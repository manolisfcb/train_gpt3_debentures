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909C" w14:textId="166C9535" w:rsidR="005B1E38" w:rsidRPr="00153B53" w:rsidRDefault="005B1E38" w:rsidP="006857C1">
      <w:pPr>
        <w:pStyle w:val="Cabealho"/>
        <w:widowControl w:val="0"/>
        <w:tabs>
          <w:tab w:val="left" w:pos="426"/>
        </w:tabs>
        <w:spacing w:after="0" w:line="320" w:lineRule="exact"/>
        <w:rPr>
          <w:rFonts w:ascii="Verdana" w:hAnsi="Verdana"/>
          <w:b/>
          <w:caps/>
          <w:sz w:val="18"/>
          <w:szCs w:val="18"/>
        </w:rPr>
      </w:pPr>
      <w:r w:rsidRPr="00153B53">
        <w:rPr>
          <w:rFonts w:ascii="Verdana" w:hAnsi="Verdana"/>
          <w:b/>
          <w:caps/>
          <w:sz w:val="18"/>
          <w:szCs w:val="18"/>
        </w:rPr>
        <w:t xml:space="preserve">Instrumento Particular de Escritura da </w:t>
      </w:r>
      <w:r w:rsidR="003D5BA1" w:rsidRPr="00153B53">
        <w:rPr>
          <w:rFonts w:ascii="Verdana" w:hAnsi="Verdana"/>
          <w:b/>
          <w:caps/>
          <w:sz w:val="18"/>
          <w:szCs w:val="18"/>
        </w:rPr>
        <w:t>PRIMEIRA</w:t>
      </w:r>
      <w:r w:rsidR="00696CF3" w:rsidRPr="00153B53">
        <w:rPr>
          <w:rFonts w:ascii="Verdana" w:hAnsi="Verdana"/>
          <w:b/>
          <w:caps/>
          <w:sz w:val="18"/>
          <w:szCs w:val="18"/>
        </w:rPr>
        <w:t xml:space="preserve"> Emissão</w:t>
      </w:r>
      <w:r w:rsidRPr="00153B53">
        <w:rPr>
          <w:rFonts w:ascii="Verdana" w:hAnsi="Verdana"/>
          <w:b/>
          <w:caps/>
          <w:sz w:val="18"/>
          <w:szCs w:val="18"/>
        </w:rPr>
        <w:t xml:space="preserve"> de</w:t>
      </w:r>
      <w:r w:rsidR="0017245B" w:rsidRPr="00153B53">
        <w:rPr>
          <w:rFonts w:ascii="Verdana" w:hAnsi="Verdana"/>
          <w:b/>
          <w:caps/>
          <w:sz w:val="18"/>
          <w:szCs w:val="18"/>
        </w:rPr>
        <w:t xml:space="preserve"> </w:t>
      </w:r>
      <w:r w:rsidRPr="00153B53">
        <w:rPr>
          <w:rFonts w:ascii="Verdana" w:hAnsi="Verdana"/>
          <w:b/>
          <w:caps/>
          <w:sz w:val="18"/>
          <w:szCs w:val="18"/>
        </w:rPr>
        <w:t xml:space="preserve">Debêntures Simples, Não Conversíveis em Ações, Em Série Única, da Espécie </w:t>
      </w:r>
      <w:r w:rsidR="00870FF5" w:rsidRPr="00153B53">
        <w:rPr>
          <w:rFonts w:ascii="Verdana" w:hAnsi="Verdana"/>
          <w:b/>
          <w:caps/>
          <w:sz w:val="18"/>
          <w:szCs w:val="18"/>
        </w:rPr>
        <w:t>COM GARANTIA REAL</w:t>
      </w:r>
      <w:r w:rsidRPr="00153B53">
        <w:rPr>
          <w:rFonts w:ascii="Verdana" w:hAnsi="Verdana"/>
          <w:b/>
          <w:caps/>
          <w:sz w:val="18"/>
          <w:szCs w:val="18"/>
        </w:rPr>
        <w:t xml:space="preserve">, para Colocação Privada da </w:t>
      </w:r>
      <w:r w:rsidR="00D85780" w:rsidRPr="00153B53">
        <w:rPr>
          <w:rFonts w:ascii="Verdana" w:hAnsi="Verdana"/>
          <w:b/>
          <w:caps/>
          <w:sz w:val="18"/>
          <w:szCs w:val="18"/>
        </w:rPr>
        <w:t>Mitre Realty Empreendimentos e Participações S.A.</w:t>
      </w:r>
    </w:p>
    <w:p w14:paraId="76AC7C46" w14:textId="77777777" w:rsidR="005B1E38" w:rsidRPr="00153B53" w:rsidRDefault="005B1E38" w:rsidP="007D5753">
      <w:pPr>
        <w:pStyle w:val="Cabealho"/>
        <w:widowControl w:val="0"/>
        <w:spacing w:after="0" w:line="320" w:lineRule="exact"/>
        <w:rPr>
          <w:rFonts w:ascii="Verdana" w:hAnsi="Verdana"/>
          <w:b/>
          <w:smallCaps/>
          <w:sz w:val="18"/>
          <w:szCs w:val="18"/>
        </w:rPr>
      </w:pPr>
    </w:p>
    <w:p w14:paraId="740A6D80" w14:textId="77777777" w:rsidR="005B1E38" w:rsidRPr="00153B53" w:rsidRDefault="005B1E38" w:rsidP="007D5753">
      <w:pPr>
        <w:pStyle w:val="Cabealho"/>
        <w:widowControl w:val="0"/>
        <w:spacing w:after="0" w:line="320" w:lineRule="exact"/>
        <w:jc w:val="center"/>
        <w:rPr>
          <w:rFonts w:ascii="Verdana" w:hAnsi="Verdana"/>
          <w:b/>
          <w:smallCaps/>
          <w:sz w:val="18"/>
          <w:szCs w:val="18"/>
        </w:rPr>
      </w:pPr>
    </w:p>
    <w:p w14:paraId="4F17C1A2" w14:textId="77777777" w:rsidR="00417FDB" w:rsidRPr="00153B53" w:rsidRDefault="00417FDB" w:rsidP="007D5753">
      <w:pPr>
        <w:pStyle w:val="Cabealho"/>
        <w:widowControl w:val="0"/>
        <w:spacing w:after="0" w:line="320" w:lineRule="exact"/>
        <w:jc w:val="center"/>
        <w:rPr>
          <w:rFonts w:ascii="Verdana" w:hAnsi="Verdana"/>
          <w:b/>
          <w:smallCaps/>
          <w:sz w:val="18"/>
          <w:szCs w:val="18"/>
        </w:rPr>
      </w:pPr>
    </w:p>
    <w:p w14:paraId="5D6C40B0" w14:textId="20864C57" w:rsidR="005B1E38" w:rsidRPr="00153B53" w:rsidRDefault="00696CF3" w:rsidP="007D5753">
      <w:pPr>
        <w:pStyle w:val="Cabealho"/>
        <w:widowControl w:val="0"/>
        <w:spacing w:after="0" w:line="320" w:lineRule="exact"/>
        <w:jc w:val="center"/>
        <w:rPr>
          <w:rFonts w:ascii="Verdana" w:hAnsi="Verdana"/>
          <w:b/>
          <w:smallCaps/>
          <w:sz w:val="18"/>
          <w:szCs w:val="18"/>
        </w:rPr>
      </w:pPr>
      <w:r w:rsidRPr="00153B53">
        <w:rPr>
          <w:rFonts w:ascii="Verdana" w:hAnsi="Verdana"/>
          <w:b/>
          <w:smallCaps/>
          <w:sz w:val="18"/>
          <w:szCs w:val="18"/>
        </w:rPr>
        <w:t>CELEBRADO POR</w:t>
      </w:r>
      <w:r w:rsidRPr="00153B53">
        <w:rPr>
          <w:rFonts w:ascii="Verdana" w:hAnsi="Verdana"/>
          <w:b/>
          <w:smallCaps/>
          <w:sz w:val="18"/>
          <w:szCs w:val="18"/>
        </w:rPr>
        <w:cr/>
      </w:r>
    </w:p>
    <w:p w14:paraId="506C3579" w14:textId="25108DDC" w:rsidR="006F38EB" w:rsidRPr="00153B53" w:rsidRDefault="005B1E38" w:rsidP="007D5753">
      <w:pPr>
        <w:pStyle w:val="Cabealho"/>
        <w:widowControl w:val="0"/>
        <w:spacing w:after="0" w:line="320" w:lineRule="exact"/>
        <w:jc w:val="center"/>
        <w:rPr>
          <w:rFonts w:ascii="Verdana" w:hAnsi="Verdana"/>
          <w:b/>
          <w:smallCaps/>
          <w:sz w:val="18"/>
          <w:szCs w:val="18"/>
        </w:rPr>
      </w:pPr>
      <w:r w:rsidRPr="00153B53">
        <w:rPr>
          <w:rFonts w:ascii="Verdana" w:hAnsi="Verdana"/>
          <w:b/>
          <w:smallCaps/>
          <w:sz w:val="18"/>
          <w:szCs w:val="18"/>
        </w:rPr>
        <w:cr/>
      </w:r>
    </w:p>
    <w:p w14:paraId="624C402B" w14:textId="77777777" w:rsidR="00417FDB" w:rsidRPr="00153B53" w:rsidRDefault="00417FDB" w:rsidP="007D5753">
      <w:pPr>
        <w:pStyle w:val="Cabealho"/>
        <w:widowControl w:val="0"/>
        <w:spacing w:after="0" w:line="320" w:lineRule="exact"/>
        <w:jc w:val="center"/>
        <w:rPr>
          <w:rFonts w:ascii="Verdana" w:hAnsi="Verdana"/>
          <w:b/>
          <w:smallCaps/>
          <w:sz w:val="18"/>
          <w:szCs w:val="18"/>
        </w:rPr>
      </w:pPr>
    </w:p>
    <w:p w14:paraId="224689F7" w14:textId="37AB5AA2" w:rsidR="005B1E38" w:rsidRPr="00153B53" w:rsidRDefault="00D85780" w:rsidP="007D5753">
      <w:pPr>
        <w:pStyle w:val="Cabealho"/>
        <w:widowControl w:val="0"/>
        <w:spacing w:after="0" w:line="320" w:lineRule="exact"/>
        <w:jc w:val="center"/>
        <w:rPr>
          <w:rFonts w:ascii="Verdana" w:hAnsi="Verdana"/>
          <w:b/>
          <w:bCs/>
          <w:caps/>
          <w:sz w:val="18"/>
          <w:szCs w:val="18"/>
        </w:rPr>
      </w:pPr>
      <w:r w:rsidRPr="00153B53">
        <w:rPr>
          <w:rFonts w:ascii="Verdana" w:hAnsi="Verdana"/>
          <w:b/>
          <w:caps/>
          <w:sz w:val="18"/>
          <w:szCs w:val="18"/>
        </w:rPr>
        <w:t>Mitre Realty Empreendimentos e Participações S.A.</w:t>
      </w:r>
    </w:p>
    <w:p w14:paraId="07278221" w14:textId="77777777" w:rsidR="00B03558" w:rsidRPr="00153B53" w:rsidRDefault="005B1E38" w:rsidP="007D5753">
      <w:pPr>
        <w:pStyle w:val="Cabealho"/>
        <w:widowControl w:val="0"/>
        <w:spacing w:after="0" w:line="320" w:lineRule="exact"/>
        <w:jc w:val="center"/>
        <w:rPr>
          <w:rFonts w:ascii="Verdana" w:hAnsi="Verdana"/>
          <w:b/>
          <w:sz w:val="18"/>
          <w:szCs w:val="18"/>
        </w:rPr>
      </w:pPr>
      <w:r w:rsidRPr="00153B53">
        <w:rPr>
          <w:rFonts w:ascii="Verdana" w:hAnsi="Verdana"/>
          <w:i/>
          <w:sz w:val="18"/>
          <w:szCs w:val="18"/>
        </w:rPr>
        <w:t xml:space="preserve">na qualidade de </w:t>
      </w:r>
      <w:r w:rsidR="00DB7E84" w:rsidRPr="00153B53">
        <w:rPr>
          <w:rFonts w:ascii="Verdana" w:hAnsi="Verdana"/>
          <w:i/>
          <w:sz w:val="18"/>
          <w:szCs w:val="18"/>
        </w:rPr>
        <w:t>emissora das debêntures</w:t>
      </w:r>
      <w:r w:rsidRPr="00153B53">
        <w:rPr>
          <w:rFonts w:ascii="Verdana" w:hAnsi="Verdana"/>
          <w:b/>
          <w:sz w:val="18"/>
          <w:szCs w:val="18"/>
        </w:rPr>
        <w:cr/>
      </w:r>
    </w:p>
    <w:p w14:paraId="3337D0A8" w14:textId="77777777" w:rsidR="006F38EB" w:rsidRPr="00153B53" w:rsidRDefault="006F38EB" w:rsidP="007D5753">
      <w:pPr>
        <w:pStyle w:val="Cabealho"/>
        <w:widowControl w:val="0"/>
        <w:spacing w:after="0" w:line="320" w:lineRule="exact"/>
        <w:jc w:val="center"/>
        <w:rPr>
          <w:rFonts w:ascii="Verdana" w:hAnsi="Verdana"/>
          <w:b/>
          <w:sz w:val="18"/>
          <w:szCs w:val="18"/>
        </w:rPr>
      </w:pPr>
    </w:p>
    <w:p w14:paraId="7F4C7F1D" w14:textId="77777777" w:rsidR="00B03558" w:rsidRPr="00153B53" w:rsidRDefault="00B03558" w:rsidP="007D5753">
      <w:pPr>
        <w:pStyle w:val="Cabealho"/>
        <w:widowControl w:val="0"/>
        <w:spacing w:after="0" w:line="320" w:lineRule="exact"/>
        <w:jc w:val="center"/>
        <w:rPr>
          <w:rFonts w:ascii="Verdana" w:hAnsi="Verdana"/>
          <w:b/>
          <w:sz w:val="18"/>
          <w:szCs w:val="18"/>
        </w:rPr>
      </w:pPr>
      <w:r w:rsidRPr="00153B53">
        <w:rPr>
          <w:rFonts w:ascii="Verdana" w:hAnsi="Verdana"/>
          <w:b/>
          <w:sz w:val="18"/>
          <w:szCs w:val="18"/>
        </w:rPr>
        <w:t>e</w:t>
      </w:r>
    </w:p>
    <w:p w14:paraId="60DAF58C" w14:textId="77777777" w:rsidR="00B03558" w:rsidRPr="00153B53" w:rsidRDefault="00B03558" w:rsidP="007D5753">
      <w:pPr>
        <w:pStyle w:val="Cabealho"/>
        <w:widowControl w:val="0"/>
        <w:spacing w:after="0" w:line="320" w:lineRule="exact"/>
        <w:rPr>
          <w:rFonts w:ascii="Verdana" w:hAnsi="Verdana"/>
          <w:b/>
          <w:sz w:val="18"/>
          <w:szCs w:val="18"/>
        </w:rPr>
      </w:pPr>
    </w:p>
    <w:p w14:paraId="4B0AEDAD" w14:textId="77777777" w:rsidR="00417FDB" w:rsidRPr="00153B53" w:rsidRDefault="00417FDB" w:rsidP="007D5753">
      <w:pPr>
        <w:pStyle w:val="Cabealho"/>
        <w:widowControl w:val="0"/>
        <w:spacing w:after="0" w:line="320" w:lineRule="exact"/>
        <w:jc w:val="center"/>
        <w:rPr>
          <w:rFonts w:ascii="Verdana" w:hAnsi="Verdana"/>
          <w:b/>
          <w:sz w:val="18"/>
          <w:szCs w:val="18"/>
        </w:rPr>
      </w:pPr>
    </w:p>
    <w:p w14:paraId="7D4CDC50" w14:textId="43C0B8B1" w:rsidR="00B03558" w:rsidRPr="00153B53" w:rsidRDefault="00D85780" w:rsidP="007D5753">
      <w:pPr>
        <w:pStyle w:val="Cabealho"/>
        <w:widowControl w:val="0"/>
        <w:spacing w:after="0" w:line="320" w:lineRule="exact"/>
        <w:jc w:val="center"/>
        <w:rPr>
          <w:rFonts w:ascii="Verdana" w:hAnsi="Verdana"/>
          <w:b/>
          <w:sz w:val="18"/>
          <w:szCs w:val="18"/>
        </w:rPr>
      </w:pPr>
      <w:r w:rsidRPr="00153B53">
        <w:rPr>
          <w:rFonts w:ascii="Verdana" w:hAnsi="Verdana"/>
          <w:b/>
          <w:sz w:val="18"/>
          <w:szCs w:val="18"/>
        </w:rPr>
        <w:t>VIRGO COMPANHIA DE SECURITIZAÇÃO</w:t>
      </w:r>
    </w:p>
    <w:p w14:paraId="08ACDA6F" w14:textId="17FBD793" w:rsidR="005B1E38" w:rsidRPr="00153B53" w:rsidRDefault="00B03558" w:rsidP="007D5753">
      <w:pPr>
        <w:pStyle w:val="Cabealho"/>
        <w:widowControl w:val="0"/>
        <w:spacing w:after="0" w:line="320" w:lineRule="exact"/>
        <w:jc w:val="center"/>
        <w:rPr>
          <w:rFonts w:ascii="Verdana" w:hAnsi="Verdana"/>
          <w:i/>
          <w:sz w:val="18"/>
          <w:szCs w:val="18"/>
        </w:rPr>
      </w:pPr>
      <w:r w:rsidRPr="00153B53">
        <w:rPr>
          <w:rFonts w:ascii="Verdana" w:hAnsi="Verdana"/>
          <w:i/>
          <w:sz w:val="18"/>
          <w:szCs w:val="18"/>
        </w:rPr>
        <w:t>na qualidade de Debenturista</w:t>
      </w:r>
    </w:p>
    <w:p w14:paraId="6A44810E" w14:textId="77777777" w:rsidR="00B03558" w:rsidRPr="00153B53" w:rsidRDefault="00B03558" w:rsidP="007D5753">
      <w:pPr>
        <w:pStyle w:val="Cabealho"/>
        <w:widowControl w:val="0"/>
        <w:spacing w:after="0" w:line="320" w:lineRule="exact"/>
        <w:jc w:val="center"/>
        <w:rPr>
          <w:rFonts w:ascii="Verdana" w:hAnsi="Verdana"/>
          <w:i/>
          <w:sz w:val="18"/>
          <w:szCs w:val="18"/>
        </w:rPr>
      </w:pPr>
    </w:p>
    <w:p w14:paraId="5D9A7663" w14:textId="011135CD" w:rsidR="005E7606" w:rsidRPr="00153B53" w:rsidRDefault="005E7606" w:rsidP="007D5753">
      <w:pPr>
        <w:pStyle w:val="Cabealho"/>
        <w:widowControl w:val="0"/>
        <w:spacing w:after="0" w:line="320" w:lineRule="exact"/>
        <w:jc w:val="center"/>
        <w:rPr>
          <w:rFonts w:ascii="Verdana" w:hAnsi="Verdana"/>
          <w:b/>
          <w:smallCaps/>
          <w:sz w:val="18"/>
          <w:szCs w:val="18"/>
        </w:rPr>
      </w:pPr>
    </w:p>
    <w:p w14:paraId="0C49AA08" w14:textId="77777777" w:rsidR="00A11C63" w:rsidRPr="00153B53" w:rsidRDefault="00A11C63" w:rsidP="007D5753">
      <w:pPr>
        <w:pStyle w:val="Cabealho"/>
        <w:widowControl w:val="0"/>
        <w:spacing w:after="0" w:line="320" w:lineRule="exact"/>
        <w:jc w:val="center"/>
        <w:rPr>
          <w:rFonts w:ascii="Verdana" w:hAnsi="Verdana"/>
          <w:b/>
          <w:smallCaps/>
          <w:sz w:val="18"/>
          <w:szCs w:val="18"/>
        </w:rPr>
      </w:pPr>
    </w:p>
    <w:p w14:paraId="78F073F3" w14:textId="72C88F5C" w:rsidR="006F38EB" w:rsidRPr="00153B53" w:rsidRDefault="006F38EB" w:rsidP="007D5753">
      <w:pPr>
        <w:pStyle w:val="Cabealho"/>
        <w:widowControl w:val="0"/>
        <w:spacing w:after="0" w:line="320" w:lineRule="exact"/>
        <w:jc w:val="center"/>
        <w:rPr>
          <w:rFonts w:ascii="Verdana" w:hAnsi="Verdana"/>
          <w:b/>
          <w:smallCaps/>
          <w:sz w:val="18"/>
          <w:szCs w:val="18"/>
        </w:rPr>
      </w:pPr>
    </w:p>
    <w:p w14:paraId="1330A879" w14:textId="77777777" w:rsidR="00DE60DB" w:rsidRPr="00153B53" w:rsidRDefault="00DE60DB" w:rsidP="007D5753">
      <w:pPr>
        <w:pStyle w:val="Cabealho"/>
        <w:widowControl w:val="0"/>
        <w:spacing w:after="0" w:line="320" w:lineRule="exact"/>
        <w:jc w:val="center"/>
        <w:rPr>
          <w:rFonts w:ascii="Verdana" w:hAnsi="Verdana"/>
          <w:b/>
          <w:smallCaps/>
          <w:sz w:val="18"/>
          <w:szCs w:val="18"/>
        </w:rPr>
      </w:pPr>
    </w:p>
    <w:p w14:paraId="3B9D2125" w14:textId="77777777" w:rsidR="00417FDB" w:rsidRPr="00153B53" w:rsidRDefault="00417FDB" w:rsidP="007D5753">
      <w:pPr>
        <w:pStyle w:val="Cabealho"/>
        <w:widowControl w:val="0"/>
        <w:spacing w:after="0" w:line="320" w:lineRule="exact"/>
        <w:jc w:val="center"/>
        <w:rPr>
          <w:rFonts w:ascii="Verdana" w:hAnsi="Verdana"/>
          <w:b/>
          <w:smallCaps/>
          <w:sz w:val="18"/>
          <w:szCs w:val="18"/>
        </w:rPr>
      </w:pPr>
    </w:p>
    <w:p w14:paraId="160D69A0" w14:textId="77777777" w:rsidR="005B1E38" w:rsidRPr="00153B53" w:rsidRDefault="005B1E38"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r w:rsidRPr="00153B53">
        <w:rPr>
          <w:rFonts w:ascii="Verdana" w:hAnsi="Verdana" w:cs="Times New Roman"/>
          <w:sz w:val="18"/>
          <w:szCs w:val="18"/>
        </w:rPr>
        <w:t xml:space="preserve">Datado de </w:t>
      </w:r>
    </w:p>
    <w:p w14:paraId="1B99E928" w14:textId="72A7BF75" w:rsidR="005B1E38" w:rsidRPr="00153B53" w:rsidRDefault="004028EF"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r>
        <w:rPr>
          <w:rFonts w:ascii="Verdana" w:hAnsi="Verdana" w:cs="Times New Roman"/>
          <w:sz w:val="18"/>
          <w:szCs w:val="18"/>
        </w:rPr>
        <w:t xml:space="preserve">29 </w:t>
      </w:r>
      <w:r w:rsidR="00513BF1">
        <w:rPr>
          <w:rFonts w:ascii="Verdana" w:hAnsi="Verdana" w:cs="Times New Roman"/>
          <w:sz w:val="18"/>
          <w:szCs w:val="18"/>
        </w:rPr>
        <w:t>de março de 2022</w:t>
      </w:r>
    </w:p>
    <w:p w14:paraId="7A9268B0" w14:textId="70739731" w:rsidR="005B1E38" w:rsidRPr="00153B53" w:rsidRDefault="005B1E38"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p>
    <w:p w14:paraId="1D7C2D76" w14:textId="77777777" w:rsidR="00FF5114" w:rsidRPr="00153B53" w:rsidRDefault="00FF5114" w:rsidP="007D5753">
      <w:pPr>
        <w:pStyle w:val="c3"/>
        <w:widowControl w:val="0"/>
        <w:pBdr>
          <w:bottom w:val="double" w:sz="6" w:space="1" w:color="auto"/>
        </w:pBdr>
        <w:spacing w:before="0" w:beforeAutospacing="0" w:after="0" w:afterAutospacing="0" w:line="320" w:lineRule="exact"/>
        <w:jc w:val="center"/>
        <w:rPr>
          <w:rFonts w:ascii="Verdana" w:hAnsi="Verdana" w:cs="Times New Roman"/>
          <w:sz w:val="18"/>
          <w:szCs w:val="18"/>
        </w:rPr>
      </w:pPr>
    </w:p>
    <w:p w14:paraId="5DC71AE0" w14:textId="77777777" w:rsidR="005B1E38" w:rsidRPr="00153B53" w:rsidRDefault="005B1E38" w:rsidP="007D5753">
      <w:pPr>
        <w:pStyle w:val="c3"/>
        <w:widowControl w:val="0"/>
        <w:pBdr>
          <w:bottom w:val="double" w:sz="6" w:space="1" w:color="auto"/>
        </w:pBdr>
        <w:spacing w:before="0" w:beforeAutospacing="0" w:after="0" w:afterAutospacing="0" w:line="320" w:lineRule="exact"/>
        <w:rPr>
          <w:rFonts w:ascii="Verdana" w:hAnsi="Verdana" w:cs="Times New Roman"/>
          <w:sz w:val="18"/>
          <w:szCs w:val="18"/>
        </w:rPr>
      </w:pPr>
    </w:p>
    <w:p w14:paraId="3A5EF5CB" w14:textId="77777777" w:rsidR="005B1E38" w:rsidRPr="00153B53" w:rsidRDefault="005B1E38" w:rsidP="007D5753">
      <w:pPr>
        <w:pStyle w:val="Cabealho"/>
        <w:widowControl w:val="0"/>
        <w:spacing w:after="0" w:line="320" w:lineRule="exact"/>
        <w:rPr>
          <w:rFonts w:ascii="Verdana" w:hAnsi="Verdana"/>
          <w:sz w:val="18"/>
          <w:szCs w:val="18"/>
        </w:rPr>
        <w:sectPr w:rsidR="005B1E38" w:rsidRPr="00153B53" w:rsidSect="00A11C63">
          <w:headerReference w:type="default" r:id="rId12"/>
          <w:footerReference w:type="default" r:id="rId13"/>
          <w:headerReference w:type="first" r:id="rId14"/>
          <w:footerReference w:type="first" r:id="rId15"/>
          <w:pgSz w:w="11907" w:h="16840" w:code="9"/>
          <w:pgMar w:top="2268" w:right="1701" w:bottom="1701" w:left="1701" w:header="709" w:footer="227" w:gutter="0"/>
          <w:cols w:space="708"/>
          <w:titlePg/>
          <w:docGrid w:linePitch="360"/>
        </w:sectPr>
      </w:pPr>
    </w:p>
    <w:p w14:paraId="68082E3B" w14:textId="30308669" w:rsidR="00973E47" w:rsidRPr="00153B53" w:rsidRDefault="00B03558" w:rsidP="007D5753">
      <w:pPr>
        <w:spacing w:after="0" w:line="320" w:lineRule="exact"/>
        <w:rPr>
          <w:rFonts w:ascii="Verdana" w:hAnsi="Verdana"/>
          <w:b/>
          <w:caps/>
          <w:sz w:val="18"/>
          <w:szCs w:val="18"/>
        </w:rPr>
      </w:pPr>
      <w:r w:rsidRPr="00153B53">
        <w:rPr>
          <w:rFonts w:ascii="Verdana" w:hAnsi="Verdana"/>
          <w:b/>
          <w:caps/>
          <w:sz w:val="18"/>
          <w:szCs w:val="18"/>
        </w:rPr>
        <w:lastRenderedPageBreak/>
        <w:t xml:space="preserve">Instrumento Particular de Escritura da </w:t>
      </w:r>
      <w:r w:rsidR="003D5BA1" w:rsidRPr="00153B53">
        <w:rPr>
          <w:rFonts w:ascii="Verdana" w:hAnsi="Verdana"/>
          <w:b/>
          <w:caps/>
          <w:sz w:val="18"/>
          <w:szCs w:val="18"/>
        </w:rPr>
        <w:t>primeira</w:t>
      </w:r>
      <w:r w:rsidR="00696CF3" w:rsidRPr="00153B53">
        <w:rPr>
          <w:rFonts w:ascii="Verdana" w:hAnsi="Verdana"/>
          <w:b/>
          <w:caps/>
          <w:sz w:val="18"/>
          <w:szCs w:val="18"/>
        </w:rPr>
        <w:t xml:space="preserve"> Emissão</w:t>
      </w:r>
      <w:r w:rsidRPr="00153B53">
        <w:rPr>
          <w:rFonts w:ascii="Verdana" w:hAnsi="Verdana"/>
          <w:b/>
          <w:caps/>
          <w:sz w:val="18"/>
          <w:szCs w:val="18"/>
        </w:rPr>
        <w:t xml:space="preserve"> de Debêntures Simples, Não Conversíveis em Ações, Em Série Única, da Espécie </w:t>
      </w:r>
      <w:r w:rsidR="00DE60DB" w:rsidRPr="00153B53">
        <w:rPr>
          <w:rFonts w:ascii="Verdana" w:hAnsi="Verdana"/>
          <w:b/>
          <w:caps/>
          <w:sz w:val="18"/>
          <w:szCs w:val="18"/>
        </w:rPr>
        <w:t>COM GARANTIA REAL</w:t>
      </w:r>
      <w:r w:rsidR="00B0409E" w:rsidRPr="00153B53">
        <w:rPr>
          <w:rFonts w:ascii="Verdana" w:hAnsi="Verdana"/>
          <w:b/>
          <w:caps/>
          <w:sz w:val="18"/>
          <w:szCs w:val="18"/>
        </w:rPr>
        <w:t xml:space="preserve">, </w:t>
      </w:r>
      <w:r w:rsidRPr="00153B53">
        <w:rPr>
          <w:rFonts w:ascii="Verdana" w:hAnsi="Verdana"/>
          <w:b/>
          <w:caps/>
          <w:sz w:val="18"/>
          <w:szCs w:val="18"/>
        </w:rPr>
        <w:t xml:space="preserve">para Colocação Privada da </w:t>
      </w:r>
      <w:r w:rsidR="00D85780" w:rsidRPr="00153B53">
        <w:rPr>
          <w:rFonts w:ascii="Verdana" w:hAnsi="Verdana"/>
          <w:b/>
          <w:caps/>
          <w:sz w:val="18"/>
          <w:szCs w:val="18"/>
        </w:rPr>
        <w:t>Mitre Realty Empreendimentos e Participações S.A.</w:t>
      </w:r>
    </w:p>
    <w:p w14:paraId="1CE28433" w14:textId="77777777" w:rsidR="00973E47" w:rsidRPr="00153B53" w:rsidRDefault="00973E47" w:rsidP="007D5753">
      <w:pPr>
        <w:spacing w:after="0" w:line="320" w:lineRule="exact"/>
        <w:rPr>
          <w:rFonts w:ascii="Verdana" w:hAnsi="Verdana"/>
          <w:sz w:val="18"/>
          <w:szCs w:val="18"/>
        </w:rPr>
      </w:pPr>
    </w:p>
    <w:p w14:paraId="38F6482F" w14:textId="4B0AE160" w:rsidR="00B03558" w:rsidRPr="00153B53" w:rsidRDefault="00BF2623" w:rsidP="007D5753">
      <w:pPr>
        <w:spacing w:after="0" w:line="320" w:lineRule="exact"/>
        <w:rPr>
          <w:rFonts w:ascii="Verdana" w:hAnsi="Verdana"/>
          <w:sz w:val="18"/>
          <w:szCs w:val="18"/>
        </w:rPr>
      </w:pPr>
      <w:r w:rsidRPr="00153B53">
        <w:rPr>
          <w:rFonts w:ascii="Verdana" w:hAnsi="Verdana"/>
          <w:sz w:val="18"/>
          <w:szCs w:val="18"/>
        </w:rPr>
        <w:t>Pelo presente</w:t>
      </w:r>
      <w:r w:rsidR="00973E47" w:rsidRPr="00153B53">
        <w:rPr>
          <w:rFonts w:ascii="Verdana" w:hAnsi="Verdana"/>
          <w:sz w:val="18"/>
          <w:szCs w:val="18"/>
        </w:rPr>
        <w:t xml:space="preserve"> </w:t>
      </w:r>
      <w:bookmarkStart w:id="0" w:name="_Hlk89248449"/>
      <w:r w:rsidR="00FE02F5" w:rsidRPr="00153B53">
        <w:rPr>
          <w:rFonts w:ascii="Verdana" w:hAnsi="Verdana"/>
          <w:sz w:val="18"/>
          <w:szCs w:val="18"/>
        </w:rPr>
        <w:t>“</w:t>
      </w:r>
      <w:r w:rsidR="00973E47" w:rsidRPr="00153B53">
        <w:rPr>
          <w:rFonts w:ascii="Verdana" w:hAnsi="Verdana"/>
          <w:i/>
          <w:sz w:val="18"/>
          <w:szCs w:val="18"/>
        </w:rPr>
        <w:t xml:space="preserve">Instrumento Particular de Escritura </w:t>
      </w:r>
      <w:r w:rsidR="00F33F7B" w:rsidRPr="00153B53">
        <w:rPr>
          <w:rFonts w:ascii="Verdana" w:hAnsi="Verdana"/>
          <w:i/>
          <w:sz w:val="18"/>
          <w:szCs w:val="18"/>
        </w:rPr>
        <w:t xml:space="preserve">da </w:t>
      </w:r>
      <w:r w:rsidR="003D5BA1" w:rsidRPr="00153B53">
        <w:rPr>
          <w:rFonts w:ascii="Verdana" w:hAnsi="Verdana"/>
          <w:i/>
          <w:sz w:val="18"/>
          <w:szCs w:val="18"/>
        </w:rPr>
        <w:t>Primeira</w:t>
      </w:r>
      <w:r w:rsidR="00696CF3" w:rsidRPr="00153B53">
        <w:rPr>
          <w:rFonts w:ascii="Verdana" w:hAnsi="Verdana"/>
          <w:i/>
          <w:sz w:val="18"/>
          <w:szCs w:val="18"/>
        </w:rPr>
        <w:t xml:space="preserve"> Emissão</w:t>
      </w:r>
      <w:r w:rsidR="00F33F7B" w:rsidRPr="00153B53">
        <w:rPr>
          <w:rFonts w:ascii="Verdana" w:hAnsi="Verdana"/>
          <w:i/>
          <w:sz w:val="18"/>
          <w:szCs w:val="18"/>
        </w:rPr>
        <w:t xml:space="preserve"> </w:t>
      </w:r>
      <w:r w:rsidR="00973E47" w:rsidRPr="00153B53">
        <w:rPr>
          <w:rFonts w:ascii="Verdana" w:hAnsi="Verdana"/>
          <w:i/>
          <w:sz w:val="18"/>
          <w:szCs w:val="18"/>
        </w:rPr>
        <w:t xml:space="preserve">de Debêntures Simples, Não Conversíveis em Ações, </w:t>
      </w:r>
      <w:r w:rsidR="00F33F7B" w:rsidRPr="00153B53">
        <w:rPr>
          <w:rFonts w:ascii="Verdana" w:hAnsi="Verdana"/>
          <w:i/>
          <w:sz w:val="18"/>
          <w:szCs w:val="18"/>
        </w:rPr>
        <w:t xml:space="preserve">em Série Única, </w:t>
      </w:r>
      <w:r w:rsidR="00973E47" w:rsidRPr="00153B53">
        <w:rPr>
          <w:rFonts w:ascii="Verdana" w:hAnsi="Verdana"/>
          <w:i/>
          <w:sz w:val="18"/>
          <w:szCs w:val="18"/>
        </w:rPr>
        <w:t xml:space="preserve">da Espécie </w:t>
      </w:r>
      <w:r w:rsidR="00DE60DB" w:rsidRPr="00153B53">
        <w:rPr>
          <w:rFonts w:ascii="Verdana" w:hAnsi="Verdana"/>
          <w:i/>
          <w:sz w:val="18"/>
          <w:szCs w:val="18"/>
        </w:rPr>
        <w:t>com Garantia Real</w:t>
      </w:r>
      <w:r w:rsidR="00B0409E" w:rsidRPr="00153B53">
        <w:rPr>
          <w:rFonts w:ascii="Verdana" w:hAnsi="Verdana"/>
          <w:i/>
          <w:sz w:val="18"/>
          <w:szCs w:val="18"/>
        </w:rPr>
        <w:t xml:space="preserve">, </w:t>
      </w:r>
      <w:r w:rsidR="00F33F7B" w:rsidRPr="00153B53">
        <w:rPr>
          <w:rFonts w:ascii="Verdana" w:hAnsi="Verdana"/>
          <w:i/>
          <w:sz w:val="18"/>
          <w:szCs w:val="18"/>
        </w:rPr>
        <w:t xml:space="preserve">para Colocação Privada </w:t>
      </w:r>
      <w:r w:rsidR="00973E47" w:rsidRPr="00153B53">
        <w:rPr>
          <w:rFonts w:ascii="Verdana" w:hAnsi="Verdana"/>
          <w:i/>
          <w:sz w:val="18"/>
          <w:szCs w:val="18"/>
        </w:rPr>
        <w:t>d</w:t>
      </w:r>
      <w:r w:rsidR="00F33F7B" w:rsidRPr="00153B53">
        <w:rPr>
          <w:rFonts w:ascii="Verdana" w:hAnsi="Verdana"/>
          <w:i/>
          <w:sz w:val="18"/>
          <w:szCs w:val="18"/>
        </w:rPr>
        <w:t>a</w:t>
      </w:r>
      <w:r w:rsidR="00973E47" w:rsidRPr="00153B53">
        <w:rPr>
          <w:rFonts w:ascii="Verdana" w:hAnsi="Verdana"/>
          <w:i/>
          <w:sz w:val="18"/>
          <w:szCs w:val="18"/>
        </w:rPr>
        <w:t xml:space="preserve"> </w:t>
      </w:r>
      <w:r w:rsidR="00D85780" w:rsidRPr="00153B53">
        <w:rPr>
          <w:rFonts w:ascii="Verdana" w:hAnsi="Verdana"/>
          <w:i/>
          <w:sz w:val="18"/>
          <w:szCs w:val="18"/>
        </w:rPr>
        <w:t>Mitre Realty Empreendimentos e Participações S.A.</w:t>
      </w:r>
      <w:r w:rsidR="00FE02F5" w:rsidRPr="00153B53">
        <w:rPr>
          <w:rFonts w:ascii="Verdana" w:hAnsi="Verdana"/>
          <w:sz w:val="18"/>
          <w:szCs w:val="18"/>
        </w:rPr>
        <w:t>”</w:t>
      </w:r>
      <w:bookmarkEnd w:id="0"/>
      <w:r w:rsidR="00973E47" w:rsidRPr="00153B53">
        <w:rPr>
          <w:rFonts w:ascii="Verdana" w:hAnsi="Verdana"/>
          <w:sz w:val="18"/>
          <w:szCs w:val="18"/>
        </w:rPr>
        <w:t xml:space="preserve"> (</w:t>
      </w:r>
      <w:r w:rsidR="003D4992" w:rsidRPr="00153B53">
        <w:rPr>
          <w:rFonts w:ascii="Verdana" w:hAnsi="Verdana"/>
          <w:sz w:val="18"/>
          <w:szCs w:val="18"/>
        </w:rPr>
        <w:t>“</w:t>
      </w:r>
      <w:r w:rsidR="00973E47" w:rsidRPr="00153B53">
        <w:rPr>
          <w:rFonts w:ascii="Verdana" w:hAnsi="Verdana"/>
          <w:sz w:val="18"/>
          <w:szCs w:val="18"/>
          <w:u w:val="single"/>
        </w:rPr>
        <w:t>Escritura de Emissão</w:t>
      </w:r>
      <w:r w:rsidR="003D4992" w:rsidRPr="00153B53">
        <w:rPr>
          <w:rFonts w:ascii="Verdana" w:hAnsi="Verdana"/>
          <w:sz w:val="18"/>
          <w:szCs w:val="18"/>
        </w:rPr>
        <w:t>”</w:t>
      </w:r>
      <w:r w:rsidR="00973E47" w:rsidRPr="00153B53">
        <w:rPr>
          <w:rFonts w:ascii="Verdana" w:hAnsi="Verdana"/>
          <w:sz w:val="18"/>
          <w:szCs w:val="18"/>
        </w:rPr>
        <w:t>)</w:t>
      </w:r>
      <w:r w:rsidR="00194510" w:rsidRPr="00153B53">
        <w:rPr>
          <w:rFonts w:ascii="Verdana" w:hAnsi="Verdana"/>
          <w:sz w:val="18"/>
          <w:szCs w:val="18"/>
        </w:rPr>
        <w:t>,</w:t>
      </w:r>
      <w:r w:rsidRPr="00153B53">
        <w:rPr>
          <w:rFonts w:ascii="Verdana" w:hAnsi="Verdana"/>
          <w:sz w:val="18"/>
          <w:szCs w:val="18"/>
        </w:rPr>
        <w:t xml:space="preserve"> a</w:t>
      </w:r>
      <w:r w:rsidR="00B03558" w:rsidRPr="00153B53">
        <w:rPr>
          <w:rFonts w:ascii="Verdana" w:hAnsi="Verdana"/>
          <w:sz w:val="18"/>
          <w:szCs w:val="18"/>
        </w:rPr>
        <w:t>s partes abaixo qualificadas:</w:t>
      </w:r>
    </w:p>
    <w:p w14:paraId="5B3BFAA1" w14:textId="77777777" w:rsidR="00B03558" w:rsidRPr="00153B53" w:rsidRDefault="00B03558" w:rsidP="007D5753">
      <w:pPr>
        <w:spacing w:after="0" w:line="320" w:lineRule="exact"/>
        <w:rPr>
          <w:rFonts w:ascii="Verdana" w:hAnsi="Verdana"/>
          <w:sz w:val="18"/>
          <w:szCs w:val="18"/>
        </w:rPr>
      </w:pPr>
    </w:p>
    <w:p w14:paraId="270ADE3D" w14:textId="2FFB7503" w:rsidR="00D47FF4" w:rsidRPr="00153B53" w:rsidRDefault="00D85780" w:rsidP="00AF1498">
      <w:pPr>
        <w:pStyle w:val="PargrafodaLista"/>
        <w:spacing w:after="0" w:line="320" w:lineRule="exact"/>
        <w:ind w:left="0"/>
        <w:rPr>
          <w:rFonts w:ascii="Verdana" w:hAnsi="Verdana"/>
          <w:sz w:val="18"/>
          <w:szCs w:val="18"/>
        </w:rPr>
      </w:pPr>
      <w:r w:rsidRPr="00153B53">
        <w:rPr>
          <w:rFonts w:ascii="Verdana" w:hAnsi="Verdana"/>
          <w:b/>
          <w:caps/>
          <w:sz w:val="18"/>
          <w:szCs w:val="18"/>
        </w:rPr>
        <w:t>Mitre Realty Empreendimentos e Participações S.A.</w:t>
      </w:r>
      <w:r w:rsidR="00973E47" w:rsidRPr="00153B53">
        <w:rPr>
          <w:rFonts w:ascii="Verdana" w:hAnsi="Verdana"/>
          <w:sz w:val="18"/>
          <w:szCs w:val="18"/>
        </w:rPr>
        <w:t xml:space="preserve">, </w:t>
      </w:r>
      <w:r w:rsidR="009D3F77" w:rsidRPr="009D3F77">
        <w:rPr>
          <w:rFonts w:ascii="Verdana" w:hAnsi="Verdana"/>
          <w:sz w:val="18"/>
          <w:szCs w:val="18"/>
        </w:rPr>
        <w:t>sociedade por ações, devidamente registrada como companhia aberta na Comissão de Valores Mobiliários (“</w:t>
      </w:r>
      <w:r w:rsidR="009D3F77" w:rsidRPr="009D3F77">
        <w:rPr>
          <w:rFonts w:ascii="Verdana" w:hAnsi="Verdana"/>
          <w:sz w:val="18"/>
          <w:szCs w:val="18"/>
          <w:u w:val="single"/>
        </w:rPr>
        <w:t>CVM</w:t>
      </w:r>
      <w:r w:rsidR="009D3F77" w:rsidRPr="009D3F77">
        <w:rPr>
          <w:rFonts w:ascii="Verdana" w:hAnsi="Verdana"/>
          <w:sz w:val="18"/>
          <w:szCs w:val="18"/>
        </w:rPr>
        <w:t xml:space="preserve">”) sob o nº </w:t>
      </w:r>
      <w:r w:rsidR="009D3F77">
        <w:rPr>
          <w:rFonts w:ascii="Verdana" w:hAnsi="Verdana"/>
          <w:sz w:val="18"/>
          <w:szCs w:val="18"/>
        </w:rPr>
        <w:t>24902</w:t>
      </w:r>
      <w:r w:rsidR="009D3F77" w:rsidRPr="009D3F77">
        <w:rPr>
          <w:rFonts w:ascii="Verdana" w:hAnsi="Verdana"/>
          <w:sz w:val="18"/>
          <w:szCs w:val="18"/>
        </w:rPr>
        <w:t xml:space="preserve">, categoria “A”, </w:t>
      </w:r>
      <w:r w:rsidR="00973E47" w:rsidRPr="00153B53">
        <w:rPr>
          <w:rFonts w:ascii="Verdana" w:hAnsi="Verdana"/>
          <w:sz w:val="18"/>
          <w:szCs w:val="18"/>
        </w:rPr>
        <w:t xml:space="preserve">com sede na </w:t>
      </w:r>
      <w:r w:rsidR="008C3CD5" w:rsidRPr="00153B53">
        <w:rPr>
          <w:rFonts w:ascii="Verdana" w:hAnsi="Verdana"/>
          <w:sz w:val="18"/>
          <w:szCs w:val="18"/>
        </w:rPr>
        <w:t>c</w:t>
      </w:r>
      <w:r w:rsidR="00973E47" w:rsidRPr="00153B53">
        <w:rPr>
          <w:rFonts w:ascii="Verdana" w:hAnsi="Verdana"/>
          <w:sz w:val="18"/>
          <w:szCs w:val="18"/>
        </w:rPr>
        <w:t xml:space="preserve">idade de </w:t>
      </w:r>
      <w:r w:rsidR="00653986" w:rsidRPr="00153B53">
        <w:rPr>
          <w:rFonts w:ascii="Verdana" w:hAnsi="Verdana"/>
          <w:sz w:val="18"/>
          <w:szCs w:val="18"/>
        </w:rPr>
        <w:t>São Paulo</w:t>
      </w:r>
      <w:r w:rsidR="00973E47" w:rsidRPr="00153B53">
        <w:rPr>
          <w:rFonts w:ascii="Verdana" w:hAnsi="Verdana"/>
          <w:sz w:val="18"/>
          <w:szCs w:val="18"/>
        </w:rPr>
        <w:t xml:space="preserve">, </w:t>
      </w:r>
      <w:r w:rsidR="008C3CD5" w:rsidRPr="00153B53">
        <w:rPr>
          <w:rFonts w:ascii="Verdana" w:hAnsi="Verdana"/>
          <w:sz w:val="18"/>
          <w:szCs w:val="18"/>
        </w:rPr>
        <w:t>e</w:t>
      </w:r>
      <w:r w:rsidR="00973E47" w:rsidRPr="00153B53">
        <w:rPr>
          <w:rFonts w:ascii="Verdana" w:hAnsi="Verdana"/>
          <w:sz w:val="18"/>
          <w:szCs w:val="18"/>
        </w:rPr>
        <w:t xml:space="preserve">stado de </w:t>
      </w:r>
      <w:r w:rsidR="00653986" w:rsidRPr="00153B53">
        <w:rPr>
          <w:rFonts w:ascii="Verdana" w:hAnsi="Verdana"/>
          <w:sz w:val="18"/>
          <w:szCs w:val="18"/>
        </w:rPr>
        <w:t>São Paulo</w:t>
      </w:r>
      <w:r w:rsidR="00973E47" w:rsidRPr="00153B53">
        <w:rPr>
          <w:rFonts w:ascii="Verdana" w:hAnsi="Verdana"/>
          <w:sz w:val="18"/>
          <w:szCs w:val="18"/>
        </w:rPr>
        <w:t xml:space="preserve">, na </w:t>
      </w:r>
      <w:r w:rsidR="00F846FD" w:rsidRPr="00153B53">
        <w:rPr>
          <w:rFonts w:ascii="Verdana" w:hAnsi="Verdana"/>
          <w:sz w:val="18"/>
          <w:szCs w:val="18"/>
        </w:rPr>
        <w:t>Alameda Santos</w:t>
      </w:r>
      <w:r w:rsidR="00D02D8D" w:rsidRPr="00153B53">
        <w:rPr>
          <w:rFonts w:ascii="Verdana" w:hAnsi="Verdana"/>
          <w:sz w:val="18"/>
          <w:szCs w:val="18"/>
        </w:rPr>
        <w:t>, nº</w:t>
      </w:r>
      <w:r w:rsidR="00870E05" w:rsidRPr="00153B53">
        <w:rPr>
          <w:rFonts w:ascii="Verdana" w:hAnsi="Verdana"/>
          <w:sz w:val="18"/>
          <w:szCs w:val="18"/>
        </w:rPr>
        <w:t xml:space="preserve"> </w:t>
      </w:r>
      <w:r w:rsidR="00F846FD" w:rsidRPr="00153B53">
        <w:rPr>
          <w:rFonts w:ascii="Verdana" w:hAnsi="Verdana"/>
          <w:sz w:val="18"/>
          <w:szCs w:val="18"/>
        </w:rPr>
        <w:t>700</w:t>
      </w:r>
      <w:r w:rsidR="00D02D8D" w:rsidRPr="00153B53">
        <w:rPr>
          <w:rFonts w:ascii="Verdana" w:hAnsi="Verdana"/>
          <w:sz w:val="18"/>
          <w:szCs w:val="18"/>
        </w:rPr>
        <w:t xml:space="preserve">, </w:t>
      </w:r>
      <w:r w:rsidR="00F846FD" w:rsidRPr="00153B53">
        <w:rPr>
          <w:rFonts w:ascii="Verdana" w:hAnsi="Verdana"/>
          <w:sz w:val="18"/>
          <w:szCs w:val="18"/>
        </w:rPr>
        <w:t>5</w:t>
      </w:r>
      <w:r w:rsidR="00D02D8D" w:rsidRPr="00153B53">
        <w:rPr>
          <w:rFonts w:ascii="Verdana" w:hAnsi="Verdana"/>
          <w:sz w:val="18"/>
          <w:szCs w:val="18"/>
        </w:rPr>
        <w:t>º andar</w:t>
      </w:r>
      <w:r w:rsidR="001F5D8E" w:rsidRPr="00153B53">
        <w:rPr>
          <w:rFonts w:ascii="Verdana" w:hAnsi="Verdana"/>
          <w:sz w:val="18"/>
          <w:szCs w:val="18"/>
        </w:rPr>
        <w:t xml:space="preserve">, CEP </w:t>
      </w:r>
      <w:r w:rsidR="00F846FD" w:rsidRPr="00153B53">
        <w:rPr>
          <w:rFonts w:ascii="Verdana" w:hAnsi="Verdana"/>
          <w:sz w:val="18"/>
          <w:szCs w:val="18"/>
        </w:rPr>
        <w:t>01418</w:t>
      </w:r>
      <w:r w:rsidR="00D02D8D" w:rsidRPr="00153B53">
        <w:rPr>
          <w:rFonts w:ascii="Verdana" w:hAnsi="Verdana"/>
          <w:sz w:val="18"/>
          <w:szCs w:val="18"/>
        </w:rPr>
        <w:t>-</w:t>
      </w:r>
      <w:r w:rsidR="00F846FD" w:rsidRPr="00153B53">
        <w:rPr>
          <w:rFonts w:ascii="Verdana" w:hAnsi="Verdana"/>
          <w:sz w:val="18"/>
          <w:szCs w:val="18"/>
        </w:rPr>
        <w:t>002</w:t>
      </w:r>
      <w:r w:rsidR="00973E47" w:rsidRPr="00153B53">
        <w:rPr>
          <w:rFonts w:ascii="Verdana" w:hAnsi="Verdana"/>
          <w:sz w:val="18"/>
          <w:szCs w:val="18"/>
        </w:rPr>
        <w:t xml:space="preserve">, inscrita no </w:t>
      </w:r>
      <w:r w:rsidR="00E36178" w:rsidRPr="00153B53">
        <w:rPr>
          <w:rFonts w:ascii="Verdana" w:hAnsi="Verdana"/>
          <w:sz w:val="18"/>
          <w:szCs w:val="18"/>
        </w:rPr>
        <w:t xml:space="preserve">Cadastro Nacional de Pessoa Jurídica do Ministério da </w:t>
      </w:r>
      <w:r w:rsidR="00DE52D4" w:rsidRPr="00153B53">
        <w:rPr>
          <w:rFonts w:ascii="Verdana" w:hAnsi="Verdana"/>
          <w:sz w:val="18"/>
          <w:szCs w:val="18"/>
        </w:rPr>
        <w:t xml:space="preserve">Economia </w:t>
      </w:r>
      <w:r w:rsidR="00E36178" w:rsidRPr="00153B53">
        <w:rPr>
          <w:rFonts w:ascii="Verdana" w:hAnsi="Verdana"/>
          <w:sz w:val="18"/>
          <w:szCs w:val="18"/>
        </w:rPr>
        <w:t>(“</w:t>
      </w:r>
      <w:r w:rsidR="00973E47" w:rsidRPr="00153B53">
        <w:rPr>
          <w:rFonts w:ascii="Verdana" w:hAnsi="Verdana"/>
          <w:sz w:val="18"/>
          <w:szCs w:val="18"/>
          <w:u w:val="single"/>
        </w:rPr>
        <w:t>CNPJ/</w:t>
      </w:r>
      <w:r w:rsidR="007E6394" w:rsidRPr="00153B53">
        <w:rPr>
          <w:rFonts w:ascii="Verdana" w:hAnsi="Verdana"/>
          <w:sz w:val="18"/>
          <w:szCs w:val="18"/>
          <w:u w:val="single"/>
        </w:rPr>
        <w:t>ME</w:t>
      </w:r>
      <w:r w:rsidR="00E36178" w:rsidRPr="00153B53">
        <w:rPr>
          <w:rFonts w:ascii="Verdana" w:hAnsi="Verdana"/>
          <w:sz w:val="18"/>
          <w:szCs w:val="18"/>
        </w:rPr>
        <w:t>”)</w:t>
      </w:r>
      <w:r w:rsidR="00973E47" w:rsidRPr="00153B53">
        <w:rPr>
          <w:rFonts w:ascii="Verdana" w:hAnsi="Verdana"/>
          <w:sz w:val="18"/>
          <w:szCs w:val="18"/>
        </w:rPr>
        <w:t xml:space="preserve"> sob o nº</w:t>
      </w:r>
      <w:r w:rsidR="00E36178" w:rsidRPr="00153B53">
        <w:rPr>
          <w:rFonts w:ascii="Verdana" w:hAnsi="Verdana"/>
          <w:sz w:val="18"/>
          <w:szCs w:val="18"/>
        </w:rPr>
        <w:t xml:space="preserve"> </w:t>
      </w:r>
      <w:bookmarkStart w:id="1" w:name="_Hlk89851760"/>
      <w:r w:rsidR="00F846FD" w:rsidRPr="00153B53">
        <w:rPr>
          <w:rFonts w:ascii="Verdana" w:hAnsi="Verdana"/>
          <w:sz w:val="18"/>
          <w:szCs w:val="18"/>
        </w:rPr>
        <w:t>07</w:t>
      </w:r>
      <w:r w:rsidR="00653986" w:rsidRPr="00153B53">
        <w:rPr>
          <w:rFonts w:ascii="Verdana" w:hAnsi="Verdana"/>
          <w:sz w:val="18"/>
          <w:szCs w:val="18"/>
        </w:rPr>
        <w:t>.</w:t>
      </w:r>
      <w:r w:rsidR="00F846FD" w:rsidRPr="00153B53">
        <w:rPr>
          <w:rFonts w:ascii="Verdana" w:hAnsi="Verdana"/>
          <w:sz w:val="18"/>
          <w:szCs w:val="18"/>
        </w:rPr>
        <w:t>882</w:t>
      </w:r>
      <w:r w:rsidR="00653986" w:rsidRPr="00153B53">
        <w:rPr>
          <w:rFonts w:ascii="Verdana" w:hAnsi="Verdana"/>
          <w:sz w:val="18"/>
          <w:szCs w:val="18"/>
        </w:rPr>
        <w:t>.</w:t>
      </w:r>
      <w:r w:rsidR="00F846FD" w:rsidRPr="00153B53">
        <w:rPr>
          <w:rFonts w:ascii="Verdana" w:hAnsi="Verdana"/>
          <w:sz w:val="18"/>
          <w:szCs w:val="18"/>
        </w:rPr>
        <w:t>930</w:t>
      </w:r>
      <w:r w:rsidR="00653986" w:rsidRPr="00153B53">
        <w:rPr>
          <w:rFonts w:ascii="Verdana" w:hAnsi="Verdana"/>
          <w:sz w:val="18"/>
          <w:szCs w:val="18"/>
        </w:rPr>
        <w:t>/0001-</w:t>
      </w:r>
      <w:bookmarkEnd w:id="1"/>
      <w:r w:rsidR="00F846FD" w:rsidRPr="00153B53">
        <w:rPr>
          <w:rFonts w:ascii="Verdana" w:hAnsi="Verdana"/>
          <w:sz w:val="18"/>
          <w:szCs w:val="18"/>
        </w:rPr>
        <w:t>65</w:t>
      </w:r>
      <w:r w:rsidR="00973E47" w:rsidRPr="00153B53">
        <w:rPr>
          <w:rFonts w:ascii="Verdana" w:hAnsi="Verdana"/>
          <w:sz w:val="18"/>
          <w:szCs w:val="18"/>
        </w:rPr>
        <w:t xml:space="preserve">, com seus atos constitutivos registrados perante a Junta Comercial do Estado de </w:t>
      </w:r>
      <w:r w:rsidR="00653986" w:rsidRPr="00153B53">
        <w:rPr>
          <w:rFonts w:ascii="Verdana" w:hAnsi="Verdana"/>
          <w:sz w:val="18"/>
          <w:szCs w:val="18"/>
        </w:rPr>
        <w:t>São Paulo</w:t>
      </w:r>
      <w:r w:rsidR="00973E47" w:rsidRPr="00153B53">
        <w:rPr>
          <w:rFonts w:ascii="Verdana" w:hAnsi="Verdana"/>
          <w:sz w:val="18"/>
          <w:szCs w:val="18"/>
        </w:rPr>
        <w:t xml:space="preserve"> (</w:t>
      </w:r>
      <w:r w:rsidR="003D4992" w:rsidRPr="00153B53">
        <w:rPr>
          <w:rFonts w:ascii="Verdana" w:hAnsi="Verdana"/>
          <w:sz w:val="18"/>
          <w:szCs w:val="18"/>
        </w:rPr>
        <w:t>“</w:t>
      </w:r>
      <w:r w:rsidR="00653986" w:rsidRPr="00153B53">
        <w:rPr>
          <w:rFonts w:ascii="Verdana" w:hAnsi="Verdana"/>
          <w:sz w:val="18"/>
          <w:szCs w:val="18"/>
          <w:u w:val="single"/>
        </w:rPr>
        <w:t>JUCESP</w:t>
      </w:r>
      <w:r w:rsidR="003D4992" w:rsidRPr="00153B53">
        <w:rPr>
          <w:rFonts w:ascii="Verdana" w:hAnsi="Verdana"/>
          <w:sz w:val="18"/>
          <w:szCs w:val="18"/>
        </w:rPr>
        <w:t>”</w:t>
      </w:r>
      <w:r w:rsidR="00973E47" w:rsidRPr="00153B53">
        <w:rPr>
          <w:rFonts w:ascii="Verdana" w:hAnsi="Verdana"/>
          <w:sz w:val="18"/>
          <w:szCs w:val="18"/>
        </w:rPr>
        <w:t>) sob o NIRE</w:t>
      </w:r>
      <w:r w:rsidR="00E36178" w:rsidRPr="00153B53">
        <w:rPr>
          <w:rFonts w:ascii="Verdana" w:hAnsi="Verdana"/>
          <w:sz w:val="18"/>
          <w:szCs w:val="18"/>
        </w:rPr>
        <w:t xml:space="preserve"> </w:t>
      </w:r>
      <w:r w:rsidR="00F846FD" w:rsidRPr="00153B53">
        <w:rPr>
          <w:rFonts w:ascii="Verdana" w:hAnsi="Verdana"/>
          <w:sz w:val="18"/>
          <w:szCs w:val="18"/>
        </w:rPr>
        <w:t>35.300.547.144</w:t>
      </w:r>
      <w:r w:rsidR="00973E47" w:rsidRPr="00153B53">
        <w:rPr>
          <w:rFonts w:ascii="Verdana" w:hAnsi="Verdana"/>
          <w:sz w:val="18"/>
          <w:szCs w:val="18"/>
        </w:rPr>
        <w:t>, neste ato representada nos termos de seu estatuto social (</w:t>
      </w:r>
      <w:r w:rsidR="003D4992" w:rsidRPr="00153B53">
        <w:rPr>
          <w:rFonts w:ascii="Verdana" w:hAnsi="Verdana"/>
          <w:sz w:val="18"/>
          <w:szCs w:val="18"/>
        </w:rPr>
        <w:t>“</w:t>
      </w:r>
      <w:r w:rsidR="00973E47" w:rsidRPr="00153B53">
        <w:rPr>
          <w:rFonts w:ascii="Verdana" w:hAnsi="Verdana"/>
          <w:sz w:val="18"/>
          <w:szCs w:val="18"/>
          <w:u w:val="single"/>
        </w:rPr>
        <w:t>Companhia</w:t>
      </w:r>
      <w:r w:rsidR="003D4992" w:rsidRPr="00153B53">
        <w:rPr>
          <w:rFonts w:ascii="Verdana" w:hAnsi="Verdana"/>
          <w:sz w:val="18"/>
          <w:szCs w:val="18"/>
        </w:rPr>
        <w:t>”</w:t>
      </w:r>
      <w:r w:rsidR="00147481" w:rsidRPr="00153B53">
        <w:rPr>
          <w:rFonts w:ascii="Verdana" w:hAnsi="Verdana"/>
          <w:sz w:val="18"/>
          <w:szCs w:val="18"/>
        </w:rPr>
        <w:t xml:space="preserve"> ou “</w:t>
      </w:r>
      <w:r w:rsidR="00147481" w:rsidRPr="00153B53">
        <w:rPr>
          <w:rFonts w:ascii="Verdana" w:hAnsi="Verdana"/>
          <w:sz w:val="18"/>
          <w:szCs w:val="18"/>
          <w:u w:val="single"/>
        </w:rPr>
        <w:t>Emissora</w:t>
      </w:r>
      <w:r w:rsidR="00147481" w:rsidRPr="00153B53">
        <w:rPr>
          <w:rFonts w:ascii="Verdana" w:hAnsi="Verdana"/>
          <w:sz w:val="18"/>
          <w:szCs w:val="18"/>
        </w:rPr>
        <w:t>”</w:t>
      </w:r>
      <w:r w:rsidR="00973E47" w:rsidRPr="00153B53">
        <w:rPr>
          <w:rFonts w:ascii="Verdana" w:hAnsi="Verdana"/>
          <w:sz w:val="18"/>
          <w:szCs w:val="18"/>
        </w:rPr>
        <w:t>)</w:t>
      </w:r>
      <w:r w:rsidR="00007E6A" w:rsidRPr="00153B53">
        <w:rPr>
          <w:rFonts w:ascii="Verdana" w:hAnsi="Verdana"/>
          <w:sz w:val="18"/>
          <w:szCs w:val="18"/>
        </w:rPr>
        <w:t>;</w:t>
      </w:r>
      <w:r w:rsidR="00441E73" w:rsidRPr="00153B53">
        <w:rPr>
          <w:rFonts w:ascii="Verdana" w:hAnsi="Verdana"/>
          <w:sz w:val="18"/>
          <w:szCs w:val="18"/>
        </w:rPr>
        <w:t xml:space="preserve"> e</w:t>
      </w:r>
      <w:r w:rsidR="004F1D95" w:rsidRPr="00153B53">
        <w:rPr>
          <w:rFonts w:ascii="Verdana" w:hAnsi="Verdana"/>
          <w:sz w:val="18"/>
          <w:szCs w:val="18"/>
        </w:rPr>
        <w:t xml:space="preserve"> </w:t>
      </w:r>
    </w:p>
    <w:p w14:paraId="6BB17AFE" w14:textId="77777777" w:rsidR="00F846FD" w:rsidRPr="00F62533" w:rsidRDefault="00F846FD" w:rsidP="00EC549E">
      <w:pPr>
        <w:pStyle w:val="PargrafodaLista"/>
        <w:spacing w:after="0" w:line="320" w:lineRule="exact"/>
        <w:ind w:left="0"/>
        <w:rPr>
          <w:rFonts w:ascii="Verdana" w:hAnsi="Verdana"/>
          <w:sz w:val="18"/>
          <w:szCs w:val="18"/>
        </w:rPr>
      </w:pPr>
    </w:p>
    <w:p w14:paraId="0091DAB3" w14:textId="3EBBF538" w:rsidR="00E96E3A" w:rsidRPr="00F62533" w:rsidRDefault="00D85780" w:rsidP="009D3F77">
      <w:pPr>
        <w:pStyle w:val="PargrafodaLista"/>
        <w:spacing w:after="0" w:line="320" w:lineRule="exact"/>
        <w:ind w:left="0"/>
        <w:rPr>
          <w:rFonts w:ascii="Verdana" w:hAnsi="Verdana"/>
          <w:sz w:val="18"/>
          <w:szCs w:val="18"/>
        </w:rPr>
      </w:pPr>
      <w:bookmarkStart w:id="2" w:name="_Hlk87428752"/>
      <w:bookmarkStart w:id="3" w:name="_Hlk28338043"/>
      <w:bookmarkStart w:id="4" w:name="_Hlk89186565"/>
      <w:r w:rsidRPr="00F62533">
        <w:rPr>
          <w:rStyle w:val="normaltextrun"/>
          <w:rFonts w:ascii="Verdana" w:eastAsia="Arial Unicode MS" w:hAnsi="Verdana"/>
          <w:b/>
          <w:bCs/>
          <w:color w:val="000000"/>
          <w:sz w:val="18"/>
          <w:szCs w:val="18"/>
          <w:shd w:val="clear" w:color="auto" w:fill="FFFFFF"/>
        </w:rPr>
        <w:t>VIRGO COMPANHIA DE SECURITIZAÇÃO</w:t>
      </w:r>
      <w:r w:rsidRPr="00F62533">
        <w:rPr>
          <w:rStyle w:val="normaltextrun"/>
          <w:rFonts w:ascii="Verdana" w:eastAsia="Arial Unicode MS" w:hAnsi="Verdana"/>
          <w:color w:val="000000"/>
          <w:sz w:val="18"/>
          <w:szCs w:val="18"/>
          <w:shd w:val="clear" w:color="auto" w:fill="FFFFFF"/>
        </w:rPr>
        <w:t>, sociedade por ações, registrada na CVM, com sede na cidade de São Paulo, estado de São Paulo, na Rua Tabapuã, nº 1.123, 21º andar, conjunto 215, Itaim Bibi, CEP 04533-004</w:t>
      </w:r>
      <w:bookmarkStart w:id="5" w:name="_Hlk86415327"/>
      <w:r w:rsidRPr="00F62533">
        <w:rPr>
          <w:rStyle w:val="normaltextrun"/>
          <w:rFonts w:ascii="Verdana" w:eastAsia="Arial Unicode MS" w:hAnsi="Verdana"/>
          <w:color w:val="000000"/>
          <w:sz w:val="18"/>
          <w:szCs w:val="18"/>
          <w:shd w:val="clear" w:color="auto" w:fill="FFFFFF"/>
        </w:rPr>
        <w:t xml:space="preserve">, inscrita no CNPJ/ME sob o </w:t>
      </w:r>
      <w:bookmarkStart w:id="6" w:name="_Hlk89852012"/>
      <w:r w:rsidRPr="00F62533">
        <w:rPr>
          <w:rStyle w:val="normaltextrun"/>
          <w:rFonts w:ascii="Verdana" w:eastAsia="Arial Unicode MS" w:hAnsi="Verdana"/>
          <w:color w:val="000000"/>
          <w:sz w:val="18"/>
          <w:szCs w:val="18"/>
          <w:shd w:val="clear" w:color="auto" w:fill="FFFFFF"/>
        </w:rPr>
        <w:t>nº 08.769.451/0001-</w:t>
      </w:r>
      <w:bookmarkEnd w:id="5"/>
      <w:bookmarkEnd w:id="6"/>
      <w:r w:rsidRPr="00F62533">
        <w:rPr>
          <w:rStyle w:val="normaltextrun"/>
          <w:rFonts w:ascii="Verdana" w:eastAsia="Arial Unicode MS" w:hAnsi="Verdana"/>
          <w:color w:val="000000"/>
          <w:sz w:val="18"/>
          <w:szCs w:val="18"/>
          <w:shd w:val="clear" w:color="auto" w:fill="FFFFFF"/>
        </w:rPr>
        <w:t>08</w:t>
      </w:r>
      <w:bookmarkEnd w:id="2"/>
      <w:bookmarkEnd w:id="3"/>
      <w:bookmarkEnd w:id="4"/>
      <w:r w:rsidR="006F38EB" w:rsidRPr="00F62533">
        <w:rPr>
          <w:rFonts w:ascii="Verdana" w:hAnsi="Verdana"/>
          <w:sz w:val="18"/>
          <w:szCs w:val="18"/>
        </w:rPr>
        <w:t xml:space="preserve">, neste ato representada nos termos de seu estatuto social </w:t>
      </w:r>
      <w:r w:rsidR="00E96E3A" w:rsidRPr="00F62533">
        <w:rPr>
          <w:rFonts w:ascii="Verdana" w:hAnsi="Verdana"/>
          <w:sz w:val="18"/>
          <w:szCs w:val="18"/>
        </w:rPr>
        <w:t>(“</w:t>
      </w:r>
      <w:r w:rsidR="005F4E88" w:rsidRPr="00F62533">
        <w:rPr>
          <w:rFonts w:ascii="Verdana" w:hAnsi="Verdana"/>
          <w:sz w:val="18"/>
          <w:szCs w:val="18"/>
          <w:u w:val="single"/>
        </w:rPr>
        <w:t>Securitizadora</w:t>
      </w:r>
      <w:r w:rsidR="00E96E3A" w:rsidRPr="00F62533">
        <w:rPr>
          <w:rFonts w:ascii="Verdana" w:hAnsi="Verdana"/>
          <w:sz w:val="18"/>
          <w:szCs w:val="18"/>
        </w:rPr>
        <w:t>”</w:t>
      </w:r>
      <w:r w:rsidR="00EC7ABF" w:rsidRPr="00F62533">
        <w:rPr>
          <w:rFonts w:ascii="Verdana" w:hAnsi="Verdana"/>
          <w:sz w:val="18"/>
          <w:szCs w:val="18"/>
        </w:rPr>
        <w:t xml:space="preserve"> ou “</w:t>
      </w:r>
      <w:r w:rsidR="00EC7ABF" w:rsidRPr="00F62533">
        <w:rPr>
          <w:rFonts w:ascii="Verdana" w:hAnsi="Verdana"/>
          <w:sz w:val="18"/>
          <w:szCs w:val="18"/>
          <w:u w:val="single"/>
        </w:rPr>
        <w:t>Debenturista</w:t>
      </w:r>
      <w:r w:rsidR="00EC7ABF" w:rsidRPr="00F62533">
        <w:rPr>
          <w:rFonts w:ascii="Verdana" w:hAnsi="Verdana"/>
          <w:sz w:val="18"/>
          <w:szCs w:val="18"/>
        </w:rPr>
        <w:t>”</w:t>
      </w:r>
      <w:r w:rsidR="00E96E3A" w:rsidRPr="00F62533">
        <w:rPr>
          <w:rFonts w:ascii="Verdana" w:hAnsi="Verdana"/>
          <w:sz w:val="18"/>
          <w:szCs w:val="18"/>
        </w:rPr>
        <w:t>);</w:t>
      </w:r>
    </w:p>
    <w:p w14:paraId="61E1921A" w14:textId="77777777" w:rsidR="00000CCE" w:rsidRPr="00153B53" w:rsidRDefault="00000CCE" w:rsidP="007D5753">
      <w:pPr>
        <w:pStyle w:val="PargrafodaLista"/>
        <w:spacing w:after="0" w:line="320" w:lineRule="exact"/>
        <w:ind w:left="0"/>
        <w:rPr>
          <w:rFonts w:ascii="Verdana" w:hAnsi="Verdana"/>
          <w:sz w:val="18"/>
          <w:szCs w:val="18"/>
        </w:rPr>
      </w:pPr>
    </w:p>
    <w:p w14:paraId="1D03FC78" w14:textId="77777777" w:rsidR="00973E47" w:rsidRPr="00153B53" w:rsidRDefault="00973E47" w:rsidP="007D5753">
      <w:pPr>
        <w:pStyle w:val="PargrafodaLista"/>
        <w:spacing w:after="0" w:line="320" w:lineRule="exact"/>
        <w:ind w:left="0"/>
        <w:rPr>
          <w:rFonts w:ascii="Verdana" w:hAnsi="Verdana"/>
          <w:sz w:val="18"/>
          <w:szCs w:val="18"/>
        </w:rPr>
      </w:pPr>
      <w:r w:rsidRPr="00153B53">
        <w:rPr>
          <w:rFonts w:ascii="Verdana" w:hAnsi="Verdana"/>
          <w:sz w:val="18"/>
          <w:szCs w:val="18"/>
        </w:rPr>
        <w:t>resolve</w:t>
      </w:r>
      <w:r w:rsidR="005F4E88" w:rsidRPr="00153B53">
        <w:rPr>
          <w:rFonts w:ascii="Verdana" w:hAnsi="Verdana"/>
          <w:sz w:val="18"/>
          <w:szCs w:val="18"/>
        </w:rPr>
        <w:t>m</w:t>
      </w:r>
      <w:r w:rsidRPr="00153B53">
        <w:rPr>
          <w:rFonts w:ascii="Verdana" w:hAnsi="Verdana"/>
          <w:sz w:val="18"/>
          <w:szCs w:val="18"/>
        </w:rPr>
        <w:t xml:space="preserve"> celebrar esta Escritura de Emissão, de acordo com os seguintes termos e condições:</w:t>
      </w:r>
    </w:p>
    <w:p w14:paraId="3CF950F3" w14:textId="77777777" w:rsidR="00416304" w:rsidRPr="00153B53" w:rsidRDefault="00416304" w:rsidP="007D5753">
      <w:pPr>
        <w:pStyle w:val="PargrafodaLista"/>
        <w:spacing w:after="0" w:line="320" w:lineRule="exact"/>
        <w:ind w:left="0"/>
        <w:rPr>
          <w:rFonts w:ascii="Verdana" w:hAnsi="Verdana"/>
          <w:sz w:val="18"/>
          <w:szCs w:val="18"/>
        </w:rPr>
      </w:pPr>
    </w:p>
    <w:p w14:paraId="43A34D73" w14:textId="77777777" w:rsidR="00416304" w:rsidRPr="00153B53" w:rsidRDefault="00416304" w:rsidP="007D5753">
      <w:pPr>
        <w:pStyle w:val="PargrafodaLista"/>
        <w:spacing w:after="0" w:line="320" w:lineRule="exact"/>
        <w:ind w:left="0"/>
        <w:rPr>
          <w:rFonts w:ascii="Verdana" w:hAnsi="Verdana"/>
          <w:b/>
          <w:sz w:val="18"/>
          <w:szCs w:val="18"/>
        </w:rPr>
      </w:pPr>
      <w:r w:rsidRPr="00153B53">
        <w:rPr>
          <w:rFonts w:ascii="Verdana" w:hAnsi="Verdana"/>
          <w:b/>
          <w:sz w:val="18"/>
          <w:szCs w:val="18"/>
        </w:rPr>
        <w:t>CONSIDERANDO QUE</w:t>
      </w:r>
    </w:p>
    <w:p w14:paraId="6ADF0014" w14:textId="77777777" w:rsidR="005D401F" w:rsidRPr="00153B53" w:rsidRDefault="005D401F" w:rsidP="007D5753">
      <w:pPr>
        <w:keepNext/>
        <w:spacing w:after="0" w:line="320" w:lineRule="exact"/>
        <w:rPr>
          <w:rFonts w:ascii="Verdana" w:hAnsi="Verdana"/>
          <w:smallCaps/>
          <w:sz w:val="18"/>
          <w:szCs w:val="18"/>
          <w:u w:val="single"/>
        </w:rPr>
      </w:pPr>
      <w:bookmarkStart w:id="7" w:name="_Ref532040236"/>
    </w:p>
    <w:p w14:paraId="0812EE2A" w14:textId="0389D41F" w:rsidR="00416304" w:rsidRPr="00153B53" w:rsidRDefault="000B418F"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a Companhia tem interesse em emitir debêntures, para colocação privada, não conversíveis em ações, em série única, da espécie com garantia real</w:t>
      </w:r>
      <w:r w:rsidR="00565878" w:rsidRPr="00153B53">
        <w:rPr>
          <w:rFonts w:ascii="Verdana" w:hAnsi="Verdana"/>
          <w:sz w:val="18"/>
          <w:szCs w:val="18"/>
        </w:rPr>
        <w:t xml:space="preserve">, </w:t>
      </w:r>
      <w:r w:rsidRPr="00153B53">
        <w:rPr>
          <w:rFonts w:ascii="Verdana" w:hAnsi="Verdana"/>
          <w:sz w:val="18"/>
          <w:szCs w:val="18"/>
        </w:rPr>
        <w:t>nos termos desta Escritura de Emissão, a serem subscritas de forma privada pelo Debenturista (“</w:t>
      </w:r>
      <w:r w:rsidRPr="00153B53">
        <w:rPr>
          <w:rFonts w:ascii="Verdana" w:hAnsi="Verdana"/>
          <w:sz w:val="18"/>
          <w:szCs w:val="18"/>
          <w:u w:val="single"/>
        </w:rPr>
        <w:t>Debêntures</w:t>
      </w:r>
      <w:r w:rsidR="00416304" w:rsidRPr="00153B53">
        <w:rPr>
          <w:rFonts w:ascii="Verdana" w:hAnsi="Verdana"/>
          <w:sz w:val="18"/>
          <w:szCs w:val="18"/>
        </w:rPr>
        <w:t>”)</w:t>
      </w:r>
      <w:r w:rsidR="004B3F46" w:rsidRPr="00153B53">
        <w:rPr>
          <w:rFonts w:ascii="Verdana" w:hAnsi="Verdana"/>
          <w:sz w:val="18"/>
          <w:szCs w:val="18"/>
        </w:rPr>
        <w:t>;</w:t>
      </w:r>
    </w:p>
    <w:p w14:paraId="59476E23" w14:textId="77777777" w:rsidR="004B3F46" w:rsidRPr="00153B53" w:rsidRDefault="004B3F46" w:rsidP="007D5753">
      <w:pPr>
        <w:pStyle w:val="PargrafodaLista"/>
        <w:keepNext/>
        <w:spacing w:after="0" w:line="320" w:lineRule="exact"/>
        <w:ind w:left="1080"/>
        <w:rPr>
          <w:rFonts w:ascii="Verdana" w:hAnsi="Verdana"/>
          <w:sz w:val="18"/>
          <w:szCs w:val="18"/>
        </w:rPr>
      </w:pPr>
    </w:p>
    <w:p w14:paraId="24592D5A" w14:textId="563DE62C" w:rsidR="004B3F46" w:rsidRPr="00153B53" w:rsidRDefault="004B3F46"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os </w:t>
      </w:r>
      <w:r w:rsidR="00CB6268" w:rsidRPr="00153B53">
        <w:rPr>
          <w:rFonts w:ascii="Verdana" w:hAnsi="Verdana"/>
          <w:sz w:val="18"/>
          <w:szCs w:val="18"/>
        </w:rPr>
        <w:t xml:space="preserve">recursos a serem captados por meio das Debêntures </w:t>
      </w:r>
      <w:r w:rsidR="003D4E05" w:rsidRPr="00153B53">
        <w:rPr>
          <w:rFonts w:ascii="Verdana" w:hAnsi="Verdana"/>
          <w:sz w:val="18"/>
          <w:szCs w:val="18"/>
        </w:rPr>
        <w:t>terão destinação imobiliária</w:t>
      </w:r>
      <w:r w:rsidR="00D85B33" w:rsidRPr="00153B53">
        <w:rPr>
          <w:rFonts w:ascii="Verdana" w:hAnsi="Verdana"/>
          <w:sz w:val="18"/>
          <w:szCs w:val="18"/>
        </w:rPr>
        <w:t xml:space="preserve">, </w:t>
      </w:r>
      <w:r w:rsidR="00CE7ABB" w:rsidRPr="00153B53">
        <w:rPr>
          <w:rFonts w:ascii="Verdana" w:hAnsi="Verdana"/>
          <w:sz w:val="18"/>
          <w:szCs w:val="18"/>
        </w:rPr>
        <w:t xml:space="preserve">a ser realizada </w:t>
      </w:r>
      <w:r w:rsidR="005F1C19" w:rsidRPr="00153B53">
        <w:rPr>
          <w:rFonts w:ascii="Verdana" w:hAnsi="Verdana"/>
          <w:sz w:val="18"/>
          <w:szCs w:val="18"/>
        </w:rPr>
        <w:t>pelas SPEs Investidas (conforme adiante definido)</w:t>
      </w:r>
      <w:r w:rsidR="00F67275" w:rsidRPr="00153B53">
        <w:rPr>
          <w:rFonts w:ascii="Verdana" w:hAnsi="Verdana"/>
          <w:sz w:val="18"/>
          <w:szCs w:val="18"/>
        </w:rPr>
        <w:t>, na forma prevista</w:t>
      </w:r>
      <w:r w:rsidR="003F3D51">
        <w:rPr>
          <w:rFonts w:ascii="Verdana" w:hAnsi="Verdana"/>
          <w:sz w:val="18"/>
          <w:szCs w:val="18"/>
        </w:rPr>
        <w:t xml:space="preserve"> nesta</w:t>
      </w:r>
      <w:r w:rsidR="005C6D3A" w:rsidRPr="00153B53">
        <w:rPr>
          <w:rFonts w:ascii="Verdana" w:hAnsi="Verdana"/>
          <w:sz w:val="18"/>
          <w:szCs w:val="18"/>
        </w:rPr>
        <w:t xml:space="preserve"> Escritura de Emissão</w:t>
      </w:r>
      <w:r w:rsidR="00D85B33" w:rsidRPr="00153B53">
        <w:rPr>
          <w:rFonts w:ascii="Verdana" w:hAnsi="Verdana"/>
          <w:sz w:val="18"/>
          <w:szCs w:val="18"/>
        </w:rPr>
        <w:t>,</w:t>
      </w:r>
      <w:r w:rsidR="00F67275" w:rsidRPr="00153B53">
        <w:rPr>
          <w:rFonts w:ascii="Verdana" w:hAnsi="Verdana"/>
          <w:sz w:val="18"/>
          <w:szCs w:val="18"/>
        </w:rPr>
        <w:t xml:space="preserve"> </w:t>
      </w:r>
      <w:r w:rsidR="00857433" w:rsidRPr="00153B53">
        <w:rPr>
          <w:rFonts w:ascii="Verdana" w:hAnsi="Verdana"/>
          <w:sz w:val="18"/>
          <w:szCs w:val="18"/>
        </w:rPr>
        <w:t>observado o disposto na Cláusula 4 abaixo</w:t>
      </w:r>
      <w:r w:rsidR="00F67275" w:rsidRPr="00153B53">
        <w:rPr>
          <w:rFonts w:ascii="Verdana" w:hAnsi="Verdana"/>
          <w:sz w:val="18"/>
          <w:szCs w:val="18"/>
        </w:rPr>
        <w:t>;</w:t>
      </w:r>
      <w:r w:rsidR="001925BC" w:rsidRPr="00153B53">
        <w:rPr>
          <w:rFonts w:ascii="Verdana" w:hAnsi="Verdana"/>
          <w:sz w:val="18"/>
          <w:szCs w:val="18"/>
        </w:rPr>
        <w:t xml:space="preserve"> </w:t>
      </w:r>
    </w:p>
    <w:p w14:paraId="0C2D9A1C" w14:textId="63934F47" w:rsidR="00F67275" w:rsidRPr="00153B53" w:rsidRDefault="00F67275" w:rsidP="007D5753">
      <w:pPr>
        <w:pStyle w:val="PargrafodaLista"/>
        <w:spacing w:after="0" w:line="320" w:lineRule="exact"/>
        <w:rPr>
          <w:rFonts w:ascii="Verdana" w:hAnsi="Verdana"/>
          <w:sz w:val="18"/>
          <w:szCs w:val="18"/>
        </w:rPr>
      </w:pPr>
    </w:p>
    <w:p w14:paraId="4C7DD16E" w14:textId="140FCD49" w:rsidR="00F10B6A" w:rsidRPr="00153B53" w:rsidRDefault="00814A1F"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em virtude da emissão das Debêntures e </w:t>
      </w:r>
      <w:r w:rsidR="00FE245D" w:rsidRPr="00153B53">
        <w:rPr>
          <w:rFonts w:ascii="Verdana" w:hAnsi="Verdana"/>
          <w:sz w:val="18"/>
          <w:szCs w:val="18"/>
        </w:rPr>
        <w:t>d</w:t>
      </w:r>
      <w:r w:rsidRPr="00153B53">
        <w:rPr>
          <w:rFonts w:ascii="Verdana" w:hAnsi="Verdana"/>
          <w:sz w:val="18"/>
          <w:szCs w:val="18"/>
        </w:rPr>
        <w:t>a subscrição total pelo Debenturista, o Debenturista possuirá, uma vez integralizada</w:t>
      </w:r>
      <w:r w:rsidR="000449F6" w:rsidRPr="00153B53">
        <w:rPr>
          <w:rFonts w:ascii="Verdana" w:hAnsi="Verdana"/>
          <w:sz w:val="18"/>
          <w:szCs w:val="18"/>
        </w:rPr>
        <w:t>s</w:t>
      </w:r>
      <w:r w:rsidRPr="00153B53">
        <w:rPr>
          <w:rFonts w:ascii="Verdana" w:hAnsi="Verdana"/>
          <w:sz w:val="18"/>
          <w:szCs w:val="18"/>
        </w:rPr>
        <w:t xml:space="preserve"> as Debêntures, direito de crédito em fa</w:t>
      </w:r>
      <w:r w:rsidR="00CE066A" w:rsidRPr="00153B53">
        <w:rPr>
          <w:rFonts w:ascii="Verdana" w:hAnsi="Verdana"/>
          <w:sz w:val="18"/>
          <w:szCs w:val="18"/>
        </w:rPr>
        <w:t>c</w:t>
      </w:r>
      <w:r w:rsidRPr="00153B53">
        <w:rPr>
          <w:rFonts w:ascii="Verdana" w:hAnsi="Verdana"/>
          <w:sz w:val="18"/>
          <w:szCs w:val="18"/>
        </w:rPr>
        <w:t xml:space="preserve">e da </w:t>
      </w:r>
      <w:r w:rsidR="00DB7E84" w:rsidRPr="00153B53">
        <w:rPr>
          <w:rFonts w:ascii="Verdana" w:hAnsi="Verdana"/>
          <w:sz w:val="18"/>
          <w:szCs w:val="18"/>
        </w:rPr>
        <w:t>Companhia</w:t>
      </w:r>
      <w:r w:rsidRPr="00153B53">
        <w:rPr>
          <w:rFonts w:ascii="Verdana" w:hAnsi="Verdana"/>
          <w:sz w:val="18"/>
          <w:szCs w:val="18"/>
        </w:rPr>
        <w:t>, nos termos desta Escritura</w:t>
      </w:r>
      <w:r w:rsidR="000449F6" w:rsidRPr="00153B53">
        <w:rPr>
          <w:rFonts w:ascii="Verdana" w:hAnsi="Verdana"/>
          <w:sz w:val="18"/>
          <w:szCs w:val="18"/>
        </w:rPr>
        <w:t xml:space="preserve"> de Emissão</w:t>
      </w:r>
      <w:r w:rsidR="00CE066A" w:rsidRPr="00153B53">
        <w:rPr>
          <w:rFonts w:ascii="Verdana" w:hAnsi="Verdana"/>
          <w:sz w:val="18"/>
          <w:szCs w:val="18"/>
        </w:rPr>
        <w:t xml:space="preserve">, em relação ao pagamento </w:t>
      </w:r>
      <w:r w:rsidR="00CE066A" w:rsidRPr="00153B53">
        <w:rPr>
          <w:rFonts w:ascii="Verdana" w:hAnsi="Verdana"/>
          <w:sz w:val="18"/>
          <w:szCs w:val="18"/>
        </w:rPr>
        <w:lastRenderedPageBreak/>
        <w:t xml:space="preserve">do Valor Nominal Unitário </w:t>
      </w:r>
      <w:r w:rsidR="00976F5D" w:rsidRPr="00153B53">
        <w:rPr>
          <w:rFonts w:ascii="Verdana" w:hAnsi="Verdana"/>
          <w:sz w:val="18"/>
          <w:szCs w:val="18"/>
        </w:rPr>
        <w:t>(conforme definido abaixo)</w:t>
      </w:r>
      <w:r w:rsidR="002409E5" w:rsidRPr="00153B53">
        <w:rPr>
          <w:rFonts w:ascii="Verdana" w:hAnsi="Verdana"/>
          <w:sz w:val="18"/>
          <w:szCs w:val="18"/>
        </w:rPr>
        <w:t xml:space="preserve"> </w:t>
      </w:r>
      <w:r w:rsidR="00CE066A" w:rsidRPr="00153B53">
        <w:rPr>
          <w:rFonts w:ascii="Verdana" w:hAnsi="Verdana"/>
          <w:sz w:val="18"/>
          <w:szCs w:val="18"/>
        </w:rPr>
        <w:t>das Debêntures, acrescido da Remuneração</w:t>
      </w:r>
      <w:r w:rsidR="00976F5D" w:rsidRPr="00153B53">
        <w:rPr>
          <w:rFonts w:ascii="Verdana" w:hAnsi="Verdana"/>
          <w:sz w:val="18"/>
          <w:szCs w:val="18"/>
        </w:rPr>
        <w:t xml:space="preserve"> (conforme definido abaixo)</w:t>
      </w:r>
      <w:r w:rsidR="00CE066A" w:rsidRPr="00153B53">
        <w:rPr>
          <w:rFonts w:ascii="Verdana" w:hAnsi="Verdana"/>
          <w:sz w:val="18"/>
          <w:szCs w:val="18"/>
        </w:rPr>
        <w:t xml:space="preserve">, calculados de forma exponencial e cumulativa </w:t>
      </w:r>
      <w:r w:rsidR="00CE066A" w:rsidRPr="00153B53">
        <w:rPr>
          <w:rFonts w:ascii="Verdana" w:hAnsi="Verdana"/>
          <w:i/>
          <w:sz w:val="18"/>
          <w:szCs w:val="18"/>
        </w:rPr>
        <w:t>pro rata temporis</w:t>
      </w:r>
      <w:r w:rsidR="00CE066A" w:rsidRPr="00153B53">
        <w:rPr>
          <w:rFonts w:ascii="Verdana" w:hAnsi="Verdana"/>
          <w:sz w:val="18"/>
          <w:szCs w:val="18"/>
        </w:rPr>
        <w:t xml:space="preserve"> por Dias Úteis</w:t>
      </w:r>
      <w:r w:rsidR="00994E34" w:rsidRPr="00153B53">
        <w:rPr>
          <w:rFonts w:ascii="Verdana" w:hAnsi="Verdana"/>
          <w:sz w:val="18"/>
          <w:szCs w:val="18"/>
        </w:rPr>
        <w:t xml:space="preserve"> (conforme definido abaixo)</w:t>
      </w:r>
      <w:r w:rsidR="00CE066A" w:rsidRPr="00153B53">
        <w:rPr>
          <w:rFonts w:ascii="Verdana" w:hAnsi="Verdana"/>
          <w:sz w:val="18"/>
          <w:szCs w:val="18"/>
        </w:rPr>
        <w:t xml:space="preserve"> decorridos, desde a </w:t>
      </w:r>
      <w:r w:rsidR="00F7548A" w:rsidRPr="00153B53">
        <w:rPr>
          <w:rFonts w:ascii="Verdana" w:hAnsi="Verdana"/>
          <w:sz w:val="18"/>
          <w:szCs w:val="18"/>
        </w:rPr>
        <w:t xml:space="preserve">primeira </w:t>
      </w:r>
      <w:r w:rsidR="00CE066A" w:rsidRPr="00153B53">
        <w:rPr>
          <w:rFonts w:ascii="Verdana" w:hAnsi="Verdana"/>
          <w:sz w:val="18"/>
          <w:szCs w:val="18"/>
        </w:rPr>
        <w:t xml:space="preserve">Data de </w:t>
      </w:r>
      <w:r w:rsidR="00F7548A" w:rsidRPr="00153B53">
        <w:rPr>
          <w:rFonts w:ascii="Verdana" w:hAnsi="Verdana"/>
          <w:sz w:val="18"/>
          <w:szCs w:val="18"/>
        </w:rPr>
        <w:t xml:space="preserve">Integralização </w:t>
      </w:r>
      <w:r w:rsidR="000449F6" w:rsidRPr="00153B53">
        <w:rPr>
          <w:rFonts w:ascii="Verdana" w:hAnsi="Verdana"/>
          <w:sz w:val="18"/>
          <w:szCs w:val="18"/>
        </w:rPr>
        <w:t>(conforme abaixo definido)</w:t>
      </w:r>
      <w:r w:rsidR="00CE066A" w:rsidRPr="00153B53">
        <w:rPr>
          <w:rFonts w:ascii="Verdana" w:hAnsi="Verdana"/>
          <w:sz w:val="18"/>
          <w:szCs w:val="18"/>
        </w:rPr>
        <w:t xml:space="preserve"> </w:t>
      </w:r>
      <w:r w:rsidR="00366821" w:rsidRPr="00153B53">
        <w:rPr>
          <w:rFonts w:ascii="Verdana" w:hAnsi="Verdana"/>
          <w:sz w:val="18"/>
          <w:szCs w:val="18"/>
        </w:rPr>
        <w:t xml:space="preserve">ou </w:t>
      </w:r>
      <w:r w:rsidR="003F3D51">
        <w:rPr>
          <w:rFonts w:ascii="Verdana" w:hAnsi="Verdana"/>
          <w:sz w:val="18"/>
          <w:szCs w:val="18"/>
        </w:rPr>
        <w:t xml:space="preserve">desde </w:t>
      </w:r>
      <w:r w:rsidR="00366821" w:rsidRPr="00153B53">
        <w:rPr>
          <w:rFonts w:ascii="Verdana" w:hAnsi="Verdana"/>
          <w:sz w:val="18"/>
          <w:szCs w:val="18"/>
        </w:rPr>
        <w:t xml:space="preserve">a </w:t>
      </w:r>
      <w:r w:rsidR="003B24E0" w:rsidRPr="00153B53">
        <w:rPr>
          <w:rFonts w:ascii="Verdana" w:hAnsi="Verdana"/>
          <w:sz w:val="18"/>
          <w:szCs w:val="18"/>
        </w:rPr>
        <w:t xml:space="preserve">data </w:t>
      </w:r>
      <w:r w:rsidR="00366821" w:rsidRPr="00153B53">
        <w:rPr>
          <w:rFonts w:ascii="Verdana" w:hAnsi="Verdana"/>
          <w:sz w:val="18"/>
          <w:szCs w:val="18"/>
        </w:rPr>
        <w:t xml:space="preserve">de </w:t>
      </w:r>
      <w:r w:rsidR="00535FBE" w:rsidRPr="00153B53">
        <w:rPr>
          <w:rFonts w:ascii="Verdana" w:hAnsi="Verdana"/>
          <w:sz w:val="18"/>
          <w:szCs w:val="18"/>
        </w:rPr>
        <w:t xml:space="preserve">pagamento da Remuneração </w:t>
      </w:r>
      <w:r w:rsidR="00366821" w:rsidRPr="00153B53">
        <w:rPr>
          <w:rFonts w:ascii="Verdana" w:hAnsi="Verdana"/>
          <w:sz w:val="18"/>
          <w:szCs w:val="18"/>
        </w:rPr>
        <w:t xml:space="preserve">das Debêntures </w:t>
      </w:r>
      <w:r w:rsidR="000449F6" w:rsidRPr="00153B53">
        <w:rPr>
          <w:rFonts w:ascii="Verdana" w:hAnsi="Verdana"/>
          <w:sz w:val="18"/>
          <w:szCs w:val="18"/>
        </w:rPr>
        <w:t>(conforme abaixo definido)</w:t>
      </w:r>
      <w:r w:rsidR="00CE066A" w:rsidRPr="00153B53">
        <w:rPr>
          <w:rFonts w:ascii="Verdana" w:hAnsi="Verdana"/>
          <w:sz w:val="18"/>
          <w:szCs w:val="18"/>
        </w:rPr>
        <w:t xml:space="preserve"> imediatamente anterior, conforme o caso, </w:t>
      </w:r>
      <w:r w:rsidR="00BC6524">
        <w:rPr>
          <w:rFonts w:ascii="Verdana" w:hAnsi="Verdana"/>
          <w:sz w:val="18"/>
          <w:szCs w:val="18"/>
        </w:rPr>
        <w:t>inclusive,</w:t>
      </w:r>
      <w:r w:rsidR="00BC6524" w:rsidRPr="00153B53">
        <w:rPr>
          <w:rFonts w:ascii="Verdana" w:hAnsi="Verdana"/>
          <w:sz w:val="18"/>
          <w:szCs w:val="18"/>
        </w:rPr>
        <w:t xml:space="preserve"> </w:t>
      </w:r>
      <w:r w:rsidR="00CE066A" w:rsidRPr="00153B53">
        <w:rPr>
          <w:rFonts w:ascii="Verdana" w:hAnsi="Verdana"/>
          <w:sz w:val="18"/>
          <w:szCs w:val="18"/>
        </w:rPr>
        <w:t xml:space="preserve">até a data do efetivo pagamento, </w:t>
      </w:r>
      <w:r w:rsidR="00BC6524">
        <w:rPr>
          <w:rFonts w:ascii="Verdana" w:hAnsi="Verdana"/>
          <w:sz w:val="18"/>
          <w:szCs w:val="18"/>
        </w:rPr>
        <w:t>exclusive,</w:t>
      </w:r>
      <w:r w:rsidR="00BC6524" w:rsidRPr="00153B53">
        <w:rPr>
          <w:rFonts w:ascii="Verdana" w:hAnsi="Verdana"/>
          <w:sz w:val="18"/>
          <w:szCs w:val="18"/>
        </w:rPr>
        <w:t xml:space="preserve"> </w:t>
      </w:r>
      <w:r w:rsidR="00CE066A" w:rsidRPr="00153B53">
        <w:rPr>
          <w:rFonts w:ascii="Verdana" w:hAnsi="Verdana"/>
          <w:sz w:val="18"/>
          <w:szCs w:val="18"/>
        </w:rPr>
        <w:t xml:space="preserve">bem como todos e quaisquer outros encargos devidos por força desta Escritura de Emissão 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de Emissão </w:t>
      </w:r>
      <w:r w:rsidRPr="00153B53">
        <w:rPr>
          <w:rFonts w:ascii="Verdana" w:hAnsi="Verdana"/>
          <w:sz w:val="18"/>
          <w:szCs w:val="18"/>
        </w:rPr>
        <w:t>(“</w:t>
      </w:r>
      <w:r w:rsidRPr="00153B53">
        <w:rPr>
          <w:rFonts w:ascii="Verdana" w:hAnsi="Verdana"/>
          <w:sz w:val="18"/>
          <w:szCs w:val="18"/>
          <w:u w:val="single"/>
        </w:rPr>
        <w:t>Crédito</w:t>
      </w:r>
      <w:r w:rsidR="00CE066A" w:rsidRPr="00153B53">
        <w:rPr>
          <w:rFonts w:ascii="Verdana" w:hAnsi="Verdana"/>
          <w:sz w:val="18"/>
          <w:szCs w:val="18"/>
          <w:u w:val="single"/>
        </w:rPr>
        <w:t>s</w:t>
      </w:r>
      <w:r w:rsidRPr="00153B53">
        <w:rPr>
          <w:rFonts w:ascii="Verdana" w:hAnsi="Verdana"/>
          <w:sz w:val="18"/>
          <w:szCs w:val="18"/>
          <w:u w:val="single"/>
        </w:rPr>
        <w:t xml:space="preserve"> Imobiliário</w:t>
      </w:r>
      <w:r w:rsidR="00CE066A" w:rsidRPr="00153B53">
        <w:rPr>
          <w:rFonts w:ascii="Verdana" w:hAnsi="Verdana"/>
          <w:sz w:val="18"/>
          <w:szCs w:val="18"/>
          <w:u w:val="single"/>
        </w:rPr>
        <w:t>s</w:t>
      </w:r>
      <w:r w:rsidRPr="00153B53">
        <w:rPr>
          <w:rFonts w:ascii="Verdana" w:hAnsi="Verdana"/>
          <w:sz w:val="18"/>
          <w:szCs w:val="18"/>
        </w:rPr>
        <w:t>”)</w:t>
      </w:r>
      <w:r w:rsidR="00F10B6A" w:rsidRPr="00153B53">
        <w:rPr>
          <w:rFonts w:ascii="Verdana" w:hAnsi="Verdana"/>
          <w:sz w:val="18"/>
          <w:szCs w:val="18"/>
        </w:rPr>
        <w:t>;</w:t>
      </w:r>
    </w:p>
    <w:p w14:paraId="11D837B7" w14:textId="77777777" w:rsidR="00F10B6A" w:rsidRPr="00153B53" w:rsidRDefault="00F10B6A" w:rsidP="007D5753">
      <w:pPr>
        <w:pStyle w:val="PargrafodaLista"/>
        <w:spacing w:after="0" w:line="320" w:lineRule="exact"/>
        <w:rPr>
          <w:rFonts w:ascii="Verdana" w:hAnsi="Verdana"/>
          <w:sz w:val="18"/>
          <w:szCs w:val="18"/>
        </w:rPr>
      </w:pPr>
    </w:p>
    <w:p w14:paraId="3F5AE912" w14:textId="371AF21F" w:rsidR="007A7A3C" w:rsidRPr="00153B53" w:rsidRDefault="00474C10"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a emissão das Debêntures (“</w:t>
      </w:r>
      <w:r w:rsidRPr="00153B53">
        <w:rPr>
          <w:rFonts w:ascii="Verdana" w:hAnsi="Verdana"/>
          <w:sz w:val="18"/>
          <w:szCs w:val="18"/>
          <w:u w:val="single"/>
        </w:rPr>
        <w:t>Emissão</w:t>
      </w:r>
      <w:r w:rsidRPr="00153B53">
        <w:rPr>
          <w:rFonts w:ascii="Verdana" w:hAnsi="Verdana"/>
          <w:sz w:val="18"/>
          <w:szCs w:val="18"/>
        </w:rPr>
        <w:t>”) insere-se no contexto de uma operação de securitização de recebíveis imobiliários</w:t>
      </w:r>
      <w:r w:rsidR="002A698B" w:rsidRPr="00153B53">
        <w:rPr>
          <w:rFonts w:ascii="Verdana" w:hAnsi="Verdana"/>
          <w:sz w:val="18"/>
          <w:szCs w:val="18"/>
        </w:rPr>
        <w:t xml:space="preserve">, de modo que, após a subscrição das Debêntures, a Securitizadora emitirá uma CCI (conforme abaixo definido) representativa dos Créditos Imobiliários, </w:t>
      </w:r>
      <w:r w:rsidR="006F3B7C" w:rsidRPr="00153B53">
        <w:rPr>
          <w:rFonts w:ascii="Verdana" w:hAnsi="Verdana"/>
          <w:sz w:val="18"/>
          <w:szCs w:val="18"/>
        </w:rPr>
        <w:t>nos termos</w:t>
      </w:r>
      <w:r w:rsidR="002A698B" w:rsidRPr="00153B53">
        <w:rPr>
          <w:rFonts w:ascii="Verdana" w:hAnsi="Verdana"/>
          <w:sz w:val="18"/>
          <w:szCs w:val="18"/>
        </w:rPr>
        <w:t xml:space="preserve"> do “</w:t>
      </w:r>
      <w:r w:rsidR="002A698B" w:rsidRPr="00153B53">
        <w:rPr>
          <w:rFonts w:ascii="Verdana" w:hAnsi="Verdana"/>
          <w:i/>
          <w:sz w:val="18"/>
          <w:szCs w:val="18"/>
        </w:rPr>
        <w:t xml:space="preserve">Instrumento Particular de Escritura de Emissão de Cédula de Crédito Imobiliário </w:t>
      </w:r>
      <w:r w:rsidR="00D467E2" w:rsidRPr="00153B53">
        <w:rPr>
          <w:rFonts w:ascii="Verdana" w:hAnsi="Verdana"/>
          <w:i/>
          <w:sz w:val="18"/>
          <w:szCs w:val="18"/>
        </w:rPr>
        <w:t xml:space="preserve">Integral, </w:t>
      </w:r>
      <w:r w:rsidR="00863192" w:rsidRPr="00153B53">
        <w:rPr>
          <w:rFonts w:ascii="Verdana" w:hAnsi="Verdana"/>
          <w:i/>
          <w:sz w:val="18"/>
          <w:szCs w:val="18"/>
        </w:rPr>
        <w:t xml:space="preserve">sem Garantia Real Imobiliária, </w:t>
      </w:r>
      <w:r w:rsidR="002A698B" w:rsidRPr="00153B53">
        <w:rPr>
          <w:rFonts w:ascii="Verdana" w:hAnsi="Verdana"/>
          <w:i/>
          <w:sz w:val="18"/>
          <w:szCs w:val="18"/>
        </w:rPr>
        <w:t>sob a Forma Escritural</w:t>
      </w:r>
      <w:r w:rsidR="00D467E2" w:rsidRPr="00153B53">
        <w:rPr>
          <w:rFonts w:ascii="Verdana" w:hAnsi="Verdana"/>
          <w:i/>
          <w:sz w:val="18"/>
          <w:szCs w:val="18"/>
        </w:rPr>
        <w:t xml:space="preserve"> e Outras Avenças</w:t>
      </w:r>
      <w:r w:rsidR="002A698B" w:rsidRPr="00153B53">
        <w:rPr>
          <w:rFonts w:ascii="Verdana" w:hAnsi="Verdana"/>
          <w:sz w:val="18"/>
          <w:szCs w:val="18"/>
        </w:rPr>
        <w:t>”</w:t>
      </w:r>
      <w:r w:rsidR="0090152F" w:rsidRPr="00153B53">
        <w:rPr>
          <w:rFonts w:ascii="Verdana" w:hAnsi="Verdana"/>
          <w:sz w:val="18"/>
          <w:szCs w:val="18"/>
        </w:rPr>
        <w:t>,</w:t>
      </w:r>
      <w:r w:rsidR="002A698B" w:rsidRPr="00153B53">
        <w:rPr>
          <w:rFonts w:ascii="Verdana" w:hAnsi="Verdana"/>
          <w:sz w:val="18"/>
          <w:szCs w:val="18"/>
        </w:rPr>
        <w:t xml:space="preserve"> </w:t>
      </w:r>
      <w:r w:rsidR="006F3B7C" w:rsidRPr="00153B53">
        <w:rPr>
          <w:rFonts w:ascii="Verdana" w:hAnsi="Verdana"/>
          <w:sz w:val="18"/>
          <w:szCs w:val="18"/>
        </w:rPr>
        <w:t xml:space="preserve">a ser </w:t>
      </w:r>
      <w:r w:rsidR="002A698B" w:rsidRPr="00153B53">
        <w:rPr>
          <w:rFonts w:ascii="Verdana" w:hAnsi="Verdana"/>
          <w:sz w:val="18"/>
          <w:szCs w:val="18"/>
        </w:rPr>
        <w:t xml:space="preserve">celebrado </w:t>
      </w:r>
      <w:r w:rsidR="006F3B7C" w:rsidRPr="00153B53">
        <w:rPr>
          <w:rFonts w:ascii="Verdana" w:hAnsi="Verdana"/>
          <w:sz w:val="18"/>
          <w:szCs w:val="18"/>
        </w:rPr>
        <w:t>entre</w:t>
      </w:r>
      <w:r w:rsidR="002A698B" w:rsidRPr="00153B53">
        <w:rPr>
          <w:rFonts w:ascii="Verdana" w:hAnsi="Verdana"/>
          <w:sz w:val="18"/>
          <w:szCs w:val="18"/>
        </w:rPr>
        <w:t xml:space="preserve"> </w:t>
      </w:r>
      <w:r w:rsidR="006F3B7C" w:rsidRPr="00153B53">
        <w:rPr>
          <w:rFonts w:ascii="Verdana" w:hAnsi="Verdana"/>
          <w:sz w:val="18"/>
          <w:szCs w:val="18"/>
        </w:rPr>
        <w:t>a Securitizadora</w:t>
      </w:r>
      <w:r w:rsidR="00395EFD" w:rsidRPr="00153B53">
        <w:rPr>
          <w:rFonts w:ascii="Verdana" w:hAnsi="Verdana"/>
          <w:sz w:val="18"/>
          <w:szCs w:val="18"/>
        </w:rPr>
        <w:t xml:space="preserve"> </w:t>
      </w:r>
      <w:r w:rsidR="006F3B7C" w:rsidRPr="00153B53">
        <w:rPr>
          <w:rFonts w:ascii="Verdana" w:hAnsi="Verdana"/>
          <w:sz w:val="18"/>
          <w:szCs w:val="18"/>
        </w:rPr>
        <w:t xml:space="preserve">e a </w:t>
      </w:r>
      <w:r w:rsidR="00D467E2" w:rsidRPr="00153B53">
        <w:rPr>
          <w:rFonts w:ascii="Verdana" w:hAnsi="Verdana"/>
          <w:sz w:val="18"/>
          <w:szCs w:val="18"/>
        </w:rPr>
        <w:t>Instituição Custodiante</w:t>
      </w:r>
      <w:r w:rsidR="002A698B" w:rsidRPr="00153B53">
        <w:rPr>
          <w:rFonts w:ascii="Verdana" w:hAnsi="Verdana"/>
          <w:sz w:val="18"/>
          <w:szCs w:val="18"/>
        </w:rPr>
        <w:t xml:space="preserve"> (“</w:t>
      </w:r>
      <w:r w:rsidR="002A698B" w:rsidRPr="00153B53">
        <w:rPr>
          <w:rFonts w:ascii="Verdana" w:hAnsi="Verdana"/>
          <w:sz w:val="18"/>
          <w:szCs w:val="18"/>
          <w:u w:val="single"/>
        </w:rPr>
        <w:t>Escritura de Emissão de CCI</w:t>
      </w:r>
      <w:r w:rsidR="002A698B" w:rsidRPr="00153B53">
        <w:rPr>
          <w:rFonts w:ascii="Verdana" w:hAnsi="Verdana"/>
          <w:sz w:val="18"/>
          <w:szCs w:val="18"/>
        </w:rPr>
        <w:t xml:space="preserve">”), </w:t>
      </w:r>
      <w:r w:rsidR="000B418F" w:rsidRPr="00153B53">
        <w:rPr>
          <w:rFonts w:ascii="Verdana" w:hAnsi="Verdana"/>
          <w:sz w:val="18"/>
          <w:szCs w:val="18"/>
        </w:rPr>
        <w:t xml:space="preserve">para que os Créditos Imobiliários sejam vinculados </w:t>
      </w:r>
      <w:bookmarkStart w:id="8" w:name="_Hlk89851975"/>
      <w:r w:rsidR="000B418F" w:rsidRPr="00153B53">
        <w:rPr>
          <w:rFonts w:ascii="Verdana" w:hAnsi="Verdana"/>
          <w:sz w:val="18"/>
          <w:szCs w:val="18"/>
        </w:rPr>
        <w:t xml:space="preserve">como lastro para a emissão de certificados de recebíveis imobiliários da </w:t>
      </w:r>
      <w:r w:rsidR="00104D80">
        <w:rPr>
          <w:rFonts w:ascii="Verdana" w:hAnsi="Verdana"/>
          <w:sz w:val="18"/>
          <w:szCs w:val="18"/>
        </w:rPr>
        <w:t>482</w:t>
      </w:r>
      <w:r w:rsidR="00104D80" w:rsidRPr="00153B53">
        <w:rPr>
          <w:rFonts w:ascii="Verdana" w:hAnsi="Verdana"/>
          <w:sz w:val="18"/>
          <w:szCs w:val="18"/>
        </w:rPr>
        <w:t xml:space="preserve">ª série </w:t>
      </w:r>
      <w:r w:rsidR="000B418F" w:rsidRPr="00153B53">
        <w:rPr>
          <w:rFonts w:ascii="Verdana" w:hAnsi="Verdana"/>
          <w:sz w:val="18"/>
          <w:szCs w:val="18"/>
        </w:rPr>
        <w:t xml:space="preserve">da </w:t>
      </w:r>
      <w:r w:rsidR="00BC6524">
        <w:rPr>
          <w:rFonts w:ascii="Verdana" w:hAnsi="Verdana"/>
          <w:sz w:val="18"/>
          <w:szCs w:val="18"/>
        </w:rPr>
        <w:t>4</w:t>
      </w:r>
      <w:r w:rsidR="00C02159" w:rsidRPr="00153B53">
        <w:rPr>
          <w:rFonts w:ascii="Verdana" w:hAnsi="Verdana"/>
          <w:sz w:val="18"/>
          <w:szCs w:val="18"/>
        </w:rPr>
        <w:t>ª</w:t>
      </w:r>
      <w:r w:rsidR="00F02FA5">
        <w:rPr>
          <w:rFonts w:ascii="Verdana" w:hAnsi="Verdana"/>
          <w:sz w:val="18"/>
          <w:szCs w:val="18"/>
        </w:rPr>
        <w:t xml:space="preserve"> (quarta)</w:t>
      </w:r>
      <w:r w:rsidR="00C02159" w:rsidRPr="00153B53">
        <w:rPr>
          <w:rFonts w:ascii="Verdana" w:hAnsi="Verdana"/>
          <w:sz w:val="18"/>
          <w:szCs w:val="18"/>
        </w:rPr>
        <w:t xml:space="preserve"> </w:t>
      </w:r>
      <w:r w:rsidR="000B418F" w:rsidRPr="00153B53">
        <w:rPr>
          <w:rFonts w:ascii="Verdana" w:hAnsi="Verdana"/>
          <w:sz w:val="18"/>
          <w:szCs w:val="18"/>
        </w:rPr>
        <w:t>emissão da Securitizadora (“</w:t>
      </w:r>
      <w:r w:rsidR="000B418F" w:rsidRPr="00153B53">
        <w:rPr>
          <w:rFonts w:ascii="Verdana" w:hAnsi="Verdana"/>
          <w:sz w:val="18"/>
          <w:szCs w:val="18"/>
          <w:u w:val="single"/>
        </w:rPr>
        <w:t>CRI</w:t>
      </w:r>
      <w:r w:rsidR="000B418F" w:rsidRPr="00153B53">
        <w:rPr>
          <w:rFonts w:ascii="Verdana" w:hAnsi="Verdana"/>
          <w:sz w:val="18"/>
          <w:szCs w:val="18"/>
        </w:rPr>
        <w:t xml:space="preserve">”), os quais serão distribuídos por </w:t>
      </w:r>
      <w:r w:rsidR="00455F65" w:rsidRPr="00153B53">
        <w:rPr>
          <w:rFonts w:ascii="Verdana" w:hAnsi="Verdana"/>
          <w:sz w:val="18"/>
          <w:szCs w:val="18"/>
        </w:rPr>
        <w:t>instituiç</w:t>
      </w:r>
      <w:r w:rsidR="00455F65">
        <w:rPr>
          <w:rFonts w:ascii="Verdana" w:hAnsi="Verdana"/>
          <w:sz w:val="18"/>
          <w:szCs w:val="18"/>
        </w:rPr>
        <w:t>ão</w:t>
      </w:r>
      <w:r w:rsidR="00455F65" w:rsidRPr="00153B53">
        <w:rPr>
          <w:rFonts w:ascii="Verdana" w:hAnsi="Verdana"/>
          <w:sz w:val="18"/>
          <w:szCs w:val="18"/>
        </w:rPr>
        <w:t xml:space="preserve"> </w:t>
      </w:r>
      <w:r w:rsidR="000B418F" w:rsidRPr="00153B53">
        <w:rPr>
          <w:rFonts w:ascii="Verdana" w:hAnsi="Verdana"/>
          <w:sz w:val="18"/>
          <w:szCs w:val="18"/>
        </w:rPr>
        <w:t>financeira integrante do sistema de distribuição de valores mobiliários (“</w:t>
      </w:r>
      <w:r w:rsidR="000B418F" w:rsidRPr="00153B53">
        <w:rPr>
          <w:rFonts w:ascii="Verdana" w:hAnsi="Verdana"/>
          <w:sz w:val="18"/>
          <w:szCs w:val="18"/>
          <w:u w:val="single"/>
        </w:rPr>
        <w:t>Coordenador Líder</w:t>
      </w:r>
      <w:r w:rsidR="00480837" w:rsidRPr="00153B53">
        <w:rPr>
          <w:rFonts w:ascii="Verdana" w:hAnsi="Verdana"/>
          <w:sz w:val="18"/>
          <w:szCs w:val="18"/>
        </w:rPr>
        <w:t>”</w:t>
      </w:r>
      <w:r w:rsidR="000B418F" w:rsidRPr="00153B53">
        <w:rPr>
          <w:rFonts w:ascii="Verdana" w:hAnsi="Verdana"/>
          <w:sz w:val="18"/>
          <w:szCs w:val="18"/>
        </w:rPr>
        <w:t xml:space="preserve">), por meio de oferta pública de distribuição em regime de melhores esforços, com esforços restritos de distribuição, nos termos da Instrução CVM nº 476, de 16 de janeiro de 2009, conforme alterada </w:t>
      </w:r>
      <w:bookmarkEnd w:id="8"/>
      <w:r w:rsidR="00051564" w:rsidRPr="00153B53">
        <w:rPr>
          <w:rFonts w:ascii="Verdana" w:hAnsi="Verdana"/>
          <w:sz w:val="18"/>
          <w:szCs w:val="18"/>
        </w:rPr>
        <w:t>(</w:t>
      </w:r>
      <w:r w:rsidR="003F3D51">
        <w:rPr>
          <w:rFonts w:ascii="Verdana" w:hAnsi="Verdana"/>
          <w:sz w:val="18"/>
          <w:szCs w:val="18"/>
        </w:rPr>
        <w:t>“</w:t>
      </w:r>
      <w:r w:rsidR="003F3D51" w:rsidRPr="00AE7048">
        <w:rPr>
          <w:rFonts w:ascii="Verdana" w:hAnsi="Verdana"/>
          <w:sz w:val="18"/>
          <w:szCs w:val="18"/>
          <w:u w:val="single"/>
        </w:rPr>
        <w:t>Instrução CVM 476</w:t>
      </w:r>
      <w:r w:rsidR="003F3D51">
        <w:rPr>
          <w:rFonts w:ascii="Verdana" w:hAnsi="Verdana"/>
          <w:sz w:val="18"/>
          <w:szCs w:val="18"/>
        </w:rPr>
        <w:t>”, “</w:t>
      </w:r>
      <w:r w:rsidR="003F3D51" w:rsidRPr="00AE7048">
        <w:rPr>
          <w:rFonts w:ascii="Verdana" w:hAnsi="Verdana"/>
          <w:sz w:val="18"/>
          <w:szCs w:val="18"/>
          <w:u w:val="single"/>
        </w:rPr>
        <w:t>Oferta</w:t>
      </w:r>
      <w:r w:rsidR="003F3D51">
        <w:rPr>
          <w:rFonts w:ascii="Verdana" w:hAnsi="Verdana"/>
          <w:sz w:val="18"/>
          <w:szCs w:val="18"/>
        </w:rPr>
        <w:t xml:space="preserve">” e </w:t>
      </w:r>
      <w:r w:rsidR="00051564" w:rsidRPr="00153B53">
        <w:rPr>
          <w:rFonts w:ascii="Verdana" w:hAnsi="Verdana"/>
          <w:sz w:val="18"/>
          <w:szCs w:val="18"/>
        </w:rPr>
        <w:t>“</w:t>
      </w:r>
      <w:r w:rsidR="00051564" w:rsidRPr="00153B53">
        <w:rPr>
          <w:rFonts w:ascii="Verdana" w:hAnsi="Verdana"/>
          <w:sz w:val="18"/>
          <w:szCs w:val="18"/>
          <w:u w:val="single"/>
        </w:rPr>
        <w:t>Operação de Securitização</w:t>
      </w:r>
      <w:r w:rsidR="00051564" w:rsidRPr="00153B53">
        <w:rPr>
          <w:rFonts w:ascii="Verdana" w:hAnsi="Verdana"/>
          <w:sz w:val="18"/>
          <w:szCs w:val="18"/>
        </w:rPr>
        <w:t>”, respectivamente), a ser realizada de acordo com os termos e condições estabelecidos nos Documentos da Operação (conforme abaixo definido)</w:t>
      </w:r>
      <w:r w:rsidR="007A7A3C" w:rsidRPr="00153B53">
        <w:rPr>
          <w:rFonts w:ascii="Verdana" w:hAnsi="Verdana"/>
          <w:sz w:val="18"/>
          <w:szCs w:val="18"/>
        </w:rPr>
        <w:t>;</w:t>
      </w:r>
      <w:r w:rsidR="00FF3827">
        <w:rPr>
          <w:rFonts w:ascii="Verdana" w:hAnsi="Verdana"/>
          <w:sz w:val="18"/>
          <w:szCs w:val="18"/>
        </w:rPr>
        <w:t xml:space="preserve"> </w:t>
      </w:r>
    </w:p>
    <w:p w14:paraId="6F06A967" w14:textId="77777777" w:rsidR="007A7A3C" w:rsidRPr="00153B53" w:rsidRDefault="007A7A3C" w:rsidP="007D5753">
      <w:pPr>
        <w:pStyle w:val="PargrafodaLista"/>
        <w:keepNext/>
        <w:spacing w:after="0" w:line="320" w:lineRule="exact"/>
        <w:ind w:left="1080"/>
        <w:rPr>
          <w:rFonts w:ascii="Verdana" w:hAnsi="Verdana"/>
          <w:sz w:val="18"/>
          <w:szCs w:val="18"/>
        </w:rPr>
      </w:pPr>
    </w:p>
    <w:p w14:paraId="2EDE1749" w14:textId="4552806B" w:rsidR="00474C10" w:rsidRPr="00153B53" w:rsidRDefault="00CA1578"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o valor obtido com a integralização dos CRI pelos Investidores</w:t>
      </w:r>
      <w:r w:rsidR="006F3B7C" w:rsidRPr="00153B53">
        <w:rPr>
          <w:rFonts w:ascii="Verdana" w:hAnsi="Verdana"/>
          <w:sz w:val="18"/>
          <w:szCs w:val="18"/>
        </w:rPr>
        <w:t xml:space="preserve"> (conforme definido abaixo)</w:t>
      </w:r>
      <w:r w:rsidRPr="00153B53">
        <w:rPr>
          <w:rFonts w:ascii="Verdana" w:hAnsi="Verdana"/>
          <w:sz w:val="18"/>
          <w:szCs w:val="18"/>
        </w:rPr>
        <w:t xml:space="preserve"> na Operação de Securitização será utilizado pela Securitizadora</w:t>
      </w:r>
      <w:r w:rsidRPr="00153B53" w:rsidDel="00EE2DBA">
        <w:rPr>
          <w:rFonts w:ascii="Verdana" w:hAnsi="Verdana"/>
          <w:sz w:val="18"/>
          <w:szCs w:val="18"/>
        </w:rPr>
        <w:t xml:space="preserve"> </w:t>
      </w:r>
      <w:r w:rsidRPr="00153B53">
        <w:rPr>
          <w:rFonts w:ascii="Verdana" w:hAnsi="Verdana"/>
          <w:sz w:val="18"/>
          <w:szCs w:val="18"/>
        </w:rPr>
        <w:t>para pagamento da integralização das Debêntures</w:t>
      </w:r>
      <w:r w:rsidR="000449F6" w:rsidRPr="00153B53">
        <w:rPr>
          <w:rFonts w:ascii="Verdana" w:hAnsi="Verdana"/>
          <w:sz w:val="18"/>
          <w:szCs w:val="18"/>
        </w:rPr>
        <w:t>;</w:t>
      </w:r>
    </w:p>
    <w:p w14:paraId="7FA6967A" w14:textId="77777777" w:rsidR="004B508D" w:rsidRPr="00153B53" w:rsidRDefault="004B508D" w:rsidP="007D5753">
      <w:pPr>
        <w:pStyle w:val="PargrafodaLista"/>
        <w:spacing w:after="0" w:line="320" w:lineRule="exact"/>
        <w:rPr>
          <w:rFonts w:ascii="Verdana" w:hAnsi="Verdana"/>
          <w:sz w:val="18"/>
          <w:szCs w:val="18"/>
        </w:rPr>
      </w:pPr>
    </w:p>
    <w:p w14:paraId="1735A278" w14:textId="412A4A3C" w:rsidR="004B508D" w:rsidRPr="00153B53" w:rsidRDefault="004B508D"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os CRI serão </w:t>
      </w:r>
      <w:r w:rsidR="00FB26A2">
        <w:rPr>
          <w:rFonts w:ascii="Verdana" w:hAnsi="Verdana"/>
          <w:sz w:val="18"/>
          <w:szCs w:val="18"/>
        </w:rPr>
        <w:t>ofertados</w:t>
      </w:r>
      <w:r w:rsidR="00FB26A2" w:rsidRPr="00153B53">
        <w:rPr>
          <w:rFonts w:ascii="Verdana" w:hAnsi="Verdana"/>
          <w:sz w:val="18"/>
          <w:szCs w:val="18"/>
        </w:rPr>
        <w:t xml:space="preserve"> </w:t>
      </w:r>
      <w:r w:rsidR="00BC6524">
        <w:rPr>
          <w:rFonts w:ascii="Verdana" w:hAnsi="Verdana"/>
          <w:sz w:val="18"/>
          <w:szCs w:val="18"/>
        </w:rPr>
        <w:t>exclusivamente</w:t>
      </w:r>
      <w:r w:rsidR="00BC6524" w:rsidRPr="00153B53">
        <w:rPr>
          <w:rFonts w:ascii="Verdana" w:hAnsi="Verdana"/>
          <w:sz w:val="18"/>
          <w:szCs w:val="18"/>
        </w:rPr>
        <w:t xml:space="preserve"> </w:t>
      </w:r>
      <w:r w:rsidRPr="00153B53">
        <w:rPr>
          <w:rFonts w:ascii="Verdana" w:hAnsi="Verdana"/>
          <w:sz w:val="18"/>
          <w:szCs w:val="18"/>
        </w:rPr>
        <w:t>a investidores profissionais, conforme definido</w:t>
      </w:r>
      <w:r w:rsidR="00FB26A2">
        <w:rPr>
          <w:rFonts w:ascii="Verdana" w:hAnsi="Verdana"/>
          <w:sz w:val="18"/>
          <w:szCs w:val="18"/>
        </w:rPr>
        <w:t>s nos termos do</w:t>
      </w:r>
      <w:r w:rsidRPr="00153B53">
        <w:rPr>
          <w:rFonts w:ascii="Verdana" w:hAnsi="Verdana"/>
          <w:sz w:val="18"/>
          <w:szCs w:val="18"/>
        </w:rPr>
        <w:t xml:space="preserve"> artigo 9ºA da </w:t>
      </w:r>
      <w:r w:rsidR="00AE2EF2" w:rsidRPr="00153B53">
        <w:rPr>
          <w:rFonts w:ascii="Verdana" w:hAnsi="Verdana"/>
          <w:sz w:val="18"/>
          <w:szCs w:val="18"/>
        </w:rPr>
        <w:t xml:space="preserve">Resolução </w:t>
      </w:r>
      <w:r w:rsidRPr="00153B53">
        <w:rPr>
          <w:rFonts w:ascii="Verdana" w:hAnsi="Verdana"/>
          <w:sz w:val="18"/>
          <w:szCs w:val="18"/>
        </w:rPr>
        <w:t>CVM nº </w:t>
      </w:r>
      <w:r w:rsidR="00AE2EF2" w:rsidRPr="00153B53">
        <w:rPr>
          <w:rFonts w:ascii="Verdana" w:hAnsi="Verdana"/>
          <w:sz w:val="18"/>
          <w:szCs w:val="18"/>
        </w:rPr>
        <w:t>30</w:t>
      </w:r>
      <w:r w:rsidRPr="00153B53">
        <w:rPr>
          <w:rFonts w:ascii="Verdana" w:hAnsi="Verdana"/>
          <w:sz w:val="18"/>
          <w:szCs w:val="18"/>
        </w:rPr>
        <w:t xml:space="preserve">, de </w:t>
      </w:r>
      <w:r w:rsidR="00AE2EF2" w:rsidRPr="00153B53">
        <w:rPr>
          <w:rFonts w:ascii="Verdana" w:hAnsi="Verdana"/>
          <w:sz w:val="18"/>
          <w:szCs w:val="18"/>
        </w:rPr>
        <w:t xml:space="preserve">11 </w:t>
      </w:r>
      <w:r w:rsidRPr="00153B53">
        <w:rPr>
          <w:rFonts w:ascii="Verdana" w:hAnsi="Verdana"/>
          <w:sz w:val="18"/>
          <w:szCs w:val="18"/>
        </w:rPr>
        <w:t xml:space="preserve">de </w:t>
      </w:r>
      <w:r w:rsidR="00AE2EF2" w:rsidRPr="00153B53">
        <w:rPr>
          <w:rFonts w:ascii="Verdana" w:hAnsi="Verdana"/>
          <w:sz w:val="18"/>
          <w:szCs w:val="18"/>
        </w:rPr>
        <w:t xml:space="preserve">maio </w:t>
      </w:r>
      <w:r w:rsidRPr="00153B53">
        <w:rPr>
          <w:rFonts w:ascii="Verdana" w:hAnsi="Verdana"/>
          <w:sz w:val="18"/>
          <w:szCs w:val="18"/>
        </w:rPr>
        <w:t>de 20</w:t>
      </w:r>
      <w:r w:rsidR="00AE2EF2" w:rsidRPr="00153B53">
        <w:rPr>
          <w:rFonts w:ascii="Verdana" w:hAnsi="Verdana"/>
          <w:sz w:val="18"/>
          <w:szCs w:val="18"/>
        </w:rPr>
        <w:t>21</w:t>
      </w:r>
      <w:r w:rsidRPr="00153B53">
        <w:rPr>
          <w:rFonts w:ascii="Verdana" w:hAnsi="Verdana"/>
          <w:sz w:val="18"/>
          <w:szCs w:val="18"/>
        </w:rPr>
        <w:t>, conforme alterada (</w:t>
      </w:r>
      <w:r w:rsidR="00FB26A2">
        <w:rPr>
          <w:rFonts w:ascii="Verdana" w:hAnsi="Verdana"/>
          <w:sz w:val="18"/>
          <w:szCs w:val="18"/>
        </w:rPr>
        <w:t>“</w:t>
      </w:r>
      <w:r w:rsidR="00FB26A2" w:rsidRPr="00AE7048">
        <w:rPr>
          <w:rFonts w:ascii="Verdana" w:hAnsi="Verdana"/>
          <w:sz w:val="18"/>
          <w:szCs w:val="18"/>
          <w:u w:val="single"/>
        </w:rPr>
        <w:t>Resolução CVM 30</w:t>
      </w:r>
      <w:r w:rsidR="00FB26A2">
        <w:rPr>
          <w:rFonts w:ascii="Verdana" w:hAnsi="Verdana"/>
          <w:sz w:val="18"/>
          <w:szCs w:val="18"/>
        </w:rPr>
        <w:t xml:space="preserve">” e </w:t>
      </w:r>
      <w:r w:rsidRPr="00153B53">
        <w:rPr>
          <w:rFonts w:ascii="Verdana" w:hAnsi="Verdana"/>
          <w:sz w:val="18"/>
          <w:szCs w:val="18"/>
        </w:rPr>
        <w:t>“</w:t>
      </w:r>
      <w:r w:rsidRPr="00153B53">
        <w:rPr>
          <w:rFonts w:ascii="Verdana" w:hAnsi="Verdana"/>
          <w:sz w:val="18"/>
          <w:szCs w:val="18"/>
          <w:u w:val="single"/>
        </w:rPr>
        <w:t>Investidores</w:t>
      </w:r>
      <w:r w:rsidRPr="00153B53">
        <w:rPr>
          <w:rFonts w:ascii="Verdana" w:hAnsi="Verdana"/>
          <w:sz w:val="18"/>
          <w:szCs w:val="18"/>
        </w:rPr>
        <w:t>”</w:t>
      </w:r>
      <w:r w:rsidR="00FB26A2">
        <w:rPr>
          <w:rFonts w:ascii="Verdana" w:hAnsi="Verdana"/>
          <w:sz w:val="18"/>
          <w:szCs w:val="18"/>
        </w:rPr>
        <w:t>, respectivamente</w:t>
      </w:r>
      <w:r w:rsidRPr="00153B53">
        <w:rPr>
          <w:rFonts w:ascii="Verdana" w:hAnsi="Verdana"/>
          <w:sz w:val="18"/>
          <w:szCs w:val="18"/>
        </w:rPr>
        <w:t>, sendo os Investidores que efetivamente subscreverem e integralizarem os CRI no âmbito da Oferta ou no mercado secundário, os “</w:t>
      </w:r>
      <w:r w:rsidRPr="00153B53">
        <w:rPr>
          <w:rFonts w:ascii="Verdana" w:hAnsi="Verdana"/>
          <w:sz w:val="18"/>
          <w:szCs w:val="18"/>
          <w:u w:val="single"/>
        </w:rPr>
        <w:t>Titulares de CRI</w:t>
      </w:r>
      <w:r w:rsidRPr="00153B53">
        <w:rPr>
          <w:rFonts w:ascii="Verdana" w:hAnsi="Verdana"/>
          <w:sz w:val="18"/>
          <w:szCs w:val="18"/>
        </w:rPr>
        <w:t>”)</w:t>
      </w:r>
      <w:r w:rsidR="00FB26A2">
        <w:rPr>
          <w:rFonts w:ascii="Verdana" w:hAnsi="Verdana"/>
          <w:sz w:val="18"/>
          <w:szCs w:val="18"/>
        </w:rPr>
        <w:t xml:space="preserve">, podendo os CRI </w:t>
      </w:r>
      <w:r w:rsidR="00CF6641">
        <w:rPr>
          <w:rFonts w:ascii="Verdana" w:hAnsi="Verdana"/>
          <w:sz w:val="18"/>
          <w:szCs w:val="18"/>
        </w:rPr>
        <w:t>serem</w:t>
      </w:r>
      <w:r w:rsidR="00FB26A2">
        <w:rPr>
          <w:rFonts w:ascii="Verdana" w:hAnsi="Verdana"/>
          <w:sz w:val="18"/>
          <w:szCs w:val="18"/>
        </w:rPr>
        <w:t xml:space="preserve"> negociados </w:t>
      </w:r>
      <w:r w:rsidR="00FB26A2" w:rsidRPr="00AE7048">
        <w:rPr>
          <w:rFonts w:ascii="Verdana" w:hAnsi="Verdana"/>
          <w:sz w:val="18"/>
          <w:szCs w:val="18"/>
        </w:rPr>
        <w:t>nos mercados de balcão organizado</w:t>
      </w:r>
      <w:r w:rsidR="00FB26A2">
        <w:rPr>
          <w:rFonts w:ascii="Verdana" w:hAnsi="Verdana"/>
          <w:sz w:val="18"/>
          <w:szCs w:val="18"/>
        </w:rPr>
        <w:t xml:space="preserve"> entre </w:t>
      </w:r>
      <w:r w:rsidR="00FB26A2" w:rsidRPr="00AE7048">
        <w:rPr>
          <w:rFonts w:ascii="Verdana" w:hAnsi="Verdana"/>
          <w:sz w:val="18"/>
          <w:szCs w:val="18"/>
        </w:rPr>
        <w:t xml:space="preserve">investidores qualificados </w:t>
      </w:r>
      <w:r w:rsidR="00FB26A2" w:rsidRPr="00AE7048">
        <w:rPr>
          <w:rFonts w:ascii="Verdana" w:hAnsi="Verdana"/>
          <w:sz w:val="18"/>
          <w:szCs w:val="18"/>
        </w:rPr>
        <w:lastRenderedPageBreak/>
        <w:t>(conforme definidos nos termos da Resolução CVM 30) após decorridos 90 (noventa) dias contados da data de cada subscrição ou aquisição pelos Investidores Profissionais</w:t>
      </w:r>
      <w:r w:rsidRPr="00153B53">
        <w:rPr>
          <w:rFonts w:ascii="Verdana" w:hAnsi="Verdana"/>
          <w:sz w:val="18"/>
          <w:szCs w:val="18"/>
        </w:rPr>
        <w:t>;</w:t>
      </w:r>
    </w:p>
    <w:p w14:paraId="19302104" w14:textId="77777777" w:rsidR="00474C10" w:rsidRPr="00153B53" w:rsidRDefault="00474C10" w:rsidP="007D5753">
      <w:pPr>
        <w:pStyle w:val="PargrafodaLista"/>
        <w:spacing w:after="0" w:line="320" w:lineRule="exact"/>
        <w:rPr>
          <w:rFonts w:ascii="Verdana" w:hAnsi="Verdana"/>
          <w:sz w:val="18"/>
          <w:szCs w:val="18"/>
        </w:rPr>
      </w:pPr>
    </w:p>
    <w:p w14:paraId="666F5398" w14:textId="1F1C20A0" w:rsidR="00F67275" w:rsidRPr="00153B53" w:rsidRDefault="0023473E"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 xml:space="preserve">a </w:t>
      </w:r>
      <w:bookmarkStart w:id="9" w:name="_Hlk88574755"/>
      <w:bookmarkStart w:id="10" w:name="_Hlk57039586"/>
      <w:r w:rsidR="007D476F" w:rsidRPr="00153B53">
        <w:rPr>
          <w:rFonts w:ascii="Verdana" w:hAnsi="Verdana"/>
          <w:b/>
          <w:bCs/>
          <w:sz w:val="18"/>
          <w:szCs w:val="18"/>
        </w:rPr>
        <w:t>OLIVEIRA TRUST DISTRIBUIDORA DE TÍTULOS E VALORES MOBILIÁRIOS S.A.</w:t>
      </w:r>
      <w:r w:rsidR="007D476F" w:rsidRPr="00153B53">
        <w:rPr>
          <w:rFonts w:ascii="Verdana" w:hAnsi="Verdana"/>
          <w:sz w:val="18"/>
          <w:szCs w:val="18"/>
        </w:rPr>
        <w:t>, sociedade com filial na cidade de São Paulo, estado de São Paulo, na Rua Joaquim Floriano, nº 1.052, 13º andar, sala 132, Itaim Bibi</w:t>
      </w:r>
      <w:r w:rsidR="007D476F" w:rsidRPr="00153B53">
        <w:rPr>
          <w:rFonts w:ascii="Verdana" w:hAnsi="Verdana"/>
          <w:bCs/>
          <w:sz w:val="18"/>
          <w:szCs w:val="18"/>
        </w:rPr>
        <w:t xml:space="preserve">, CEP 04534-004, </w:t>
      </w:r>
      <w:r w:rsidR="007D476F" w:rsidRPr="00153B53">
        <w:rPr>
          <w:rFonts w:ascii="Verdana" w:hAnsi="Verdana"/>
          <w:sz w:val="18"/>
          <w:szCs w:val="18"/>
        </w:rPr>
        <w:t>inscrita no CNPJ/ME sob o nº 36.113.876/0004-34</w:t>
      </w:r>
      <w:bookmarkEnd w:id="9"/>
      <w:bookmarkEnd w:id="10"/>
      <w:r w:rsidR="00CB6268" w:rsidRPr="00153B53">
        <w:rPr>
          <w:rFonts w:ascii="Verdana" w:hAnsi="Verdana"/>
          <w:sz w:val="18"/>
          <w:szCs w:val="18"/>
        </w:rPr>
        <w:t xml:space="preserve">, </w:t>
      </w:r>
      <w:r w:rsidR="00F10B6A" w:rsidRPr="00153B53">
        <w:rPr>
          <w:rFonts w:ascii="Verdana" w:hAnsi="Verdana"/>
          <w:sz w:val="18"/>
          <w:szCs w:val="18"/>
        </w:rPr>
        <w:t xml:space="preserve">na condição de agente fiduciário dos CRI </w:t>
      </w:r>
      <w:r w:rsidR="0093223A" w:rsidRPr="00153B53">
        <w:rPr>
          <w:rFonts w:ascii="Verdana" w:hAnsi="Verdana"/>
          <w:sz w:val="18"/>
          <w:szCs w:val="18"/>
        </w:rPr>
        <w:t>(“</w:t>
      </w:r>
      <w:r w:rsidR="0093223A" w:rsidRPr="00153B53">
        <w:rPr>
          <w:rFonts w:ascii="Verdana" w:hAnsi="Verdana"/>
          <w:sz w:val="18"/>
          <w:szCs w:val="18"/>
          <w:u w:val="single"/>
        </w:rPr>
        <w:t>Agente Fiduciário</w:t>
      </w:r>
      <w:r w:rsidR="00AF0CD3" w:rsidRPr="00153B53">
        <w:rPr>
          <w:rFonts w:ascii="Verdana" w:hAnsi="Verdana"/>
          <w:sz w:val="18"/>
          <w:szCs w:val="18"/>
          <w:u w:val="single"/>
        </w:rPr>
        <w:t xml:space="preserve"> dos CRI</w:t>
      </w:r>
      <w:r w:rsidR="0004653A" w:rsidRPr="00153B53">
        <w:rPr>
          <w:rFonts w:ascii="Verdana" w:hAnsi="Verdana"/>
          <w:sz w:val="18"/>
          <w:szCs w:val="18"/>
        </w:rPr>
        <w:t>”</w:t>
      </w:r>
      <w:r w:rsidR="00D467E2" w:rsidRPr="00153B53">
        <w:rPr>
          <w:rFonts w:ascii="Verdana" w:hAnsi="Verdana"/>
          <w:sz w:val="18"/>
          <w:szCs w:val="18"/>
        </w:rPr>
        <w:t xml:space="preserve"> ou “</w:t>
      </w:r>
      <w:r w:rsidR="00D467E2" w:rsidRPr="00153B53">
        <w:rPr>
          <w:rFonts w:ascii="Verdana" w:hAnsi="Verdana"/>
          <w:sz w:val="18"/>
          <w:szCs w:val="18"/>
          <w:u w:val="single"/>
        </w:rPr>
        <w:t>Instituição Custodiante</w:t>
      </w:r>
      <w:r w:rsidR="00D467E2" w:rsidRPr="00153B53">
        <w:rPr>
          <w:rFonts w:ascii="Verdana" w:hAnsi="Verdana"/>
          <w:sz w:val="18"/>
          <w:szCs w:val="18"/>
        </w:rPr>
        <w:t>”</w:t>
      </w:r>
      <w:r w:rsidR="0093223A" w:rsidRPr="00153B53">
        <w:rPr>
          <w:rFonts w:ascii="Verdana" w:hAnsi="Verdana"/>
          <w:sz w:val="18"/>
          <w:szCs w:val="18"/>
        </w:rPr>
        <w:t xml:space="preserve">), a ser contratado por meio do </w:t>
      </w:r>
      <w:bookmarkStart w:id="11" w:name="_Hlk57020215"/>
      <w:r w:rsidR="00976F5D" w:rsidRPr="00153B53">
        <w:rPr>
          <w:rFonts w:ascii="Verdana" w:hAnsi="Verdana"/>
          <w:sz w:val="18"/>
          <w:szCs w:val="18"/>
        </w:rPr>
        <w:t xml:space="preserve">termo de securitização dos CRI a ser celebrado pela Securitizadora </w:t>
      </w:r>
      <w:r w:rsidR="00976F5D" w:rsidRPr="00153B53">
        <w:rPr>
          <w:rFonts w:ascii="Verdana" w:hAnsi="Verdana"/>
          <w:bCs/>
          <w:sz w:val="18"/>
          <w:szCs w:val="18"/>
        </w:rPr>
        <w:t>e pelo Agente Fiduciário dos CRI</w:t>
      </w:r>
      <w:r w:rsidR="00976F5D" w:rsidRPr="00153B53">
        <w:rPr>
          <w:rFonts w:ascii="Verdana" w:hAnsi="Verdana"/>
          <w:sz w:val="18"/>
          <w:szCs w:val="18"/>
        </w:rPr>
        <w:t xml:space="preserve"> (“</w:t>
      </w:r>
      <w:r w:rsidR="00976F5D" w:rsidRPr="00153B53">
        <w:rPr>
          <w:rFonts w:ascii="Verdana" w:hAnsi="Verdana"/>
          <w:sz w:val="18"/>
          <w:szCs w:val="18"/>
          <w:u w:val="single"/>
        </w:rPr>
        <w:t>Termo de Securitização</w:t>
      </w:r>
      <w:r w:rsidR="00976F5D" w:rsidRPr="00153B53">
        <w:rPr>
          <w:rFonts w:ascii="Verdana" w:hAnsi="Verdana"/>
          <w:sz w:val="18"/>
          <w:szCs w:val="18"/>
        </w:rPr>
        <w:t>”)</w:t>
      </w:r>
      <w:r w:rsidR="0093223A" w:rsidRPr="00153B53">
        <w:rPr>
          <w:rFonts w:ascii="Verdana" w:hAnsi="Verdana"/>
          <w:sz w:val="18"/>
          <w:szCs w:val="18"/>
        </w:rPr>
        <w:t xml:space="preserve">, </w:t>
      </w:r>
      <w:bookmarkEnd w:id="11"/>
      <w:r w:rsidR="0093223A" w:rsidRPr="00153B53">
        <w:rPr>
          <w:rFonts w:ascii="Verdana" w:hAnsi="Verdana"/>
          <w:sz w:val="18"/>
          <w:szCs w:val="18"/>
        </w:rPr>
        <w:t xml:space="preserve">acompanhará a destinação dos recursos captados por meio da presente Emissão, nos termos da Cláusula </w:t>
      </w:r>
      <w:r w:rsidR="00973D30" w:rsidRPr="00153B53">
        <w:rPr>
          <w:rFonts w:ascii="Verdana" w:hAnsi="Verdana"/>
          <w:sz w:val="18"/>
          <w:szCs w:val="18"/>
        </w:rPr>
        <w:t>4</w:t>
      </w:r>
      <w:r w:rsidR="0093223A" w:rsidRPr="00153B53">
        <w:rPr>
          <w:rFonts w:ascii="Verdana" w:hAnsi="Verdana"/>
          <w:sz w:val="18"/>
          <w:szCs w:val="18"/>
        </w:rPr>
        <w:t xml:space="preserve"> abaixo</w:t>
      </w:r>
      <w:r w:rsidR="002F3918" w:rsidRPr="00153B53">
        <w:rPr>
          <w:rFonts w:ascii="Verdana" w:hAnsi="Verdana"/>
          <w:sz w:val="18"/>
          <w:szCs w:val="18"/>
        </w:rPr>
        <w:t>; e</w:t>
      </w:r>
      <w:r w:rsidR="00480837" w:rsidRPr="00153B53">
        <w:rPr>
          <w:rFonts w:ascii="Verdana" w:hAnsi="Verdana"/>
          <w:sz w:val="18"/>
          <w:szCs w:val="18"/>
        </w:rPr>
        <w:t xml:space="preserve"> </w:t>
      </w:r>
    </w:p>
    <w:p w14:paraId="1167169E" w14:textId="77777777" w:rsidR="002F3918" w:rsidRPr="00153B53" w:rsidRDefault="002F3918" w:rsidP="007D5753">
      <w:pPr>
        <w:pStyle w:val="PargrafodaLista"/>
        <w:spacing w:after="0" w:line="320" w:lineRule="exact"/>
        <w:rPr>
          <w:rFonts w:ascii="Verdana" w:hAnsi="Verdana"/>
          <w:sz w:val="18"/>
          <w:szCs w:val="18"/>
        </w:rPr>
      </w:pPr>
    </w:p>
    <w:p w14:paraId="25218138" w14:textId="027840EB" w:rsidR="002F3918" w:rsidRPr="00153B53" w:rsidRDefault="002F3918" w:rsidP="008E6D9E">
      <w:pPr>
        <w:pStyle w:val="PargrafodaLista"/>
        <w:keepNext/>
        <w:numPr>
          <w:ilvl w:val="0"/>
          <w:numId w:val="7"/>
        </w:numPr>
        <w:spacing w:after="0" w:line="320" w:lineRule="exact"/>
        <w:ind w:left="709" w:hanging="709"/>
        <w:rPr>
          <w:rFonts w:ascii="Verdana" w:hAnsi="Verdana"/>
          <w:sz w:val="18"/>
          <w:szCs w:val="18"/>
        </w:rPr>
      </w:pPr>
      <w:r w:rsidRPr="00153B53">
        <w:rPr>
          <w:rFonts w:ascii="Verdana" w:hAnsi="Verdana"/>
          <w:sz w:val="18"/>
          <w:szCs w:val="18"/>
        </w:rPr>
        <w:t>para fins desta Escritura de Emissão, “</w:t>
      </w:r>
      <w:r w:rsidRPr="00153B53">
        <w:rPr>
          <w:rFonts w:ascii="Verdana" w:hAnsi="Verdana"/>
          <w:sz w:val="18"/>
          <w:szCs w:val="18"/>
          <w:u w:val="single"/>
        </w:rPr>
        <w:t>Documentos da Operação</w:t>
      </w:r>
      <w:r w:rsidRPr="00153B53">
        <w:rPr>
          <w:rFonts w:ascii="Verdana" w:hAnsi="Verdana"/>
          <w:sz w:val="18"/>
          <w:szCs w:val="18"/>
        </w:rPr>
        <w:t>” significam: em conjunto: (i) esta Escritura de Emissão, (ii) a Escritura de Emissão de CCI, (iii) o Termo de Securitização</w:t>
      </w:r>
      <w:r w:rsidRPr="00153B53">
        <w:rPr>
          <w:rFonts w:ascii="Verdana" w:hAnsi="Verdana"/>
          <w:bCs/>
          <w:sz w:val="18"/>
          <w:szCs w:val="18"/>
        </w:rPr>
        <w:t xml:space="preserve">, (iv) o </w:t>
      </w:r>
      <w:r w:rsidRPr="00153B53">
        <w:rPr>
          <w:rFonts w:ascii="Verdana" w:hAnsi="Verdana"/>
          <w:sz w:val="18"/>
          <w:szCs w:val="18"/>
        </w:rPr>
        <w:t xml:space="preserve">contrato de distribuição a ser celebrado entre a Securitizadora, a Companhia e </w:t>
      </w:r>
      <w:r w:rsidR="00480837" w:rsidRPr="00153B53">
        <w:rPr>
          <w:rFonts w:ascii="Verdana" w:hAnsi="Verdana"/>
          <w:sz w:val="18"/>
          <w:szCs w:val="18"/>
        </w:rPr>
        <w:t>o Coordenador Líder</w:t>
      </w:r>
      <w:r w:rsidRPr="00153B53">
        <w:rPr>
          <w:rFonts w:ascii="Verdana" w:hAnsi="Verdana"/>
          <w:sz w:val="18"/>
          <w:szCs w:val="18"/>
        </w:rPr>
        <w:t xml:space="preserve"> (“</w:t>
      </w:r>
      <w:r w:rsidRPr="00153B53">
        <w:rPr>
          <w:rFonts w:ascii="Verdana" w:hAnsi="Verdana"/>
          <w:sz w:val="18"/>
          <w:szCs w:val="18"/>
          <w:u w:val="single"/>
        </w:rPr>
        <w:t>Contrato de Distribuição</w:t>
      </w:r>
      <w:r w:rsidRPr="00153B53">
        <w:rPr>
          <w:rFonts w:ascii="Verdana" w:hAnsi="Verdana"/>
          <w:sz w:val="18"/>
          <w:szCs w:val="18"/>
        </w:rPr>
        <w:t>”)</w:t>
      </w:r>
      <w:r w:rsidRPr="00153B53">
        <w:rPr>
          <w:rFonts w:ascii="Verdana" w:hAnsi="Verdana"/>
          <w:bCs/>
          <w:sz w:val="18"/>
          <w:szCs w:val="18"/>
        </w:rPr>
        <w:t>,</w:t>
      </w:r>
      <w:r w:rsidR="006566EB" w:rsidRPr="00153B53">
        <w:rPr>
          <w:rFonts w:ascii="Verdana" w:hAnsi="Verdana"/>
          <w:bCs/>
          <w:sz w:val="18"/>
          <w:szCs w:val="18"/>
        </w:rPr>
        <w:t xml:space="preserve"> (v) </w:t>
      </w:r>
      <w:r w:rsidR="000D0BD9" w:rsidRPr="00153B53">
        <w:rPr>
          <w:rFonts w:ascii="Verdana" w:hAnsi="Verdana"/>
          <w:bCs/>
          <w:sz w:val="18"/>
          <w:szCs w:val="18"/>
        </w:rPr>
        <w:t xml:space="preserve">o </w:t>
      </w:r>
      <w:r w:rsidR="000D0BD9" w:rsidRPr="00153B53">
        <w:rPr>
          <w:rFonts w:ascii="Verdana" w:hAnsi="Verdana"/>
          <w:sz w:val="18"/>
          <w:szCs w:val="18"/>
        </w:rPr>
        <w:t xml:space="preserve">Contrato de Alienação Fiduciária de </w:t>
      </w:r>
      <w:r w:rsidR="00F43411" w:rsidRPr="00153B53">
        <w:rPr>
          <w:rFonts w:ascii="Verdana" w:hAnsi="Verdana"/>
          <w:sz w:val="18"/>
          <w:szCs w:val="18"/>
        </w:rPr>
        <w:t>Quotas</w:t>
      </w:r>
      <w:r w:rsidR="00DE60DB" w:rsidRPr="00153B53">
        <w:rPr>
          <w:rFonts w:ascii="Verdana" w:hAnsi="Verdana"/>
          <w:bCs/>
          <w:sz w:val="18"/>
          <w:szCs w:val="18"/>
        </w:rPr>
        <w:t xml:space="preserve"> (confo</w:t>
      </w:r>
      <w:r w:rsidR="00824458" w:rsidRPr="00153B53">
        <w:rPr>
          <w:rFonts w:ascii="Verdana" w:hAnsi="Verdana"/>
          <w:bCs/>
          <w:sz w:val="18"/>
          <w:szCs w:val="18"/>
        </w:rPr>
        <w:t>r</w:t>
      </w:r>
      <w:r w:rsidR="00DE60DB" w:rsidRPr="00153B53">
        <w:rPr>
          <w:rFonts w:ascii="Verdana" w:hAnsi="Verdana"/>
          <w:bCs/>
          <w:sz w:val="18"/>
          <w:szCs w:val="18"/>
        </w:rPr>
        <w:t>me abaixo definido)</w:t>
      </w:r>
      <w:r w:rsidR="006566EB" w:rsidRPr="00153B53">
        <w:rPr>
          <w:rFonts w:ascii="Verdana" w:hAnsi="Verdana"/>
          <w:bCs/>
          <w:sz w:val="18"/>
          <w:szCs w:val="18"/>
        </w:rPr>
        <w:t>,</w:t>
      </w:r>
      <w:r w:rsidRPr="00153B53">
        <w:rPr>
          <w:rFonts w:ascii="Verdana" w:hAnsi="Verdana"/>
          <w:bCs/>
          <w:sz w:val="18"/>
          <w:szCs w:val="18"/>
        </w:rPr>
        <w:t xml:space="preserve"> </w:t>
      </w:r>
      <w:r w:rsidRPr="00153B53">
        <w:rPr>
          <w:rFonts w:ascii="Verdana" w:hAnsi="Verdana"/>
          <w:sz w:val="18"/>
          <w:szCs w:val="18"/>
        </w:rPr>
        <w:t>(v</w:t>
      </w:r>
      <w:r w:rsidR="006566EB" w:rsidRPr="00153B53">
        <w:rPr>
          <w:rFonts w:ascii="Verdana" w:hAnsi="Verdana"/>
          <w:sz w:val="18"/>
          <w:szCs w:val="18"/>
        </w:rPr>
        <w:t>i</w:t>
      </w:r>
      <w:r w:rsidRPr="00153B53">
        <w:rPr>
          <w:rFonts w:ascii="Verdana" w:hAnsi="Verdana"/>
          <w:sz w:val="18"/>
          <w:szCs w:val="18"/>
        </w:rPr>
        <w:t xml:space="preserve">) </w:t>
      </w:r>
      <w:r w:rsidR="006A6B3D">
        <w:rPr>
          <w:rFonts w:ascii="Verdana" w:hAnsi="Verdana"/>
          <w:bCs/>
          <w:sz w:val="18"/>
          <w:szCs w:val="18"/>
        </w:rPr>
        <w:t xml:space="preserve">os Novos Contratos de Alienação Fiduciária de Quotas (conforme adiante definido) que venham a ser celebrados; (vii) </w:t>
      </w:r>
      <w:r w:rsidRPr="00153B53">
        <w:rPr>
          <w:rFonts w:ascii="Verdana" w:hAnsi="Verdana"/>
          <w:sz w:val="18"/>
          <w:szCs w:val="18"/>
        </w:rPr>
        <w:t>o</w:t>
      </w:r>
      <w:r w:rsidR="00DE1770" w:rsidRPr="00153B53">
        <w:rPr>
          <w:rFonts w:ascii="Verdana" w:hAnsi="Verdana"/>
          <w:sz w:val="18"/>
          <w:szCs w:val="18"/>
        </w:rPr>
        <w:t>s</w:t>
      </w:r>
      <w:r w:rsidRPr="00153B53">
        <w:rPr>
          <w:rFonts w:ascii="Verdana" w:hAnsi="Verdana"/>
          <w:sz w:val="18"/>
          <w:szCs w:val="18"/>
        </w:rPr>
        <w:t xml:space="preserve"> Boleti</w:t>
      </w:r>
      <w:r w:rsidR="00DE1770" w:rsidRPr="00153B53">
        <w:rPr>
          <w:rFonts w:ascii="Verdana" w:hAnsi="Verdana"/>
          <w:sz w:val="18"/>
          <w:szCs w:val="18"/>
        </w:rPr>
        <w:t>ns</w:t>
      </w:r>
      <w:r w:rsidRPr="00153B53">
        <w:rPr>
          <w:rFonts w:ascii="Verdana" w:hAnsi="Verdana"/>
          <w:sz w:val="18"/>
          <w:szCs w:val="18"/>
        </w:rPr>
        <w:t xml:space="preserve"> de Subscrição dos CRI (conforme definido abaixo), (vi</w:t>
      </w:r>
      <w:r w:rsidR="001F19F6" w:rsidRPr="00153B53">
        <w:rPr>
          <w:rFonts w:ascii="Verdana" w:hAnsi="Verdana"/>
          <w:sz w:val="18"/>
          <w:szCs w:val="18"/>
        </w:rPr>
        <w:t>i</w:t>
      </w:r>
      <w:r w:rsidR="006A6B3D">
        <w:rPr>
          <w:rFonts w:ascii="Verdana" w:hAnsi="Verdana"/>
          <w:sz w:val="18"/>
          <w:szCs w:val="18"/>
        </w:rPr>
        <w:t>i</w:t>
      </w:r>
      <w:r w:rsidRPr="00153B53">
        <w:rPr>
          <w:rFonts w:ascii="Verdana" w:hAnsi="Verdana"/>
          <w:sz w:val="18"/>
          <w:szCs w:val="18"/>
        </w:rPr>
        <w:t xml:space="preserve">) </w:t>
      </w:r>
      <w:r w:rsidR="00FC3F7E" w:rsidRPr="00153B53">
        <w:rPr>
          <w:rFonts w:ascii="Verdana" w:hAnsi="Verdana"/>
          <w:sz w:val="18"/>
          <w:szCs w:val="18"/>
        </w:rPr>
        <w:t>o boletim de subscrição das Debêntures; (</w:t>
      </w:r>
      <w:r w:rsidR="006A6B3D">
        <w:rPr>
          <w:rFonts w:ascii="Verdana" w:hAnsi="Verdana"/>
          <w:sz w:val="18"/>
          <w:szCs w:val="18"/>
        </w:rPr>
        <w:t>ix</w:t>
      </w:r>
      <w:r w:rsidR="00FC3F7E" w:rsidRPr="00153B53">
        <w:rPr>
          <w:rFonts w:ascii="Verdana" w:hAnsi="Verdana"/>
          <w:sz w:val="18"/>
          <w:szCs w:val="18"/>
        </w:rPr>
        <w:t xml:space="preserve">) as declarações de investidor profissional dos CRI; e (x) </w:t>
      </w:r>
      <w:r w:rsidRPr="00153B53">
        <w:rPr>
          <w:rFonts w:ascii="Verdana" w:hAnsi="Verdana"/>
          <w:sz w:val="18"/>
          <w:szCs w:val="18"/>
        </w:rPr>
        <w:t>os demais documentos relativos à Emissão e à Oferta.</w:t>
      </w:r>
    </w:p>
    <w:p w14:paraId="08BA0769" w14:textId="77777777" w:rsidR="00416304" w:rsidRPr="00153B53" w:rsidRDefault="00416304" w:rsidP="007D5753">
      <w:pPr>
        <w:keepNext/>
        <w:spacing w:after="0" w:line="320" w:lineRule="exact"/>
        <w:rPr>
          <w:rFonts w:ascii="Verdana" w:hAnsi="Verdana"/>
          <w:sz w:val="18"/>
          <w:szCs w:val="18"/>
        </w:rPr>
      </w:pPr>
    </w:p>
    <w:p w14:paraId="68785176" w14:textId="1E860279" w:rsidR="00051564" w:rsidRPr="00153B53" w:rsidRDefault="00051564" w:rsidP="00051564">
      <w:pPr>
        <w:pStyle w:val="Ttulo1"/>
      </w:pPr>
      <w:r w:rsidRPr="00153B53">
        <w:t>AUTORIZAÇ</w:t>
      </w:r>
      <w:r>
        <w:t>ÕES</w:t>
      </w:r>
    </w:p>
    <w:p w14:paraId="15F9E546" w14:textId="77777777" w:rsidR="00C67B22" w:rsidRPr="00153B53" w:rsidRDefault="00C67B22" w:rsidP="007D5753">
      <w:pPr>
        <w:keepNext/>
        <w:spacing w:after="0" w:line="320" w:lineRule="exact"/>
        <w:ind w:left="709"/>
        <w:rPr>
          <w:rFonts w:ascii="Verdana" w:hAnsi="Verdana"/>
          <w:b/>
          <w:smallCaps/>
          <w:sz w:val="18"/>
          <w:szCs w:val="18"/>
        </w:rPr>
      </w:pPr>
    </w:p>
    <w:bookmarkEnd w:id="7"/>
    <w:p w14:paraId="2EDD746A" w14:textId="5A2D6743" w:rsidR="00973E47" w:rsidRPr="00153B53" w:rsidRDefault="00562A8F" w:rsidP="007D5753">
      <w:pPr>
        <w:pStyle w:val="Ttulo2"/>
        <w:ind w:left="0" w:firstLine="0"/>
      </w:pPr>
      <w:r w:rsidRPr="00153B53">
        <w:rPr>
          <w:u w:val="single"/>
        </w:rPr>
        <w:t xml:space="preserve">Autorização da </w:t>
      </w:r>
      <w:r w:rsidR="00665699" w:rsidRPr="00153B53">
        <w:rPr>
          <w:u w:val="single"/>
        </w:rPr>
        <w:t>Companhia</w:t>
      </w:r>
      <w:r w:rsidRPr="00153B53">
        <w:t xml:space="preserve">: </w:t>
      </w:r>
      <w:r w:rsidR="00973E47" w:rsidRPr="00153B53">
        <w:t xml:space="preserve">A emissão das Debêntures, nos termos da </w:t>
      </w:r>
      <w:r w:rsidR="009F1BC2" w:rsidRPr="00153B53">
        <w:t>Lei nº 6.404, de 15 de dezembro de 1976, conforme em vigor (“</w:t>
      </w:r>
      <w:r w:rsidR="00973E47" w:rsidRPr="00153B53">
        <w:rPr>
          <w:u w:val="single"/>
        </w:rPr>
        <w:t>Lei</w:t>
      </w:r>
      <w:r w:rsidR="006927C1" w:rsidRPr="00153B53">
        <w:rPr>
          <w:u w:val="single"/>
        </w:rPr>
        <w:t xml:space="preserve"> das Sociedades por Ações</w:t>
      </w:r>
      <w:r w:rsidR="009F1BC2" w:rsidRPr="00153B53">
        <w:t>”)</w:t>
      </w:r>
      <w:r w:rsidR="005B1E38" w:rsidRPr="00153B53">
        <w:t>,</w:t>
      </w:r>
      <w:r w:rsidR="00973E47" w:rsidRPr="00153B53">
        <w:t xml:space="preserve"> a celebração desta </w:t>
      </w:r>
      <w:r w:rsidR="00973E47" w:rsidRPr="00153B53">
        <w:rPr>
          <w:rFonts w:eastAsia="Arial Unicode MS"/>
        </w:rPr>
        <w:t>Escritura</w:t>
      </w:r>
      <w:r w:rsidR="00973E47" w:rsidRPr="00153B53">
        <w:t xml:space="preserve"> de Emissão</w:t>
      </w:r>
      <w:r w:rsidR="001B2AE9">
        <w:t xml:space="preserve"> </w:t>
      </w:r>
      <w:r w:rsidR="005B1E38" w:rsidRPr="00153B53">
        <w:t>e</w:t>
      </w:r>
      <w:r w:rsidR="00973E47" w:rsidRPr="00153B53">
        <w:t xml:space="preserve"> dos demais Documentos da</w:t>
      </w:r>
      <w:r w:rsidR="00373245" w:rsidRPr="00153B53">
        <w:t xml:space="preserve"> Operação</w:t>
      </w:r>
      <w:r w:rsidR="00051564">
        <w:t>, bem como a</w:t>
      </w:r>
      <w:r w:rsidR="00051564" w:rsidRPr="008534F8">
        <w:t xml:space="preserve"> pr</w:t>
      </w:r>
      <w:r w:rsidR="00051564">
        <w:t>á</w:t>
      </w:r>
      <w:r w:rsidR="00051564" w:rsidRPr="008534F8">
        <w:t>tica</w:t>
      </w:r>
      <w:r w:rsidR="00051564">
        <w:t xml:space="preserve"> de</w:t>
      </w:r>
      <w:r w:rsidR="00051564" w:rsidRPr="008534F8">
        <w:t xml:space="preserve"> todos os atos e </w:t>
      </w:r>
      <w:r w:rsidR="00FF3827">
        <w:t xml:space="preserve">celebração de </w:t>
      </w:r>
      <w:r w:rsidR="00051564" w:rsidRPr="008534F8">
        <w:t xml:space="preserve">todos os documentos necessários e/ou convenientes à realização da Emissão, </w:t>
      </w:r>
      <w:r w:rsidR="00051564">
        <w:t xml:space="preserve">foram aprovadas </w:t>
      </w:r>
      <w:r w:rsidR="00FF3827">
        <w:t xml:space="preserve">com base </w:t>
      </w:r>
      <w:r w:rsidR="00973E47" w:rsidRPr="00153B53">
        <w:t xml:space="preserve">nas </w:t>
      </w:r>
      <w:r w:rsidR="00131475" w:rsidRPr="00153B53">
        <w:t xml:space="preserve">deliberações tomadas na reunião do conselho de administração da Companhia realizada em </w:t>
      </w:r>
      <w:r w:rsidR="004028EF">
        <w:t xml:space="preserve">29 </w:t>
      </w:r>
      <w:r w:rsidR="00360DF4">
        <w:t>de março de 2022</w:t>
      </w:r>
      <w:r w:rsidR="00131475" w:rsidRPr="00153B53">
        <w:t xml:space="preserve"> (“</w:t>
      </w:r>
      <w:r w:rsidR="00131475" w:rsidRPr="00153B53">
        <w:rPr>
          <w:u w:val="single"/>
        </w:rPr>
        <w:t>RCA da Companhia</w:t>
      </w:r>
      <w:r w:rsidR="00131475" w:rsidRPr="00153B53">
        <w:t xml:space="preserve">”). </w:t>
      </w:r>
    </w:p>
    <w:p w14:paraId="4C502D06" w14:textId="77777777" w:rsidR="009F3E84" w:rsidRPr="00153B53" w:rsidRDefault="009F3E84" w:rsidP="007D5753">
      <w:pPr>
        <w:spacing w:after="0" w:line="320" w:lineRule="exact"/>
        <w:rPr>
          <w:rFonts w:ascii="Verdana" w:eastAsia="Arial Unicode MS" w:hAnsi="Verdana"/>
          <w:sz w:val="18"/>
          <w:szCs w:val="18"/>
        </w:rPr>
      </w:pPr>
    </w:p>
    <w:p w14:paraId="4D07ED77" w14:textId="1B60510F" w:rsidR="009F3E84" w:rsidRPr="00153B53" w:rsidRDefault="009A4AF9" w:rsidP="007D5753">
      <w:pPr>
        <w:pStyle w:val="Ttulo2"/>
        <w:ind w:left="0" w:firstLine="0"/>
        <w:rPr>
          <w:rFonts w:eastAsia="Arial Unicode MS"/>
        </w:rPr>
      </w:pPr>
      <w:r w:rsidRPr="00153B53">
        <w:rPr>
          <w:rFonts w:eastAsia="Arial Unicode MS"/>
          <w:u w:val="single"/>
        </w:rPr>
        <w:t xml:space="preserve">Autorização da </w:t>
      </w:r>
      <w:r w:rsidR="00BA516E" w:rsidRPr="00153B53">
        <w:rPr>
          <w:rFonts w:eastAsia="Arial Unicode MS"/>
          <w:u w:val="single"/>
        </w:rPr>
        <w:t>Alienação Fiduciária de Quotas</w:t>
      </w:r>
      <w:r w:rsidR="006A3CFA" w:rsidRPr="00153B53">
        <w:rPr>
          <w:rFonts w:eastAsia="Arial Unicode MS"/>
        </w:rPr>
        <w:t>:</w:t>
      </w:r>
      <w:r w:rsidRPr="00153B53">
        <w:rPr>
          <w:rFonts w:eastAsia="Arial Unicode MS"/>
        </w:rPr>
        <w:t xml:space="preserve"> </w:t>
      </w:r>
      <w:r w:rsidR="00F2103F" w:rsidRPr="00153B53">
        <w:rPr>
          <w:rFonts w:eastAsia="Arial Unicode MS"/>
        </w:rPr>
        <w:t xml:space="preserve">A Alienação Fiduciária de </w:t>
      </w:r>
      <w:r w:rsidR="00F43411" w:rsidRPr="00153B53">
        <w:t>Quotas</w:t>
      </w:r>
      <w:r w:rsidR="00F2103F" w:rsidRPr="00153B53">
        <w:rPr>
          <w:rFonts w:eastAsia="Arial Unicode MS"/>
        </w:rPr>
        <w:t xml:space="preserve"> (conforme adiante definido) foi outorgada com base na</w:t>
      </w:r>
      <w:r w:rsidR="002037AA">
        <w:rPr>
          <w:rFonts w:eastAsia="Arial Unicode MS"/>
        </w:rPr>
        <w:t>s</w:t>
      </w:r>
      <w:r w:rsidR="00372E11">
        <w:rPr>
          <w:rFonts w:eastAsia="Arial Unicode MS"/>
        </w:rPr>
        <w:t xml:space="preserve"> </w:t>
      </w:r>
      <w:r w:rsidR="002037AA" w:rsidRPr="00153B53">
        <w:t>deliberações tomadas na</w:t>
      </w:r>
      <w:r w:rsidR="00F2103F" w:rsidRPr="00153B53">
        <w:rPr>
          <w:rFonts w:eastAsia="Arial Unicode MS"/>
        </w:rPr>
        <w:t xml:space="preserve"> </w:t>
      </w:r>
      <w:r w:rsidR="00414289" w:rsidRPr="00153B53">
        <w:rPr>
          <w:rFonts w:eastAsia="Arial Unicode MS"/>
        </w:rPr>
        <w:t>RCA</w:t>
      </w:r>
      <w:r w:rsidR="00300167" w:rsidRPr="00153B53">
        <w:rPr>
          <w:rFonts w:eastAsia="Arial Unicode MS"/>
        </w:rPr>
        <w:t xml:space="preserve"> da Companhia</w:t>
      </w:r>
      <w:r w:rsidR="00F2103F" w:rsidRPr="00153B53">
        <w:rPr>
          <w:rFonts w:eastAsia="Arial Unicode MS"/>
        </w:rPr>
        <w:t>.</w:t>
      </w:r>
      <w:r w:rsidR="00AA28B3" w:rsidRPr="00153B53">
        <w:rPr>
          <w:rFonts w:eastAsia="Arial Unicode MS"/>
        </w:rPr>
        <w:t xml:space="preserve"> </w:t>
      </w:r>
    </w:p>
    <w:p w14:paraId="00C7D304" w14:textId="77777777" w:rsidR="00973E47" w:rsidRPr="00153B53" w:rsidRDefault="00973E47" w:rsidP="007D5753">
      <w:pPr>
        <w:spacing w:after="0" w:line="320" w:lineRule="exact"/>
        <w:rPr>
          <w:rFonts w:ascii="Verdana" w:hAnsi="Verdana"/>
          <w:sz w:val="18"/>
          <w:szCs w:val="18"/>
        </w:rPr>
      </w:pPr>
    </w:p>
    <w:p w14:paraId="0CF6DF07" w14:textId="2C28B57F" w:rsidR="00973E47" w:rsidRPr="00153B53" w:rsidRDefault="00ED474E" w:rsidP="007D5753">
      <w:pPr>
        <w:pStyle w:val="Ttulo1"/>
      </w:pPr>
      <w:bookmarkStart w:id="12" w:name="_Ref330905317"/>
      <w:r w:rsidRPr="00153B53">
        <w:lastRenderedPageBreak/>
        <w:t>REQUISITOS</w:t>
      </w:r>
      <w:bookmarkStart w:id="13" w:name="_Ref376965967"/>
      <w:bookmarkEnd w:id="12"/>
      <w:r w:rsidRPr="00153B53">
        <w:t xml:space="preserve"> DA EMISSÃO</w:t>
      </w:r>
      <w:bookmarkEnd w:id="13"/>
    </w:p>
    <w:p w14:paraId="75D6C737" w14:textId="77777777" w:rsidR="00C67B22" w:rsidRPr="00153B53" w:rsidRDefault="00C67B22" w:rsidP="007D5753">
      <w:pPr>
        <w:keepNext/>
        <w:spacing w:after="0" w:line="320" w:lineRule="exact"/>
        <w:ind w:left="709"/>
        <w:rPr>
          <w:rFonts w:ascii="Verdana" w:hAnsi="Verdana"/>
          <w:b/>
          <w:smallCaps/>
          <w:sz w:val="18"/>
          <w:szCs w:val="18"/>
        </w:rPr>
      </w:pPr>
    </w:p>
    <w:p w14:paraId="734FE0D4" w14:textId="4B719D13" w:rsidR="00B155CE" w:rsidRDefault="00C713EF" w:rsidP="007D5753">
      <w:pPr>
        <w:pStyle w:val="Ttulo2"/>
        <w:ind w:left="0" w:firstLine="0"/>
      </w:pPr>
      <w:r w:rsidRPr="00153B53">
        <w:rPr>
          <w:iCs/>
          <w:u w:val="single"/>
        </w:rPr>
        <w:t xml:space="preserve">Arquivamento </w:t>
      </w:r>
      <w:r w:rsidR="005E317B" w:rsidRPr="00153B53">
        <w:rPr>
          <w:iCs/>
          <w:u w:val="single"/>
        </w:rPr>
        <w:t xml:space="preserve">e </w:t>
      </w:r>
      <w:r w:rsidR="00131475" w:rsidRPr="00153B53">
        <w:rPr>
          <w:iCs/>
          <w:u w:val="single"/>
        </w:rPr>
        <w:t>publicação d</w:t>
      </w:r>
      <w:r w:rsidR="00CE72B7" w:rsidRPr="00153B53">
        <w:rPr>
          <w:iCs/>
          <w:u w:val="single"/>
        </w:rPr>
        <w:t>a RCA</w:t>
      </w:r>
      <w:r w:rsidR="009A4AF9" w:rsidRPr="00153B53">
        <w:rPr>
          <w:iCs/>
          <w:u w:val="single"/>
        </w:rPr>
        <w:t xml:space="preserve"> da Companhia</w:t>
      </w:r>
      <w:r w:rsidR="00131475" w:rsidRPr="00153B53">
        <w:rPr>
          <w:iCs/>
        </w:rPr>
        <w:t>.</w:t>
      </w:r>
      <w:r w:rsidR="00131475" w:rsidRPr="00153B53">
        <w:t xml:space="preserve"> Nos termos do artigo 62, inciso I, da Lei das Sociedades por Ações, </w:t>
      </w:r>
      <w:r w:rsidR="00CE72B7" w:rsidRPr="00153B53">
        <w:t>a RCA</w:t>
      </w:r>
      <w:r w:rsidR="00131475" w:rsidRPr="00153B53">
        <w:t xml:space="preserve"> da Companhia </w:t>
      </w:r>
      <w:r w:rsidR="00CE72B7" w:rsidRPr="00153B53">
        <w:t xml:space="preserve">será </w:t>
      </w:r>
      <w:r w:rsidR="00131475" w:rsidRPr="00153B53">
        <w:t xml:space="preserve">arquivada na </w:t>
      </w:r>
      <w:r w:rsidR="00CE72B7" w:rsidRPr="00153B53">
        <w:t>JUCESP</w:t>
      </w:r>
      <w:r w:rsidR="00FF3827">
        <w:t>,</w:t>
      </w:r>
      <w:r w:rsidR="00CE72B7" w:rsidRPr="00153B53">
        <w:t xml:space="preserve"> </w:t>
      </w:r>
      <w:r w:rsidR="00131475" w:rsidRPr="00153B53">
        <w:t xml:space="preserve">e publicada </w:t>
      </w:r>
      <w:r w:rsidR="00131475" w:rsidRPr="001B2AE9">
        <w:t xml:space="preserve">no Diário Oficial do Estado de </w:t>
      </w:r>
      <w:r w:rsidR="00E77E8C" w:rsidRPr="001B2AE9">
        <w:t>São Paulo</w:t>
      </w:r>
      <w:r w:rsidR="00131475" w:rsidRPr="001B2AE9" w:rsidDel="009F1BC2">
        <w:t xml:space="preserve"> </w:t>
      </w:r>
      <w:r w:rsidR="00131475" w:rsidRPr="001B2AE9">
        <w:t xml:space="preserve">e no </w:t>
      </w:r>
      <w:r w:rsidR="00A1399A">
        <w:t>J</w:t>
      </w:r>
      <w:r w:rsidR="00A1399A" w:rsidRPr="001B2AE9">
        <w:t xml:space="preserve">ornal </w:t>
      </w:r>
      <w:r w:rsidR="00FF3827">
        <w:t>“</w:t>
      </w:r>
      <w:r w:rsidR="00A1399A">
        <w:t>O Dia SP</w:t>
      </w:r>
      <w:r w:rsidR="00FF3827">
        <w:t>”</w:t>
      </w:r>
      <w:r w:rsidR="00A1399A">
        <w:t xml:space="preserve">. </w:t>
      </w:r>
    </w:p>
    <w:p w14:paraId="19C51172" w14:textId="0ABE695A" w:rsidR="000668D5" w:rsidRDefault="000668D5" w:rsidP="000668D5"/>
    <w:p w14:paraId="472D81D7" w14:textId="1C66AD00" w:rsidR="00DC08C3" w:rsidRPr="000668D5" w:rsidRDefault="00DC08C3" w:rsidP="00DC08C3">
      <w:pPr>
        <w:pStyle w:val="Ttulo3"/>
        <w:ind w:left="0" w:firstLine="0"/>
      </w:pPr>
      <w:bookmarkStart w:id="14" w:name="_Hlk98420603"/>
      <w:r>
        <w:t xml:space="preserve">A RCA da Companhia deverá ser protocolada para </w:t>
      </w:r>
      <w:r w:rsidRPr="00C3657D">
        <w:t>registro na JUCESP em 10 (dez) Dias Úteis contados da data de sua assinatura, devendo ser publi</w:t>
      </w:r>
      <w:r>
        <w:t xml:space="preserve">cada em </w:t>
      </w:r>
      <w:r w:rsidR="00F54FBE">
        <w:t>5 (cinco)</w:t>
      </w:r>
      <w:r>
        <w:t xml:space="preserve"> Dias Úteis contados da data do seu arquivamento.</w:t>
      </w:r>
      <w:bookmarkEnd w:id="14"/>
    </w:p>
    <w:p w14:paraId="37DAED26" w14:textId="77777777" w:rsidR="00DC08C3" w:rsidRPr="00153B53" w:rsidRDefault="00DC08C3" w:rsidP="00DC08C3">
      <w:pPr>
        <w:spacing w:after="0" w:line="320" w:lineRule="exact"/>
        <w:ind w:left="709"/>
        <w:rPr>
          <w:rFonts w:ascii="Verdana" w:hAnsi="Verdana"/>
          <w:sz w:val="18"/>
          <w:szCs w:val="18"/>
        </w:rPr>
      </w:pPr>
    </w:p>
    <w:p w14:paraId="64C88EB0" w14:textId="77777777" w:rsidR="00DC08C3" w:rsidRDefault="00DC08C3" w:rsidP="00DC08C3">
      <w:pPr>
        <w:pStyle w:val="Ttulo2"/>
        <w:ind w:left="0" w:firstLine="0"/>
      </w:pPr>
      <w:bookmarkStart w:id="15" w:name="_Ref411417147"/>
      <w:r w:rsidRPr="00153B53">
        <w:rPr>
          <w:iCs/>
          <w:u w:val="single"/>
        </w:rPr>
        <w:t>Arquivamento</w:t>
      </w:r>
      <w:r w:rsidRPr="00153B53">
        <w:rPr>
          <w:u w:val="single"/>
        </w:rPr>
        <w:t xml:space="preserve"> da Escritura de Emissão</w:t>
      </w:r>
      <w:r w:rsidRPr="00153B53">
        <w:t xml:space="preserve">. Nos termos do artigo 62, inciso II e parágrafo 3º, da Lei das Sociedades por Ações, </w:t>
      </w:r>
      <w:r>
        <w:t>a Companhia obriga-se a arquivar</w:t>
      </w:r>
      <w:r w:rsidRPr="00153B53">
        <w:t xml:space="preserve"> </w:t>
      </w:r>
      <w:r>
        <w:t xml:space="preserve">a </w:t>
      </w:r>
      <w:r w:rsidRPr="00153B53">
        <w:t xml:space="preserve">Escritura de Emissão e seus aditamentos na JUCESP, bem como enviar à Debenturista e ao Agente Fiduciário dos CRI, 1 (uma) via eletrônica da Escritura de Emissão ou de seus eventuais aditamentos, conforme aplicável, </w:t>
      </w:r>
      <w:r>
        <w:t xml:space="preserve">devidamente </w:t>
      </w:r>
      <w:r w:rsidRPr="00153B53">
        <w:t>arquivado</w:t>
      </w:r>
      <w:r>
        <w:t>s</w:t>
      </w:r>
      <w:r w:rsidRPr="00153B53">
        <w:t xml:space="preserve"> na JUCESP em até 3 (três) Dias Úteis contados da data de seu arquivamento.</w:t>
      </w:r>
      <w:bookmarkEnd w:id="15"/>
      <w:r w:rsidRPr="00153B53">
        <w:t xml:space="preserve"> </w:t>
      </w:r>
    </w:p>
    <w:p w14:paraId="7D16E581" w14:textId="77777777" w:rsidR="00DC08C3" w:rsidRDefault="00DC08C3" w:rsidP="00DC08C3"/>
    <w:p w14:paraId="726F7175" w14:textId="4124B17C" w:rsidR="00DC08C3" w:rsidRPr="0013732B" w:rsidRDefault="00DC08C3" w:rsidP="00DC08C3">
      <w:pPr>
        <w:pStyle w:val="Ttulo3"/>
        <w:ind w:left="0" w:firstLine="0"/>
      </w:pPr>
      <w:bookmarkStart w:id="16" w:name="_Hlk98420617"/>
      <w:r>
        <w:t xml:space="preserve">A Escritura de Emissão deverá ser protocolada para registro na JUCESP em </w:t>
      </w:r>
      <w:r w:rsidR="00F54FBE">
        <w:t>5 (cinco)</w:t>
      </w:r>
      <w:r>
        <w:t>Dias Úteis contados da data de sua assinatura.</w:t>
      </w:r>
      <w:bookmarkEnd w:id="16"/>
    </w:p>
    <w:p w14:paraId="2DD91912" w14:textId="77777777" w:rsidR="001B3CB6" w:rsidRPr="00153B53" w:rsidRDefault="001B3CB6" w:rsidP="001B2AE9">
      <w:pPr>
        <w:spacing w:after="0" w:line="320" w:lineRule="exact"/>
        <w:ind w:left="284"/>
        <w:rPr>
          <w:rFonts w:ascii="Verdana" w:hAnsi="Verdana"/>
          <w:sz w:val="18"/>
          <w:szCs w:val="18"/>
        </w:rPr>
      </w:pPr>
    </w:p>
    <w:p w14:paraId="23E4032A" w14:textId="44A69F19" w:rsidR="001B3CB6" w:rsidRPr="00153B53" w:rsidRDefault="001B3CB6" w:rsidP="007D5753">
      <w:pPr>
        <w:pStyle w:val="Ttulo3"/>
        <w:ind w:left="0" w:firstLine="0"/>
      </w:pPr>
      <w:r w:rsidRPr="00153B53">
        <w:t>A Debenturista</w:t>
      </w:r>
      <w:r w:rsidRPr="00153B53" w:rsidDel="006524CB">
        <w:t xml:space="preserve"> </w:t>
      </w:r>
      <w:r w:rsidRPr="00153B53">
        <w:t xml:space="preserve">fica, desde já, autorizada e constituída de todos os poderes, de forma irrevogável e irretratável, para, em nome e às expensas da Companhia, promover o registro desta </w:t>
      </w:r>
      <w:r w:rsidR="00007C41" w:rsidRPr="00153B53">
        <w:t>Escritura de Emissão</w:t>
      </w:r>
      <w:r w:rsidRPr="00153B53">
        <w:t xml:space="preserve"> e/ou de seus eventuais </w:t>
      </w:r>
      <w:r w:rsidRPr="009D3F77">
        <w:t>aditamentos, e d</w:t>
      </w:r>
      <w:r w:rsidR="009D3F77" w:rsidRPr="001D7C24">
        <w:t>a RCA</w:t>
      </w:r>
      <w:r w:rsidR="009D3F77" w:rsidRPr="009D3F77">
        <w:t xml:space="preserve"> da Companhia</w:t>
      </w:r>
      <w:r w:rsidRPr="009D3F77">
        <w:t xml:space="preserve"> perante a </w:t>
      </w:r>
      <w:r w:rsidRPr="009D3F77">
        <w:rPr>
          <w:bCs/>
        </w:rPr>
        <w:t>JUCESP</w:t>
      </w:r>
      <w:r w:rsidRPr="009D3F77">
        <w:t xml:space="preserve">, caso a </w:t>
      </w:r>
      <w:r w:rsidR="00B0409E" w:rsidRPr="009D3F77">
        <w:t>Companh</w:t>
      </w:r>
      <w:r w:rsidR="00B0409E" w:rsidRPr="00153B53">
        <w:t>ia</w:t>
      </w:r>
      <w:r w:rsidRPr="00153B53">
        <w:t xml:space="preserve"> não o faça dentro do prazo previsto, o que não descaracteriza, contudo, o eventual descumprimento de obrigação não pecuniária pela </w:t>
      </w:r>
      <w:r w:rsidR="00665699" w:rsidRPr="00153B53">
        <w:t>Companhia.</w:t>
      </w:r>
    </w:p>
    <w:p w14:paraId="16AE48CF" w14:textId="77777777" w:rsidR="003D0569" w:rsidRPr="00153B53" w:rsidRDefault="003D0569" w:rsidP="007D5753">
      <w:pPr>
        <w:spacing w:after="0" w:line="320" w:lineRule="exact"/>
        <w:ind w:left="709"/>
        <w:rPr>
          <w:rFonts w:ascii="Verdana" w:hAnsi="Verdana"/>
          <w:sz w:val="18"/>
          <w:szCs w:val="18"/>
        </w:rPr>
      </w:pPr>
    </w:p>
    <w:p w14:paraId="10421AA4" w14:textId="4230ECA7" w:rsidR="00E6194C" w:rsidRPr="00153B53" w:rsidRDefault="00097125" w:rsidP="007D5753">
      <w:pPr>
        <w:pStyle w:val="Ttulo2"/>
        <w:ind w:left="0" w:firstLine="0"/>
      </w:pPr>
      <w:bookmarkStart w:id="17" w:name="_Ref376965973"/>
      <w:r w:rsidRPr="00153B53">
        <w:rPr>
          <w:u w:val="single"/>
        </w:rPr>
        <w:t xml:space="preserve">Agente </w:t>
      </w:r>
      <w:r w:rsidRPr="00153B53">
        <w:rPr>
          <w:iCs/>
          <w:u w:val="single"/>
        </w:rPr>
        <w:t>Fiduciário</w:t>
      </w:r>
      <w:r w:rsidR="00973E47" w:rsidRPr="00153B53">
        <w:t xml:space="preserve">. </w:t>
      </w:r>
      <w:r w:rsidR="00E552A8" w:rsidRPr="00153B53">
        <w:t xml:space="preserve">Não será contratado agente fiduciário para representar os direitos e interesses </w:t>
      </w:r>
      <w:r w:rsidR="00866949" w:rsidRPr="00153B53">
        <w:t xml:space="preserve">do </w:t>
      </w:r>
      <w:r w:rsidR="00355D56" w:rsidRPr="00153B53">
        <w:t>D</w:t>
      </w:r>
      <w:r w:rsidR="00E552A8" w:rsidRPr="00153B53">
        <w:t>ebenturista na presente Emissão</w:t>
      </w:r>
      <w:r w:rsidR="00553C50" w:rsidRPr="00153B53">
        <w:t>.</w:t>
      </w:r>
      <w:bookmarkStart w:id="18" w:name="_Ref201729546"/>
      <w:bookmarkEnd w:id="17"/>
    </w:p>
    <w:p w14:paraId="302983CA" w14:textId="77777777" w:rsidR="00E3128C" w:rsidRPr="00153B53" w:rsidRDefault="00E3128C" w:rsidP="007D5753">
      <w:pPr>
        <w:spacing w:after="0" w:line="320" w:lineRule="exact"/>
        <w:ind w:left="709"/>
        <w:rPr>
          <w:rFonts w:ascii="Verdana" w:hAnsi="Verdana"/>
          <w:sz w:val="18"/>
          <w:szCs w:val="18"/>
        </w:rPr>
      </w:pPr>
    </w:p>
    <w:p w14:paraId="5304B65B" w14:textId="545F2740" w:rsidR="00973E47" w:rsidRPr="00153B53" w:rsidRDefault="00097125" w:rsidP="007D5753">
      <w:pPr>
        <w:pStyle w:val="Ttulo2"/>
        <w:ind w:left="0" w:firstLine="0"/>
      </w:pPr>
      <w:r w:rsidRPr="00153B53">
        <w:rPr>
          <w:u w:val="single"/>
        </w:rPr>
        <w:t xml:space="preserve">Registro </w:t>
      </w:r>
      <w:r w:rsidR="005E317B" w:rsidRPr="00153B53">
        <w:rPr>
          <w:u w:val="single"/>
        </w:rPr>
        <w:t>para distribuição, negociação, custódia eletrônica e liquidação</w:t>
      </w:r>
      <w:r w:rsidR="00973E47" w:rsidRPr="00153B53">
        <w:t xml:space="preserve">. </w:t>
      </w:r>
      <w:bookmarkEnd w:id="18"/>
      <w:r w:rsidR="00973E47" w:rsidRPr="00153B53">
        <w:t xml:space="preserve">As Debêntures </w:t>
      </w:r>
      <w:r w:rsidR="00E552A8" w:rsidRPr="00153B53">
        <w:t xml:space="preserve">não </w:t>
      </w:r>
      <w:r w:rsidR="004C4086" w:rsidRPr="00153B53">
        <w:t xml:space="preserve">serão </w:t>
      </w:r>
      <w:r w:rsidR="005E581D" w:rsidRPr="00153B53">
        <w:t xml:space="preserve">registradas </w:t>
      </w:r>
      <w:r w:rsidR="00973E47" w:rsidRPr="00153B53">
        <w:t xml:space="preserve">para </w:t>
      </w:r>
      <w:r w:rsidR="005A077A" w:rsidRPr="00153B53">
        <w:t>distribuição</w:t>
      </w:r>
      <w:r w:rsidR="005A077A" w:rsidRPr="00153B53">
        <w:rPr>
          <w:rFonts w:eastAsia="Arial Unicode MS"/>
          <w:color w:val="000000"/>
        </w:rPr>
        <w:t xml:space="preserve"> no mercado primário, </w:t>
      </w:r>
      <w:r w:rsidR="00E552A8" w:rsidRPr="00153B53">
        <w:t xml:space="preserve">negociação </w:t>
      </w:r>
      <w:r w:rsidR="005A077A" w:rsidRPr="00153B53">
        <w:t>no</w:t>
      </w:r>
      <w:r w:rsidR="00E552A8" w:rsidRPr="00153B53">
        <w:t xml:space="preserve"> mercado </w:t>
      </w:r>
      <w:r w:rsidR="005A077A" w:rsidRPr="00153B53">
        <w:t>secundário</w:t>
      </w:r>
      <w:r w:rsidR="00E552A8" w:rsidRPr="00153B53">
        <w:t xml:space="preserve">, </w:t>
      </w:r>
      <w:r w:rsidR="005A077A" w:rsidRPr="00153B53">
        <w:rPr>
          <w:rFonts w:eastAsia="Arial Unicode MS"/>
          <w:color w:val="000000"/>
        </w:rPr>
        <w:t>custódia eletrônica ou liquidação em qualquer mercado organizado</w:t>
      </w:r>
      <w:r w:rsidR="00311081" w:rsidRPr="00153B53">
        <w:t>.</w:t>
      </w:r>
    </w:p>
    <w:p w14:paraId="7C7A86DA" w14:textId="77777777" w:rsidR="00E3128C" w:rsidRPr="00153B53" w:rsidRDefault="00E3128C" w:rsidP="007D5753">
      <w:pPr>
        <w:spacing w:after="0" w:line="320" w:lineRule="exact"/>
        <w:ind w:left="709"/>
        <w:rPr>
          <w:rFonts w:ascii="Verdana" w:hAnsi="Verdana"/>
          <w:sz w:val="18"/>
          <w:szCs w:val="18"/>
        </w:rPr>
      </w:pPr>
    </w:p>
    <w:p w14:paraId="76D4A469" w14:textId="1502E82B" w:rsidR="00C67B22" w:rsidRPr="00153B53" w:rsidRDefault="00097125" w:rsidP="007D5753">
      <w:pPr>
        <w:pStyle w:val="Ttulo2"/>
        <w:ind w:left="0" w:firstLine="0"/>
      </w:pPr>
      <w:r w:rsidRPr="00153B53">
        <w:rPr>
          <w:iCs/>
          <w:u w:val="single"/>
        </w:rPr>
        <w:t xml:space="preserve">Dispensa de </w:t>
      </w:r>
      <w:r w:rsidR="005E317B" w:rsidRPr="00153B53">
        <w:rPr>
          <w:iCs/>
          <w:u w:val="single"/>
        </w:rPr>
        <w:t xml:space="preserve">registro </w:t>
      </w:r>
      <w:r w:rsidRPr="00153B53">
        <w:rPr>
          <w:iCs/>
          <w:u w:val="single"/>
        </w:rPr>
        <w:t>na CVM e na ANBIMA</w:t>
      </w:r>
      <w:r w:rsidR="00973E47" w:rsidRPr="00153B53">
        <w:t xml:space="preserve">. </w:t>
      </w:r>
      <w:r w:rsidR="00F65058" w:rsidRPr="00153B53">
        <w:t xml:space="preserve">As Debêntures serão objeto de colocação privada, sem qualquer intermediação ou esforço de venda realizados por instituições integrantes do sistema de distribuição de valores mobiliários perante investidores indeterminados, não estando, portanto, a presente Emissão sujeita ao registro de distribuição </w:t>
      </w:r>
      <w:r w:rsidR="00F65058" w:rsidRPr="00153B53">
        <w:lastRenderedPageBreak/>
        <w:t>na CVM e na Associação Brasileira das Entidades dos Mercados Financeiro e de Capitais – ANBIMA (“</w:t>
      </w:r>
      <w:r w:rsidR="00F65058" w:rsidRPr="00153B53">
        <w:rPr>
          <w:u w:val="single"/>
        </w:rPr>
        <w:t>ANBIMA</w:t>
      </w:r>
      <w:r w:rsidR="00F65058" w:rsidRPr="00153B53">
        <w:t>”)</w:t>
      </w:r>
      <w:r w:rsidR="005E581D" w:rsidRPr="00153B53">
        <w:t>.</w:t>
      </w:r>
    </w:p>
    <w:p w14:paraId="07606F3F" w14:textId="77777777" w:rsidR="00311081" w:rsidRPr="00153B53" w:rsidRDefault="00311081" w:rsidP="007D5753">
      <w:pPr>
        <w:pStyle w:val="PargrafodaLista"/>
        <w:spacing w:after="0" w:line="320" w:lineRule="exact"/>
        <w:rPr>
          <w:rFonts w:ascii="Verdana" w:hAnsi="Verdana"/>
          <w:sz w:val="18"/>
          <w:szCs w:val="18"/>
        </w:rPr>
      </w:pPr>
    </w:p>
    <w:p w14:paraId="2B917C75" w14:textId="045D8458" w:rsidR="00311081" w:rsidRDefault="00311081" w:rsidP="00905346">
      <w:pPr>
        <w:pStyle w:val="Ttulo2"/>
        <w:ind w:left="0" w:firstLine="0"/>
      </w:pPr>
      <w:r w:rsidRPr="00153B53">
        <w:rPr>
          <w:u w:val="single"/>
        </w:rPr>
        <w:t>Constituição das Garantias</w:t>
      </w:r>
      <w:r w:rsidRPr="00153B53">
        <w:t xml:space="preserve">. </w:t>
      </w:r>
      <w:r w:rsidR="001F19F6" w:rsidRPr="00153B53">
        <w:t xml:space="preserve">O </w:t>
      </w:r>
      <w:r w:rsidR="006147D7">
        <w:rPr>
          <w:bCs/>
        </w:rPr>
        <w:t>“</w:t>
      </w:r>
      <w:r w:rsidR="006147D7" w:rsidRPr="00244049">
        <w:rPr>
          <w:bCs/>
          <w:i/>
          <w:iCs/>
        </w:rPr>
        <w:t>Instrumento Particular de Alienação Fiduciária de Quotas em Garantia e Outras Avenças</w:t>
      </w:r>
      <w:r w:rsidR="006147D7">
        <w:rPr>
          <w:bCs/>
        </w:rPr>
        <w:t xml:space="preserve">”, celebrado em </w:t>
      </w:r>
      <w:r w:rsidR="004028EF">
        <w:rPr>
          <w:bCs/>
        </w:rPr>
        <w:t xml:space="preserve">29 </w:t>
      </w:r>
      <w:r w:rsidR="00360DF4">
        <w:rPr>
          <w:bCs/>
        </w:rPr>
        <w:t xml:space="preserve">de março de 2022 </w:t>
      </w:r>
      <w:r w:rsidR="006147D7">
        <w:rPr>
          <w:bCs/>
        </w:rPr>
        <w:t>entre a Companhia, na qualidade de fiduciante, a Securitizadora, na qualidade de fiduciária, e as SPE Garantia, na qualidade de intervenientes anuentes (“</w:t>
      </w:r>
      <w:r w:rsidR="001F19F6" w:rsidRPr="00A52393">
        <w:rPr>
          <w:u w:val="single"/>
        </w:rPr>
        <w:t xml:space="preserve">Contrato de Alienação Fiduciária de </w:t>
      </w:r>
      <w:r w:rsidR="00A1399A" w:rsidRPr="00A52393">
        <w:rPr>
          <w:u w:val="single"/>
        </w:rPr>
        <w:t>Quotas</w:t>
      </w:r>
      <w:r w:rsidR="006147D7">
        <w:t>”)</w:t>
      </w:r>
      <w:r w:rsidR="001F19F6" w:rsidRPr="00153B53">
        <w:t xml:space="preserve"> </w:t>
      </w:r>
      <w:r w:rsidR="008135AE">
        <w:t>ou Novo Contrato de Alienação Fiduciária de Quotas (conforme adiante definido), observada a Condição Resolutiva (conforme definido no Contrato de Alienação Fiduciária de Quotas),</w:t>
      </w:r>
      <w:r w:rsidR="008135AE" w:rsidRPr="00153B53">
        <w:t xml:space="preserve"> </w:t>
      </w:r>
      <w:r w:rsidRPr="00153B53">
        <w:t>dever</w:t>
      </w:r>
      <w:r w:rsidR="001B2AE9">
        <w:t>á</w:t>
      </w:r>
      <w:r w:rsidRPr="00153B53">
        <w:t xml:space="preserve"> ser registrad</w:t>
      </w:r>
      <w:r w:rsidR="001F19F6" w:rsidRPr="00153B53">
        <w:t>o</w:t>
      </w:r>
      <w:r w:rsidRPr="00153B53">
        <w:t xml:space="preserve"> junto aos competentes registros, segundo condições previst</w:t>
      </w:r>
      <w:r w:rsidR="00AB748F">
        <w:t>a</w:t>
      </w:r>
      <w:r w:rsidRPr="00153B53">
        <w:t xml:space="preserve">s na cláusula </w:t>
      </w:r>
      <w:r w:rsidR="00DE60DB" w:rsidRPr="00153B53">
        <w:t>5.15</w:t>
      </w:r>
      <w:r w:rsidRPr="00153B53">
        <w:t xml:space="preserve"> desta Escritura de Emissão e </w:t>
      </w:r>
      <w:r w:rsidR="000D0BD9" w:rsidRPr="00153B53">
        <w:t>no</w:t>
      </w:r>
      <w:r w:rsidR="00C927EC">
        <w:t xml:space="preserve"> respectivo</w:t>
      </w:r>
      <w:r w:rsidR="000D0BD9" w:rsidRPr="00153B53">
        <w:t xml:space="preserve"> Contrato de Alienação Fiduciária de </w:t>
      </w:r>
      <w:r w:rsidR="00A1399A" w:rsidRPr="00153B53">
        <w:t>Quotas</w:t>
      </w:r>
      <w:r w:rsidRPr="00153B53">
        <w:t>.</w:t>
      </w:r>
      <w:r w:rsidR="00BC6524">
        <w:t xml:space="preserve"> </w:t>
      </w:r>
    </w:p>
    <w:p w14:paraId="4AB38006" w14:textId="63433EAB" w:rsidR="00051564" w:rsidRDefault="00051564" w:rsidP="00F82815">
      <w:pPr>
        <w:spacing w:after="0" w:line="320" w:lineRule="exact"/>
      </w:pPr>
    </w:p>
    <w:p w14:paraId="25C813D1" w14:textId="6FD401AE" w:rsidR="00051564" w:rsidRDefault="00DF6F7A" w:rsidP="00905346">
      <w:pPr>
        <w:pStyle w:val="Ttulo2"/>
        <w:ind w:left="0" w:firstLine="0"/>
        <w:rPr>
          <w:rFonts w:cs="Calibri"/>
        </w:rPr>
      </w:pPr>
      <w:r w:rsidRPr="00AE7048">
        <w:rPr>
          <w:rFonts w:cs="Calibri"/>
          <w:u w:val="single"/>
        </w:rPr>
        <w:t>Formalização da Anotação no Livro de Registro</w:t>
      </w:r>
      <w:r w:rsidR="008C272C">
        <w:rPr>
          <w:rFonts w:cs="Calibri"/>
          <w:u w:val="single"/>
        </w:rPr>
        <w:t xml:space="preserve"> de Debêntures</w:t>
      </w:r>
      <w:r>
        <w:rPr>
          <w:rFonts w:cs="Calibri"/>
        </w:rPr>
        <w:t xml:space="preserve">. </w:t>
      </w:r>
      <w:r w:rsidR="00051564" w:rsidRPr="00EF4A2F">
        <w:rPr>
          <w:rFonts w:cs="Calibri"/>
        </w:rPr>
        <w:t xml:space="preserve">Será devidamente arquivado e registrado na </w:t>
      </w:r>
      <w:r w:rsidR="00051564">
        <w:rPr>
          <w:rFonts w:cs="Calibri"/>
        </w:rPr>
        <w:t>JUCESP</w:t>
      </w:r>
      <w:r w:rsidR="00051564" w:rsidRPr="00EF4A2F">
        <w:rPr>
          <w:rFonts w:cs="Calibri"/>
        </w:rPr>
        <w:t xml:space="preserve"> o “</w:t>
      </w:r>
      <w:r w:rsidR="00051564" w:rsidRPr="00EF4A2F">
        <w:rPr>
          <w:rFonts w:cs="Calibri"/>
          <w:i/>
        </w:rPr>
        <w:t>Livro de Registro de Debêntures Nominativas</w:t>
      </w:r>
      <w:r w:rsidR="00051564" w:rsidRPr="00EF4A2F">
        <w:rPr>
          <w:rFonts w:cs="Calibri"/>
        </w:rPr>
        <w:t xml:space="preserve">” da </w:t>
      </w:r>
      <w:r w:rsidR="004671EC">
        <w:rPr>
          <w:rFonts w:cs="Calibri"/>
        </w:rPr>
        <w:t>Companhia</w:t>
      </w:r>
      <w:r w:rsidR="00051564" w:rsidRPr="00EF4A2F">
        <w:rPr>
          <w:rFonts w:cs="Calibri"/>
        </w:rPr>
        <w:t>, no qual serão anotadas as condições essenciais da Emissão e das Debêntures, nos termos do parágrafo 4º do artigo 62 da Lei das Sociedades por Ações (“</w:t>
      </w:r>
      <w:r w:rsidR="00051564" w:rsidRPr="00EF4A2F">
        <w:rPr>
          <w:rFonts w:cs="Calibri"/>
          <w:u w:val="single"/>
        </w:rPr>
        <w:t>Livro de Registro</w:t>
      </w:r>
      <w:r w:rsidR="00AB748F">
        <w:rPr>
          <w:rFonts w:cs="Calibri"/>
          <w:u w:val="single"/>
        </w:rPr>
        <w:t xml:space="preserve"> de Debêntures</w:t>
      </w:r>
      <w:r w:rsidR="00051564" w:rsidRPr="00EF4A2F">
        <w:rPr>
          <w:rFonts w:cs="Calibri"/>
        </w:rPr>
        <w:t>”).</w:t>
      </w:r>
      <w:r w:rsidR="008F30E0">
        <w:rPr>
          <w:rFonts w:cs="Calibri"/>
        </w:rPr>
        <w:t xml:space="preserve"> </w:t>
      </w:r>
    </w:p>
    <w:p w14:paraId="34CF501C" w14:textId="6EE0DBF2" w:rsidR="00051564" w:rsidRDefault="00051564" w:rsidP="00051564"/>
    <w:p w14:paraId="4218EE55" w14:textId="6942B250" w:rsidR="00051564" w:rsidRPr="0018387C" w:rsidRDefault="00051564" w:rsidP="00A52393">
      <w:pPr>
        <w:pStyle w:val="Ttulo3"/>
        <w:keepNext w:val="0"/>
        <w:widowControl w:val="0"/>
        <w:numPr>
          <w:ilvl w:val="2"/>
          <w:numId w:val="15"/>
        </w:numPr>
        <w:suppressAutoHyphens/>
        <w:ind w:left="0" w:firstLine="0"/>
        <w:rPr>
          <w:rFonts w:cs="Calibri"/>
        </w:rPr>
      </w:pPr>
      <w:r w:rsidRPr="00EF4A2F">
        <w:rPr>
          <w:rFonts w:cs="Calibri"/>
        </w:rPr>
        <w:t xml:space="preserve">A </w:t>
      </w:r>
      <w:r w:rsidR="00AB748F">
        <w:rPr>
          <w:rFonts w:cs="Calibri"/>
        </w:rPr>
        <w:t>Companhia</w:t>
      </w:r>
      <w:r w:rsidRPr="00EF4A2F">
        <w:rPr>
          <w:rFonts w:cs="Calibri"/>
        </w:rPr>
        <w:t xml:space="preserve"> deverá, no prazo de até 10 (dez) Dias Úteis contado da data de assinatura desta Escritura de Emissão, enviar à Debenturista e ao Agente Fiduciário dos CRI 1 (uma) cópia simples digital (formato PDF), do Livro de Registro </w:t>
      </w:r>
      <w:r w:rsidR="00AB748F">
        <w:rPr>
          <w:rFonts w:cs="Calibri"/>
        </w:rPr>
        <w:t xml:space="preserve">de Debêntures </w:t>
      </w:r>
      <w:r w:rsidRPr="00EF4A2F">
        <w:rPr>
          <w:rFonts w:cs="Calibri"/>
        </w:rPr>
        <w:t xml:space="preserve">comprovando o registro da </w:t>
      </w:r>
      <w:r w:rsidRPr="0018387C">
        <w:rPr>
          <w:rFonts w:cs="Calibri"/>
        </w:rPr>
        <w:t>titularidade das Debêntures em nome da Debenturista.</w:t>
      </w:r>
      <w:r w:rsidR="008C272C" w:rsidRPr="0018387C">
        <w:rPr>
          <w:rFonts w:cs="Calibri"/>
        </w:rPr>
        <w:t xml:space="preserve"> </w:t>
      </w:r>
    </w:p>
    <w:p w14:paraId="56B44ACD" w14:textId="77777777" w:rsidR="00973E47" w:rsidRPr="0018387C" w:rsidRDefault="00973E47" w:rsidP="0018387C">
      <w:pPr>
        <w:pStyle w:val="PargrafodaLista"/>
        <w:spacing w:after="0" w:line="320" w:lineRule="exact"/>
        <w:ind w:left="709"/>
        <w:rPr>
          <w:rFonts w:ascii="Verdana" w:hAnsi="Verdana"/>
          <w:sz w:val="18"/>
          <w:szCs w:val="18"/>
        </w:rPr>
      </w:pPr>
    </w:p>
    <w:p w14:paraId="5DA681A6" w14:textId="574050D3" w:rsidR="00973E47" w:rsidRPr="0018387C" w:rsidRDefault="00ED474E" w:rsidP="0018387C">
      <w:pPr>
        <w:pStyle w:val="Ttulo1"/>
      </w:pPr>
      <w:r w:rsidRPr="0018387C">
        <w:t>OBJETO SOCIAL DA COMPANHIA</w:t>
      </w:r>
    </w:p>
    <w:p w14:paraId="57C89BB7" w14:textId="77777777" w:rsidR="00C67B22" w:rsidRPr="0018387C" w:rsidRDefault="00C67B22" w:rsidP="0018387C">
      <w:pPr>
        <w:pStyle w:val="PargrafodaLista"/>
        <w:keepNext/>
        <w:spacing w:after="0" w:line="320" w:lineRule="exact"/>
        <w:ind w:left="709"/>
        <w:rPr>
          <w:rFonts w:ascii="Verdana" w:hAnsi="Verdana"/>
          <w:b/>
          <w:smallCaps/>
          <w:sz w:val="18"/>
          <w:szCs w:val="18"/>
        </w:rPr>
      </w:pPr>
    </w:p>
    <w:p w14:paraId="460A9039" w14:textId="50F85CAD" w:rsidR="00973E47" w:rsidRPr="0018387C" w:rsidRDefault="00973E47" w:rsidP="0018387C">
      <w:pPr>
        <w:pStyle w:val="Ttulo2"/>
        <w:ind w:left="0" w:firstLine="0"/>
      </w:pPr>
      <w:r w:rsidRPr="0018387C">
        <w:t>A Companhia tem por objeto social</w:t>
      </w:r>
      <w:r w:rsidR="00DE21B8" w:rsidRPr="0018387C">
        <w:t xml:space="preserve">: </w:t>
      </w:r>
      <w:r w:rsidR="00F619AC" w:rsidRPr="0018387C">
        <w:t>(a) a incorporação de empreendimentos imobiliários; (b) a assessoria empresarial; (c) a compra e venda de imóveis; (d) a locação de imóveis próprios ou de terceiros; (e) a administração de carteira de recebíveis de financiamentos imobiliários ou de empreendimentos imobiliários próprios ou de terceiros; e (f) a participação, como sócia, acionista ou quotista, em outras sociedades</w:t>
      </w:r>
      <w:r w:rsidR="00862942" w:rsidRPr="0018387C">
        <w:t>.</w:t>
      </w:r>
      <w:r w:rsidR="0075553D" w:rsidRPr="0018387C">
        <w:t xml:space="preserve"> </w:t>
      </w:r>
    </w:p>
    <w:p w14:paraId="1E4BC542" w14:textId="77777777" w:rsidR="00973E47" w:rsidRPr="0018387C" w:rsidRDefault="00973E47" w:rsidP="0018387C">
      <w:pPr>
        <w:autoSpaceDE w:val="0"/>
        <w:autoSpaceDN w:val="0"/>
        <w:adjustRightInd w:val="0"/>
        <w:spacing w:after="0" w:line="320" w:lineRule="exact"/>
        <w:rPr>
          <w:rFonts w:ascii="Verdana" w:hAnsi="Verdana"/>
          <w:smallCaps/>
          <w:sz w:val="18"/>
          <w:szCs w:val="18"/>
          <w:u w:val="single"/>
        </w:rPr>
      </w:pPr>
    </w:p>
    <w:p w14:paraId="5BDB33B1" w14:textId="10AE4777" w:rsidR="00973E47" w:rsidRPr="0018387C" w:rsidRDefault="00ED474E" w:rsidP="0018387C">
      <w:pPr>
        <w:pStyle w:val="Ttulo1"/>
      </w:pPr>
      <w:bookmarkStart w:id="19" w:name="_Ref368578037"/>
      <w:r w:rsidRPr="0018387C">
        <w:t>DESTINAÇÃO DE RECURSOS</w:t>
      </w:r>
      <w:bookmarkEnd w:id="19"/>
    </w:p>
    <w:p w14:paraId="035AE86B" w14:textId="79FED623" w:rsidR="00C67B22" w:rsidRPr="0018387C" w:rsidRDefault="00C67B22" w:rsidP="0018387C">
      <w:pPr>
        <w:autoSpaceDE w:val="0"/>
        <w:autoSpaceDN w:val="0"/>
        <w:adjustRightInd w:val="0"/>
        <w:spacing w:after="0" w:line="320" w:lineRule="exact"/>
        <w:rPr>
          <w:rFonts w:ascii="Verdana" w:hAnsi="Verdana"/>
          <w:b/>
          <w:smallCaps/>
          <w:sz w:val="18"/>
          <w:szCs w:val="18"/>
        </w:rPr>
      </w:pPr>
    </w:p>
    <w:p w14:paraId="5192FF8D" w14:textId="535D0F93" w:rsidR="00A15AEF" w:rsidRPr="0018387C" w:rsidRDefault="00730787" w:rsidP="0018387C">
      <w:pPr>
        <w:pStyle w:val="Ttulo2"/>
        <w:ind w:left="0" w:firstLine="0"/>
      </w:pPr>
      <w:bookmarkStart w:id="20" w:name="_Hlk89180481"/>
      <w:bookmarkStart w:id="21" w:name="_Ref264564155"/>
      <w:bookmarkStart w:id="22" w:name="_Ref164254172"/>
      <w:r w:rsidRPr="0018387C">
        <w:t>Os recursos líquidos obtidos pela Companhia com a Emissão serão integralmente destinados para a aquisição, construção e/ou reforma de determinados empreendimentos imobiliários, conforme descritos no Anexo I a esta Escritura de Emissão (“</w:t>
      </w:r>
      <w:r w:rsidRPr="0018387C">
        <w:rPr>
          <w:u w:val="single"/>
        </w:rPr>
        <w:t>Empreendimentos Imobiliários</w:t>
      </w:r>
      <w:r w:rsidRPr="0018387C">
        <w:t>”), para o reembolso</w:t>
      </w:r>
      <w:r w:rsidRPr="00C51E88">
        <w:t xml:space="preserve"> </w:t>
      </w:r>
      <w:r w:rsidRPr="0018387C">
        <w:t>pela Companhia ou por suas controladas (“</w:t>
      </w:r>
      <w:r w:rsidRPr="0018387C">
        <w:rPr>
          <w:u w:val="single"/>
        </w:rPr>
        <w:t>SPEs Investidas</w:t>
      </w:r>
      <w:r w:rsidRPr="0018387C">
        <w:t xml:space="preserve">”), dos pagamentos de gastos, custos e despesas, de natureza imobiliária e predeterminadas </w:t>
      </w:r>
      <w:r w:rsidRPr="0018387C">
        <w:lastRenderedPageBreak/>
        <w:t>(“</w:t>
      </w:r>
      <w:r w:rsidRPr="00A52393">
        <w:rPr>
          <w:u w:val="single"/>
        </w:rPr>
        <w:t>Custos e Despesas Reembolso</w:t>
      </w:r>
      <w:r w:rsidRPr="0018387C">
        <w:t>”), incorridas pela Companhia ou pelas SPEs Investidas, com relação aos Empreendimentos Imobiliários (“</w:t>
      </w:r>
      <w:r w:rsidRPr="00A52393">
        <w:rPr>
          <w:u w:val="single"/>
        </w:rPr>
        <w:t>Destinação de Recursos</w:t>
      </w:r>
      <w:r w:rsidR="00FD0A27" w:rsidRPr="0018387C">
        <w:t>”</w:t>
      </w:r>
      <w:r w:rsidR="00F56485" w:rsidRPr="0018387C">
        <w:t>).</w:t>
      </w:r>
      <w:bookmarkEnd w:id="20"/>
    </w:p>
    <w:p w14:paraId="1C8722A0" w14:textId="49C4345F" w:rsidR="00ED10F7" w:rsidRPr="00A52393" w:rsidRDefault="00ED10F7" w:rsidP="00A52393">
      <w:pPr>
        <w:spacing w:after="0" w:line="320" w:lineRule="exact"/>
        <w:rPr>
          <w:rFonts w:ascii="Verdana" w:hAnsi="Verdana"/>
          <w:sz w:val="18"/>
          <w:szCs w:val="18"/>
        </w:rPr>
      </w:pPr>
    </w:p>
    <w:p w14:paraId="0719EE97" w14:textId="7ED70FCA" w:rsidR="00ED10F7" w:rsidRPr="0018387C" w:rsidRDefault="00ED10F7" w:rsidP="0018387C">
      <w:pPr>
        <w:pStyle w:val="Ttulo2"/>
        <w:ind w:left="0" w:firstLine="0"/>
      </w:pPr>
      <w:r w:rsidRPr="0018387C">
        <w:rPr>
          <w:color w:val="000000"/>
        </w:rPr>
        <w:t xml:space="preserve">Os </w:t>
      </w:r>
      <w:r w:rsidRPr="00A52393">
        <w:t>Empreendimentos</w:t>
      </w:r>
      <w:r w:rsidRPr="0018387C">
        <w:rPr>
          <w:color w:val="000000"/>
        </w:rPr>
        <w:t xml:space="preserve"> Imobiliários e os Custos e Despesas Reembolso encontram-se devidamente descritos no</w:t>
      </w:r>
      <w:ins w:id="23" w:author="Bianca Galdino" w:date="2022-03-29T14:23:00Z">
        <w:r w:rsidR="004862AC">
          <w:rPr>
            <w:color w:val="000000"/>
          </w:rPr>
          <w:t>s</w:t>
        </w:r>
      </w:ins>
      <w:r w:rsidRPr="0018387C">
        <w:rPr>
          <w:color w:val="000000"/>
        </w:rPr>
        <w:t xml:space="preserve"> </w:t>
      </w:r>
      <w:r w:rsidRPr="0018387C">
        <w:rPr>
          <w:color w:val="000000"/>
          <w:u w:val="single"/>
        </w:rPr>
        <w:t>Anexo</w:t>
      </w:r>
      <w:ins w:id="24" w:author="Bianca Galdino" w:date="2022-03-29T14:23:00Z">
        <w:r w:rsidR="004862AC">
          <w:rPr>
            <w:color w:val="000000"/>
            <w:u w:val="single"/>
          </w:rPr>
          <w:t>s</w:t>
        </w:r>
      </w:ins>
      <w:r w:rsidRPr="0018387C">
        <w:rPr>
          <w:color w:val="000000"/>
          <w:u w:val="single"/>
        </w:rPr>
        <w:t xml:space="preserve"> I</w:t>
      </w:r>
      <w:ins w:id="25" w:author="Bianca Galdino" w:date="2022-03-29T14:23:00Z">
        <w:r w:rsidR="004862AC">
          <w:rPr>
            <w:color w:val="000000"/>
            <w:u w:val="single"/>
          </w:rPr>
          <w:t xml:space="preserve"> e II</w:t>
        </w:r>
      </w:ins>
      <w:r w:rsidRPr="0018387C">
        <w:rPr>
          <w:color w:val="000000"/>
        </w:rPr>
        <w:t xml:space="preserve"> desta Escritura, com </w:t>
      </w:r>
      <w:r w:rsidRPr="0018387C">
        <w:rPr>
          <w:b/>
          <w:bCs/>
          <w:color w:val="000000"/>
        </w:rPr>
        <w:t>(i)</w:t>
      </w:r>
      <w:r w:rsidRPr="0018387C">
        <w:rPr>
          <w:color w:val="000000"/>
        </w:rPr>
        <w:t xml:space="preserve"> identificação dos valores envolvidos; </w:t>
      </w:r>
      <w:r w:rsidRPr="0018387C">
        <w:rPr>
          <w:b/>
          <w:bCs/>
          <w:color w:val="000000"/>
        </w:rPr>
        <w:t>(ii)</w:t>
      </w:r>
      <w:r w:rsidRPr="0018387C">
        <w:rPr>
          <w:color w:val="000000"/>
        </w:rPr>
        <w:t xml:space="preserve"> detalhamento dos Custos e Despesas Reembolso, conforme relatório constante do </w:t>
      </w:r>
      <w:r w:rsidRPr="0018387C">
        <w:rPr>
          <w:color w:val="000000"/>
          <w:u w:val="single"/>
        </w:rPr>
        <w:t xml:space="preserve">Anexo </w:t>
      </w:r>
      <w:del w:id="26" w:author="Bianca Galdino" w:date="2022-03-29T14:22:00Z">
        <w:r w:rsidRPr="0018387C" w:rsidDel="004862AC">
          <w:rPr>
            <w:color w:val="000000"/>
            <w:u w:val="single"/>
          </w:rPr>
          <w:delText>II</w:delText>
        </w:r>
        <w:r w:rsidRPr="0018387C" w:rsidDel="004862AC">
          <w:rPr>
            <w:color w:val="000000"/>
          </w:rPr>
          <w:delText xml:space="preserve"> </w:delText>
        </w:r>
      </w:del>
      <w:ins w:id="27" w:author="Bianca Galdino" w:date="2022-03-29T14:22:00Z">
        <w:r w:rsidR="004862AC">
          <w:rPr>
            <w:color w:val="000000"/>
            <w:u w:val="single"/>
          </w:rPr>
          <w:t>V</w:t>
        </w:r>
        <w:r w:rsidR="004862AC" w:rsidRPr="0018387C">
          <w:rPr>
            <w:color w:val="000000"/>
          </w:rPr>
          <w:t xml:space="preserve"> </w:t>
        </w:r>
      </w:ins>
      <w:r w:rsidRPr="0018387C">
        <w:rPr>
          <w:color w:val="000000"/>
        </w:rPr>
        <w:t xml:space="preserve">desta Escritura; </w:t>
      </w:r>
      <w:r w:rsidRPr="0018387C">
        <w:rPr>
          <w:b/>
          <w:bCs/>
          <w:color w:val="000000"/>
        </w:rPr>
        <w:t>(iii)</w:t>
      </w:r>
      <w:r w:rsidRPr="0018387C">
        <w:rPr>
          <w:color w:val="000000"/>
        </w:rPr>
        <w:t xml:space="preserve"> especificação individualizada dos Empreendimentos Imobiliários, vinculados aos Custos e Despesas Reembolso; e </w:t>
      </w:r>
      <w:r w:rsidRPr="0018387C">
        <w:rPr>
          <w:b/>
          <w:bCs/>
          <w:color w:val="000000"/>
        </w:rPr>
        <w:t>(iv)</w:t>
      </w:r>
      <w:r w:rsidRPr="0018387C">
        <w:rPr>
          <w:color w:val="000000"/>
        </w:rPr>
        <w:t xml:space="preserve"> a indicação do Cartório de Registro de Imóveis em que os Empreendimentos Imobiliários estão registrados e suas respectivas matrículas. Adicionalmente, os Custos e Despesas Reembolso foram incorridos em prazo inferior a 24 (vinte e quatro) meses de antecedência com relação à data de encerramento da oferta pública dos CRI.</w:t>
      </w:r>
    </w:p>
    <w:p w14:paraId="0B1D9868" w14:textId="77777777" w:rsidR="004F0C14" w:rsidRPr="0018387C" w:rsidRDefault="004F0C14" w:rsidP="0018387C">
      <w:pPr>
        <w:spacing w:after="0" w:line="320" w:lineRule="exact"/>
        <w:rPr>
          <w:rFonts w:ascii="Verdana" w:hAnsi="Verdana"/>
          <w:sz w:val="18"/>
          <w:szCs w:val="18"/>
        </w:rPr>
      </w:pPr>
    </w:p>
    <w:bookmarkEnd w:id="21"/>
    <w:bookmarkEnd w:id="22"/>
    <w:p w14:paraId="21468303" w14:textId="584C0A2C" w:rsidR="00FD0A27" w:rsidRPr="0018387C" w:rsidRDefault="00730787" w:rsidP="00A52393">
      <w:pPr>
        <w:pStyle w:val="Ttulo3"/>
        <w:ind w:left="0" w:firstLine="0"/>
      </w:pPr>
      <w:r w:rsidRPr="0018387C">
        <w:rPr>
          <w:color w:val="000000"/>
        </w:rPr>
        <w:t xml:space="preserve">Os Custos e Despesas Reembolso não foram objeto de destinação no âmbito de outras </w:t>
      </w:r>
      <w:r w:rsidRPr="00A52393">
        <w:t>emissões</w:t>
      </w:r>
      <w:r w:rsidRPr="0018387C">
        <w:rPr>
          <w:color w:val="000000"/>
        </w:rPr>
        <w:t xml:space="preserve"> de certificados de recebíveis imobiliários lastreados em dívidas da Emissora, conforme previsto no </w:t>
      </w:r>
      <w:r w:rsidRPr="0018387C">
        <w:rPr>
          <w:color w:val="000000"/>
          <w:u w:val="single"/>
        </w:rPr>
        <w:t xml:space="preserve">Anexo </w:t>
      </w:r>
      <w:ins w:id="28" w:author="Bianca Galdino" w:date="2022-03-29T14:22:00Z">
        <w:r w:rsidR="004862AC">
          <w:rPr>
            <w:color w:val="000000"/>
            <w:u w:val="single"/>
          </w:rPr>
          <w:t>V</w:t>
        </w:r>
      </w:ins>
      <w:del w:id="29" w:author="Bianca Galdino" w:date="2022-03-29T14:22:00Z">
        <w:r w:rsidRPr="0018387C" w:rsidDel="004862AC">
          <w:rPr>
            <w:color w:val="000000"/>
            <w:u w:val="single"/>
          </w:rPr>
          <w:delText>II</w:delText>
        </w:r>
      </w:del>
      <w:r w:rsidRPr="0018387C">
        <w:rPr>
          <w:color w:val="000000"/>
        </w:rPr>
        <w:t xml:space="preserve"> desta Escritura</w:t>
      </w:r>
      <w:r w:rsidR="00FD0A27" w:rsidRPr="0018387C">
        <w:t xml:space="preserve">. </w:t>
      </w:r>
    </w:p>
    <w:p w14:paraId="33BAA453" w14:textId="484CFD3D" w:rsidR="003A3620" w:rsidRPr="0018387C" w:rsidRDefault="003A3620" w:rsidP="0018387C">
      <w:pPr>
        <w:autoSpaceDE w:val="0"/>
        <w:autoSpaceDN w:val="0"/>
        <w:adjustRightInd w:val="0"/>
        <w:spacing w:after="0" w:line="320" w:lineRule="exact"/>
        <w:jc w:val="left"/>
        <w:rPr>
          <w:rFonts w:ascii="Verdana" w:hAnsi="Verdana"/>
          <w:sz w:val="18"/>
          <w:szCs w:val="18"/>
        </w:rPr>
      </w:pPr>
    </w:p>
    <w:p w14:paraId="1D906710" w14:textId="092A702A" w:rsidR="00B26EF8" w:rsidRPr="0018387C" w:rsidRDefault="00ED10F7" w:rsidP="00A52393">
      <w:pPr>
        <w:pStyle w:val="Ttulo3"/>
        <w:ind w:left="0" w:firstLine="0"/>
      </w:pPr>
      <w:bookmarkStart w:id="30" w:name="_Hlk88552832"/>
      <w:r w:rsidRPr="0018387C">
        <w:rPr>
          <w:color w:val="000000"/>
        </w:rPr>
        <w:t xml:space="preserve">A </w:t>
      </w:r>
      <w:r w:rsidR="0021488B" w:rsidRPr="0018387C">
        <w:rPr>
          <w:color w:val="000000"/>
        </w:rPr>
        <w:t xml:space="preserve">Companhia declara e certifica que os Custos e Despesas Reembolso </w:t>
      </w:r>
      <w:r w:rsidRPr="0018387C">
        <w:rPr>
          <w:color w:val="000000"/>
        </w:rPr>
        <w:t>não estão vinculadas a qualquer outra emissão de certificados de recebíveis imobiliários lastreado em créditos imobiliários na destinação</w:t>
      </w:r>
      <w:r w:rsidR="00B26EF8" w:rsidRPr="0018387C">
        <w:t>.</w:t>
      </w:r>
      <w:r w:rsidR="00A1399A" w:rsidRPr="0018387C">
        <w:t xml:space="preserve"> </w:t>
      </w:r>
    </w:p>
    <w:p w14:paraId="0DDEFC9E" w14:textId="77777777" w:rsidR="00FD0A27" w:rsidRPr="0018387C" w:rsidRDefault="00FD0A27" w:rsidP="0018387C">
      <w:pPr>
        <w:autoSpaceDE w:val="0"/>
        <w:autoSpaceDN w:val="0"/>
        <w:adjustRightInd w:val="0"/>
        <w:spacing w:after="0" w:line="320" w:lineRule="exact"/>
        <w:rPr>
          <w:rFonts w:ascii="Verdana" w:hAnsi="Verdana"/>
          <w:sz w:val="18"/>
          <w:szCs w:val="18"/>
        </w:rPr>
      </w:pPr>
    </w:p>
    <w:p w14:paraId="3E8DEED3" w14:textId="5C14362E" w:rsidR="00FD0A27" w:rsidRPr="0018387C" w:rsidRDefault="0021488B" w:rsidP="0018387C">
      <w:pPr>
        <w:pStyle w:val="Ttulo3"/>
        <w:ind w:left="0" w:firstLine="0"/>
      </w:pPr>
      <w:bookmarkStart w:id="31" w:name="_Hlk66402705"/>
      <w:bookmarkStart w:id="32" w:name="_Hlk79658223"/>
      <w:r w:rsidRPr="0018387C">
        <w:t>Previamente à celebração da presente Escritura, p</w:t>
      </w:r>
      <w:r w:rsidR="00FD0A27" w:rsidRPr="00A52393">
        <w:t xml:space="preserve">ara fins de comprovação da Destinação </w:t>
      </w:r>
      <w:r w:rsidRPr="0018387C">
        <w:t>de Recursos</w:t>
      </w:r>
      <w:r w:rsidR="00FD0A27" w:rsidRPr="00A52393">
        <w:t>, a Emissora encaminhou</w:t>
      </w:r>
      <w:r w:rsidRPr="0018387C">
        <w:t xml:space="preserve"> ao Agente Fiduciário dos CRI, com cópia para a Securitizadora, </w:t>
      </w:r>
      <w:r w:rsidR="00FD0A27" w:rsidRPr="00A52393">
        <w:t xml:space="preserve">o relatório descritivo </w:t>
      </w:r>
      <w:r w:rsidRPr="0018387C">
        <w:t>dos Custos e Despesas Reembolso</w:t>
      </w:r>
      <w:r w:rsidR="00FD0A27" w:rsidRPr="00A52393">
        <w:t xml:space="preserve">, nos termos do Anexo </w:t>
      </w:r>
      <w:r w:rsidR="00191CC7" w:rsidRPr="0018387C">
        <w:t>V</w:t>
      </w:r>
      <w:r w:rsidRPr="0018387C">
        <w:t xml:space="preserve"> </w:t>
      </w:r>
      <w:r w:rsidR="00FD0A27" w:rsidRPr="00A52393">
        <w:t>à presente Escritura de Emissão</w:t>
      </w:r>
      <w:r w:rsidRPr="0018387C">
        <w:t>,</w:t>
      </w:r>
      <w:r w:rsidR="00FD0A27" w:rsidRPr="00A52393">
        <w:t xml:space="preserve"> acompanhado </w:t>
      </w:r>
      <w:bookmarkStart w:id="33" w:name="_Hlk79408122"/>
      <w:r w:rsidR="00FD0A27" w:rsidRPr="00A52393">
        <w:t xml:space="preserve">dos documentos comprobatórios da referida </w:t>
      </w:r>
      <w:r w:rsidRPr="0018387C">
        <w:t>Destinação de Recursos</w:t>
      </w:r>
      <w:r w:rsidR="00FD0A27" w:rsidRPr="00A52393">
        <w:t xml:space="preserve">, comprovando o </w:t>
      </w:r>
      <w:r w:rsidRPr="0018387C">
        <w:t xml:space="preserve">valor </w:t>
      </w:r>
      <w:r w:rsidR="00FD0A27" w:rsidRPr="00A52393">
        <w:t xml:space="preserve">total de </w:t>
      </w:r>
      <w:bookmarkStart w:id="34" w:name="_Hlk99387306"/>
      <w:bookmarkStart w:id="35" w:name="_Hlk68027293"/>
      <w:r w:rsidR="004028EF" w:rsidRPr="00C5596D">
        <w:t>R$ </w:t>
      </w:r>
      <w:r w:rsidR="004028EF">
        <w:t>130.032.617,13 (cento e trinta milhões, trinta e dois mil, seiscentos e dezessete reais e treze centavos</w:t>
      </w:r>
      <w:bookmarkStart w:id="36" w:name="_Hlk34303054"/>
      <w:bookmarkEnd w:id="34"/>
      <w:r w:rsidR="00FD0A27" w:rsidRPr="00A52393">
        <w:t>)</w:t>
      </w:r>
      <w:bookmarkEnd w:id="35"/>
      <w:bookmarkEnd w:id="36"/>
      <w:r w:rsidR="00FD0A27" w:rsidRPr="00A52393">
        <w:t>.</w:t>
      </w:r>
      <w:bookmarkEnd w:id="31"/>
      <w:r w:rsidR="00FD0A27" w:rsidRPr="00A52393">
        <w:t xml:space="preserve"> </w:t>
      </w:r>
      <w:bookmarkEnd w:id="32"/>
      <w:bookmarkEnd w:id="33"/>
    </w:p>
    <w:p w14:paraId="2DC58F0B" w14:textId="77777777" w:rsidR="009438D3" w:rsidRPr="0018387C" w:rsidRDefault="009438D3" w:rsidP="0018387C">
      <w:pPr>
        <w:pStyle w:val="PargrafodaLista"/>
        <w:spacing w:after="0" w:line="320" w:lineRule="exact"/>
        <w:rPr>
          <w:rFonts w:ascii="Verdana" w:hAnsi="Verdana"/>
          <w:sz w:val="18"/>
          <w:szCs w:val="18"/>
        </w:rPr>
      </w:pPr>
    </w:p>
    <w:p w14:paraId="4784D2BE" w14:textId="2839B275" w:rsidR="00C270B8" w:rsidRPr="0018387C" w:rsidRDefault="00051564" w:rsidP="0018387C">
      <w:pPr>
        <w:pStyle w:val="Ttulo2"/>
        <w:ind w:left="0" w:firstLine="0"/>
      </w:pPr>
      <w:r w:rsidRPr="0018387C">
        <w:t xml:space="preserve">Sempre que solicitado por Autoridade </w:t>
      </w:r>
      <w:r w:rsidR="00B26EF8" w:rsidRPr="0018387C">
        <w:t xml:space="preserve">(conforme abaixo definido), pela Securitizadora ou pelo Agente Fiduciário dos CRI, para fins de atendimento das Obrigações Legais (conforme abaixo definido) e exigências de órgãos reguladores e fiscalizadores, </w:t>
      </w:r>
      <w:r w:rsidR="004F0C14" w:rsidRPr="0018387C">
        <w:t xml:space="preserve">a Companhia deverá </w:t>
      </w:r>
      <w:r w:rsidR="00214DFE" w:rsidRPr="0018387C">
        <w:t xml:space="preserve">encaminhar </w:t>
      </w:r>
      <w:r w:rsidR="00214DFE" w:rsidRPr="0018387C">
        <w:rPr>
          <w:color w:val="000000"/>
        </w:rPr>
        <w:t>cópia de quaisquer documentos (contratos, notas fiscais e seus arquivos XML, faturas, recibos, dentre outros) em adição aos documentos já previamente encaminhados pela Companhia, nos termos da Cláusula 4.2.3 acima, desde que necessários e relacionados aos Custos e Despesas Reembolso, devendo tais documentos serem disponibilizados pela Companhia em até 10 (dez) Dias Úteis contados da respectiva solicitação da Securitizadora e/ou do Agente Fiduciário dos CRI, ou em prazo inferior, se assim solicitado por Autoridade (conforme abaixo definido)</w:t>
      </w:r>
      <w:r w:rsidR="00B26EF8" w:rsidRPr="0018387C">
        <w:t xml:space="preserve"> ou </w:t>
      </w:r>
      <w:r w:rsidR="00214DFE" w:rsidRPr="0018387C">
        <w:t xml:space="preserve">se assim </w:t>
      </w:r>
      <w:r w:rsidR="00B26EF8" w:rsidRPr="0018387C">
        <w:t>determinado pelas Obrigações Legais</w:t>
      </w:r>
      <w:bookmarkEnd w:id="30"/>
      <w:r w:rsidR="00B61221" w:rsidRPr="0018387C">
        <w:t>.</w:t>
      </w:r>
      <w:r w:rsidR="000B418F" w:rsidRPr="0018387C">
        <w:t xml:space="preserve"> </w:t>
      </w:r>
    </w:p>
    <w:p w14:paraId="4D959D63" w14:textId="77777777" w:rsidR="00B61221" w:rsidRPr="0018387C" w:rsidRDefault="00B61221" w:rsidP="0018387C">
      <w:pPr>
        <w:tabs>
          <w:tab w:val="left" w:pos="993"/>
        </w:tabs>
        <w:spacing w:after="0" w:line="320" w:lineRule="exact"/>
        <w:ind w:firstLine="284"/>
        <w:rPr>
          <w:rFonts w:ascii="Verdana" w:hAnsi="Verdana"/>
          <w:sz w:val="18"/>
          <w:szCs w:val="18"/>
        </w:rPr>
      </w:pPr>
    </w:p>
    <w:p w14:paraId="7FC3BB0C" w14:textId="2AF17ABE" w:rsidR="00B61221" w:rsidRPr="0018387C" w:rsidRDefault="00B61221" w:rsidP="0018387C">
      <w:pPr>
        <w:pStyle w:val="Ttulo3"/>
        <w:ind w:left="0" w:firstLine="0"/>
      </w:pPr>
      <w:r w:rsidRPr="0018387C">
        <w:lastRenderedPageBreak/>
        <w:t>Compreende-se por “</w:t>
      </w:r>
      <w:r w:rsidRPr="0018387C">
        <w:rPr>
          <w:u w:val="single"/>
        </w:rPr>
        <w:t>Autoridade</w:t>
      </w:r>
      <w:r w:rsidRPr="0018387C">
        <w:t>”: qualquer pessoa natural, pessoa jurídica (de direito público ou privado) (“</w:t>
      </w:r>
      <w:r w:rsidRPr="0018387C">
        <w:rPr>
          <w:u w:val="single"/>
        </w:rPr>
        <w:t>Pessoa</w:t>
      </w:r>
      <w:r w:rsidRPr="0018387C">
        <w:t>”), entidade ou órgão:</w:t>
      </w:r>
    </w:p>
    <w:p w14:paraId="12EBC4A2" w14:textId="77777777" w:rsidR="00B61221" w:rsidRPr="0018387C" w:rsidRDefault="00B61221" w:rsidP="0018387C">
      <w:pPr>
        <w:tabs>
          <w:tab w:val="left" w:pos="993"/>
        </w:tabs>
        <w:spacing w:after="0" w:line="320" w:lineRule="exact"/>
        <w:ind w:left="709" w:hanging="709"/>
        <w:rPr>
          <w:rFonts w:ascii="Verdana" w:hAnsi="Verdana"/>
          <w:sz w:val="18"/>
          <w:szCs w:val="18"/>
        </w:rPr>
      </w:pPr>
    </w:p>
    <w:p w14:paraId="79E32555" w14:textId="647379CE" w:rsidR="00B61221" w:rsidRPr="0018387C" w:rsidRDefault="00B61221" w:rsidP="0018387C">
      <w:pPr>
        <w:pStyle w:val="PargrafodaLista"/>
        <w:numPr>
          <w:ilvl w:val="0"/>
          <w:numId w:val="9"/>
        </w:numPr>
        <w:tabs>
          <w:tab w:val="left" w:pos="993"/>
        </w:tabs>
        <w:spacing w:after="0" w:line="320" w:lineRule="exact"/>
        <w:ind w:left="709" w:hanging="709"/>
        <w:rPr>
          <w:rFonts w:ascii="Verdana" w:hAnsi="Verdana"/>
          <w:sz w:val="18"/>
          <w:szCs w:val="18"/>
        </w:rPr>
      </w:pPr>
      <w:r w:rsidRPr="0018387C">
        <w:rPr>
          <w:rFonts w:ascii="Verdana" w:hAnsi="Verdana"/>
          <w:sz w:val="18"/>
          <w:szCs w:val="18"/>
        </w:rPr>
        <w:t xml:space="preserve">vinculada(o), direta ou indiretamente, no Brasil e/ou no exterior, ao </w:t>
      </w:r>
      <w:r w:rsidR="00A23986" w:rsidRPr="0018387C">
        <w:rPr>
          <w:rFonts w:ascii="Verdana" w:hAnsi="Verdana"/>
          <w:sz w:val="18"/>
          <w:szCs w:val="18"/>
        </w:rPr>
        <w:t>p</w:t>
      </w:r>
      <w:r w:rsidRPr="0018387C">
        <w:rPr>
          <w:rFonts w:ascii="Verdana" w:hAnsi="Verdana"/>
          <w:sz w:val="18"/>
          <w:szCs w:val="18"/>
        </w:rPr>
        <w:t xml:space="preserve">oder </w:t>
      </w:r>
      <w:r w:rsidR="00A23986" w:rsidRPr="0018387C">
        <w:rPr>
          <w:rFonts w:ascii="Verdana" w:hAnsi="Verdana"/>
          <w:sz w:val="18"/>
          <w:szCs w:val="18"/>
        </w:rPr>
        <w:t>p</w:t>
      </w:r>
      <w:r w:rsidRPr="0018387C">
        <w:rPr>
          <w:rFonts w:ascii="Verdana" w:hAnsi="Verdana"/>
          <w:sz w:val="18"/>
          <w:szCs w:val="18"/>
        </w:rPr>
        <w:t xml:space="preserve">úblico, incluindo, sem limitação, entes representantes dos </w:t>
      </w:r>
      <w:r w:rsidR="00A23986" w:rsidRPr="0018387C">
        <w:rPr>
          <w:rFonts w:ascii="Verdana" w:hAnsi="Verdana"/>
          <w:sz w:val="18"/>
          <w:szCs w:val="18"/>
        </w:rPr>
        <w:t>p</w:t>
      </w:r>
      <w:r w:rsidRPr="0018387C">
        <w:rPr>
          <w:rFonts w:ascii="Verdana" w:hAnsi="Verdana"/>
          <w:sz w:val="18"/>
          <w:szCs w:val="18"/>
        </w:rPr>
        <w:t xml:space="preserve">oderes </w:t>
      </w:r>
      <w:r w:rsidR="00A23986" w:rsidRPr="0018387C">
        <w:rPr>
          <w:rFonts w:ascii="Verdana" w:hAnsi="Verdana"/>
          <w:sz w:val="18"/>
          <w:szCs w:val="18"/>
        </w:rPr>
        <w:t>j</w:t>
      </w:r>
      <w:r w:rsidRPr="0018387C">
        <w:rPr>
          <w:rFonts w:ascii="Verdana" w:hAnsi="Verdana"/>
          <w:sz w:val="18"/>
          <w:szCs w:val="18"/>
        </w:rPr>
        <w:t xml:space="preserve">udiciário, </w:t>
      </w:r>
      <w:r w:rsidR="00A23986" w:rsidRPr="0018387C">
        <w:rPr>
          <w:rFonts w:ascii="Verdana" w:hAnsi="Verdana"/>
          <w:sz w:val="18"/>
          <w:szCs w:val="18"/>
        </w:rPr>
        <w:t>l</w:t>
      </w:r>
      <w:r w:rsidRPr="0018387C">
        <w:rPr>
          <w:rFonts w:ascii="Verdana" w:hAnsi="Verdana"/>
          <w:sz w:val="18"/>
          <w:szCs w:val="18"/>
        </w:rPr>
        <w:t xml:space="preserve">egislativo e/ou </w:t>
      </w:r>
      <w:r w:rsidR="00A23986" w:rsidRPr="0018387C">
        <w:rPr>
          <w:rFonts w:ascii="Verdana" w:hAnsi="Verdana"/>
          <w:sz w:val="18"/>
          <w:szCs w:val="18"/>
        </w:rPr>
        <w:t>e</w:t>
      </w:r>
      <w:r w:rsidRPr="0018387C">
        <w:rPr>
          <w:rFonts w:ascii="Verdana" w:hAnsi="Verdana"/>
          <w:sz w:val="18"/>
          <w:szCs w:val="18"/>
        </w:rPr>
        <w:t>xecutivo, entidades da administração pública direta ou indireta, autarquias e outras Pessoas de direito público; e/ou</w:t>
      </w:r>
    </w:p>
    <w:p w14:paraId="1A1C2DB6" w14:textId="77777777" w:rsidR="00B61221" w:rsidRPr="0018387C" w:rsidRDefault="00B61221" w:rsidP="0018387C">
      <w:pPr>
        <w:tabs>
          <w:tab w:val="left" w:pos="993"/>
        </w:tabs>
        <w:spacing w:after="0" w:line="320" w:lineRule="exact"/>
        <w:ind w:left="709" w:hanging="709"/>
        <w:rPr>
          <w:rFonts w:ascii="Verdana" w:hAnsi="Verdana"/>
          <w:sz w:val="18"/>
          <w:szCs w:val="18"/>
        </w:rPr>
      </w:pPr>
    </w:p>
    <w:p w14:paraId="46124E19" w14:textId="77777777" w:rsidR="00B61221" w:rsidRPr="0018387C" w:rsidRDefault="00B61221" w:rsidP="0018387C">
      <w:pPr>
        <w:pStyle w:val="PargrafodaLista"/>
        <w:numPr>
          <w:ilvl w:val="0"/>
          <w:numId w:val="9"/>
        </w:numPr>
        <w:tabs>
          <w:tab w:val="left" w:pos="993"/>
        </w:tabs>
        <w:spacing w:after="0" w:line="320" w:lineRule="exact"/>
        <w:ind w:left="709" w:hanging="709"/>
        <w:rPr>
          <w:rFonts w:ascii="Verdana" w:hAnsi="Verdana"/>
          <w:sz w:val="18"/>
          <w:szCs w:val="18"/>
        </w:rPr>
      </w:pPr>
      <w:r w:rsidRPr="0018387C">
        <w:rPr>
          <w:rFonts w:ascii="Verdana" w:hAnsi="Verdana"/>
          <w:sz w:val="18"/>
          <w:szCs w:val="18"/>
        </w:rPr>
        <w:t>que administre ou esteja vinculada(o) a mercados regulamentados de valores mobiliários, entidades autorreguladoras e outras Pessoas com poder normativo, fiscalizador e/ou punitivo, no Brasil e/ou no exterior, entre outros.</w:t>
      </w:r>
    </w:p>
    <w:p w14:paraId="474AEAA6" w14:textId="77777777" w:rsidR="00B61221" w:rsidRPr="0018387C" w:rsidRDefault="00B61221" w:rsidP="0018387C">
      <w:pPr>
        <w:tabs>
          <w:tab w:val="left" w:pos="993"/>
        </w:tabs>
        <w:spacing w:after="0" w:line="320" w:lineRule="exact"/>
        <w:ind w:firstLine="284"/>
        <w:rPr>
          <w:rFonts w:ascii="Verdana" w:hAnsi="Verdana"/>
          <w:sz w:val="18"/>
          <w:szCs w:val="18"/>
        </w:rPr>
      </w:pPr>
    </w:p>
    <w:p w14:paraId="2018CCC8" w14:textId="3CC5805E" w:rsidR="00B61221" w:rsidRPr="0018387C" w:rsidRDefault="00B61221" w:rsidP="0018387C">
      <w:pPr>
        <w:pStyle w:val="Ttulo3"/>
        <w:ind w:left="0" w:firstLine="0"/>
      </w:pPr>
      <w:r w:rsidRPr="0018387C">
        <w:t>Compreende-se por “</w:t>
      </w:r>
      <w:r w:rsidRPr="0018387C">
        <w:rPr>
          <w:u w:val="single"/>
        </w:rPr>
        <w:t>Obrigações Legais</w:t>
      </w:r>
      <w:r w:rsidRPr="0018387C">
        <w:t>”: qualquer lei, decreto, medida provisória, regulamento, norma administrativa, ofício, carta, resolução, instrução, circular e/ou qualquer tipo de determinação, na forma de qualquer outro instrumento ou regulamentação, de órgãos ou entidades governamentais, autarquias, tribunais ou qualquer outra Autoridade, que crie direitos e/ou obrigações.</w:t>
      </w:r>
    </w:p>
    <w:p w14:paraId="74525D69" w14:textId="7EC98B91" w:rsidR="009862F0" w:rsidRPr="0018387C" w:rsidRDefault="009862F0" w:rsidP="0018387C">
      <w:pPr>
        <w:tabs>
          <w:tab w:val="left" w:pos="993"/>
        </w:tabs>
        <w:spacing w:after="0" w:line="320" w:lineRule="exact"/>
        <w:rPr>
          <w:rFonts w:ascii="Verdana" w:hAnsi="Verdana"/>
          <w:sz w:val="18"/>
          <w:szCs w:val="18"/>
        </w:rPr>
      </w:pPr>
    </w:p>
    <w:p w14:paraId="16D66FB2" w14:textId="25C5F02E" w:rsidR="009862F0" w:rsidRPr="0018387C" w:rsidRDefault="009862F0" w:rsidP="0018387C">
      <w:pPr>
        <w:pStyle w:val="Ttulo3"/>
        <w:ind w:left="0" w:firstLine="0"/>
      </w:pPr>
      <w:r w:rsidRPr="0018387C">
        <w:t xml:space="preserve">Na </w:t>
      </w:r>
      <w:r w:rsidR="00595120" w:rsidRPr="0018387C">
        <w:t xml:space="preserve">hipótese de o Agente Fiduciário dos CRI e/ou a Securitizadora vir(em) a ser legal e validamente exigido(s) por Autoridade competente a comprovar(em) a destinação dos recursos obtidos pela Companhia com a emissão das Debêntures, a Companhia deverá obrigatoriamente enviar ao Agente Fiduciário dos CRI e à Securitizadora, no prazo de até </w:t>
      </w:r>
      <w:bookmarkStart w:id="37" w:name="_Hlk89181029"/>
      <w:r w:rsidR="00595120" w:rsidRPr="0018387C">
        <w:t xml:space="preserve">10 (dez) Dias Úteis contados da data de recebimento da respectiva solicitação ou em prazo inferior caso seja necessário para atender solicitações de qualquer Autoridade competente, os documentos e informações necessários, tais como as notas fiscais, incluindo </w:t>
      </w:r>
      <w:r w:rsidR="00595120" w:rsidRPr="0018387C">
        <w:rPr>
          <w:rFonts w:cs="Tahoma"/>
        </w:rPr>
        <w:t xml:space="preserve">cópia dos contratos, notas fiscais acompanhadas de seus arquivos no formato “XML” de autenticação das notas fiscais, comprovando os pagamentos, </w:t>
      </w:r>
      <w:r w:rsidR="00595120" w:rsidRPr="0018387C">
        <w:t>documentos de natureza contábil, entre outros, para a comprovação da destinação dos recursos desembolsados e já utilizados</w:t>
      </w:r>
      <w:bookmarkEnd w:id="37"/>
      <w:r w:rsidRPr="0018387C">
        <w:t>.</w:t>
      </w:r>
    </w:p>
    <w:p w14:paraId="3B87BE88" w14:textId="010CD88F" w:rsidR="009862F0" w:rsidRPr="0018387C" w:rsidRDefault="009862F0" w:rsidP="0018387C">
      <w:pPr>
        <w:tabs>
          <w:tab w:val="left" w:pos="993"/>
        </w:tabs>
        <w:spacing w:after="0" w:line="320" w:lineRule="exact"/>
        <w:ind w:firstLine="284"/>
        <w:rPr>
          <w:rFonts w:ascii="Verdana" w:hAnsi="Verdana"/>
          <w:sz w:val="18"/>
          <w:szCs w:val="18"/>
        </w:rPr>
      </w:pPr>
    </w:p>
    <w:p w14:paraId="61A52A17" w14:textId="2658C686" w:rsidR="0076612C" w:rsidRPr="0018387C" w:rsidRDefault="00595120" w:rsidP="0018387C">
      <w:pPr>
        <w:pStyle w:val="Ttulo3"/>
        <w:ind w:left="0" w:firstLine="0"/>
      </w:pPr>
      <w:r w:rsidRPr="0018387C">
        <w:t>E</w:t>
      </w:r>
      <w:r w:rsidR="0076612C" w:rsidRPr="0018387C">
        <w:t xml:space="preserve">m caso de vencimento antecipado das Debêntures ou nos casos de resgate antecipado total previstos nesta Escritura de Emissão, a Companhia permanecerá obrigada </w:t>
      </w:r>
      <w:r w:rsidR="0076612C" w:rsidRPr="0018387C">
        <w:rPr>
          <w:rFonts w:eastAsia="Calibri"/>
        </w:rPr>
        <w:t>a</w:t>
      </w:r>
      <w:r w:rsidR="009862F0" w:rsidRPr="0018387C">
        <w:rPr>
          <w:rFonts w:eastAsia="Calibri"/>
        </w:rPr>
        <w:t>:</w:t>
      </w:r>
      <w:r w:rsidR="0076612C" w:rsidRPr="0018387C">
        <w:rPr>
          <w:rFonts w:eastAsia="Calibri"/>
        </w:rPr>
        <w:t xml:space="preserve"> (i) aplicar os recursos obtidos por meio da presente Emissão</w:t>
      </w:r>
      <w:r w:rsidR="009862F0" w:rsidRPr="0018387C">
        <w:rPr>
          <w:rFonts w:eastAsia="Calibri"/>
        </w:rPr>
        <w:t xml:space="preserve">, até a Data de Vencimento </w:t>
      </w:r>
      <w:r w:rsidR="00F96B24" w:rsidRPr="0018387C">
        <w:rPr>
          <w:rFonts w:eastAsia="Calibri"/>
        </w:rPr>
        <w:t xml:space="preserve">original </w:t>
      </w:r>
      <w:r w:rsidR="009862F0" w:rsidRPr="0018387C">
        <w:rPr>
          <w:rFonts w:eastAsia="Calibri"/>
        </w:rPr>
        <w:t>dos CRI</w:t>
      </w:r>
      <w:r w:rsidR="009862F0" w:rsidRPr="0018387C">
        <w:t xml:space="preserve"> ou até que se comprove a aplicação da totalidade dos recursos captados por meio da presente Emissão, o que ocorrer primeiro</w:t>
      </w:r>
      <w:r w:rsidR="009862F0" w:rsidRPr="0018387C">
        <w:rPr>
          <w:rFonts w:eastAsia="Calibri"/>
        </w:rPr>
        <w:t>,</w:t>
      </w:r>
      <w:r w:rsidR="0076612C" w:rsidRPr="0018387C">
        <w:rPr>
          <w:rFonts w:eastAsia="Calibri"/>
        </w:rPr>
        <w:t xml:space="preserve"> exclusivamente nos termos desta Cláusula </w:t>
      </w:r>
      <w:r w:rsidR="00214DFE" w:rsidRPr="0018387C">
        <w:rPr>
          <w:rFonts w:eastAsia="Calibri"/>
        </w:rPr>
        <w:t>Quarta</w:t>
      </w:r>
      <w:r w:rsidR="0076612C" w:rsidRPr="0018387C">
        <w:rPr>
          <w:rFonts w:eastAsia="Calibri"/>
        </w:rPr>
        <w:t>; e (ii)</w:t>
      </w:r>
      <w:r w:rsidR="00E105D0" w:rsidRPr="0018387C">
        <w:rPr>
          <w:rFonts w:eastAsia="Calibri"/>
        </w:rPr>
        <w:t> </w:t>
      </w:r>
      <w:r w:rsidR="0076612C" w:rsidRPr="0018387C">
        <w:t xml:space="preserve">prestar contas ao Agente Fiduciário dos CRI acerca da destinação de recursos e seu </w:t>
      </w:r>
      <w:r w:rsidR="0076612C" w:rsidRPr="00A52393">
        <w:rPr>
          <w:i/>
          <w:iCs/>
        </w:rPr>
        <w:t>status</w:t>
      </w:r>
      <w:r w:rsidR="0076612C" w:rsidRPr="0018387C">
        <w:t>, nos termos da Cláusula 4.</w:t>
      </w:r>
      <w:r w:rsidR="00214DFE" w:rsidRPr="0018387C">
        <w:t>3</w:t>
      </w:r>
      <w:r w:rsidR="00E57770" w:rsidRPr="0018387C">
        <w:t xml:space="preserve"> </w:t>
      </w:r>
      <w:r w:rsidR="009862F0" w:rsidRPr="0018387C">
        <w:t>e seguintes acima</w:t>
      </w:r>
      <w:r w:rsidR="0076612C" w:rsidRPr="0018387C">
        <w:t>.</w:t>
      </w:r>
    </w:p>
    <w:p w14:paraId="5E2B8949" w14:textId="77777777" w:rsidR="00BF464A" w:rsidRPr="0018387C" w:rsidRDefault="00BF464A" w:rsidP="0018387C">
      <w:pPr>
        <w:autoSpaceDE w:val="0"/>
        <w:autoSpaceDN w:val="0"/>
        <w:adjustRightInd w:val="0"/>
        <w:spacing w:after="0" w:line="320" w:lineRule="exact"/>
        <w:rPr>
          <w:rFonts w:ascii="Verdana" w:hAnsi="Verdana"/>
          <w:sz w:val="18"/>
          <w:szCs w:val="18"/>
        </w:rPr>
      </w:pPr>
    </w:p>
    <w:p w14:paraId="5348D30C" w14:textId="79857030" w:rsidR="00AD1B47" w:rsidRPr="0018387C" w:rsidRDefault="00AD1B47" w:rsidP="0018387C">
      <w:pPr>
        <w:pStyle w:val="Ttulo2"/>
        <w:ind w:left="0" w:firstLine="0"/>
      </w:pPr>
      <w:r w:rsidRPr="0018387C">
        <w:lastRenderedPageBreak/>
        <w:t xml:space="preserve">A </w:t>
      </w:r>
      <w:r w:rsidR="00131475" w:rsidRPr="0018387C">
        <w:t xml:space="preserve">Companhia será a responsável pela custódia e guarda </w:t>
      </w:r>
      <w:r w:rsidR="00214DFE" w:rsidRPr="0018387C">
        <w:t xml:space="preserve">de todos </w:t>
      </w:r>
      <w:r w:rsidR="00131475" w:rsidRPr="0018387C">
        <w:t>e quaisquer outros documentos que comprovem a utilização dos recursos líquidos obtidos pela Companhia em razão do recebimento dos recursos líquidos no âmbito desta Escritura de Emissão</w:t>
      </w:r>
      <w:r w:rsidRPr="0018387C">
        <w:t>.</w:t>
      </w:r>
    </w:p>
    <w:p w14:paraId="13A6DE3E" w14:textId="77777777" w:rsidR="009069EA" w:rsidRPr="0018387C" w:rsidRDefault="009069EA" w:rsidP="0018387C">
      <w:pPr>
        <w:tabs>
          <w:tab w:val="left" w:pos="284"/>
        </w:tabs>
        <w:spacing w:after="0" w:line="320" w:lineRule="exact"/>
        <w:rPr>
          <w:rFonts w:ascii="Verdana" w:hAnsi="Verdana"/>
          <w:sz w:val="18"/>
          <w:szCs w:val="18"/>
        </w:rPr>
      </w:pPr>
    </w:p>
    <w:p w14:paraId="21F8AD73" w14:textId="62447BB1" w:rsidR="00A0727E" w:rsidRPr="0018387C" w:rsidRDefault="00A0727E" w:rsidP="0018387C">
      <w:pPr>
        <w:pStyle w:val="Ttulo2"/>
        <w:ind w:left="0" w:firstLine="0"/>
        <w:rPr>
          <w:color w:val="000000"/>
        </w:rPr>
      </w:pPr>
      <w:r w:rsidRPr="0018387C">
        <w:rPr>
          <w:color w:val="000000"/>
        </w:rPr>
        <w:t xml:space="preserve">A Securitizadora e o Agente Fiduciário dos CRI deverão tratar todas e quaisquer informações recebidas para fim da Destinação de Recursos em caráter sigiloso, com o fim exclusivo de verificar o cumprimento da destinação de recursos aqui estabelecida, não cabendo qualquer sigilo com relação aos Titulares de CRI, autoridades ou órgãos reguladores, se assim solicitado, bem como, sem prejuízo das informações que devem ser prestadas no relatório anual a ser elaborado pelo Agente Fiduciário dos CRI e por for força de qualquer regulamentos, leis ou normativos. </w:t>
      </w:r>
    </w:p>
    <w:p w14:paraId="490B6B5A" w14:textId="77777777" w:rsidR="00CE2645" w:rsidRPr="0018387C" w:rsidRDefault="00CE2645" w:rsidP="0018387C">
      <w:pPr>
        <w:autoSpaceDE w:val="0"/>
        <w:autoSpaceDN w:val="0"/>
        <w:adjustRightInd w:val="0"/>
        <w:spacing w:after="0" w:line="320" w:lineRule="exact"/>
        <w:rPr>
          <w:rFonts w:ascii="Verdana" w:eastAsia="Calibri" w:hAnsi="Verdana"/>
          <w:sz w:val="18"/>
          <w:szCs w:val="18"/>
        </w:rPr>
      </w:pPr>
    </w:p>
    <w:p w14:paraId="562233F6" w14:textId="7CDA5EB7" w:rsidR="00973E47" w:rsidRPr="0018387C" w:rsidRDefault="001C0445" w:rsidP="0018387C">
      <w:pPr>
        <w:pStyle w:val="Ttulo1"/>
      </w:pPr>
      <w:r w:rsidRPr="0018387C">
        <w:t>CARACTERÍSTICAS DA EMISSÃO E DAS DEBÊNTURES</w:t>
      </w:r>
    </w:p>
    <w:p w14:paraId="79303D27" w14:textId="078FAFF0" w:rsidR="00C67B22" w:rsidRPr="0018387C" w:rsidRDefault="00C67B22" w:rsidP="0018387C">
      <w:pPr>
        <w:pStyle w:val="PargrafodaLista"/>
        <w:keepNext/>
        <w:spacing w:after="0" w:line="320" w:lineRule="exact"/>
        <w:ind w:left="709"/>
        <w:rPr>
          <w:rFonts w:ascii="Verdana" w:hAnsi="Verdana"/>
          <w:smallCaps/>
          <w:sz w:val="18"/>
          <w:szCs w:val="18"/>
          <w:u w:val="single"/>
        </w:rPr>
      </w:pPr>
    </w:p>
    <w:p w14:paraId="4AA70ABC" w14:textId="6FCBDE54" w:rsidR="00B74235" w:rsidRPr="00153B53" w:rsidRDefault="00EF42F8" w:rsidP="00B67669">
      <w:pPr>
        <w:pStyle w:val="Ttulo2"/>
        <w:ind w:left="0" w:firstLine="0"/>
      </w:pPr>
      <w:bookmarkStart w:id="38" w:name="_Hlk89247125"/>
      <w:r w:rsidRPr="00153B53">
        <w:rPr>
          <w:u w:val="single"/>
        </w:rPr>
        <w:t>Debenturista</w:t>
      </w:r>
      <w:r w:rsidR="00B74235" w:rsidRPr="00153B53">
        <w:t>. As Debêntures serão subscritas pel</w:t>
      </w:r>
      <w:r w:rsidRPr="00153B53">
        <w:t>o Debenturista</w:t>
      </w:r>
      <w:r w:rsidR="00B74235" w:rsidRPr="00153B53">
        <w:t xml:space="preserve">, sendo </w:t>
      </w:r>
      <w:r w:rsidRPr="00153B53">
        <w:t>o Debenturista</w:t>
      </w:r>
      <w:r w:rsidR="00B74235" w:rsidRPr="00153B53">
        <w:t xml:space="preserve"> ou qualquer pessoa que</w:t>
      </w:r>
      <w:r w:rsidR="00666F93" w:rsidRPr="00153B53">
        <w:t xml:space="preserve"> venha a ser</w:t>
      </w:r>
      <w:r w:rsidR="00B74235" w:rsidRPr="00153B53">
        <w:t xml:space="preserve"> titular das Debêntures a qualquer tempo doravante denominado “</w:t>
      </w:r>
      <w:r w:rsidR="00B74235" w:rsidRPr="00153B53">
        <w:rPr>
          <w:u w:val="single"/>
        </w:rPr>
        <w:t>Debenturista</w:t>
      </w:r>
      <w:bookmarkEnd w:id="38"/>
      <w:r w:rsidR="00B74235" w:rsidRPr="00153B53">
        <w:t>”.</w:t>
      </w:r>
    </w:p>
    <w:p w14:paraId="0553BB06" w14:textId="77777777" w:rsidR="00C67B22" w:rsidRPr="00153B53" w:rsidRDefault="00C67B22" w:rsidP="00B67669">
      <w:pPr>
        <w:spacing w:after="0" w:line="320" w:lineRule="exact"/>
        <w:rPr>
          <w:rFonts w:ascii="Verdana" w:hAnsi="Verdana"/>
          <w:sz w:val="18"/>
          <w:szCs w:val="18"/>
        </w:rPr>
      </w:pPr>
    </w:p>
    <w:p w14:paraId="783A77CB" w14:textId="3D38100E" w:rsidR="00973E47" w:rsidRPr="00153B53" w:rsidRDefault="00973E47" w:rsidP="00B67669">
      <w:pPr>
        <w:pStyle w:val="Ttulo2"/>
        <w:ind w:left="0" w:firstLine="0"/>
      </w:pPr>
      <w:r w:rsidRPr="00153B53">
        <w:rPr>
          <w:u w:val="single"/>
        </w:rPr>
        <w:t>Colocação</w:t>
      </w:r>
      <w:r w:rsidR="00662B77" w:rsidRPr="00153B53">
        <w:rPr>
          <w:u w:val="single"/>
        </w:rPr>
        <w:t xml:space="preserve"> e </w:t>
      </w:r>
      <w:r w:rsidR="009142F1" w:rsidRPr="00153B53">
        <w:rPr>
          <w:u w:val="single"/>
        </w:rPr>
        <w:t>n</w:t>
      </w:r>
      <w:r w:rsidR="00662B77" w:rsidRPr="00153B53">
        <w:rPr>
          <w:u w:val="single"/>
        </w:rPr>
        <w:t>egociação</w:t>
      </w:r>
      <w:r w:rsidRPr="00153B53">
        <w:t xml:space="preserve">. As Debêntures </w:t>
      </w:r>
      <w:r w:rsidR="00662B77" w:rsidRPr="00153B53">
        <w:t xml:space="preserve">serão objeto de colocação privada junto ao Debenturista, </w:t>
      </w:r>
      <w:bookmarkStart w:id="39" w:name="_Hlk89247034"/>
      <w:r w:rsidR="00662B77" w:rsidRPr="00153B53">
        <w:t>sem que haja (i) intermediação de instituições integrantes do sistema de distribuição de valores mobiliários; e/ou (ii) realização de qualquer esforço de venda perante investidores indeterminados</w:t>
      </w:r>
      <w:bookmarkEnd w:id="39"/>
      <w:r w:rsidRPr="00153B53">
        <w:t>.</w:t>
      </w:r>
      <w:r w:rsidR="00AF56D5" w:rsidRPr="00153B53">
        <w:t xml:space="preserve"> </w:t>
      </w:r>
    </w:p>
    <w:p w14:paraId="7612A3CC" w14:textId="3C83092C" w:rsidR="00C67B22" w:rsidRDefault="00C67B22" w:rsidP="00B67669">
      <w:pPr>
        <w:spacing w:after="0" w:line="320" w:lineRule="exact"/>
        <w:rPr>
          <w:rFonts w:ascii="Verdana" w:hAnsi="Verdana"/>
          <w:sz w:val="18"/>
          <w:szCs w:val="18"/>
        </w:rPr>
      </w:pPr>
    </w:p>
    <w:p w14:paraId="0A03B494" w14:textId="2A7E432E" w:rsidR="00B67669" w:rsidRDefault="00B67669" w:rsidP="00401B3A">
      <w:pPr>
        <w:pStyle w:val="Ttulo3"/>
        <w:ind w:left="0" w:firstLine="0"/>
      </w:pPr>
      <w:r>
        <w:t>S</w:t>
      </w:r>
      <w:r w:rsidRPr="00775CE3">
        <w:t xml:space="preserve">erá admitida distribuição parcial das Debêntures, sendo certo que, se </w:t>
      </w:r>
      <w:r w:rsidRPr="00B62D96">
        <w:t xml:space="preserve">não houver </w:t>
      </w:r>
      <w:r w:rsidRPr="005E79BB">
        <w:rPr>
          <w:rFonts w:eastAsia="Calibri"/>
        </w:rPr>
        <w:t>demanda</w:t>
      </w:r>
      <w:r w:rsidRPr="005E79BB">
        <w:t xml:space="preserve"> para o </w:t>
      </w:r>
      <w:r>
        <w:t>Montante Mínimo</w:t>
      </w:r>
      <w:r w:rsidRPr="005E79BB">
        <w:t>, a Oferta será cancelada</w:t>
      </w:r>
      <w:r>
        <w:t>.</w:t>
      </w:r>
    </w:p>
    <w:p w14:paraId="50141179" w14:textId="77777777" w:rsidR="00B67669" w:rsidRPr="00153B53" w:rsidRDefault="00B67669" w:rsidP="00B67669">
      <w:pPr>
        <w:spacing w:after="0" w:line="320" w:lineRule="exact"/>
        <w:rPr>
          <w:rFonts w:ascii="Verdana" w:hAnsi="Verdana"/>
          <w:sz w:val="18"/>
          <w:szCs w:val="18"/>
        </w:rPr>
      </w:pPr>
    </w:p>
    <w:p w14:paraId="6971F195" w14:textId="100A9AC1" w:rsidR="00450CB5" w:rsidRPr="00450CB5" w:rsidRDefault="00973E47" w:rsidP="00B67669">
      <w:pPr>
        <w:pStyle w:val="Ttulo2"/>
        <w:ind w:left="0" w:firstLine="0"/>
      </w:pPr>
      <w:r w:rsidRPr="00153B53">
        <w:rPr>
          <w:u w:val="single"/>
        </w:rPr>
        <w:t xml:space="preserve">Prazo de </w:t>
      </w:r>
      <w:r w:rsidR="009142F1" w:rsidRPr="00153B53">
        <w:rPr>
          <w:u w:val="single"/>
        </w:rPr>
        <w:t>s</w:t>
      </w:r>
      <w:r w:rsidRPr="00153B53">
        <w:rPr>
          <w:u w:val="single"/>
        </w:rPr>
        <w:t>ubscrição</w:t>
      </w:r>
      <w:r w:rsidRPr="00153B53">
        <w:t>. Respeitado o atendimento dos requisitos a que se refere a Cláusula</w:t>
      </w:r>
      <w:r w:rsidR="00A30B8A" w:rsidRPr="00153B53">
        <w:t xml:space="preserve"> 2 acima</w:t>
      </w:r>
      <w:r w:rsidRPr="00153B53">
        <w:t>, as Debêntures</w:t>
      </w:r>
      <w:r w:rsidR="00660DF7" w:rsidRPr="00153B53">
        <w:t xml:space="preserve"> </w:t>
      </w:r>
      <w:r w:rsidR="00662B77" w:rsidRPr="00153B53">
        <w:t xml:space="preserve">serão </w:t>
      </w:r>
      <w:r w:rsidR="00660DF7" w:rsidRPr="00153B53">
        <w:t xml:space="preserve">subscritas </w:t>
      </w:r>
      <w:bookmarkStart w:id="40" w:name="_Hlk3800877"/>
      <w:r w:rsidR="00666F93" w:rsidRPr="00153B53">
        <w:t xml:space="preserve">a qualquer momento </w:t>
      </w:r>
      <w:r w:rsidR="00D74B9D" w:rsidRPr="00153B53">
        <w:t>a partir d</w:t>
      </w:r>
      <w:r w:rsidR="00666F93" w:rsidRPr="00153B53">
        <w:t>o início da Oferta</w:t>
      </w:r>
      <w:bookmarkEnd w:id="40"/>
      <w:r w:rsidR="0050537E" w:rsidRPr="00153B53">
        <w:t xml:space="preserve"> </w:t>
      </w:r>
      <w:r w:rsidR="00660DF7" w:rsidRPr="00153B53">
        <w:t>(</w:t>
      </w:r>
      <w:r w:rsidR="005A077A" w:rsidRPr="00153B53">
        <w:t>“</w:t>
      </w:r>
      <w:r w:rsidR="00660DF7" w:rsidRPr="00153B53">
        <w:rPr>
          <w:u w:val="single"/>
        </w:rPr>
        <w:t>Data de Subscrição</w:t>
      </w:r>
      <w:r w:rsidR="005A077A" w:rsidRPr="00153B53">
        <w:t>”</w:t>
      </w:r>
      <w:r w:rsidR="00660DF7" w:rsidRPr="00153B53">
        <w:t>)</w:t>
      </w:r>
      <w:r w:rsidRPr="00153B53">
        <w:t>.</w:t>
      </w:r>
      <w:r w:rsidR="0064659C" w:rsidRPr="00153B53">
        <w:t xml:space="preserve"> </w:t>
      </w:r>
    </w:p>
    <w:p w14:paraId="067D8935" w14:textId="77777777" w:rsidR="00C67B22" w:rsidRPr="00153B53" w:rsidRDefault="00C67B22" w:rsidP="00B67669">
      <w:pPr>
        <w:spacing w:after="0" w:line="320" w:lineRule="exact"/>
        <w:rPr>
          <w:rFonts w:ascii="Verdana" w:hAnsi="Verdana"/>
          <w:sz w:val="18"/>
          <w:szCs w:val="18"/>
        </w:rPr>
      </w:pPr>
    </w:p>
    <w:p w14:paraId="19057798" w14:textId="301E99C3" w:rsidR="00662B77" w:rsidRDefault="00662B77" w:rsidP="00B67669">
      <w:pPr>
        <w:pStyle w:val="Ttulo2"/>
        <w:ind w:left="0" w:firstLine="0"/>
      </w:pPr>
      <w:bookmarkStart w:id="41" w:name="_Hlk89247686"/>
      <w:bookmarkStart w:id="42" w:name="_Ref312315490"/>
      <w:r w:rsidRPr="00153B53">
        <w:rPr>
          <w:u w:val="single"/>
        </w:rPr>
        <w:t xml:space="preserve">Preço de </w:t>
      </w:r>
      <w:r w:rsidR="00730B7E" w:rsidRPr="00153B53">
        <w:rPr>
          <w:u w:val="single"/>
        </w:rPr>
        <w:t>I</w:t>
      </w:r>
      <w:r w:rsidR="0064659C" w:rsidRPr="00153B53">
        <w:rPr>
          <w:u w:val="single"/>
        </w:rPr>
        <w:t>ntegralização</w:t>
      </w:r>
      <w:r w:rsidRPr="00153B53">
        <w:t xml:space="preserve">. </w:t>
      </w:r>
      <w:r w:rsidR="00BE0854" w:rsidRPr="00153B53">
        <w:t xml:space="preserve">Mediante a satisfação ou </w:t>
      </w:r>
      <w:r w:rsidR="00BE0854" w:rsidRPr="00E548F8">
        <w:t xml:space="preserve">renúncia </w:t>
      </w:r>
      <w:r w:rsidR="00051564" w:rsidRPr="00AE7048">
        <w:t xml:space="preserve">pelo Coordenador Líder </w:t>
      </w:r>
      <w:r w:rsidR="002F27A2" w:rsidRPr="00153B53">
        <w:t xml:space="preserve">e pela Securitizadora, respectivamente, </w:t>
      </w:r>
      <w:r w:rsidR="00BE0854" w:rsidRPr="00153B53">
        <w:t xml:space="preserve">das </w:t>
      </w:r>
      <w:r w:rsidR="00896288">
        <w:t>c</w:t>
      </w:r>
      <w:r w:rsidR="00BE0854" w:rsidRPr="00153B53">
        <w:t xml:space="preserve">ondições </w:t>
      </w:r>
      <w:r w:rsidR="00896288">
        <w:t>p</w:t>
      </w:r>
      <w:r w:rsidR="00BE0854" w:rsidRPr="00153B53">
        <w:t>recedentes previstas no Contrato de Distribuição</w:t>
      </w:r>
      <w:r w:rsidR="000D0BD9" w:rsidRPr="00153B53">
        <w:t xml:space="preserve"> e </w:t>
      </w:r>
      <w:r w:rsidR="002F27A2" w:rsidRPr="00153B53">
        <w:t>d</w:t>
      </w:r>
      <w:r w:rsidR="00852380" w:rsidRPr="00153B53">
        <w:t xml:space="preserve">as Condições Precedentes Integralização Debêntures (conforme adiante definido), </w:t>
      </w:r>
      <w:r w:rsidR="00BE0854" w:rsidRPr="00153B53">
        <w:t>a</w:t>
      </w:r>
      <w:r w:rsidRPr="00153B53">
        <w:t xml:space="preserve">s Debêntures serão </w:t>
      </w:r>
      <w:r w:rsidR="0064659C" w:rsidRPr="00153B53">
        <w:t>integralizadas</w:t>
      </w:r>
      <w:r w:rsidRPr="00153B53">
        <w:t xml:space="preserve"> </w:t>
      </w:r>
      <w:r w:rsidR="0064659C" w:rsidRPr="00153B53">
        <w:t>(i)</w:t>
      </w:r>
      <w:r w:rsidR="00E548F8">
        <w:t> </w:t>
      </w:r>
      <w:r w:rsidR="0064659C" w:rsidRPr="00153B53">
        <w:t>na primeira Data de Integralização, pelo seu Valor Nominal Unitário</w:t>
      </w:r>
      <w:r w:rsidR="00976F5D" w:rsidRPr="00153B53">
        <w:t xml:space="preserve"> (conforme definido abaixo)</w:t>
      </w:r>
      <w:r w:rsidR="001E005E">
        <w:t>, observa</w:t>
      </w:r>
      <w:r w:rsidR="00934469">
        <w:t>do o disposto na cláusula 10.1.1</w:t>
      </w:r>
      <w:r w:rsidR="0064659C" w:rsidRPr="00153B53">
        <w:t xml:space="preserve">; e (ii) para as demais integralizações, </w:t>
      </w:r>
      <w:r w:rsidR="00221DD4" w:rsidRPr="00153B53">
        <w:t xml:space="preserve">conforme o caso, </w:t>
      </w:r>
      <w:r w:rsidR="0064659C" w:rsidRPr="00153B53">
        <w:t xml:space="preserve">pelo </w:t>
      </w:r>
      <w:r w:rsidR="0050280F" w:rsidRPr="00153B53">
        <w:t>Valor Nominal Unitário</w:t>
      </w:r>
      <w:r w:rsidR="0064659C" w:rsidRPr="00153B53">
        <w:t>, acrescido da Remuneração</w:t>
      </w:r>
      <w:r w:rsidR="003C7883" w:rsidRPr="00153B53">
        <w:t xml:space="preserve"> das Debêntures</w:t>
      </w:r>
      <w:r w:rsidR="0064659C" w:rsidRPr="00153B53">
        <w:t xml:space="preserve">, </w:t>
      </w:r>
      <w:r w:rsidR="001D0154" w:rsidRPr="00153B53">
        <w:t xml:space="preserve">calculada </w:t>
      </w:r>
      <w:r w:rsidR="001D0154" w:rsidRPr="00153B53">
        <w:rPr>
          <w:i/>
        </w:rPr>
        <w:t>pro rata temporis</w:t>
      </w:r>
      <w:r w:rsidR="001D0154" w:rsidRPr="00153B53">
        <w:t xml:space="preserve">, </w:t>
      </w:r>
      <w:r w:rsidR="0064659C" w:rsidRPr="00153B53">
        <w:t xml:space="preserve">desde a primeira Data de Integralização, até a data de </w:t>
      </w:r>
      <w:r w:rsidR="001D0154" w:rsidRPr="00153B53">
        <w:t xml:space="preserve">sua efetiva </w:t>
      </w:r>
      <w:r w:rsidR="0064659C" w:rsidRPr="00153B53">
        <w:t>integralização</w:t>
      </w:r>
      <w:r w:rsidR="0099554E">
        <w:t>, observado o previsto na cláusula 5.4.1</w:t>
      </w:r>
      <w:r w:rsidR="001D0154" w:rsidRPr="00153B53">
        <w:t xml:space="preserve"> </w:t>
      </w:r>
      <w:r w:rsidR="001D0154" w:rsidRPr="00153B53">
        <w:lastRenderedPageBreak/>
        <w:t>(“</w:t>
      </w:r>
      <w:r w:rsidR="001D0154" w:rsidRPr="00153B53">
        <w:rPr>
          <w:u w:val="single"/>
        </w:rPr>
        <w:t>Preço de Integralização</w:t>
      </w:r>
      <w:r w:rsidR="001D0154" w:rsidRPr="00153B53">
        <w:t>”)</w:t>
      </w:r>
      <w:r w:rsidR="0064659C" w:rsidRPr="00153B53">
        <w:t xml:space="preserve">, devendo a Companhia, a cada </w:t>
      </w:r>
      <w:r w:rsidR="00F3317F" w:rsidRPr="00153B53">
        <w:t xml:space="preserve">data </w:t>
      </w:r>
      <w:r w:rsidR="0064659C" w:rsidRPr="00153B53">
        <w:t xml:space="preserve">de </w:t>
      </w:r>
      <w:r w:rsidR="00F3317F" w:rsidRPr="00153B53">
        <w:t>i</w:t>
      </w:r>
      <w:r w:rsidR="0064659C" w:rsidRPr="00153B53">
        <w:t>ntegralização das Debêntures, atualizar o registro no livro de registro das Debêntures da Companhia</w:t>
      </w:r>
      <w:bookmarkEnd w:id="41"/>
      <w:r w:rsidRPr="00153B53">
        <w:t>.</w:t>
      </w:r>
      <w:r w:rsidR="0064659C" w:rsidRPr="00153B53">
        <w:t xml:space="preserve"> </w:t>
      </w:r>
    </w:p>
    <w:p w14:paraId="20FDA7FB" w14:textId="77777777" w:rsidR="0099554E" w:rsidRPr="0099554E" w:rsidRDefault="0099554E" w:rsidP="00E4216D"/>
    <w:p w14:paraId="62756A87" w14:textId="5B8F8C4E" w:rsidR="0099554E" w:rsidRPr="0099554E" w:rsidRDefault="0099554E" w:rsidP="00E4216D">
      <w:pPr>
        <w:pStyle w:val="Ttulo3"/>
        <w:ind w:left="0" w:firstLine="0"/>
      </w:pPr>
      <w:r w:rsidRPr="001B5E22">
        <w:t xml:space="preserve">Será admitida a subscrição e integralização dos </w:t>
      </w:r>
      <w:r>
        <w:t>Debêntures</w:t>
      </w:r>
      <w:r w:rsidRPr="001B5E22">
        <w:t xml:space="preserve"> em datas distintas, podendo </w:t>
      </w:r>
      <w:r>
        <w:t>a</w:t>
      </w:r>
      <w:r w:rsidRPr="001B5E22">
        <w:t xml:space="preserve">s </w:t>
      </w:r>
      <w:r>
        <w:t>Debêntures</w:t>
      </w:r>
      <w:r w:rsidRPr="001B5E22">
        <w:t xml:space="preserve"> ser colocados com ágio e deságio, a ser definido pelo Coordenador Líder, em conjunto com a </w:t>
      </w:r>
      <w:r>
        <w:t>Securitizadora</w:t>
      </w:r>
      <w:r w:rsidRPr="001B5E22">
        <w:t>, se for o caso, no ato de subscrição, desde que aplicados em igualdade de condições a todos os investidores em cada Data de Integralização.</w:t>
      </w:r>
    </w:p>
    <w:p w14:paraId="01C9C4AF" w14:textId="77777777" w:rsidR="00C67B22" w:rsidRPr="00153B53" w:rsidRDefault="00C67B22" w:rsidP="00914459">
      <w:pPr>
        <w:spacing w:after="0" w:line="320" w:lineRule="exact"/>
        <w:rPr>
          <w:rFonts w:ascii="Verdana" w:hAnsi="Verdana"/>
          <w:sz w:val="18"/>
          <w:szCs w:val="18"/>
          <w:vertAlign w:val="superscript"/>
        </w:rPr>
      </w:pPr>
    </w:p>
    <w:p w14:paraId="4AD9CB81" w14:textId="586935BC" w:rsidR="00B14093" w:rsidRDefault="00973E47" w:rsidP="00914459">
      <w:pPr>
        <w:pStyle w:val="Ttulo2"/>
        <w:ind w:left="0" w:firstLine="0"/>
      </w:pPr>
      <w:bookmarkStart w:id="43" w:name="_Hlk89247744"/>
      <w:r w:rsidRPr="00153B53">
        <w:rPr>
          <w:u w:val="single"/>
        </w:rPr>
        <w:t xml:space="preserve">Forma de </w:t>
      </w:r>
      <w:r w:rsidR="009142F1" w:rsidRPr="00153B53">
        <w:rPr>
          <w:u w:val="single"/>
        </w:rPr>
        <w:t>s</w:t>
      </w:r>
      <w:r w:rsidRPr="00153B53">
        <w:rPr>
          <w:u w:val="single"/>
        </w:rPr>
        <w:t xml:space="preserve">ubscrição e de </w:t>
      </w:r>
      <w:r w:rsidR="009142F1" w:rsidRPr="00153B53">
        <w:rPr>
          <w:u w:val="single"/>
        </w:rPr>
        <w:t>i</w:t>
      </w:r>
      <w:r w:rsidRPr="00153B53">
        <w:rPr>
          <w:u w:val="single"/>
        </w:rPr>
        <w:t>ntegralização</w:t>
      </w:r>
      <w:r w:rsidRPr="00153B53">
        <w:t xml:space="preserve">. </w:t>
      </w:r>
      <w:bookmarkEnd w:id="42"/>
      <w:r w:rsidRPr="00153B53">
        <w:t>A</w:t>
      </w:r>
      <w:r w:rsidR="00662B77" w:rsidRPr="00153B53">
        <w:t xml:space="preserve"> </w:t>
      </w:r>
      <w:r w:rsidRPr="00153B53">
        <w:t>s</w:t>
      </w:r>
      <w:r w:rsidR="00662B77" w:rsidRPr="00153B53">
        <w:t xml:space="preserve">ubscrição </w:t>
      </w:r>
      <w:r w:rsidR="000D0BD9" w:rsidRPr="00153B53">
        <w:t xml:space="preserve">das Debêntures </w:t>
      </w:r>
      <w:r w:rsidR="00662B77" w:rsidRPr="00153B53">
        <w:t xml:space="preserve">será realizada na Data de Subscrição, por meio de assinatura de </w:t>
      </w:r>
      <w:r w:rsidR="00D568E8" w:rsidRPr="00153B53">
        <w:t>boletim de subscrição</w:t>
      </w:r>
      <w:r w:rsidR="000D0BD9" w:rsidRPr="00153B53">
        <w:t xml:space="preserve"> das Debêntures</w:t>
      </w:r>
      <w:r w:rsidR="00D568E8" w:rsidRPr="00153B53">
        <w:t xml:space="preserve">, </w:t>
      </w:r>
      <w:r w:rsidR="00B442FE" w:rsidRPr="00153B53">
        <w:t>conforme modelo constante no</w:t>
      </w:r>
      <w:r w:rsidR="00D568E8" w:rsidRPr="00153B53">
        <w:t xml:space="preserve"> </w:t>
      </w:r>
      <w:r w:rsidR="00D568E8" w:rsidRPr="00153B53">
        <w:rPr>
          <w:u w:val="single"/>
        </w:rPr>
        <w:t>Anexo I</w:t>
      </w:r>
      <w:r w:rsidR="0074641B" w:rsidRPr="00153B53">
        <w:rPr>
          <w:u w:val="single"/>
        </w:rPr>
        <w:t>II</w:t>
      </w:r>
      <w:r w:rsidR="00B442FE" w:rsidRPr="00153B53">
        <w:t xml:space="preserve"> da presente Escritura de Emissão</w:t>
      </w:r>
      <w:r w:rsidR="006F3B7C" w:rsidRPr="00153B53">
        <w:t xml:space="preserve"> (“</w:t>
      </w:r>
      <w:r w:rsidR="006F3B7C" w:rsidRPr="00153B53">
        <w:rPr>
          <w:u w:val="single"/>
        </w:rPr>
        <w:t>Boletim de Subscrição</w:t>
      </w:r>
      <w:r w:rsidR="006F3B7C" w:rsidRPr="00153B53">
        <w:t>”)</w:t>
      </w:r>
      <w:r w:rsidR="00D568E8" w:rsidRPr="00153B53">
        <w:t xml:space="preserve">. </w:t>
      </w:r>
      <w:r w:rsidR="00513A2E" w:rsidRPr="00153B53">
        <w:t>As Debêntures serão integralizadas à vista, em moeda corrente nacional, pelo Preço de Integralização, a qualquer tempo, durante o período da oferta dos CRI, conforme ocorra a</w:t>
      </w:r>
      <w:r w:rsidR="004D32CD">
        <w:t xml:space="preserve"> subscrição e</w:t>
      </w:r>
      <w:r w:rsidR="00513A2E" w:rsidRPr="00153B53">
        <w:t xml:space="preserve"> integralização dos CRI (sendo cada data, uma “</w:t>
      </w:r>
      <w:r w:rsidR="00513A2E" w:rsidRPr="00153B53">
        <w:rPr>
          <w:u w:val="single"/>
        </w:rPr>
        <w:t>Data de Integralização</w:t>
      </w:r>
      <w:r w:rsidR="00513A2E" w:rsidRPr="00153B53">
        <w:t>”), observados os termos e condições do Termo de Securitização</w:t>
      </w:r>
      <w:r w:rsidR="00852380" w:rsidRPr="00153B53">
        <w:t xml:space="preserve"> e as Condições Precedentes Integralização Debêntures</w:t>
      </w:r>
      <w:bookmarkEnd w:id="43"/>
      <w:r w:rsidR="003A5DB9" w:rsidRPr="00153B53">
        <w:t>.</w:t>
      </w:r>
      <w:r w:rsidR="00B14093" w:rsidRPr="00153B53">
        <w:t xml:space="preserve"> </w:t>
      </w:r>
    </w:p>
    <w:p w14:paraId="2237D502" w14:textId="485EBF1E" w:rsidR="00914459" w:rsidRDefault="00914459" w:rsidP="00450CB5">
      <w:pPr>
        <w:spacing w:after="0" w:line="320" w:lineRule="exact"/>
      </w:pPr>
    </w:p>
    <w:p w14:paraId="348B2579" w14:textId="68D6DDD4" w:rsidR="00660DF7" w:rsidRPr="00153B53" w:rsidRDefault="003A5DB9" w:rsidP="00914459">
      <w:pPr>
        <w:pStyle w:val="Ttulo3"/>
        <w:ind w:left="0" w:firstLine="0"/>
      </w:pPr>
      <w:r w:rsidRPr="00153B53">
        <w:t>O Preço de Integralização apenas será transferido pela Securitizadora para a Companhia após o cumprimento cumulativo das seguintes condições precedentes (“</w:t>
      </w:r>
      <w:r w:rsidRPr="00153B53">
        <w:rPr>
          <w:u w:val="single"/>
        </w:rPr>
        <w:t>Condições Precedentes</w:t>
      </w:r>
      <w:r w:rsidR="00852380" w:rsidRPr="00153B53">
        <w:rPr>
          <w:u w:val="single"/>
        </w:rPr>
        <w:t xml:space="preserve"> Integralização Debêntures</w:t>
      </w:r>
      <w:r w:rsidRPr="00153B53">
        <w:t>”)</w:t>
      </w:r>
      <w:r w:rsidR="00852380" w:rsidRPr="00153B53">
        <w:t>:</w:t>
      </w:r>
    </w:p>
    <w:p w14:paraId="2BC58C38" w14:textId="54A10846" w:rsidR="00FD5F96" w:rsidRPr="00153B53" w:rsidRDefault="00FD5F96" w:rsidP="00914459">
      <w:pPr>
        <w:spacing w:after="0" w:line="320" w:lineRule="exact"/>
        <w:ind w:left="709" w:hanging="709"/>
        <w:rPr>
          <w:rFonts w:ascii="Verdana" w:hAnsi="Verdana"/>
          <w:sz w:val="18"/>
          <w:szCs w:val="18"/>
        </w:rPr>
      </w:pPr>
    </w:p>
    <w:p w14:paraId="2E29BF91" w14:textId="091E9CD9" w:rsidR="00051564" w:rsidRDefault="00051564" w:rsidP="008E6D9E">
      <w:pPr>
        <w:pStyle w:val="PargrafodaLista"/>
        <w:numPr>
          <w:ilvl w:val="7"/>
          <w:numId w:val="2"/>
        </w:numPr>
        <w:spacing w:after="0" w:line="320" w:lineRule="exact"/>
        <w:ind w:left="709" w:hanging="709"/>
        <w:rPr>
          <w:rFonts w:ascii="Verdana" w:hAnsi="Verdana" w:cs="Calibri"/>
          <w:sz w:val="18"/>
          <w:szCs w:val="18"/>
        </w:rPr>
      </w:pPr>
      <w:r w:rsidRPr="002A5053">
        <w:rPr>
          <w:rFonts w:ascii="Verdana" w:hAnsi="Verdana" w:cs="Calibri"/>
          <w:sz w:val="18"/>
          <w:szCs w:val="18"/>
        </w:rPr>
        <w:t xml:space="preserve">perfeita formalização de todos os Documentos da Operação de que sejam parte, de acordo com seus termos e condições, entendendo-se como tal a assinatura pelas respectivas </w:t>
      </w:r>
      <w:r w:rsidR="00450CB5">
        <w:rPr>
          <w:rFonts w:ascii="Verdana" w:hAnsi="Verdana" w:cs="Calibri"/>
          <w:sz w:val="18"/>
          <w:szCs w:val="18"/>
        </w:rPr>
        <w:t>p</w:t>
      </w:r>
      <w:r w:rsidRPr="002A5053">
        <w:rPr>
          <w:rFonts w:ascii="Verdana" w:hAnsi="Verdana" w:cs="Calibri"/>
          <w:sz w:val="18"/>
          <w:szCs w:val="18"/>
        </w:rPr>
        <w:t>artes, bem como a verificação dos poderes dos representantes dessas partes e obtenção de aprovações necessárias para tanto</w:t>
      </w:r>
      <w:r w:rsidR="00BC6524">
        <w:rPr>
          <w:rFonts w:ascii="Verdana" w:hAnsi="Verdana" w:cs="Calibri"/>
          <w:sz w:val="18"/>
          <w:szCs w:val="18"/>
        </w:rPr>
        <w:t xml:space="preserve"> </w:t>
      </w:r>
      <w:r w:rsidR="00BC6524" w:rsidRPr="00F659E8">
        <w:rPr>
          <w:rFonts w:ascii="Verdana" w:hAnsi="Verdana"/>
          <w:sz w:val="18"/>
          <w:szCs w:val="18"/>
        </w:rPr>
        <w:t>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Pr="002A5053">
        <w:rPr>
          <w:rFonts w:ascii="Verdana" w:hAnsi="Verdana" w:cs="Calibri"/>
          <w:sz w:val="18"/>
          <w:szCs w:val="18"/>
        </w:rPr>
        <w:t>;</w:t>
      </w:r>
    </w:p>
    <w:p w14:paraId="380832F3" w14:textId="77777777" w:rsidR="00051564" w:rsidRDefault="00051564" w:rsidP="00051564">
      <w:pPr>
        <w:pStyle w:val="PargrafodaLista"/>
        <w:spacing w:after="0" w:line="320" w:lineRule="exact"/>
        <w:ind w:left="709"/>
        <w:rPr>
          <w:rFonts w:ascii="Verdana" w:hAnsi="Verdana" w:cs="Calibri"/>
          <w:sz w:val="18"/>
          <w:szCs w:val="18"/>
        </w:rPr>
      </w:pPr>
    </w:p>
    <w:p w14:paraId="33FD74F0" w14:textId="144C951A"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cs="Calibri"/>
          <w:sz w:val="18"/>
          <w:szCs w:val="18"/>
        </w:rPr>
        <w:t xml:space="preserve">a </w:t>
      </w:r>
      <w:r w:rsidR="00852380" w:rsidRPr="00153B53">
        <w:rPr>
          <w:rFonts w:ascii="Verdana" w:hAnsi="Verdana" w:cs="Calibri"/>
          <w:sz w:val="18"/>
          <w:szCs w:val="18"/>
        </w:rPr>
        <w:t xml:space="preserve">emissão, </w:t>
      </w:r>
      <w:r w:rsidRPr="00153B53">
        <w:rPr>
          <w:rFonts w:ascii="Verdana" w:hAnsi="Verdana" w:cs="Calibri"/>
          <w:sz w:val="18"/>
          <w:szCs w:val="18"/>
        </w:rPr>
        <w:t>subscrição e integralização dos CRI</w:t>
      </w:r>
      <w:r w:rsidR="00852380" w:rsidRPr="00153B53">
        <w:rPr>
          <w:rFonts w:ascii="Verdana" w:hAnsi="Verdana" w:cs="Calibri"/>
          <w:sz w:val="18"/>
          <w:szCs w:val="18"/>
        </w:rPr>
        <w:t xml:space="preserve"> em montante necessário à integralização das Debêntures</w:t>
      </w:r>
      <w:r w:rsidRPr="00153B53">
        <w:rPr>
          <w:rFonts w:ascii="Verdana" w:hAnsi="Verdana" w:cs="Calibri"/>
          <w:sz w:val="18"/>
          <w:szCs w:val="18"/>
        </w:rPr>
        <w:t>;</w:t>
      </w:r>
    </w:p>
    <w:p w14:paraId="68F11D17" w14:textId="77777777" w:rsidR="00FD5F96" w:rsidRPr="00153B53" w:rsidRDefault="00FD5F96">
      <w:pPr>
        <w:pStyle w:val="PargrafodaLista"/>
        <w:spacing w:after="0" w:line="320" w:lineRule="exact"/>
        <w:ind w:left="709"/>
        <w:rPr>
          <w:rFonts w:ascii="Verdana" w:hAnsi="Verdana"/>
          <w:sz w:val="18"/>
          <w:szCs w:val="18"/>
        </w:rPr>
      </w:pPr>
    </w:p>
    <w:p w14:paraId="411BCD91" w14:textId="14AC855F"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eastAsiaTheme="minorHAnsi" w:hAnsi="Verdana" w:cs="Verdana"/>
          <w:sz w:val="18"/>
          <w:szCs w:val="18"/>
          <w:lang w:eastAsia="en-US"/>
        </w:rPr>
        <w:t xml:space="preserve">conclusão da </w:t>
      </w:r>
      <w:r w:rsidRPr="00153B53">
        <w:rPr>
          <w:rFonts w:ascii="Verdana" w:eastAsiaTheme="minorHAnsi" w:hAnsi="Verdana" w:cs="Verdana"/>
          <w:i/>
          <w:iCs/>
          <w:sz w:val="18"/>
          <w:szCs w:val="18"/>
          <w:lang w:eastAsia="en-US"/>
        </w:rPr>
        <w:t xml:space="preserve">due diligence </w:t>
      </w:r>
      <w:r w:rsidRPr="00153B53">
        <w:rPr>
          <w:rFonts w:ascii="Verdana" w:eastAsiaTheme="minorHAnsi" w:hAnsi="Verdana" w:cs="Verdana"/>
          <w:sz w:val="18"/>
          <w:szCs w:val="18"/>
          <w:lang w:eastAsia="en-US"/>
        </w:rPr>
        <w:t xml:space="preserve">jurídica </w:t>
      </w:r>
      <w:r w:rsidR="00302128">
        <w:rPr>
          <w:rFonts w:ascii="Verdana" w:eastAsiaTheme="minorHAnsi" w:hAnsi="Verdana" w:cs="Verdana"/>
          <w:sz w:val="18"/>
          <w:szCs w:val="18"/>
          <w:lang w:eastAsia="en-US"/>
        </w:rPr>
        <w:t>abrangendo no mínimo a Emissora</w:t>
      </w:r>
      <w:r w:rsidR="00067F99">
        <w:rPr>
          <w:rFonts w:ascii="Verdana" w:eastAsiaTheme="minorHAnsi" w:hAnsi="Verdana" w:cs="Verdana"/>
          <w:sz w:val="18"/>
          <w:szCs w:val="18"/>
          <w:lang w:eastAsia="en-US"/>
        </w:rPr>
        <w:t xml:space="preserve"> e as SPE Garantia</w:t>
      </w:r>
      <w:r w:rsidR="00125F68">
        <w:rPr>
          <w:rFonts w:ascii="Verdana" w:eastAsiaTheme="minorHAnsi" w:hAnsi="Verdana" w:cs="Verdana"/>
          <w:sz w:val="18"/>
          <w:szCs w:val="18"/>
          <w:lang w:eastAsia="en-US"/>
        </w:rPr>
        <w:t>,</w:t>
      </w:r>
      <w:r w:rsidR="00302128" w:rsidRPr="00153B53">
        <w:rPr>
          <w:rFonts w:ascii="Verdana" w:eastAsiaTheme="minorHAnsi" w:hAnsi="Verdana" w:cs="Verdana"/>
          <w:sz w:val="18"/>
          <w:szCs w:val="18"/>
          <w:lang w:eastAsia="en-US"/>
        </w:rPr>
        <w:t xml:space="preserve"> </w:t>
      </w:r>
      <w:r w:rsidRPr="00153B53">
        <w:rPr>
          <w:rFonts w:ascii="Verdana" w:eastAsiaTheme="minorHAnsi" w:hAnsi="Verdana" w:cs="Verdana"/>
          <w:sz w:val="18"/>
          <w:szCs w:val="18"/>
          <w:lang w:eastAsia="en-US"/>
        </w:rPr>
        <w:t>em termos satisfatórios a</w:t>
      </w:r>
      <w:r w:rsidR="00480837" w:rsidRPr="00153B53">
        <w:rPr>
          <w:rFonts w:ascii="Verdana" w:eastAsiaTheme="minorHAnsi" w:hAnsi="Verdana" w:cs="Verdana"/>
          <w:sz w:val="18"/>
          <w:szCs w:val="18"/>
          <w:lang w:eastAsia="en-US"/>
        </w:rPr>
        <w:t>o Coordenador Líder</w:t>
      </w:r>
      <w:r w:rsidRPr="00153B53">
        <w:rPr>
          <w:rFonts w:ascii="Verdana" w:eastAsiaTheme="minorHAnsi" w:hAnsi="Verdana" w:cs="Verdana"/>
          <w:sz w:val="18"/>
          <w:szCs w:val="18"/>
          <w:lang w:eastAsia="en-US"/>
        </w:rPr>
        <w:t xml:space="preserve"> e à Securitizadora, com o fornecimento, em tempo hábil pela Companhia, de todos os documentos e informações corretos, completos, suficientes, verdadeiros, precisos, consistentes e necessários para atender às normas aplicáveis à Oferta;</w:t>
      </w:r>
      <w:r w:rsidR="00302128">
        <w:rPr>
          <w:rFonts w:ascii="Verdana" w:eastAsiaTheme="minorHAnsi" w:hAnsi="Verdana" w:cs="Verdana"/>
          <w:sz w:val="18"/>
          <w:szCs w:val="18"/>
          <w:lang w:eastAsia="en-US"/>
        </w:rPr>
        <w:t xml:space="preserve"> </w:t>
      </w:r>
    </w:p>
    <w:p w14:paraId="761EB1BB" w14:textId="77777777" w:rsidR="007F6493" w:rsidRPr="00153B53" w:rsidRDefault="007F6493" w:rsidP="00EC0465">
      <w:pPr>
        <w:pStyle w:val="PargrafodaLista"/>
        <w:spacing w:after="0" w:line="320" w:lineRule="exact"/>
        <w:rPr>
          <w:rFonts w:ascii="Verdana" w:hAnsi="Verdana"/>
          <w:sz w:val="18"/>
          <w:szCs w:val="18"/>
        </w:rPr>
      </w:pPr>
    </w:p>
    <w:p w14:paraId="7F2CD61A" w14:textId="454456BE" w:rsidR="007F6493" w:rsidRPr="00153B53" w:rsidRDefault="007F6493"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sz w:val="18"/>
          <w:szCs w:val="18"/>
        </w:rPr>
        <w:lastRenderedPageBreak/>
        <w:t xml:space="preserve">arquivamento </w:t>
      </w:r>
      <w:r w:rsidR="00F6505E">
        <w:rPr>
          <w:rFonts w:ascii="Verdana" w:hAnsi="Verdana"/>
          <w:sz w:val="18"/>
          <w:szCs w:val="18"/>
        </w:rPr>
        <w:t xml:space="preserve">e publicação nos jornais indicados na cláusula 2.1 </w:t>
      </w:r>
      <w:r w:rsidR="00302128">
        <w:rPr>
          <w:rFonts w:ascii="Verdana" w:hAnsi="Verdana"/>
          <w:sz w:val="18"/>
          <w:szCs w:val="18"/>
        </w:rPr>
        <w:t xml:space="preserve">da RCA da Companhia </w:t>
      </w:r>
      <w:r w:rsidRPr="00153B53">
        <w:rPr>
          <w:rFonts w:ascii="Verdana" w:hAnsi="Verdana"/>
          <w:sz w:val="18"/>
          <w:szCs w:val="18"/>
        </w:rPr>
        <w:t xml:space="preserve">e obtenção de registro da Escritura </w:t>
      </w:r>
      <w:r w:rsidR="002F27A2" w:rsidRPr="00153B53">
        <w:rPr>
          <w:rFonts w:ascii="Verdana" w:hAnsi="Verdana"/>
          <w:sz w:val="18"/>
          <w:szCs w:val="18"/>
        </w:rPr>
        <w:t xml:space="preserve">de Emissão </w:t>
      </w:r>
      <w:r w:rsidRPr="00153B53">
        <w:rPr>
          <w:rFonts w:ascii="Verdana" w:hAnsi="Verdana"/>
          <w:sz w:val="18"/>
          <w:szCs w:val="18"/>
        </w:rPr>
        <w:t xml:space="preserve">na </w:t>
      </w:r>
      <w:r w:rsidR="002F27A2" w:rsidRPr="00153B53">
        <w:rPr>
          <w:rFonts w:ascii="Verdana" w:hAnsi="Verdana"/>
          <w:sz w:val="18"/>
          <w:szCs w:val="18"/>
        </w:rPr>
        <w:t>JUCESP,</w:t>
      </w:r>
      <w:r w:rsidRPr="00153B53">
        <w:rPr>
          <w:rFonts w:ascii="Verdana" w:hAnsi="Verdana"/>
          <w:sz w:val="18"/>
          <w:szCs w:val="18"/>
        </w:rPr>
        <w:t xml:space="preserve"> </w:t>
      </w:r>
      <w:r w:rsidR="002F27A2" w:rsidRPr="00153B53">
        <w:rPr>
          <w:rFonts w:ascii="Verdana" w:hAnsi="Verdana"/>
          <w:sz w:val="18"/>
          <w:szCs w:val="18"/>
        </w:rPr>
        <w:t xml:space="preserve">bem como </w:t>
      </w:r>
      <w:r w:rsidRPr="00153B53">
        <w:rPr>
          <w:rFonts w:ascii="Verdana" w:hAnsi="Verdana"/>
          <w:sz w:val="18"/>
          <w:szCs w:val="18"/>
        </w:rPr>
        <w:t xml:space="preserve">obtenção do registro </w:t>
      </w:r>
      <w:r w:rsidR="002F27A2" w:rsidRPr="00153B53">
        <w:rPr>
          <w:rFonts w:ascii="Verdana" w:hAnsi="Verdana"/>
          <w:sz w:val="18"/>
          <w:szCs w:val="18"/>
        </w:rPr>
        <w:t xml:space="preserve">do Contrato de Alienação Fiduciária de </w:t>
      </w:r>
      <w:r w:rsidR="005C0111" w:rsidRPr="00153B53">
        <w:rPr>
          <w:rFonts w:ascii="Verdana" w:hAnsi="Verdana"/>
          <w:sz w:val="18"/>
          <w:szCs w:val="18"/>
        </w:rPr>
        <w:t>Quotas</w:t>
      </w:r>
      <w:r w:rsidR="002F27A2" w:rsidRPr="00153B53">
        <w:rPr>
          <w:rFonts w:ascii="Verdana" w:hAnsi="Verdana"/>
          <w:sz w:val="18"/>
          <w:szCs w:val="18"/>
        </w:rPr>
        <w:t xml:space="preserve"> (conforme adiante definido)</w:t>
      </w:r>
      <w:r w:rsidR="00661046" w:rsidRPr="00661046">
        <w:rPr>
          <w:rFonts w:ascii="Verdana" w:hAnsi="Verdana"/>
          <w:sz w:val="18"/>
          <w:szCs w:val="18"/>
        </w:rPr>
        <w:t xml:space="preserve"> </w:t>
      </w:r>
      <w:r w:rsidR="00661046">
        <w:rPr>
          <w:rFonts w:ascii="Verdana" w:hAnsi="Verdana"/>
          <w:sz w:val="18"/>
          <w:szCs w:val="18"/>
        </w:rPr>
        <w:t>e/ou do Novo Contrato de Alienação Fiduciária de Quotas (conforme adiante definido), observada a Condição Resolutiva (conforme definida no Contrato de Alienação Fiduciária de Quotas),</w:t>
      </w:r>
      <w:r w:rsidR="008B7775" w:rsidRPr="00153B53">
        <w:rPr>
          <w:rFonts w:ascii="Verdana" w:hAnsi="Verdana"/>
          <w:sz w:val="18"/>
          <w:szCs w:val="18"/>
        </w:rPr>
        <w:t xml:space="preserve"> no</w:t>
      </w:r>
      <w:r w:rsidR="00BB7A85">
        <w:rPr>
          <w:rFonts w:ascii="Verdana" w:hAnsi="Verdana"/>
          <w:sz w:val="18"/>
          <w:szCs w:val="18"/>
        </w:rPr>
        <w:t>(s)</w:t>
      </w:r>
      <w:r w:rsidR="008B7775" w:rsidRPr="00153B53">
        <w:rPr>
          <w:rFonts w:ascii="Verdana" w:hAnsi="Verdana"/>
          <w:sz w:val="18"/>
          <w:szCs w:val="18"/>
        </w:rPr>
        <w:t xml:space="preserve"> </w:t>
      </w:r>
      <w:r w:rsidR="00BB7A85">
        <w:rPr>
          <w:rFonts w:ascii="Verdana" w:hAnsi="Verdana"/>
          <w:sz w:val="18"/>
          <w:szCs w:val="18"/>
        </w:rPr>
        <w:t>c</w:t>
      </w:r>
      <w:r w:rsidR="008B7775" w:rsidRPr="00153B53">
        <w:rPr>
          <w:rFonts w:ascii="Verdana" w:hAnsi="Verdana"/>
          <w:sz w:val="18"/>
          <w:szCs w:val="18"/>
        </w:rPr>
        <w:t>artório</w:t>
      </w:r>
      <w:r w:rsidR="00BB7A85">
        <w:rPr>
          <w:rFonts w:ascii="Verdana" w:hAnsi="Verdana"/>
          <w:sz w:val="18"/>
          <w:szCs w:val="18"/>
        </w:rPr>
        <w:t>(s)</w:t>
      </w:r>
      <w:r w:rsidR="008B7775" w:rsidRPr="00153B53">
        <w:rPr>
          <w:rFonts w:ascii="Verdana" w:hAnsi="Verdana"/>
          <w:sz w:val="18"/>
          <w:szCs w:val="18"/>
        </w:rPr>
        <w:t xml:space="preserve"> de </w:t>
      </w:r>
      <w:r w:rsidR="00BB7A85">
        <w:rPr>
          <w:rFonts w:ascii="Verdana" w:hAnsi="Verdana"/>
          <w:sz w:val="18"/>
          <w:szCs w:val="18"/>
        </w:rPr>
        <w:t>registro de títulos e documentos competente(s)</w:t>
      </w:r>
      <w:r w:rsidRPr="00153B53">
        <w:rPr>
          <w:rFonts w:ascii="Verdana" w:hAnsi="Verdana"/>
          <w:sz w:val="18"/>
          <w:szCs w:val="18"/>
        </w:rPr>
        <w:t>;</w:t>
      </w:r>
      <w:r w:rsidR="00302128">
        <w:rPr>
          <w:rFonts w:ascii="Verdana" w:hAnsi="Verdana"/>
          <w:sz w:val="18"/>
          <w:szCs w:val="18"/>
        </w:rPr>
        <w:t xml:space="preserve"> </w:t>
      </w:r>
    </w:p>
    <w:p w14:paraId="16C073C1" w14:textId="77777777" w:rsidR="00FD5F96" w:rsidRPr="00153B53" w:rsidRDefault="00FD5F96" w:rsidP="007D5753">
      <w:pPr>
        <w:pStyle w:val="PargrafodaLista"/>
        <w:spacing w:after="0" w:line="320" w:lineRule="exact"/>
        <w:ind w:left="709"/>
        <w:rPr>
          <w:rFonts w:ascii="Verdana" w:hAnsi="Verdana"/>
          <w:sz w:val="18"/>
          <w:szCs w:val="18"/>
        </w:rPr>
      </w:pPr>
    </w:p>
    <w:p w14:paraId="06ACBD4E" w14:textId="3F80E76F"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sz w:val="18"/>
          <w:szCs w:val="18"/>
        </w:rPr>
        <w:t>não ocorrência de quaisquer dos Eventos de Inadimplemento previstos nesta Escritura de Emissão;</w:t>
      </w:r>
    </w:p>
    <w:p w14:paraId="34F747AC" w14:textId="77777777" w:rsidR="00852380" w:rsidRPr="00153B53" w:rsidRDefault="00852380">
      <w:pPr>
        <w:pStyle w:val="PargrafodaLista"/>
        <w:spacing w:after="0" w:line="320" w:lineRule="exact"/>
        <w:rPr>
          <w:rFonts w:ascii="Verdana" w:hAnsi="Verdana"/>
          <w:sz w:val="18"/>
          <w:szCs w:val="18"/>
        </w:rPr>
      </w:pPr>
    </w:p>
    <w:p w14:paraId="4F3B6750" w14:textId="2735C806" w:rsidR="00852380" w:rsidRPr="00153B53" w:rsidRDefault="00852380"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cs="Tahoma"/>
          <w:sz w:val="18"/>
          <w:szCs w:val="18"/>
        </w:rPr>
        <w:t>cumprimento das condições precedentes previstas no Contrato de Distribuição;</w:t>
      </w:r>
    </w:p>
    <w:p w14:paraId="19EAAF04" w14:textId="77777777" w:rsidR="00FD5F96" w:rsidRPr="00153B53" w:rsidRDefault="00FD5F96">
      <w:pPr>
        <w:pStyle w:val="PargrafodaLista"/>
        <w:spacing w:after="0" w:line="320" w:lineRule="exact"/>
        <w:ind w:left="709"/>
        <w:rPr>
          <w:rFonts w:ascii="Verdana" w:hAnsi="Verdana"/>
          <w:sz w:val="18"/>
          <w:szCs w:val="18"/>
        </w:rPr>
      </w:pPr>
    </w:p>
    <w:p w14:paraId="58D3606D" w14:textId="7C7E595D" w:rsidR="00FD5F96" w:rsidRPr="00153B53" w:rsidRDefault="00EF5CD9" w:rsidP="008E6D9E">
      <w:pPr>
        <w:pStyle w:val="PargrafodaLista"/>
        <w:numPr>
          <w:ilvl w:val="7"/>
          <w:numId w:val="2"/>
        </w:numPr>
        <w:spacing w:after="0" w:line="320" w:lineRule="exact"/>
        <w:ind w:left="709" w:hanging="709"/>
        <w:rPr>
          <w:rFonts w:ascii="Verdana" w:hAnsi="Verdana"/>
          <w:sz w:val="18"/>
          <w:szCs w:val="18"/>
        </w:rPr>
      </w:pPr>
      <w:r>
        <w:rPr>
          <w:rFonts w:ascii="Verdana" w:hAnsi="Verdana"/>
          <w:sz w:val="18"/>
          <w:szCs w:val="18"/>
        </w:rPr>
        <w:t>recebimento pel</w:t>
      </w:r>
      <w:r w:rsidR="00896288">
        <w:rPr>
          <w:rFonts w:ascii="Verdana" w:hAnsi="Verdana"/>
          <w:sz w:val="18"/>
          <w:szCs w:val="18"/>
        </w:rPr>
        <w:t>o Coordenador Líder</w:t>
      </w:r>
      <w:r w:rsidR="00BC6524" w:rsidRPr="00BC6524">
        <w:rPr>
          <w:rFonts w:ascii="Verdana" w:hAnsi="Verdana"/>
          <w:sz w:val="18"/>
          <w:szCs w:val="18"/>
        </w:rPr>
        <w:t xml:space="preserve"> </w:t>
      </w:r>
      <w:r w:rsidR="00FD5F96" w:rsidRPr="00153B53">
        <w:rPr>
          <w:rFonts w:ascii="Verdana" w:hAnsi="Verdana"/>
          <w:sz w:val="18"/>
          <w:szCs w:val="18"/>
        </w:rPr>
        <w:t xml:space="preserve">da </w:t>
      </w:r>
      <w:r w:rsidR="00FD5F96" w:rsidRPr="00153B53">
        <w:rPr>
          <w:rFonts w:ascii="Verdana" w:hAnsi="Verdana"/>
          <w:i/>
          <w:sz w:val="18"/>
          <w:szCs w:val="18"/>
        </w:rPr>
        <w:t>legal opinion</w:t>
      </w:r>
      <w:r w:rsidR="00FD5F96" w:rsidRPr="00153B53">
        <w:rPr>
          <w:rFonts w:ascii="Verdana" w:hAnsi="Verdana"/>
          <w:sz w:val="18"/>
          <w:szCs w:val="18"/>
        </w:rPr>
        <w:t xml:space="preserve"> do assessor legal da Emissão e da emissão dos CRI em termos satisfatórios </w:t>
      </w:r>
      <w:r w:rsidR="00896288">
        <w:rPr>
          <w:rFonts w:ascii="Verdana" w:hAnsi="Verdana"/>
          <w:sz w:val="18"/>
          <w:szCs w:val="18"/>
        </w:rPr>
        <w:t>ao Coordenador Líder</w:t>
      </w:r>
      <w:r w:rsidR="00BC6524" w:rsidRPr="00BC6524">
        <w:rPr>
          <w:rFonts w:ascii="Verdana" w:hAnsi="Verdana"/>
          <w:sz w:val="18"/>
          <w:szCs w:val="18"/>
        </w:rPr>
        <w:t xml:space="preserve"> </w:t>
      </w:r>
      <w:r w:rsidR="00BC6524" w:rsidRPr="00A52393">
        <w:rPr>
          <w:rFonts w:ascii="Verdana" w:hAnsi="Verdana"/>
          <w:sz w:val="18"/>
          <w:szCs w:val="18"/>
        </w:rPr>
        <w:t>e à Securitizadora</w:t>
      </w:r>
      <w:r w:rsidR="00FD5F96" w:rsidRPr="00153B53">
        <w:rPr>
          <w:rFonts w:ascii="Verdana" w:hAnsi="Verdana"/>
          <w:sz w:val="18"/>
          <w:szCs w:val="18"/>
        </w:rPr>
        <w:t>;</w:t>
      </w:r>
    </w:p>
    <w:p w14:paraId="50982050" w14:textId="77777777" w:rsidR="00FD5F96" w:rsidRPr="00153B53" w:rsidRDefault="00FD5F96">
      <w:pPr>
        <w:pStyle w:val="PargrafodaLista"/>
        <w:spacing w:after="0" w:line="320" w:lineRule="exact"/>
        <w:ind w:left="709"/>
        <w:rPr>
          <w:rFonts w:ascii="Verdana" w:hAnsi="Verdana"/>
          <w:sz w:val="18"/>
          <w:szCs w:val="18"/>
        </w:rPr>
      </w:pPr>
    </w:p>
    <w:p w14:paraId="5F8052A4" w14:textId="677F9178" w:rsidR="00FD5F96" w:rsidRPr="00153B53" w:rsidRDefault="00FD5F96" w:rsidP="008E6D9E">
      <w:pPr>
        <w:pStyle w:val="PargrafodaLista"/>
        <w:numPr>
          <w:ilvl w:val="7"/>
          <w:numId w:val="2"/>
        </w:numPr>
        <w:spacing w:after="0" w:line="320" w:lineRule="exact"/>
        <w:ind w:left="709" w:hanging="709"/>
        <w:rPr>
          <w:rFonts w:ascii="Verdana" w:hAnsi="Verdana"/>
          <w:sz w:val="18"/>
          <w:szCs w:val="18"/>
        </w:rPr>
      </w:pPr>
      <w:r w:rsidRPr="00153B53">
        <w:rPr>
          <w:rFonts w:ascii="Verdana" w:eastAsiaTheme="minorHAnsi" w:hAnsi="Verdana" w:cs="Verdana"/>
          <w:sz w:val="18"/>
          <w:szCs w:val="18"/>
          <w:lang w:eastAsia="en-US"/>
        </w:rPr>
        <w:t>obtenção do registro dos CRI, para distribuição no mercado primário no MDA e para negociação no mercado secundário no CETIP21, administrado pela B3;</w:t>
      </w:r>
    </w:p>
    <w:p w14:paraId="2BAB70E6" w14:textId="77777777" w:rsidR="00852380" w:rsidRPr="00153B53" w:rsidRDefault="00852380">
      <w:pPr>
        <w:pStyle w:val="PargrafodaLista"/>
        <w:spacing w:after="0" w:line="320" w:lineRule="exact"/>
        <w:rPr>
          <w:rFonts w:ascii="Verdana" w:hAnsi="Verdana"/>
          <w:sz w:val="18"/>
          <w:szCs w:val="18"/>
        </w:rPr>
      </w:pPr>
    </w:p>
    <w:p w14:paraId="23FC934B" w14:textId="1DAA9449" w:rsidR="00852380" w:rsidRPr="00153B53" w:rsidRDefault="00852380" w:rsidP="008E6D9E">
      <w:pPr>
        <w:pStyle w:val="PargrafodaLista"/>
        <w:numPr>
          <w:ilvl w:val="7"/>
          <w:numId w:val="2"/>
        </w:numPr>
        <w:spacing w:after="0" w:line="320" w:lineRule="exact"/>
        <w:ind w:left="709" w:hanging="709"/>
        <w:rPr>
          <w:rFonts w:ascii="Verdana" w:hAnsi="Verdana"/>
          <w:sz w:val="18"/>
          <w:szCs w:val="18"/>
        </w:rPr>
      </w:pPr>
      <w:r w:rsidRPr="00450CB5">
        <w:rPr>
          <w:rFonts w:ascii="Verdana" w:hAnsi="Verdana"/>
          <w:sz w:val="18"/>
          <w:szCs w:val="18"/>
        </w:rPr>
        <w:t>recebimento, pela Securitizadora, de cópia simples digi</w:t>
      </w:r>
      <w:r w:rsidR="00B14093" w:rsidRPr="00450CB5">
        <w:rPr>
          <w:rFonts w:ascii="Verdana" w:hAnsi="Verdana"/>
          <w:sz w:val="18"/>
          <w:szCs w:val="18"/>
        </w:rPr>
        <w:t>t</w:t>
      </w:r>
      <w:r w:rsidRPr="00450CB5">
        <w:rPr>
          <w:rFonts w:ascii="Verdana" w:hAnsi="Verdana"/>
          <w:sz w:val="18"/>
          <w:szCs w:val="18"/>
        </w:rPr>
        <w:t>al (</w:t>
      </w:r>
      <w:r w:rsidR="00B14093" w:rsidRPr="00450CB5">
        <w:rPr>
          <w:rFonts w:ascii="Verdana" w:hAnsi="Verdana"/>
          <w:sz w:val="18"/>
          <w:szCs w:val="18"/>
        </w:rPr>
        <w:t xml:space="preserve">formato </w:t>
      </w:r>
      <w:r w:rsidRPr="00450CB5">
        <w:rPr>
          <w:rFonts w:ascii="Verdana" w:hAnsi="Verdana"/>
          <w:sz w:val="18"/>
          <w:szCs w:val="18"/>
        </w:rPr>
        <w:t>pdf) do Boletim de Subscrição das Debêntures;</w:t>
      </w:r>
    </w:p>
    <w:p w14:paraId="13BB8273" w14:textId="77777777" w:rsidR="00FD5F96" w:rsidRPr="00153B53" w:rsidRDefault="00FD5F96">
      <w:pPr>
        <w:pStyle w:val="PargrafodaLista"/>
        <w:spacing w:after="0" w:line="320" w:lineRule="exact"/>
        <w:ind w:left="709"/>
        <w:rPr>
          <w:rFonts w:ascii="Verdana" w:hAnsi="Verdana"/>
          <w:sz w:val="18"/>
          <w:szCs w:val="18"/>
        </w:rPr>
      </w:pPr>
    </w:p>
    <w:p w14:paraId="5D1926B5" w14:textId="314CFC38" w:rsidR="00EF5CD9" w:rsidRPr="002A5053" w:rsidRDefault="00EF5CD9" w:rsidP="008E6D9E">
      <w:pPr>
        <w:pStyle w:val="PargrafodaLista"/>
        <w:numPr>
          <w:ilvl w:val="7"/>
          <w:numId w:val="2"/>
        </w:numPr>
        <w:tabs>
          <w:tab w:val="clear" w:pos="2126"/>
        </w:tabs>
        <w:spacing w:after="0" w:line="320" w:lineRule="exact"/>
        <w:ind w:left="709" w:hanging="709"/>
        <w:rPr>
          <w:rFonts w:ascii="Verdana" w:hAnsi="Verdana"/>
          <w:sz w:val="18"/>
          <w:szCs w:val="18"/>
        </w:rPr>
      </w:pPr>
      <w:r w:rsidRPr="002A5053">
        <w:rPr>
          <w:rFonts w:ascii="Verdana" w:hAnsi="Verdana"/>
          <w:sz w:val="18"/>
          <w:szCs w:val="18"/>
        </w:rPr>
        <w:t xml:space="preserve">as declarações prestadas pela </w:t>
      </w:r>
      <w:r w:rsidR="004671EC" w:rsidRPr="00401B3A">
        <w:rPr>
          <w:rFonts w:ascii="Verdana" w:hAnsi="Verdana"/>
          <w:sz w:val="18"/>
          <w:szCs w:val="18"/>
        </w:rPr>
        <w:t>Companhia</w:t>
      </w:r>
      <w:r w:rsidRPr="002A5053">
        <w:rPr>
          <w:rFonts w:ascii="Verdana" w:hAnsi="Verdana"/>
          <w:sz w:val="18"/>
          <w:szCs w:val="18"/>
        </w:rPr>
        <w:t>, nos termos da presente Escritura de Emissão, bem como nos termos dos demais Documentos da Operação, permaneçam válidas, verídicas, corretas e não tenham sido modificadas;</w:t>
      </w:r>
    </w:p>
    <w:p w14:paraId="28EEC4D3" w14:textId="77777777" w:rsidR="00EF5CD9" w:rsidRPr="002A5053" w:rsidRDefault="00EF5CD9" w:rsidP="00EF5CD9">
      <w:pPr>
        <w:pStyle w:val="PargrafodaLista"/>
        <w:spacing w:after="0" w:line="320" w:lineRule="exact"/>
        <w:ind w:left="709" w:hanging="709"/>
        <w:rPr>
          <w:rFonts w:ascii="Verdana" w:hAnsi="Verdana"/>
          <w:sz w:val="18"/>
          <w:szCs w:val="18"/>
        </w:rPr>
      </w:pPr>
    </w:p>
    <w:p w14:paraId="6B0188AC" w14:textId="43EDF592" w:rsidR="00EF5CD9" w:rsidRPr="00153B53" w:rsidRDefault="00940722" w:rsidP="008E6D9E">
      <w:pPr>
        <w:pStyle w:val="PargrafodaLista"/>
        <w:numPr>
          <w:ilvl w:val="7"/>
          <w:numId w:val="2"/>
        </w:numPr>
        <w:tabs>
          <w:tab w:val="clear" w:pos="2126"/>
        </w:tabs>
        <w:spacing w:after="0" w:line="320" w:lineRule="exact"/>
        <w:ind w:left="709" w:hanging="709"/>
        <w:rPr>
          <w:rFonts w:ascii="Verdana" w:hAnsi="Verdana"/>
          <w:sz w:val="18"/>
          <w:szCs w:val="18"/>
        </w:rPr>
      </w:pPr>
      <w:r w:rsidRPr="002A5053">
        <w:rPr>
          <w:rFonts w:ascii="Verdana" w:hAnsi="Verdana"/>
          <w:sz w:val="18"/>
          <w:szCs w:val="18"/>
        </w:rPr>
        <w:t>registro do Termo de Securitização na Instituição Custodiante, conforme previsto no Termo de Securitização</w:t>
      </w:r>
      <w:r w:rsidR="00104D80" w:rsidRPr="002A5053">
        <w:rPr>
          <w:rFonts w:ascii="Verdana" w:hAnsi="Verdana"/>
          <w:sz w:val="18"/>
          <w:szCs w:val="18"/>
        </w:rPr>
        <w:t>;</w:t>
      </w:r>
    </w:p>
    <w:p w14:paraId="34E52D44" w14:textId="77777777" w:rsidR="00EF5CD9" w:rsidRPr="00153B53" w:rsidRDefault="00EF5CD9" w:rsidP="00EF5CD9">
      <w:pPr>
        <w:pStyle w:val="PargrafodaLista"/>
        <w:spacing w:after="0" w:line="320" w:lineRule="exact"/>
        <w:ind w:left="709"/>
        <w:rPr>
          <w:rFonts w:ascii="Verdana" w:hAnsi="Verdana"/>
          <w:sz w:val="18"/>
          <w:szCs w:val="18"/>
        </w:rPr>
      </w:pPr>
    </w:p>
    <w:p w14:paraId="57064A11" w14:textId="22A51014" w:rsidR="00EF5CD9" w:rsidRPr="00153B53" w:rsidRDefault="00EF5CD9" w:rsidP="008E6D9E">
      <w:pPr>
        <w:pStyle w:val="PargrafodaLista"/>
        <w:numPr>
          <w:ilvl w:val="7"/>
          <w:numId w:val="2"/>
        </w:numPr>
        <w:spacing w:after="0" w:line="320" w:lineRule="exact"/>
        <w:ind w:left="709" w:hanging="709"/>
        <w:rPr>
          <w:rFonts w:ascii="Verdana" w:hAnsi="Verdana"/>
          <w:sz w:val="18"/>
          <w:szCs w:val="18"/>
        </w:rPr>
      </w:pPr>
      <w:r w:rsidRPr="00153B53">
        <w:rPr>
          <w:rFonts w:ascii="Verdana" w:hAnsi="Verdana"/>
          <w:sz w:val="18"/>
          <w:szCs w:val="18"/>
        </w:rPr>
        <w:t>recebimento, pela Securitizadora</w:t>
      </w:r>
      <w:r w:rsidR="00302128" w:rsidRPr="00302128">
        <w:rPr>
          <w:rFonts w:ascii="Verdana" w:hAnsi="Verdana"/>
          <w:sz w:val="18"/>
          <w:szCs w:val="18"/>
        </w:rPr>
        <w:t xml:space="preserve"> </w:t>
      </w:r>
      <w:r w:rsidR="00302128">
        <w:rPr>
          <w:rFonts w:ascii="Verdana" w:hAnsi="Verdana"/>
          <w:sz w:val="18"/>
          <w:szCs w:val="18"/>
        </w:rPr>
        <w:t>e pelo Coordenado</w:t>
      </w:r>
      <w:r w:rsidR="00C07234">
        <w:rPr>
          <w:rFonts w:ascii="Verdana" w:hAnsi="Verdana"/>
          <w:sz w:val="18"/>
          <w:szCs w:val="18"/>
        </w:rPr>
        <w:t>r</w:t>
      </w:r>
      <w:r w:rsidR="00302128">
        <w:rPr>
          <w:rFonts w:ascii="Verdana" w:hAnsi="Verdana"/>
          <w:sz w:val="18"/>
          <w:szCs w:val="18"/>
        </w:rPr>
        <w:t xml:space="preserve"> Líder</w:t>
      </w:r>
      <w:r w:rsidRPr="00153B53">
        <w:rPr>
          <w:rFonts w:ascii="Verdana" w:hAnsi="Verdana"/>
          <w:sz w:val="18"/>
          <w:szCs w:val="18"/>
        </w:rPr>
        <w:t>, de cópia simples digital (formato pdf) do</w:t>
      </w:r>
      <w:r w:rsidRPr="00153B53">
        <w:rPr>
          <w:rFonts w:ascii="Verdana" w:eastAsiaTheme="minorHAnsi" w:hAnsi="Verdana" w:cs="Verdana"/>
          <w:sz w:val="18"/>
          <w:szCs w:val="18"/>
          <w:lang w:eastAsia="en-US"/>
        </w:rPr>
        <w:t xml:space="preserve"> Livro de Registro</w:t>
      </w:r>
      <w:r w:rsidR="0069332D">
        <w:rPr>
          <w:rFonts w:ascii="Verdana" w:eastAsiaTheme="minorHAnsi" w:hAnsi="Verdana" w:cs="Verdana"/>
          <w:sz w:val="18"/>
          <w:szCs w:val="18"/>
          <w:lang w:eastAsia="en-US"/>
        </w:rPr>
        <w:t xml:space="preserve"> de Debêntures, com a averbação referente às Debêntures integralizadas como de titularidade da Securitizadora</w:t>
      </w:r>
      <w:r w:rsidRPr="00153B53">
        <w:rPr>
          <w:rFonts w:ascii="Verdana" w:eastAsiaTheme="minorHAnsi" w:hAnsi="Verdana" w:cs="Verdana"/>
          <w:sz w:val="18"/>
          <w:szCs w:val="18"/>
          <w:lang w:eastAsia="en-US"/>
        </w:rPr>
        <w:t>.</w:t>
      </w:r>
      <w:r w:rsidR="00BC6524">
        <w:rPr>
          <w:rFonts w:ascii="Verdana" w:eastAsiaTheme="minorHAnsi" w:hAnsi="Verdana" w:cs="Verdana"/>
          <w:sz w:val="18"/>
          <w:szCs w:val="18"/>
          <w:lang w:eastAsia="en-US"/>
        </w:rPr>
        <w:t xml:space="preserve"> </w:t>
      </w:r>
    </w:p>
    <w:p w14:paraId="27544924" w14:textId="77777777" w:rsidR="00EF5CD9" w:rsidRDefault="00EF5CD9" w:rsidP="00EF5CD9">
      <w:pPr>
        <w:spacing w:after="0" w:line="320" w:lineRule="exact"/>
        <w:rPr>
          <w:rFonts w:ascii="Verdana" w:hAnsi="Verdana"/>
          <w:sz w:val="18"/>
          <w:szCs w:val="18"/>
        </w:rPr>
      </w:pPr>
    </w:p>
    <w:p w14:paraId="6786B12F" w14:textId="6F2F7ECF" w:rsidR="00EF5CD9" w:rsidRPr="00EF4A2F" w:rsidRDefault="00EF5CD9" w:rsidP="00AE7048">
      <w:pPr>
        <w:pStyle w:val="Ttulo3"/>
        <w:ind w:left="0" w:firstLine="0"/>
        <w:rPr>
          <w:szCs w:val="12"/>
        </w:rPr>
      </w:pPr>
      <w:r w:rsidRPr="00EF4A2F">
        <w:rPr>
          <w:szCs w:val="12"/>
        </w:rPr>
        <w:t xml:space="preserve">O não cumprimento de quaisquer das Condições Precedentes </w:t>
      </w:r>
      <w:r w:rsidR="00D3072D">
        <w:rPr>
          <w:szCs w:val="12"/>
        </w:rPr>
        <w:t xml:space="preserve">Integralização Debêntures </w:t>
      </w:r>
      <w:r w:rsidRPr="00EF4A2F">
        <w:rPr>
          <w:szCs w:val="12"/>
        </w:rPr>
        <w:t xml:space="preserve">acarretará o cancelamento de pleno </w:t>
      </w:r>
      <w:r w:rsidRPr="00F0253E">
        <w:t>direito</w:t>
      </w:r>
      <w:r w:rsidRPr="00EF4A2F">
        <w:rPr>
          <w:szCs w:val="12"/>
        </w:rPr>
        <w:t xml:space="preserve"> das Debêntures, sem qualquer ônus às Partes, exceto no pagamento das despesas da Emissão.</w:t>
      </w:r>
    </w:p>
    <w:p w14:paraId="04D80D68" w14:textId="77777777" w:rsidR="00A80999" w:rsidRPr="00153B53" w:rsidRDefault="00A80999" w:rsidP="008C2F7F">
      <w:pPr>
        <w:spacing w:after="0" w:line="320" w:lineRule="exact"/>
        <w:rPr>
          <w:rFonts w:ascii="Verdana" w:hAnsi="Verdana"/>
          <w:sz w:val="18"/>
          <w:szCs w:val="18"/>
        </w:rPr>
      </w:pPr>
    </w:p>
    <w:p w14:paraId="226597A3" w14:textId="35F4C635" w:rsidR="00973E47" w:rsidRPr="00153B53" w:rsidRDefault="00D568E8" w:rsidP="007D5753">
      <w:pPr>
        <w:pStyle w:val="Ttulo2"/>
        <w:ind w:left="0" w:firstLine="0"/>
      </w:pPr>
      <w:bookmarkStart w:id="44" w:name="_Ref264481789"/>
      <w:bookmarkStart w:id="45" w:name="_Ref310606049"/>
      <w:r w:rsidRPr="00153B53">
        <w:rPr>
          <w:u w:val="single"/>
        </w:rPr>
        <w:t>Securitização</w:t>
      </w:r>
      <w:r w:rsidR="00973E47" w:rsidRPr="00153B53">
        <w:t xml:space="preserve">. </w:t>
      </w:r>
      <w:r w:rsidR="00CA1578" w:rsidRPr="00153B53">
        <w:t>A Securitizadora</w:t>
      </w:r>
      <w:r w:rsidR="00463F06" w:rsidRPr="00153B53">
        <w:t>, na qualidade de titular dos Créditos Imobiliários,</w:t>
      </w:r>
      <w:r w:rsidR="00F13E5B" w:rsidRPr="00153B53">
        <w:t xml:space="preserve"> emitirá 1 (uma) cédula de crédito imobiliário, sem garantia real imobiliária (“</w:t>
      </w:r>
      <w:r w:rsidR="00F13E5B" w:rsidRPr="00153B53">
        <w:rPr>
          <w:u w:val="single"/>
        </w:rPr>
        <w:t>CCI</w:t>
      </w:r>
      <w:r w:rsidR="00F13E5B" w:rsidRPr="00153B53">
        <w:t xml:space="preserve">”), para representar integralmente as Debêntures. </w:t>
      </w:r>
      <w:r w:rsidR="00973E47" w:rsidRPr="00153B53">
        <w:t>A</w:t>
      </w:r>
      <w:bookmarkEnd w:id="44"/>
      <w:r w:rsidR="00F13E5B" w:rsidRPr="00153B53">
        <w:t xml:space="preserve"> CCI</w:t>
      </w:r>
      <w:r w:rsidR="00463F06" w:rsidRPr="00153B53">
        <w:t>, representativa das Debêntures,</w:t>
      </w:r>
      <w:r w:rsidR="00F13E5B" w:rsidRPr="00153B53">
        <w:t xml:space="preserve"> </w:t>
      </w:r>
      <w:r w:rsidRPr="00153B53">
        <w:t>ser</w:t>
      </w:r>
      <w:r w:rsidR="00463F06" w:rsidRPr="00153B53">
        <w:t>á</w:t>
      </w:r>
      <w:r w:rsidRPr="00153B53">
        <w:t xml:space="preserve"> utilizad</w:t>
      </w:r>
      <w:r w:rsidR="00463F06" w:rsidRPr="00153B53">
        <w:t>a</w:t>
      </w:r>
      <w:r w:rsidRPr="00153B53">
        <w:t xml:space="preserve"> como lastro </w:t>
      </w:r>
      <w:r w:rsidR="002B76C6" w:rsidRPr="00153B53">
        <w:lastRenderedPageBreak/>
        <w:t>da emissão dos CRI</w:t>
      </w:r>
      <w:r w:rsidRPr="00153B53">
        <w:t xml:space="preserve">, a serem colocados junto </w:t>
      </w:r>
      <w:r w:rsidR="00B777C5" w:rsidRPr="00153B53">
        <w:t>a Investidores</w:t>
      </w:r>
      <w:r w:rsidRPr="00153B53">
        <w:t xml:space="preserve">, nos termos do </w:t>
      </w:r>
      <w:r w:rsidR="00976F5D" w:rsidRPr="00153B53">
        <w:t>T</w:t>
      </w:r>
      <w:r w:rsidRPr="00153B53">
        <w:t xml:space="preserve">ermo de </w:t>
      </w:r>
      <w:r w:rsidR="00976F5D" w:rsidRPr="00153B53">
        <w:t>S</w:t>
      </w:r>
      <w:r w:rsidRPr="00153B53">
        <w:t>ecuritização</w:t>
      </w:r>
      <w:r w:rsidR="003D1B2D" w:rsidRPr="00153B53">
        <w:t>,</w:t>
      </w:r>
      <w:r w:rsidR="00192177" w:rsidRPr="00153B53">
        <w:t xml:space="preserve"> de modo que a</w:t>
      </w:r>
      <w:r w:rsidR="00463F06" w:rsidRPr="00153B53">
        <w:t xml:space="preserve"> CCI, representativa da</w:t>
      </w:r>
      <w:r w:rsidR="00192177" w:rsidRPr="00153B53">
        <w:t>s Debêntures</w:t>
      </w:r>
      <w:r w:rsidR="00463F06" w:rsidRPr="00153B53">
        <w:t>,</w:t>
      </w:r>
      <w:r w:rsidR="00192177" w:rsidRPr="00153B53">
        <w:t xml:space="preserve"> </w:t>
      </w:r>
      <w:r w:rsidR="00666F93" w:rsidRPr="00153B53">
        <w:t>ficará vinculada</w:t>
      </w:r>
      <w:r w:rsidR="00192177" w:rsidRPr="00153B53">
        <w:t xml:space="preserve"> aos CRI e seu respectivo patrimônio separado</w:t>
      </w:r>
      <w:r w:rsidR="00437062" w:rsidRPr="00153B53">
        <w:t xml:space="preserve"> (“</w:t>
      </w:r>
      <w:r w:rsidR="00437062" w:rsidRPr="00153B53">
        <w:rPr>
          <w:u w:val="single"/>
        </w:rPr>
        <w:t>Patrimônio Separado</w:t>
      </w:r>
      <w:r w:rsidR="00437062" w:rsidRPr="00153B53">
        <w:t>”)</w:t>
      </w:r>
      <w:r w:rsidR="00973E47" w:rsidRPr="00153B53">
        <w:t xml:space="preserve">. </w:t>
      </w:r>
      <w:r w:rsidRPr="00153B53">
        <w:t>A Companhia obriga</w:t>
      </w:r>
      <w:r w:rsidR="009142F1" w:rsidRPr="00153B53">
        <w:t>-se</w:t>
      </w:r>
      <w:r w:rsidRPr="00153B53">
        <w:t xml:space="preserve"> a tomar qualquer providência</w:t>
      </w:r>
      <w:r w:rsidR="00D80105" w:rsidRPr="00153B53">
        <w:t xml:space="preserve"> que lhe caiba,</w:t>
      </w:r>
      <w:r w:rsidRPr="00153B53">
        <w:t xml:space="preserve"> necessária à viabilização da referida </w:t>
      </w:r>
      <w:r w:rsidR="000F5C07" w:rsidRPr="00153B53">
        <w:t xml:space="preserve">Operação </w:t>
      </w:r>
      <w:r w:rsidRPr="00153B53">
        <w:t xml:space="preserve">de </w:t>
      </w:r>
      <w:r w:rsidR="000F5C07" w:rsidRPr="00153B53">
        <w:t>S</w:t>
      </w:r>
      <w:r w:rsidRPr="00153B53">
        <w:t xml:space="preserve">ecuritização, sendo certo, porém, que a menos que assim entendido pela Securitizadora, a estruturação de referida </w:t>
      </w:r>
      <w:r w:rsidR="000F5C07" w:rsidRPr="00153B53">
        <w:t xml:space="preserve">Operação </w:t>
      </w:r>
      <w:r w:rsidRPr="00153B53">
        <w:t xml:space="preserve">de </w:t>
      </w:r>
      <w:r w:rsidR="000F5C07" w:rsidRPr="00153B53">
        <w:t>S</w:t>
      </w:r>
      <w:r w:rsidRPr="00153B53">
        <w:t>ecuritização independerá de qualquer aprovação ou autorização da Companhia nesse sentido.</w:t>
      </w:r>
      <w:r w:rsidR="00973E47" w:rsidRPr="00153B53">
        <w:t xml:space="preserve"> </w:t>
      </w:r>
      <w:bookmarkEnd w:id="45"/>
    </w:p>
    <w:p w14:paraId="2E76FD1E" w14:textId="77777777" w:rsidR="00366AE5" w:rsidRPr="00153B53" w:rsidRDefault="00366AE5">
      <w:pPr>
        <w:spacing w:after="0" w:line="320" w:lineRule="exact"/>
        <w:rPr>
          <w:rFonts w:ascii="Verdana" w:hAnsi="Verdana"/>
          <w:sz w:val="18"/>
          <w:szCs w:val="18"/>
        </w:rPr>
      </w:pPr>
    </w:p>
    <w:p w14:paraId="25D92484" w14:textId="33B79890" w:rsidR="00973E47" w:rsidRPr="00153B53" w:rsidRDefault="00973E47">
      <w:pPr>
        <w:pStyle w:val="Ttulo2"/>
        <w:ind w:left="0" w:firstLine="0"/>
      </w:pPr>
      <w:r w:rsidRPr="00153B53">
        <w:rPr>
          <w:u w:val="single"/>
        </w:rPr>
        <w:t>Número da Emissão</w:t>
      </w:r>
      <w:r w:rsidRPr="00153B53">
        <w:t xml:space="preserve">. </w:t>
      </w:r>
      <w:bookmarkStart w:id="46" w:name="_Hlk89245521"/>
      <w:bookmarkStart w:id="47" w:name="_Ref130282607"/>
      <w:r w:rsidRPr="00153B53">
        <w:t xml:space="preserve">As Debêntures representam a </w:t>
      </w:r>
      <w:r w:rsidR="00771486" w:rsidRPr="00153B53">
        <w:t>1</w:t>
      </w:r>
      <w:r w:rsidR="00696CF3" w:rsidRPr="00153B53">
        <w:t>ª (</w:t>
      </w:r>
      <w:r w:rsidR="00771486" w:rsidRPr="00153B53">
        <w:t>primeira</w:t>
      </w:r>
      <w:r w:rsidR="00E6194C" w:rsidRPr="00153B53">
        <w:t>)</w:t>
      </w:r>
      <w:r w:rsidRPr="00153B53">
        <w:t xml:space="preserve"> emissão de debêntures da Companhia</w:t>
      </w:r>
      <w:bookmarkEnd w:id="46"/>
      <w:r w:rsidRPr="00153B53">
        <w:t>.</w:t>
      </w:r>
      <w:r w:rsidR="00D72289" w:rsidRPr="00153B53">
        <w:t xml:space="preserve"> </w:t>
      </w:r>
    </w:p>
    <w:p w14:paraId="165AB3C6" w14:textId="77777777" w:rsidR="00C67B22" w:rsidRPr="00153B53" w:rsidRDefault="00C67B22">
      <w:pPr>
        <w:spacing w:after="0" w:line="320" w:lineRule="exact"/>
        <w:ind w:left="709"/>
        <w:rPr>
          <w:rFonts w:ascii="Verdana" w:hAnsi="Verdana"/>
          <w:sz w:val="18"/>
          <w:szCs w:val="18"/>
        </w:rPr>
      </w:pPr>
    </w:p>
    <w:p w14:paraId="30AF61E9" w14:textId="461C9CF6" w:rsidR="00973E47" w:rsidRPr="00153B53" w:rsidRDefault="00973E47">
      <w:pPr>
        <w:pStyle w:val="Ttulo2"/>
        <w:ind w:left="0" w:firstLine="0"/>
      </w:pPr>
      <w:r w:rsidRPr="00153B53">
        <w:rPr>
          <w:u w:val="single"/>
        </w:rPr>
        <w:t>Valor Total da Emissão</w:t>
      </w:r>
      <w:r w:rsidRPr="00153B53">
        <w:t>.</w:t>
      </w:r>
      <w:r w:rsidR="00B777C5" w:rsidRPr="00153B53">
        <w:t xml:space="preserve"> </w:t>
      </w:r>
      <w:r w:rsidR="003148E1" w:rsidRPr="00153B53">
        <w:t xml:space="preserve">O valor total da Emissão </w:t>
      </w:r>
      <w:r w:rsidR="00651B6B" w:rsidRPr="00153B53">
        <w:t>será</w:t>
      </w:r>
      <w:r w:rsidR="003148E1" w:rsidRPr="00153B53">
        <w:t xml:space="preserve"> de</w:t>
      </w:r>
      <w:r w:rsidR="00651B6B" w:rsidRPr="00153B53">
        <w:t xml:space="preserve"> </w:t>
      </w:r>
      <w:r w:rsidR="00591026" w:rsidRPr="00153B53">
        <w:t>R$</w:t>
      </w:r>
      <w:r w:rsidR="000F4D33" w:rsidRPr="00153B53">
        <w:t xml:space="preserve"> </w:t>
      </w:r>
      <w:r w:rsidR="004B22AA">
        <w:t>130</w:t>
      </w:r>
      <w:r w:rsidR="00C96F1F" w:rsidRPr="00153B53">
        <w:t>.000.000,00</w:t>
      </w:r>
      <w:r w:rsidR="001C0445" w:rsidRPr="00153B53">
        <w:t xml:space="preserve"> (</w:t>
      </w:r>
      <w:r w:rsidR="004B22AA">
        <w:rPr>
          <w:spacing w:val="-4"/>
        </w:rPr>
        <w:t>cento e trinta</w:t>
      </w:r>
      <w:r w:rsidR="00080E10">
        <w:t xml:space="preserve"> </w:t>
      </w:r>
      <w:r w:rsidR="00C96F1F" w:rsidRPr="00153B53">
        <w:t>milhões de reais</w:t>
      </w:r>
      <w:r w:rsidR="00591026" w:rsidRPr="00153B53">
        <w:t>)</w:t>
      </w:r>
      <w:r w:rsidR="003148E1" w:rsidRPr="00153B53">
        <w:t>, na Data de Emissão (conforme definido abaixo)</w:t>
      </w:r>
      <w:r w:rsidR="007E56D9" w:rsidRPr="00153B53">
        <w:t xml:space="preserve"> (“</w:t>
      </w:r>
      <w:r w:rsidR="007E56D9" w:rsidRPr="00153B53">
        <w:rPr>
          <w:u w:val="single"/>
        </w:rPr>
        <w:t>Valor Total da Emissão</w:t>
      </w:r>
      <w:r w:rsidR="007E56D9" w:rsidRPr="00153B53">
        <w:t>”)</w:t>
      </w:r>
      <w:r w:rsidR="007D1011" w:rsidRPr="00153B53">
        <w:t xml:space="preserve">, </w:t>
      </w:r>
      <w:r w:rsidR="00B67669">
        <w:t>observado o Montante Mínimo</w:t>
      </w:r>
      <w:r w:rsidRPr="00153B53">
        <w:t>.</w:t>
      </w:r>
      <w:bookmarkEnd w:id="47"/>
      <w:r w:rsidR="00591026" w:rsidRPr="00153B53">
        <w:t xml:space="preserve"> </w:t>
      </w:r>
    </w:p>
    <w:p w14:paraId="534BFD36" w14:textId="77777777" w:rsidR="00192177" w:rsidRPr="00153B53" w:rsidRDefault="00192177">
      <w:pPr>
        <w:spacing w:after="0" w:line="320" w:lineRule="exact"/>
        <w:rPr>
          <w:rFonts w:ascii="Verdana" w:hAnsi="Verdana"/>
          <w:sz w:val="18"/>
          <w:szCs w:val="18"/>
        </w:rPr>
      </w:pPr>
    </w:p>
    <w:p w14:paraId="253DEB18" w14:textId="6E6F08B9" w:rsidR="00910EF6" w:rsidRDefault="00910EF6" w:rsidP="00B67669">
      <w:pPr>
        <w:pStyle w:val="Ttulo2"/>
        <w:ind w:left="0" w:firstLine="0"/>
      </w:pPr>
      <w:bookmarkStart w:id="48" w:name="_Ref264653613"/>
      <w:r w:rsidRPr="00153B53">
        <w:rPr>
          <w:u w:val="single"/>
        </w:rPr>
        <w:t>Quantidade</w:t>
      </w:r>
      <w:r w:rsidRPr="00153B53">
        <w:t xml:space="preserve">. </w:t>
      </w:r>
      <w:r w:rsidR="00651B6B" w:rsidRPr="00153B53">
        <w:t xml:space="preserve">Serão </w:t>
      </w:r>
      <w:r w:rsidRPr="00153B53">
        <w:t>emitidas</w:t>
      </w:r>
      <w:r w:rsidR="00EC7ABF" w:rsidRPr="00153B53">
        <w:t xml:space="preserve"> </w:t>
      </w:r>
      <w:r w:rsidR="004B22AA">
        <w:t>130</w:t>
      </w:r>
      <w:r w:rsidR="00080E10">
        <w:t>.</w:t>
      </w:r>
      <w:r w:rsidR="00C96F1F" w:rsidRPr="00153B53">
        <w:t>000</w:t>
      </w:r>
      <w:r w:rsidR="00BB5C53" w:rsidRPr="00153B53">
        <w:t xml:space="preserve"> (</w:t>
      </w:r>
      <w:r w:rsidR="004B22AA">
        <w:rPr>
          <w:spacing w:val="-4"/>
        </w:rPr>
        <w:t>cento e trinta</w:t>
      </w:r>
      <w:r w:rsidR="00080E10">
        <w:t xml:space="preserve"> </w:t>
      </w:r>
      <w:r w:rsidR="00C96F1F" w:rsidRPr="00153B53">
        <w:t>mil</w:t>
      </w:r>
      <w:r w:rsidR="00591026" w:rsidRPr="00153B53">
        <w:t xml:space="preserve">) </w:t>
      </w:r>
      <w:r w:rsidRPr="00153B53">
        <w:t>Debêntures</w:t>
      </w:r>
      <w:r w:rsidR="00027132" w:rsidRPr="00153B53">
        <w:t>, na Data de Emissão</w:t>
      </w:r>
      <w:r w:rsidR="00B67669">
        <w:t>, observado o Montante Mínimo. Se não houver demanda para o Montante Mínimo, a Oferta será cancelada</w:t>
      </w:r>
      <w:r w:rsidRPr="00153B53">
        <w:t>.</w:t>
      </w:r>
      <w:r w:rsidR="008C2F7F">
        <w:t xml:space="preserve"> </w:t>
      </w:r>
    </w:p>
    <w:p w14:paraId="451C7F5E" w14:textId="77777777" w:rsidR="00B67669" w:rsidRPr="00B67669" w:rsidRDefault="00B67669" w:rsidP="00B67669">
      <w:pPr>
        <w:spacing w:after="0" w:line="320" w:lineRule="exact"/>
        <w:ind w:left="708"/>
      </w:pPr>
    </w:p>
    <w:p w14:paraId="180570B0" w14:textId="632EE3E8" w:rsidR="00981D2D" w:rsidRDefault="00B67669" w:rsidP="00B67669">
      <w:pPr>
        <w:pStyle w:val="Ttulo3"/>
        <w:ind w:left="0" w:firstLine="0"/>
      </w:pPr>
      <w:bookmarkStart w:id="49" w:name="_Hlk71624243"/>
      <w:r>
        <w:t xml:space="preserve">Caso não haja subscrição e integralização do Valor Total da Emissão, a quantidade de Debêntures prevista na cláusula 5.9 acima, </w:t>
      </w:r>
      <w:r w:rsidRPr="00417FDB">
        <w:t xml:space="preserve">que </w:t>
      </w:r>
      <w:r>
        <w:t xml:space="preserve">servirá de </w:t>
      </w:r>
      <w:r w:rsidRPr="00417FDB">
        <w:t xml:space="preserve">lastro aos CRI, será reduzida proporcionalmente, com o consequente cancelamento das Debêntures </w:t>
      </w:r>
      <w:r>
        <w:t xml:space="preserve">não </w:t>
      </w:r>
      <w:r w:rsidRPr="00417FDB">
        <w:t xml:space="preserve">subscritas e não integralizadas, sem a necessidade de </w:t>
      </w:r>
      <w:r>
        <w:t xml:space="preserve">aditamento à presente Escritura de Emissão ou de </w:t>
      </w:r>
      <w:r w:rsidRPr="00417FDB">
        <w:t xml:space="preserve">aprovação </w:t>
      </w:r>
      <w:r>
        <w:t>pela</w:t>
      </w:r>
      <w:r w:rsidRPr="00417FDB">
        <w:t xml:space="preserve"> assembleia geral de acionistas da Companhia, de Assembleia Geral de Debenturistas e/ou de assembleia</w:t>
      </w:r>
      <w:r>
        <w:t xml:space="preserve"> geral</w:t>
      </w:r>
      <w:r w:rsidRPr="00417FDB">
        <w:t xml:space="preserve"> de Titulares de CRI, </w:t>
      </w:r>
      <w:r w:rsidRPr="00D21139">
        <w:t xml:space="preserve">observado </w:t>
      </w:r>
      <w:r>
        <w:t>a</w:t>
      </w:r>
      <w:r w:rsidRPr="00D21139">
        <w:t xml:space="preserve"> </w:t>
      </w:r>
      <w:r>
        <w:t>quantidade</w:t>
      </w:r>
      <w:r w:rsidRPr="00D21139">
        <w:t xml:space="preserve"> mínim</w:t>
      </w:r>
      <w:r>
        <w:t>a</w:t>
      </w:r>
      <w:r w:rsidRPr="00D21139">
        <w:t xml:space="preserve"> de </w:t>
      </w:r>
      <w:r w:rsidR="00E95823">
        <w:t>1</w:t>
      </w:r>
      <w:r>
        <w:t xml:space="preserve">20.000 </w:t>
      </w:r>
      <w:r w:rsidRPr="00D21139">
        <w:t>(</w:t>
      </w:r>
      <w:r w:rsidR="00E95823">
        <w:t xml:space="preserve">cento e </w:t>
      </w:r>
      <w:r>
        <w:t>vinte mil</w:t>
      </w:r>
      <w:r w:rsidRPr="00D21139">
        <w:t xml:space="preserve">) Debêntures, correspondente a </w:t>
      </w:r>
      <w:r w:rsidRPr="005E065D">
        <w:rPr>
          <w:rFonts w:cs="Calibri"/>
          <w:bCs/>
        </w:rPr>
        <w:t xml:space="preserve">R$ </w:t>
      </w:r>
      <w:r>
        <w:rPr>
          <w:rFonts w:cs="Calibri"/>
          <w:bCs/>
        </w:rPr>
        <w:t>120.000.000,00 (cento e vinte milhões de reais)</w:t>
      </w:r>
      <w:r>
        <w:t>, na Data de Emissão</w:t>
      </w:r>
      <w:r w:rsidRPr="00EC7ABF">
        <w:t xml:space="preserve"> </w:t>
      </w:r>
      <w:bookmarkEnd w:id="49"/>
      <w:r>
        <w:t>(“</w:t>
      </w:r>
      <w:r w:rsidRPr="00CC16BE">
        <w:rPr>
          <w:u w:val="single"/>
        </w:rPr>
        <w:t>Montante Mínimo</w:t>
      </w:r>
      <w:r>
        <w:t>”).</w:t>
      </w:r>
    </w:p>
    <w:p w14:paraId="3F81BF9E" w14:textId="77777777" w:rsidR="00B67669" w:rsidRPr="00B67669" w:rsidRDefault="00B67669" w:rsidP="00B67669">
      <w:pPr>
        <w:spacing w:after="0" w:line="320" w:lineRule="exact"/>
      </w:pPr>
    </w:p>
    <w:p w14:paraId="2B537F23" w14:textId="6E84502C" w:rsidR="00973E47" w:rsidRPr="00153B53" w:rsidRDefault="00973E47" w:rsidP="00B67669">
      <w:pPr>
        <w:pStyle w:val="Ttulo2"/>
        <w:ind w:left="0" w:firstLine="0"/>
      </w:pPr>
      <w:r w:rsidRPr="00153B53">
        <w:rPr>
          <w:u w:val="single"/>
        </w:rPr>
        <w:t>Valor Nominal Unitário</w:t>
      </w:r>
      <w:r w:rsidRPr="00153B53">
        <w:t>. As Debêntures terão valor nominal unitário de R$1.000,00 (mil reais), na Data de Emissão (</w:t>
      </w:r>
      <w:r w:rsidR="00ED777E" w:rsidRPr="00153B53">
        <w:t>“</w:t>
      </w:r>
      <w:r w:rsidRPr="00153B53">
        <w:rPr>
          <w:u w:val="single"/>
        </w:rPr>
        <w:t>Valor Nominal Unitário</w:t>
      </w:r>
      <w:r w:rsidR="00ED777E" w:rsidRPr="00153B53">
        <w:t>”</w:t>
      </w:r>
      <w:r w:rsidRPr="00153B53">
        <w:t>).</w:t>
      </w:r>
      <w:bookmarkEnd w:id="48"/>
      <w:r w:rsidR="008C2F7F">
        <w:t xml:space="preserve"> </w:t>
      </w:r>
    </w:p>
    <w:p w14:paraId="3D41248D" w14:textId="77777777" w:rsidR="00C67B22" w:rsidRPr="00153B53" w:rsidRDefault="00C67B22" w:rsidP="00B67669">
      <w:pPr>
        <w:spacing w:after="0" w:line="320" w:lineRule="exact"/>
        <w:ind w:left="709"/>
        <w:rPr>
          <w:rFonts w:ascii="Verdana" w:hAnsi="Verdana"/>
          <w:sz w:val="18"/>
          <w:szCs w:val="18"/>
        </w:rPr>
      </w:pPr>
    </w:p>
    <w:p w14:paraId="07240FF7" w14:textId="77777777" w:rsidR="00973E47" w:rsidRPr="00153B53" w:rsidRDefault="00973E47" w:rsidP="00B67669">
      <w:pPr>
        <w:pStyle w:val="Ttulo2"/>
        <w:ind w:left="0" w:firstLine="0"/>
      </w:pPr>
      <w:bookmarkStart w:id="50" w:name="_Ref137548372"/>
      <w:bookmarkStart w:id="51" w:name="_Ref168458019"/>
      <w:bookmarkStart w:id="52" w:name="_Ref191891571"/>
      <w:bookmarkStart w:id="53" w:name="_Ref130363099"/>
      <w:r w:rsidRPr="00153B53">
        <w:rPr>
          <w:u w:val="single"/>
        </w:rPr>
        <w:t>Séries</w:t>
      </w:r>
      <w:r w:rsidRPr="00153B53">
        <w:t xml:space="preserve">. </w:t>
      </w:r>
      <w:bookmarkEnd w:id="50"/>
      <w:r w:rsidRPr="00153B53">
        <w:t xml:space="preserve">A Emissão </w:t>
      </w:r>
      <w:r w:rsidR="00025C88" w:rsidRPr="00153B53">
        <w:t>será realizada em série única</w:t>
      </w:r>
      <w:r w:rsidRPr="00153B53">
        <w:t>.</w:t>
      </w:r>
      <w:bookmarkEnd w:id="51"/>
      <w:bookmarkEnd w:id="52"/>
    </w:p>
    <w:p w14:paraId="0D8528F0" w14:textId="77777777" w:rsidR="00C67B22" w:rsidRPr="00153B53" w:rsidRDefault="00C67B22" w:rsidP="00B67669">
      <w:pPr>
        <w:spacing w:after="0" w:line="320" w:lineRule="exact"/>
        <w:rPr>
          <w:rFonts w:ascii="Verdana" w:hAnsi="Verdana"/>
          <w:sz w:val="18"/>
          <w:szCs w:val="18"/>
        </w:rPr>
      </w:pPr>
    </w:p>
    <w:bookmarkEnd w:id="53"/>
    <w:p w14:paraId="48802720" w14:textId="517DF392" w:rsidR="00973E47" w:rsidRPr="00153B53" w:rsidRDefault="00973E47">
      <w:pPr>
        <w:pStyle w:val="Ttulo2"/>
        <w:ind w:left="0" w:firstLine="0"/>
      </w:pPr>
      <w:r w:rsidRPr="00153B53">
        <w:rPr>
          <w:u w:val="single"/>
        </w:rPr>
        <w:t xml:space="preserve">Forma e </w:t>
      </w:r>
      <w:r w:rsidR="004D7D89" w:rsidRPr="00153B53">
        <w:rPr>
          <w:u w:val="single"/>
        </w:rPr>
        <w:t>c</w:t>
      </w:r>
      <w:r w:rsidRPr="00153B53">
        <w:rPr>
          <w:u w:val="single"/>
        </w:rPr>
        <w:t xml:space="preserve">omprovação de </w:t>
      </w:r>
      <w:r w:rsidR="004D7D89" w:rsidRPr="00153B53">
        <w:rPr>
          <w:u w:val="single"/>
        </w:rPr>
        <w:t>t</w:t>
      </w:r>
      <w:r w:rsidRPr="00153B53">
        <w:rPr>
          <w:u w:val="single"/>
        </w:rPr>
        <w:t>itularidade</w:t>
      </w:r>
      <w:r w:rsidRPr="00153B53">
        <w:t xml:space="preserve">. </w:t>
      </w:r>
      <w:bookmarkStart w:id="54" w:name="_Hlk89245587"/>
      <w:r w:rsidRPr="00153B53">
        <w:t>As Debêntures serão emitidas sob a forma nominativa, escritural, sem emissão de certificados, sendo que, para todos os fins de direito, a titularidade das Debêntures será comprovada pel</w:t>
      </w:r>
      <w:r w:rsidR="000B433A" w:rsidRPr="00153B53">
        <w:t>a averbação n</w:t>
      </w:r>
      <w:r w:rsidRPr="00153B53">
        <w:t xml:space="preserve">o </w:t>
      </w:r>
      <w:r w:rsidR="000B433A" w:rsidRPr="00153B53">
        <w:t>livro de registro das Debêntures da Companhia</w:t>
      </w:r>
      <w:bookmarkEnd w:id="54"/>
      <w:r w:rsidRPr="00153B53">
        <w:t>.</w:t>
      </w:r>
    </w:p>
    <w:p w14:paraId="7769C958" w14:textId="77777777" w:rsidR="00C67B22" w:rsidRPr="00153B53" w:rsidRDefault="00C67B22">
      <w:pPr>
        <w:spacing w:after="0" w:line="320" w:lineRule="exact"/>
        <w:rPr>
          <w:rFonts w:ascii="Verdana" w:hAnsi="Verdana"/>
          <w:sz w:val="18"/>
          <w:szCs w:val="18"/>
        </w:rPr>
      </w:pPr>
    </w:p>
    <w:p w14:paraId="305E2331" w14:textId="77777777" w:rsidR="00973E47" w:rsidRPr="00153B53" w:rsidRDefault="00973E47">
      <w:pPr>
        <w:pStyle w:val="Ttulo2"/>
        <w:ind w:left="0" w:firstLine="0"/>
      </w:pPr>
      <w:r w:rsidRPr="00153B53">
        <w:rPr>
          <w:u w:val="single"/>
        </w:rPr>
        <w:lastRenderedPageBreak/>
        <w:t>Conversibilidade</w:t>
      </w:r>
      <w:r w:rsidRPr="00153B53">
        <w:t>.</w:t>
      </w:r>
      <w:r w:rsidR="007731E5" w:rsidRPr="00153B53">
        <w:t xml:space="preserve"> </w:t>
      </w:r>
      <w:bookmarkStart w:id="55" w:name="_Hlk89245614"/>
      <w:r w:rsidRPr="00153B53">
        <w:t xml:space="preserve">As Debêntures </w:t>
      </w:r>
      <w:r w:rsidR="000B433A" w:rsidRPr="00153B53">
        <w:t xml:space="preserve">serão simples, </w:t>
      </w:r>
      <w:r w:rsidRPr="00153B53">
        <w:t>não conversíveis em ações de emissão da Companhia</w:t>
      </w:r>
      <w:bookmarkEnd w:id="55"/>
      <w:r w:rsidRPr="00153B53">
        <w:t>.</w:t>
      </w:r>
    </w:p>
    <w:p w14:paraId="2678C9C5" w14:textId="77777777" w:rsidR="00C67B22" w:rsidRPr="00153B53" w:rsidRDefault="00C67B22">
      <w:pPr>
        <w:spacing w:after="0" w:line="320" w:lineRule="exact"/>
        <w:ind w:left="709"/>
        <w:rPr>
          <w:rFonts w:ascii="Verdana" w:hAnsi="Verdana"/>
          <w:sz w:val="18"/>
          <w:szCs w:val="18"/>
        </w:rPr>
      </w:pPr>
    </w:p>
    <w:p w14:paraId="02E16289" w14:textId="298213CE" w:rsidR="00973E47" w:rsidRPr="00153B53" w:rsidRDefault="00973E47">
      <w:pPr>
        <w:pStyle w:val="Ttulo2"/>
        <w:ind w:left="0" w:firstLine="0"/>
      </w:pPr>
      <w:r w:rsidRPr="00153B53">
        <w:rPr>
          <w:u w:val="single"/>
        </w:rPr>
        <w:t>Espécie</w:t>
      </w:r>
      <w:r w:rsidRPr="00153B53">
        <w:t xml:space="preserve">. As Debêntures </w:t>
      </w:r>
      <w:r w:rsidR="000B433A" w:rsidRPr="00153B53">
        <w:t xml:space="preserve">serão </w:t>
      </w:r>
      <w:r w:rsidRPr="00153B53">
        <w:t xml:space="preserve">da espécie </w:t>
      </w:r>
      <w:r w:rsidR="00B13F9A" w:rsidRPr="00153B53">
        <w:t>com garantia real</w:t>
      </w:r>
      <w:r w:rsidRPr="00153B53">
        <w:t xml:space="preserve">. </w:t>
      </w:r>
      <w:bookmarkStart w:id="56" w:name="_Ref264653840"/>
      <w:bookmarkStart w:id="57" w:name="_Ref278297550"/>
    </w:p>
    <w:p w14:paraId="1BEE0740" w14:textId="77777777" w:rsidR="00C31B17" w:rsidRPr="00153B53" w:rsidRDefault="00C31B17">
      <w:pPr>
        <w:pStyle w:val="PargrafodaLista"/>
        <w:spacing w:after="0" w:line="320" w:lineRule="exact"/>
        <w:rPr>
          <w:rFonts w:ascii="Verdana" w:hAnsi="Verdana"/>
          <w:sz w:val="18"/>
          <w:szCs w:val="18"/>
        </w:rPr>
      </w:pPr>
    </w:p>
    <w:p w14:paraId="2BBEE5D2" w14:textId="5B68619F" w:rsidR="00CF27EF" w:rsidRPr="00153B53" w:rsidRDefault="00C31B17">
      <w:pPr>
        <w:pStyle w:val="Ttulo2"/>
        <w:ind w:left="0" w:firstLine="0"/>
      </w:pPr>
      <w:bookmarkStart w:id="58" w:name="_Hlk89260416"/>
      <w:r w:rsidRPr="00153B53">
        <w:rPr>
          <w:u w:val="single"/>
        </w:rPr>
        <w:t>Garantia</w:t>
      </w:r>
      <w:r w:rsidR="00B13F9A" w:rsidRPr="00153B53">
        <w:rPr>
          <w:u w:val="single"/>
        </w:rPr>
        <w:t xml:space="preserve"> Rea</w:t>
      </w:r>
      <w:r w:rsidR="004F2B57">
        <w:rPr>
          <w:u w:val="single"/>
        </w:rPr>
        <w:t>l</w:t>
      </w:r>
      <w:r w:rsidRPr="00153B53">
        <w:t xml:space="preserve">. </w:t>
      </w:r>
      <w:r w:rsidR="00C13866" w:rsidRPr="00153B53">
        <w:t>Em adição à constituição do Fundo de Reserva, e</w:t>
      </w:r>
      <w:r w:rsidRPr="00153B53">
        <w:t xml:space="preserve">m garantia do integral e pontual </w:t>
      </w:r>
      <w:r w:rsidR="009F3E84" w:rsidRPr="00153B53">
        <w:t xml:space="preserve">cumprimento </w:t>
      </w:r>
      <w:bookmarkStart w:id="59" w:name="_Hlk89260180"/>
      <w:r w:rsidR="00B13F9A" w:rsidRPr="00153B53">
        <w:t xml:space="preserve">de todas e quaisquer obrigações, principais </w:t>
      </w:r>
      <w:r w:rsidR="00600820" w:rsidRPr="00153B53">
        <w:t xml:space="preserve">e </w:t>
      </w:r>
      <w:r w:rsidR="00B13F9A" w:rsidRPr="00153B53">
        <w:t xml:space="preserve">acessórias, presentes </w:t>
      </w:r>
      <w:r w:rsidR="00600820" w:rsidRPr="00153B53">
        <w:t xml:space="preserve">e </w:t>
      </w:r>
      <w:r w:rsidR="00B13F9A" w:rsidRPr="00153B53">
        <w:t xml:space="preserve">futuras, </w:t>
      </w:r>
      <w:r w:rsidR="00EF5CD9">
        <w:t xml:space="preserve">em seu vencimento original ou antecipado, </w:t>
      </w:r>
      <w:r w:rsidR="00B13F9A" w:rsidRPr="00153B53">
        <w:t xml:space="preserve">assumidas </w:t>
      </w:r>
      <w:r w:rsidR="00600820" w:rsidRPr="00153B53">
        <w:t>e/</w:t>
      </w:r>
      <w:r w:rsidR="00B13F9A" w:rsidRPr="00153B53">
        <w:t xml:space="preserve">ou que venham a ser assumidas pela Companhia </w:t>
      </w:r>
      <w:bookmarkEnd w:id="59"/>
      <w:r w:rsidR="00B13F9A" w:rsidRPr="00153B53">
        <w:t>perante o Debenturista no âmbito desta Escritura de Emissão, o que inclui, mas não se limita, ao pagamento do Valor Nominal Unitário, da Remuneração e/ou dos encargos moratórios, se houver, bem como todos os pagamentos devidos ou a serem devidos pela Companhia no âmbito da emissão, tais como todos os custos, comissões, despesas, juros, multas, penalidades, indenizações, honorários, tributos e demais encargos comprovadamente incorridos pelo Debenturista, pelo Agente Fiduciário dos CRI e/ou pelos Titulares dos CRI, em decorrência de processos, procedimentos e/ou quaisquer outras medidas judiciais ou extrajudiciais necessários à salvaguarda dos direitos e prerrogativas da Debenturista, do Agente Fiduciário dos CRI e/ou dos Titulares dos CRI decorrentes dos Documentos da Operação</w:t>
      </w:r>
      <w:r w:rsidRPr="00153B53">
        <w:t xml:space="preserve"> </w:t>
      </w:r>
      <w:r w:rsidR="00B13F9A" w:rsidRPr="00153B53">
        <w:t>(“</w:t>
      </w:r>
      <w:r w:rsidRPr="00153B53">
        <w:rPr>
          <w:u w:val="single"/>
        </w:rPr>
        <w:t>Obrigações Garantidas</w:t>
      </w:r>
      <w:r w:rsidR="00B13F9A" w:rsidRPr="00153B53">
        <w:t>”)</w:t>
      </w:r>
      <w:r w:rsidRPr="00153B53">
        <w:t xml:space="preserve">, </w:t>
      </w:r>
      <w:bookmarkStart w:id="60" w:name="_Hlk89705380"/>
      <w:r w:rsidRPr="00153B53">
        <w:t>ser</w:t>
      </w:r>
      <w:r w:rsidR="007D1011" w:rsidRPr="00153B53">
        <w:t>á</w:t>
      </w:r>
      <w:r w:rsidRPr="00153B53">
        <w:t xml:space="preserve"> constituída</w:t>
      </w:r>
      <w:r w:rsidR="007D1011" w:rsidRPr="00153B53">
        <w:t xml:space="preserve"> alienação fiduciária </w:t>
      </w:r>
      <w:bookmarkEnd w:id="58"/>
      <w:r w:rsidR="00DC08C3" w:rsidRPr="00153B53">
        <w:t>sobre:</w:t>
      </w:r>
    </w:p>
    <w:bookmarkEnd w:id="60"/>
    <w:p w14:paraId="5892C30F" w14:textId="77777777" w:rsidR="009C7F95" w:rsidRPr="00587BE3" w:rsidRDefault="009C7F95" w:rsidP="00587BE3">
      <w:pPr>
        <w:spacing w:after="0" w:line="320" w:lineRule="exact"/>
      </w:pPr>
    </w:p>
    <w:p w14:paraId="5E6DE8B3" w14:textId="5C6F467C" w:rsidR="005C0111" w:rsidRPr="00153B53" w:rsidRDefault="00BB01DC" w:rsidP="00BB7E11">
      <w:pPr>
        <w:pStyle w:val="Ttulo2"/>
        <w:numPr>
          <w:ilvl w:val="0"/>
          <w:numId w:val="13"/>
        </w:numPr>
        <w:ind w:left="709" w:hanging="709"/>
      </w:pPr>
      <w:r>
        <w:t xml:space="preserve">a totalidade das quotas </w:t>
      </w:r>
      <w:r w:rsidR="005C0111" w:rsidRPr="00153B53">
        <w:t>de emissão da</w:t>
      </w:r>
      <w:r>
        <w:t xml:space="preserve"> </w:t>
      </w:r>
      <w:bookmarkStart w:id="61" w:name="_Hlk94624960"/>
      <w:r>
        <w:rPr>
          <w:rFonts w:cs="Calibri"/>
          <w:b/>
          <w:bCs/>
        </w:rPr>
        <w:t xml:space="preserve">MTR-03 ADMINISTRAÇÃO DE BENS </w:t>
      </w:r>
      <w:r w:rsidRPr="009B5347">
        <w:rPr>
          <w:rFonts w:cs="Calibri"/>
          <w:b/>
          <w:bCs/>
        </w:rPr>
        <w:t>LTDA</w:t>
      </w:r>
      <w:bookmarkEnd w:id="61"/>
      <w:r>
        <w:rPr>
          <w:rFonts w:cs="Calibri"/>
          <w:b/>
          <w:bCs/>
        </w:rPr>
        <w:t xml:space="preserve">., </w:t>
      </w:r>
      <w:r>
        <w:rPr>
          <w:rFonts w:cs="Calibri"/>
          <w:bCs/>
        </w:rPr>
        <w:t xml:space="preserve">inscrita no CNPJ/ME sob o nº </w:t>
      </w:r>
      <w:bookmarkStart w:id="62" w:name="_Hlk94625725"/>
      <w:r>
        <w:rPr>
          <w:rFonts w:cs="Calibri"/>
          <w:bCs/>
        </w:rPr>
        <w:t>35.674.584/0001-65</w:t>
      </w:r>
      <w:bookmarkEnd w:id="62"/>
      <w:r>
        <w:rPr>
          <w:rFonts w:cs="Calibri"/>
          <w:bCs/>
        </w:rPr>
        <w:t xml:space="preserve">, </w:t>
      </w:r>
      <w:r w:rsidRPr="00BB01DC">
        <w:rPr>
          <w:rFonts w:cs="Calibri"/>
        </w:rPr>
        <w:t>da</w:t>
      </w:r>
      <w:r>
        <w:rPr>
          <w:rFonts w:cs="Calibri"/>
          <w:b/>
          <w:bCs/>
        </w:rPr>
        <w:t xml:space="preserve"> </w:t>
      </w:r>
      <w:r w:rsidRPr="009B5347">
        <w:rPr>
          <w:rFonts w:cs="Calibri"/>
          <w:b/>
          <w:bCs/>
        </w:rPr>
        <w:t>MTR-05 ADMINISTRAÇÃO DE BENS LTDA</w:t>
      </w:r>
      <w:r>
        <w:rPr>
          <w:rFonts w:cs="Calibri"/>
          <w:b/>
          <w:bCs/>
        </w:rPr>
        <w:t xml:space="preserve">., </w:t>
      </w:r>
      <w:bookmarkStart w:id="63" w:name="_Hlk94625748"/>
      <w:r>
        <w:rPr>
          <w:rFonts w:cs="Calibri"/>
          <w:bCs/>
        </w:rPr>
        <w:t>inscrita no CNPJ/ME sob o nº 35.726.974/0001-31</w:t>
      </w:r>
      <w:bookmarkEnd w:id="63"/>
      <w:r>
        <w:rPr>
          <w:rFonts w:cs="Calibri"/>
          <w:bCs/>
        </w:rPr>
        <w:t xml:space="preserve">, </w:t>
      </w:r>
      <w:r w:rsidRPr="00BB01DC">
        <w:rPr>
          <w:rFonts w:cs="Calibri"/>
        </w:rPr>
        <w:t xml:space="preserve">da </w:t>
      </w:r>
      <w:r w:rsidRPr="009B5347">
        <w:rPr>
          <w:rFonts w:cs="Calibri"/>
          <w:b/>
          <w:bCs/>
        </w:rPr>
        <w:t>MTR-</w:t>
      </w:r>
      <w:r>
        <w:rPr>
          <w:rFonts w:cs="Calibri"/>
          <w:b/>
          <w:bCs/>
        </w:rPr>
        <w:t>11</w:t>
      </w:r>
      <w:r w:rsidRPr="009B5347">
        <w:rPr>
          <w:rFonts w:cs="Calibri"/>
          <w:b/>
          <w:bCs/>
        </w:rPr>
        <w:t xml:space="preserve"> ADMINISTRAÇÃO DE BENS LTDA</w:t>
      </w:r>
      <w:r>
        <w:rPr>
          <w:rFonts w:cs="Calibri"/>
          <w:b/>
          <w:bCs/>
        </w:rPr>
        <w:t xml:space="preserve">, </w:t>
      </w:r>
      <w:r>
        <w:rPr>
          <w:rFonts w:cs="Calibri"/>
          <w:bCs/>
        </w:rPr>
        <w:t xml:space="preserve">inscrita no CNPJ/ME sob o nº 36.296.647/0001-50, </w:t>
      </w:r>
      <w:r w:rsidRPr="00BB01DC">
        <w:rPr>
          <w:rFonts w:cs="Calibri"/>
        </w:rPr>
        <w:t xml:space="preserve">da </w:t>
      </w:r>
      <w:r w:rsidRPr="009B5347">
        <w:rPr>
          <w:rFonts w:cs="Calibri"/>
          <w:b/>
          <w:bCs/>
        </w:rPr>
        <w:t>MTR-</w:t>
      </w:r>
      <w:r>
        <w:rPr>
          <w:rFonts w:cs="Calibri"/>
          <w:b/>
          <w:bCs/>
        </w:rPr>
        <w:t>24</w:t>
      </w:r>
      <w:r w:rsidRPr="009B5347">
        <w:rPr>
          <w:rFonts w:cs="Calibri"/>
          <w:b/>
          <w:bCs/>
        </w:rPr>
        <w:t xml:space="preserve"> ADMINISTRAÇÃO DE BENS LTDA</w:t>
      </w:r>
      <w:r>
        <w:rPr>
          <w:rFonts w:cs="Calibri"/>
          <w:b/>
          <w:bCs/>
        </w:rPr>
        <w:t xml:space="preserve">., </w:t>
      </w:r>
      <w:r>
        <w:rPr>
          <w:rFonts w:cs="Calibri"/>
          <w:bCs/>
        </w:rPr>
        <w:t xml:space="preserve">inscrita no CNPJ/ME sob o nº 36.325.138/0001-08, </w:t>
      </w:r>
      <w:r w:rsidRPr="00BB01DC">
        <w:rPr>
          <w:rFonts w:cs="Calibri"/>
        </w:rPr>
        <w:t xml:space="preserve">da </w:t>
      </w:r>
      <w:r w:rsidRPr="009B5347">
        <w:rPr>
          <w:rFonts w:cs="Calibri"/>
          <w:b/>
          <w:bCs/>
        </w:rPr>
        <w:t>MTR-</w:t>
      </w:r>
      <w:r>
        <w:rPr>
          <w:rFonts w:cs="Calibri"/>
          <w:b/>
          <w:bCs/>
        </w:rPr>
        <w:t>32</w:t>
      </w:r>
      <w:r w:rsidRPr="009B5347">
        <w:rPr>
          <w:rFonts w:cs="Calibri"/>
          <w:b/>
          <w:bCs/>
        </w:rPr>
        <w:t xml:space="preserve"> ADMINISTRAÇÃO DE BENS LTDA</w:t>
      </w:r>
      <w:r>
        <w:rPr>
          <w:rFonts w:cs="Calibri"/>
          <w:b/>
          <w:bCs/>
        </w:rPr>
        <w:t xml:space="preserve">., </w:t>
      </w:r>
      <w:r>
        <w:rPr>
          <w:rFonts w:cs="Calibri"/>
          <w:bCs/>
        </w:rPr>
        <w:t xml:space="preserve">inscrita no CNPJ/ME sob o nº 37.594.537/0001-37, </w:t>
      </w:r>
      <w:r w:rsidRPr="00BB01DC">
        <w:rPr>
          <w:rFonts w:cs="Calibri"/>
        </w:rPr>
        <w:t xml:space="preserve">e da </w:t>
      </w:r>
      <w:bookmarkStart w:id="64" w:name="_Hlk94625017"/>
      <w:r w:rsidRPr="00722AEF">
        <w:rPr>
          <w:b/>
          <w:bCs/>
        </w:rPr>
        <w:t>MITRE MICHIGAN EMPREENDIMENTOSEPARTICIPAÇÕES SPE LTDA</w:t>
      </w:r>
      <w:bookmarkEnd w:id="64"/>
      <w:r>
        <w:rPr>
          <w:b/>
          <w:bCs/>
        </w:rPr>
        <w:t xml:space="preserve">., </w:t>
      </w:r>
      <w:r>
        <w:rPr>
          <w:rFonts w:cs="Calibri"/>
          <w:bCs/>
        </w:rPr>
        <w:t>inscrita no CNPJ/ME sob o nº 28.655.487/0001-60</w:t>
      </w:r>
      <w:r>
        <w:t>conforme qualificadas no Contrato de Alienação Fiduciária de Quotas</w:t>
      </w:r>
      <w:r w:rsidR="005C0111" w:rsidRPr="00153B53">
        <w:rPr>
          <w:rFonts w:cs="Tahoma"/>
        </w:rPr>
        <w:t xml:space="preserve"> (“</w:t>
      </w:r>
      <w:r w:rsidR="005C0111" w:rsidRPr="00153B53">
        <w:rPr>
          <w:rFonts w:cs="Tahoma"/>
          <w:u w:val="single"/>
        </w:rPr>
        <w:t xml:space="preserve">SPE </w:t>
      </w:r>
      <w:r w:rsidR="005C0111">
        <w:rPr>
          <w:rFonts w:cs="Tahoma"/>
          <w:u w:val="single"/>
        </w:rPr>
        <w:t>Garantia</w:t>
      </w:r>
      <w:r w:rsidR="005C0111" w:rsidRPr="00153B53">
        <w:rPr>
          <w:rFonts w:cs="Tahoma"/>
        </w:rPr>
        <w:t>”)</w:t>
      </w:r>
      <w:r>
        <w:rPr>
          <w:rFonts w:cs="Tahoma"/>
        </w:rPr>
        <w:t>, todas</w:t>
      </w:r>
      <w:r w:rsidR="005C0111" w:rsidRPr="00153B53">
        <w:t xml:space="preserve"> detidas pela Companhia (“</w:t>
      </w:r>
      <w:r w:rsidR="005C0111" w:rsidRPr="00153B53">
        <w:rPr>
          <w:u w:val="single"/>
        </w:rPr>
        <w:t xml:space="preserve">Quotas SPE </w:t>
      </w:r>
      <w:r w:rsidR="005C0111">
        <w:rPr>
          <w:u w:val="single"/>
        </w:rPr>
        <w:t>Garantia</w:t>
      </w:r>
      <w:r w:rsidR="005C0111" w:rsidRPr="00153B53">
        <w:t xml:space="preserve">”); </w:t>
      </w:r>
    </w:p>
    <w:p w14:paraId="39850E45" w14:textId="77777777" w:rsidR="005C0111" w:rsidRPr="00153B53" w:rsidRDefault="005C0111" w:rsidP="005C0111">
      <w:pPr>
        <w:ind w:left="708"/>
        <w:rPr>
          <w:sz w:val="18"/>
          <w:szCs w:val="18"/>
        </w:rPr>
      </w:pPr>
    </w:p>
    <w:p w14:paraId="40812E7B" w14:textId="081DDEB4" w:rsidR="005C0111" w:rsidRPr="00153B53" w:rsidRDefault="005C0111" w:rsidP="00401B3A">
      <w:pPr>
        <w:pStyle w:val="Ttulo2"/>
        <w:numPr>
          <w:ilvl w:val="0"/>
          <w:numId w:val="13"/>
        </w:numPr>
        <w:ind w:left="709" w:hanging="709"/>
      </w:pPr>
      <w:r w:rsidRPr="00153B53">
        <w:t xml:space="preserve">todas e quaisquer outras Quotas </w:t>
      </w:r>
      <w:r>
        <w:t>SPE Garantia</w:t>
      </w:r>
      <w:r w:rsidRPr="00153B53">
        <w:t xml:space="preserve"> que, porventura, a partir desta data, forem atribuídas à Companhia, representativas do capital social da SPE </w:t>
      </w:r>
      <w:r>
        <w:t>Garantia</w:t>
      </w:r>
      <w:r w:rsidRPr="00153B53">
        <w:t>, seja qual for o motivo ou origem (“</w:t>
      </w:r>
      <w:r w:rsidRPr="00153B53">
        <w:rPr>
          <w:u w:val="single"/>
        </w:rPr>
        <w:t xml:space="preserve">Novas Quotas SPE </w:t>
      </w:r>
      <w:r>
        <w:rPr>
          <w:u w:val="single"/>
        </w:rPr>
        <w:t>Garantia</w:t>
      </w:r>
      <w:r w:rsidRPr="00153B53">
        <w:t xml:space="preserve">”); e </w:t>
      </w:r>
    </w:p>
    <w:p w14:paraId="36E0EE1D" w14:textId="77777777" w:rsidR="005C0111" w:rsidRPr="00153B53" w:rsidRDefault="005C0111" w:rsidP="005C0111">
      <w:pPr>
        <w:ind w:left="708"/>
        <w:rPr>
          <w:sz w:val="18"/>
          <w:szCs w:val="18"/>
        </w:rPr>
      </w:pPr>
    </w:p>
    <w:p w14:paraId="6E1BA8AC" w14:textId="67E07BF6" w:rsidR="005C0111" w:rsidRPr="00153B53" w:rsidRDefault="005C0111" w:rsidP="00401B3A">
      <w:pPr>
        <w:pStyle w:val="Ttulo2"/>
        <w:numPr>
          <w:ilvl w:val="0"/>
          <w:numId w:val="13"/>
        </w:numPr>
        <w:ind w:left="709" w:hanging="709"/>
      </w:pPr>
      <w:r>
        <w:t xml:space="preserve">todos </w:t>
      </w:r>
      <w:r w:rsidRPr="00153B53">
        <w:t xml:space="preserve">os frutos, rendimentos, vantagens e direitos decorrentes das Quotas representativas do capital social da SPE </w:t>
      </w:r>
      <w:r>
        <w:t>Garantia</w:t>
      </w:r>
      <w:r w:rsidRPr="00153B53">
        <w:t xml:space="preserve">, inclusive lucro, fluxo de dividendos, juros sobre capital próprio e/ou quaisquer outros proventos, quaisquer bonificações, desdobramentos, grupamentos conversão, permutas ou aumentos de capital por capitalização de lucros e/ou reservas associados </w:t>
      </w:r>
      <w:r>
        <w:t xml:space="preserve">às Quotas SPE Garantia </w:t>
      </w:r>
      <w:r w:rsidRPr="00153B53">
        <w:t>(“</w:t>
      </w:r>
      <w:r w:rsidRPr="00153B53">
        <w:rPr>
          <w:u w:val="single"/>
        </w:rPr>
        <w:t xml:space="preserve">Direitos </w:t>
      </w:r>
      <w:r w:rsidRPr="00153B53">
        <w:rPr>
          <w:u w:val="single"/>
        </w:rPr>
        <w:lastRenderedPageBreak/>
        <w:t>Cedidos Fiduciariamente</w:t>
      </w:r>
      <w:r w:rsidRPr="00153B53">
        <w:t xml:space="preserve">”, em conjunto com as Quotas SPE </w:t>
      </w:r>
      <w:r>
        <w:t>Garantia</w:t>
      </w:r>
      <w:r w:rsidRPr="00153B53">
        <w:t xml:space="preserve"> e as Novas Quotas SPE </w:t>
      </w:r>
      <w:r>
        <w:t>Garantia</w:t>
      </w:r>
      <w:r w:rsidRPr="00153B53">
        <w:t>, “</w:t>
      </w:r>
      <w:bookmarkStart w:id="65" w:name="_Hlk89183820"/>
      <w:r w:rsidRPr="00153B53">
        <w:rPr>
          <w:u w:val="single"/>
        </w:rPr>
        <w:t>Quotas</w:t>
      </w:r>
      <w:r w:rsidRPr="00AF1498">
        <w:rPr>
          <w:u w:val="single"/>
        </w:rPr>
        <w:t xml:space="preserve"> </w:t>
      </w:r>
      <w:r w:rsidRPr="00153B53">
        <w:rPr>
          <w:u w:val="single"/>
        </w:rPr>
        <w:t>Alienadas Fiduciariamente</w:t>
      </w:r>
      <w:bookmarkEnd w:id="65"/>
      <w:r w:rsidRPr="00153B53">
        <w:t>”), nos termos do Contrato de Alienação Fiduciária de Quotas</w:t>
      </w:r>
      <w:r w:rsidR="0095416F">
        <w:t xml:space="preserve"> ou do Novo Contrato de Alienação Fiduciária de Quotas</w:t>
      </w:r>
      <w:r w:rsidRPr="00153B53">
        <w:t>.</w:t>
      </w:r>
      <w:r w:rsidR="00BE0B87">
        <w:t xml:space="preserve"> </w:t>
      </w:r>
    </w:p>
    <w:p w14:paraId="2DFEE10B" w14:textId="43F9A06D" w:rsidR="004162E5" w:rsidRPr="004162E5" w:rsidRDefault="004162E5" w:rsidP="00AE7048"/>
    <w:p w14:paraId="5DBD914F" w14:textId="57DE8ED8" w:rsidR="00EF5CD9" w:rsidRDefault="004162E5" w:rsidP="00AE7048">
      <w:pPr>
        <w:pStyle w:val="Ttulo3"/>
        <w:ind w:left="0" w:firstLine="0"/>
      </w:pPr>
      <w:r>
        <w:t xml:space="preserve">Nos termos do Contrato de Alienação Fiduciária de Quotas, a Companhia obriga-se a manter alienados fiduciariamente, </w:t>
      </w:r>
      <w:r w:rsidRPr="00B2627A">
        <w:rPr>
          <w:color w:val="000000"/>
        </w:rPr>
        <w:t>em</w:t>
      </w:r>
      <w:r w:rsidRPr="00372004">
        <w:rPr>
          <w:color w:val="000000"/>
        </w:rPr>
        <w:t xml:space="preserve"> favor da </w:t>
      </w:r>
      <w:r>
        <w:rPr>
          <w:color w:val="000000"/>
        </w:rPr>
        <w:t>Securitizadora</w:t>
      </w:r>
      <w:r w:rsidRPr="00372004">
        <w:rPr>
          <w:color w:val="000000"/>
        </w:rPr>
        <w:t xml:space="preserve">, em garantia das Obrigações Garantidas, </w:t>
      </w:r>
      <w:r>
        <w:rPr>
          <w:color w:val="000000"/>
        </w:rPr>
        <w:t>Quotas Alienadas Fiduciariamente</w:t>
      </w:r>
      <w:r w:rsidRPr="00372004">
        <w:rPr>
          <w:color w:val="000000"/>
        </w:rPr>
        <w:t xml:space="preserve"> suficientes para que</w:t>
      </w:r>
      <w:r>
        <w:rPr>
          <w:color w:val="000000"/>
        </w:rPr>
        <w:t xml:space="preserve"> a todo e qualquer momento o índice entre o valor do patrimônio líquido das SPE Garantia represente</w:t>
      </w:r>
      <w:r w:rsidRPr="00372004">
        <w:rPr>
          <w:color w:val="000000"/>
        </w:rPr>
        <w:t>, no mínimo</w:t>
      </w:r>
      <w:r w:rsidR="009D40F1">
        <w:rPr>
          <w:color w:val="000000"/>
        </w:rPr>
        <w:t>: (i)</w:t>
      </w:r>
      <w:r>
        <w:rPr>
          <w:color w:val="000000"/>
        </w:rPr>
        <w:t xml:space="preserve"> </w:t>
      </w:r>
      <w:r w:rsidR="00443A3F">
        <w:rPr>
          <w:color w:val="000000"/>
        </w:rPr>
        <w:t>100</w:t>
      </w:r>
      <w:r w:rsidRPr="00372004">
        <w:rPr>
          <w:color w:val="000000"/>
        </w:rPr>
        <w:t>% (</w:t>
      </w:r>
      <w:r w:rsidR="00443A3F">
        <w:rPr>
          <w:color w:val="000000"/>
        </w:rPr>
        <w:t xml:space="preserve">cem </w:t>
      </w:r>
      <w:r w:rsidRPr="00372004">
        <w:rPr>
          <w:color w:val="000000"/>
        </w:rPr>
        <w:t>por cento) do saldo devedor dos CRI</w:t>
      </w:r>
      <w:r w:rsidR="009D40F1">
        <w:rPr>
          <w:color w:val="000000"/>
        </w:rPr>
        <w:t xml:space="preserve">, caso a classificação da Emissão seja igual ou superior </w:t>
      </w:r>
      <w:r w:rsidR="009636F1">
        <w:rPr>
          <w:color w:val="000000"/>
        </w:rPr>
        <w:t>a</w:t>
      </w:r>
      <w:r w:rsidR="009D40F1">
        <w:rPr>
          <w:color w:val="000000"/>
        </w:rPr>
        <w:t xml:space="preserve"> “</w:t>
      </w:r>
      <w:r w:rsidR="00443A3F">
        <w:rPr>
          <w:color w:val="000000"/>
        </w:rPr>
        <w:t>AA-</w:t>
      </w:r>
      <w:r w:rsidR="009D40F1">
        <w:rPr>
          <w:color w:val="000000"/>
        </w:rPr>
        <w:t>”; (ii)</w:t>
      </w:r>
      <w:r w:rsidRPr="00372004">
        <w:rPr>
          <w:color w:val="000000"/>
        </w:rPr>
        <w:t xml:space="preserve"> </w:t>
      </w:r>
      <w:r w:rsidR="00443A3F">
        <w:rPr>
          <w:color w:val="000000"/>
        </w:rPr>
        <w:t>110%</w:t>
      </w:r>
      <w:r w:rsidR="009D40F1" w:rsidRPr="00372004">
        <w:rPr>
          <w:color w:val="000000"/>
        </w:rPr>
        <w:t xml:space="preserve"> (</w:t>
      </w:r>
      <w:r w:rsidR="00443A3F">
        <w:rPr>
          <w:color w:val="000000"/>
        </w:rPr>
        <w:t>cento e dez</w:t>
      </w:r>
      <w:r w:rsidR="009D40F1" w:rsidRPr="00372004">
        <w:rPr>
          <w:color w:val="000000"/>
        </w:rPr>
        <w:t xml:space="preserve"> por cento) do saldo devedor dos CRI</w:t>
      </w:r>
      <w:r w:rsidR="009D40F1">
        <w:rPr>
          <w:color w:val="000000"/>
        </w:rPr>
        <w:t xml:space="preserve">, caso a classificação da Emissão seja igual </w:t>
      </w:r>
      <w:r w:rsidR="00443A3F">
        <w:rPr>
          <w:color w:val="000000"/>
        </w:rPr>
        <w:t>a “A+” até “AA-” (exclusive); e (iii) 120% (cento e vinte por cento) do saldo devedor dos CRI, caso a classificação da Emissão seja inferior a “A+”</w:t>
      </w:r>
      <w:r w:rsidR="009D40F1" w:rsidRPr="00372004">
        <w:rPr>
          <w:color w:val="000000"/>
        </w:rPr>
        <w:t xml:space="preserve"> </w:t>
      </w:r>
      <w:r w:rsidRPr="00372004">
        <w:rPr>
          <w:color w:val="000000"/>
        </w:rPr>
        <w:t>(“</w:t>
      </w:r>
      <w:r w:rsidRPr="00372004">
        <w:rPr>
          <w:color w:val="000000"/>
          <w:u w:val="single"/>
        </w:rPr>
        <w:t>Índice Mínimo da Garantia</w:t>
      </w:r>
      <w:r w:rsidRPr="00372004">
        <w:rPr>
          <w:color w:val="000000"/>
        </w:rPr>
        <w:t>”).</w:t>
      </w:r>
      <w:r w:rsidR="0034724E">
        <w:rPr>
          <w:color w:val="000000"/>
        </w:rPr>
        <w:t xml:space="preserve"> A verificação do Índice Mínimo de Garantia será realizada conforme previsto no Contrato de Alienação Fiduciária de Quotas.</w:t>
      </w:r>
    </w:p>
    <w:p w14:paraId="2ED07EDA" w14:textId="77777777" w:rsidR="00A436BD" w:rsidRPr="00A436BD" w:rsidRDefault="00A436BD" w:rsidP="00E4216D"/>
    <w:p w14:paraId="3DFBF638" w14:textId="6D08EBA9" w:rsidR="00A436BD" w:rsidRDefault="00481048" w:rsidP="00A436BD">
      <w:pPr>
        <w:pStyle w:val="Ttulo3"/>
        <w:ind w:left="0" w:firstLine="0"/>
        <w:rPr>
          <w:color w:val="000000"/>
        </w:rPr>
      </w:pPr>
      <w:r w:rsidRPr="00BB0125">
        <w:rPr>
          <w:color w:val="000000"/>
        </w:rPr>
        <w:t>O valor do patrimônio líquido da(s) SPE(s)</w:t>
      </w:r>
      <w:r>
        <w:rPr>
          <w:color w:val="000000"/>
        </w:rPr>
        <w:t xml:space="preserve"> cujas quotas</w:t>
      </w:r>
      <w:r w:rsidRPr="00BB0125">
        <w:rPr>
          <w:color w:val="000000"/>
        </w:rPr>
        <w:t xml:space="preserve"> eventualmente deixe</w:t>
      </w:r>
      <w:r>
        <w:rPr>
          <w:color w:val="000000"/>
        </w:rPr>
        <w:t>m</w:t>
      </w:r>
      <w:r w:rsidRPr="00BB0125">
        <w:rPr>
          <w:color w:val="000000"/>
        </w:rPr>
        <w:t xml:space="preserve"> de ser parte deste Contrato em razão da implementação da Condição Resolutiva (conforme definido</w:t>
      </w:r>
      <w:r w:rsidR="003839AB">
        <w:rPr>
          <w:color w:val="000000"/>
        </w:rPr>
        <w:t xml:space="preserve"> no Contrato de Alienação Fiduciária</w:t>
      </w:r>
      <w:r w:rsidR="001A1C51">
        <w:rPr>
          <w:color w:val="000000"/>
        </w:rPr>
        <w:t xml:space="preserve"> de Quotas</w:t>
      </w:r>
      <w:r w:rsidRPr="00BB0125">
        <w:rPr>
          <w:color w:val="000000"/>
        </w:rPr>
        <w:t>) continuará sendo computado para o cálculo do Índice Mínimo da Garantia, ainda que</w:t>
      </w:r>
      <w:r>
        <w:rPr>
          <w:color w:val="000000"/>
        </w:rPr>
        <w:t xml:space="preserve"> (i)</w:t>
      </w:r>
      <w:r w:rsidRPr="00BB0125">
        <w:rPr>
          <w:color w:val="000000"/>
        </w:rPr>
        <w:t xml:space="preserve"> implementada referida Condição Resolutiva (conforme </w:t>
      </w:r>
      <w:r w:rsidRPr="001A1C51">
        <w:rPr>
          <w:color w:val="000000"/>
        </w:rPr>
        <w:t>definido</w:t>
      </w:r>
      <w:r w:rsidR="003839AB" w:rsidRPr="001A1C51">
        <w:rPr>
          <w:color w:val="000000"/>
        </w:rPr>
        <w:t xml:space="preserve"> no Contrato de Alienação Fiduciária</w:t>
      </w:r>
      <w:r w:rsidR="001A1C51" w:rsidRPr="001A1C51">
        <w:rPr>
          <w:color w:val="000000"/>
        </w:rPr>
        <w:t xml:space="preserve"> de Quotas</w:t>
      </w:r>
      <w:r w:rsidRPr="001A1C51">
        <w:rPr>
          <w:color w:val="000000"/>
        </w:rPr>
        <w:t xml:space="preserve">), nos termos da cláusula </w:t>
      </w:r>
      <w:r w:rsidR="001A1C51" w:rsidRPr="001A1C51">
        <w:rPr>
          <w:color w:val="000000"/>
        </w:rPr>
        <w:t>5.15.1 acima</w:t>
      </w:r>
      <w:r w:rsidRPr="001A1C51">
        <w:rPr>
          <w:color w:val="000000"/>
        </w:rPr>
        <w:t xml:space="preserve">, e (ii) não implementada a condição </w:t>
      </w:r>
      <w:r w:rsidR="00DC08C3" w:rsidRPr="001A1C51">
        <w:rPr>
          <w:color w:val="000000"/>
        </w:rPr>
        <w:t>suspensiva, a ser prevista em cada Novo</w:t>
      </w:r>
      <w:r w:rsidR="00DC08C3" w:rsidRPr="00BB0125">
        <w:rPr>
          <w:color w:val="000000"/>
        </w:rPr>
        <w:t xml:space="preserve"> Contrato de Alienação Fiduciária de Quotas (conforme adiante definido</w:t>
      </w:r>
      <w:r w:rsidRPr="00BB0125">
        <w:rPr>
          <w:color w:val="000000"/>
        </w:rPr>
        <w:t>)</w:t>
      </w:r>
      <w:r w:rsidR="00A436BD" w:rsidRPr="00A436BD">
        <w:rPr>
          <w:color w:val="000000"/>
        </w:rPr>
        <w:t>.</w:t>
      </w:r>
    </w:p>
    <w:p w14:paraId="32814AFD" w14:textId="77777777" w:rsidR="009F2B0A" w:rsidRPr="00E4216D" w:rsidRDefault="009F2B0A" w:rsidP="00E4216D"/>
    <w:p w14:paraId="6250EC15" w14:textId="209245E3" w:rsidR="009F2B0A" w:rsidRPr="00E4216D" w:rsidRDefault="00DC08C3" w:rsidP="009F2B0A">
      <w:pPr>
        <w:pStyle w:val="Ttulo3"/>
        <w:ind w:left="0" w:firstLine="0"/>
        <w:rPr>
          <w:color w:val="000000"/>
        </w:rPr>
      </w:pPr>
      <w:r w:rsidRPr="009F2B0A">
        <w:rPr>
          <w:color w:val="000000"/>
        </w:rPr>
        <w:t>Na hipótese da implementação da Condição Resolutiva</w:t>
      </w:r>
      <w:r>
        <w:rPr>
          <w:color w:val="000000"/>
        </w:rPr>
        <w:t xml:space="preserve"> </w:t>
      </w:r>
      <w:r w:rsidRPr="00A436BD">
        <w:rPr>
          <w:color w:val="000000"/>
        </w:rPr>
        <w:t>(conforme definido no</w:t>
      </w:r>
      <w:r w:rsidRPr="003A7A9C">
        <w:rPr>
          <w:color w:val="000000"/>
        </w:rPr>
        <w:t xml:space="preserve"> Contrato de Alienação Fiduciária de Quotas</w:t>
      </w:r>
      <w:r w:rsidRPr="00A436BD">
        <w:rPr>
          <w:color w:val="000000"/>
        </w:rPr>
        <w:t>)</w:t>
      </w:r>
      <w:r w:rsidRPr="009F2B0A">
        <w:rPr>
          <w:color w:val="000000"/>
        </w:rPr>
        <w:t>,</w:t>
      </w:r>
      <w:r>
        <w:rPr>
          <w:color w:val="000000"/>
        </w:rPr>
        <w:t xml:space="preserve"> a</w:t>
      </w:r>
      <w:r w:rsidRPr="009F2B0A">
        <w:rPr>
          <w:color w:val="000000"/>
        </w:rPr>
        <w:t xml:space="preserve"> </w:t>
      </w:r>
      <w:r>
        <w:rPr>
          <w:color w:val="000000"/>
        </w:rPr>
        <w:t>Companhia e a Emissora</w:t>
      </w:r>
      <w:r w:rsidRPr="009F2B0A">
        <w:rPr>
          <w:color w:val="000000"/>
        </w:rPr>
        <w:t xml:space="preserve"> </w:t>
      </w:r>
      <w:r>
        <w:rPr>
          <w:color w:val="000000"/>
        </w:rPr>
        <w:t>se obrigam</w:t>
      </w:r>
      <w:r w:rsidRPr="009F2B0A">
        <w:rPr>
          <w:color w:val="000000"/>
        </w:rPr>
        <w:t xml:space="preserve"> a</w:t>
      </w:r>
      <w:r>
        <w:rPr>
          <w:color w:val="000000"/>
        </w:rPr>
        <w:t>, em até 15 (quinze) dias contados de referida implementação,</w:t>
      </w:r>
      <w:r w:rsidRPr="009F2B0A">
        <w:rPr>
          <w:color w:val="000000"/>
        </w:rPr>
        <w:t xml:space="preserve"> celebrar novo instrumento de alienação fiduciária de Quotas Alienadas Fiduciariamente da SPE respectiva, sob condição suspensiva (“</w:t>
      </w:r>
      <w:r w:rsidRPr="009F2B0A">
        <w:rPr>
          <w:color w:val="000000"/>
          <w:u w:val="single"/>
        </w:rPr>
        <w:t>Novo Contrato de Alienação Fiduciária de Quotas</w:t>
      </w:r>
      <w:r w:rsidR="009F2B0A" w:rsidRPr="009F2B0A">
        <w:rPr>
          <w:color w:val="000000"/>
        </w:rPr>
        <w:t>”)</w:t>
      </w:r>
      <w:r w:rsidR="009F2B0A">
        <w:rPr>
          <w:color w:val="000000"/>
        </w:rPr>
        <w:t>.</w:t>
      </w:r>
    </w:p>
    <w:p w14:paraId="7A469C18" w14:textId="77777777" w:rsidR="00D85780" w:rsidRPr="00587BE3" w:rsidRDefault="00D85780" w:rsidP="005B7526">
      <w:pPr>
        <w:rPr>
          <w:sz w:val="18"/>
          <w:szCs w:val="18"/>
        </w:rPr>
      </w:pPr>
    </w:p>
    <w:p w14:paraId="2CA4D344" w14:textId="0E6F6279" w:rsidR="00973E47" w:rsidRPr="00153B53" w:rsidRDefault="00973E47">
      <w:pPr>
        <w:pStyle w:val="Ttulo2"/>
        <w:ind w:left="0" w:firstLine="0"/>
      </w:pPr>
      <w:bookmarkStart w:id="66" w:name="_Ref279826913"/>
      <w:r w:rsidRPr="005B7526">
        <w:rPr>
          <w:rFonts w:eastAsia="Arial Unicode MS"/>
          <w:u w:val="single"/>
        </w:rPr>
        <w:t>Data de Emissão</w:t>
      </w:r>
      <w:r w:rsidRPr="00153B53">
        <w:t xml:space="preserve">. Para todos os efeitos legais, a data de emissão das Debêntures </w:t>
      </w:r>
      <w:r w:rsidR="000B433A" w:rsidRPr="00153B53">
        <w:t xml:space="preserve">será </w:t>
      </w:r>
      <w:r w:rsidR="004028EF">
        <w:t xml:space="preserve">30 </w:t>
      </w:r>
      <w:r w:rsidR="00A32811">
        <w:t>de março de 2022</w:t>
      </w:r>
      <w:r w:rsidR="000774AD" w:rsidRPr="00153B53">
        <w:t xml:space="preserve"> </w:t>
      </w:r>
      <w:r w:rsidRPr="00153B53">
        <w:t>(</w:t>
      </w:r>
      <w:r w:rsidR="00513A2E" w:rsidRPr="00153B53">
        <w:t>“</w:t>
      </w:r>
      <w:r w:rsidRPr="00153B53">
        <w:rPr>
          <w:u w:val="single"/>
        </w:rPr>
        <w:t>Data de Emissão</w:t>
      </w:r>
      <w:r w:rsidR="00513A2E" w:rsidRPr="00153B53">
        <w:t>”</w:t>
      </w:r>
      <w:r w:rsidRPr="00153B53">
        <w:t>).</w:t>
      </w:r>
      <w:bookmarkStart w:id="67" w:name="_Ref535067474"/>
      <w:bookmarkEnd w:id="56"/>
      <w:bookmarkEnd w:id="57"/>
      <w:bookmarkEnd w:id="66"/>
      <w:r w:rsidR="0031086E" w:rsidRPr="00153B53">
        <w:t xml:space="preserve"> </w:t>
      </w:r>
    </w:p>
    <w:p w14:paraId="4A49B391" w14:textId="77777777" w:rsidR="00C67B22" w:rsidRPr="00153B53" w:rsidRDefault="00C67B22">
      <w:pPr>
        <w:spacing w:after="0" w:line="320" w:lineRule="exact"/>
        <w:ind w:left="709"/>
        <w:rPr>
          <w:rFonts w:ascii="Verdana" w:hAnsi="Verdana"/>
          <w:sz w:val="18"/>
          <w:szCs w:val="18"/>
        </w:rPr>
      </w:pPr>
    </w:p>
    <w:p w14:paraId="087A8FAE" w14:textId="417C0D08" w:rsidR="00973E47" w:rsidRPr="00153B53" w:rsidRDefault="00973E47">
      <w:pPr>
        <w:pStyle w:val="Ttulo2"/>
        <w:ind w:left="0" w:firstLine="0"/>
      </w:pPr>
      <w:bookmarkStart w:id="68" w:name="_Ref272250319"/>
      <w:r w:rsidRPr="00153B53">
        <w:rPr>
          <w:u w:val="single"/>
        </w:rPr>
        <w:t>Prazo e Data de Vencimento</w:t>
      </w:r>
      <w:r w:rsidRPr="00153B53">
        <w:t xml:space="preserve">. </w:t>
      </w:r>
      <w:bookmarkStart w:id="69" w:name="_Hlk89246711"/>
      <w:r w:rsidR="00131475" w:rsidRPr="00153B53">
        <w:t xml:space="preserve">Ressalvadas as hipóteses de resgate antecipado das Debêntures ou de vencimento antecipado das obrigações decorrentes das Debêntures, nos termos previstos nesta Escritura de Emissão, o prazo das Debêntures será de </w:t>
      </w:r>
      <w:bookmarkStart w:id="70" w:name="_Hlk88574937"/>
      <w:r w:rsidR="00587BE3">
        <w:t>5 (cinco)</w:t>
      </w:r>
      <w:r w:rsidR="009F3E84" w:rsidRPr="00153B53">
        <w:t xml:space="preserve"> anos </w:t>
      </w:r>
      <w:bookmarkEnd w:id="70"/>
      <w:r w:rsidR="00131475" w:rsidRPr="00153B53">
        <w:t xml:space="preserve">contados da Data de Emissão, vencendo-se, portanto, em </w:t>
      </w:r>
      <w:r w:rsidR="00A32811">
        <w:t xml:space="preserve">15 de março de 2027 </w:t>
      </w:r>
      <w:r w:rsidR="000B433A" w:rsidRPr="00153B53">
        <w:t>(“</w:t>
      </w:r>
      <w:r w:rsidR="000B433A" w:rsidRPr="00153B53">
        <w:rPr>
          <w:u w:val="single"/>
        </w:rPr>
        <w:t>Data de Vencimento</w:t>
      </w:r>
      <w:r w:rsidR="000B433A" w:rsidRPr="00153B53">
        <w:t>”)</w:t>
      </w:r>
      <w:r w:rsidRPr="00153B53">
        <w:t>.</w:t>
      </w:r>
      <w:bookmarkEnd w:id="68"/>
      <w:bookmarkEnd w:id="69"/>
    </w:p>
    <w:p w14:paraId="60E6BD0F" w14:textId="77777777" w:rsidR="009D4BEA" w:rsidRPr="00153B53" w:rsidRDefault="009D4BEA">
      <w:pPr>
        <w:spacing w:after="0" w:line="320" w:lineRule="exact"/>
        <w:rPr>
          <w:rFonts w:ascii="Verdana" w:hAnsi="Verdana"/>
          <w:sz w:val="18"/>
          <w:szCs w:val="18"/>
        </w:rPr>
      </w:pPr>
    </w:p>
    <w:p w14:paraId="0EEFC0CB" w14:textId="001E54E5" w:rsidR="00963C8B" w:rsidRPr="00153B53" w:rsidRDefault="00DC08C3">
      <w:pPr>
        <w:pStyle w:val="Ttulo2"/>
        <w:ind w:left="0" w:firstLine="0"/>
      </w:pPr>
      <w:bookmarkStart w:id="71" w:name="_Hlk89247545"/>
      <w:bookmarkStart w:id="72" w:name="_Ref264560361"/>
      <w:r w:rsidRPr="00153B53">
        <w:rPr>
          <w:u w:val="single"/>
        </w:rPr>
        <w:lastRenderedPageBreak/>
        <w:t>Pagamento do Valor Nominal Unitário</w:t>
      </w:r>
      <w:r w:rsidRPr="00153B53">
        <w:rPr>
          <w:i/>
        </w:rPr>
        <w:t xml:space="preserve">. </w:t>
      </w:r>
      <w:r w:rsidRPr="00153B53">
        <w:t xml:space="preserve">Sem prejuízo dos pagamentos em decorrência de resgate antecipado das Debêntures ou de vencimento antecipado das obrigações decorrentes das Debêntures, nos termos previstos nesta Escritura de Emissão, o Valor Nominal Unitário ou seu saldo, conforme o caso, será </w:t>
      </w:r>
      <w:r w:rsidRPr="00DD5199">
        <w:t xml:space="preserve">pago pela Companhia anualmente, conforme cronograma de pagamentos constante no </w:t>
      </w:r>
      <w:r w:rsidRPr="00DD5199">
        <w:rPr>
          <w:u w:val="single"/>
        </w:rPr>
        <w:t>Anexo IV</w:t>
      </w:r>
      <w:r w:rsidRPr="00DD5199">
        <w:t xml:space="preserve"> a esta Escritura de Emissão, sendo a primeira parcela devida em </w:t>
      </w:r>
      <w:r w:rsidR="00A32811" w:rsidRPr="00DD5199">
        <w:t>17 de março de 2025</w:t>
      </w:r>
      <w:r w:rsidRPr="00DD5199">
        <w:t xml:space="preserve"> e a última na Data de Vencimento</w:t>
      </w:r>
      <w:bookmarkEnd w:id="71"/>
      <w:r w:rsidR="00ED5945" w:rsidRPr="00153B53">
        <w:t>.</w:t>
      </w:r>
    </w:p>
    <w:p w14:paraId="1EC3E525" w14:textId="77777777" w:rsidR="00ED5945" w:rsidRPr="00153B53" w:rsidRDefault="00ED5945">
      <w:pPr>
        <w:spacing w:after="0" w:line="320" w:lineRule="exact"/>
        <w:rPr>
          <w:rFonts w:ascii="Verdana" w:hAnsi="Verdana"/>
          <w:sz w:val="18"/>
          <w:szCs w:val="18"/>
        </w:rPr>
      </w:pPr>
    </w:p>
    <w:p w14:paraId="5C3A7529" w14:textId="08C015B3" w:rsidR="00973E47" w:rsidRPr="00153B53" w:rsidRDefault="00F3317F">
      <w:pPr>
        <w:pStyle w:val="Ttulo2"/>
        <w:ind w:left="0" w:firstLine="0"/>
      </w:pPr>
      <w:bookmarkStart w:id="73" w:name="_Ref137107211"/>
      <w:bookmarkStart w:id="74" w:name="_Ref264551489"/>
      <w:bookmarkStart w:id="75" w:name="_Ref279826774"/>
      <w:bookmarkEnd w:id="72"/>
      <w:r w:rsidRPr="00153B53">
        <w:t>A remuneração das Debêntures será a seguinte:</w:t>
      </w:r>
      <w:bookmarkStart w:id="76" w:name="_Ref260242522"/>
      <w:bookmarkStart w:id="77" w:name="_Ref130286776"/>
      <w:bookmarkStart w:id="78" w:name="_Ref130611431"/>
      <w:bookmarkStart w:id="79" w:name="_Ref168843122"/>
      <w:bookmarkStart w:id="80" w:name="_Ref130282854"/>
      <w:bookmarkEnd w:id="73"/>
      <w:bookmarkEnd w:id="74"/>
      <w:bookmarkEnd w:id="75"/>
    </w:p>
    <w:p w14:paraId="49AD92FD" w14:textId="77777777" w:rsidR="000D3766" w:rsidRPr="00153B53" w:rsidRDefault="000D3766">
      <w:pPr>
        <w:spacing w:after="0" w:line="320" w:lineRule="exact"/>
        <w:ind w:left="709"/>
        <w:rPr>
          <w:rFonts w:ascii="Verdana" w:hAnsi="Verdana"/>
          <w:sz w:val="18"/>
          <w:szCs w:val="18"/>
        </w:rPr>
      </w:pPr>
    </w:p>
    <w:p w14:paraId="7DB7BB07" w14:textId="10D4A038" w:rsidR="00E94D04" w:rsidRPr="00153B53" w:rsidRDefault="003D3720">
      <w:pPr>
        <w:pStyle w:val="Ttulo3"/>
        <w:ind w:left="0" w:firstLine="0"/>
      </w:pPr>
      <w:r w:rsidRPr="00153B53">
        <w:rPr>
          <w:u w:val="single"/>
        </w:rPr>
        <w:t>A</w:t>
      </w:r>
      <w:r w:rsidR="00973E47" w:rsidRPr="00153B53">
        <w:rPr>
          <w:u w:val="single"/>
        </w:rPr>
        <w:t xml:space="preserve">tualização </w:t>
      </w:r>
      <w:r w:rsidR="00CE095D" w:rsidRPr="00153B53">
        <w:rPr>
          <w:u w:val="single"/>
        </w:rPr>
        <w:t>M</w:t>
      </w:r>
      <w:r w:rsidR="00973E47" w:rsidRPr="00153B53">
        <w:rPr>
          <w:u w:val="single"/>
        </w:rPr>
        <w:t>onetária</w:t>
      </w:r>
      <w:r w:rsidR="00973E47" w:rsidRPr="00153B53">
        <w:t xml:space="preserve">: </w:t>
      </w:r>
      <w:bookmarkStart w:id="81" w:name="_Ref164156803"/>
      <w:r w:rsidR="00C94DFC" w:rsidRPr="00153B53">
        <w:t>O</w:t>
      </w:r>
      <w:r w:rsidR="00F3317F" w:rsidRPr="00153B53">
        <w:t xml:space="preserve"> Valor Nominal Unitário das Debêntures não será atualizado monetariamente</w:t>
      </w:r>
      <w:bookmarkEnd w:id="76"/>
      <w:r w:rsidR="00E94D04" w:rsidRPr="00153B53">
        <w:t xml:space="preserve">. </w:t>
      </w:r>
    </w:p>
    <w:p w14:paraId="14105860" w14:textId="77777777" w:rsidR="00396B93" w:rsidRPr="00153B53" w:rsidRDefault="00396B93">
      <w:pPr>
        <w:spacing w:after="0" w:line="320" w:lineRule="exact"/>
        <w:ind w:left="567"/>
        <w:rPr>
          <w:rFonts w:ascii="Verdana" w:hAnsi="Verdana"/>
          <w:sz w:val="18"/>
          <w:szCs w:val="18"/>
        </w:rPr>
      </w:pPr>
    </w:p>
    <w:p w14:paraId="5D4CED5C" w14:textId="1FCF01F0" w:rsidR="00ED47A5" w:rsidRPr="00153B53" w:rsidRDefault="00ED47A5" w:rsidP="007D5753">
      <w:pPr>
        <w:pStyle w:val="Ttulo3"/>
        <w:ind w:left="0" w:firstLine="0"/>
      </w:pPr>
      <w:bookmarkStart w:id="82" w:name="_Ref328665579"/>
      <w:bookmarkStart w:id="83" w:name="_Ref279828381"/>
      <w:bookmarkStart w:id="84" w:name="_Ref289698191"/>
      <w:bookmarkStart w:id="85" w:name="_Hlk2010777"/>
      <w:r w:rsidRPr="00153B53">
        <w:rPr>
          <w:u w:val="single"/>
        </w:rPr>
        <w:t xml:space="preserve">Juros </w:t>
      </w:r>
      <w:r w:rsidR="00E636B7" w:rsidRPr="00153B53">
        <w:rPr>
          <w:u w:val="single"/>
        </w:rPr>
        <w:t>R</w:t>
      </w:r>
      <w:r w:rsidRPr="00153B53">
        <w:rPr>
          <w:u w:val="single"/>
        </w:rPr>
        <w:t>emuneratórios</w:t>
      </w:r>
      <w:r w:rsidRPr="00153B53">
        <w:t xml:space="preserve">: </w:t>
      </w:r>
      <w:bookmarkStart w:id="86" w:name="_Hlk89247403"/>
      <w:r w:rsidR="00E636B7" w:rsidRPr="00153B53">
        <w:t xml:space="preserve">Sobre </w:t>
      </w:r>
      <w:r w:rsidRPr="00153B53">
        <w:t xml:space="preserve">o Valor Nominal Unitário </w:t>
      </w:r>
      <w:r w:rsidR="004D32CD">
        <w:t xml:space="preserve">ou saldo do </w:t>
      </w:r>
      <w:r w:rsidR="0095416F">
        <w:t>V</w:t>
      </w:r>
      <w:r w:rsidR="004D32CD">
        <w:t xml:space="preserve">alor </w:t>
      </w:r>
      <w:r w:rsidR="0095416F">
        <w:t>N</w:t>
      </w:r>
      <w:r w:rsidR="004D32CD">
        <w:t xml:space="preserve">ominal </w:t>
      </w:r>
      <w:r w:rsidR="0095416F">
        <w:t>U</w:t>
      </w:r>
      <w:r w:rsidR="004D32CD">
        <w:t xml:space="preserve">nitário </w:t>
      </w:r>
      <w:r w:rsidRPr="00153B53">
        <w:t xml:space="preserve">das Debêntures incidirão juros remuneratórios </w:t>
      </w:r>
      <w:bookmarkStart w:id="87" w:name="_Hlk89179821"/>
      <w:r w:rsidRPr="00153B53">
        <w:t>correspondentes a 100% (cem por cento) da variação acumulada das taxas médias diárias dos DI – Depósitos Interfinanceiros de um dia, “</w:t>
      </w:r>
      <w:r w:rsidRPr="00746AD1">
        <w:rPr>
          <w:i/>
          <w:iCs/>
        </w:rPr>
        <w:t>over</w:t>
      </w:r>
      <w:r w:rsidRPr="00153B53">
        <w:t xml:space="preserve"> extra-grupo”, expressas na forma percentual ao ano, base 252 (duzentos e cinquenta e dois) Dias Úteis, calculadas e divulgadas diariamente pela B3 S.A. – Brasil, Bolsa, Balcão </w:t>
      </w:r>
      <w:r w:rsidR="004A4ADC" w:rsidRPr="00153B53">
        <w:t>(“</w:t>
      </w:r>
      <w:r w:rsidR="004A4ADC" w:rsidRPr="00153B53">
        <w:rPr>
          <w:u w:val="single"/>
        </w:rPr>
        <w:t>B3</w:t>
      </w:r>
      <w:r w:rsidR="004A4ADC" w:rsidRPr="00153B53">
        <w:t>”)</w:t>
      </w:r>
      <w:r w:rsidRPr="00153B53">
        <w:t>, no informativo diário disponível em sua página na Internet (</w:t>
      </w:r>
      <w:hyperlink r:id="rId16" w:history="1">
        <w:r w:rsidRPr="00153B53">
          <w:rPr>
            <w:rStyle w:val="Hyperlink"/>
          </w:rPr>
          <w:t>http://www.b3.com.br</w:t>
        </w:r>
      </w:hyperlink>
      <w:r w:rsidRPr="00153B53">
        <w:t>) (“</w:t>
      </w:r>
      <w:r w:rsidRPr="00153B53">
        <w:rPr>
          <w:u w:val="single"/>
        </w:rPr>
        <w:t>Taxa DI</w:t>
      </w:r>
      <w:r w:rsidRPr="00153B53">
        <w:t xml:space="preserve">”), acrescida de uma sobretaxa equivalente a </w:t>
      </w:r>
      <w:r w:rsidR="009D250D" w:rsidRPr="00153B53">
        <w:t>2</w:t>
      </w:r>
      <w:r w:rsidRPr="00153B53">
        <w:t>,</w:t>
      </w:r>
      <w:r w:rsidR="00DF5792">
        <w:t>3</w:t>
      </w:r>
      <w:r w:rsidRPr="00153B53">
        <w:t>0% (</w:t>
      </w:r>
      <w:r w:rsidR="009D250D" w:rsidRPr="00153B53">
        <w:t xml:space="preserve">dois </w:t>
      </w:r>
      <w:r w:rsidRPr="00153B53">
        <w:t>inteiro</w:t>
      </w:r>
      <w:r w:rsidR="00284531" w:rsidRPr="00153B53">
        <w:t>s</w:t>
      </w:r>
      <w:r w:rsidRPr="00153B53">
        <w:t xml:space="preserve"> e </w:t>
      </w:r>
      <w:r w:rsidR="00DF5792">
        <w:t xml:space="preserve">trinta </w:t>
      </w:r>
      <w:r w:rsidRPr="00153B53">
        <w:t>centésimos por cento) ao ano, base 252 (duzentos e cinquenta e dois) Dias Úteis (“</w:t>
      </w:r>
      <w:r w:rsidRPr="00153B53">
        <w:rPr>
          <w:u w:val="single"/>
        </w:rPr>
        <w:t>Remuneração</w:t>
      </w:r>
      <w:r w:rsidRPr="00153B53">
        <w:t>”), desde a primeira Data de Integralização das Debêntures (“</w:t>
      </w:r>
      <w:r w:rsidRPr="00153B53">
        <w:rPr>
          <w:u w:val="single"/>
        </w:rPr>
        <w:t>Data de Início da Remuneração</w:t>
      </w:r>
      <w:r w:rsidRPr="00153B53">
        <w:rPr>
          <w:bCs/>
          <w:u w:val="single"/>
        </w:rPr>
        <w:t xml:space="preserve"> das Debêntures</w:t>
      </w:r>
      <w:r w:rsidRPr="00153B53">
        <w:rPr>
          <w:bCs/>
        </w:rPr>
        <w:t>”)</w:t>
      </w:r>
      <w:r w:rsidRPr="00153B53">
        <w:t xml:space="preserve"> ou desde a data de pagamento de Remuneração das Debêntures imediatamente anterior, conforme o caso, até a data do efetivo pagamento</w:t>
      </w:r>
      <w:bookmarkEnd w:id="87"/>
      <w:r w:rsidRPr="00153B53">
        <w:t xml:space="preserve">. Sem prejuízo dos pagamentos em decorrência de resgate antecipado das Debêntures ou de vencimento antecipado das obrigações decorrentes das Debêntures, nos termos previstos nesta Escritura de Emissão, a Remuneração das Debêntures </w:t>
      </w:r>
      <w:bookmarkEnd w:id="86"/>
      <w:r w:rsidR="00DC08C3" w:rsidRPr="00153B53">
        <w:t>será paga</w:t>
      </w:r>
      <w:r w:rsidR="00DC08C3">
        <w:t xml:space="preserve"> mensalmente, </w:t>
      </w:r>
      <w:r w:rsidR="00DC08C3" w:rsidRPr="00153B53">
        <w:t xml:space="preserve">conforme cronograma constante no </w:t>
      </w:r>
      <w:r w:rsidR="00DC08C3" w:rsidRPr="00153B53">
        <w:rPr>
          <w:u w:val="single"/>
        </w:rPr>
        <w:t>Anexo IV</w:t>
      </w:r>
      <w:r w:rsidR="00DC08C3" w:rsidRPr="00153B53">
        <w:t xml:space="preserve"> da presente Escritura de Emissão. A Remuneração das Debêntures será calculada em regime de capitalização composta de forma </w:t>
      </w:r>
      <w:r w:rsidR="00DC08C3" w:rsidRPr="00153B53">
        <w:rPr>
          <w:i/>
        </w:rPr>
        <w:t>pro rata temporis</w:t>
      </w:r>
      <w:r w:rsidR="00DC08C3" w:rsidRPr="00153B53">
        <w:t xml:space="preserve"> por Dias Úteis decorridos de acordo com a seguinte fórmula</w:t>
      </w:r>
      <w:r w:rsidRPr="00153B53">
        <w:t xml:space="preserve">: </w:t>
      </w:r>
    </w:p>
    <w:p w14:paraId="6B3AC5ED" w14:textId="77777777" w:rsidR="00ED47A5" w:rsidRPr="00153B53" w:rsidRDefault="00ED47A5" w:rsidP="007D5753">
      <w:pPr>
        <w:spacing w:after="0" w:line="320" w:lineRule="exact"/>
        <w:ind w:left="284"/>
        <w:rPr>
          <w:rFonts w:ascii="Verdana" w:hAnsi="Verdana"/>
          <w:sz w:val="18"/>
          <w:szCs w:val="18"/>
        </w:rPr>
      </w:pPr>
    </w:p>
    <w:p w14:paraId="0DDC304D" w14:textId="77777777" w:rsidR="00EF5CD9" w:rsidRPr="00153B53" w:rsidRDefault="00EF5CD9" w:rsidP="00EF5CD9">
      <w:pPr>
        <w:spacing w:after="0" w:line="320" w:lineRule="exact"/>
        <w:ind w:left="284"/>
        <w:jc w:val="center"/>
        <w:rPr>
          <w:rFonts w:ascii="Verdana" w:hAnsi="Verdana"/>
          <w:sz w:val="18"/>
          <w:szCs w:val="18"/>
        </w:rPr>
      </w:pPr>
      <w:r w:rsidRPr="00AE7048">
        <w:rPr>
          <w:rFonts w:ascii="Verdana" w:hAnsi="Verdana"/>
          <w:sz w:val="18"/>
          <w:szCs w:val="18"/>
        </w:rPr>
        <w:t xml:space="preserve">J = </w:t>
      </w:r>
      <w:r w:rsidRPr="00AE7048">
        <w:rPr>
          <w:rFonts w:ascii="Verdana" w:hAnsi="Verdana"/>
          <w:i/>
          <w:sz w:val="18"/>
          <w:szCs w:val="18"/>
        </w:rPr>
        <w:t>VNe</w:t>
      </w:r>
      <w:r w:rsidRPr="00AE7048">
        <w:rPr>
          <w:rFonts w:ascii="Verdana" w:hAnsi="Verdana"/>
          <w:sz w:val="18"/>
          <w:szCs w:val="18"/>
        </w:rPr>
        <w:t xml:space="preserve"> x (</w:t>
      </w:r>
      <w:r w:rsidRPr="00AE7048">
        <w:rPr>
          <w:rFonts w:ascii="Verdana" w:hAnsi="Verdana"/>
          <w:i/>
          <w:sz w:val="18"/>
          <w:szCs w:val="18"/>
        </w:rPr>
        <w:t>FatorJuros</w:t>
      </w:r>
      <w:r w:rsidRPr="00AE7048">
        <w:rPr>
          <w:rFonts w:ascii="Verdana" w:hAnsi="Verdana"/>
          <w:sz w:val="18"/>
          <w:szCs w:val="18"/>
        </w:rPr>
        <w:t xml:space="preserve"> – 1)</w:t>
      </w:r>
    </w:p>
    <w:p w14:paraId="3A683073" w14:textId="77777777" w:rsidR="00ED47A5" w:rsidRPr="00153B53" w:rsidRDefault="00ED47A5">
      <w:pPr>
        <w:keepNext/>
        <w:spacing w:after="0" w:line="320" w:lineRule="exact"/>
        <w:ind w:left="284"/>
        <w:rPr>
          <w:rFonts w:ascii="Verdana" w:hAnsi="Verdana"/>
          <w:sz w:val="18"/>
          <w:szCs w:val="18"/>
        </w:rPr>
      </w:pPr>
    </w:p>
    <w:p w14:paraId="4A178AF0" w14:textId="77777777" w:rsidR="00ED47A5" w:rsidRPr="00153B53" w:rsidRDefault="00ED47A5">
      <w:pPr>
        <w:keepNext/>
        <w:spacing w:after="0" w:line="320" w:lineRule="exact"/>
        <w:ind w:left="284"/>
        <w:rPr>
          <w:rFonts w:ascii="Verdana" w:hAnsi="Verdana"/>
          <w:i/>
          <w:iCs/>
          <w:sz w:val="18"/>
          <w:szCs w:val="18"/>
        </w:rPr>
      </w:pPr>
      <w:r w:rsidRPr="00153B53">
        <w:rPr>
          <w:rFonts w:ascii="Verdana" w:hAnsi="Verdana"/>
          <w:i/>
          <w:iCs/>
          <w:sz w:val="18"/>
          <w:szCs w:val="18"/>
        </w:rPr>
        <w:t>Sendo que:</w:t>
      </w:r>
    </w:p>
    <w:p w14:paraId="75E88E86" w14:textId="77777777" w:rsidR="000B418F" w:rsidRPr="00153B53" w:rsidRDefault="000B418F">
      <w:pPr>
        <w:spacing w:after="0" w:line="320" w:lineRule="exact"/>
        <w:ind w:left="284"/>
        <w:rPr>
          <w:rFonts w:ascii="Verdana" w:hAnsi="Verdana"/>
          <w:i/>
          <w:iCs/>
          <w:sz w:val="18"/>
          <w:szCs w:val="18"/>
        </w:rPr>
      </w:pPr>
      <w:r w:rsidRPr="00153B53">
        <w:rPr>
          <w:rFonts w:ascii="Verdana" w:hAnsi="Verdana"/>
          <w:i/>
          <w:iCs/>
          <w:sz w:val="18"/>
          <w:szCs w:val="18"/>
        </w:rPr>
        <w:t>J = valor unitário da Remuneração das Debêntures devida no período de capitalização, calculado com 8 (oito) casas decimais, sem arredondamento;</w:t>
      </w:r>
    </w:p>
    <w:p w14:paraId="75B0B2F9" w14:textId="77777777" w:rsidR="000B418F" w:rsidRPr="00153B53" w:rsidRDefault="000B418F">
      <w:pPr>
        <w:spacing w:after="0" w:line="320" w:lineRule="exact"/>
        <w:ind w:left="284"/>
        <w:rPr>
          <w:rFonts w:ascii="Verdana" w:hAnsi="Verdana"/>
          <w:i/>
          <w:iCs/>
          <w:sz w:val="18"/>
          <w:szCs w:val="18"/>
        </w:rPr>
      </w:pPr>
      <w:r w:rsidRPr="00153B53">
        <w:rPr>
          <w:rFonts w:ascii="Verdana" w:hAnsi="Verdana"/>
          <w:i/>
          <w:iCs/>
          <w:sz w:val="18"/>
          <w:szCs w:val="18"/>
        </w:rPr>
        <w:t>VNe = Valor Nominal Unitário das Debêntures ou saldo do Valor Nominal Unitário das Debêntures, na data de Emissão dos CRI, ou da última Data de Pagamento, ou da última amortização ou incorporação de juros, se houver, conforme o caso, informado/calculado com 8 (oito) casas decimais, sem arredondamento;</w:t>
      </w:r>
    </w:p>
    <w:p w14:paraId="1C6A8616" w14:textId="16CEE3E2" w:rsidR="00ED47A5" w:rsidRPr="00153B53" w:rsidRDefault="000B418F">
      <w:pPr>
        <w:spacing w:after="0" w:line="320" w:lineRule="exact"/>
        <w:ind w:left="284"/>
        <w:rPr>
          <w:rFonts w:ascii="Verdana" w:hAnsi="Verdana"/>
          <w:i/>
          <w:iCs/>
          <w:sz w:val="18"/>
          <w:szCs w:val="18"/>
        </w:rPr>
      </w:pPr>
      <w:r w:rsidRPr="00153B53">
        <w:rPr>
          <w:rFonts w:ascii="Verdana" w:hAnsi="Verdana"/>
          <w:i/>
          <w:iCs/>
          <w:sz w:val="18"/>
          <w:szCs w:val="18"/>
        </w:rPr>
        <w:lastRenderedPageBreak/>
        <w:t>FatorJuros = fator de juros composto pelo Fator DI e Fator Spread, calculado com 9 (nove) casas decimais, com arredondamento, apurado de acordo com a seguinte fórmula</w:t>
      </w:r>
      <w:r w:rsidR="00ED47A5" w:rsidRPr="00153B53">
        <w:rPr>
          <w:rFonts w:ascii="Verdana" w:hAnsi="Verdana"/>
          <w:i/>
          <w:iCs/>
          <w:sz w:val="18"/>
          <w:szCs w:val="18"/>
        </w:rPr>
        <w:t xml:space="preserve">: </w:t>
      </w:r>
    </w:p>
    <w:p w14:paraId="3F033EA3" w14:textId="31A7A3AB" w:rsidR="00ED47A5" w:rsidRPr="00153B53" w:rsidRDefault="00720808" w:rsidP="007D5753">
      <w:pPr>
        <w:pStyle w:val="p0"/>
        <w:keepNext/>
        <w:suppressAutoHyphens/>
        <w:spacing w:line="320" w:lineRule="exact"/>
        <w:rPr>
          <w:rFonts w:ascii="Verdana" w:hAnsi="Verdana" w:cs="Tahoma"/>
          <w:color w:val="000000"/>
          <w:sz w:val="18"/>
          <w:szCs w:val="18"/>
        </w:rPr>
      </w:pPr>
      <w:r w:rsidRPr="00153B53">
        <w:rPr>
          <w:rFonts w:ascii="Verdana" w:hAnsi="Verdana"/>
          <w:noProof/>
          <w:sz w:val="18"/>
          <w:szCs w:val="18"/>
        </w:rPr>
        <w:drawing>
          <wp:anchor distT="0" distB="0" distL="114300" distR="114300" simplePos="0" relativeHeight="251668480" behindDoc="1" locked="0" layoutInCell="1" allowOverlap="1" wp14:anchorId="7B3575E4" wp14:editId="54B93D15">
            <wp:simplePos x="0" y="0"/>
            <wp:positionH relativeFrom="column">
              <wp:posOffset>1848485</wp:posOffset>
            </wp:positionH>
            <wp:positionV relativeFrom="paragraph">
              <wp:posOffset>138430</wp:posOffset>
            </wp:positionV>
            <wp:extent cx="2070735" cy="225425"/>
            <wp:effectExtent l="0" t="0" r="5715" b="3175"/>
            <wp:wrapTight wrapText="bothSides">
              <wp:wrapPolygon edited="0">
                <wp:start x="0" y="0"/>
                <wp:lineTo x="0" y="14603"/>
                <wp:lineTo x="7352" y="20079"/>
                <wp:lineTo x="21461" y="20079"/>
                <wp:lineTo x="2146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735" cy="22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86BFA3" w14:textId="2990C378" w:rsidR="00ED47A5" w:rsidRPr="00153B53" w:rsidRDefault="00ED47A5" w:rsidP="007D5753">
      <w:pPr>
        <w:keepNext/>
        <w:spacing w:after="0" w:line="320" w:lineRule="exact"/>
        <w:jc w:val="center"/>
        <w:rPr>
          <w:rFonts w:ascii="Verdana" w:hAnsi="Verdana"/>
          <w:sz w:val="18"/>
          <w:szCs w:val="18"/>
        </w:rPr>
      </w:pPr>
    </w:p>
    <w:p w14:paraId="3744D883" w14:textId="77777777" w:rsidR="00ED47A5" w:rsidRPr="00153B53" w:rsidRDefault="00ED47A5" w:rsidP="007D5753">
      <w:pPr>
        <w:spacing w:after="0" w:line="320" w:lineRule="exact"/>
        <w:ind w:left="284"/>
        <w:rPr>
          <w:rFonts w:ascii="Verdana" w:hAnsi="Verdana"/>
          <w:i/>
          <w:iCs/>
          <w:sz w:val="18"/>
          <w:szCs w:val="18"/>
        </w:rPr>
      </w:pPr>
      <w:r w:rsidRPr="00153B53">
        <w:rPr>
          <w:rFonts w:ascii="Verdana" w:hAnsi="Verdana"/>
          <w:i/>
          <w:iCs/>
          <w:sz w:val="18"/>
          <w:szCs w:val="18"/>
        </w:rPr>
        <w:t>onde:</w:t>
      </w:r>
    </w:p>
    <w:p w14:paraId="6732F872" w14:textId="77777777" w:rsidR="00ED47A5" w:rsidRPr="00153B53" w:rsidRDefault="00ED47A5" w:rsidP="007D5753">
      <w:pPr>
        <w:spacing w:after="0" w:line="320" w:lineRule="exact"/>
        <w:ind w:left="284"/>
        <w:rPr>
          <w:rFonts w:ascii="Verdana" w:hAnsi="Verdana"/>
          <w:i/>
          <w:iCs/>
          <w:sz w:val="18"/>
          <w:szCs w:val="18"/>
        </w:rPr>
      </w:pPr>
      <w:r w:rsidRPr="00153B53">
        <w:rPr>
          <w:rFonts w:ascii="Verdana" w:hAnsi="Verdana"/>
          <w:i/>
          <w:iCs/>
          <w:sz w:val="18"/>
          <w:szCs w:val="18"/>
        </w:rPr>
        <w:t xml:space="preserve">Fator DI = produtório das Taxas DI, desde a Data de Início da Remuneração </w:t>
      </w:r>
      <w:r w:rsidRPr="00153B53">
        <w:rPr>
          <w:rFonts w:ascii="Verdana" w:hAnsi="Verdana"/>
          <w:bCs/>
          <w:i/>
          <w:iCs/>
          <w:sz w:val="18"/>
          <w:szCs w:val="18"/>
        </w:rPr>
        <w:t>das Debêntures</w:t>
      </w:r>
      <w:r w:rsidRPr="00153B53">
        <w:rPr>
          <w:rFonts w:ascii="Verdana" w:hAnsi="Verdana"/>
          <w:i/>
          <w:iCs/>
          <w:sz w:val="18"/>
          <w:szCs w:val="18"/>
        </w:rPr>
        <w:t xml:space="preserve"> ou a data de pagamento de Remuneração das Debêntures imediatamente anterior, conforme o caso, inclusive, até a data de cálculo, exclusive, calculado com 8 (oito) casas decimais, com arredondamento, apurado da seguinte forma: </w:t>
      </w:r>
    </w:p>
    <w:p w14:paraId="29722BF8" w14:textId="77777777" w:rsidR="00ED47A5" w:rsidRPr="00153B53" w:rsidRDefault="00ED47A5" w:rsidP="00F15323">
      <w:pPr>
        <w:spacing w:after="0" w:line="320" w:lineRule="exact"/>
        <w:ind w:left="284"/>
        <w:jc w:val="center"/>
        <w:rPr>
          <w:rFonts w:ascii="Verdana" w:hAnsi="Verdana"/>
          <w:sz w:val="18"/>
          <w:szCs w:val="18"/>
        </w:rPr>
      </w:pPr>
      <w:bookmarkStart w:id="88" w:name="_Hlk523162504"/>
    </w:p>
    <w:p w14:paraId="1C0D9AEB" w14:textId="77777777" w:rsidR="00ED47A5" w:rsidRPr="00153B53" w:rsidRDefault="00ED47A5" w:rsidP="00824458">
      <w:pPr>
        <w:spacing w:before="120" w:line="320" w:lineRule="exact"/>
        <w:jc w:val="center"/>
        <w:rPr>
          <w:rFonts w:ascii="Verdana" w:hAnsi="Verdana"/>
          <w:sz w:val="18"/>
          <w:szCs w:val="18"/>
        </w:rPr>
      </w:pPr>
      <m:oMathPara>
        <m:oMath>
          <m:r>
            <w:rPr>
              <w:rFonts w:ascii="Cambria Math" w:hAnsi="Cambria Math"/>
              <w:sz w:val="18"/>
              <w:szCs w:val="18"/>
            </w:rPr>
            <m:t xml:space="preserve">Fator DI= </m:t>
          </m:r>
          <w:bookmarkEnd w:id="88"/>
          <m:nary>
            <m:naryPr>
              <m:chr m:val="∏"/>
              <m:limLoc m:val="undOvr"/>
              <m:ctrlPr>
                <w:rPr>
                  <w:rFonts w:ascii="Cambria Math" w:hAnsi="Cambria Math"/>
                  <w:i/>
                  <w:sz w:val="18"/>
                  <w:szCs w:val="18"/>
                </w:rPr>
              </m:ctrlPr>
            </m:naryPr>
            <m:sub>
              <m:r>
                <w:rPr>
                  <w:rFonts w:ascii="Cambria Math" w:hAnsi="Cambria Math"/>
                  <w:sz w:val="18"/>
                  <w:szCs w:val="18"/>
                </w:rPr>
                <m:t>k=1</m:t>
              </m:r>
            </m:sub>
            <m:sup>
              <m:sSub>
                <m:sSubPr>
                  <m:ctrlPr>
                    <w:rPr>
                      <w:rFonts w:ascii="Cambria Math" w:hAnsi="Cambria Math"/>
                      <w:i/>
                      <w:sz w:val="18"/>
                      <w:szCs w:val="18"/>
                    </w:rPr>
                  </m:ctrlPr>
                </m:sSubPr>
                <m:e>
                  <m:r>
                    <w:rPr>
                      <w:rFonts w:ascii="Cambria Math" w:hAnsi="Cambria Math"/>
                      <w:sz w:val="18"/>
                      <w:szCs w:val="18"/>
                    </w:rPr>
                    <m:t>n</m:t>
                  </m:r>
                </m:e>
                <m:sub/>
              </m:sSub>
            </m:sup>
            <m:e>
              <m:d>
                <m:dPr>
                  <m:begChr m:val="["/>
                  <m:endChr m:val="]"/>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TDI</m:t>
                      </m:r>
                    </m:e>
                    <m:sub>
                      <m:r>
                        <w:rPr>
                          <w:rFonts w:ascii="Cambria Math" w:hAnsi="Cambria Math"/>
                          <w:sz w:val="18"/>
                          <w:szCs w:val="18"/>
                        </w:rPr>
                        <m:t>k</m:t>
                      </m:r>
                    </m:sub>
                  </m:sSub>
                </m:e>
              </m:d>
            </m:e>
          </m:nary>
        </m:oMath>
      </m:oMathPara>
    </w:p>
    <w:p w14:paraId="50FCEA55" w14:textId="77777777" w:rsidR="00ED47A5" w:rsidRPr="00153B53" w:rsidRDefault="00ED47A5" w:rsidP="00F15323">
      <w:pPr>
        <w:spacing w:after="0" w:line="320" w:lineRule="exact"/>
        <w:ind w:left="284"/>
        <w:jc w:val="center"/>
        <w:rPr>
          <w:rFonts w:ascii="Verdana" w:hAnsi="Verdana"/>
          <w:sz w:val="18"/>
          <w:szCs w:val="18"/>
        </w:rPr>
      </w:pPr>
    </w:p>
    <w:p w14:paraId="59889C00" w14:textId="77777777" w:rsidR="000B418F" w:rsidRPr="00153B53" w:rsidRDefault="000B418F" w:rsidP="000B418F">
      <w:pPr>
        <w:keepNext/>
        <w:spacing w:after="0" w:line="320" w:lineRule="exact"/>
        <w:ind w:left="284"/>
        <w:rPr>
          <w:rFonts w:ascii="Verdana" w:hAnsi="Verdana"/>
          <w:i/>
          <w:iCs/>
          <w:sz w:val="18"/>
          <w:szCs w:val="18"/>
        </w:rPr>
      </w:pPr>
      <w:r w:rsidRPr="00153B53">
        <w:rPr>
          <w:rFonts w:ascii="Verdana" w:hAnsi="Verdana"/>
          <w:i/>
          <w:iCs/>
          <w:sz w:val="18"/>
          <w:szCs w:val="18"/>
        </w:rPr>
        <w:t>Sendo que:</w:t>
      </w:r>
    </w:p>
    <w:p w14:paraId="27D39C93" w14:textId="5B416041" w:rsidR="00ED47A5" w:rsidRPr="00153B53" w:rsidRDefault="000B418F" w:rsidP="000B418F">
      <w:pPr>
        <w:spacing w:after="0" w:line="320" w:lineRule="exact"/>
        <w:ind w:left="284"/>
        <w:rPr>
          <w:rFonts w:ascii="Verdana" w:hAnsi="Verdana"/>
          <w:i/>
          <w:iCs/>
          <w:sz w:val="18"/>
          <w:szCs w:val="18"/>
        </w:rPr>
      </w:pPr>
      <w:r w:rsidRPr="00153B53">
        <w:rPr>
          <w:rFonts w:ascii="Verdana" w:hAnsi="Verdana"/>
          <w:i/>
          <w:iCs/>
          <w:sz w:val="18"/>
          <w:szCs w:val="18"/>
        </w:rPr>
        <w:t>n = Número total de Taxas DI over utilizadas, sendo “n” um número inteiro</w:t>
      </w:r>
      <w:r w:rsidR="00ED47A5" w:rsidRPr="00153B53">
        <w:rPr>
          <w:rFonts w:ascii="Verdana" w:hAnsi="Verdana"/>
          <w:i/>
          <w:iCs/>
          <w:sz w:val="18"/>
          <w:szCs w:val="18"/>
        </w:rPr>
        <w:t>;</w:t>
      </w:r>
    </w:p>
    <w:p w14:paraId="7C2A7855" w14:textId="77777777"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k = número de ordem das Taxas DI, variando de "1" até "n", sendo “k” um número inteiro;</w:t>
      </w:r>
    </w:p>
    <w:p w14:paraId="04575948" w14:textId="77777777" w:rsidR="00ED47A5" w:rsidRPr="00153B53" w:rsidRDefault="00ED47A5" w:rsidP="00F15323">
      <w:pPr>
        <w:spacing w:after="0" w:line="320" w:lineRule="exact"/>
        <w:ind w:left="284"/>
        <w:rPr>
          <w:rFonts w:ascii="Verdana" w:hAnsi="Verdana"/>
          <w:sz w:val="18"/>
          <w:szCs w:val="18"/>
        </w:rPr>
      </w:pPr>
      <w:r w:rsidRPr="00153B53">
        <w:rPr>
          <w:rFonts w:ascii="Verdana" w:hAnsi="Verdana"/>
          <w:i/>
          <w:iCs/>
          <w:noProof/>
          <w:sz w:val="18"/>
          <w:szCs w:val="18"/>
        </w:rPr>
        <w:drawing>
          <wp:anchor distT="0" distB="0" distL="114300" distR="114300" simplePos="0" relativeHeight="251667456" behindDoc="0" locked="0" layoutInCell="1" allowOverlap="1" wp14:anchorId="7C84AE49" wp14:editId="091F2381">
            <wp:simplePos x="0" y="0"/>
            <wp:positionH relativeFrom="column">
              <wp:posOffset>2146935</wp:posOffset>
            </wp:positionH>
            <wp:positionV relativeFrom="paragraph">
              <wp:posOffset>420740</wp:posOffset>
            </wp:positionV>
            <wp:extent cx="1495425" cy="523875"/>
            <wp:effectExtent l="0" t="0" r="9525" b="9525"/>
            <wp:wrapSquare wrapText="bothSides"/>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B53">
        <w:rPr>
          <w:rFonts w:ascii="Verdana" w:hAnsi="Verdana"/>
          <w:i/>
          <w:iCs/>
          <w:sz w:val="18"/>
          <w:szCs w:val="18"/>
        </w:rPr>
        <w:t>TDI</w:t>
      </w:r>
      <w:r w:rsidRPr="00153B53">
        <w:rPr>
          <w:rFonts w:ascii="Verdana" w:hAnsi="Verdana"/>
          <w:i/>
          <w:iCs/>
          <w:sz w:val="18"/>
          <w:szCs w:val="18"/>
          <w:vertAlign w:val="subscript"/>
        </w:rPr>
        <w:t>k</w:t>
      </w:r>
      <w:r w:rsidRPr="00153B53">
        <w:rPr>
          <w:rFonts w:ascii="Verdana" w:hAnsi="Verdana"/>
          <w:i/>
          <w:iCs/>
          <w:sz w:val="18"/>
          <w:szCs w:val="18"/>
        </w:rPr>
        <w:t xml:space="preserve"> = Taxa DI, de ordem "k", expressa ao dia, calculada com 8 (oito) casas decimais, com arredondamento, apurada da seguinte forma:</w:t>
      </w:r>
    </w:p>
    <w:p w14:paraId="2608D123" w14:textId="77777777" w:rsidR="00ED47A5" w:rsidRPr="00153B53" w:rsidRDefault="00ED47A5" w:rsidP="00F15323">
      <w:pPr>
        <w:spacing w:after="0" w:line="320" w:lineRule="exact"/>
        <w:ind w:left="284"/>
        <w:jc w:val="center"/>
        <w:rPr>
          <w:rFonts w:ascii="Verdana" w:hAnsi="Verdana"/>
          <w:sz w:val="18"/>
          <w:szCs w:val="18"/>
        </w:rPr>
      </w:pPr>
    </w:p>
    <w:p w14:paraId="3B4BE51C" w14:textId="77777777" w:rsidR="00ED47A5" w:rsidRPr="00153B53" w:rsidRDefault="00ED47A5" w:rsidP="00F15323">
      <w:pPr>
        <w:keepNext/>
        <w:spacing w:after="0" w:line="320" w:lineRule="exact"/>
        <w:ind w:left="284"/>
        <w:rPr>
          <w:rFonts w:ascii="Verdana" w:hAnsi="Verdana"/>
          <w:sz w:val="18"/>
          <w:szCs w:val="18"/>
        </w:rPr>
      </w:pPr>
    </w:p>
    <w:p w14:paraId="6A77A4B5" w14:textId="77777777" w:rsidR="00ED47A5" w:rsidRPr="00153B53" w:rsidRDefault="00ED47A5" w:rsidP="00F15323">
      <w:pPr>
        <w:keepNext/>
        <w:spacing w:after="0" w:line="320" w:lineRule="exact"/>
        <w:ind w:left="284"/>
        <w:rPr>
          <w:rFonts w:ascii="Verdana" w:hAnsi="Verdana"/>
          <w:i/>
          <w:iCs/>
          <w:sz w:val="18"/>
          <w:szCs w:val="18"/>
        </w:rPr>
      </w:pPr>
      <w:r w:rsidRPr="00153B53">
        <w:rPr>
          <w:rFonts w:ascii="Verdana" w:hAnsi="Verdana"/>
          <w:i/>
          <w:iCs/>
          <w:sz w:val="18"/>
          <w:szCs w:val="18"/>
        </w:rPr>
        <w:t>Sendo que:</w:t>
      </w:r>
      <w:r w:rsidRPr="00153B53">
        <w:rPr>
          <w:rFonts w:ascii="Verdana" w:hAnsi="Verdana"/>
          <w:i/>
          <w:iCs/>
          <w:noProof/>
          <w:sz w:val="18"/>
          <w:szCs w:val="18"/>
        </w:rPr>
        <w:t xml:space="preserve"> </w:t>
      </w:r>
    </w:p>
    <w:p w14:paraId="0AF69F94" w14:textId="4BC9CD63"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DI</w:t>
      </w:r>
      <w:r w:rsidRPr="00153B53">
        <w:rPr>
          <w:rFonts w:ascii="Verdana" w:hAnsi="Verdana"/>
          <w:i/>
          <w:iCs/>
          <w:sz w:val="18"/>
          <w:szCs w:val="18"/>
          <w:vertAlign w:val="subscript"/>
        </w:rPr>
        <w:t>k</w:t>
      </w:r>
      <w:r w:rsidRPr="00153B53">
        <w:rPr>
          <w:rFonts w:ascii="Verdana" w:hAnsi="Verdana"/>
          <w:i/>
          <w:iCs/>
          <w:sz w:val="18"/>
          <w:szCs w:val="18"/>
        </w:rPr>
        <w:t xml:space="preserve"> = Taxa DI, de ordem "k", divulgada pela B3, utilizada com 2 (duas) casas decimais; </w:t>
      </w:r>
    </w:p>
    <w:p w14:paraId="3254B2DB" w14:textId="77777777" w:rsidR="00ED47A5" w:rsidRPr="00153B53" w:rsidRDefault="00ED47A5" w:rsidP="00F15323">
      <w:pPr>
        <w:spacing w:after="0" w:line="320" w:lineRule="exact"/>
        <w:ind w:left="284"/>
        <w:rPr>
          <w:rFonts w:ascii="Verdana" w:hAnsi="Verdana"/>
          <w:i/>
          <w:iCs/>
          <w:sz w:val="18"/>
          <w:szCs w:val="18"/>
          <w:u w:val="single"/>
        </w:rPr>
      </w:pPr>
    </w:p>
    <w:p w14:paraId="765E36F9" w14:textId="77777777"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Fator Spread = sobretaxa de juros fixos calculada com 9 (nove) casas decimais, com arredondamento, calculado conforme a seguinte fórmula:</w:t>
      </w:r>
    </w:p>
    <w:p w14:paraId="176FF03C" w14:textId="77777777" w:rsidR="00ED47A5" w:rsidRPr="00153B53" w:rsidRDefault="00ED47A5" w:rsidP="00F15323">
      <w:pPr>
        <w:pStyle w:val="p0"/>
        <w:keepNext/>
        <w:suppressAutoHyphens/>
        <w:spacing w:line="320" w:lineRule="exact"/>
        <w:rPr>
          <w:rFonts w:ascii="Verdana" w:hAnsi="Verdana" w:cs="Tahoma"/>
          <w:color w:val="000000"/>
          <w:sz w:val="18"/>
          <w:szCs w:val="18"/>
        </w:rPr>
      </w:pPr>
      <w:r w:rsidRPr="00153B53">
        <w:rPr>
          <w:rFonts w:ascii="Verdana" w:hAnsi="Verdana"/>
          <w:noProof/>
          <w:sz w:val="18"/>
          <w:szCs w:val="18"/>
        </w:rPr>
        <w:drawing>
          <wp:anchor distT="0" distB="0" distL="114300" distR="114300" simplePos="0" relativeHeight="251669504" behindDoc="1" locked="0" layoutInCell="1" allowOverlap="1" wp14:anchorId="0AA1BE72" wp14:editId="7A13BFD3">
            <wp:simplePos x="0" y="0"/>
            <wp:positionH relativeFrom="column">
              <wp:posOffset>1715770</wp:posOffset>
            </wp:positionH>
            <wp:positionV relativeFrom="paragraph">
              <wp:posOffset>39443</wp:posOffset>
            </wp:positionV>
            <wp:extent cx="1971675" cy="571500"/>
            <wp:effectExtent l="0" t="0" r="9525" b="0"/>
            <wp:wrapTight wrapText="bothSides">
              <wp:wrapPolygon edited="0">
                <wp:start x="18991" y="720"/>
                <wp:lineTo x="0" y="5760"/>
                <wp:lineTo x="0" y="13680"/>
                <wp:lineTo x="5009" y="15120"/>
                <wp:lineTo x="10643" y="20880"/>
                <wp:lineTo x="19200" y="20880"/>
                <wp:lineTo x="19617" y="13680"/>
                <wp:lineTo x="20870" y="12240"/>
                <wp:lineTo x="21496" y="7920"/>
                <wp:lineTo x="21287" y="720"/>
                <wp:lineTo x="18991" y="72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71675" cy="571500"/>
                    </a:xfrm>
                    <a:prstGeom prst="rect">
                      <a:avLst/>
                    </a:prstGeom>
                    <a:noFill/>
                    <a:ln>
                      <a:noFill/>
                    </a:ln>
                  </pic:spPr>
                </pic:pic>
              </a:graphicData>
            </a:graphic>
          </wp:anchor>
        </w:drawing>
      </w:r>
    </w:p>
    <w:p w14:paraId="3C5FF85A" w14:textId="77777777" w:rsidR="00ED47A5" w:rsidRPr="00153B53" w:rsidRDefault="00ED47A5" w:rsidP="00F15323">
      <w:pPr>
        <w:keepNext/>
        <w:spacing w:line="320" w:lineRule="exact"/>
        <w:jc w:val="center"/>
        <w:rPr>
          <w:rFonts w:ascii="Verdana" w:hAnsi="Verdana"/>
          <w:sz w:val="18"/>
          <w:szCs w:val="18"/>
        </w:rPr>
      </w:pPr>
    </w:p>
    <w:p w14:paraId="48C76445" w14:textId="77777777" w:rsidR="00ED47A5" w:rsidRPr="00153B53" w:rsidRDefault="00ED47A5" w:rsidP="00F15323">
      <w:pPr>
        <w:pStyle w:val="p0"/>
        <w:suppressAutoHyphens/>
        <w:spacing w:line="320" w:lineRule="exact"/>
        <w:rPr>
          <w:rFonts w:ascii="Verdana" w:hAnsi="Verdana" w:cs="Tahoma"/>
          <w:color w:val="000000"/>
          <w:sz w:val="18"/>
          <w:szCs w:val="18"/>
        </w:rPr>
      </w:pPr>
    </w:p>
    <w:p w14:paraId="245E8129" w14:textId="77777777"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Onde:</w:t>
      </w:r>
    </w:p>
    <w:p w14:paraId="588DD06B" w14:textId="77777777" w:rsidR="00ED47A5" w:rsidRPr="00153B53" w:rsidRDefault="00ED47A5" w:rsidP="00F15323">
      <w:pPr>
        <w:spacing w:after="0" w:line="320" w:lineRule="exact"/>
        <w:ind w:left="284"/>
        <w:rPr>
          <w:rFonts w:ascii="Verdana" w:hAnsi="Verdana"/>
          <w:sz w:val="18"/>
          <w:szCs w:val="18"/>
        </w:rPr>
      </w:pPr>
    </w:p>
    <w:p w14:paraId="5381807F" w14:textId="12405B85" w:rsidR="00ED47A5" w:rsidRPr="00153B53" w:rsidRDefault="00ED47A5" w:rsidP="00F15323">
      <w:pPr>
        <w:spacing w:after="0" w:line="320" w:lineRule="exact"/>
        <w:ind w:left="284"/>
        <w:rPr>
          <w:rFonts w:ascii="Verdana" w:hAnsi="Verdana"/>
          <w:i/>
          <w:iCs/>
          <w:sz w:val="18"/>
          <w:szCs w:val="18"/>
        </w:rPr>
      </w:pPr>
      <w:r w:rsidRPr="00153B53">
        <w:rPr>
          <w:rFonts w:ascii="Verdana" w:hAnsi="Verdana"/>
          <w:i/>
          <w:iCs/>
          <w:sz w:val="18"/>
          <w:szCs w:val="18"/>
        </w:rPr>
        <w:t xml:space="preserve">spread = </w:t>
      </w:r>
      <w:r w:rsidR="009D250D" w:rsidRPr="00153B53">
        <w:rPr>
          <w:rFonts w:ascii="Verdana" w:hAnsi="Verdana"/>
          <w:i/>
          <w:iCs/>
          <w:sz w:val="18"/>
          <w:szCs w:val="18"/>
        </w:rPr>
        <w:t>2</w:t>
      </w:r>
      <w:r w:rsidR="00284531" w:rsidRPr="00153B53">
        <w:rPr>
          <w:rFonts w:ascii="Verdana" w:hAnsi="Verdana"/>
          <w:i/>
          <w:iCs/>
          <w:sz w:val="18"/>
          <w:szCs w:val="18"/>
        </w:rPr>
        <w:t>,</w:t>
      </w:r>
      <w:r w:rsidR="00DF5792">
        <w:rPr>
          <w:rFonts w:ascii="Verdana" w:hAnsi="Verdana"/>
          <w:i/>
          <w:iCs/>
          <w:sz w:val="18"/>
          <w:szCs w:val="18"/>
        </w:rPr>
        <w:t>3</w:t>
      </w:r>
      <w:r w:rsidR="00284531" w:rsidRPr="00153B53">
        <w:rPr>
          <w:rFonts w:ascii="Verdana" w:hAnsi="Verdana"/>
          <w:i/>
          <w:iCs/>
          <w:sz w:val="18"/>
          <w:szCs w:val="18"/>
        </w:rPr>
        <w:t>0 (</w:t>
      </w:r>
      <w:r w:rsidR="009D250D" w:rsidRPr="00153B53">
        <w:rPr>
          <w:rFonts w:ascii="Verdana" w:hAnsi="Verdana"/>
          <w:i/>
          <w:iCs/>
          <w:sz w:val="18"/>
          <w:szCs w:val="18"/>
        </w:rPr>
        <w:t xml:space="preserve">dois </w:t>
      </w:r>
      <w:r w:rsidR="00284531" w:rsidRPr="00153B53">
        <w:rPr>
          <w:rFonts w:ascii="Verdana" w:hAnsi="Verdana"/>
          <w:i/>
          <w:iCs/>
          <w:sz w:val="18"/>
          <w:szCs w:val="18"/>
        </w:rPr>
        <w:t xml:space="preserve">inteiros e </w:t>
      </w:r>
      <w:r w:rsidR="008D09D2">
        <w:rPr>
          <w:rFonts w:ascii="Verdana" w:hAnsi="Verdana"/>
          <w:i/>
          <w:iCs/>
          <w:sz w:val="18"/>
          <w:szCs w:val="18"/>
        </w:rPr>
        <w:t>trinta</w:t>
      </w:r>
      <w:r w:rsidR="008D09D2" w:rsidRPr="00153B53">
        <w:rPr>
          <w:rFonts w:ascii="Verdana" w:hAnsi="Verdana"/>
          <w:i/>
          <w:iCs/>
          <w:sz w:val="18"/>
          <w:szCs w:val="18"/>
        </w:rPr>
        <w:t xml:space="preserve"> </w:t>
      </w:r>
      <w:r w:rsidR="00284531" w:rsidRPr="00153B53">
        <w:rPr>
          <w:rFonts w:ascii="Verdana" w:hAnsi="Verdana"/>
          <w:i/>
          <w:iCs/>
          <w:sz w:val="18"/>
          <w:szCs w:val="18"/>
        </w:rPr>
        <w:t>centésimos</w:t>
      </w:r>
      <w:r w:rsidRPr="00153B53">
        <w:rPr>
          <w:rFonts w:ascii="Verdana" w:hAnsi="Verdana"/>
          <w:i/>
          <w:iCs/>
          <w:sz w:val="18"/>
          <w:szCs w:val="18"/>
        </w:rPr>
        <w:t>); e</w:t>
      </w:r>
    </w:p>
    <w:p w14:paraId="2A2B69FF" w14:textId="77777777" w:rsidR="00ED47A5" w:rsidRPr="00153B53" w:rsidRDefault="00ED47A5" w:rsidP="00F15323">
      <w:pPr>
        <w:spacing w:after="0" w:line="320" w:lineRule="exact"/>
        <w:ind w:left="284"/>
        <w:rPr>
          <w:rFonts w:ascii="Verdana" w:hAnsi="Verdana"/>
          <w:i/>
          <w:iCs/>
          <w:sz w:val="18"/>
          <w:szCs w:val="18"/>
        </w:rPr>
      </w:pPr>
    </w:p>
    <w:p w14:paraId="5E8E17A7" w14:textId="77777777" w:rsidR="00ED47A5" w:rsidRPr="00153B53" w:rsidRDefault="00ED47A5" w:rsidP="00A24C2F">
      <w:pPr>
        <w:spacing w:after="0" w:line="320" w:lineRule="exact"/>
        <w:ind w:left="284"/>
        <w:rPr>
          <w:rFonts w:ascii="Verdana" w:hAnsi="Verdana"/>
          <w:i/>
          <w:iCs/>
          <w:sz w:val="18"/>
          <w:szCs w:val="18"/>
        </w:rPr>
      </w:pPr>
      <w:r w:rsidRPr="00153B53">
        <w:rPr>
          <w:rFonts w:ascii="Verdana" w:hAnsi="Verdana"/>
          <w:i/>
          <w:iCs/>
          <w:sz w:val="18"/>
          <w:szCs w:val="18"/>
        </w:rPr>
        <w:t>DP = número de Dias Úteis entre a Data de Início da Remuneração, inclusive, no caso do primeiro período de capitalização, ou a Data de Pagamento da Remuneração imediatamente anterior, inclusive, no caso dos demais períodos de capitalização, e a data de cálculo, exclusive, sendo “DP” um número inteiro.</w:t>
      </w:r>
    </w:p>
    <w:p w14:paraId="0C2E4E78" w14:textId="77777777" w:rsidR="00ED47A5" w:rsidRPr="00153B53" w:rsidRDefault="00ED47A5" w:rsidP="00A24C2F">
      <w:pPr>
        <w:spacing w:after="0" w:line="320" w:lineRule="exact"/>
        <w:ind w:left="284"/>
        <w:rPr>
          <w:rFonts w:ascii="Verdana" w:hAnsi="Verdana"/>
          <w:i/>
          <w:iCs/>
          <w:sz w:val="18"/>
          <w:szCs w:val="18"/>
          <w:u w:val="single"/>
        </w:rPr>
      </w:pPr>
    </w:p>
    <w:p w14:paraId="56B40289" w14:textId="77777777" w:rsidR="000B418F" w:rsidRPr="00153B53" w:rsidRDefault="000B418F" w:rsidP="00A24C2F">
      <w:pPr>
        <w:spacing w:after="0" w:line="320" w:lineRule="exact"/>
        <w:ind w:left="284"/>
        <w:rPr>
          <w:rFonts w:ascii="Verdana" w:hAnsi="Verdana"/>
          <w:sz w:val="18"/>
          <w:szCs w:val="18"/>
          <w:u w:val="single"/>
        </w:rPr>
      </w:pPr>
      <w:r w:rsidRPr="00153B53">
        <w:rPr>
          <w:rFonts w:ascii="Verdana" w:hAnsi="Verdana"/>
          <w:sz w:val="18"/>
          <w:szCs w:val="18"/>
          <w:u w:val="single"/>
        </w:rPr>
        <w:t>Observações:</w:t>
      </w:r>
    </w:p>
    <w:p w14:paraId="52D21A7C" w14:textId="77777777" w:rsidR="000B418F" w:rsidRPr="00153B53" w:rsidRDefault="000B418F" w:rsidP="00A24C2F">
      <w:pPr>
        <w:spacing w:after="0" w:line="320" w:lineRule="exact"/>
        <w:ind w:left="284"/>
        <w:rPr>
          <w:rFonts w:ascii="Verdana" w:hAnsi="Verdana"/>
          <w:sz w:val="18"/>
          <w:szCs w:val="18"/>
          <w:u w:val="single"/>
        </w:rPr>
      </w:pPr>
    </w:p>
    <w:p w14:paraId="55FA705B" w14:textId="1DFB1842" w:rsidR="00EF5CD9" w:rsidRPr="00AE7048" w:rsidRDefault="00EF5CD9" w:rsidP="008E6D9E">
      <w:pPr>
        <w:pStyle w:val="PargrafodaLista"/>
        <w:numPr>
          <w:ilvl w:val="0"/>
          <w:numId w:val="10"/>
        </w:numPr>
        <w:spacing w:after="0" w:line="320" w:lineRule="exact"/>
        <w:rPr>
          <w:rFonts w:ascii="Verdana" w:hAnsi="Verdana"/>
          <w:sz w:val="18"/>
          <w:szCs w:val="18"/>
        </w:rPr>
      </w:pPr>
      <w:r w:rsidRPr="00AE7048">
        <w:rPr>
          <w:rFonts w:ascii="Verdana" w:hAnsi="Verdana"/>
          <w:sz w:val="18"/>
          <w:szCs w:val="18"/>
        </w:rPr>
        <w:lastRenderedPageBreak/>
        <w:t>Excepcionalmente, na data do pagamento da primeira Remuneração das Debêntures, deverá ser capitalizado ao valor de pagamento da Remuneração das Debêntures um prêmio equivalente ao somatório da Remuneração das Debêntures de 2 (dois) Dias Úteis que antecedem a Data de Início da Remuneração das Debêntures. O cálculo deste prêmio ocorrerá de acordo com as regras de apuração da Remuneração das Debêntures acima descrit</w:t>
      </w:r>
      <w:r w:rsidR="008154DC">
        <w:rPr>
          <w:rFonts w:ascii="Verdana" w:hAnsi="Verdana"/>
          <w:sz w:val="18"/>
          <w:szCs w:val="18"/>
        </w:rPr>
        <w:t>as.</w:t>
      </w:r>
      <w:r w:rsidR="0034724E">
        <w:rPr>
          <w:rFonts w:ascii="Verdana" w:hAnsi="Verdana"/>
          <w:sz w:val="18"/>
          <w:szCs w:val="18"/>
        </w:rPr>
        <w:t xml:space="preserve"> </w:t>
      </w:r>
    </w:p>
    <w:p w14:paraId="2A723200" w14:textId="77777777" w:rsidR="000B418F" w:rsidRPr="00153B53" w:rsidRDefault="000B418F" w:rsidP="00A24C2F">
      <w:pPr>
        <w:spacing w:after="0" w:line="320" w:lineRule="exact"/>
        <w:ind w:left="284" w:firstLine="75"/>
        <w:rPr>
          <w:rFonts w:ascii="Verdana" w:hAnsi="Verdana"/>
          <w:sz w:val="18"/>
          <w:szCs w:val="18"/>
        </w:rPr>
      </w:pPr>
    </w:p>
    <w:p w14:paraId="79F4F29A" w14:textId="373A24AC" w:rsidR="000B418F" w:rsidRPr="00153B53" w:rsidRDefault="000B418F"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 xml:space="preserve">Para efeito de cálculo da DIk será sempre considerado a Taxa DI, divulgada com </w:t>
      </w:r>
      <w:r w:rsidR="004A4ADC">
        <w:rPr>
          <w:rFonts w:ascii="Verdana" w:hAnsi="Verdana"/>
          <w:sz w:val="18"/>
          <w:szCs w:val="18"/>
        </w:rPr>
        <w:t>2</w:t>
      </w:r>
      <w:r w:rsidR="004A4ADC" w:rsidRPr="00153B53">
        <w:rPr>
          <w:rFonts w:ascii="Verdana" w:hAnsi="Verdana"/>
          <w:sz w:val="18"/>
          <w:szCs w:val="18"/>
        </w:rPr>
        <w:t xml:space="preserve"> (</w:t>
      </w:r>
      <w:r w:rsidR="004A4ADC">
        <w:rPr>
          <w:rFonts w:ascii="Verdana" w:hAnsi="Verdana"/>
          <w:sz w:val="18"/>
          <w:szCs w:val="18"/>
        </w:rPr>
        <w:t>dois</w:t>
      </w:r>
      <w:r w:rsidR="004A4ADC" w:rsidRPr="00153B53">
        <w:rPr>
          <w:rFonts w:ascii="Verdana" w:hAnsi="Verdana"/>
          <w:sz w:val="18"/>
          <w:szCs w:val="18"/>
        </w:rPr>
        <w:t>) Dia</w:t>
      </w:r>
      <w:r w:rsidR="004A4ADC">
        <w:rPr>
          <w:rFonts w:ascii="Verdana" w:hAnsi="Verdana"/>
          <w:sz w:val="18"/>
          <w:szCs w:val="18"/>
        </w:rPr>
        <w:t>s</w:t>
      </w:r>
      <w:r w:rsidR="004A4ADC" w:rsidRPr="00153B53">
        <w:rPr>
          <w:rFonts w:ascii="Verdana" w:hAnsi="Verdana"/>
          <w:sz w:val="18"/>
          <w:szCs w:val="18"/>
        </w:rPr>
        <w:t xml:space="preserve"> Út</w:t>
      </w:r>
      <w:r w:rsidR="004A4ADC">
        <w:rPr>
          <w:rFonts w:ascii="Verdana" w:hAnsi="Verdana"/>
          <w:sz w:val="18"/>
          <w:szCs w:val="18"/>
        </w:rPr>
        <w:t>eis</w:t>
      </w:r>
      <w:r w:rsidRPr="00153B53">
        <w:rPr>
          <w:rFonts w:ascii="Verdana" w:hAnsi="Verdana"/>
          <w:sz w:val="18"/>
          <w:szCs w:val="18"/>
        </w:rPr>
        <w:t xml:space="preserve"> de defasagem da data de cálculo.</w:t>
      </w:r>
    </w:p>
    <w:p w14:paraId="450BFE86" w14:textId="77777777" w:rsidR="000B418F" w:rsidRPr="00153B53" w:rsidRDefault="000B418F" w:rsidP="00A24C2F">
      <w:pPr>
        <w:spacing w:after="0" w:line="320" w:lineRule="exact"/>
        <w:ind w:left="284"/>
        <w:rPr>
          <w:rFonts w:ascii="Verdana" w:hAnsi="Verdana"/>
          <w:sz w:val="18"/>
          <w:szCs w:val="18"/>
        </w:rPr>
      </w:pPr>
    </w:p>
    <w:p w14:paraId="0102C8EA" w14:textId="783028D4" w:rsidR="00ED47A5" w:rsidRPr="00153B53" w:rsidRDefault="000B418F"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O fator resultante da expressão (1 + TDIk) é considerado com 16 (dezesseis) casas decimais, sem arredondamento</w:t>
      </w:r>
      <w:r w:rsidR="00ED47A5" w:rsidRPr="00153B53">
        <w:rPr>
          <w:rFonts w:ascii="Verdana" w:hAnsi="Verdana"/>
          <w:sz w:val="18"/>
          <w:szCs w:val="18"/>
        </w:rPr>
        <w:t>.</w:t>
      </w:r>
    </w:p>
    <w:p w14:paraId="62E262D1" w14:textId="77777777" w:rsidR="00ED47A5" w:rsidRPr="00153B53" w:rsidRDefault="00ED47A5" w:rsidP="007D5753">
      <w:pPr>
        <w:spacing w:after="0" w:line="320" w:lineRule="exact"/>
        <w:ind w:left="284"/>
        <w:rPr>
          <w:rFonts w:ascii="Verdana" w:hAnsi="Verdana"/>
          <w:sz w:val="18"/>
          <w:szCs w:val="18"/>
        </w:rPr>
      </w:pPr>
    </w:p>
    <w:p w14:paraId="21F5D368"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Efetua-se o produtório dos fatores (1 + TDIk), sendo que a cada fator acumulado, trunca-se o resultado com 16 (dezesseis) casas decimais, aplicando-se o próximo fator diário, e assim por diante até o último considerado.</w:t>
      </w:r>
    </w:p>
    <w:p w14:paraId="6EBBF5CD" w14:textId="77777777" w:rsidR="00ED47A5" w:rsidRPr="00153B53" w:rsidRDefault="00ED47A5" w:rsidP="007D5753">
      <w:pPr>
        <w:spacing w:after="0" w:line="320" w:lineRule="exact"/>
        <w:ind w:left="284"/>
        <w:rPr>
          <w:rFonts w:ascii="Verdana" w:hAnsi="Verdana"/>
          <w:sz w:val="18"/>
          <w:szCs w:val="18"/>
        </w:rPr>
      </w:pPr>
    </w:p>
    <w:p w14:paraId="3BD19C14"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Estando os fatores acumulados, considera-se o fator resultante “Fator DI” com 8 (oito) casas decimais, com arredondamento.</w:t>
      </w:r>
    </w:p>
    <w:p w14:paraId="735D869A" w14:textId="77777777" w:rsidR="00ED47A5" w:rsidRPr="00153B53" w:rsidRDefault="00ED47A5" w:rsidP="007D5753">
      <w:pPr>
        <w:spacing w:after="0" w:line="320" w:lineRule="exact"/>
        <w:ind w:left="284"/>
        <w:rPr>
          <w:rFonts w:ascii="Verdana" w:hAnsi="Verdana"/>
          <w:sz w:val="18"/>
          <w:szCs w:val="18"/>
        </w:rPr>
      </w:pPr>
    </w:p>
    <w:p w14:paraId="6601ABE4"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A Taxa DI deverá ser utilizada considerando idêntico número de casas decimais divulgado pela entidade responsável por seu cálculo, salvo quando expressamente indicado de outra forma.</w:t>
      </w:r>
    </w:p>
    <w:p w14:paraId="692C4409" w14:textId="77777777" w:rsidR="00ED47A5" w:rsidRPr="00153B53" w:rsidRDefault="00ED47A5" w:rsidP="007D5753">
      <w:pPr>
        <w:spacing w:after="0" w:line="320" w:lineRule="exact"/>
        <w:ind w:left="284"/>
        <w:rPr>
          <w:rFonts w:ascii="Verdana" w:hAnsi="Verdana"/>
          <w:sz w:val="18"/>
          <w:szCs w:val="18"/>
        </w:rPr>
      </w:pPr>
    </w:p>
    <w:p w14:paraId="623AF0EC" w14:textId="77777777" w:rsidR="00ED47A5" w:rsidRPr="00153B53" w:rsidRDefault="00ED47A5" w:rsidP="008E6D9E">
      <w:pPr>
        <w:pStyle w:val="PargrafodaLista"/>
        <w:numPr>
          <w:ilvl w:val="0"/>
          <w:numId w:val="10"/>
        </w:numPr>
        <w:spacing w:after="0" w:line="320" w:lineRule="exact"/>
        <w:rPr>
          <w:rFonts w:ascii="Verdana" w:hAnsi="Verdana"/>
          <w:sz w:val="18"/>
          <w:szCs w:val="18"/>
        </w:rPr>
      </w:pPr>
      <w:r w:rsidRPr="00153B53">
        <w:rPr>
          <w:rFonts w:ascii="Verdana" w:hAnsi="Verdana"/>
          <w:sz w:val="18"/>
          <w:szCs w:val="18"/>
        </w:rPr>
        <w:t>O fator resultante da expressão (Fator DI x Fator Spread) é considerado com 09 (nove) casas decimais, com arredondamento.</w:t>
      </w:r>
    </w:p>
    <w:p w14:paraId="0A397DE8" w14:textId="77777777" w:rsidR="00ED47A5" w:rsidRPr="00153B53" w:rsidRDefault="00ED47A5" w:rsidP="007D5753">
      <w:pPr>
        <w:spacing w:after="0" w:line="320" w:lineRule="exact"/>
        <w:ind w:left="284"/>
        <w:rPr>
          <w:rFonts w:ascii="Verdana" w:hAnsi="Verdana"/>
          <w:sz w:val="18"/>
          <w:szCs w:val="18"/>
        </w:rPr>
      </w:pPr>
    </w:p>
    <w:p w14:paraId="5A9FDD89" w14:textId="1B1B04F5" w:rsidR="00ED47A5" w:rsidRPr="00153B53" w:rsidRDefault="00ED47A5" w:rsidP="008E6D9E">
      <w:pPr>
        <w:pStyle w:val="PargrafodaLista"/>
        <w:numPr>
          <w:ilvl w:val="0"/>
          <w:numId w:val="10"/>
        </w:numPr>
        <w:spacing w:after="0" w:line="320" w:lineRule="exact"/>
        <w:rPr>
          <w:rFonts w:ascii="Verdana" w:hAnsi="Verdana"/>
          <w:sz w:val="18"/>
          <w:szCs w:val="18"/>
        </w:rPr>
      </w:pPr>
      <w:bookmarkStart w:id="89" w:name="_Ref314589029"/>
      <w:r w:rsidRPr="00153B53">
        <w:rPr>
          <w:rFonts w:ascii="Verdana" w:hAnsi="Verdana"/>
          <w:sz w:val="18"/>
          <w:szCs w:val="18"/>
        </w:rPr>
        <w:t>Observado o disposto na Cláusula 5.</w:t>
      </w:r>
      <w:r w:rsidR="009105D5" w:rsidRPr="00153B53">
        <w:rPr>
          <w:rFonts w:ascii="Verdana" w:hAnsi="Verdana"/>
          <w:sz w:val="18"/>
          <w:szCs w:val="18"/>
        </w:rPr>
        <w:t>20</w:t>
      </w:r>
      <w:r w:rsidRPr="00153B53">
        <w:rPr>
          <w:rFonts w:ascii="Verdana" w:hAnsi="Verdana"/>
          <w:sz w:val="18"/>
          <w:szCs w:val="18"/>
        </w:rPr>
        <w:t>.</w:t>
      </w:r>
      <w:r w:rsidR="00E636B7" w:rsidRPr="00153B53">
        <w:rPr>
          <w:rFonts w:ascii="Verdana" w:hAnsi="Verdana"/>
          <w:sz w:val="18"/>
          <w:szCs w:val="18"/>
        </w:rPr>
        <w:t>3</w:t>
      </w:r>
      <w:r w:rsidRPr="00153B53">
        <w:rPr>
          <w:rFonts w:ascii="Verdana" w:hAnsi="Verdana"/>
          <w:sz w:val="18"/>
          <w:szCs w:val="18"/>
        </w:rPr>
        <w:t xml:space="preserve"> abaixo, se, quando do cálculo de quaisquer obrigações pecuniárias relativas às Debêntures previstas nesta Escritura de Emissão, a Taxa DI não estiver disponível, será utilizado, em sua substituição, o percentual correspondente à última Taxa DI divulgada oficialmente até a data do cálculo, não sendo devidas quaisquer compensações financeiras, multas ou penalidades entre a Companhia e/ou o Debenturista, quando da divulgação posterior da Taxa DI.</w:t>
      </w:r>
      <w:bookmarkEnd w:id="89"/>
    </w:p>
    <w:p w14:paraId="742B26E4" w14:textId="77777777" w:rsidR="00ED47A5" w:rsidRPr="00153B53" w:rsidRDefault="00ED47A5" w:rsidP="007D5753">
      <w:pPr>
        <w:spacing w:after="0" w:line="320" w:lineRule="exact"/>
        <w:rPr>
          <w:rFonts w:ascii="Verdana" w:hAnsi="Verdana"/>
          <w:sz w:val="18"/>
          <w:szCs w:val="18"/>
        </w:rPr>
      </w:pPr>
    </w:p>
    <w:p w14:paraId="25D4E2AB" w14:textId="4ABF3787" w:rsidR="003917B2" w:rsidRPr="00153B53" w:rsidRDefault="005B75D4" w:rsidP="007D5753">
      <w:pPr>
        <w:pStyle w:val="Ttulo3"/>
        <w:ind w:left="0" w:firstLine="0"/>
      </w:pPr>
      <w:bookmarkStart w:id="90" w:name="_Ref286330516"/>
      <w:bookmarkStart w:id="91" w:name="_Ref286331549"/>
      <w:bookmarkStart w:id="92" w:name="_Ref286154048"/>
      <w:bookmarkEnd w:id="77"/>
      <w:bookmarkEnd w:id="78"/>
      <w:bookmarkEnd w:id="79"/>
      <w:bookmarkEnd w:id="81"/>
      <w:bookmarkEnd w:id="82"/>
      <w:bookmarkEnd w:id="83"/>
      <w:bookmarkEnd w:id="84"/>
      <w:bookmarkEnd w:id="85"/>
      <w:r w:rsidRPr="00153B53">
        <w:t>Na hipótese de extinção, limitação e/ou não divulgação da Taxa DI por mais de 15 (quinze) dias consecutivos após a data esperada para sua apuração e/ou divulgação (“</w:t>
      </w:r>
      <w:r w:rsidRPr="00153B53">
        <w:rPr>
          <w:u w:val="single"/>
        </w:rPr>
        <w:t>Período de Ausência da Taxa DI</w:t>
      </w:r>
      <w:r w:rsidRPr="00153B53">
        <w:t xml:space="preserve">”), ou no caso de impossibilidade de aplicação da Taxa DI às Debêntures por proibição legal ou judicial, será utilizado seu substituto legal ou, na sua falta, será utilizada a taxa média ponderada pelo volume das operações de financiamento por um </w:t>
      </w:r>
      <w:r w:rsidRPr="00153B53">
        <w:lastRenderedPageBreak/>
        <w:t>dia, lastreadas em títulos públicos federais, apurados pelo Sistema Especial de Liquidação e Custódia – SELIC (“</w:t>
      </w:r>
      <w:r w:rsidRPr="00153B53">
        <w:rPr>
          <w:u w:val="single"/>
        </w:rPr>
        <w:t>Taxa SELIC</w:t>
      </w:r>
      <w:r w:rsidRPr="00153B53">
        <w:t>”) ou, na sua ausência, o seu substituto legal. Na ausência de uma taxa substituta para a Taxa DI nos termos acima, o Agente Fiduciário dos CRI deverá, no prazo de até 5 (cinco) Dias Úteis contados da data de término do Período de Ausência da Taxa DI ou da data da proibição legal ou judicial, conforme o caso, convocar Assembleia Geral de Titulares de CRI (na forma e prazos estipulados no Termo de Securitização) para que os Titulares de CRI definam, observado o disposto no Termo de Securitização e de comum acordo com a Companhia, o novo parâmetro de remuneração das Debêntures, e consequentemente dos CRI, a ser aplicado, que deverá ser aquele que melhor reflita as condições do mercado vigentes à época, devendo ser realizada na mesma data Assembleia Geral de Debenturistas para deliberar da mesma forma que tal matéria foi tratada na respectiva Assembleia Geral de Titulares de CRI. Até a deliberação desse novo parâmetro de remuneração das Debêntures, quando do cálculo de quaisquer obrigações pecuniárias relativas às Debêntures previstas nesta Escritura de Emissão, será utilizado para apuração da Taxa DI o percentual correspondente à última Taxa DI divulgada oficialmente, não sendo devidas quaisquer compensações financeiras, multas ou penalidades entre a Companhia e/ou o Debenturista quando da deliberação do novo parâmetro de remuneração para as Debêntures e, consequentemente, para os CRI. Caso a Taxa DI ou a Taxa SELIC conforme o caso, volte a ser divulgada antes da realização da Assembleia Geral de Titulares de CRI prevista acima, referida assembleia não será realizada, e a Taxa DI ou a Taxa SELIC, conforme o caso, a partir da data de sua divulgação, passará a ser novamente utilizada para o cálculo de quaisquer obrigações pecuniárias relativas às Debêntures previstas nesta Escritura de Emissão</w:t>
      </w:r>
      <w:r w:rsidR="002870EF" w:rsidRPr="00153B53">
        <w:t>.</w:t>
      </w:r>
      <w:bookmarkStart w:id="93" w:name="_Ref286330522"/>
      <w:bookmarkEnd w:id="90"/>
    </w:p>
    <w:p w14:paraId="5A1C3223" w14:textId="7DC5AF86" w:rsidR="002870EF" w:rsidRPr="00153B53" w:rsidRDefault="002870EF" w:rsidP="007D5753">
      <w:pPr>
        <w:spacing w:after="0" w:line="320" w:lineRule="exact"/>
        <w:ind w:firstLine="284"/>
        <w:rPr>
          <w:rFonts w:ascii="Verdana" w:hAnsi="Verdana"/>
          <w:sz w:val="18"/>
          <w:szCs w:val="18"/>
        </w:rPr>
      </w:pPr>
    </w:p>
    <w:p w14:paraId="23EBA244" w14:textId="57E99B54" w:rsidR="002870EF" w:rsidRPr="00153B53" w:rsidRDefault="00EF5CD9" w:rsidP="007D5753">
      <w:pPr>
        <w:pStyle w:val="Ttulo3"/>
        <w:ind w:left="0" w:firstLine="0"/>
      </w:pPr>
      <w:r w:rsidRPr="00153B53">
        <w:t xml:space="preserve">Caso referida assembleia geral de </w:t>
      </w:r>
      <w:r w:rsidRPr="0034724E">
        <w:t xml:space="preserve">Titulares de CRI não se instale, em primeira convocação, por falta de verificação do quórum mínimo de instalação de </w:t>
      </w:r>
      <w:r w:rsidRPr="00AE7048">
        <w:t>50% (cinquenta por cento) mais um dos CRI em Circulação (conforme definido no Termo de Securitização)</w:t>
      </w:r>
      <w:r w:rsidRPr="0034724E">
        <w:t xml:space="preserve">, será realizada uma segunda convocação, </w:t>
      </w:r>
      <w:r w:rsidRPr="00AE7048">
        <w:t>podendo ser instalada com qualquer número</w:t>
      </w:r>
      <w:r w:rsidRPr="0034724E">
        <w:t xml:space="preserve">. A definição sobre o novo parâmetro de Remuneração das Debêntures, de comum acordo com a Companhia, estará sujeita à aprovação de </w:t>
      </w:r>
      <w:r w:rsidRPr="00AE7048">
        <w:t>50% (cinquenta por cento) mais um dos Titulares de CRI presentes à assembleia, desde que presentes à assembleia, no mínimo, 30% (trinta por cento) dos CRI em Circulação (conforme definido no Termo de Securitização)</w:t>
      </w:r>
      <w:r w:rsidR="000D056C" w:rsidRPr="0034724E">
        <w:t>. Caso não haja instalação da assembleia ou caso não haja acordo entre a Companhia e Titulares de CRI nos termos descritos acima sobre a nova taxa de juros referencial da Remuneração, a Companhia deverá resgatar antecipadamente a totalidade das</w:t>
      </w:r>
      <w:r w:rsidR="000D056C" w:rsidRPr="00153B53">
        <w:t xml:space="preserve"> Debêntures, no prazo de até </w:t>
      </w:r>
      <w:r w:rsidR="00C97A18">
        <w:t>15</w:t>
      </w:r>
      <w:r w:rsidR="005C0111" w:rsidRPr="00153B53">
        <w:t xml:space="preserve"> (</w:t>
      </w:r>
      <w:r w:rsidR="00C97A18">
        <w:t>quinze</w:t>
      </w:r>
      <w:r w:rsidR="000D056C" w:rsidRPr="00153B53">
        <w:t xml:space="preserve">) Dias Úteis (a) da data de encerramento da respectiva assembleia geral dos Titulares de CRI, (b) da data em que tal assembleia deveria ter ocorrido, ou (c) de outra data que venha a ser definida em referida assembleia. O resgate antecipado total pela Companhia na hipótese prevista nesta Cláusula deverá ocorrer pelo saldo devedor do Valor Nominal Unitário das Debêntures acrescido da Remuneração devida até a data do efetivo resgate, calculada </w:t>
      </w:r>
      <w:r w:rsidR="000D056C" w:rsidRPr="00153B53">
        <w:rPr>
          <w:i/>
        </w:rPr>
        <w:t>pro rata temporis</w:t>
      </w:r>
      <w:r w:rsidR="000D056C" w:rsidRPr="00153B53">
        <w:t xml:space="preserve">, a partir da primeira Data de Integralização das Debêntures ou da última Data de </w:t>
      </w:r>
      <w:r w:rsidR="000D056C" w:rsidRPr="00153B53">
        <w:lastRenderedPageBreak/>
        <w:t>Pagamento da Remuneração, o que ocorrer por último, acrescido de eventuais despesas em aberto nos termos dos Documentos da Operação. Neste caso, o cálculo da Remuneração para cada dia do período em que ocorra a ausência de taxas deverá utilizar a última Taxa DI divulgada oficialmente</w:t>
      </w:r>
      <w:r w:rsidR="000F187A" w:rsidRPr="00153B53">
        <w:t>.</w:t>
      </w:r>
    </w:p>
    <w:bookmarkEnd w:id="91"/>
    <w:bookmarkEnd w:id="93"/>
    <w:p w14:paraId="791D7C86" w14:textId="77777777" w:rsidR="00C67B22" w:rsidRPr="00153B53" w:rsidRDefault="00C67B22" w:rsidP="007D5753">
      <w:pPr>
        <w:pStyle w:val="PargrafodaLista"/>
        <w:spacing w:after="0" w:line="320" w:lineRule="exact"/>
        <w:ind w:left="284"/>
        <w:rPr>
          <w:rFonts w:ascii="Verdana" w:hAnsi="Verdana"/>
          <w:sz w:val="18"/>
          <w:szCs w:val="18"/>
        </w:rPr>
      </w:pPr>
    </w:p>
    <w:p w14:paraId="7B3F2C31" w14:textId="77777777" w:rsidR="00973E47" w:rsidRPr="00153B53" w:rsidRDefault="00CB0A20" w:rsidP="007D5753">
      <w:pPr>
        <w:pStyle w:val="Ttulo2"/>
        <w:ind w:left="0" w:firstLine="0"/>
      </w:pPr>
      <w:bookmarkStart w:id="94" w:name="_DV_M80"/>
      <w:bookmarkStart w:id="95" w:name="_DV_M81"/>
      <w:bookmarkStart w:id="96" w:name="_Hlk89247637"/>
      <w:bookmarkEnd w:id="92"/>
      <w:bookmarkEnd w:id="94"/>
      <w:bookmarkEnd w:id="95"/>
      <w:r w:rsidRPr="00153B53">
        <w:rPr>
          <w:u w:val="single"/>
        </w:rPr>
        <w:t>Repactuação Programada</w:t>
      </w:r>
      <w:r w:rsidR="00973E47" w:rsidRPr="00153B53">
        <w:t xml:space="preserve">. </w:t>
      </w:r>
      <w:r w:rsidR="00DB54B8" w:rsidRPr="00153B53">
        <w:t>Não haverá repactuação programada</w:t>
      </w:r>
      <w:bookmarkEnd w:id="96"/>
      <w:r w:rsidR="00973E47" w:rsidRPr="00153B53">
        <w:t xml:space="preserve">. </w:t>
      </w:r>
      <w:bookmarkStart w:id="97" w:name="_Ref534176584"/>
      <w:bookmarkEnd w:id="67"/>
      <w:bookmarkEnd w:id="80"/>
    </w:p>
    <w:p w14:paraId="418F5C65" w14:textId="77777777" w:rsidR="00C67B22" w:rsidRPr="00153B53" w:rsidRDefault="00C67B22" w:rsidP="007D5753">
      <w:pPr>
        <w:pStyle w:val="PargrafodaLista"/>
        <w:spacing w:after="0" w:line="320" w:lineRule="exact"/>
        <w:ind w:hanging="720"/>
        <w:rPr>
          <w:rFonts w:ascii="Verdana" w:hAnsi="Verdana"/>
          <w:sz w:val="18"/>
          <w:szCs w:val="18"/>
        </w:rPr>
      </w:pPr>
    </w:p>
    <w:p w14:paraId="33D86DA0" w14:textId="622174AD" w:rsidR="00850A80" w:rsidRPr="00153B53" w:rsidRDefault="00104D80" w:rsidP="007D5753">
      <w:pPr>
        <w:pStyle w:val="Ttulo2"/>
        <w:ind w:left="0" w:firstLine="0"/>
      </w:pPr>
      <w:bookmarkStart w:id="98" w:name="_Hlk98420987"/>
      <w:bookmarkStart w:id="99" w:name="_Hlk89247970"/>
      <w:r w:rsidRPr="00153B53">
        <w:rPr>
          <w:u w:val="single"/>
        </w:rPr>
        <w:t>Resgate Antecipado Facultativo</w:t>
      </w:r>
      <w:r w:rsidRPr="00153B53">
        <w:t xml:space="preserve">. A partir </w:t>
      </w:r>
      <w:r>
        <w:t>do 24º (vigésimo quarto) mês contados da</w:t>
      </w:r>
      <w:r w:rsidRPr="00153B53">
        <w:t xml:space="preserve"> Data de Emissão</w:t>
      </w:r>
      <w:r>
        <w:t>, ou seja</w:t>
      </w:r>
      <w:r w:rsidR="001A1C51">
        <w:t xml:space="preserve">, a partir do dia </w:t>
      </w:r>
      <w:r w:rsidR="004028EF">
        <w:t xml:space="preserve">30 </w:t>
      </w:r>
      <w:r w:rsidR="00DD5199">
        <w:t>de março de 2024</w:t>
      </w:r>
      <w:r w:rsidRPr="00153B53">
        <w:t>, as Debêntures poderão, a exclusivo critério da Companhia, ser resgatadas antecipada e totalmente (“</w:t>
      </w:r>
      <w:r w:rsidRPr="00153B53">
        <w:rPr>
          <w:u w:val="single"/>
        </w:rPr>
        <w:t>Resgate Antecipado Facultativo</w:t>
      </w:r>
      <w:r w:rsidRPr="00153B53">
        <w:t>”),</w:t>
      </w:r>
      <w:bookmarkEnd w:id="98"/>
      <w:r w:rsidRPr="00153B53">
        <w:t xml:space="preserve"> observado o disposto nas cláusulas abaixo</w:t>
      </w:r>
      <w:r w:rsidRPr="00384C47">
        <w:t xml:space="preserve">. </w:t>
      </w:r>
      <w:bookmarkEnd w:id="99"/>
      <w:r w:rsidRPr="00AE7048">
        <w:t xml:space="preserve">Não será permitido o resgate antecipado </w:t>
      </w:r>
      <w:r>
        <w:t xml:space="preserve">facultativo </w:t>
      </w:r>
      <w:r w:rsidRPr="00AE7048">
        <w:t>parcial</w:t>
      </w:r>
      <w:r>
        <w:t xml:space="preserve"> das Debêntures</w:t>
      </w:r>
      <w:r w:rsidR="00FD5E34" w:rsidRPr="00153B53">
        <w:t>.</w:t>
      </w:r>
      <w:r w:rsidR="00302128">
        <w:t xml:space="preserve"> </w:t>
      </w:r>
    </w:p>
    <w:p w14:paraId="577D0B14" w14:textId="744F3570" w:rsidR="00924E1D" w:rsidRPr="00153B53" w:rsidRDefault="00924E1D" w:rsidP="007D5753">
      <w:pPr>
        <w:pStyle w:val="PargrafodaLista"/>
        <w:spacing w:after="0" w:line="320" w:lineRule="exact"/>
        <w:rPr>
          <w:rFonts w:ascii="Verdana" w:hAnsi="Verdana"/>
          <w:sz w:val="18"/>
          <w:szCs w:val="18"/>
        </w:rPr>
      </w:pPr>
    </w:p>
    <w:p w14:paraId="5B25E2DC" w14:textId="36344CA1" w:rsidR="00924E1D" w:rsidRPr="00153B53" w:rsidRDefault="00DC08C3" w:rsidP="007D5753">
      <w:pPr>
        <w:pStyle w:val="Ttulo3"/>
        <w:ind w:left="0" w:firstLine="0"/>
      </w:pPr>
      <w:bookmarkStart w:id="100" w:name="_Hlk97120101"/>
      <w:r w:rsidRPr="00153B53">
        <w:t xml:space="preserve">O Resgate Antecipado Facultativo ocorrerá mediante o envio de comunicação pela Companhia, por escrito, dirigida à Securitizadora, com cópia ao Agente Fiduciário dos CRI, com antecedência mínima de </w:t>
      </w:r>
      <w:r>
        <w:t>90</w:t>
      </w:r>
      <w:r w:rsidRPr="00153B53">
        <w:t xml:space="preserve"> (</w:t>
      </w:r>
      <w:r>
        <w:t>noventa</w:t>
      </w:r>
      <w:r w:rsidRPr="00153B53">
        <w:t>) dias contados da data programada para o efetivo Resgate Antecipado Facultativo, sendo que a data de Resgate Antecipado Facultativo deverá, obrigatoriamente, ser um Dia Útil</w:t>
      </w:r>
      <w:bookmarkEnd w:id="100"/>
      <w:r w:rsidR="00924E1D" w:rsidRPr="00153B53">
        <w:t>.</w:t>
      </w:r>
    </w:p>
    <w:p w14:paraId="19ED62F0" w14:textId="77777777" w:rsidR="00924E1D" w:rsidRPr="00153B53" w:rsidRDefault="00924E1D" w:rsidP="007D5753">
      <w:pPr>
        <w:spacing w:after="0" w:line="320" w:lineRule="exact"/>
        <w:rPr>
          <w:rFonts w:ascii="Verdana" w:hAnsi="Verdana"/>
          <w:sz w:val="18"/>
          <w:szCs w:val="18"/>
        </w:rPr>
      </w:pPr>
    </w:p>
    <w:p w14:paraId="6CB05E1F" w14:textId="56ACB08D" w:rsidR="00924E1D" w:rsidRPr="00153B53" w:rsidRDefault="00924E1D" w:rsidP="007D5753">
      <w:pPr>
        <w:pStyle w:val="Ttulo3"/>
        <w:ind w:left="0" w:firstLine="0"/>
      </w:pPr>
      <w:r w:rsidRPr="00153B53">
        <w:t>Na comunicação de Resgate Antecipado Facultativo deverá constar: (i) a data programada para a realização do Resgate Antecipado Facultativo; (ii) menção que o valor do Resgate Antecipado Facultativo será calculado conforme cláusula 5.2</w:t>
      </w:r>
      <w:r w:rsidR="00D15376">
        <w:t>1</w:t>
      </w:r>
      <w:r w:rsidRPr="00153B53">
        <w:t>.3 abaixo; e (iii)</w:t>
      </w:r>
      <w:r w:rsidR="002E5CC1" w:rsidRPr="00153B53">
        <w:t> </w:t>
      </w:r>
      <w:r w:rsidRPr="00153B53">
        <w:t>quaisquer outras informações necessárias, a critério da Companhia, à operacionalização do Resgate Antecipado Facultativo.</w:t>
      </w:r>
    </w:p>
    <w:p w14:paraId="4517C28C" w14:textId="77777777" w:rsidR="00924E1D" w:rsidRPr="00153B53" w:rsidRDefault="00924E1D" w:rsidP="007D5753">
      <w:pPr>
        <w:spacing w:after="0" w:line="320" w:lineRule="exact"/>
        <w:ind w:left="2835"/>
        <w:rPr>
          <w:rFonts w:ascii="Verdana" w:hAnsi="Verdana"/>
          <w:sz w:val="18"/>
          <w:szCs w:val="18"/>
        </w:rPr>
      </w:pPr>
    </w:p>
    <w:p w14:paraId="2FA5C113" w14:textId="66AC810B" w:rsidR="00353E29" w:rsidRPr="00A51AA1" w:rsidRDefault="00C75B7A" w:rsidP="00353E29">
      <w:pPr>
        <w:pStyle w:val="Ttulo3"/>
        <w:ind w:left="0" w:firstLine="0"/>
      </w:pPr>
      <w:bookmarkStart w:id="101" w:name="_Ref29760303"/>
      <w:bookmarkStart w:id="102" w:name="_Ref31035936"/>
      <w:r w:rsidRPr="00153B53">
        <w:t xml:space="preserve">O </w:t>
      </w:r>
      <w:bookmarkEnd w:id="101"/>
      <w:r w:rsidRPr="00153B53">
        <w:t xml:space="preserve">valor devido à Debenturista a título do Resgate Antecipado Facultativo corresponderá </w:t>
      </w:r>
      <w:bookmarkStart w:id="103" w:name="_Hlk89189394"/>
      <w:r w:rsidR="009F3E84" w:rsidRPr="00153B53">
        <w:t xml:space="preserve">à </w:t>
      </w:r>
      <w:r w:rsidRPr="00153B53">
        <w:t xml:space="preserve">soma </w:t>
      </w:r>
      <w:r w:rsidR="00E07A9D" w:rsidRPr="00153B53">
        <w:t xml:space="preserve">do </w:t>
      </w:r>
      <w:r w:rsidRPr="00153B53">
        <w:t xml:space="preserve">Valor Nominal Unitário ou saldo do Valor Nominal Unitário, conforme o caso, das Debêntures a serem resgatadas, acrescido: (a) da Remuneração, calculada, </w:t>
      </w:r>
      <w:r w:rsidRPr="00353E29">
        <w:rPr>
          <w:i/>
          <w:iCs/>
        </w:rPr>
        <w:t>pro rata temporis</w:t>
      </w:r>
      <w:r w:rsidRPr="00153B53">
        <w:t>, desde a primeira Data de Integralização</w:t>
      </w:r>
      <w:r w:rsidRPr="00153B53" w:rsidDel="0021704A">
        <w:t xml:space="preserve"> </w:t>
      </w:r>
      <w:r w:rsidRPr="00153B53">
        <w:t xml:space="preserve">das Debêntures ou </w:t>
      </w:r>
      <w:r w:rsidR="00E07A9D" w:rsidRPr="00153B53">
        <w:t xml:space="preserve">desde </w:t>
      </w:r>
      <w:r w:rsidRPr="00153B53">
        <w:t xml:space="preserve">a Data de Pagamento da Remuneração imediatamente anterior, conforme o caso, até a data do efetivo resgate (exclusive); (b) dos encargos moratórios, se houver; (c) de quaisquer obrigações pecuniárias </w:t>
      </w:r>
      <w:r w:rsidRPr="00A51AA1">
        <w:t>e outros acréscimos referentes às Debêntures, conforme previsto nessa Escritura de Emissão</w:t>
      </w:r>
      <w:bookmarkEnd w:id="102"/>
      <w:bookmarkEnd w:id="103"/>
      <w:r w:rsidR="00D31CE3" w:rsidRPr="00A51AA1">
        <w:t>;</w:t>
      </w:r>
      <w:r w:rsidR="004901D2" w:rsidRPr="00A51AA1">
        <w:t xml:space="preserve"> e (d) de um prêmio </w:t>
      </w:r>
      <w:r w:rsidR="00994468" w:rsidRPr="00A51AA1">
        <w:t>de resgate, calculado conforme abaixo (“</w:t>
      </w:r>
      <w:r w:rsidR="00994468" w:rsidRPr="00353E29">
        <w:rPr>
          <w:u w:val="single"/>
        </w:rPr>
        <w:t xml:space="preserve">Valor do Resgate Antecipado </w:t>
      </w:r>
      <w:r w:rsidR="00353E29" w:rsidRPr="00A51AA1">
        <w:rPr>
          <w:u w:val="single"/>
        </w:rPr>
        <w:t>Facultativo</w:t>
      </w:r>
      <w:r w:rsidR="00353E29" w:rsidRPr="00A51AA1">
        <w:t xml:space="preserve">”): </w:t>
      </w:r>
    </w:p>
    <w:p w14:paraId="47CD25A1" w14:textId="04ECD1C5" w:rsidR="00353E29" w:rsidRPr="001A1C51" w:rsidRDefault="00353E29" w:rsidP="00D31D6C">
      <w:pPr>
        <w:pStyle w:val="Ttulo3"/>
        <w:numPr>
          <w:ilvl w:val="0"/>
          <w:numId w:val="0"/>
        </w:numPr>
      </w:pPr>
    </w:p>
    <w:p w14:paraId="24296124" w14:textId="77777777" w:rsidR="00353E29" w:rsidRPr="00A52393" w:rsidRDefault="00353E29" w:rsidP="00A52393">
      <w:pPr>
        <w:spacing w:after="0" w:line="320" w:lineRule="exact"/>
        <w:jc w:val="center"/>
        <w:rPr>
          <w:rFonts w:ascii="Verdana" w:hAnsi="Verdana"/>
          <w:b/>
          <w:bCs/>
          <w:i/>
          <w:iCs/>
          <w:sz w:val="18"/>
          <w:szCs w:val="18"/>
        </w:rPr>
      </w:pPr>
      <w:r w:rsidRPr="00A52393">
        <w:rPr>
          <w:rFonts w:ascii="Verdana" w:hAnsi="Verdana"/>
          <w:b/>
          <w:bCs/>
          <w:i/>
          <w:iCs/>
          <w:sz w:val="18"/>
          <w:szCs w:val="18"/>
        </w:rPr>
        <w:t>VRA = SD * Prêmio</w:t>
      </w:r>
    </w:p>
    <w:p w14:paraId="4A0A934A" w14:textId="77777777" w:rsidR="001A1C51" w:rsidRDefault="001A1C51" w:rsidP="00A52393">
      <w:pPr>
        <w:spacing w:after="0" w:line="320" w:lineRule="exact"/>
        <w:ind w:left="709"/>
        <w:jc w:val="left"/>
        <w:rPr>
          <w:rFonts w:ascii="Verdana" w:hAnsi="Verdana"/>
          <w:i/>
          <w:iCs/>
          <w:sz w:val="18"/>
          <w:szCs w:val="18"/>
        </w:rPr>
      </w:pPr>
    </w:p>
    <w:p w14:paraId="628058C6" w14:textId="2889D058" w:rsidR="00353E29" w:rsidRPr="00A52393" w:rsidRDefault="00353E29" w:rsidP="00A52393">
      <w:pPr>
        <w:spacing w:after="0" w:line="320" w:lineRule="exact"/>
        <w:ind w:left="709"/>
        <w:jc w:val="left"/>
        <w:rPr>
          <w:rFonts w:ascii="Verdana" w:hAnsi="Verdana"/>
          <w:i/>
          <w:iCs/>
          <w:sz w:val="18"/>
          <w:szCs w:val="18"/>
        </w:rPr>
      </w:pPr>
      <w:r w:rsidRPr="00A52393">
        <w:rPr>
          <w:rFonts w:ascii="Verdana" w:hAnsi="Verdana"/>
          <w:i/>
          <w:iCs/>
          <w:sz w:val="18"/>
          <w:szCs w:val="18"/>
        </w:rPr>
        <w:t>Sendo que:</w:t>
      </w:r>
    </w:p>
    <w:p w14:paraId="70DA94B2" w14:textId="77777777" w:rsidR="00353E29" w:rsidRPr="00A52393" w:rsidRDefault="00353E29" w:rsidP="00A52393">
      <w:pPr>
        <w:spacing w:after="0" w:line="320" w:lineRule="exact"/>
        <w:ind w:left="709"/>
        <w:jc w:val="left"/>
        <w:rPr>
          <w:rFonts w:ascii="Verdana" w:hAnsi="Verdana"/>
          <w:i/>
          <w:iCs/>
          <w:sz w:val="18"/>
          <w:szCs w:val="18"/>
        </w:rPr>
      </w:pPr>
      <w:r w:rsidRPr="00A52393">
        <w:rPr>
          <w:rFonts w:ascii="Verdana" w:hAnsi="Verdana"/>
          <w:i/>
          <w:iCs/>
          <w:sz w:val="18"/>
          <w:szCs w:val="18"/>
        </w:rPr>
        <w:t xml:space="preserve">VLA = Valor de Liquidação Antecipada, considerando prêmio incidente sobre o saldo devedor;           </w:t>
      </w:r>
    </w:p>
    <w:p w14:paraId="0C8758AB" w14:textId="77777777" w:rsidR="00353E29" w:rsidRPr="00A52393" w:rsidRDefault="00353E29" w:rsidP="00A52393">
      <w:pPr>
        <w:spacing w:after="0" w:line="320" w:lineRule="exact"/>
        <w:ind w:left="709"/>
        <w:jc w:val="left"/>
        <w:rPr>
          <w:rFonts w:ascii="Verdana" w:hAnsi="Verdana"/>
          <w:i/>
          <w:iCs/>
          <w:sz w:val="18"/>
          <w:szCs w:val="18"/>
        </w:rPr>
      </w:pPr>
      <w:r w:rsidRPr="00A52393">
        <w:rPr>
          <w:rFonts w:ascii="Verdana" w:hAnsi="Verdana"/>
          <w:i/>
          <w:iCs/>
          <w:sz w:val="18"/>
          <w:szCs w:val="18"/>
        </w:rPr>
        <w:lastRenderedPageBreak/>
        <w:t xml:space="preserve">SD = saldo devedor;          </w:t>
      </w:r>
    </w:p>
    <w:p w14:paraId="3F615018" w14:textId="7F6EA967" w:rsidR="00353E29" w:rsidRPr="00A52393" w:rsidRDefault="00353E29" w:rsidP="00A52393">
      <w:pPr>
        <w:spacing w:after="0" w:line="320" w:lineRule="exact"/>
        <w:ind w:left="709"/>
        <w:jc w:val="left"/>
        <w:rPr>
          <w:rFonts w:ascii="Verdana" w:hAnsi="Verdana"/>
          <w:i/>
          <w:iCs/>
          <w:sz w:val="18"/>
          <w:szCs w:val="18"/>
          <w:highlight w:val="green"/>
        </w:rPr>
      </w:pPr>
      <w:r w:rsidRPr="00A52393">
        <w:rPr>
          <w:rFonts w:ascii="Verdana" w:hAnsi="Verdana"/>
          <w:i/>
          <w:iCs/>
          <w:sz w:val="18"/>
          <w:szCs w:val="18"/>
        </w:rPr>
        <w:t>As datas indicadas acima deverão ser consideradas em dias corridos</w:t>
      </w:r>
      <w:r w:rsidR="001A1C51">
        <w:rPr>
          <w:rFonts w:ascii="Verdana" w:hAnsi="Verdana"/>
          <w:i/>
          <w:iCs/>
          <w:sz w:val="18"/>
          <w:szCs w:val="18"/>
        </w:rPr>
        <w:t>.</w:t>
      </w:r>
      <w:r w:rsidRPr="00A52393">
        <w:rPr>
          <w:rFonts w:ascii="Verdana" w:hAnsi="Verdana"/>
          <w:i/>
          <w:iCs/>
          <w:sz w:val="18"/>
          <w:szCs w:val="18"/>
        </w:rPr>
        <w:t xml:space="preserve"> </w:t>
      </w:r>
    </w:p>
    <w:p w14:paraId="572109C1" w14:textId="77777777" w:rsidR="00353E29" w:rsidRPr="00AE672A" w:rsidRDefault="00353E29" w:rsidP="00A52393">
      <w:pPr>
        <w:spacing w:after="0" w:line="320" w:lineRule="exact"/>
        <w:ind w:left="709"/>
        <w:jc w:val="left"/>
      </w:pPr>
      <w:r w:rsidRPr="00A52393">
        <w:rPr>
          <w:rFonts w:ascii="Verdana" w:hAnsi="Verdana"/>
          <w:i/>
          <w:iCs/>
          <w:sz w:val="18"/>
          <w:szCs w:val="18"/>
        </w:rPr>
        <w:t>Prêmio = 2% * (Data Vencimento - Data Pré-Pagamento) (em anos) / 3 anos</w:t>
      </w:r>
    </w:p>
    <w:p w14:paraId="505A02FB" w14:textId="77777777" w:rsidR="00353E29" w:rsidRPr="00A51AA1" w:rsidRDefault="00353E29" w:rsidP="00A52393">
      <w:pPr>
        <w:pStyle w:val="Ttulo3"/>
        <w:numPr>
          <w:ilvl w:val="0"/>
          <w:numId w:val="0"/>
        </w:numPr>
        <w:ind w:left="1418" w:hanging="710"/>
      </w:pPr>
      <w:r w:rsidRPr="00A51AA1">
        <w:t xml:space="preserve"> </w:t>
      </w:r>
    </w:p>
    <w:p w14:paraId="0ED815C8" w14:textId="1A28157F" w:rsidR="00924E1D" w:rsidRPr="00153B53" w:rsidRDefault="00924E1D" w:rsidP="00AC2ABC">
      <w:pPr>
        <w:pStyle w:val="Ttulo3"/>
        <w:ind w:left="0" w:firstLine="0"/>
      </w:pPr>
      <w:r w:rsidRPr="00A51AA1">
        <w:t>O pagamento do Resgate</w:t>
      </w:r>
      <w:r w:rsidRPr="00153B53">
        <w:t xml:space="preserve"> Antecipado Facultativo será feito pela Companhia mediante depósito na Conta Centralizadora</w:t>
      </w:r>
      <w:r w:rsidR="00587BE3">
        <w:t xml:space="preserve"> (conforme adiante definido)</w:t>
      </w:r>
      <w:r w:rsidRPr="00153B53">
        <w:t>, ou pelo detentor dos créditos por ela representados</w:t>
      </w:r>
      <w:r w:rsidR="003B66A4">
        <w:t>.</w:t>
      </w:r>
    </w:p>
    <w:p w14:paraId="351DD838" w14:textId="77777777" w:rsidR="00C75B7A" w:rsidRPr="00153B53" w:rsidRDefault="00C75B7A" w:rsidP="00AC2ABC">
      <w:pPr>
        <w:pStyle w:val="PargrafodaLista"/>
        <w:spacing w:after="0" w:line="320" w:lineRule="exact"/>
        <w:rPr>
          <w:rFonts w:ascii="Verdana" w:hAnsi="Verdana"/>
          <w:sz w:val="18"/>
          <w:szCs w:val="18"/>
        </w:rPr>
      </w:pPr>
    </w:p>
    <w:p w14:paraId="1BB62107" w14:textId="696E39F4" w:rsidR="00C75B7A" w:rsidRPr="00153B53" w:rsidRDefault="00C75B7A" w:rsidP="00AC2ABC">
      <w:pPr>
        <w:pStyle w:val="Ttulo3"/>
        <w:ind w:left="0" w:firstLine="0"/>
      </w:pPr>
      <w:r w:rsidRPr="00153B53">
        <w:t xml:space="preserve">As Debêntures objeto do Resgate Antecipado Facultativo serão obrigatoriamente canceladas pela </w:t>
      </w:r>
      <w:r w:rsidR="004671EC">
        <w:rPr>
          <w:rFonts w:cs="Calibri"/>
        </w:rPr>
        <w:t>Companhia</w:t>
      </w:r>
      <w:r w:rsidR="00026972" w:rsidRPr="00153B53">
        <w:t>.</w:t>
      </w:r>
    </w:p>
    <w:p w14:paraId="10F2724A" w14:textId="77777777" w:rsidR="00497694" w:rsidRPr="00153B53" w:rsidRDefault="00497694" w:rsidP="00AC2ABC">
      <w:pPr>
        <w:spacing w:after="0" w:line="320" w:lineRule="exact"/>
        <w:rPr>
          <w:rFonts w:ascii="Verdana" w:hAnsi="Verdana"/>
          <w:sz w:val="18"/>
          <w:szCs w:val="18"/>
        </w:rPr>
      </w:pPr>
    </w:p>
    <w:p w14:paraId="40172838" w14:textId="17CE1EF6" w:rsidR="00850A80" w:rsidRPr="00153B53" w:rsidRDefault="00850A80" w:rsidP="00AC2ABC">
      <w:pPr>
        <w:pStyle w:val="Ttulo2"/>
        <w:ind w:left="0" w:firstLine="0"/>
      </w:pPr>
      <w:bookmarkStart w:id="104" w:name="_Hlk89248004"/>
      <w:r w:rsidRPr="00153B53">
        <w:rPr>
          <w:u w:val="single"/>
        </w:rPr>
        <w:t>Oferta de Resgate Antecipado</w:t>
      </w:r>
      <w:r w:rsidR="009E216D">
        <w:rPr>
          <w:u w:val="single"/>
        </w:rPr>
        <w:t xml:space="preserve"> das Debêntures</w:t>
      </w:r>
      <w:r w:rsidRPr="00153B53">
        <w:t>.</w:t>
      </w:r>
      <w:bookmarkStart w:id="105" w:name="_Ref306628854"/>
      <w:r w:rsidRPr="00153B53">
        <w:t xml:space="preserve"> </w:t>
      </w:r>
      <w:bookmarkEnd w:id="105"/>
      <w:r w:rsidR="00A37C89" w:rsidRPr="00153B53">
        <w:t xml:space="preserve">A </w:t>
      </w:r>
      <w:r w:rsidR="00DB7E84" w:rsidRPr="00153B53">
        <w:t>Companhia</w:t>
      </w:r>
      <w:r w:rsidR="00A37C89" w:rsidRPr="00153B53">
        <w:t xml:space="preserve"> poderá, </w:t>
      </w:r>
      <w:r w:rsidR="00B94EA6" w:rsidRPr="00153B53">
        <w:t xml:space="preserve">a qualquer momento a contar da data de divulgação do </w:t>
      </w:r>
      <w:r w:rsidR="004D7AB8" w:rsidRPr="00153B53">
        <w:t>comunicado de</w:t>
      </w:r>
      <w:r w:rsidR="005558B8" w:rsidRPr="00153B53">
        <w:t xml:space="preserve"> </w:t>
      </w:r>
      <w:r w:rsidR="00B94EA6" w:rsidRPr="00153B53">
        <w:t>encerramento da oferta dos CRI</w:t>
      </w:r>
      <w:r w:rsidR="00A37C89" w:rsidRPr="00153B53">
        <w:t xml:space="preserve">, apresentar </w:t>
      </w:r>
      <w:r w:rsidR="00866949" w:rsidRPr="00153B53">
        <w:t xml:space="preserve">ao </w:t>
      </w:r>
      <w:r w:rsidR="00A37C89" w:rsidRPr="00153B53">
        <w:t xml:space="preserve">Debenturista, com cópia para o Agente Fiduciário dos CRI, oferta de resgate antecipado da totalidade, </w:t>
      </w:r>
      <w:r w:rsidR="003B66A4" w:rsidRPr="00153B53">
        <w:t>e não menos que a totalidade, das Debêntures</w:t>
      </w:r>
      <w:r w:rsidR="000A5687">
        <w:t xml:space="preserve"> </w:t>
      </w:r>
      <w:r w:rsidR="00A37C89" w:rsidRPr="00153B53">
        <w:t>(“</w:t>
      </w:r>
      <w:r w:rsidR="00A37C89" w:rsidRPr="00153B53">
        <w:rPr>
          <w:u w:val="single"/>
        </w:rPr>
        <w:t>Oferta de Resgate Antecipado</w:t>
      </w:r>
      <w:r w:rsidR="009E216D">
        <w:rPr>
          <w:u w:val="single"/>
        </w:rPr>
        <w:t xml:space="preserve"> das Debêntures</w:t>
      </w:r>
      <w:r w:rsidR="00A37C89" w:rsidRPr="00153B53">
        <w:t>”)</w:t>
      </w:r>
      <w:bookmarkEnd w:id="104"/>
      <w:r w:rsidR="00A37C89" w:rsidRPr="00153B53">
        <w:t>.</w:t>
      </w:r>
    </w:p>
    <w:p w14:paraId="536ED40B" w14:textId="77777777" w:rsidR="00A37C89" w:rsidRPr="00153B53" w:rsidRDefault="00A37C89" w:rsidP="007D5753">
      <w:pPr>
        <w:pStyle w:val="PargrafodaLista"/>
        <w:spacing w:after="0" w:line="320" w:lineRule="exact"/>
        <w:rPr>
          <w:rFonts w:ascii="Verdana" w:hAnsi="Verdana"/>
          <w:sz w:val="18"/>
          <w:szCs w:val="18"/>
        </w:rPr>
      </w:pPr>
    </w:p>
    <w:p w14:paraId="5DC992D2" w14:textId="73A1BFF6" w:rsidR="00A37C89" w:rsidRPr="00153B53" w:rsidRDefault="00A37C89" w:rsidP="007D5753">
      <w:pPr>
        <w:pStyle w:val="Ttulo3"/>
        <w:ind w:left="0" w:firstLine="0"/>
      </w:pPr>
      <w:r w:rsidRPr="00153B53">
        <w:t xml:space="preserve">A </w:t>
      </w:r>
      <w:r w:rsidR="00DB7E84" w:rsidRPr="00153B53">
        <w:t>Companhia</w:t>
      </w:r>
      <w:r w:rsidRPr="00153B53">
        <w:t xml:space="preserve"> deverá encaminhar comunicado </w:t>
      </w:r>
      <w:r w:rsidR="00866949" w:rsidRPr="00153B53">
        <w:t xml:space="preserve">ao </w:t>
      </w:r>
      <w:r w:rsidRPr="00153B53">
        <w:t xml:space="preserve">Debenturista, com cópia para o Agente Fiduciário dos CRI, com, pelo menos, </w:t>
      </w:r>
      <w:r w:rsidR="008B409C" w:rsidRPr="00153B53">
        <w:t>45 (quarenta e cinco)</w:t>
      </w:r>
      <w:r w:rsidR="00E577E1" w:rsidRPr="00153B53">
        <w:t xml:space="preserve"> dias</w:t>
      </w:r>
      <w:r w:rsidRPr="00153B53">
        <w:t xml:space="preserve"> corridos de antecedência</w:t>
      </w:r>
      <w:r w:rsidR="00666F93" w:rsidRPr="00153B53">
        <w:t xml:space="preserve"> da data prevista para o efetivo resgate</w:t>
      </w:r>
      <w:r w:rsidRPr="00153B53">
        <w:t xml:space="preserve">, informando </w:t>
      </w:r>
      <w:r w:rsidR="00E91DDF">
        <w:t xml:space="preserve">sobre a Oferta de Resgate Antecipado das Debêntures </w:t>
      </w:r>
      <w:r w:rsidRPr="00153B53">
        <w:t>(“</w:t>
      </w:r>
      <w:r w:rsidRPr="00153B53">
        <w:rPr>
          <w:u w:val="single"/>
        </w:rPr>
        <w:t>Comunicado de Oferta de Resgate Antecipado</w:t>
      </w:r>
      <w:r w:rsidRPr="00153B53">
        <w:t>”)</w:t>
      </w:r>
      <w:r w:rsidR="002F0ECC" w:rsidRPr="00153B53">
        <w:t>:</w:t>
      </w:r>
      <w:r w:rsidR="008E2533" w:rsidRPr="00153B53">
        <w:t xml:space="preserve"> </w:t>
      </w:r>
    </w:p>
    <w:p w14:paraId="1912608D" w14:textId="77777777" w:rsidR="00A37C89" w:rsidRPr="00153B53" w:rsidRDefault="00A37C89" w:rsidP="007D5753">
      <w:pPr>
        <w:pStyle w:val="PargrafodaLista"/>
        <w:tabs>
          <w:tab w:val="left" w:pos="1418"/>
        </w:tabs>
        <w:spacing w:after="0" w:line="320" w:lineRule="exact"/>
        <w:ind w:left="284"/>
        <w:rPr>
          <w:rFonts w:ascii="Verdana" w:hAnsi="Verdana"/>
          <w:sz w:val="18"/>
          <w:szCs w:val="18"/>
        </w:rPr>
      </w:pPr>
    </w:p>
    <w:p w14:paraId="710EC807" w14:textId="0B9B7511" w:rsidR="002F0ECC" w:rsidRPr="00153B53" w:rsidRDefault="00496D6E" w:rsidP="007D5753">
      <w:pPr>
        <w:pStyle w:val="PargrafodaLista"/>
        <w:spacing w:after="0" w:line="320" w:lineRule="exact"/>
        <w:ind w:left="709" w:hanging="709"/>
        <w:rPr>
          <w:rFonts w:ascii="Verdana" w:hAnsi="Verdana"/>
          <w:sz w:val="18"/>
          <w:szCs w:val="18"/>
        </w:rPr>
      </w:pPr>
      <w:r w:rsidRPr="00153B53">
        <w:rPr>
          <w:rFonts w:ascii="Verdana" w:hAnsi="Verdana"/>
          <w:sz w:val="18"/>
          <w:szCs w:val="18"/>
        </w:rPr>
        <w:t xml:space="preserve">(i) </w:t>
      </w:r>
      <w:r w:rsidR="00C20725" w:rsidRPr="00153B53">
        <w:rPr>
          <w:rFonts w:ascii="Verdana" w:hAnsi="Verdana"/>
          <w:sz w:val="18"/>
          <w:szCs w:val="18"/>
        </w:rPr>
        <w:tab/>
      </w:r>
      <w:r w:rsidR="002F0ECC" w:rsidRPr="00153B53">
        <w:rPr>
          <w:rFonts w:ascii="Verdana" w:hAnsi="Verdana"/>
          <w:sz w:val="18"/>
          <w:szCs w:val="18"/>
        </w:rPr>
        <w:t xml:space="preserve">a data em que se efetivará o resgate e pagamento das Debêntures, que não poderá exceder 60 (sessenta) dias corridos a contar da data de envio </w:t>
      </w:r>
      <w:r w:rsidRPr="00153B53">
        <w:rPr>
          <w:rFonts w:ascii="Verdana" w:hAnsi="Verdana"/>
          <w:sz w:val="18"/>
          <w:szCs w:val="18"/>
        </w:rPr>
        <w:t>do Comunicado</w:t>
      </w:r>
      <w:r w:rsidR="002F0ECC" w:rsidRPr="00153B53">
        <w:rPr>
          <w:rFonts w:ascii="Verdana" w:hAnsi="Verdana"/>
          <w:sz w:val="18"/>
          <w:szCs w:val="18"/>
        </w:rPr>
        <w:t xml:space="preserve"> de Oferta de Resgate</w:t>
      </w:r>
      <w:r w:rsidRPr="00153B53">
        <w:rPr>
          <w:rFonts w:ascii="Verdana" w:hAnsi="Verdana"/>
          <w:sz w:val="18"/>
          <w:szCs w:val="18"/>
        </w:rPr>
        <w:t xml:space="preserve"> Antecipado</w:t>
      </w:r>
      <w:r w:rsidR="002F0ECC" w:rsidRPr="00153B53">
        <w:rPr>
          <w:rFonts w:ascii="Verdana" w:hAnsi="Verdana"/>
          <w:sz w:val="18"/>
          <w:szCs w:val="18"/>
        </w:rPr>
        <w:t>, sendo certo que a data para realização do pagamento do resgate antecipado das Debêntures deverá, obrigatoriamente, ser um Dia Útil;</w:t>
      </w:r>
    </w:p>
    <w:p w14:paraId="5F1CA755" w14:textId="77777777" w:rsidR="002F0ECC" w:rsidRPr="00153B53" w:rsidRDefault="002F0ECC" w:rsidP="007D5753">
      <w:pPr>
        <w:pStyle w:val="PargrafodaLista"/>
        <w:spacing w:after="0" w:line="320" w:lineRule="exact"/>
        <w:ind w:left="284"/>
        <w:rPr>
          <w:rFonts w:ascii="Verdana" w:hAnsi="Verdana"/>
          <w:sz w:val="18"/>
          <w:szCs w:val="18"/>
        </w:rPr>
      </w:pPr>
    </w:p>
    <w:p w14:paraId="694C4C35" w14:textId="29F4477D" w:rsidR="002F0ECC" w:rsidRPr="00153B53" w:rsidRDefault="00496D6E" w:rsidP="007D5753">
      <w:pPr>
        <w:pStyle w:val="PargrafodaLista"/>
        <w:spacing w:after="0" w:line="320" w:lineRule="exact"/>
        <w:ind w:left="709" w:hanging="709"/>
        <w:rPr>
          <w:rFonts w:ascii="Verdana" w:hAnsi="Verdana"/>
          <w:sz w:val="18"/>
          <w:szCs w:val="18"/>
        </w:rPr>
      </w:pPr>
      <w:r w:rsidRPr="00153B53">
        <w:rPr>
          <w:rFonts w:ascii="Verdana" w:hAnsi="Verdana"/>
          <w:sz w:val="18"/>
          <w:szCs w:val="18"/>
        </w:rPr>
        <w:t xml:space="preserve">(ii) </w:t>
      </w:r>
      <w:r w:rsidR="00C20725" w:rsidRPr="00153B53">
        <w:rPr>
          <w:rFonts w:ascii="Verdana" w:hAnsi="Verdana"/>
          <w:sz w:val="18"/>
          <w:szCs w:val="18"/>
        </w:rPr>
        <w:tab/>
      </w:r>
      <w:r w:rsidR="002F0ECC" w:rsidRPr="00153B53">
        <w:rPr>
          <w:rFonts w:ascii="Verdana" w:hAnsi="Verdana"/>
          <w:sz w:val="18"/>
          <w:szCs w:val="18"/>
        </w:rPr>
        <w:t xml:space="preserve">menção </w:t>
      </w:r>
      <w:r w:rsidR="00A84F13" w:rsidRPr="00153B53">
        <w:rPr>
          <w:rFonts w:ascii="Verdana" w:hAnsi="Verdana"/>
          <w:sz w:val="18"/>
          <w:szCs w:val="18"/>
        </w:rPr>
        <w:t xml:space="preserve">que o montante total a ser pago pela Companhia a título de resgate, corresponderá ao </w:t>
      </w:r>
      <w:r w:rsidR="0050280F" w:rsidRPr="00153B53">
        <w:rPr>
          <w:rFonts w:ascii="Verdana" w:hAnsi="Verdana"/>
          <w:sz w:val="18"/>
          <w:szCs w:val="18"/>
        </w:rPr>
        <w:t>Valor Nominal Unitário</w:t>
      </w:r>
      <w:r w:rsidR="00A84F13" w:rsidRPr="00153B53">
        <w:rPr>
          <w:rFonts w:ascii="Verdana" w:hAnsi="Verdana"/>
          <w:sz w:val="18"/>
          <w:szCs w:val="18"/>
        </w:rPr>
        <w:t>, ou seu saldo, conforme o caso, acrescido (a)</w:t>
      </w:r>
      <w:r w:rsidR="00946C8C" w:rsidRPr="00153B53">
        <w:rPr>
          <w:rFonts w:ascii="Verdana" w:hAnsi="Verdana"/>
          <w:sz w:val="18"/>
          <w:szCs w:val="18"/>
        </w:rPr>
        <w:t> </w:t>
      </w:r>
      <w:r w:rsidR="00A84F13" w:rsidRPr="00153B53">
        <w:rPr>
          <w:rFonts w:ascii="Verdana" w:hAnsi="Verdana"/>
          <w:sz w:val="18"/>
          <w:szCs w:val="18"/>
        </w:rPr>
        <w:t xml:space="preserve">da Remuneração das Debêntures, calculada </w:t>
      </w:r>
      <w:r w:rsidR="00A84F13" w:rsidRPr="00153B53">
        <w:rPr>
          <w:rFonts w:ascii="Verdana" w:hAnsi="Verdana"/>
          <w:i/>
          <w:sz w:val="18"/>
          <w:szCs w:val="18"/>
        </w:rPr>
        <w:t>pro rata temporis</w:t>
      </w:r>
      <w:r w:rsidR="00A84F13" w:rsidRPr="00153B53">
        <w:rPr>
          <w:rFonts w:ascii="Verdana" w:hAnsi="Verdana"/>
          <w:sz w:val="18"/>
          <w:szCs w:val="18"/>
        </w:rPr>
        <w:t xml:space="preserve">, desde a primeira Data de Integralização das Debêntures, ou a última Data de </w:t>
      </w:r>
      <w:r w:rsidR="0050280F" w:rsidRPr="00153B53">
        <w:rPr>
          <w:rFonts w:ascii="Verdana" w:hAnsi="Verdana"/>
          <w:sz w:val="18"/>
          <w:szCs w:val="18"/>
        </w:rPr>
        <w:t>Pagamento da Remuneração</w:t>
      </w:r>
      <w:r w:rsidR="00A84F13" w:rsidRPr="00153B53">
        <w:rPr>
          <w:rFonts w:ascii="Verdana" w:hAnsi="Verdana"/>
          <w:sz w:val="18"/>
          <w:szCs w:val="18"/>
        </w:rPr>
        <w:t xml:space="preserve"> das Debêntures, até a data do seu efetivo pagamento, acrescido de eventuais despesas em aberto nos termos dos Documentos da Operação; e (b) de eventual prêmio de resgate que poderá ser oferecido aos titulares de Debêntures, a exclusivo critério da Companhia</w:t>
      </w:r>
      <w:r w:rsidR="002F0ECC" w:rsidRPr="00153B53">
        <w:rPr>
          <w:rFonts w:ascii="Verdana" w:hAnsi="Verdana"/>
          <w:sz w:val="18"/>
          <w:szCs w:val="18"/>
        </w:rPr>
        <w:t>;</w:t>
      </w:r>
      <w:r w:rsidRPr="00153B53">
        <w:rPr>
          <w:rFonts w:ascii="Verdana" w:hAnsi="Verdana"/>
          <w:sz w:val="18"/>
          <w:szCs w:val="18"/>
        </w:rPr>
        <w:t xml:space="preserve"> e</w:t>
      </w:r>
    </w:p>
    <w:p w14:paraId="2F146F69" w14:textId="77777777" w:rsidR="002F0ECC" w:rsidRPr="00153B53" w:rsidRDefault="002F0ECC" w:rsidP="007D5753">
      <w:pPr>
        <w:pStyle w:val="PargrafodaLista"/>
        <w:spacing w:after="0" w:line="320" w:lineRule="exact"/>
        <w:ind w:left="284"/>
        <w:rPr>
          <w:rFonts w:ascii="Verdana" w:hAnsi="Verdana"/>
          <w:sz w:val="18"/>
          <w:szCs w:val="18"/>
        </w:rPr>
      </w:pPr>
    </w:p>
    <w:p w14:paraId="3E02E709" w14:textId="158BA9D6" w:rsidR="002F0ECC" w:rsidRPr="00153B53" w:rsidRDefault="00496D6E" w:rsidP="007D5753">
      <w:pPr>
        <w:pStyle w:val="PargrafodaLista"/>
        <w:spacing w:after="0" w:line="320" w:lineRule="exact"/>
        <w:ind w:left="709" w:hanging="709"/>
        <w:rPr>
          <w:rFonts w:ascii="Verdana" w:hAnsi="Verdana"/>
          <w:sz w:val="18"/>
          <w:szCs w:val="18"/>
        </w:rPr>
      </w:pPr>
      <w:r w:rsidRPr="00153B53">
        <w:rPr>
          <w:rFonts w:ascii="Verdana" w:hAnsi="Verdana"/>
          <w:sz w:val="18"/>
          <w:szCs w:val="18"/>
        </w:rPr>
        <w:t xml:space="preserve">(iii) </w:t>
      </w:r>
      <w:r w:rsidR="00C20725" w:rsidRPr="00153B53">
        <w:rPr>
          <w:rFonts w:ascii="Verdana" w:hAnsi="Verdana"/>
          <w:sz w:val="18"/>
          <w:szCs w:val="18"/>
        </w:rPr>
        <w:tab/>
      </w:r>
      <w:r w:rsidR="002F0ECC" w:rsidRPr="00153B53">
        <w:rPr>
          <w:rFonts w:ascii="Verdana" w:hAnsi="Verdana"/>
          <w:sz w:val="18"/>
          <w:szCs w:val="18"/>
        </w:rPr>
        <w:t xml:space="preserve">demais informações relevantes para a realização do resgate das Debêntures necessárias para tomada de decisão pelos </w:t>
      </w:r>
      <w:r w:rsidR="00F54212" w:rsidRPr="00153B53">
        <w:rPr>
          <w:rFonts w:ascii="Verdana" w:hAnsi="Verdana"/>
          <w:sz w:val="18"/>
          <w:szCs w:val="18"/>
        </w:rPr>
        <w:t xml:space="preserve">Titulares </w:t>
      </w:r>
      <w:r w:rsidR="002F0ECC" w:rsidRPr="00153B53">
        <w:rPr>
          <w:rFonts w:ascii="Verdana" w:hAnsi="Verdana"/>
          <w:sz w:val="18"/>
          <w:szCs w:val="18"/>
        </w:rPr>
        <w:t xml:space="preserve">de </w:t>
      </w:r>
      <w:r w:rsidR="00F54212" w:rsidRPr="00153B53">
        <w:rPr>
          <w:rFonts w:ascii="Verdana" w:hAnsi="Verdana"/>
          <w:sz w:val="18"/>
          <w:szCs w:val="18"/>
        </w:rPr>
        <w:t>CRI</w:t>
      </w:r>
      <w:r w:rsidR="002F0ECC" w:rsidRPr="00153B53">
        <w:rPr>
          <w:rFonts w:ascii="Verdana" w:hAnsi="Verdana"/>
          <w:sz w:val="18"/>
          <w:szCs w:val="18"/>
        </w:rPr>
        <w:t xml:space="preserve"> em relação à </w:t>
      </w:r>
      <w:r w:rsidR="00E91DDF">
        <w:rPr>
          <w:rFonts w:ascii="Verdana" w:hAnsi="Verdana"/>
          <w:sz w:val="18"/>
          <w:szCs w:val="18"/>
        </w:rPr>
        <w:t xml:space="preserve">sua adesão ou não à </w:t>
      </w:r>
      <w:r w:rsidR="002F0ECC" w:rsidRPr="00153B53">
        <w:rPr>
          <w:rFonts w:ascii="Verdana" w:hAnsi="Verdana"/>
          <w:sz w:val="18"/>
          <w:szCs w:val="18"/>
        </w:rPr>
        <w:t xml:space="preserve">oferta de resgate antecipado dos </w:t>
      </w:r>
      <w:r w:rsidR="00F54212" w:rsidRPr="00153B53">
        <w:rPr>
          <w:rFonts w:ascii="Verdana" w:hAnsi="Verdana"/>
          <w:sz w:val="18"/>
          <w:szCs w:val="18"/>
        </w:rPr>
        <w:t>CRI</w:t>
      </w:r>
      <w:r w:rsidR="00E91DDF">
        <w:rPr>
          <w:rFonts w:ascii="Verdana" w:hAnsi="Verdana"/>
          <w:sz w:val="18"/>
          <w:szCs w:val="18"/>
        </w:rPr>
        <w:t xml:space="preserve"> (“</w:t>
      </w:r>
      <w:r w:rsidR="00E91DDF" w:rsidRPr="00A52393">
        <w:rPr>
          <w:rFonts w:ascii="Verdana" w:hAnsi="Verdana"/>
          <w:sz w:val="18"/>
          <w:szCs w:val="18"/>
          <w:u w:val="single"/>
        </w:rPr>
        <w:t>Oferta de Resgate Antecipado dos CRI</w:t>
      </w:r>
      <w:r w:rsidR="00E91DDF">
        <w:rPr>
          <w:rFonts w:ascii="Verdana" w:hAnsi="Verdana"/>
          <w:sz w:val="18"/>
          <w:szCs w:val="18"/>
        </w:rPr>
        <w:t>”)</w:t>
      </w:r>
      <w:r w:rsidR="002F0ECC" w:rsidRPr="00153B53">
        <w:rPr>
          <w:rFonts w:ascii="Verdana" w:hAnsi="Verdana"/>
          <w:sz w:val="18"/>
          <w:szCs w:val="18"/>
        </w:rPr>
        <w:t>.</w:t>
      </w:r>
    </w:p>
    <w:p w14:paraId="10662096" w14:textId="77777777" w:rsidR="002F0ECC" w:rsidRPr="00153B53" w:rsidRDefault="002F0ECC" w:rsidP="007D5753">
      <w:pPr>
        <w:pStyle w:val="PargrafodaLista"/>
        <w:tabs>
          <w:tab w:val="left" w:pos="1418"/>
        </w:tabs>
        <w:spacing w:after="0" w:line="320" w:lineRule="exact"/>
        <w:ind w:left="284"/>
        <w:rPr>
          <w:rFonts w:ascii="Verdana" w:hAnsi="Verdana"/>
          <w:sz w:val="18"/>
          <w:szCs w:val="18"/>
        </w:rPr>
      </w:pPr>
    </w:p>
    <w:p w14:paraId="08A707C6" w14:textId="7B1E983C" w:rsidR="00661CF6" w:rsidRPr="00153B53" w:rsidRDefault="00661CF6" w:rsidP="00661CF6">
      <w:pPr>
        <w:pStyle w:val="Ttulo3"/>
        <w:ind w:left="0" w:firstLine="0"/>
      </w:pPr>
      <w:r w:rsidRPr="00153B53">
        <w:t>A partir do recebimento do Comunicado de Oferta de Resgate Antecipado, o Debenturista terá 30 (trinta) dias corridos para responder à Companhia se irá aderir ou não à Oferta de Resgate Antecipado</w:t>
      </w:r>
      <w:r w:rsidR="00E91DDF">
        <w:t xml:space="preserve"> das Debêntures, </w:t>
      </w:r>
      <w:r w:rsidRPr="00153B53">
        <w:t xml:space="preserve">sendo certo que a adesão do Debenturista </w:t>
      </w:r>
      <w:r w:rsidR="00AF0E56">
        <w:t>dependerá da adesão d</w:t>
      </w:r>
      <w:r w:rsidR="00E91DDF">
        <w:t xml:space="preserve">os Titulares de CRI à Oferta de Resgate Antecipado dos CRI, nos termos previstos abaixo e </w:t>
      </w:r>
      <w:r w:rsidRPr="00153B53">
        <w:t>observados os prazos e procedimentos previstos no Termo de Securitização.</w:t>
      </w:r>
    </w:p>
    <w:p w14:paraId="54348340" w14:textId="77777777" w:rsidR="00A37C89" w:rsidRPr="00153B53" w:rsidRDefault="00A37C89" w:rsidP="007D5753">
      <w:pPr>
        <w:pStyle w:val="PargrafodaLista"/>
        <w:spacing w:after="0" w:line="320" w:lineRule="exact"/>
        <w:rPr>
          <w:rFonts w:ascii="Verdana" w:hAnsi="Verdana"/>
          <w:sz w:val="18"/>
          <w:szCs w:val="18"/>
        </w:rPr>
      </w:pPr>
    </w:p>
    <w:p w14:paraId="5C9BF564" w14:textId="288E5856" w:rsidR="00E91DDF" w:rsidRDefault="00AF0E56" w:rsidP="007D5753">
      <w:pPr>
        <w:pStyle w:val="Ttulo3"/>
        <w:ind w:left="0" w:firstLine="0"/>
      </w:pPr>
      <w:r>
        <w:t xml:space="preserve">Em caso de adesão de, no mínimo, 90% (noventa por cento) dos CRI </w:t>
      </w:r>
      <w:r w:rsidR="00E91DDF">
        <w:t xml:space="preserve">em circulação detidos por Titulares de CRI que manifestaram interesse em aderir </w:t>
      </w:r>
      <w:r>
        <w:t>à Oferta de Resgate Antecipado</w:t>
      </w:r>
      <w:r w:rsidR="00E91DDF">
        <w:t xml:space="preserve"> dos CRI</w:t>
      </w:r>
      <w:r>
        <w:t>, a</w:t>
      </w:r>
      <w:r w:rsidRPr="00B208AA">
        <w:t xml:space="preserve"> Debenturista deverá promover o resgate </w:t>
      </w:r>
      <w:r>
        <w:t xml:space="preserve">da totalidade </w:t>
      </w:r>
      <w:r w:rsidRPr="00B208AA">
        <w:t>dos CRI</w:t>
      </w:r>
      <w:r>
        <w:t xml:space="preserve">, e a Emissora deverá promover o resgate da totalidade das Debêntures. </w:t>
      </w:r>
      <w:r w:rsidRPr="00101F0E">
        <w:t xml:space="preserve">Em caso de adesão </w:t>
      </w:r>
      <w:r>
        <w:t xml:space="preserve">de </w:t>
      </w:r>
      <w:r w:rsidRPr="00101F0E">
        <w:t xml:space="preserve">Titulares de CRI </w:t>
      </w:r>
      <w:r>
        <w:t xml:space="preserve">em percentual menor que 90% (noventa por cento), </w:t>
      </w:r>
      <w:r w:rsidRPr="00135E67">
        <w:t xml:space="preserve">a Oferta de Resgate Antecipado </w:t>
      </w:r>
      <w:r w:rsidR="00E91DDF">
        <w:t xml:space="preserve">das Debêntures </w:t>
      </w:r>
      <w:r w:rsidRPr="00135E67">
        <w:t>deverá ser cancelada e a Debenturista deverá comunicar os Titulares de CRI sobre o cancelamento, nos termos previstos no Termo de Securitização</w:t>
      </w:r>
      <w:r w:rsidR="00E91DDF">
        <w:t>.</w:t>
      </w:r>
    </w:p>
    <w:p w14:paraId="6373ACD7" w14:textId="77777777" w:rsidR="00E91DDF" w:rsidRPr="00E91DDF" w:rsidRDefault="00E91DDF" w:rsidP="00A52393"/>
    <w:p w14:paraId="7D9C08D6" w14:textId="4D0E4AE9" w:rsidR="00A37C89" w:rsidRPr="00153B53" w:rsidRDefault="00A37C89" w:rsidP="007D5753">
      <w:pPr>
        <w:pStyle w:val="Ttulo3"/>
        <w:ind w:left="0" w:firstLine="0"/>
      </w:pPr>
      <w:r w:rsidRPr="00153B53">
        <w:t xml:space="preserve">Caso </w:t>
      </w:r>
      <w:r w:rsidR="00401224" w:rsidRPr="00153B53">
        <w:t xml:space="preserve">o </w:t>
      </w:r>
      <w:r w:rsidRPr="00153B53">
        <w:t>Debenturista não se manifeste no prazo estabelecido</w:t>
      </w:r>
      <w:r w:rsidR="00E91DDF">
        <w:t xml:space="preserve"> na Cláusula 5.22.2</w:t>
      </w:r>
      <w:r w:rsidRPr="00153B53">
        <w:t>, seu silêncio deverá ser interpretado, para todos os fins de direito, como rejeição da Oferta de Resgate Antecipado</w:t>
      </w:r>
      <w:r w:rsidR="00E91DDF">
        <w:t xml:space="preserve"> dos CRI</w:t>
      </w:r>
      <w:r w:rsidRPr="00153B53">
        <w:t>.</w:t>
      </w:r>
    </w:p>
    <w:p w14:paraId="660BEABB" w14:textId="2A0DBB57" w:rsidR="00A37C89" w:rsidRPr="00153B53" w:rsidRDefault="00A37C89" w:rsidP="007D5753">
      <w:pPr>
        <w:pStyle w:val="PargrafodaLista"/>
        <w:spacing w:after="0" w:line="320" w:lineRule="exact"/>
        <w:rPr>
          <w:rFonts w:ascii="Verdana" w:hAnsi="Verdana"/>
          <w:sz w:val="18"/>
          <w:szCs w:val="18"/>
        </w:rPr>
      </w:pPr>
    </w:p>
    <w:p w14:paraId="723904D6" w14:textId="43BFCAAF" w:rsidR="00A37C89" w:rsidRPr="00153B53" w:rsidRDefault="004F66CC" w:rsidP="007D5753">
      <w:pPr>
        <w:pStyle w:val="Ttulo3"/>
        <w:ind w:left="0" w:firstLine="0"/>
      </w:pPr>
      <w:r w:rsidRPr="00153B53">
        <w:t xml:space="preserve">O valor a ser pago pela Companhia no âmbito da Oferta de Resgate Antecipado </w:t>
      </w:r>
      <w:r w:rsidR="009E216D">
        <w:t xml:space="preserve">das Debêntures e, consequentemente, a ser pago pela Debenturista no âmbito da Oferta de Resgate Antecipado dos CRI, </w:t>
      </w:r>
      <w:r w:rsidRPr="00153B53">
        <w:t>deverá corresponder ao valor previsto no Comunicado de Oferta de Resgate Antecipado, calculado sobre</w:t>
      </w:r>
      <w:r w:rsidR="009E216D">
        <w:t xml:space="preserve"> a totalidade d</w:t>
      </w:r>
      <w:r w:rsidRPr="00153B53">
        <w:t xml:space="preserve">as Debêntures, </w:t>
      </w:r>
      <w:r w:rsidR="009E216D">
        <w:t>tendo em vista que a Oferta de Resgate Antecipado das Debêntures não poderá ser parcial,</w:t>
      </w:r>
      <w:r w:rsidRPr="00153B53">
        <w:t xml:space="preserve"> nos termos da cláusula 5.</w:t>
      </w:r>
      <w:r w:rsidR="004A4ADC" w:rsidRPr="00153B53">
        <w:t>2</w:t>
      </w:r>
      <w:r w:rsidR="004A4ADC">
        <w:t>2</w:t>
      </w:r>
      <w:r w:rsidRPr="00153B53">
        <w:t>.1, item “ii” acima</w:t>
      </w:r>
      <w:r w:rsidR="00A37C89" w:rsidRPr="00153B53">
        <w:t>.</w:t>
      </w:r>
    </w:p>
    <w:p w14:paraId="6766B31A" w14:textId="77777777" w:rsidR="00A159F7" w:rsidRPr="00153B53" w:rsidRDefault="00A159F7" w:rsidP="007D5753">
      <w:pPr>
        <w:spacing w:after="0" w:line="320" w:lineRule="exact"/>
        <w:ind w:firstLine="284"/>
        <w:rPr>
          <w:rFonts w:ascii="Verdana" w:hAnsi="Verdana"/>
          <w:sz w:val="18"/>
          <w:szCs w:val="18"/>
        </w:rPr>
      </w:pPr>
    </w:p>
    <w:p w14:paraId="69F1D7F7" w14:textId="454F6DAB" w:rsidR="00A159F7" w:rsidRPr="00153B53" w:rsidRDefault="00A159F7" w:rsidP="007D5753">
      <w:pPr>
        <w:pStyle w:val="Ttulo3"/>
        <w:ind w:left="0" w:firstLine="0"/>
      </w:pPr>
      <w:r w:rsidRPr="00153B53">
        <w:t xml:space="preserve">As Debêntures objeto da Oferta de Resgate Antecipado </w:t>
      </w:r>
      <w:r w:rsidR="009E216D">
        <w:t xml:space="preserve">das Debêntures </w:t>
      </w:r>
      <w:r w:rsidRPr="00153B53">
        <w:t>serão obrigatoriamente canceladas</w:t>
      </w:r>
      <w:r w:rsidR="009E216D">
        <w:t xml:space="preserve"> pela Companhia</w:t>
      </w:r>
      <w:r w:rsidRPr="00153B53">
        <w:t>.</w:t>
      </w:r>
    </w:p>
    <w:p w14:paraId="7DF711AB" w14:textId="7E528838" w:rsidR="00A159F7" w:rsidRPr="00153B53" w:rsidRDefault="00A159F7" w:rsidP="007D5753">
      <w:pPr>
        <w:spacing w:after="0" w:line="320" w:lineRule="exact"/>
        <w:ind w:firstLine="284"/>
        <w:rPr>
          <w:rFonts w:ascii="Verdana" w:hAnsi="Verdana"/>
          <w:sz w:val="18"/>
          <w:szCs w:val="18"/>
        </w:rPr>
      </w:pPr>
    </w:p>
    <w:p w14:paraId="0A6DBF64" w14:textId="741EFE16" w:rsidR="00A159F7" w:rsidRPr="00E23B23" w:rsidRDefault="00A159F7" w:rsidP="007D5753">
      <w:pPr>
        <w:pStyle w:val="Ttulo3"/>
        <w:ind w:left="0" w:firstLine="0"/>
      </w:pPr>
      <w:r w:rsidRPr="00E23B23">
        <w:t xml:space="preserve">A </w:t>
      </w:r>
      <w:r w:rsidR="00EF5CD9" w:rsidRPr="00AE7048">
        <w:t>Oferta de Resgate Antecipado</w:t>
      </w:r>
      <w:r w:rsidR="009E216D">
        <w:t xml:space="preserve"> das Debêntures</w:t>
      </w:r>
      <w:r w:rsidR="00EF5CD9" w:rsidRPr="00AE7048">
        <w:t xml:space="preserve"> deverá abranger a totalidade das Debêntures da Emissão. </w:t>
      </w:r>
    </w:p>
    <w:p w14:paraId="2F5412F4" w14:textId="77777777" w:rsidR="00A159F7" w:rsidRPr="00153B53" w:rsidRDefault="00A159F7" w:rsidP="007D5753">
      <w:pPr>
        <w:spacing w:after="0" w:line="320" w:lineRule="exact"/>
        <w:ind w:firstLine="284"/>
        <w:rPr>
          <w:rFonts w:ascii="Verdana" w:hAnsi="Verdana"/>
          <w:sz w:val="18"/>
          <w:szCs w:val="18"/>
        </w:rPr>
      </w:pPr>
    </w:p>
    <w:p w14:paraId="4767FA40" w14:textId="6604A231" w:rsidR="00A159F7" w:rsidRPr="00153B53" w:rsidRDefault="00A159F7" w:rsidP="007D5753">
      <w:pPr>
        <w:pStyle w:val="Ttulo3"/>
        <w:ind w:left="0" w:firstLine="0"/>
      </w:pPr>
      <w:r w:rsidRPr="00153B53">
        <w:t xml:space="preserve">A </w:t>
      </w:r>
      <w:r w:rsidR="00DB7E84" w:rsidRPr="00153B53">
        <w:t>Companhia</w:t>
      </w:r>
      <w:r w:rsidRPr="00153B53">
        <w:t xml:space="preserve"> </w:t>
      </w:r>
      <w:r w:rsidR="00A84F13" w:rsidRPr="00153B53">
        <w:t xml:space="preserve">deverá arcar de forma antecipada com todos </w:t>
      </w:r>
      <w:r w:rsidRPr="00153B53">
        <w:t>os custos decorrentes do processo da Oferta de Resgate Antecipado.</w:t>
      </w:r>
    </w:p>
    <w:p w14:paraId="7AF83A65" w14:textId="77777777" w:rsidR="003F0896" w:rsidRPr="00153B53" w:rsidRDefault="003F0896" w:rsidP="007D5753">
      <w:pPr>
        <w:spacing w:after="0" w:line="320" w:lineRule="exact"/>
        <w:rPr>
          <w:rFonts w:ascii="Verdana" w:hAnsi="Verdana"/>
          <w:sz w:val="18"/>
          <w:szCs w:val="18"/>
        </w:rPr>
      </w:pPr>
    </w:p>
    <w:p w14:paraId="1FE52A08" w14:textId="511A090E" w:rsidR="00F16DD7" w:rsidRPr="00153B53" w:rsidRDefault="008649F2" w:rsidP="007D5753">
      <w:pPr>
        <w:pStyle w:val="Ttulo2"/>
        <w:ind w:left="0" w:firstLine="0"/>
      </w:pPr>
      <w:bookmarkStart w:id="106" w:name="_Hlk89248067"/>
      <w:bookmarkStart w:id="107" w:name="_Ref285570716"/>
      <w:bookmarkStart w:id="108" w:name="_Ref366061184"/>
      <w:r w:rsidRPr="00153B53">
        <w:rPr>
          <w:u w:val="single"/>
        </w:rPr>
        <w:t>Aquisição Facultativa</w:t>
      </w:r>
      <w:r w:rsidR="00973E47" w:rsidRPr="00153B53">
        <w:t xml:space="preserve">. </w:t>
      </w:r>
      <w:r w:rsidRPr="00153B53">
        <w:t xml:space="preserve">Será vedada a aquisição antecipada facultativa das Debêntures pela </w:t>
      </w:r>
      <w:r w:rsidR="00DB7E84" w:rsidRPr="00153B53">
        <w:t>Companhia</w:t>
      </w:r>
      <w:bookmarkEnd w:id="106"/>
      <w:r w:rsidRPr="00153B53">
        <w:t>.</w:t>
      </w:r>
    </w:p>
    <w:p w14:paraId="358A39C4" w14:textId="6256C167" w:rsidR="00881601" w:rsidRPr="00153B53" w:rsidRDefault="00881601" w:rsidP="007D5753">
      <w:pPr>
        <w:spacing w:after="0" w:line="320" w:lineRule="exact"/>
        <w:rPr>
          <w:rFonts w:ascii="Verdana" w:hAnsi="Verdana"/>
          <w:sz w:val="18"/>
          <w:szCs w:val="18"/>
        </w:rPr>
      </w:pPr>
    </w:p>
    <w:p w14:paraId="3546862D" w14:textId="3885FDF2" w:rsidR="002E1079" w:rsidRPr="00610A4C" w:rsidRDefault="00EF5CD9" w:rsidP="007D5753">
      <w:pPr>
        <w:pStyle w:val="Ttulo2"/>
        <w:ind w:left="0" w:firstLine="0"/>
      </w:pPr>
      <w:bookmarkStart w:id="109" w:name="_Hlk98421093"/>
      <w:r w:rsidRPr="00AE7048">
        <w:rPr>
          <w:u w:val="single"/>
        </w:rPr>
        <w:lastRenderedPageBreak/>
        <w:t xml:space="preserve">Amortização </w:t>
      </w:r>
      <w:r w:rsidR="00353E29" w:rsidRPr="002C5F4F">
        <w:rPr>
          <w:u w:val="single"/>
        </w:rPr>
        <w:t>Extraordinária Facultativa</w:t>
      </w:r>
      <w:r w:rsidR="00353E29" w:rsidRPr="00A7230D">
        <w:t xml:space="preserve">. </w:t>
      </w:r>
      <w:bookmarkStart w:id="110" w:name="_Hlk89951104"/>
      <w:r w:rsidR="00353E29" w:rsidRPr="00A7230D">
        <w:t xml:space="preserve">Será permitida a </w:t>
      </w:r>
      <w:bookmarkStart w:id="111" w:name="_Hlk94622000"/>
      <w:r w:rsidR="00353E29" w:rsidRPr="002770A6">
        <w:t>amortização extraordinária facultativa parcial das Debêntures pela Companhia, limitada a 98% (noventa e oito por cento) do saldo do Valor Nominal Unitário das Debêntures</w:t>
      </w:r>
      <w:bookmarkEnd w:id="111"/>
      <w:r w:rsidR="00353E29" w:rsidRPr="002770A6">
        <w:t xml:space="preserve">, nas seguintes </w:t>
      </w:r>
      <w:r w:rsidR="00353E29" w:rsidRPr="002C5F4F">
        <w:t xml:space="preserve">hipóteses: (i) </w:t>
      </w:r>
      <w:r w:rsidR="00353E29" w:rsidRPr="00DC24AF">
        <w:t>a exclusivo critério da Companhia, a partir do 24º (vigésimo qua</w:t>
      </w:r>
      <w:r w:rsidR="00353E29" w:rsidRPr="002C5F4F">
        <w:t xml:space="preserve">rto) mês contado da </w:t>
      </w:r>
      <w:r w:rsidR="00104D80">
        <w:t>Data de Emissão, ou seja</w:t>
      </w:r>
      <w:r w:rsidR="009E216D">
        <w:t xml:space="preserve">, a partir do dia </w:t>
      </w:r>
      <w:r w:rsidR="004028EF">
        <w:t xml:space="preserve">30 </w:t>
      </w:r>
      <w:r w:rsidR="00DD5199">
        <w:t>de março de 2024</w:t>
      </w:r>
      <w:r w:rsidR="00104D80">
        <w:t xml:space="preserve">, </w:t>
      </w:r>
      <w:bookmarkEnd w:id="109"/>
      <w:r w:rsidR="00104D80">
        <w:t xml:space="preserve">e desde </w:t>
      </w:r>
      <w:r w:rsidR="00353E29" w:rsidRPr="002C5F4F">
        <w:t>que não inferior a 20% (vinte por cento) do saldo devedor das Debêntures no momento da referida amortização</w:t>
      </w:r>
      <w:r w:rsidR="007B7E5C">
        <w:t>, observado, neste caso, o pagamento do Prêmio de Amortização Extraordinária (conforme adiante definido)</w:t>
      </w:r>
      <w:r w:rsidR="00353E29" w:rsidRPr="002C5F4F">
        <w:t xml:space="preserve">; e/ou (ii) a qualquer tempo, </w:t>
      </w:r>
      <w:bookmarkStart w:id="112" w:name="_Hlk94622014"/>
      <w:r w:rsidR="00353E29" w:rsidRPr="002C5F4F">
        <w:t>desde que no limite do valor necessário para reenquadramento do Índice Mínimo da Garantia</w:t>
      </w:r>
      <w:bookmarkEnd w:id="112"/>
      <w:r w:rsidR="00353E29" w:rsidRPr="002C5F4F">
        <w:t xml:space="preserve"> </w:t>
      </w:r>
      <w:bookmarkEnd w:id="110"/>
      <w:r w:rsidR="00353E29" w:rsidRPr="002C5F4F">
        <w:t>(“</w:t>
      </w:r>
      <w:r w:rsidR="00353E29" w:rsidRPr="002C5F4F">
        <w:rPr>
          <w:u w:val="single"/>
        </w:rPr>
        <w:t>Amortização Extraordinária Facultativa</w:t>
      </w:r>
      <w:r w:rsidR="00353E29" w:rsidRPr="002C5F4F">
        <w:t xml:space="preserve">”). </w:t>
      </w:r>
    </w:p>
    <w:p w14:paraId="0DEED825" w14:textId="213AC8DB" w:rsidR="002E1079" w:rsidRPr="00153B53" w:rsidRDefault="002E1079" w:rsidP="007D5753">
      <w:pPr>
        <w:spacing w:after="0" w:line="320" w:lineRule="exact"/>
        <w:rPr>
          <w:rFonts w:ascii="Verdana" w:hAnsi="Verdana"/>
          <w:sz w:val="18"/>
          <w:szCs w:val="18"/>
        </w:rPr>
      </w:pPr>
    </w:p>
    <w:p w14:paraId="6D627594" w14:textId="27569622" w:rsidR="002E1079" w:rsidRPr="00153B53" w:rsidRDefault="002E1079" w:rsidP="007D5753">
      <w:pPr>
        <w:pStyle w:val="Ttulo3"/>
        <w:ind w:left="0" w:firstLine="0"/>
      </w:pPr>
      <w:r w:rsidRPr="00153B53">
        <w:t>A Amortização Extraordinária Facultativa deverá ocorrer mediante envio, pela Companhia, de comunicação individual dirigida à Debenturista, com cópia ao Agente Fiduciário dos CRI (“</w:t>
      </w:r>
      <w:r w:rsidRPr="00153B53">
        <w:rPr>
          <w:u w:val="single"/>
        </w:rPr>
        <w:t>Comunicação de Amortização Extraordinária Facultativa</w:t>
      </w:r>
      <w:r w:rsidRPr="00153B53">
        <w:t xml:space="preserve">”) com, no mínimo, </w:t>
      </w:r>
      <w:r w:rsidR="009B51FD" w:rsidRPr="00153B53">
        <w:t>3</w:t>
      </w:r>
      <w:r w:rsidRPr="00153B53">
        <w:t xml:space="preserve"> (</w:t>
      </w:r>
      <w:r w:rsidR="009B51FD" w:rsidRPr="00153B53">
        <w:t>três</w:t>
      </w:r>
      <w:r w:rsidRPr="00153B53">
        <w:t xml:space="preserve">) Dias Úteis de antecedência da data da efetiva realização da amortização das Debêntures e, consequentemente, dos CRI, sob pena de vencimento antecipado </w:t>
      </w:r>
      <w:r w:rsidR="00517E90">
        <w:t>das Debêntures</w:t>
      </w:r>
      <w:r w:rsidRPr="00153B53">
        <w:t>.</w:t>
      </w:r>
    </w:p>
    <w:p w14:paraId="3BEB4F09" w14:textId="4D43D33A" w:rsidR="002E1079" w:rsidRPr="00153B53" w:rsidRDefault="002E1079" w:rsidP="007D5753">
      <w:pPr>
        <w:spacing w:after="0" w:line="320" w:lineRule="exact"/>
        <w:rPr>
          <w:rFonts w:ascii="Verdana" w:hAnsi="Verdana"/>
          <w:sz w:val="18"/>
          <w:szCs w:val="18"/>
        </w:rPr>
      </w:pPr>
    </w:p>
    <w:p w14:paraId="3E0B326F" w14:textId="4C11127F" w:rsidR="002E1079" w:rsidRPr="00153B53" w:rsidRDefault="002E1079" w:rsidP="007D5753">
      <w:pPr>
        <w:pStyle w:val="Ttulo3"/>
        <w:ind w:left="0" w:firstLine="0"/>
      </w:pPr>
      <w:r w:rsidRPr="00153B53">
        <w:t xml:space="preserve">Na Comunicação de Amortização Extraordinária Facultativa deverá constar, no mínimo, as seguintes informações: (i) a data efetiva da Amortização Extraordinária Facultativa, </w:t>
      </w:r>
      <w:r w:rsidRPr="00153B53">
        <w:rPr>
          <w:rFonts w:eastAsia="Calibri"/>
        </w:rPr>
        <w:t>que</w:t>
      </w:r>
      <w:r w:rsidRPr="00153B53">
        <w:t xml:space="preserve"> deverá, obrigatoriamente, ser um Dia Útil; (ii) menção ao saldo do Valor Nominal Unitário das Debêntures que será amortizado, </w:t>
      </w:r>
      <w:r w:rsidR="003E7387">
        <w:t>observado</w:t>
      </w:r>
      <w:r w:rsidR="00610A4C">
        <w:t>s</w:t>
      </w:r>
      <w:r w:rsidR="003E7387">
        <w:t xml:space="preserve"> </w:t>
      </w:r>
      <w:r w:rsidR="00610A4C">
        <w:t xml:space="preserve">os limites e prazos, conforme aplicável, previstos na cláusula 5.24 </w:t>
      </w:r>
      <w:r w:rsidRPr="00153B53">
        <w:t>e, em todo caso, limitado a 98% (noventa e oito por cento) do saldo do Valor Nominal Unitário das Debêntures; (iii) a estimativa do Valor de Amortização Extraordinária Facultativa (conforme definido abaixo); e (iv) quaisquer outras informações necessárias à operacionalização da Amortização Extraordinária Facultativa.</w:t>
      </w:r>
    </w:p>
    <w:p w14:paraId="2645131C" w14:textId="77777777" w:rsidR="0073625D" w:rsidRPr="007B7E5C" w:rsidRDefault="0073625D" w:rsidP="007D5753">
      <w:pPr>
        <w:spacing w:after="0" w:line="320" w:lineRule="exact"/>
        <w:rPr>
          <w:rFonts w:ascii="Verdana" w:hAnsi="Verdana"/>
          <w:sz w:val="18"/>
          <w:szCs w:val="18"/>
        </w:rPr>
      </w:pPr>
    </w:p>
    <w:p w14:paraId="0092B082" w14:textId="43F5F432" w:rsidR="002E1079" w:rsidRPr="00153B53" w:rsidRDefault="002E1079" w:rsidP="007D5753">
      <w:pPr>
        <w:pStyle w:val="Ttulo3"/>
        <w:ind w:left="0" w:firstLine="0"/>
      </w:pPr>
      <w:r w:rsidRPr="00153B53">
        <w:t xml:space="preserve">O valor devido à Debenturista a título de Amortização Extraordinária Facultativa corresponderá ao percentual do Valor Nominal Unitário ou saldo do Valor Nominal Unitário das Debêntures a ser objeto de amortização, </w:t>
      </w:r>
      <w:r w:rsidR="00610A4C">
        <w:t>observados os limites e prazos, conforme aplicável, previstos na cláusula 5.24</w:t>
      </w:r>
      <w:r w:rsidR="00E84E68">
        <w:t xml:space="preserve">, </w:t>
      </w:r>
      <w:r w:rsidRPr="00153B53">
        <w:t>acrescido</w:t>
      </w:r>
      <w:r w:rsidR="0073625D">
        <w:t>:</w:t>
      </w:r>
      <w:r w:rsidRPr="00153B53">
        <w:t xml:space="preserve"> </w:t>
      </w:r>
      <w:r w:rsidR="0073625D">
        <w:t xml:space="preserve">(a) </w:t>
      </w:r>
      <w:r w:rsidRPr="00153B53">
        <w:t xml:space="preserve">da Remuneração, calculada </w:t>
      </w:r>
      <w:r w:rsidRPr="00153B53">
        <w:rPr>
          <w:i/>
        </w:rPr>
        <w:t>pro rata temporis</w:t>
      </w:r>
      <w:r w:rsidRPr="00153B53">
        <w:t xml:space="preserve"> por Dias Úteis decorridos desde a primeira Data d</w:t>
      </w:r>
      <w:r w:rsidR="007F4500" w:rsidRPr="00153B53">
        <w:t>e</w:t>
      </w:r>
      <w:r w:rsidRPr="00153B53">
        <w:t xml:space="preserve"> Integralização </w:t>
      </w:r>
      <w:r w:rsidR="0073625D">
        <w:t xml:space="preserve">das Debêntures </w:t>
      </w:r>
      <w:r w:rsidRPr="00153B53">
        <w:t xml:space="preserve">ou </w:t>
      </w:r>
      <w:r w:rsidR="0073625D">
        <w:t xml:space="preserve">desde </w:t>
      </w:r>
      <w:r w:rsidRPr="00153B53">
        <w:t>a Data de Pagamento de Remuneração imediatamente anterior, conforme o caso, até a data do efetivo pagamento</w:t>
      </w:r>
      <w:r w:rsidR="0073625D">
        <w:t xml:space="preserve"> (exclusive); </w:t>
      </w:r>
      <w:r w:rsidRPr="00153B53">
        <w:t xml:space="preserve"> </w:t>
      </w:r>
      <w:r w:rsidR="0073625D">
        <w:t xml:space="preserve">(b) dos encargos moratórios, se houver; (c) </w:t>
      </w:r>
      <w:r w:rsidR="0073625D" w:rsidRPr="00153B53">
        <w:t xml:space="preserve">de quaisquer obrigações pecuniárias </w:t>
      </w:r>
      <w:r w:rsidR="0073625D" w:rsidRPr="00A51AA1">
        <w:t xml:space="preserve">e outros acréscimos referentes às Debêntures, conforme previsto nessa Escritura de Emissão; e (d) </w:t>
      </w:r>
      <w:r w:rsidR="007B7E5C">
        <w:t xml:space="preserve">somente no caso da Amortização Extraordinária Facultativa prevista no item “i” da Cláusula 5.24, </w:t>
      </w:r>
      <w:r w:rsidR="0073625D" w:rsidRPr="00A51AA1">
        <w:t xml:space="preserve">de um prêmio de </w:t>
      </w:r>
      <w:r w:rsidR="007B7E5C">
        <w:t>amortização extraordinária</w:t>
      </w:r>
      <w:r w:rsidR="0073625D" w:rsidRPr="00A51AA1">
        <w:t xml:space="preserve">, calculado conforme abaixo </w:t>
      </w:r>
      <w:r w:rsidRPr="00153B53">
        <w:t>(</w:t>
      </w:r>
      <w:r w:rsidR="007B7E5C">
        <w:t>“</w:t>
      </w:r>
      <w:r w:rsidR="007B7E5C" w:rsidRPr="00A52393">
        <w:rPr>
          <w:u w:val="single"/>
        </w:rPr>
        <w:t>Prêmio de Amortização Extraordinária</w:t>
      </w:r>
      <w:r w:rsidR="007B7E5C">
        <w:t xml:space="preserve">” e </w:t>
      </w:r>
      <w:r w:rsidRPr="00153B53">
        <w:t>“</w:t>
      </w:r>
      <w:r w:rsidRPr="00153B53">
        <w:rPr>
          <w:u w:val="single"/>
        </w:rPr>
        <w:t>Valor de Amortização Extraordinária Facultativa</w:t>
      </w:r>
      <w:r w:rsidRPr="00153B53">
        <w:t>”</w:t>
      </w:r>
      <w:r w:rsidR="007B7E5C">
        <w:t>, respectivamente</w:t>
      </w:r>
      <w:r w:rsidRPr="00153B53">
        <w:t>).</w:t>
      </w:r>
    </w:p>
    <w:p w14:paraId="548257D8" w14:textId="77777777" w:rsidR="007B7E5C" w:rsidRPr="00244049" w:rsidRDefault="007B7E5C" w:rsidP="007B7E5C">
      <w:pPr>
        <w:spacing w:after="0" w:line="320" w:lineRule="exact"/>
        <w:rPr>
          <w:rFonts w:ascii="Verdana" w:hAnsi="Verdana"/>
          <w:sz w:val="18"/>
          <w:szCs w:val="18"/>
        </w:rPr>
      </w:pPr>
    </w:p>
    <w:p w14:paraId="548560BD" w14:textId="77777777" w:rsidR="002B2225" w:rsidRPr="001A1C51" w:rsidRDefault="002B2225" w:rsidP="002B2225">
      <w:pPr>
        <w:pStyle w:val="Ttulo3"/>
        <w:numPr>
          <w:ilvl w:val="0"/>
          <w:numId w:val="0"/>
        </w:numPr>
      </w:pPr>
    </w:p>
    <w:p w14:paraId="1BDD108C" w14:textId="77777777" w:rsidR="002B2225" w:rsidRPr="00E03351" w:rsidRDefault="002B2225" w:rsidP="002B2225">
      <w:pPr>
        <w:spacing w:after="0" w:line="320" w:lineRule="exact"/>
        <w:jc w:val="center"/>
        <w:rPr>
          <w:rFonts w:ascii="Verdana" w:hAnsi="Verdana"/>
          <w:b/>
          <w:bCs/>
          <w:i/>
          <w:iCs/>
          <w:sz w:val="18"/>
          <w:szCs w:val="18"/>
        </w:rPr>
      </w:pPr>
      <w:r w:rsidRPr="00E03351">
        <w:rPr>
          <w:rFonts w:ascii="Verdana" w:hAnsi="Verdana"/>
          <w:b/>
          <w:bCs/>
          <w:i/>
          <w:iCs/>
          <w:sz w:val="18"/>
          <w:szCs w:val="18"/>
        </w:rPr>
        <w:t>VRA = SD * Prêmio</w:t>
      </w:r>
    </w:p>
    <w:p w14:paraId="0AD09531" w14:textId="77777777" w:rsidR="002B2225" w:rsidRDefault="002B2225" w:rsidP="002B2225">
      <w:pPr>
        <w:spacing w:after="0" w:line="320" w:lineRule="exact"/>
        <w:ind w:left="709"/>
        <w:jc w:val="left"/>
        <w:rPr>
          <w:rFonts w:ascii="Verdana" w:hAnsi="Verdana"/>
          <w:i/>
          <w:iCs/>
          <w:sz w:val="18"/>
          <w:szCs w:val="18"/>
        </w:rPr>
      </w:pPr>
    </w:p>
    <w:p w14:paraId="7EF83377" w14:textId="77777777" w:rsidR="002B2225" w:rsidRPr="00E03351" w:rsidRDefault="002B2225" w:rsidP="002B2225">
      <w:pPr>
        <w:spacing w:after="0" w:line="320" w:lineRule="exact"/>
        <w:ind w:left="709"/>
        <w:jc w:val="left"/>
        <w:rPr>
          <w:rFonts w:ascii="Verdana" w:hAnsi="Verdana"/>
          <w:i/>
          <w:iCs/>
          <w:sz w:val="18"/>
          <w:szCs w:val="18"/>
        </w:rPr>
      </w:pPr>
      <w:r w:rsidRPr="00E03351">
        <w:rPr>
          <w:rFonts w:ascii="Verdana" w:hAnsi="Verdana"/>
          <w:i/>
          <w:iCs/>
          <w:sz w:val="18"/>
          <w:szCs w:val="18"/>
        </w:rPr>
        <w:t>Sendo que:</w:t>
      </w:r>
    </w:p>
    <w:p w14:paraId="12DB650D" w14:textId="589B839A" w:rsidR="002B2225" w:rsidRPr="00E03351" w:rsidRDefault="002B2225" w:rsidP="002B2225">
      <w:pPr>
        <w:spacing w:after="0" w:line="320" w:lineRule="exact"/>
        <w:ind w:left="709"/>
        <w:jc w:val="left"/>
        <w:rPr>
          <w:rFonts w:ascii="Verdana" w:hAnsi="Verdana"/>
          <w:i/>
          <w:iCs/>
          <w:sz w:val="18"/>
          <w:szCs w:val="18"/>
        </w:rPr>
      </w:pPr>
      <w:bookmarkStart w:id="113" w:name="_Hlk98435609"/>
      <w:r w:rsidRPr="00E03351">
        <w:rPr>
          <w:rFonts w:ascii="Verdana" w:hAnsi="Verdana"/>
          <w:i/>
          <w:iCs/>
          <w:sz w:val="18"/>
          <w:szCs w:val="18"/>
        </w:rPr>
        <w:t xml:space="preserve">VLA = Valor de </w:t>
      </w:r>
      <w:r>
        <w:rPr>
          <w:rFonts w:ascii="Verdana" w:hAnsi="Verdana"/>
          <w:i/>
          <w:iCs/>
          <w:sz w:val="18"/>
          <w:szCs w:val="18"/>
        </w:rPr>
        <w:t>Amortização Extraordinária Facultativa</w:t>
      </w:r>
      <w:r w:rsidRPr="00E03351">
        <w:rPr>
          <w:rFonts w:ascii="Verdana" w:hAnsi="Verdana"/>
          <w:i/>
          <w:iCs/>
          <w:sz w:val="18"/>
          <w:szCs w:val="18"/>
        </w:rPr>
        <w:t xml:space="preserve">, considerando prêmio incidente sobre o saldo devedor;           </w:t>
      </w:r>
    </w:p>
    <w:p w14:paraId="05C07147" w14:textId="77777777" w:rsidR="002B2225" w:rsidRPr="00E03351" w:rsidRDefault="002B2225" w:rsidP="002B2225">
      <w:pPr>
        <w:spacing w:after="0" w:line="320" w:lineRule="exact"/>
        <w:ind w:left="709"/>
        <w:jc w:val="left"/>
        <w:rPr>
          <w:rFonts w:ascii="Verdana" w:hAnsi="Verdana"/>
          <w:i/>
          <w:iCs/>
          <w:sz w:val="18"/>
          <w:szCs w:val="18"/>
        </w:rPr>
      </w:pPr>
      <w:r w:rsidRPr="00E03351">
        <w:rPr>
          <w:rFonts w:ascii="Verdana" w:hAnsi="Verdana"/>
          <w:i/>
          <w:iCs/>
          <w:sz w:val="18"/>
          <w:szCs w:val="18"/>
        </w:rPr>
        <w:t xml:space="preserve">SD = saldo devedor;          </w:t>
      </w:r>
    </w:p>
    <w:p w14:paraId="42C66432" w14:textId="77777777" w:rsidR="002B2225" w:rsidRPr="00E03351" w:rsidRDefault="002B2225" w:rsidP="002B2225">
      <w:pPr>
        <w:spacing w:after="0" w:line="320" w:lineRule="exact"/>
        <w:ind w:left="709"/>
        <w:jc w:val="left"/>
        <w:rPr>
          <w:rFonts w:ascii="Verdana" w:hAnsi="Verdana"/>
          <w:i/>
          <w:iCs/>
          <w:sz w:val="18"/>
          <w:szCs w:val="18"/>
          <w:highlight w:val="green"/>
        </w:rPr>
      </w:pPr>
      <w:r w:rsidRPr="00E03351">
        <w:rPr>
          <w:rFonts w:ascii="Verdana" w:hAnsi="Verdana"/>
          <w:i/>
          <w:iCs/>
          <w:sz w:val="18"/>
          <w:szCs w:val="18"/>
        </w:rPr>
        <w:t>As datas indicadas acima deverão ser consideradas em dias corridos</w:t>
      </w:r>
      <w:r>
        <w:rPr>
          <w:rFonts w:ascii="Verdana" w:hAnsi="Verdana"/>
          <w:i/>
          <w:iCs/>
          <w:sz w:val="18"/>
          <w:szCs w:val="18"/>
        </w:rPr>
        <w:t>.</w:t>
      </w:r>
      <w:r w:rsidRPr="00E03351">
        <w:rPr>
          <w:rFonts w:ascii="Verdana" w:hAnsi="Verdana"/>
          <w:i/>
          <w:iCs/>
          <w:sz w:val="18"/>
          <w:szCs w:val="18"/>
        </w:rPr>
        <w:t xml:space="preserve"> </w:t>
      </w:r>
    </w:p>
    <w:p w14:paraId="4FFE9CDE" w14:textId="77777777" w:rsidR="002B2225" w:rsidRPr="00AE672A" w:rsidRDefault="002B2225" w:rsidP="002B2225">
      <w:pPr>
        <w:spacing w:after="0" w:line="320" w:lineRule="exact"/>
        <w:ind w:left="709"/>
        <w:jc w:val="left"/>
      </w:pPr>
      <w:r w:rsidRPr="00E03351">
        <w:rPr>
          <w:rFonts w:ascii="Verdana" w:hAnsi="Verdana"/>
          <w:i/>
          <w:iCs/>
          <w:sz w:val="18"/>
          <w:szCs w:val="18"/>
        </w:rPr>
        <w:t>Prêmio = 2% * (Data Vencimento - Data Pré-Pagamento) (em anos) / 3 anos</w:t>
      </w:r>
    </w:p>
    <w:bookmarkEnd w:id="113"/>
    <w:p w14:paraId="75D4CE28" w14:textId="77777777" w:rsidR="002B2225" w:rsidRPr="00A51AA1" w:rsidRDefault="002B2225" w:rsidP="002B2225">
      <w:pPr>
        <w:pStyle w:val="Ttulo3"/>
        <w:numPr>
          <w:ilvl w:val="0"/>
          <w:numId w:val="0"/>
        </w:numPr>
        <w:ind w:left="1418" w:hanging="710"/>
      </w:pPr>
      <w:r w:rsidRPr="00A51AA1">
        <w:t xml:space="preserve"> </w:t>
      </w:r>
    </w:p>
    <w:p w14:paraId="7F0FFA4A" w14:textId="77777777" w:rsidR="007B7E5C" w:rsidRPr="00153B53" w:rsidRDefault="007B7E5C" w:rsidP="007D5753">
      <w:pPr>
        <w:spacing w:after="0" w:line="320" w:lineRule="exact"/>
        <w:rPr>
          <w:rFonts w:ascii="Verdana" w:hAnsi="Verdana"/>
          <w:sz w:val="18"/>
          <w:szCs w:val="18"/>
        </w:rPr>
      </w:pPr>
    </w:p>
    <w:p w14:paraId="4CA38CC9" w14:textId="3A2B68CE" w:rsidR="002E1079" w:rsidRPr="00153B53" w:rsidRDefault="002E1079" w:rsidP="007D5753">
      <w:pPr>
        <w:pStyle w:val="Ttulo3"/>
        <w:ind w:left="0" w:firstLine="0"/>
      </w:pPr>
      <w:r w:rsidRPr="00153B53">
        <w:t>O pagamento do Valor de Amortização Extraordinária Facultativa deverá ser realizado no âmbito d</w:t>
      </w:r>
      <w:r w:rsidR="005A7D88">
        <w:t>a</w:t>
      </w:r>
      <w:r w:rsidRPr="00153B53">
        <w:t xml:space="preserve"> B3 e de acordo com seus procedimentos operacionais ou por meio de Transferência Eletrônica Disponível – TED ou outra forma de transferência eletrônica de recursos financeiros</w:t>
      </w:r>
      <w:r w:rsidR="00053300">
        <w:t>, quando os CRI não estiverem custodiados eletronicamente na B3</w:t>
      </w:r>
      <w:r w:rsidRPr="00153B53">
        <w:t>, conforme o caso.</w:t>
      </w:r>
    </w:p>
    <w:p w14:paraId="358C2F54" w14:textId="5E0089CC" w:rsidR="002E1079" w:rsidRPr="00153B53" w:rsidRDefault="002E1079" w:rsidP="007D5753">
      <w:pPr>
        <w:spacing w:after="0" w:line="320" w:lineRule="exact"/>
        <w:rPr>
          <w:rFonts w:ascii="Verdana" w:hAnsi="Verdana"/>
          <w:sz w:val="18"/>
          <w:szCs w:val="18"/>
        </w:rPr>
      </w:pPr>
    </w:p>
    <w:p w14:paraId="55B3409B" w14:textId="7BCFC9D1" w:rsidR="002E1079" w:rsidRPr="00153B53" w:rsidRDefault="002E1079" w:rsidP="007D5753">
      <w:pPr>
        <w:pStyle w:val="Ttulo3"/>
        <w:ind w:left="0" w:firstLine="0"/>
      </w:pPr>
      <w:bookmarkStart w:id="114" w:name="_Ref25855612"/>
      <w:r w:rsidRPr="00153B53">
        <w:t xml:space="preserve">A </w:t>
      </w:r>
      <w:bookmarkEnd w:id="114"/>
      <w:r w:rsidRPr="00153B53">
        <w:t>Comunicação de Amortização Extraordinária Facultativa será irrevogável e irretratável e, mediante sua realização, a Companhia estará obrigada a realizar a Amortização Extraordinária Facultativa, sob pena de caracterização de um Evento de Vencimento Antecipado Não Automático.</w:t>
      </w:r>
    </w:p>
    <w:p w14:paraId="6D7E46CB" w14:textId="77777777" w:rsidR="002E1079" w:rsidRPr="00153B53" w:rsidRDefault="002E1079" w:rsidP="007D5753">
      <w:pPr>
        <w:spacing w:after="0" w:line="320" w:lineRule="exact"/>
        <w:rPr>
          <w:rFonts w:ascii="Verdana" w:hAnsi="Verdana"/>
          <w:sz w:val="18"/>
          <w:szCs w:val="18"/>
        </w:rPr>
      </w:pPr>
    </w:p>
    <w:bookmarkEnd w:id="107"/>
    <w:bookmarkEnd w:id="108"/>
    <w:p w14:paraId="12D6EB46" w14:textId="77777777" w:rsidR="00973E47" w:rsidRPr="00153B53" w:rsidRDefault="00973E47" w:rsidP="007D5753">
      <w:pPr>
        <w:pStyle w:val="Ttulo2"/>
        <w:ind w:left="0" w:firstLine="0"/>
      </w:pPr>
      <w:r w:rsidRPr="00153B53">
        <w:rPr>
          <w:u w:val="single"/>
        </w:rPr>
        <w:t>Direito ao Recebimento dos Pagamentos</w:t>
      </w:r>
      <w:r w:rsidRPr="00153B53">
        <w:t>. Farão jus ao recebimento de qualquer valor devido ao Debenturista nos termos desta Escritura de Emissão aqueles que forem Debenturistas no encerramento do Dia Útil imediatamente anterior à respectiva data de pagamento.</w:t>
      </w:r>
    </w:p>
    <w:p w14:paraId="5A0C9274" w14:textId="77777777" w:rsidR="00881601" w:rsidRPr="00153B53" w:rsidRDefault="00881601" w:rsidP="007D5753">
      <w:pPr>
        <w:spacing w:after="0" w:line="320" w:lineRule="exact"/>
        <w:ind w:left="709" w:hanging="709"/>
        <w:rPr>
          <w:rFonts w:ascii="Verdana" w:hAnsi="Verdana"/>
          <w:sz w:val="18"/>
          <w:szCs w:val="18"/>
        </w:rPr>
      </w:pPr>
    </w:p>
    <w:p w14:paraId="2F5B448F" w14:textId="28BB3EC1" w:rsidR="00973E47" w:rsidRPr="00153B53" w:rsidRDefault="007B0CF2" w:rsidP="007D5753">
      <w:pPr>
        <w:pStyle w:val="Ttulo2"/>
        <w:ind w:left="0" w:firstLine="0"/>
      </w:pPr>
      <w:bookmarkStart w:id="115" w:name="_Ref324932809"/>
      <w:r w:rsidRPr="00153B53">
        <w:rPr>
          <w:u w:val="single"/>
        </w:rPr>
        <w:t>L</w:t>
      </w:r>
      <w:r w:rsidR="00973E47" w:rsidRPr="00153B53">
        <w:rPr>
          <w:u w:val="single"/>
        </w:rPr>
        <w:t>ocal de Pagamento</w:t>
      </w:r>
      <w:r w:rsidR="00973E47" w:rsidRPr="00153B53">
        <w:t>. Os pagamentos referentes às Debêntures e a quaisquer outros valores eventualmente devidos pela Companhia, nos termos desta Escritura de Emissão e/ou de qualquer dos demais Documentos da</w:t>
      </w:r>
      <w:r w:rsidR="00DA2B06" w:rsidRPr="00153B53">
        <w:t xml:space="preserve"> Operação</w:t>
      </w:r>
      <w:r w:rsidR="001E318A" w:rsidRPr="00153B53">
        <w:t xml:space="preserve"> </w:t>
      </w:r>
      <w:r w:rsidR="00973E47" w:rsidRPr="00153B53">
        <w:t>serão realizados pela Companhia</w:t>
      </w:r>
      <w:r w:rsidR="008B51D7" w:rsidRPr="00153B53">
        <w:t xml:space="preserve"> na </w:t>
      </w:r>
      <w:bookmarkStart w:id="116" w:name="_Hlk98421265"/>
      <w:r w:rsidR="00945344" w:rsidRPr="00153B53">
        <w:t xml:space="preserve">conta corrente de titularidade da Securitizadora nº </w:t>
      </w:r>
      <w:r w:rsidR="00013550">
        <w:t>39891-0</w:t>
      </w:r>
      <w:r w:rsidR="00013550" w:rsidRPr="00153B53">
        <w:t xml:space="preserve">, </w:t>
      </w:r>
      <w:r w:rsidR="0054559E" w:rsidRPr="00153B53">
        <w:t xml:space="preserve">mantida na agência nº </w:t>
      </w:r>
      <w:r w:rsidR="004B2D65">
        <w:t>3100</w:t>
      </w:r>
      <w:r w:rsidR="004B2D65" w:rsidRPr="00153B53">
        <w:t xml:space="preserve"> do </w:t>
      </w:r>
      <w:r w:rsidR="001603D7">
        <w:t xml:space="preserve">Banco </w:t>
      </w:r>
      <w:r w:rsidR="004B2D65">
        <w:t>Itaú</w:t>
      </w:r>
      <w:r w:rsidR="0054559E" w:rsidRPr="00153B53">
        <w:t xml:space="preserve">, </w:t>
      </w:r>
      <w:r w:rsidR="006F38EB" w:rsidRPr="00153B53">
        <w:t>vinculada aos CRI</w:t>
      </w:r>
      <w:bookmarkEnd w:id="116"/>
      <w:r w:rsidR="006F38EB" w:rsidRPr="00153B53">
        <w:t xml:space="preserve"> </w:t>
      </w:r>
      <w:r w:rsidR="00945344" w:rsidRPr="00153B53">
        <w:t>(“</w:t>
      </w:r>
      <w:r w:rsidR="00945344" w:rsidRPr="00153B53">
        <w:rPr>
          <w:u w:val="single"/>
        </w:rPr>
        <w:t>Conta Centralizadora</w:t>
      </w:r>
      <w:r w:rsidR="00945344" w:rsidRPr="00153B53">
        <w:t>”)</w:t>
      </w:r>
      <w:r w:rsidR="00973E47" w:rsidRPr="00153B53">
        <w:t>.</w:t>
      </w:r>
      <w:bookmarkEnd w:id="115"/>
      <w:r w:rsidR="001C0A10" w:rsidRPr="00153B53">
        <w:t xml:space="preserve"> </w:t>
      </w:r>
    </w:p>
    <w:p w14:paraId="5B61E250" w14:textId="77777777" w:rsidR="00881601" w:rsidRPr="00153B53" w:rsidRDefault="00881601" w:rsidP="007D5753">
      <w:pPr>
        <w:spacing w:after="0" w:line="320" w:lineRule="exact"/>
        <w:rPr>
          <w:rFonts w:ascii="Verdana" w:hAnsi="Verdana"/>
          <w:sz w:val="18"/>
          <w:szCs w:val="18"/>
        </w:rPr>
      </w:pPr>
    </w:p>
    <w:p w14:paraId="5533F206" w14:textId="35D56217" w:rsidR="00881601" w:rsidRPr="00153B53" w:rsidRDefault="00973E47" w:rsidP="007D5753">
      <w:pPr>
        <w:pStyle w:val="Ttulo2"/>
        <w:ind w:left="0" w:firstLine="0"/>
      </w:pPr>
      <w:bookmarkStart w:id="117" w:name="_Hlk89248236"/>
      <w:bookmarkStart w:id="118" w:name="_Ref278399164"/>
      <w:r w:rsidRPr="00153B53">
        <w:rPr>
          <w:u w:val="single"/>
        </w:rPr>
        <w:t>Prorrogação dos Prazos</w:t>
      </w:r>
      <w:r w:rsidRPr="00153B53">
        <w:t>. Considerar-se-ão prorrogados os prazos referentes ao pagamento de qualquer obrigação prevista nesta Escritura de Emissão até o 1º</w:t>
      </w:r>
      <w:r w:rsidR="00157835" w:rsidRPr="00153B53">
        <w:t xml:space="preserve"> </w:t>
      </w:r>
      <w:r w:rsidRPr="00153B53">
        <w:t xml:space="preserve">(primeiro) Dia Útil subsequente, se o seu vencimento coincidir com dia que não seja Dia Útil, não sendo devido qualquer acréscimo aos valores a serem pagos. </w:t>
      </w:r>
      <w:r w:rsidR="003F686B" w:rsidRPr="00153B53">
        <w:t>Para fins desta Escritura de Emissão, “</w:t>
      </w:r>
      <w:r w:rsidR="003F686B" w:rsidRPr="00153B53">
        <w:rPr>
          <w:u w:val="single"/>
        </w:rPr>
        <w:t>Dia Útil</w:t>
      </w:r>
      <w:r w:rsidR="003F686B" w:rsidRPr="00153B53">
        <w:t>” significa todo dia que não seja sábado, domingo ou feriado declarado nacional na República Federativa do Brasil</w:t>
      </w:r>
      <w:bookmarkEnd w:id="117"/>
      <w:r w:rsidR="003F686B" w:rsidRPr="00153B53">
        <w:t xml:space="preserve">. </w:t>
      </w:r>
    </w:p>
    <w:p w14:paraId="762ADE04" w14:textId="77777777" w:rsidR="00735141" w:rsidRPr="00153B53" w:rsidRDefault="00735141" w:rsidP="007D5753">
      <w:pPr>
        <w:spacing w:after="0" w:line="320" w:lineRule="exact"/>
        <w:rPr>
          <w:rFonts w:ascii="Verdana" w:hAnsi="Verdana"/>
          <w:sz w:val="18"/>
          <w:szCs w:val="18"/>
        </w:rPr>
      </w:pPr>
      <w:bookmarkStart w:id="119" w:name="_Ref279851957"/>
      <w:bookmarkEnd w:id="118"/>
    </w:p>
    <w:p w14:paraId="49F0719B" w14:textId="037E7DEA" w:rsidR="00973E47" w:rsidRPr="00153B53" w:rsidRDefault="00973E47" w:rsidP="007D5753">
      <w:pPr>
        <w:pStyle w:val="Ttulo2"/>
        <w:ind w:left="0" w:firstLine="0"/>
      </w:pPr>
      <w:r w:rsidRPr="00153B53">
        <w:rPr>
          <w:u w:val="single"/>
        </w:rPr>
        <w:t>Encargos Moratórios</w:t>
      </w:r>
      <w:r w:rsidRPr="00153B53">
        <w:t xml:space="preserve">. </w:t>
      </w:r>
      <w:bookmarkStart w:id="120" w:name="_Hlk89180254"/>
      <w:r w:rsidRPr="00153B53">
        <w:t xml:space="preserve">Ocorrendo impontualidade no pagamento de qualquer valor devido pela Companhia ao Debenturista nos termos desta Escritura de Emissão, adicionalmente ao </w:t>
      </w:r>
      <w:r w:rsidRPr="00153B53">
        <w:lastRenderedPageBreak/>
        <w:t xml:space="preserve">pagamento da Remuneração </w:t>
      </w:r>
      <w:r w:rsidR="003C7883" w:rsidRPr="00153B53">
        <w:t xml:space="preserve">das Debêntures </w:t>
      </w:r>
      <w:r w:rsidRPr="00153B53">
        <w:t>aplicável</w:t>
      </w:r>
      <w:r w:rsidR="0038688C" w:rsidRPr="00153B53">
        <w:t xml:space="preserve"> sobre todos e quaisquer valores em atraso</w:t>
      </w:r>
      <w:r w:rsidRPr="00153B53">
        <w:t xml:space="preserve">, calculada </w:t>
      </w:r>
      <w:r w:rsidRPr="00153B53">
        <w:rPr>
          <w:i/>
        </w:rPr>
        <w:t>pro rata temporis</w:t>
      </w:r>
      <w:r w:rsidRPr="00153B53">
        <w:t xml:space="preserve"> desde a </w:t>
      </w:r>
      <w:r w:rsidR="0038688C" w:rsidRPr="00153B53">
        <w:t>d</w:t>
      </w:r>
      <w:r w:rsidRPr="00153B53">
        <w:t>ata de</w:t>
      </w:r>
      <w:r w:rsidR="00716B5E" w:rsidRPr="00153B53">
        <w:t xml:space="preserve"> </w:t>
      </w:r>
      <w:r w:rsidR="0038688C" w:rsidRPr="00153B53">
        <w:t>inadimplement</w:t>
      </w:r>
      <w:r w:rsidR="00716B5E" w:rsidRPr="00153B53">
        <w:t>o da Remuneração</w:t>
      </w:r>
      <w:r w:rsidR="003C7883" w:rsidRPr="00153B53">
        <w:t xml:space="preserve"> das Debêntures</w:t>
      </w:r>
      <w:r w:rsidRPr="00153B53">
        <w:t>, até a data do efetivo pagamento, sobre todos e quaisquer valores em atraso, incidirão, independentemente de aviso, notificação ou interpelação judicial ou extrajudicial, (i) juros de mora de 1% (um por cento) ao mês ou fração de mês</w:t>
      </w:r>
      <w:bookmarkEnd w:id="120"/>
      <w:r w:rsidR="00E022AB" w:rsidRPr="00E022AB">
        <w:t xml:space="preserve"> </w:t>
      </w:r>
      <w:r w:rsidR="00E022AB">
        <w:t>sobre os valores em atraso</w:t>
      </w:r>
      <w:r w:rsidR="00E022AB" w:rsidRPr="00153B53">
        <w:t xml:space="preserve">, calculados </w:t>
      </w:r>
      <w:r w:rsidR="00E022AB" w:rsidRPr="00153B53">
        <w:rPr>
          <w:i/>
        </w:rPr>
        <w:t>pro rata temporis</w:t>
      </w:r>
      <w:r w:rsidR="00E022AB" w:rsidRPr="00153B53">
        <w:t xml:space="preserve"> desde a data de inadimplemento até a data do efetivo pagamento; e (ii) multa moratória de 2% (dois por cento)</w:t>
      </w:r>
      <w:r w:rsidR="00E022AB">
        <w:t xml:space="preserve"> </w:t>
      </w:r>
      <w:r w:rsidR="001603D7">
        <w:t>sobre os</w:t>
      </w:r>
      <w:r w:rsidR="00E022AB">
        <w:t xml:space="preserve"> valores em atraso</w:t>
      </w:r>
      <w:r w:rsidR="00E022AB" w:rsidRPr="00153B53">
        <w:t xml:space="preserve"> (“</w:t>
      </w:r>
      <w:r w:rsidR="00E022AB" w:rsidRPr="00153B53">
        <w:rPr>
          <w:u w:val="single"/>
        </w:rPr>
        <w:t>Encargos Moratórios</w:t>
      </w:r>
      <w:r w:rsidR="00E022AB" w:rsidRPr="00153B53">
        <w:t>”)</w:t>
      </w:r>
      <w:r w:rsidRPr="00153B53">
        <w:t>.</w:t>
      </w:r>
      <w:bookmarkEnd w:id="119"/>
    </w:p>
    <w:p w14:paraId="28431B28" w14:textId="77777777" w:rsidR="00881601" w:rsidRPr="00153B53" w:rsidRDefault="00881601" w:rsidP="007D5753">
      <w:pPr>
        <w:spacing w:after="0" w:line="320" w:lineRule="exact"/>
        <w:rPr>
          <w:rFonts w:ascii="Verdana" w:hAnsi="Verdana"/>
          <w:sz w:val="18"/>
          <w:szCs w:val="18"/>
        </w:rPr>
      </w:pPr>
    </w:p>
    <w:p w14:paraId="31758AD3" w14:textId="77777777" w:rsidR="00A63B80" w:rsidRPr="00153B53" w:rsidRDefault="00973E47" w:rsidP="007D5753">
      <w:pPr>
        <w:pStyle w:val="Ttulo2"/>
        <w:ind w:left="0" w:firstLine="0"/>
      </w:pPr>
      <w:r w:rsidRPr="00153B53">
        <w:rPr>
          <w:u w:val="single"/>
        </w:rPr>
        <w:t>Decadência dos Direitos aos Acréscimos</w:t>
      </w:r>
      <w:r w:rsidRPr="00153B53">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Pr="00153B53">
        <w:rPr>
          <w:rFonts w:eastAsia="Batang"/>
        </w:rPr>
        <w:t>ou pagamento, no caso de impontualidade no pagamento</w:t>
      </w:r>
      <w:r w:rsidRPr="00153B53">
        <w:t>.</w:t>
      </w:r>
      <w:bookmarkEnd w:id="97"/>
    </w:p>
    <w:p w14:paraId="055B8A76" w14:textId="77777777" w:rsidR="00881601" w:rsidRPr="00153B53" w:rsidRDefault="00881601" w:rsidP="007D5753">
      <w:pPr>
        <w:spacing w:after="0" w:line="320" w:lineRule="exact"/>
        <w:ind w:left="709" w:hanging="709"/>
        <w:rPr>
          <w:rFonts w:ascii="Verdana" w:hAnsi="Verdana"/>
          <w:sz w:val="18"/>
          <w:szCs w:val="18"/>
        </w:rPr>
      </w:pPr>
    </w:p>
    <w:p w14:paraId="23DB8120" w14:textId="09A6BF9D" w:rsidR="00103955" w:rsidRPr="00153B53" w:rsidRDefault="00716B5E" w:rsidP="00926668">
      <w:pPr>
        <w:pStyle w:val="Ttulo2"/>
        <w:ind w:left="0" w:firstLine="0"/>
      </w:pPr>
      <w:bookmarkStart w:id="121" w:name="_Ref457475238"/>
      <w:bookmarkStart w:id="122" w:name="_Ref457481231"/>
      <w:r w:rsidRPr="00153B53">
        <w:rPr>
          <w:u w:val="single"/>
        </w:rPr>
        <w:t>Tributos.</w:t>
      </w:r>
      <w:r w:rsidRPr="00153B53">
        <w:t xml:space="preserve"> A Companhia será responsável pelo custo de todos os tributos (inclusive na fonte), incidentes, a qualquer momento, sobre os pagamentos, remuneração e reembolso devidos na forma desta Escritura de Emissão, inclusive após eventual cessão, endosso ou qualquer outra forma de transferência das Debêntures</w:t>
      </w:r>
      <w:r w:rsidR="00666F93" w:rsidRPr="00153B53">
        <w:t xml:space="preserve">, bem como com os custos de eventual majoração ou cancelamento de isenção ou de imunidade tributária que venha a ocorrer com relação </w:t>
      </w:r>
      <w:r w:rsidR="00802019" w:rsidRPr="00153B53">
        <w:t xml:space="preserve">as </w:t>
      </w:r>
      <w:r w:rsidR="00103955" w:rsidRPr="00153B53">
        <w:t>Debêntures</w:t>
      </w:r>
      <w:r w:rsidRPr="00153B53">
        <w:t xml:space="preserve">. </w:t>
      </w:r>
      <w:r w:rsidR="00802019" w:rsidRPr="00153B53">
        <w:t>Referidos tributos</w:t>
      </w:r>
      <w:r w:rsidRPr="00153B53">
        <w:t xml:space="preserve"> que incidam sobre os pagamentos feitos pela Companhia em virtude das Debêntures serão suportados pela Companhia, de modo que referidos pagamentos devem ser acrescidos dos valores correspondentes a quaisquer </w:t>
      </w:r>
      <w:r w:rsidR="00746C38" w:rsidRPr="00153B53">
        <w:t xml:space="preserve">tributos </w:t>
      </w:r>
      <w:r w:rsidRPr="00153B53">
        <w:t xml:space="preserve">que incidam sobre os mesmos, de forma que o Debenturista sempre receba o valor programado líquido de </w:t>
      </w:r>
      <w:r w:rsidR="00746C38" w:rsidRPr="00153B53">
        <w:t>tais t</w:t>
      </w:r>
      <w:r w:rsidRPr="00153B53">
        <w:t xml:space="preserve">ributos ou qualquer forma de retenção. </w:t>
      </w:r>
      <w:r w:rsidR="00B66FB2" w:rsidRPr="00153B53">
        <w:t xml:space="preserve">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previstos nesta Escritura de Emissão, a Companhia será responsável pelo recolhimento, pagamento e/ou retenção destes tributos. Nesta situação, </w:t>
      </w:r>
      <w:r w:rsidR="00353E29" w:rsidRPr="00153B53">
        <w:t xml:space="preserve">a Companhia </w:t>
      </w:r>
      <w:r w:rsidR="00353E29">
        <w:t>terá a faculdade de, alternativamente e a seu exclusivo critério, arcar com tais tributos, de forma que o Debenturista receba os mesmo</w:t>
      </w:r>
      <w:r w:rsidR="00661CF6">
        <w:t>s</w:t>
      </w:r>
      <w:r w:rsidR="00353E29">
        <w:t xml:space="preserve"> valores líquidos que seriam recebidos originalmente, ou promover o resgate antecipado total das Debêntures, nos termos previstos na cláusula 5.30.1, itens “a” e “b”, respectivamente</w:t>
      </w:r>
      <w:r w:rsidR="00B66FB2" w:rsidRPr="00153B53">
        <w:t>.</w:t>
      </w:r>
      <w:r w:rsidR="00B22E3E">
        <w:t xml:space="preserve"> </w:t>
      </w:r>
    </w:p>
    <w:p w14:paraId="36F55B34" w14:textId="77777777" w:rsidR="00103955" w:rsidRPr="00153B53" w:rsidRDefault="00103955" w:rsidP="00926668">
      <w:pPr>
        <w:pStyle w:val="PargrafodaLista"/>
        <w:spacing w:after="0" w:line="320" w:lineRule="exact"/>
        <w:rPr>
          <w:rFonts w:ascii="Verdana" w:hAnsi="Verdana"/>
          <w:sz w:val="18"/>
          <w:szCs w:val="18"/>
        </w:rPr>
      </w:pPr>
    </w:p>
    <w:p w14:paraId="79EAD6F4" w14:textId="20C8602D" w:rsidR="00926668" w:rsidRDefault="00716B5E" w:rsidP="00926668">
      <w:pPr>
        <w:pStyle w:val="Ttulo3"/>
        <w:ind w:left="0" w:firstLine="0"/>
      </w:pPr>
      <w:r w:rsidRPr="00153B53">
        <w:lastRenderedPageBreak/>
        <w:t xml:space="preserve">Os CRI lastreados nos </w:t>
      </w:r>
      <w:r w:rsidR="00401224" w:rsidRPr="00153B53">
        <w:t xml:space="preserve">Créditos Imobiliários </w:t>
      </w:r>
      <w:r w:rsidRPr="00153B53">
        <w:t>serão tributados de acordo com a legislação aplicável aos CRI</w:t>
      </w:r>
      <w:bookmarkEnd w:id="121"/>
      <w:bookmarkEnd w:id="122"/>
      <w:r w:rsidR="00B66FB2" w:rsidRPr="00153B53">
        <w:t xml:space="preserve">. </w:t>
      </w:r>
    </w:p>
    <w:p w14:paraId="421E69E0" w14:textId="77777777" w:rsidR="00926668" w:rsidRPr="00926668" w:rsidRDefault="00926668" w:rsidP="00C50659">
      <w:pPr>
        <w:spacing w:after="0" w:line="320" w:lineRule="exact"/>
      </w:pPr>
    </w:p>
    <w:p w14:paraId="7DB8A4AA" w14:textId="74424A7D" w:rsidR="00215A07" w:rsidRPr="00153B53" w:rsidRDefault="00B66FB2" w:rsidP="00926668">
      <w:pPr>
        <w:pStyle w:val="Ttulo3"/>
        <w:ind w:left="0" w:firstLine="0"/>
      </w:pPr>
      <w:r w:rsidRPr="00153B53">
        <w:t xml:space="preserve">Caso qualquer órgão competente venha a criar ou exigir o recolhimento, retenção ou pagamento de impostos, taxas, contribuições sobre a </w:t>
      </w:r>
      <w:r w:rsidR="00746C38" w:rsidRPr="00153B53">
        <w:t xml:space="preserve">remuneração </w:t>
      </w:r>
      <w:r w:rsidRPr="00153B53">
        <w:t>dos CRI</w:t>
      </w:r>
      <w:r w:rsidR="00926668">
        <w:t>, nos termos da cláusula 5.30.1 acima, ou sobre as Debêntures, nos termos da cláusula 5.30 acima</w:t>
      </w:r>
      <w:r w:rsidRPr="00153B53">
        <w:t xml:space="preserve">, a Companhia deverá, </w:t>
      </w:r>
      <w:r w:rsidR="00E041F0" w:rsidRPr="00153B53">
        <w:t>alternativamente e a seu exclusivo critério</w:t>
      </w:r>
      <w:r w:rsidRPr="00153B53">
        <w:t>:</w:t>
      </w:r>
      <w:r w:rsidR="00746C38" w:rsidRPr="00153B53">
        <w:t xml:space="preserve"> </w:t>
      </w:r>
    </w:p>
    <w:p w14:paraId="2F92189A" w14:textId="77777777" w:rsidR="00B66FB2" w:rsidRPr="00153B53" w:rsidRDefault="00B66FB2" w:rsidP="007D5753">
      <w:pPr>
        <w:pStyle w:val="PargrafodaLista"/>
        <w:spacing w:after="0" w:line="320" w:lineRule="exact"/>
        <w:ind w:left="0"/>
        <w:rPr>
          <w:rFonts w:ascii="Verdana" w:hAnsi="Verdana"/>
          <w:sz w:val="18"/>
          <w:szCs w:val="18"/>
        </w:rPr>
      </w:pPr>
    </w:p>
    <w:p w14:paraId="12C695C1" w14:textId="41F24AEB" w:rsidR="00B66FB2" w:rsidRPr="00153B53" w:rsidRDefault="00402448" w:rsidP="008E6D9E">
      <w:pPr>
        <w:pStyle w:val="PargrafodaLista"/>
        <w:numPr>
          <w:ilvl w:val="3"/>
          <w:numId w:val="12"/>
        </w:numPr>
        <w:tabs>
          <w:tab w:val="clear" w:pos="2126"/>
          <w:tab w:val="num" w:pos="1843"/>
        </w:tabs>
        <w:spacing w:after="0" w:line="320" w:lineRule="exact"/>
        <w:ind w:left="709" w:hanging="709"/>
        <w:rPr>
          <w:rFonts w:ascii="Verdana" w:hAnsi="Verdana"/>
          <w:sz w:val="18"/>
          <w:szCs w:val="18"/>
        </w:rPr>
      </w:pPr>
      <w:r w:rsidRPr="00153B53">
        <w:rPr>
          <w:rFonts w:ascii="Verdana" w:hAnsi="Verdana"/>
          <w:sz w:val="18"/>
          <w:szCs w:val="18"/>
        </w:rPr>
        <w:t xml:space="preserve">arcar com tais tributos, na medida em que seja a responsável tributária conforme estabelecido pela legislação tributária, acrescentando tais valores no pagamento da </w:t>
      </w:r>
      <w:r w:rsidR="00746C38" w:rsidRPr="00153B53">
        <w:rPr>
          <w:rFonts w:ascii="Verdana" w:hAnsi="Verdana"/>
          <w:sz w:val="18"/>
          <w:szCs w:val="18"/>
        </w:rPr>
        <w:t xml:space="preserve">remuneração </w:t>
      </w:r>
      <w:r w:rsidRPr="00153B53">
        <w:rPr>
          <w:rFonts w:ascii="Verdana" w:hAnsi="Verdana"/>
          <w:sz w:val="18"/>
          <w:szCs w:val="18"/>
        </w:rPr>
        <w:t>dos CRI</w:t>
      </w:r>
      <w:r w:rsidR="00926668">
        <w:rPr>
          <w:rFonts w:ascii="Verdana" w:hAnsi="Verdana"/>
          <w:sz w:val="18"/>
          <w:szCs w:val="18"/>
        </w:rPr>
        <w:t xml:space="preserve"> e das Debêntures</w:t>
      </w:r>
      <w:r w:rsidRPr="00153B53">
        <w:rPr>
          <w:rFonts w:ascii="Verdana" w:hAnsi="Verdana"/>
          <w:sz w:val="18"/>
          <w:szCs w:val="18"/>
        </w:rPr>
        <w:t xml:space="preserve">, de modo que </w:t>
      </w:r>
      <w:r w:rsidR="00926668">
        <w:rPr>
          <w:rFonts w:ascii="Verdana" w:hAnsi="Verdana"/>
          <w:sz w:val="18"/>
          <w:szCs w:val="18"/>
        </w:rPr>
        <w:t xml:space="preserve">o Debenturista e </w:t>
      </w:r>
      <w:r w:rsidRPr="00153B53">
        <w:rPr>
          <w:rFonts w:ascii="Verdana" w:hAnsi="Verdana"/>
          <w:sz w:val="18"/>
          <w:szCs w:val="18"/>
        </w:rPr>
        <w:t xml:space="preserve">os </w:t>
      </w:r>
      <w:r w:rsidR="00401224" w:rsidRPr="00153B53">
        <w:rPr>
          <w:rFonts w:ascii="Verdana" w:hAnsi="Verdana"/>
          <w:sz w:val="18"/>
          <w:szCs w:val="18"/>
        </w:rPr>
        <w:t xml:space="preserve">Titulares de </w:t>
      </w:r>
      <w:r w:rsidRPr="00153B53">
        <w:rPr>
          <w:rFonts w:ascii="Verdana" w:hAnsi="Verdana"/>
          <w:sz w:val="18"/>
          <w:szCs w:val="18"/>
        </w:rPr>
        <w:t>CRI recebam os mesmos valores caso tais tributos não existissem; ou</w:t>
      </w:r>
    </w:p>
    <w:p w14:paraId="676BBD5D" w14:textId="77777777" w:rsidR="00402448" w:rsidRPr="00153B53" w:rsidRDefault="00402448" w:rsidP="007D5753">
      <w:pPr>
        <w:pStyle w:val="PargrafodaLista"/>
        <w:tabs>
          <w:tab w:val="num" w:pos="1843"/>
        </w:tabs>
        <w:spacing w:after="0" w:line="320" w:lineRule="exact"/>
        <w:ind w:left="709" w:hanging="709"/>
        <w:rPr>
          <w:rFonts w:ascii="Verdana" w:hAnsi="Verdana"/>
          <w:sz w:val="18"/>
          <w:szCs w:val="18"/>
        </w:rPr>
      </w:pPr>
    </w:p>
    <w:p w14:paraId="2B4C9817" w14:textId="60D9E534" w:rsidR="00402448" w:rsidRPr="00153B53" w:rsidRDefault="00402448" w:rsidP="008E6D9E">
      <w:pPr>
        <w:pStyle w:val="PargrafodaLista"/>
        <w:numPr>
          <w:ilvl w:val="3"/>
          <w:numId w:val="12"/>
        </w:numPr>
        <w:tabs>
          <w:tab w:val="clear" w:pos="2126"/>
          <w:tab w:val="num" w:pos="1843"/>
        </w:tabs>
        <w:spacing w:after="0" w:line="320" w:lineRule="exact"/>
        <w:ind w:left="709" w:hanging="709"/>
        <w:rPr>
          <w:rFonts w:ascii="Verdana" w:hAnsi="Verdana"/>
          <w:sz w:val="18"/>
          <w:szCs w:val="18"/>
        </w:rPr>
      </w:pPr>
      <w:r w:rsidRPr="00153B53">
        <w:rPr>
          <w:rFonts w:ascii="Verdana" w:hAnsi="Verdana"/>
          <w:sz w:val="18"/>
          <w:szCs w:val="18"/>
        </w:rPr>
        <w:t xml:space="preserve">promover </w:t>
      </w:r>
      <w:r w:rsidR="00A84F13" w:rsidRPr="00153B53">
        <w:rPr>
          <w:rFonts w:ascii="Verdana" w:hAnsi="Verdana"/>
          <w:sz w:val="18"/>
          <w:szCs w:val="18"/>
        </w:rPr>
        <w:t xml:space="preserve">o resgate antecipado total das Debêntures, no prazo de até </w:t>
      </w:r>
      <w:r w:rsidR="000B4E8C">
        <w:rPr>
          <w:rFonts w:ascii="Verdana" w:hAnsi="Verdana"/>
          <w:sz w:val="18"/>
          <w:szCs w:val="18"/>
        </w:rPr>
        <w:t>90</w:t>
      </w:r>
      <w:r w:rsidR="00A84F13" w:rsidRPr="00153B53">
        <w:rPr>
          <w:rFonts w:ascii="Verdana" w:hAnsi="Verdana"/>
          <w:sz w:val="18"/>
          <w:szCs w:val="18"/>
        </w:rPr>
        <w:t xml:space="preserve"> (</w:t>
      </w:r>
      <w:r w:rsidR="000B4E8C">
        <w:rPr>
          <w:rFonts w:ascii="Verdana" w:hAnsi="Verdana"/>
          <w:sz w:val="18"/>
          <w:szCs w:val="18"/>
        </w:rPr>
        <w:t>noventa</w:t>
      </w:r>
      <w:r w:rsidR="00A84F13" w:rsidRPr="00153B53">
        <w:rPr>
          <w:rFonts w:ascii="Verdana" w:hAnsi="Verdana"/>
          <w:sz w:val="18"/>
          <w:szCs w:val="18"/>
        </w:rPr>
        <w:t xml:space="preserve">) Dias Úteis contados da data em que seja devido o primeiro recolhimento, retenção, pagamento ou majoração referido acima, pelo Valor Nominal Unitário, ou seu saldo, conforme o caso, acrescido da Remuneração das Debêntures, calculada </w:t>
      </w:r>
      <w:r w:rsidR="00A84F13" w:rsidRPr="00153B53">
        <w:rPr>
          <w:rFonts w:ascii="Verdana" w:hAnsi="Verdana"/>
          <w:i/>
          <w:sz w:val="18"/>
          <w:szCs w:val="18"/>
        </w:rPr>
        <w:t>pro rata temporis</w:t>
      </w:r>
      <w:r w:rsidR="00A84F13" w:rsidRPr="00153B53">
        <w:rPr>
          <w:rFonts w:ascii="Verdana" w:hAnsi="Verdana"/>
          <w:sz w:val="18"/>
          <w:szCs w:val="18"/>
        </w:rPr>
        <w:t xml:space="preserve">, desde a primeira Data de Integralização das Debêntures, ou a última Data de </w:t>
      </w:r>
      <w:r w:rsidR="0050280F" w:rsidRPr="00153B53">
        <w:rPr>
          <w:rFonts w:ascii="Verdana" w:hAnsi="Verdana"/>
          <w:sz w:val="18"/>
          <w:szCs w:val="18"/>
        </w:rPr>
        <w:t>Pagamento da Remuneração</w:t>
      </w:r>
      <w:r w:rsidR="00A84F13" w:rsidRPr="00153B53">
        <w:rPr>
          <w:rFonts w:ascii="Verdana" w:hAnsi="Verdana"/>
          <w:sz w:val="18"/>
          <w:szCs w:val="18"/>
        </w:rPr>
        <w:t xml:space="preserve"> das Debêntures, até a data do seu efetivo pagamento, acrescido de eventuais Encargos Moratórios devidos e de quaisquer outros valores eventualmente devidos pela Companhia, nos termos de quaisquer dos Documentos da </w:t>
      </w:r>
      <w:r w:rsidR="00A84F13" w:rsidRPr="001603D7">
        <w:rPr>
          <w:rFonts w:ascii="Verdana" w:hAnsi="Verdana"/>
          <w:sz w:val="18"/>
          <w:szCs w:val="18"/>
        </w:rPr>
        <w:t xml:space="preserve">Operação, </w:t>
      </w:r>
      <w:r w:rsidR="006D00B8" w:rsidRPr="00AE7048">
        <w:rPr>
          <w:rFonts w:ascii="Verdana" w:hAnsi="Verdana"/>
          <w:sz w:val="18"/>
          <w:szCs w:val="18"/>
        </w:rPr>
        <w:t>sem que haja a incidência de qualquer prêmio nesse sentido</w:t>
      </w:r>
      <w:r w:rsidR="006D00B8" w:rsidRPr="00153B53">
        <w:rPr>
          <w:rFonts w:ascii="Verdana" w:hAnsi="Verdana"/>
          <w:sz w:val="18"/>
          <w:szCs w:val="18"/>
        </w:rPr>
        <w:t xml:space="preserve"> </w:t>
      </w:r>
      <w:r w:rsidRPr="00153B53">
        <w:rPr>
          <w:rFonts w:ascii="Verdana" w:hAnsi="Verdana"/>
          <w:sz w:val="18"/>
          <w:szCs w:val="18"/>
        </w:rPr>
        <w:t>(“</w:t>
      </w:r>
      <w:r w:rsidRPr="00153B53">
        <w:rPr>
          <w:rFonts w:ascii="Verdana" w:hAnsi="Verdana"/>
          <w:sz w:val="18"/>
          <w:szCs w:val="18"/>
          <w:u w:val="single"/>
        </w:rPr>
        <w:t>Resgate Facultativo Antecipado por Mudança de Tributo</w:t>
      </w:r>
      <w:r w:rsidRPr="00153B53">
        <w:rPr>
          <w:rFonts w:ascii="Verdana" w:hAnsi="Verdana"/>
          <w:sz w:val="18"/>
          <w:szCs w:val="18"/>
        </w:rPr>
        <w:t>”)</w:t>
      </w:r>
      <w:r w:rsidR="0067508F" w:rsidRPr="00153B53">
        <w:rPr>
          <w:rFonts w:ascii="Verdana" w:hAnsi="Verdana"/>
          <w:sz w:val="18"/>
          <w:szCs w:val="18"/>
        </w:rPr>
        <w:t xml:space="preserve">, observado que, durante o prazo de </w:t>
      </w:r>
      <w:r w:rsidR="000B4E8C">
        <w:rPr>
          <w:rFonts w:ascii="Verdana" w:hAnsi="Verdana"/>
          <w:sz w:val="18"/>
          <w:szCs w:val="18"/>
        </w:rPr>
        <w:t>90</w:t>
      </w:r>
      <w:r w:rsidR="0067508F" w:rsidRPr="00153B53">
        <w:rPr>
          <w:rFonts w:ascii="Verdana" w:hAnsi="Verdana"/>
          <w:sz w:val="18"/>
          <w:szCs w:val="18"/>
        </w:rPr>
        <w:t xml:space="preserve"> (</w:t>
      </w:r>
      <w:r w:rsidR="000B4E8C">
        <w:rPr>
          <w:rFonts w:ascii="Verdana" w:hAnsi="Verdana"/>
          <w:sz w:val="18"/>
          <w:szCs w:val="18"/>
        </w:rPr>
        <w:t>noventa</w:t>
      </w:r>
      <w:r w:rsidR="0067508F" w:rsidRPr="00153B53">
        <w:rPr>
          <w:rFonts w:ascii="Verdana" w:hAnsi="Verdana"/>
          <w:sz w:val="18"/>
          <w:szCs w:val="18"/>
        </w:rPr>
        <w:t xml:space="preserve">) dias mencionado neste item, a Companhia continuará responsável pelo pagamento </w:t>
      </w:r>
      <w:r w:rsidR="0089662A" w:rsidRPr="00153B53">
        <w:rPr>
          <w:rFonts w:ascii="Verdana" w:hAnsi="Verdana"/>
          <w:sz w:val="18"/>
          <w:szCs w:val="18"/>
        </w:rPr>
        <w:t>de referidos tributos</w:t>
      </w:r>
      <w:r w:rsidRPr="00153B53">
        <w:rPr>
          <w:rFonts w:ascii="Verdana" w:hAnsi="Verdana"/>
          <w:sz w:val="18"/>
          <w:szCs w:val="18"/>
        </w:rPr>
        <w:t>.</w:t>
      </w:r>
    </w:p>
    <w:p w14:paraId="34737523" w14:textId="77777777" w:rsidR="00402448" w:rsidRPr="00153B53" w:rsidRDefault="00402448" w:rsidP="007D5753">
      <w:pPr>
        <w:pStyle w:val="PargrafodaLista"/>
        <w:spacing w:after="0" w:line="320" w:lineRule="exact"/>
        <w:rPr>
          <w:rFonts w:ascii="Verdana" w:hAnsi="Verdana"/>
          <w:sz w:val="18"/>
          <w:szCs w:val="18"/>
        </w:rPr>
      </w:pPr>
    </w:p>
    <w:p w14:paraId="4C617DD4" w14:textId="18AC8BE6" w:rsidR="00402448" w:rsidRPr="00153B53" w:rsidRDefault="00402448" w:rsidP="007D5753">
      <w:pPr>
        <w:pStyle w:val="Ttulo3"/>
        <w:ind w:left="0" w:firstLine="0"/>
      </w:pPr>
      <w:r w:rsidRPr="00153B53">
        <w:t xml:space="preserve">O Resgate Antecipado Facultativo por Mudança de Tributo ocorrerá mediante o envio de comunicação pela Companhia, por escrito, dirigida ao Debenturista, com cópia para o Agente Fiduciário dos CRI, com antecedência mínima de </w:t>
      </w:r>
      <w:r w:rsidR="00E041F0" w:rsidRPr="00153B53">
        <w:t xml:space="preserve">5 (cinco) Dias Úteis </w:t>
      </w:r>
      <w:r w:rsidRPr="00153B53">
        <w:t>contados da data programada para o efetivo Resgate Antecipado Facultativo por Mudança de Tributo, sendo que a data de Resgate Antecipado Facultativo por Mudança de Tributo deverá, obrigatoriamente, ser um Dia Útil.</w:t>
      </w:r>
    </w:p>
    <w:p w14:paraId="53251E1C" w14:textId="77777777" w:rsidR="00402448" w:rsidRPr="00153B53" w:rsidRDefault="00402448" w:rsidP="007D5753">
      <w:pPr>
        <w:pStyle w:val="PargrafodaLista"/>
        <w:tabs>
          <w:tab w:val="left" w:pos="993"/>
        </w:tabs>
        <w:spacing w:after="0" w:line="320" w:lineRule="exact"/>
        <w:ind w:left="0"/>
        <w:rPr>
          <w:rFonts w:ascii="Verdana" w:hAnsi="Verdana"/>
          <w:sz w:val="18"/>
          <w:szCs w:val="18"/>
        </w:rPr>
      </w:pPr>
    </w:p>
    <w:p w14:paraId="5200E7D2" w14:textId="77777777" w:rsidR="00402448" w:rsidRPr="00153B53" w:rsidRDefault="00402448" w:rsidP="007D5753">
      <w:pPr>
        <w:pStyle w:val="Ttulo3"/>
        <w:ind w:left="0" w:firstLine="0"/>
      </w:pPr>
      <w:r w:rsidRPr="00153B53">
        <w:t>Na comunicação de Resgate Antecipado Facultativo por Mudança de Tributo prevista acima deverá constar: (i) a data programada para a realização do Resgate Antecipado Facultativo por Mudança de Tributo; (ii) o valor do Resgate Antecipado Facultativo por Mudança de Tributo; e (iii) quaisquer outras informações necessárias, a critério da Companhia, à operacionalização do Resgate Antecipado Facultativo por Mudança de Tributo.</w:t>
      </w:r>
    </w:p>
    <w:p w14:paraId="07CA405B" w14:textId="77777777" w:rsidR="00402448" w:rsidRPr="00153B53" w:rsidRDefault="00402448" w:rsidP="007D5753">
      <w:pPr>
        <w:pStyle w:val="PargrafodaLista"/>
        <w:spacing w:after="0" w:line="320" w:lineRule="exact"/>
        <w:rPr>
          <w:rFonts w:ascii="Verdana" w:hAnsi="Verdana"/>
          <w:sz w:val="18"/>
          <w:szCs w:val="18"/>
        </w:rPr>
      </w:pPr>
    </w:p>
    <w:p w14:paraId="7F7E0965" w14:textId="3B7F0521" w:rsidR="008F0B2D" w:rsidRPr="00153B53" w:rsidRDefault="00402448" w:rsidP="007D5753">
      <w:pPr>
        <w:pStyle w:val="Ttulo3"/>
        <w:ind w:left="0" w:firstLine="0"/>
      </w:pPr>
      <w:r w:rsidRPr="00153B53">
        <w:lastRenderedPageBreak/>
        <w:t xml:space="preserve">O pagamento do Resgate Antecipado Facultativo por Mudança de Tributo será feito pela Companhia mediante depósito </w:t>
      </w:r>
      <w:r w:rsidR="00E041F0" w:rsidRPr="00153B53">
        <w:t>na Conta Centralizadora</w:t>
      </w:r>
      <w:r w:rsidRPr="00153B53">
        <w:t>, sendo que as Debêntures resgatadas na forma desta Cláusula serão obrigatoriamente canceladas.</w:t>
      </w:r>
    </w:p>
    <w:p w14:paraId="557B47F7" w14:textId="77777777" w:rsidR="00814E7D" w:rsidRPr="00153B53" w:rsidRDefault="00814E7D" w:rsidP="007D5753">
      <w:pPr>
        <w:spacing w:after="0" w:line="320" w:lineRule="exact"/>
        <w:rPr>
          <w:rFonts w:ascii="Verdana" w:hAnsi="Verdana"/>
          <w:sz w:val="18"/>
          <w:szCs w:val="18"/>
        </w:rPr>
      </w:pPr>
    </w:p>
    <w:p w14:paraId="7584ACD6" w14:textId="6DF53F29" w:rsidR="00D8162D" w:rsidRPr="00153B53" w:rsidRDefault="001468D0" w:rsidP="007D5753">
      <w:pPr>
        <w:pStyle w:val="Ttulo1"/>
      </w:pPr>
      <w:r w:rsidRPr="00153B53">
        <w:t>VENCIMENTO ANTECIPADO</w:t>
      </w:r>
    </w:p>
    <w:p w14:paraId="7DE79356" w14:textId="77777777" w:rsidR="00881601" w:rsidRPr="00153B53" w:rsidRDefault="00881601" w:rsidP="007D5753">
      <w:pPr>
        <w:spacing w:after="0" w:line="320" w:lineRule="exact"/>
        <w:rPr>
          <w:rFonts w:ascii="Verdana" w:hAnsi="Verdana"/>
          <w:sz w:val="18"/>
          <w:szCs w:val="18"/>
        </w:rPr>
      </w:pPr>
    </w:p>
    <w:p w14:paraId="380C455A" w14:textId="0E4B4CAA" w:rsidR="00973E47" w:rsidRPr="00153B53" w:rsidRDefault="00522B87" w:rsidP="007D5753">
      <w:pPr>
        <w:pStyle w:val="Ttulo2"/>
        <w:ind w:left="0" w:firstLine="0"/>
      </w:pPr>
      <w:bookmarkStart w:id="123" w:name="_Ref534176672"/>
      <w:bookmarkStart w:id="124" w:name="_Ref359943667"/>
      <w:r w:rsidRPr="00153B53">
        <w:t xml:space="preserve">As Debêntures e todas as obrigações decorrentes das Debêntures poderão ser consideradas antecipadamente vencidas, tornando-se exigível da Companhia o saldo devedor do Valor Nominal Unitário das Debêntures, </w:t>
      </w:r>
      <w:r w:rsidR="00707DEC" w:rsidRPr="00153B53">
        <w:t xml:space="preserve">e </w:t>
      </w:r>
      <w:r w:rsidRPr="00153B53">
        <w:t xml:space="preserve">acrescido da Remuneração das Debêntures, calculada </w:t>
      </w:r>
      <w:r w:rsidRPr="00153B53">
        <w:rPr>
          <w:i/>
        </w:rPr>
        <w:t>pro rata temporis</w:t>
      </w:r>
      <w:r w:rsidRPr="00153B53">
        <w:t xml:space="preserve"> desde a primeira Data de Integralização das Debêntures ou da Data de Pagamento da Remuneração das Debêntures imediatamente anterior, conforme aplicável, até a data do efetivo pagamento, sem prejuízo, quando for o caso, dos Encargos Moratórios e de eventuais despesas em aberto nos termos dos Documentos da Operação (“</w:t>
      </w:r>
      <w:r w:rsidRPr="00153B53">
        <w:rPr>
          <w:u w:val="single"/>
        </w:rPr>
        <w:t>Montante Devido Antecipadamente</w:t>
      </w:r>
      <w:r w:rsidRPr="00153B53">
        <w:t>”), na ocorrência de qualquer dos eventos previstos na</w:t>
      </w:r>
      <w:r w:rsidR="00FF5BAD" w:rsidRPr="00153B53">
        <w:t>s</w:t>
      </w:r>
      <w:r w:rsidRPr="00153B53">
        <w:t xml:space="preserve"> Cláusula</w:t>
      </w:r>
      <w:r w:rsidR="00FF5BAD" w:rsidRPr="00153B53">
        <w:t>s</w:t>
      </w:r>
      <w:r w:rsidRPr="00153B53">
        <w:t xml:space="preserve"> 6.1.1 </w:t>
      </w:r>
      <w:r w:rsidR="00FF5BAD" w:rsidRPr="00153B53">
        <w:t xml:space="preserve">e 6.1.2 </w:t>
      </w:r>
      <w:r w:rsidRPr="00153B53">
        <w:t>abaixo (cada evento, um “</w:t>
      </w:r>
      <w:r w:rsidRPr="00153B53">
        <w:rPr>
          <w:u w:val="single"/>
        </w:rPr>
        <w:t>Evento de Inadimplemento</w:t>
      </w:r>
      <w:r w:rsidRPr="00153B53">
        <w:t>”)</w:t>
      </w:r>
      <w:bookmarkEnd w:id="123"/>
      <w:r w:rsidRPr="00153B53">
        <w:t>.</w:t>
      </w:r>
      <w:bookmarkEnd w:id="124"/>
    </w:p>
    <w:p w14:paraId="49CD51F4" w14:textId="77777777" w:rsidR="008155C4" w:rsidRPr="00153B53" w:rsidRDefault="008155C4" w:rsidP="007D5753">
      <w:pPr>
        <w:spacing w:after="0" w:line="320" w:lineRule="exact"/>
        <w:rPr>
          <w:rFonts w:ascii="Verdana" w:hAnsi="Verdana"/>
          <w:sz w:val="18"/>
          <w:szCs w:val="18"/>
        </w:rPr>
      </w:pPr>
    </w:p>
    <w:p w14:paraId="1DA777A6" w14:textId="02E3B9B3" w:rsidR="004C076D" w:rsidRPr="00153B53" w:rsidRDefault="004C076D" w:rsidP="004C076D">
      <w:pPr>
        <w:pStyle w:val="Ttulo3"/>
        <w:ind w:left="0" w:firstLine="0"/>
      </w:pPr>
      <w:bookmarkStart w:id="125" w:name="_Ref356481657"/>
      <w:r w:rsidRPr="00153B53">
        <w:rPr>
          <w:u w:val="single"/>
        </w:rPr>
        <w:t>Vencimento Antecipado Automático</w:t>
      </w:r>
      <w:r w:rsidRPr="00153B53">
        <w:t>. Constituem Eventos de Inadimplemento que acarretam o vencimento antecipado automático das obrigações decorrentes das Debêntures, independentemente de aviso ou notificação, judicial ou extrajudicial</w:t>
      </w:r>
      <w:r w:rsidR="00FF5BAD" w:rsidRPr="00153B53">
        <w:t xml:space="preserve"> </w:t>
      </w:r>
      <w:r w:rsidR="00FF5BAD" w:rsidRPr="00517E90">
        <w:t>(“</w:t>
      </w:r>
      <w:r w:rsidR="00FF5BAD" w:rsidRPr="00517E90">
        <w:rPr>
          <w:u w:val="single"/>
        </w:rPr>
        <w:t>Evento de Vencimento Antecipado Automático</w:t>
      </w:r>
      <w:r w:rsidR="00FF5BAD" w:rsidRPr="00517E90">
        <w:t>”)</w:t>
      </w:r>
      <w:r w:rsidRPr="00153B53">
        <w:t xml:space="preserve">: </w:t>
      </w:r>
    </w:p>
    <w:p w14:paraId="4EBFC744" w14:textId="77777777" w:rsidR="00FF5BAD" w:rsidRPr="006857C1" w:rsidRDefault="00FF5BAD" w:rsidP="00517E90"/>
    <w:p w14:paraId="4806A16A" w14:textId="6011BF20" w:rsidR="00FF5BAD" w:rsidRPr="00153B53" w:rsidRDefault="00B22E3E" w:rsidP="008E6D9E">
      <w:pPr>
        <w:pStyle w:val="PargrafodaLista"/>
        <w:numPr>
          <w:ilvl w:val="7"/>
          <w:numId w:val="12"/>
        </w:numPr>
        <w:spacing w:after="0" w:line="320" w:lineRule="exact"/>
        <w:ind w:left="709" w:hanging="709"/>
        <w:rPr>
          <w:rFonts w:ascii="Verdana" w:hAnsi="Verdana"/>
          <w:sz w:val="18"/>
          <w:szCs w:val="18"/>
        </w:rPr>
      </w:pPr>
      <w:r>
        <w:rPr>
          <w:rFonts w:ascii="Verdana" w:hAnsi="Verdana"/>
          <w:sz w:val="18"/>
          <w:szCs w:val="18"/>
        </w:rPr>
        <w:t>i</w:t>
      </w:r>
      <w:r w:rsidR="00FF5BAD" w:rsidRPr="00153B53">
        <w:rPr>
          <w:rFonts w:ascii="Verdana" w:hAnsi="Verdana"/>
          <w:sz w:val="18"/>
          <w:szCs w:val="18"/>
        </w:rPr>
        <w:t>nadimplemento</w:t>
      </w:r>
      <w:r w:rsidR="00517E90">
        <w:rPr>
          <w:rFonts w:ascii="Verdana" w:hAnsi="Verdana"/>
          <w:sz w:val="18"/>
          <w:szCs w:val="18"/>
        </w:rPr>
        <w:t>,</w:t>
      </w:r>
      <w:r w:rsidR="00FF5BAD" w:rsidRPr="00153B53">
        <w:rPr>
          <w:rFonts w:ascii="Verdana" w:hAnsi="Verdana"/>
          <w:sz w:val="18"/>
          <w:szCs w:val="18"/>
        </w:rPr>
        <w:t xml:space="preserve"> pela Companhia</w:t>
      </w:r>
      <w:r w:rsidR="00517E90">
        <w:rPr>
          <w:rFonts w:ascii="Verdana" w:hAnsi="Verdana"/>
          <w:sz w:val="18"/>
          <w:szCs w:val="18"/>
        </w:rPr>
        <w:t xml:space="preserve"> e/ou pelas SPEs Investidas</w:t>
      </w:r>
      <w:r w:rsidR="00FF5BAD" w:rsidRPr="00153B53">
        <w:rPr>
          <w:rFonts w:ascii="Verdana" w:hAnsi="Verdana"/>
          <w:sz w:val="18"/>
          <w:szCs w:val="18"/>
        </w:rPr>
        <w:t xml:space="preserve">, nas datas que sejam devidas, de qualquer obrigação pecuniária prevista nesta Escritura de Emissão ou em qualquer dos demais Documentos da Operação, não sanado em </w:t>
      </w:r>
      <w:r w:rsidR="00DB170C">
        <w:rPr>
          <w:rFonts w:ascii="Verdana" w:hAnsi="Verdana"/>
          <w:sz w:val="18"/>
          <w:szCs w:val="18"/>
        </w:rPr>
        <w:t xml:space="preserve">até </w:t>
      </w:r>
      <w:r>
        <w:rPr>
          <w:rFonts w:ascii="Verdana" w:hAnsi="Verdana"/>
          <w:sz w:val="18"/>
          <w:szCs w:val="18"/>
        </w:rPr>
        <w:t xml:space="preserve">3 (três) </w:t>
      </w:r>
      <w:r w:rsidR="00262F47" w:rsidRPr="00153B53">
        <w:rPr>
          <w:rFonts w:ascii="Verdana" w:hAnsi="Verdana"/>
          <w:sz w:val="18"/>
          <w:szCs w:val="18"/>
        </w:rPr>
        <w:t>Dia</w:t>
      </w:r>
      <w:r>
        <w:rPr>
          <w:rFonts w:ascii="Verdana" w:hAnsi="Verdana"/>
          <w:sz w:val="18"/>
          <w:szCs w:val="18"/>
        </w:rPr>
        <w:t>s</w:t>
      </w:r>
      <w:r w:rsidR="00262F47" w:rsidRPr="00153B53">
        <w:rPr>
          <w:rFonts w:ascii="Verdana" w:hAnsi="Verdana"/>
          <w:sz w:val="18"/>
          <w:szCs w:val="18"/>
        </w:rPr>
        <w:t xml:space="preserve"> Út</w:t>
      </w:r>
      <w:r>
        <w:rPr>
          <w:rFonts w:ascii="Verdana" w:hAnsi="Verdana"/>
          <w:sz w:val="18"/>
          <w:szCs w:val="18"/>
        </w:rPr>
        <w:t>eis</w:t>
      </w:r>
      <w:r w:rsidR="00262F47" w:rsidRPr="00153B53">
        <w:rPr>
          <w:rFonts w:ascii="Verdana" w:hAnsi="Verdana"/>
          <w:sz w:val="18"/>
          <w:szCs w:val="18"/>
        </w:rPr>
        <w:t xml:space="preserve"> </w:t>
      </w:r>
      <w:r w:rsidR="00FF5BAD" w:rsidRPr="00153B53">
        <w:rPr>
          <w:rFonts w:ascii="Verdana" w:hAnsi="Verdana"/>
          <w:sz w:val="18"/>
          <w:szCs w:val="18"/>
        </w:rPr>
        <w:t xml:space="preserve">contado da ocorrência do inadimplemento; </w:t>
      </w:r>
    </w:p>
    <w:p w14:paraId="416B3992" w14:textId="77777777" w:rsidR="00FF5BAD" w:rsidRPr="00153B53" w:rsidRDefault="00FF5BAD" w:rsidP="00FF5BAD">
      <w:pPr>
        <w:pStyle w:val="PargrafodaLista"/>
        <w:spacing w:after="0" w:line="320" w:lineRule="exact"/>
        <w:ind w:left="709"/>
        <w:rPr>
          <w:rFonts w:ascii="Verdana" w:hAnsi="Verdana"/>
          <w:sz w:val="18"/>
          <w:szCs w:val="18"/>
        </w:rPr>
      </w:pPr>
    </w:p>
    <w:p w14:paraId="498C7C9E" w14:textId="0A3EA06D"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invalidade, nulidade, inexequibilidade ou ineficácia desta Escritura de Emissão e/ou de qualquer dos demais Documentos da Operação, declarada em sentença arbitral, decisão judicial ou administrativa contra a qual não tenha sido obtido efeito suspensivo ou outra medida com efeito similar, interposta dentro do prazo legal;</w:t>
      </w:r>
    </w:p>
    <w:p w14:paraId="2D95866D" w14:textId="77777777" w:rsidR="00FF5BAD" w:rsidRPr="00153B53" w:rsidRDefault="00FF5BAD" w:rsidP="00FF5BAD">
      <w:pPr>
        <w:pStyle w:val="PargrafodaLista"/>
        <w:spacing w:after="0" w:line="320" w:lineRule="exact"/>
        <w:rPr>
          <w:rFonts w:ascii="Verdana" w:hAnsi="Verdana"/>
          <w:sz w:val="18"/>
          <w:szCs w:val="18"/>
        </w:rPr>
      </w:pPr>
    </w:p>
    <w:p w14:paraId="1BAA1FD9" w14:textId="26E89E99" w:rsidR="00886F7B"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na hipótese de a Companhia e/ou qualquer de suas controladas </w:t>
      </w:r>
      <w:r w:rsidRPr="00153B53">
        <w:rPr>
          <w:rFonts w:ascii="Verdana" w:eastAsia="Verdana" w:hAnsi="Verdana" w:cs="Segoe UI"/>
          <w:sz w:val="18"/>
          <w:szCs w:val="18"/>
          <w:lang w:eastAsia="en-US"/>
        </w:rPr>
        <w:t>(conforme definição no artigo 116 da Lei das Sociedades por Ações)</w:t>
      </w:r>
      <w:r w:rsidRPr="00153B53">
        <w:rPr>
          <w:rFonts w:ascii="Verdana" w:hAnsi="Verdana"/>
          <w:sz w:val="18"/>
          <w:szCs w:val="18"/>
        </w:rPr>
        <w:t xml:space="preserve">, controladoras, coligadas, sociedades sob controle comum e/ou subsidiárias </w:t>
      </w:r>
      <w:r w:rsidR="006D00B8">
        <w:rPr>
          <w:rFonts w:ascii="Verdana" w:hAnsi="Verdana"/>
          <w:sz w:val="18"/>
          <w:szCs w:val="18"/>
        </w:rPr>
        <w:t>(“</w:t>
      </w:r>
      <w:r w:rsidR="006D00B8" w:rsidRPr="00EF4A2F">
        <w:rPr>
          <w:rFonts w:ascii="Verdana" w:hAnsi="Verdana"/>
          <w:sz w:val="18"/>
          <w:szCs w:val="18"/>
          <w:u w:val="single"/>
        </w:rPr>
        <w:t>Grupo Econômico</w:t>
      </w:r>
      <w:r w:rsidR="006D00B8">
        <w:rPr>
          <w:rFonts w:ascii="Verdana" w:hAnsi="Verdana"/>
          <w:sz w:val="18"/>
          <w:szCs w:val="18"/>
        </w:rPr>
        <w:t xml:space="preserve">”) </w:t>
      </w:r>
      <w:r w:rsidRPr="00153B53">
        <w:rPr>
          <w:rFonts w:ascii="Verdana" w:hAnsi="Verdana"/>
          <w:sz w:val="18"/>
          <w:szCs w:val="18"/>
        </w:rPr>
        <w:t>tentarem ou praticarem qualquer ato visando anular, cancelar ou repudiar, por meio judicial ou extrajudicial, as Debêntures, essa Escritura de Emissão, ou qualquer Documento da Operação ou a qualquer das suas respectivas cláusulas;</w:t>
      </w:r>
      <w:r w:rsidR="00262F47">
        <w:rPr>
          <w:rFonts w:ascii="Verdana" w:hAnsi="Verdana"/>
          <w:sz w:val="18"/>
          <w:szCs w:val="18"/>
        </w:rPr>
        <w:t xml:space="preserve"> </w:t>
      </w:r>
    </w:p>
    <w:p w14:paraId="68947E4E" w14:textId="77777777" w:rsidR="00886F7B" w:rsidRPr="00401B3A" w:rsidRDefault="00886F7B" w:rsidP="00401B3A">
      <w:pPr>
        <w:pStyle w:val="PargrafodaLista"/>
        <w:rPr>
          <w:rFonts w:ascii="Verdana" w:hAnsi="Verdana"/>
          <w:sz w:val="18"/>
          <w:szCs w:val="18"/>
        </w:rPr>
      </w:pPr>
    </w:p>
    <w:p w14:paraId="25B01252" w14:textId="47311373" w:rsidR="00353E29"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na hipótese de a Companhia e/ou qualquer </w:t>
      </w:r>
      <w:r>
        <w:rPr>
          <w:rFonts w:ascii="Verdana" w:hAnsi="Verdana"/>
          <w:sz w:val="18"/>
          <w:szCs w:val="18"/>
        </w:rPr>
        <w:t xml:space="preserve">sociedade de seu Grupo Econômico </w:t>
      </w:r>
      <w:r w:rsidRPr="00153B53">
        <w:rPr>
          <w:rFonts w:ascii="Verdana" w:hAnsi="Verdana"/>
          <w:sz w:val="18"/>
          <w:szCs w:val="18"/>
        </w:rPr>
        <w:t xml:space="preserve">tentarem ou praticarem qualquer ato </w:t>
      </w:r>
      <w:r>
        <w:rPr>
          <w:rFonts w:ascii="Verdana" w:hAnsi="Verdana"/>
          <w:sz w:val="18"/>
          <w:szCs w:val="18"/>
        </w:rPr>
        <w:t>judicial ou arbitral</w:t>
      </w:r>
      <w:r w:rsidRPr="00153B53">
        <w:rPr>
          <w:rFonts w:ascii="Verdana" w:hAnsi="Verdana"/>
          <w:sz w:val="18"/>
          <w:szCs w:val="18"/>
        </w:rPr>
        <w:t xml:space="preserve"> visando </w:t>
      </w:r>
      <w:r>
        <w:rPr>
          <w:rFonts w:ascii="Verdana" w:hAnsi="Verdana"/>
          <w:sz w:val="18"/>
          <w:szCs w:val="18"/>
        </w:rPr>
        <w:t xml:space="preserve">revisar </w:t>
      </w:r>
      <w:r w:rsidRPr="00153B53">
        <w:rPr>
          <w:rFonts w:ascii="Verdana" w:hAnsi="Verdana"/>
          <w:sz w:val="18"/>
          <w:szCs w:val="18"/>
        </w:rPr>
        <w:t xml:space="preserve">as Debêntures, </w:t>
      </w:r>
      <w:r w:rsidRPr="00153B53">
        <w:rPr>
          <w:rFonts w:ascii="Verdana" w:hAnsi="Verdana"/>
          <w:sz w:val="18"/>
          <w:szCs w:val="18"/>
        </w:rPr>
        <w:lastRenderedPageBreak/>
        <w:t>essa Escritura de Emissão, ou qualquer Documento da Operação ou a qualquer das suas respectivas cláusulas</w:t>
      </w:r>
      <w:r w:rsidR="002B4346">
        <w:rPr>
          <w:rFonts w:ascii="Verdana" w:hAnsi="Verdana"/>
          <w:sz w:val="18"/>
          <w:szCs w:val="18"/>
        </w:rPr>
        <w:t xml:space="preserve">; </w:t>
      </w:r>
    </w:p>
    <w:p w14:paraId="016920A3" w14:textId="77777777" w:rsidR="00517E90" w:rsidRPr="00517E90" w:rsidRDefault="00517E90" w:rsidP="00517E90">
      <w:pPr>
        <w:spacing w:after="0" w:line="320" w:lineRule="exact"/>
        <w:rPr>
          <w:rFonts w:ascii="Verdana" w:hAnsi="Verdana"/>
          <w:sz w:val="18"/>
          <w:szCs w:val="18"/>
        </w:rPr>
      </w:pPr>
    </w:p>
    <w:p w14:paraId="395F1567" w14:textId="00348E0E"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cessão, promessa de cessão ou qualquer forma de transferência ou promessa de transferência a terceiros, no todo ou em parte, pela Companhia</w:t>
      </w:r>
      <w:r w:rsidR="00517E90">
        <w:rPr>
          <w:rFonts w:ascii="Verdana" w:hAnsi="Verdana"/>
          <w:sz w:val="18"/>
          <w:szCs w:val="18"/>
        </w:rPr>
        <w:t>,</w:t>
      </w:r>
      <w:r w:rsidRPr="00153B53">
        <w:rPr>
          <w:rFonts w:ascii="Verdana" w:hAnsi="Verdana"/>
          <w:sz w:val="18"/>
          <w:szCs w:val="18"/>
        </w:rPr>
        <w:t xml:space="preserve"> e/ou pelas SPEs Investidas, de qualquer de suas obrigações, nos termos desta Escritura de Emissão e/ou dos demais Documentos da Operação; </w:t>
      </w:r>
    </w:p>
    <w:p w14:paraId="0FC4DA9A" w14:textId="77777777" w:rsidR="00FF5BAD" w:rsidRPr="00153B53" w:rsidRDefault="00FF5BAD" w:rsidP="00FF5BAD">
      <w:pPr>
        <w:pStyle w:val="PargrafodaLista"/>
        <w:spacing w:after="0" w:line="320" w:lineRule="exact"/>
        <w:rPr>
          <w:rFonts w:ascii="Verdana" w:hAnsi="Verdana"/>
          <w:sz w:val="18"/>
          <w:szCs w:val="18"/>
        </w:rPr>
      </w:pPr>
    </w:p>
    <w:p w14:paraId="5FD94035" w14:textId="6CE218F3" w:rsidR="00353E29" w:rsidRPr="00153B53"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(a) liquidação, dissolução </w:t>
      </w:r>
      <w:r w:rsidRPr="00CA5213">
        <w:rPr>
          <w:rFonts w:ascii="Verdana" w:hAnsi="Verdana"/>
          <w:sz w:val="18"/>
          <w:szCs w:val="18"/>
        </w:rPr>
        <w:t xml:space="preserve">total ou parcial, ou extinção da Companhia e/ou de qualquer </w:t>
      </w:r>
      <w:r w:rsidRPr="00401B3A">
        <w:rPr>
          <w:rFonts w:ascii="Verdana" w:hAnsi="Verdana"/>
          <w:sz w:val="18"/>
          <w:szCs w:val="18"/>
        </w:rPr>
        <w:t xml:space="preserve">das SPE Investidas e/ou de qualquer das SPE Garantia, </w:t>
      </w:r>
      <w:r w:rsidRPr="00CA5213">
        <w:rPr>
          <w:rFonts w:ascii="Verdana" w:hAnsi="Verdana"/>
          <w:sz w:val="18"/>
          <w:szCs w:val="18"/>
        </w:rPr>
        <w:t>seja</w:t>
      </w:r>
      <w:r w:rsidRPr="00153B53">
        <w:rPr>
          <w:rFonts w:ascii="Verdana" w:hAnsi="Verdana"/>
          <w:sz w:val="18"/>
          <w:szCs w:val="18"/>
        </w:rPr>
        <w:t xml:space="preserve"> por ato voluntário ou na hipótese de decisão judicial ou administrativa, contra a qual </w:t>
      </w:r>
      <w:r w:rsidRPr="00AE7048">
        <w:rPr>
          <w:rFonts w:ascii="Verdana" w:hAnsi="Verdana"/>
          <w:sz w:val="18"/>
          <w:szCs w:val="18"/>
        </w:rPr>
        <w:t>não tenha sido obtido efeito suspensivo, ou outra medida com efeito similar, interposta dentro do prazo legal; (b) decretação de falência da Companhia e</w:t>
      </w:r>
      <w:r w:rsidRPr="009D79B9">
        <w:rPr>
          <w:rFonts w:ascii="Verdana" w:hAnsi="Verdana"/>
          <w:sz w:val="18"/>
          <w:szCs w:val="18"/>
        </w:rPr>
        <w:t xml:space="preserve">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xml:space="preserve">; (c) pedido de autofalência formulado pela Companhia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xml:space="preserve">; (d) decretação de falência da Companhia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xml:space="preserve">; ou (e) pedido de recuperação judicial ou extrajudicial da Companhia </w:t>
      </w:r>
      <w:r w:rsidRPr="00CA5213">
        <w:rPr>
          <w:rFonts w:ascii="Verdana" w:hAnsi="Verdana"/>
          <w:sz w:val="18"/>
          <w:szCs w:val="18"/>
        </w:rPr>
        <w:t xml:space="preserve">e/ou de qualquer </w:t>
      </w:r>
      <w:r w:rsidRPr="005A26BC">
        <w:rPr>
          <w:rFonts w:ascii="Verdana" w:hAnsi="Verdana"/>
          <w:sz w:val="18"/>
          <w:szCs w:val="18"/>
        </w:rPr>
        <w:t>das SPE Investidas e/ou de qualquer das SPE Garantia</w:t>
      </w:r>
      <w:r w:rsidRPr="00AE7048">
        <w:rPr>
          <w:rFonts w:ascii="Verdana" w:hAnsi="Verdana"/>
          <w:sz w:val="18"/>
          <w:szCs w:val="18"/>
        </w:rPr>
        <w:t>, independentemente do deferimento ou homologação do respectivo pedido</w:t>
      </w:r>
      <w:r w:rsidRPr="00153B53">
        <w:rPr>
          <w:rFonts w:ascii="Verdana" w:hAnsi="Verdana"/>
          <w:sz w:val="18"/>
          <w:szCs w:val="18"/>
        </w:rPr>
        <w:t>;</w:t>
      </w:r>
      <w:r>
        <w:rPr>
          <w:rFonts w:ascii="Verdana" w:hAnsi="Verdana"/>
          <w:sz w:val="18"/>
          <w:szCs w:val="18"/>
        </w:rPr>
        <w:t xml:space="preserve"> </w:t>
      </w:r>
    </w:p>
    <w:p w14:paraId="0D9C1FBB" w14:textId="77777777" w:rsidR="00FF5BAD" w:rsidRPr="00153B53" w:rsidRDefault="00FF5BAD" w:rsidP="00517E90">
      <w:pPr>
        <w:pStyle w:val="PargrafodaLista"/>
        <w:spacing w:after="0" w:line="320" w:lineRule="exact"/>
        <w:ind w:left="709"/>
        <w:rPr>
          <w:rFonts w:ascii="Verdana" w:hAnsi="Verdana"/>
          <w:sz w:val="18"/>
          <w:szCs w:val="18"/>
        </w:rPr>
      </w:pPr>
    </w:p>
    <w:p w14:paraId="0F06422B" w14:textId="77777777"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transformação da forma societária da Companhia de sociedade por ações para sociedade limitada, nos termos dos artigos 220 a 222 da Lei das Sociedades por Ações;</w:t>
      </w:r>
    </w:p>
    <w:p w14:paraId="7E251F18" w14:textId="77777777" w:rsidR="00FF5BAD" w:rsidRPr="00153B53" w:rsidRDefault="00FF5BAD" w:rsidP="00FF5BAD">
      <w:pPr>
        <w:pStyle w:val="PargrafodaLista"/>
        <w:spacing w:after="0" w:line="320" w:lineRule="exact"/>
        <w:ind w:left="709"/>
        <w:rPr>
          <w:rFonts w:ascii="Verdana" w:hAnsi="Verdana"/>
          <w:sz w:val="18"/>
          <w:szCs w:val="18"/>
        </w:rPr>
      </w:pPr>
    </w:p>
    <w:p w14:paraId="7D059409" w14:textId="725D5135" w:rsidR="00E1069C"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caso a Companhia deixe de ser companhia aberta;</w:t>
      </w:r>
    </w:p>
    <w:p w14:paraId="79966CA6" w14:textId="77777777" w:rsidR="00FF5BAD" w:rsidRPr="00153B53" w:rsidRDefault="00FF5BAD" w:rsidP="00FF5BAD">
      <w:pPr>
        <w:pStyle w:val="PargrafodaLista"/>
        <w:spacing w:after="0" w:line="320" w:lineRule="exact"/>
        <w:ind w:left="567" w:hanging="425"/>
        <w:rPr>
          <w:rFonts w:ascii="Verdana" w:hAnsi="Verdana"/>
          <w:sz w:val="18"/>
          <w:szCs w:val="18"/>
        </w:rPr>
      </w:pPr>
    </w:p>
    <w:p w14:paraId="7AE0D911" w14:textId="5C662768" w:rsidR="00353E29" w:rsidRDefault="00353E29" w:rsidP="00353E29">
      <w:pPr>
        <w:pStyle w:val="PargrafodaLista"/>
        <w:numPr>
          <w:ilvl w:val="7"/>
          <w:numId w:val="12"/>
        </w:numPr>
        <w:spacing w:after="0" w:line="320" w:lineRule="exact"/>
        <w:ind w:left="709" w:hanging="709"/>
        <w:rPr>
          <w:rFonts w:ascii="Verdana" w:hAnsi="Verdana"/>
          <w:sz w:val="18"/>
          <w:szCs w:val="18"/>
        </w:rPr>
      </w:pPr>
      <w:r w:rsidRPr="00926668">
        <w:rPr>
          <w:rFonts w:ascii="Verdana" w:hAnsi="Verdana"/>
          <w:sz w:val="18"/>
          <w:szCs w:val="18"/>
        </w:rPr>
        <w:t xml:space="preserve">declaração de </w:t>
      </w:r>
      <w:r w:rsidRPr="006A4C94">
        <w:rPr>
          <w:rFonts w:ascii="Verdana" w:hAnsi="Verdana"/>
          <w:sz w:val="18"/>
          <w:szCs w:val="18"/>
        </w:rPr>
        <w:t>vencimento antecipado de obrigações financeiras da Companhia (h.1) c</w:t>
      </w:r>
      <w:r w:rsidRPr="006A4C94">
        <w:rPr>
          <w:rFonts w:ascii="Verdana" w:eastAsia="Verdana" w:hAnsi="Verdana" w:cs="Segoe UI"/>
          <w:sz w:val="18"/>
          <w:szCs w:val="18"/>
          <w:lang w:eastAsia="en-US"/>
        </w:rPr>
        <w:t>ontraídas no mercado financeiro e/ou de capitais, no Brasil ou no exterior, observados os prazos de cura previstos nos respectivos contratos</w:t>
      </w:r>
      <w:r w:rsidRPr="006A4C94">
        <w:rPr>
          <w:rFonts w:ascii="Verdana" w:hAnsi="Verdana"/>
          <w:sz w:val="18"/>
          <w:szCs w:val="18"/>
        </w:rPr>
        <w:t xml:space="preserve">; e/ou (h.2) contraídas fora do mercado financeiro e/ou de capitais, </w:t>
      </w:r>
      <w:r w:rsidRPr="006A4C94">
        <w:rPr>
          <w:rFonts w:ascii="Verdana" w:eastAsia="Verdana" w:hAnsi="Verdana" w:cs="Segoe UI"/>
          <w:sz w:val="18"/>
          <w:szCs w:val="18"/>
          <w:lang w:eastAsia="en-US"/>
        </w:rPr>
        <w:t>observados os prazos de cura previstos nos respectivos contratos,</w:t>
      </w:r>
      <w:r w:rsidRPr="006A4C94">
        <w:rPr>
          <w:rFonts w:ascii="Verdana" w:hAnsi="Verdana"/>
          <w:sz w:val="18"/>
          <w:szCs w:val="18"/>
        </w:rPr>
        <w:t xml:space="preserve"> em</w:t>
      </w:r>
      <w:r w:rsidRPr="00926668">
        <w:rPr>
          <w:rFonts w:ascii="Verdana" w:hAnsi="Verdana"/>
          <w:sz w:val="18"/>
          <w:szCs w:val="18"/>
        </w:rPr>
        <w:t xml:space="preserve"> valor individual ou agregado, superior a R$ </w:t>
      </w:r>
      <w:r>
        <w:rPr>
          <w:rFonts w:ascii="Verdana" w:hAnsi="Verdana"/>
          <w:sz w:val="18"/>
          <w:szCs w:val="18"/>
        </w:rPr>
        <w:t>30.000.000,00</w:t>
      </w:r>
      <w:r w:rsidRPr="00926668">
        <w:rPr>
          <w:rFonts w:ascii="Verdana" w:hAnsi="Verdana"/>
          <w:sz w:val="18"/>
          <w:szCs w:val="18"/>
        </w:rPr>
        <w:t xml:space="preserve"> (</w:t>
      </w:r>
      <w:r>
        <w:rPr>
          <w:rFonts w:ascii="Verdana" w:hAnsi="Verdana"/>
          <w:sz w:val="18"/>
          <w:szCs w:val="18"/>
        </w:rPr>
        <w:t>trinta milhões de reais</w:t>
      </w:r>
      <w:r w:rsidRPr="00926668">
        <w:rPr>
          <w:rFonts w:ascii="Verdana" w:hAnsi="Verdana"/>
          <w:sz w:val="18"/>
          <w:szCs w:val="18"/>
        </w:rPr>
        <w:t>) ou seu equivalente em outras moedas ou que possam causar um Efeito Adverso Relevante, atualizados anualmente, a partir da Data de Emissão, pela variação positiva do Índice Nacional de Preços ao Consumidor Amplo, divulgado pelo Instituto Brasileiro de Geografia e Estatística (“</w:t>
      </w:r>
      <w:r w:rsidRPr="00926668">
        <w:rPr>
          <w:rFonts w:ascii="Verdana" w:hAnsi="Verdana"/>
          <w:sz w:val="18"/>
          <w:szCs w:val="18"/>
          <w:u w:val="single"/>
        </w:rPr>
        <w:t>IPCA</w:t>
      </w:r>
      <w:r w:rsidRPr="00926668">
        <w:rPr>
          <w:rFonts w:ascii="Verdana" w:hAnsi="Verdana"/>
          <w:sz w:val="18"/>
          <w:szCs w:val="18"/>
        </w:rPr>
        <w:t>”), ou seu equivalente em outras moedas</w:t>
      </w:r>
      <w:r w:rsidRPr="00926668">
        <w:rPr>
          <w:rFonts w:ascii="Verdana" w:eastAsia="Verdana" w:hAnsi="Verdana" w:cs="Segoe UI"/>
          <w:sz w:val="18"/>
          <w:szCs w:val="18"/>
          <w:lang w:eastAsia="en-US"/>
        </w:rPr>
        <w:t xml:space="preserve">; </w:t>
      </w:r>
    </w:p>
    <w:p w14:paraId="1EF454E8" w14:textId="77777777" w:rsidR="00353E29" w:rsidRPr="00926668" w:rsidRDefault="00353E29" w:rsidP="00353E29">
      <w:pPr>
        <w:pStyle w:val="PargrafodaLista"/>
        <w:spacing w:after="0" w:line="320" w:lineRule="exact"/>
        <w:ind w:left="709"/>
        <w:rPr>
          <w:rFonts w:ascii="Verdana" w:hAnsi="Verdana"/>
          <w:sz w:val="18"/>
          <w:szCs w:val="18"/>
        </w:rPr>
      </w:pPr>
    </w:p>
    <w:p w14:paraId="323295AB" w14:textId="16924B62" w:rsidR="00FF5BAD" w:rsidRPr="009E5FA3" w:rsidRDefault="00353E29" w:rsidP="00353E29">
      <w:pPr>
        <w:pStyle w:val="PargrafodaLista"/>
        <w:numPr>
          <w:ilvl w:val="7"/>
          <w:numId w:val="12"/>
        </w:numPr>
        <w:spacing w:after="0" w:line="320" w:lineRule="exact"/>
        <w:ind w:left="709" w:hanging="709"/>
        <w:rPr>
          <w:rFonts w:ascii="Verdana" w:hAnsi="Verdana"/>
          <w:sz w:val="18"/>
          <w:szCs w:val="18"/>
        </w:rPr>
      </w:pPr>
      <w:r w:rsidRPr="009E5FA3">
        <w:rPr>
          <w:rFonts w:ascii="Verdana" w:hAnsi="Verdana"/>
          <w:sz w:val="18"/>
          <w:szCs w:val="18"/>
        </w:rPr>
        <w:t xml:space="preserve">declaração de vencimento antecipado de obrigações financeiras </w:t>
      </w:r>
      <w:r w:rsidRPr="00153B53">
        <w:rPr>
          <w:rFonts w:ascii="Verdana" w:hAnsi="Verdana"/>
          <w:sz w:val="18"/>
          <w:szCs w:val="18"/>
        </w:rPr>
        <w:t xml:space="preserve">da </w:t>
      </w:r>
      <w:r>
        <w:rPr>
          <w:rFonts w:ascii="Verdana" w:hAnsi="Verdana"/>
          <w:sz w:val="18"/>
          <w:szCs w:val="18"/>
        </w:rPr>
        <w:t xml:space="preserve">SPE Investidas e/ou </w:t>
      </w:r>
      <w:r w:rsidRPr="009E5FA3">
        <w:rPr>
          <w:rFonts w:ascii="Verdana" w:hAnsi="Verdana"/>
          <w:sz w:val="18"/>
          <w:szCs w:val="18"/>
        </w:rPr>
        <w:t xml:space="preserve">das SPE Garantia, </w:t>
      </w:r>
      <w:r w:rsidRPr="009E5FA3">
        <w:rPr>
          <w:rFonts w:ascii="Verdana" w:eastAsia="Verdana" w:hAnsi="Verdana" w:cs="Segoe UI"/>
          <w:sz w:val="18"/>
          <w:szCs w:val="18"/>
          <w:lang w:eastAsia="en-US"/>
        </w:rPr>
        <w:t>observados os prazos de cura previstos nos respectivos contratos,</w:t>
      </w:r>
      <w:r w:rsidRPr="009E5FA3">
        <w:rPr>
          <w:rFonts w:ascii="Verdana" w:hAnsi="Verdana"/>
          <w:sz w:val="18"/>
          <w:szCs w:val="18"/>
        </w:rPr>
        <w:t xml:space="preserve"> em valor individual ou agregado, superior a R$ 10.000.000,00 (dez milhões de reais) ou seu equivalente em outras moedas ou que possam causar um Efeito Adverso </w:t>
      </w:r>
      <w:r w:rsidRPr="009E5FA3">
        <w:rPr>
          <w:rFonts w:ascii="Verdana" w:hAnsi="Verdana"/>
          <w:sz w:val="18"/>
          <w:szCs w:val="18"/>
        </w:rPr>
        <w:lastRenderedPageBreak/>
        <w:t>Relevante</w:t>
      </w:r>
      <w:r>
        <w:rPr>
          <w:rFonts w:ascii="Verdana" w:hAnsi="Verdana"/>
          <w:sz w:val="18"/>
          <w:szCs w:val="18"/>
        </w:rPr>
        <w:t>, observado</w:t>
      </w:r>
      <w:r w:rsidR="003F52A9">
        <w:rPr>
          <w:rFonts w:ascii="Verdana" w:hAnsi="Verdana"/>
          <w:sz w:val="18"/>
          <w:szCs w:val="18"/>
        </w:rPr>
        <w:t xml:space="preserve"> que</w:t>
      </w:r>
      <w:r>
        <w:rPr>
          <w:rFonts w:ascii="Verdana" w:hAnsi="Verdana"/>
          <w:sz w:val="18"/>
          <w:szCs w:val="18"/>
        </w:rPr>
        <w:t xml:space="preserve">, no caso das SPEs Garantia, </w:t>
      </w:r>
      <w:r w:rsidR="003F52A9">
        <w:rPr>
          <w:rFonts w:ascii="Verdana" w:hAnsi="Verdana"/>
          <w:sz w:val="18"/>
          <w:szCs w:val="18"/>
        </w:rPr>
        <w:t xml:space="preserve">a declaração de vencimento antecipado ocorrerá somente </w:t>
      </w:r>
      <w:r>
        <w:rPr>
          <w:rFonts w:ascii="Verdana" w:hAnsi="Verdana"/>
          <w:sz w:val="18"/>
          <w:szCs w:val="18"/>
        </w:rPr>
        <w:t xml:space="preserve">caso </w:t>
      </w:r>
      <w:r w:rsidR="003F52A9">
        <w:rPr>
          <w:rFonts w:ascii="Verdana" w:hAnsi="Verdana"/>
          <w:sz w:val="18"/>
          <w:szCs w:val="18"/>
        </w:rPr>
        <w:t xml:space="preserve">a </w:t>
      </w:r>
      <w:r>
        <w:rPr>
          <w:rFonts w:ascii="Verdana" w:hAnsi="Verdana"/>
          <w:sz w:val="18"/>
          <w:szCs w:val="18"/>
        </w:rPr>
        <w:t xml:space="preserve">SPE Garantia </w:t>
      </w:r>
      <w:r w:rsidR="003F52A9">
        <w:rPr>
          <w:rFonts w:ascii="Verdana" w:hAnsi="Verdana"/>
          <w:sz w:val="18"/>
          <w:szCs w:val="18"/>
        </w:rPr>
        <w:t xml:space="preserve">em questão </w:t>
      </w:r>
      <w:r>
        <w:rPr>
          <w:rFonts w:ascii="Verdana" w:hAnsi="Verdana"/>
          <w:sz w:val="18"/>
          <w:szCs w:val="18"/>
        </w:rPr>
        <w:t>que descumpriu a obrigação não seja substituída (nos termos previstos no Contrato de Alienação Fiduciária de Quotas)</w:t>
      </w:r>
      <w:r w:rsidR="003F52A9">
        <w:rPr>
          <w:rFonts w:ascii="Verdana" w:hAnsi="Verdana"/>
          <w:sz w:val="18"/>
          <w:szCs w:val="18"/>
        </w:rPr>
        <w:t>,</w:t>
      </w:r>
      <w:r>
        <w:rPr>
          <w:rFonts w:ascii="Verdana" w:hAnsi="Verdana"/>
          <w:sz w:val="18"/>
          <w:szCs w:val="18"/>
        </w:rPr>
        <w:t xml:space="preserve"> no prazo de 15 (quinze) dias corridos contados </w:t>
      </w:r>
      <w:r w:rsidR="003F52A9">
        <w:rPr>
          <w:rFonts w:ascii="Verdana" w:hAnsi="Verdana"/>
          <w:sz w:val="18"/>
          <w:szCs w:val="18"/>
        </w:rPr>
        <w:t xml:space="preserve">da declaração </w:t>
      </w:r>
      <w:r>
        <w:rPr>
          <w:rFonts w:ascii="Verdana" w:hAnsi="Verdana"/>
          <w:sz w:val="18"/>
          <w:szCs w:val="18"/>
        </w:rPr>
        <w:t>do vencimento antecipado</w:t>
      </w:r>
      <w:r w:rsidR="00FF5BAD" w:rsidRPr="009E5FA3">
        <w:rPr>
          <w:rFonts w:ascii="Verdana" w:hAnsi="Verdana"/>
          <w:sz w:val="18"/>
          <w:szCs w:val="18"/>
        </w:rPr>
        <w:t xml:space="preserve">; </w:t>
      </w:r>
    </w:p>
    <w:p w14:paraId="3F798D1D" w14:textId="77777777" w:rsidR="00E3377D" w:rsidRDefault="00E3377D" w:rsidP="009636F1">
      <w:pPr>
        <w:pStyle w:val="PargrafodaLista"/>
        <w:spacing w:after="0" w:line="320" w:lineRule="exact"/>
        <w:ind w:left="709"/>
        <w:rPr>
          <w:rStyle w:val="DeltaViewInsertion"/>
          <w:rFonts w:ascii="Verdana" w:hAnsi="Verdana"/>
          <w:color w:val="auto"/>
          <w:sz w:val="18"/>
          <w:szCs w:val="18"/>
          <w:u w:val="none"/>
        </w:rPr>
      </w:pPr>
    </w:p>
    <w:p w14:paraId="7D51774F" w14:textId="2F53820A" w:rsidR="00353E29" w:rsidRPr="00153B53"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não</w:t>
      </w:r>
      <w:r w:rsidRPr="00153B53">
        <w:rPr>
          <w:rFonts w:ascii="Verdana" w:hAnsi="Verdana"/>
          <w:sz w:val="18"/>
          <w:szCs w:val="18"/>
        </w:rPr>
        <w:t xml:space="preserve"> pagamento, na data de vencimento original ou após expirado o prazo de purga da mora (se houver), de </w:t>
      </w:r>
      <w:r w:rsidR="00FA0CA2">
        <w:rPr>
          <w:rFonts w:ascii="Verdana" w:hAnsi="Verdana"/>
          <w:sz w:val="18"/>
          <w:szCs w:val="18"/>
        </w:rPr>
        <w:t xml:space="preserve">qualquer dívida e/ou obrigação financeira </w:t>
      </w:r>
      <w:r w:rsidRPr="00153B53">
        <w:rPr>
          <w:rFonts w:ascii="Verdana" w:hAnsi="Verdana"/>
          <w:sz w:val="18"/>
          <w:szCs w:val="18"/>
        </w:rPr>
        <w:t>da Companhia</w:t>
      </w:r>
      <w:r>
        <w:rPr>
          <w:rFonts w:ascii="Verdana" w:hAnsi="Verdana"/>
          <w:sz w:val="18"/>
          <w:szCs w:val="18"/>
        </w:rPr>
        <w:t xml:space="preserve">, das SPE Investidas e/ou das SPE Garantia, </w:t>
      </w:r>
      <w:r w:rsidR="00FA0CA2">
        <w:rPr>
          <w:rFonts w:ascii="Verdana" w:hAnsi="Verdana"/>
          <w:sz w:val="18"/>
          <w:szCs w:val="18"/>
        </w:rPr>
        <w:t xml:space="preserve">contraída no mercado financeiro e/ou de capitais, </w:t>
      </w:r>
      <w:r w:rsidRPr="00153B53">
        <w:rPr>
          <w:rFonts w:ascii="Verdana" w:hAnsi="Verdana"/>
          <w:sz w:val="18"/>
          <w:szCs w:val="18"/>
        </w:rPr>
        <w:t xml:space="preserve">no mercado local ou internacional, não previstas nesta Escritura de Emissão ou em qualquer dos demais Documentos da Operação em valor, individual ou agregado, </w:t>
      </w:r>
      <w:r w:rsidRPr="00473301">
        <w:rPr>
          <w:rFonts w:ascii="Verdana" w:hAnsi="Verdana"/>
          <w:sz w:val="18"/>
          <w:szCs w:val="18"/>
        </w:rPr>
        <w:t xml:space="preserve">superior a R$ </w:t>
      </w:r>
      <w:r w:rsidR="003F52A9">
        <w:rPr>
          <w:rFonts w:ascii="Verdana" w:hAnsi="Verdana"/>
          <w:sz w:val="18"/>
          <w:szCs w:val="18"/>
        </w:rPr>
        <w:t>30.000.000,00 (trinta milhões de reais)</w:t>
      </w:r>
      <w:r w:rsidRPr="00153B53">
        <w:rPr>
          <w:rFonts w:ascii="Verdana" w:hAnsi="Verdana"/>
          <w:sz w:val="18"/>
          <w:szCs w:val="18"/>
        </w:rPr>
        <w:t>,</w:t>
      </w:r>
      <w:r>
        <w:rPr>
          <w:rFonts w:ascii="Verdana" w:hAnsi="Verdana"/>
          <w:sz w:val="18"/>
          <w:szCs w:val="18"/>
        </w:rPr>
        <w:t xml:space="preserve"> no caso da Companhia, ou R$ </w:t>
      </w:r>
      <w:r w:rsidR="003F52A9">
        <w:rPr>
          <w:rFonts w:ascii="Verdana" w:hAnsi="Verdana"/>
          <w:sz w:val="18"/>
          <w:szCs w:val="18"/>
        </w:rPr>
        <w:t>10.000.000,00 (dez milhões de reais),</w:t>
      </w:r>
      <w:r>
        <w:rPr>
          <w:rFonts w:ascii="Verdana" w:hAnsi="Verdana"/>
          <w:sz w:val="18"/>
          <w:szCs w:val="18"/>
        </w:rPr>
        <w:t xml:space="preserve"> no caso das SPE Investidas e das SPE Garantia; </w:t>
      </w:r>
      <w:r w:rsidRPr="00473301">
        <w:rPr>
          <w:rFonts w:ascii="Verdana" w:hAnsi="Verdana"/>
          <w:sz w:val="18"/>
          <w:szCs w:val="18"/>
        </w:rPr>
        <w:t>ou seu</w:t>
      </w:r>
      <w:r w:rsidRPr="00153B53">
        <w:rPr>
          <w:rFonts w:ascii="Verdana" w:hAnsi="Verdana"/>
          <w:sz w:val="18"/>
          <w:szCs w:val="18"/>
        </w:rPr>
        <w:t xml:space="preserve"> equivalente em outras moedas, atualizados anualmente, a partir da Data de Emissão, pela variação positiva do IPCA, não sanados nos respectivos prazos de cura; </w:t>
      </w:r>
    </w:p>
    <w:p w14:paraId="75FCEA70" w14:textId="0B662A85" w:rsidR="00353E29" w:rsidRDefault="00353E29" w:rsidP="00353E29">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não cumprimento de qualquer decisão judicial, arbitral e/ou administrativa, em valor, individual ou agregado, igual ou superior </w:t>
      </w:r>
      <w:r w:rsidR="003F52A9">
        <w:rPr>
          <w:rFonts w:ascii="Verdana" w:hAnsi="Verdana"/>
          <w:sz w:val="18"/>
          <w:szCs w:val="18"/>
        </w:rPr>
        <w:t xml:space="preserve">a </w:t>
      </w:r>
      <w:r w:rsidRPr="00473301">
        <w:rPr>
          <w:rFonts w:ascii="Verdana" w:hAnsi="Verdana"/>
          <w:sz w:val="18"/>
          <w:szCs w:val="18"/>
        </w:rPr>
        <w:t xml:space="preserve">R$ </w:t>
      </w:r>
      <w:r w:rsidR="003F52A9">
        <w:rPr>
          <w:rFonts w:ascii="Verdana" w:hAnsi="Verdana"/>
          <w:sz w:val="18"/>
          <w:szCs w:val="18"/>
        </w:rPr>
        <w:t>30.000,.000,00 (trinta milhões de reais)</w:t>
      </w:r>
      <w:r w:rsidR="003F52A9" w:rsidRPr="00153B53">
        <w:rPr>
          <w:rFonts w:ascii="Verdana" w:hAnsi="Verdana"/>
          <w:sz w:val="18"/>
          <w:szCs w:val="18"/>
        </w:rPr>
        <w:t>,</w:t>
      </w:r>
      <w:r w:rsidR="003F52A9">
        <w:rPr>
          <w:rFonts w:ascii="Verdana" w:hAnsi="Verdana"/>
          <w:sz w:val="18"/>
          <w:szCs w:val="18"/>
        </w:rPr>
        <w:t xml:space="preserve"> no caso da Companhia, ou R$ 10.000.000,00 (dez milhões de reais), no caso das SPE Investidas e das SPE Garantia;</w:t>
      </w:r>
      <w:r w:rsidRPr="00153B53">
        <w:rPr>
          <w:rFonts w:ascii="Verdana" w:hAnsi="Verdana"/>
          <w:sz w:val="18"/>
          <w:szCs w:val="18"/>
        </w:rPr>
        <w:t xml:space="preserve"> ou seu equivalente em outras moedas, atualizados anualmente, a partir da Data de Emissão, pela variação positiva do IPCA, contra as quais não tenha sido obtido efeito suspensivo, ou outra medida com efeito similar, interposta dentro do prazo legal, de acordo com a legislação em vigor, contra a Companhia</w:t>
      </w:r>
      <w:r>
        <w:rPr>
          <w:rFonts w:ascii="Verdana" w:hAnsi="Verdana"/>
          <w:sz w:val="18"/>
          <w:szCs w:val="18"/>
        </w:rPr>
        <w:t>, as SPE Investidas e/ou as SPE Garantia</w:t>
      </w:r>
      <w:r w:rsidRPr="00153B53">
        <w:rPr>
          <w:rFonts w:ascii="Verdana" w:hAnsi="Verdana"/>
          <w:sz w:val="18"/>
          <w:szCs w:val="18"/>
        </w:rPr>
        <w:t>;</w:t>
      </w:r>
    </w:p>
    <w:p w14:paraId="168B6CDB" w14:textId="77777777" w:rsidR="00EE6B77" w:rsidRPr="00EE6B77" w:rsidRDefault="00EE6B77" w:rsidP="00EE6B77">
      <w:pPr>
        <w:pStyle w:val="PargrafodaLista"/>
        <w:rPr>
          <w:rFonts w:ascii="Verdana" w:hAnsi="Verdana"/>
          <w:sz w:val="18"/>
          <w:szCs w:val="18"/>
        </w:rPr>
      </w:pPr>
    </w:p>
    <w:p w14:paraId="47D6CD36" w14:textId="2C34401C" w:rsidR="00EE6B77" w:rsidRPr="00153B53" w:rsidRDefault="00EE6B77" w:rsidP="008E6D9E">
      <w:pPr>
        <w:pStyle w:val="PargrafodaLista"/>
        <w:numPr>
          <w:ilvl w:val="7"/>
          <w:numId w:val="12"/>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condenação</w:t>
      </w:r>
      <w:r w:rsidRPr="00153B53">
        <w:rPr>
          <w:rStyle w:val="DeltaViewInsertion"/>
          <w:rFonts w:ascii="Verdana" w:eastAsia="Arial Unicode MS" w:hAnsi="Verdana"/>
          <w:color w:val="auto"/>
          <w:sz w:val="18"/>
          <w:szCs w:val="18"/>
          <w:u w:val="none"/>
        </w:rPr>
        <w:t xml:space="preserve"> em processos judiciais ou administrativos relacionados </w:t>
      </w:r>
      <w:r w:rsidR="00F1188F">
        <w:rPr>
          <w:rStyle w:val="DeltaViewInsertion"/>
          <w:rFonts w:ascii="Verdana" w:eastAsia="Arial Unicode MS" w:hAnsi="Verdana"/>
          <w:color w:val="auto"/>
          <w:sz w:val="18"/>
          <w:szCs w:val="18"/>
          <w:u w:val="none"/>
        </w:rPr>
        <w:t>a crimes ambientais e/ou</w:t>
      </w:r>
      <w:r w:rsidR="00D60D4A">
        <w:rPr>
          <w:rStyle w:val="DeltaViewInsertion"/>
          <w:rFonts w:ascii="Verdana" w:eastAsia="Arial Unicode MS" w:hAnsi="Verdana"/>
          <w:color w:val="auto"/>
          <w:sz w:val="18"/>
          <w:szCs w:val="18"/>
          <w:u w:val="none"/>
        </w:rPr>
        <w:t xml:space="preserve"> </w:t>
      </w:r>
      <w:r w:rsidRPr="00153B53">
        <w:rPr>
          <w:rStyle w:val="DeltaViewInsertion"/>
          <w:rFonts w:ascii="Verdana" w:eastAsia="Arial Unicode MS" w:hAnsi="Verdana"/>
          <w:color w:val="auto"/>
          <w:sz w:val="18"/>
          <w:szCs w:val="18"/>
          <w:u w:val="none"/>
        </w:rPr>
        <w:t>ao emprego de trabalho escravo ou infantil</w:t>
      </w:r>
      <w:r w:rsidR="00DB170C">
        <w:rPr>
          <w:rStyle w:val="DeltaViewInsertion"/>
          <w:rFonts w:ascii="Verdana" w:eastAsia="Arial Unicode MS" w:hAnsi="Verdana"/>
          <w:color w:val="auto"/>
          <w:sz w:val="18"/>
          <w:szCs w:val="18"/>
          <w:u w:val="none"/>
        </w:rPr>
        <w:t xml:space="preserve"> </w:t>
      </w:r>
      <w:r w:rsidR="000C0307">
        <w:rPr>
          <w:rStyle w:val="DeltaViewInsertion"/>
          <w:rFonts w:ascii="Verdana" w:eastAsia="Arial Unicode MS" w:hAnsi="Verdana"/>
          <w:color w:val="auto"/>
          <w:sz w:val="18"/>
          <w:szCs w:val="18"/>
          <w:u w:val="none"/>
        </w:rPr>
        <w:t>d</w:t>
      </w:r>
      <w:r w:rsidR="00DB170C" w:rsidRPr="00153B53">
        <w:rPr>
          <w:rFonts w:ascii="Verdana" w:hAnsi="Verdana"/>
          <w:sz w:val="18"/>
          <w:szCs w:val="18"/>
        </w:rPr>
        <w:t xml:space="preserve">a Companhia e/ou de </w:t>
      </w:r>
      <w:r w:rsidR="004101CC">
        <w:rPr>
          <w:rFonts w:ascii="Verdana" w:hAnsi="Verdana"/>
          <w:sz w:val="18"/>
          <w:szCs w:val="18"/>
        </w:rPr>
        <w:t xml:space="preserve">qualquer </w:t>
      </w:r>
      <w:r w:rsidR="00DB170C" w:rsidRPr="00153B53">
        <w:rPr>
          <w:rFonts w:ascii="Verdana" w:hAnsi="Verdana"/>
          <w:sz w:val="18"/>
          <w:szCs w:val="18"/>
        </w:rPr>
        <w:t xml:space="preserve">sociedade </w:t>
      </w:r>
      <w:r w:rsidR="004101CC">
        <w:rPr>
          <w:rFonts w:ascii="Verdana" w:hAnsi="Verdana"/>
          <w:sz w:val="18"/>
          <w:szCs w:val="18"/>
        </w:rPr>
        <w:t>de seu Grupo Econômico</w:t>
      </w:r>
      <w:r>
        <w:rPr>
          <w:rStyle w:val="DeltaViewInsertion"/>
          <w:rFonts w:ascii="Verdana" w:eastAsia="Arial Unicode MS" w:hAnsi="Verdana"/>
          <w:color w:val="auto"/>
          <w:sz w:val="18"/>
          <w:szCs w:val="18"/>
          <w:u w:val="none"/>
        </w:rPr>
        <w:t>;</w:t>
      </w:r>
      <w:r w:rsidR="002D7584">
        <w:rPr>
          <w:rStyle w:val="DeltaViewInsertion"/>
          <w:rFonts w:ascii="Verdana" w:eastAsia="Arial Unicode MS" w:hAnsi="Verdana"/>
          <w:color w:val="auto"/>
          <w:sz w:val="18"/>
          <w:szCs w:val="18"/>
          <w:u w:val="none"/>
        </w:rPr>
        <w:t xml:space="preserve"> </w:t>
      </w:r>
    </w:p>
    <w:p w14:paraId="3422F5E2" w14:textId="77777777" w:rsidR="00FF5BAD" w:rsidRPr="00153B53" w:rsidRDefault="00FF5BAD" w:rsidP="00FF5BAD">
      <w:pPr>
        <w:pStyle w:val="PargrafodaLista"/>
        <w:spacing w:after="0" w:line="320" w:lineRule="exact"/>
        <w:rPr>
          <w:rFonts w:ascii="Verdana" w:hAnsi="Verdana"/>
          <w:sz w:val="18"/>
          <w:szCs w:val="18"/>
        </w:rPr>
      </w:pPr>
    </w:p>
    <w:p w14:paraId="3C3FAB14" w14:textId="5BD969C9"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Fonts w:ascii="Verdana" w:hAnsi="Verdana"/>
          <w:sz w:val="18"/>
          <w:szCs w:val="18"/>
        </w:rPr>
        <w:t xml:space="preserve">distribuição e/ou pagamento, pela Companhia, de dividendos, juros sobre o capital próprio ou quaisquer outras distribuições de lucros aos acionistas da Companhia, caso a Companhia esteja em mora com qualquer de </w:t>
      </w:r>
      <w:r w:rsidRPr="00E3377D">
        <w:rPr>
          <w:rFonts w:ascii="Verdana" w:hAnsi="Verdana"/>
          <w:sz w:val="18"/>
          <w:szCs w:val="18"/>
        </w:rPr>
        <w:t>suas</w:t>
      </w:r>
      <w:r w:rsidRPr="00153B53">
        <w:rPr>
          <w:rFonts w:ascii="Verdana" w:hAnsi="Verdana"/>
          <w:sz w:val="18"/>
          <w:szCs w:val="18"/>
        </w:rPr>
        <w:t xml:space="preserve"> obrigações pecuniárias estabelecidas nesta Escritura de Emissão, exceto pelos dividendos obrigatórios previstos no artigo 202 da Lei das Sociedades por Ações; </w:t>
      </w:r>
    </w:p>
    <w:p w14:paraId="7192FF25" w14:textId="77777777" w:rsidR="00FF5BAD" w:rsidRPr="00153B53" w:rsidRDefault="00FF5BAD" w:rsidP="00FF5BAD">
      <w:pPr>
        <w:pStyle w:val="PargrafodaLista"/>
        <w:spacing w:after="0" w:line="320" w:lineRule="exact"/>
        <w:rPr>
          <w:rStyle w:val="DeltaViewInsertion"/>
          <w:rFonts w:ascii="Verdana" w:hAnsi="Verdana"/>
          <w:color w:val="auto"/>
          <w:sz w:val="18"/>
          <w:szCs w:val="18"/>
          <w:u w:val="none"/>
        </w:rPr>
      </w:pPr>
    </w:p>
    <w:p w14:paraId="2F532953" w14:textId="62B9DDE9" w:rsidR="00FF5BAD" w:rsidRPr="00153B53" w:rsidRDefault="00FF5BAD" w:rsidP="008E6D9E">
      <w:pPr>
        <w:pStyle w:val="PargrafodaLista"/>
        <w:numPr>
          <w:ilvl w:val="7"/>
          <w:numId w:val="12"/>
        </w:numPr>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descumprimento das obrigações relativas à destinação dos recursos decorrentes da integralização das Debêntures previstas na Cláusula 4 acima, ou caso a Companhia utilize os mesmos documentos comprobatórios utilizados como lastro para as Debêntures, nos termos desta Escritura de Emissão, como lastro para qualquer outro tipo de operação de captação de recursos; e</w:t>
      </w:r>
      <w:r w:rsidR="00EE6B77">
        <w:rPr>
          <w:rStyle w:val="DeltaViewInsertion"/>
          <w:rFonts w:ascii="Verdana" w:hAnsi="Verdana"/>
          <w:color w:val="auto"/>
          <w:sz w:val="18"/>
          <w:szCs w:val="18"/>
          <w:u w:val="none"/>
        </w:rPr>
        <w:t>/ou</w:t>
      </w:r>
    </w:p>
    <w:p w14:paraId="021D646B" w14:textId="77777777" w:rsidR="00FF5BAD" w:rsidRPr="00153B53" w:rsidRDefault="00FF5BAD" w:rsidP="00EE6B77">
      <w:pPr>
        <w:pStyle w:val="PargrafodaLista"/>
        <w:rPr>
          <w:rStyle w:val="DeltaViewInsertion"/>
          <w:rFonts w:ascii="Verdana" w:hAnsi="Verdana"/>
          <w:color w:val="auto"/>
          <w:sz w:val="18"/>
          <w:szCs w:val="18"/>
          <w:u w:val="none"/>
        </w:rPr>
      </w:pPr>
    </w:p>
    <w:p w14:paraId="5DA58C8C" w14:textId="0ABD4008" w:rsidR="00FF5BAD" w:rsidRPr="00153B53" w:rsidRDefault="00FF5BAD" w:rsidP="008E6D9E">
      <w:pPr>
        <w:pStyle w:val="PargrafodaLista"/>
        <w:numPr>
          <w:ilvl w:val="7"/>
          <w:numId w:val="12"/>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caso a Escritura de Emissão ou qualquer Documento da Operação seja, por qualquer motivo, resilido, rescindido ou por qualquer outra forma extinto.</w:t>
      </w:r>
    </w:p>
    <w:p w14:paraId="12F76600" w14:textId="77777777" w:rsidR="004C076D" w:rsidRPr="006857C1" w:rsidRDefault="004C076D" w:rsidP="00EE6B77"/>
    <w:p w14:paraId="64CDE9AF" w14:textId="370C0FA5" w:rsidR="00973E47" w:rsidRPr="00153B53" w:rsidRDefault="00D8162D" w:rsidP="007D5753">
      <w:pPr>
        <w:pStyle w:val="Ttulo3"/>
        <w:ind w:left="0" w:firstLine="0"/>
      </w:pPr>
      <w:r w:rsidRPr="00153B53">
        <w:rPr>
          <w:u w:val="single"/>
        </w:rPr>
        <w:t xml:space="preserve">Vencimento Antecipado </w:t>
      </w:r>
      <w:r w:rsidR="00E55049" w:rsidRPr="00153B53">
        <w:rPr>
          <w:u w:val="single"/>
        </w:rPr>
        <w:t xml:space="preserve">Não </w:t>
      </w:r>
      <w:r w:rsidRPr="00153B53">
        <w:rPr>
          <w:u w:val="single"/>
        </w:rPr>
        <w:t>Automático</w:t>
      </w:r>
      <w:r w:rsidRPr="00153B53">
        <w:t xml:space="preserve">. </w:t>
      </w:r>
      <w:r w:rsidR="00973E47" w:rsidRPr="00153B53">
        <w:t xml:space="preserve">Constituem Eventos de Inadimplemento que acarretam o vencimento </w:t>
      </w:r>
      <w:r w:rsidR="00AE2ADD" w:rsidRPr="00153B53">
        <w:t xml:space="preserve">antecipado </w:t>
      </w:r>
      <w:r w:rsidR="00E55049" w:rsidRPr="00153B53">
        <w:t xml:space="preserve">não automático </w:t>
      </w:r>
      <w:r w:rsidR="00973E47" w:rsidRPr="00153B53">
        <w:t xml:space="preserve">das obrigações decorrentes das Debêntures, </w:t>
      </w:r>
      <w:r w:rsidR="00CD19F9" w:rsidRPr="00153B53">
        <w:t xml:space="preserve">independentemente </w:t>
      </w:r>
      <w:r w:rsidR="00973E47" w:rsidRPr="00153B53">
        <w:t>de aviso ou notificação, judicial ou extrajudicial</w:t>
      </w:r>
      <w:r w:rsidR="00E55049" w:rsidRPr="00153B53">
        <w:t>, aplicando-se o disposto na cláusula 6.1.</w:t>
      </w:r>
      <w:r w:rsidR="004C076D" w:rsidRPr="00153B53">
        <w:t>3</w:t>
      </w:r>
      <w:r w:rsidR="00E55049" w:rsidRPr="00153B53">
        <w:t xml:space="preserve"> abaixo</w:t>
      </w:r>
      <w:r w:rsidR="00FF5BAD" w:rsidRPr="00153B53">
        <w:t xml:space="preserve"> </w:t>
      </w:r>
      <w:r w:rsidR="00FF5BAD" w:rsidRPr="00EE6B77">
        <w:t>(“</w:t>
      </w:r>
      <w:r w:rsidR="00FF5BAD" w:rsidRPr="00EE6B77">
        <w:rPr>
          <w:u w:val="single"/>
        </w:rPr>
        <w:t>Evento de Vencimento Antecipado Não Automático</w:t>
      </w:r>
      <w:r w:rsidR="00FF5BAD" w:rsidRPr="00EE6B77">
        <w:t>”)</w:t>
      </w:r>
      <w:r w:rsidR="00973E47" w:rsidRPr="00153B53">
        <w:t>:</w:t>
      </w:r>
      <w:bookmarkEnd w:id="125"/>
      <w:r w:rsidR="00CA2D34" w:rsidRPr="00153B53">
        <w:t xml:space="preserve"> </w:t>
      </w:r>
    </w:p>
    <w:p w14:paraId="67B77FD1" w14:textId="77777777" w:rsidR="00881601" w:rsidRPr="00153B53" w:rsidRDefault="00881601" w:rsidP="007D5753">
      <w:pPr>
        <w:spacing w:after="0" w:line="320" w:lineRule="exact"/>
        <w:rPr>
          <w:rFonts w:ascii="Verdana" w:hAnsi="Verdana"/>
          <w:sz w:val="18"/>
          <w:szCs w:val="18"/>
        </w:rPr>
      </w:pPr>
      <w:bookmarkStart w:id="126" w:name="_DV_M45"/>
      <w:bookmarkStart w:id="127" w:name="_Ref130283254"/>
      <w:bookmarkEnd w:id="126"/>
    </w:p>
    <w:p w14:paraId="05AF6E17" w14:textId="0CEC9542" w:rsidR="00001436" w:rsidRPr="00153B53" w:rsidRDefault="00CD19F9" w:rsidP="008E6D9E">
      <w:pPr>
        <w:pStyle w:val="PargrafodaLista"/>
        <w:numPr>
          <w:ilvl w:val="7"/>
          <w:numId w:val="14"/>
        </w:numPr>
        <w:tabs>
          <w:tab w:val="clear" w:pos="2126"/>
          <w:tab w:val="num" w:pos="1701"/>
        </w:tabs>
        <w:spacing w:after="0" w:line="320" w:lineRule="exact"/>
        <w:ind w:left="709" w:hanging="708"/>
        <w:rPr>
          <w:rFonts w:ascii="Verdana" w:hAnsi="Verdana"/>
          <w:sz w:val="18"/>
          <w:szCs w:val="18"/>
        </w:rPr>
      </w:pPr>
      <w:r w:rsidRPr="00153B53">
        <w:rPr>
          <w:rFonts w:ascii="Verdana" w:hAnsi="Verdana"/>
          <w:sz w:val="18"/>
          <w:szCs w:val="18"/>
        </w:rPr>
        <w:t>inadimplemento, pela Companhia</w:t>
      </w:r>
      <w:r w:rsidR="008B687A" w:rsidRPr="00153B53">
        <w:rPr>
          <w:rFonts w:ascii="Verdana" w:hAnsi="Verdana"/>
          <w:sz w:val="18"/>
          <w:szCs w:val="18"/>
        </w:rPr>
        <w:t xml:space="preserve"> ou</w:t>
      </w:r>
      <w:r w:rsidR="00AF2A94" w:rsidRPr="00153B53">
        <w:rPr>
          <w:rFonts w:ascii="Verdana" w:hAnsi="Verdana"/>
          <w:sz w:val="18"/>
          <w:szCs w:val="18"/>
        </w:rPr>
        <w:t xml:space="preserve"> pelas SPEs Investidas</w:t>
      </w:r>
      <w:r w:rsidR="00AE383A" w:rsidRPr="00153B53">
        <w:rPr>
          <w:rFonts w:ascii="Verdana" w:hAnsi="Verdana"/>
          <w:sz w:val="18"/>
          <w:szCs w:val="18"/>
        </w:rPr>
        <w:t xml:space="preserve"> </w:t>
      </w:r>
      <w:r w:rsidRPr="00153B53">
        <w:rPr>
          <w:rFonts w:ascii="Verdana" w:hAnsi="Verdana"/>
          <w:sz w:val="18"/>
          <w:szCs w:val="18"/>
        </w:rPr>
        <w:t xml:space="preserve">de qualquer obrigação não pecuniária prevista nesta Escritura de Emissão </w:t>
      </w:r>
      <w:r w:rsidR="00DF258A" w:rsidRPr="00153B53">
        <w:rPr>
          <w:rFonts w:ascii="Verdana" w:hAnsi="Verdana"/>
          <w:sz w:val="18"/>
          <w:szCs w:val="18"/>
        </w:rPr>
        <w:t>e/</w:t>
      </w:r>
      <w:r w:rsidRPr="00153B53">
        <w:rPr>
          <w:rFonts w:ascii="Verdana" w:hAnsi="Verdana"/>
          <w:sz w:val="18"/>
          <w:szCs w:val="18"/>
        </w:rPr>
        <w:t xml:space="preserve">ou em qualquer Documento da Operação, não </w:t>
      </w:r>
      <w:r w:rsidRPr="00153B53">
        <w:rPr>
          <w:rStyle w:val="DeltaViewInsertion"/>
          <w:rFonts w:ascii="Verdana" w:hAnsi="Verdana"/>
          <w:color w:val="auto"/>
          <w:sz w:val="18"/>
          <w:szCs w:val="18"/>
          <w:u w:val="none"/>
        </w:rPr>
        <w:t>sanado</w:t>
      </w:r>
      <w:r w:rsidRPr="00153B53">
        <w:rPr>
          <w:rFonts w:ascii="Verdana" w:hAnsi="Verdana"/>
          <w:sz w:val="18"/>
          <w:szCs w:val="18"/>
        </w:rPr>
        <w:t xml:space="preserve"> no prazo de </w:t>
      </w:r>
      <w:r w:rsidR="003670AF" w:rsidRPr="00153B53">
        <w:rPr>
          <w:rFonts w:ascii="Verdana" w:hAnsi="Verdana"/>
          <w:sz w:val="18"/>
          <w:szCs w:val="18"/>
        </w:rPr>
        <w:t>5 (cinco) Dias Úteis</w:t>
      </w:r>
      <w:r w:rsidR="00DD7BB6" w:rsidRPr="00153B53">
        <w:rPr>
          <w:rFonts w:ascii="Verdana" w:hAnsi="Verdana"/>
          <w:sz w:val="18"/>
          <w:szCs w:val="18"/>
        </w:rPr>
        <w:t xml:space="preserve"> </w:t>
      </w:r>
      <w:r w:rsidRPr="00153B53">
        <w:rPr>
          <w:rFonts w:ascii="Verdana" w:hAnsi="Verdana"/>
          <w:sz w:val="18"/>
          <w:szCs w:val="18"/>
        </w:rPr>
        <w:t>contados da data do respectivo inadimplemento, sendo que o prazo previsto neste inciso não se aplica às obrigações para as quais tenha sido estipulado prazo de cura específico ou para as quais o prazo de cura tenha sido expressamente excluído</w:t>
      </w:r>
      <w:r w:rsidR="00973E47" w:rsidRPr="00153B53">
        <w:rPr>
          <w:rFonts w:ascii="Verdana" w:hAnsi="Verdana"/>
          <w:sz w:val="18"/>
          <w:szCs w:val="18"/>
        </w:rPr>
        <w:t>;</w:t>
      </w:r>
    </w:p>
    <w:p w14:paraId="23747610" w14:textId="77777777" w:rsidR="00EB3030" w:rsidRPr="00153B53" w:rsidRDefault="00EB3030" w:rsidP="005B7526">
      <w:pPr>
        <w:pStyle w:val="PargrafodaLista"/>
        <w:spacing w:after="0" w:line="320" w:lineRule="exact"/>
        <w:ind w:left="709"/>
        <w:rPr>
          <w:rFonts w:ascii="Verdana" w:hAnsi="Verdana"/>
          <w:sz w:val="18"/>
          <w:szCs w:val="18"/>
        </w:rPr>
      </w:pPr>
    </w:p>
    <w:p w14:paraId="11A8F984" w14:textId="0867136B" w:rsidR="00EB3030" w:rsidRPr="002D7584" w:rsidRDefault="00EB3030" w:rsidP="008E6D9E">
      <w:pPr>
        <w:pStyle w:val="PargrafodaLista"/>
        <w:numPr>
          <w:ilvl w:val="7"/>
          <w:numId w:val="14"/>
        </w:numPr>
        <w:tabs>
          <w:tab w:val="clear" w:pos="2126"/>
          <w:tab w:val="num" w:pos="1701"/>
        </w:tabs>
        <w:spacing w:after="0" w:line="320" w:lineRule="exact"/>
        <w:ind w:left="709" w:hanging="708"/>
        <w:rPr>
          <w:rFonts w:ascii="Verdana" w:hAnsi="Verdana"/>
          <w:sz w:val="18"/>
          <w:szCs w:val="18"/>
        </w:rPr>
      </w:pPr>
      <w:r w:rsidRPr="005B7526">
        <w:rPr>
          <w:rFonts w:ascii="Verdana" w:hAnsi="Verdana"/>
          <w:sz w:val="18"/>
          <w:szCs w:val="18"/>
        </w:rPr>
        <w:t xml:space="preserve">caso não seja atendido o Índice Mínimo de Garantia em uma determinada Data de Verificação </w:t>
      </w:r>
      <w:r w:rsidR="009251EC" w:rsidRPr="005B7526">
        <w:rPr>
          <w:rFonts w:ascii="Verdana" w:hAnsi="Verdana"/>
          <w:sz w:val="18"/>
          <w:szCs w:val="18"/>
        </w:rPr>
        <w:t xml:space="preserve">(conforme definido na Alienação Fiduciária de </w:t>
      </w:r>
      <w:r w:rsidR="00473301" w:rsidRPr="005B7526">
        <w:rPr>
          <w:rFonts w:ascii="Verdana" w:hAnsi="Verdana"/>
          <w:sz w:val="18"/>
          <w:szCs w:val="18"/>
        </w:rPr>
        <w:t>Quotas</w:t>
      </w:r>
      <w:r w:rsidR="009251EC" w:rsidRPr="005B7526">
        <w:rPr>
          <w:rFonts w:ascii="Verdana" w:hAnsi="Verdana"/>
          <w:sz w:val="18"/>
          <w:szCs w:val="18"/>
        </w:rPr>
        <w:t xml:space="preserve">) </w:t>
      </w:r>
      <w:r w:rsidRPr="005B7526">
        <w:rPr>
          <w:rFonts w:ascii="Verdana" w:hAnsi="Verdana"/>
          <w:sz w:val="18"/>
          <w:szCs w:val="18"/>
        </w:rPr>
        <w:t>e este não seja reenquadrado</w:t>
      </w:r>
      <w:r w:rsidR="00DB170C">
        <w:rPr>
          <w:rFonts w:ascii="Verdana" w:hAnsi="Verdana"/>
          <w:sz w:val="18"/>
          <w:szCs w:val="18"/>
        </w:rPr>
        <w:t xml:space="preserve"> no prazo previsto no respectivo Contrato de </w:t>
      </w:r>
      <w:r w:rsidR="00DB170C" w:rsidRPr="005B7526">
        <w:rPr>
          <w:rFonts w:ascii="Verdana" w:hAnsi="Verdana"/>
          <w:sz w:val="18"/>
          <w:szCs w:val="18"/>
        </w:rPr>
        <w:t xml:space="preserve">Alienação Fiduciária de </w:t>
      </w:r>
      <w:r w:rsidR="00473301" w:rsidRPr="005B7526">
        <w:rPr>
          <w:rFonts w:ascii="Verdana" w:hAnsi="Verdana"/>
          <w:sz w:val="18"/>
          <w:szCs w:val="18"/>
        </w:rPr>
        <w:t>Quotas</w:t>
      </w:r>
      <w:r w:rsidR="002E30F1" w:rsidRPr="005B7526">
        <w:rPr>
          <w:rFonts w:ascii="Verdana" w:hAnsi="Verdana"/>
          <w:sz w:val="18"/>
          <w:szCs w:val="18"/>
        </w:rPr>
        <w:t>;</w:t>
      </w:r>
      <w:r w:rsidR="002D7584">
        <w:rPr>
          <w:rFonts w:ascii="Verdana" w:hAnsi="Verdana"/>
          <w:sz w:val="18"/>
          <w:szCs w:val="18"/>
        </w:rPr>
        <w:t xml:space="preserve"> </w:t>
      </w:r>
    </w:p>
    <w:p w14:paraId="361F27D2" w14:textId="77777777" w:rsidR="002C2D0E" w:rsidRPr="005B7526" w:rsidRDefault="002C2D0E" w:rsidP="007D5753">
      <w:pPr>
        <w:pStyle w:val="PargrafodaLista"/>
        <w:spacing w:after="0" w:line="320" w:lineRule="exact"/>
        <w:rPr>
          <w:rFonts w:ascii="Verdana" w:hAnsi="Verdana"/>
          <w:sz w:val="18"/>
          <w:szCs w:val="18"/>
        </w:rPr>
      </w:pPr>
    </w:p>
    <w:p w14:paraId="6447775B" w14:textId="10E27246" w:rsidR="002C2D0E" w:rsidRPr="00153B53" w:rsidRDefault="002D7584" w:rsidP="008E6D9E">
      <w:pPr>
        <w:pStyle w:val="PargrafodaLista"/>
        <w:numPr>
          <w:ilvl w:val="7"/>
          <w:numId w:val="14"/>
        </w:numPr>
        <w:spacing w:after="0" w:line="320" w:lineRule="exact"/>
        <w:ind w:left="709" w:hanging="709"/>
        <w:rPr>
          <w:rFonts w:ascii="Verdana" w:hAnsi="Verdana"/>
          <w:sz w:val="18"/>
          <w:szCs w:val="18"/>
        </w:rPr>
      </w:pPr>
      <w:r>
        <w:rPr>
          <w:rStyle w:val="DeltaViewInsertion"/>
          <w:rFonts w:ascii="Verdana" w:hAnsi="Verdana"/>
          <w:color w:val="auto"/>
          <w:sz w:val="18"/>
          <w:szCs w:val="18"/>
          <w:u w:val="none"/>
        </w:rPr>
        <w:t>caso</w:t>
      </w:r>
      <w:r w:rsidRPr="005B7526">
        <w:rPr>
          <w:rFonts w:ascii="Verdana" w:hAnsi="Verdana"/>
          <w:sz w:val="18"/>
          <w:szCs w:val="18"/>
        </w:rPr>
        <w:t xml:space="preserve"> qualquer</w:t>
      </w:r>
      <w:r w:rsidRPr="00153B53">
        <w:rPr>
          <w:rFonts w:ascii="Verdana" w:hAnsi="Verdana"/>
          <w:sz w:val="18"/>
          <w:szCs w:val="18"/>
        </w:rPr>
        <w:t xml:space="preserve"> das declarações prestadas pela Companhia nesta Escritura de Emissão e/ou em qualquer outro Documento da Operação </w:t>
      </w:r>
      <w:r>
        <w:rPr>
          <w:rFonts w:ascii="Verdana" w:hAnsi="Verdana"/>
          <w:sz w:val="18"/>
          <w:szCs w:val="18"/>
        </w:rPr>
        <w:t>seja</w:t>
      </w:r>
      <w:r w:rsidRPr="00153B53">
        <w:rPr>
          <w:rFonts w:ascii="Verdana" w:hAnsi="Verdana"/>
          <w:sz w:val="18"/>
          <w:szCs w:val="18"/>
        </w:rPr>
        <w:t xml:space="preserve"> falsa, enganosa</w:t>
      </w:r>
      <w:r>
        <w:rPr>
          <w:rFonts w:ascii="Verdana" w:hAnsi="Verdana"/>
          <w:sz w:val="18"/>
          <w:szCs w:val="18"/>
        </w:rPr>
        <w:t xml:space="preserve"> ou</w:t>
      </w:r>
      <w:r w:rsidRPr="00153B53">
        <w:rPr>
          <w:rFonts w:ascii="Verdana" w:hAnsi="Verdana"/>
          <w:sz w:val="18"/>
          <w:szCs w:val="18"/>
        </w:rPr>
        <w:t xml:space="preserve"> incorreta</w:t>
      </w:r>
      <w:r w:rsidR="00973E47" w:rsidRPr="00153B53">
        <w:rPr>
          <w:rFonts w:ascii="Verdana" w:hAnsi="Verdana"/>
          <w:sz w:val="18"/>
          <w:szCs w:val="18"/>
        </w:rPr>
        <w:t>;</w:t>
      </w:r>
    </w:p>
    <w:p w14:paraId="7C236AE2" w14:textId="77777777" w:rsidR="008602CB" w:rsidRPr="00153B53" w:rsidRDefault="008602CB" w:rsidP="00714F16">
      <w:pPr>
        <w:pStyle w:val="PargrafodaLista"/>
        <w:spacing w:after="0" w:line="320" w:lineRule="exact"/>
        <w:ind w:left="709"/>
        <w:rPr>
          <w:rFonts w:ascii="Verdana" w:hAnsi="Verdana"/>
          <w:sz w:val="18"/>
          <w:szCs w:val="18"/>
        </w:rPr>
      </w:pPr>
    </w:p>
    <w:p w14:paraId="70B251FF" w14:textId="097AA52C" w:rsidR="00353E29" w:rsidRPr="00153B53"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Fonts w:ascii="Verdana" w:hAnsi="Verdana"/>
          <w:sz w:val="18"/>
          <w:szCs w:val="18"/>
        </w:rPr>
        <w:t xml:space="preserve">existência de decisão judicial, arbitral ou administrativa, contra a qual não tenha sido obtido efeito suspensivo, ou outra medida com efeito similar, interposta dentro do </w:t>
      </w:r>
      <w:r w:rsidRPr="00153B53">
        <w:rPr>
          <w:rStyle w:val="DeltaViewInsertion"/>
          <w:rFonts w:ascii="Verdana" w:hAnsi="Verdana"/>
          <w:color w:val="auto"/>
          <w:sz w:val="18"/>
          <w:szCs w:val="18"/>
          <w:u w:val="none"/>
        </w:rPr>
        <w:t>prazo</w:t>
      </w:r>
      <w:r w:rsidRPr="00153B53">
        <w:rPr>
          <w:rFonts w:ascii="Verdana" w:hAnsi="Verdana"/>
          <w:sz w:val="18"/>
          <w:szCs w:val="18"/>
        </w:rPr>
        <w:t xml:space="preserve"> legal, de acordo com a legislação em vigor, contra a Companhia</w:t>
      </w:r>
      <w:r>
        <w:rPr>
          <w:rFonts w:ascii="Verdana" w:hAnsi="Verdana"/>
          <w:sz w:val="18"/>
          <w:szCs w:val="18"/>
        </w:rPr>
        <w:t xml:space="preserve">, as SPE Investidas e/ou as SPE Garantia, </w:t>
      </w:r>
      <w:r w:rsidRPr="00153B53">
        <w:rPr>
          <w:rFonts w:ascii="Verdana" w:hAnsi="Verdana"/>
          <w:sz w:val="18"/>
          <w:szCs w:val="18"/>
        </w:rPr>
        <w:t>que implique no pagamento de valor, individual ou agregado, igual o</w:t>
      </w:r>
      <w:r w:rsidRPr="00473301">
        <w:rPr>
          <w:rFonts w:ascii="Verdana" w:hAnsi="Verdana"/>
          <w:sz w:val="18"/>
          <w:szCs w:val="18"/>
        </w:rPr>
        <w:t xml:space="preserve">u superior a R$ </w:t>
      </w:r>
      <w:r w:rsidR="006608C7">
        <w:rPr>
          <w:rFonts w:ascii="Verdana" w:hAnsi="Verdana"/>
          <w:sz w:val="18"/>
          <w:szCs w:val="18"/>
        </w:rPr>
        <w:t>30.000,.000,00 (trinta milhões de reais)</w:t>
      </w:r>
      <w:r w:rsidR="006608C7" w:rsidRPr="00153B53">
        <w:rPr>
          <w:rFonts w:ascii="Verdana" w:hAnsi="Verdana"/>
          <w:sz w:val="18"/>
          <w:szCs w:val="18"/>
        </w:rPr>
        <w:t>,</w:t>
      </w:r>
      <w:r w:rsidR="006608C7">
        <w:rPr>
          <w:rFonts w:ascii="Verdana" w:hAnsi="Verdana"/>
          <w:sz w:val="18"/>
          <w:szCs w:val="18"/>
        </w:rPr>
        <w:t xml:space="preserve"> no caso da Companhia, ou R$ 10.000.000,00 (dez milhões de reais), no caso das SPE Investidas e das SPE Garantia;</w:t>
      </w:r>
      <w:r w:rsidRPr="00473301">
        <w:rPr>
          <w:rFonts w:ascii="Verdana" w:hAnsi="Verdana"/>
          <w:sz w:val="18"/>
          <w:szCs w:val="18"/>
        </w:rPr>
        <w:t xml:space="preserve"> ou seu equivalente</w:t>
      </w:r>
      <w:r w:rsidRPr="00153B53">
        <w:rPr>
          <w:rFonts w:ascii="Verdana" w:hAnsi="Verdana"/>
          <w:sz w:val="18"/>
          <w:szCs w:val="18"/>
        </w:rPr>
        <w:t xml:space="preserve"> em outras moedas, atualizados anualmente, a partir da Data de Emissão, pela variação positiva do IPCA; </w:t>
      </w:r>
    </w:p>
    <w:p w14:paraId="559355A1" w14:textId="77777777" w:rsidR="002C2D0E" w:rsidRPr="00153B53" w:rsidRDefault="002C2D0E" w:rsidP="007D5753">
      <w:pPr>
        <w:pStyle w:val="PargrafodaLista"/>
        <w:spacing w:after="0" w:line="320" w:lineRule="exact"/>
        <w:rPr>
          <w:rFonts w:ascii="Verdana" w:hAnsi="Verdana"/>
          <w:sz w:val="18"/>
          <w:szCs w:val="18"/>
        </w:rPr>
      </w:pPr>
    </w:p>
    <w:p w14:paraId="1048F63B" w14:textId="786047E3" w:rsidR="00E6194C" w:rsidRDefault="00353E29" w:rsidP="008E6D9E">
      <w:pPr>
        <w:pStyle w:val="PargrafodaLista"/>
        <w:numPr>
          <w:ilvl w:val="7"/>
          <w:numId w:val="14"/>
        </w:numPr>
        <w:spacing w:after="0" w:line="320" w:lineRule="exact"/>
        <w:ind w:left="709" w:hanging="709"/>
        <w:rPr>
          <w:rFonts w:ascii="Verdana" w:hAnsi="Verdana"/>
          <w:sz w:val="18"/>
          <w:szCs w:val="18"/>
        </w:rPr>
      </w:pPr>
      <w:r w:rsidRPr="00153B53">
        <w:rPr>
          <w:rFonts w:ascii="Verdana" w:hAnsi="Verdana"/>
          <w:sz w:val="18"/>
          <w:szCs w:val="18"/>
        </w:rPr>
        <w:t xml:space="preserve">existência de decreto ou de qualquer outro ato de qualquer entidade governamental de qualquer </w:t>
      </w:r>
      <w:r w:rsidRPr="00153B53">
        <w:rPr>
          <w:rStyle w:val="DeltaViewInsertion"/>
          <w:rFonts w:ascii="Verdana" w:hAnsi="Verdana"/>
          <w:color w:val="auto"/>
          <w:sz w:val="18"/>
          <w:szCs w:val="18"/>
          <w:u w:val="none"/>
        </w:rPr>
        <w:t>jurisdição</w:t>
      </w:r>
      <w:r w:rsidRPr="00153B53">
        <w:rPr>
          <w:rFonts w:ascii="Verdana" w:hAnsi="Verdana"/>
          <w:sz w:val="18"/>
          <w:szCs w:val="18"/>
        </w:rPr>
        <w:t xml:space="preserve"> determinando a desapropriação, sequestro, indisponibilidade, confisco ou expropriação de ativo(s) de propriedade e/ou posse da Companhia</w:t>
      </w:r>
      <w:r>
        <w:rPr>
          <w:rFonts w:ascii="Verdana" w:hAnsi="Verdana"/>
          <w:sz w:val="18"/>
          <w:szCs w:val="18"/>
        </w:rPr>
        <w:t xml:space="preserve">, as SPE Investidas e/ou as SPE Garantia, </w:t>
      </w:r>
      <w:r w:rsidRPr="00153B53">
        <w:rPr>
          <w:rFonts w:ascii="Verdana" w:hAnsi="Verdana"/>
          <w:sz w:val="18"/>
          <w:szCs w:val="18"/>
        </w:rPr>
        <w:t xml:space="preserve">em valor individual ou agregado, igual ou superior a </w:t>
      </w:r>
      <w:r w:rsidRPr="00473301">
        <w:rPr>
          <w:rFonts w:ascii="Verdana" w:hAnsi="Verdana"/>
          <w:sz w:val="18"/>
          <w:szCs w:val="18"/>
        </w:rPr>
        <w:t xml:space="preserve">R$ </w:t>
      </w:r>
      <w:r w:rsidR="006608C7">
        <w:rPr>
          <w:rFonts w:ascii="Verdana" w:hAnsi="Verdana"/>
          <w:sz w:val="18"/>
          <w:szCs w:val="18"/>
        </w:rPr>
        <w:t>30.000.000,00 (trinta milhões de reais)</w:t>
      </w:r>
      <w:r w:rsidR="006608C7" w:rsidRPr="00153B53">
        <w:rPr>
          <w:rFonts w:ascii="Verdana" w:hAnsi="Verdana"/>
          <w:sz w:val="18"/>
          <w:szCs w:val="18"/>
        </w:rPr>
        <w:t>,</w:t>
      </w:r>
      <w:r w:rsidR="006608C7">
        <w:rPr>
          <w:rFonts w:ascii="Verdana" w:hAnsi="Verdana"/>
          <w:sz w:val="18"/>
          <w:szCs w:val="18"/>
        </w:rPr>
        <w:t xml:space="preserve"> no caso da Companhia, ou R$ 10.000.000,00 (dez milhões de reais), no caso das SPE Investidas e das SPE Garantia;</w:t>
      </w:r>
      <w:r w:rsidRPr="00153B53">
        <w:rPr>
          <w:rFonts w:ascii="Verdana" w:hAnsi="Verdana"/>
          <w:sz w:val="18"/>
          <w:szCs w:val="18"/>
        </w:rPr>
        <w:t xml:space="preserve"> </w:t>
      </w:r>
      <w:r w:rsidRPr="00153B53">
        <w:rPr>
          <w:rFonts w:ascii="Verdana" w:hAnsi="Verdana"/>
          <w:sz w:val="18"/>
          <w:szCs w:val="18"/>
        </w:rPr>
        <w:lastRenderedPageBreak/>
        <w:t>ou seu equivalente em outras moedas, atualizados anualmente, a partir da Data de Emissão, pela variação positiva do IPCA;</w:t>
      </w:r>
      <w:r>
        <w:rPr>
          <w:rFonts w:ascii="Verdana" w:hAnsi="Verdana"/>
          <w:sz w:val="18"/>
          <w:szCs w:val="18"/>
        </w:rPr>
        <w:t xml:space="preserve"> </w:t>
      </w:r>
    </w:p>
    <w:p w14:paraId="29061685" w14:textId="77777777" w:rsidR="00353E29" w:rsidRPr="00153B53" w:rsidRDefault="00353E29" w:rsidP="00353E29">
      <w:pPr>
        <w:pStyle w:val="PargrafodaLista"/>
        <w:tabs>
          <w:tab w:val="left" w:pos="1134"/>
        </w:tabs>
        <w:spacing w:after="0" w:line="320" w:lineRule="exact"/>
        <w:ind w:left="709"/>
        <w:rPr>
          <w:rFonts w:ascii="Verdana" w:hAnsi="Verdana"/>
          <w:sz w:val="18"/>
          <w:szCs w:val="18"/>
        </w:rPr>
      </w:pPr>
      <w:bookmarkStart w:id="128" w:name="_Hlk57746562"/>
    </w:p>
    <w:p w14:paraId="55604493" w14:textId="3A0DE817" w:rsidR="007F7978" w:rsidRDefault="00522B87"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interrupção</w:t>
      </w:r>
      <w:r w:rsidRPr="00153B53">
        <w:rPr>
          <w:rFonts w:ascii="Verdana" w:hAnsi="Verdana"/>
          <w:sz w:val="18"/>
          <w:szCs w:val="18"/>
        </w:rPr>
        <w:t xml:space="preserve"> </w:t>
      </w:r>
      <w:bookmarkEnd w:id="128"/>
      <w:r w:rsidRPr="00153B53">
        <w:rPr>
          <w:rFonts w:ascii="Verdana" w:hAnsi="Verdana"/>
          <w:sz w:val="18"/>
          <w:szCs w:val="18"/>
        </w:rPr>
        <w:t>das atividades da Companhia</w:t>
      </w:r>
      <w:r w:rsidR="005A3C56">
        <w:rPr>
          <w:rFonts w:ascii="Verdana" w:hAnsi="Verdana"/>
          <w:sz w:val="18"/>
          <w:szCs w:val="18"/>
        </w:rPr>
        <w:t>, das SPE Investidas</w:t>
      </w:r>
      <w:r w:rsidRPr="00153B53">
        <w:rPr>
          <w:rFonts w:ascii="Verdana" w:hAnsi="Verdana"/>
          <w:sz w:val="18"/>
          <w:szCs w:val="18"/>
        </w:rPr>
        <w:t xml:space="preserve"> e/ou </w:t>
      </w:r>
      <w:r w:rsidR="005A3C56">
        <w:rPr>
          <w:rFonts w:ascii="Verdana" w:hAnsi="Verdana"/>
          <w:sz w:val="18"/>
          <w:szCs w:val="18"/>
        </w:rPr>
        <w:t xml:space="preserve">das SPE Garantia </w:t>
      </w:r>
      <w:r w:rsidRPr="00153B53">
        <w:rPr>
          <w:rFonts w:ascii="Verdana" w:hAnsi="Verdana"/>
          <w:sz w:val="18"/>
          <w:szCs w:val="18"/>
        </w:rPr>
        <w:t xml:space="preserve">por prazo superior a </w:t>
      </w:r>
      <w:r w:rsidR="00DC64BD">
        <w:rPr>
          <w:rFonts w:ascii="Verdana" w:hAnsi="Verdana"/>
          <w:sz w:val="18"/>
          <w:szCs w:val="18"/>
        </w:rPr>
        <w:t>60</w:t>
      </w:r>
      <w:r w:rsidR="00DC64BD" w:rsidRPr="00153B53">
        <w:rPr>
          <w:rFonts w:ascii="Verdana" w:hAnsi="Verdana"/>
          <w:sz w:val="18"/>
          <w:szCs w:val="18"/>
        </w:rPr>
        <w:t xml:space="preserve"> (</w:t>
      </w:r>
      <w:r w:rsidR="00DC64BD">
        <w:rPr>
          <w:rFonts w:ascii="Verdana" w:hAnsi="Verdana"/>
          <w:sz w:val="18"/>
          <w:szCs w:val="18"/>
        </w:rPr>
        <w:t>sessenta</w:t>
      </w:r>
      <w:r w:rsidRPr="00153B53">
        <w:rPr>
          <w:rFonts w:ascii="Verdana" w:hAnsi="Verdana"/>
          <w:sz w:val="18"/>
          <w:szCs w:val="18"/>
        </w:rPr>
        <w:t xml:space="preserve">) dias </w:t>
      </w:r>
      <w:r w:rsidRPr="00EE6B77">
        <w:rPr>
          <w:rFonts w:ascii="Verdana" w:hAnsi="Verdana"/>
          <w:sz w:val="18"/>
          <w:szCs w:val="18"/>
        </w:rPr>
        <w:t>corridos</w:t>
      </w:r>
      <w:r w:rsidR="002F5F8F" w:rsidRPr="00EE6B77">
        <w:rPr>
          <w:rFonts w:ascii="Verdana" w:hAnsi="Verdana"/>
          <w:sz w:val="18"/>
          <w:szCs w:val="18"/>
        </w:rPr>
        <w:t xml:space="preserve">, (a) determinada por ordem judicial ou qualquer outra autoridade competente, contra as quais não tenha sido obtido efeito suspensivo, ou outra medida com efeito similar, interposta dentro do prazo legal e (b) que resulte em um Efeito </w:t>
      </w:r>
      <w:r w:rsidR="002F5F8F" w:rsidRPr="009E73F4">
        <w:rPr>
          <w:rFonts w:ascii="Verdana" w:hAnsi="Verdana"/>
          <w:sz w:val="18"/>
          <w:szCs w:val="18"/>
        </w:rPr>
        <w:t>Adverso Relevante</w:t>
      </w:r>
      <w:r w:rsidR="005A3C56" w:rsidRPr="009E73F4">
        <w:rPr>
          <w:rFonts w:ascii="Verdana" w:hAnsi="Verdana"/>
          <w:sz w:val="18"/>
          <w:szCs w:val="18"/>
        </w:rPr>
        <w:t xml:space="preserve">, observado que, </w:t>
      </w:r>
      <w:r w:rsidR="00E34A7E">
        <w:rPr>
          <w:rFonts w:ascii="Verdana" w:hAnsi="Verdana"/>
          <w:sz w:val="18"/>
          <w:szCs w:val="18"/>
        </w:rPr>
        <w:t xml:space="preserve">no caso do disposto neste item com relação às </w:t>
      </w:r>
      <w:r w:rsidR="005A3C56" w:rsidRPr="009E73F4">
        <w:rPr>
          <w:rFonts w:ascii="Verdana" w:hAnsi="Verdana"/>
          <w:sz w:val="18"/>
          <w:szCs w:val="18"/>
        </w:rPr>
        <w:t>atividades da SPE Garantia, dever</w:t>
      </w:r>
      <w:r w:rsidR="009E73F4" w:rsidRPr="00401B3A">
        <w:rPr>
          <w:rFonts w:ascii="Verdana" w:hAnsi="Verdana"/>
          <w:sz w:val="18"/>
          <w:szCs w:val="18"/>
        </w:rPr>
        <w:t>ão</w:t>
      </w:r>
      <w:r w:rsidR="005A3C56" w:rsidRPr="009E73F4">
        <w:rPr>
          <w:rFonts w:ascii="Verdana" w:hAnsi="Verdana"/>
          <w:sz w:val="18"/>
          <w:szCs w:val="18"/>
        </w:rPr>
        <w:t xml:space="preserve"> ser observado</w:t>
      </w:r>
      <w:r w:rsidR="006070CD">
        <w:rPr>
          <w:rFonts w:ascii="Verdana" w:hAnsi="Verdana"/>
          <w:sz w:val="18"/>
          <w:szCs w:val="18"/>
        </w:rPr>
        <w:t>s</w:t>
      </w:r>
      <w:r w:rsidR="005A3C56" w:rsidRPr="009E73F4">
        <w:rPr>
          <w:rFonts w:ascii="Verdana" w:hAnsi="Verdana"/>
          <w:sz w:val="18"/>
          <w:szCs w:val="18"/>
        </w:rPr>
        <w:t xml:space="preserve"> os prazos e procedimentos de reforço e</w:t>
      </w:r>
      <w:r w:rsidR="009E73F4" w:rsidRPr="00401B3A">
        <w:rPr>
          <w:rFonts w:ascii="Verdana" w:hAnsi="Verdana"/>
          <w:sz w:val="18"/>
          <w:szCs w:val="18"/>
        </w:rPr>
        <w:t>/ou</w:t>
      </w:r>
      <w:r w:rsidR="005A3C56" w:rsidRPr="009E73F4">
        <w:rPr>
          <w:rFonts w:ascii="Verdana" w:hAnsi="Verdana"/>
          <w:sz w:val="18"/>
          <w:szCs w:val="18"/>
        </w:rPr>
        <w:t xml:space="preserve"> substituição</w:t>
      </w:r>
      <w:r w:rsidR="009E73F4" w:rsidRPr="00401B3A">
        <w:rPr>
          <w:rFonts w:ascii="Verdana" w:hAnsi="Verdana"/>
          <w:sz w:val="18"/>
          <w:szCs w:val="18"/>
        </w:rPr>
        <w:t xml:space="preserve"> </w:t>
      </w:r>
      <w:r w:rsidR="005A3C56" w:rsidRPr="009E73F4">
        <w:rPr>
          <w:rFonts w:ascii="Verdana" w:hAnsi="Verdana"/>
          <w:sz w:val="18"/>
          <w:szCs w:val="18"/>
        </w:rPr>
        <w:t>das garantias previstos no Contrato de Alienação Fiduciária de Quota</w:t>
      </w:r>
      <w:r w:rsidR="009E73F4">
        <w:rPr>
          <w:rFonts w:ascii="Verdana" w:hAnsi="Verdana"/>
          <w:sz w:val="18"/>
          <w:szCs w:val="18"/>
        </w:rPr>
        <w:t>s</w:t>
      </w:r>
      <w:r w:rsidR="00CD19F9" w:rsidRPr="00153B53">
        <w:rPr>
          <w:rFonts w:ascii="Verdana" w:hAnsi="Verdana"/>
          <w:sz w:val="18"/>
          <w:szCs w:val="18"/>
        </w:rPr>
        <w:t>;</w:t>
      </w:r>
      <w:r w:rsidR="00BB5EE0">
        <w:rPr>
          <w:rFonts w:ascii="Verdana" w:hAnsi="Verdana"/>
          <w:sz w:val="18"/>
          <w:szCs w:val="18"/>
        </w:rPr>
        <w:t xml:space="preserve"> </w:t>
      </w:r>
    </w:p>
    <w:p w14:paraId="04D757C6" w14:textId="77777777" w:rsidR="002D7584" w:rsidRPr="002D7584" w:rsidRDefault="002D7584" w:rsidP="002D7584">
      <w:pPr>
        <w:pStyle w:val="PargrafodaLista"/>
        <w:rPr>
          <w:rFonts w:ascii="Verdana" w:hAnsi="Verdana"/>
          <w:sz w:val="18"/>
          <w:szCs w:val="18"/>
        </w:rPr>
      </w:pPr>
    </w:p>
    <w:p w14:paraId="1E17745A" w14:textId="2F9A5FF9" w:rsidR="002D7584" w:rsidRPr="00153B53" w:rsidRDefault="002D7584" w:rsidP="008E6D9E">
      <w:pPr>
        <w:pStyle w:val="PargrafodaLista"/>
        <w:numPr>
          <w:ilvl w:val="7"/>
          <w:numId w:val="14"/>
        </w:numPr>
        <w:spacing w:after="0" w:line="320" w:lineRule="exact"/>
        <w:ind w:left="709" w:hanging="709"/>
        <w:rPr>
          <w:rFonts w:ascii="Verdana" w:hAnsi="Verdana"/>
          <w:sz w:val="18"/>
          <w:szCs w:val="18"/>
        </w:rPr>
      </w:pPr>
      <w:r w:rsidRPr="00090425">
        <w:rPr>
          <w:rStyle w:val="DeltaViewInsertion"/>
          <w:rFonts w:ascii="Verdana" w:hAnsi="Verdana"/>
          <w:color w:val="auto"/>
          <w:sz w:val="18"/>
          <w:szCs w:val="12"/>
          <w:u w:val="none"/>
        </w:rPr>
        <w:t xml:space="preserve">não renovação, cancelamento, revogação ou suspensão das autorizações, concessões, subvenções, alvarás ou licenças, necessárias para o regular exercício das atividades pela </w:t>
      </w:r>
      <w:r w:rsidR="004671EC" w:rsidRPr="00401B3A">
        <w:rPr>
          <w:rStyle w:val="DeltaViewInsertion"/>
          <w:rFonts w:ascii="Verdana" w:hAnsi="Verdana"/>
          <w:color w:val="auto"/>
          <w:sz w:val="18"/>
          <w:szCs w:val="12"/>
          <w:u w:val="none"/>
        </w:rPr>
        <w:t>Companhia</w:t>
      </w:r>
      <w:r w:rsidRPr="00090425">
        <w:rPr>
          <w:rStyle w:val="DeltaViewInsertion"/>
          <w:rFonts w:ascii="Verdana" w:hAnsi="Verdana"/>
          <w:color w:val="auto"/>
          <w:sz w:val="18"/>
          <w:szCs w:val="12"/>
          <w:u w:val="none"/>
        </w:rPr>
        <w:t xml:space="preserve"> e/ou qualquer controlada, que afete de forma adversa a capacidade da </w:t>
      </w:r>
      <w:r w:rsidR="004671EC" w:rsidRPr="00401B3A">
        <w:rPr>
          <w:rStyle w:val="DeltaViewInsertion"/>
          <w:rFonts w:ascii="Verdana" w:hAnsi="Verdana"/>
          <w:color w:val="auto"/>
          <w:sz w:val="18"/>
          <w:szCs w:val="12"/>
          <w:u w:val="none"/>
        </w:rPr>
        <w:t>Companhia</w:t>
      </w:r>
      <w:r w:rsidRPr="00090425">
        <w:rPr>
          <w:rStyle w:val="DeltaViewInsertion"/>
          <w:rFonts w:ascii="Verdana" w:hAnsi="Verdana"/>
          <w:color w:val="auto"/>
          <w:sz w:val="18"/>
          <w:szCs w:val="12"/>
          <w:u w:val="none"/>
        </w:rPr>
        <w:t xml:space="preserve"> de cumprir suas obrigações nos termos desta Escritura de Emissão, exceto se tal renovação, cancelamento, revogação ou suspensão estiver sendo discutida, de boa-fé, pela </w:t>
      </w:r>
      <w:r w:rsidR="004671EC" w:rsidRPr="00401B3A">
        <w:rPr>
          <w:rStyle w:val="DeltaViewInsertion"/>
          <w:rFonts w:ascii="Verdana" w:hAnsi="Verdana"/>
          <w:color w:val="auto"/>
          <w:sz w:val="18"/>
          <w:szCs w:val="12"/>
          <w:u w:val="none"/>
        </w:rPr>
        <w:t>Companhia</w:t>
      </w:r>
      <w:r w:rsidRPr="00090425">
        <w:rPr>
          <w:rStyle w:val="DeltaViewInsertion"/>
          <w:rFonts w:ascii="Verdana" w:hAnsi="Verdana"/>
          <w:color w:val="auto"/>
          <w:sz w:val="18"/>
          <w:szCs w:val="12"/>
          <w:u w:val="none"/>
        </w:rPr>
        <w:t>, por meio de ação administrativa e/ou judicial apropriada e for proferida decisão com efeito suspensivo para a não renovação, cancelamento, revogação ou suspensão dentro de um prazo de 30 (trinta) dias contados da ocorrência do respectivo evento;</w:t>
      </w:r>
      <w:r w:rsidR="00AB012A">
        <w:rPr>
          <w:rStyle w:val="DeltaViewInsertion"/>
          <w:rFonts w:ascii="Verdana" w:hAnsi="Verdana"/>
          <w:color w:val="auto"/>
          <w:sz w:val="18"/>
          <w:szCs w:val="12"/>
          <w:u w:val="none"/>
        </w:rPr>
        <w:t xml:space="preserve"> </w:t>
      </w:r>
    </w:p>
    <w:p w14:paraId="690F6DEB" w14:textId="77777777" w:rsidR="00337282" w:rsidRPr="00153B53" w:rsidRDefault="00337282" w:rsidP="007D5753">
      <w:pPr>
        <w:pStyle w:val="PargrafodaLista"/>
        <w:spacing w:after="0" w:line="320" w:lineRule="exact"/>
        <w:rPr>
          <w:rFonts w:ascii="Verdana" w:hAnsi="Verdana"/>
          <w:sz w:val="18"/>
          <w:szCs w:val="18"/>
        </w:rPr>
      </w:pPr>
    </w:p>
    <w:p w14:paraId="15F4BD50" w14:textId="6B92B253" w:rsidR="00337282" w:rsidRPr="00153B53" w:rsidRDefault="00337282"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alteração</w:t>
      </w:r>
      <w:r w:rsidRPr="00153B53">
        <w:rPr>
          <w:rFonts w:ascii="Verdana" w:hAnsi="Verdana"/>
          <w:sz w:val="18"/>
          <w:szCs w:val="18"/>
        </w:rPr>
        <w:t>, transferência e/ou cessão do controle da Companhia, direta ou indiretamente, conforme definição de controle prevista no artigo 116 da Lei das Sociedades por Ações, exceto se previamente autorizado pelo Debenturista, a partir de consulta aos Titulares de CRI, reunidos em assembleia geral especialmente convocada com esse fim;</w:t>
      </w:r>
    </w:p>
    <w:p w14:paraId="69339D08" w14:textId="710A3BEB" w:rsidR="009A3171" w:rsidRPr="00153B53" w:rsidRDefault="009A3171" w:rsidP="007D5753">
      <w:pPr>
        <w:pStyle w:val="PargrafodaLista"/>
        <w:spacing w:after="0" w:line="320" w:lineRule="exact"/>
        <w:rPr>
          <w:rFonts w:ascii="Verdana" w:hAnsi="Verdana"/>
          <w:sz w:val="18"/>
          <w:szCs w:val="18"/>
        </w:rPr>
      </w:pPr>
    </w:p>
    <w:p w14:paraId="7C1C2FBE" w14:textId="0A0A2D4B" w:rsidR="006A5E85" w:rsidRPr="00153B53" w:rsidRDefault="00353E29" w:rsidP="008E6D9E">
      <w:pPr>
        <w:pStyle w:val="PargrafodaLista"/>
        <w:numPr>
          <w:ilvl w:val="7"/>
          <w:numId w:val="14"/>
        </w:numPr>
        <w:spacing w:after="0" w:line="320" w:lineRule="exact"/>
        <w:ind w:left="709" w:hanging="709"/>
        <w:rPr>
          <w:rFonts w:ascii="Verdana" w:hAnsi="Verdana"/>
          <w:sz w:val="18"/>
          <w:szCs w:val="18"/>
        </w:rPr>
      </w:pPr>
      <w:bookmarkStart w:id="129" w:name="_Ref401563649"/>
      <w:r w:rsidRPr="00153B53">
        <w:rPr>
          <w:rFonts w:ascii="Verdana" w:hAnsi="Verdana"/>
          <w:sz w:val="18"/>
          <w:szCs w:val="18"/>
        </w:rPr>
        <w:t xml:space="preserve">cisão, </w:t>
      </w:r>
      <w:bookmarkEnd w:id="129"/>
      <w:r w:rsidRPr="00153B53">
        <w:rPr>
          <w:rFonts w:ascii="Verdana" w:hAnsi="Verdana"/>
          <w:sz w:val="18"/>
          <w:szCs w:val="18"/>
        </w:rPr>
        <w:t>fusão, incorporação, incorporação de ações ou qualquer forma de reorganização societária, envolvendo a Companhia</w:t>
      </w:r>
      <w:r>
        <w:rPr>
          <w:rFonts w:ascii="Verdana" w:hAnsi="Verdana"/>
          <w:sz w:val="18"/>
          <w:szCs w:val="18"/>
        </w:rPr>
        <w:t xml:space="preserve">, as SPE Investidas e as SPE Garantia, </w:t>
      </w:r>
      <w:r w:rsidRPr="00153B53">
        <w:rPr>
          <w:rFonts w:ascii="Verdana" w:hAnsi="Verdana"/>
          <w:sz w:val="18"/>
          <w:szCs w:val="18"/>
        </w:rPr>
        <w:t xml:space="preserve">exceto nos seguintes casos: </w:t>
      </w:r>
      <w:r>
        <w:rPr>
          <w:rFonts w:ascii="Verdana" w:hAnsi="Verdana"/>
          <w:sz w:val="18"/>
          <w:szCs w:val="18"/>
        </w:rPr>
        <w:t xml:space="preserve">(a) </w:t>
      </w:r>
      <w:r w:rsidRPr="00153B53">
        <w:rPr>
          <w:rFonts w:ascii="Verdana" w:hAnsi="Verdana"/>
          <w:sz w:val="18"/>
          <w:szCs w:val="18"/>
        </w:rPr>
        <w:t>pela incorporação, pela Companhia (de tal forma que a Companhia seja a incorporadora), de qualquer de suas controladas, não incluída na presente exceção a incorporação da</w:t>
      </w:r>
      <w:r>
        <w:rPr>
          <w:rFonts w:ascii="Verdana" w:hAnsi="Verdana"/>
          <w:sz w:val="18"/>
          <w:szCs w:val="18"/>
        </w:rPr>
        <w:t>s</w:t>
      </w:r>
      <w:r w:rsidRPr="00153B53">
        <w:rPr>
          <w:rFonts w:ascii="Verdana" w:hAnsi="Verdana"/>
          <w:sz w:val="18"/>
          <w:szCs w:val="18"/>
        </w:rPr>
        <w:t xml:space="preserve"> SPE</w:t>
      </w:r>
      <w:r>
        <w:rPr>
          <w:rFonts w:ascii="Verdana" w:hAnsi="Verdana"/>
          <w:sz w:val="18"/>
          <w:szCs w:val="18"/>
        </w:rPr>
        <w:t>s</w:t>
      </w:r>
      <w:r w:rsidRPr="00153B53">
        <w:rPr>
          <w:rFonts w:ascii="Verdana" w:hAnsi="Verdana"/>
          <w:sz w:val="18"/>
          <w:szCs w:val="18"/>
        </w:rPr>
        <w:t xml:space="preserve"> Garantia, cujas Quotas serão objeto de Alienação Fiduciária de Quotas; ou (</w:t>
      </w:r>
      <w:r>
        <w:rPr>
          <w:rFonts w:ascii="Verdana" w:hAnsi="Verdana"/>
          <w:sz w:val="18"/>
          <w:szCs w:val="18"/>
        </w:rPr>
        <w:t>b</w:t>
      </w:r>
      <w:r w:rsidRPr="00153B53">
        <w:rPr>
          <w:rFonts w:ascii="Verdana" w:hAnsi="Verdana"/>
          <w:sz w:val="18"/>
          <w:szCs w:val="18"/>
        </w:rPr>
        <w:t>) mediante aprovação prévia do Debenturista, a partir de consulta aos Titulares de CRI reunidos em assembleia geral especialmente convocada com esse fim</w:t>
      </w:r>
      <w:r w:rsidR="00807AEF" w:rsidRPr="00153B53">
        <w:rPr>
          <w:rFonts w:ascii="Verdana" w:hAnsi="Verdana"/>
          <w:sz w:val="18"/>
          <w:szCs w:val="18"/>
        </w:rPr>
        <w:t>;</w:t>
      </w:r>
    </w:p>
    <w:p w14:paraId="6060852E" w14:textId="77777777" w:rsidR="006A5E85" w:rsidRPr="00153B53" w:rsidRDefault="006A5E85" w:rsidP="007D5753">
      <w:pPr>
        <w:pStyle w:val="PargrafodaLista"/>
        <w:tabs>
          <w:tab w:val="left" w:pos="1134"/>
        </w:tabs>
        <w:spacing w:after="0" w:line="320" w:lineRule="exact"/>
        <w:ind w:left="709"/>
        <w:rPr>
          <w:rFonts w:ascii="Verdana" w:hAnsi="Verdana"/>
          <w:sz w:val="18"/>
          <w:szCs w:val="18"/>
        </w:rPr>
      </w:pPr>
    </w:p>
    <w:p w14:paraId="71E22AF9" w14:textId="77777777" w:rsidR="006A5E85" w:rsidRPr="00153B53" w:rsidRDefault="006A5E85"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redução</w:t>
      </w:r>
      <w:r w:rsidRPr="00153B53">
        <w:rPr>
          <w:rFonts w:ascii="Verdana" w:hAnsi="Verdana"/>
          <w:sz w:val="18"/>
          <w:szCs w:val="18"/>
        </w:rPr>
        <w:t xml:space="preserve"> de capital social da Companhia, exceto se realizada com o objetivo de absorver prejuízos, nos termos do artigo 173 da Lei das Sociedades por Ações;</w:t>
      </w:r>
    </w:p>
    <w:p w14:paraId="0C977691" w14:textId="77777777" w:rsidR="006A5E85" w:rsidRPr="00153B53" w:rsidRDefault="006A5E85" w:rsidP="007D5753">
      <w:pPr>
        <w:pStyle w:val="PargrafodaLista"/>
        <w:spacing w:after="0" w:line="320" w:lineRule="exact"/>
        <w:rPr>
          <w:rFonts w:ascii="Verdana" w:hAnsi="Verdana"/>
          <w:sz w:val="18"/>
          <w:szCs w:val="18"/>
        </w:rPr>
      </w:pPr>
    </w:p>
    <w:p w14:paraId="29AC3F91" w14:textId="55C4BBCE" w:rsidR="006A5E85" w:rsidRPr="00153B53" w:rsidRDefault="00CD19F9"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lastRenderedPageBreak/>
        <w:t>alteração</w:t>
      </w:r>
      <w:r w:rsidRPr="00153B53">
        <w:rPr>
          <w:rFonts w:ascii="Verdana" w:hAnsi="Verdana"/>
          <w:sz w:val="18"/>
          <w:szCs w:val="18"/>
        </w:rPr>
        <w:t xml:space="preserve"> do objeto social da Companhia</w:t>
      </w:r>
      <w:r w:rsidR="004101CC">
        <w:rPr>
          <w:rFonts w:ascii="Verdana" w:hAnsi="Verdana"/>
          <w:sz w:val="18"/>
          <w:szCs w:val="18"/>
        </w:rPr>
        <w:t xml:space="preserve">, das SPE Investidas e das SPE Garantia, </w:t>
      </w:r>
      <w:r w:rsidRPr="00153B53">
        <w:rPr>
          <w:rFonts w:ascii="Verdana" w:hAnsi="Verdana"/>
          <w:sz w:val="18"/>
          <w:szCs w:val="18"/>
        </w:rPr>
        <w:t>conforme disposto em seu estatuto social ou contrato social, conforme o caso, vigente na Data de Emissão, exceto se não resultar em alteração da atividade principal da Companhia ou da respectiva</w:t>
      </w:r>
      <w:r w:rsidR="004101CC">
        <w:rPr>
          <w:rFonts w:ascii="Verdana" w:hAnsi="Verdana"/>
          <w:sz w:val="18"/>
          <w:szCs w:val="18"/>
        </w:rPr>
        <w:t xml:space="preserve"> SPE Investidas ou SPE Garantia</w:t>
      </w:r>
      <w:r w:rsidRPr="00153B53">
        <w:rPr>
          <w:rFonts w:ascii="Verdana" w:hAnsi="Verdana"/>
          <w:sz w:val="18"/>
          <w:szCs w:val="18"/>
        </w:rPr>
        <w:t>;</w:t>
      </w:r>
    </w:p>
    <w:p w14:paraId="500F5B91" w14:textId="77777777" w:rsidR="00822110" w:rsidRPr="00153B53" w:rsidRDefault="00822110" w:rsidP="007D5753">
      <w:pPr>
        <w:pStyle w:val="PargrafodaLista"/>
        <w:spacing w:after="0" w:line="320" w:lineRule="exact"/>
        <w:rPr>
          <w:rFonts w:ascii="Verdana" w:hAnsi="Verdana"/>
          <w:sz w:val="18"/>
          <w:szCs w:val="18"/>
        </w:rPr>
      </w:pPr>
    </w:p>
    <w:p w14:paraId="7838A4DC" w14:textId="6DB28A92" w:rsidR="00822110" w:rsidRPr="00153B53" w:rsidRDefault="00822110"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inobservância</w:t>
      </w:r>
      <w:r w:rsidRPr="00153B53">
        <w:rPr>
          <w:rFonts w:ascii="Verdana" w:hAnsi="Verdana"/>
          <w:sz w:val="18"/>
          <w:szCs w:val="18"/>
        </w:rPr>
        <w:t xml:space="preserve"> pela Companhia </w:t>
      </w:r>
      <w:r w:rsidR="0042780A" w:rsidRPr="00AE7048">
        <w:rPr>
          <w:rFonts w:ascii="Verdana" w:hAnsi="Verdana"/>
          <w:sz w:val="18"/>
          <w:szCs w:val="18"/>
        </w:rPr>
        <w:t xml:space="preserve">ou qualquer </w:t>
      </w:r>
      <w:r w:rsidR="004101CC">
        <w:rPr>
          <w:rFonts w:ascii="Verdana" w:hAnsi="Verdana"/>
          <w:sz w:val="18"/>
          <w:szCs w:val="18"/>
        </w:rPr>
        <w:t>sociedade de seu Grupo Econômico</w:t>
      </w:r>
      <w:r w:rsidRPr="00153B53">
        <w:rPr>
          <w:rFonts w:ascii="Verdana" w:hAnsi="Verdana"/>
          <w:sz w:val="18"/>
          <w:szCs w:val="18"/>
        </w:rPr>
        <w:t xml:space="preserve">, ou, ainda, por qualquer de seus respectivos administradores </w:t>
      </w:r>
      <w:r w:rsidR="00E041F0" w:rsidRPr="00153B53">
        <w:rPr>
          <w:rFonts w:ascii="Verdana" w:hAnsi="Verdana"/>
          <w:sz w:val="18"/>
          <w:szCs w:val="18"/>
        </w:rPr>
        <w:t>ou funcionários</w:t>
      </w:r>
      <w:r w:rsidRPr="00153B53">
        <w:rPr>
          <w:rFonts w:ascii="Verdana" w:hAnsi="Verdana"/>
          <w:sz w:val="18"/>
          <w:szCs w:val="18"/>
        </w:rPr>
        <w:t>,</w:t>
      </w:r>
      <w:r w:rsidR="00300ACB" w:rsidRPr="00153B53">
        <w:rPr>
          <w:rFonts w:ascii="Verdana" w:hAnsi="Verdana"/>
          <w:sz w:val="18"/>
          <w:szCs w:val="18"/>
        </w:rPr>
        <w:t xml:space="preserve"> </w:t>
      </w:r>
      <w:r w:rsidR="006B4359" w:rsidRPr="00153B53">
        <w:rPr>
          <w:rFonts w:ascii="Verdana" w:hAnsi="Verdana"/>
          <w:iCs/>
          <w:sz w:val="18"/>
          <w:szCs w:val="18"/>
        </w:rPr>
        <w:t xml:space="preserve">no estrito exercício das </w:t>
      </w:r>
      <w:r w:rsidR="006B4359" w:rsidRPr="00153B53">
        <w:rPr>
          <w:rFonts w:ascii="Verdana" w:hAnsi="Verdana"/>
          <w:sz w:val="18"/>
          <w:szCs w:val="18"/>
        </w:rPr>
        <w:t>respectivas</w:t>
      </w:r>
      <w:r w:rsidR="006B4359" w:rsidRPr="00153B53">
        <w:rPr>
          <w:rFonts w:ascii="Verdana" w:hAnsi="Verdana"/>
          <w:iCs/>
          <w:sz w:val="18"/>
          <w:szCs w:val="18"/>
        </w:rPr>
        <w:t xml:space="preserve"> funções perante a Companhia e/ou </w:t>
      </w:r>
      <w:r w:rsidR="004101CC">
        <w:rPr>
          <w:rFonts w:ascii="Verdana" w:hAnsi="Verdana"/>
          <w:iCs/>
          <w:sz w:val="18"/>
          <w:szCs w:val="18"/>
        </w:rPr>
        <w:t xml:space="preserve">sociedades </w:t>
      </w:r>
      <w:r w:rsidR="004101CC">
        <w:rPr>
          <w:rFonts w:ascii="Verdana" w:hAnsi="Verdana"/>
          <w:sz w:val="18"/>
          <w:szCs w:val="18"/>
        </w:rPr>
        <w:t>de seu Grupo Econômico</w:t>
      </w:r>
      <w:r w:rsidR="00300ACB" w:rsidRPr="00153B53">
        <w:rPr>
          <w:rFonts w:ascii="Verdana" w:hAnsi="Verdana"/>
          <w:sz w:val="18"/>
          <w:szCs w:val="18"/>
        </w:rPr>
        <w:t>,</w:t>
      </w:r>
      <w:r w:rsidR="00A83E9F" w:rsidRPr="00153B53">
        <w:rPr>
          <w:rFonts w:ascii="Verdana" w:hAnsi="Verdana"/>
          <w:sz w:val="18"/>
          <w:szCs w:val="18"/>
        </w:rPr>
        <w:t xml:space="preserve"> conforme o caso,</w:t>
      </w:r>
      <w:r w:rsidRPr="00153B53">
        <w:rPr>
          <w:rFonts w:ascii="Verdana" w:hAnsi="Verdana"/>
          <w:sz w:val="18"/>
          <w:szCs w:val="18"/>
        </w:rPr>
        <w:t xml:space="preserve"> das </w:t>
      </w:r>
      <w:bookmarkStart w:id="130" w:name="_Hlk89342894"/>
      <w:r w:rsidRPr="00153B53">
        <w:rPr>
          <w:rFonts w:ascii="Verdana" w:hAnsi="Verdana"/>
          <w:sz w:val="18"/>
          <w:szCs w:val="18"/>
        </w:rPr>
        <w:t xml:space="preserve">normas que lhe são aplicáveis que versam sobre atos de corrupção e atos lesivos contra a administração pública, </w:t>
      </w:r>
      <w:r w:rsidR="00612831" w:rsidRPr="00153B53">
        <w:rPr>
          <w:rFonts w:ascii="Verdana" w:hAnsi="Verdana"/>
          <w:sz w:val="18"/>
          <w:szCs w:val="18"/>
        </w:rPr>
        <w:t xml:space="preserve">incluindo, mas não se limitando, </w:t>
      </w:r>
      <w:r w:rsidRPr="00153B53">
        <w:rPr>
          <w:rFonts w:ascii="Verdana" w:hAnsi="Verdana"/>
          <w:sz w:val="18"/>
          <w:szCs w:val="18"/>
        </w:rPr>
        <w:t xml:space="preserve">a Lei n.º 12.846, de 1º de agosto de 2013, conforme alterada, e do Decreto n.º 8.420, de 18 de março de 2015 incluindo, da Lei nº 9.613, de 03 de março de 1998, conforme alterada, da Lei nº 12.529, de 30 de novembro de 2011, conforme alterada, do </w:t>
      </w:r>
      <w:r w:rsidRPr="00153B53">
        <w:rPr>
          <w:rFonts w:ascii="Verdana" w:hAnsi="Verdana"/>
          <w:i/>
          <w:sz w:val="18"/>
          <w:szCs w:val="18"/>
        </w:rPr>
        <w:t>U.S. Foreign Corrupt Practices Act of</w:t>
      </w:r>
      <w:r w:rsidRPr="00153B53">
        <w:rPr>
          <w:rFonts w:ascii="Verdana" w:hAnsi="Verdana"/>
          <w:sz w:val="18"/>
          <w:szCs w:val="18"/>
        </w:rPr>
        <w:t xml:space="preserve"> 1977 e do </w:t>
      </w:r>
      <w:r w:rsidRPr="00153B53">
        <w:rPr>
          <w:rFonts w:ascii="Verdana" w:hAnsi="Verdana"/>
          <w:i/>
          <w:sz w:val="18"/>
          <w:szCs w:val="18"/>
        </w:rPr>
        <w:t>UK Bribery Act</w:t>
      </w:r>
      <w:r w:rsidRPr="00153B53">
        <w:rPr>
          <w:rFonts w:ascii="Verdana" w:hAnsi="Verdana"/>
          <w:sz w:val="18"/>
          <w:szCs w:val="18"/>
        </w:rPr>
        <w:t xml:space="preserve"> de 2010, se e conforme aplicável (em conjunto “</w:t>
      </w:r>
      <w:r w:rsidRPr="00153B53">
        <w:rPr>
          <w:rFonts w:ascii="Verdana" w:hAnsi="Verdana"/>
          <w:sz w:val="18"/>
          <w:szCs w:val="18"/>
          <w:u w:val="single"/>
        </w:rPr>
        <w:t>Legislação Anticorrupção</w:t>
      </w:r>
      <w:r w:rsidRPr="00153B53">
        <w:rPr>
          <w:rFonts w:ascii="Verdana" w:hAnsi="Verdana"/>
          <w:sz w:val="18"/>
          <w:szCs w:val="18"/>
        </w:rPr>
        <w:t>”)</w:t>
      </w:r>
      <w:bookmarkEnd w:id="130"/>
      <w:r w:rsidRPr="00153B53">
        <w:rPr>
          <w:rFonts w:ascii="Verdana" w:hAnsi="Verdana"/>
          <w:sz w:val="18"/>
          <w:szCs w:val="18"/>
        </w:rPr>
        <w:t>;</w:t>
      </w:r>
    </w:p>
    <w:p w14:paraId="30198E4C" w14:textId="77777777" w:rsidR="00822110" w:rsidRPr="00153B53" w:rsidRDefault="00822110" w:rsidP="007D5753">
      <w:pPr>
        <w:pStyle w:val="PargrafodaLista"/>
        <w:spacing w:after="0" w:line="320" w:lineRule="exact"/>
        <w:rPr>
          <w:rFonts w:ascii="Verdana" w:hAnsi="Verdana"/>
          <w:sz w:val="18"/>
          <w:szCs w:val="18"/>
        </w:rPr>
      </w:pPr>
    </w:p>
    <w:p w14:paraId="0230AD34" w14:textId="5235C3DA" w:rsidR="006F3AD1" w:rsidRPr="00153B53" w:rsidRDefault="00522B87"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inobservância</w:t>
      </w:r>
      <w:r w:rsidRPr="00153B53">
        <w:rPr>
          <w:rFonts w:ascii="Verdana" w:hAnsi="Verdana"/>
          <w:sz w:val="18"/>
          <w:szCs w:val="18"/>
        </w:rPr>
        <w:t xml:space="preserve"> das Leis Ambientais e Trabalhistas (conforme abaixo definido)</w:t>
      </w:r>
      <w:r w:rsidR="004101CC">
        <w:rPr>
          <w:rFonts w:ascii="Verdana" w:hAnsi="Verdana"/>
          <w:sz w:val="18"/>
          <w:szCs w:val="18"/>
        </w:rPr>
        <w:t xml:space="preserve"> </w:t>
      </w:r>
      <w:r w:rsidR="004101CC" w:rsidRPr="00153B53">
        <w:rPr>
          <w:rFonts w:ascii="Verdana" w:hAnsi="Verdana"/>
          <w:sz w:val="18"/>
          <w:szCs w:val="18"/>
        </w:rPr>
        <w:t xml:space="preserve">pela Companhia </w:t>
      </w:r>
      <w:r w:rsidR="004101CC" w:rsidRPr="00AE7048">
        <w:rPr>
          <w:rFonts w:ascii="Verdana" w:hAnsi="Verdana"/>
          <w:sz w:val="18"/>
          <w:szCs w:val="18"/>
        </w:rPr>
        <w:t xml:space="preserve">ou qualquer de suas controladas </w:t>
      </w:r>
      <w:r w:rsidR="004101CC" w:rsidRPr="00AE7048">
        <w:rPr>
          <w:rFonts w:ascii="Verdana" w:eastAsia="Verdana" w:hAnsi="Verdana" w:cs="Segoe UI"/>
          <w:sz w:val="18"/>
          <w:szCs w:val="18"/>
          <w:lang w:eastAsia="en-US"/>
        </w:rPr>
        <w:t>(conforme definição no artigo 116 da Lei das Sociedades por Ações)</w:t>
      </w:r>
      <w:r w:rsidR="004101CC" w:rsidRPr="00AE7048">
        <w:rPr>
          <w:rFonts w:ascii="Verdana" w:hAnsi="Verdana"/>
          <w:sz w:val="18"/>
          <w:szCs w:val="18"/>
        </w:rPr>
        <w:t>, controladoras, coligadas, sociedades sob controle comum e/ou subsidiárias</w:t>
      </w:r>
      <w:r w:rsidR="00927705" w:rsidRPr="00153B53">
        <w:rPr>
          <w:rFonts w:ascii="Verdana" w:hAnsi="Verdana"/>
          <w:sz w:val="18"/>
          <w:szCs w:val="18"/>
        </w:rPr>
        <w:t>, em especial,</w:t>
      </w:r>
      <w:r w:rsidRPr="00153B53">
        <w:rPr>
          <w:rFonts w:ascii="Verdana" w:hAnsi="Verdana"/>
          <w:sz w:val="18"/>
          <w:szCs w:val="18"/>
        </w:rPr>
        <w:t xml:space="preserve"> mas não se limitando, à legislação e regulamentação relacionadas à saúde e segurança ocupacional e ao meio ambiente; </w:t>
      </w:r>
    </w:p>
    <w:p w14:paraId="4F35B5F3" w14:textId="77777777" w:rsidR="00FA5529" w:rsidRPr="00153B53" w:rsidRDefault="00FA5529" w:rsidP="007D5753">
      <w:pPr>
        <w:pStyle w:val="PargrafodaLista"/>
        <w:spacing w:after="0" w:line="320" w:lineRule="exact"/>
        <w:rPr>
          <w:rFonts w:ascii="Verdana" w:hAnsi="Verdana"/>
          <w:sz w:val="18"/>
          <w:szCs w:val="18"/>
        </w:rPr>
      </w:pPr>
    </w:p>
    <w:p w14:paraId="5F74D58B" w14:textId="66314E43" w:rsidR="00822110" w:rsidRPr="00153B53" w:rsidRDefault="00FA5529"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caso</w:t>
      </w:r>
      <w:r w:rsidRPr="00153B53">
        <w:rPr>
          <w:rFonts w:ascii="Verdana" w:hAnsi="Verdana"/>
          <w:sz w:val="18"/>
          <w:szCs w:val="18"/>
        </w:rPr>
        <w:t xml:space="preserve"> </w:t>
      </w:r>
      <w:r w:rsidR="00822110" w:rsidRPr="00153B53">
        <w:rPr>
          <w:rFonts w:ascii="Verdana" w:hAnsi="Verdana"/>
          <w:sz w:val="18"/>
          <w:szCs w:val="18"/>
        </w:rPr>
        <w:t xml:space="preserve">a Companhia ou </w:t>
      </w:r>
      <w:r w:rsidR="0042780A" w:rsidRPr="00AE7048">
        <w:rPr>
          <w:rFonts w:ascii="Verdana" w:hAnsi="Verdana"/>
          <w:sz w:val="18"/>
          <w:szCs w:val="18"/>
        </w:rPr>
        <w:t xml:space="preserve">qualquer </w:t>
      </w:r>
      <w:r w:rsidR="00152C87">
        <w:rPr>
          <w:rFonts w:ascii="Verdana" w:hAnsi="Verdana"/>
          <w:sz w:val="18"/>
          <w:szCs w:val="18"/>
        </w:rPr>
        <w:t xml:space="preserve">sociedade de seu Grupo Econômico </w:t>
      </w:r>
      <w:r w:rsidR="00822110" w:rsidRPr="00153B53">
        <w:rPr>
          <w:rFonts w:ascii="Verdana" w:hAnsi="Verdana"/>
          <w:sz w:val="18"/>
          <w:szCs w:val="18"/>
        </w:rPr>
        <w:t xml:space="preserve">incentive, de qualquer forma, a prostituição ou </w:t>
      </w:r>
      <w:r w:rsidR="00612831" w:rsidRPr="00153B53">
        <w:rPr>
          <w:rFonts w:ascii="Verdana" w:hAnsi="Verdana"/>
          <w:sz w:val="18"/>
          <w:szCs w:val="18"/>
        </w:rPr>
        <w:t xml:space="preserve">utilizem </w:t>
      </w:r>
      <w:r w:rsidR="00822110" w:rsidRPr="00153B53">
        <w:rPr>
          <w:rFonts w:ascii="Verdana" w:hAnsi="Verdana"/>
          <w:sz w:val="18"/>
          <w:szCs w:val="18"/>
        </w:rPr>
        <w:t>em suas atividades mão-de-obra infantil ou em condição análoga à de escravo, ou ainda que caracterizem assédio moral ou sexual;</w:t>
      </w:r>
      <w:r w:rsidR="0023550E" w:rsidRPr="00153B53">
        <w:rPr>
          <w:rFonts w:ascii="Verdana" w:hAnsi="Verdana"/>
          <w:sz w:val="18"/>
          <w:szCs w:val="18"/>
        </w:rPr>
        <w:t xml:space="preserve"> </w:t>
      </w:r>
    </w:p>
    <w:p w14:paraId="203130D5" w14:textId="77777777" w:rsidR="000C4EE4" w:rsidRPr="00153B53" w:rsidRDefault="000C4EE4" w:rsidP="007D5753">
      <w:pPr>
        <w:pStyle w:val="PargrafodaLista"/>
        <w:spacing w:after="0" w:line="320" w:lineRule="exact"/>
        <w:rPr>
          <w:rFonts w:ascii="Verdana" w:hAnsi="Verdana"/>
          <w:sz w:val="18"/>
          <w:szCs w:val="18"/>
        </w:rPr>
      </w:pPr>
    </w:p>
    <w:p w14:paraId="78EFE6C4" w14:textId="7109BFCA" w:rsidR="00353E29"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protesto</w:t>
      </w:r>
      <w:r w:rsidRPr="00153B53">
        <w:rPr>
          <w:rFonts w:ascii="Verdana" w:hAnsi="Verdana"/>
          <w:sz w:val="18"/>
          <w:szCs w:val="18"/>
        </w:rPr>
        <w:t xml:space="preserve"> de títulos contra a Companhia</w:t>
      </w:r>
      <w:r>
        <w:rPr>
          <w:rFonts w:ascii="Verdana" w:hAnsi="Verdana"/>
          <w:sz w:val="18"/>
          <w:szCs w:val="18"/>
        </w:rPr>
        <w:t xml:space="preserve">, as SPE Investidas e as SPE Garantia, </w:t>
      </w:r>
      <w:r w:rsidRPr="00153B53">
        <w:rPr>
          <w:rFonts w:ascii="Verdana" w:hAnsi="Verdana"/>
          <w:sz w:val="18"/>
          <w:szCs w:val="18"/>
        </w:rPr>
        <w:t xml:space="preserve">em valor, individual ou agregado, igual ou superior a </w:t>
      </w:r>
      <w:r w:rsidR="006608C7" w:rsidRPr="00473301">
        <w:rPr>
          <w:rFonts w:ascii="Verdana" w:hAnsi="Verdana"/>
          <w:sz w:val="18"/>
          <w:szCs w:val="18"/>
        </w:rPr>
        <w:t xml:space="preserve">R$ </w:t>
      </w:r>
      <w:r w:rsidR="006608C7">
        <w:rPr>
          <w:rFonts w:ascii="Verdana" w:hAnsi="Verdana"/>
          <w:sz w:val="18"/>
          <w:szCs w:val="18"/>
        </w:rPr>
        <w:t>30.000,.000,00 (trinta milhões de reais)</w:t>
      </w:r>
      <w:r w:rsidR="006608C7" w:rsidRPr="00153B53">
        <w:rPr>
          <w:rFonts w:ascii="Verdana" w:hAnsi="Verdana"/>
          <w:sz w:val="18"/>
          <w:szCs w:val="18"/>
        </w:rPr>
        <w:t>,</w:t>
      </w:r>
      <w:r w:rsidR="006608C7">
        <w:rPr>
          <w:rFonts w:ascii="Verdana" w:hAnsi="Verdana"/>
          <w:sz w:val="18"/>
          <w:szCs w:val="18"/>
        </w:rPr>
        <w:t xml:space="preserve"> no caso da Companhia, ou R$ 10.000.000,00 (dez milhões de reais), no caso das SPE Investidas e das SPE Garantia; </w:t>
      </w:r>
      <w:r w:rsidRPr="00153B53">
        <w:rPr>
          <w:rFonts w:ascii="Verdana" w:hAnsi="Verdana"/>
          <w:sz w:val="18"/>
          <w:szCs w:val="18"/>
        </w:rPr>
        <w:t xml:space="preserve">ou seu equivalente em outras moedas, atualizados anualmente, a partir da Data de Emissão, pela variação positiva do IPCA, exceto se, tiver sido validamente comprovado ao Debenturista que o(s) protesto(s) foi(ram) (a) cancelado(s) ou suspenso(s); (b) efetuado(s) por erro ou má-fé de terceiros e devidamente cancelado(s) ou suspenso(s); ou (c) garantido(s) por garantia(s) aceita(s) em juízo; </w:t>
      </w:r>
    </w:p>
    <w:p w14:paraId="3D2053EC" w14:textId="38F927D5" w:rsidR="0042780A" w:rsidRPr="0042780A" w:rsidRDefault="0042780A" w:rsidP="0042780A">
      <w:pPr>
        <w:spacing w:after="0" w:line="320" w:lineRule="exact"/>
        <w:rPr>
          <w:rFonts w:ascii="Verdana" w:hAnsi="Verdana"/>
          <w:sz w:val="18"/>
          <w:szCs w:val="18"/>
        </w:rPr>
      </w:pPr>
    </w:p>
    <w:p w14:paraId="133AF079" w14:textId="1442C504" w:rsidR="00CD464E" w:rsidRPr="00153B53" w:rsidRDefault="00CD464E" w:rsidP="008E6D9E">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descumprimento</w:t>
      </w:r>
      <w:r w:rsidRPr="00153B53">
        <w:rPr>
          <w:rFonts w:ascii="Verdana" w:eastAsia="Verdana" w:hAnsi="Verdana" w:cs="Segoe UI"/>
          <w:sz w:val="18"/>
          <w:szCs w:val="18"/>
          <w:lang w:eastAsia="en-US"/>
        </w:rPr>
        <w:t xml:space="preserve"> pela Companhia de qualquer obrigação, inclusive as obrigações de formalização (aperfeiçoamento) </w:t>
      </w:r>
      <w:r w:rsidR="00A80999" w:rsidRPr="00153B53">
        <w:rPr>
          <w:rFonts w:ascii="Verdana" w:eastAsia="Verdana" w:hAnsi="Verdana" w:cs="Segoe UI"/>
          <w:sz w:val="18"/>
          <w:szCs w:val="18"/>
          <w:lang w:eastAsia="en-US"/>
        </w:rPr>
        <w:t>do</w:t>
      </w:r>
      <w:r w:rsidRPr="00153B53">
        <w:rPr>
          <w:rFonts w:ascii="Verdana" w:eastAsia="Verdana" w:hAnsi="Verdana" w:cs="Segoe UI"/>
          <w:sz w:val="18"/>
          <w:szCs w:val="18"/>
          <w:lang w:eastAsia="en-US"/>
        </w:rPr>
        <w:t xml:space="preserve"> Contrato de Alienação Fiduciária de </w:t>
      </w:r>
      <w:r w:rsidR="00DC64BD" w:rsidRPr="00153B53">
        <w:rPr>
          <w:rFonts w:ascii="Verdana" w:eastAsia="Verdana" w:hAnsi="Verdana" w:cs="Segoe UI"/>
          <w:sz w:val="18"/>
          <w:szCs w:val="18"/>
          <w:lang w:eastAsia="en-US"/>
        </w:rPr>
        <w:t>Quotas</w:t>
      </w:r>
      <w:r w:rsidRPr="00153B53">
        <w:rPr>
          <w:rFonts w:ascii="Verdana" w:eastAsia="Verdana" w:hAnsi="Verdana" w:cs="Segoe UI"/>
          <w:sz w:val="18"/>
          <w:szCs w:val="18"/>
          <w:lang w:eastAsia="en-US"/>
        </w:rPr>
        <w:t xml:space="preserve"> e de seus aditivos, conforme aplicáveis, nos prazos ali estipulados e em seus aditivos, conforme aplicáveis;</w:t>
      </w:r>
      <w:r w:rsidR="001F4B07" w:rsidRPr="00153B53">
        <w:rPr>
          <w:rFonts w:ascii="Verdana" w:eastAsia="Verdana" w:hAnsi="Verdana" w:cs="Segoe UI"/>
          <w:sz w:val="18"/>
          <w:szCs w:val="18"/>
          <w:lang w:eastAsia="en-US"/>
        </w:rPr>
        <w:t xml:space="preserve"> </w:t>
      </w:r>
    </w:p>
    <w:p w14:paraId="631BFC4C" w14:textId="77777777" w:rsidR="00DF258A" w:rsidRPr="00153B53" w:rsidRDefault="00DF258A" w:rsidP="007D5753">
      <w:pPr>
        <w:pStyle w:val="PargrafodaLista"/>
        <w:spacing w:after="0" w:line="320" w:lineRule="exact"/>
        <w:ind w:left="709"/>
        <w:rPr>
          <w:rStyle w:val="Recuodecorpodetexto2Char"/>
          <w:rFonts w:ascii="Verdana" w:hAnsi="Verdana"/>
          <w:sz w:val="18"/>
          <w:szCs w:val="18"/>
        </w:rPr>
      </w:pPr>
      <w:bookmarkStart w:id="131" w:name="_Hlk57746639"/>
    </w:p>
    <w:p w14:paraId="51A81015" w14:textId="70D3A907" w:rsidR="00353E29" w:rsidRPr="00153B53"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suspensão</w:t>
      </w:r>
      <w:r w:rsidRPr="00153B53">
        <w:rPr>
          <w:rFonts w:ascii="Verdana" w:hAnsi="Verdana"/>
          <w:sz w:val="18"/>
          <w:szCs w:val="18"/>
        </w:rPr>
        <w:t xml:space="preserve"> das obras dos Empreendimentos Imobiliários, bem como dos empreendimentos imobiliários desenvolvidos no âmbito da SPE Garantia, por prazo superior a </w:t>
      </w:r>
      <w:r>
        <w:rPr>
          <w:rFonts w:ascii="Verdana" w:hAnsi="Verdana"/>
          <w:sz w:val="18"/>
          <w:szCs w:val="18"/>
        </w:rPr>
        <w:t>60 (sessenta)</w:t>
      </w:r>
      <w:r w:rsidRPr="00153B53">
        <w:rPr>
          <w:rFonts w:ascii="Verdana" w:hAnsi="Verdana"/>
          <w:sz w:val="18"/>
          <w:szCs w:val="18"/>
        </w:rPr>
        <w:t xml:space="preserve"> dias corridos</w:t>
      </w:r>
      <w:r>
        <w:rPr>
          <w:rFonts w:ascii="Verdana" w:hAnsi="Verdana"/>
          <w:sz w:val="18"/>
          <w:szCs w:val="18"/>
        </w:rPr>
        <w:t xml:space="preserve"> </w:t>
      </w:r>
      <w:r w:rsidRPr="00153B53">
        <w:rPr>
          <w:rFonts w:ascii="Verdana" w:hAnsi="Verdana"/>
          <w:sz w:val="18"/>
          <w:szCs w:val="18"/>
        </w:rPr>
        <w:t>determinada por ordem judicial ou qualquer outra autoridade competente, contra as quais não tenha sido obtido efeito suspensivo, ou outra medida com efeito similar, interposta dentro do prazo legal</w:t>
      </w:r>
      <w:r>
        <w:rPr>
          <w:rFonts w:ascii="Verdana" w:hAnsi="Verdana"/>
          <w:sz w:val="18"/>
          <w:szCs w:val="18"/>
        </w:rPr>
        <w:t xml:space="preserve"> e (b) que resulte em um Efeito Adverso Relevante; observado que, no caso do disposto neste item com relação às obras nos </w:t>
      </w:r>
      <w:r w:rsidRPr="00153B53">
        <w:rPr>
          <w:rFonts w:ascii="Verdana" w:hAnsi="Verdana"/>
          <w:sz w:val="18"/>
          <w:szCs w:val="18"/>
        </w:rPr>
        <w:t>empreendimentos imobiliários desenvolvidos no âmbito da SPE Garantia</w:t>
      </w:r>
      <w:r>
        <w:rPr>
          <w:rFonts w:ascii="Verdana" w:hAnsi="Verdana"/>
          <w:sz w:val="18"/>
          <w:szCs w:val="18"/>
        </w:rPr>
        <w:t>, deverão ser observados os prazos e procedimentos de reforço e/ou substituição das garantias previstos no Contrato de Alienação Fiduciária de Quotas</w:t>
      </w:r>
      <w:r w:rsidRPr="00153B53">
        <w:rPr>
          <w:rFonts w:ascii="Verdana" w:hAnsi="Verdana"/>
          <w:sz w:val="18"/>
          <w:szCs w:val="18"/>
        </w:rPr>
        <w:t>;</w:t>
      </w:r>
    </w:p>
    <w:p w14:paraId="377DCB6C" w14:textId="77777777" w:rsidR="00353E29" w:rsidRPr="00153B53" w:rsidRDefault="00353E29" w:rsidP="00353E29">
      <w:pPr>
        <w:pStyle w:val="PargrafodaLista"/>
        <w:spacing w:after="0" w:line="320" w:lineRule="exact"/>
        <w:rPr>
          <w:rFonts w:ascii="Verdana" w:hAnsi="Verdana"/>
          <w:sz w:val="18"/>
          <w:szCs w:val="18"/>
        </w:rPr>
      </w:pPr>
    </w:p>
    <w:p w14:paraId="6FF1C73F" w14:textId="78D02CAE" w:rsidR="00353E29" w:rsidRPr="007F2AB1" w:rsidRDefault="00353E29" w:rsidP="00353E29">
      <w:pPr>
        <w:pStyle w:val="PargrafodaLista"/>
        <w:numPr>
          <w:ilvl w:val="7"/>
          <w:numId w:val="14"/>
        </w:numPr>
        <w:spacing w:after="0" w:line="320" w:lineRule="exact"/>
        <w:ind w:left="709" w:hanging="709"/>
        <w:rPr>
          <w:rFonts w:ascii="Verdana" w:hAnsi="Verdana"/>
          <w:sz w:val="18"/>
          <w:szCs w:val="18"/>
        </w:rPr>
      </w:pPr>
      <w:r w:rsidRPr="00153B53">
        <w:rPr>
          <w:rFonts w:ascii="Verdana" w:hAnsi="Verdana"/>
          <w:bCs/>
          <w:sz w:val="18"/>
          <w:szCs w:val="18"/>
        </w:rPr>
        <w:t>se</w:t>
      </w:r>
      <w:r w:rsidRPr="00153B53">
        <w:rPr>
          <w:rFonts w:ascii="Verdana" w:hAnsi="Verdana" w:cs="Calibri"/>
          <w:sz w:val="18"/>
          <w:szCs w:val="18"/>
        </w:rPr>
        <w:t xml:space="preserve"> </w:t>
      </w:r>
      <w:r w:rsidRPr="00153B53">
        <w:rPr>
          <w:rStyle w:val="DeltaViewInsertion"/>
          <w:rFonts w:ascii="Verdana" w:hAnsi="Verdana"/>
          <w:color w:val="auto"/>
          <w:sz w:val="18"/>
          <w:szCs w:val="18"/>
          <w:u w:val="none"/>
        </w:rPr>
        <w:t>qualquer</w:t>
      </w:r>
      <w:r w:rsidRPr="00153B53">
        <w:rPr>
          <w:rFonts w:ascii="Verdana" w:hAnsi="Verdana" w:cs="Calibri"/>
          <w:sz w:val="18"/>
          <w:szCs w:val="18"/>
        </w:rPr>
        <w:t xml:space="preserve"> um dos </w:t>
      </w:r>
      <w:r w:rsidRPr="00153B53">
        <w:rPr>
          <w:rFonts w:ascii="Verdana" w:hAnsi="Verdana" w:cs="Calibri"/>
          <w:bCs/>
          <w:sz w:val="18"/>
          <w:szCs w:val="18"/>
        </w:rPr>
        <w:t xml:space="preserve">Empreendimentos Imobiliários ou dos </w:t>
      </w:r>
      <w:r w:rsidRPr="00153B53">
        <w:rPr>
          <w:rFonts w:ascii="Verdana" w:hAnsi="Verdana"/>
          <w:sz w:val="18"/>
          <w:szCs w:val="18"/>
        </w:rPr>
        <w:t>empreendimentos imobiliários desenvolvidos no âmbito da SPE Garantia</w:t>
      </w:r>
      <w:r w:rsidRPr="00153B53">
        <w:rPr>
          <w:rFonts w:ascii="Verdana" w:hAnsi="Verdana" w:cs="Calibri"/>
          <w:sz w:val="18"/>
          <w:szCs w:val="18"/>
        </w:rPr>
        <w:t xml:space="preserve"> for desapropriado no todo ou sofrer desapropriação parcial ou restrições urbanísticas ou de tombamento</w:t>
      </w:r>
      <w:r>
        <w:rPr>
          <w:rFonts w:ascii="Verdana" w:hAnsi="Verdana" w:cs="Calibri"/>
          <w:sz w:val="18"/>
          <w:szCs w:val="18"/>
        </w:rPr>
        <w:t>, sinistros de seguros</w:t>
      </w:r>
      <w:r w:rsidRPr="00153B53">
        <w:rPr>
          <w:rFonts w:ascii="Verdana" w:hAnsi="Verdana" w:cs="Calibri"/>
          <w:sz w:val="18"/>
          <w:szCs w:val="18"/>
        </w:rPr>
        <w:t xml:space="preserve">, ou se for constatada a contaminação do </w:t>
      </w:r>
      <w:r w:rsidRPr="00153B53">
        <w:rPr>
          <w:rFonts w:ascii="Verdana" w:hAnsi="Verdana"/>
          <w:sz w:val="18"/>
          <w:szCs w:val="18"/>
        </w:rPr>
        <w:t>solo</w:t>
      </w:r>
      <w:r w:rsidRPr="00153B53">
        <w:rPr>
          <w:rFonts w:ascii="Verdana" w:hAnsi="Verdana" w:cs="Calibri"/>
          <w:sz w:val="18"/>
          <w:szCs w:val="18"/>
        </w:rPr>
        <w:t xml:space="preserve"> ou qualquer restrição de uso do imóvel, incluindo as relacionadas a zoneamento, parcelamento de solo, preservação do patrimônio </w:t>
      </w:r>
      <w:r w:rsidRPr="007F2AB1">
        <w:rPr>
          <w:rFonts w:ascii="Verdana" w:hAnsi="Verdana" w:cs="Calibri"/>
          <w:sz w:val="18"/>
          <w:szCs w:val="18"/>
        </w:rPr>
        <w:t xml:space="preserve">ambiental, arqueológico e histórico que inviabilize ou diminua o valor comercial do </w:t>
      </w:r>
      <w:r w:rsidRPr="007F2AB1">
        <w:rPr>
          <w:rFonts w:ascii="Verdana" w:hAnsi="Verdana" w:cs="Calibri"/>
          <w:bCs/>
          <w:sz w:val="18"/>
          <w:szCs w:val="18"/>
        </w:rPr>
        <w:t xml:space="preserve">Empreendimento Imobiliário, </w:t>
      </w:r>
      <w:r>
        <w:rPr>
          <w:rFonts w:ascii="Verdana" w:hAnsi="Verdana"/>
          <w:sz w:val="18"/>
          <w:szCs w:val="18"/>
        </w:rPr>
        <w:t xml:space="preserve">observado que, no caso do disposto neste item com relação às obras nos </w:t>
      </w:r>
      <w:r w:rsidRPr="00153B53">
        <w:rPr>
          <w:rFonts w:ascii="Verdana" w:hAnsi="Verdana"/>
          <w:sz w:val="18"/>
          <w:szCs w:val="18"/>
        </w:rPr>
        <w:t>empreendimentos imobiliários desenvolvidos no âmbito da SPE Garantia</w:t>
      </w:r>
      <w:r>
        <w:rPr>
          <w:rFonts w:ascii="Verdana" w:hAnsi="Verdana"/>
          <w:sz w:val="18"/>
          <w:szCs w:val="18"/>
        </w:rPr>
        <w:t>, deverão ser observados os prazos e procedimentos de reforço e/ou substituição das garantias previstos no Contrato de Alienação Fiduciária de Quotas</w:t>
      </w:r>
      <w:r w:rsidR="006608C7">
        <w:rPr>
          <w:rFonts w:ascii="Verdana" w:hAnsi="Verdana" w:cs="Calibri"/>
          <w:bCs/>
          <w:sz w:val="18"/>
          <w:szCs w:val="18"/>
        </w:rPr>
        <w:t>;</w:t>
      </w:r>
    </w:p>
    <w:p w14:paraId="74438F34" w14:textId="77777777" w:rsidR="007F2AB1" w:rsidRPr="00E34A7E" w:rsidRDefault="007F2AB1" w:rsidP="00AE7048">
      <w:pPr>
        <w:pStyle w:val="PargrafodaLista"/>
        <w:rPr>
          <w:rFonts w:ascii="Verdana" w:hAnsi="Verdana"/>
          <w:sz w:val="18"/>
          <w:szCs w:val="18"/>
        </w:rPr>
      </w:pPr>
    </w:p>
    <w:p w14:paraId="6CD59FCE" w14:textId="70F6E945" w:rsidR="00661CF6" w:rsidRPr="00E34A7E" w:rsidRDefault="00661CF6" w:rsidP="00661CF6">
      <w:pPr>
        <w:pStyle w:val="PargrafodaLista"/>
        <w:numPr>
          <w:ilvl w:val="7"/>
          <w:numId w:val="14"/>
        </w:numPr>
        <w:spacing w:after="0" w:line="320" w:lineRule="exact"/>
        <w:ind w:left="709" w:hanging="709"/>
        <w:rPr>
          <w:rFonts w:ascii="Verdana" w:hAnsi="Verdana"/>
          <w:sz w:val="18"/>
          <w:szCs w:val="18"/>
        </w:rPr>
      </w:pPr>
      <w:r w:rsidRPr="00E34A7E">
        <w:rPr>
          <w:rFonts w:ascii="Verdana" w:hAnsi="Verdana"/>
          <w:sz w:val="18"/>
          <w:szCs w:val="18"/>
        </w:rPr>
        <w:t xml:space="preserve">não </w:t>
      </w:r>
      <w:r w:rsidRPr="00E34A7E">
        <w:rPr>
          <w:rStyle w:val="DeltaViewInsertion"/>
          <w:rFonts w:ascii="Verdana" w:hAnsi="Verdana"/>
          <w:color w:val="auto"/>
          <w:sz w:val="18"/>
          <w:szCs w:val="18"/>
          <w:u w:val="none"/>
        </w:rPr>
        <w:t>observância</w:t>
      </w:r>
      <w:r w:rsidRPr="00401B3A">
        <w:rPr>
          <w:rStyle w:val="DeltaViewInsertion"/>
          <w:rFonts w:ascii="Verdana" w:hAnsi="Verdana"/>
          <w:color w:val="auto"/>
          <w:sz w:val="18"/>
          <w:szCs w:val="18"/>
          <w:u w:val="none"/>
        </w:rPr>
        <w:t>, pela Companhia, dos seguintes índices financeiros abaixo (“</w:t>
      </w:r>
      <w:r w:rsidRPr="00401B3A">
        <w:rPr>
          <w:rStyle w:val="DeltaViewInsertion"/>
          <w:rFonts w:ascii="Verdana" w:hAnsi="Verdana"/>
          <w:color w:val="auto"/>
          <w:sz w:val="18"/>
          <w:szCs w:val="18"/>
          <w:u w:val="single"/>
        </w:rPr>
        <w:t>Índices Financeiros</w:t>
      </w:r>
      <w:r w:rsidRPr="00401B3A">
        <w:rPr>
          <w:rStyle w:val="DeltaViewInsertion"/>
          <w:rFonts w:ascii="Verdana" w:hAnsi="Verdana"/>
          <w:color w:val="auto"/>
          <w:sz w:val="18"/>
          <w:szCs w:val="18"/>
          <w:u w:val="none"/>
        </w:rPr>
        <w:t xml:space="preserve">”), a serem apurados pela Companhia e verificados pelo Auditor Independente (conforme abaixo definido), anualmente, e acompanhado pela Securitizadora e pelo </w:t>
      </w:r>
      <w:bookmarkStart w:id="132" w:name="_Hlk2773566"/>
      <w:r w:rsidRPr="00401B3A">
        <w:rPr>
          <w:rStyle w:val="DeltaViewInsertion"/>
          <w:rFonts w:ascii="Verdana" w:hAnsi="Verdana"/>
          <w:color w:val="auto"/>
          <w:sz w:val="18"/>
          <w:szCs w:val="18"/>
          <w:u w:val="none"/>
        </w:rPr>
        <w:t>Agente Fiduciário dos CRI</w:t>
      </w:r>
      <w:bookmarkEnd w:id="132"/>
      <w:r w:rsidRPr="00401B3A">
        <w:rPr>
          <w:rStyle w:val="DeltaViewInsertion"/>
          <w:rFonts w:ascii="Verdana" w:hAnsi="Verdana"/>
          <w:color w:val="auto"/>
          <w:sz w:val="18"/>
          <w:szCs w:val="18"/>
          <w:u w:val="none"/>
        </w:rPr>
        <w:t>, no prazo de até 5 (cinco) Dias Úteis contados da data de recebimento, pelo Agente Fiduciário dos CRI e da Securitizadora, do cálculo do Índice Financeiro, tendo por base as Demonstrações Financeiras Consolidadas e auditadas da Companhia, a partir, inclusive, das Demonstrações Financeiras Consolidadas da Companhia relativas ao exercício</w:t>
      </w:r>
      <w:r w:rsidRPr="00E34A7E">
        <w:rPr>
          <w:rFonts w:ascii="Verdana" w:hAnsi="Verdana"/>
          <w:sz w:val="18"/>
          <w:szCs w:val="18"/>
        </w:rPr>
        <w:t xml:space="preserve"> social findo em 31 de dezembro de 2021: </w:t>
      </w:r>
    </w:p>
    <w:p w14:paraId="15A9DF7B" w14:textId="77777777" w:rsidR="007F2AB1" w:rsidRPr="00E34A7E" w:rsidRDefault="007F2AB1" w:rsidP="00AE7048">
      <w:pPr>
        <w:pStyle w:val="PargrafodaLista"/>
        <w:rPr>
          <w:rFonts w:ascii="Verdana" w:hAnsi="Verdana"/>
          <w:sz w:val="18"/>
          <w:szCs w:val="18"/>
        </w:rPr>
      </w:pPr>
    </w:p>
    <w:p w14:paraId="103D2B11" w14:textId="77777777" w:rsidR="007F2AB1" w:rsidRPr="002E7BAC" w:rsidRDefault="007F2AB1" w:rsidP="00AE7048">
      <w:pPr>
        <w:pStyle w:val="PargrafodaLista"/>
        <w:numPr>
          <w:ilvl w:val="6"/>
          <w:numId w:val="19"/>
        </w:numPr>
        <w:spacing w:after="0" w:line="320" w:lineRule="exact"/>
        <w:rPr>
          <w:rFonts w:ascii="Verdana" w:hAnsi="Verdana"/>
          <w:sz w:val="18"/>
          <w:szCs w:val="18"/>
        </w:rPr>
      </w:pPr>
    </w:p>
    <w:p w14:paraId="77C24E52" w14:textId="60F62FB4" w:rsidR="007F2AB1" w:rsidRPr="002E7BAC" w:rsidRDefault="007F2AB1" w:rsidP="007F2AB1">
      <w:pPr>
        <w:pStyle w:val="PargrafodaLista"/>
        <w:spacing w:after="0" w:line="320" w:lineRule="exact"/>
        <w:ind w:left="709"/>
        <w:rPr>
          <w:rFonts w:ascii="Verdana" w:hAnsi="Verdana"/>
          <w:sz w:val="18"/>
          <w:szCs w:val="18"/>
        </w:rPr>
      </w:pPr>
    </w:p>
    <w:tbl>
      <w:tblPr>
        <w:tblStyle w:val="Tabelacomgrade"/>
        <w:tblW w:w="0" w:type="auto"/>
        <w:tblInd w:w="851" w:type="dxa"/>
        <w:tblLook w:val="04A0" w:firstRow="1" w:lastRow="0" w:firstColumn="1" w:lastColumn="0" w:noHBand="0" w:noVBand="1"/>
      </w:tblPr>
      <w:tblGrid>
        <w:gridCol w:w="5812"/>
        <w:gridCol w:w="1842"/>
      </w:tblGrid>
      <w:tr w:rsidR="007F2AB1" w:rsidRPr="00AE7048" w14:paraId="6EB6BAFD" w14:textId="77777777" w:rsidTr="00AE7048">
        <w:tc>
          <w:tcPr>
            <w:tcW w:w="5812" w:type="dxa"/>
            <w:tcBorders>
              <w:top w:val="nil"/>
              <w:left w:val="nil"/>
              <w:bottom w:val="single" w:sz="4" w:space="0" w:color="auto"/>
              <w:right w:val="nil"/>
            </w:tcBorders>
          </w:tcPr>
          <w:p w14:paraId="28B014D3" w14:textId="469569EB" w:rsidR="007F2AB1" w:rsidRPr="00AE7048" w:rsidRDefault="007F2AB1" w:rsidP="00BF1AE2">
            <w:pPr>
              <w:spacing w:after="0" w:line="320" w:lineRule="exact"/>
              <w:jc w:val="center"/>
              <w:rPr>
                <w:rFonts w:ascii="Verdana" w:hAnsi="Verdana"/>
                <w:sz w:val="16"/>
                <w:szCs w:val="16"/>
                <w:lang w:eastAsia="en-US"/>
              </w:rPr>
            </w:pPr>
            <w:r w:rsidRPr="00AE7048">
              <w:rPr>
                <w:rFonts w:ascii="Verdana" w:hAnsi="Verdana"/>
                <w:sz w:val="16"/>
                <w:szCs w:val="16"/>
                <w:lang w:eastAsia="en-US"/>
              </w:rPr>
              <w:t xml:space="preserve">(Empréstimos e Financiamentos - Caixa e Equivalente de Caixa) + </w:t>
            </w:r>
            <w:r w:rsidR="006608C7" w:rsidRPr="00AE7048">
              <w:rPr>
                <w:rFonts w:ascii="Verdana" w:hAnsi="Verdana"/>
                <w:sz w:val="16"/>
                <w:szCs w:val="16"/>
                <w:lang w:eastAsia="en-US"/>
              </w:rPr>
              <w:t xml:space="preserve">Obrigações </w:t>
            </w:r>
            <w:r w:rsidR="00793C89">
              <w:rPr>
                <w:rFonts w:ascii="Verdana" w:hAnsi="Verdana"/>
                <w:sz w:val="16"/>
                <w:szCs w:val="16"/>
                <w:lang w:eastAsia="en-US"/>
              </w:rPr>
              <w:t>pela</w:t>
            </w:r>
            <w:r w:rsidR="006608C7" w:rsidRPr="00AE7048">
              <w:rPr>
                <w:rFonts w:ascii="Verdana" w:hAnsi="Verdana"/>
                <w:sz w:val="16"/>
                <w:szCs w:val="16"/>
                <w:lang w:eastAsia="en-US"/>
              </w:rPr>
              <w:t xml:space="preserve"> Compra dos Imóveis</w:t>
            </w:r>
          </w:p>
        </w:tc>
        <w:tc>
          <w:tcPr>
            <w:tcW w:w="1842" w:type="dxa"/>
            <w:vMerge w:val="restart"/>
            <w:tcBorders>
              <w:top w:val="nil"/>
              <w:left w:val="nil"/>
              <w:bottom w:val="nil"/>
              <w:right w:val="nil"/>
            </w:tcBorders>
          </w:tcPr>
          <w:p w14:paraId="061BAC89" w14:textId="2DFF4A33" w:rsidR="007F2AB1" w:rsidRPr="00AE7048" w:rsidRDefault="002E7BAC" w:rsidP="00BF1AE2">
            <w:pPr>
              <w:spacing w:after="0" w:line="320" w:lineRule="exact"/>
              <w:rPr>
                <w:rFonts w:ascii="Verdana" w:hAnsi="Verdana"/>
                <w:sz w:val="16"/>
                <w:szCs w:val="16"/>
                <w:lang w:eastAsia="en-US"/>
              </w:rPr>
            </w:pPr>
            <w:r w:rsidRPr="00AE7048">
              <w:rPr>
                <w:rFonts w:ascii="Verdana" w:hAnsi="Verdana"/>
                <w:sz w:val="16"/>
                <w:szCs w:val="16"/>
              </w:rPr>
              <w:t>&lt;</w:t>
            </w:r>
            <w:r w:rsidR="007F2AB1" w:rsidRPr="00AE7048">
              <w:rPr>
                <w:rFonts w:ascii="Verdana" w:hAnsi="Verdana"/>
                <w:sz w:val="16"/>
                <w:szCs w:val="16"/>
                <w:lang w:eastAsia="en-US"/>
              </w:rPr>
              <w:t xml:space="preserve"> 0,90.</w:t>
            </w:r>
          </w:p>
        </w:tc>
      </w:tr>
      <w:tr w:rsidR="007F2AB1" w:rsidRPr="00AE7048" w14:paraId="60BCB20B" w14:textId="77777777" w:rsidTr="00AE7048">
        <w:tc>
          <w:tcPr>
            <w:tcW w:w="5812" w:type="dxa"/>
            <w:tcBorders>
              <w:top w:val="single" w:sz="4" w:space="0" w:color="auto"/>
              <w:left w:val="nil"/>
              <w:bottom w:val="nil"/>
              <w:right w:val="nil"/>
            </w:tcBorders>
          </w:tcPr>
          <w:p w14:paraId="73307717" w14:textId="77777777" w:rsidR="007F2AB1" w:rsidRPr="00AE7048" w:rsidRDefault="007F2AB1" w:rsidP="00BF1AE2">
            <w:pPr>
              <w:spacing w:after="0" w:line="320" w:lineRule="exact"/>
              <w:jc w:val="center"/>
              <w:rPr>
                <w:rFonts w:ascii="Verdana" w:hAnsi="Verdana"/>
                <w:sz w:val="16"/>
                <w:szCs w:val="16"/>
                <w:lang w:eastAsia="en-US"/>
              </w:rPr>
            </w:pPr>
            <w:r w:rsidRPr="00AE7048">
              <w:rPr>
                <w:rFonts w:ascii="Verdana" w:hAnsi="Verdana"/>
                <w:sz w:val="16"/>
                <w:szCs w:val="16"/>
                <w:lang w:eastAsia="en-US"/>
              </w:rPr>
              <w:t>Patrimônio Líquido</w:t>
            </w:r>
          </w:p>
        </w:tc>
        <w:tc>
          <w:tcPr>
            <w:tcW w:w="1842" w:type="dxa"/>
            <w:vMerge/>
            <w:tcBorders>
              <w:top w:val="nil"/>
              <w:left w:val="nil"/>
              <w:bottom w:val="nil"/>
              <w:right w:val="nil"/>
            </w:tcBorders>
          </w:tcPr>
          <w:p w14:paraId="25559EE0" w14:textId="77777777" w:rsidR="007F2AB1" w:rsidRPr="00AE7048" w:rsidRDefault="007F2AB1" w:rsidP="00BF1AE2">
            <w:pPr>
              <w:spacing w:after="0" w:line="320" w:lineRule="exact"/>
              <w:rPr>
                <w:rFonts w:ascii="Verdana" w:hAnsi="Verdana"/>
                <w:sz w:val="16"/>
                <w:szCs w:val="16"/>
                <w:lang w:eastAsia="en-US"/>
              </w:rPr>
            </w:pPr>
          </w:p>
        </w:tc>
      </w:tr>
    </w:tbl>
    <w:p w14:paraId="5F90F510" w14:textId="43BD00EF" w:rsidR="007F2AB1" w:rsidRPr="00AE7048" w:rsidRDefault="007F2AB1" w:rsidP="00BF7976">
      <w:pPr>
        <w:spacing w:after="0" w:line="320" w:lineRule="exact"/>
        <w:ind w:firstLine="708"/>
        <w:rPr>
          <w:rFonts w:ascii="Verdana" w:hAnsi="Verdana"/>
          <w:sz w:val="16"/>
          <w:szCs w:val="16"/>
        </w:rPr>
      </w:pPr>
      <w:r w:rsidRPr="00E4216D">
        <w:rPr>
          <w:rFonts w:ascii="Verdana" w:hAnsi="Verdana"/>
          <w:i/>
          <w:iCs/>
          <w:sz w:val="16"/>
          <w:szCs w:val="16"/>
        </w:rPr>
        <w:t>*Deverá ser considerado o financiamento à produção para o cálculo indicado acima</w:t>
      </w:r>
      <w:r w:rsidRPr="00AE7048">
        <w:rPr>
          <w:rFonts w:ascii="Verdana" w:hAnsi="Verdana"/>
          <w:sz w:val="16"/>
          <w:szCs w:val="16"/>
        </w:rPr>
        <w:t>.</w:t>
      </w:r>
    </w:p>
    <w:p w14:paraId="44D9ABA3" w14:textId="77777777" w:rsidR="002E7BAC" w:rsidRPr="00AE7048" w:rsidRDefault="002E7BAC" w:rsidP="00AE7048">
      <w:pPr>
        <w:spacing w:after="0" w:line="320" w:lineRule="exact"/>
        <w:ind w:firstLine="708"/>
        <w:rPr>
          <w:rFonts w:ascii="Verdana" w:hAnsi="Verdana"/>
          <w:sz w:val="18"/>
          <w:szCs w:val="18"/>
        </w:rPr>
      </w:pPr>
    </w:p>
    <w:p w14:paraId="61900F63" w14:textId="77777777" w:rsidR="0042780A" w:rsidRPr="00AE7048" w:rsidRDefault="0042780A" w:rsidP="00AE7048">
      <w:pPr>
        <w:pStyle w:val="PargrafodaLista"/>
        <w:numPr>
          <w:ilvl w:val="6"/>
          <w:numId w:val="19"/>
        </w:numPr>
        <w:spacing w:after="0" w:line="320" w:lineRule="exact"/>
        <w:rPr>
          <w:rFonts w:ascii="Verdana" w:hAnsi="Verdana"/>
          <w:sz w:val="18"/>
          <w:szCs w:val="18"/>
        </w:rPr>
      </w:pPr>
    </w:p>
    <w:p w14:paraId="04818D00" w14:textId="141270C0" w:rsidR="00BF7976" w:rsidRPr="00AE7048" w:rsidRDefault="00BF7976" w:rsidP="00BF7976">
      <w:pPr>
        <w:pStyle w:val="PargrafodaLista"/>
        <w:spacing w:after="0" w:line="276" w:lineRule="auto"/>
        <w:ind w:left="718"/>
        <w:jc w:val="left"/>
        <w:rPr>
          <w:rFonts w:ascii="Verdana" w:hAnsi="Verdana"/>
          <w:sz w:val="18"/>
          <w:szCs w:val="18"/>
        </w:rPr>
      </w:pPr>
    </w:p>
    <w:tbl>
      <w:tblPr>
        <w:tblStyle w:val="Tabelacomgrade"/>
        <w:tblW w:w="0" w:type="auto"/>
        <w:tblInd w:w="851" w:type="dxa"/>
        <w:tblLook w:val="04A0" w:firstRow="1" w:lastRow="0" w:firstColumn="1" w:lastColumn="0" w:noHBand="0" w:noVBand="1"/>
      </w:tblPr>
      <w:tblGrid>
        <w:gridCol w:w="5528"/>
        <w:gridCol w:w="2126"/>
      </w:tblGrid>
      <w:tr w:rsidR="002E7BAC" w:rsidRPr="002E7BAC" w14:paraId="04259D15" w14:textId="77777777" w:rsidTr="002E7BAC">
        <w:tc>
          <w:tcPr>
            <w:tcW w:w="5528" w:type="dxa"/>
            <w:tcBorders>
              <w:top w:val="nil"/>
              <w:left w:val="nil"/>
              <w:bottom w:val="single" w:sz="4" w:space="0" w:color="auto"/>
              <w:right w:val="nil"/>
            </w:tcBorders>
          </w:tcPr>
          <w:p w14:paraId="33FAD0A8" w14:textId="0496D1E9" w:rsidR="00BF7976" w:rsidRPr="00AE7048" w:rsidRDefault="002E7BAC" w:rsidP="00BF1AE2">
            <w:pPr>
              <w:spacing w:after="0" w:line="320" w:lineRule="exact"/>
              <w:jc w:val="center"/>
              <w:rPr>
                <w:rFonts w:ascii="Verdana" w:hAnsi="Verdana"/>
                <w:sz w:val="16"/>
                <w:szCs w:val="16"/>
                <w:lang w:eastAsia="en-US"/>
              </w:rPr>
            </w:pPr>
            <w:r w:rsidRPr="00AE7048">
              <w:rPr>
                <w:rFonts w:ascii="Verdana" w:hAnsi="Verdana"/>
                <w:sz w:val="16"/>
                <w:szCs w:val="16"/>
              </w:rPr>
              <w:lastRenderedPageBreak/>
              <w:t xml:space="preserve">(Contas a Receber + </w:t>
            </w:r>
            <w:r w:rsidR="004F73FB">
              <w:rPr>
                <w:rFonts w:ascii="Verdana" w:hAnsi="Verdana"/>
                <w:sz w:val="16"/>
                <w:szCs w:val="16"/>
              </w:rPr>
              <w:t xml:space="preserve">Estoque a </w:t>
            </w:r>
            <w:r w:rsidR="006A4C94">
              <w:rPr>
                <w:rFonts w:ascii="Verdana" w:hAnsi="Verdana"/>
                <w:sz w:val="16"/>
                <w:szCs w:val="16"/>
              </w:rPr>
              <w:t xml:space="preserve">Valor </w:t>
            </w:r>
            <w:r w:rsidR="004F73FB">
              <w:rPr>
                <w:rFonts w:ascii="Verdana" w:hAnsi="Verdana"/>
                <w:sz w:val="16"/>
                <w:szCs w:val="16"/>
              </w:rPr>
              <w:t xml:space="preserve">de </w:t>
            </w:r>
            <w:r w:rsidR="006A4C94">
              <w:rPr>
                <w:rFonts w:ascii="Verdana" w:hAnsi="Verdana"/>
                <w:sz w:val="16"/>
                <w:szCs w:val="16"/>
              </w:rPr>
              <w:t xml:space="preserve">Mercado </w:t>
            </w:r>
            <w:r w:rsidR="004F73FB">
              <w:rPr>
                <w:rFonts w:ascii="Verdana" w:hAnsi="Verdana"/>
                <w:sz w:val="16"/>
                <w:szCs w:val="16"/>
              </w:rPr>
              <w:t xml:space="preserve">+ Terrenos e </w:t>
            </w:r>
            <w:r w:rsidR="00793C89">
              <w:rPr>
                <w:rFonts w:ascii="Verdana" w:hAnsi="Verdana"/>
                <w:sz w:val="16"/>
                <w:szCs w:val="16"/>
              </w:rPr>
              <w:t xml:space="preserve">Adiantamentos </w:t>
            </w:r>
            <w:r w:rsidR="004F73FB">
              <w:rPr>
                <w:rFonts w:ascii="Verdana" w:hAnsi="Verdana"/>
                <w:sz w:val="16"/>
                <w:szCs w:val="16"/>
              </w:rPr>
              <w:t xml:space="preserve">de </w:t>
            </w:r>
            <w:r w:rsidR="00793C89">
              <w:rPr>
                <w:rFonts w:ascii="Verdana" w:hAnsi="Verdana"/>
                <w:sz w:val="16"/>
                <w:szCs w:val="16"/>
              </w:rPr>
              <w:t>Terreno</w:t>
            </w:r>
            <w:r w:rsidR="00793C89" w:rsidRPr="00AE7048">
              <w:rPr>
                <w:rFonts w:ascii="Verdana" w:hAnsi="Verdana"/>
                <w:sz w:val="16"/>
                <w:szCs w:val="16"/>
              </w:rPr>
              <w:t xml:space="preserve"> </w:t>
            </w:r>
            <w:r w:rsidRPr="00AE7048">
              <w:rPr>
                <w:rFonts w:ascii="Verdana" w:hAnsi="Verdana"/>
                <w:sz w:val="16"/>
                <w:szCs w:val="16"/>
              </w:rPr>
              <w:t>+ Receitas a Apropriar)</w:t>
            </w:r>
            <w:r w:rsidR="00BF7976" w:rsidRPr="00AE7048">
              <w:rPr>
                <w:rFonts w:ascii="Verdana" w:hAnsi="Verdana"/>
                <w:sz w:val="16"/>
                <w:szCs w:val="16"/>
                <w:lang w:eastAsia="en-US"/>
              </w:rPr>
              <w:t xml:space="preserve"> </w:t>
            </w:r>
          </w:p>
        </w:tc>
        <w:tc>
          <w:tcPr>
            <w:tcW w:w="2126" w:type="dxa"/>
            <w:vMerge w:val="restart"/>
            <w:tcBorders>
              <w:top w:val="nil"/>
              <w:left w:val="nil"/>
              <w:bottom w:val="nil"/>
              <w:right w:val="nil"/>
            </w:tcBorders>
          </w:tcPr>
          <w:p w14:paraId="382399B8" w14:textId="58603D34" w:rsidR="00BF7976" w:rsidRPr="00AE7048" w:rsidRDefault="002E7BAC" w:rsidP="00BF1AE2">
            <w:pPr>
              <w:spacing w:after="0" w:line="320" w:lineRule="exact"/>
              <w:rPr>
                <w:rFonts w:ascii="Verdana" w:hAnsi="Verdana"/>
                <w:sz w:val="16"/>
                <w:szCs w:val="16"/>
                <w:lang w:eastAsia="en-US"/>
              </w:rPr>
            </w:pPr>
            <w:r w:rsidRPr="00AE7048">
              <w:rPr>
                <w:rFonts w:ascii="Verdana" w:hAnsi="Verdana"/>
                <w:sz w:val="16"/>
                <w:szCs w:val="16"/>
              </w:rPr>
              <w:t>&gt; 1,</w:t>
            </w:r>
            <w:r w:rsidR="004F73FB">
              <w:rPr>
                <w:rFonts w:ascii="Verdana" w:hAnsi="Verdana"/>
                <w:sz w:val="16"/>
                <w:szCs w:val="16"/>
              </w:rPr>
              <w:t>3</w:t>
            </w:r>
            <w:r w:rsidRPr="00AE7048">
              <w:rPr>
                <w:rFonts w:ascii="Verdana" w:hAnsi="Verdana"/>
                <w:sz w:val="16"/>
                <w:szCs w:val="16"/>
              </w:rPr>
              <w:t>0x ou &lt; 0,00x</w:t>
            </w:r>
            <w:r w:rsidR="00BF7976" w:rsidRPr="00AE7048">
              <w:rPr>
                <w:rFonts w:ascii="Verdana" w:hAnsi="Verdana"/>
                <w:sz w:val="16"/>
                <w:szCs w:val="16"/>
                <w:lang w:eastAsia="en-US"/>
              </w:rPr>
              <w:t>.</w:t>
            </w:r>
          </w:p>
        </w:tc>
      </w:tr>
      <w:tr w:rsidR="00DA6B91" w:rsidRPr="00DA6B91" w14:paraId="3AFEA7C5" w14:textId="77777777" w:rsidTr="002E7BAC">
        <w:tc>
          <w:tcPr>
            <w:tcW w:w="5528" w:type="dxa"/>
            <w:tcBorders>
              <w:top w:val="single" w:sz="4" w:space="0" w:color="auto"/>
              <w:left w:val="nil"/>
              <w:bottom w:val="nil"/>
              <w:right w:val="nil"/>
            </w:tcBorders>
          </w:tcPr>
          <w:p w14:paraId="79FD5CCE" w14:textId="762D5A87" w:rsidR="00BF7976" w:rsidRPr="00AE7048" w:rsidRDefault="002E7BAC" w:rsidP="00BF1AE2">
            <w:pPr>
              <w:spacing w:after="0" w:line="320" w:lineRule="exact"/>
              <w:jc w:val="center"/>
              <w:rPr>
                <w:rFonts w:ascii="Verdana" w:hAnsi="Verdana"/>
                <w:sz w:val="16"/>
                <w:szCs w:val="16"/>
                <w:lang w:eastAsia="en-US"/>
              </w:rPr>
            </w:pPr>
            <w:r w:rsidRPr="00AE7048">
              <w:rPr>
                <w:rFonts w:ascii="Verdana" w:hAnsi="Verdana"/>
                <w:sz w:val="16"/>
                <w:szCs w:val="16"/>
              </w:rPr>
              <w:t>(Empréstimos e Financiamentos - Caixa e Equivalente de Caixa + Obrigações pela Compra dos imóveis + Custo Orçado a Apropriar)</w:t>
            </w:r>
          </w:p>
        </w:tc>
        <w:tc>
          <w:tcPr>
            <w:tcW w:w="2126" w:type="dxa"/>
            <w:vMerge/>
            <w:tcBorders>
              <w:top w:val="nil"/>
              <w:left w:val="nil"/>
              <w:bottom w:val="nil"/>
              <w:right w:val="nil"/>
            </w:tcBorders>
          </w:tcPr>
          <w:p w14:paraId="07DE4DAA" w14:textId="77777777" w:rsidR="00BF7976" w:rsidRPr="00DA6B91" w:rsidRDefault="00BF7976" w:rsidP="00BF1AE2">
            <w:pPr>
              <w:spacing w:after="0" w:line="320" w:lineRule="exact"/>
              <w:rPr>
                <w:rFonts w:ascii="Verdana" w:hAnsi="Verdana"/>
                <w:sz w:val="18"/>
                <w:szCs w:val="18"/>
                <w:lang w:eastAsia="en-US"/>
              </w:rPr>
            </w:pPr>
          </w:p>
        </w:tc>
      </w:tr>
    </w:tbl>
    <w:p w14:paraId="15A4AEC5" w14:textId="4B1B5636" w:rsidR="00DA6B91" w:rsidRDefault="00DA6B91" w:rsidP="00AE7048">
      <w:pPr>
        <w:pStyle w:val="PargrafodaLista"/>
        <w:spacing w:after="0" w:line="320" w:lineRule="exact"/>
        <w:ind w:left="709"/>
        <w:rPr>
          <w:rFonts w:ascii="Verdana" w:hAnsi="Verdana"/>
          <w:sz w:val="18"/>
          <w:szCs w:val="18"/>
        </w:rPr>
      </w:pPr>
    </w:p>
    <w:p w14:paraId="6B39CC7D" w14:textId="7A87879E"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Onde:</w:t>
      </w:r>
      <w:r w:rsidR="00793C89" w:rsidRPr="00A52393">
        <w:rPr>
          <w:rFonts w:ascii="Verdana" w:hAnsi="Verdana"/>
          <w:sz w:val="16"/>
          <w:szCs w:val="16"/>
        </w:rPr>
        <w:t xml:space="preserve"> </w:t>
      </w:r>
    </w:p>
    <w:p w14:paraId="32127894" w14:textId="7AC124F2"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u w:val="single"/>
        </w:rPr>
        <w:t>“Empréstimos e Financiamentos</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6C78B242" w14:textId="39B16039"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Caixa e Equivalente de Caixa</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690CB2D4" w14:textId="1E607FE9" w:rsidR="006608C7" w:rsidRPr="00A52393" w:rsidRDefault="006608C7" w:rsidP="00AE7048">
      <w:pPr>
        <w:pStyle w:val="PargrafodaLista"/>
        <w:spacing w:after="0" w:line="320" w:lineRule="exact"/>
        <w:ind w:left="709"/>
        <w:rPr>
          <w:rFonts w:ascii="Verdana" w:hAnsi="Verdana"/>
          <w:sz w:val="16"/>
          <w:szCs w:val="16"/>
        </w:rPr>
      </w:pPr>
      <w:r w:rsidRPr="00793C89">
        <w:rPr>
          <w:rFonts w:ascii="Verdana" w:hAnsi="Verdana"/>
          <w:sz w:val="16"/>
          <w:szCs w:val="16"/>
          <w:u w:val="single"/>
          <w:lang w:eastAsia="en-US"/>
        </w:rPr>
        <w:t>“</w:t>
      </w:r>
      <w:r w:rsidRPr="00A52393">
        <w:rPr>
          <w:rFonts w:ascii="Verdana" w:hAnsi="Verdana"/>
          <w:sz w:val="16"/>
          <w:szCs w:val="16"/>
          <w:u w:val="single"/>
          <w:lang w:eastAsia="en-US"/>
        </w:rPr>
        <w:t xml:space="preserve">Obrigações </w:t>
      </w:r>
      <w:r w:rsidR="00793C89" w:rsidRPr="00A52393">
        <w:rPr>
          <w:rFonts w:ascii="Verdana" w:hAnsi="Verdana"/>
          <w:sz w:val="16"/>
          <w:szCs w:val="16"/>
          <w:u w:val="single"/>
          <w:lang w:eastAsia="en-US"/>
        </w:rPr>
        <w:t>pela</w:t>
      </w:r>
      <w:r w:rsidRPr="00A52393">
        <w:rPr>
          <w:rFonts w:ascii="Verdana" w:hAnsi="Verdana"/>
          <w:sz w:val="16"/>
          <w:szCs w:val="16"/>
          <w:u w:val="single"/>
          <w:lang w:eastAsia="en-US"/>
        </w:rPr>
        <w:t xml:space="preserve"> Compra dos Imóveis</w:t>
      </w:r>
      <w:r w:rsidRPr="00793C89">
        <w:rPr>
          <w:rFonts w:ascii="Verdana" w:hAnsi="Verdana"/>
          <w:sz w:val="16"/>
          <w:szCs w:val="16"/>
          <w:lang w:eastAsia="en-US"/>
        </w:rPr>
        <w:t>”</w:t>
      </w:r>
      <w:r w:rsidR="00CD5106">
        <w:rPr>
          <w:rFonts w:ascii="Verdana" w:hAnsi="Verdana"/>
          <w:sz w:val="16"/>
          <w:szCs w:val="16"/>
          <w:lang w:eastAsia="en-US"/>
        </w:rPr>
        <w:t xml:space="preserve">: </w:t>
      </w:r>
      <w:r w:rsidR="00CD5106">
        <w:rPr>
          <w:rFonts w:ascii="Verdana" w:hAnsi="Verdana"/>
          <w:sz w:val="16"/>
          <w:szCs w:val="16"/>
        </w:rPr>
        <w:t>conforme previsto nas Demonstrações Financeiras da Companhia;</w:t>
      </w:r>
    </w:p>
    <w:p w14:paraId="0EF3A78F" w14:textId="1E127780"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Patrimônio Líquido</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1B4F514B" w14:textId="1C031C47"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Estoque</w:t>
      </w:r>
      <w:r w:rsidR="006A4C94">
        <w:rPr>
          <w:rFonts w:ascii="Verdana" w:hAnsi="Verdana"/>
          <w:sz w:val="16"/>
          <w:szCs w:val="16"/>
          <w:u w:val="single"/>
        </w:rPr>
        <w:t xml:space="preserve"> a Valor de Mercado</w:t>
      </w:r>
      <w:r w:rsidRPr="00A52393">
        <w:rPr>
          <w:rFonts w:ascii="Verdana" w:hAnsi="Verdana"/>
          <w:sz w:val="16"/>
          <w:szCs w:val="16"/>
        </w:rPr>
        <w:t xml:space="preserve">”: </w:t>
      </w:r>
      <w:r w:rsidR="00CD5106">
        <w:rPr>
          <w:rFonts w:ascii="Verdana" w:hAnsi="Verdana"/>
          <w:sz w:val="16"/>
          <w:szCs w:val="16"/>
        </w:rPr>
        <w:t xml:space="preserve">conforme previsto </w:t>
      </w:r>
      <w:r w:rsidR="00C13240">
        <w:rPr>
          <w:rFonts w:ascii="Verdana" w:hAnsi="Verdana"/>
          <w:sz w:val="16"/>
          <w:szCs w:val="16"/>
        </w:rPr>
        <w:t>no relatório da administração</w:t>
      </w:r>
      <w:r w:rsidR="006A4C94">
        <w:rPr>
          <w:rFonts w:ascii="Verdana" w:hAnsi="Verdana"/>
          <w:sz w:val="16"/>
          <w:szCs w:val="16"/>
        </w:rPr>
        <w:t xml:space="preserve"> previsto</w:t>
      </w:r>
      <w:r w:rsidR="00C13240">
        <w:rPr>
          <w:rFonts w:ascii="Verdana" w:hAnsi="Verdana"/>
          <w:sz w:val="16"/>
          <w:szCs w:val="16"/>
        </w:rPr>
        <w:t xml:space="preserve"> </w:t>
      </w:r>
      <w:r w:rsidR="00CD5106">
        <w:rPr>
          <w:rFonts w:ascii="Verdana" w:hAnsi="Verdana"/>
          <w:sz w:val="16"/>
          <w:szCs w:val="16"/>
        </w:rPr>
        <w:t>nas Demonstrações Financeiras da Companhia</w:t>
      </w:r>
      <w:r w:rsidRPr="00A52393">
        <w:rPr>
          <w:rFonts w:ascii="Verdana" w:hAnsi="Verdana"/>
          <w:sz w:val="16"/>
          <w:szCs w:val="16"/>
        </w:rPr>
        <w:t>;</w:t>
      </w:r>
    </w:p>
    <w:p w14:paraId="53829567" w14:textId="01859160" w:rsidR="00793C89" w:rsidRPr="00A52393" w:rsidRDefault="00793C89"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Terrenos e Adiantamentos de Terreno</w:t>
      </w:r>
      <w:r w:rsidRPr="00793C89">
        <w:rPr>
          <w:rFonts w:ascii="Verdana" w:hAnsi="Verdana"/>
          <w:sz w:val="16"/>
          <w:szCs w:val="16"/>
        </w:rPr>
        <w:t>”</w:t>
      </w:r>
      <w:r w:rsidR="00CD5106">
        <w:rPr>
          <w:rFonts w:ascii="Verdana" w:hAnsi="Verdana"/>
          <w:sz w:val="16"/>
          <w:szCs w:val="16"/>
        </w:rPr>
        <w:t>: conforme previsto nas Demonstrações Financeiras da Companhia;</w:t>
      </w:r>
    </w:p>
    <w:p w14:paraId="2436B8E5" w14:textId="40EBCFAC" w:rsidR="006608C7" w:rsidRPr="00A52393" w:rsidRDefault="006608C7"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Receitas a Apropriar</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4B4B652A" w14:textId="2FD604F1" w:rsidR="00793C89" w:rsidRPr="00A52393" w:rsidRDefault="00793C89"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Empréstimos e Financiamentos</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p>
    <w:p w14:paraId="1750BB24" w14:textId="344212AD" w:rsidR="00793C89" w:rsidRPr="00A52393" w:rsidRDefault="00793C89" w:rsidP="00AE7048">
      <w:pPr>
        <w:pStyle w:val="PargrafodaLista"/>
        <w:spacing w:after="0" w:line="320" w:lineRule="exact"/>
        <w:ind w:left="709"/>
        <w:rPr>
          <w:rFonts w:ascii="Verdana" w:hAnsi="Verdana"/>
          <w:sz w:val="16"/>
          <w:szCs w:val="16"/>
        </w:rPr>
      </w:pPr>
      <w:r w:rsidRPr="00A52393">
        <w:rPr>
          <w:rFonts w:ascii="Verdana" w:hAnsi="Verdana"/>
          <w:sz w:val="16"/>
          <w:szCs w:val="16"/>
        </w:rPr>
        <w:t>“</w:t>
      </w:r>
      <w:r w:rsidRPr="00A52393">
        <w:rPr>
          <w:rFonts w:ascii="Verdana" w:hAnsi="Verdana"/>
          <w:sz w:val="16"/>
          <w:szCs w:val="16"/>
          <w:u w:val="single"/>
        </w:rPr>
        <w:t>Custo Orçado à Apropriar</w:t>
      </w:r>
      <w:r w:rsidRPr="00A52393">
        <w:rPr>
          <w:rFonts w:ascii="Verdana" w:hAnsi="Verdana"/>
          <w:sz w:val="16"/>
          <w:szCs w:val="16"/>
        </w:rPr>
        <w:t xml:space="preserve">”: </w:t>
      </w:r>
      <w:r w:rsidR="00CD5106">
        <w:rPr>
          <w:rFonts w:ascii="Verdana" w:hAnsi="Verdana"/>
          <w:sz w:val="16"/>
          <w:szCs w:val="16"/>
        </w:rPr>
        <w:t>conforme previsto nas Demonstrações Financeiras da Companhia</w:t>
      </w:r>
      <w:r w:rsidRPr="00A52393">
        <w:rPr>
          <w:rFonts w:ascii="Verdana" w:hAnsi="Verdana"/>
          <w:sz w:val="16"/>
          <w:szCs w:val="16"/>
        </w:rPr>
        <w:t>.</w:t>
      </w:r>
    </w:p>
    <w:p w14:paraId="222D3B8E" w14:textId="77777777" w:rsidR="006608C7" w:rsidRPr="00A52393" w:rsidRDefault="006608C7" w:rsidP="00AE7048">
      <w:pPr>
        <w:pStyle w:val="PargrafodaLista"/>
        <w:spacing w:after="0" w:line="320" w:lineRule="exact"/>
        <w:ind w:left="709"/>
        <w:rPr>
          <w:rFonts w:ascii="Verdana" w:hAnsi="Verdana"/>
          <w:sz w:val="16"/>
          <w:szCs w:val="16"/>
        </w:rPr>
      </w:pPr>
    </w:p>
    <w:p w14:paraId="12438FAC" w14:textId="51FFB7C7" w:rsidR="00DD5199" w:rsidRDefault="0014737D" w:rsidP="00DA6B91">
      <w:pPr>
        <w:pStyle w:val="PargrafodaLista"/>
        <w:numPr>
          <w:ilvl w:val="7"/>
          <w:numId w:val="14"/>
        </w:numPr>
        <w:spacing w:after="0" w:line="320" w:lineRule="exact"/>
        <w:ind w:left="709" w:hanging="709"/>
        <w:rPr>
          <w:rFonts w:ascii="Verdana" w:hAnsi="Verdana"/>
          <w:sz w:val="18"/>
          <w:szCs w:val="18"/>
        </w:rPr>
      </w:pPr>
      <w:r>
        <w:rPr>
          <w:rFonts w:ascii="Verdana" w:hAnsi="Verdana"/>
          <w:sz w:val="18"/>
          <w:szCs w:val="18"/>
        </w:rPr>
        <w:t>caso haja o rebaixamento da classificação de risco dos CRI e da Companhia para classificação inferior à “-B”</w:t>
      </w:r>
      <w:r w:rsidR="00DD5199">
        <w:rPr>
          <w:rFonts w:ascii="Verdana" w:hAnsi="Verdana"/>
          <w:sz w:val="18"/>
          <w:szCs w:val="18"/>
        </w:rPr>
        <w:t>; e</w:t>
      </w:r>
    </w:p>
    <w:p w14:paraId="5A3A3D4F" w14:textId="77777777" w:rsidR="00DD5199" w:rsidRDefault="00DD5199" w:rsidP="00AD7613">
      <w:pPr>
        <w:pStyle w:val="PargrafodaLista"/>
        <w:spacing w:after="0" w:line="320" w:lineRule="exact"/>
        <w:ind w:left="709"/>
        <w:rPr>
          <w:rFonts w:ascii="Verdana" w:hAnsi="Verdana"/>
          <w:sz w:val="18"/>
          <w:szCs w:val="18"/>
        </w:rPr>
      </w:pPr>
    </w:p>
    <w:p w14:paraId="227C3943" w14:textId="035C3B99" w:rsidR="00BF7976" w:rsidRPr="00DA6B91" w:rsidRDefault="00DD5199" w:rsidP="00DA6B91">
      <w:pPr>
        <w:pStyle w:val="PargrafodaLista"/>
        <w:numPr>
          <w:ilvl w:val="7"/>
          <w:numId w:val="14"/>
        </w:numPr>
        <w:spacing w:after="0" w:line="320" w:lineRule="exact"/>
        <w:ind w:left="709" w:hanging="709"/>
        <w:rPr>
          <w:rFonts w:ascii="Verdana" w:hAnsi="Verdana"/>
          <w:sz w:val="18"/>
          <w:szCs w:val="18"/>
        </w:rPr>
      </w:pPr>
      <w:r w:rsidRPr="00153B53">
        <w:rPr>
          <w:rStyle w:val="DeltaViewInsertion"/>
          <w:rFonts w:ascii="Verdana" w:hAnsi="Verdana"/>
          <w:color w:val="auto"/>
          <w:sz w:val="18"/>
          <w:szCs w:val="18"/>
          <w:u w:val="none"/>
        </w:rPr>
        <w:t>não</w:t>
      </w:r>
      <w:r w:rsidRPr="00153B53">
        <w:rPr>
          <w:rFonts w:ascii="Verdana" w:hAnsi="Verdana"/>
          <w:sz w:val="18"/>
          <w:szCs w:val="18"/>
        </w:rPr>
        <w:t xml:space="preserve"> pagamento, na data de vencimento original ou após expirado o prazo de purga da mora (se houver), de </w:t>
      </w:r>
      <w:r>
        <w:rPr>
          <w:rFonts w:ascii="Verdana" w:hAnsi="Verdana"/>
          <w:sz w:val="18"/>
          <w:szCs w:val="18"/>
        </w:rPr>
        <w:t xml:space="preserve">quaisquer obrigações pecuniárias </w:t>
      </w:r>
      <w:r w:rsidRPr="00153B53">
        <w:rPr>
          <w:rFonts w:ascii="Verdana" w:hAnsi="Verdana"/>
          <w:sz w:val="18"/>
          <w:szCs w:val="18"/>
        </w:rPr>
        <w:t>da Companhia</w:t>
      </w:r>
      <w:r>
        <w:rPr>
          <w:rFonts w:ascii="Verdana" w:hAnsi="Verdana"/>
          <w:sz w:val="18"/>
          <w:szCs w:val="18"/>
        </w:rPr>
        <w:t xml:space="preserve">, das SPE Investidas e/ou das SPE Garantia, </w:t>
      </w:r>
      <w:r w:rsidRPr="00AD7613">
        <w:rPr>
          <w:rFonts w:ascii="Verdana" w:hAnsi="Verdana"/>
          <w:sz w:val="18"/>
          <w:szCs w:val="18"/>
        </w:rPr>
        <w:t>contraídas fora do mercado financeiro e/ou de capitais</w:t>
      </w:r>
      <w:r w:rsidRPr="00DD5199">
        <w:rPr>
          <w:rFonts w:ascii="Verdana" w:hAnsi="Verdana"/>
          <w:sz w:val="18"/>
          <w:szCs w:val="18"/>
        </w:rPr>
        <w:t>, no mercado local ou internacional, não previstas nesta Escritura de Emissão ou em qualquer dos demais Documentos</w:t>
      </w:r>
      <w:r w:rsidRPr="00153B53">
        <w:rPr>
          <w:rFonts w:ascii="Verdana" w:hAnsi="Verdana"/>
          <w:sz w:val="18"/>
          <w:szCs w:val="18"/>
        </w:rPr>
        <w:t xml:space="preserve"> da Operação em valor, individual ou agregado, </w:t>
      </w:r>
      <w:r w:rsidRPr="00473301">
        <w:rPr>
          <w:rFonts w:ascii="Verdana" w:hAnsi="Verdana"/>
          <w:sz w:val="18"/>
          <w:szCs w:val="18"/>
        </w:rPr>
        <w:t xml:space="preserve">superior a R$ </w:t>
      </w:r>
      <w:r>
        <w:rPr>
          <w:rFonts w:ascii="Verdana" w:hAnsi="Verdana"/>
          <w:sz w:val="18"/>
          <w:szCs w:val="18"/>
        </w:rPr>
        <w:t>30.000.000,00 (trinta milhões de reais)</w:t>
      </w:r>
      <w:r w:rsidRPr="00153B53">
        <w:rPr>
          <w:rFonts w:ascii="Verdana" w:hAnsi="Verdana"/>
          <w:sz w:val="18"/>
          <w:szCs w:val="18"/>
        </w:rPr>
        <w:t>,</w:t>
      </w:r>
      <w:r>
        <w:rPr>
          <w:rFonts w:ascii="Verdana" w:hAnsi="Verdana"/>
          <w:sz w:val="18"/>
          <w:szCs w:val="18"/>
        </w:rPr>
        <w:t xml:space="preserve"> no caso da Companhia, ou R$ 10.000.000,00 (dez milhões de reais), no caso das SPE Investidas e das SPE Garantia; </w:t>
      </w:r>
      <w:r w:rsidRPr="00473301">
        <w:rPr>
          <w:rFonts w:ascii="Verdana" w:hAnsi="Verdana"/>
          <w:sz w:val="18"/>
          <w:szCs w:val="18"/>
        </w:rPr>
        <w:t>ou seu</w:t>
      </w:r>
      <w:r w:rsidRPr="00153B53">
        <w:rPr>
          <w:rFonts w:ascii="Verdana" w:hAnsi="Verdana"/>
          <w:sz w:val="18"/>
          <w:szCs w:val="18"/>
        </w:rPr>
        <w:t xml:space="preserve"> equivalente em outras moedas, atualizados anualmente, a partir da Data de Emissão, pela variação positiva do IPCA, não sanados nos respectivos prazos de cura</w:t>
      </w:r>
      <w:r>
        <w:rPr>
          <w:rFonts w:ascii="Verdana" w:hAnsi="Verdana"/>
          <w:sz w:val="18"/>
          <w:szCs w:val="18"/>
        </w:rPr>
        <w:t>.</w:t>
      </w:r>
    </w:p>
    <w:p w14:paraId="5BD51D73" w14:textId="5A948B61" w:rsidR="006A3033" w:rsidRPr="00153B53" w:rsidRDefault="006A3033" w:rsidP="005B7526">
      <w:pPr>
        <w:spacing w:after="0" w:line="320" w:lineRule="exact"/>
        <w:rPr>
          <w:rFonts w:ascii="Verdana" w:hAnsi="Verdana"/>
          <w:sz w:val="18"/>
          <w:szCs w:val="18"/>
        </w:rPr>
      </w:pPr>
      <w:bookmarkStart w:id="133" w:name="_Ref534176562"/>
      <w:bookmarkStart w:id="134" w:name="_Ref130283218"/>
      <w:bookmarkEnd w:id="127"/>
      <w:bookmarkEnd w:id="131"/>
    </w:p>
    <w:p w14:paraId="56199195" w14:textId="5FFAF1DA" w:rsidR="00C577AB" w:rsidRPr="00153B53" w:rsidRDefault="0040729B" w:rsidP="007D5753">
      <w:pPr>
        <w:pStyle w:val="Ttulo3"/>
        <w:ind w:left="0" w:firstLine="0"/>
      </w:pPr>
      <w:r w:rsidRPr="005B7526">
        <w:t xml:space="preserve">As Debêntures vencerão antecipadamente de forma automática caso seja verificada a ocorrência de qualquer Evento de Vencimento Antecipado Automático. </w:t>
      </w:r>
      <w:r w:rsidR="00CD19F9" w:rsidRPr="00153B53">
        <w:t xml:space="preserve">Ocorrendo quaisquer dos </w:t>
      </w:r>
      <w:r w:rsidR="00A94E13" w:rsidRPr="00153B53">
        <w:t xml:space="preserve">Eventos de </w:t>
      </w:r>
      <w:r w:rsidRPr="005B7526">
        <w:t>Vencimento Antecipado Não Automático</w:t>
      </w:r>
      <w:r w:rsidR="00CD19F9" w:rsidRPr="00153B53">
        <w:t xml:space="preserve">, a Securitizadora deverá convocar, no prazo de até </w:t>
      </w:r>
      <w:r w:rsidR="00DC64BD" w:rsidRPr="00153B53">
        <w:t xml:space="preserve">2 (dois) Dias Úteis contados da </w:t>
      </w:r>
      <w:bookmarkStart w:id="135" w:name="_Hlk89183376"/>
      <w:r w:rsidR="00DC64BD" w:rsidRPr="00153B53">
        <w:t>data em que tomar conhecimento sua ocorrência</w:t>
      </w:r>
      <w:bookmarkEnd w:id="135"/>
      <w:r w:rsidR="00DC64BD">
        <w:t xml:space="preserve"> </w:t>
      </w:r>
      <w:r w:rsidR="00DC64BD">
        <w:lastRenderedPageBreak/>
        <w:t xml:space="preserve">ou da conclusão de eventuais prazos de cura sem solução pela </w:t>
      </w:r>
      <w:r w:rsidR="004671EC">
        <w:rPr>
          <w:rFonts w:cs="Calibri"/>
        </w:rPr>
        <w:t>Companhia</w:t>
      </w:r>
      <w:r w:rsidR="00CD19F9" w:rsidRPr="00153B53">
        <w:t xml:space="preserve">, Assembleia Geral de Titulares de CRI, a se realizar no prazo mínimo previsto no Termo de Securitização. Caso a referida Assembleia Geral de Titulares de CRI delibere (observados os quóruns previstos no Termo de Securitização) pelo </w:t>
      </w:r>
      <w:r w:rsidR="00CD19F9" w:rsidRPr="00153B53">
        <w:rPr>
          <w:b/>
        </w:rPr>
        <w:t>não</w:t>
      </w:r>
      <w:r w:rsidR="00CD19F9" w:rsidRPr="00153B53">
        <w:t xml:space="preserve"> vencimento antecipado das Debêntures e, consequentemente, </w:t>
      </w:r>
      <w:r w:rsidR="0047172A" w:rsidRPr="00153B53">
        <w:t xml:space="preserve">pelo </w:t>
      </w:r>
      <w:r w:rsidR="0047172A" w:rsidRPr="00153B53">
        <w:rPr>
          <w:b/>
          <w:bCs/>
        </w:rPr>
        <w:t>não</w:t>
      </w:r>
      <w:r w:rsidR="006F38EB" w:rsidRPr="00153B53">
        <w:t xml:space="preserve"> resgate antecipado </w:t>
      </w:r>
      <w:r w:rsidR="00CD19F9" w:rsidRPr="00153B53">
        <w:t xml:space="preserve">dos CRI, o Debenturista deverá formalizar uma ata de </w:t>
      </w:r>
      <w:r w:rsidR="00E86BAA" w:rsidRPr="00153B53">
        <w:t>a</w:t>
      </w:r>
      <w:r w:rsidR="00CD19F9" w:rsidRPr="00153B53">
        <w:t xml:space="preserve">ssembleia </w:t>
      </w:r>
      <w:r w:rsidR="00E86BAA" w:rsidRPr="00153B53">
        <w:t>g</w:t>
      </w:r>
      <w:r w:rsidR="00CD19F9" w:rsidRPr="00153B53">
        <w:t xml:space="preserve">eral de Debenturista aprovando a </w:t>
      </w:r>
      <w:r w:rsidR="00CD19F9" w:rsidRPr="00153B53">
        <w:rPr>
          <w:b/>
        </w:rPr>
        <w:t>não</w:t>
      </w:r>
      <w:r w:rsidR="00CD19F9" w:rsidRPr="00153B53">
        <w:t xml:space="preserve"> declaração do vencimento antecipado de todas as obrigações da Companhia constantes desta Escritura de Emissão</w:t>
      </w:r>
      <w:r w:rsidR="002B216C" w:rsidRPr="00153B53">
        <w:t xml:space="preserve">. </w:t>
      </w:r>
    </w:p>
    <w:p w14:paraId="2DF2EC47" w14:textId="77777777" w:rsidR="00C577AB" w:rsidRPr="00153B53" w:rsidRDefault="00C577AB" w:rsidP="007D5753">
      <w:pPr>
        <w:pStyle w:val="PargrafodaLista"/>
        <w:spacing w:after="0" w:line="320" w:lineRule="exact"/>
        <w:ind w:left="284"/>
        <w:rPr>
          <w:rFonts w:ascii="Verdana" w:hAnsi="Verdana"/>
          <w:sz w:val="18"/>
          <w:szCs w:val="18"/>
        </w:rPr>
      </w:pPr>
    </w:p>
    <w:p w14:paraId="5B5F2FE4" w14:textId="572D6DE4" w:rsidR="00C577AB" w:rsidRPr="00153B53" w:rsidRDefault="00CD19F9" w:rsidP="007D5753">
      <w:pPr>
        <w:pStyle w:val="Ttulo3"/>
        <w:ind w:left="0" w:firstLine="0"/>
      </w:pPr>
      <w:r w:rsidRPr="00153B53">
        <w:t>Caso a Assembleia Geral de Titulares de CRI mencionada na Cláusula 6.1.</w:t>
      </w:r>
      <w:r w:rsidR="0058751A" w:rsidRPr="00153B53">
        <w:t>2</w:t>
      </w:r>
      <w:r w:rsidRPr="00153B53">
        <w:t xml:space="preserve"> acima: (i)</w:t>
      </w:r>
      <w:r w:rsidR="00D140F6" w:rsidRPr="00153B53">
        <w:t> </w:t>
      </w:r>
      <w:r w:rsidRPr="00153B53">
        <w:t xml:space="preserve">não seja instalada em primeira ou segunda convocação, ou (ii) seja instalada, mas não haja deliberação dos Titulares de CRI (observados os quóruns previstos no Termo de Securitização) sobre o </w:t>
      </w:r>
      <w:r w:rsidRPr="00153B53">
        <w:rPr>
          <w:b/>
        </w:rPr>
        <w:t>não</w:t>
      </w:r>
      <w:r w:rsidRPr="00153B53">
        <w:t xml:space="preserve"> vencimento antecipado das Debêntures e, consequentemente, </w:t>
      </w:r>
      <w:r w:rsidR="00441E73" w:rsidRPr="00153B53">
        <w:t xml:space="preserve">o resgate antecipado </w:t>
      </w:r>
      <w:r w:rsidRPr="00153B53">
        <w:t xml:space="preserve">dos CRI, o Debenturista deverá formalizar uma ata de </w:t>
      </w:r>
      <w:r w:rsidR="00E37E9B" w:rsidRPr="00153B53">
        <w:t>a</w:t>
      </w:r>
      <w:r w:rsidRPr="00153B53">
        <w:t xml:space="preserve">ssembleia </w:t>
      </w:r>
      <w:r w:rsidR="00E37E9B" w:rsidRPr="00153B53">
        <w:t>g</w:t>
      </w:r>
      <w:r w:rsidRPr="00153B53">
        <w:t>eral de Debenturista consignando a declaração do vencimento antecipado de todas as obrigações da Companhia constantes desta Escritura de Emissão</w:t>
      </w:r>
      <w:r w:rsidR="00D83D14" w:rsidRPr="00153B53">
        <w:t>.</w:t>
      </w:r>
      <w:bookmarkStart w:id="136" w:name="_Ref130283221"/>
      <w:bookmarkStart w:id="137" w:name="_Ref534176563"/>
      <w:bookmarkEnd w:id="133"/>
      <w:bookmarkEnd w:id="134"/>
    </w:p>
    <w:p w14:paraId="6DBD1E55" w14:textId="77777777" w:rsidR="00C577AB" w:rsidRPr="00153B53" w:rsidRDefault="00C577AB" w:rsidP="007D5753">
      <w:pPr>
        <w:pStyle w:val="PargrafodaLista"/>
        <w:spacing w:after="0" w:line="320" w:lineRule="exact"/>
        <w:ind w:left="851"/>
        <w:rPr>
          <w:rFonts w:ascii="Verdana" w:hAnsi="Verdana"/>
          <w:sz w:val="18"/>
          <w:szCs w:val="18"/>
        </w:rPr>
      </w:pPr>
    </w:p>
    <w:p w14:paraId="0B41A149" w14:textId="4DC9D752" w:rsidR="00973E47" w:rsidRPr="00153B53" w:rsidRDefault="00CD19F9" w:rsidP="007D5753">
      <w:pPr>
        <w:pStyle w:val="Ttulo3"/>
        <w:ind w:left="0" w:firstLine="0"/>
      </w:pPr>
      <w:r w:rsidRPr="00153B53">
        <w:t>Na ocorrência do vencimento antecipado das obrigações decorrentes das Debêntures</w:t>
      </w:r>
      <w:r w:rsidR="0040729B" w:rsidRPr="00153B53">
        <w:t xml:space="preserve"> </w:t>
      </w:r>
      <w:r w:rsidR="0040729B" w:rsidRPr="005B7526">
        <w:t>(tanto o automático, quanto o não automático)</w:t>
      </w:r>
      <w:r w:rsidRPr="00153B53">
        <w:t xml:space="preserve">, a Companhia obriga-se a resgatar a totalidade das Debêntures, com o seu consequente cancelamento, mediante o pagamento do Montante Devido Antecipadamente, no prazo de até </w:t>
      </w:r>
      <w:r w:rsidR="007C5507">
        <w:t>3</w:t>
      </w:r>
      <w:r w:rsidR="00DC64BD" w:rsidRPr="00153B53">
        <w:t> (</w:t>
      </w:r>
      <w:r w:rsidR="007C5507">
        <w:t>três</w:t>
      </w:r>
      <w:r w:rsidRPr="00153B53">
        <w:t>) Dias Úteis contados da data da declaração do vencimento antecipado mediante comunicação por escrito a ser enviada pelo Debenturista à Companhia, nos termos da Cláusula 10 abaixo, sob pena de, em não o fazendo, ficar obrigada, ainda, ao pagamento dos Encargos Moratórios</w:t>
      </w:r>
      <w:r w:rsidR="00973E47" w:rsidRPr="00153B53">
        <w:t>.</w:t>
      </w:r>
      <w:bookmarkEnd w:id="136"/>
      <w:bookmarkEnd w:id="137"/>
    </w:p>
    <w:p w14:paraId="6FD5317A" w14:textId="77777777" w:rsidR="00881601" w:rsidRPr="00153B53" w:rsidRDefault="00881601" w:rsidP="007D5753">
      <w:pPr>
        <w:spacing w:after="0" w:line="320" w:lineRule="exact"/>
        <w:rPr>
          <w:rFonts w:ascii="Verdana" w:hAnsi="Verdana"/>
          <w:sz w:val="18"/>
          <w:szCs w:val="18"/>
        </w:rPr>
      </w:pPr>
    </w:p>
    <w:p w14:paraId="60D80BDB" w14:textId="209DC4EE" w:rsidR="00973E47" w:rsidRPr="00153B53" w:rsidRDefault="00CD19F9" w:rsidP="007D5753">
      <w:pPr>
        <w:pStyle w:val="Ttulo3"/>
        <w:ind w:left="0" w:firstLine="0"/>
      </w:pPr>
      <w:bookmarkStart w:id="138" w:name="_Ref359943492"/>
      <w:r w:rsidRPr="00153B53">
        <w:t>Na ocorrência do vencimento antecipado das obrigações decorrentes das Debêntures</w:t>
      </w:r>
      <w:r w:rsidR="009A313D">
        <w:t xml:space="preserve"> (tanto o automático, quanto o não automático)</w:t>
      </w:r>
      <w:r w:rsidRPr="00153B53">
        <w:t xml:space="preserve">, </w:t>
      </w:r>
      <w:r w:rsidRPr="00153B53">
        <w:rPr>
          <w:bCs/>
        </w:rPr>
        <w:t xml:space="preserve">os recursos recebidos em pagamento </w:t>
      </w:r>
      <w:r w:rsidRPr="00153B53">
        <w:t>das obrigações decorrentes das Debêntures</w:t>
      </w:r>
      <w:r w:rsidRPr="00153B53">
        <w:rPr>
          <w:bCs/>
        </w:rPr>
        <w:t xml:space="preserve">, </w:t>
      </w:r>
      <w:r w:rsidRPr="00153B53">
        <w:t>na medida em que forem sendo recebidos, deverão ser imediatamente aplicados na amortização ou, se possível, quitação do saldo devedor das obrigações decorrentes das Debêntures</w:t>
      </w:r>
      <w:r w:rsidRPr="00153B53">
        <w:rPr>
          <w:bCs/>
        </w:rPr>
        <w:t xml:space="preserve">. Caso os recursos recebidos em pagamento </w:t>
      </w:r>
      <w:r w:rsidRPr="00153B53">
        <w:t>das obrigações decorrentes das Debêntures</w:t>
      </w:r>
      <w:r w:rsidRPr="00153B53">
        <w:rPr>
          <w:bCs/>
        </w:rPr>
        <w:t xml:space="preserve"> </w:t>
      </w:r>
      <w:r w:rsidRPr="00153B53">
        <w:t>não sejam suficientes para quitar simultaneamente todas as obrigações decorrentes das Debêntures, tais recursos</w:t>
      </w:r>
      <w:r w:rsidRPr="00153B53">
        <w:rPr>
          <w:bCs/>
        </w:rPr>
        <w:t xml:space="preserve"> deverão ser imputados na seguinte ordem, de tal forma que, uma vez quitados os valores referentes ao primeiro item, os recursos sejam alocados para o item imediatamente seguinte, e assim sucessivamente: (i) quaisquer custos ou despesas devidos pela Companhia </w:t>
      </w:r>
      <w:r w:rsidRPr="00153B53">
        <w:t>nos termos desta Escritura de Emissão e/ou de qualquer dos demais Documentos da Operação (incluindo a remuneração e as despesas incorridas pela Securitizadora e pelo Agente Fiduciário dos CRI)</w:t>
      </w:r>
      <w:r w:rsidRPr="00153B53">
        <w:rPr>
          <w:bCs/>
        </w:rPr>
        <w:t xml:space="preserve">, que não sejam os valores a que se referem os itens “(ii)” e “(iii)” abaixo; (ii) Encargos Moratórios e demais encargos devidos sob as </w:t>
      </w:r>
      <w:r w:rsidRPr="00153B53">
        <w:t>obrigações decorrentes das Debêntures</w:t>
      </w:r>
      <w:r w:rsidRPr="00153B53">
        <w:rPr>
          <w:bCs/>
        </w:rPr>
        <w:t>; (iii) Remuneração</w:t>
      </w:r>
      <w:r w:rsidRPr="00153B53">
        <w:t xml:space="preserve"> das Debêntures; e (iv)</w:t>
      </w:r>
      <w:r w:rsidRPr="00153B53">
        <w:rPr>
          <w:bCs/>
        </w:rPr>
        <w:t xml:space="preserve"> saldo devedor do </w:t>
      </w:r>
      <w:r w:rsidR="0050280F" w:rsidRPr="00153B53">
        <w:rPr>
          <w:bCs/>
        </w:rPr>
        <w:t>Valor Nominal Unitário</w:t>
      </w:r>
      <w:r w:rsidR="00303E3D" w:rsidRPr="00153B53">
        <w:rPr>
          <w:bCs/>
        </w:rPr>
        <w:t xml:space="preserve"> </w:t>
      </w:r>
      <w:r w:rsidRPr="00153B53">
        <w:rPr>
          <w:bCs/>
        </w:rPr>
        <w:t xml:space="preserve">das Debêntures. A Companhia permanecerá responsável pelo saldo devedor das </w:t>
      </w:r>
      <w:r w:rsidRPr="00153B53">
        <w:t>obrigações decorrentes das Debêntures</w:t>
      </w:r>
      <w:r w:rsidRPr="00153B53">
        <w:rPr>
          <w:bCs/>
        </w:rPr>
        <w:t xml:space="preserve"> que </w:t>
      </w:r>
      <w:r w:rsidRPr="00153B53">
        <w:rPr>
          <w:bCs/>
        </w:rPr>
        <w:lastRenderedPageBreak/>
        <w:t>não tiverem sido pagas, sem prejuízo dos acréscimos de Remuneração</w:t>
      </w:r>
      <w:r w:rsidRPr="00153B53">
        <w:t xml:space="preserve"> das Debêntures</w:t>
      </w:r>
      <w:r w:rsidRPr="00153B53">
        <w:rPr>
          <w:bCs/>
        </w:rPr>
        <w:t xml:space="preserve">, Encargos Moratórios e outros encargos incidentes sobre o saldo devedor das </w:t>
      </w:r>
      <w:r w:rsidRPr="00153B53">
        <w:t>obrigações decorrentes das Debêntures</w:t>
      </w:r>
      <w:r w:rsidRPr="00153B53">
        <w:rPr>
          <w:bCs/>
        </w:rPr>
        <w:t xml:space="preserve"> enquanto não forem pagas, sendo considerada dívida líquida e certa, passível de cobrança extrajudicial ou por meio de processo de execução judicial</w:t>
      </w:r>
      <w:r w:rsidR="00973E47" w:rsidRPr="00153B53">
        <w:t>.</w:t>
      </w:r>
      <w:bookmarkEnd w:id="138"/>
    </w:p>
    <w:p w14:paraId="5B4BB82F" w14:textId="77777777" w:rsidR="00881601" w:rsidRPr="00153B53" w:rsidRDefault="00881601" w:rsidP="007D5753">
      <w:pPr>
        <w:spacing w:after="0" w:line="320" w:lineRule="exact"/>
        <w:rPr>
          <w:rFonts w:ascii="Verdana" w:hAnsi="Verdana"/>
          <w:sz w:val="18"/>
          <w:szCs w:val="18"/>
        </w:rPr>
      </w:pPr>
    </w:p>
    <w:p w14:paraId="02E5C4EF" w14:textId="6E3D33CC" w:rsidR="00D80EE6" w:rsidRPr="00153B53" w:rsidRDefault="00522B87" w:rsidP="007D5753">
      <w:pPr>
        <w:pStyle w:val="Ttulo3"/>
        <w:ind w:left="0" w:firstLine="0"/>
      </w:pPr>
      <w:r w:rsidRPr="00153B53">
        <w:t xml:space="preserve">A ocorrência de qualquer dos eventos descritos nas Cláusulas 6.1.1 e 6.1.2 acima deverá ser comunicada pela Companhia ao Debenturista, em até 2 (dois) dias corridos contados da sua </w:t>
      </w:r>
      <w:r w:rsidRPr="00153B53">
        <w:rPr>
          <w:bCs/>
        </w:rPr>
        <w:t>ocorrência</w:t>
      </w:r>
      <w:r w:rsidRPr="00153B53">
        <w:t>. O descumprimento pela Companhia da obrigação prevista nesta Cláusula não impedirá o Debenturista de, a seu exclusivo critério, exercer seus poderes, faculdades e pretensões previstas nesta Escritura de Emissão, inclusive de declarar o vencimento antecipado das Debêntures, observados os procedimentos previstos nesta Escritura de Emissão e no Termo de Securitização</w:t>
      </w:r>
      <w:r w:rsidR="00D80EE6" w:rsidRPr="00153B53">
        <w:t>.</w:t>
      </w:r>
    </w:p>
    <w:p w14:paraId="43C0C0D8" w14:textId="77777777" w:rsidR="00D80EE6" w:rsidRPr="00153B53" w:rsidRDefault="00D80EE6" w:rsidP="007D5753">
      <w:pPr>
        <w:spacing w:after="0" w:line="320" w:lineRule="exact"/>
        <w:rPr>
          <w:rFonts w:ascii="Verdana" w:hAnsi="Verdana"/>
          <w:sz w:val="18"/>
          <w:szCs w:val="18"/>
        </w:rPr>
      </w:pPr>
    </w:p>
    <w:p w14:paraId="54B2E4E7" w14:textId="77777777" w:rsidR="007A74BF" w:rsidRPr="00153B53" w:rsidRDefault="00CD19F9" w:rsidP="007D5753">
      <w:pPr>
        <w:pStyle w:val="Ttulo3"/>
        <w:ind w:left="0" w:firstLine="0"/>
        <w:rPr>
          <w:bCs/>
        </w:rPr>
      </w:pPr>
      <w:r w:rsidRPr="00153B53">
        <w:rPr>
          <w:bCs/>
        </w:rPr>
        <w:t xml:space="preserve">Conforme previsto nesta Escritura de Emissão, após a emissão dos CRI, o exercício de qualquer prerrogativa </w:t>
      </w:r>
      <w:r w:rsidRPr="00153B53">
        <w:t>prevista</w:t>
      </w:r>
      <w:r w:rsidRPr="00153B53">
        <w:rPr>
          <w:bCs/>
        </w:rPr>
        <w:t xml:space="preserve"> nesta Escritura de Emissão </w:t>
      </w:r>
      <w:r w:rsidR="009E6A7A" w:rsidRPr="00153B53">
        <w:rPr>
          <w:bCs/>
        </w:rPr>
        <w:t xml:space="preserve">pelo </w:t>
      </w:r>
      <w:r w:rsidRPr="00153B53">
        <w:rPr>
          <w:bCs/>
        </w:rPr>
        <w:t xml:space="preserve">Debenturista dependerá da prévia </w:t>
      </w:r>
      <w:r w:rsidRPr="00153B53">
        <w:t>manifestação</w:t>
      </w:r>
      <w:r w:rsidRPr="00153B53">
        <w:rPr>
          <w:bCs/>
        </w:rPr>
        <w:t xml:space="preserve"> dos respectivos Titulares de CRI reunidos em assembleia geral, nos termos previstos no Termo de Securitização, exceto se de outra forma indicada nesta Escritura de Emissão</w:t>
      </w:r>
      <w:r w:rsidR="007A74BF" w:rsidRPr="00153B53">
        <w:rPr>
          <w:bCs/>
        </w:rPr>
        <w:t>.</w:t>
      </w:r>
    </w:p>
    <w:p w14:paraId="6E0458DE" w14:textId="77777777" w:rsidR="007A74BF" w:rsidRPr="00153B53" w:rsidRDefault="007A74BF" w:rsidP="007D5753">
      <w:pPr>
        <w:spacing w:after="0" w:line="320" w:lineRule="exact"/>
        <w:rPr>
          <w:rFonts w:ascii="Verdana" w:hAnsi="Verdana"/>
          <w:sz w:val="18"/>
          <w:szCs w:val="18"/>
        </w:rPr>
      </w:pPr>
    </w:p>
    <w:p w14:paraId="37D22C84" w14:textId="01B5C9CA" w:rsidR="00973E47" w:rsidRPr="00153B53" w:rsidRDefault="00385222" w:rsidP="007D5753">
      <w:pPr>
        <w:pStyle w:val="Ttulo2"/>
        <w:ind w:left="0" w:firstLine="0"/>
      </w:pPr>
      <w:bookmarkStart w:id="139" w:name="_Ref284530595"/>
      <w:r w:rsidRPr="00153B53">
        <w:rPr>
          <w:color w:val="000000"/>
        </w:rPr>
        <w:t xml:space="preserve">Sem prejuízo </w:t>
      </w:r>
      <w:r w:rsidRPr="00153B53">
        <w:t>das</w:t>
      </w:r>
      <w:r w:rsidRPr="00153B53">
        <w:rPr>
          <w:color w:val="000000"/>
        </w:rPr>
        <w:t xml:space="preserve"> publicações exigidas na forma da lei, t</w:t>
      </w:r>
      <w:r w:rsidR="002B216C" w:rsidRPr="00153B53">
        <w:rPr>
          <w:color w:val="000000"/>
        </w:rPr>
        <w:t>odos os atos e decisões relativos às Debêntures</w:t>
      </w:r>
      <w:r w:rsidR="00482520" w:rsidRPr="00153B53">
        <w:rPr>
          <w:color w:val="000000"/>
        </w:rPr>
        <w:t xml:space="preserve"> que, de qualquer forma, vierem a envolver, direta ou indiretamente, o interesse do Debenturista,</w:t>
      </w:r>
      <w:r w:rsidR="002B216C" w:rsidRPr="00153B53">
        <w:rPr>
          <w:color w:val="000000"/>
        </w:rPr>
        <w:t xml:space="preserve"> deverã</w:t>
      </w:r>
      <w:r w:rsidR="002D48C5" w:rsidRPr="00153B53">
        <w:rPr>
          <w:color w:val="000000"/>
        </w:rPr>
        <w:t>o ser comun</w:t>
      </w:r>
      <w:r w:rsidR="002B216C" w:rsidRPr="00153B53">
        <w:rPr>
          <w:color w:val="000000"/>
        </w:rPr>
        <w:t>icados por meio de carta, com aviso de recebimento, enviada pela Companhia ao Debenturista, nos termos da Cláusula</w:t>
      </w:r>
      <w:r w:rsidR="004A2217" w:rsidRPr="00153B53">
        <w:rPr>
          <w:color w:val="000000"/>
        </w:rPr>
        <w:t xml:space="preserve"> 1</w:t>
      </w:r>
      <w:r w:rsidR="00EF67DE" w:rsidRPr="00153B53">
        <w:rPr>
          <w:color w:val="000000"/>
        </w:rPr>
        <w:t>1</w:t>
      </w:r>
      <w:r w:rsidR="002D48C5" w:rsidRPr="00153B53">
        <w:rPr>
          <w:color w:val="000000"/>
        </w:rPr>
        <w:t xml:space="preserve"> abaixo</w:t>
      </w:r>
      <w:r w:rsidR="002B216C" w:rsidRPr="00153B53">
        <w:t>.</w:t>
      </w:r>
      <w:bookmarkEnd w:id="139"/>
      <w:r w:rsidRPr="00153B53">
        <w:t xml:space="preserve"> </w:t>
      </w:r>
    </w:p>
    <w:p w14:paraId="7B3C0EA7" w14:textId="77777777" w:rsidR="00707DEC" w:rsidRPr="00153B53" w:rsidRDefault="00707DEC" w:rsidP="007D5753">
      <w:pPr>
        <w:spacing w:after="0" w:line="320" w:lineRule="exact"/>
        <w:rPr>
          <w:rFonts w:ascii="Verdana" w:hAnsi="Verdana"/>
          <w:sz w:val="18"/>
          <w:szCs w:val="18"/>
        </w:rPr>
      </w:pPr>
    </w:p>
    <w:p w14:paraId="2185F9BF" w14:textId="0ADC3AF8" w:rsidR="00973E47" w:rsidRPr="00153B53" w:rsidRDefault="0021635B" w:rsidP="007D5753">
      <w:pPr>
        <w:pStyle w:val="Ttulo1"/>
      </w:pPr>
      <w:r w:rsidRPr="00153B53">
        <w:t>OBRIGAÇÕES ADICIONAIS DA COMPANHIA</w:t>
      </w:r>
      <w:bookmarkStart w:id="140" w:name="_Ref130390982"/>
      <w:r w:rsidR="004C0A47" w:rsidRPr="00153B53">
        <w:t xml:space="preserve"> </w:t>
      </w:r>
    </w:p>
    <w:p w14:paraId="2BCAD98C" w14:textId="77777777" w:rsidR="00881601" w:rsidRPr="00153B53" w:rsidRDefault="00881601" w:rsidP="007D5753">
      <w:pPr>
        <w:pStyle w:val="PargrafodaLista"/>
        <w:keepNext/>
        <w:spacing w:after="0" w:line="320" w:lineRule="exact"/>
        <w:ind w:left="709"/>
        <w:rPr>
          <w:rFonts w:ascii="Verdana" w:hAnsi="Verdana"/>
          <w:b/>
          <w:smallCaps/>
          <w:sz w:val="18"/>
          <w:szCs w:val="18"/>
        </w:rPr>
      </w:pPr>
    </w:p>
    <w:p w14:paraId="20089C70" w14:textId="08123145" w:rsidR="00973E47" w:rsidRPr="00153B53" w:rsidRDefault="005B6683" w:rsidP="007D5753">
      <w:pPr>
        <w:pStyle w:val="Ttulo2"/>
        <w:ind w:left="0" w:firstLine="0"/>
      </w:pPr>
      <w:bookmarkStart w:id="141" w:name="_Ref279333767"/>
      <w:r w:rsidRPr="00153B53">
        <w:t xml:space="preserve">Sem prejuízo das demais obrigações assumidas nesta Escritura de Emissão e nos demais Documentos da Operação, a </w:t>
      </w:r>
      <w:r w:rsidR="00973E47" w:rsidRPr="00153B53">
        <w:t>Companhia est</w:t>
      </w:r>
      <w:r w:rsidR="007D7568" w:rsidRPr="00153B53">
        <w:t>á</w:t>
      </w:r>
      <w:r w:rsidR="00973E47" w:rsidRPr="00153B53">
        <w:t xml:space="preserve"> adicionalmente obrigad</w:t>
      </w:r>
      <w:r w:rsidR="007D7568" w:rsidRPr="00153B53">
        <w:t>a</w:t>
      </w:r>
      <w:r w:rsidR="00973E47" w:rsidRPr="00153B53">
        <w:t xml:space="preserve"> </w:t>
      </w:r>
      <w:r w:rsidR="0094014E" w:rsidRPr="00153B53">
        <w:t>a</w:t>
      </w:r>
      <w:r w:rsidR="00973E47" w:rsidRPr="00153B53">
        <w:t>:</w:t>
      </w:r>
      <w:bookmarkEnd w:id="140"/>
      <w:bookmarkEnd w:id="141"/>
      <w:r w:rsidR="0089798A" w:rsidRPr="00153B53">
        <w:t xml:space="preserve"> </w:t>
      </w:r>
    </w:p>
    <w:p w14:paraId="05664098" w14:textId="77777777" w:rsidR="00A0156F" w:rsidRPr="00153B53" w:rsidRDefault="00A0156F" w:rsidP="007D5753">
      <w:pPr>
        <w:spacing w:after="0" w:line="320" w:lineRule="exact"/>
        <w:rPr>
          <w:rFonts w:ascii="Verdana" w:hAnsi="Verdana"/>
          <w:sz w:val="18"/>
          <w:szCs w:val="18"/>
        </w:rPr>
      </w:pPr>
    </w:p>
    <w:p w14:paraId="3EC8BAC5" w14:textId="69D83B11" w:rsidR="00973E47" w:rsidRPr="00153B53" w:rsidRDefault="00CD19F9" w:rsidP="008E6D9E">
      <w:pPr>
        <w:numPr>
          <w:ilvl w:val="2"/>
          <w:numId w:val="5"/>
        </w:numPr>
        <w:tabs>
          <w:tab w:val="clear" w:pos="1701"/>
          <w:tab w:val="num" w:pos="851"/>
        </w:tabs>
        <w:spacing w:after="0" w:line="320" w:lineRule="exact"/>
        <w:ind w:left="709" w:hanging="709"/>
        <w:rPr>
          <w:rFonts w:ascii="Verdana" w:hAnsi="Verdana"/>
          <w:sz w:val="18"/>
          <w:szCs w:val="18"/>
        </w:rPr>
      </w:pPr>
      <w:bookmarkStart w:id="142" w:name="_Ref262552287"/>
      <w:bookmarkStart w:id="143" w:name="_Ref168844178"/>
      <w:r w:rsidRPr="00153B53">
        <w:rPr>
          <w:rFonts w:ascii="Verdana" w:hAnsi="Verdana"/>
          <w:sz w:val="18"/>
          <w:szCs w:val="18"/>
        </w:rPr>
        <w:t>fornecer ao Debenturista e ao Agente Fiduciário dos CRI,</w:t>
      </w:r>
      <w:bookmarkEnd w:id="142"/>
      <w:r w:rsidRPr="00153B53">
        <w:rPr>
          <w:rFonts w:ascii="Verdana" w:hAnsi="Verdana"/>
          <w:sz w:val="18"/>
          <w:szCs w:val="18"/>
        </w:rPr>
        <w:t xml:space="preserve"> na data em que ocorrer primeiro entre o decurso de 3 (três) meses contados da data de término de cada exercício social ou a data da efetiva publicação, cópia das demonstrações financeiras consolidadas da Companhia</w:t>
      </w:r>
      <w:r w:rsidR="007E539B" w:rsidRPr="00153B53">
        <w:rPr>
          <w:rFonts w:ascii="Verdana" w:hAnsi="Verdana"/>
          <w:sz w:val="18"/>
          <w:szCs w:val="18"/>
        </w:rPr>
        <w:t>,</w:t>
      </w:r>
      <w:r w:rsidRPr="00153B53">
        <w:rPr>
          <w:rFonts w:ascii="Verdana" w:hAnsi="Verdana"/>
          <w:sz w:val="18"/>
          <w:szCs w:val="18"/>
        </w:rPr>
        <w:t xml:space="preserve"> auditadas por auditor independente registrado na CVM dentre </w:t>
      </w:r>
      <w:r w:rsidR="0042780A" w:rsidRPr="00AE7048">
        <w:rPr>
          <w:rFonts w:ascii="Verdana" w:hAnsi="Verdana"/>
          <w:sz w:val="18"/>
          <w:szCs w:val="18"/>
        </w:rPr>
        <w:t>Deloitte Touche Tohmatsu Auditores Independentes, Ernst &amp; Young Auditores Independentes, KPMG Auditores Independentes e PricewaterhouseCoopers Auditores Independentes</w:t>
      </w:r>
      <w:r w:rsidRPr="00153B53">
        <w:rPr>
          <w:rFonts w:ascii="Verdana" w:hAnsi="Verdana"/>
          <w:sz w:val="18"/>
          <w:szCs w:val="18"/>
        </w:rPr>
        <w:t xml:space="preserve"> (“</w:t>
      </w:r>
      <w:r w:rsidRPr="00153B53">
        <w:rPr>
          <w:rFonts w:ascii="Verdana" w:hAnsi="Verdana"/>
          <w:sz w:val="18"/>
          <w:szCs w:val="18"/>
          <w:u w:val="single"/>
        </w:rPr>
        <w:t>Auditor Independente</w:t>
      </w:r>
      <w:r w:rsidRPr="00153B53">
        <w:rPr>
          <w:rFonts w:ascii="Verdana" w:hAnsi="Verdana"/>
          <w:sz w:val="18"/>
          <w:szCs w:val="18"/>
        </w:rPr>
        <w:t>”), relativas ao respectivo exercício social, preparadas de acordo com a Lei das Sociedades por Ações e com as regras emitidas pela CVM (“</w:t>
      </w:r>
      <w:r w:rsidRPr="00153B53">
        <w:rPr>
          <w:rFonts w:ascii="Verdana" w:hAnsi="Verdana"/>
          <w:sz w:val="18"/>
          <w:szCs w:val="18"/>
          <w:u w:val="single"/>
        </w:rPr>
        <w:t>Demonstrações Financeiras Consolidadas Auditadas da Companhia</w:t>
      </w:r>
      <w:r w:rsidRPr="00153B53">
        <w:rPr>
          <w:rFonts w:ascii="Verdana" w:hAnsi="Verdana"/>
          <w:sz w:val="18"/>
          <w:szCs w:val="18"/>
        </w:rPr>
        <w:t>”);</w:t>
      </w:r>
      <w:r w:rsidR="00D140F6" w:rsidRPr="00153B53">
        <w:rPr>
          <w:rFonts w:ascii="Verdana" w:hAnsi="Verdana"/>
          <w:sz w:val="18"/>
          <w:szCs w:val="18"/>
        </w:rPr>
        <w:t xml:space="preserve"> </w:t>
      </w:r>
    </w:p>
    <w:p w14:paraId="35B1F035" w14:textId="77777777" w:rsidR="006354EC" w:rsidRPr="00153B53" w:rsidRDefault="006354EC" w:rsidP="007D5753">
      <w:pPr>
        <w:spacing w:after="0" w:line="320" w:lineRule="exact"/>
        <w:ind w:left="142"/>
        <w:rPr>
          <w:rFonts w:ascii="Verdana" w:hAnsi="Verdana"/>
          <w:sz w:val="18"/>
          <w:szCs w:val="18"/>
        </w:rPr>
      </w:pPr>
      <w:bookmarkStart w:id="144" w:name="_Ref225332080"/>
      <w:bookmarkEnd w:id="143"/>
    </w:p>
    <w:p w14:paraId="0658F687" w14:textId="77777777" w:rsidR="00973E47"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fornecer ao</w:t>
      </w:r>
      <w:r w:rsidR="002D48C5" w:rsidRPr="00153B53">
        <w:rPr>
          <w:rFonts w:ascii="Verdana" w:hAnsi="Verdana"/>
          <w:sz w:val="18"/>
          <w:szCs w:val="18"/>
        </w:rPr>
        <w:t xml:space="preserve"> Debenturista</w:t>
      </w:r>
      <w:r w:rsidR="00441E73" w:rsidRPr="00153B53">
        <w:rPr>
          <w:rFonts w:ascii="Verdana" w:hAnsi="Verdana"/>
          <w:sz w:val="18"/>
          <w:szCs w:val="18"/>
        </w:rPr>
        <w:t xml:space="preserve"> e ao Agente Fiduciário dos CRI</w:t>
      </w:r>
      <w:r w:rsidRPr="00153B53">
        <w:rPr>
          <w:rFonts w:ascii="Verdana" w:hAnsi="Verdana"/>
          <w:sz w:val="18"/>
          <w:szCs w:val="18"/>
        </w:rPr>
        <w:t>:</w:t>
      </w:r>
      <w:bookmarkEnd w:id="144"/>
    </w:p>
    <w:p w14:paraId="627A3ACD" w14:textId="77777777" w:rsidR="009E4AEE" w:rsidRPr="00153B53" w:rsidRDefault="009E4AEE" w:rsidP="007D5753">
      <w:pPr>
        <w:spacing w:after="0" w:line="320" w:lineRule="exact"/>
        <w:ind w:left="567"/>
        <w:rPr>
          <w:rFonts w:ascii="Verdana" w:hAnsi="Verdana"/>
          <w:sz w:val="18"/>
          <w:szCs w:val="18"/>
        </w:rPr>
      </w:pPr>
    </w:p>
    <w:p w14:paraId="279F6081" w14:textId="1DD398A2" w:rsidR="000240B3" w:rsidRPr="00401B3A" w:rsidRDefault="000240B3" w:rsidP="008E6D9E">
      <w:pPr>
        <w:numPr>
          <w:ilvl w:val="3"/>
          <w:numId w:val="5"/>
        </w:numPr>
        <w:spacing w:after="0" w:line="320" w:lineRule="exact"/>
        <w:ind w:left="1134"/>
        <w:rPr>
          <w:rFonts w:ascii="Verdana" w:hAnsi="Verdana"/>
          <w:sz w:val="16"/>
          <w:szCs w:val="16"/>
        </w:rPr>
      </w:pPr>
      <w:bookmarkStart w:id="145" w:name="_Ref285571943"/>
      <w:bookmarkStart w:id="146" w:name="_Ref168844063"/>
      <w:bookmarkStart w:id="147" w:name="_Ref278277903"/>
      <w:bookmarkStart w:id="148" w:name="_Ref168844180"/>
      <w:r w:rsidRPr="00401B3A">
        <w:rPr>
          <w:rFonts w:ascii="Verdana" w:hAnsi="Verdana"/>
          <w:sz w:val="18"/>
          <w:szCs w:val="18"/>
        </w:rPr>
        <w:t>no prazo de até 5 (cinco) Dias Úteis contados das datas a que se refere o inciso</w:t>
      </w:r>
      <w:r>
        <w:rPr>
          <w:rFonts w:ascii="Verdana" w:hAnsi="Verdana"/>
          <w:sz w:val="18"/>
          <w:szCs w:val="18"/>
        </w:rPr>
        <w:t xml:space="preserve"> I acima, </w:t>
      </w:r>
      <w:r w:rsidRPr="00401B3A">
        <w:rPr>
          <w:rFonts w:ascii="Verdana" w:hAnsi="Verdana"/>
          <w:sz w:val="18"/>
          <w:szCs w:val="18"/>
        </w:rPr>
        <w:t xml:space="preserve">a memória de cálculo contendo todas as rubricas necessárias à verificação dos Índices Financeiros, bem como os valores do enquadramento na nota explicativa, sob pena de impossibilidade de acompanhamento dos Índices Financeiros pelo </w:t>
      </w:r>
      <w:bookmarkStart w:id="149" w:name="_Hlk3813390"/>
      <w:r w:rsidRPr="00401B3A">
        <w:rPr>
          <w:rFonts w:ascii="Verdana" w:hAnsi="Verdana"/>
          <w:sz w:val="18"/>
          <w:szCs w:val="18"/>
        </w:rPr>
        <w:t>Agente Fiduciário dos CRI</w:t>
      </w:r>
      <w:bookmarkEnd w:id="149"/>
      <w:r w:rsidRPr="00401B3A">
        <w:rPr>
          <w:rFonts w:ascii="Verdana" w:hAnsi="Verdana"/>
          <w:sz w:val="18"/>
          <w:szCs w:val="18"/>
        </w:rPr>
        <w:t>, podendo este solicitar à Companhia e/ou à Securitizadora todos os eventuais esclarecimentos adicionais que se façam necessários;</w:t>
      </w:r>
    </w:p>
    <w:p w14:paraId="6C89A48C" w14:textId="77777777" w:rsidR="000240B3" w:rsidRDefault="000240B3" w:rsidP="00401B3A">
      <w:pPr>
        <w:spacing w:after="0" w:line="320" w:lineRule="exact"/>
        <w:ind w:left="1134"/>
        <w:rPr>
          <w:rFonts w:ascii="Verdana" w:hAnsi="Verdana"/>
          <w:sz w:val="18"/>
          <w:szCs w:val="18"/>
        </w:rPr>
      </w:pPr>
    </w:p>
    <w:p w14:paraId="4B16CC8C" w14:textId="5B1BC551" w:rsidR="009E4AEE" w:rsidRPr="00153B53" w:rsidRDefault="00CD19F9"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no prazo de até 5 (cinco) Dias Úteis contados das datas a que se refere o inciso </w:t>
      </w:r>
      <w:r w:rsidRPr="00153B53">
        <w:rPr>
          <w:rFonts w:ascii="Verdana" w:hAnsi="Verdana"/>
          <w:sz w:val="18"/>
          <w:szCs w:val="18"/>
        </w:rPr>
        <w:fldChar w:fldCharType="begin"/>
      </w:r>
      <w:r w:rsidRPr="00153B53">
        <w:rPr>
          <w:rFonts w:ascii="Verdana" w:hAnsi="Verdana"/>
          <w:sz w:val="18"/>
          <w:szCs w:val="18"/>
        </w:rPr>
        <w:instrText xml:space="preserve"> REF _Ref262552287 \n \p \h  \* MERGEFORMAT </w:instrText>
      </w:r>
      <w:r w:rsidRPr="00153B53">
        <w:rPr>
          <w:rFonts w:ascii="Verdana" w:hAnsi="Verdana"/>
          <w:sz w:val="18"/>
          <w:szCs w:val="18"/>
        </w:rPr>
      </w:r>
      <w:r w:rsidRPr="00153B53">
        <w:rPr>
          <w:rFonts w:ascii="Verdana" w:hAnsi="Verdana"/>
          <w:sz w:val="18"/>
          <w:szCs w:val="18"/>
        </w:rPr>
        <w:fldChar w:fldCharType="separate"/>
      </w:r>
      <w:r w:rsidR="006D5FCC">
        <w:rPr>
          <w:rFonts w:ascii="Verdana" w:hAnsi="Verdana"/>
          <w:sz w:val="18"/>
          <w:szCs w:val="18"/>
        </w:rPr>
        <w:t>I acima</w:t>
      </w:r>
      <w:r w:rsidRPr="00153B53">
        <w:rPr>
          <w:rFonts w:ascii="Verdana" w:hAnsi="Verdana"/>
          <w:sz w:val="18"/>
          <w:szCs w:val="18"/>
        </w:rPr>
        <w:fldChar w:fldCharType="end"/>
      </w:r>
      <w:r w:rsidRPr="00153B53">
        <w:rPr>
          <w:rFonts w:ascii="Verdana" w:hAnsi="Verdana"/>
          <w:sz w:val="18"/>
          <w:szCs w:val="18"/>
        </w:rPr>
        <w:t>, declaração firmada por representantes legais da Companhia, na forma de seu estatuto social, atestando (i) </w:t>
      </w:r>
      <w:r w:rsidR="00C45BAA" w:rsidRPr="00153B53" w:rsidDel="00C45BAA">
        <w:rPr>
          <w:rFonts w:ascii="Verdana" w:hAnsi="Verdana"/>
          <w:sz w:val="18"/>
          <w:szCs w:val="18"/>
        </w:rPr>
        <w:t xml:space="preserve"> </w:t>
      </w:r>
      <w:r w:rsidR="000240B3" w:rsidRPr="00401B3A">
        <w:rPr>
          <w:rFonts w:ascii="Verdana" w:hAnsi="Verdana"/>
          <w:sz w:val="18"/>
          <w:szCs w:val="18"/>
        </w:rPr>
        <w:t>a veracidade do</w:t>
      </w:r>
      <w:r w:rsidR="003919E6">
        <w:rPr>
          <w:rFonts w:ascii="Verdana" w:hAnsi="Verdana"/>
          <w:sz w:val="18"/>
          <w:szCs w:val="18"/>
        </w:rPr>
        <w:t>s</w:t>
      </w:r>
      <w:r w:rsidR="000240B3" w:rsidRPr="00401B3A">
        <w:rPr>
          <w:rFonts w:ascii="Verdana" w:hAnsi="Verdana"/>
          <w:sz w:val="18"/>
          <w:szCs w:val="18"/>
        </w:rPr>
        <w:t xml:space="preserve"> Índice</w:t>
      </w:r>
      <w:r w:rsidR="003919E6">
        <w:rPr>
          <w:rFonts w:ascii="Verdana" w:hAnsi="Verdana"/>
          <w:sz w:val="18"/>
          <w:szCs w:val="18"/>
        </w:rPr>
        <w:t>s</w:t>
      </w:r>
      <w:r w:rsidR="000240B3" w:rsidRPr="00401B3A">
        <w:rPr>
          <w:rFonts w:ascii="Verdana" w:hAnsi="Verdana"/>
          <w:sz w:val="18"/>
          <w:szCs w:val="18"/>
        </w:rPr>
        <w:t xml:space="preserve"> Financeiro</w:t>
      </w:r>
      <w:r w:rsidR="003919E6">
        <w:rPr>
          <w:rFonts w:ascii="Verdana" w:hAnsi="Verdana"/>
          <w:sz w:val="18"/>
          <w:szCs w:val="18"/>
        </w:rPr>
        <w:t>s</w:t>
      </w:r>
      <w:r w:rsidR="000240B3">
        <w:rPr>
          <w:rFonts w:ascii="Verdana" w:hAnsi="Verdana"/>
          <w:sz w:val="18"/>
          <w:szCs w:val="18"/>
        </w:rPr>
        <w:t>; (ii)</w:t>
      </w:r>
      <w:r w:rsidR="000240B3" w:rsidRPr="00153B53">
        <w:rPr>
          <w:rFonts w:ascii="Verdana" w:hAnsi="Verdana"/>
          <w:sz w:val="18"/>
          <w:szCs w:val="18"/>
        </w:rPr>
        <w:t xml:space="preserve"> </w:t>
      </w:r>
      <w:r w:rsidRPr="00153B53">
        <w:rPr>
          <w:rFonts w:ascii="Verdana" w:hAnsi="Verdana"/>
          <w:sz w:val="18"/>
          <w:szCs w:val="18"/>
        </w:rPr>
        <w:t>que permanecem válidas as disposições contidas nesta Escritura de Emissão; (ii</w:t>
      </w:r>
      <w:r w:rsidR="000240B3">
        <w:rPr>
          <w:rFonts w:ascii="Verdana" w:hAnsi="Verdana"/>
          <w:sz w:val="18"/>
          <w:szCs w:val="18"/>
        </w:rPr>
        <w:t>i</w:t>
      </w:r>
      <w:r w:rsidRPr="00153B53">
        <w:rPr>
          <w:rFonts w:ascii="Verdana" w:hAnsi="Verdana"/>
          <w:sz w:val="18"/>
          <w:szCs w:val="18"/>
        </w:rPr>
        <w:t>) a não ocorrência de qualquer Evento de Inadimplemento; e (</w:t>
      </w:r>
      <w:r w:rsidR="000240B3">
        <w:rPr>
          <w:rFonts w:ascii="Verdana" w:hAnsi="Verdana"/>
          <w:sz w:val="18"/>
          <w:szCs w:val="18"/>
        </w:rPr>
        <w:t>iv</w:t>
      </w:r>
      <w:r w:rsidRPr="00153B53">
        <w:rPr>
          <w:rFonts w:ascii="Verdana" w:hAnsi="Verdana"/>
          <w:sz w:val="18"/>
          <w:szCs w:val="18"/>
        </w:rPr>
        <w:t>) que não foram praticados atos em desacordo com o estatuto social da Companhia;</w:t>
      </w:r>
      <w:bookmarkEnd w:id="145"/>
    </w:p>
    <w:p w14:paraId="45ADC6B3" w14:textId="062EC3B6" w:rsidR="00CD19F9" w:rsidRPr="00153B53" w:rsidRDefault="001E59C6" w:rsidP="007D5753">
      <w:pPr>
        <w:spacing w:after="0" w:line="320" w:lineRule="exact"/>
        <w:ind w:left="567"/>
        <w:rPr>
          <w:rFonts w:ascii="Verdana" w:hAnsi="Verdana"/>
          <w:sz w:val="18"/>
          <w:szCs w:val="18"/>
        </w:rPr>
      </w:pPr>
      <w:r w:rsidRPr="00153B53">
        <w:rPr>
          <w:rFonts w:ascii="Verdana" w:hAnsi="Verdana"/>
          <w:sz w:val="18"/>
          <w:szCs w:val="18"/>
        </w:rPr>
        <w:t xml:space="preserve"> </w:t>
      </w:r>
    </w:p>
    <w:p w14:paraId="36ACA3C9" w14:textId="44B1EFE0" w:rsidR="00CD19F9" w:rsidRPr="00153B53" w:rsidRDefault="00CD19F9" w:rsidP="008E6D9E">
      <w:pPr>
        <w:numPr>
          <w:ilvl w:val="3"/>
          <w:numId w:val="5"/>
        </w:numPr>
        <w:spacing w:after="0" w:line="320" w:lineRule="exact"/>
        <w:ind w:left="1134"/>
        <w:rPr>
          <w:rFonts w:ascii="Verdana" w:hAnsi="Verdana"/>
          <w:sz w:val="18"/>
          <w:szCs w:val="18"/>
        </w:rPr>
      </w:pPr>
      <w:bookmarkStart w:id="150" w:name="_Hlk3801981"/>
      <w:r w:rsidRPr="00153B53">
        <w:rPr>
          <w:rFonts w:ascii="Verdana" w:hAnsi="Verdana"/>
          <w:sz w:val="18"/>
          <w:szCs w:val="18"/>
        </w:rPr>
        <w:t xml:space="preserve">no prazo de até </w:t>
      </w:r>
      <w:r w:rsidR="001E59C6" w:rsidRPr="00153B53">
        <w:rPr>
          <w:rFonts w:ascii="Verdana" w:hAnsi="Verdana"/>
          <w:sz w:val="18"/>
          <w:szCs w:val="18"/>
        </w:rPr>
        <w:t>5</w:t>
      </w:r>
      <w:r w:rsidRPr="00153B53">
        <w:rPr>
          <w:rFonts w:ascii="Verdana" w:hAnsi="Verdana"/>
          <w:sz w:val="18"/>
          <w:szCs w:val="18"/>
        </w:rPr>
        <w:t> (</w:t>
      </w:r>
      <w:r w:rsidR="001E59C6" w:rsidRPr="00153B53">
        <w:rPr>
          <w:rFonts w:ascii="Verdana" w:hAnsi="Verdana"/>
          <w:sz w:val="18"/>
          <w:szCs w:val="18"/>
        </w:rPr>
        <w:t>cinco</w:t>
      </w:r>
      <w:r w:rsidRPr="00153B53">
        <w:rPr>
          <w:rFonts w:ascii="Verdana" w:hAnsi="Verdana"/>
          <w:sz w:val="18"/>
          <w:szCs w:val="18"/>
        </w:rPr>
        <w:t>) Dia</w:t>
      </w:r>
      <w:r w:rsidR="001E59C6" w:rsidRPr="00153B53">
        <w:rPr>
          <w:rFonts w:ascii="Verdana" w:hAnsi="Verdana"/>
          <w:sz w:val="18"/>
          <w:szCs w:val="18"/>
        </w:rPr>
        <w:t>s</w:t>
      </w:r>
      <w:r w:rsidRPr="00153B53">
        <w:rPr>
          <w:rFonts w:ascii="Verdana" w:hAnsi="Verdana"/>
          <w:sz w:val="18"/>
          <w:szCs w:val="18"/>
        </w:rPr>
        <w:t xml:space="preserve"> Út</w:t>
      </w:r>
      <w:r w:rsidR="001E59C6" w:rsidRPr="00153B53">
        <w:rPr>
          <w:rFonts w:ascii="Verdana" w:hAnsi="Verdana"/>
          <w:sz w:val="18"/>
          <w:szCs w:val="18"/>
        </w:rPr>
        <w:t>eis</w:t>
      </w:r>
      <w:r w:rsidRPr="00153B53">
        <w:rPr>
          <w:rFonts w:ascii="Verdana" w:hAnsi="Verdana"/>
          <w:sz w:val="18"/>
          <w:szCs w:val="18"/>
        </w:rPr>
        <w:t xml:space="preserve"> contado</w:t>
      </w:r>
      <w:r w:rsidR="001E59C6" w:rsidRPr="00153B53">
        <w:rPr>
          <w:rFonts w:ascii="Verdana" w:hAnsi="Verdana"/>
          <w:sz w:val="18"/>
          <w:szCs w:val="18"/>
        </w:rPr>
        <w:t>s</w:t>
      </w:r>
      <w:r w:rsidRPr="00153B53">
        <w:rPr>
          <w:rFonts w:ascii="Verdana" w:hAnsi="Verdana"/>
          <w:sz w:val="18"/>
          <w:szCs w:val="18"/>
        </w:rPr>
        <w:t xml:space="preserve"> da data em que forem realizados, avisos ao Debenturista;</w:t>
      </w:r>
      <w:bookmarkEnd w:id="146"/>
      <w:bookmarkEnd w:id="147"/>
    </w:p>
    <w:p w14:paraId="794C361E" w14:textId="77777777" w:rsidR="009E4AEE" w:rsidRPr="00153B53" w:rsidRDefault="009E4AEE" w:rsidP="007D5753">
      <w:pPr>
        <w:spacing w:after="0" w:line="320" w:lineRule="exact"/>
        <w:ind w:left="567"/>
        <w:rPr>
          <w:rFonts w:ascii="Verdana" w:hAnsi="Verdana"/>
          <w:sz w:val="18"/>
          <w:szCs w:val="18"/>
        </w:rPr>
      </w:pPr>
    </w:p>
    <w:bookmarkEnd w:id="150"/>
    <w:p w14:paraId="181418EF" w14:textId="6FB01266" w:rsidR="00CD19F9" w:rsidRPr="00153B53" w:rsidRDefault="00CD19F9" w:rsidP="008E6D9E">
      <w:pPr>
        <w:numPr>
          <w:ilvl w:val="3"/>
          <w:numId w:val="5"/>
        </w:numPr>
        <w:spacing w:after="0" w:line="320" w:lineRule="exact"/>
        <w:ind w:left="1134"/>
        <w:rPr>
          <w:rStyle w:val="DeltaViewInsertion"/>
          <w:rFonts w:ascii="Verdana" w:hAnsi="Verdana"/>
          <w:color w:val="auto"/>
          <w:sz w:val="18"/>
          <w:szCs w:val="18"/>
          <w:u w:val="none"/>
        </w:rPr>
      </w:pPr>
      <w:r w:rsidRPr="00153B53">
        <w:rPr>
          <w:rFonts w:ascii="Verdana" w:hAnsi="Verdana"/>
          <w:sz w:val="18"/>
          <w:szCs w:val="18"/>
        </w:rPr>
        <w:t xml:space="preserve">no prazo de até </w:t>
      </w:r>
      <w:r w:rsidR="001E59C6" w:rsidRPr="00153B53">
        <w:rPr>
          <w:rFonts w:ascii="Verdana" w:hAnsi="Verdana"/>
          <w:sz w:val="18"/>
          <w:szCs w:val="18"/>
        </w:rPr>
        <w:t xml:space="preserve">5 (cinco) Dias Úteis </w:t>
      </w:r>
      <w:r w:rsidRPr="00153B53">
        <w:rPr>
          <w:rStyle w:val="DeltaViewInsertion"/>
          <w:rFonts w:ascii="Verdana" w:hAnsi="Verdana"/>
          <w:color w:val="auto"/>
          <w:sz w:val="18"/>
          <w:szCs w:val="18"/>
          <w:u w:val="none"/>
        </w:rPr>
        <w:t>contado</w:t>
      </w:r>
      <w:r w:rsidR="001E59C6" w:rsidRPr="00153B53">
        <w:rPr>
          <w:rStyle w:val="DeltaViewInsertion"/>
          <w:rFonts w:ascii="Verdana" w:hAnsi="Verdana"/>
          <w:color w:val="auto"/>
          <w:sz w:val="18"/>
          <w:szCs w:val="18"/>
          <w:u w:val="none"/>
        </w:rPr>
        <w:t>s</w:t>
      </w:r>
      <w:r w:rsidRPr="00153B53">
        <w:rPr>
          <w:rStyle w:val="DeltaViewInsertion"/>
          <w:rFonts w:ascii="Verdana" w:hAnsi="Verdana"/>
          <w:color w:val="auto"/>
          <w:sz w:val="18"/>
          <w:szCs w:val="18"/>
          <w:u w:val="none"/>
        </w:rPr>
        <w:t xml:space="preserve"> da data de ocorrência, comunicado acerca da ocorrência (i) de qualquer inadimplemento, pela Companhia, de qualquer obrigação </w:t>
      </w:r>
      <w:r w:rsidRPr="00153B53">
        <w:rPr>
          <w:rFonts w:ascii="Verdana" w:hAnsi="Verdana"/>
          <w:sz w:val="18"/>
          <w:szCs w:val="18"/>
        </w:rPr>
        <w:t>prevista</w:t>
      </w:r>
      <w:r w:rsidRPr="00153B53">
        <w:rPr>
          <w:rStyle w:val="DeltaViewInsertion"/>
          <w:rFonts w:ascii="Verdana" w:hAnsi="Verdana"/>
          <w:color w:val="auto"/>
          <w:sz w:val="18"/>
          <w:szCs w:val="18"/>
          <w:u w:val="none"/>
        </w:rPr>
        <w:t xml:space="preserve"> nesta Escritura de Emissão; e/ou (ii) de qualquer Evento de Inadimplemento;</w:t>
      </w:r>
    </w:p>
    <w:p w14:paraId="50BEC253" w14:textId="77777777" w:rsidR="009E4AEE" w:rsidRPr="00153B53" w:rsidRDefault="009E4AEE" w:rsidP="007D5753">
      <w:pPr>
        <w:spacing w:after="0" w:line="320" w:lineRule="exact"/>
        <w:ind w:left="567"/>
        <w:rPr>
          <w:rFonts w:ascii="Verdana" w:hAnsi="Verdana"/>
          <w:sz w:val="18"/>
          <w:szCs w:val="18"/>
        </w:rPr>
      </w:pPr>
    </w:p>
    <w:p w14:paraId="560D442B" w14:textId="35AC8464" w:rsidR="00973E47" w:rsidRPr="00153B53" w:rsidRDefault="00CD19F9"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w:t>
      </w:r>
      <w:bookmarkStart w:id="151" w:name="_DV_C1319"/>
      <w:r w:rsidRPr="00153B53">
        <w:rPr>
          <w:rFonts w:ascii="Verdana" w:hAnsi="Verdana"/>
          <w:sz w:val="18"/>
          <w:szCs w:val="18"/>
        </w:rPr>
        <w:t>5 (cinco) Dias Úteis</w:t>
      </w:r>
      <w:r w:rsidRPr="00153B53" w:rsidDel="00B66CC1">
        <w:rPr>
          <w:rStyle w:val="DeltaViewInsertion"/>
          <w:rFonts w:ascii="Verdana" w:hAnsi="Verdana"/>
          <w:color w:val="auto"/>
          <w:sz w:val="18"/>
          <w:szCs w:val="18"/>
          <w:u w:val="none"/>
        </w:rPr>
        <w:t xml:space="preserve"> </w:t>
      </w:r>
      <w:r w:rsidRPr="00153B53">
        <w:rPr>
          <w:rStyle w:val="DeltaViewInsertion"/>
          <w:rFonts w:ascii="Verdana" w:hAnsi="Verdana"/>
          <w:color w:val="auto"/>
          <w:sz w:val="18"/>
          <w:szCs w:val="18"/>
          <w:u w:val="none"/>
        </w:rPr>
        <w:t>contados da data de recebimento, envio de cópia de qualquer correspondência ou notificação, judicial ou extrajudicial, recebida pela Companhia relacionada (i) a</w:t>
      </w:r>
      <w:bookmarkEnd w:id="151"/>
      <w:r w:rsidRPr="00153B53">
        <w:rPr>
          <w:rFonts w:ascii="Verdana" w:hAnsi="Verdana"/>
          <w:sz w:val="18"/>
          <w:szCs w:val="18"/>
        </w:rPr>
        <w:t xml:space="preserve"> qualquer inadimplemento, pela Companhia, de qualquer obrigação prevista nesta Escritura de Emissão e/ou em qualquer dos demais Documentos da Operação; e/ou (ii) a um Evento de Inadimplemento</w:t>
      </w:r>
      <w:r w:rsidR="009E4AEE" w:rsidRPr="00153B53">
        <w:rPr>
          <w:rFonts w:ascii="Verdana" w:hAnsi="Verdana"/>
          <w:sz w:val="18"/>
          <w:szCs w:val="18"/>
        </w:rPr>
        <w:t>;</w:t>
      </w:r>
    </w:p>
    <w:p w14:paraId="365FC79F" w14:textId="77777777" w:rsidR="009E4AEE" w:rsidRPr="00153B53" w:rsidRDefault="009E4AEE" w:rsidP="007D5753">
      <w:pPr>
        <w:spacing w:after="0" w:line="320" w:lineRule="exact"/>
        <w:ind w:left="567"/>
        <w:rPr>
          <w:rFonts w:ascii="Verdana" w:hAnsi="Verdana"/>
          <w:sz w:val="18"/>
          <w:szCs w:val="18"/>
        </w:rPr>
      </w:pPr>
    </w:p>
    <w:p w14:paraId="55FCFA10" w14:textId="678562A1" w:rsidR="002C29A3" w:rsidRPr="00153B53" w:rsidRDefault="002C29A3" w:rsidP="008E6D9E">
      <w:pPr>
        <w:numPr>
          <w:ilvl w:val="3"/>
          <w:numId w:val="5"/>
        </w:numPr>
        <w:spacing w:after="0" w:line="320" w:lineRule="exact"/>
        <w:ind w:left="1134"/>
        <w:rPr>
          <w:rFonts w:ascii="Verdana" w:hAnsi="Verdana"/>
          <w:sz w:val="18"/>
          <w:szCs w:val="18"/>
        </w:rPr>
      </w:pPr>
      <w:bookmarkStart w:id="152" w:name="_Ref286939940"/>
      <w:r w:rsidRPr="00153B53">
        <w:rPr>
          <w:rFonts w:ascii="Verdana" w:hAnsi="Verdana"/>
          <w:sz w:val="18"/>
          <w:szCs w:val="18"/>
        </w:rPr>
        <w:t xml:space="preserve">no prazo de até </w:t>
      </w:r>
      <w:r w:rsidR="00807AEF" w:rsidRPr="00153B53">
        <w:rPr>
          <w:rFonts w:ascii="Verdana" w:hAnsi="Verdana"/>
          <w:sz w:val="18"/>
          <w:szCs w:val="18"/>
        </w:rPr>
        <w:t xml:space="preserve">5 (cinco) </w:t>
      </w:r>
      <w:r w:rsidRPr="00153B53">
        <w:rPr>
          <w:rFonts w:ascii="Verdana" w:hAnsi="Verdana"/>
          <w:sz w:val="18"/>
          <w:szCs w:val="18"/>
        </w:rPr>
        <w:t>Dia</w:t>
      </w:r>
      <w:r w:rsidR="001E59C6" w:rsidRPr="00153B53">
        <w:rPr>
          <w:rFonts w:ascii="Verdana" w:hAnsi="Verdana"/>
          <w:sz w:val="18"/>
          <w:szCs w:val="18"/>
        </w:rPr>
        <w:t>s</w:t>
      </w:r>
      <w:r w:rsidRPr="00153B53">
        <w:rPr>
          <w:rFonts w:ascii="Verdana" w:hAnsi="Verdana"/>
          <w:sz w:val="18"/>
          <w:szCs w:val="18"/>
        </w:rPr>
        <w:t xml:space="preserve"> Út</w:t>
      </w:r>
      <w:r w:rsidR="001E59C6" w:rsidRPr="00153B53">
        <w:rPr>
          <w:rFonts w:ascii="Verdana" w:hAnsi="Verdana"/>
          <w:sz w:val="18"/>
          <w:szCs w:val="18"/>
        </w:rPr>
        <w:t>eis</w:t>
      </w:r>
      <w:r w:rsidRPr="00153B53">
        <w:rPr>
          <w:rFonts w:ascii="Verdana" w:hAnsi="Verdana"/>
          <w:sz w:val="18"/>
          <w:szCs w:val="18"/>
        </w:rPr>
        <w:t xml:space="preserve"> contado</w:t>
      </w:r>
      <w:r w:rsidR="001E59C6" w:rsidRPr="00153B53">
        <w:rPr>
          <w:rFonts w:ascii="Verdana" w:hAnsi="Verdana"/>
          <w:sz w:val="18"/>
          <w:szCs w:val="18"/>
        </w:rPr>
        <w:t>s</w:t>
      </w:r>
      <w:r w:rsidRPr="00153B53">
        <w:rPr>
          <w:rFonts w:ascii="Verdana" w:hAnsi="Verdana"/>
          <w:sz w:val="18"/>
          <w:szCs w:val="18"/>
        </w:rPr>
        <w:t xml:space="preserve"> da data de ciência, informações a respeito da ocorrência de qualquer evento ou situação que cause (i) qualquer efeito adverso relevante na situação (financeira</w:t>
      </w:r>
      <w:r w:rsidR="00250B3A" w:rsidRPr="00153B53">
        <w:rPr>
          <w:rFonts w:ascii="Verdana" w:hAnsi="Verdana"/>
          <w:sz w:val="18"/>
          <w:szCs w:val="18"/>
        </w:rPr>
        <w:t>, reputacional</w:t>
      </w:r>
      <w:r w:rsidRPr="00153B53">
        <w:rPr>
          <w:rFonts w:ascii="Verdana" w:hAnsi="Verdana"/>
          <w:sz w:val="18"/>
          <w:szCs w:val="18"/>
        </w:rPr>
        <w:t xml:space="preserve"> ou de outra natureza), nos negócios, nos bens, nos resultados operacionais e/ou nas perspectivas da Companhia; e/ou (ii)</w:t>
      </w:r>
      <w:r w:rsidR="009E6A7A" w:rsidRPr="00153B53">
        <w:rPr>
          <w:rFonts w:ascii="Verdana" w:hAnsi="Verdana"/>
          <w:sz w:val="18"/>
          <w:szCs w:val="18"/>
        </w:rPr>
        <w:t xml:space="preserve"> </w:t>
      </w:r>
      <w:r w:rsidRPr="00153B53">
        <w:rPr>
          <w:rFonts w:ascii="Verdana" w:hAnsi="Verdana"/>
          <w:sz w:val="18"/>
          <w:szCs w:val="18"/>
        </w:rPr>
        <w:t xml:space="preserve">qualquer efeito adverso </w:t>
      </w:r>
      <w:r w:rsidR="00705192" w:rsidRPr="00153B53">
        <w:rPr>
          <w:rFonts w:ascii="Verdana" w:hAnsi="Verdana"/>
          <w:sz w:val="18"/>
          <w:szCs w:val="18"/>
        </w:rPr>
        <w:t xml:space="preserve">efetivo </w:t>
      </w:r>
      <w:r w:rsidRPr="00153B53">
        <w:rPr>
          <w:rFonts w:ascii="Verdana" w:hAnsi="Verdana"/>
          <w:sz w:val="18"/>
          <w:szCs w:val="18"/>
        </w:rPr>
        <w:t xml:space="preserve">na capacidade da Companhia de cumprir </w:t>
      </w:r>
      <w:r w:rsidR="00D81110" w:rsidRPr="00153B53">
        <w:rPr>
          <w:rFonts w:ascii="Verdana" w:hAnsi="Verdana"/>
          <w:sz w:val="18"/>
          <w:szCs w:val="18"/>
        </w:rPr>
        <w:t xml:space="preserve">quaisquer </w:t>
      </w:r>
      <w:r w:rsidRPr="00153B53">
        <w:rPr>
          <w:rFonts w:ascii="Verdana" w:hAnsi="Verdana"/>
          <w:sz w:val="18"/>
          <w:szCs w:val="18"/>
        </w:rPr>
        <w:t xml:space="preserve">de suas obrigações </w:t>
      </w:r>
      <w:r w:rsidR="001E311D" w:rsidRPr="00153B53">
        <w:rPr>
          <w:rFonts w:ascii="Verdana" w:hAnsi="Verdana"/>
          <w:sz w:val="18"/>
          <w:szCs w:val="18"/>
        </w:rPr>
        <w:t>previstas nesta Escritura de Emissão ou nos demais Documentos da Operação</w:t>
      </w:r>
      <w:r w:rsidRPr="00153B53">
        <w:rPr>
          <w:rFonts w:ascii="Verdana" w:hAnsi="Verdana"/>
          <w:sz w:val="18"/>
          <w:szCs w:val="18"/>
        </w:rPr>
        <w:t xml:space="preserve"> (“</w:t>
      </w:r>
      <w:r w:rsidRPr="00153B53">
        <w:rPr>
          <w:rFonts w:ascii="Verdana" w:hAnsi="Verdana"/>
          <w:sz w:val="18"/>
          <w:szCs w:val="18"/>
          <w:u w:val="single"/>
        </w:rPr>
        <w:t>Efeito Adverso Relevante</w:t>
      </w:r>
      <w:r w:rsidRPr="00153B53">
        <w:rPr>
          <w:rFonts w:ascii="Verdana" w:hAnsi="Verdana"/>
          <w:sz w:val="18"/>
          <w:szCs w:val="18"/>
        </w:rPr>
        <w:t>”);</w:t>
      </w:r>
      <w:bookmarkEnd w:id="152"/>
    </w:p>
    <w:p w14:paraId="4706F75A" w14:textId="77777777" w:rsidR="009E4AEE" w:rsidRPr="00153B53" w:rsidRDefault="009E4AEE" w:rsidP="007D5753">
      <w:pPr>
        <w:spacing w:after="0" w:line="320" w:lineRule="exact"/>
        <w:ind w:left="567"/>
        <w:rPr>
          <w:rFonts w:ascii="Verdana" w:hAnsi="Verdana"/>
          <w:sz w:val="18"/>
          <w:szCs w:val="18"/>
        </w:rPr>
      </w:pPr>
    </w:p>
    <w:p w14:paraId="65122CD9" w14:textId="2C7F7056" w:rsidR="00CD19F9" w:rsidRPr="00153B53" w:rsidRDefault="00CD19F9"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lastRenderedPageBreak/>
        <w:t xml:space="preserve">no prazo de até </w:t>
      </w:r>
      <w:r w:rsidR="00807AEF" w:rsidRPr="00153B53">
        <w:rPr>
          <w:rFonts w:ascii="Verdana" w:hAnsi="Verdana"/>
          <w:sz w:val="18"/>
          <w:szCs w:val="18"/>
        </w:rPr>
        <w:t xml:space="preserve">5 (cinco) Dias Úteis </w:t>
      </w:r>
      <w:r w:rsidRPr="00153B53">
        <w:rPr>
          <w:rFonts w:ascii="Verdana" w:hAnsi="Verdana"/>
          <w:sz w:val="18"/>
          <w:szCs w:val="18"/>
        </w:rPr>
        <w:t>contados da data de recebimento da respectiva solicitação</w:t>
      </w:r>
      <w:r w:rsidR="00D81110" w:rsidRPr="00153B53">
        <w:rPr>
          <w:rFonts w:ascii="Verdana" w:hAnsi="Verdana"/>
          <w:sz w:val="18"/>
          <w:szCs w:val="18"/>
        </w:rPr>
        <w:t xml:space="preserve"> ou em prazo inferior caso seja necessário para atender solicitações de qualquer autoridade competente</w:t>
      </w:r>
      <w:r w:rsidRPr="00153B53">
        <w:rPr>
          <w:rFonts w:ascii="Verdana" w:hAnsi="Verdana"/>
          <w:sz w:val="18"/>
          <w:szCs w:val="18"/>
        </w:rPr>
        <w:t>, informações e/ou documentos que venham a ser solicitados pelo Debenturista</w:t>
      </w:r>
      <w:r w:rsidR="001E59C6" w:rsidRPr="00153B53">
        <w:rPr>
          <w:rFonts w:ascii="Verdana" w:hAnsi="Verdana"/>
          <w:sz w:val="18"/>
          <w:szCs w:val="18"/>
        </w:rPr>
        <w:t xml:space="preserve"> ou pelo Agente Fiduciário</w:t>
      </w:r>
      <w:r w:rsidR="009862F0" w:rsidRPr="00153B53">
        <w:rPr>
          <w:rFonts w:ascii="Verdana" w:hAnsi="Verdana"/>
          <w:sz w:val="18"/>
          <w:szCs w:val="18"/>
        </w:rPr>
        <w:t xml:space="preserve"> dos CRI</w:t>
      </w:r>
      <w:r w:rsidRPr="00153B53">
        <w:rPr>
          <w:rFonts w:ascii="Verdana" w:hAnsi="Verdana"/>
          <w:sz w:val="18"/>
          <w:szCs w:val="18"/>
        </w:rPr>
        <w:t>;</w:t>
      </w:r>
      <w:r w:rsidR="0094014E" w:rsidRPr="00153B53">
        <w:rPr>
          <w:rFonts w:ascii="Verdana" w:hAnsi="Verdana"/>
          <w:sz w:val="18"/>
          <w:szCs w:val="18"/>
        </w:rPr>
        <w:t xml:space="preserve"> </w:t>
      </w:r>
    </w:p>
    <w:p w14:paraId="43091110" w14:textId="77777777" w:rsidR="009E4AEE" w:rsidRPr="00153B53" w:rsidRDefault="009E4AEE" w:rsidP="007D5753">
      <w:pPr>
        <w:spacing w:after="0" w:line="320" w:lineRule="exact"/>
        <w:ind w:left="567"/>
        <w:rPr>
          <w:rFonts w:ascii="Verdana" w:hAnsi="Verdana"/>
          <w:sz w:val="18"/>
          <w:szCs w:val="18"/>
        </w:rPr>
      </w:pPr>
    </w:p>
    <w:p w14:paraId="054F7666" w14:textId="0CABE81E" w:rsidR="00973E47" w:rsidRPr="00153B53" w:rsidRDefault="00973E47"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5 (cinco) Dias Úteis contados da data da respectiva celebração, cópia </w:t>
      </w:r>
      <w:r w:rsidR="00712EAE" w:rsidRPr="00153B53">
        <w:rPr>
          <w:rFonts w:ascii="Verdana" w:hAnsi="Verdana"/>
          <w:sz w:val="18"/>
          <w:szCs w:val="18"/>
        </w:rPr>
        <w:t xml:space="preserve">eletrônica </w:t>
      </w:r>
      <w:r w:rsidRPr="00153B53">
        <w:rPr>
          <w:rFonts w:ascii="Verdana" w:hAnsi="Verdana"/>
          <w:sz w:val="18"/>
          <w:szCs w:val="18"/>
        </w:rPr>
        <w:t xml:space="preserve">do protocolo de apresentação desta Escritura de Emissão e de seus aditamentos perante a </w:t>
      </w:r>
      <w:r w:rsidR="00CE72B7" w:rsidRPr="00153B53">
        <w:rPr>
          <w:rFonts w:ascii="Verdana" w:hAnsi="Verdana"/>
          <w:sz w:val="18"/>
          <w:szCs w:val="18"/>
        </w:rPr>
        <w:t>JUCESP</w:t>
      </w:r>
      <w:r w:rsidRPr="00153B53">
        <w:rPr>
          <w:rFonts w:ascii="Verdana" w:hAnsi="Verdana"/>
          <w:sz w:val="18"/>
          <w:szCs w:val="18"/>
        </w:rPr>
        <w:t xml:space="preserve">; </w:t>
      </w:r>
    </w:p>
    <w:p w14:paraId="504BCC1C" w14:textId="77777777" w:rsidR="008B5CB0" w:rsidRPr="00153B53" w:rsidRDefault="008B5CB0" w:rsidP="007D5753">
      <w:pPr>
        <w:spacing w:after="0" w:line="320" w:lineRule="exact"/>
        <w:ind w:left="567"/>
        <w:rPr>
          <w:rFonts w:ascii="Verdana" w:hAnsi="Verdana"/>
          <w:sz w:val="18"/>
          <w:szCs w:val="18"/>
        </w:rPr>
      </w:pPr>
    </w:p>
    <w:p w14:paraId="547DDA4E" w14:textId="0D5A50F2" w:rsidR="00973E47" w:rsidRPr="00153B53" w:rsidRDefault="00973E47"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5 (cinco) Dias Úteis contados da data da respectiva inscrição na </w:t>
      </w:r>
      <w:r w:rsidR="00CE72B7" w:rsidRPr="00153B53">
        <w:rPr>
          <w:rFonts w:ascii="Verdana" w:hAnsi="Verdana"/>
          <w:sz w:val="18"/>
          <w:szCs w:val="18"/>
        </w:rPr>
        <w:t>JUCESP</w:t>
      </w:r>
      <w:r w:rsidRPr="00153B53">
        <w:rPr>
          <w:rFonts w:ascii="Verdana" w:hAnsi="Verdana"/>
          <w:sz w:val="18"/>
          <w:szCs w:val="18"/>
        </w:rPr>
        <w:t xml:space="preserve">, uma via original desta Escritura de Emissão e de seus aditamentos; </w:t>
      </w:r>
    </w:p>
    <w:p w14:paraId="2E4AFF92" w14:textId="77777777" w:rsidR="008B5CB0" w:rsidRPr="00153B53" w:rsidRDefault="008B5CB0" w:rsidP="007D5753">
      <w:pPr>
        <w:spacing w:after="0" w:line="320" w:lineRule="exact"/>
        <w:ind w:left="567"/>
        <w:rPr>
          <w:rFonts w:ascii="Verdana" w:hAnsi="Verdana"/>
          <w:sz w:val="18"/>
          <w:szCs w:val="18"/>
        </w:rPr>
      </w:pPr>
    </w:p>
    <w:p w14:paraId="336BCD83" w14:textId="77777777" w:rsidR="001F023A" w:rsidRDefault="00973E47" w:rsidP="008E6D9E">
      <w:pPr>
        <w:numPr>
          <w:ilvl w:val="3"/>
          <w:numId w:val="5"/>
        </w:numPr>
        <w:spacing w:after="0" w:line="320" w:lineRule="exact"/>
        <w:ind w:left="1134"/>
        <w:rPr>
          <w:rFonts w:ascii="Verdana" w:hAnsi="Verdana"/>
          <w:sz w:val="18"/>
          <w:szCs w:val="18"/>
        </w:rPr>
      </w:pPr>
      <w:r w:rsidRPr="00153B53">
        <w:rPr>
          <w:rFonts w:ascii="Verdana" w:hAnsi="Verdana"/>
          <w:sz w:val="18"/>
          <w:szCs w:val="18"/>
        </w:rPr>
        <w:t xml:space="preserve">no prazo de até </w:t>
      </w:r>
      <w:r w:rsidR="00E86F1C" w:rsidRPr="00153B53">
        <w:rPr>
          <w:rFonts w:ascii="Verdana" w:hAnsi="Verdana"/>
          <w:sz w:val="18"/>
          <w:szCs w:val="18"/>
        </w:rPr>
        <w:t xml:space="preserve">5 (cinco) Dias Úteis </w:t>
      </w:r>
      <w:r w:rsidRPr="00153B53">
        <w:rPr>
          <w:rFonts w:ascii="Verdana" w:hAnsi="Verdana"/>
          <w:sz w:val="18"/>
          <w:szCs w:val="18"/>
        </w:rPr>
        <w:t>da data de utilização</w:t>
      </w:r>
      <w:r w:rsidR="00DA779B" w:rsidRPr="00153B53">
        <w:rPr>
          <w:rFonts w:ascii="Verdana" w:hAnsi="Verdana"/>
          <w:sz w:val="18"/>
          <w:szCs w:val="18"/>
        </w:rPr>
        <w:t xml:space="preserve"> integral</w:t>
      </w:r>
      <w:r w:rsidRPr="00153B53">
        <w:rPr>
          <w:rFonts w:ascii="Verdana" w:hAnsi="Verdana"/>
          <w:sz w:val="18"/>
          <w:szCs w:val="18"/>
        </w:rPr>
        <w:t xml:space="preserve"> dos recursos líquidos obtidos com a Emissão, declaração firmada por representantes legais da Companhia acerca da utilização dos recursos líquidos obtidos com a Emissão nos termos da Cláusula</w:t>
      </w:r>
      <w:r w:rsidR="00BC7F73" w:rsidRPr="00153B53">
        <w:rPr>
          <w:rFonts w:ascii="Verdana" w:hAnsi="Verdana"/>
          <w:sz w:val="18"/>
          <w:szCs w:val="18"/>
        </w:rPr>
        <w:t xml:space="preserve"> 4 acima</w:t>
      </w:r>
      <w:r w:rsidR="001F023A">
        <w:rPr>
          <w:rFonts w:ascii="Verdana" w:hAnsi="Verdana"/>
          <w:sz w:val="18"/>
          <w:szCs w:val="18"/>
        </w:rPr>
        <w:t>; e</w:t>
      </w:r>
    </w:p>
    <w:p w14:paraId="49B7EF8F" w14:textId="77777777" w:rsidR="001F023A" w:rsidRDefault="001F023A" w:rsidP="00A52393">
      <w:pPr>
        <w:pStyle w:val="PargrafodaLista"/>
        <w:rPr>
          <w:rFonts w:ascii="Verdana" w:hAnsi="Verdana"/>
          <w:sz w:val="18"/>
          <w:szCs w:val="18"/>
        </w:rPr>
      </w:pPr>
    </w:p>
    <w:p w14:paraId="7B2CC576" w14:textId="41C51A1B" w:rsidR="00973E47" w:rsidRPr="00153B53" w:rsidRDefault="001F023A" w:rsidP="008E6D9E">
      <w:pPr>
        <w:numPr>
          <w:ilvl w:val="3"/>
          <w:numId w:val="5"/>
        </w:numPr>
        <w:spacing w:after="0" w:line="320" w:lineRule="exact"/>
        <w:ind w:left="1134"/>
        <w:rPr>
          <w:rFonts w:ascii="Verdana" w:hAnsi="Verdana"/>
          <w:sz w:val="18"/>
          <w:szCs w:val="18"/>
        </w:rPr>
      </w:pPr>
      <w:r>
        <w:rPr>
          <w:rFonts w:ascii="Verdana" w:hAnsi="Verdana"/>
          <w:sz w:val="18"/>
          <w:szCs w:val="18"/>
        </w:rPr>
        <w:t xml:space="preserve">enviar o relatório de classificação de risco elaborado pela Agência de Classificação de Risco (conforme adiante definido) nos termos da cláusula 11.1 </w:t>
      </w:r>
      <w:r w:rsidRPr="00153B53">
        <w:rPr>
          <w:rFonts w:ascii="Verdana" w:hAnsi="Verdana"/>
          <w:sz w:val="18"/>
          <w:szCs w:val="18"/>
        </w:rPr>
        <w:t xml:space="preserve">no prazo de até 5 (cinco) Dias Úteis contados da data </w:t>
      </w:r>
      <w:r>
        <w:rPr>
          <w:rFonts w:ascii="Verdana" w:hAnsi="Verdana"/>
          <w:sz w:val="18"/>
          <w:szCs w:val="18"/>
        </w:rPr>
        <w:t>do recebimento.</w:t>
      </w:r>
    </w:p>
    <w:p w14:paraId="539D90F3" w14:textId="77777777" w:rsidR="004C4C2C" w:rsidRPr="00153B53" w:rsidRDefault="004C4C2C" w:rsidP="005B7526">
      <w:pPr>
        <w:spacing w:after="0" w:line="320" w:lineRule="exact"/>
        <w:rPr>
          <w:rFonts w:ascii="Verdana" w:hAnsi="Verdana"/>
          <w:sz w:val="18"/>
          <w:szCs w:val="18"/>
        </w:rPr>
      </w:pPr>
      <w:bookmarkStart w:id="153" w:name="_Ref168844076"/>
      <w:bookmarkEnd w:id="148"/>
    </w:p>
    <w:p w14:paraId="438FCFCC" w14:textId="43A178EC" w:rsidR="00973E47" w:rsidRPr="00E43AA2"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 xml:space="preserve">cumprir, e fazer com </w:t>
      </w:r>
      <w:r w:rsidRPr="00E43AA2">
        <w:rPr>
          <w:rFonts w:ascii="Verdana" w:hAnsi="Verdana"/>
          <w:sz w:val="18"/>
          <w:szCs w:val="18"/>
        </w:rPr>
        <w:t xml:space="preserve">que </w:t>
      </w:r>
      <w:r w:rsidR="00056C9E">
        <w:rPr>
          <w:rFonts w:ascii="Verdana" w:hAnsi="Verdana"/>
          <w:sz w:val="18"/>
          <w:szCs w:val="18"/>
        </w:rPr>
        <w:t xml:space="preserve">as SPE Garantia e as SPE Investidas </w:t>
      </w:r>
      <w:r w:rsidRPr="00E43AA2">
        <w:rPr>
          <w:rFonts w:ascii="Verdana" w:hAnsi="Verdana"/>
          <w:sz w:val="18"/>
          <w:szCs w:val="18"/>
        </w:rPr>
        <w:t xml:space="preserve">cumpram, as leis, regulamentos, normas administrativas e determinações dos órgãos governamentais, autarquias ou instâncias judiciais aplicáveis ao exercício de suas atividades, exceto por aqueles questionados de boa-fé nas esferas administrativa e/ou judicial e/ou arbitral </w:t>
      </w:r>
      <w:r w:rsidR="00D81110" w:rsidRPr="00E43AA2">
        <w:rPr>
          <w:rFonts w:ascii="Verdana" w:hAnsi="Verdana"/>
          <w:sz w:val="18"/>
          <w:szCs w:val="18"/>
        </w:rPr>
        <w:t xml:space="preserve">e </w:t>
      </w:r>
      <w:r w:rsidRPr="00E43AA2">
        <w:rPr>
          <w:rFonts w:ascii="Verdana" w:hAnsi="Verdana"/>
          <w:sz w:val="18"/>
          <w:szCs w:val="18"/>
        </w:rPr>
        <w:t>cujo descumprimento não possa causar um Efeito Adverso Relevante</w:t>
      </w:r>
      <w:r w:rsidR="00973E47" w:rsidRPr="00E43AA2">
        <w:rPr>
          <w:rFonts w:ascii="Verdana" w:hAnsi="Verdana"/>
          <w:sz w:val="18"/>
          <w:szCs w:val="18"/>
        </w:rPr>
        <w:t>;</w:t>
      </w:r>
      <w:bookmarkEnd w:id="153"/>
    </w:p>
    <w:p w14:paraId="7F23A96F" w14:textId="77777777" w:rsidR="00954925" w:rsidRPr="00E43AA2" w:rsidRDefault="00954925" w:rsidP="007D5753">
      <w:pPr>
        <w:spacing w:after="0" w:line="320" w:lineRule="exact"/>
        <w:ind w:left="567"/>
        <w:rPr>
          <w:rFonts w:ascii="Verdana" w:hAnsi="Verdana"/>
          <w:sz w:val="18"/>
          <w:szCs w:val="18"/>
        </w:rPr>
      </w:pPr>
      <w:bookmarkStart w:id="154" w:name="_Ref168844078"/>
    </w:p>
    <w:p w14:paraId="16280FD9" w14:textId="485C8B3D" w:rsidR="00973E47" w:rsidRPr="00E43AA2"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E43AA2">
        <w:rPr>
          <w:rFonts w:ascii="Verdana" w:hAnsi="Verdana"/>
          <w:sz w:val="18"/>
          <w:szCs w:val="18"/>
        </w:rPr>
        <w:t xml:space="preserve">manter, e fazer com que </w:t>
      </w:r>
      <w:r w:rsidR="00056C9E">
        <w:rPr>
          <w:rFonts w:ascii="Verdana" w:hAnsi="Verdana"/>
          <w:sz w:val="18"/>
          <w:szCs w:val="18"/>
        </w:rPr>
        <w:t xml:space="preserve">as SPE Garantia e as SPE Investidas </w:t>
      </w:r>
      <w:r w:rsidRPr="00E43AA2">
        <w:rPr>
          <w:rFonts w:ascii="Verdana" w:hAnsi="Verdana"/>
          <w:sz w:val="18"/>
          <w:szCs w:val="18"/>
        </w:rPr>
        <w:t xml:space="preserve">mantenham, sempre válidas, eficazes, em perfeita ordem e em pleno vigor, todas as licenças, concessões, autorizações, permissões e alvarás, inclusive ambientais, </w:t>
      </w:r>
      <w:r w:rsidR="006B4359" w:rsidRPr="00E43AA2">
        <w:rPr>
          <w:rFonts w:ascii="Verdana" w:hAnsi="Verdana"/>
          <w:sz w:val="18"/>
          <w:szCs w:val="18"/>
        </w:rPr>
        <w:t xml:space="preserve">necessárias </w:t>
      </w:r>
      <w:r w:rsidRPr="00E43AA2">
        <w:rPr>
          <w:rFonts w:ascii="Verdana" w:hAnsi="Verdana"/>
          <w:sz w:val="18"/>
          <w:szCs w:val="18"/>
        </w:rPr>
        <w:t xml:space="preserve">ao exercício de suas atividades, exceto (i) se comprovadamente os efeitos de tal não renovação, cancelamento, cassação, revogação ou suspensão sejam objeto de questionamentos, de boa-fé, </w:t>
      </w:r>
      <w:r w:rsidR="00D81110" w:rsidRPr="00E43AA2">
        <w:rPr>
          <w:rFonts w:ascii="Verdana" w:hAnsi="Verdana"/>
          <w:sz w:val="18"/>
          <w:szCs w:val="18"/>
        </w:rPr>
        <w:t xml:space="preserve">e tenham sido suspensos </w:t>
      </w:r>
      <w:r w:rsidRPr="00E43AA2">
        <w:rPr>
          <w:rFonts w:ascii="Verdana" w:hAnsi="Verdana"/>
          <w:sz w:val="18"/>
          <w:szCs w:val="18"/>
        </w:rPr>
        <w:t>pela Companhia</w:t>
      </w:r>
      <w:r w:rsidR="00056C9E">
        <w:rPr>
          <w:rFonts w:ascii="Verdana" w:hAnsi="Verdana"/>
          <w:sz w:val="18"/>
          <w:szCs w:val="18"/>
        </w:rPr>
        <w:t>, pelas SPE Garantia ou pelas SPE Investidas, conforme o caso,</w:t>
      </w:r>
      <w:r w:rsidRPr="00E43AA2">
        <w:rPr>
          <w:rFonts w:ascii="Verdana" w:hAnsi="Verdana"/>
          <w:sz w:val="18"/>
          <w:szCs w:val="18"/>
        </w:rPr>
        <w:t xml:space="preserve"> pelos meios legais aplicáveis no prazo legal</w:t>
      </w:r>
      <w:r w:rsidR="00D81110" w:rsidRPr="00E43AA2">
        <w:rPr>
          <w:rFonts w:ascii="Verdana" w:hAnsi="Verdana"/>
          <w:sz w:val="18"/>
          <w:szCs w:val="18"/>
        </w:rPr>
        <w:t xml:space="preserve"> e não resulte em Efeito Adverso Relevante</w:t>
      </w:r>
      <w:r w:rsidRPr="00E43AA2">
        <w:rPr>
          <w:rFonts w:ascii="Verdana" w:hAnsi="Verdana"/>
          <w:sz w:val="18"/>
          <w:szCs w:val="18"/>
        </w:rPr>
        <w:t>; ou (ii) por aquelas que estejam em processo tempestivo de renovação, nos termos da legislação aplicável</w:t>
      </w:r>
      <w:r w:rsidR="00973E47" w:rsidRPr="00E43AA2">
        <w:rPr>
          <w:rFonts w:ascii="Verdana" w:hAnsi="Verdana"/>
          <w:sz w:val="18"/>
          <w:szCs w:val="18"/>
        </w:rPr>
        <w:t>;</w:t>
      </w:r>
      <w:bookmarkEnd w:id="154"/>
    </w:p>
    <w:p w14:paraId="19F4A983" w14:textId="77777777" w:rsidR="00954925" w:rsidRPr="00E43AA2" w:rsidRDefault="00954925" w:rsidP="007D5753">
      <w:pPr>
        <w:spacing w:after="0" w:line="320" w:lineRule="exact"/>
        <w:ind w:left="567"/>
        <w:rPr>
          <w:rFonts w:ascii="Verdana" w:hAnsi="Verdana"/>
          <w:sz w:val="18"/>
          <w:szCs w:val="18"/>
        </w:rPr>
      </w:pPr>
    </w:p>
    <w:p w14:paraId="5A17CA79" w14:textId="31553710" w:rsidR="00973E47" w:rsidRPr="00153B53"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E43AA2">
        <w:rPr>
          <w:rFonts w:ascii="Verdana" w:hAnsi="Verdana"/>
          <w:sz w:val="18"/>
          <w:szCs w:val="18"/>
        </w:rPr>
        <w:t xml:space="preserve">manter, e fazer com </w:t>
      </w:r>
      <w:r w:rsidR="0042780A" w:rsidRPr="00AE7048">
        <w:rPr>
          <w:rFonts w:ascii="Verdana" w:hAnsi="Verdana"/>
          <w:sz w:val="18"/>
          <w:szCs w:val="18"/>
        </w:rPr>
        <w:t xml:space="preserve">que as </w:t>
      </w:r>
      <w:r w:rsidR="00056C9E">
        <w:rPr>
          <w:rFonts w:ascii="Verdana" w:hAnsi="Verdana"/>
          <w:sz w:val="18"/>
          <w:szCs w:val="18"/>
        </w:rPr>
        <w:t xml:space="preserve">SPE Garantia e as SPE Investidas </w:t>
      </w:r>
      <w:r w:rsidRPr="00E43AA2">
        <w:rPr>
          <w:rFonts w:ascii="Verdana" w:hAnsi="Verdana"/>
          <w:sz w:val="18"/>
          <w:szCs w:val="18"/>
        </w:rPr>
        <w:t>mantenham, seguro adequado para seus bens e ativos relevantes, conforme práticas</w:t>
      </w:r>
      <w:r w:rsidRPr="00153B53">
        <w:rPr>
          <w:rFonts w:ascii="Verdana" w:hAnsi="Verdana"/>
          <w:sz w:val="18"/>
          <w:szCs w:val="18"/>
        </w:rPr>
        <w:t xml:space="preserve"> correntes de mercado</w:t>
      </w:r>
      <w:r w:rsidR="00973E47" w:rsidRPr="00153B53">
        <w:rPr>
          <w:rFonts w:ascii="Verdana" w:hAnsi="Verdana"/>
          <w:sz w:val="18"/>
          <w:szCs w:val="18"/>
        </w:rPr>
        <w:t>;</w:t>
      </w:r>
      <w:r w:rsidR="002D6202" w:rsidRPr="00153B53">
        <w:rPr>
          <w:rFonts w:ascii="Verdana" w:hAnsi="Verdana"/>
          <w:sz w:val="18"/>
          <w:szCs w:val="18"/>
        </w:rPr>
        <w:t xml:space="preserve"> </w:t>
      </w:r>
    </w:p>
    <w:p w14:paraId="5DBF7386" w14:textId="77777777" w:rsidR="00954925" w:rsidRPr="00153B53" w:rsidRDefault="00954925" w:rsidP="007D5753">
      <w:pPr>
        <w:spacing w:after="0" w:line="320" w:lineRule="exact"/>
        <w:ind w:left="567"/>
        <w:rPr>
          <w:rFonts w:ascii="Verdana" w:hAnsi="Verdana"/>
          <w:sz w:val="18"/>
          <w:szCs w:val="18"/>
        </w:rPr>
      </w:pPr>
      <w:bookmarkStart w:id="155" w:name="_Ref168844079"/>
    </w:p>
    <w:p w14:paraId="3CBA0D81" w14:textId="58324700" w:rsidR="001A371B"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lastRenderedPageBreak/>
        <w:t>manter sempre válidas, eficazes, em perfeita ordem e em pleno vigor</w:t>
      </w:r>
      <w:r w:rsidR="0094014E" w:rsidRPr="00153B53">
        <w:rPr>
          <w:rFonts w:ascii="Verdana" w:hAnsi="Verdana"/>
          <w:sz w:val="18"/>
          <w:szCs w:val="18"/>
        </w:rPr>
        <w:t xml:space="preserve"> </w:t>
      </w:r>
      <w:r w:rsidR="0094014E" w:rsidRPr="00153B53">
        <w:rPr>
          <w:rFonts w:ascii="Verdana" w:hAnsi="Verdana" w:cs="Calibri"/>
          <w:sz w:val="18"/>
          <w:szCs w:val="18"/>
        </w:rPr>
        <w:t xml:space="preserve">(e, nos casos em que apropriado, renovar de modo tempestivo), </w:t>
      </w:r>
      <w:r w:rsidRPr="00153B53">
        <w:rPr>
          <w:rFonts w:ascii="Verdana" w:hAnsi="Verdana"/>
          <w:sz w:val="18"/>
          <w:szCs w:val="18"/>
        </w:rPr>
        <w:t>todas as autorizações</w:t>
      </w:r>
      <w:r w:rsidR="0094014E" w:rsidRPr="00153B53">
        <w:rPr>
          <w:rFonts w:ascii="Verdana" w:hAnsi="Verdana"/>
          <w:sz w:val="18"/>
          <w:szCs w:val="18"/>
        </w:rPr>
        <w:t>,</w:t>
      </w:r>
      <w:r w:rsidRPr="00153B53">
        <w:rPr>
          <w:rFonts w:ascii="Verdana" w:hAnsi="Verdana"/>
          <w:sz w:val="18"/>
          <w:szCs w:val="18"/>
        </w:rPr>
        <w:t xml:space="preserve"> necessárias à celebração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ao cumprimento de todas as obrigações aqui e ali previstas;</w:t>
      </w:r>
      <w:bookmarkEnd w:id="155"/>
      <w:r w:rsidR="0094014E" w:rsidRPr="00153B53">
        <w:rPr>
          <w:rFonts w:ascii="Verdana" w:hAnsi="Verdana"/>
          <w:sz w:val="18"/>
          <w:szCs w:val="18"/>
        </w:rPr>
        <w:t xml:space="preserve"> </w:t>
      </w:r>
    </w:p>
    <w:p w14:paraId="42AEEAEE" w14:textId="77777777" w:rsidR="00E00164" w:rsidRPr="00153B53" w:rsidRDefault="00E00164" w:rsidP="007D5753">
      <w:pPr>
        <w:pStyle w:val="PargrafodaLista"/>
        <w:spacing w:after="0" w:line="320" w:lineRule="exact"/>
        <w:rPr>
          <w:rFonts w:ascii="Verdana" w:hAnsi="Verdana"/>
          <w:sz w:val="18"/>
          <w:szCs w:val="18"/>
        </w:rPr>
      </w:pPr>
    </w:p>
    <w:p w14:paraId="6357BEC2" w14:textId="0812EC48" w:rsidR="00E00164" w:rsidRPr="00153B53" w:rsidRDefault="00E00164"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cs="Calibri"/>
          <w:sz w:val="18"/>
          <w:szCs w:val="18"/>
        </w:rPr>
        <w:t xml:space="preserve">obter, manter e conservar em vigor (e, nos casos em que apropriado, renovar de modo tempestivo), bem como fazer com que as SPEs Investidas </w:t>
      </w:r>
      <w:r w:rsidR="007F4500" w:rsidRPr="00153B53">
        <w:rPr>
          <w:rFonts w:ascii="Verdana" w:hAnsi="Verdana" w:cs="Calibri"/>
          <w:sz w:val="18"/>
          <w:szCs w:val="18"/>
        </w:rPr>
        <w:t xml:space="preserve">e </w:t>
      </w:r>
      <w:r w:rsidR="00540D0D" w:rsidRPr="00153B53">
        <w:rPr>
          <w:rFonts w:ascii="Verdana" w:hAnsi="Verdana" w:cs="Calibri"/>
          <w:sz w:val="18"/>
          <w:szCs w:val="18"/>
        </w:rPr>
        <w:t>a SPE Garantia</w:t>
      </w:r>
      <w:r w:rsidR="007F4500" w:rsidRPr="00153B53">
        <w:rPr>
          <w:rFonts w:ascii="Verdana" w:hAnsi="Verdana" w:cs="Calibri"/>
          <w:sz w:val="18"/>
          <w:szCs w:val="18"/>
        </w:rPr>
        <w:t xml:space="preserve"> </w:t>
      </w:r>
      <w:r w:rsidRPr="00153B53">
        <w:rPr>
          <w:rFonts w:ascii="Verdana" w:hAnsi="Verdana" w:cs="Calibri"/>
          <w:sz w:val="18"/>
          <w:szCs w:val="18"/>
        </w:rPr>
        <w:t>obtenham, mantenham e conservem em vigor, todas as autorizações, aprovações, licenças, permissões e alvarás necessários à implantação, desenvolvimento e operação dos Empreendimentos Imobiliários;</w:t>
      </w:r>
      <w:r w:rsidR="00232D8E" w:rsidRPr="00153B53">
        <w:rPr>
          <w:rFonts w:ascii="Verdana" w:hAnsi="Verdana" w:cs="Calibri"/>
          <w:sz w:val="18"/>
          <w:szCs w:val="18"/>
        </w:rPr>
        <w:t xml:space="preserve"> </w:t>
      </w:r>
    </w:p>
    <w:p w14:paraId="4A41C0CF" w14:textId="77777777" w:rsidR="0094014E" w:rsidRPr="00153B53" w:rsidRDefault="0094014E" w:rsidP="007D5753">
      <w:pPr>
        <w:pStyle w:val="PargrafodaLista"/>
        <w:spacing w:after="0" w:line="320" w:lineRule="exact"/>
        <w:rPr>
          <w:rFonts w:ascii="Verdana" w:hAnsi="Verdana"/>
          <w:sz w:val="18"/>
          <w:szCs w:val="18"/>
        </w:rPr>
      </w:pPr>
    </w:p>
    <w:p w14:paraId="50724159" w14:textId="714E3CC9" w:rsidR="0094014E" w:rsidRPr="00153B53" w:rsidRDefault="0094014E" w:rsidP="008E6D9E">
      <w:pPr>
        <w:numPr>
          <w:ilvl w:val="2"/>
          <w:numId w:val="5"/>
        </w:numPr>
        <w:tabs>
          <w:tab w:val="clear" w:pos="1701"/>
          <w:tab w:val="num" w:pos="851"/>
        </w:tabs>
        <w:spacing w:after="0" w:line="320" w:lineRule="exact"/>
        <w:ind w:left="709" w:hanging="709"/>
        <w:rPr>
          <w:rStyle w:val="Recuodecorpodetexto2Char"/>
          <w:rFonts w:ascii="Verdana" w:hAnsi="Verdana"/>
          <w:sz w:val="18"/>
          <w:szCs w:val="18"/>
        </w:rPr>
      </w:pPr>
      <w:r w:rsidRPr="00153B53">
        <w:rPr>
          <w:rFonts w:ascii="Verdana" w:hAnsi="Verdana" w:cs="Calibri"/>
          <w:sz w:val="18"/>
          <w:szCs w:val="18"/>
        </w:rPr>
        <w:t xml:space="preserve">não utilizar os recursos oriundos da Emissão em atividades para as quais não possua ou para as quais as SPEs Investidas não possuam, conforme aplicável, a licença ambiental, válida e vigente, exigida pelas </w:t>
      </w:r>
      <w:r w:rsidRPr="00153B53">
        <w:rPr>
          <w:rFonts w:ascii="Verdana" w:hAnsi="Verdana"/>
          <w:sz w:val="18"/>
          <w:szCs w:val="18"/>
        </w:rPr>
        <w:t>Leis Ambientais</w:t>
      </w:r>
      <w:r w:rsidRPr="00153B53">
        <w:rPr>
          <w:rFonts w:ascii="Verdana" w:hAnsi="Verdana" w:cs="Calibri"/>
          <w:sz w:val="18"/>
          <w:szCs w:val="18"/>
        </w:rPr>
        <w:t xml:space="preserve"> e Trabalhistas e pela Legislação Anticorrupção; </w:t>
      </w:r>
    </w:p>
    <w:p w14:paraId="008C21B5" w14:textId="77777777" w:rsidR="0094014E" w:rsidRPr="00153B53" w:rsidRDefault="0094014E" w:rsidP="007D5753">
      <w:pPr>
        <w:pStyle w:val="PargrafodaLista"/>
        <w:spacing w:after="0" w:line="320" w:lineRule="exact"/>
        <w:rPr>
          <w:rFonts w:ascii="Verdana" w:hAnsi="Verdana"/>
          <w:sz w:val="18"/>
          <w:szCs w:val="18"/>
        </w:rPr>
      </w:pPr>
    </w:p>
    <w:p w14:paraId="366FF80F" w14:textId="3CD89853" w:rsidR="0094014E" w:rsidRPr="00153B53" w:rsidRDefault="0094014E"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cs="Calibri"/>
          <w:sz w:val="18"/>
          <w:szCs w:val="18"/>
        </w:rPr>
        <w:t xml:space="preserve">cumprir e fazer com que as demais partes atuantes nos ativos e projetos desenvolvidos pela Companhia, assim entendidas como representantes, funcionários, prepostos, contratados, prestadores de serviços que atuem a mando ou em favor do projeto ou da empresa responsável pelo projeto, sob qualquer forma, cumpram, durante a aplicação de recursos da Emissão, as obrigações oriundas da legislação e da regulamentação ambiental e trabalhista aplicável à Companhia, inclusive no que se refere à inexistência de trabalho escravo e infantil; </w:t>
      </w:r>
    </w:p>
    <w:p w14:paraId="45AC492E" w14:textId="77777777" w:rsidR="0094014E" w:rsidRPr="00153B53" w:rsidRDefault="0094014E" w:rsidP="007D5753">
      <w:pPr>
        <w:pStyle w:val="PargrafodaLista"/>
        <w:spacing w:after="0" w:line="320" w:lineRule="exact"/>
        <w:rPr>
          <w:rFonts w:ascii="Verdana" w:hAnsi="Verdana"/>
          <w:sz w:val="18"/>
          <w:szCs w:val="18"/>
        </w:rPr>
      </w:pPr>
    </w:p>
    <w:p w14:paraId="430C3078" w14:textId="27EB6E6C" w:rsidR="0094014E" w:rsidRPr="00153B53" w:rsidRDefault="0094014E"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cs="Calibri"/>
          <w:sz w:val="18"/>
          <w:szCs w:val="18"/>
        </w:rPr>
        <w:t>obter todos os documentos (laudos, estudos, relatórios, licenças) previstos nas normas de proteção ambiental e/ou trabalhista relativas à saúde e segurança ocupacional relacionados à operação da Companhia</w:t>
      </w:r>
      <w:r w:rsidR="007F4500" w:rsidRPr="00153B53">
        <w:rPr>
          <w:rFonts w:ascii="Verdana" w:hAnsi="Verdana" w:cs="Calibri"/>
          <w:sz w:val="18"/>
          <w:szCs w:val="18"/>
        </w:rPr>
        <w:t>, d</w:t>
      </w:r>
      <w:r w:rsidR="00540D0D" w:rsidRPr="00153B53">
        <w:rPr>
          <w:rFonts w:ascii="Verdana" w:hAnsi="Verdana" w:cs="Calibri"/>
          <w:sz w:val="18"/>
          <w:szCs w:val="18"/>
        </w:rPr>
        <w:t>a SPE Garantia</w:t>
      </w:r>
      <w:r w:rsidRPr="00153B53">
        <w:rPr>
          <w:rFonts w:ascii="Verdana" w:hAnsi="Verdana" w:cs="Calibri"/>
          <w:sz w:val="18"/>
          <w:szCs w:val="18"/>
        </w:rPr>
        <w:t xml:space="preserve"> e das SPEs Investidas, atestando o seu cumprimento e mantendo as licenças e outorgas em pleno vigor e eficácia, bem como a informar aos investidores, sobre a existência de manifestação desfavorável de qualquer autoridade; </w:t>
      </w:r>
    </w:p>
    <w:p w14:paraId="1C4CC257" w14:textId="77777777" w:rsidR="003E4E1D" w:rsidRPr="00153B53" w:rsidRDefault="003E4E1D" w:rsidP="007D5753">
      <w:pPr>
        <w:pStyle w:val="PargrafodaLista"/>
        <w:spacing w:after="0" w:line="320" w:lineRule="exact"/>
        <w:rPr>
          <w:rFonts w:ascii="Verdana" w:hAnsi="Verdana"/>
          <w:sz w:val="18"/>
          <w:szCs w:val="18"/>
        </w:rPr>
      </w:pPr>
    </w:p>
    <w:p w14:paraId="47C84B63" w14:textId="77777777" w:rsidR="003E4E1D" w:rsidRPr="00153B53" w:rsidRDefault="003E4E1D"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manter a sua contabilidade atualizada e efetuar</w:t>
      </w:r>
      <w:bookmarkStart w:id="156" w:name="_DV_M211"/>
      <w:bookmarkEnd w:id="156"/>
      <w:r w:rsidRPr="00153B53">
        <w:rPr>
          <w:rFonts w:ascii="Verdana" w:hAnsi="Verdana"/>
          <w:sz w:val="18"/>
          <w:szCs w:val="18"/>
        </w:rPr>
        <w:t xml:space="preserve"> os registros de acordo com os princípios contábeis geralmente aceitos no Brasil, com a Lei das Sociedades por Ações e com as regras da CVM;</w:t>
      </w:r>
    </w:p>
    <w:p w14:paraId="6A00EF40" w14:textId="77777777" w:rsidR="003E4E1D" w:rsidRPr="00153B53" w:rsidRDefault="003E4E1D" w:rsidP="007D5753">
      <w:pPr>
        <w:pStyle w:val="PargrafodaLista"/>
        <w:spacing w:after="0" w:line="320" w:lineRule="exact"/>
        <w:rPr>
          <w:rFonts w:ascii="Verdana" w:hAnsi="Verdana"/>
          <w:sz w:val="18"/>
          <w:szCs w:val="18"/>
        </w:rPr>
      </w:pPr>
    </w:p>
    <w:p w14:paraId="40E765BB" w14:textId="77777777" w:rsidR="003E4E1D" w:rsidRPr="00153B53"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assegurar e defender os titulares de Debêntures, de forma tempestiva, contra qualquer ato, ação, reivindicação, procedimento ou processo de terceiros de que tenha conhecimento e que possa afetar negativa e comprovadamente, no todo ou em parte, a validade ou eficácia desta Escritura de Emissão ou das Debêntures</w:t>
      </w:r>
      <w:r w:rsidR="003E4E1D" w:rsidRPr="00153B53">
        <w:rPr>
          <w:rFonts w:ascii="Verdana" w:hAnsi="Verdana"/>
          <w:sz w:val="18"/>
          <w:szCs w:val="18"/>
        </w:rPr>
        <w:t>;</w:t>
      </w:r>
    </w:p>
    <w:p w14:paraId="08369DF7" w14:textId="77777777" w:rsidR="00954925" w:rsidRPr="00153B53" w:rsidRDefault="00954925" w:rsidP="007D5753">
      <w:pPr>
        <w:spacing w:after="0" w:line="320" w:lineRule="exact"/>
        <w:ind w:left="567"/>
        <w:rPr>
          <w:rFonts w:ascii="Verdana" w:hAnsi="Verdana"/>
          <w:sz w:val="18"/>
          <w:szCs w:val="18"/>
        </w:rPr>
      </w:pPr>
      <w:bookmarkStart w:id="157" w:name="_Ref168844086"/>
    </w:p>
    <w:p w14:paraId="3256B6D7" w14:textId="77777777" w:rsidR="00973E47"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lastRenderedPageBreak/>
        <w:t>contratar e manter contratados, às suas expensas, os prestadores de serviços inerentes às obrigações previstas nesta Escritura de Emissão e nos demais Documentos da</w:t>
      </w:r>
      <w:r w:rsidR="002D48C5" w:rsidRPr="00153B53">
        <w:rPr>
          <w:rFonts w:ascii="Verdana" w:hAnsi="Verdana"/>
          <w:sz w:val="18"/>
          <w:szCs w:val="18"/>
        </w:rPr>
        <w:t xml:space="preserve"> Operação</w:t>
      </w:r>
      <w:r w:rsidRPr="00153B53">
        <w:rPr>
          <w:rFonts w:ascii="Verdana" w:hAnsi="Verdana"/>
          <w:sz w:val="18"/>
          <w:szCs w:val="18"/>
        </w:rPr>
        <w:t>, incluindo o Auditor Independente;</w:t>
      </w:r>
      <w:bookmarkEnd w:id="157"/>
    </w:p>
    <w:p w14:paraId="43B13317" w14:textId="77777777" w:rsidR="00954925" w:rsidRPr="00153B53" w:rsidRDefault="00954925" w:rsidP="007D5753">
      <w:pPr>
        <w:pStyle w:val="PargrafodaLista"/>
        <w:spacing w:after="0" w:line="320" w:lineRule="exact"/>
        <w:rPr>
          <w:rFonts w:ascii="Verdana" w:hAnsi="Verdana"/>
          <w:sz w:val="18"/>
          <w:szCs w:val="18"/>
        </w:rPr>
      </w:pPr>
    </w:p>
    <w:p w14:paraId="0001E329" w14:textId="77777777" w:rsidR="001C2B06"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bookmarkStart w:id="158" w:name="_Ref278278911"/>
      <w:r w:rsidRPr="00153B53">
        <w:rPr>
          <w:rFonts w:ascii="Verdana" w:hAnsi="Verdana"/>
          <w:sz w:val="18"/>
          <w:szCs w:val="18"/>
        </w:rPr>
        <w:t>realizar o recolhimento de todos os tributos que incidam ou venham a incidir sobre as Debêntures</w:t>
      </w:r>
      <w:r w:rsidR="002D48C5" w:rsidRPr="00153B53">
        <w:rPr>
          <w:rFonts w:ascii="Verdana" w:hAnsi="Verdana"/>
          <w:sz w:val="18"/>
          <w:szCs w:val="18"/>
        </w:rPr>
        <w:t xml:space="preserve"> e os CRI</w:t>
      </w:r>
      <w:r w:rsidRPr="00153B53">
        <w:rPr>
          <w:rFonts w:ascii="Verdana" w:hAnsi="Verdana"/>
          <w:sz w:val="18"/>
          <w:szCs w:val="18"/>
        </w:rPr>
        <w:t xml:space="preserve"> que sejam de responsabilidade da Companhia</w:t>
      </w:r>
      <w:r w:rsidR="0078608C" w:rsidRPr="00153B53">
        <w:rPr>
          <w:rFonts w:ascii="Verdana" w:hAnsi="Verdana"/>
          <w:sz w:val="18"/>
          <w:szCs w:val="18"/>
        </w:rPr>
        <w:t xml:space="preserve"> </w:t>
      </w:r>
      <w:r w:rsidR="00BA61D1" w:rsidRPr="00153B53">
        <w:rPr>
          <w:rFonts w:ascii="Verdana" w:hAnsi="Verdana"/>
          <w:sz w:val="18"/>
          <w:szCs w:val="18"/>
        </w:rPr>
        <w:t xml:space="preserve">conforme previsto nesta Escritura de Emissão e </w:t>
      </w:r>
      <w:r w:rsidR="0078608C" w:rsidRPr="00153B53">
        <w:rPr>
          <w:rFonts w:ascii="Verdana" w:hAnsi="Verdana"/>
          <w:sz w:val="18"/>
          <w:szCs w:val="18"/>
        </w:rPr>
        <w:t>nos Documentos da Operação</w:t>
      </w:r>
      <w:r w:rsidRPr="00153B53">
        <w:rPr>
          <w:rFonts w:ascii="Verdana" w:hAnsi="Verdana"/>
          <w:sz w:val="18"/>
          <w:szCs w:val="18"/>
        </w:rPr>
        <w:t>;</w:t>
      </w:r>
      <w:bookmarkEnd w:id="158"/>
      <w:r w:rsidR="0078608C" w:rsidRPr="00153B53">
        <w:rPr>
          <w:rFonts w:ascii="Verdana" w:hAnsi="Verdana"/>
          <w:sz w:val="18"/>
          <w:szCs w:val="18"/>
        </w:rPr>
        <w:t xml:space="preserve"> </w:t>
      </w:r>
      <w:bookmarkStart w:id="159" w:name="_Ref168844100"/>
    </w:p>
    <w:p w14:paraId="63743B4A" w14:textId="77777777" w:rsidR="001C2B06" w:rsidRPr="00153B53" w:rsidRDefault="001C2B06" w:rsidP="007D5753">
      <w:pPr>
        <w:pStyle w:val="PargrafodaLista"/>
        <w:spacing w:after="0" w:line="320" w:lineRule="exact"/>
        <w:rPr>
          <w:rFonts w:ascii="Verdana" w:hAnsi="Verdana"/>
          <w:sz w:val="18"/>
          <w:szCs w:val="18"/>
        </w:rPr>
      </w:pPr>
    </w:p>
    <w:p w14:paraId="7D1363D7" w14:textId="77777777" w:rsidR="00973E47" w:rsidRPr="00153B53" w:rsidRDefault="0085339C"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notificar, na mesma data, o Agente Fiduciário dos CRI e a Securitizadora sobre a convocação de qualquer Assembleia Geral de Debenturista realizada pela Companhia</w:t>
      </w:r>
      <w:r w:rsidR="00973E47" w:rsidRPr="00153B53">
        <w:rPr>
          <w:rFonts w:ascii="Verdana" w:hAnsi="Verdana"/>
          <w:sz w:val="18"/>
          <w:szCs w:val="18"/>
        </w:rPr>
        <w:t>;</w:t>
      </w:r>
      <w:bookmarkEnd w:id="159"/>
    </w:p>
    <w:p w14:paraId="6BEA34A0" w14:textId="77777777" w:rsidR="00954925" w:rsidRPr="00153B53" w:rsidRDefault="00954925" w:rsidP="007D5753">
      <w:pPr>
        <w:spacing w:after="0" w:line="320" w:lineRule="exact"/>
        <w:ind w:left="567"/>
        <w:rPr>
          <w:rFonts w:ascii="Verdana" w:hAnsi="Verdana"/>
          <w:sz w:val="18"/>
          <w:szCs w:val="18"/>
        </w:rPr>
      </w:pPr>
      <w:bookmarkStart w:id="160" w:name="_Ref168844102"/>
      <w:bookmarkStart w:id="161" w:name="_Ref168844104"/>
    </w:p>
    <w:p w14:paraId="12F1D258" w14:textId="52BAD6EF" w:rsidR="00954925"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 xml:space="preserve">convocar, </w:t>
      </w:r>
      <w:r w:rsidR="002A2216" w:rsidRPr="00153B53">
        <w:rPr>
          <w:rFonts w:ascii="Verdana" w:hAnsi="Verdana"/>
          <w:sz w:val="18"/>
          <w:szCs w:val="18"/>
        </w:rPr>
        <w:t>nos termos desta Escritura de Emissão</w:t>
      </w:r>
      <w:r w:rsidRPr="00153B53">
        <w:rPr>
          <w:rFonts w:ascii="Verdana" w:hAnsi="Verdana"/>
          <w:sz w:val="18"/>
          <w:szCs w:val="18"/>
        </w:rPr>
        <w:t xml:space="preserve">, </w:t>
      </w:r>
      <w:r w:rsidR="00771F3D" w:rsidRPr="00153B53">
        <w:rPr>
          <w:rFonts w:ascii="Verdana" w:hAnsi="Verdana"/>
          <w:sz w:val="18"/>
          <w:szCs w:val="18"/>
        </w:rPr>
        <w:t>a</w:t>
      </w:r>
      <w:r w:rsidRPr="00153B53">
        <w:rPr>
          <w:rFonts w:ascii="Verdana" w:hAnsi="Verdana"/>
          <w:sz w:val="18"/>
          <w:szCs w:val="18"/>
        </w:rPr>
        <w:t xml:space="preserve">ssembleia </w:t>
      </w:r>
      <w:r w:rsidR="00771F3D" w:rsidRPr="00153B53">
        <w:rPr>
          <w:rFonts w:ascii="Verdana" w:hAnsi="Verdana"/>
          <w:sz w:val="18"/>
          <w:szCs w:val="18"/>
        </w:rPr>
        <w:t>g</w:t>
      </w:r>
      <w:r w:rsidRPr="00153B53">
        <w:rPr>
          <w:rFonts w:ascii="Verdana" w:hAnsi="Verdana"/>
          <w:sz w:val="18"/>
          <w:szCs w:val="18"/>
        </w:rPr>
        <w:t>eral de Debenturista para deliberar sobre qualquer das matérias que sejam do interesse do Debenturista;</w:t>
      </w:r>
      <w:bookmarkEnd w:id="160"/>
      <w:r w:rsidRPr="00153B53">
        <w:rPr>
          <w:rFonts w:ascii="Verdana" w:hAnsi="Verdana"/>
          <w:sz w:val="18"/>
          <w:szCs w:val="18"/>
        </w:rPr>
        <w:t xml:space="preserve"> </w:t>
      </w:r>
    </w:p>
    <w:p w14:paraId="621F22F4" w14:textId="77777777" w:rsidR="00954925" w:rsidRPr="00153B53" w:rsidRDefault="00954925" w:rsidP="007D5753">
      <w:pPr>
        <w:pStyle w:val="PargrafodaLista"/>
        <w:spacing w:after="0" w:line="320" w:lineRule="exact"/>
        <w:rPr>
          <w:rFonts w:ascii="Verdana" w:hAnsi="Verdana"/>
          <w:sz w:val="18"/>
          <w:szCs w:val="18"/>
        </w:rPr>
      </w:pPr>
    </w:p>
    <w:p w14:paraId="5F8CD231" w14:textId="234CAE23" w:rsidR="00973E47" w:rsidRPr="00153B53" w:rsidRDefault="00973E47" w:rsidP="008E6D9E">
      <w:pPr>
        <w:numPr>
          <w:ilvl w:val="2"/>
          <w:numId w:val="5"/>
        </w:numPr>
        <w:tabs>
          <w:tab w:val="clear" w:pos="1701"/>
          <w:tab w:val="num" w:pos="851"/>
        </w:tabs>
        <w:spacing w:after="0" w:line="320" w:lineRule="exact"/>
        <w:ind w:left="709" w:hanging="709"/>
        <w:rPr>
          <w:rFonts w:ascii="Verdana" w:hAnsi="Verdana"/>
          <w:sz w:val="18"/>
          <w:szCs w:val="18"/>
        </w:rPr>
      </w:pPr>
      <w:r w:rsidRPr="00153B53">
        <w:rPr>
          <w:rFonts w:ascii="Verdana" w:hAnsi="Verdana"/>
          <w:sz w:val="18"/>
          <w:szCs w:val="18"/>
        </w:rPr>
        <w:t>comparecer, por meio de seus representantes, às assembleias gerais</w:t>
      </w:r>
      <w:r w:rsidR="00771F3D" w:rsidRPr="00153B53">
        <w:rPr>
          <w:rFonts w:ascii="Verdana" w:hAnsi="Verdana"/>
          <w:sz w:val="18"/>
          <w:szCs w:val="18"/>
        </w:rPr>
        <w:t xml:space="preserve"> </w:t>
      </w:r>
      <w:r w:rsidRPr="00153B53">
        <w:rPr>
          <w:rFonts w:ascii="Verdana" w:hAnsi="Verdana"/>
          <w:sz w:val="18"/>
          <w:szCs w:val="18"/>
        </w:rPr>
        <w:t xml:space="preserve">de Debenturistas, sempre que </w:t>
      </w:r>
      <w:bookmarkEnd w:id="161"/>
      <w:r w:rsidR="005E21BE" w:rsidRPr="00153B53">
        <w:rPr>
          <w:rFonts w:ascii="Verdana" w:hAnsi="Verdana"/>
          <w:sz w:val="18"/>
          <w:szCs w:val="18"/>
        </w:rPr>
        <w:t>solicitado</w:t>
      </w:r>
      <w:r w:rsidR="002D48C5" w:rsidRPr="00153B53">
        <w:rPr>
          <w:rFonts w:ascii="Verdana" w:hAnsi="Verdana"/>
          <w:sz w:val="18"/>
          <w:szCs w:val="18"/>
        </w:rPr>
        <w:t>;</w:t>
      </w:r>
    </w:p>
    <w:p w14:paraId="38687CB1" w14:textId="77777777" w:rsidR="001C2B06" w:rsidRPr="00153B53" w:rsidRDefault="001C2B06" w:rsidP="007D5753">
      <w:pPr>
        <w:pStyle w:val="PargrafodaLista"/>
        <w:spacing w:after="0" w:line="320" w:lineRule="exact"/>
        <w:rPr>
          <w:rFonts w:ascii="Verdana" w:hAnsi="Verdana"/>
          <w:sz w:val="18"/>
          <w:szCs w:val="18"/>
        </w:rPr>
      </w:pPr>
    </w:p>
    <w:p w14:paraId="1B845271" w14:textId="77777777" w:rsidR="00973E47" w:rsidRPr="00153B53" w:rsidRDefault="00973E47"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bookmarkStart w:id="162" w:name="_DV_C1388"/>
      <w:r w:rsidRPr="00153B53">
        <w:rPr>
          <w:rFonts w:ascii="Verdana" w:hAnsi="Verdana"/>
          <w:sz w:val="18"/>
          <w:szCs w:val="18"/>
        </w:rPr>
        <w:t>guardar</w:t>
      </w:r>
      <w:r w:rsidRPr="00153B53">
        <w:rPr>
          <w:rStyle w:val="DeltaViewInsertion"/>
          <w:rFonts w:ascii="Verdana" w:hAnsi="Verdana"/>
          <w:color w:val="auto"/>
          <w:sz w:val="18"/>
          <w:szCs w:val="18"/>
          <w:u w:val="none"/>
        </w:rPr>
        <w:t xml:space="preserve">, pelo prazo de 5 (cinco) anos contados da presente data, ou por prazo superior por determinação expressa da CVM, em caso de processo administrativo, toda a documentação </w:t>
      </w:r>
      <w:r w:rsidRPr="00153B53">
        <w:rPr>
          <w:rFonts w:ascii="Verdana" w:hAnsi="Verdana"/>
          <w:sz w:val="18"/>
          <w:szCs w:val="18"/>
        </w:rPr>
        <w:t>relativa</w:t>
      </w:r>
      <w:r w:rsidRPr="00153B53">
        <w:rPr>
          <w:rStyle w:val="DeltaViewInsertion"/>
          <w:rFonts w:ascii="Verdana" w:hAnsi="Verdana"/>
          <w:color w:val="auto"/>
          <w:sz w:val="18"/>
          <w:szCs w:val="18"/>
          <w:u w:val="none"/>
        </w:rPr>
        <w:t xml:space="preserve"> à Emissão, nos termos previstos na </w:t>
      </w:r>
      <w:r w:rsidR="00D54C53" w:rsidRPr="00153B53">
        <w:rPr>
          <w:rStyle w:val="DeltaViewInsertion"/>
          <w:rFonts w:ascii="Verdana" w:hAnsi="Verdana"/>
          <w:color w:val="auto"/>
          <w:sz w:val="18"/>
          <w:szCs w:val="18"/>
          <w:u w:val="none"/>
        </w:rPr>
        <w:t>legislação</w:t>
      </w:r>
      <w:r w:rsidRPr="00153B53">
        <w:rPr>
          <w:rStyle w:val="DeltaViewInsertion"/>
          <w:rFonts w:ascii="Verdana" w:hAnsi="Verdana"/>
          <w:color w:val="auto"/>
          <w:sz w:val="18"/>
          <w:szCs w:val="18"/>
          <w:u w:val="none"/>
        </w:rPr>
        <w:t>;</w:t>
      </w:r>
      <w:bookmarkEnd w:id="162"/>
    </w:p>
    <w:p w14:paraId="3E5B7F1C" w14:textId="77777777" w:rsidR="003E4E1D" w:rsidRPr="00153B53" w:rsidRDefault="003E4E1D" w:rsidP="007D5753">
      <w:pPr>
        <w:pStyle w:val="PargrafodaLista"/>
        <w:spacing w:after="0" w:line="320" w:lineRule="exact"/>
        <w:rPr>
          <w:rStyle w:val="DeltaViewInsertion"/>
          <w:rFonts w:ascii="Verdana" w:hAnsi="Verdana"/>
          <w:color w:val="auto"/>
          <w:sz w:val="18"/>
          <w:szCs w:val="18"/>
          <w:u w:val="none"/>
        </w:rPr>
      </w:pPr>
    </w:p>
    <w:p w14:paraId="572828A4" w14:textId="721E0EB3" w:rsidR="003E4E1D" w:rsidRPr="00153B53"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manter em dia o pagamento de todos os tributos devidos às </w:t>
      </w:r>
      <w:r w:rsidR="0086674D" w:rsidRPr="00153B53">
        <w:rPr>
          <w:rStyle w:val="DeltaViewInsertion"/>
          <w:rFonts w:ascii="Verdana" w:hAnsi="Verdana"/>
          <w:color w:val="auto"/>
          <w:sz w:val="18"/>
          <w:szCs w:val="18"/>
          <w:u w:val="none"/>
        </w:rPr>
        <w:t>f</w:t>
      </w:r>
      <w:r w:rsidRPr="00153B53">
        <w:rPr>
          <w:rStyle w:val="DeltaViewInsertion"/>
          <w:rFonts w:ascii="Verdana" w:hAnsi="Verdana"/>
          <w:color w:val="auto"/>
          <w:sz w:val="18"/>
          <w:szCs w:val="18"/>
          <w:u w:val="none"/>
        </w:rPr>
        <w:t xml:space="preserve">azendas federal, estadual ou </w:t>
      </w:r>
      <w:r w:rsidRPr="00153B53">
        <w:rPr>
          <w:rFonts w:ascii="Verdana" w:hAnsi="Verdana"/>
          <w:sz w:val="18"/>
          <w:szCs w:val="18"/>
        </w:rPr>
        <w:t>municipal</w:t>
      </w:r>
      <w:r w:rsidRPr="00153B53">
        <w:rPr>
          <w:rStyle w:val="DeltaViewInsertion"/>
          <w:rFonts w:ascii="Verdana" w:hAnsi="Verdana"/>
          <w:color w:val="auto"/>
          <w:sz w:val="18"/>
          <w:szCs w:val="18"/>
          <w:u w:val="none"/>
        </w:rPr>
        <w:t xml:space="preserve">, exceto </w:t>
      </w:r>
      <w:r w:rsidR="00104A61" w:rsidRPr="00153B53">
        <w:rPr>
          <w:rStyle w:val="DeltaViewInsertion"/>
          <w:rFonts w:ascii="Verdana" w:hAnsi="Verdana"/>
          <w:color w:val="auto"/>
          <w:sz w:val="18"/>
          <w:szCs w:val="18"/>
          <w:u w:val="none"/>
        </w:rPr>
        <w:t xml:space="preserve">por aqueles </w:t>
      </w:r>
      <w:r w:rsidRPr="00153B53">
        <w:rPr>
          <w:rStyle w:val="DeltaViewInsertion"/>
          <w:rFonts w:ascii="Verdana" w:hAnsi="Verdana"/>
          <w:color w:val="auto"/>
          <w:sz w:val="18"/>
          <w:szCs w:val="18"/>
          <w:u w:val="none"/>
        </w:rPr>
        <w:t>contestados de boa-fé nas esferas judicial e/ou administrativa</w:t>
      </w:r>
      <w:r w:rsidR="00104A61" w:rsidRPr="00153B53">
        <w:rPr>
          <w:rStyle w:val="DeltaViewInsertion"/>
          <w:rFonts w:ascii="Verdana" w:hAnsi="Verdana"/>
          <w:color w:val="auto"/>
          <w:sz w:val="18"/>
          <w:szCs w:val="18"/>
          <w:u w:val="none"/>
        </w:rPr>
        <w:t xml:space="preserve"> </w:t>
      </w:r>
      <w:r w:rsidR="00104A61" w:rsidRPr="00153B53">
        <w:rPr>
          <w:rFonts w:ascii="Verdana" w:hAnsi="Verdana"/>
          <w:sz w:val="18"/>
          <w:szCs w:val="18"/>
        </w:rPr>
        <w:t>e que não resulte</w:t>
      </w:r>
      <w:r w:rsidR="007B6FDB" w:rsidRPr="00153B53">
        <w:rPr>
          <w:rFonts w:ascii="Verdana" w:hAnsi="Verdana"/>
          <w:sz w:val="18"/>
          <w:szCs w:val="18"/>
        </w:rPr>
        <w:t>m</w:t>
      </w:r>
      <w:r w:rsidR="00104A61" w:rsidRPr="00153B53">
        <w:rPr>
          <w:rFonts w:ascii="Verdana" w:hAnsi="Verdana"/>
          <w:sz w:val="18"/>
          <w:szCs w:val="18"/>
        </w:rPr>
        <w:t xml:space="preserve"> em Efeito Adverso Relevante</w:t>
      </w:r>
      <w:r w:rsidRPr="00153B53">
        <w:rPr>
          <w:rStyle w:val="DeltaViewInsertion"/>
          <w:rFonts w:ascii="Verdana" w:hAnsi="Verdana"/>
          <w:color w:val="auto"/>
          <w:sz w:val="18"/>
          <w:szCs w:val="18"/>
          <w:u w:val="none"/>
        </w:rPr>
        <w:t>;</w:t>
      </w:r>
    </w:p>
    <w:p w14:paraId="3AAC02C1" w14:textId="77777777" w:rsidR="003E4E1D" w:rsidRPr="00153B53" w:rsidRDefault="003E4E1D" w:rsidP="007D5753">
      <w:pPr>
        <w:spacing w:after="0" w:line="320" w:lineRule="exact"/>
        <w:rPr>
          <w:rStyle w:val="DeltaViewInsertion"/>
          <w:rFonts w:ascii="Verdana" w:hAnsi="Verdana"/>
          <w:color w:val="auto"/>
          <w:sz w:val="18"/>
          <w:szCs w:val="18"/>
          <w:u w:val="none"/>
        </w:rPr>
      </w:pPr>
    </w:p>
    <w:p w14:paraId="73F28485" w14:textId="15BE098A" w:rsidR="003E4E1D" w:rsidRPr="00153B53" w:rsidRDefault="0078608C"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cumprir a legislação pertinente à Política Nacional do Meio Ambiente e Resoluções do CONAMA – Conselho Nacional do Meio Ambiente, </w:t>
      </w:r>
      <w:r w:rsidR="009C5B4E" w:rsidRPr="00153B53">
        <w:rPr>
          <w:rStyle w:val="DeltaViewInsertion"/>
          <w:rFonts w:ascii="Verdana" w:hAnsi="Verdana"/>
          <w:color w:val="auto"/>
          <w:sz w:val="18"/>
          <w:szCs w:val="18"/>
          <w:u w:val="none"/>
        </w:rPr>
        <w:t xml:space="preserve">conforme aplicável, </w:t>
      </w:r>
      <w:r w:rsidRPr="00153B53">
        <w:rPr>
          <w:rStyle w:val="DeltaViewInsertion"/>
          <w:rFonts w:ascii="Verdana" w:hAnsi="Verdana"/>
          <w:color w:val="auto"/>
          <w:sz w:val="18"/>
          <w:szCs w:val="18"/>
          <w:u w:val="none"/>
        </w:rPr>
        <w:t>bem como a legislação relativa a não utilização de mão de obra infantil e/ou em condições análogas às de escravo</w:t>
      </w:r>
      <w:r w:rsidR="00E041F0" w:rsidRPr="00153B53">
        <w:rPr>
          <w:rStyle w:val="DeltaViewInsertion"/>
          <w:rFonts w:ascii="Verdana" w:hAnsi="Verdana"/>
          <w:color w:val="auto"/>
          <w:sz w:val="18"/>
          <w:szCs w:val="18"/>
          <w:u w:val="none"/>
        </w:rPr>
        <w:t xml:space="preserve"> e/ou</w:t>
      </w:r>
      <w:r w:rsidR="00E041F0" w:rsidRPr="00153B53">
        <w:rPr>
          <w:rFonts w:ascii="Verdana" w:hAnsi="Verdana"/>
          <w:sz w:val="18"/>
          <w:szCs w:val="18"/>
        </w:rPr>
        <w:t xml:space="preserve"> ainda que caracterizem assédio moral ou sexual</w:t>
      </w:r>
      <w:r w:rsidRPr="00153B53">
        <w:rPr>
          <w:rStyle w:val="DeltaViewInsertion"/>
          <w:rFonts w:ascii="Verdana" w:hAnsi="Verdana"/>
          <w:color w:val="auto"/>
          <w:sz w:val="18"/>
          <w:szCs w:val="18"/>
          <w:u w:val="none"/>
        </w:rPr>
        <w:t xml:space="preserve">, procedendo todas as diligências exigidas por lei para suas atividades econômicas, preservando o meio ambiente e atendendo às determinações dos </w:t>
      </w:r>
      <w:r w:rsidR="0086674D" w:rsidRPr="00153B53">
        <w:rPr>
          <w:rStyle w:val="DeltaViewInsertion"/>
          <w:rFonts w:ascii="Verdana" w:hAnsi="Verdana"/>
          <w:color w:val="auto"/>
          <w:sz w:val="18"/>
          <w:szCs w:val="18"/>
          <w:u w:val="none"/>
        </w:rPr>
        <w:t>ó</w:t>
      </w:r>
      <w:r w:rsidRPr="00153B53">
        <w:rPr>
          <w:rStyle w:val="DeltaViewInsertion"/>
          <w:rFonts w:ascii="Verdana" w:hAnsi="Verdana"/>
          <w:color w:val="auto"/>
          <w:sz w:val="18"/>
          <w:szCs w:val="18"/>
          <w:u w:val="none"/>
        </w:rPr>
        <w:t xml:space="preserve">rgãos </w:t>
      </w:r>
      <w:r w:rsidR="0086674D" w:rsidRPr="00153B53">
        <w:rPr>
          <w:rStyle w:val="DeltaViewInsertion"/>
          <w:rFonts w:ascii="Verdana" w:hAnsi="Verdana"/>
          <w:color w:val="auto"/>
          <w:sz w:val="18"/>
          <w:szCs w:val="18"/>
          <w:u w:val="none"/>
        </w:rPr>
        <w:t>m</w:t>
      </w:r>
      <w:r w:rsidRPr="00153B53">
        <w:rPr>
          <w:rStyle w:val="DeltaViewInsertion"/>
          <w:rFonts w:ascii="Verdana" w:hAnsi="Verdana"/>
          <w:color w:val="auto"/>
          <w:sz w:val="18"/>
          <w:szCs w:val="18"/>
          <w:u w:val="none"/>
        </w:rPr>
        <w:t xml:space="preserve">unicipais, </w:t>
      </w:r>
      <w:r w:rsidR="0086674D" w:rsidRPr="00153B53">
        <w:rPr>
          <w:rStyle w:val="DeltaViewInsertion"/>
          <w:rFonts w:ascii="Verdana" w:hAnsi="Verdana"/>
          <w:color w:val="auto"/>
          <w:sz w:val="18"/>
          <w:szCs w:val="18"/>
          <w:u w:val="none"/>
        </w:rPr>
        <w:t>e</w:t>
      </w:r>
      <w:r w:rsidRPr="00153B53">
        <w:rPr>
          <w:rStyle w:val="DeltaViewInsertion"/>
          <w:rFonts w:ascii="Verdana" w:hAnsi="Verdana"/>
          <w:color w:val="auto"/>
          <w:sz w:val="18"/>
          <w:szCs w:val="18"/>
          <w:u w:val="none"/>
        </w:rPr>
        <w:t xml:space="preserve">staduais e </w:t>
      </w:r>
      <w:r w:rsidR="0086674D" w:rsidRPr="00153B53">
        <w:rPr>
          <w:rStyle w:val="DeltaViewInsertion"/>
          <w:rFonts w:ascii="Verdana" w:hAnsi="Verdana"/>
          <w:color w:val="auto"/>
          <w:sz w:val="18"/>
          <w:szCs w:val="18"/>
          <w:u w:val="none"/>
        </w:rPr>
        <w:t>f</w:t>
      </w:r>
      <w:r w:rsidRPr="00153B53">
        <w:rPr>
          <w:rStyle w:val="DeltaViewInsertion"/>
          <w:rFonts w:ascii="Verdana" w:hAnsi="Verdana"/>
          <w:color w:val="auto"/>
          <w:sz w:val="18"/>
          <w:szCs w:val="18"/>
          <w:u w:val="none"/>
        </w:rPr>
        <w:t>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 (</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single"/>
        </w:rPr>
        <w:t>Leis Ambientais e Trabalhistas</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none"/>
        </w:rPr>
        <w:t>);</w:t>
      </w:r>
    </w:p>
    <w:p w14:paraId="39D2DD6D" w14:textId="77777777" w:rsidR="003E4E1D" w:rsidRPr="00153B53" w:rsidRDefault="003E4E1D" w:rsidP="007D5753">
      <w:pPr>
        <w:spacing w:after="0" w:line="320" w:lineRule="exact"/>
        <w:ind w:left="142"/>
        <w:rPr>
          <w:rStyle w:val="DeltaViewInsertion"/>
          <w:rFonts w:ascii="Verdana" w:hAnsi="Verdana"/>
          <w:color w:val="auto"/>
          <w:sz w:val="18"/>
          <w:szCs w:val="18"/>
          <w:u w:val="none"/>
        </w:rPr>
      </w:pPr>
    </w:p>
    <w:p w14:paraId="698562DB" w14:textId="77777777" w:rsidR="001C2B06" w:rsidRPr="00153B53"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proceder a todas as diligências exigidas para realização de suas atividades, inclusive, mas não se </w:t>
      </w:r>
      <w:r w:rsidRPr="00153B53">
        <w:rPr>
          <w:rFonts w:ascii="Verdana" w:hAnsi="Verdana"/>
          <w:sz w:val="18"/>
          <w:szCs w:val="18"/>
        </w:rPr>
        <w:t>limitando</w:t>
      </w:r>
      <w:r w:rsidRPr="00153B53">
        <w:rPr>
          <w:rStyle w:val="DeltaViewInsertion"/>
          <w:rFonts w:ascii="Verdana" w:hAnsi="Verdana"/>
          <w:color w:val="auto"/>
          <w:sz w:val="18"/>
          <w:szCs w:val="18"/>
          <w:u w:val="none"/>
        </w:rPr>
        <w:t xml:space="preserve"> à celebração e observância de termos de ajustamento de conduta com os respectivos órgãos competentes a suas exclusivas expensas, preservando o meio ambiente e atendendo às determinações dos órgãos municipais, estaduais e </w:t>
      </w:r>
      <w:r w:rsidRPr="00153B53">
        <w:rPr>
          <w:rStyle w:val="DeltaViewInsertion"/>
          <w:rFonts w:ascii="Verdana" w:hAnsi="Verdana"/>
          <w:color w:val="auto"/>
          <w:sz w:val="18"/>
          <w:szCs w:val="18"/>
          <w:u w:val="none"/>
        </w:rPr>
        <w:lastRenderedPageBreak/>
        <w:t>federais que subsidiariamente venham a legislar ou regulamentar as normas ambientais em vigor;</w:t>
      </w:r>
      <w:r w:rsidR="00E6194C" w:rsidRPr="00153B53">
        <w:rPr>
          <w:rStyle w:val="DeltaViewInsertion"/>
          <w:rFonts w:ascii="Verdana" w:hAnsi="Verdana"/>
          <w:color w:val="auto"/>
          <w:sz w:val="18"/>
          <w:szCs w:val="18"/>
          <w:u w:val="none"/>
        </w:rPr>
        <w:t xml:space="preserve"> </w:t>
      </w:r>
    </w:p>
    <w:p w14:paraId="3D2E579B" w14:textId="77777777" w:rsidR="003E4E1D" w:rsidRPr="00153B53" w:rsidRDefault="003E4E1D" w:rsidP="007D5753">
      <w:pPr>
        <w:pStyle w:val="PargrafodaLista"/>
        <w:spacing w:after="0" w:line="320" w:lineRule="exact"/>
        <w:rPr>
          <w:rStyle w:val="DeltaViewInsertion"/>
          <w:rFonts w:ascii="Verdana" w:hAnsi="Verdana"/>
          <w:color w:val="auto"/>
          <w:sz w:val="18"/>
          <w:szCs w:val="18"/>
          <w:u w:val="none"/>
        </w:rPr>
      </w:pPr>
    </w:p>
    <w:p w14:paraId="35E3AC4D" w14:textId="77777777" w:rsidR="003E4E1D" w:rsidRPr="00153B53" w:rsidRDefault="00027914"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orientar seus fornecedores e prestadores de serviço para que adotem as melhores práticas de </w:t>
      </w:r>
      <w:r w:rsidRPr="00153B53">
        <w:rPr>
          <w:rFonts w:ascii="Verdana" w:hAnsi="Verdana"/>
          <w:sz w:val="18"/>
          <w:szCs w:val="18"/>
        </w:rPr>
        <w:t>proteção</w:t>
      </w:r>
      <w:r w:rsidRPr="00153B53">
        <w:rPr>
          <w:rStyle w:val="DeltaViewInsertion"/>
          <w:rFonts w:ascii="Verdana" w:hAnsi="Verdana"/>
          <w:color w:val="auto"/>
          <w:sz w:val="18"/>
          <w:szCs w:val="18"/>
          <w:u w:val="none"/>
        </w:rPr>
        <w:t xml:space="preserve"> ao meio ambiente e relativas à segurança e saúde do trabalho, inclusive no tocante a não utilização de trabalho infantil ou análogo ao escravo</w:t>
      </w:r>
      <w:r w:rsidR="003E4E1D" w:rsidRPr="00153B53">
        <w:rPr>
          <w:rStyle w:val="DeltaViewInsertion"/>
          <w:rFonts w:ascii="Verdana" w:hAnsi="Verdana"/>
          <w:color w:val="auto"/>
          <w:sz w:val="18"/>
          <w:szCs w:val="18"/>
          <w:u w:val="none"/>
        </w:rPr>
        <w:t>;</w:t>
      </w:r>
    </w:p>
    <w:p w14:paraId="7A55DB63" w14:textId="77777777" w:rsidR="001C2B06" w:rsidRPr="00153B53" w:rsidRDefault="001C2B06" w:rsidP="007D5753">
      <w:pPr>
        <w:spacing w:after="0" w:line="320" w:lineRule="exact"/>
        <w:ind w:left="142"/>
        <w:rPr>
          <w:rStyle w:val="DeltaViewInsertion"/>
          <w:rFonts w:ascii="Verdana" w:hAnsi="Verdana"/>
          <w:color w:val="auto"/>
          <w:sz w:val="18"/>
          <w:szCs w:val="18"/>
          <w:u w:val="none"/>
        </w:rPr>
      </w:pPr>
    </w:p>
    <w:p w14:paraId="4ACE67DD" w14:textId="67588327" w:rsidR="0078608C" w:rsidRPr="00153B53" w:rsidRDefault="00027914"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Fonts w:ascii="Verdana" w:hAnsi="Verdana"/>
          <w:sz w:val="18"/>
          <w:szCs w:val="18"/>
        </w:rPr>
        <w:t xml:space="preserve">cumprir, e fazer com que </w:t>
      </w:r>
      <w:r w:rsidR="00CD2BB1" w:rsidRPr="00153B53">
        <w:rPr>
          <w:rFonts w:ascii="Verdana" w:hAnsi="Verdana"/>
          <w:sz w:val="18"/>
          <w:szCs w:val="18"/>
        </w:rPr>
        <w:t>suas</w:t>
      </w:r>
      <w:r w:rsidRPr="00153B53">
        <w:rPr>
          <w:rFonts w:ascii="Verdana" w:hAnsi="Verdana"/>
          <w:sz w:val="18"/>
          <w:szCs w:val="18"/>
        </w:rPr>
        <w:t xml:space="preserve"> </w:t>
      </w:r>
      <w:r w:rsidR="00CD2BB1" w:rsidRPr="00153B53">
        <w:rPr>
          <w:rFonts w:ascii="Verdana" w:hAnsi="Verdana"/>
          <w:sz w:val="18"/>
          <w:szCs w:val="18"/>
        </w:rPr>
        <w:t xml:space="preserve">controladoras, controladas, coligadas e seus respectivos </w:t>
      </w:r>
      <w:r w:rsidRPr="00153B53">
        <w:rPr>
          <w:rFonts w:ascii="Verdana" w:hAnsi="Verdana"/>
          <w:sz w:val="18"/>
          <w:szCs w:val="18"/>
        </w:rPr>
        <w:t xml:space="preserve">administradores e empregados agindo em seu nome, cumpram </w:t>
      </w:r>
      <w:r w:rsidRPr="00153B53">
        <w:rPr>
          <w:rStyle w:val="DeltaViewInsertion"/>
          <w:rFonts w:ascii="Verdana" w:hAnsi="Verdana"/>
          <w:color w:val="auto"/>
          <w:sz w:val="18"/>
          <w:szCs w:val="18"/>
          <w:u w:val="none"/>
        </w:rPr>
        <w:t xml:space="preserve">a </w:t>
      </w:r>
      <w:bookmarkStart w:id="163" w:name="_Hlk2370175"/>
      <w:r w:rsidRPr="00153B53">
        <w:rPr>
          <w:rStyle w:val="DeltaViewInsertion"/>
          <w:rFonts w:ascii="Verdana" w:hAnsi="Verdana"/>
          <w:color w:val="auto"/>
          <w:sz w:val="18"/>
          <w:szCs w:val="18"/>
          <w:u w:val="none"/>
        </w:rPr>
        <w:t>Legislação Anticorrupção</w:t>
      </w:r>
      <w:r w:rsidRPr="00153B53">
        <w:rPr>
          <w:rFonts w:ascii="Verdana" w:hAnsi="Verdana"/>
          <w:sz w:val="18"/>
          <w:szCs w:val="18"/>
        </w:rPr>
        <w:t xml:space="preserve">, na medida em que (a) mantém política própria para estabelecer procedimentos rigorosos de verificação de conformidade com a Legislação Anticorrupção; (b) seus respectivos diretores e membros do conselho de administração, no estrito exercício das respectivas funções de administradores da Companhia e/ou de suas afiliadas, conforme o caso, </w:t>
      </w:r>
      <w:r w:rsidR="002C29A3" w:rsidRPr="00153B53">
        <w:rPr>
          <w:rFonts w:ascii="Verdana" w:hAnsi="Verdana"/>
          <w:iCs/>
          <w:sz w:val="18"/>
          <w:szCs w:val="18"/>
        </w:rPr>
        <w:t>observam</w:t>
      </w:r>
      <w:r w:rsidRPr="00153B53">
        <w:rPr>
          <w:rFonts w:ascii="Verdana" w:hAnsi="Verdana"/>
          <w:sz w:val="18"/>
          <w:szCs w:val="18"/>
        </w:rPr>
        <w:t xml:space="preserve">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a Securitizadora e o Agente Fiduciário dos CRI que poderá tomar todas as providências que o Debenturista entender necessárias e cabíveis nos termos desta Escritura de Emissão e dos Documentos da Operação; (f) realizará eventuais pagamentos devidos ao Debenturista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w:t>
      </w:r>
      <w:r w:rsidR="00D54DE2">
        <w:rPr>
          <w:rFonts w:ascii="Verdana" w:hAnsi="Verdana"/>
          <w:sz w:val="18"/>
          <w:szCs w:val="18"/>
        </w:rPr>
        <w:t>m</w:t>
      </w:r>
      <w:r w:rsidRPr="00153B53">
        <w:rPr>
          <w:rFonts w:ascii="Verdana" w:hAnsi="Verdana"/>
          <w:sz w:val="18"/>
          <w:szCs w:val="18"/>
        </w:rPr>
        <w:t xml:space="preserve">ercado de </w:t>
      </w:r>
      <w:r w:rsidR="00D54DE2">
        <w:rPr>
          <w:rFonts w:ascii="Verdana" w:hAnsi="Verdana"/>
          <w:sz w:val="18"/>
          <w:szCs w:val="18"/>
        </w:rPr>
        <w:t>c</w:t>
      </w:r>
      <w:r w:rsidRPr="00153B53">
        <w:rPr>
          <w:rFonts w:ascii="Verdana" w:hAnsi="Verdana"/>
          <w:sz w:val="18"/>
          <w:szCs w:val="18"/>
        </w:rPr>
        <w:t>apitais ou a administração pública, nacional ou estrangeira, incluindo, sem limitação, atos ilícitos que possam ensejar responsabilidade administrativa, civil ou criminal nos termos da Legislação Anticorrupção</w:t>
      </w:r>
      <w:bookmarkEnd w:id="163"/>
      <w:r w:rsidR="00AF5D75" w:rsidRPr="00153B53">
        <w:rPr>
          <w:rFonts w:ascii="Verdana" w:hAnsi="Verdana"/>
          <w:iCs/>
          <w:sz w:val="18"/>
          <w:szCs w:val="18"/>
        </w:rPr>
        <w:t>;</w:t>
      </w:r>
      <w:r w:rsidR="00AF5D75" w:rsidRPr="00153B53">
        <w:rPr>
          <w:rStyle w:val="DeltaViewInsertion"/>
          <w:rFonts w:ascii="Verdana" w:hAnsi="Verdana"/>
          <w:color w:val="auto"/>
          <w:sz w:val="18"/>
          <w:szCs w:val="18"/>
          <w:u w:val="none"/>
        </w:rPr>
        <w:t xml:space="preserve"> </w:t>
      </w:r>
    </w:p>
    <w:p w14:paraId="6B736FB6" w14:textId="77777777" w:rsidR="003E4E1D" w:rsidRPr="00153B53" w:rsidRDefault="003E4E1D" w:rsidP="007D5753">
      <w:pPr>
        <w:spacing w:after="0" w:line="320" w:lineRule="exact"/>
        <w:ind w:left="142"/>
        <w:rPr>
          <w:rStyle w:val="DeltaViewInsertion"/>
          <w:rFonts w:ascii="Verdana" w:hAnsi="Verdana"/>
          <w:color w:val="auto"/>
          <w:sz w:val="18"/>
          <w:szCs w:val="18"/>
          <w:u w:val="none"/>
        </w:rPr>
      </w:pPr>
    </w:p>
    <w:p w14:paraId="46917E92" w14:textId="77777777" w:rsidR="00540271" w:rsidRPr="00153B53" w:rsidRDefault="0078608C"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Fonts w:ascii="Verdana" w:hAnsi="Verdana"/>
          <w:sz w:val="18"/>
          <w:szCs w:val="18"/>
        </w:rPr>
        <w:t>assegurar</w:t>
      </w:r>
      <w:r w:rsidRPr="00153B53">
        <w:rPr>
          <w:rStyle w:val="DeltaViewInsertion"/>
          <w:rFonts w:ascii="Verdana" w:hAnsi="Verdana"/>
          <w:color w:val="auto"/>
          <w:sz w:val="18"/>
          <w:szCs w:val="18"/>
          <w:u w:val="none"/>
        </w:rPr>
        <w:t xml:space="preserve"> que os recursos líquidos obtidos com a Emissão não sejam empregados pela Companhia, seus diretores e membros do conselho de administração, no estrito exercício das respectivas funções de administradores da Companhia (i) para o pagamento de contribuições, presentes ou atividades de entretenimento ilegais ou qualquer outra despesa ilegal relativa a atividade política; (ii) para o pagamento ilegal, direto ou indireto, a empregados ou funcionários </w:t>
      </w:r>
      <w:r w:rsidRPr="00153B53">
        <w:rPr>
          <w:rFonts w:ascii="Verdana" w:hAnsi="Verdana"/>
          <w:sz w:val="18"/>
          <w:szCs w:val="18"/>
        </w:rPr>
        <w:t>públicos</w:t>
      </w:r>
      <w:r w:rsidRPr="00153B53">
        <w:rPr>
          <w:rStyle w:val="DeltaViewInsertion"/>
          <w:rFonts w:ascii="Verdana" w:hAnsi="Verdana"/>
          <w:color w:val="auto"/>
          <w:sz w:val="18"/>
          <w:szCs w:val="18"/>
          <w:u w:val="none"/>
        </w:rPr>
        <w:t xml:space="preserve">, partidos políticos, políticos </w:t>
      </w:r>
      <w:r w:rsidRPr="00153B53">
        <w:rPr>
          <w:rStyle w:val="DeltaViewInsertion"/>
          <w:rFonts w:ascii="Verdana" w:hAnsi="Verdana"/>
          <w:color w:val="auto"/>
          <w:sz w:val="18"/>
          <w:szCs w:val="18"/>
          <w:u w:val="none"/>
        </w:rPr>
        <w:lastRenderedPageBreak/>
        <w:t xml:space="preserve">ou candidatos políticos (incluindo seus familiares), nacionais ou estrangeiros; (iii) em ação destinada a facilitar uma oferta, pagamento ou promessa ilegal de pagar, bem como ter aprovado ou aprovar o pagamento, a doação de dinheiro, propriedade, presente ou qualquer outro bem de valor, direta ou indiretamente, para qualquer </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none"/>
        </w:rPr>
        <w:t>oficial do governo</w:t>
      </w:r>
      <w:r w:rsidR="00DD47B2" w:rsidRPr="00153B53">
        <w:rPr>
          <w:rStyle w:val="DeltaViewInsertion"/>
          <w:rFonts w:ascii="Verdana" w:hAnsi="Verdana"/>
          <w:color w:val="auto"/>
          <w:sz w:val="18"/>
          <w:szCs w:val="18"/>
          <w:u w:val="none"/>
        </w:rPr>
        <w:t>”</w:t>
      </w:r>
      <w:r w:rsidRPr="00153B53">
        <w:rPr>
          <w:rStyle w:val="DeltaViewInsertion"/>
          <w:rFonts w:ascii="Verdana" w:hAnsi="Verdana"/>
          <w:color w:val="auto"/>
          <w:sz w:val="18"/>
          <w:szCs w:val="18"/>
          <w:u w:val="none"/>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em quaisquer atos para obter ou manter qualquer negócio, transação ou vantagem comercial indevida; (v) em qualquer pagamento ou tomar qualquer ação que viole qualquer </w:t>
      </w:r>
      <w:r w:rsidR="005B10D8" w:rsidRPr="00153B53">
        <w:rPr>
          <w:rStyle w:val="DeltaViewInsertion"/>
          <w:rFonts w:ascii="Verdana" w:hAnsi="Verdana"/>
          <w:color w:val="auto"/>
          <w:sz w:val="18"/>
          <w:szCs w:val="18"/>
          <w:u w:val="none"/>
        </w:rPr>
        <w:t xml:space="preserve">Legislação </w:t>
      </w:r>
      <w:r w:rsidRPr="00153B53">
        <w:rPr>
          <w:rStyle w:val="DeltaViewInsertion"/>
          <w:rFonts w:ascii="Verdana" w:hAnsi="Verdana"/>
          <w:color w:val="auto"/>
          <w:sz w:val="18"/>
          <w:szCs w:val="18"/>
          <w:u w:val="none"/>
        </w:rPr>
        <w:t>Anticorrupção; ou (vi) em um ato de corrupção, pagamento de propina ou qualquer outro valor ilegal, bem como influenciado o pagamento de qualquer valor indevido;</w:t>
      </w:r>
      <w:r w:rsidR="00E6194C" w:rsidRPr="00153B53">
        <w:rPr>
          <w:rStyle w:val="DeltaViewInsertion"/>
          <w:rFonts w:ascii="Verdana" w:hAnsi="Verdana"/>
          <w:color w:val="auto"/>
          <w:sz w:val="18"/>
          <w:szCs w:val="18"/>
          <w:u w:val="none"/>
        </w:rPr>
        <w:t xml:space="preserve"> </w:t>
      </w:r>
      <w:bookmarkStart w:id="164" w:name="_DV_C1403"/>
    </w:p>
    <w:p w14:paraId="56B17EC7" w14:textId="77777777" w:rsidR="003E4E1D" w:rsidRPr="00153B53" w:rsidRDefault="003E4E1D" w:rsidP="007D5753">
      <w:pPr>
        <w:spacing w:after="0" w:line="320" w:lineRule="exact"/>
        <w:ind w:left="142"/>
        <w:rPr>
          <w:rStyle w:val="DeltaViewInsertion"/>
          <w:rFonts w:ascii="Verdana" w:hAnsi="Verdana"/>
          <w:color w:val="auto"/>
          <w:sz w:val="18"/>
          <w:szCs w:val="18"/>
          <w:u w:val="none"/>
        </w:rPr>
      </w:pPr>
    </w:p>
    <w:p w14:paraId="72598D07" w14:textId="77777777" w:rsidR="003E4E1D" w:rsidRPr="00153B53"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não realizar operações com partes relacionadas, exceto em condições equitativas de mercado e que não </w:t>
      </w:r>
      <w:r w:rsidRPr="00153B53">
        <w:rPr>
          <w:rFonts w:ascii="Verdana" w:hAnsi="Verdana"/>
          <w:sz w:val="18"/>
          <w:szCs w:val="18"/>
        </w:rPr>
        <w:t>possam</w:t>
      </w:r>
      <w:r w:rsidRPr="00153B53">
        <w:rPr>
          <w:rStyle w:val="DeltaViewInsertion"/>
          <w:rFonts w:ascii="Verdana" w:hAnsi="Verdana"/>
          <w:color w:val="auto"/>
          <w:sz w:val="18"/>
          <w:szCs w:val="18"/>
          <w:u w:val="none"/>
        </w:rPr>
        <w:t xml:space="preserve"> afetar o cumprimento das obrigações previstas nesta Escritura</w:t>
      </w:r>
      <w:r w:rsidR="00EA3FBD" w:rsidRPr="00153B53">
        <w:rPr>
          <w:rStyle w:val="DeltaViewInsertion"/>
          <w:rFonts w:ascii="Verdana" w:hAnsi="Verdana"/>
          <w:color w:val="auto"/>
          <w:sz w:val="18"/>
          <w:szCs w:val="18"/>
          <w:u w:val="none"/>
        </w:rPr>
        <w:t xml:space="preserve"> de Emissão</w:t>
      </w:r>
      <w:r w:rsidRPr="00153B53">
        <w:rPr>
          <w:rStyle w:val="DeltaViewInsertion"/>
          <w:rFonts w:ascii="Verdana" w:hAnsi="Verdana"/>
          <w:color w:val="auto"/>
          <w:sz w:val="18"/>
          <w:szCs w:val="18"/>
          <w:u w:val="none"/>
        </w:rPr>
        <w:t>, observadas as disposições estatutárias, legais e regulamentares em vigor;</w:t>
      </w:r>
    </w:p>
    <w:p w14:paraId="70844598" w14:textId="77777777" w:rsidR="003E4E1D" w:rsidRPr="00153B53" w:rsidRDefault="003E4E1D" w:rsidP="007D5753">
      <w:pPr>
        <w:pStyle w:val="PargrafodaLista"/>
        <w:spacing w:after="0" w:line="320" w:lineRule="exact"/>
        <w:rPr>
          <w:rStyle w:val="DeltaViewInsertion"/>
          <w:rFonts w:ascii="Verdana" w:hAnsi="Verdana"/>
          <w:color w:val="auto"/>
          <w:sz w:val="18"/>
          <w:szCs w:val="18"/>
          <w:u w:val="none"/>
        </w:rPr>
      </w:pPr>
    </w:p>
    <w:p w14:paraId="1D6EC265" w14:textId="3F1C99C6" w:rsidR="003E4E1D" w:rsidRDefault="003E4E1D"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apresentar todos os documentos e informações exigidos pela B3, ANBIMA e/ou pela CVM no prazo </w:t>
      </w:r>
      <w:r w:rsidRPr="00153B53">
        <w:rPr>
          <w:rFonts w:ascii="Verdana" w:hAnsi="Verdana"/>
          <w:sz w:val="18"/>
          <w:szCs w:val="18"/>
        </w:rPr>
        <w:t>estabelecido</w:t>
      </w:r>
      <w:r w:rsidRPr="00153B53">
        <w:rPr>
          <w:rStyle w:val="DeltaViewInsertion"/>
          <w:rFonts w:ascii="Verdana" w:hAnsi="Verdana"/>
          <w:color w:val="auto"/>
          <w:sz w:val="18"/>
          <w:szCs w:val="18"/>
          <w:u w:val="none"/>
        </w:rPr>
        <w:t xml:space="preserve"> por essas entidades;</w:t>
      </w:r>
    </w:p>
    <w:p w14:paraId="18260760" w14:textId="77777777" w:rsidR="00271745" w:rsidRDefault="00271745" w:rsidP="00E4216D">
      <w:pPr>
        <w:pStyle w:val="PargrafodaLista"/>
        <w:rPr>
          <w:rStyle w:val="DeltaViewInsertion"/>
          <w:rFonts w:ascii="Verdana" w:hAnsi="Verdana"/>
          <w:color w:val="auto"/>
          <w:sz w:val="18"/>
          <w:szCs w:val="18"/>
          <w:u w:val="none"/>
        </w:rPr>
      </w:pPr>
    </w:p>
    <w:p w14:paraId="4744094F" w14:textId="7A7DAB61" w:rsidR="00271745" w:rsidRPr="00153B53" w:rsidRDefault="00271745"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Pr>
          <w:rStyle w:val="DeltaViewInsertion"/>
          <w:rFonts w:ascii="Verdana" w:hAnsi="Verdana"/>
          <w:color w:val="auto"/>
          <w:sz w:val="18"/>
          <w:szCs w:val="18"/>
          <w:u w:val="none"/>
        </w:rPr>
        <w:t>destinar os recursos da Operação de Securitização conforme os termos previstos nesta Escritura de Emissão;</w:t>
      </w:r>
    </w:p>
    <w:p w14:paraId="3D245F01" w14:textId="77777777" w:rsidR="00540271" w:rsidRPr="00153B53" w:rsidRDefault="00540271" w:rsidP="007D5753">
      <w:pPr>
        <w:spacing w:after="0" w:line="320" w:lineRule="exact"/>
        <w:ind w:left="142"/>
        <w:rPr>
          <w:rStyle w:val="DeltaViewInsertion"/>
          <w:rFonts w:ascii="Verdana" w:hAnsi="Verdana"/>
          <w:color w:val="auto"/>
          <w:sz w:val="18"/>
          <w:szCs w:val="18"/>
          <w:u w:val="none"/>
        </w:rPr>
      </w:pPr>
    </w:p>
    <w:p w14:paraId="375D79B0" w14:textId="2DC14399" w:rsidR="00540271" w:rsidRPr="00BB5ED2" w:rsidRDefault="00973E47"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não praticar qualquer ato em desacordo com </w:t>
      </w:r>
      <w:r w:rsidR="00F945AB" w:rsidRPr="00153B53">
        <w:rPr>
          <w:rStyle w:val="DeltaViewInsertion"/>
          <w:rFonts w:ascii="Verdana" w:hAnsi="Verdana"/>
          <w:color w:val="auto"/>
          <w:sz w:val="18"/>
          <w:szCs w:val="18"/>
          <w:u w:val="none"/>
        </w:rPr>
        <w:t>seu</w:t>
      </w:r>
      <w:r w:rsidRPr="00153B53">
        <w:rPr>
          <w:rStyle w:val="DeltaViewInsertion"/>
          <w:rFonts w:ascii="Verdana" w:hAnsi="Verdana"/>
          <w:color w:val="auto"/>
          <w:sz w:val="18"/>
          <w:szCs w:val="18"/>
          <w:u w:val="none"/>
        </w:rPr>
        <w:t xml:space="preserve"> estatuto social e com esta Escritura de Emissão, em especial os que comprometam o pontual e integral cumprimento das </w:t>
      </w:r>
      <w:r w:rsidRPr="00BB5ED2">
        <w:rPr>
          <w:rStyle w:val="DeltaViewInsertion"/>
          <w:rFonts w:ascii="Verdana" w:hAnsi="Verdana"/>
          <w:color w:val="auto"/>
          <w:sz w:val="18"/>
          <w:szCs w:val="18"/>
          <w:u w:val="none"/>
        </w:rPr>
        <w:t xml:space="preserve">obrigações </w:t>
      </w:r>
      <w:r w:rsidRPr="00BB5ED2">
        <w:rPr>
          <w:rFonts w:ascii="Verdana" w:hAnsi="Verdana"/>
          <w:sz w:val="18"/>
          <w:szCs w:val="18"/>
        </w:rPr>
        <w:t>principais</w:t>
      </w:r>
      <w:r w:rsidRPr="00BB5ED2">
        <w:rPr>
          <w:rStyle w:val="DeltaViewInsertion"/>
          <w:rFonts w:ascii="Verdana" w:hAnsi="Verdana"/>
          <w:color w:val="auto"/>
          <w:sz w:val="18"/>
          <w:szCs w:val="18"/>
          <w:u w:val="none"/>
        </w:rPr>
        <w:t xml:space="preserve"> e acessórias assumidas perante o Debenturista; </w:t>
      </w:r>
      <w:bookmarkStart w:id="165" w:name="_DV_C1405"/>
      <w:bookmarkEnd w:id="164"/>
    </w:p>
    <w:p w14:paraId="4995D855" w14:textId="77777777" w:rsidR="00DC4BA7" w:rsidRPr="00542F14" w:rsidRDefault="00DC4BA7" w:rsidP="00542F14">
      <w:pPr>
        <w:pStyle w:val="PargrafodaLista"/>
        <w:rPr>
          <w:rStyle w:val="DeltaViewInsertion"/>
          <w:color w:val="auto"/>
          <w:u w:val="none"/>
        </w:rPr>
      </w:pPr>
    </w:p>
    <w:p w14:paraId="7FB53116" w14:textId="076BF260" w:rsidR="00FC3533" w:rsidRPr="00F60698" w:rsidRDefault="00BB5ED2" w:rsidP="008E6D9E">
      <w:pPr>
        <w:numPr>
          <w:ilvl w:val="2"/>
          <w:numId w:val="5"/>
        </w:numPr>
        <w:tabs>
          <w:tab w:val="clear" w:pos="1701"/>
          <w:tab w:val="num" w:pos="851"/>
        </w:tabs>
        <w:spacing w:after="0" w:line="320" w:lineRule="exact"/>
        <w:ind w:left="709" w:hanging="709"/>
        <w:rPr>
          <w:rFonts w:ascii="Verdana" w:hAnsi="Verdana" w:cs="Segoe UI"/>
          <w:sz w:val="18"/>
          <w:szCs w:val="18"/>
        </w:rPr>
      </w:pPr>
      <w:r w:rsidRPr="00542F14">
        <w:rPr>
          <w:rFonts w:ascii="Verdana" w:hAnsi="Verdana" w:cs="Segoe UI"/>
          <w:sz w:val="18"/>
          <w:szCs w:val="18"/>
        </w:rPr>
        <w:t xml:space="preserve">cancelar as hipotecas oriundas das “Escrituras Públicas de Novação, Confissão de Dívida e Promessa de Dação em Pagamento e Hipoteca”, lavradas perante o livro nº 11.298, pag. nº 157 no 9º Tabelião de Notas de São Paulo/SP, referente as matrículas nºs 20.014 e 19.243 e livro nº 11.298, pag. nº 199 no 9º Tabelião de Notas de São Paulo/SP, referente à matrícula nº 90.052, todas matrículas do 14º Registro de Imóveis de São Paulo/SP, </w:t>
      </w:r>
      <w:r w:rsidR="00CD2B23" w:rsidRPr="00746AD1">
        <w:rPr>
          <w:rFonts w:ascii="Verdana" w:hAnsi="Verdana" w:cs="Segoe UI"/>
          <w:sz w:val="18"/>
          <w:szCs w:val="18"/>
        </w:rPr>
        <w:t xml:space="preserve">até o registro do Memorial de Incorporação do </w:t>
      </w:r>
      <w:r w:rsidR="00CD2B23">
        <w:rPr>
          <w:rFonts w:ascii="Verdana" w:hAnsi="Verdana" w:cs="Segoe UI"/>
          <w:sz w:val="18"/>
          <w:szCs w:val="18"/>
        </w:rPr>
        <w:t>respectivo E</w:t>
      </w:r>
      <w:r w:rsidR="00CD2B23" w:rsidRPr="00746AD1">
        <w:rPr>
          <w:rFonts w:ascii="Verdana" w:hAnsi="Verdana" w:cs="Segoe UI"/>
          <w:sz w:val="18"/>
          <w:szCs w:val="18"/>
        </w:rPr>
        <w:t>mpreendimento</w:t>
      </w:r>
      <w:r w:rsidR="00CD2B23">
        <w:rPr>
          <w:rFonts w:ascii="Verdana" w:hAnsi="Verdana" w:cs="Segoe UI"/>
          <w:sz w:val="18"/>
          <w:szCs w:val="18"/>
        </w:rPr>
        <w:t xml:space="preserve"> Imobiliário</w:t>
      </w:r>
      <w:r w:rsidR="00FC3533" w:rsidRPr="00542F14">
        <w:rPr>
          <w:rFonts w:ascii="Verdana" w:hAnsi="Verdana" w:cs="Segoe UI"/>
          <w:sz w:val="18"/>
          <w:szCs w:val="18"/>
        </w:rPr>
        <w:t>;</w:t>
      </w:r>
    </w:p>
    <w:p w14:paraId="6529257B" w14:textId="77777777" w:rsidR="00FC3533" w:rsidRPr="00542F14" w:rsidRDefault="00FC3533" w:rsidP="00542F14">
      <w:pPr>
        <w:pStyle w:val="PargrafodaLista"/>
        <w:rPr>
          <w:rFonts w:ascii="Verdana" w:hAnsi="Verdana" w:cs="Segoe UI"/>
          <w:sz w:val="18"/>
          <w:szCs w:val="18"/>
        </w:rPr>
      </w:pPr>
    </w:p>
    <w:p w14:paraId="5688F9F2" w14:textId="533E0EF6" w:rsidR="00DC4BA7" w:rsidRPr="00542F14" w:rsidRDefault="00BB5ED2" w:rsidP="008E6D9E">
      <w:pPr>
        <w:numPr>
          <w:ilvl w:val="2"/>
          <w:numId w:val="5"/>
        </w:numPr>
        <w:tabs>
          <w:tab w:val="clear" w:pos="1701"/>
          <w:tab w:val="num" w:pos="851"/>
        </w:tabs>
        <w:spacing w:after="0" w:line="320" w:lineRule="exact"/>
        <w:ind w:left="709" w:hanging="709"/>
        <w:rPr>
          <w:rFonts w:ascii="Verdana" w:hAnsi="Verdana"/>
          <w:sz w:val="18"/>
          <w:szCs w:val="18"/>
        </w:rPr>
      </w:pPr>
      <w:r w:rsidRPr="00542F14">
        <w:rPr>
          <w:rFonts w:ascii="Verdana" w:hAnsi="Verdana" w:cs="Segoe UI"/>
          <w:sz w:val="18"/>
          <w:szCs w:val="18"/>
        </w:rPr>
        <w:t xml:space="preserve">cancelar as hipotecas oriundas da “Escritura Pública de Novação, Confissão de Dívida e Promessa de Dação em Pagamento e Hipoteca” lavrada perante o livro nº 11.231, </w:t>
      </w:r>
      <w:r w:rsidRPr="00542F14">
        <w:rPr>
          <w:rFonts w:ascii="Verdana" w:hAnsi="Verdana" w:cs="Segoe UI"/>
          <w:sz w:val="18"/>
          <w:szCs w:val="18"/>
        </w:rPr>
        <w:lastRenderedPageBreak/>
        <w:t xml:space="preserve">pag. nº 247 no 9º Tabelião de Notas de São Paulo/SP e averbada na matrícula 105.501, em razão do transporte de hipoteca das matrículas nº 20.263 e 67.892, todas do 13º Registro de Imóveis de São Paulo/SP, </w:t>
      </w:r>
      <w:r w:rsidR="00CD2B23" w:rsidRPr="00746AD1">
        <w:rPr>
          <w:rFonts w:ascii="Verdana" w:hAnsi="Verdana" w:cs="Segoe UI"/>
          <w:sz w:val="18"/>
          <w:szCs w:val="18"/>
        </w:rPr>
        <w:t xml:space="preserve">quando da formalização do financiamento bancário à construção </w:t>
      </w:r>
      <w:r w:rsidR="00542F14">
        <w:rPr>
          <w:rFonts w:ascii="Verdana" w:hAnsi="Verdana" w:cs="Segoe UI"/>
          <w:sz w:val="18"/>
          <w:szCs w:val="18"/>
        </w:rPr>
        <w:t>do respectivo Empreendimento Imobiliário</w:t>
      </w:r>
      <w:r w:rsidR="000921BE" w:rsidRPr="00542F14">
        <w:rPr>
          <w:rFonts w:ascii="Verdana" w:hAnsi="Verdana" w:cs="Segoe UI"/>
          <w:sz w:val="18"/>
          <w:szCs w:val="18"/>
        </w:rPr>
        <w:t>;</w:t>
      </w:r>
    </w:p>
    <w:p w14:paraId="181223FD" w14:textId="77777777" w:rsidR="00540271" w:rsidRPr="00153B53" w:rsidRDefault="00540271" w:rsidP="007D5753">
      <w:pPr>
        <w:pStyle w:val="PargrafodaLista"/>
        <w:spacing w:after="0" w:line="320" w:lineRule="exact"/>
        <w:rPr>
          <w:rStyle w:val="DeltaViewInsertion"/>
          <w:rFonts w:ascii="Verdana" w:hAnsi="Verdana"/>
          <w:color w:val="auto"/>
          <w:sz w:val="18"/>
          <w:szCs w:val="18"/>
          <w:u w:val="none"/>
        </w:rPr>
      </w:pPr>
    </w:p>
    <w:p w14:paraId="090DFF79" w14:textId="77777777" w:rsidR="001F023A" w:rsidRDefault="00973E47"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sidRPr="00153B53">
        <w:rPr>
          <w:rStyle w:val="DeltaViewInsertion"/>
          <w:rFonts w:ascii="Verdana" w:hAnsi="Verdana"/>
          <w:color w:val="auto"/>
          <w:sz w:val="18"/>
          <w:szCs w:val="18"/>
          <w:u w:val="none"/>
        </w:rPr>
        <w:t xml:space="preserve">cumprir todas as obrigações principais e acessórias assumidas nos termos desta Escritura de </w:t>
      </w:r>
      <w:r w:rsidRPr="00153B53">
        <w:rPr>
          <w:rFonts w:ascii="Verdana" w:hAnsi="Verdana"/>
          <w:sz w:val="18"/>
          <w:szCs w:val="18"/>
        </w:rPr>
        <w:t>Emissão</w:t>
      </w:r>
      <w:r w:rsidRPr="00153B53">
        <w:rPr>
          <w:rStyle w:val="DeltaViewInsertion"/>
          <w:rFonts w:ascii="Verdana" w:hAnsi="Verdana"/>
          <w:color w:val="auto"/>
          <w:sz w:val="18"/>
          <w:szCs w:val="18"/>
          <w:u w:val="none"/>
        </w:rPr>
        <w:t xml:space="preserve">, inclusive com relação à destinação dos recursos, nos termos da Cláusula </w:t>
      </w:r>
      <w:r w:rsidR="00BC7F73" w:rsidRPr="00153B53">
        <w:rPr>
          <w:rStyle w:val="DeltaViewInsertion"/>
          <w:rFonts w:ascii="Verdana" w:hAnsi="Verdana"/>
          <w:color w:val="auto"/>
          <w:sz w:val="18"/>
          <w:szCs w:val="18"/>
          <w:u w:val="none"/>
        </w:rPr>
        <w:t>4 acima</w:t>
      </w:r>
      <w:r w:rsidR="001F023A">
        <w:rPr>
          <w:rStyle w:val="DeltaViewInsertion"/>
          <w:rFonts w:ascii="Verdana" w:hAnsi="Verdana"/>
          <w:color w:val="auto"/>
          <w:sz w:val="18"/>
          <w:szCs w:val="18"/>
          <w:u w:val="none"/>
        </w:rPr>
        <w:t>; e</w:t>
      </w:r>
    </w:p>
    <w:p w14:paraId="790E7163" w14:textId="77777777" w:rsidR="001F023A" w:rsidRDefault="001F023A" w:rsidP="00A52393">
      <w:pPr>
        <w:pStyle w:val="PargrafodaLista"/>
        <w:rPr>
          <w:rStyle w:val="DeltaViewInsertion"/>
          <w:rFonts w:ascii="Verdana" w:hAnsi="Verdana"/>
          <w:color w:val="auto"/>
          <w:sz w:val="18"/>
          <w:szCs w:val="18"/>
          <w:u w:val="none"/>
        </w:rPr>
      </w:pPr>
    </w:p>
    <w:p w14:paraId="78BCC78A" w14:textId="5660E6BE" w:rsidR="00B313E3" w:rsidRPr="00153B53" w:rsidRDefault="001F023A" w:rsidP="008E6D9E">
      <w:pPr>
        <w:numPr>
          <w:ilvl w:val="2"/>
          <w:numId w:val="5"/>
        </w:numPr>
        <w:tabs>
          <w:tab w:val="clear" w:pos="1701"/>
          <w:tab w:val="num" w:pos="851"/>
        </w:tabs>
        <w:spacing w:after="0" w:line="320" w:lineRule="exact"/>
        <w:ind w:left="709" w:hanging="709"/>
        <w:rPr>
          <w:rStyle w:val="DeltaViewInsertion"/>
          <w:rFonts w:ascii="Verdana" w:hAnsi="Verdana"/>
          <w:color w:val="auto"/>
          <w:sz w:val="18"/>
          <w:szCs w:val="18"/>
          <w:u w:val="none"/>
        </w:rPr>
      </w:pPr>
      <w:r>
        <w:rPr>
          <w:rFonts w:ascii="Verdana" w:hAnsi="Verdana"/>
          <w:sz w:val="18"/>
          <w:szCs w:val="18"/>
        </w:rPr>
        <w:t>manter c</w:t>
      </w:r>
      <w:r w:rsidRPr="000576F8">
        <w:rPr>
          <w:rFonts w:ascii="Verdana" w:hAnsi="Verdana"/>
          <w:sz w:val="18"/>
          <w:szCs w:val="18"/>
        </w:rPr>
        <w:t xml:space="preserve">ontratada durante todo o prazo de vigência da Debêntures, às suas expensas, </w:t>
      </w:r>
      <w:r>
        <w:rPr>
          <w:rFonts w:ascii="Verdana" w:hAnsi="Verdana"/>
          <w:sz w:val="18"/>
          <w:szCs w:val="18"/>
        </w:rPr>
        <w:t>a Agência de Classificação de Risco</w:t>
      </w:r>
      <w:r w:rsidRPr="000576F8">
        <w:rPr>
          <w:rFonts w:ascii="Verdana" w:hAnsi="Verdana"/>
          <w:sz w:val="18"/>
          <w:szCs w:val="18"/>
        </w:rPr>
        <w:t xml:space="preserve">, devendo, ainda, divulgar em sua página na Internet ou na página da CVM na Internet, ou permitir que a </w:t>
      </w:r>
      <w:r>
        <w:rPr>
          <w:rFonts w:ascii="Verdana" w:hAnsi="Verdana"/>
          <w:sz w:val="18"/>
          <w:szCs w:val="18"/>
        </w:rPr>
        <w:t>A</w:t>
      </w:r>
      <w:r w:rsidRPr="000576F8">
        <w:rPr>
          <w:rFonts w:ascii="Verdana" w:hAnsi="Verdana"/>
          <w:sz w:val="18"/>
          <w:szCs w:val="18"/>
        </w:rPr>
        <w:t xml:space="preserve">gência de </w:t>
      </w:r>
      <w:r>
        <w:rPr>
          <w:rFonts w:ascii="Verdana" w:hAnsi="Verdana"/>
          <w:sz w:val="18"/>
          <w:szCs w:val="18"/>
        </w:rPr>
        <w:t>C</w:t>
      </w:r>
      <w:r w:rsidRPr="000576F8">
        <w:rPr>
          <w:rFonts w:ascii="Verdana" w:hAnsi="Verdana"/>
          <w:sz w:val="18"/>
          <w:szCs w:val="18"/>
        </w:rPr>
        <w:t xml:space="preserve">lassificação de </w:t>
      </w:r>
      <w:r>
        <w:rPr>
          <w:rFonts w:ascii="Verdana" w:hAnsi="Verdana"/>
          <w:sz w:val="18"/>
          <w:szCs w:val="18"/>
        </w:rPr>
        <w:t>R</w:t>
      </w:r>
      <w:r w:rsidRPr="000576F8">
        <w:rPr>
          <w:rFonts w:ascii="Verdana" w:hAnsi="Verdana"/>
          <w:sz w:val="18"/>
          <w:szCs w:val="18"/>
        </w:rPr>
        <w:t>isco divulgue amplamente ao mercado o relatório com a súmula da classificação de risco dos CR</w:t>
      </w:r>
      <w:r>
        <w:rPr>
          <w:rFonts w:ascii="Verdana" w:hAnsi="Verdana"/>
          <w:sz w:val="18"/>
          <w:szCs w:val="18"/>
        </w:rPr>
        <w:t>I.</w:t>
      </w:r>
    </w:p>
    <w:p w14:paraId="1ADDA321" w14:textId="77777777" w:rsidR="00B313E3" w:rsidRPr="00153B53" w:rsidRDefault="00B313E3" w:rsidP="007D5753">
      <w:pPr>
        <w:pStyle w:val="PargrafodaLista"/>
        <w:spacing w:after="0" w:line="320" w:lineRule="exact"/>
        <w:rPr>
          <w:rStyle w:val="DeltaViewInsertion"/>
          <w:rFonts w:ascii="Verdana" w:hAnsi="Verdana"/>
          <w:color w:val="auto"/>
          <w:sz w:val="18"/>
          <w:szCs w:val="18"/>
          <w:u w:val="none"/>
        </w:rPr>
      </w:pPr>
      <w:bookmarkStart w:id="166" w:name="_Hlk98419717"/>
    </w:p>
    <w:p w14:paraId="16CC4F44" w14:textId="768CE482" w:rsidR="00A0727E" w:rsidRDefault="00A0727E" w:rsidP="00A0727E">
      <w:pPr>
        <w:pStyle w:val="Ttulo2"/>
        <w:ind w:left="0" w:firstLine="0"/>
        <w:rPr>
          <w:rFonts w:eastAsia="Calibri"/>
        </w:rPr>
      </w:pPr>
      <w:r>
        <w:rPr>
          <w:rFonts w:eastAsia="Calibri"/>
        </w:rPr>
        <w:t>Sem prejuízo das obrigações previstas nesta Cláusula Sétima, a</w:t>
      </w:r>
      <w:r w:rsidRPr="00153B53">
        <w:rPr>
          <w:rFonts w:eastAsia="Calibri"/>
        </w:rPr>
        <w:t xml:space="preserve"> </w:t>
      </w:r>
      <w:r>
        <w:rPr>
          <w:rFonts w:cs="Calibri"/>
        </w:rPr>
        <w:t>Companhia</w:t>
      </w:r>
      <w:r w:rsidRPr="00153B53" w:rsidDel="004671EC">
        <w:rPr>
          <w:rFonts w:eastAsia="Calibri"/>
        </w:rPr>
        <w:t xml:space="preserve"> </w:t>
      </w:r>
      <w:r w:rsidRPr="00153B53">
        <w:rPr>
          <w:rFonts w:eastAsia="Calibri"/>
        </w:rPr>
        <w:t>obriga</w:t>
      </w:r>
      <w:r>
        <w:rPr>
          <w:rFonts w:eastAsia="Calibri"/>
        </w:rPr>
        <w:t>-se</w:t>
      </w:r>
      <w:r w:rsidRPr="00153B53">
        <w:rPr>
          <w:rFonts w:eastAsia="Calibri"/>
        </w:rPr>
        <w:t xml:space="preserve">, em caráter irrevogável e irretratável, a indenizar a </w:t>
      </w:r>
      <w:r>
        <w:rPr>
          <w:rFonts w:eastAsia="Calibri"/>
        </w:rPr>
        <w:t>Securitizadora</w:t>
      </w:r>
      <w:r w:rsidRPr="00153B53">
        <w:rPr>
          <w:rFonts w:eastAsia="Calibri"/>
        </w:rPr>
        <w:t xml:space="preserve">, os titulares de CRI e o Agente Fiduciário dos CRI </w:t>
      </w:r>
      <w:r w:rsidRPr="00FF0772">
        <w:rPr>
          <w:rFonts w:eastAsia="Calibri"/>
        </w:rPr>
        <w:t>(“</w:t>
      </w:r>
      <w:r w:rsidRPr="00DC08C3">
        <w:rPr>
          <w:rFonts w:eastAsia="Calibri"/>
          <w:u w:val="single"/>
        </w:rPr>
        <w:t>Partes Indenizáveis</w:t>
      </w:r>
      <w:r w:rsidRPr="00FF0772">
        <w:rPr>
          <w:rFonts w:eastAsia="Calibri"/>
        </w:rPr>
        <w:t>”)</w:t>
      </w:r>
      <w:r>
        <w:rPr>
          <w:rFonts w:eastAsia="Calibri"/>
        </w:rPr>
        <w:t xml:space="preserve"> </w:t>
      </w:r>
      <w:r w:rsidRPr="00153B53">
        <w:rPr>
          <w:rFonts w:eastAsia="Calibri"/>
        </w:rPr>
        <w:t xml:space="preserve">por todos e quaisquer prejuízos, danos, perdas, </w:t>
      </w:r>
      <w:r w:rsidRPr="00FF0772">
        <w:rPr>
          <w:rFonts w:eastAsia="Calibri"/>
        </w:rPr>
        <w:t>prejuízo</w:t>
      </w:r>
      <w:r>
        <w:rPr>
          <w:rFonts w:eastAsia="Calibri"/>
        </w:rPr>
        <w:t>s</w:t>
      </w:r>
      <w:r w:rsidRPr="00FF0772">
        <w:rPr>
          <w:rFonts w:eastAsia="Calibri"/>
        </w:rPr>
        <w:t>, desembolso</w:t>
      </w:r>
      <w:r>
        <w:rPr>
          <w:rFonts w:eastAsia="Calibri"/>
        </w:rPr>
        <w:t>s</w:t>
      </w:r>
      <w:r w:rsidRPr="00FF0772">
        <w:rPr>
          <w:rFonts w:eastAsia="Calibri"/>
        </w:rPr>
        <w:t>, penalidade</w:t>
      </w:r>
      <w:r>
        <w:rPr>
          <w:rFonts w:eastAsia="Calibri"/>
        </w:rPr>
        <w:t>s</w:t>
      </w:r>
      <w:r w:rsidRPr="00FF0772">
        <w:rPr>
          <w:rFonts w:eastAsia="Calibri"/>
        </w:rPr>
        <w:t>, multa</w:t>
      </w:r>
      <w:r>
        <w:rPr>
          <w:rFonts w:eastAsia="Calibri"/>
        </w:rPr>
        <w:t>s,</w:t>
      </w:r>
      <w:r w:rsidRPr="00FF0772">
        <w:rPr>
          <w:rFonts w:eastAsia="Calibri"/>
        </w:rPr>
        <w:t xml:space="preserve"> </w:t>
      </w:r>
      <w:r w:rsidRPr="00153B53">
        <w:rPr>
          <w:rFonts w:eastAsia="Calibri"/>
        </w:rPr>
        <w:t xml:space="preserve">custos e/ou despesas (incluindo custas judiciais e honorários advocatícios) </w:t>
      </w:r>
      <w:r>
        <w:rPr>
          <w:rFonts w:eastAsia="Calibri"/>
        </w:rPr>
        <w:t>(“</w:t>
      </w:r>
      <w:r w:rsidRPr="00AE7048">
        <w:rPr>
          <w:rFonts w:eastAsia="Calibri"/>
          <w:u w:val="single"/>
        </w:rPr>
        <w:t>Perda</w:t>
      </w:r>
      <w:r>
        <w:rPr>
          <w:rFonts w:eastAsia="Calibri"/>
        </w:rPr>
        <w:t xml:space="preserve">”) </w:t>
      </w:r>
      <w:r w:rsidRPr="00153B53">
        <w:rPr>
          <w:rFonts w:eastAsia="Calibri"/>
        </w:rPr>
        <w:t>que vierem a, comprovadamente, incorrer em decorrência</w:t>
      </w:r>
      <w:r>
        <w:rPr>
          <w:rFonts w:eastAsia="Calibri"/>
        </w:rPr>
        <w:t xml:space="preserve"> (i)</w:t>
      </w:r>
      <w:r w:rsidRPr="00153B53">
        <w:rPr>
          <w:rFonts w:eastAsia="Calibri"/>
        </w:rPr>
        <w:t xml:space="preserve"> </w:t>
      </w:r>
      <w:r>
        <w:rPr>
          <w:rFonts w:eastAsia="Calibri"/>
        </w:rPr>
        <w:t>do</w:t>
      </w:r>
      <w:r w:rsidRPr="00FF0772">
        <w:rPr>
          <w:rFonts w:eastAsia="Calibri"/>
        </w:rPr>
        <w:t xml:space="preserve"> descumprimento</w:t>
      </w:r>
      <w:r>
        <w:rPr>
          <w:rFonts w:eastAsia="Calibri"/>
        </w:rPr>
        <w:t>,</w:t>
      </w:r>
      <w:r w:rsidRPr="00FF0772">
        <w:rPr>
          <w:rFonts w:eastAsia="Calibri"/>
        </w:rPr>
        <w:t xml:space="preserve"> pela </w:t>
      </w:r>
      <w:r>
        <w:rPr>
          <w:rFonts w:cs="Calibri"/>
        </w:rPr>
        <w:t>Companhia</w:t>
      </w:r>
      <w:r w:rsidRPr="00FF0772">
        <w:rPr>
          <w:rFonts w:eastAsia="Calibri"/>
        </w:rPr>
        <w:t xml:space="preserve">, de qualquer obrigação oriunda desta Escritura de Emissão e dos demais </w:t>
      </w:r>
      <w:r>
        <w:rPr>
          <w:rFonts w:eastAsia="Calibri"/>
        </w:rPr>
        <w:t xml:space="preserve">Documentos da Operação </w:t>
      </w:r>
      <w:r w:rsidRPr="00FF0772">
        <w:rPr>
          <w:rFonts w:eastAsia="Calibri"/>
        </w:rPr>
        <w:t xml:space="preserve">dos quais é </w:t>
      </w:r>
      <w:r>
        <w:rPr>
          <w:rFonts w:eastAsia="Calibri"/>
        </w:rPr>
        <w:t>p</w:t>
      </w:r>
      <w:r w:rsidRPr="00FF0772">
        <w:rPr>
          <w:rFonts w:eastAsia="Calibri"/>
        </w:rPr>
        <w:t>arte; (i</w:t>
      </w:r>
      <w:r>
        <w:rPr>
          <w:rFonts w:eastAsia="Calibri"/>
        </w:rPr>
        <w:t>i</w:t>
      </w:r>
      <w:r w:rsidRPr="00FF0772">
        <w:rPr>
          <w:rFonts w:eastAsia="Calibri"/>
        </w:rPr>
        <w:t xml:space="preserve">) </w:t>
      </w:r>
      <w:r>
        <w:rPr>
          <w:rFonts w:eastAsia="Calibri"/>
        </w:rPr>
        <w:t xml:space="preserve">de </w:t>
      </w:r>
      <w:r w:rsidRPr="00FF0772">
        <w:rPr>
          <w:rFonts w:eastAsia="Calibri"/>
        </w:rPr>
        <w:t xml:space="preserve">falsidade ou omissão (neste caso, dolosa) contida nas declarações e garantias prestadas pela </w:t>
      </w:r>
      <w:r>
        <w:rPr>
          <w:rFonts w:cs="Calibri"/>
        </w:rPr>
        <w:t>Companhia</w:t>
      </w:r>
      <w:r w:rsidRPr="00FF0772">
        <w:rPr>
          <w:rFonts w:eastAsia="Calibri"/>
        </w:rPr>
        <w:t xml:space="preserve"> nos Documentos da Operação dos quais é parte; (i</w:t>
      </w:r>
      <w:r>
        <w:rPr>
          <w:rFonts w:eastAsia="Calibri"/>
        </w:rPr>
        <w:t>ii</w:t>
      </w:r>
      <w:r w:rsidRPr="00FF0772">
        <w:rPr>
          <w:rFonts w:eastAsia="Calibri"/>
        </w:rPr>
        <w:t xml:space="preserve">) ação ou omissão dolosa da </w:t>
      </w:r>
      <w:r>
        <w:rPr>
          <w:rFonts w:cs="Calibri"/>
        </w:rPr>
        <w:t>Companhia</w:t>
      </w:r>
      <w:r w:rsidRPr="00FF0772">
        <w:rPr>
          <w:rFonts w:eastAsia="Calibri"/>
        </w:rPr>
        <w:t>; e/ou (</w:t>
      </w:r>
      <w:r>
        <w:rPr>
          <w:rFonts w:eastAsia="Calibri"/>
        </w:rPr>
        <w:t>i</w:t>
      </w:r>
      <w:r w:rsidRPr="00FF0772">
        <w:rPr>
          <w:rFonts w:eastAsia="Calibri"/>
        </w:rPr>
        <w:t xml:space="preserve">v) </w:t>
      </w:r>
      <w:r>
        <w:rPr>
          <w:rFonts w:eastAsia="Calibri"/>
        </w:rPr>
        <w:t xml:space="preserve">de </w:t>
      </w:r>
      <w:r w:rsidRPr="00FF0772">
        <w:rPr>
          <w:rFonts w:eastAsia="Calibri"/>
        </w:rPr>
        <w:t>demandas, ações ou processos judiciais e/ou extrajudiciais envolvendo os Créditos Imobiliários e/ou os Documentos da Operação</w:t>
      </w:r>
      <w:r w:rsidRPr="00153B53">
        <w:rPr>
          <w:rFonts w:eastAsia="Calibri"/>
        </w:rPr>
        <w:t xml:space="preserve">. </w:t>
      </w:r>
    </w:p>
    <w:p w14:paraId="3709971B" w14:textId="77777777" w:rsidR="00A0727E" w:rsidRDefault="00A0727E" w:rsidP="00A0727E">
      <w:pPr>
        <w:pStyle w:val="Ttulo2"/>
        <w:numPr>
          <w:ilvl w:val="0"/>
          <w:numId w:val="0"/>
        </w:numPr>
        <w:rPr>
          <w:rFonts w:eastAsia="Calibri"/>
        </w:rPr>
      </w:pPr>
    </w:p>
    <w:p w14:paraId="05F6B184" w14:textId="77777777" w:rsidR="00A0727E" w:rsidRDefault="00A0727E" w:rsidP="00A0727E">
      <w:pPr>
        <w:pStyle w:val="Ttulo3"/>
        <w:ind w:left="0" w:firstLine="0"/>
      </w:pPr>
      <w:r w:rsidRPr="00FF0772">
        <w:t xml:space="preserve">A </w:t>
      </w:r>
      <w:r>
        <w:rPr>
          <w:rFonts w:cs="Calibri"/>
        </w:rPr>
        <w:t>Companhia</w:t>
      </w:r>
      <w:r w:rsidRPr="00FF0772">
        <w:t xml:space="preserve"> reembolsará as Partes Indenizáveis, ou pagará o montante total pago ou devido pelas Partes Indenizáveis como resultado de qualquer Perda em até 15 (quinze) Dias Úteis contados da notificação feita pela Parte Indenizável nesse sentido</w:t>
      </w:r>
      <w:r w:rsidRPr="00153B53">
        <w:t xml:space="preserve">. </w:t>
      </w:r>
    </w:p>
    <w:p w14:paraId="464F7BCF" w14:textId="77777777" w:rsidR="00A0727E" w:rsidRDefault="00A0727E" w:rsidP="00A52393">
      <w:pPr>
        <w:pStyle w:val="Ttulo2"/>
        <w:numPr>
          <w:ilvl w:val="0"/>
          <w:numId w:val="0"/>
        </w:numPr>
      </w:pPr>
    </w:p>
    <w:bookmarkEnd w:id="166"/>
    <w:p w14:paraId="05506E74" w14:textId="4BACFC14" w:rsidR="00B313E3" w:rsidRPr="00153B53" w:rsidRDefault="00B313E3" w:rsidP="007D5753">
      <w:pPr>
        <w:pStyle w:val="Ttulo2"/>
        <w:ind w:left="0" w:firstLine="0"/>
        <w:rPr>
          <w:rStyle w:val="DeltaViewInsertion"/>
          <w:color w:val="auto"/>
          <w:u w:val="none"/>
        </w:rPr>
      </w:pPr>
      <w:r w:rsidRPr="00153B53">
        <w:t xml:space="preserve">A </w:t>
      </w:r>
      <w:r w:rsidR="00665699" w:rsidRPr="00153B53">
        <w:t>Companhia</w:t>
      </w:r>
      <w:r w:rsidRPr="00153B53">
        <w:t xml:space="preserve"> obriga-se, durante todo o prazo de vigência das Debêntures e desde que haja Debêntures em circulação, a manter válidas e eficazes, conforme aplicável, as declarações e garantias prestadas nesta Escritura</w:t>
      </w:r>
      <w:r w:rsidR="001E6A62" w:rsidRPr="00153B53">
        <w:rPr>
          <w:lang w:eastAsia="en-US"/>
        </w:rPr>
        <w:t xml:space="preserve"> de Emissão</w:t>
      </w:r>
      <w:r w:rsidRPr="00153B53">
        <w:t>.</w:t>
      </w:r>
    </w:p>
    <w:bookmarkEnd w:id="165"/>
    <w:p w14:paraId="6A81A1DD" w14:textId="77777777" w:rsidR="00973E47" w:rsidRPr="00153B53" w:rsidRDefault="00973E47" w:rsidP="007D5753">
      <w:pPr>
        <w:spacing w:after="0" w:line="320" w:lineRule="exact"/>
        <w:rPr>
          <w:rFonts w:ascii="Verdana" w:hAnsi="Verdana"/>
          <w:sz w:val="18"/>
          <w:szCs w:val="18"/>
        </w:rPr>
      </w:pPr>
    </w:p>
    <w:p w14:paraId="0A2B804B" w14:textId="50B16A20" w:rsidR="00A0156F" w:rsidRPr="00153B53" w:rsidRDefault="0021635B" w:rsidP="007D5753">
      <w:pPr>
        <w:pStyle w:val="Ttulo1"/>
      </w:pPr>
      <w:bookmarkStart w:id="167" w:name="_Ref272246430"/>
      <w:r w:rsidRPr="00153B53">
        <w:t>ASSEMBLEIA GERAL DE DEBENTURISTAS</w:t>
      </w:r>
      <w:bookmarkEnd w:id="167"/>
    </w:p>
    <w:p w14:paraId="41E56B07" w14:textId="77777777" w:rsidR="00A0156F" w:rsidRPr="00153B53" w:rsidRDefault="00A0156F" w:rsidP="007D5753">
      <w:pPr>
        <w:spacing w:after="0" w:line="320" w:lineRule="exact"/>
        <w:rPr>
          <w:rFonts w:ascii="Verdana" w:hAnsi="Verdana"/>
          <w:sz w:val="18"/>
          <w:szCs w:val="18"/>
        </w:rPr>
      </w:pPr>
    </w:p>
    <w:p w14:paraId="1947C4B6" w14:textId="7EFDAA95" w:rsidR="000D37B1" w:rsidRPr="00153B53" w:rsidRDefault="003E4E1D" w:rsidP="007D5753">
      <w:pPr>
        <w:pStyle w:val="Ttulo2"/>
        <w:ind w:left="0" w:firstLine="0"/>
      </w:pPr>
      <w:bookmarkStart w:id="168" w:name="_Ref379625198"/>
      <w:r w:rsidRPr="00153B53">
        <w:t>Caso a qualquer momento durante a vigência desta Escritura</w:t>
      </w:r>
      <w:r w:rsidR="00EA3FBD" w:rsidRPr="00153B53">
        <w:t xml:space="preserve"> </w:t>
      </w:r>
      <w:r w:rsidR="00EA3FBD" w:rsidRPr="00153B53">
        <w:rPr>
          <w:rStyle w:val="DeltaViewInsertion"/>
          <w:color w:val="auto"/>
          <w:u w:val="none"/>
        </w:rPr>
        <w:t>de Emissão</w:t>
      </w:r>
      <w:r w:rsidRPr="00153B53">
        <w:t xml:space="preserve"> houver mais de um titular das Debêntures, o conjunto destes titulares será considerado alcançado e incluído na definição de “</w:t>
      </w:r>
      <w:r w:rsidRPr="00153B53">
        <w:rPr>
          <w:u w:val="single"/>
        </w:rPr>
        <w:t>Debenturista</w:t>
      </w:r>
      <w:r w:rsidRPr="00153B53">
        <w:t>” prevista nesta Escritura</w:t>
      </w:r>
      <w:r w:rsidR="00EA3FBD" w:rsidRPr="00153B53">
        <w:t xml:space="preserve"> </w:t>
      </w:r>
      <w:r w:rsidR="00EA3FBD" w:rsidRPr="00153B53">
        <w:rPr>
          <w:rStyle w:val="DeltaViewInsertion"/>
          <w:color w:val="auto"/>
          <w:u w:val="none"/>
        </w:rPr>
        <w:t>de Emissão</w:t>
      </w:r>
      <w:r w:rsidRPr="00153B53">
        <w:t xml:space="preserve">. </w:t>
      </w:r>
      <w:r w:rsidR="000D37B1" w:rsidRPr="00153B53">
        <w:t xml:space="preserve">O Debenturista poderá, a </w:t>
      </w:r>
      <w:r w:rsidR="000D37B1" w:rsidRPr="00153B53">
        <w:lastRenderedPageBreak/>
        <w:t xml:space="preserve">qualquer tempo, </w:t>
      </w:r>
      <w:r w:rsidR="00763007" w:rsidRPr="00153B53">
        <w:t>realizar</w:t>
      </w:r>
      <w:r w:rsidR="000D37B1" w:rsidRPr="00153B53">
        <w:t xml:space="preserve"> assembleia geral, de acordo com o disposto no artigo 71 da Lei das Sociedades por Ações, a fim de deliberar sobre matéria de interesse do Debenturista</w:t>
      </w:r>
      <w:r w:rsidR="008D4EA4" w:rsidRPr="00153B53">
        <w:t xml:space="preserve"> (“</w:t>
      </w:r>
      <w:r w:rsidR="008D4EA4" w:rsidRPr="00153B53">
        <w:rPr>
          <w:u w:val="single"/>
        </w:rPr>
        <w:t>Assembleia Geral de Debenturistas</w:t>
      </w:r>
      <w:r w:rsidR="008D4EA4" w:rsidRPr="00153B53">
        <w:t>”)</w:t>
      </w:r>
      <w:r w:rsidR="000D37B1" w:rsidRPr="00153B53">
        <w:t>.</w:t>
      </w:r>
    </w:p>
    <w:p w14:paraId="7152336F" w14:textId="77777777" w:rsidR="00A0156F" w:rsidRPr="00153B53" w:rsidRDefault="00A0156F" w:rsidP="007D5753">
      <w:pPr>
        <w:spacing w:after="0" w:line="320" w:lineRule="exact"/>
        <w:rPr>
          <w:rFonts w:ascii="Verdana" w:hAnsi="Verdana"/>
          <w:sz w:val="18"/>
          <w:szCs w:val="18"/>
        </w:rPr>
      </w:pPr>
    </w:p>
    <w:p w14:paraId="798C27CD" w14:textId="08FC36A5" w:rsidR="000D37B1" w:rsidRPr="00153B53" w:rsidRDefault="000D37B1" w:rsidP="007D5753">
      <w:pPr>
        <w:pStyle w:val="Ttulo2"/>
        <w:ind w:left="0" w:firstLine="0"/>
        <w:rPr>
          <w:color w:val="000000"/>
        </w:rPr>
      </w:pPr>
      <w:r w:rsidRPr="00153B53">
        <w:rPr>
          <w:color w:val="000000"/>
        </w:rPr>
        <w:t xml:space="preserve">Após a emissão dos CRI, somente após orientação da </w:t>
      </w:r>
      <w:r w:rsidR="00696899" w:rsidRPr="00153B53">
        <w:rPr>
          <w:color w:val="000000"/>
        </w:rPr>
        <w:t>A</w:t>
      </w:r>
      <w:r w:rsidRPr="00153B53">
        <w:rPr>
          <w:color w:val="000000"/>
        </w:rPr>
        <w:t xml:space="preserve">ssembleia </w:t>
      </w:r>
      <w:r w:rsidR="00696899" w:rsidRPr="00153B53">
        <w:rPr>
          <w:color w:val="000000"/>
        </w:rPr>
        <w:t>G</w:t>
      </w:r>
      <w:r w:rsidRPr="00153B53">
        <w:rPr>
          <w:color w:val="000000"/>
        </w:rPr>
        <w:t xml:space="preserve">eral de </w:t>
      </w:r>
      <w:r w:rsidR="00696899" w:rsidRPr="00153B53">
        <w:rPr>
          <w:color w:val="000000"/>
        </w:rPr>
        <w:t>T</w:t>
      </w:r>
      <w:r w:rsidRPr="00153B53">
        <w:rPr>
          <w:color w:val="000000"/>
        </w:rPr>
        <w:t xml:space="preserve">itulares </w:t>
      </w:r>
      <w:r w:rsidR="0051565F" w:rsidRPr="00153B53">
        <w:rPr>
          <w:color w:val="000000"/>
        </w:rPr>
        <w:t xml:space="preserve">de </w:t>
      </w:r>
      <w:r w:rsidRPr="00153B53">
        <w:rPr>
          <w:color w:val="000000"/>
        </w:rPr>
        <w:t xml:space="preserve">CRI, a Securitizadora, na qualidade de Debenturista, poderá exercer seu direito e deverá se manifestar conforme lhe for orientado. Caso (i) a assembleia geral de </w:t>
      </w:r>
      <w:r w:rsidR="003E4E1D" w:rsidRPr="00153B53">
        <w:rPr>
          <w:color w:val="000000"/>
        </w:rPr>
        <w:t xml:space="preserve">Titulares </w:t>
      </w:r>
      <w:r w:rsidR="0051565F" w:rsidRPr="00153B53">
        <w:rPr>
          <w:color w:val="000000"/>
        </w:rPr>
        <w:t xml:space="preserve">de </w:t>
      </w:r>
      <w:r w:rsidRPr="00153B53">
        <w:rPr>
          <w:color w:val="000000"/>
        </w:rPr>
        <w:t xml:space="preserve">CRI não seja instalada ou (ii) ainda que instalada a assembleia geral de </w:t>
      </w:r>
      <w:r w:rsidR="003E4E1D" w:rsidRPr="00153B53">
        <w:rPr>
          <w:color w:val="000000"/>
        </w:rPr>
        <w:t xml:space="preserve">Titulares </w:t>
      </w:r>
      <w:r w:rsidRPr="00153B53">
        <w:rPr>
          <w:color w:val="000000"/>
        </w:rPr>
        <w:t>d</w:t>
      </w:r>
      <w:r w:rsidR="0051565F" w:rsidRPr="00153B53">
        <w:rPr>
          <w:color w:val="000000"/>
        </w:rPr>
        <w:t>e</w:t>
      </w:r>
      <w:r w:rsidRPr="00153B53">
        <w:rPr>
          <w:color w:val="000000"/>
        </w:rPr>
        <w:t xml:space="preserve">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w:t>
      </w:r>
      <w:r w:rsidR="002E6C06" w:rsidRPr="00153B53">
        <w:rPr>
          <w:color w:val="000000"/>
        </w:rPr>
        <w:t xml:space="preserve">Titulares </w:t>
      </w:r>
      <w:r w:rsidRPr="00153B53">
        <w:rPr>
          <w:color w:val="000000"/>
        </w:rPr>
        <w:t>d</w:t>
      </w:r>
      <w:r w:rsidR="002E6C06" w:rsidRPr="00153B53">
        <w:rPr>
          <w:color w:val="000000"/>
        </w:rPr>
        <w:t>e</w:t>
      </w:r>
      <w:r w:rsidRPr="00153B53">
        <w:rPr>
          <w:color w:val="000000"/>
        </w:rPr>
        <w:t xml:space="preserve"> CRI, não podendo ser imputada à Securitizadora, na qualidade de Debenturista, qualquer responsabilização decorrente da ausência de manifestação. Fica desde já, certo e ajustado, que a Securitizadora e/ou o Agente Fiduciário dos CRI e/ou </w:t>
      </w:r>
      <w:r w:rsidR="003E4E1D" w:rsidRPr="00153B53">
        <w:rPr>
          <w:color w:val="000000"/>
        </w:rPr>
        <w:t xml:space="preserve">Titulares </w:t>
      </w:r>
      <w:r w:rsidR="0051565F" w:rsidRPr="00153B53">
        <w:rPr>
          <w:color w:val="000000"/>
        </w:rPr>
        <w:t xml:space="preserve">de </w:t>
      </w:r>
      <w:r w:rsidRPr="00153B53">
        <w:rPr>
          <w:color w:val="000000"/>
        </w:rPr>
        <w:t>CRI (estes últimos observado</w:t>
      </w:r>
      <w:r w:rsidR="0021635B" w:rsidRPr="00153B53">
        <w:rPr>
          <w:color w:val="000000"/>
        </w:rPr>
        <w:t>s</w:t>
      </w:r>
      <w:r w:rsidRPr="00153B53">
        <w:rPr>
          <w:color w:val="000000"/>
        </w:rPr>
        <w:t xml:space="preserve"> o disposto no Termo de Securitização), </w:t>
      </w:r>
      <w:r w:rsidR="00002D28" w:rsidRPr="00153B53">
        <w:rPr>
          <w:color w:val="000000"/>
        </w:rPr>
        <w:t xml:space="preserve">poderão </w:t>
      </w:r>
      <w:r w:rsidRPr="00153B53">
        <w:rPr>
          <w:color w:val="000000"/>
        </w:rPr>
        <w:t xml:space="preserve">convocar a Companhia para comparecer em determinadas assembleias gerais, </w:t>
      </w:r>
      <w:r w:rsidR="00002D28" w:rsidRPr="00153B53">
        <w:rPr>
          <w:color w:val="000000"/>
        </w:rPr>
        <w:t>conforme</w:t>
      </w:r>
      <w:r w:rsidRPr="00153B53">
        <w:rPr>
          <w:color w:val="000000"/>
        </w:rPr>
        <w:t xml:space="preserve"> </w:t>
      </w:r>
      <w:r w:rsidR="00586181" w:rsidRPr="00153B53">
        <w:rPr>
          <w:color w:val="000000"/>
        </w:rPr>
        <w:t>disposto no</w:t>
      </w:r>
      <w:r w:rsidRPr="00153B53">
        <w:rPr>
          <w:color w:val="000000"/>
        </w:rPr>
        <w:t xml:space="preserve"> Termo de Securitização.</w:t>
      </w:r>
      <w:r w:rsidR="003A0C15" w:rsidRPr="00153B53">
        <w:rPr>
          <w:color w:val="000000"/>
        </w:rPr>
        <w:t xml:space="preserve"> </w:t>
      </w:r>
    </w:p>
    <w:p w14:paraId="10DFD4B1" w14:textId="77777777" w:rsidR="00A0156F" w:rsidRPr="00153B53" w:rsidRDefault="00A0156F" w:rsidP="007D5753">
      <w:pPr>
        <w:spacing w:after="0" w:line="320" w:lineRule="exact"/>
        <w:rPr>
          <w:rFonts w:ascii="Verdana" w:hAnsi="Verdana"/>
          <w:color w:val="000000"/>
          <w:sz w:val="18"/>
          <w:szCs w:val="18"/>
        </w:rPr>
      </w:pPr>
    </w:p>
    <w:p w14:paraId="75EF4F75" w14:textId="4EC907E5" w:rsidR="008D4EA4" w:rsidRPr="00153B53" w:rsidRDefault="008D4EA4" w:rsidP="007D5753">
      <w:pPr>
        <w:pStyle w:val="Ttulo2"/>
        <w:ind w:left="0" w:firstLine="0"/>
        <w:rPr>
          <w:color w:val="000000"/>
        </w:rPr>
      </w:pPr>
      <w:r w:rsidRPr="00153B53">
        <w:rPr>
          <w:color w:val="000000"/>
        </w:rPr>
        <w:t>A Assembleia Geral de Debenturistas poderá ser convocada: (i) pela Companhia; ou (ii) pelos titulares das Debêntures que representem 10% (dez por cento), no mínimo, das Debêntures em Circulação.</w:t>
      </w:r>
    </w:p>
    <w:p w14:paraId="78C82E71" w14:textId="77777777" w:rsidR="008D4EA4" w:rsidRPr="00153B53" w:rsidRDefault="008D4EA4" w:rsidP="007D5753">
      <w:pPr>
        <w:spacing w:after="0" w:line="320" w:lineRule="exact"/>
        <w:rPr>
          <w:rFonts w:ascii="Verdana" w:hAnsi="Verdana"/>
          <w:color w:val="000000"/>
          <w:sz w:val="18"/>
          <w:szCs w:val="18"/>
        </w:rPr>
      </w:pPr>
    </w:p>
    <w:p w14:paraId="32AA9778" w14:textId="1140BFA0" w:rsidR="008D4EA4" w:rsidRPr="00153B53" w:rsidRDefault="008D4EA4" w:rsidP="007D5753">
      <w:pPr>
        <w:pStyle w:val="Ttulo2"/>
        <w:ind w:left="0" w:firstLine="0"/>
        <w:rPr>
          <w:color w:val="000000"/>
        </w:rPr>
      </w:pPr>
      <w:r w:rsidRPr="00153B53">
        <w:rPr>
          <w:color w:val="000000"/>
        </w:rPr>
        <w:t xml:space="preserve">A convocação da Assembleia Geral de Debenturistas dar-se-á mediante anúncio publicado pelo menos 3 (três) vezes nos órgãos de imprensa nos quais a Companhia costuma efetuar suas publicações, respeitadas outras regras relacionadas à publicação de anúncio de convocação de assembleias gerais constantes da Lei das Sociedades por Ações, da regulamentação aplicável e desta Escritura de Emissão. </w:t>
      </w:r>
    </w:p>
    <w:p w14:paraId="55819828" w14:textId="77777777" w:rsidR="008D4EA4" w:rsidRPr="00153B53" w:rsidRDefault="008D4EA4" w:rsidP="007D5753">
      <w:pPr>
        <w:spacing w:after="0" w:line="320" w:lineRule="exact"/>
        <w:rPr>
          <w:rFonts w:ascii="Verdana" w:hAnsi="Verdana"/>
          <w:color w:val="000000"/>
          <w:sz w:val="18"/>
          <w:szCs w:val="18"/>
        </w:rPr>
      </w:pPr>
    </w:p>
    <w:p w14:paraId="67B70DE5" w14:textId="7C041205" w:rsidR="008D4EA4" w:rsidRPr="00153B53" w:rsidRDefault="008D4EA4" w:rsidP="007D5753">
      <w:pPr>
        <w:pStyle w:val="Ttulo2"/>
        <w:ind w:left="0" w:firstLine="0"/>
        <w:rPr>
          <w:color w:val="000000"/>
        </w:rPr>
      </w:pPr>
      <w:r w:rsidRPr="00153B53">
        <w:rPr>
          <w:color w:val="000000"/>
        </w:rPr>
        <w:t xml:space="preserve">A convocação da Assembleia Geral de Debenturistas deverá ser realizada com antecedência de, no mínimo, 15 (quinze) dias para a primeira convocação e, no mínimo, 8 (oito) dias para a segunda convocação. </w:t>
      </w:r>
    </w:p>
    <w:p w14:paraId="749D0273" w14:textId="77777777" w:rsidR="008D4EA4" w:rsidRPr="00153B53" w:rsidRDefault="008D4EA4" w:rsidP="007D5753">
      <w:pPr>
        <w:spacing w:after="0" w:line="320" w:lineRule="exact"/>
        <w:rPr>
          <w:rFonts w:ascii="Verdana" w:hAnsi="Verdana"/>
          <w:color w:val="000000"/>
          <w:sz w:val="18"/>
          <w:szCs w:val="18"/>
        </w:rPr>
      </w:pPr>
    </w:p>
    <w:p w14:paraId="4673E412" w14:textId="43345329" w:rsidR="008D4EA4" w:rsidRPr="00153B53" w:rsidRDefault="008D4EA4" w:rsidP="007D5753">
      <w:pPr>
        <w:pStyle w:val="Ttulo2"/>
        <w:ind w:left="0" w:firstLine="0"/>
        <w:rPr>
          <w:color w:val="000000"/>
        </w:rPr>
      </w:pPr>
      <w:r w:rsidRPr="00153B53">
        <w:rPr>
          <w:color w:val="000000"/>
        </w:rPr>
        <w:t>A Assembleia Geral de Debenturistas se instalará, nos termos do parágrafo 3º do artigo 71 da Lei das Sociedades por Ações, em primeira convocação, com a presença de titulares de Debêntures que representem, no mínimo, metade das Debêntures em Circulação e, em segunda convocação, com qualquer número.</w:t>
      </w:r>
    </w:p>
    <w:p w14:paraId="67016EC3" w14:textId="77777777" w:rsidR="008D4EA4" w:rsidRPr="00153B53" w:rsidRDefault="008D4EA4" w:rsidP="007D5753">
      <w:pPr>
        <w:spacing w:after="0" w:line="320" w:lineRule="exact"/>
        <w:rPr>
          <w:rFonts w:ascii="Verdana" w:hAnsi="Verdana"/>
          <w:color w:val="000000"/>
          <w:sz w:val="18"/>
          <w:szCs w:val="18"/>
        </w:rPr>
      </w:pPr>
    </w:p>
    <w:p w14:paraId="3D032214" w14:textId="496723C9" w:rsidR="008D4EA4" w:rsidRPr="00153B53" w:rsidRDefault="008D4EA4" w:rsidP="007D5753">
      <w:pPr>
        <w:pStyle w:val="Ttulo2"/>
        <w:ind w:left="0" w:firstLine="0"/>
        <w:rPr>
          <w:color w:val="000000"/>
        </w:rPr>
      </w:pPr>
      <w:r w:rsidRPr="00153B53">
        <w:rPr>
          <w:color w:val="000000"/>
        </w:rPr>
        <w:lastRenderedPageBreak/>
        <w:t>Independentemente das formalidades legais previstas, será considerada regular a Assembleia Geral de Debenturistas a que comparecerem todos os titulares das Debêntures em Circulação.</w:t>
      </w:r>
    </w:p>
    <w:p w14:paraId="3C3F410B" w14:textId="77777777" w:rsidR="008D4EA4" w:rsidRPr="00153B53" w:rsidRDefault="008D4EA4" w:rsidP="007D5753">
      <w:pPr>
        <w:spacing w:after="0" w:line="320" w:lineRule="exact"/>
        <w:rPr>
          <w:rFonts w:ascii="Verdana" w:hAnsi="Verdana"/>
          <w:color w:val="000000"/>
          <w:sz w:val="18"/>
          <w:szCs w:val="18"/>
        </w:rPr>
      </w:pPr>
    </w:p>
    <w:p w14:paraId="61AF0C6D" w14:textId="14D4B256" w:rsidR="008D4EA4" w:rsidRPr="00153B53" w:rsidRDefault="008D4EA4" w:rsidP="007D5753">
      <w:pPr>
        <w:pStyle w:val="Ttulo2"/>
        <w:ind w:left="0" w:firstLine="0"/>
        <w:rPr>
          <w:color w:val="000000"/>
        </w:rPr>
      </w:pPr>
      <w:bookmarkStart w:id="169" w:name="_DV_M261"/>
      <w:bookmarkStart w:id="170" w:name="_DV_M262"/>
      <w:bookmarkEnd w:id="169"/>
      <w:bookmarkEnd w:id="170"/>
      <w:r w:rsidRPr="00153B53">
        <w:rPr>
          <w:color w:val="000000"/>
        </w:rPr>
        <w:t xml:space="preserve">Será facultada a presença dos representantes legais da </w:t>
      </w:r>
      <w:r w:rsidR="00C967AB" w:rsidRPr="00153B53">
        <w:rPr>
          <w:color w:val="000000"/>
        </w:rPr>
        <w:t xml:space="preserve">Companhia </w:t>
      </w:r>
      <w:r w:rsidRPr="00153B53">
        <w:rPr>
          <w:color w:val="000000"/>
        </w:rPr>
        <w:t xml:space="preserve">na Assembleia Geral de Debenturistas exceto (i) quando a </w:t>
      </w:r>
      <w:r w:rsidR="00C967AB" w:rsidRPr="00153B53">
        <w:rPr>
          <w:color w:val="000000"/>
        </w:rPr>
        <w:t xml:space="preserve">Companhia </w:t>
      </w:r>
      <w:r w:rsidRPr="00153B53">
        <w:rPr>
          <w:color w:val="000000"/>
        </w:rPr>
        <w:t xml:space="preserve">convocar a referida Assembleia Geral de Debenturistas ou (ii) quando formalmente solicitado </w:t>
      </w:r>
      <w:r w:rsidR="002E6C06" w:rsidRPr="00153B53">
        <w:rPr>
          <w:color w:val="000000"/>
        </w:rPr>
        <w:t xml:space="preserve">pelo </w:t>
      </w:r>
      <w:r w:rsidRPr="00153B53">
        <w:rPr>
          <w:color w:val="000000"/>
        </w:rPr>
        <w:t xml:space="preserve">Debenturista, hipóteses em que a presença da </w:t>
      </w:r>
      <w:r w:rsidR="00C967AB" w:rsidRPr="00153B53">
        <w:rPr>
          <w:color w:val="000000"/>
        </w:rPr>
        <w:t xml:space="preserve">Companhia </w:t>
      </w:r>
      <w:r w:rsidRPr="00153B53">
        <w:rPr>
          <w:color w:val="000000"/>
        </w:rPr>
        <w:t xml:space="preserve">será obrigatória. Em ambos os casos citados anteriormente, caso a </w:t>
      </w:r>
      <w:r w:rsidR="00C7375B" w:rsidRPr="00153B53">
        <w:rPr>
          <w:color w:val="000000"/>
        </w:rPr>
        <w:t xml:space="preserve">Companhia </w:t>
      </w:r>
      <w:r w:rsidRPr="00153B53">
        <w:rPr>
          <w:color w:val="000000"/>
        </w:rPr>
        <w:t>ainda assim não compareça à referida Assembleia Geral de Debenturistas, o procedimento deverá seguir normalmente, sendo válidas as deliberações nele tomadas.</w:t>
      </w:r>
    </w:p>
    <w:p w14:paraId="137C8BBD" w14:textId="77777777" w:rsidR="008D4EA4" w:rsidRPr="00153B53" w:rsidRDefault="008D4EA4" w:rsidP="007D5753">
      <w:pPr>
        <w:spacing w:after="0" w:line="320" w:lineRule="exact"/>
        <w:rPr>
          <w:rFonts w:ascii="Verdana" w:hAnsi="Verdana"/>
          <w:color w:val="000000"/>
          <w:sz w:val="18"/>
          <w:szCs w:val="18"/>
        </w:rPr>
      </w:pPr>
    </w:p>
    <w:p w14:paraId="2C0998D8" w14:textId="6EDFB2FF" w:rsidR="008D4EA4" w:rsidRPr="00153B53" w:rsidRDefault="008D4EA4" w:rsidP="007D5753">
      <w:pPr>
        <w:pStyle w:val="Ttulo2"/>
        <w:ind w:left="0" w:firstLine="0"/>
        <w:rPr>
          <w:color w:val="000000"/>
        </w:rPr>
      </w:pPr>
      <w:r w:rsidRPr="00153B53">
        <w:rPr>
          <w:color w:val="000000"/>
        </w:rPr>
        <w:t>A presidência da Assembleia Geral de Debenturistas caberá ao titular de Debêntures eleito na própria Assembleia Geral de Debenturistas, por maioria de votos dos presentes.</w:t>
      </w:r>
    </w:p>
    <w:p w14:paraId="07395F61" w14:textId="77777777" w:rsidR="008D4EA4" w:rsidRPr="00153B53" w:rsidRDefault="008D4EA4" w:rsidP="007D5753">
      <w:pPr>
        <w:spacing w:after="0" w:line="320" w:lineRule="exact"/>
        <w:rPr>
          <w:rFonts w:ascii="Verdana" w:hAnsi="Verdana"/>
          <w:color w:val="000000"/>
          <w:sz w:val="18"/>
          <w:szCs w:val="18"/>
        </w:rPr>
      </w:pPr>
      <w:bookmarkStart w:id="171" w:name="_DV_M264"/>
      <w:bookmarkEnd w:id="171"/>
    </w:p>
    <w:p w14:paraId="3F0CB599" w14:textId="54044434" w:rsidR="008D4EA4" w:rsidRPr="00E43AA2" w:rsidRDefault="00D4676F" w:rsidP="007D5753">
      <w:pPr>
        <w:pStyle w:val="Ttulo2"/>
        <w:ind w:left="0" w:firstLine="0"/>
        <w:rPr>
          <w:color w:val="000000"/>
        </w:rPr>
      </w:pPr>
      <w:bookmarkStart w:id="172" w:name="_Ref453116118"/>
      <w:r w:rsidRPr="00153B53" w:rsidDel="00D4676F">
        <w:rPr>
          <w:color w:val="000000"/>
        </w:rPr>
        <w:t xml:space="preserve"> </w:t>
      </w:r>
      <w:r w:rsidR="00522B87" w:rsidRPr="00153B53">
        <w:t>Exceto se de outra forma disposto nesta Escritura de Emissão, as deliberações em Assembleia Geral de Debenturistas</w:t>
      </w:r>
      <w:r w:rsidR="006F3AD1" w:rsidRPr="00153B53">
        <w:t xml:space="preserve">, inclusive a não adoção de qualquer medida </w:t>
      </w:r>
      <w:r w:rsidR="00383BB0" w:rsidRPr="00153B53">
        <w:t xml:space="preserve">prevista em lei ou nesta Escritura de Emissão, que vise à defesa dos direitos e interesses dos Debenturistas, incluindo a renúncia definitiva ou temporária de direitos </w:t>
      </w:r>
      <w:r w:rsidR="00383BB0" w:rsidRPr="00153B53">
        <w:rPr>
          <w:i/>
          <w:iCs/>
        </w:rPr>
        <w:t>(waiver)</w:t>
      </w:r>
      <w:r w:rsidR="00383BB0" w:rsidRPr="00153B53">
        <w:t>,</w:t>
      </w:r>
      <w:r w:rsidR="00522B87" w:rsidRPr="00153B53">
        <w:t xml:space="preserve"> deverão ser aprovadas por titulares de Debêntures que </w:t>
      </w:r>
      <w:r w:rsidR="00522B87" w:rsidRPr="00E43AA2">
        <w:t xml:space="preserve">representem, </w:t>
      </w:r>
      <w:r w:rsidR="0042780A" w:rsidRPr="00AE7048">
        <w:rPr>
          <w:rFonts w:cs="Segoe UI"/>
        </w:rPr>
        <w:t>(i) em primeira convocação, no mínimo, 2/3 (dois terços) mais um das Debêntures em Circulação; ou (ii) em segunda convocação, no mínimo, 50% (cinquenta por cento) das Debêntures em Circulação</w:t>
      </w:r>
      <w:r w:rsidR="00D2300E" w:rsidRPr="00E43AA2">
        <w:rPr>
          <w:rFonts w:cs="Segoe UI"/>
        </w:rPr>
        <w:t>;</w:t>
      </w:r>
      <w:r w:rsidR="006F3AD1" w:rsidRPr="00E43AA2">
        <w:rPr>
          <w:color w:val="000000"/>
        </w:rPr>
        <w:t xml:space="preserve"> </w:t>
      </w:r>
    </w:p>
    <w:bookmarkEnd w:id="172"/>
    <w:p w14:paraId="659F929C" w14:textId="77777777" w:rsidR="008D4EA4" w:rsidRPr="00153B53" w:rsidRDefault="008D4EA4" w:rsidP="007D5753">
      <w:pPr>
        <w:spacing w:after="0" w:line="320" w:lineRule="exact"/>
        <w:rPr>
          <w:rFonts w:ascii="Verdana" w:hAnsi="Verdana"/>
          <w:color w:val="000000"/>
          <w:sz w:val="18"/>
          <w:szCs w:val="18"/>
        </w:rPr>
      </w:pPr>
    </w:p>
    <w:p w14:paraId="35C85752" w14:textId="34086290" w:rsidR="008D4EA4" w:rsidRPr="00153B53" w:rsidRDefault="008D4EA4" w:rsidP="007D5753">
      <w:pPr>
        <w:pStyle w:val="Ttulo2"/>
        <w:ind w:left="0" w:firstLine="0"/>
        <w:rPr>
          <w:color w:val="000000"/>
        </w:rPr>
      </w:pPr>
      <w:r w:rsidRPr="00153B53">
        <w:rPr>
          <w:color w:val="000000"/>
        </w:rPr>
        <w:t>Cada Debênture conferirá a seu titular o direito a um voto na Assembleia Geral de Debenturistas, sendo admitida a constituição de mandatários, titulares de Debêntures ou não.</w:t>
      </w:r>
    </w:p>
    <w:p w14:paraId="61CAA6CD" w14:textId="77777777" w:rsidR="008D4EA4" w:rsidRPr="00153B53" w:rsidRDefault="008D4EA4" w:rsidP="007D5753">
      <w:pPr>
        <w:spacing w:after="0" w:line="320" w:lineRule="exact"/>
        <w:rPr>
          <w:rFonts w:ascii="Verdana" w:hAnsi="Verdana"/>
          <w:color w:val="000000"/>
          <w:sz w:val="18"/>
          <w:szCs w:val="18"/>
        </w:rPr>
      </w:pPr>
    </w:p>
    <w:p w14:paraId="366DE149" w14:textId="6D5D3638" w:rsidR="008D4EA4" w:rsidRPr="00153B53" w:rsidRDefault="008D4EA4" w:rsidP="007D5753">
      <w:pPr>
        <w:pStyle w:val="Ttulo2"/>
        <w:ind w:left="0" w:firstLine="0"/>
        <w:rPr>
          <w:color w:val="000000"/>
        </w:rPr>
      </w:pPr>
      <w:r w:rsidRPr="00153B53">
        <w:rPr>
          <w:color w:val="000000"/>
        </w:rPr>
        <w:t>Para efeitos de quórum de Assembleia Geral de Debenturistas, consideram-se, “</w:t>
      </w:r>
      <w:r w:rsidRPr="00153B53">
        <w:rPr>
          <w:color w:val="000000"/>
          <w:u w:val="single"/>
        </w:rPr>
        <w:t>Debêntures em Circulação</w:t>
      </w:r>
      <w:r w:rsidRPr="00153B53">
        <w:rPr>
          <w:color w:val="000000"/>
        </w:rPr>
        <w:t xml:space="preserve">” todas as Debêntures em circulação, excluídas aquelas Debêntures: (i) mantidas em tesouraria pela </w:t>
      </w:r>
      <w:r w:rsidR="00C7375B" w:rsidRPr="00153B53">
        <w:rPr>
          <w:color w:val="000000"/>
        </w:rPr>
        <w:t>Companhia</w:t>
      </w:r>
      <w:r w:rsidRPr="00153B53">
        <w:rPr>
          <w:color w:val="000000"/>
        </w:rPr>
        <w:t>; ou (ii) de titularidade de: (a)</w:t>
      </w:r>
      <w:r w:rsidR="00F25A09">
        <w:rPr>
          <w:color w:val="000000"/>
        </w:rPr>
        <w:t> </w:t>
      </w:r>
      <w:r w:rsidRPr="00153B53">
        <w:rPr>
          <w:color w:val="000000"/>
        </w:rPr>
        <w:t xml:space="preserve">empresas controladas pela ou coligadas da </w:t>
      </w:r>
      <w:r w:rsidR="00C7375B" w:rsidRPr="00153B53">
        <w:rPr>
          <w:color w:val="000000"/>
        </w:rPr>
        <w:t xml:space="preserve">Companhia </w:t>
      </w:r>
      <w:r w:rsidRPr="00153B53">
        <w:rPr>
          <w:color w:val="000000"/>
        </w:rPr>
        <w:t>(diretas ou indiretas); (b)</w:t>
      </w:r>
      <w:r w:rsidR="00F25A09">
        <w:rPr>
          <w:color w:val="000000"/>
        </w:rPr>
        <w:t> </w:t>
      </w:r>
      <w:r w:rsidRPr="00153B53">
        <w:rPr>
          <w:color w:val="000000"/>
        </w:rPr>
        <w:t xml:space="preserve">acionistas controladores (ou grupo de controle) (direta ou indiretamente) e sociedades sob controle comum da </w:t>
      </w:r>
      <w:r w:rsidR="00C7375B" w:rsidRPr="00153B53">
        <w:rPr>
          <w:color w:val="000000"/>
        </w:rPr>
        <w:t>Companhia</w:t>
      </w:r>
      <w:r w:rsidRPr="00153B53">
        <w:rPr>
          <w:color w:val="000000"/>
        </w:rPr>
        <w:t xml:space="preserve">, incluindo, mas não se limitando a, pessoas direta ou indiretamente relacionadas ou com grau de parentesco até o terceiro grau a qualquer das pessoas anteriormente mencionadas; e (c) diretores ou conselheiros da </w:t>
      </w:r>
      <w:r w:rsidR="00C7375B" w:rsidRPr="00153B53">
        <w:rPr>
          <w:color w:val="000000"/>
        </w:rPr>
        <w:t>Companhia</w:t>
      </w:r>
      <w:r w:rsidRPr="00153B53">
        <w:rPr>
          <w:color w:val="000000"/>
        </w:rPr>
        <w:t>, incluindo, mas não se limitando a, pessoas direta ou indiretamente relacionadas ou com grau de parentesco até o terceiro grau a qualquer das pessoas anteriormente mencionadas. Para efeitos de quórum de deliberação não serão computados, ainda, os votos em branco.</w:t>
      </w:r>
    </w:p>
    <w:p w14:paraId="30688D0E" w14:textId="77777777" w:rsidR="008D4EA4" w:rsidRPr="00153B53" w:rsidRDefault="008D4EA4" w:rsidP="007D5753">
      <w:pPr>
        <w:spacing w:after="0" w:line="320" w:lineRule="exact"/>
        <w:rPr>
          <w:rFonts w:ascii="Verdana" w:hAnsi="Verdana"/>
          <w:color w:val="000000"/>
          <w:sz w:val="18"/>
          <w:szCs w:val="18"/>
        </w:rPr>
      </w:pPr>
    </w:p>
    <w:p w14:paraId="35F81C44" w14:textId="5D38620E" w:rsidR="008D4EA4" w:rsidRPr="00153B53" w:rsidRDefault="008D4EA4" w:rsidP="007D5753">
      <w:pPr>
        <w:pStyle w:val="Ttulo2"/>
        <w:ind w:left="0" w:firstLine="0"/>
        <w:rPr>
          <w:color w:val="000000"/>
        </w:rPr>
      </w:pPr>
      <w:r w:rsidRPr="00153B53">
        <w:rPr>
          <w:color w:val="000000"/>
        </w:rPr>
        <w:t>As deliberações tomadas pelos titulares de Debêntures em Assembleia Geral de Debenturistas no âmbito de sua competência legal, observados os quóruns estabelecidos nesta Escritura</w:t>
      </w:r>
      <w:r w:rsidR="00C7375B" w:rsidRPr="00153B53">
        <w:rPr>
          <w:color w:val="000000"/>
        </w:rPr>
        <w:t xml:space="preserve"> de Emissão</w:t>
      </w:r>
      <w:r w:rsidRPr="00153B53">
        <w:rPr>
          <w:color w:val="000000"/>
        </w:rPr>
        <w:t xml:space="preserve">, serão existentes, válidas e eficazes perante a </w:t>
      </w:r>
      <w:r w:rsidR="00C7375B" w:rsidRPr="00153B53">
        <w:rPr>
          <w:color w:val="000000"/>
        </w:rPr>
        <w:t xml:space="preserve">Companhia </w:t>
      </w:r>
      <w:r w:rsidRPr="00153B53">
        <w:rPr>
          <w:color w:val="000000"/>
        </w:rPr>
        <w:t xml:space="preserve">e obrigarão a </w:t>
      </w:r>
      <w:r w:rsidRPr="00153B53">
        <w:rPr>
          <w:color w:val="000000"/>
        </w:rPr>
        <w:lastRenderedPageBreak/>
        <w:t>todos os titulares das Debêntures em Circulação independentemente de terem comparecido à Assembleia Geral de Debenturistas ou do voto proferido na respectiva Assembleia Geral de Debenturistas.</w:t>
      </w:r>
    </w:p>
    <w:p w14:paraId="0A612FCD" w14:textId="77777777" w:rsidR="008D4EA4" w:rsidRPr="00153B53" w:rsidRDefault="008D4EA4" w:rsidP="007D5753">
      <w:pPr>
        <w:spacing w:after="0" w:line="320" w:lineRule="exact"/>
        <w:rPr>
          <w:rFonts w:ascii="Verdana" w:hAnsi="Verdana"/>
          <w:color w:val="000000"/>
          <w:sz w:val="18"/>
          <w:szCs w:val="18"/>
        </w:rPr>
      </w:pPr>
    </w:p>
    <w:p w14:paraId="4D738FCF" w14:textId="70E8B8F3" w:rsidR="008D4EA4" w:rsidRPr="00153B53" w:rsidRDefault="00522B87" w:rsidP="007D5753">
      <w:pPr>
        <w:pStyle w:val="Ttulo2"/>
        <w:ind w:left="0" w:firstLine="0"/>
        <w:rPr>
          <w:color w:val="000000"/>
        </w:rPr>
      </w:pPr>
      <w:r w:rsidRPr="00153B53">
        <w:rPr>
          <w:color w:val="000000"/>
        </w:rPr>
        <w:t>Ressalvado o previsto no Termo de Securitização relativo ao não resgate antecipado dos CRI e, consequentemente, o não vencimento antecipado das Debêntures, as deliberações para a modificação das condições das Debêntures, assim entendidas as relativas: (i) às alterações da</w:t>
      </w:r>
      <w:r w:rsidR="00D4676F" w:rsidRPr="00153B53">
        <w:rPr>
          <w:color w:val="000000"/>
        </w:rPr>
        <w:t>s datas e taxas de a</w:t>
      </w:r>
      <w:r w:rsidRPr="00153B53">
        <w:rPr>
          <w:color w:val="000000"/>
        </w:rPr>
        <w:t>mortização das Debêntures</w:t>
      </w:r>
      <w:r w:rsidR="00CF23CC" w:rsidRPr="00153B53">
        <w:rPr>
          <w:color w:val="000000"/>
        </w:rPr>
        <w:t xml:space="preserve"> previstas no Anexo IV a esta Escritura de Emissão</w:t>
      </w:r>
      <w:r w:rsidRPr="00153B53">
        <w:rPr>
          <w:color w:val="000000"/>
        </w:rPr>
        <w:t>; (ii) às alterações do prazo de vencimento das Debêntures; (iii) às alterações da</w:t>
      </w:r>
      <w:r w:rsidR="00CF23CC" w:rsidRPr="00153B53">
        <w:rPr>
          <w:color w:val="000000"/>
        </w:rPr>
        <w:t>s datas e taxas de</w:t>
      </w:r>
      <w:r w:rsidRPr="00153B53">
        <w:rPr>
          <w:color w:val="000000"/>
        </w:rPr>
        <w:t xml:space="preserve"> Remuneração das Debêntures </w:t>
      </w:r>
      <w:r w:rsidR="00CF23CC" w:rsidRPr="00153B53">
        <w:rPr>
          <w:color w:val="000000"/>
        </w:rPr>
        <w:t>previstas no Anexo IV a esta Escritura de Emissão</w:t>
      </w:r>
      <w:r w:rsidRPr="00153B53">
        <w:rPr>
          <w:color w:val="000000"/>
        </w:rPr>
        <w:t xml:space="preserve">; (iv) à alteração ou exclusão dos </w:t>
      </w:r>
      <w:r w:rsidR="0058751A" w:rsidRPr="00153B53">
        <w:t xml:space="preserve">Eventos de </w:t>
      </w:r>
      <w:r w:rsidR="00A94E13" w:rsidRPr="00153B53">
        <w:t>Inadimplemento</w:t>
      </w:r>
      <w:r w:rsidRPr="00153B53">
        <w:rPr>
          <w:color w:val="000000"/>
        </w:rPr>
        <w:t>; (v) ao resgate antecipado das Debêntures; (vi) à alteração dos quóruns de deliberação previstos nesta Escritura de Emissão</w:t>
      </w:r>
      <w:r w:rsidR="00E43AA2">
        <w:rPr>
          <w:color w:val="000000"/>
        </w:rPr>
        <w:t xml:space="preserve">; e/ou (v) </w:t>
      </w:r>
      <w:r w:rsidR="00EE0F63">
        <w:rPr>
          <w:color w:val="000000"/>
        </w:rPr>
        <w:t>à</w:t>
      </w:r>
      <w:r w:rsidR="00284A6B">
        <w:rPr>
          <w:color w:val="000000"/>
        </w:rPr>
        <w:t>s condições das Garantias ou exclusão das Garantias, de forma a alterar a espécie das Debêntures</w:t>
      </w:r>
      <w:r w:rsidR="00CF23CC" w:rsidRPr="00153B53">
        <w:rPr>
          <w:color w:val="000000"/>
        </w:rPr>
        <w:t>;</w:t>
      </w:r>
      <w:r w:rsidRPr="00153B53">
        <w:rPr>
          <w:color w:val="000000"/>
        </w:rPr>
        <w:t xml:space="preserve"> serão tomadas por titulares das Debêntures que representem</w:t>
      </w:r>
      <w:r w:rsidR="00CF23CC" w:rsidRPr="00153B53">
        <w:rPr>
          <w:color w:val="000000"/>
        </w:rPr>
        <w:t>,</w:t>
      </w:r>
      <w:r w:rsidRPr="00153B53">
        <w:rPr>
          <w:color w:val="000000"/>
        </w:rPr>
        <w:t xml:space="preserve"> </w:t>
      </w:r>
      <w:r w:rsidR="0042780A" w:rsidRPr="00AE7048">
        <w:t>90% (noventa por cento) das Debêntures em Circulação, seja em primeira convocação da Assembleia Geral ou em qualquer convocação subsequente</w:t>
      </w:r>
      <w:r w:rsidR="0042780A" w:rsidRPr="00153B53">
        <w:rPr>
          <w:color w:val="000000"/>
        </w:rPr>
        <w:t>.</w:t>
      </w:r>
      <w:r w:rsidR="0042780A">
        <w:rPr>
          <w:color w:val="000000"/>
        </w:rPr>
        <w:t xml:space="preserve"> </w:t>
      </w:r>
    </w:p>
    <w:p w14:paraId="6560C4D9" w14:textId="77777777" w:rsidR="008D4EA4" w:rsidRPr="00153B53" w:rsidRDefault="008D4EA4" w:rsidP="007D5753">
      <w:pPr>
        <w:spacing w:after="0" w:line="320" w:lineRule="exact"/>
        <w:rPr>
          <w:rFonts w:ascii="Verdana" w:hAnsi="Verdana"/>
          <w:sz w:val="18"/>
          <w:szCs w:val="18"/>
        </w:rPr>
      </w:pPr>
    </w:p>
    <w:p w14:paraId="4C6CB211" w14:textId="67E2C0C7" w:rsidR="000D37B1" w:rsidRPr="00153B53" w:rsidRDefault="000D37B1" w:rsidP="007D5753">
      <w:pPr>
        <w:pStyle w:val="Ttulo2"/>
        <w:ind w:left="0" w:firstLine="0"/>
      </w:pPr>
      <w:r w:rsidRPr="00153B53">
        <w:t>Aplica-se às assembleias gerais de Debenturista, no que couber, o disposto na Lei das Sociedades por Ações sobre a assembleia geral de acionistas.</w:t>
      </w:r>
    </w:p>
    <w:p w14:paraId="00F80BF9" w14:textId="77777777" w:rsidR="0051565F" w:rsidRPr="00153B53" w:rsidRDefault="0051565F" w:rsidP="007D5753">
      <w:pPr>
        <w:spacing w:after="0" w:line="320" w:lineRule="exact"/>
        <w:rPr>
          <w:rFonts w:ascii="Verdana" w:hAnsi="Verdana"/>
          <w:sz w:val="18"/>
          <w:szCs w:val="18"/>
        </w:rPr>
      </w:pPr>
      <w:bookmarkStart w:id="173" w:name="_Ref534176609"/>
      <w:bookmarkEnd w:id="168"/>
    </w:p>
    <w:p w14:paraId="46F0021C" w14:textId="5EA67BF3" w:rsidR="00973E47" w:rsidRPr="00153B53" w:rsidRDefault="0021635B" w:rsidP="007D5753">
      <w:pPr>
        <w:pStyle w:val="Ttulo1"/>
      </w:pPr>
      <w:bookmarkStart w:id="174" w:name="_Ref147910921"/>
      <w:r w:rsidRPr="00153B53">
        <w:t xml:space="preserve">DECLARAÇÕES </w:t>
      </w:r>
      <w:bookmarkEnd w:id="174"/>
      <w:r w:rsidRPr="00153B53">
        <w:t>E GARANTIAS</w:t>
      </w:r>
    </w:p>
    <w:p w14:paraId="008DBDED" w14:textId="77777777" w:rsidR="00CF42B2" w:rsidRPr="00153B53" w:rsidRDefault="00CF42B2" w:rsidP="007D5753">
      <w:pPr>
        <w:spacing w:after="0" w:line="320" w:lineRule="exact"/>
        <w:rPr>
          <w:rFonts w:ascii="Verdana" w:hAnsi="Verdana"/>
          <w:sz w:val="18"/>
          <w:szCs w:val="18"/>
        </w:rPr>
      </w:pPr>
    </w:p>
    <w:p w14:paraId="58BBCC31" w14:textId="4E161C3C" w:rsidR="00973E47" w:rsidRPr="00153B53" w:rsidRDefault="00973E47" w:rsidP="007D5753">
      <w:pPr>
        <w:pStyle w:val="Ttulo2"/>
        <w:ind w:left="0" w:firstLine="0"/>
      </w:pPr>
      <w:bookmarkStart w:id="175" w:name="_Ref130286814"/>
      <w:r w:rsidRPr="00153B53">
        <w:t>A Companhia, neste ato</w:t>
      </w:r>
      <w:r w:rsidR="008B1388" w:rsidRPr="00153B53">
        <w:t xml:space="preserve"> e conforme aplicável</w:t>
      </w:r>
      <w:r w:rsidRPr="00153B53">
        <w:t xml:space="preserve">, na Data de Emissão e </w:t>
      </w:r>
      <w:r w:rsidR="008B1388" w:rsidRPr="00153B53">
        <w:t xml:space="preserve">em cada </w:t>
      </w:r>
      <w:r w:rsidRPr="00153B53">
        <w:t xml:space="preserve">Data de </w:t>
      </w:r>
      <w:r w:rsidR="00FC24B6" w:rsidRPr="00153B53">
        <w:t>Integralização</w:t>
      </w:r>
      <w:r w:rsidR="007D7568" w:rsidRPr="00153B53">
        <w:t xml:space="preserve"> </w:t>
      </w:r>
      <w:r w:rsidRPr="00153B53">
        <w:t>declara que:</w:t>
      </w:r>
      <w:bookmarkEnd w:id="173"/>
      <w:bookmarkEnd w:id="175"/>
      <w:r w:rsidR="00AF1498">
        <w:t xml:space="preserve"> </w:t>
      </w:r>
    </w:p>
    <w:p w14:paraId="40D54D09" w14:textId="77777777" w:rsidR="00CF6EC7" w:rsidRPr="00153B53" w:rsidRDefault="00CF6EC7" w:rsidP="007D5753">
      <w:pPr>
        <w:spacing w:after="0" w:line="320" w:lineRule="exact"/>
        <w:rPr>
          <w:rFonts w:ascii="Verdana" w:hAnsi="Verdana"/>
          <w:sz w:val="18"/>
          <w:szCs w:val="18"/>
        </w:rPr>
      </w:pPr>
    </w:p>
    <w:p w14:paraId="374B590E" w14:textId="315A5B89" w:rsidR="001203C1" w:rsidRPr="00153B53" w:rsidRDefault="00FC24B6"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é</w:t>
      </w:r>
      <w:r w:rsidR="00973E47" w:rsidRPr="00153B53">
        <w:rPr>
          <w:rFonts w:ascii="Verdana" w:hAnsi="Verdana"/>
          <w:sz w:val="18"/>
          <w:szCs w:val="18"/>
        </w:rPr>
        <w:t xml:space="preserve"> sociedade devidamente organizada, </w:t>
      </w:r>
      <w:bookmarkStart w:id="176" w:name="_Hlk89712956"/>
      <w:r w:rsidR="00973E47" w:rsidRPr="00153B53">
        <w:rPr>
          <w:rFonts w:ascii="Verdana" w:hAnsi="Verdana"/>
          <w:sz w:val="18"/>
          <w:szCs w:val="18"/>
        </w:rPr>
        <w:t>constituída</w:t>
      </w:r>
      <w:r w:rsidR="001203C1" w:rsidRPr="00153B53">
        <w:rPr>
          <w:rFonts w:ascii="Verdana" w:hAnsi="Verdana"/>
          <w:sz w:val="18"/>
          <w:szCs w:val="18"/>
        </w:rPr>
        <w:t>, em funcionamento e validamente</w:t>
      </w:r>
      <w:r w:rsidR="00973E47" w:rsidRPr="00153B53">
        <w:rPr>
          <w:rFonts w:ascii="Verdana" w:hAnsi="Verdana"/>
          <w:sz w:val="18"/>
          <w:szCs w:val="18"/>
        </w:rPr>
        <w:t xml:space="preserve"> existente </w:t>
      </w:r>
      <w:bookmarkEnd w:id="176"/>
      <w:r w:rsidR="00973E47" w:rsidRPr="00153B53">
        <w:rPr>
          <w:rFonts w:ascii="Verdana" w:hAnsi="Verdana"/>
          <w:sz w:val="18"/>
          <w:szCs w:val="18"/>
        </w:rPr>
        <w:t>sob a forma de sociedade por ações</w:t>
      </w:r>
      <w:r w:rsidR="00B3657D" w:rsidRPr="00153B53">
        <w:rPr>
          <w:rFonts w:ascii="Verdana" w:hAnsi="Verdana"/>
          <w:sz w:val="18"/>
          <w:szCs w:val="18"/>
        </w:rPr>
        <w:t>, de acordo com as leis brasileiras</w:t>
      </w:r>
      <w:r w:rsidR="001203C1" w:rsidRPr="00153B53">
        <w:rPr>
          <w:rFonts w:ascii="Verdana" w:hAnsi="Verdana"/>
          <w:sz w:val="18"/>
          <w:szCs w:val="18"/>
        </w:rPr>
        <w:t xml:space="preserve"> </w:t>
      </w:r>
      <w:bookmarkStart w:id="177" w:name="_Hlk89712986"/>
      <w:r w:rsidR="001203C1" w:rsidRPr="00153B53">
        <w:rPr>
          <w:rFonts w:ascii="Verdana" w:hAnsi="Verdana"/>
          <w:sz w:val="18"/>
          <w:szCs w:val="18"/>
        </w:rPr>
        <w:t>e a regulamentação em vigor</w:t>
      </w:r>
      <w:r w:rsidR="00B3657D" w:rsidRPr="00153B53">
        <w:rPr>
          <w:rFonts w:ascii="Verdana" w:hAnsi="Verdana"/>
          <w:sz w:val="18"/>
          <w:szCs w:val="18"/>
        </w:rPr>
        <w:t xml:space="preserve">, </w:t>
      </w:r>
      <w:r w:rsidRPr="00153B53">
        <w:rPr>
          <w:rFonts w:ascii="Verdana" w:hAnsi="Verdana"/>
          <w:sz w:val="18"/>
          <w:szCs w:val="18"/>
        </w:rPr>
        <w:t xml:space="preserve">e </w:t>
      </w:r>
      <w:bookmarkStart w:id="178" w:name="_Hlk88581271"/>
      <w:r w:rsidRPr="00153B53">
        <w:rPr>
          <w:rFonts w:ascii="Verdana" w:hAnsi="Verdana"/>
          <w:sz w:val="18"/>
          <w:szCs w:val="18"/>
        </w:rPr>
        <w:t xml:space="preserve">está </w:t>
      </w:r>
      <w:r w:rsidR="00973E47" w:rsidRPr="00153B53">
        <w:rPr>
          <w:rFonts w:ascii="Verdana" w:hAnsi="Verdana"/>
          <w:sz w:val="18"/>
          <w:szCs w:val="18"/>
        </w:rPr>
        <w:t>devidamente autorizada a desempenhar as atividades descritas em seu objeto socia</w:t>
      </w:r>
      <w:r w:rsidRPr="00153B53">
        <w:rPr>
          <w:rFonts w:ascii="Verdana" w:hAnsi="Verdana"/>
          <w:sz w:val="18"/>
          <w:szCs w:val="18"/>
        </w:rPr>
        <w:t>l</w:t>
      </w:r>
      <w:bookmarkEnd w:id="177"/>
      <w:bookmarkEnd w:id="178"/>
      <w:r w:rsidR="00973E47" w:rsidRPr="00153B53">
        <w:rPr>
          <w:rFonts w:ascii="Verdana" w:hAnsi="Verdana"/>
          <w:sz w:val="18"/>
          <w:szCs w:val="18"/>
        </w:rPr>
        <w:t>;</w:t>
      </w:r>
      <w:bookmarkStart w:id="179" w:name="_Ref130286824"/>
    </w:p>
    <w:p w14:paraId="57170B88" w14:textId="03338A57" w:rsidR="00B3657D" w:rsidRPr="00153B53" w:rsidRDefault="00B3657D" w:rsidP="007D5753">
      <w:pPr>
        <w:pStyle w:val="PargrafodaLista"/>
        <w:tabs>
          <w:tab w:val="left" w:pos="851"/>
        </w:tabs>
        <w:spacing w:after="0" w:line="320" w:lineRule="exact"/>
        <w:ind w:left="142"/>
        <w:rPr>
          <w:rFonts w:ascii="Verdana" w:hAnsi="Verdana"/>
          <w:sz w:val="18"/>
          <w:szCs w:val="18"/>
        </w:rPr>
      </w:pPr>
    </w:p>
    <w:p w14:paraId="2A2240B1" w14:textId="188158A4"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80" w:name="_Hlk88581459"/>
      <w:r w:rsidRPr="00153B53">
        <w:rPr>
          <w:rFonts w:ascii="Verdana" w:hAnsi="Verdana"/>
          <w:sz w:val="18"/>
          <w:szCs w:val="18"/>
        </w:rPr>
        <w:t xml:space="preserve">está devidamente autorizada e obteve todas as autorizações, </w:t>
      </w:r>
      <w:bookmarkStart w:id="181" w:name="_Hlk89713003"/>
      <w:r w:rsidRPr="00153B53">
        <w:rPr>
          <w:rFonts w:ascii="Verdana" w:hAnsi="Verdana"/>
          <w:sz w:val="18"/>
          <w:szCs w:val="18"/>
        </w:rPr>
        <w:t xml:space="preserve">inclusive, conforme aplicável, legais, societárias, regulatórias e de terceiros, </w:t>
      </w:r>
      <w:bookmarkEnd w:id="181"/>
      <w:r w:rsidRPr="00153B53">
        <w:rPr>
          <w:rFonts w:ascii="Verdana" w:hAnsi="Verdana"/>
          <w:sz w:val="18"/>
          <w:szCs w:val="18"/>
        </w:rPr>
        <w:t>necessárias à celebração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ao cumprimento de todas as obrigações aqui e ali previstas e à realização da Emissão, </w:t>
      </w:r>
      <w:bookmarkStart w:id="182" w:name="_Hlk89713045"/>
      <w:r w:rsidR="000A1826" w:rsidRPr="00153B53">
        <w:rPr>
          <w:rFonts w:ascii="Verdana" w:hAnsi="Verdana"/>
          <w:sz w:val="18"/>
          <w:szCs w:val="18"/>
        </w:rPr>
        <w:t>de modo que esta Escritura de Emissão constituem obrigações lícitas, válidas, legais, exequíveis e vinculantes, de acordo com os seus respectivos termos, e não há qualquer fato impeditivo para a celebração desta Escritura de Emissão</w:t>
      </w:r>
      <w:bookmarkEnd w:id="180"/>
      <w:bookmarkEnd w:id="182"/>
      <w:r w:rsidRPr="00153B53">
        <w:rPr>
          <w:rFonts w:ascii="Verdana" w:hAnsi="Verdana"/>
          <w:sz w:val="18"/>
          <w:szCs w:val="18"/>
        </w:rPr>
        <w:t>;</w:t>
      </w:r>
    </w:p>
    <w:p w14:paraId="7F18896F" w14:textId="77777777" w:rsidR="00B3657D" w:rsidRPr="00153B53" w:rsidRDefault="00B3657D" w:rsidP="007D5753">
      <w:pPr>
        <w:pStyle w:val="PargrafodaLista"/>
        <w:spacing w:after="0" w:line="320" w:lineRule="exact"/>
        <w:rPr>
          <w:rFonts w:ascii="Verdana" w:hAnsi="Verdana"/>
          <w:sz w:val="18"/>
          <w:szCs w:val="18"/>
        </w:rPr>
      </w:pPr>
    </w:p>
    <w:p w14:paraId="6B5D5DEF" w14:textId="15C32198"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os representantes legais da Companhia</w:t>
      </w:r>
      <w:r w:rsidR="008B1388" w:rsidRPr="00153B53">
        <w:rPr>
          <w:rFonts w:ascii="Verdana" w:hAnsi="Verdana"/>
          <w:sz w:val="18"/>
          <w:szCs w:val="18"/>
        </w:rPr>
        <w:t xml:space="preserve"> </w:t>
      </w:r>
      <w:r w:rsidRPr="00153B53">
        <w:rPr>
          <w:rFonts w:ascii="Verdana" w:hAnsi="Verdana"/>
          <w:sz w:val="18"/>
          <w:szCs w:val="18"/>
        </w:rPr>
        <w:t xml:space="preserve">que assinam esta Escritura de Emissão têm, </w:t>
      </w:r>
      <w:bookmarkStart w:id="183" w:name="_Hlk88581355"/>
      <w:r w:rsidRPr="00153B53">
        <w:rPr>
          <w:rFonts w:ascii="Verdana" w:hAnsi="Verdana"/>
          <w:sz w:val="18"/>
          <w:szCs w:val="18"/>
        </w:rPr>
        <w:t xml:space="preserve">conforme o caso, </w:t>
      </w:r>
      <w:bookmarkEnd w:id="183"/>
      <w:r w:rsidRPr="00153B53">
        <w:rPr>
          <w:rFonts w:ascii="Verdana" w:hAnsi="Verdana"/>
          <w:sz w:val="18"/>
          <w:szCs w:val="18"/>
        </w:rPr>
        <w:t xml:space="preserve">poderes societários e/ou delegados para assumir, em nome da </w:t>
      </w:r>
      <w:r w:rsidRPr="00153B53">
        <w:rPr>
          <w:rFonts w:ascii="Verdana" w:hAnsi="Verdana"/>
          <w:sz w:val="18"/>
          <w:szCs w:val="18"/>
        </w:rPr>
        <w:lastRenderedPageBreak/>
        <w:t>Companhia, as obrigações aqui e ali previstas e, sendo mandatários, têm os poderes legitimamente outorgados, estando os respectivos mandatos em pleno vigor</w:t>
      </w:r>
      <w:r w:rsidR="001203C1" w:rsidRPr="00153B53">
        <w:rPr>
          <w:rFonts w:ascii="Verdana" w:hAnsi="Verdana"/>
          <w:sz w:val="18"/>
          <w:szCs w:val="18"/>
        </w:rPr>
        <w:t xml:space="preserve"> e conferidos </w:t>
      </w:r>
      <w:bookmarkStart w:id="184" w:name="_Hlk89713107"/>
      <w:r w:rsidR="001203C1" w:rsidRPr="00153B53">
        <w:rPr>
          <w:rFonts w:ascii="Verdana" w:hAnsi="Verdana"/>
          <w:sz w:val="18"/>
          <w:szCs w:val="18"/>
        </w:rPr>
        <w:t>de acordo com os respectivos documentos societários</w:t>
      </w:r>
      <w:bookmarkEnd w:id="184"/>
      <w:r w:rsidRPr="00153B53">
        <w:rPr>
          <w:rFonts w:ascii="Verdana" w:hAnsi="Verdana"/>
          <w:sz w:val="18"/>
          <w:szCs w:val="18"/>
        </w:rPr>
        <w:t>;</w:t>
      </w:r>
    </w:p>
    <w:p w14:paraId="77E98857" w14:textId="77777777" w:rsidR="00B3657D" w:rsidRPr="00153B53" w:rsidRDefault="00B3657D" w:rsidP="007D5753">
      <w:pPr>
        <w:pStyle w:val="PargrafodaLista"/>
        <w:spacing w:after="0" w:line="320" w:lineRule="exact"/>
        <w:rPr>
          <w:rFonts w:ascii="Verdana" w:hAnsi="Verdana"/>
          <w:sz w:val="18"/>
          <w:szCs w:val="18"/>
        </w:rPr>
      </w:pPr>
    </w:p>
    <w:p w14:paraId="55206ECF" w14:textId="131C34DD"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esta Escritura de Emissão e 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as obrigações aqui e ali previstas constituem obrigações lícitas, válidas, vinculantes</w:t>
      </w:r>
      <w:r w:rsidR="001203C1" w:rsidRPr="00153B53">
        <w:rPr>
          <w:rFonts w:ascii="Verdana" w:hAnsi="Verdana"/>
          <w:sz w:val="18"/>
          <w:szCs w:val="18"/>
        </w:rPr>
        <w:t>, exequíveis</w:t>
      </w:r>
      <w:r w:rsidRPr="00153B53">
        <w:rPr>
          <w:rFonts w:ascii="Verdana" w:hAnsi="Verdana"/>
          <w:sz w:val="18"/>
          <w:szCs w:val="18"/>
        </w:rPr>
        <w:t xml:space="preserve"> e eficazes da Companhia, exequíveis de acordo com os seus termos e condições;</w:t>
      </w:r>
    </w:p>
    <w:p w14:paraId="5847E91E" w14:textId="77777777" w:rsidR="00FC24B6" w:rsidRPr="00153B53" w:rsidRDefault="00FC24B6" w:rsidP="007D5753">
      <w:pPr>
        <w:pStyle w:val="PargrafodaLista"/>
        <w:spacing w:after="0" w:line="320" w:lineRule="exact"/>
        <w:rPr>
          <w:rFonts w:ascii="Verdana" w:hAnsi="Verdana"/>
          <w:sz w:val="18"/>
          <w:szCs w:val="18"/>
        </w:rPr>
      </w:pPr>
    </w:p>
    <w:p w14:paraId="59C70FA5" w14:textId="77777777" w:rsidR="00FC24B6" w:rsidRPr="00153B53" w:rsidRDefault="00FC24B6"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85" w:name="_Hlk88581796"/>
      <w:r w:rsidRPr="00153B53">
        <w:rPr>
          <w:rFonts w:ascii="Verdana" w:hAnsi="Verdana"/>
          <w:sz w:val="18"/>
          <w:szCs w:val="18"/>
        </w:rPr>
        <w:t>está familiarizada com instrumentos financeiros com características semelhantes às Debêntures e ao CRI</w:t>
      </w:r>
      <w:bookmarkEnd w:id="185"/>
      <w:r w:rsidRPr="00153B53">
        <w:rPr>
          <w:rFonts w:ascii="Verdana" w:hAnsi="Verdana"/>
          <w:sz w:val="18"/>
          <w:szCs w:val="18"/>
        </w:rPr>
        <w:t>;</w:t>
      </w:r>
    </w:p>
    <w:p w14:paraId="44B00E6C" w14:textId="77777777" w:rsidR="00B3657D" w:rsidRPr="00153B53" w:rsidRDefault="00B3657D" w:rsidP="007D5753">
      <w:pPr>
        <w:pStyle w:val="PargrafodaLista"/>
        <w:spacing w:after="0" w:line="320" w:lineRule="exact"/>
        <w:rPr>
          <w:rFonts w:ascii="Verdana" w:hAnsi="Verdana"/>
          <w:sz w:val="18"/>
          <w:szCs w:val="18"/>
        </w:rPr>
      </w:pPr>
    </w:p>
    <w:p w14:paraId="31262B23" w14:textId="088CB22A"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a celebração, os termos e condições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xml:space="preserve"> e o cumprimento das obrigações aqui e ali previstas e, conforme o caso, a realização da Emissão (a) não infringem o estatuto social da Companhia; (b) não infringem qualquer </w:t>
      </w:r>
      <w:bookmarkStart w:id="186" w:name="_Hlk88581857"/>
      <w:r w:rsidRPr="00153B53">
        <w:rPr>
          <w:rFonts w:ascii="Verdana" w:hAnsi="Verdana"/>
          <w:sz w:val="18"/>
          <w:szCs w:val="18"/>
        </w:rPr>
        <w:t>contrato ou instrumento do qual a Companhia seja parte e/ou pelo qual qualquer de seus ativos esteja sujeito</w:t>
      </w:r>
      <w:bookmarkEnd w:id="186"/>
      <w:r w:rsidRPr="00153B53">
        <w:rPr>
          <w:rFonts w:ascii="Verdana" w:hAnsi="Verdana"/>
          <w:sz w:val="18"/>
          <w:szCs w:val="18"/>
        </w:rPr>
        <w:t>; (c) não resultarão em (i) vencimento antecipado de qualquer obrigação estabelecida em qualquer contrato ou instrumento do qual a Companhia seja parte e/ou pelo qual qualquer de seus ativos esteja sujeito; ou (ii) </w:t>
      </w:r>
      <w:bookmarkStart w:id="187" w:name="_Hlk88582327"/>
      <w:r w:rsidRPr="00153B53">
        <w:rPr>
          <w:rFonts w:ascii="Verdana" w:hAnsi="Verdana"/>
          <w:sz w:val="18"/>
          <w:szCs w:val="18"/>
        </w:rPr>
        <w:t>rescisão de qualquer desses contratos ou instrumentos</w:t>
      </w:r>
      <w:bookmarkEnd w:id="187"/>
      <w:r w:rsidRPr="00153B53">
        <w:rPr>
          <w:rFonts w:ascii="Verdana" w:hAnsi="Verdana"/>
          <w:sz w:val="18"/>
          <w:szCs w:val="18"/>
        </w:rPr>
        <w:t xml:space="preserve">; (d) não </w:t>
      </w:r>
      <w:bookmarkStart w:id="188" w:name="_Hlk88582343"/>
      <w:r w:rsidRPr="00153B53">
        <w:rPr>
          <w:rFonts w:ascii="Verdana" w:hAnsi="Verdana"/>
          <w:sz w:val="18"/>
          <w:szCs w:val="18"/>
        </w:rPr>
        <w:t xml:space="preserve">resultarão na criação de qualquer </w:t>
      </w:r>
      <w:r w:rsidR="00070C8A" w:rsidRPr="00153B53">
        <w:rPr>
          <w:rFonts w:ascii="Verdana" w:hAnsi="Verdana"/>
          <w:sz w:val="18"/>
          <w:szCs w:val="18"/>
        </w:rPr>
        <w:t>ônus</w:t>
      </w:r>
      <w:bookmarkEnd w:id="188"/>
      <w:r w:rsidRPr="00153B53">
        <w:rPr>
          <w:rFonts w:ascii="Verdana" w:hAnsi="Verdana"/>
          <w:sz w:val="18"/>
          <w:szCs w:val="18"/>
        </w:rPr>
        <w:t>; (e) </w:t>
      </w:r>
      <w:bookmarkStart w:id="189" w:name="_Hlk88582371"/>
      <w:r w:rsidRPr="00153B53">
        <w:rPr>
          <w:rFonts w:ascii="Verdana" w:hAnsi="Verdana"/>
          <w:sz w:val="18"/>
          <w:szCs w:val="18"/>
        </w:rPr>
        <w:t>não infringem qualquer disposição legal ou regulamentar a que a Companhia e/ou qualquer de seus ativos esteja sujeito</w:t>
      </w:r>
      <w:bookmarkEnd w:id="189"/>
      <w:r w:rsidRPr="00153B53">
        <w:rPr>
          <w:rFonts w:ascii="Verdana" w:hAnsi="Verdana"/>
          <w:sz w:val="18"/>
          <w:szCs w:val="18"/>
        </w:rPr>
        <w:t>; e (f) </w:t>
      </w:r>
      <w:bookmarkStart w:id="190" w:name="_Hlk88582419"/>
      <w:r w:rsidRPr="00153B53">
        <w:rPr>
          <w:rFonts w:ascii="Verdana" w:hAnsi="Verdana"/>
          <w:sz w:val="18"/>
          <w:szCs w:val="18"/>
        </w:rPr>
        <w:t>não infringem qualquer ordem, decisão ou sentença administrativa, judicial ou arbitral que afete a Companhia e/ou qualquer de seus ativos</w:t>
      </w:r>
      <w:bookmarkEnd w:id="190"/>
      <w:r w:rsidRPr="00153B53">
        <w:rPr>
          <w:rFonts w:ascii="Verdana" w:hAnsi="Verdana"/>
          <w:sz w:val="18"/>
          <w:szCs w:val="18"/>
        </w:rPr>
        <w:t>;</w:t>
      </w:r>
    </w:p>
    <w:p w14:paraId="2051B8C1" w14:textId="77777777" w:rsidR="00B3657D" w:rsidRPr="00153B53" w:rsidRDefault="00B3657D" w:rsidP="007D5753">
      <w:pPr>
        <w:pStyle w:val="PargrafodaLista"/>
        <w:spacing w:after="0" w:line="320" w:lineRule="exact"/>
        <w:rPr>
          <w:rFonts w:ascii="Verdana" w:hAnsi="Verdana"/>
          <w:sz w:val="18"/>
          <w:szCs w:val="18"/>
        </w:rPr>
      </w:pPr>
    </w:p>
    <w:p w14:paraId="7A29922F" w14:textId="77777777"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está adimplente com o cumprimento das obrigações constantes desta Escritura de Emissão e dos demais Documentos da</w:t>
      </w:r>
      <w:r w:rsidR="00373245" w:rsidRPr="00153B53">
        <w:rPr>
          <w:rFonts w:ascii="Verdana" w:hAnsi="Verdana"/>
          <w:sz w:val="18"/>
          <w:szCs w:val="18"/>
        </w:rPr>
        <w:t xml:space="preserve"> Operação</w:t>
      </w:r>
      <w:r w:rsidRPr="00153B53">
        <w:rPr>
          <w:rFonts w:ascii="Verdana" w:hAnsi="Verdana"/>
          <w:sz w:val="18"/>
          <w:szCs w:val="18"/>
        </w:rPr>
        <w:t>, e não ocorreu e não existe, na presente data, qualquer Evento de Inadimplemento;</w:t>
      </w:r>
    </w:p>
    <w:p w14:paraId="27DA1F9E" w14:textId="77777777" w:rsidR="00B3657D" w:rsidRPr="00153B53" w:rsidRDefault="00B3657D" w:rsidP="007D5753">
      <w:pPr>
        <w:pStyle w:val="PargrafodaLista"/>
        <w:spacing w:after="0" w:line="320" w:lineRule="exact"/>
        <w:rPr>
          <w:rFonts w:ascii="Verdana" w:hAnsi="Verdana"/>
          <w:sz w:val="18"/>
          <w:szCs w:val="18"/>
        </w:rPr>
      </w:pPr>
    </w:p>
    <w:p w14:paraId="75FBC4B1" w14:textId="77777777" w:rsidR="00B3657D" w:rsidRPr="00153B53" w:rsidRDefault="0078608C"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1" w:name="_Hlk88582563"/>
      <w:r w:rsidRPr="00153B53">
        <w:rPr>
          <w:rFonts w:ascii="Verdana" w:hAnsi="Verdana"/>
          <w:sz w:val="18"/>
          <w:szCs w:val="18"/>
        </w:rPr>
        <w:t>não foi citada, intimada, notificada ou de qualquer outra forma cientificada do descumprimento de qualquer disposição contratual ou legal ou de qualquer outra ordem judicial, administrativa ou arbitral</w:t>
      </w:r>
      <w:r w:rsidR="00027914" w:rsidRPr="00153B53">
        <w:rPr>
          <w:rFonts w:ascii="Verdana" w:hAnsi="Verdana"/>
          <w:sz w:val="18"/>
          <w:szCs w:val="18"/>
        </w:rPr>
        <w:t xml:space="preserve"> que possa resultar em um Efeito Adverso Relevante</w:t>
      </w:r>
      <w:bookmarkEnd w:id="191"/>
      <w:r w:rsidRPr="00153B53">
        <w:rPr>
          <w:rFonts w:ascii="Verdana" w:hAnsi="Verdana"/>
          <w:sz w:val="18"/>
          <w:szCs w:val="18"/>
        </w:rPr>
        <w:t>;</w:t>
      </w:r>
      <w:r w:rsidR="00A05119" w:rsidRPr="00153B53">
        <w:rPr>
          <w:rFonts w:ascii="Verdana" w:hAnsi="Verdana"/>
          <w:sz w:val="18"/>
          <w:szCs w:val="18"/>
        </w:rPr>
        <w:t xml:space="preserve"> </w:t>
      </w:r>
    </w:p>
    <w:p w14:paraId="56B5A167" w14:textId="77777777" w:rsidR="00B3657D" w:rsidRPr="00153B53" w:rsidRDefault="00B3657D" w:rsidP="007D5753">
      <w:pPr>
        <w:pStyle w:val="PargrafodaLista"/>
        <w:spacing w:after="0" w:line="320" w:lineRule="exact"/>
        <w:rPr>
          <w:rFonts w:ascii="Verdana" w:hAnsi="Verdana"/>
          <w:sz w:val="18"/>
          <w:szCs w:val="18"/>
        </w:rPr>
      </w:pPr>
    </w:p>
    <w:p w14:paraId="10FDC3DD" w14:textId="77E8A33D"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 xml:space="preserve">tem plena ciência e concorda integralmente com a forma de divulgação e apuração </w:t>
      </w:r>
      <w:r w:rsidR="005D0C92" w:rsidRPr="00153B53">
        <w:rPr>
          <w:rFonts w:ascii="Verdana" w:hAnsi="Verdana"/>
          <w:sz w:val="18"/>
          <w:szCs w:val="18"/>
        </w:rPr>
        <w:t>d</w:t>
      </w:r>
      <w:r w:rsidR="007C6982" w:rsidRPr="00153B53">
        <w:rPr>
          <w:rFonts w:ascii="Verdana" w:hAnsi="Verdana"/>
          <w:sz w:val="18"/>
          <w:szCs w:val="18"/>
        </w:rPr>
        <w:t>a Taxa DI</w:t>
      </w:r>
      <w:r w:rsidRPr="00153B53">
        <w:rPr>
          <w:rFonts w:ascii="Verdana" w:hAnsi="Verdana"/>
          <w:sz w:val="18"/>
          <w:szCs w:val="18"/>
        </w:rPr>
        <w:t xml:space="preserve">, e a forma de cálculo da Remuneração </w:t>
      </w:r>
      <w:r w:rsidR="003C7883" w:rsidRPr="00153B53">
        <w:rPr>
          <w:rFonts w:ascii="Verdana" w:hAnsi="Verdana"/>
          <w:sz w:val="18"/>
          <w:szCs w:val="18"/>
        </w:rPr>
        <w:t xml:space="preserve">das Debêntures </w:t>
      </w:r>
      <w:r w:rsidRPr="00153B53">
        <w:rPr>
          <w:rFonts w:ascii="Verdana" w:hAnsi="Verdana"/>
          <w:sz w:val="18"/>
          <w:szCs w:val="18"/>
        </w:rPr>
        <w:t>foi acordada por livre vontade da Companhia, em observância ao princípio da boa-fé;</w:t>
      </w:r>
    </w:p>
    <w:p w14:paraId="724FA7C9" w14:textId="77777777" w:rsidR="00F123AE" w:rsidRPr="00153B53" w:rsidRDefault="00F123AE" w:rsidP="007D5753">
      <w:pPr>
        <w:pStyle w:val="PargrafodaLista"/>
        <w:spacing w:after="0" w:line="320" w:lineRule="exact"/>
        <w:rPr>
          <w:rFonts w:ascii="Verdana" w:hAnsi="Verdana"/>
          <w:sz w:val="18"/>
          <w:szCs w:val="18"/>
        </w:rPr>
      </w:pPr>
    </w:p>
    <w:p w14:paraId="74E4B431" w14:textId="77777777" w:rsidR="00F123AE" w:rsidRPr="00153B53" w:rsidRDefault="00F123AE"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2" w:name="_Hlk88582597"/>
      <w:r w:rsidRPr="00153B53">
        <w:rPr>
          <w:rFonts w:ascii="Verdana" w:hAnsi="Verdana"/>
          <w:sz w:val="18"/>
          <w:szCs w:val="18"/>
        </w:rPr>
        <w:t>tem integral ciência da forma e condição de negociação das Debêntures, dos CRI, do Termo de Securitização, desta Escritura de Emissão e dos demais Documentos da Operação</w:t>
      </w:r>
      <w:bookmarkEnd w:id="192"/>
      <w:r w:rsidRPr="00153B53">
        <w:rPr>
          <w:rFonts w:ascii="Verdana" w:hAnsi="Verdana"/>
          <w:sz w:val="18"/>
          <w:szCs w:val="18"/>
        </w:rPr>
        <w:t>;</w:t>
      </w:r>
    </w:p>
    <w:p w14:paraId="04E1A47B" w14:textId="77777777" w:rsidR="00B3657D" w:rsidRPr="00153B53" w:rsidRDefault="00B3657D" w:rsidP="007D5753">
      <w:pPr>
        <w:pStyle w:val="PargrafodaLista"/>
        <w:spacing w:after="0" w:line="320" w:lineRule="exact"/>
        <w:rPr>
          <w:rFonts w:ascii="Verdana" w:hAnsi="Verdana"/>
          <w:sz w:val="18"/>
          <w:szCs w:val="18"/>
        </w:rPr>
      </w:pPr>
    </w:p>
    <w:p w14:paraId="5F6FACB7" w14:textId="04606B39"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os documentos e informações fornecidos ao</w:t>
      </w:r>
      <w:r w:rsidR="00954B0D" w:rsidRPr="00153B53">
        <w:rPr>
          <w:rFonts w:ascii="Verdana" w:hAnsi="Verdana"/>
          <w:sz w:val="18"/>
          <w:szCs w:val="18"/>
        </w:rPr>
        <w:t xml:space="preserve"> Debenturista</w:t>
      </w:r>
      <w:r w:rsidRPr="00153B53">
        <w:rPr>
          <w:rFonts w:ascii="Verdana" w:hAnsi="Verdana"/>
          <w:sz w:val="18"/>
          <w:szCs w:val="18"/>
        </w:rPr>
        <w:t xml:space="preserve"> </w:t>
      </w:r>
      <w:r w:rsidR="0031112B" w:rsidRPr="00153B53">
        <w:rPr>
          <w:rFonts w:ascii="Verdana" w:hAnsi="Verdana"/>
          <w:sz w:val="18"/>
          <w:szCs w:val="18"/>
        </w:rPr>
        <w:t xml:space="preserve">(i) </w:t>
      </w:r>
      <w:r w:rsidRPr="00153B53">
        <w:rPr>
          <w:rFonts w:ascii="Verdana" w:hAnsi="Verdana"/>
          <w:sz w:val="18"/>
          <w:szCs w:val="18"/>
        </w:rPr>
        <w:t xml:space="preserve">são verdadeiros, consistentes, corretos e suficientes, </w:t>
      </w:r>
      <w:r w:rsidR="0031112B" w:rsidRPr="00153B53">
        <w:rPr>
          <w:rFonts w:ascii="Verdana" w:hAnsi="Verdana"/>
          <w:sz w:val="18"/>
          <w:szCs w:val="18"/>
        </w:rPr>
        <w:t xml:space="preserve">(ii) </w:t>
      </w:r>
      <w:r w:rsidRPr="00153B53">
        <w:rPr>
          <w:rFonts w:ascii="Verdana" w:hAnsi="Verdana"/>
          <w:sz w:val="18"/>
          <w:szCs w:val="18"/>
        </w:rPr>
        <w:t xml:space="preserve">estão atualizados até a data em que foram fornecidos e </w:t>
      </w:r>
      <w:r w:rsidR="0031112B" w:rsidRPr="00153B53">
        <w:rPr>
          <w:rFonts w:ascii="Verdana" w:hAnsi="Verdana"/>
          <w:sz w:val="18"/>
          <w:szCs w:val="18"/>
        </w:rPr>
        <w:t xml:space="preserve">(iii) </w:t>
      </w:r>
      <w:r w:rsidRPr="00153B53">
        <w:rPr>
          <w:rFonts w:ascii="Verdana" w:hAnsi="Verdana"/>
          <w:sz w:val="18"/>
          <w:szCs w:val="18"/>
        </w:rPr>
        <w:t>incluem os documentos e informações relevantes para a tomada de decisão de investimento sobre as Debêntures;</w:t>
      </w:r>
    </w:p>
    <w:p w14:paraId="5A41E4DC" w14:textId="77777777" w:rsidR="00B3657D" w:rsidRPr="00153B53" w:rsidRDefault="00B3657D" w:rsidP="007D5753">
      <w:pPr>
        <w:pStyle w:val="PargrafodaLista"/>
        <w:spacing w:after="0" w:line="320" w:lineRule="exact"/>
        <w:rPr>
          <w:rFonts w:ascii="Verdana" w:hAnsi="Verdana"/>
          <w:sz w:val="18"/>
          <w:szCs w:val="18"/>
        </w:rPr>
      </w:pPr>
    </w:p>
    <w:p w14:paraId="2CF5B9D8" w14:textId="0CD4BA82"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sz w:val="18"/>
          <w:szCs w:val="18"/>
        </w:rPr>
        <w:t>as Demonstrações Financeiras Consolidadas da Companhia relativas aos exercícios sociais encerrados em 31</w:t>
      </w:r>
      <w:r w:rsidR="002F08F8" w:rsidRPr="00153B53">
        <w:rPr>
          <w:rFonts w:ascii="Verdana" w:hAnsi="Verdana"/>
          <w:sz w:val="18"/>
          <w:szCs w:val="18"/>
        </w:rPr>
        <w:t xml:space="preserve"> </w:t>
      </w:r>
      <w:r w:rsidRPr="00153B53">
        <w:rPr>
          <w:rFonts w:ascii="Verdana" w:hAnsi="Verdana"/>
          <w:sz w:val="18"/>
          <w:szCs w:val="18"/>
        </w:rPr>
        <w:t>de</w:t>
      </w:r>
      <w:r w:rsidR="002F08F8" w:rsidRPr="00153B53">
        <w:rPr>
          <w:rFonts w:ascii="Verdana" w:hAnsi="Verdana"/>
          <w:sz w:val="18"/>
          <w:szCs w:val="18"/>
        </w:rPr>
        <w:t xml:space="preserve"> </w:t>
      </w:r>
      <w:r w:rsidRPr="00153B53">
        <w:rPr>
          <w:rFonts w:ascii="Verdana" w:hAnsi="Verdana"/>
          <w:sz w:val="18"/>
          <w:szCs w:val="18"/>
        </w:rPr>
        <w:t>dezembro</w:t>
      </w:r>
      <w:r w:rsidR="002F08F8" w:rsidRPr="00153B53">
        <w:rPr>
          <w:rFonts w:ascii="Verdana" w:hAnsi="Verdana"/>
          <w:sz w:val="18"/>
          <w:szCs w:val="18"/>
        </w:rPr>
        <w:t xml:space="preserve"> </w:t>
      </w:r>
      <w:r w:rsidRPr="00153B53">
        <w:rPr>
          <w:rFonts w:ascii="Verdana" w:hAnsi="Verdana"/>
          <w:sz w:val="18"/>
          <w:szCs w:val="18"/>
        </w:rPr>
        <w:t>de</w:t>
      </w:r>
      <w:r w:rsidR="002F08F8" w:rsidRPr="00153B53">
        <w:rPr>
          <w:rFonts w:ascii="Verdana" w:hAnsi="Verdana"/>
          <w:sz w:val="18"/>
          <w:szCs w:val="18"/>
        </w:rPr>
        <w:t xml:space="preserve"> </w:t>
      </w:r>
      <w:r w:rsidR="008B1388" w:rsidRPr="00153B53">
        <w:rPr>
          <w:rFonts w:ascii="Verdana" w:hAnsi="Verdana"/>
          <w:sz w:val="18"/>
          <w:szCs w:val="18"/>
        </w:rPr>
        <w:t>20</w:t>
      </w:r>
      <w:r w:rsidR="00D140F6" w:rsidRPr="00153B53">
        <w:rPr>
          <w:rFonts w:ascii="Verdana" w:hAnsi="Verdana"/>
          <w:sz w:val="18"/>
          <w:szCs w:val="18"/>
        </w:rPr>
        <w:t>19</w:t>
      </w:r>
      <w:r w:rsidR="008B1388" w:rsidRPr="00153B53">
        <w:rPr>
          <w:rFonts w:ascii="Verdana" w:hAnsi="Verdana"/>
          <w:sz w:val="18"/>
          <w:szCs w:val="18"/>
        </w:rPr>
        <w:t>, 20</w:t>
      </w:r>
      <w:r w:rsidR="00D140F6" w:rsidRPr="00153B53">
        <w:rPr>
          <w:rFonts w:ascii="Verdana" w:hAnsi="Verdana"/>
          <w:sz w:val="18"/>
          <w:szCs w:val="18"/>
        </w:rPr>
        <w:t>20</w:t>
      </w:r>
      <w:r w:rsidR="008B1388" w:rsidRPr="00153B53">
        <w:rPr>
          <w:rFonts w:ascii="Verdana" w:hAnsi="Verdana"/>
          <w:sz w:val="18"/>
          <w:szCs w:val="18"/>
        </w:rPr>
        <w:t xml:space="preserve"> e 202</w:t>
      </w:r>
      <w:r w:rsidR="00D140F6" w:rsidRPr="00153B53">
        <w:rPr>
          <w:rFonts w:ascii="Verdana" w:hAnsi="Verdana"/>
          <w:sz w:val="18"/>
          <w:szCs w:val="18"/>
        </w:rPr>
        <w:t>1</w:t>
      </w:r>
      <w:r w:rsidR="003109B2" w:rsidRPr="00153B53">
        <w:rPr>
          <w:rFonts w:ascii="Verdana" w:hAnsi="Verdana"/>
          <w:sz w:val="18"/>
          <w:szCs w:val="18"/>
        </w:rPr>
        <w:t xml:space="preserve"> </w:t>
      </w:r>
      <w:r w:rsidRPr="00153B53">
        <w:rPr>
          <w:rFonts w:ascii="Verdana" w:hAnsi="Verdana"/>
          <w:sz w:val="18"/>
          <w:szCs w:val="18"/>
        </w:rPr>
        <w:t xml:space="preserve">representam </w:t>
      </w:r>
      <w:r w:rsidR="00027914" w:rsidRPr="00153B53">
        <w:rPr>
          <w:rFonts w:ascii="Verdana" w:hAnsi="Verdana"/>
          <w:sz w:val="18"/>
          <w:szCs w:val="18"/>
        </w:rPr>
        <w:t xml:space="preserve">adequadamente </w:t>
      </w:r>
      <w:r w:rsidRPr="00153B53">
        <w:rPr>
          <w:rFonts w:ascii="Verdana" w:hAnsi="Verdana"/>
          <w:sz w:val="18"/>
          <w:szCs w:val="18"/>
        </w:rPr>
        <w:t>a posição patrimonial e financeira consolidada da Companhia naquelas datas e para aqueles períodos</w:t>
      </w:r>
      <w:r w:rsidR="00B54787" w:rsidRPr="00153B53">
        <w:rPr>
          <w:rFonts w:ascii="Verdana" w:hAnsi="Verdana"/>
          <w:sz w:val="18"/>
          <w:szCs w:val="18"/>
        </w:rPr>
        <w:t>,</w:t>
      </w:r>
      <w:r w:rsidRPr="00153B53">
        <w:rPr>
          <w:rFonts w:ascii="Verdana" w:hAnsi="Verdana"/>
          <w:sz w:val="18"/>
          <w:szCs w:val="18"/>
        </w:rPr>
        <w:t xml:space="preserve"> e foram devidamente elaboradas em conformidade com a </w:t>
      </w:r>
      <w:r w:rsidR="00027914" w:rsidRPr="00153B53">
        <w:rPr>
          <w:rFonts w:ascii="Verdana" w:hAnsi="Verdana"/>
          <w:sz w:val="18"/>
          <w:szCs w:val="18"/>
        </w:rPr>
        <w:t>legislação aplicável</w:t>
      </w:r>
      <w:r w:rsidRPr="00153B53">
        <w:rPr>
          <w:rFonts w:ascii="Verdana" w:hAnsi="Verdana"/>
          <w:sz w:val="18"/>
          <w:szCs w:val="18"/>
        </w:rPr>
        <w:t>;</w:t>
      </w:r>
    </w:p>
    <w:p w14:paraId="69E758DA" w14:textId="77777777" w:rsidR="00B3657D" w:rsidRPr="00153B53" w:rsidRDefault="00B3657D" w:rsidP="007D5753">
      <w:pPr>
        <w:pStyle w:val="PargrafodaLista"/>
        <w:spacing w:after="0" w:line="320" w:lineRule="exact"/>
        <w:rPr>
          <w:rFonts w:ascii="Verdana" w:hAnsi="Verdana"/>
          <w:sz w:val="18"/>
          <w:szCs w:val="18"/>
        </w:rPr>
      </w:pPr>
    </w:p>
    <w:p w14:paraId="6B4884AD" w14:textId="3182C2D4" w:rsidR="00B3657D" w:rsidRPr="00B10D6E"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3" w:name="_Hlk88582642"/>
      <w:r w:rsidRPr="00153B53">
        <w:rPr>
          <w:rFonts w:ascii="Verdana" w:hAnsi="Verdana"/>
          <w:sz w:val="18"/>
          <w:szCs w:val="18"/>
        </w:rPr>
        <w:t>está</w:t>
      </w:r>
      <w:r w:rsidR="00E93E1D" w:rsidRPr="00B10D6E">
        <w:rPr>
          <w:rFonts w:ascii="Verdana" w:hAnsi="Verdana"/>
          <w:sz w:val="18"/>
          <w:szCs w:val="18"/>
        </w:rPr>
        <w:t>,</w:t>
      </w:r>
      <w:r w:rsidR="00015FF9">
        <w:rPr>
          <w:rFonts w:ascii="Verdana" w:hAnsi="Verdana"/>
          <w:sz w:val="18"/>
          <w:szCs w:val="18"/>
        </w:rPr>
        <w:t xml:space="preserve"> assim como as sociedades de seu Grupo Econômico, </w:t>
      </w:r>
      <w:r w:rsidR="00E041F0" w:rsidRPr="00B10D6E">
        <w:rPr>
          <w:rFonts w:ascii="Verdana" w:hAnsi="Verdana"/>
          <w:sz w:val="18"/>
          <w:szCs w:val="18"/>
        </w:rPr>
        <w:t xml:space="preserve">conforme aplicável, </w:t>
      </w:r>
      <w:r w:rsidR="003109B2" w:rsidRPr="00B10D6E">
        <w:rPr>
          <w:rFonts w:ascii="Verdana" w:hAnsi="Verdana"/>
          <w:sz w:val="18"/>
          <w:szCs w:val="18"/>
        </w:rPr>
        <w:t>estão</w:t>
      </w:r>
      <w:r w:rsidR="00E93E1D" w:rsidRPr="00B10D6E">
        <w:rPr>
          <w:rFonts w:ascii="Verdana" w:hAnsi="Verdana"/>
          <w:sz w:val="18"/>
          <w:szCs w:val="18"/>
        </w:rPr>
        <w:t>,</w:t>
      </w:r>
      <w:r w:rsidRPr="00B10D6E">
        <w:rPr>
          <w:rFonts w:ascii="Verdana" w:hAnsi="Verdana"/>
          <w:sz w:val="18"/>
          <w:szCs w:val="18"/>
        </w:rPr>
        <w:t xml:space="preserve"> cumprindo as leis, regulamentos, normas administrativas e determinações dos órgãos governamentais, autarquias ou instâncias judiciais aplicáveis ao exercício de suas </w:t>
      </w:r>
      <w:bookmarkStart w:id="194" w:name="_DV_C1791"/>
      <w:r w:rsidRPr="00B10D6E">
        <w:rPr>
          <w:rStyle w:val="DeltaViewInsertion"/>
          <w:rFonts w:ascii="Verdana" w:eastAsia="Arial Unicode MS" w:hAnsi="Verdana"/>
          <w:color w:val="auto"/>
          <w:sz w:val="18"/>
          <w:szCs w:val="18"/>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002C29A3" w:rsidRPr="00B10D6E">
        <w:rPr>
          <w:rFonts w:ascii="Verdana" w:hAnsi="Verdana"/>
          <w:sz w:val="18"/>
          <w:szCs w:val="18"/>
        </w:rPr>
        <w:t xml:space="preserve">necessárias </w:t>
      </w:r>
      <w:r w:rsidRPr="00B10D6E">
        <w:rPr>
          <w:rStyle w:val="DeltaViewInsertion"/>
          <w:rFonts w:ascii="Verdana" w:eastAsia="Arial Unicode MS" w:hAnsi="Verdana"/>
          <w:color w:val="auto"/>
          <w:sz w:val="18"/>
          <w:szCs w:val="18"/>
          <w:u w:val="none"/>
        </w:rPr>
        <w:t xml:space="preserve">para a execução de suas </w:t>
      </w:r>
      <w:bookmarkStart w:id="195" w:name="_DV_M944"/>
      <w:bookmarkEnd w:id="194"/>
      <w:bookmarkEnd w:id="195"/>
      <w:r w:rsidRPr="00B10D6E">
        <w:rPr>
          <w:rFonts w:ascii="Verdana" w:eastAsia="Arial Unicode MS" w:hAnsi="Verdana"/>
          <w:sz w:val="18"/>
          <w:szCs w:val="18"/>
        </w:rPr>
        <w:t xml:space="preserve">atividades, </w:t>
      </w:r>
      <w:bookmarkStart w:id="196" w:name="_DV_M945"/>
      <w:bookmarkStart w:id="197" w:name="_DV_C1793"/>
      <w:bookmarkEnd w:id="196"/>
      <w:r w:rsidR="002C29A3" w:rsidRPr="00B10D6E">
        <w:rPr>
          <w:rStyle w:val="DeltaViewInsertion"/>
          <w:rFonts w:ascii="Verdana" w:eastAsia="Arial Unicode MS" w:hAnsi="Verdana"/>
          <w:color w:val="auto"/>
          <w:sz w:val="18"/>
          <w:szCs w:val="18"/>
          <w:u w:val="none"/>
        </w:rPr>
        <w:t>adotando</w:t>
      </w:r>
      <w:r w:rsidRPr="00B10D6E">
        <w:rPr>
          <w:rStyle w:val="DeltaViewInsertion"/>
          <w:rFonts w:ascii="Verdana" w:eastAsia="Arial Unicode MS" w:hAnsi="Verdana"/>
          <w:color w:val="auto"/>
          <w:sz w:val="18"/>
          <w:szCs w:val="18"/>
          <w:u w:val="none"/>
        </w:rPr>
        <w:t xml:space="preserve">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193"/>
      <w:bookmarkEnd w:id="197"/>
      <w:r w:rsidRPr="00B10D6E">
        <w:rPr>
          <w:rFonts w:ascii="Verdana" w:hAnsi="Verdana"/>
          <w:sz w:val="18"/>
          <w:szCs w:val="18"/>
        </w:rPr>
        <w:t>;</w:t>
      </w:r>
      <w:r w:rsidR="00A40428" w:rsidRPr="00B10D6E">
        <w:rPr>
          <w:rFonts w:ascii="Verdana" w:hAnsi="Verdana"/>
          <w:sz w:val="18"/>
          <w:szCs w:val="18"/>
        </w:rPr>
        <w:t xml:space="preserve"> </w:t>
      </w:r>
    </w:p>
    <w:p w14:paraId="1D89FEE2" w14:textId="77777777" w:rsidR="00B10D6E" w:rsidRPr="00B10D6E" w:rsidRDefault="00B10D6E" w:rsidP="00AE7048">
      <w:pPr>
        <w:pStyle w:val="PargrafodaLista"/>
        <w:rPr>
          <w:rFonts w:ascii="Verdana" w:hAnsi="Verdana"/>
          <w:sz w:val="18"/>
          <w:szCs w:val="18"/>
        </w:rPr>
      </w:pPr>
    </w:p>
    <w:p w14:paraId="7CD38EC9" w14:textId="0289A501" w:rsidR="00B3657D" w:rsidRPr="00B10D6E"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198" w:name="_Hlk88582657"/>
      <w:r w:rsidRPr="00B10D6E">
        <w:rPr>
          <w:rFonts w:ascii="Verdana" w:hAnsi="Verdana"/>
          <w:sz w:val="18"/>
          <w:szCs w:val="18"/>
        </w:rPr>
        <w:t>está</w:t>
      </w:r>
      <w:r w:rsidR="00E93E1D" w:rsidRPr="00B10D6E">
        <w:rPr>
          <w:rFonts w:ascii="Verdana" w:hAnsi="Verdana"/>
          <w:sz w:val="18"/>
          <w:szCs w:val="18"/>
        </w:rPr>
        <w:t xml:space="preserve">, </w:t>
      </w:r>
      <w:r w:rsidR="0042780A" w:rsidRPr="00AE7048">
        <w:rPr>
          <w:rFonts w:ascii="Verdana" w:hAnsi="Verdana"/>
          <w:sz w:val="18"/>
          <w:szCs w:val="18"/>
        </w:rPr>
        <w:t xml:space="preserve">assim como </w:t>
      </w:r>
      <w:r w:rsidR="00620868">
        <w:rPr>
          <w:rFonts w:ascii="Verdana" w:hAnsi="Verdana"/>
          <w:sz w:val="18"/>
          <w:szCs w:val="18"/>
        </w:rPr>
        <w:t xml:space="preserve">os Empreendimentos Imobiliários, </w:t>
      </w:r>
      <w:r w:rsidR="0042780A" w:rsidRPr="00AE7048">
        <w:rPr>
          <w:rFonts w:ascii="Verdana" w:hAnsi="Verdana"/>
          <w:sz w:val="18"/>
          <w:szCs w:val="18"/>
        </w:rPr>
        <w:t xml:space="preserve">as </w:t>
      </w:r>
      <w:r w:rsidR="00015FF9">
        <w:rPr>
          <w:rFonts w:ascii="Verdana" w:hAnsi="Verdana"/>
          <w:sz w:val="18"/>
          <w:szCs w:val="18"/>
        </w:rPr>
        <w:t xml:space="preserve">SPE Garantia e as SPE Investidas, </w:t>
      </w:r>
      <w:r w:rsidR="00E041F0" w:rsidRPr="00B10D6E">
        <w:rPr>
          <w:rFonts w:ascii="Verdana" w:hAnsi="Verdana"/>
          <w:sz w:val="18"/>
          <w:szCs w:val="18"/>
        </w:rPr>
        <w:t>conforme aplicável,</w:t>
      </w:r>
      <w:r w:rsidR="003109B2" w:rsidRPr="00B10D6E">
        <w:rPr>
          <w:rFonts w:ascii="Verdana" w:hAnsi="Verdana"/>
          <w:sz w:val="18"/>
          <w:szCs w:val="18"/>
        </w:rPr>
        <w:t xml:space="preserve"> estão</w:t>
      </w:r>
      <w:r w:rsidR="00E93E1D" w:rsidRPr="00B10D6E">
        <w:rPr>
          <w:rFonts w:ascii="Verdana" w:hAnsi="Verdana"/>
          <w:sz w:val="18"/>
          <w:szCs w:val="18"/>
        </w:rPr>
        <w:t>,</w:t>
      </w:r>
      <w:r w:rsidRPr="00B10D6E">
        <w:rPr>
          <w:rFonts w:ascii="Verdana" w:hAnsi="Verdana"/>
          <w:sz w:val="18"/>
          <w:szCs w:val="18"/>
        </w:rPr>
        <w:t xml:space="preserve"> em dia com o pagamento de todas as obrigações de natureza </w:t>
      </w:r>
      <w:bookmarkStart w:id="199" w:name="_Hlk88575803"/>
      <w:r w:rsidRPr="00B10D6E">
        <w:rPr>
          <w:rFonts w:ascii="Verdana" w:hAnsi="Verdana"/>
          <w:sz w:val="18"/>
          <w:szCs w:val="18"/>
        </w:rPr>
        <w:t>tributária (municipal, estadual e federal), trabalhista, previdenciária, ambiental e de quaisquer outras obrigações impostas por lei, exceto por aquelas questionadas de boa-fé nas esferas administrativa e/ou judicial</w:t>
      </w:r>
      <w:r w:rsidR="004C6DA7" w:rsidRPr="00B10D6E">
        <w:rPr>
          <w:rFonts w:ascii="Verdana" w:hAnsi="Verdana"/>
          <w:sz w:val="18"/>
          <w:szCs w:val="18"/>
        </w:rPr>
        <w:t xml:space="preserve"> </w:t>
      </w:r>
      <w:r w:rsidR="00D81110" w:rsidRPr="00B10D6E">
        <w:rPr>
          <w:rFonts w:ascii="Verdana" w:hAnsi="Verdana"/>
          <w:sz w:val="18"/>
          <w:szCs w:val="18"/>
        </w:rPr>
        <w:t xml:space="preserve">e </w:t>
      </w:r>
      <w:bookmarkStart w:id="200" w:name="_Hlk89712804"/>
      <w:r w:rsidR="004C6DA7" w:rsidRPr="00B10D6E">
        <w:rPr>
          <w:rFonts w:ascii="Verdana" w:hAnsi="Verdana"/>
          <w:sz w:val="18"/>
          <w:szCs w:val="18"/>
        </w:rPr>
        <w:t>cujo não pagamento não resulte em um Efeito Adverso Relevante</w:t>
      </w:r>
      <w:bookmarkEnd w:id="198"/>
      <w:bookmarkEnd w:id="199"/>
      <w:bookmarkEnd w:id="200"/>
      <w:r w:rsidRPr="00B10D6E">
        <w:rPr>
          <w:rFonts w:ascii="Verdana" w:hAnsi="Verdana"/>
          <w:sz w:val="18"/>
          <w:szCs w:val="18"/>
        </w:rPr>
        <w:t>;</w:t>
      </w:r>
    </w:p>
    <w:p w14:paraId="5B19A975" w14:textId="77777777" w:rsidR="00B3657D" w:rsidRPr="00B10D6E" w:rsidRDefault="00B3657D" w:rsidP="007D5753">
      <w:pPr>
        <w:pStyle w:val="PargrafodaLista"/>
        <w:spacing w:after="0" w:line="320" w:lineRule="exact"/>
        <w:rPr>
          <w:rFonts w:ascii="Verdana" w:hAnsi="Verdana"/>
          <w:sz w:val="18"/>
          <w:szCs w:val="18"/>
        </w:rPr>
      </w:pPr>
    </w:p>
    <w:p w14:paraId="0286D1D6" w14:textId="22AC200B" w:rsidR="00B3657D" w:rsidRPr="00153B53" w:rsidRDefault="00973E47"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201" w:name="_Hlk88582669"/>
      <w:r w:rsidRPr="00B10D6E">
        <w:rPr>
          <w:rFonts w:ascii="Verdana" w:hAnsi="Verdana"/>
          <w:sz w:val="18"/>
          <w:szCs w:val="18"/>
        </w:rPr>
        <w:t>possui</w:t>
      </w:r>
      <w:r w:rsidR="00E93E1D" w:rsidRPr="00B10D6E">
        <w:rPr>
          <w:rFonts w:ascii="Verdana" w:hAnsi="Verdana"/>
          <w:sz w:val="18"/>
          <w:szCs w:val="18"/>
        </w:rPr>
        <w:t xml:space="preserve">, assim como </w:t>
      </w:r>
      <w:r w:rsidR="00620868">
        <w:rPr>
          <w:rFonts w:ascii="Verdana" w:hAnsi="Verdana"/>
          <w:sz w:val="18"/>
          <w:szCs w:val="18"/>
        </w:rPr>
        <w:t xml:space="preserve">os Empreendimentos Imobiliários, </w:t>
      </w:r>
      <w:r w:rsidR="00E93E1D" w:rsidRPr="00B10D6E">
        <w:rPr>
          <w:rFonts w:ascii="Verdana" w:hAnsi="Verdana"/>
          <w:sz w:val="18"/>
          <w:szCs w:val="18"/>
        </w:rPr>
        <w:t xml:space="preserve">as </w:t>
      </w:r>
      <w:r w:rsidR="00015FF9">
        <w:rPr>
          <w:rFonts w:ascii="Verdana" w:hAnsi="Verdana"/>
          <w:sz w:val="18"/>
          <w:szCs w:val="18"/>
        </w:rPr>
        <w:t xml:space="preserve">SPE Garantia e as SPE Investidas, </w:t>
      </w:r>
      <w:r w:rsidR="00E041F0" w:rsidRPr="00B10D6E">
        <w:rPr>
          <w:rFonts w:ascii="Verdana" w:hAnsi="Verdana"/>
          <w:sz w:val="18"/>
          <w:szCs w:val="18"/>
        </w:rPr>
        <w:t>conforme aplicável,</w:t>
      </w:r>
      <w:r w:rsidR="009B51CF" w:rsidRPr="00B10D6E">
        <w:rPr>
          <w:rFonts w:ascii="Verdana" w:hAnsi="Verdana"/>
          <w:sz w:val="18"/>
          <w:szCs w:val="18"/>
        </w:rPr>
        <w:t xml:space="preserve"> </w:t>
      </w:r>
      <w:r w:rsidR="003109B2" w:rsidRPr="00B10D6E">
        <w:rPr>
          <w:rFonts w:ascii="Verdana" w:hAnsi="Verdana"/>
          <w:sz w:val="18"/>
          <w:szCs w:val="18"/>
        </w:rPr>
        <w:t>possuem</w:t>
      </w:r>
      <w:r w:rsidR="00E93E1D" w:rsidRPr="00B10D6E">
        <w:rPr>
          <w:rFonts w:ascii="Verdana" w:hAnsi="Verdana"/>
          <w:sz w:val="18"/>
          <w:szCs w:val="18"/>
        </w:rPr>
        <w:t>,</w:t>
      </w:r>
      <w:r w:rsidRPr="00B10D6E">
        <w:rPr>
          <w:rFonts w:ascii="Verdana" w:hAnsi="Verdana"/>
          <w:sz w:val="18"/>
          <w:szCs w:val="18"/>
        </w:rPr>
        <w:t xml:space="preserve"> válidas, eficazes, em perfeita ordem e em pleno vigor todas as licenças, concessões, autorizações, permissões e alvarás, inclusive ambientais, </w:t>
      </w:r>
      <w:r w:rsidR="006B4359" w:rsidRPr="00B10D6E">
        <w:rPr>
          <w:rFonts w:ascii="Verdana" w:hAnsi="Verdana"/>
          <w:sz w:val="18"/>
          <w:szCs w:val="18"/>
        </w:rPr>
        <w:t xml:space="preserve">necessárias </w:t>
      </w:r>
      <w:r w:rsidRPr="00B10D6E">
        <w:rPr>
          <w:rFonts w:ascii="Verdana" w:hAnsi="Verdana"/>
          <w:sz w:val="18"/>
          <w:szCs w:val="18"/>
        </w:rPr>
        <w:t>ao exercício</w:t>
      </w:r>
      <w:r w:rsidRPr="00153B53">
        <w:rPr>
          <w:rFonts w:ascii="Verdana" w:hAnsi="Verdana"/>
          <w:sz w:val="18"/>
          <w:szCs w:val="18"/>
        </w:rPr>
        <w:t xml:space="preserve"> de suas atividades exceto</w:t>
      </w:r>
      <w:r w:rsidR="003109B2" w:rsidRPr="00153B53">
        <w:rPr>
          <w:rFonts w:ascii="Verdana" w:hAnsi="Verdana"/>
          <w:sz w:val="18"/>
          <w:szCs w:val="18"/>
        </w:rPr>
        <w:t xml:space="preserve"> (i) se comprovadamente os efeitos da não renovação, cancelamento, cassação, revogação ou suspensão tenham sido suspensos pela Companhia </w:t>
      </w:r>
      <w:r w:rsidR="00AE5FB6">
        <w:rPr>
          <w:rFonts w:ascii="Verdana" w:hAnsi="Verdana"/>
          <w:sz w:val="18"/>
          <w:szCs w:val="18"/>
        </w:rPr>
        <w:t xml:space="preserve">ou pelas SPE Garantia ou SPE Investidas, conforme o caso, </w:t>
      </w:r>
      <w:r w:rsidR="003109B2" w:rsidRPr="00153B53">
        <w:rPr>
          <w:rFonts w:ascii="Verdana" w:hAnsi="Verdana"/>
          <w:sz w:val="18"/>
          <w:szCs w:val="18"/>
        </w:rPr>
        <w:t>por meio das medidas legais aplicáveis no prazo legal</w:t>
      </w:r>
      <w:r w:rsidR="00F85E4F" w:rsidRPr="00153B53">
        <w:rPr>
          <w:rFonts w:ascii="Verdana" w:hAnsi="Verdana"/>
          <w:sz w:val="18"/>
          <w:szCs w:val="18"/>
        </w:rPr>
        <w:t xml:space="preserve"> e não resultem em Efeito Adverso Relevante</w:t>
      </w:r>
      <w:r w:rsidR="003109B2" w:rsidRPr="00153B53">
        <w:rPr>
          <w:rFonts w:ascii="Verdana" w:hAnsi="Verdana"/>
          <w:sz w:val="18"/>
          <w:szCs w:val="18"/>
        </w:rPr>
        <w:t>; (ii)</w:t>
      </w:r>
      <w:r w:rsidRPr="00153B53">
        <w:rPr>
          <w:rFonts w:ascii="Verdana" w:hAnsi="Verdana"/>
          <w:sz w:val="18"/>
          <w:szCs w:val="18"/>
        </w:rPr>
        <w:t xml:space="preserve"> por aquelas </w:t>
      </w:r>
      <w:r w:rsidR="00E93E1D" w:rsidRPr="00153B53">
        <w:rPr>
          <w:rFonts w:ascii="Verdana" w:hAnsi="Verdana"/>
          <w:sz w:val="18"/>
          <w:szCs w:val="18"/>
        </w:rPr>
        <w:t>que estejam em processo tempestivo de renovação</w:t>
      </w:r>
      <w:bookmarkEnd w:id="201"/>
      <w:r w:rsidRPr="00153B53">
        <w:rPr>
          <w:rFonts w:ascii="Verdana" w:hAnsi="Verdana"/>
          <w:sz w:val="18"/>
          <w:szCs w:val="18"/>
        </w:rPr>
        <w:t>;</w:t>
      </w:r>
      <w:bookmarkStart w:id="202" w:name="_Ref423005656"/>
    </w:p>
    <w:p w14:paraId="092CBA8A" w14:textId="77777777" w:rsidR="00B3657D" w:rsidRPr="00153B53" w:rsidRDefault="00B3657D" w:rsidP="007D5753">
      <w:pPr>
        <w:pStyle w:val="PargrafodaLista"/>
        <w:spacing w:after="0" w:line="320" w:lineRule="exact"/>
        <w:rPr>
          <w:rFonts w:ascii="Verdana" w:hAnsi="Verdana"/>
          <w:sz w:val="18"/>
          <w:szCs w:val="18"/>
        </w:rPr>
      </w:pPr>
    </w:p>
    <w:p w14:paraId="13FCF1AA" w14:textId="21491DAB" w:rsidR="00B3657D" w:rsidRPr="00B10D6E" w:rsidRDefault="00ED0752"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203" w:name="_Hlk88582679"/>
      <w:r w:rsidRPr="00153B53">
        <w:rPr>
          <w:rFonts w:ascii="Verdana" w:hAnsi="Verdana"/>
          <w:sz w:val="18"/>
          <w:szCs w:val="18"/>
        </w:rPr>
        <w:lastRenderedPageBreak/>
        <w:t>cumpre</w:t>
      </w:r>
      <w:r w:rsidR="00453E5A" w:rsidRPr="00153B53">
        <w:rPr>
          <w:rFonts w:ascii="Verdana" w:hAnsi="Verdana"/>
          <w:sz w:val="18"/>
          <w:szCs w:val="18"/>
        </w:rPr>
        <w:t>,</w:t>
      </w:r>
      <w:r w:rsidRPr="00153B53">
        <w:rPr>
          <w:rFonts w:ascii="Verdana" w:hAnsi="Verdana"/>
          <w:sz w:val="18"/>
          <w:szCs w:val="18"/>
        </w:rPr>
        <w:t xml:space="preserve"> e faz </w:t>
      </w:r>
      <w:r w:rsidR="009F40F7" w:rsidRPr="00B10D6E">
        <w:rPr>
          <w:rFonts w:ascii="Verdana" w:hAnsi="Verdana"/>
          <w:sz w:val="18"/>
          <w:szCs w:val="18"/>
        </w:rPr>
        <w:t xml:space="preserve">com que </w:t>
      </w:r>
      <w:bookmarkStart w:id="204" w:name="_Hlk94622501"/>
      <w:r w:rsidR="00015FF9">
        <w:rPr>
          <w:rFonts w:ascii="Verdana" w:hAnsi="Verdana"/>
          <w:sz w:val="18"/>
          <w:szCs w:val="18"/>
        </w:rPr>
        <w:t xml:space="preserve">as sociedades de seu Grupo Econômico </w:t>
      </w:r>
      <w:bookmarkEnd w:id="204"/>
      <w:r w:rsidR="009F40F7" w:rsidRPr="00153B53">
        <w:rPr>
          <w:rFonts w:ascii="Verdana" w:hAnsi="Verdana"/>
          <w:sz w:val="18"/>
          <w:szCs w:val="18"/>
        </w:rPr>
        <w:t xml:space="preserve">e seus respectivos </w:t>
      </w:r>
      <w:r w:rsidRPr="00153B53">
        <w:rPr>
          <w:rFonts w:ascii="Verdana" w:hAnsi="Verdana"/>
          <w:sz w:val="18"/>
          <w:szCs w:val="18"/>
        </w:rPr>
        <w:t xml:space="preserve">empregados agindo em seu nome, </w:t>
      </w:r>
      <w:r w:rsidR="009F40F7" w:rsidRPr="00153B53">
        <w:rPr>
          <w:rFonts w:ascii="Verdana" w:hAnsi="Verdana"/>
          <w:sz w:val="18"/>
          <w:szCs w:val="18"/>
        </w:rPr>
        <w:t xml:space="preserve">cumpram </w:t>
      </w:r>
      <w:r w:rsidRPr="00153B53">
        <w:rPr>
          <w:rFonts w:ascii="Verdana" w:hAnsi="Verdana"/>
          <w:sz w:val="18"/>
          <w:szCs w:val="18"/>
        </w:rPr>
        <w:t>a Legislação Anticorrupção, na medida em que (a) mantém política própria para estabelecer procedimentos rigorosos de verificação de conformidade com a Legislação Anticorrupção; (b) </w:t>
      </w:r>
      <w:r w:rsidRPr="00153B53">
        <w:rPr>
          <w:rFonts w:ascii="Verdana" w:hAnsi="Verdana"/>
          <w:iCs/>
          <w:sz w:val="18"/>
          <w:szCs w:val="18"/>
        </w:rPr>
        <w:t xml:space="preserve">seus respectivos diretores e membros do conselho de administração, no estrito exercício das respectivas funções de administradores da Companhia e/ou de suas </w:t>
      </w:r>
      <w:r w:rsidR="0084274D" w:rsidRPr="00153B53">
        <w:rPr>
          <w:rFonts w:ascii="Verdana" w:hAnsi="Verdana"/>
          <w:iCs/>
          <w:sz w:val="18"/>
          <w:szCs w:val="18"/>
        </w:rPr>
        <w:t>afiliadas</w:t>
      </w:r>
      <w:r w:rsidRPr="00153B53">
        <w:rPr>
          <w:rFonts w:ascii="Verdana" w:hAnsi="Verdana"/>
          <w:iCs/>
          <w:sz w:val="18"/>
          <w:szCs w:val="18"/>
        </w:rPr>
        <w:t xml:space="preserve">, conforme o caso, </w:t>
      </w:r>
      <w:r w:rsidR="002C29A3" w:rsidRPr="00153B53">
        <w:rPr>
          <w:rFonts w:ascii="Verdana" w:hAnsi="Verdana"/>
          <w:iCs/>
          <w:sz w:val="18"/>
          <w:szCs w:val="18"/>
        </w:rPr>
        <w:t xml:space="preserve">observam </w:t>
      </w:r>
      <w:r w:rsidRPr="00153B53">
        <w:rPr>
          <w:rFonts w:ascii="Verdana" w:hAnsi="Verdana"/>
          <w:iCs/>
          <w:sz w:val="18"/>
          <w:szCs w:val="18"/>
        </w:rPr>
        <w:t>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previamente ao início de sua atuação, conforme os limites estabelecidos em referida política; (e) caso tenha conhecimento de qualquer ato ou fato que viole aludidas normas, comunicará imediatamente a Securitizadora e o Agente Fiduciário dos CRI que poderá tomar todas as pr</w:t>
      </w:r>
      <w:r w:rsidR="0084274D" w:rsidRPr="00153B53">
        <w:rPr>
          <w:rFonts w:ascii="Verdana" w:hAnsi="Verdana"/>
          <w:iCs/>
          <w:sz w:val="18"/>
          <w:szCs w:val="18"/>
        </w:rPr>
        <w:t>ovidências que o Debenturista entender</w:t>
      </w:r>
      <w:r w:rsidRPr="00153B53">
        <w:rPr>
          <w:rFonts w:ascii="Verdana" w:hAnsi="Verdana"/>
          <w:iCs/>
          <w:sz w:val="18"/>
          <w:szCs w:val="18"/>
        </w:rPr>
        <w:t xml:space="preserve"> necessárias</w:t>
      </w:r>
      <w:r w:rsidR="009B51CF" w:rsidRPr="00153B53">
        <w:rPr>
          <w:rFonts w:ascii="Verdana" w:hAnsi="Verdana"/>
          <w:iCs/>
          <w:sz w:val="18"/>
          <w:szCs w:val="18"/>
        </w:rPr>
        <w:t xml:space="preserve"> e cabíveis nos termos desta Escritura de Emissão e dos Documentos da Operação</w:t>
      </w:r>
      <w:r w:rsidRPr="00153B53">
        <w:rPr>
          <w:rFonts w:ascii="Verdana" w:hAnsi="Verdana"/>
          <w:iCs/>
          <w:sz w:val="18"/>
          <w:szCs w:val="18"/>
        </w:rPr>
        <w:t xml:space="preserve">; (f) realizará </w:t>
      </w:r>
      <w:r w:rsidR="0084274D" w:rsidRPr="00153B53">
        <w:rPr>
          <w:rFonts w:ascii="Verdana" w:hAnsi="Verdana"/>
          <w:iCs/>
          <w:sz w:val="18"/>
          <w:szCs w:val="18"/>
        </w:rPr>
        <w:t>eventuais pagamentos devidos ao Debenturista</w:t>
      </w:r>
      <w:r w:rsidRPr="00153B53">
        <w:rPr>
          <w:rFonts w:ascii="Verdana" w:hAnsi="Verdana"/>
          <w:iCs/>
          <w:sz w:val="18"/>
          <w:szCs w:val="18"/>
        </w:rPr>
        <w:t xml:space="preserve">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w:t>
      </w:r>
      <w:r w:rsidRPr="00B10D6E">
        <w:rPr>
          <w:rFonts w:ascii="Verdana" w:hAnsi="Verdana"/>
          <w:iCs/>
          <w:sz w:val="18"/>
          <w:szCs w:val="18"/>
        </w:rPr>
        <w:t>ou crimes contra a ord</w:t>
      </w:r>
      <w:r w:rsidR="0084274D" w:rsidRPr="00B10D6E">
        <w:rPr>
          <w:rFonts w:ascii="Verdana" w:hAnsi="Verdana"/>
          <w:iCs/>
          <w:sz w:val="18"/>
          <w:szCs w:val="18"/>
        </w:rPr>
        <w:t>em econômica ou tributária, de “lavagem”</w:t>
      </w:r>
      <w:r w:rsidRPr="00B10D6E">
        <w:rPr>
          <w:rFonts w:ascii="Verdana" w:hAnsi="Verdana"/>
          <w:iCs/>
          <w:sz w:val="18"/>
          <w:szCs w:val="18"/>
        </w:rPr>
        <w:t xml:space="preserve"> ou ocultação de bens, direitos e valores, ou contra o Sistema Financeiro Nacional, o </w:t>
      </w:r>
      <w:r w:rsidR="00926668" w:rsidRPr="00B10D6E">
        <w:rPr>
          <w:rFonts w:ascii="Verdana" w:hAnsi="Verdana"/>
          <w:iCs/>
          <w:sz w:val="18"/>
          <w:szCs w:val="18"/>
        </w:rPr>
        <w:t xml:space="preserve">mercado de capitais </w:t>
      </w:r>
      <w:r w:rsidRPr="00B10D6E">
        <w:rPr>
          <w:rFonts w:ascii="Verdana" w:hAnsi="Verdana"/>
          <w:iCs/>
          <w:sz w:val="18"/>
          <w:szCs w:val="18"/>
        </w:rPr>
        <w:t>ou a administração pública, nacional ou estrangeira, incluindo, sem limitação, atos ilícitos que possam ensejar responsabilidade administrativa, civil ou criminal nos termos da Legislação Anticorrupção</w:t>
      </w:r>
      <w:bookmarkEnd w:id="202"/>
      <w:bookmarkEnd w:id="203"/>
      <w:r w:rsidR="00973E47" w:rsidRPr="00B10D6E">
        <w:rPr>
          <w:rFonts w:ascii="Verdana" w:hAnsi="Verdana"/>
          <w:sz w:val="18"/>
          <w:szCs w:val="18"/>
        </w:rPr>
        <w:t>;</w:t>
      </w:r>
    </w:p>
    <w:p w14:paraId="69CFD3B3" w14:textId="77777777" w:rsidR="00341E2F" w:rsidRPr="00B10D6E" w:rsidRDefault="00341E2F" w:rsidP="007D5753">
      <w:pPr>
        <w:pStyle w:val="PargrafodaLista"/>
        <w:tabs>
          <w:tab w:val="left" w:pos="851"/>
        </w:tabs>
        <w:spacing w:after="0" w:line="320" w:lineRule="exact"/>
        <w:ind w:left="142"/>
        <w:rPr>
          <w:rFonts w:ascii="Verdana" w:hAnsi="Verdana"/>
          <w:sz w:val="18"/>
          <w:szCs w:val="18"/>
        </w:rPr>
      </w:pPr>
    </w:p>
    <w:p w14:paraId="64F95986" w14:textId="5AF0150E" w:rsidR="00341E2F" w:rsidRPr="00B10D6E" w:rsidRDefault="00341E2F" w:rsidP="008E6D9E">
      <w:pPr>
        <w:pStyle w:val="PargrafodaLista"/>
        <w:numPr>
          <w:ilvl w:val="2"/>
          <w:numId w:val="3"/>
        </w:numPr>
        <w:tabs>
          <w:tab w:val="left" w:pos="851"/>
        </w:tabs>
        <w:spacing w:after="0" w:line="320" w:lineRule="exact"/>
        <w:ind w:left="709" w:hanging="709"/>
        <w:rPr>
          <w:rStyle w:val="DeltaViewInsertion"/>
          <w:rFonts w:ascii="Verdana" w:eastAsia="Arial Unicode MS" w:hAnsi="Verdana"/>
          <w:color w:val="auto"/>
          <w:sz w:val="18"/>
          <w:szCs w:val="18"/>
          <w:u w:val="none"/>
        </w:rPr>
      </w:pPr>
      <w:bookmarkStart w:id="205" w:name="_Hlk88582762"/>
      <w:r w:rsidRPr="00B10D6E">
        <w:rPr>
          <w:rStyle w:val="DeltaViewInsertion"/>
          <w:rFonts w:ascii="Verdana" w:eastAsia="Arial Unicode MS" w:hAnsi="Verdana"/>
          <w:color w:val="auto"/>
          <w:sz w:val="18"/>
          <w:szCs w:val="18"/>
          <w:u w:val="none"/>
        </w:rPr>
        <w:t xml:space="preserve">não existem, nesta data, contra a Companhia ou </w:t>
      </w:r>
      <w:bookmarkStart w:id="206" w:name="_Hlk94622489"/>
      <w:r w:rsidR="00015FF9">
        <w:rPr>
          <w:rStyle w:val="DeltaViewInsertion"/>
          <w:rFonts w:ascii="Verdana" w:eastAsia="Arial Unicode MS" w:hAnsi="Verdana"/>
          <w:color w:val="auto"/>
          <w:sz w:val="18"/>
          <w:szCs w:val="18"/>
          <w:u w:val="none"/>
        </w:rPr>
        <w:t xml:space="preserve">contra </w:t>
      </w:r>
      <w:r w:rsidR="00015FF9">
        <w:rPr>
          <w:rFonts w:ascii="Verdana" w:hAnsi="Verdana"/>
          <w:sz w:val="18"/>
          <w:szCs w:val="18"/>
        </w:rPr>
        <w:t>as sociedades de seu Grupo Econômico</w:t>
      </w:r>
      <w:bookmarkEnd w:id="206"/>
      <w:r w:rsidR="00015FF9">
        <w:rPr>
          <w:rFonts w:ascii="Verdana" w:hAnsi="Verdana"/>
          <w:sz w:val="18"/>
          <w:szCs w:val="18"/>
        </w:rPr>
        <w:t xml:space="preserve">, </w:t>
      </w:r>
      <w:r w:rsidR="00F16C48" w:rsidRPr="00B10D6E">
        <w:rPr>
          <w:rStyle w:val="DeltaViewInsertion"/>
          <w:rFonts w:ascii="Verdana" w:eastAsia="Arial Unicode MS" w:hAnsi="Verdana"/>
          <w:color w:val="auto"/>
          <w:sz w:val="18"/>
          <w:szCs w:val="18"/>
          <w:u w:val="none"/>
        </w:rPr>
        <w:t xml:space="preserve">conforme aplicável, </w:t>
      </w:r>
      <w:r w:rsidR="002708A2" w:rsidRPr="00B10D6E">
        <w:rPr>
          <w:rStyle w:val="DeltaViewInsertion"/>
          <w:rFonts w:ascii="Verdana" w:eastAsia="Arial Unicode MS" w:hAnsi="Verdana"/>
          <w:color w:val="auto"/>
          <w:sz w:val="18"/>
          <w:szCs w:val="18"/>
          <w:u w:val="none"/>
        </w:rPr>
        <w:t xml:space="preserve">violação ou </w:t>
      </w:r>
      <w:r w:rsidRPr="00B10D6E">
        <w:rPr>
          <w:rStyle w:val="DeltaViewInsertion"/>
          <w:rFonts w:ascii="Verdana" w:eastAsia="Arial Unicode MS" w:hAnsi="Verdana"/>
          <w:color w:val="auto"/>
          <w:sz w:val="18"/>
          <w:szCs w:val="18"/>
          <w:u w:val="none"/>
        </w:rPr>
        <w:t>condenação em processos judiciais ou administrativos relacionados a infrações ambientais ou crimes ambientais ou ao emprego de trabalho escravo ou infantil</w:t>
      </w:r>
      <w:bookmarkEnd w:id="205"/>
      <w:r w:rsidRPr="00B10D6E">
        <w:rPr>
          <w:rStyle w:val="DeltaViewInsertion"/>
          <w:rFonts w:ascii="Verdana" w:eastAsia="Arial Unicode MS" w:hAnsi="Verdana"/>
          <w:color w:val="auto"/>
          <w:sz w:val="18"/>
          <w:szCs w:val="18"/>
          <w:u w:val="none"/>
        </w:rPr>
        <w:t>;</w:t>
      </w:r>
    </w:p>
    <w:p w14:paraId="4CEC4398" w14:textId="77777777" w:rsidR="00341E2F" w:rsidRPr="00B10D6E" w:rsidRDefault="00341E2F" w:rsidP="007D5753">
      <w:pPr>
        <w:pStyle w:val="PargrafodaLista"/>
        <w:tabs>
          <w:tab w:val="left" w:pos="851"/>
        </w:tabs>
        <w:spacing w:after="0" w:line="320" w:lineRule="exact"/>
        <w:ind w:left="142"/>
        <w:rPr>
          <w:rStyle w:val="DeltaViewInsertion"/>
          <w:rFonts w:ascii="Verdana" w:eastAsia="Arial Unicode MS" w:hAnsi="Verdana"/>
          <w:color w:val="auto"/>
          <w:sz w:val="18"/>
          <w:szCs w:val="18"/>
          <w:u w:val="none"/>
        </w:rPr>
      </w:pPr>
    </w:p>
    <w:p w14:paraId="1EE9F6DC" w14:textId="77777777" w:rsidR="00341E2F" w:rsidRPr="00B10D6E" w:rsidRDefault="00341E2F" w:rsidP="008E6D9E">
      <w:pPr>
        <w:pStyle w:val="PargrafodaLista"/>
        <w:numPr>
          <w:ilvl w:val="2"/>
          <w:numId w:val="3"/>
        </w:numPr>
        <w:tabs>
          <w:tab w:val="left" w:pos="851"/>
        </w:tabs>
        <w:spacing w:after="0" w:line="320" w:lineRule="exact"/>
        <w:ind w:left="709" w:hanging="709"/>
        <w:rPr>
          <w:rStyle w:val="DeltaViewInsertion"/>
          <w:rFonts w:ascii="Verdana" w:eastAsia="Arial Unicode MS" w:hAnsi="Verdana"/>
          <w:color w:val="auto"/>
          <w:sz w:val="18"/>
          <w:szCs w:val="18"/>
          <w:u w:val="none"/>
        </w:rPr>
      </w:pPr>
      <w:bookmarkStart w:id="207" w:name="_Hlk88582832"/>
      <w:r w:rsidRPr="00B10D6E">
        <w:rPr>
          <w:rStyle w:val="DeltaViewInsertion"/>
          <w:rFonts w:ascii="Verdana" w:eastAsia="Arial Unicode MS" w:hAnsi="Verdana"/>
          <w:color w:val="auto"/>
          <w:sz w:val="18"/>
          <w:szCs w:val="18"/>
          <w:u w:val="none"/>
        </w:rPr>
        <w:t xml:space="preserve">não praticou ou pratica crime contra o sistema financeiro nacional, nos termos da Lei nº 7.492, de 16 de </w:t>
      </w:r>
      <w:r w:rsidRPr="00B10D6E">
        <w:rPr>
          <w:rFonts w:ascii="Verdana" w:hAnsi="Verdana"/>
          <w:sz w:val="18"/>
          <w:szCs w:val="18"/>
        </w:rPr>
        <w:t>junho</w:t>
      </w:r>
      <w:r w:rsidRPr="00B10D6E">
        <w:rPr>
          <w:rStyle w:val="DeltaViewInsertion"/>
          <w:rFonts w:ascii="Verdana" w:eastAsia="Arial Unicode MS" w:hAnsi="Verdana"/>
          <w:color w:val="auto"/>
          <w:sz w:val="18"/>
          <w:szCs w:val="18"/>
          <w:u w:val="none"/>
        </w:rPr>
        <w:t xml:space="preserve"> de 1986, conforme alterada, e lavagem de dinheiro, nos termos da Lei nº 9.613, de 03 de março de 1998, conforme alterada</w:t>
      </w:r>
      <w:bookmarkEnd w:id="207"/>
      <w:r w:rsidRPr="00B10D6E">
        <w:rPr>
          <w:rStyle w:val="DeltaViewInsertion"/>
          <w:rFonts w:ascii="Verdana" w:eastAsia="Arial Unicode MS" w:hAnsi="Verdana"/>
          <w:color w:val="auto"/>
          <w:sz w:val="18"/>
          <w:szCs w:val="18"/>
          <w:u w:val="none"/>
        </w:rPr>
        <w:t>;</w:t>
      </w:r>
    </w:p>
    <w:p w14:paraId="10B02B32" w14:textId="77777777" w:rsidR="00B3657D" w:rsidRPr="00B10D6E" w:rsidRDefault="00B3657D" w:rsidP="007D5753">
      <w:pPr>
        <w:pStyle w:val="PargrafodaLista"/>
        <w:tabs>
          <w:tab w:val="left" w:pos="851"/>
        </w:tabs>
        <w:spacing w:after="0" w:line="320" w:lineRule="exact"/>
        <w:ind w:left="142"/>
        <w:rPr>
          <w:rFonts w:ascii="Verdana" w:hAnsi="Verdana"/>
          <w:sz w:val="18"/>
          <w:szCs w:val="18"/>
        </w:rPr>
      </w:pPr>
    </w:p>
    <w:p w14:paraId="5175C566" w14:textId="72F7CD87" w:rsidR="00B3657D" w:rsidRPr="00B10D6E" w:rsidRDefault="00973E47" w:rsidP="008E6D9E">
      <w:pPr>
        <w:pStyle w:val="PargrafodaLista"/>
        <w:numPr>
          <w:ilvl w:val="2"/>
          <w:numId w:val="3"/>
        </w:numPr>
        <w:tabs>
          <w:tab w:val="left" w:pos="851"/>
        </w:tabs>
        <w:spacing w:after="0" w:line="320" w:lineRule="exact"/>
        <w:ind w:left="709" w:hanging="709"/>
        <w:rPr>
          <w:rStyle w:val="DeltaViewInsertion"/>
          <w:rFonts w:ascii="Verdana" w:hAnsi="Verdana"/>
          <w:color w:val="auto"/>
          <w:sz w:val="18"/>
          <w:szCs w:val="18"/>
          <w:u w:val="none"/>
        </w:rPr>
      </w:pPr>
      <w:bookmarkStart w:id="208" w:name="_Hlk88582839"/>
      <w:r w:rsidRPr="00B10D6E">
        <w:rPr>
          <w:rStyle w:val="DeltaViewInsertion"/>
          <w:rFonts w:ascii="Verdana" w:eastAsia="Arial Unicode MS" w:hAnsi="Verdana"/>
          <w:color w:val="auto"/>
          <w:sz w:val="18"/>
          <w:szCs w:val="18"/>
          <w:u w:val="none"/>
        </w:rPr>
        <w:t>possui</w:t>
      </w:r>
      <w:r w:rsidR="00E93E1D" w:rsidRPr="00B10D6E">
        <w:rPr>
          <w:rStyle w:val="DeltaViewInsertion"/>
          <w:rFonts w:ascii="Verdana" w:eastAsia="Arial Unicode MS" w:hAnsi="Verdana"/>
          <w:color w:val="auto"/>
          <w:sz w:val="18"/>
          <w:szCs w:val="18"/>
          <w:u w:val="none"/>
        </w:rPr>
        <w:t>,</w:t>
      </w:r>
      <w:r w:rsidR="00E93E1D" w:rsidRPr="00B10D6E">
        <w:rPr>
          <w:rFonts w:ascii="Verdana" w:hAnsi="Verdana"/>
          <w:sz w:val="18"/>
          <w:szCs w:val="18"/>
        </w:rPr>
        <w:t xml:space="preserve"> assim </w:t>
      </w:r>
      <w:r w:rsidR="00015FF9">
        <w:rPr>
          <w:rFonts w:ascii="Verdana" w:hAnsi="Verdana"/>
          <w:sz w:val="18"/>
          <w:szCs w:val="18"/>
        </w:rPr>
        <w:t xml:space="preserve">como </w:t>
      </w:r>
      <w:r w:rsidR="001B5A3F">
        <w:rPr>
          <w:rFonts w:ascii="Verdana" w:hAnsi="Verdana"/>
          <w:sz w:val="18"/>
          <w:szCs w:val="18"/>
        </w:rPr>
        <w:t xml:space="preserve">os Empreendimentos Imobiliários, </w:t>
      </w:r>
      <w:r w:rsidR="00015FF9">
        <w:rPr>
          <w:rFonts w:ascii="Verdana" w:hAnsi="Verdana"/>
          <w:sz w:val="18"/>
          <w:szCs w:val="18"/>
        </w:rPr>
        <w:t>as SPE Garantia e as SPE Investidas</w:t>
      </w:r>
      <w:r w:rsidR="009B51CF" w:rsidRPr="00B10D6E">
        <w:rPr>
          <w:rFonts w:ascii="Verdana" w:hAnsi="Verdana"/>
          <w:sz w:val="18"/>
          <w:szCs w:val="18"/>
        </w:rPr>
        <w:t xml:space="preserve"> </w:t>
      </w:r>
      <w:r w:rsidR="00453E5A" w:rsidRPr="00B10D6E">
        <w:rPr>
          <w:rFonts w:ascii="Verdana" w:hAnsi="Verdana"/>
          <w:sz w:val="18"/>
          <w:szCs w:val="18"/>
        </w:rPr>
        <w:t>possuem</w:t>
      </w:r>
      <w:r w:rsidR="00E93E1D" w:rsidRPr="00B10D6E">
        <w:rPr>
          <w:rFonts w:ascii="Verdana" w:hAnsi="Verdana"/>
          <w:sz w:val="18"/>
          <w:szCs w:val="18"/>
        </w:rPr>
        <w:t>,</w:t>
      </w:r>
      <w:r w:rsidRPr="00B10D6E">
        <w:rPr>
          <w:rStyle w:val="DeltaViewInsertion"/>
          <w:rFonts w:ascii="Verdana" w:eastAsia="Arial Unicode MS" w:hAnsi="Verdana"/>
          <w:color w:val="auto"/>
          <w:sz w:val="18"/>
          <w:szCs w:val="18"/>
          <w:u w:val="none"/>
        </w:rPr>
        <w:t xml:space="preserve"> justo título de todos </w:t>
      </w:r>
      <w:r w:rsidRPr="00B10D6E">
        <w:rPr>
          <w:rFonts w:ascii="Verdana" w:hAnsi="Verdana"/>
          <w:sz w:val="18"/>
          <w:szCs w:val="18"/>
        </w:rPr>
        <w:t>os</w:t>
      </w:r>
      <w:r w:rsidRPr="00B10D6E">
        <w:rPr>
          <w:rStyle w:val="DeltaViewInsertion"/>
          <w:rFonts w:ascii="Verdana" w:eastAsia="Arial Unicode MS" w:hAnsi="Verdana"/>
          <w:color w:val="auto"/>
          <w:sz w:val="18"/>
          <w:szCs w:val="18"/>
          <w:u w:val="none"/>
        </w:rPr>
        <w:t xml:space="preserve"> seus bens</w:t>
      </w:r>
      <w:bookmarkEnd w:id="208"/>
      <w:r w:rsidRPr="00B10D6E">
        <w:rPr>
          <w:rStyle w:val="DeltaViewInsertion"/>
          <w:rFonts w:ascii="Verdana" w:eastAsia="Arial Unicode MS" w:hAnsi="Verdana"/>
          <w:color w:val="auto"/>
          <w:sz w:val="18"/>
          <w:szCs w:val="18"/>
          <w:u w:val="none"/>
        </w:rPr>
        <w:t xml:space="preserve">; </w:t>
      </w:r>
      <w:bookmarkStart w:id="209" w:name="_DV_C1810"/>
    </w:p>
    <w:p w14:paraId="2E22C8A6" w14:textId="24853302" w:rsidR="00B3657D" w:rsidRPr="00B10D6E" w:rsidRDefault="00B3657D" w:rsidP="007D5753">
      <w:pPr>
        <w:pStyle w:val="PargrafodaLista"/>
        <w:spacing w:after="0" w:line="320" w:lineRule="exact"/>
        <w:rPr>
          <w:rStyle w:val="DeltaViewInsertion"/>
          <w:rFonts w:ascii="Verdana" w:eastAsia="Arial Unicode MS" w:hAnsi="Verdana"/>
          <w:color w:val="auto"/>
          <w:sz w:val="18"/>
          <w:szCs w:val="18"/>
          <w:u w:val="none"/>
        </w:rPr>
      </w:pPr>
    </w:p>
    <w:p w14:paraId="0778660B" w14:textId="55C1F147" w:rsidR="00B3657D" w:rsidRPr="00B10D6E" w:rsidRDefault="00973E47" w:rsidP="008E6D9E">
      <w:pPr>
        <w:pStyle w:val="PargrafodaLista"/>
        <w:numPr>
          <w:ilvl w:val="2"/>
          <w:numId w:val="3"/>
        </w:numPr>
        <w:tabs>
          <w:tab w:val="left" w:pos="851"/>
        </w:tabs>
        <w:spacing w:after="0" w:line="320" w:lineRule="exact"/>
        <w:ind w:left="709" w:hanging="709"/>
        <w:rPr>
          <w:rStyle w:val="DeltaViewInsertion"/>
          <w:rFonts w:ascii="Verdana" w:hAnsi="Verdana"/>
          <w:color w:val="auto"/>
          <w:sz w:val="18"/>
          <w:szCs w:val="18"/>
          <w:u w:val="none"/>
        </w:rPr>
      </w:pPr>
      <w:r w:rsidRPr="00B10D6E">
        <w:rPr>
          <w:rStyle w:val="DeltaViewInsertion"/>
          <w:rFonts w:ascii="Verdana" w:eastAsia="Arial Unicode MS" w:hAnsi="Verdana"/>
          <w:color w:val="auto"/>
          <w:sz w:val="18"/>
          <w:szCs w:val="18"/>
          <w:u w:val="none"/>
        </w:rPr>
        <w:lastRenderedPageBreak/>
        <w:t>mantém</w:t>
      </w:r>
      <w:r w:rsidR="00E93E1D" w:rsidRPr="00B10D6E">
        <w:rPr>
          <w:rStyle w:val="DeltaViewInsertion"/>
          <w:rFonts w:ascii="Verdana" w:eastAsia="Arial Unicode MS" w:hAnsi="Verdana"/>
          <w:color w:val="auto"/>
          <w:sz w:val="18"/>
          <w:szCs w:val="18"/>
          <w:u w:val="none"/>
        </w:rPr>
        <w:t>,</w:t>
      </w:r>
      <w:r w:rsidR="00E93E1D" w:rsidRPr="00B10D6E">
        <w:rPr>
          <w:rFonts w:ascii="Verdana" w:hAnsi="Verdana"/>
          <w:sz w:val="18"/>
          <w:szCs w:val="18"/>
        </w:rPr>
        <w:t xml:space="preserve"> assim </w:t>
      </w:r>
      <w:r w:rsidR="00015FF9">
        <w:rPr>
          <w:rFonts w:ascii="Verdana" w:hAnsi="Verdana"/>
          <w:sz w:val="18"/>
          <w:szCs w:val="18"/>
        </w:rPr>
        <w:t xml:space="preserve">como </w:t>
      </w:r>
      <w:r w:rsidR="001B5A3F">
        <w:rPr>
          <w:rFonts w:ascii="Verdana" w:hAnsi="Verdana"/>
          <w:sz w:val="18"/>
          <w:szCs w:val="18"/>
        </w:rPr>
        <w:t xml:space="preserve">os Empreendimentos Imobiliários, </w:t>
      </w:r>
      <w:r w:rsidR="00015FF9">
        <w:rPr>
          <w:rFonts w:ascii="Verdana" w:hAnsi="Verdana"/>
          <w:sz w:val="18"/>
          <w:szCs w:val="18"/>
        </w:rPr>
        <w:t>as SPE Garantia e as SPE Investidas,</w:t>
      </w:r>
      <w:r w:rsidR="00015FF9" w:rsidRPr="00B10D6E" w:rsidDel="00015FF9">
        <w:rPr>
          <w:rFonts w:ascii="Verdana" w:hAnsi="Verdana"/>
          <w:sz w:val="18"/>
          <w:szCs w:val="18"/>
        </w:rPr>
        <w:t xml:space="preserve"> </w:t>
      </w:r>
      <w:r w:rsidR="00F16C48" w:rsidRPr="00B10D6E">
        <w:rPr>
          <w:rFonts w:ascii="Verdana" w:hAnsi="Verdana"/>
          <w:sz w:val="18"/>
          <w:szCs w:val="18"/>
        </w:rPr>
        <w:t>conforme aplicável,</w:t>
      </w:r>
      <w:r w:rsidR="00453E5A" w:rsidRPr="00B10D6E">
        <w:rPr>
          <w:rFonts w:ascii="Verdana" w:hAnsi="Verdana"/>
          <w:sz w:val="18"/>
          <w:szCs w:val="18"/>
        </w:rPr>
        <w:t xml:space="preserve"> mantêm</w:t>
      </w:r>
      <w:r w:rsidR="00E93E1D" w:rsidRPr="00B10D6E">
        <w:rPr>
          <w:rFonts w:ascii="Verdana" w:hAnsi="Verdana"/>
          <w:sz w:val="18"/>
          <w:szCs w:val="18"/>
        </w:rPr>
        <w:t>,</w:t>
      </w:r>
      <w:r w:rsidRPr="00B10D6E">
        <w:rPr>
          <w:rStyle w:val="DeltaViewInsertion"/>
          <w:rFonts w:ascii="Verdana" w:eastAsia="Arial Unicode MS" w:hAnsi="Verdana"/>
          <w:color w:val="auto"/>
          <w:sz w:val="18"/>
          <w:szCs w:val="18"/>
          <w:u w:val="none"/>
        </w:rPr>
        <w:t xml:space="preserve"> seus bens adequadamente segurados, conforme razoavelmente esperado e de acordo com as práticas </w:t>
      </w:r>
      <w:r w:rsidRPr="00B10D6E">
        <w:rPr>
          <w:rFonts w:ascii="Verdana" w:hAnsi="Verdana"/>
          <w:sz w:val="18"/>
          <w:szCs w:val="18"/>
        </w:rPr>
        <w:t>correntes</w:t>
      </w:r>
      <w:r w:rsidRPr="00B10D6E">
        <w:rPr>
          <w:rStyle w:val="DeltaViewInsertion"/>
          <w:rFonts w:ascii="Verdana" w:eastAsia="Arial Unicode MS" w:hAnsi="Verdana"/>
          <w:color w:val="auto"/>
          <w:sz w:val="18"/>
          <w:szCs w:val="18"/>
          <w:u w:val="none"/>
        </w:rPr>
        <w:t xml:space="preserve"> de mercado</w:t>
      </w:r>
      <w:bookmarkEnd w:id="209"/>
      <w:r w:rsidR="00B3657D" w:rsidRPr="00B10D6E">
        <w:rPr>
          <w:rStyle w:val="DeltaViewInsertion"/>
          <w:rFonts w:ascii="Verdana" w:eastAsia="Arial Unicode MS" w:hAnsi="Verdana"/>
          <w:color w:val="auto"/>
          <w:sz w:val="18"/>
          <w:szCs w:val="18"/>
          <w:u w:val="none"/>
        </w:rPr>
        <w:t>;</w:t>
      </w:r>
    </w:p>
    <w:p w14:paraId="30EF7064" w14:textId="77777777" w:rsidR="00B3657D" w:rsidRPr="00B10D6E" w:rsidRDefault="00B3657D" w:rsidP="007D5753">
      <w:pPr>
        <w:pStyle w:val="PargrafodaLista"/>
        <w:spacing w:after="0" w:line="320" w:lineRule="exact"/>
        <w:rPr>
          <w:rFonts w:ascii="Verdana" w:hAnsi="Verdana"/>
          <w:sz w:val="18"/>
          <w:szCs w:val="18"/>
        </w:rPr>
      </w:pPr>
    </w:p>
    <w:p w14:paraId="25BE02FD" w14:textId="652717B8" w:rsidR="00EE6BBB" w:rsidRPr="00153B53" w:rsidRDefault="006F54E1" w:rsidP="008E6D9E">
      <w:pPr>
        <w:pStyle w:val="PargrafodaLista"/>
        <w:numPr>
          <w:ilvl w:val="2"/>
          <w:numId w:val="3"/>
        </w:numPr>
        <w:tabs>
          <w:tab w:val="left" w:pos="851"/>
        </w:tabs>
        <w:spacing w:after="0" w:line="320" w:lineRule="exact"/>
        <w:ind w:left="709" w:hanging="709"/>
        <w:rPr>
          <w:rFonts w:ascii="Verdana" w:hAnsi="Verdana"/>
          <w:sz w:val="18"/>
          <w:szCs w:val="18"/>
        </w:rPr>
      </w:pPr>
      <w:bookmarkStart w:id="210" w:name="_Hlk89712681"/>
      <w:bookmarkStart w:id="211" w:name="_Hlk88582899"/>
      <w:r w:rsidRPr="00B10D6E">
        <w:rPr>
          <w:rFonts w:ascii="Verdana" w:hAnsi="Verdana"/>
          <w:sz w:val="18"/>
          <w:szCs w:val="18"/>
        </w:rPr>
        <w:t>desconhece a existência</w:t>
      </w:r>
      <w:bookmarkEnd w:id="210"/>
      <w:r w:rsidR="00E93E1D" w:rsidRPr="00B10D6E">
        <w:rPr>
          <w:rStyle w:val="DeltaViewInsertion"/>
          <w:rFonts w:ascii="Verdana" w:eastAsia="Arial Unicode MS" w:hAnsi="Verdana"/>
          <w:color w:val="auto"/>
          <w:sz w:val="18"/>
          <w:szCs w:val="18"/>
          <w:u w:val="none"/>
        </w:rPr>
        <w:t>,</w:t>
      </w:r>
      <w:r w:rsidR="00E93E1D" w:rsidRPr="00B10D6E">
        <w:rPr>
          <w:rFonts w:ascii="Verdana" w:hAnsi="Verdana"/>
          <w:sz w:val="18"/>
          <w:szCs w:val="18"/>
        </w:rPr>
        <w:t xml:space="preserve"> </w:t>
      </w:r>
      <w:r w:rsidR="00FB35DF" w:rsidRPr="00AE7048">
        <w:rPr>
          <w:rFonts w:ascii="Verdana" w:hAnsi="Verdana"/>
          <w:sz w:val="18"/>
          <w:szCs w:val="18"/>
        </w:rPr>
        <w:t xml:space="preserve">inclusive em relação </w:t>
      </w:r>
      <w:r w:rsidR="001B5A3F">
        <w:rPr>
          <w:rFonts w:ascii="Verdana" w:hAnsi="Verdana"/>
          <w:sz w:val="18"/>
          <w:szCs w:val="18"/>
        </w:rPr>
        <w:t xml:space="preserve">aos Empreendimentos Imobiliários, </w:t>
      </w:r>
      <w:r w:rsidR="00FB35DF" w:rsidRPr="00AE7048">
        <w:rPr>
          <w:rFonts w:ascii="Verdana" w:hAnsi="Verdana"/>
          <w:sz w:val="18"/>
          <w:szCs w:val="18"/>
        </w:rPr>
        <w:t xml:space="preserve">às </w:t>
      </w:r>
      <w:r w:rsidR="00015FF9">
        <w:rPr>
          <w:rFonts w:ascii="Verdana" w:hAnsi="Verdana"/>
          <w:sz w:val="18"/>
          <w:szCs w:val="18"/>
        </w:rPr>
        <w:t>SPE Garantia e as SPE Investidas</w:t>
      </w:r>
      <w:r w:rsidR="00E93E1D" w:rsidRPr="00B10D6E">
        <w:rPr>
          <w:rFonts w:ascii="Verdana" w:hAnsi="Verdana"/>
          <w:sz w:val="18"/>
          <w:szCs w:val="18"/>
        </w:rPr>
        <w:t>,</w:t>
      </w:r>
      <w:r w:rsidR="00973E47" w:rsidRPr="00B10D6E">
        <w:rPr>
          <w:rFonts w:ascii="Verdana" w:hAnsi="Verdana"/>
          <w:sz w:val="18"/>
          <w:szCs w:val="18"/>
        </w:rPr>
        <w:t xml:space="preserve"> </w:t>
      </w:r>
      <w:r w:rsidR="00F16C48" w:rsidRPr="00B10D6E">
        <w:rPr>
          <w:rFonts w:ascii="Verdana" w:hAnsi="Verdana"/>
          <w:sz w:val="18"/>
          <w:szCs w:val="18"/>
        </w:rPr>
        <w:t xml:space="preserve">conforme aplicável, </w:t>
      </w:r>
      <w:bookmarkStart w:id="212" w:name="_Hlk88585277"/>
      <w:r w:rsidRPr="00B10D6E">
        <w:rPr>
          <w:rFonts w:ascii="Verdana" w:hAnsi="Verdana"/>
          <w:sz w:val="18"/>
          <w:szCs w:val="18"/>
        </w:rPr>
        <w:t xml:space="preserve">de </w:t>
      </w:r>
      <w:r w:rsidR="00973E47" w:rsidRPr="00B10D6E">
        <w:rPr>
          <w:rFonts w:ascii="Verdana" w:hAnsi="Verdana"/>
          <w:sz w:val="18"/>
          <w:szCs w:val="18"/>
        </w:rPr>
        <w:t xml:space="preserve">(a)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tenha </w:t>
      </w:r>
      <w:r w:rsidR="00DD75DA" w:rsidRPr="00B10D6E">
        <w:rPr>
          <w:rFonts w:ascii="Verdana" w:hAnsi="Verdana"/>
          <w:sz w:val="18"/>
          <w:szCs w:val="18"/>
        </w:rPr>
        <w:t xml:space="preserve">ou </w:t>
      </w:r>
      <w:r w:rsidR="00AE5F97" w:rsidRPr="00B10D6E">
        <w:rPr>
          <w:rFonts w:ascii="Verdana" w:hAnsi="Verdana"/>
          <w:sz w:val="18"/>
          <w:szCs w:val="18"/>
        </w:rPr>
        <w:t xml:space="preserve">que </w:t>
      </w:r>
      <w:r w:rsidR="00DD75DA" w:rsidRPr="00B10D6E">
        <w:rPr>
          <w:rFonts w:ascii="Verdana" w:hAnsi="Verdana"/>
          <w:sz w:val="18"/>
          <w:szCs w:val="18"/>
        </w:rPr>
        <w:t>possa causar</w:t>
      </w:r>
      <w:r w:rsidR="00DD75DA" w:rsidRPr="00153B53">
        <w:rPr>
          <w:rFonts w:ascii="Verdana" w:hAnsi="Verdana"/>
          <w:sz w:val="18"/>
          <w:szCs w:val="18"/>
        </w:rPr>
        <w:t xml:space="preserve"> </w:t>
      </w:r>
      <w:r w:rsidR="00973E47" w:rsidRPr="00153B53">
        <w:rPr>
          <w:rFonts w:ascii="Verdana" w:hAnsi="Verdana"/>
          <w:sz w:val="18"/>
          <w:szCs w:val="18"/>
        </w:rPr>
        <w:t xml:space="preserve">um Efeito Adverso Relevante; ou (ii) visando a anular, alterar, invalidar, questionar ou de qualquer forma afetar </w:t>
      </w:r>
      <w:bookmarkEnd w:id="212"/>
      <w:r w:rsidR="00973E47" w:rsidRPr="00153B53">
        <w:rPr>
          <w:rFonts w:ascii="Verdana" w:hAnsi="Verdana"/>
          <w:sz w:val="18"/>
          <w:szCs w:val="18"/>
        </w:rPr>
        <w:t>esta Escritura de Emissão e/ou qualquer dos demais Documentos da</w:t>
      </w:r>
      <w:r w:rsidR="00373245" w:rsidRPr="00153B53">
        <w:rPr>
          <w:rFonts w:ascii="Verdana" w:hAnsi="Verdana"/>
          <w:sz w:val="18"/>
          <w:szCs w:val="18"/>
        </w:rPr>
        <w:t xml:space="preserve"> Operação</w:t>
      </w:r>
      <w:bookmarkEnd w:id="211"/>
      <w:r w:rsidR="00EE6BBB" w:rsidRPr="00153B53">
        <w:rPr>
          <w:rFonts w:ascii="Verdana" w:hAnsi="Verdana"/>
          <w:sz w:val="18"/>
          <w:szCs w:val="18"/>
        </w:rPr>
        <w:t>;</w:t>
      </w:r>
      <w:r w:rsidR="003E36B6" w:rsidRPr="00153B53">
        <w:rPr>
          <w:rFonts w:ascii="Verdana" w:hAnsi="Verdana"/>
          <w:sz w:val="18"/>
          <w:szCs w:val="18"/>
        </w:rPr>
        <w:t xml:space="preserve"> </w:t>
      </w:r>
    </w:p>
    <w:p w14:paraId="058563AE" w14:textId="77777777" w:rsidR="00EE6BBB" w:rsidRPr="00153B53" w:rsidRDefault="00EE6BBB" w:rsidP="007D5753">
      <w:pPr>
        <w:pStyle w:val="PargrafodaLista"/>
        <w:spacing w:after="0" w:line="320" w:lineRule="exact"/>
        <w:rPr>
          <w:rFonts w:ascii="Verdana" w:hAnsi="Verdana"/>
          <w:sz w:val="18"/>
          <w:szCs w:val="18"/>
        </w:rPr>
      </w:pPr>
    </w:p>
    <w:p w14:paraId="036013F5" w14:textId="7EBB217E" w:rsidR="00620868" w:rsidRPr="00620868" w:rsidRDefault="00EE6BBB" w:rsidP="008E6D9E">
      <w:pPr>
        <w:pStyle w:val="PargrafodaLista"/>
        <w:numPr>
          <w:ilvl w:val="2"/>
          <w:numId w:val="3"/>
        </w:numPr>
        <w:tabs>
          <w:tab w:val="left" w:pos="851"/>
        </w:tabs>
        <w:spacing w:after="0" w:line="320" w:lineRule="exact"/>
        <w:ind w:left="709" w:hanging="709"/>
        <w:rPr>
          <w:rFonts w:ascii="Verdana" w:hAnsi="Verdana"/>
          <w:sz w:val="18"/>
          <w:szCs w:val="18"/>
        </w:rPr>
      </w:pPr>
      <w:r w:rsidRPr="00153B53">
        <w:rPr>
          <w:rFonts w:ascii="Verdana" w:hAnsi="Verdana" w:cs="Calibri"/>
          <w:sz w:val="18"/>
          <w:szCs w:val="18"/>
        </w:rPr>
        <w:t>a Companhia</w:t>
      </w:r>
      <w:r w:rsidR="001B5A3F">
        <w:rPr>
          <w:rFonts w:ascii="Verdana" w:hAnsi="Verdana" w:cs="Calibri"/>
          <w:sz w:val="18"/>
          <w:szCs w:val="18"/>
        </w:rPr>
        <w:t>,</w:t>
      </w:r>
      <w:r w:rsidRPr="00153B53">
        <w:rPr>
          <w:rFonts w:ascii="Verdana" w:hAnsi="Verdana" w:cs="Calibri"/>
          <w:sz w:val="18"/>
          <w:szCs w:val="18"/>
        </w:rPr>
        <w:t xml:space="preserve"> </w:t>
      </w:r>
      <w:r w:rsidR="001B5A3F">
        <w:rPr>
          <w:rFonts w:ascii="Verdana" w:hAnsi="Verdana"/>
          <w:sz w:val="18"/>
          <w:szCs w:val="18"/>
        </w:rPr>
        <w:t xml:space="preserve">os Empreendimentos Imobiliários, </w:t>
      </w:r>
      <w:r w:rsidRPr="00153B53">
        <w:rPr>
          <w:rFonts w:ascii="Verdana" w:hAnsi="Verdana" w:cs="Calibri"/>
          <w:sz w:val="18"/>
          <w:szCs w:val="18"/>
        </w:rPr>
        <w:t>as SPEs Investidas</w:t>
      </w:r>
      <w:r w:rsidR="00FB35DF" w:rsidRPr="00FB35DF">
        <w:rPr>
          <w:rFonts w:ascii="Verdana" w:hAnsi="Verdana" w:cs="Calibri"/>
          <w:sz w:val="18"/>
          <w:szCs w:val="18"/>
        </w:rPr>
        <w:t xml:space="preserve"> </w:t>
      </w:r>
      <w:r w:rsidR="00FB35DF">
        <w:rPr>
          <w:rFonts w:ascii="Verdana" w:hAnsi="Verdana" w:cs="Calibri"/>
          <w:sz w:val="18"/>
          <w:szCs w:val="18"/>
        </w:rPr>
        <w:t>e as SPEs Garantia</w:t>
      </w:r>
      <w:r w:rsidRPr="00153B53">
        <w:rPr>
          <w:rFonts w:ascii="Verdana" w:hAnsi="Verdana" w:cs="Calibri"/>
          <w:sz w:val="18"/>
          <w:szCs w:val="18"/>
        </w:rPr>
        <w:t>, conforme o caso, possuem todas as autorizações, aprovações, licenças, permissões e alvarás necessários à implantação, desenvolvimento e operação dos Empreendimentos Imobiliários</w:t>
      </w:r>
      <w:r w:rsidR="00620868">
        <w:rPr>
          <w:rFonts w:ascii="Verdana" w:hAnsi="Verdana" w:cs="Calibri"/>
          <w:sz w:val="18"/>
          <w:szCs w:val="18"/>
        </w:rPr>
        <w:t>;</w:t>
      </w:r>
    </w:p>
    <w:p w14:paraId="17EA5827" w14:textId="77777777" w:rsidR="00620868" w:rsidRPr="00E4216D" w:rsidRDefault="00620868" w:rsidP="00E4216D">
      <w:pPr>
        <w:pStyle w:val="PargrafodaLista"/>
        <w:rPr>
          <w:rFonts w:ascii="Verdana" w:hAnsi="Verdana" w:cs="Calibri"/>
          <w:sz w:val="18"/>
          <w:szCs w:val="18"/>
        </w:rPr>
      </w:pPr>
    </w:p>
    <w:p w14:paraId="6CB76F3D" w14:textId="5EC721A3" w:rsidR="00272A06" w:rsidRPr="003D472A" w:rsidRDefault="00620868" w:rsidP="003D472A">
      <w:pPr>
        <w:pStyle w:val="PargrafodaLista"/>
        <w:numPr>
          <w:ilvl w:val="2"/>
          <w:numId w:val="3"/>
        </w:numPr>
        <w:tabs>
          <w:tab w:val="left" w:pos="851"/>
        </w:tabs>
        <w:spacing w:after="0" w:line="320" w:lineRule="exact"/>
        <w:ind w:left="709" w:hanging="709"/>
        <w:rPr>
          <w:rStyle w:val="Recuodecorpodetexto2Char"/>
          <w:rFonts w:ascii="Verdana" w:hAnsi="Verdana"/>
          <w:sz w:val="18"/>
          <w:szCs w:val="18"/>
        </w:rPr>
      </w:pPr>
      <w:r>
        <w:rPr>
          <w:rFonts w:ascii="Verdana" w:hAnsi="Verdana" w:cs="Calibri"/>
          <w:sz w:val="18"/>
          <w:szCs w:val="18"/>
        </w:rPr>
        <w:t>as notas fiscais dos valores destinados à reembolso, objeto da destinação de recursos desta Operação de Securitização, não foram e nem serão objeto de destinação de recursos em outras operações;</w:t>
      </w:r>
    </w:p>
    <w:p w14:paraId="543358DE" w14:textId="77777777" w:rsidR="00973E47" w:rsidRPr="00153B53" w:rsidRDefault="00973E47" w:rsidP="007D5753">
      <w:pPr>
        <w:spacing w:after="0" w:line="320" w:lineRule="exact"/>
        <w:ind w:left="709"/>
        <w:rPr>
          <w:rFonts w:ascii="Verdana" w:hAnsi="Verdana"/>
          <w:sz w:val="18"/>
          <w:szCs w:val="18"/>
        </w:rPr>
      </w:pPr>
    </w:p>
    <w:p w14:paraId="50E51118" w14:textId="16BAF382" w:rsidR="00A40428" w:rsidRPr="00153B53" w:rsidRDefault="00A40428" w:rsidP="007D5753">
      <w:pPr>
        <w:pStyle w:val="Ttulo2"/>
        <w:ind w:left="0" w:firstLine="0"/>
        <w:rPr>
          <w:color w:val="000000"/>
        </w:rPr>
      </w:pPr>
      <w:r w:rsidRPr="00153B53">
        <w:t xml:space="preserve">A </w:t>
      </w:r>
      <w:r w:rsidRPr="00153B53">
        <w:rPr>
          <w:color w:val="000000"/>
        </w:rPr>
        <w:t>Securitizadora</w:t>
      </w:r>
      <w:r w:rsidRPr="00153B53">
        <w:t>, neste ato, na Data de Emissão e na Data de Integralização, declara que</w:t>
      </w:r>
      <w:r w:rsidRPr="00153B53">
        <w:rPr>
          <w:color w:val="000000"/>
        </w:rPr>
        <w:t>:</w:t>
      </w:r>
    </w:p>
    <w:p w14:paraId="7ECD9464" w14:textId="77777777" w:rsidR="00A40428" w:rsidRPr="00153B53" w:rsidRDefault="00A40428" w:rsidP="007D5753">
      <w:pPr>
        <w:spacing w:after="0" w:line="320" w:lineRule="exact"/>
        <w:rPr>
          <w:rFonts w:ascii="Verdana" w:hAnsi="Verdana"/>
          <w:color w:val="000000"/>
          <w:sz w:val="18"/>
          <w:szCs w:val="18"/>
        </w:rPr>
      </w:pPr>
    </w:p>
    <w:p w14:paraId="2FC2B5E4" w14:textId="77777777"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é uma companhia securitizadora de créditos imobiliários devidamente registrada na CVM nos termos da Instrução CVM 414 e em funcionamento de acordo com a legislação e regulamentação em vigor;</w:t>
      </w:r>
    </w:p>
    <w:p w14:paraId="5BC8C584" w14:textId="77777777" w:rsidR="00A40428" w:rsidRPr="00153B53" w:rsidRDefault="00A40428" w:rsidP="007D5753">
      <w:pPr>
        <w:pStyle w:val="PargrafodaLista"/>
        <w:spacing w:after="0" w:line="320" w:lineRule="exact"/>
        <w:ind w:left="851"/>
        <w:rPr>
          <w:rFonts w:ascii="Verdana" w:hAnsi="Verdana"/>
          <w:color w:val="000000"/>
          <w:sz w:val="18"/>
          <w:szCs w:val="18"/>
        </w:rPr>
      </w:pPr>
    </w:p>
    <w:p w14:paraId="404E430D" w14:textId="77777777"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todos os alvarás, licenças, autorizações ou aprovações necessárias ao seu funcionamento foram regularmente obtidos e se encontram válidos; </w:t>
      </w:r>
    </w:p>
    <w:p w14:paraId="156F2B5B" w14:textId="77777777" w:rsidR="00A40428" w:rsidRPr="00153B53" w:rsidRDefault="00A40428" w:rsidP="007D5753">
      <w:pPr>
        <w:pStyle w:val="PargrafodaLista"/>
        <w:spacing w:after="0" w:line="320" w:lineRule="exact"/>
        <w:rPr>
          <w:rFonts w:ascii="Verdana" w:hAnsi="Verdana"/>
          <w:color w:val="000000"/>
          <w:sz w:val="18"/>
          <w:szCs w:val="18"/>
        </w:rPr>
      </w:pPr>
    </w:p>
    <w:p w14:paraId="64DF0F88" w14:textId="75541FFF"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está devidamente autorizada e obteve todas as licenças e autorizações necessárias à celebração </w:t>
      </w:r>
      <w:r w:rsidR="00715B96" w:rsidRPr="00153B53">
        <w:rPr>
          <w:rFonts w:ascii="Verdana" w:hAnsi="Verdana"/>
          <w:color w:val="000000"/>
          <w:sz w:val="18"/>
          <w:szCs w:val="18"/>
        </w:rPr>
        <w:t>desta Escritura de Emissão</w:t>
      </w:r>
      <w:r w:rsidRPr="00153B53">
        <w:rPr>
          <w:rFonts w:ascii="Verdana" w:hAnsi="Verdana"/>
          <w:color w:val="000000"/>
          <w:sz w:val="18"/>
          <w:szCs w:val="18"/>
        </w:rPr>
        <w:t>, à assunção e ao cumprimento das obrigações dele decorrentes, tendo sido satisfeitos todos os requisitos contratuais, legais e estatutários necessários para tanto;</w:t>
      </w:r>
    </w:p>
    <w:p w14:paraId="5C63CD90" w14:textId="77777777" w:rsidR="00A40428" w:rsidRPr="00153B53" w:rsidRDefault="00A40428" w:rsidP="007D5753">
      <w:pPr>
        <w:pStyle w:val="PargrafodaLista"/>
        <w:spacing w:after="0" w:line="320" w:lineRule="exact"/>
        <w:rPr>
          <w:rFonts w:ascii="Verdana" w:hAnsi="Verdana"/>
          <w:color w:val="000000"/>
          <w:sz w:val="18"/>
          <w:szCs w:val="18"/>
        </w:rPr>
      </w:pPr>
    </w:p>
    <w:p w14:paraId="7BD2027F" w14:textId="01ED2119"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a celebração </w:t>
      </w:r>
      <w:r w:rsidR="00715B96" w:rsidRPr="00153B53">
        <w:rPr>
          <w:rFonts w:ascii="Verdana" w:hAnsi="Verdana"/>
          <w:color w:val="000000"/>
          <w:sz w:val="18"/>
          <w:szCs w:val="18"/>
        </w:rPr>
        <w:t xml:space="preserve">desta Escritura de Emissão </w:t>
      </w:r>
      <w:r w:rsidRPr="00153B53">
        <w:rPr>
          <w:rFonts w:ascii="Verdana" w:hAnsi="Verdana"/>
          <w:color w:val="000000"/>
          <w:sz w:val="18"/>
          <w:szCs w:val="18"/>
        </w:rPr>
        <w:t xml:space="preserve">e o cumprimento das obrigações </w:t>
      </w:r>
      <w:r w:rsidR="00C56B91" w:rsidRPr="00153B53">
        <w:rPr>
          <w:rFonts w:ascii="Verdana" w:hAnsi="Verdana"/>
          <w:color w:val="000000"/>
          <w:sz w:val="18"/>
          <w:szCs w:val="18"/>
        </w:rPr>
        <w:t>nela</w:t>
      </w:r>
      <w:r w:rsidR="00EB4792" w:rsidRPr="00153B53">
        <w:rPr>
          <w:rFonts w:ascii="Verdana" w:hAnsi="Verdana"/>
          <w:color w:val="000000"/>
          <w:sz w:val="18"/>
          <w:szCs w:val="18"/>
        </w:rPr>
        <w:t xml:space="preserve"> </w:t>
      </w:r>
      <w:r w:rsidRPr="00153B53">
        <w:rPr>
          <w:rFonts w:ascii="Verdana" w:hAnsi="Verdana"/>
          <w:color w:val="000000"/>
          <w:sz w:val="18"/>
          <w:szCs w:val="18"/>
        </w:rPr>
        <w:t xml:space="preserve">assumidas (i) não violam qualquer disposição contida em seus documentos societários; (ii) não violam qualquer lei, regulamento, decisão judicial, administrativa ou arbitral, </w:t>
      </w:r>
      <w:r w:rsidRPr="00153B53">
        <w:rPr>
          <w:rFonts w:ascii="Verdana" w:hAnsi="Verdana"/>
          <w:color w:val="000000"/>
          <w:sz w:val="18"/>
          <w:szCs w:val="18"/>
        </w:rPr>
        <w:lastRenderedPageBreak/>
        <w:t>a que esteja vinculado; e (iii) não exigem consentimento, ação ou autorização de qualquer natureza que não tenha sido obtida;</w:t>
      </w:r>
    </w:p>
    <w:p w14:paraId="42B6C5A3" w14:textId="77777777" w:rsidR="00A40428" w:rsidRPr="00153B53" w:rsidRDefault="00A40428" w:rsidP="007D5753">
      <w:pPr>
        <w:pStyle w:val="PargrafodaLista"/>
        <w:spacing w:after="0" w:line="320" w:lineRule="exact"/>
        <w:rPr>
          <w:rFonts w:ascii="Verdana" w:hAnsi="Verdana"/>
          <w:color w:val="000000"/>
          <w:sz w:val="18"/>
          <w:szCs w:val="18"/>
        </w:rPr>
      </w:pPr>
    </w:p>
    <w:p w14:paraId="78C8CFA9" w14:textId="781A41E2"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os seus representantes legais ou mandatários que assinam est</w:t>
      </w:r>
      <w:r w:rsidR="00154EB7" w:rsidRPr="00153B53">
        <w:rPr>
          <w:rFonts w:ascii="Verdana" w:hAnsi="Verdana"/>
          <w:color w:val="000000"/>
          <w:sz w:val="18"/>
          <w:szCs w:val="18"/>
        </w:rPr>
        <w:t>a</w:t>
      </w:r>
      <w:r w:rsidRPr="00153B53">
        <w:rPr>
          <w:rFonts w:ascii="Verdana" w:hAnsi="Verdana"/>
          <w:color w:val="000000"/>
          <w:sz w:val="18"/>
          <w:szCs w:val="18"/>
        </w:rPr>
        <w:t xml:space="preserve"> </w:t>
      </w:r>
      <w:r w:rsidR="00154EB7" w:rsidRPr="00153B53">
        <w:rPr>
          <w:rFonts w:ascii="Verdana" w:hAnsi="Verdana"/>
          <w:color w:val="000000"/>
          <w:sz w:val="18"/>
          <w:szCs w:val="18"/>
        </w:rPr>
        <w:t>Escritura de Emissão</w:t>
      </w:r>
      <w:r w:rsidRPr="00153B53">
        <w:rPr>
          <w:rFonts w:ascii="Verdana" w:hAnsi="Verdana"/>
          <w:color w:val="000000"/>
          <w:sz w:val="18"/>
          <w:szCs w:val="18"/>
        </w:rPr>
        <w:t xml:space="preserve"> têm</w:t>
      </w:r>
      <w:r w:rsidR="00D71F55" w:rsidRPr="00153B53">
        <w:rPr>
          <w:rFonts w:ascii="Verdana" w:hAnsi="Verdana"/>
          <w:color w:val="000000"/>
          <w:sz w:val="18"/>
          <w:szCs w:val="18"/>
        </w:rPr>
        <w:t xml:space="preserve">, </w:t>
      </w:r>
      <w:r w:rsidR="00D71F55" w:rsidRPr="00153B53">
        <w:rPr>
          <w:rFonts w:ascii="Verdana" w:hAnsi="Verdana"/>
          <w:sz w:val="18"/>
          <w:szCs w:val="18"/>
        </w:rPr>
        <w:t>conforme o caso,</w:t>
      </w:r>
      <w:r w:rsidRPr="00153B53">
        <w:rPr>
          <w:rFonts w:ascii="Verdana" w:hAnsi="Verdana"/>
          <w:color w:val="000000"/>
          <w:sz w:val="18"/>
          <w:szCs w:val="18"/>
        </w:rPr>
        <w:t xml:space="preserve"> poderes </w:t>
      </w:r>
      <w:r w:rsidR="00D71F55" w:rsidRPr="00153B53">
        <w:rPr>
          <w:rFonts w:ascii="Verdana" w:hAnsi="Verdana"/>
          <w:color w:val="000000"/>
          <w:sz w:val="18"/>
          <w:szCs w:val="18"/>
        </w:rPr>
        <w:t xml:space="preserve">societários </w:t>
      </w:r>
      <w:r w:rsidRPr="00153B53">
        <w:rPr>
          <w:rFonts w:ascii="Verdana" w:hAnsi="Verdana"/>
          <w:color w:val="000000"/>
          <w:sz w:val="18"/>
          <w:szCs w:val="18"/>
        </w:rPr>
        <w:t xml:space="preserve">legitimamente outorgados para assumir em nome da </w:t>
      </w:r>
      <w:r w:rsidR="00154EB7" w:rsidRPr="00153B53">
        <w:rPr>
          <w:rFonts w:ascii="Verdana" w:hAnsi="Verdana"/>
          <w:color w:val="000000"/>
          <w:sz w:val="18"/>
          <w:szCs w:val="18"/>
        </w:rPr>
        <w:t>Securitizadora</w:t>
      </w:r>
      <w:r w:rsidRPr="00153B53">
        <w:rPr>
          <w:rFonts w:ascii="Verdana" w:hAnsi="Verdana"/>
          <w:color w:val="000000"/>
          <w:sz w:val="18"/>
          <w:szCs w:val="18"/>
        </w:rPr>
        <w:t xml:space="preserve"> as obrigações estabelecidas </w:t>
      </w:r>
      <w:r w:rsidR="00154EB7" w:rsidRPr="00153B53">
        <w:rPr>
          <w:rFonts w:ascii="Verdana" w:hAnsi="Verdana"/>
          <w:color w:val="000000"/>
          <w:sz w:val="18"/>
          <w:szCs w:val="18"/>
        </w:rPr>
        <w:t>nesta Escritura de Emissão</w:t>
      </w:r>
      <w:r w:rsidRPr="00153B53">
        <w:rPr>
          <w:rFonts w:ascii="Verdana" w:hAnsi="Verdana"/>
          <w:color w:val="000000"/>
          <w:sz w:val="18"/>
          <w:szCs w:val="18"/>
        </w:rPr>
        <w:t>;</w:t>
      </w:r>
    </w:p>
    <w:p w14:paraId="4AD3713E" w14:textId="77777777" w:rsidR="00A40428" w:rsidRPr="00153B53" w:rsidRDefault="00A40428" w:rsidP="007D5753">
      <w:pPr>
        <w:pStyle w:val="PargrafodaLista"/>
        <w:spacing w:after="0" w:line="320" w:lineRule="exact"/>
        <w:rPr>
          <w:rFonts w:ascii="Verdana" w:hAnsi="Verdana"/>
          <w:color w:val="000000"/>
          <w:sz w:val="18"/>
          <w:szCs w:val="18"/>
        </w:rPr>
      </w:pPr>
    </w:p>
    <w:p w14:paraId="2CAC3243" w14:textId="77777777"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bookmarkStart w:id="213" w:name="_Hlk89880430"/>
      <w:r w:rsidRPr="00153B53">
        <w:rPr>
          <w:rFonts w:ascii="Verdana" w:hAnsi="Verdana"/>
          <w:color w:val="000000"/>
          <w:sz w:val="18"/>
          <w:szCs w:val="18"/>
        </w:rPr>
        <w:t>(a) possui registro atualizado junto à CVM, (b) não apresenta pendências junto a esta instituição, bem como (c) até a presente data não tem conhecimento da existência de questionamento judiciais por parte de investidores</w:t>
      </w:r>
      <w:bookmarkEnd w:id="213"/>
      <w:r w:rsidRPr="00153B53">
        <w:rPr>
          <w:rFonts w:ascii="Verdana" w:hAnsi="Verdana"/>
          <w:color w:val="000000"/>
          <w:sz w:val="18"/>
          <w:szCs w:val="18"/>
        </w:rPr>
        <w:t>;</w:t>
      </w:r>
    </w:p>
    <w:p w14:paraId="65110CE7" w14:textId="77777777" w:rsidR="00A40428" w:rsidRPr="00153B53" w:rsidRDefault="00A40428" w:rsidP="007D5753">
      <w:pPr>
        <w:pStyle w:val="PargrafodaLista"/>
        <w:spacing w:after="0" w:line="320" w:lineRule="exact"/>
        <w:rPr>
          <w:rFonts w:ascii="Verdana" w:hAnsi="Verdana"/>
          <w:color w:val="000000"/>
          <w:sz w:val="18"/>
          <w:szCs w:val="18"/>
        </w:rPr>
      </w:pPr>
    </w:p>
    <w:p w14:paraId="5A28EE94" w14:textId="65744CB4"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não há qualquer ação judicial, procedimento administrativo ou arbitral, inquérito ou outro tipo de investigação governamental, cuja decisão desfavorável possa vir a afetar a capacidade da </w:t>
      </w:r>
      <w:r w:rsidR="00154EB7" w:rsidRPr="00153B53">
        <w:rPr>
          <w:rFonts w:ascii="Verdana" w:hAnsi="Verdana"/>
          <w:color w:val="000000"/>
          <w:sz w:val="18"/>
          <w:szCs w:val="18"/>
        </w:rPr>
        <w:t>Securitizadora</w:t>
      </w:r>
      <w:r w:rsidRPr="00153B53">
        <w:rPr>
          <w:rFonts w:ascii="Verdana" w:hAnsi="Verdana"/>
          <w:color w:val="000000"/>
          <w:sz w:val="18"/>
          <w:szCs w:val="18"/>
        </w:rPr>
        <w:t xml:space="preserve"> de cumpri</w:t>
      </w:r>
      <w:r w:rsidR="006F3F3B" w:rsidRPr="00153B53">
        <w:rPr>
          <w:rFonts w:ascii="Verdana" w:hAnsi="Verdana"/>
          <w:color w:val="000000"/>
          <w:sz w:val="18"/>
          <w:szCs w:val="18"/>
        </w:rPr>
        <w:t>r</w:t>
      </w:r>
      <w:r w:rsidRPr="00153B53">
        <w:rPr>
          <w:rFonts w:ascii="Verdana" w:hAnsi="Verdana"/>
          <w:color w:val="000000"/>
          <w:sz w:val="18"/>
          <w:szCs w:val="18"/>
        </w:rPr>
        <w:t xml:space="preserve"> as obrigações</w:t>
      </w:r>
      <w:r w:rsidR="004F7D0A" w:rsidRPr="00153B53">
        <w:rPr>
          <w:rFonts w:ascii="Verdana" w:hAnsi="Verdana"/>
          <w:color w:val="000000"/>
          <w:sz w:val="18"/>
          <w:szCs w:val="18"/>
        </w:rPr>
        <w:t xml:space="preserve"> por ela</w:t>
      </w:r>
      <w:r w:rsidRPr="00153B53">
        <w:rPr>
          <w:rFonts w:ascii="Verdana" w:hAnsi="Verdana"/>
          <w:color w:val="000000"/>
          <w:sz w:val="18"/>
          <w:szCs w:val="18"/>
        </w:rPr>
        <w:t xml:space="preserve"> </w:t>
      </w:r>
      <w:r w:rsidR="00582B3D" w:rsidRPr="00153B53">
        <w:rPr>
          <w:rFonts w:ascii="Verdana" w:hAnsi="Verdana"/>
          <w:color w:val="000000"/>
          <w:sz w:val="18"/>
          <w:szCs w:val="18"/>
        </w:rPr>
        <w:t xml:space="preserve">assumidas </w:t>
      </w:r>
      <w:r w:rsidRPr="00153B53">
        <w:rPr>
          <w:rFonts w:ascii="Verdana" w:hAnsi="Verdana"/>
          <w:color w:val="000000"/>
          <w:sz w:val="18"/>
          <w:szCs w:val="18"/>
        </w:rPr>
        <w:t>no âmbito dest</w:t>
      </w:r>
      <w:r w:rsidR="00154EB7" w:rsidRPr="00153B53">
        <w:rPr>
          <w:rFonts w:ascii="Verdana" w:hAnsi="Verdana"/>
          <w:color w:val="000000"/>
          <w:sz w:val="18"/>
          <w:szCs w:val="18"/>
        </w:rPr>
        <w:t>a</w:t>
      </w:r>
      <w:r w:rsidRPr="00153B53">
        <w:rPr>
          <w:rFonts w:ascii="Verdana" w:hAnsi="Verdana"/>
          <w:color w:val="000000"/>
          <w:sz w:val="18"/>
          <w:szCs w:val="18"/>
        </w:rPr>
        <w:t xml:space="preserve"> </w:t>
      </w:r>
      <w:r w:rsidR="00154EB7" w:rsidRPr="00153B53">
        <w:rPr>
          <w:rFonts w:ascii="Verdana" w:hAnsi="Verdana"/>
          <w:color w:val="000000"/>
          <w:sz w:val="18"/>
          <w:szCs w:val="18"/>
        </w:rPr>
        <w:t>Escritura de Emissão</w:t>
      </w:r>
      <w:r w:rsidRPr="00153B53">
        <w:rPr>
          <w:rFonts w:ascii="Verdana" w:hAnsi="Verdana"/>
          <w:color w:val="000000"/>
          <w:sz w:val="18"/>
          <w:szCs w:val="18"/>
        </w:rPr>
        <w:t>;</w:t>
      </w:r>
    </w:p>
    <w:p w14:paraId="6F559CD9" w14:textId="77777777" w:rsidR="00A40428" w:rsidRPr="00153B53" w:rsidRDefault="00A40428" w:rsidP="007D5753">
      <w:pPr>
        <w:pStyle w:val="PargrafodaLista"/>
        <w:spacing w:after="0" w:line="320" w:lineRule="exact"/>
        <w:rPr>
          <w:rFonts w:ascii="Verdana" w:hAnsi="Verdana"/>
          <w:color w:val="000000"/>
          <w:sz w:val="18"/>
          <w:szCs w:val="18"/>
        </w:rPr>
      </w:pPr>
    </w:p>
    <w:p w14:paraId="426F1F0D" w14:textId="77CE0053" w:rsidR="00A40428"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 xml:space="preserve">os Créditos Imobiliários </w:t>
      </w:r>
      <w:r w:rsidR="00154EB7" w:rsidRPr="00153B53">
        <w:rPr>
          <w:rFonts w:ascii="Verdana" w:hAnsi="Verdana"/>
          <w:color w:val="000000"/>
          <w:sz w:val="18"/>
          <w:szCs w:val="18"/>
        </w:rPr>
        <w:t xml:space="preserve">e os valores obtidos por meio das Debêntures </w:t>
      </w:r>
      <w:r w:rsidRPr="00153B53">
        <w:rPr>
          <w:rFonts w:ascii="Verdana" w:hAnsi="Verdana"/>
          <w:color w:val="000000"/>
          <w:sz w:val="18"/>
          <w:szCs w:val="18"/>
        </w:rPr>
        <w:t xml:space="preserve">destinam-se única e exclusivamente a compor o lastro para a emissão dos CRI e serão mantidos no respectivo Patrimônio Separado até a liquidação integral dos CRI; </w:t>
      </w:r>
    </w:p>
    <w:p w14:paraId="3C07170E" w14:textId="77777777" w:rsidR="00A40428" w:rsidRPr="00153B53" w:rsidRDefault="00A40428" w:rsidP="007D5753">
      <w:pPr>
        <w:pStyle w:val="PargrafodaLista"/>
        <w:spacing w:after="0" w:line="320" w:lineRule="exact"/>
        <w:rPr>
          <w:rFonts w:ascii="Verdana" w:hAnsi="Verdana"/>
          <w:color w:val="000000"/>
          <w:sz w:val="18"/>
          <w:szCs w:val="18"/>
        </w:rPr>
      </w:pPr>
    </w:p>
    <w:p w14:paraId="641EC0F6" w14:textId="77777777" w:rsidR="00CF23CC" w:rsidRPr="00153B53" w:rsidRDefault="00A40428"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color w:val="000000"/>
          <w:sz w:val="18"/>
          <w:szCs w:val="18"/>
        </w:rPr>
        <w:t>está ciente e concorda com todos os termos, prazos, cláusulas e condições d</w:t>
      </w:r>
      <w:r w:rsidR="00154EB7" w:rsidRPr="00153B53">
        <w:rPr>
          <w:rFonts w:ascii="Verdana" w:hAnsi="Verdana"/>
          <w:color w:val="000000"/>
          <w:sz w:val="18"/>
          <w:szCs w:val="18"/>
        </w:rPr>
        <w:t>esta</w:t>
      </w:r>
      <w:r w:rsidRPr="00153B53">
        <w:rPr>
          <w:rFonts w:ascii="Verdana" w:hAnsi="Verdana"/>
          <w:color w:val="000000"/>
          <w:sz w:val="18"/>
          <w:szCs w:val="18"/>
        </w:rPr>
        <w:t xml:space="preserve"> </w:t>
      </w:r>
      <w:r w:rsidRPr="00153B53">
        <w:rPr>
          <w:rFonts w:ascii="Verdana" w:hAnsi="Verdana"/>
          <w:snapToGrid w:val="0"/>
          <w:sz w:val="18"/>
          <w:szCs w:val="18"/>
        </w:rPr>
        <w:t xml:space="preserve">Escritura de </w:t>
      </w:r>
      <w:r w:rsidRPr="00153B53">
        <w:rPr>
          <w:rFonts w:ascii="Verdana" w:hAnsi="Verdana"/>
          <w:color w:val="000000"/>
          <w:sz w:val="18"/>
          <w:szCs w:val="18"/>
        </w:rPr>
        <w:t>Emissão</w:t>
      </w:r>
      <w:r w:rsidRPr="00153B53">
        <w:rPr>
          <w:rFonts w:ascii="Verdana" w:hAnsi="Verdana"/>
          <w:snapToGrid w:val="0"/>
          <w:sz w:val="18"/>
          <w:szCs w:val="18"/>
        </w:rPr>
        <w:t xml:space="preserve"> de Debêntures e dos demais Documentos da Operação</w:t>
      </w:r>
      <w:r w:rsidR="00CF23CC" w:rsidRPr="00153B53">
        <w:rPr>
          <w:rFonts w:ascii="Verdana" w:hAnsi="Verdana"/>
          <w:color w:val="000000"/>
          <w:sz w:val="18"/>
          <w:szCs w:val="18"/>
        </w:rPr>
        <w:t>;</w:t>
      </w:r>
    </w:p>
    <w:p w14:paraId="0ADD9734" w14:textId="77777777" w:rsidR="00CF23CC" w:rsidRPr="00153B53" w:rsidRDefault="00CF23CC" w:rsidP="007D5753">
      <w:pPr>
        <w:pStyle w:val="PargrafodaLista"/>
        <w:spacing w:after="0" w:line="320" w:lineRule="exact"/>
        <w:rPr>
          <w:rFonts w:ascii="Verdana" w:hAnsi="Verdana"/>
          <w:color w:val="000000"/>
          <w:sz w:val="18"/>
          <w:szCs w:val="18"/>
        </w:rPr>
      </w:pPr>
    </w:p>
    <w:p w14:paraId="3D455BDF" w14:textId="4E19D170" w:rsidR="00CF219E" w:rsidRPr="00153B53" w:rsidRDefault="00CF23CC"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Fonts w:ascii="Verdana" w:hAnsi="Verdana"/>
          <w:color w:val="000000"/>
          <w:sz w:val="18"/>
          <w:szCs w:val="18"/>
        </w:rPr>
      </w:pPr>
      <w:r w:rsidRPr="00153B53">
        <w:rPr>
          <w:rFonts w:ascii="Verdana" w:hAnsi="Verdana"/>
          <w:sz w:val="18"/>
          <w:szCs w:val="18"/>
        </w:rPr>
        <w:t>cumpre, e faz com que suas controladoras, controladas, coligadas e seus respectivos empregados agindo em seu nome, cumpram a Legislação Anticorrupção, na medida em que (a) mantém política própria para estabelecer procedimentos rigorosos de verificação de conformidade com a Legislação Anticorrupção; (b) </w:t>
      </w:r>
      <w:r w:rsidRPr="00153B53">
        <w:rPr>
          <w:rFonts w:ascii="Verdana" w:hAnsi="Verdana"/>
          <w:iCs/>
          <w:sz w:val="18"/>
          <w:szCs w:val="18"/>
        </w:rPr>
        <w:t>seus respectivos diretores e membros do conselho de administração, no estrito exercício das respectivas funções de administradores da Securitizadora e/ou de suas afiliadas, conforme o caso, observam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Securitizadora previamente ao início de sua atuação, conforme os limites estabelecidos em referida política; (e) caso tenha conhecimento de qualquer ato ou fato que viole aludidas normas, comunicará imediatamente o Agente Fiduciário dos CRI que</w:t>
      </w:r>
      <w:r w:rsidR="00CF219E" w:rsidRPr="00153B53">
        <w:rPr>
          <w:rFonts w:ascii="Verdana" w:hAnsi="Verdana"/>
          <w:iCs/>
          <w:sz w:val="18"/>
          <w:szCs w:val="18"/>
        </w:rPr>
        <w:t>, em conjunto com a Securitizadora,</w:t>
      </w:r>
      <w:r w:rsidRPr="00153B53">
        <w:rPr>
          <w:rFonts w:ascii="Verdana" w:hAnsi="Verdana"/>
          <w:iCs/>
          <w:sz w:val="18"/>
          <w:szCs w:val="18"/>
        </w:rPr>
        <w:t xml:space="preserve"> poderá tomar todas as providências que entender necessárias e cabíveis nos termos desta Escritura de Emissão e dos Documentos da Operação; (f) quando assim aplicáveis, cumpre todas as leis, regulamentos e políticas anticorrupção a que est</w:t>
      </w:r>
      <w:r w:rsidR="00CF219E" w:rsidRPr="00153B53">
        <w:rPr>
          <w:rFonts w:ascii="Verdana" w:hAnsi="Verdana"/>
          <w:iCs/>
          <w:sz w:val="18"/>
          <w:szCs w:val="18"/>
        </w:rPr>
        <w:t>á</w:t>
      </w:r>
      <w:r w:rsidRPr="00153B53">
        <w:rPr>
          <w:rFonts w:ascii="Verdana" w:hAnsi="Verdana"/>
          <w:iCs/>
          <w:sz w:val="18"/>
          <w:szCs w:val="18"/>
        </w:rPr>
        <w:t xml:space="preserve"> submetida, bem como as determinações e regras emanadas </w:t>
      </w:r>
      <w:r w:rsidRPr="00153B53">
        <w:rPr>
          <w:rFonts w:ascii="Verdana" w:hAnsi="Verdana"/>
          <w:iCs/>
          <w:sz w:val="18"/>
          <w:szCs w:val="18"/>
        </w:rPr>
        <w:lastRenderedPageBreak/>
        <w:t xml:space="preserve">por qualquer órgão ou entidade governamental a que estejam sujeitas, que tenham por finalidade o combate ou a mitigação dos riscos relacionados a práticas corruptas, atos lesivos, infrações ou crimes contra a ordem econômica ou tributária, de “lavagem” ou ocultação de bens, direitos e valores, ou contra o Sistema Financeiro Nacional, o </w:t>
      </w:r>
      <w:r w:rsidR="00926668" w:rsidRPr="00153B53">
        <w:rPr>
          <w:rFonts w:ascii="Verdana" w:hAnsi="Verdana"/>
          <w:iCs/>
          <w:sz w:val="18"/>
          <w:szCs w:val="18"/>
        </w:rPr>
        <w:t>mercado de capitai</w:t>
      </w:r>
      <w:r w:rsidRPr="00153B53">
        <w:rPr>
          <w:rFonts w:ascii="Verdana" w:hAnsi="Verdana"/>
          <w:iCs/>
          <w:sz w:val="18"/>
          <w:szCs w:val="18"/>
        </w:rPr>
        <w:t>s ou a administração pública, nacional ou estrangeira, incluindo, sem limitação, atos ilícitos que possam ensejar responsabilidade administrativa, civil ou criminal nos termos da Legislação Anticorrupção</w:t>
      </w:r>
      <w:r w:rsidR="00CF219E" w:rsidRPr="00153B53">
        <w:rPr>
          <w:rFonts w:ascii="Verdana" w:hAnsi="Verdana"/>
          <w:iCs/>
          <w:sz w:val="18"/>
          <w:szCs w:val="18"/>
        </w:rPr>
        <w:t>;</w:t>
      </w:r>
    </w:p>
    <w:p w14:paraId="0EBD381A" w14:textId="77777777" w:rsidR="00CF219E" w:rsidRPr="00153B53" w:rsidRDefault="00CF219E" w:rsidP="007D5753">
      <w:pPr>
        <w:pStyle w:val="PargrafodaLista"/>
        <w:widowControl w:val="0"/>
        <w:adjustRightInd w:val="0"/>
        <w:spacing w:after="0" w:line="320" w:lineRule="exact"/>
        <w:ind w:left="0"/>
        <w:contextualSpacing w:val="0"/>
        <w:textAlignment w:val="baseline"/>
        <w:rPr>
          <w:rFonts w:ascii="Verdana" w:hAnsi="Verdana"/>
          <w:color w:val="000000"/>
          <w:sz w:val="18"/>
          <w:szCs w:val="18"/>
        </w:rPr>
      </w:pPr>
    </w:p>
    <w:p w14:paraId="770C4C0C" w14:textId="34EF7048" w:rsidR="00A40428" w:rsidRPr="00153B53" w:rsidRDefault="00CF219E" w:rsidP="008E6D9E">
      <w:pPr>
        <w:pStyle w:val="PargrafodaLista"/>
        <w:widowControl w:val="0"/>
        <w:numPr>
          <w:ilvl w:val="6"/>
          <w:numId w:val="11"/>
        </w:numPr>
        <w:tabs>
          <w:tab w:val="clear" w:pos="1701"/>
        </w:tabs>
        <w:adjustRightInd w:val="0"/>
        <w:spacing w:after="0" w:line="320" w:lineRule="exact"/>
        <w:ind w:left="709" w:hanging="709"/>
        <w:contextualSpacing w:val="0"/>
        <w:textAlignment w:val="baseline"/>
        <w:rPr>
          <w:rStyle w:val="DeltaViewInsertion"/>
          <w:rFonts w:ascii="Verdana" w:hAnsi="Verdana"/>
          <w:color w:val="000000"/>
          <w:sz w:val="18"/>
          <w:szCs w:val="18"/>
          <w:u w:val="none"/>
        </w:rPr>
      </w:pPr>
      <w:r w:rsidRPr="00153B53">
        <w:rPr>
          <w:rStyle w:val="DeltaViewInsertion"/>
          <w:rFonts w:ascii="Verdana" w:eastAsia="Arial Unicode MS" w:hAnsi="Verdana"/>
          <w:color w:val="auto"/>
          <w:sz w:val="18"/>
          <w:szCs w:val="18"/>
          <w:u w:val="none"/>
        </w:rPr>
        <w:t>não existem, nesta data, contra a Securitizadora, condenação em processos judiciais ou administrativos relacionados a infrações ambientais ou crimes ambientais ou ao emprego de trabalho escravo ou infantil;</w:t>
      </w:r>
    </w:p>
    <w:p w14:paraId="7ED63D45" w14:textId="77777777" w:rsidR="00CF219E" w:rsidRPr="00153B53" w:rsidRDefault="00CF219E" w:rsidP="007D5753">
      <w:pPr>
        <w:pStyle w:val="PargrafodaLista"/>
        <w:widowControl w:val="0"/>
        <w:adjustRightInd w:val="0"/>
        <w:spacing w:after="0" w:line="320" w:lineRule="exact"/>
        <w:ind w:left="0"/>
        <w:contextualSpacing w:val="0"/>
        <w:textAlignment w:val="baseline"/>
        <w:rPr>
          <w:rFonts w:ascii="Verdana" w:hAnsi="Verdana"/>
          <w:color w:val="000000"/>
          <w:sz w:val="18"/>
          <w:szCs w:val="18"/>
        </w:rPr>
      </w:pPr>
    </w:p>
    <w:bookmarkEnd w:id="179"/>
    <w:p w14:paraId="63F85DC3" w14:textId="1166D6E9" w:rsidR="00973E47" w:rsidRDefault="004B7991" w:rsidP="007D5753">
      <w:pPr>
        <w:pStyle w:val="Ttulo2"/>
        <w:ind w:left="0" w:firstLine="0"/>
      </w:pPr>
      <w:r w:rsidRPr="00153B53">
        <w:t>Caso quaisquer das declarações aqui prestadas tornem-se total ou parcialmente inverídicas, incompletas ou incorretas, em relação à data em que foram prestadas, a</w:t>
      </w:r>
      <w:r w:rsidR="005B4FB7" w:rsidRPr="00153B53">
        <w:t>s Partes</w:t>
      </w:r>
      <w:r w:rsidRPr="00153B53">
        <w:t xml:space="preserve"> </w:t>
      </w:r>
      <w:r w:rsidR="005B4FB7" w:rsidRPr="00153B53">
        <w:rPr>
          <w:color w:val="000000"/>
        </w:rPr>
        <w:t xml:space="preserve">se obrigam a comunicar à outra Parte </w:t>
      </w:r>
      <w:r w:rsidRPr="00153B53">
        <w:t>em até 2 (dois) Dias Úteis da data de sua ciência acerca de tal fato</w:t>
      </w:r>
      <w:r w:rsidR="00973E47" w:rsidRPr="00153B53">
        <w:t>.</w:t>
      </w:r>
    </w:p>
    <w:p w14:paraId="4A31F408" w14:textId="77777777" w:rsidR="00973E47" w:rsidRPr="00153B53" w:rsidRDefault="00973E47" w:rsidP="007D5753">
      <w:pPr>
        <w:spacing w:after="0" w:line="320" w:lineRule="exact"/>
        <w:rPr>
          <w:rFonts w:ascii="Verdana" w:hAnsi="Verdana"/>
          <w:sz w:val="18"/>
          <w:szCs w:val="18"/>
        </w:rPr>
      </w:pPr>
    </w:p>
    <w:p w14:paraId="796BA9D9" w14:textId="7558E50A" w:rsidR="00460FB3" w:rsidRPr="00153B53" w:rsidRDefault="00D152E8" w:rsidP="007D5753">
      <w:pPr>
        <w:pStyle w:val="Ttulo1"/>
        <w:rPr>
          <w:b w:val="0"/>
          <w:smallCaps w:val="0"/>
        </w:rPr>
      </w:pPr>
      <w:bookmarkStart w:id="214" w:name="_Ref384312323"/>
      <w:r w:rsidRPr="00153B53">
        <w:t>DESPESAS</w:t>
      </w:r>
      <w:r w:rsidR="00B36E0C" w:rsidRPr="00153B53">
        <w:t>, FUNDO DE DESPESAS E FUNDO DE RESERVA</w:t>
      </w:r>
    </w:p>
    <w:p w14:paraId="325FECF5" w14:textId="77777777" w:rsidR="00460FB3" w:rsidRPr="00153B53" w:rsidRDefault="00460FB3" w:rsidP="007D5753">
      <w:pPr>
        <w:keepNext/>
        <w:spacing w:after="0" w:line="320" w:lineRule="exact"/>
        <w:rPr>
          <w:rFonts w:ascii="Verdana" w:hAnsi="Verdana"/>
          <w:b/>
          <w:smallCaps/>
          <w:sz w:val="18"/>
          <w:szCs w:val="18"/>
        </w:rPr>
      </w:pPr>
    </w:p>
    <w:p w14:paraId="65A9CC64" w14:textId="6D78503C" w:rsidR="000B418F" w:rsidRPr="00153B53" w:rsidRDefault="000B418F" w:rsidP="007D5753">
      <w:pPr>
        <w:pStyle w:val="Ttulo2"/>
        <w:ind w:left="0" w:firstLine="0"/>
      </w:pPr>
      <w:r w:rsidRPr="00153B53">
        <w:t>As despesas abaixo listadas (em conjunto, “</w:t>
      </w:r>
      <w:r w:rsidRPr="00153B53">
        <w:rPr>
          <w:u w:val="single"/>
        </w:rPr>
        <w:t>Despesas</w:t>
      </w:r>
      <w:r w:rsidRPr="00153B53">
        <w:t xml:space="preserve">”) serão arcadas diretamente ou indiretamente pela Companhia. As despesas </w:t>
      </w:r>
      <w:r w:rsidRPr="00153B53">
        <w:rPr>
          <w:i/>
        </w:rPr>
        <w:t>flat</w:t>
      </w:r>
      <w:r w:rsidRPr="00153B53">
        <w:t>, devidas até o 5º (quinto) Dia Útil contado da primeira Data de Integralização dos CRI (“</w:t>
      </w:r>
      <w:r w:rsidRPr="00153B53">
        <w:rPr>
          <w:u w:val="single"/>
        </w:rPr>
        <w:t>Despesas Flat</w:t>
      </w:r>
      <w:r w:rsidRPr="00153B53">
        <w:t>”), serão pagas pelo Debenturista, por conta e ordem da Companhia, com recursos retidos do valor a ser pago a título de integralização das Debêntures. As demais despesas serão pagas pelo Debenturista, por conta e ordem da Companhia, com recursos do Fundo de Despesas (conforme definido abaixo), sendo que os valores da remuneração devida a</w:t>
      </w:r>
      <w:r w:rsidR="00480837" w:rsidRPr="00153B53">
        <w:t>o Coordenador Líder</w:t>
      </w:r>
      <w:r w:rsidRPr="00153B53">
        <w:t xml:space="preserve"> serão devidos e pagos nos termos previstos no Contrato de Distribuição:</w:t>
      </w:r>
    </w:p>
    <w:p w14:paraId="280F2DF3" w14:textId="0267ACF0" w:rsidR="000B418F" w:rsidRPr="00153B53" w:rsidRDefault="000B418F" w:rsidP="007D5753">
      <w:pPr>
        <w:pStyle w:val="PargrafodaLista"/>
        <w:spacing w:after="0" w:line="320" w:lineRule="exact"/>
        <w:rPr>
          <w:rFonts w:ascii="Verdana" w:hAnsi="Verdana"/>
          <w:sz w:val="18"/>
          <w:szCs w:val="18"/>
        </w:rPr>
      </w:pPr>
      <w:r w:rsidRPr="00153B53">
        <w:rPr>
          <w:rFonts w:ascii="Verdana" w:hAnsi="Verdana"/>
          <w:color w:val="000000"/>
          <w:sz w:val="18"/>
          <w:szCs w:val="18"/>
        </w:rPr>
        <w:t xml:space="preserve"> </w:t>
      </w:r>
    </w:p>
    <w:p w14:paraId="7016DF52" w14:textId="696296AC" w:rsidR="000D2A68" w:rsidRPr="00153B53" w:rsidRDefault="000B418F"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remuneração da Securitizadora, nos seguintes termos</w:t>
      </w:r>
      <w:r w:rsidR="000D2A68" w:rsidRPr="00153B53">
        <w:rPr>
          <w:rFonts w:ascii="Verdana" w:hAnsi="Verdana"/>
          <w:color w:val="000000"/>
          <w:sz w:val="18"/>
          <w:szCs w:val="18"/>
        </w:rPr>
        <w:t>:</w:t>
      </w:r>
    </w:p>
    <w:p w14:paraId="388251F0" w14:textId="77777777" w:rsidR="000D2A68" w:rsidRPr="00153B53" w:rsidRDefault="000D2A68" w:rsidP="007D5753">
      <w:pPr>
        <w:pStyle w:val="PargrafodaLista"/>
        <w:spacing w:after="0" w:line="320" w:lineRule="exact"/>
        <w:rPr>
          <w:rFonts w:ascii="Verdana" w:hAnsi="Verdana"/>
          <w:sz w:val="18"/>
          <w:szCs w:val="18"/>
        </w:rPr>
      </w:pPr>
    </w:p>
    <w:p w14:paraId="7A8E357B" w14:textId="53C65109" w:rsidR="000D2A68" w:rsidRPr="00153B53" w:rsidRDefault="000D2A6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sz w:val="18"/>
          <w:szCs w:val="18"/>
        </w:rPr>
        <w:t xml:space="preserve">pela </w:t>
      </w:r>
      <w:r w:rsidR="00A84F13" w:rsidRPr="00153B53">
        <w:rPr>
          <w:rFonts w:ascii="Verdana" w:hAnsi="Verdana"/>
          <w:sz w:val="18"/>
          <w:szCs w:val="18"/>
        </w:rPr>
        <w:t>estruturação da emissão dos CRI, será devida parcela única no valor de R$</w:t>
      </w:r>
      <w:r w:rsidR="00D152E8" w:rsidRPr="00153B53">
        <w:rPr>
          <w:rFonts w:ascii="Verdana" w:hAnsi="Verdana"/>
          <w:sz w:val="18"/>
          <w:szCs w:val="18"/>
        </w:rPr>
        <w:t xml:space="preserve"> </w:t>
      </w:r>
      <w:r w:rsidR="00AB7A85">
        <w:rPr>
          <w:rFonts w:ascii="Verdana" w:hAnsi="Verdana"/>
          <w:sz w:val="18"/>
          <w:szCs w:val="18"/>
        </w:rPr>
        <w:t>50.000,00</w:t>
      </w:r>
      <w:r w:rsidR="00AB7A85" w:rsidRPr="00153B53">
        <w:rPr>
          <w:rFonts w:ascii="Verdana" w:hAnsi="Verdana"/>
          <w:sz w:val="18"/>
          <w:szCs w:val="18"/>
        </w:rPr>
        <w:t xml:space="preserve"> (</w:t>
      </w:r>
      <w:r w:rsidR="00AB7A85">
        <w:rPr>
          <w:rFonts w:ascii="Verdana" w:hAnsi="Verdana"/>
          <w:sz w:val="18"/>
          <w:szCs w:val="18"/>
        </w:rPr>
        <w:t>cinquenta mil reais</w:t>
      </w:r>
      <w:r w:rsidR="005E0DB0" w:rsidRPr="00153B53">
        <w:rPr>
          <w:rFonts w:ascii="Verdana" w:hAnsi="Verdana"/>
          <w:sz w:val="18"/>
          <w:szCs w:val="18"/>
        </w:rPr>
        <w:t xml:space="preserve">), </w:t>
      </w:r>
      <w:r w:rsidR="00A84F13" w:rsidRPr="00153B53">
        <w:rPr>
          <w:rFonts w:ascii="Verdana" w:hAnsi="Verdana"/>
          <w:sz w:val="18"/>
          <w:szCs w:val="18"/>
        </w:rPr>
        <w:t>a ser paga à Securitizadora ou a quem esta indicar até o 1º (primeiro) Dia Útil contado da primeira data de subscrição e integralização dos CRI, inclusive em caso de rescisão desta Escritura de Emissão</w:t>
      </w:r>
      <w:r w:rsidRPr="00153B53">
        <w:rPr>
          <w:rFonts w:ascii="Verdana" w:hAnsi="Verdana"/>
          <w:sz w:val="18"/>
          <w:szCs w:val="18"/>
        </w:rPr>
        <w:t>;</w:t>
      </w:r>
    </w:p>
    <w:p w14:paraId="3CA6B2F5" w14:textId="77777777" w:rsidR="00862553" w:rsidRPr="00153B53" w:rsidRDefault="00862553" w:rsidP="007D5753">
      <w:pPr>
        <w:pStyle w:val="PargrafodaLista"/>
        <w:keepNext/>
        <w:spacing w:after="0" w:line="320" w:lineRule="exact"/>
        <w:ind w:left="1134"/>
        <w:rPr>
          <w:rFonts w:ascii="Verdana" w:hAnsi="Verdana"/>
          <w:sz w:val="18"/>
          <w:szCs w:val="18"/>
        </w:rPr>
      </w:pPr>
    </w:p>
    <w:p w14:paraId="622C43D5" w14:textId="36129956" w:rsidR="00862553" w:rsidRPr="00153B53" w:rsidRDefault="00862553"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color w:val="000000"/>
          <w:sz w:val="18"/>
          <w:szCs w:val="18"/>
        </w:rPr>
        <w:t xml:space="preserve">pela </w:t>
      </w:r>
      <w:r w:rsidR="00A84F13" w:rsidRPr="00153B53">
        <w:rPr>
          <w:rFonts w:ascii="Verdana" w:hAnsi="Verdana"/>
          <w:color w:val="000000"/>
          <w:sz w:val="18"/>
          <w:szCs w:val="18"/>
        </w:rPr>
        <w:t xml:space="preserve">administração da carteira fiduciária, em virtude da securitização dos Créditos Imobiliários representados pela CCI, bem como diante do disposto na Lei nº 9.514 e nos atos e instruções emanados da CVM, que estabelecem as obrigações da Securitizadora, durante o período de vigência dos CRI, serão </w:t>
      </w:r>
      <w:r w:rsidR="00A84F13" w:rsidRPr="00153B53">
        <w:rPr>
          <w:rFonts w:ascii="Verdana" w:hAnsi="Verdana"/>
          <w:color w:val="000000"/>
          <w:sz w:val="18"/>
          <w:szCs w:val="18"/>
        </w:rPr>
        <w:lastRenderedPageBreak/>
        <w:t xml:space="preserve">devidas parcelas mensais no valor de R$ </w:t>
      </w:r>
      <w:r w:rsidR="00AB7A85">
        <w:rPr>
          <w:rFonts w:ascii="Verdana" w:hAnsi="Verdana"/>
          <w:sz w:val="18"/>
          <w:szCs w:val="18"/>
        </w:rPr>
        <w:t>2.800,00</w:t>
      </w:r>
      <w:r w:rsidR="00AB7A85" w:rsidRPr="00153B53">
        <w:rPr>
          <w:rFonts w:ascii="Verdana" w:hAnsi="Verdana"/>
          <w:sz w:val="18"/>
          <w:szCs w:val="18"/>
        </w:rPr>
        <w:t xml:space="preserve"> (</w:t>
      </w:r>
      <w:r w:rsidR="00AB7A85">
        <w:rPr>
          <w:rFonts w:ascii="Verdana" w:hAnsi="Verdana"/>
          <w:sz w:val="18"/>
          <w:szCs w:val="18"/>
        </w:rPr>
        <w:t>dois mil e oitocentos reais</w:t>
      </w:r>
      <w:r w:rsidR="00AB7A85" w:rsidRPr="00153B53">
        <w:rPr>
          <w:rFonts w:ascii="Verdana" w:hAnsi="Verdana"/>
          <w:sz w:val="18"/>
          <w:szCs w:val="18"/>
        </w:rPr>
        <w:t>)</w:t>
      </w:r>
      <w:r w:rsidR="005E0DB0" w:rsidRPr="00153B53">
        <w:rPr>
          <w:rFonts w:ascii="Verdana" w:hAnsi="Verdana"/>
          <w:color w:val="000000"/>
          <w:sz w:val="18"/>
          <w:szCs w:val="18"/>
        </w:rPr>
        <w:t xml:space="preserve">, </w:t>
      </w:r>
      <w:r w:rsidR="00A84F13" w:rsidRPr="00153B53">
        <w:rPr>
          <w:rFonts w:ascii="Verdana" w:hAnsi="Verdana"/>
          <w:color w:val="000000"/>
          <w:sz w:val="18"/>
          <w:szCs w:val="18"/>
        </w:rPr>
        <w:t xml:space="preserve">devendo a primeira parcela a ser paga à Securitizadora no 1º (primeiro) Dia Útil contado da primeira data de subscrição e integralização dos CRI, e as demais, na mesma data dos meses subsequentes até o resgate total dos CRI, atualizadas anualmente, a partir da data do primeiro pagamento, pela variação acumulada do IPCA, ou na falta deste, ou, ainda, na impossibilidade de sua utilização, pelo índice que vier a substituí-lo, calculadas </w:t>
      </w:r>
      <w:r w:rsidR="00A84F13" w:rsidRPr="00153B53">
        <w:rPr>
          <w:rFonts w:ascii="Verdana" w:hAnsi="Verdana"/>
          <w:i/>
          <w:color w:val="000000"/>
          <w:sz w:val="18"/>
          <w:szCs w:val="18"/>
        </w:rPr>
        <w:t>pro rata die</w:t>
      </w:r>
      <w:r w:rsidR="00A84F13" w:rsidRPr="00153B53">
        <w:rPr>
          <w:rFonts w:ascii="Verdana" w:hAnsi="Verdana"/>
          <w:color w:val="000000"/>
          <w:sz w:val="18"/>
          <w:szCs w:val="18"/>
        </w:rPr>
        <w:t xml:space="preserve">, se necessário. A remuneração para a Securitizadora será devida mesmo após o vencimento final dos CRI, caso esta ainda esteja atuando, a qual será calculada </w:t>
      </w:r>
      <w:r w:rsidR="00A84F13" w:rsidRPr="00153B53">
        <w:rPr>
          <w:rFonts w:ascii="Verdana" w:hAnsi="Verdana"/>
          <w:i/>
          <w:color w:val="000000"/>
          <w:sz w:val="18"/>
          <w:szCs w:val="18"/>
        </w:rPr>
        <w:t>pro rata die</w:t>
      </w:r>
      <w:r w:rsidR="00A84F13" w:rsidRPr="00153B53">
        <w:rPr>
          <w:rFonts w:ascii="Verdana" w:hAnsi="Verdana"/>
          <w:color w:val="000000"/>
          <w:sz w:val="18"/>
          <w:szCs w:val="18"/>
        </w:rPr>
        <w:t>. O montante relacionado à administração da carteira fiduciária terá um acréscimo equivalente a 100% (cem por cento) durante a ocorrência de eventual reestruturação dos termos e condições da emissão das Debêntures e/ou no caso da ocorrência de um Evento de Inadimplemento das Debêntures e, consequentemente, de Resgate Antecipado dos CRI</w:t>
      </w:r>
      <w:r w:rsidRPr="00153B53">
        <w:rPr>
          <w:rFonts w:ascii="Verdana" w:hAnsi="Verdana"/>
          <w:color w:val="000000"/>
          <w:sz w:val="18"/>
          <w:szCs w:val="18"/>
        </w:rPr>
        <w:t>; e</w:t>
      </w:r>
    </w:p>
    <w:p w14:paraId="7AD0BA26" w14:textId="77777777" w:rsidR="006B3B71" w:rsidRPr="00153B53" w:rsidRDefault="006B3B71" w:rsidP="007D5753">
      <w:pPr>
        <w:pStyle w:val="PargrafodaLista"/>
        <w:spacing w:after="0" w:line="320" w:lineRule="exact"/>
        <w:rPr>
          <w:rFonts w:ascii="Verdana" w:hAnsi="Verdana"/>
          <w:sz w:val="18"/>
          <w:szCs w:val="18"/>
        </w:rPr>
      </w:pPr>
    </w:p>
    <w:p w14:paraId="34823552" w14:textId="38AF3798" w:rsidR="006B3B71" w:rsidRPr="00153B53" w:rsidRDefault="006B3B71"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sz w:val="18"/>
          <w:szCs w:val="18"/>
        </w:rPr>
        <w:t>as despesas mencionadas nas alíneas “(</w:t>
      </w:r>
      <w:r w:rsidR="00003739" w:rsidRPr="00153B53">
        <w:rPr>
          <w:rFonts w:ascii="Verdana" w:hAnsi="Verdana"/>
          <w:sz w:val="18"/>
          <w:szCs w:val="18"/>
        </w:rPr>
        <w:t>a</w:t>
      </w:r>
      <w:r w:rsidRPr="00153B53">
        <w:rPr>
          <w:rFonts w:ascii="Verdana" w:hAnsi="Verdana"/>
          <w:sz w:val="18"/>
          <w:szCs w:val="18"/>
        </w:rPr>
        <w:t xml:space="preserve">)” </w:t>
      </w:r>
      <w:r w:rsidR="00C562B9" w:rsidRPr="00153B53">
        <w:rPr>
          <w:rFonts w:ascii="Verdana" w:hAnsi="Verdana"/>
          <w:sz w:val="18"/>
          <w:szCs w:val="18"/>
        </w:rPr>
        <w:t xml:space="preserve">e </w:t>
      </w:r>
      <w:r w:rsidRPr="00153B53">
        <w:rPr>
          <w:rFonts w:ascii="Verdana" w:hAnsi="Verdana"/>
          <w:sz w:val="18"/>
          <w:szCs w:val="18"/>
        </w:rPr>
        <w:t>“(</w:t>
      </w:r>
      <w:r w:rsidR="00C562B9" w:rsidRPr="00153B53">
        <w:rPr>
          <w:rFonts w:ascii="Verdana" w:hAnsi="Verdana"/>
          <w:sz w:val="18"/>
          <w:szCs w:val="18"/>
        </w:rPr>
        <w:t>b</w:t>
      </w:r>
      <w:r w:rsidRPr="00153B53">
        <w:rPr>
          <w:rFonts w:ascii="Verdana" w:hAnsi="Verdana"/>
          <w:sz w:val="18"/>
          <w:szCs w:val="18"/>
        </w:rPr>
        <w:t>)” acima serão acrescidas do Imposto Sobre Serviços de Qualquer Natureza – ISS, da Contribuição Social sobre o Lucro Líquido – CSLL, da Contribuição ao Programa de Integração Social – PIS, da Contribuição para o Financiamento da Seguridade Social – COFINS, Imposto de Renda Retido na Fonte – IRRF e de quaisquer outros tributos que venham a incidir sobre a remuneração, nas alí</w:t>
      </w:r>
      <w:r w:rsidR="00D47D08" w:rsidRPr="00153B53">
        <w:rPr>
          <w:rFonts w:ascii="Verdana" w:hAnsi="Verdana"/>
          <w:sz w:val="18"/>
          <w:szCs w:val="18"/>
        </w:rPr>
        <w:t>quotas</w:t>
      </w:r>
      <w:r w:rsidRPr="00153B53">
        <w:rPr>
          <w:rFonts w:ascii="Verdana" w:hAnsi="Verdana"/>
          <w:sz w:val="18"/>
          <w:szCs w:val="18"/>
        </w:rPr>
        <w:t xml:space="preserve"> vigentes na data de cada pagamento.</w:t>
      </w:r>
    </w:p>
    <w:p w14:paraId="02446BD3" w14:textId="77777777" w:rsidR="000D2A68" w:rsidRPr="00153B53" w:rsidRDefault="000D2A68" w:rsidP="007D5753">
      <w:pPr>
        <w:keepNext/>
        <w:spacing w:after="0" w:line="320" w:lineRule="exact"/>
        <w:rPr>
          <w:rFonts w:ascii="Verdana" w:hAnsi="Verdana"/>
          <w:sz w:val="18"/>
          <w:szCs w:val="18"/>
        </w:rPr>
      </w:pPr>
    </w:p>
    <w:p w14:paraId="15E939BF" w14:textId="14D18232" w:rsidR="00460FB3" w:rsidRPr="00153B53" w:rsidRDefault="006B3B71" w:rsidP="008E6D9E">
      <w:pPr>
        <w:pStyle w:val="PargrafodaLista"/>
        <w:keepNext/>
        <w:numPr>
          <w:ilvl w:val="6"/>
          <w:numId w:val="5"/>
        </w:numPr>
        <w:tabs>
          <w:tab w:val="clear" w:pos="1701"/>
        </w:tabs>
        <w:spacing w:after="0" w:line="320" w:lineRule="exact"/>
        <w:ind w:left="709" w:hanging="709"/>
        <w:rPr>
          <w:rFonts w:ascii="Verdana" w:hAnsi="Verdana"/>
          <w:smallCaps/>
          <w:sz w:val="18"/>
          <w:szCs w:val="18"/>
        </w:rPr>
      </w:pPr>
      <w:r w:rsidRPr="00153B53">
        <w:rPr>
          <w:rFonts w:ascii="Verdana" w:hAnsi="Verdana"/>
          <w:color w:val="000000"/>
          <w:sz w:val="18"/>
          <w:szCs w:val="18"/>
        </w:rPr>
        <w:t xml:space="preserve">remuneração da </w:t>
      </w:r>
      <w:r w:rsidR="00DD253E" w:rsidRPr="00153B53">
        <w:rPr>
          <w:rFonts w:ascii="Verdana" w:hAnsi="Verdana"/>
          <w:color w:val="000000"/>
          <w:sz w:val="18"/>
          <w:szCs w:val="18"/>
        </w:rPr>
        <w:t>Instituição Custodiante</w:t>
      </w:r>
      <w:r w:rsidRPr="00153B53">
        <w:rPr>
          <w:rFonts w:ascii="Verdana" w:hAnsi="Verdana"/>
          <w:color w:val="000000"/>
          <w:sz w:val="18"/>
          <w:szCs w:val="18"/>
        </w:rPr>
        <w:t>, pelos serviços prestados nos termos da Escritura de Emissão de CCI, nos seguintes termos:</w:t>
      </w:r>
    </w:p>
    <w:p w14:paraId="2F5921CB" w14:textId="77777777" w:rsidR="00437062" w:rsidRPr="00153B53" w:rsidRDefault="00437062" w:rsidP="007D5753">
      <w:pPr>
        <w:pStyle w:val="PargrafodaLista"/>
        <w:keepNext/>
        <w:spacing w:after="0" w:line="320" w:lineRule="exact"/>
        <w:ind w:left="0"/>
        <w:rPr>
          <w:rFonts w:ascii="Verdana" w:hAnsi="Verdana"/>
          <w:smallCaps/>
          <w:sz w:val="18"/>
          <w:szCs w:val="18"/>
        </w:rPr>
      </w:pPr>
    </w:p>
    <w:p w14:paraId="09722538" w14:textId="71ABAFA7" w:rsidR="00437062" w:rsidRPr="00153B53"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mallCaps/>
          <w:sz w:val="18"/>
          <w:szCs w:val="18"/>
        </w:rPr>
      </w:pPr>
      <w:r w:rsidRPr="00153B53">
        <w:rPr>
          <w:rFonts w:ascii="Verdana" w:hAnsi="Verdana"/>
          <w:color w:val="000000"/>
          <w:sz w:val="18"/>
          <w:szCs w:val="18"/>
        </w:rPr>
        <w:t xml:space="preserve">pela implantação e registro da CCI, será devida parcela única no valor de </w:t>
      </w:r>
      <w:r w:rsidR="00E958B7" w:rsidRPr="004652C4">
        <w:rPr>
          <w:rFonts w:ascii="Verdana" w:hAnsi="Verdana"/>
          <w:sz w:val="18"/>
          <w:szCs w:val="18"/>
        </w:rPr>
        <w:t>R$</w:t>
      </w:r>
      <w:r w:rsidR="00E958B7" w:rsidRPr="004652C4">
        <w:rPr>
          <w:rFonts w:ascii="Verdana" w:hAnsi="Verdana"/>
          <w:color w:val="000000"/>
          <w:sz w:val="18"/>
          <w:szCs w:val="18"/>
        </w:rPr>
        <w:t> </w:t>
      </w:r>
      <w:r w:rsidR="00E958B7">
        <w:rPr>
          <w:rFonts w:ascii="Verdana" w:hAnsi="Verdana"/>
          <w:sz w:val="18"/>
          <w:szCs w:val="18"/>
        </w:rPr>
        <w:t>1.500</w:t>
      </w:r>
      <w:r w:rsidR="00E958B7" w:rsidRPr="004652C4">
        <w:rPr>
          <w:rFonts w:ascii="Verdana" w:hAnsi="Verdana"/>
          <w:sz w:val="18"/>
          <w:szCs w:val="18"/>
        </w:rPr>
        <w:t>,00 (</w:t>
      </w:r>
      <w:r w:rsidR="00E958B7">
        <w:rPr>
          <w:rFonts w:ascii="Verdana" w:hAnsi="Verdana"/>
          <w:sz w:val="18"/>
          <w:szCs w:val="18"/>
        </w:rPr>
        <w:t xml:space="preserve">mil e quinhentos </w:t>
      </w:r>
      <w:r w:rsidR="00E958B7" w:rsidRPr="004652C4">
        <w:rPr>
          <w:rFonts w:ascii="Verdana" w:hAnsi="Verdana"/>
          <w:sz w:val="18"/>
          <w:szCs w:val="18"/>
        </w:rPr>
        <w:t xml:space="preserve">reais), </w:t>
      </w:r>
      <w:r w:rsidRPr="00153B53">
        <w:rPr>
          <w:rFonts w:ascii="Verdana" w:hAnsi="Verdana"/>
          <w:color w:val="000000"/>
          <w:sz w:val="18"/>
          <w:szCs w:val="18"/>
        </w:rPr>
        <w:t>a ser paga até o 5º (quinto) Dia Útil contado da primeira data de integralização dos CRI</w:t>
      </w:r>
      <w:r w:rsidRPr="00153B53">
        <w:rPr>
          <w:rFonts w:ascii="Verdana" w:hAnsi="Verdana"/>
          <w:sz w:val="18"/>
          <w:szCs w:val="18"/>
        </w:rPr>
        <w:t xml:space="preserve"> </w:t>
      </w:r>
      <w:r w:rsidRPr="00153B53">
        <w:rPr>
          <w:rFonts w:ascii="Verdana" w:hAnsi="Verdana"/>
          <w:color w:val="000000"/>
          <w:sz w:val="18"/>
          <w:szCs w:val="18"/>
        </w:rPr>
        <w:t>ou em 30 (trinta) dias a contar da presente data, o que ocorrer primeiro</w:t>
      </w:r>
      <w:r w:rsidR="00437062" w:rsidRPr="00153B53">
        <w:rPr>
          <w:rFonts w:ascii="Verdana" w:hAnsi="Verdana"/>
          <w:color w:val="000000"/>
          <w:sz w:val="18"/>
          <w:szCs w:val="18"/>
        </w:rPr>
        <w:t>;</w:t>
      </w:r>
    </w:p>
    <w:p w14:paraId="7B0A78DB" w14:textId="77777777" w:rsidR="00437062" w:rsidRPr="00153B53" w:rsidRDefault="00437062" w:rsidP="007D5753">
      <w:pPr>
        <w:pStyle w:val="PargrafodaLista"/>
        <w:keepNext/>
        <w:spacing w:after="0" w:line="320" w:lineRule="exact"/>
        <w:ind w:left="1134"/>
        <w:rPr>
          <w:rFonts w:ascii="Verdana" w:hAnsi="Verdana"/>
          <w:smallCaps/>
          <w:sz w:val="18"/>
          <w:szCs w:val="18"/>
        </w:rPr>
      </w:pPr>
    </w:p>
    <w:p w14:paraId="61AD15E4" w14:textId="51A60430" w:rsidR="00B26EF8" w:rsidRPr="008F2000"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z w:val="18"/>
          <w:szCs w:val="18"/>
        </w:rPr>
      </w:pPr>
      <w:bookmarkStart w:id="215" w:name="_Hlk88553741"/>
      <w:r w:rsidRPr="00153B53">
        <w:rPr>
          <w:rFonts w:ascii="Verdana" w:hAnsi="Verdana"/>
          <w:sz w:val="18"/>
          <w:szCs w:val="18"/>
        </w:rPr>
        <w:t xml:space="preserve">pela custódia da </w:t>
      </w:r>
      <w:r w:rsidRPr="00153B53">
        <w:rPr>
          <w:rFonts w:ascii="Verdana" w:hAnsi="Verdana"/>
          <w:color w:val="000000"/>
          <w:sz w:val="18"/>
          <w:szCs w:val="18"/>
        </w:rPr>
        <w:t>Escritura</w:t>
      </w:r>
      <w:r w:rsidRPr="00153B53">
        <w:rPr>
          <w:rFonts w:ascii="Verdana" w:hAnsi="Verdana"/>
          <w:sz w:val="18"/>
          <w:szCs w:val="18"/>
        </w:rPr>
        <w:t xml:space="preserve"> de Emissão de CCI, serão devidas parcelas anuais no valor de R$ </w:t>
      </w:r>
      <w:r w:rsidR="00AB7A85">
        <w:rPr>
          <w:rFonts w:ascii="Verdana" w:hAnsi="Verdana"/>
          <w:sz w:val="18"/>
          <w:szCs w:val="18"/>
        </w:rPr>
        <w:t>2.000,00</w:t>
      </w:r>
      <w:r w:rsidR="00AB7A85" w:rsidRPr="00153B53">
        <w:rPr>
          <w:rFonts w:ascii="Verdana" w:hAnsi="Verdana"/>
          <w:sz w:val="18"/>
          <w:szCs w:val="18"/>
        </w:rPr>
        <w:t xml:space="preserve"> (</w:t>
      </w:r>
      <w:r w:rsidR="00AB7A85">
        <w:rPr>
          <w:rFonts w:ascii="Verdana" w:hAnsi="Verdana"/>
          <w:sz w:val="18"/>
          <w:szCs w:val="18"/>
        </w:rPr>
        <w:t>dois mil reais</w:t>
      </w:r>
      <w:r w:rsidR="00AB7A85" w:rsidRPr="00153B53">
        <w:rPr>
          <w:rFonts w:ascii="Verdana" w:hAnsi="Verdana"/>
          <w:sz w:val="18"/>
          <w:szCs w:val="18"/>
        </w:rPr>
        <w:t>)</w:t>
      </w:r>
      <w:r w:rsidRPr="00153B53">
        <w:rPr>
          <w:rFonts w:ascii="Verdana" w:hAnsi="Verdana"/>
          <w:sz w:val="18"/>
          <w:szCs w:val="18"/>
        </w:rPr>
        <w:t xml:space="preserve">, devendo a primeira ser paga até o 5º (quinto) Dia Útil contado da primeira data de integralização dos CRI ou em </w:t>
      </w:r>
      <w:r w:rsidR="00AB7A85" w:rsidRPr="00153B53">
        <w:rPr>
          <w:rFonts w:ascii="Verdana" w:hAnsi="Verdana"/>
          <w:sz w:val="18"/>
          <w:szCs w:val="18"/>
        </w:rPr>
        <w:t>3</w:t>
      </w:r>
      <w:r w:rsidR="00AB7A85">
        <w:rPr>
          <w:rFonts w:ascii="Verdana" w:hAnsi="Verdana"/>
          <w:sz w:val="18"/>
          <w:szCs w:val="18"/>
        </w:rPr>
        <w:t>60</w:t>
      </w:r>
      <w:r w:rsidR="00AB7A85" w:rsidRPr="00153B53">
        <w:rPr>
          <w:rFonts w:ascii="Verdana" w:hAnsi="Verdana"/>
          <w:sz w:val="18"/>
          <w:szCs w:val="18"/>
        </w:rPr>
        <w:t xml:space="preserve"> (</w:t>
      </w:r>
      <w:r w:rsidR="00AB7A85">
        <w:rPr>
          <w:rFonts w:ascii="Verdana" w:hAnsi="Verdana"/>
          <w:sz w:val="18"/>
          <w:szCs w:val="18"/>
        </w:rPr>
        <w:t>trezentos e sessenta</w:t>
      </w:r>
      <w:r w:rsidRPr="00153B53">
        <w:rPr>
          <w:rFonts w:ascii="Verdana" w:hAnsi="Verdana"/>
          <w:sz w:val="18"/>
          <w:szCs w:val="18"/>
        </w:rPr>
        <w:t xml:space="preserve">) dias a contar da presente data, o que ocorrer primeiro, e as demais na mesma data dos anos subsequentes, atualizadas anualmente pela variação acumulada do IPCA na falta deste, ou ainda na impossibilidade de sua utilização, pelo índice que vier a substituí-lo, a partir da </w:t>
      </w:r>
      <w:r w:rsidRPr="008F2000">
        <w:rPr>
          <w:rFonts w:ascii="Verdana" w:hAnsi="Verdana"/>
          <w:sz w:val="18"/>
          <w:szCs w:val="18"/>
        </w:rPr>
        <w:t xml:space="preserve">data do primeiro </w:t>
      </w:r>
      <w:r w:rsidRPr="008F2000">
        <w:rPr>
          <w:rFonts w:ascii="Verdana" w:hAnsi="Verdana"/>
          <w:sz w:val="18"/>
          <w:szCs w:val="18"/>
        </w:rPr>
        <w:lastRenderedPageBreak/>
        <w:t xml:space="preserve">pagamento até as datas de pagamento seguintes, calculada </w:t>
      </w:r>
      <w:r w:rsidRPr="008F2000">
        <w:rPr>
          <w:rFonts w:ascii="Verdana" w:hAnsi="Verdana"/>
          <w:i/>
          <w:sz w:val="18"/>
          <w:szCs w:val="18"/>
        </w:rPr>
        <w:t>pro rata die</w:t>
      </w:r>
      <w:r w:rsidRPr="008F2000">
        <w:rPr>
          <w:rFonts w:ascii="Verdana" w:hAnsi="Verdana"/>
          <w:sz w:val="18"/>
          <w:szCs w:val="18"/>
        </w:rPr>
        <w:t>, se necessário</w:t>
      </w:r>
      <w:bookmarkEnd w:id="215"/>
      <w:r w:rsidRPr="008F2000">
        <w:rPr>
          <w:rFonts w:ascii="Verdana" w:hAnsi="Verdana"/>
          <w:sz w:val="18"/>
          <w:szCs w:val="18"/>
        </w:rPr>
        <w:t>;</w:t>
      </w:r>
      <w:r w:rsidR="00AB7A85" w:rsidRPr="008F2000">
        <w:rPr>
          <w:rFonts w:ascii="Verdana" w:hAnsi="Verdana"/>
          <w:sz w:val="18"/>
          <w:szCs w:val="18"/>
        </w:rPr>
        <w:t xml:space="preserve"> </w:t>
      </w:r>
    </w:p>
    <w:p w14:paraId="482DB327" w14:textId="77777777" w:rsidR="00B26EF8" w:rsidRPr="00153B53" w:rsidRDefault="00B26EF8" w:rsidP="007D5753">
      <w:pPr>
        <w:pStyle w:val="PargrafodaLista"/>
        <w:spacing w:after="0" w:line="320" w:lineRule="exact"/>
        <w:rPr>
          <w:rFonts w:ascii="Verdana" w:hAnsi="Verdana"/>
          <w:sz w:val="18"/>
          <w:szCs w:val="18"/>
        </w:rPr>
      </w:pPr>
    </w:p>
    <w:p w14:paraId="4A187470" w14:textId="77777777" w:rsidR="00B26EF8" w:rsidRPr="00153B53"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z w:val="18"/>
          <w:szCs w:val="18"/>
        </w:rPr>
      </w:pPr>
      <w:r w:rsidRPr="00153B53">
        <w:rPr>
          <w:rFonts w:ascii="Verdana" w:hAnsi="Verdana"/>
          <w:color w:val="000000"/>
          <w:sz w:val="18"/>
          <w:szCs w:val="18"/>
        </w:rPr>
        <w:t>a remuneração citada acima não inclui despesas consideradas necessárias ao exercício da função de Instituição Custodiante, mediante pagamento das respectivas cobranças acompanhadas dos respectivos comprovantes, emitidas diretamente em nome da Companhia ou mediante reembolso à Securitizadora caso este tenha arcado com os recursos do Patrimônio Separado dos CRI, após prévia aprovação, quais sejam: publicações em geral, notificações, despesas cartorárias, fotocópias, digitalizações e envio de documentos; e</w:t>
      </w:r>
    </w:p>
    <w:p w14:paraId="2737CAB9" w14:textId="77777777" w:rsidR="00B26EF8" w:rsidRPr="00153B53" w:rsidRDefault="00B26EF8" w:rsidP="007D5753">
      <w:pPr>
        <w:pStyle w:val="PargrafodaLista"/>
        <w:spacing w:after="0" w:line="320" w:lineRule="exact"/>
        <w:rPr>
          <w:rFonts w:ascii="Verdana" w:hAnsi="Verdana"/>
          <w:sz w:val="18"/>
          <w:szCs w:val="18"/>
        </w:rPr>
      </w:pPr>
    </w:p>
    <w:p w14:paraId="116756AA" w14:textId="2C9E37C6" w:rsidR="00437062" w:rsidRPr="00153B53" w:rsidRDefault="00B26EF8" w:rsidP="008E6D9E">
      <w:pPr>
        <w:pStyle w:val="PargrafodaLista"/>
        <w:keepNext/>
        <w:numPr>
          <w:ilvl w:val="7"/>
          <w:numId w:val="5"/>
        </w:numPr>
        <w:tabs>
          <w:tab w:val="clear" w:pos="2126"/>
          <w:tab w:val="num" w:pos="1560"/>
        </w:tabs>
        <w:spacing w:after="0" w:line="320" w:lineRule="exact"/>
        <w:ind w:left="1418" w:hanging="709"/>
        <w:rPr>
          <w:rFonts w:ascii="Verdana" w:hAnsi="Verdana"/>
          <w:sz w:val="18"/>
          <w:szCs w:val="18"/>
        </w:rPr>
      </w:pPr>
      <w:r w:rsidRPr="00153B53">
        <w:rPr>
          <w:rFonts w:ascii="Verdana" w:hAnsi="Verdana"/>
          <w:color w:val="000000"/>
          <w:sz w:val="18"/>
          <w:szCs w:val="18"/>
        </w:rPr>
        <w:t>os valores indicados nos itens “(a)” a “(c)” acima serão acrescidos do Imposto Sobre Serviços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w:t>
      </w:r>
      <w:r w:rsidR="00D47D08" w:rsidRPr="00153B53">
        <w:rPr>
          <w:rFonts w:ascii="Verdana" w:hAnsi="Verdana"/>
          <w:color w:val="000000"/>
          <w:sz w:val="18"/>
          <w:szCs w:val="18"/>
        </w:rPr>
        <w:t>quotas</w:t>
      </w:r>
      <w:r w:rsidRPr="00153B53">
        <w:rPr>
          <w:rFonts w:ascii="Verdana" w:hAnsi="Verdana"/>
          <w:color w:val="000000"/>
          <w:sz w:val="18"/>
          <w:szCs w:val="18"/>
        </w:rPr>
        <w:t xml:space="preserve"> vigentes na data de cada pagamento</w:t>
      </w:r>
      <w:r w:rsidR="00437062" w:rsidRPr="00153B53">
        <w:rPr>
          <w:rFonts w:ascii="Verdana" w:hAnsi="Verdana"/>
          <w:color w:val="000000"/>
          <w:sz w:val="18"/>
          <w:szCs w:val="18"/>
        </w:rPr>
        <w:t>.</w:t>
      </w:r>
    </w:p>
    <w:p w14:paraId="4474617E" w14:textId="77777777" w:rsidR="00437062" w:rsidRPr="00153B53" w:rsidRDefault="00437062" w:rsidP="007D5753">
      <w:pPr>
        <w:pStyle w:val="PargrafodaLista"/>
        <w:spacing w:after="0" w:line="320" w:lineRule="exact"/>
        <w:rPr>
          <w:rFonts w:ascii="Verdana" w:hAnsi="Verdana"/>
          <w:sz w:val="18"/>
          <w:szCs w:val="18"/>
        </w:rPr>
      </w:pPr>
    </w:p>
    <w:p w14:paraId="3FCCFF48" w14:textId="77777777" w:rsidR="00437062" w:rsidRPr="00153B53" w:rsidRDefault="00437062" w:rsidP="008E6D9E">
      <w:pPr>
        <w:pStyle w:val="PargrafodaLista"/>
        <w:keepNext/>
        <w:numPr>
          <w:ilvl w:val="6"/>
          <w:numId w:val="5"/>
        </w:numPr>
        <w:tabs>
          <w:tab w:val="clear" w:pos="1701"/>
        </w:tabs>
        <w:spacing w:after="0" w:line="320" w:lineRule="exact"/>
        <w:ind w:left="709" w:hanging="709"/>
        <w:rPr>
          <w:rFonts w:ascii="Verdana" w:hAnsi="Verdana"/>
          <w:sz w:val="18"/>
          <w:szCs w:val="18"/>
        </w:rPr>
      </w:pPr>
      <w:bookmarkStart w:id="216" w:name="_Hlk98524842"/>
      <w:r w:rsidRPr="00153B53">
        <w:rPr>
          <w:rFonts w:ascii="Verdana" w:hAnsi="Verdana"/>
          <w:color w:val="000000"/>
          <w:sz w:val="18"/>
          <w:szCs w:val="18"/>
        </w:rPr>
        <w:t>remuneração do Agente Fiduciário dos CRI, pelos serviços prestados no Termo de Securitização, nos seguintes termos:</w:t>
      </w:r>
    </w:p>
    <w:p w14:paraId="366A4533" w14:textId="77777777" w:rsidR="00330B9E" w:rsidRPr="00153B53" w:rsidRDefault="00330B9E" w:rsidP="007D5753">
      <w:pPr>
        <w:pStyle w:val="PargrafodaLista"/>
        <w:keepNext/>
        <w:spacing w:after="0" w:line="320" w:lineRule="exact"/>
        <w:ind w:left="0"/>
        <w:rPr>
          <w:rFonts w:ascii="Verdana" w:hAnsi="Verdana"/>
          <w:sz w:val="18"/>
          <w:szCs w:val="18"/>
        </w:rPr>
      </w:pPr>
    </w:p>
    <w:p w14:paraId="13F0CA13" w14:textId="7CAD761D" w:rsidR="00B26EF8" w:rsidRPr="00153B53" w:rsidRDefault="00B26EF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bookmarkStart w:id="217" w:name="_Hlk89184957"/>
      <w:r w:rsidRPr="00153B53">
        <w:rPr>
          <w:rFonts w:ascii="Verdana" w:hAnsi="Verdana"/>
          <w:sz w:val="18"/>
          <w:szCs w:val="18"/>
        </w:rPr>
        <w:t xml:space="preserve">pela implantação dos CRI, </w:t>
      </w:r>
      <w:r w:rsidRPr="00E958B7">
        <w:rPr>
          <w:rFonts w:ascii="Verdana" w:hAnsi="Verdana"/>
          <w:color w:val="000000"/>
          <w:sz w:val="18"/>
          <w:szCs w:val="18"/>
        </w:rPr>
        <w:t xml:space="preserve">parcela única de </w:t>
      </w:r>
      <w:r w:rsidR="00E958B7" w:rsidRPr="00AD7613">
        <w:rPr>
          <w:rFonts w:ascii="Verdana" w:hAnsi="Verdana"/>
          <w:sz w:val="18"/>
          <w:szCs w:val="18"/>
        </w:rPr>
        <w:t xml:space="preserve">R$ </w:t>
      </w:r>
      <w:r w:rsidR="00E958B7">
        <w:rPr>
          <w:rFonts w:ascii="Verdana" w:hAnsi="Verdana"/>
          <w:sz w:val="18"/>
          <w:szCs w:val="18"/>
        </w:rPr>
        <w:t>4.000 (quatro mil reais)</w:t>
      </w:r>
      <w:r w:rsidR="008F3DF7">
        <w:rPr>
          <w:rFonts w:ascii="Verdana" w:hAnsi="Verdana"/>
          <w:sz w:val="18"/>
          <w:szCs w:val="18"/>
        </w:rPr>
        <w:t xml:space="preserve"> </w:t>
      </w:r>
      <w:r w:rsidRPr="00E958B7">
        <w:rPr>
          <w:rFonts w:ascii="Verdana" w:hAnsi="Verdana"/>
          <w:color w:val="000000"/>
          <w:sz w:val="18"/>
          <w:szCs w:val="18"/>
        </w:rPr>
        <w:t>equivalente a uma</w:t>
      </w:r>
      <w:r w:rsidRPr="00153B53">
        <w:rPr>
          <w:rFonts w:ascii="Verdana" w:hAnsi="Verdana"/>
          <w:color w:val="000000"/>
          <w:sz w:val="18"/>
          <w:szCs w:val="18"/>
        </w:rPr>
        <w:t xml:space="preserve"> parcela de implantação, devida até o 5º (quinto) Dia Útil a contar da data da primeira integralização dos CRI ou em 30 (trinta) dias a contar da presente data</w:t>
      </w:r>
      <w:bookmarkEnd w:id="217"/>
      <w:r w:rsidRPr="00153B53">
        <w:rPr>
          <w:rFonts w:ascii="Verdana" w:hAnsi="Verdana"/>
          <w:color w:val="000000"/>
          <w:sz w:val="18"/>
          <w:szCs w:val="18"/>
        </w:rPr>
        <w:t>;</w:t>
      </w:r>
    </w:p>
    <w:p w14:paraId="1784E551" w14:textId="77777777" w:rsidR="00B26EF8" w:rsidRPr="00153B53" w:rsidRDefault="00B26EF8" w:rsidP="007D5753">
      <w:pPr>
        <w:pStyle w:val="PargrafodaLista"/>
        <w:keepNext/>
        <w:spacing w:after="0" w:line="320" w:lineRule="exact"/>
        <w:ind w:left="1134"/>
        <w:rPr>
          <w:rFonts w:ascii="Verdana" w:hAnsi="Verdana"/>
          <w:sz w:val="18"/>
          <w:szCs w:val="18"/>
        </w:rPr>
      </w:pPr>
    </w:p>
    <w:p w14:paraId="605E008F" w14:textId="25159852" w:rsidR="00B26EF8" w:rsidRPr="00153B53" w:rsidRDefault="00104D80"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bookmarkStart w:id="218" w:name="_Hlk89184976"/>
      <w:r w:rsidRPr="00153B53">
        <w:rPr>
          <w:rFonts w:ascii="Verdana" w:hAnsi="Verdana"/>
          <w:color w:val="000000"/>
          <w:sz w:val="18"/>
          <w:szCs w:val="18"/>
        </w:rPr>
        <w:t xml:space="preserve">pelos serviços prestados durante a vigência dos CRI, serão devidas </w:t>
      </w:r>
      <w:bookmarkStart w:id="219" w:name="_Hlk98524948"/>
      <w:r w:rsidRPr="00153B53">
        <w:rPr>
          <w:rFonts w:ascii="Verdana" w:hAnsi="Verdana"/>
          <w:color w:val="000000"/>
          <w:sz w:val="18"/>
          <w:szCs w:val="18"/>
        </w:rPr>
        <w:t xml:space="preserve">parcelas </w:t>
      </w:r>
      <w:r>
        <w:rPr>
          <w:rFonts w:ascii="Verdana" w:hAnsi="Verdana"/>
          <w:color w:val="000000"/>
          <w:sz w:val="18"/>
          <w:szCs w:val="18"/>
        </w:rPr>
        <w:t xml:space="preserve">trimestrais de R$ </w:t>
      </w:r>
      <w:r w:rsidR="000255F0">
        <w:rPr>
          <w:rFonts w:ascii="Verdana" w:hAnsi="Verdana"/>
          <w:color w:val="000000"/>
          <w:sz w:val="18"/>
          <w:szCs w:val="18"/>
        </w:rPr>
        <w:t>4.500,00 (quatro mil e quinhentos reais)</w:t>
      </w:r>
      <w:r w:rsidR="00793C89">
        <w:rPr>
          <w:rFonts w:ascii="Verdana" w:hAnsi="Verdana"/>
          <w:color w:val="000000"/>
          <w:sz w:val="18"/>
          <w:szCs w:val="18"/>
        </w:rPr>
        <w:t xml:space="preserve">, </w:t>
      </w:r>
      <w:r>
        <w:rPr>
          <w:rFonts w:ascii="Verdana" w:hAnsi="Verdana"/>
          <w:color w:val="000000"/>
          <w:sz w:val="18"/>
          <w:szCs w:val="18"/>
        </w:rPr>
        <w:t>cujo</w:t>
      </w:r>
      <w:r w:rsidRPr="00153B53">
        <w:rPr>
          <w:rFonts w:ascii="Verdana" w:hAnsi="Verdana"/>
          <w:color w:val="000000"/>
          <w:sz w:val="18"/>
          <w:szCs w:val="18"/>
        </w:rPr>
        <w:t xml:space="preserve">  valor</w:t>
      </w:r>
      <w:r>
        <w:rPr>
          <w:rFonts w:ascii="Verdana" w:hAnsi="Verdana"/>
          <w:color w:val="000000"/>
          <w:sz w:val="18"/>
          <w:szCs w:val="18"/>
        </w:rPr>
        <w:t xml:space="preserve"> anual corresponde</w:t>
      </w:r>
      <w:r w:rsidRPr="00153B53">
        <w:rPr>
          <w:rFonts w:ascii="Verdana" w:hAnsi="Verdana"/>
          <w:color w:val="000000"/>
          <w:sz w:val="18"/>
          <w:szCs w:val="18"/>
        </w:rPr>
        <w:t xml:space="preserve"> </w:t>
      </w:r>
      <w:r>
        <w:rPr>
          <w:rFonts w:ascii="Verdana" w:hAnsi="Verdana"/>
          <w:color w:val="000000"/>
          <w:sz w:val="18"/>
          <w:szCs w:val="18"/>
        </w:rPr>
        <w:t>a</w:t>
      </w:r>
      <w:r w:rsidRPr="00153B53">
        <w:rPr>
          <w:rFonts w:ascii="Verdana" w:hAnsi="Verdana"/>
          <w:color w:val="000000"/>
          <w:sz w:val="18"/>
          <w:szCs w:val="18"/>
        </w:rPr>
        <w:t xml:space="preserve"> </w:t>
      </w:r>
      <w:r w:rsidR="00E958B7" w:rsidRPr="0057694B">
        <w:rPr>
          <w:rFonts w:ascii="Verdana" w:hAnsi="Verdana"/>
          <w:sz w:val="18"/>
          <w:szCs w:val="18"/>
        </w:rPr>
        <w:t>R$ 18.000,00 (dezoito mil reais)</w:t>
      </w:r>
      <w:r w:rsidR="00E958B7">
        <w:rPr>
          <w:rFonts w:ascii="Verdana" w:hAnsi="Verdana"/>
          <w:sz w:val="18"/>
          <w:szCs w:val="18"/>
        </w:rPr>
        <w:t>,</w:t>
      </w:r>
      <w:r w:rsidR="00E958B7" w:rsidRPr="0057694B">
        <w:rPr>
          <w:rFonts w:ascii="Verdana" w:hAnsi="Verdana"/>
          <w:sz w:val="18"/>
          <w:szCs w:val="18"/>
        </w:rPr>
        <w:t xml:space="preserve"> </w:t>
      </w:r>
      <w:bookmarkEnd w:id="219"/>
      <w:r w:rsidRPr="00153B53">
        <w:rPr>
          <w:rFonts w:ascii="Verdana" w:hAnsi="Verdana"/>
          <w:color w:val="000000"/>
          <w:sz w:val="18"/>
          <w:szCs w:val="18"/>
        </w:rPr>
        <w:t xml:space="preserve">sendo a primeira devida até o 5º (quinto) Dia Útil contado da primeira data de integralização dos CRI ou em 30 (trinta) dias a contar da presente data, o que ocorrer primeiro, e as demais a serem pagas nas mesmas datas dos anos subsequentes até o resgate total dos CRI ou enquanto o Agente Fiduciário dos CRI estiver exercendo atividades inerentes a sua função em relação à Emissão, atualizada anualmente a partir da data do primeiro pagamento, pela variação acumulada positiva do IPCA, ou na falta deste, ou ainda na impossibilidade de sua utilização, pelo índice que vier a substituí-lo, calculada </w:t>
      </w:r>
      <w:r w:rsidRPr="00153B53">
        <w:rPr>
          <w:rFonts w:ascii="Verdana" w:hAnsi="Verdana"/>
          <w:i/>
          <w:color w:val="000000"/>
          <w:sz w:val="18"/>
          <w:szCs w:val="18"/>
        </w:rPr>
        <w:t>pro rata die</w:t>
      </w:r>
      <w:r w:rsidRPr="00153B53">
        <w:rPr>
          <w:rFonts w:ascii="Verdana" w:hAnsi="Verdana"/>
          <w:color w:val="000000"/>
          <w:sz w:val="18"/>
          <w:szCs w:val="18"/>
        </w:rPr>
        <w:t xml:space="preserve">, se necessário. A remuneração do Agente Fiduciário dos CRI será devida mesmo após o vencimento final das Debêntures, caso o Agente Fiduciário dos CRI ainda esteja exercendo </w:t>
      </w:r>
      <w:r w:rsidRPr="00153B53">
        <w:rPr>
          <w:rFonts w:ascii="Verdana" w:hAnsi="Verdana"/>
          <w:color w:val="000000"/>
          <w:sz w:val="18"/>
          <w:szCs w:val="18"/>
        </w:rPr>
        <w:lastRenderedPageBreak/>
        <w:t xml:space="preserve">atividades inerentes a sua função em relação à emissão, remuneração essa que será calculada </w:t>
      </w:r>
      <w:r w:rsidRPr="00153B53">
        <w:rPr>
          <w:rFonts w:ascii="Verdana" w:hAnsi="Verdana"/>
          <w:i/>
          <w:color w:val="000000"/>
          <w:sz w:val="18"/>
          <w:szCs w:val="18"/>
        </w:rPr>
        <w:t>pro rata die.</w:t>
      </w:r>
      <w:r w:rsidRPr="00153B53">
        <w:rPr>
          <w:rFonts w:ascii="Verdana" w:hAnsi="Verdana"/>
          <w:color w:val="000000"/>
          <w:sz w:val="18"/>
          <w:szCs w:val="18"/>
        </w:rPr>
        <w:t xml:space="preserve"> A primeira parcela será devida ainda que a operação não seja integralizada, a título de estruturação e implantação. Adicionalmente, serão devidas as horas extraordinárias do Agente Fiduciário dos CRI a serem definidas no Termo de Securitização;</w:t>
      </w:r>
      <w:r w:rsidRPr="00153B53">
        <w:rPr>
          <w:rFonts w:ascii="Verdana" w:hAnsi="Verdana" w:cs="Tahoma"/>
          <w:color w:val="FF0000"/>
          <w:sz w:val="18"/>
          <w:szCs w:val="18"/>
        </w:rPr>
        <w:t xml:space="preserve"> </w:t>
      </w:r>
      <w:r w:rsidRPr="00153B53">
        <w:rPr>
          <w:rFonts w:ascii="Verdana" w:hAnsi="Verdana"/>
          <w:color w:val="000000"/>
          <w:sz w:val="18"/>
          <w:szCs w:val="18"/>
        </w:rPr>
        <w:t>Caso a operação seja desmontada/cancelada, a primeira parcela será devida a título de “</w:t>
      </w:r>
      <w:r w:rsidRPr="00401B3A">
        <w:rPr>
          <w:rFonts w:ascii="Verdana" w:hAnsi="Verdana"/>
          <w:i/>
          <w:iCs/>
          <w:color w:val="000000"/>
          <w:sz w:val="18"/>
          <w:szCs w:val="18"/>
        </w:rPr>
        <w:t>abort fee</w:t>
      </w:r>
      <w:bookmarkEnd w:id="216"/>
      <w:bookmarkEnd w:id="218"/>
      <w:r w:rsidR="00B26EF8" w:rsidRPr="00153B53">
        <w:rPr>
          <w:rFonts w:ascii="Verdana" w:hAnsi="Verdana"/>
          <w:color w:val="000000"/>
          <w:sz w:val="18"/>
          <w:szCs w:val="18"/>
        </w:rPr>
        <w:t>”;</w:t>
      </w:r>
    </w:p>
    <w:p w14:paraId="425E273E" w14:textId="77777777" w:rsidR="00B26EF8" w:rsidRPr="00153B53" w:rsidRDefault="00B26EF8" w:rsidP="007D5753">
      <w:pPr>
        <w:pStyle w:val="PargrafodaLista"/>
        <w:keepNext/>
        <w:spacing w:after="0" w:line="320" w:lineRule="exact"/>
        <w:ind w:left="1134"/>
        <w:rPr>
          <w:rFonts w:ascii="Verdana" w:hAnsi="Verdana"/>
          <w:sz w:val="18"/>
          <w:szCs w:val="18"/>
        </w:rPr>
      </w:pPr>
    </w:p>
    <w:p w14:paraId="31144121" w14:textId="3E1943C5" w:rsidR="00B26EF8" w:rsidRPr="00153B53" w:rsidRDefault="00B26EF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r w:rsidRPr="00153B53">
        <w:rPr>
          <w:rFonts w:ascii="Verdana" w:hAnsi="Verdana"/>
          <w:color w:val="000000"/>
          <w:sz w:val="18"/>
          <w:szCs w:val="18"/>
        </w:rPr>
        <w:t xml:space="preserve">Os valores indicados nos itens “(a)” </w:t>
      </w:r>
      <w:r w:rsidR="00E86F1C" w:rsidRPr="00153B53">
        <w:rPr>
          <w:rFonts w:ascii="Verdana" w:hAnsi="Verdana"/>
          <w:color w:val="000000"/>
          <w:sz w:val="18"/>
          <w:szCs w:val="18"/>
        </w:rPr>
        <w:t>e</w:t>
      </w:r>
      <w:r w:rsidRPr="00153B53">
        <w:rPr>
          <w:rFonts w:ascii="Verdana" w:hAnsi="Verdana"/>
          <w:color w:val="000000"/>
          <w:sz w:val="18"/>
          <w:szCs w:val="18"/>
        </w:rPr>
        <w:t xml:space="preserve"> “(</w:t>
      </w:r>
      <w:r w:rsidR="00E86F1C" w:rsidRPr="00153B53">
        <w:rPr>
          <w:rFonts w:ascii="Verdana" w:hAnsi="Verdana"/>
          <w:color w:val="000000"/>
          <w:sz w:val="18"/>
          <w:szCs w:val="18"/>
        </w:rPr>
        <w:t>b</w:t>
      </w:r>
      <w:r w:rsidRPr="00153B53">
        <w:rPr>
          <w:rFonts w:ascii="Verdana" w:hAnsi="Verdana"/>
          <w:color w:val="000000"/>
          <w:sz w:val="18"/>
          <w:szCs w:val="18"/>
        </w:rPr>
        <w:t xml:space="preserve">)” acima serão acrescidos do Imposto Sobre </w:t>
      </w:r>
      <w:r w:rsidRPr="00153B53">
        <w:rPr>
          <w:rFonts w:ascii="Verdana" w:hAnsi="Verdana"/>
          <w:sz w:val="18"/>
          <w:szCs w:val="18"/>
        </w:rPr>
        <w:t>Serviços</w:t>
      </w:r>
      <w:r w:rsidRPr="00153B53">
        <w:rPr>
          <w:rFonts w:ascii="Verdana" w:hAnsi="Verdana"/>
          <w:color w:val="000000"/>
          <w:sz w:val="18"/>
          <w:szCs w:val="18"/>
        </w:rPr>
        <w:t xml:space="preserve"> de Qualquer Natureza – ISS, da Contribuição Social sobre o Lucro Líquido – CSLL, do Imposto de Renda Retido na Fonte – IRRF, da Contribuição ao Programa de Integração Social – PIS, da Contribuição para o Financiamento da Seguridade Social – COFINS e de quaisquer outros tributos que venham a incidir sobre a remuneração, nas alí</w:t>
      </w:r>
      <w:r w:rsidR="00D47D08" w:rsidRPr="00153B53">
        <w:rPr>
          <w:rFonts w:ascii="Verdana" w:hAnsi="Verdana"/>
          <w:color w:val="000000"/>
          <w:sz w:val="18"/>
          <w:szCs w:val="18"/>
        </w:rPr>
        <w:t>quotas</w:t>
      </w:r>
      <w:r w:rsidRPr="00153B53">
        <w:rPr>
          <w:rFonts w:ascii="Verdana" w:hAnsi="Verdana"/>
          <w:color w:val="000000"/>
          <w:sz w:val="18"/>
          <w:szCs w:val="18"/>
        </w:rPr>
        <w:t xml:space="preserve"> vigentes na data de cada pagamento; e</w:t>
      </w:r>
    </w:p>
    <w:p w14:paraId="71134D07" w14:textId="77777777" w:rsidR="00B26EF8" w:rsidRPr="00153B53" w:rsidRDefault="00B26EF8" w:rsidP="007D5753">
      <w:pPr>
        <w:pStyle w:val="PargrafodaLista"/>
        <w:spacing w:after="0" w:line="320" w:lineRule="exact"/>
        <w:rPr>
          <w:rFonts w:ascii="Verdana" w:hAnsi="Verdana"/>
          <w:sz w:val="18"/>
          <w:szCs w:val="18"/>
        </w:rPr>
      </w:pPr>
    </w:p>
    <w:p w14:paraId="699E3AE9" w14:textId="0C7EEEAC" w:rsidR="00330B9E" w:rsidRPr="00153B53" w:rsidRDefault="00B26EF8" w:rsidP="008E6D9E">
      <w:pPr>
        <w:pStyle w:val="PargrafodaLista"/>
        <w:keepNext/>
        <w:numPr>
          <w:ilvl w:val="7"/>
          <w:numId w:val="5"/>
        </w:numPr>
        <w:tabs>
          <w:tab w:val="clear" w:pos="2126"/>
          <w:tab w:val="num" w:pos="1418"/>
        </w:tabs>
        <w:spacing w:after="0" w:line="320" w:lineRule="exact"/>
        <w:ind w:left="1418" w:hanging="709"/>
        <w:rPr>
          <w:rFonts w:ascii="Verdana" w:hAnsi="Verdana"/>
          <w:sz w:val="18"/>
          <w:szCs w:val="18"/>
        </w:rPr>
      </w:pPr>
      <w:bookmarkStart w:id="220" w:name="_Hlk89185281"/>
      <w:r w:rsidRPr="00153B53">
        <w:rPr>
          <w:rFonts w:ascii="Verdana" w:hAnsi="Verdana"/>
          <w:color w:val="000000"/>
          <w:sz w:val="18"/>
          <w:szCs w:val="18"/>
        </w:rPr>
        <w:t>a remuneração do Agente Fiduciário dos CRI não inclui despesas consideradas necessárias ao exercício da função de agente fiduciário, em valores razoáveis de mercado e devidamente comprovadas, durante a implantação e vigência do serviço, as quais serão arcadas pela Companhia, mediante pagamento das respectivas cobranças acompanhadas das cópias dos respectivos comprovantes, emitidas diretamente em nome da Companhia ou mediante reembolso à Securitizadora caso este tenha arcado com os recursos do Patrimônio Separado dos CRI, após prévia aprovação, sempre que possível, quais sejam: publicações em geral; custos incorridos relacionados à emissão, notificações, extração de certidões, despesas cartorárias, envio de documentos, viagens, alimentação e estadias, despesas com especialistas, tais como auditoria e/ou fiscalização, entre outros, ou assessoria legal aos Titulares de CRI</w:t>
      </w:r>
      <w:bookmarkEnd w:id="220"/>
      <w:r w:rsidR="00330B9E" w:rsidRPr="00153B53">
        <w:rPr>
          <w:rFonts w:ascii="Verdana" w:hAnsi="Verdana"/>
          <w:color w:val="000000"/>
          <w:sz w:val="18"/>
          <w:szCs w:val="18"/>
        </w:rPr>
        <w:t>;</w:t>
      </w:r>
    </w:p>
    <w:p w14:paraId="7646E6E4" w14:textId="77777777" w:rsidR="00330B9E" w:rsidRPr="00153B53" w:rsidRDefault="00330B9E" w:rsidP="007D5753">
      <w:pPr>
        <w:pStyle w:val="PargrafodaLista"/>
        <w:spacing w:after="0" w:line="320" w:lineRule="exact"/>
        <w:rPr>
          <w:rFonts w:ascii="Verdana" w:hAnsi="Verdana"/>
          <w:sz w:val="18"/>
          <w:szCs w:val="18"/>
        </w:rPr>
      </w:pPr>
    </w:p>
    <w:p w14:paraId="1914A866" w14:textId="47CC655A"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remuneração devida a</w:t>
      </w:r>
      <w:r w:rsidR="00480837" w:rsidRPr="00153B53">
        <w:rPr>
          <w:rFonts w:ascii="Verdana" w:hAnsi="Verdana"/>
          <w:color w:val="000000"/>
          <w:sz w:val="18"/>
          <w:szCs w:val="18"/>
        </w:rPr>
        <w:t>o Coordenador Líder</w:t>
      </w:r>
      <w:r w:rsidRPr="00153B53">
        <w:rPr>
          <w:rFonts w:ascii="Verdana" w:hAnsi="Verdana"/>
          <w:color w:val="000000"/>
          <w:sz w:val="18"/>
          <w:szCs w:val="18"/>
        </w:rPr>
        <w:t xml:space="preserve"> nos termos previstos no Contrato de Distribuição;</w:t>
      </w:r>
    </w:p>
    <w:p w14:paraId="488D165D" w14:textId="77777777" w:rsidR="00330B9E" w:rsidRPr="00153B53" w:rsidRDefault="00330B9E" w:rsidP="007D5753">
      <w:pPr>
        <w:pStyle w:val="PargrafodaLista"/>
        <w:keepNext/>
        <w:spacing w:after="0" w:line="320" w:lineRule="exact"/>
        <w:ind w:left="0"/>
        <w:rPr>
          <w:rFonts w:ascii="Verdana" w:hAnsi="Verdana"/>
          <w:sz w:val="18"/>
          <w:szCs w:val="18"/>
        </w:rPr>
      </w:pPr>
    </w:p>
    <w:p w14:paraId="679FC84C" w14:textId="77777777" w:rsidR="00460FB3"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averbações, tributos, prenotações e registros em cartórios de registro de títulos e documentos e junta comercial, quando for o caso, bem como as despesas relativas a alterações dos Documentos da Operação;</w:t>
      </w:r>
    </w:p>
    <w:p w14:paraId="77D3F5A1" w14:textId="77777777" w:rsidR="00330B9E" w:rsidRPr="00153B53" w:rsidRDefault="00330B9E" w:rsidP="007D5753">
      <w:pPr>
        <w:pStyle w:val="PargrafodaLista"/>
        <w:spacing w:after="0" w:line="320" w:lineRule="exact"/>
        <w:rPr>
          <w:rFonts w:ascii="Verdana" w:hAnsi="Verdana"/>
          <w:sz w:val="18"/>
          <w:szCs w:val="18"/>
        </w:rPr>
      </w:pPr>
    </w:p>
    <w:p w14:paraId="19832284" w14:textId="3556FDC7" w:rsidR="00330B9E" w:rsidRPr="00153B53" w:rsidRDefault="00104D80"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 xml:space="preserve">todas as despesas razoavelmente incorridas e devidamente comprovadas pelo Agente Fiduciário dos CRI que sejam necessárias para proteger os direitos e interesses dos Titulares de CRI ou para realização dos seus créditos, conforme previsto no Termo de Securitização, observado, entretanto que, quaisquer despesas não especificamente </w:t>
      </w:r>
      <w:r w:rsidRPr="00153B53">
        <w:rPr>
          <w:rFonts w:ascii="Verdana" w:hAnsi="Verdana"/>
          <w:color w:val="000000"/>
          <w:sz w:val="18"/>
          <w:szCs w:val="18"/>
        </w:rPr>
        <w:lastRenderedPageBreak/>
        <w:t xml:space="preserve">previstas nesta Cláusula 10.1 acima de R$ </w:t>
      </w:r>
      <w:r w:rsidR="00DB699C">
        <w:rPr>
          <w:rFonts w:ascii="Verdana" w:hAnsi="Verdana"/>
          <w:color w:val="000000"/>
          <w:sz w:val="18"/>
          <w:szCs w:val="18"/>
        </w:rPr>
        <w:t>10</w:t>
      </w:r>
      <w:r>
        <w:rPr>
          <w:rFonts w:ascii="Verdana" w:hAnsi="Verdana"/>
          <w:color w:val="000000"/>
          <w:sz w:val="18"/>
          <w:szCs w:val="18"/>
        </w:rPr>
        <w:t>.000,00</w:t>
      </w:r>
      <w:r w:rsidRPr="00153B53">
        <w:rPr>
          <w:rFonts w:ascii="Verdana" w:hAnsi="Verdana"/>
          <w:color w:val="000000"/>
          <w:sz w:val="18"/>
          <w:szCs w:val="18"/>
        </w:rPr>
        <w:t xml:space="preserve"> (</w:t>
      </w:r>
      <w:r w:rsidR="00DB699C">
        <w:rPr>
          <w:rFonts w:ascii="Verdana" w:hAnsi="Verdana"/>
          <w:color w:val="000000"/>
          <w:sz w:val="18"/>
          <w:szCs w:val="18"/>
        </w:rPr>
        <w:t xml:space="preserve">dez </w:t>
      </w:r>
      <w:r>
        <w:rPr>
          <w:rFonts w:ascii="Verdana" w:hAnsi="Verdana"/>
          <w:color w:val="000000"/>
          <w:sz w:val="18"/>
          <w:szCs w:val="18"/>
        </w:rPr>
        <w:t>mil</w:t>
      </w:r>
      <w:r w:rsidR="00793C89">
        <w:rPr>
          <w:rFonts w:ascii="Verdana" w:hAnsi="Verdana"/>
          <w:color w:val="000000"/>
          <w:sz w:val="18"/>
          <w:szCs w:val="18"/>
        </w:rPr>
        <w:t xml:space="preserve"> reais</w:t>
      </w:r>
      <w:r w:rsidRPr="00153B53">
        <w:rPr>
          <w:rFonts w:ascii="Verdana" w:hAnsi="Verdana"/>
          <w:color w:val="000000"/>
          <w:sz w:val="18"/>
          <w:szCs w:val="18"/>
        </w:rPr>
        <w:t>) deverão ser previamente aprovadas pela Companhia, exceto as despesas realizadas para assegurar os interesses dos Investidores, e exceto caso esteja em curso algum inadimplemento</w:t>
      </w:r>
      <w:r w:rsidR="00330B9E" w:rsidRPr="00153B53">
        <w:rPr>
          <w:rFonts w:ascii="Verdana" w:hAnsi="Verdana"/>
          <w:color w:val="000000"/>
          <w:sz w:val="18"/>
          <w:szCs w:val="18"/>
        </w:rPr>
        <w:t>;</w:t>
      </w:r>
    </w:p>
    <w:p w14:paraId="56CFF3B3" w14:textId="77777777" w:rsidR="00330B9E" w:rsidRPr="00153B53" w:rsidRDefault="00330B9E" w:rsidP="007D5753">
      <w:pPr>
        <w:pStyle w:val="PargrafodaLista"/>
        <w:spacing w:after="0" w:line="320" w:lineRule="exact"/>
        <w:rPr>
          <w:rFonts w:ascii="Verdana" w:hAnsi="Verdana"/>
          <w:sz w:val="18"/>
          <w:szCs w:val="18"/>
        </w:rPr>
      </w:pPr>
    </w:p>
    <w:p w14:paraId="02C4FA64" w14:textId="7C8DEE37"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sz w:val="18"/>
          <w:szCs w:val="18"/>
        </w:rPr>
        <w:t xml:space="preserve">honorários, despesas e custos de terceiros especialistas, advogados, auditores ou fiscais, bem como as despesas razoáveis e devidamente comprovadas, com eventuais processos administrativos, arbitrais e/ou judiciais, incluindo sucumbência, incorridas, de forma justificada, para resguardar os interesses dos </w:t>
      </w:r>
      <w:r w:rsidR="002E6C06" w:rsidRPr="00153B53">
        <w:rPr>
          <w:rFonts w:ascii="Verdana" w:hAnsi="Verdana"/>
          <w:sz w:val="18"/>
          <w:szCs w:val="18"/>
        </w:rPr>
        <w:t xml:space="preserve">Titulares de </w:t>
      </w:r>
      <w:r w:rsidRPr="00153B53">
        <w:rPr>
          <w:rFonts w:ascii="Verdana" w:hAnsi="Verdana"/>
          <w:sz w:val="18"/>
          <w:szCs w:val="18"/>
        </w:rPr>
        <w:t>CRI e a realização dos Créditos Imobiliários integrantes do Patrimônio Separado;</w:t>
      </w:r>
    </w:p>
    <w:p w14:paraId="59C67211" w14:textId="77777777" w:rsidR="00330B9E" w:rsidRPr="00153B53" w:rsidRDefault="00330B9E" w:rsidP="007D5753">
      <w:pPr>
        <w:pStyle w:val="PargrafodaLista"/>
        <w:spacing w:after="0" w:line="320" w:lineRule="exact"/>
        <w:rPr>
          <w:rFonts w:ascii="Verdana" w:hAnsi="Verdana"/>
          <w:sz w:val="18"/>
          <w:szCs w:val="18"/>
        </w:rPr>
      </w:pPr>
    </w:p>
    <w:p w14:paraId="2D12E8AC" w14:textId="102A3B28"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emolumentos e demais despesas de análise, registro e manutenção da B3</w:t>
      </w:r>
      <w:r w:rsidR="00C35196" w:rsidRPr="00153B53">
        <w:rPr>
          <w:rFonts w:ascii="Verdana" w:hAnsi="Verdana"/>
          <w:color w:val="000000"/>
          <w:sz w:val="18"/>
          <w:szCs w:val="18"/>
        </w:rPr>
        <w:t xml:space="preserve"> </w:t>
      </w:r>
      <w:r w:rsidRPr="00153B53">
        <w:rPr>
          <w:rFonts w:ascii="Verdana" w:hAnsi="Verdana"/>
          <w:color w:val="000000"/>
          <w:sz w:val="18"/>
          <w:szCs w:val="18"/>
        </w:rPr>
        <w:t>relativos à CCI, aos CRI e à Oferta;</w:t>
      </w:r>
    </w:p>
    <w:p w14:paraId="4974C794" w14:textId="77777777" w:rsidR="00330B9E" w:rsidRPr="00153B53" w:rsidRDefault="00330B9E" w:rsidP="007D5753">
      <w:pPr>
        <w:pStyle w:val="PargrafodaLista"/>
        <w:spacing w:after="0" w:line="320" w:lineRule="exact"/>
        <w:rPr>
          <w:rFonts w:ascii="Verdana" w:hAnsi="Verdana"/>
          <w:sz w:val="18"/>
          <w:szCs w:val="18"/>
        </w:rPr>
      </w:pPr>
    </w:p>
    <w:p w14:paraId="20196258" w14:textId="77777777" w:rsidR="00330B9E" w:rsidRPr="00153B53" w:rsidRDefault="00330B9E"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custos relacionados à Assembleia Geral de Titulares de CRI que sejam realizadas exclusivamente por ações ou omissões da Companhia;</w:t>
      </w:r>
    </w:p>
    <w:p w14:paraId="08DE7AD3" w14:textId="77777777" w:rsidR="00330B9E" w:rsidRPr="00153B53" w:rsidRDefault="00330B9E" w:rsidP="007D5753">
      <w:pPr>
        <w:pStyle w:val="PargrafodaLista"/>
        <w:spacing w:after="0" w:line="320" w:lineRule="exact"/>
        <w:rPr>
          <w:rFonts w:ascii="Verdana" w:hAnsi="Verdana"/>
          <w:sz w:val="18"/>
          <w:szCs w:val="18"/>
        </w:rPr>
      </w:pPr>
    </w:p>
    <w:p w14:paraId="5A1AB49C" w14:textId="77777777" w:rsidR="00330B9E" w:rsidRPr="00153B53" w:rsidRDefault="006B4359"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 xml:space="preserve">despesas razoáveis e comprovadas com gestão, cobrança, realização e administração do Patrimônio Separado e outras despesas indispensáveis à administração dos Créditos Imobiliários, incluindo: (i) </w:t>
      </w:r>
      <w:r w:rsidRPr="00153B53">
        <w:rPr>
          <w:rFonts w:ascii="Verdana" w:hAnsi="Verdana"/>
          <w:iCs/>
          <w:color w:val="000000"/>
          <w:sz w:val="18"/>
          <w:szCs w:val="18"/>
        </w:rPr>
        <w:t xml:space="preserve">a remuneração dos prestadores de serviços, (ii) as despesas com sistema de processamento de dados, (iii) as despesas cartorárias com autenticações, </w:t>
      </w:r>
      <w:r w:rsidRPr="00153B53">
        <w:rPr>
          <w:rFonts w:ascii="Verdana" w:hAnsi="Verdana"/>
          <w:color w:val="000000"/>
          <w:sz w:val="18"/>
          <w:szCs w:val="18"/>
        </w:rPr>
        <w:t>reconhecimento</w:t>
      </w:r>
      <w:r w:rsidRPr="00153B53">
        <w:rPr>
          <w:rFonts w:ascii="Verdana" w:hAnsi="Verdana"/>
          <w:iCs/>
          <w:color w:val="000000"/>
          <w:sz w:val="18"/>
          <w:szCs w:val="18"/>
        </w:rPr>
        <w:t xml:space="preserve"> de firmas, emissões de certidões, registros de atos em cartórios e emolumentos em geral, (iv)</w:t>
      </w:r>
      <w:r w:rsidRPr="00153B53">
        <w:rPr>
          <w:rFonts w:ascii="Verdana" w:hAnsi="Verdana"/>
          <w:color w:val="000000"/>
          <w:sz w:val="18"/>
          <w:szCs w:val="18"/>
        </w:rPr>
        <w:t xml:space="preserve"> as despesas com cópias, impressões, expedições de documentos e envio de correspondências</w:t>
      </w:r>
      <w:r w:rsidRPr="00153B53">
        <w:rPr>
          <w:rFonts w:ascii="Verdana" w:hAnsi="Verdana"/>
          <w:iCs/>
          <w:color w:val="000000"/>
          <w:sz w:val="18"/>
          <w:szCs w:val="18"/>
        </w:rPr>
        <w:t xml:space="preserve">, (v) as despesas com publicações de balanços, relatórios e informações periódicas, (vi) as despesas com empresas especializadas em cobrança, leiloeiros e comissões de corretoras imobiliárias, (vii) as despesas materializadas devidamente comprovadas relativas a </w:t>
      </w:r>
      <w:r w:rsidRPr="00153B53">
        <w:rPr>
          <w:rFonts w:ascii="Verdana" w:hAnsi="Verdana"/>
          <w:color w:val="000000"/>
          <w:sz w:val="18"/>
          <w:szCs w:val="18"/>
        </w:rPr>
        <w:t xml:space="preserve">contingências multas, penalidades, custos, obrigações ou despesas judiciais ou extrajudiciais (incluindo taxas e honorários advocatícios) relacionadas a eventuais demandas de terceiros contra a Securitizadora resultantes </w:t>
      </w:r>
      <w:r w:rsidRPr="00153B53">
        <w:rPr>
          <w:rFonts w:ascii="Verdana" w:hAnsi="Verdana"/>
          <w:iCs/>
          <w:color w:val="000000"/>
          <w:sz w:val="18"/>
          <w:szCs w:val="18"/>
        </w:rPr>
        <w:t>diretamente de</w:t>
      </w:r>
      <w:r w:rsidRPr="00153B53">
        <w:rPr>
          <w:rFonts w:ascii="Verdana" w:hAnsi="Verdana"/>
          <w:color w:val="000000"/>
          <w:sz w:val="18"/>
          <w:szCs w:val="18"/>
        </w:rPr>
        <w:t xml:space="preserve"> quaisquer dos negócios contemplados nesta Escritura de Emissão</w:t>
      </w:r>
      <w:r w:rsidRPr="00153B53">
        <w:rPr>
          <w:rFonts w:ascii="Verdana" w:hAnsi="Verdana"/>
          <w:iCs/>
          <w:color w:val="000000"/>
          <w:sz w:val="18"/>
          <w:szCs w:val="18"/>
        </w:rPr>
        <w:t>, e (viii</w:t>
      </w:r>
      <w:r w:rsidRPr="00153B53">
        <w:rPr>
          <w:rFonts w:ascii="Verdana" w:hAnsi="Verdana"/>
          <w:color w:val="000000"/>
          <w:sz w:val="18"/>
          <w:szCs w:val="18"/>
        </w:rPr>
        <w:t>) quaisquer outras despesas relacionadas à administração dos Créditos Imobiliários e do Patrimônio Separado, inclusive as referentes à sua transferência para outra companhia securitizadora de créditos imobiliários, na hipótese de o Agente Fiduciário dos CRI vir a assumir a sua administração, nos termos previstos no Termo de Securitização</w:t>
      </w:r>
      <w:r w:rsidR="002E6C06" w:rsidRPr="00153B53">
        <w:rPr>
          <w:rFonts w:ascii="Verdana" w:hAnsi="Verdana"/>
          <w:color w:val="000000"/>
          <w:sz w:val="18"/>
          <w:szCs w:val="18"/>
        </w:rPr>
        <w:t>, desde que devidamente comprovadas e previamente autorizadas pela Companhia</w:t>
      </w:r>
      <w:r w:rsidR="00F16C48" w:rsidRPr="00153B53">
        <w:rPr>
          <w:rFonts w:ascii="Verdana" w:hAnsi="Verdana"/>
          <w:color w:val="000000"/>
          <w:sz w:val="18"/>
          <w:szCs w:val="18"/>
        </w:rPr>
        <w:t xml:space="preserve">; </w:t>
      </w:r>
    </w:p>
    <w:p w14:paraId="4D8FBB35" w14:textId="77777777" w:rsidR="0088041F" w:rsidRPr="00153B53" w:rsidRDefault="0088041F" w:rsidP="007D5753">
      <w:pPr>
        <w:pStyle w:val="PargrafodaLista"/>
        <w:spacing w:after="0" w:line="320" w:lineRule="exact"/>
        <w:rPr>
          <w:rFonts w:ascii="Verdana" w:hAnsi="Verdana"/>
          <w:sz w:val="18"/>
          <w:szCs w:val="18"/>
        </w:rPr>
      </w:pPr>
    </w:p>
    <w:p w14:paraId="1E0DC7BB" w14:textId="77777777" w:rsidR="0088041F" w:rsidRPr="00153B53" w:rsidRDefault="0088041F" w:rsidP="008E6D9E">
      <w:pPr>
        <w:pStyle w:val="PargrafodaLista"/>
        <w:keepNext/>
        <w:numPr>
          <w:ilvl w:val="6"/>
          <w:numId w:val="5"/>
        </w:numPr>
        <w:tabs>
          <w:tab w:val="clear" w:pos="1701"/>
        </w:tabs>
        <w:spacing w:after="0" w:line="320" w:lineRule="exact"/>
        <w:ind w:left="709" w:hanging="709"/>
        <w:rPr>
          <w:rFonts w:ascii="Verdana" w:hAnsi="Verdana"/>
          <w:sz w:val="18"/>
          <w:szCs w:val="18"/>
        </w:rPr>
      </w:pPr>
      <w:r w:rsidRPr="00153B53">
        <w:rPr>
          <w:rFonts w:ascii="Verdana" w:hAnsi="Verdana"/>
          <w:color w:val="000000"/>
          <w:sz w:val="18"/>
          <w:szCs w:val="18"/>
        </w:rPr>
        <w:t xml:space="preserve">despesas com registros e movimentação perante a CVM, a ANBIMA, B3, juntas comerciais e cartórios de Registro de Títulos e Documentos e de Registro Geral de Imóveis, conforme o caso, da documentação societária da Securitizadora relacionada </w:t>
      </w:r>
      <w:r w:rsidRPr="00153B53">
        <w:rPr>
          <w:rFonts w:ascii="Verdana" w:hAnsi="Verdana"/>
          <w:color w:val="000000"/>
          <w:sz w:val="18"/>
          <w:szCs w:val="18"/>
        </w:rPr>
        <w:lastRenderedPageBreak/>
        <w:t>aos CRI, ao Termo de Securitização e aos demais Documentos da Operação, bem como de eventuais aditamentos aos mesmos;</w:t>
      </w:r>
    </w:p>
    <w:p w14:paraId="11B424DB" w14:textId="77777777" w:rsidR="006B4359" w:rsidRPr="00153B53" w:rsidRDefault="006B4359" w:rsidP="007D5753">
      <w:pPr>
        <w:pStyle w:val="PargrafodaLista"/>
        <w:spacing w:after="0" w:line="320" w:lineRule="exact"/>
        <w:rPr>
          <w:rFonts w:ascii="Verdana" w:hAnsi="Verdana"/>
          <w:color w:val="000000"/>
          <w:sz w:val="18"/>
          <w:szCs w:val="18"/>
        </w:rPr>
      </w:pPr>
    </w:p>
    <w:p w14:paraId="46F6A9D1" w14:textId="19AC22F8" w:rsidR="006B4359" w:rsidRPr="00153B53" w:rsidRDefault="006B4359" w:rsidP="008E6D9E">
      <w:pPr>
        <w:pStyle w:val="PargrafodaLista"/>
        <w:keepNext/>
        <w:numPr>
          <w:ilvl w:val="6"/>
          <w:numId w:val="5"/>
        </w:numPr>
        <w:tabs>
          <w:tab w:val="clear" w:pos="1701"/>
        </w:tabs>
        <w:spacing w:after="0" w:line="320" w:lineRule="exact"/>
        <w:ind w:left="709" w:hanging="709"/>
        <w:rPr>
          <w:rFonts w:ascii="Verdana" w:hAnsi="Verdana"/>
          <w:color w:val="000000"/>
          <w:sz w:val="18"/>
          <w:szCs w:val="18"/>
        </w:rPr>
      </w:pPr>
      <w:r w:rsidRPr="00153B53">
        <w:rPr>
          <w:rFonts w:ascii="Verdana" w:hAnsi="Verdana"/>
          <w:color w:val="000000"/>
          <w:sz w:val="18"/>
          <w:szCs w:val="18"/>
        </w:rPr>
        <w:t>quaisquer tributos ou encargos, presentes e futuros, que sejam imputados por lei à Securitizadora, exclusivamente com relação à Emissão, e/ou ao Patrimônio Separado e que possam afetar adversamente o cumprimento, pela Securitizadora, de suas obrigações assumidas no Termo de Securitização</w:t>
      </w:r>
      <w:r w:rsidR="00F16C48" w:rsidRPr="00153B53">
        <w:rPr>
          <w:rFonts w:ascii="Verdana" w:hAnsi="Verdana"/>
          <w:color w:val="000000"/>
          <w:sz w:val="18"/>
          <w:szCs w:val="18"/>
        </w:rPr>
        <w:t>;</w:t>
      </w:r>
    </w:p>
    <w:p w14:paraId="7FDDA2F8" w14:textId="77777777" w:rsidR="0088041F" w:rsidRPr="00153B53" w:rsidRDefault="0088041F" w:rsidP="007D5753">
      <w:pPr>
        <w:pStyle w:val="PargrafodaLista"/>
        <w:keepNext/>
        <w:spacing w:after="0" w:line="320" w:lineRule="exact"/>
        <w:ind w:left="0"/>
        <w:rPr>
          <w:rFonts w:ascii="Verdana" w:hAnsi="Verdana"/>
          <w:color w:val="000000"/>
          <w:sz w:val="18"/>
          <w:szCs w:val="18"/>
        </w:rPr>
      </w:pPr>
    </w:p>
    <w:p w14:paraId="51BE6E45" w14:textId="77777777" w:rsidR="00E16216" w:rsidRPr="00153B53" w:rsidRDefault="00E16216" w:rsidP="007D5753">
      <w:pPr>
        <w:pStyle w:val="PargrafodaLista"/>
        <w:spacing w:after="0" w:line="320" w:lineRule="exact"/>
        <w:rPr>
          <w:rFonts w:ascii="Verdana" w:hAnsi="Verdana"/>
          <w:sz w:val="18"/>
          <w:szCs w:val="18"/>
        </w:rPr>
      </w:pPr>
    </w:p>
    <w:p w14:paraId="119930A6" w14:textId="3D4984D2" w:rsidR="00E16216" w:rsidRPr="00153B53" w:rsidRDefault="00661CF6" w:rsidP="008E6D9E">
      <w:pPr>
        <w:pStyle w:val="PargrafodaLista"/>
        <w:keepNext/>
        <w:numPr>
          <w:ilvl w:val="6"/>
          <w:numId w:val="5"/>
        </w:numPr>
        <w:tabs>
          <w:tab w:val="clear" w:pos="1701"/>
          <w:tab w:val="left" w:pos="7230"/>
        </w:tabs>
        <w:spacing w:after="0" w:line="320" w:lineRule="exact"/>
        <w:ind w:left="709" w:hanging="709"/>
        <w:rPr>
          <w:rFonts w:ascii="Verdana" w:hAnsi="Verdana"/>
          <w:sz w:val="18"/>
          <w:szCs w:val="18"/>
        </w:rPr>
      </w:pPr>
      <w:r w:rsidRPr="00153B53">
        <w:rPr>
          <w:rFonts w:ascii="Verdana" w:hAnsi="Verdana"/>
          <w:sz w:val="18"/>
          <w:szCs w:val="18"/>
        </w:rPr>
        <w:t xml:space="preserve">remuneração do auditor </w:t>
      </w:r>
      <w:r w:rsidRPr="00153B53">
        <w:rPr>
          <w:rFonts w:ascii="Verdana" w:hAnsi="Verdana"/>
          <w:color w:val="000000"/>
          <w:sz w:val="18"/>
          <w:szCs w:val="18"/>
        </w:rPr>
        <w:t>independente</w:t>
      </w:r>
      <w:r w:rsidRPr="00153B53">
        <w:rPr>
          <w:rFonts w:ascii="Verdana" w:hAnsi="Verdana"/>
          <w:sz w:val="18"/>
          <w:szCs w:val="18"/>
        </w:rPr>
        <w:t xml:space="preserve"> responsável pela auditoria do Patrimônio Separado, no valor </w:t>
      </w:r>
      <w:r>
        <w:rPr>
          <w:rFonts w:ascii="Verdana" w:hAnsi="Verdana"/>
          <w:sz w:val="18"/>
          <w:szCs w:val="18"/>
        </w:rPr>
        <w:t>de</w:t>
      </w:r>
      <w:r w:rsidRPr="00C35196" w:rsidDel="008C631C">
        <w:rPr>
          <w:rFonts w:ascii="Verdana" w:hAnsi="Verdana"/>
          <w:sz w:val="18"/>
          <w:szCs w:val="18"/>
        </w:rPr>
        <w:t xml:space="preserve"> </w:t>
      </w:r>
      <w:r w:rsidR="0059788F">
        <w:rPr>
          <w:rFonts w:ascii="Verdana" w:hAnsi="Verdana"/>
          <w:sz w:val="18"/>
          <w:szCs w:val="18"/>
        </w:rPr>
        <w:t xml:space="preserve">R$ </w:t>
      </w:r>
      <w:r>
        <w:rPr>
          <w:rFonts w:ascii="Verdana" w:hAnsi="Verdana"/>
          <w:sz w:val="18"/>
          <w:szCs w:val="18"/>
        </w:rPr>
        <w:t>2.880,00</w:t>
      </w:r>
      <w:r w:rsidRPr="00153B53">
        <w:rPr>
          <w:rFonts w:ascii="Verdana" w:hAnsi="Verdana"/>
          <w:sz w:val="18"/>
          <w:szCs w:val="18"/>
        </w:rPr>
        <w:t xml:space="preserve"> (</w:t>
      </w:r>
      <w:r>
        <w:rPr>
          <w:rFonts w:ascii="Verdana" w:hAnsi="Verdana"/>
          <w:sz w:val="18"/>
          <w:szCs w:val="18"/>
        </w:rPr>
        <w:t>dois mil e oitocentos e oitenta reais</w:t>
      </w:r>
      <w:r w:rsidRPr="00153B53">
        <w:rPr>
          <w:rFonts w:ascii="Verdana" w:hAnsi="Verdana"/>
          <w:sz w:val="18"/>
          <w:szCs w:val="18"/>
        </w:rPr>
        <w:t xml:space="preserve">) por ano por cada auditoria a ser realizada, podendo este valor ser ajustado </w:t>
      </w:r>
      <w:r w:rsidRPr="00153B53">
        <w:rPr>
          <w:rFonts w:ascii="Verdana" w:hAnsi="Verdana"/>
          <w:color w:val="000000"/>
          <w:sz w:val="18"/>
          <w:szCs w:val="18"/>
        </w:rPr>
        <w:t>em</w:t>
      </w:r>
      <w:r w:rsidRPr="00153B53">
        <w:rPr>
          <w:rFonts w:ascii="Verdana" w:hAnsi="Verdana"/>
          <w:sz w:val="18"/>
          <w:szCs w:val="18"/>
        </w:rPr>
        <w:t xml:space="preserve"> decorrência de eventual substituição do auditor independente ou ajuste na quantidade de horas estimadas pela equipe de auditoria. Estas despesas serão pagas até a integral liquidação dos CRI. A referida despesa será corrigida pela variação do IPCA ou na falta deste, ou ainda, na impossibilidade de sua utilização, pelo índice que vier substituí-lo, calculadas </w:t>
      </w:r>
      <w:r w:rsidRPr="00153B53">
        <w:rPr>
          <w:rFonts w:ascii="Verdana" w:hAnsi="Verdana"/>
          <w:i/>
          <w:iCs/>
          <w:sz w:val="18"/>
          <w:szCs w:val="18"/>
        </w:rPr>
        <w:t>pro rata die</w:t>
      </w:r>
      <w:r w:rsidRPr="00153B53">
        <w:rPr>
          <w:rFonts w:ascii="Verdana" w:hAnsi="Verdana"/>
          <w:sz w:val="18"/>
          <w:szCs w:val="18"/>
        </w:rPr>
        <w:t>, se necessário, e poderá ser acrescida dos seguintes impostos: ISS, CSLL, PIS, COFINS, IRRF e quaisquer outros tributos que venham a incidir sobre a remuneração do auditor independente e terceiros envolvidos na elaboração das demonstrações contábeis do Patrimônio Separado, nas alíquotas vigentes na data de cada pagamento</w:t>
      </w:r>
      <w:r w:rsidR="00E16216" w:rsidRPr="00153B53">
        <w:rPr>
          <w:rFonts w:ascii="Verdana" w:hAnsi="Verdana"/>
          <w:sz w:val="18"/>
          <w:szCs w:val="18"/>
        </w:rPr>
        <w:t>.</w:t>
      </w:r>
    </w:p>
    <w:p w14:paraId="3CEC1324" w14:textId="77777777" w:rsidR="0088041F" w:rsidRPr="00153B53" w:rsidRDefault="0088041F" w:rsidP="007D5753">
      <w:pPr>
        <w:spacing w:after="0" w:line="320" w:lineRule="exact"/>
        <w:rPr>
          <w:rFonts w:ascii="Verdana" w:hAnsi="Verdana"/>
          <w:sz w:val="18"/>
          <w:szCs w:val="18"/>
        </w:rPr>
      </w:pPr>
    </w:p>
    <w:p w14:paraId="76B56786" w14:textId="75D0197C" w:rsidR="00FB35DF" w:rsidRPr="00153B53" w:rsidRDefault="00324E08" w:rsidP="008E6D9E">
      <w:pPr>
        <w:pStyle w:val="Ttulo3"/>
        <w:ind w:left="0" w:firstLine="0"/>
      </w:pPr>
      <w:bookmarkStart w:id="221" w:name="_Hlk97120569"/>
      <w:bookmarkStart w:id="222" w:name="_Hlk98435799"/>
      <w:r w:rsidRPr="00153B53">
        <w:t xml:space="preserve">A Companhia deverá, </w:t>
      </w:r>
      <w:r w:rsidR="00A769A2" w:rsidRPr="00153B53">
        <w:t xml:space="preserve">mediante retenção de recursos </w:t>
      </w:r>
      <w:r w:rsidR="00DA61DF" w:rsidRPr="00153B53">
        <w:t xml:space="preserve">da </w:t>
      </w:r>
      <w:r w:rsidR="006C57FB">
        <w:t xml:space="preserve">primeira </w:t>
      </w:r>
      <w:r w:rsidR="00DA61DF" w:rsidRPr="00153B53">
        <w:t>integralização dos CRI,</w:t>
      </w:r>
      <w:r w:rsidRPr="00153B53">
        <w:t xml:space="preserve"> </w:t>
      </w:r>
      <w:r w:rsidR="00DA61DF" w:rsidRPr="00153B53">
        <w:t>(i)</w:t>
      </w:r>
      <w:r w:rsidR="00E00AB4" w:rsidRPr="00153B53">
        <w:t> </w:t>
      </w:r>
      <w:r w:rsidRPr="00153B53">
        <w:t>constituir um fundo de despesas (“</w:t>
      </w:r>
      <w:r w:rsidRPr="00FB35DF">
        <w:rPr>
          <w:u w:val="single"/>
        </w:rPr>
        <w:t>Fundo de Despesas</w:t>
      </w:r>
      <w:r w:rsidR="009C3C72" w:rsidRPr="00153B53">
        <w:t>”</w:t>
      </w:r>
      <w:r w:rsidRPr="00153B53">
        <w:t xml:space="preserve">), em montante total de </w:t>
      </w:r>
      <w:r w:rsidR="006D6ACD" w:rsidRPr="00153B53">
        <w:t xml:space="preserve">R$ </w:t>
      </w:r>
      <w:bookmarkStart w:id="223" w:name="_Hlk98523739"/>
      <w:r w:rsidR="00513BF1">
        <w:t>100.000,00 (cem mil reais)</w:t>
      </w:r>
      <w:r w:rsidR="00F2246F" w:rsidRPr="00153B53">
        <w:t xml:space="preserve"> </w:t>
      </w:r>
      <w:bookmarkEnd w:id="223"/>
      <w:r w:rsidR="006D6ACD" w:rsidRPr="00153B53">
        <w:t>(“</w:t>
      </w:r>
      <w:r w:rsidR="00353E29" w:rsidRPr="00FB35DF">
        <w:rPr>
          <w:u w:val="single"/>
        </w:rPr>
        <w:t>Valor Inicial do Fundo de Despesas</w:t>
      </w:r>
      <w:r w:rsidR="00353E29" w:rsidRPr="00153B53">
        <w:t>”)</w:t>
      </w:r>
      <w:r w:rsidR="0059788F">
        <w:t>, para arcar com as despesas previstas na cláusula 10.1</w:t>
      </w:r>
      <w:r w:rsidR="00353E29" w:rsidRPr="00153B53">
        <w:t>; e (ii) constituir um fundo de reserva (“</w:t>
      </w:r>
      <w:r w:rsidR="00353E29" w:rsidRPr="00153B53">
        <w:rPr>
          <w:u w:val="single"/>
        </w:rPr>
        <w:t>Fundo de Reserva</w:t>
      </w:r>
      <w:r w:rsidR="00353E29" w:rsidRPr="00153B53">
        <w:t xml:space="preserve">”), em montante total </w:t>
      </w:r>
      <w:r w:rsidR="00353E29" w:rsidRPr="008F2000">
        <w:t xml:space="preserve">de </w:t>
      </w:r>
      <w:bookmarkStart w:id="224" w:name="_Hlk98523747"/>
      <w:r w:rsidR="00353E29" w:rsidRPr="00AE7048">
        <w:t xml:space="preserve">R$ </w:t>
      </w:r>
      <w:r w:rsidR="00513BF1">
        <w:t>1.278.507,59 (um milhão, duzentos e setenta e oito mil, quinhentos e sete reais e cinquenta e nove centavos</w:t>
      </w:r>
      <w:r w:rsidR="00353E29" w:rsidRPr="00AE7048">
        <w:rPr>
          <w:rFonts w:cs="Calibri"/>
          <w:bCs/>
        </w:rPr>
        <w:t>)</w:t>
      </w:r>
      <w:r w:rsidR="007244B8">
        <w:rPr>
          <w:rFonts w:cs="Calibri"/>
          <w:bCs/>
        </w:rPr>
        <w:t xml:space="preserve"> </w:t>
      </w:r>
      <w:bookmarkEnd w:id="224"/>
      <w:r w:rsidR="00FB35DF" w:rsidRPr="008F2000">
        <w:t>(“</w:t>
      </w:r>
      <w:r w:rsidR="00FB35DF" w:rsidRPr="00153B53">
        <w:rPr>
          <w:u w:val="single"/>
        </w:rPr>
        <w:t>Valor Inicial do Fundo de Reserva</w:t>
      </w:r>
      <w:r w:rsidR="00FB35DF" w:rsidRPr="00153B53">
        <w:t>”).</w:t>
      </w:r>
    </w:p>
    <w:p w14:paraId="697F5B19" w14:textId="77777777" w:rsidR="00C3657D" w:rsidRPr="00C3657D" w:rsidRDefault="00C3657D" w:rsidP="00A52393"/>
    <w:p w14:paraId="45159FE4" w14:textId="53477A56" w:rsidR="000B418F" w:rsidRPr="00153B53" w:rsidRDefault="00353E29" w:rsidP="007D5753">
      <w:pPr>
        <w:pStyle w:val="Ttulo3"/>
        <w:ind w:left="0" w:firstLine="0"/>
      </w:pPr>
      <w:r w:rsidRPr="00153B53">
        <w:t xml:space="preserve">Os valores correspondentes ao Fundo de Despesas e ao Fundo de Reserva serão mantidos em depósito na Conta Centralizadora, sendo que (i) a formação do montante referente ao Valor Inicial do Fundo de Despesas e do Fundo de Reserva será realizada mediante a retenção de recursos, na forma prevista na cláusula 10.1.1 acima; e (ii) a todo e qualquer momento, a Companhia deverá manter um montante de, no mínimo, </w:t>
      </w:r>
      <w:bookmarkStart w:id="225" w:name="_Hlk98523756"/>
      <w:r w:rsidRPr="00153B53">
        <w:t xml:space="preserve">R$ </w:t>
      </w:r>
      <w:r w:rsidR="00513BF1">
        <w:t>60.000,00 (sessenta mil reais)</w:t>
      </w:r>
      <w:bookmarkEnd w:id="225"/>
      <w:r w:rsidRPr="00153B53">
        <w:t xml:space="preserve"> (“</w:t>
      </w:r>
      <w:r w:rsidRPr="00153B53">
        <w:rPr>
          <w:u w:val="single"/>
        </w:rPr>
        <w:t>Valor Mínimo do Fundo de Despesas</w:t>
      </w:r>
      <w:r w:rsidRPr="00153B53">
        <w:t>”) referente ao Fundo de Despesas.</w:t>
      </w:r>
      <w:r>
        <w:t xml:space="preserve"> </w:t>
      </w:r>
    </w:p>
    <w:bookmarkEnd w:id="221"/>
    <w:p w14:paraId="7F799E8B" w14:textId="098FCB98" w:rsidR="00CB789C" w:rsidRPr="00153B53" w:rsidRDefault="00CB789C" w:rsidP="007D5753">
      <w:pPr>
        <w:spacing w:after="0" w:line="320" w:lineRule="exact"/>
        <w:ind w:firstLine="284"/>
        <w:rPr>
          <w:rFonts w:ascii="Verdana" w:hAnsi="Verdana"/>
          <w:sz w:val="18"/>
          <w:szCs w:val="18"/>
        </w:rPr>
      </w:pPr>
    </w:p>
    <w:p w14:paraId="6C8236D8" w14:textId="0BB7210E" w:rsidR="00664865" w:rsidRPr="00153B53" w:rsidRDefault="00664865" w:rsidP="007D5753">
      <w:pPr>
        <w:pStyle w:val="Ttulo3"/>
        <w:ind w:left="0" w:firstLine="0"/>
      </w:pPr>
      <w:r w:rsidRPr="00153B53">
        <w:t xml:space="preserve">Caso os valores disponíveis na Conta Centralizadora sejam insuficientes para o pagamento dos valores devidos aos titulares dos CRI em qualquer data de pagamento das obrigações pecuniárias </w:t>
      </w:r>
      <w:r w:rsidRPr="00153B53">
        <w:rPr>
          <w:rStyle w:val="Fontepargpadro1"/>
        </w:rPr>
        <w:t>estabelecidas</w:t>
      </w:r>
      <w:r w:rsidRPr="00153B53">
        <w:t xml:space="preserve"> no Termo de Securitização, os recursos existentes na </w:t>
      </w:r>
      <w:r w:rsidRPr="00153B53">
        <w:lastRenderedPageBreak/>
        <w:t>Conta Centralizadora referentes ao Fundo de Reserva serão integralmente utilizados para pagamento da respectiva parcela de remuneração e/ou amortização dos CRI, conforme o caso, na medida e no montante necessário para que seja realizado o referido pagamento.</w:t>
      </w:r>
    </w:p>
    <w:p w14:paraId="54068BC9" w14:textId="77777777" w:rsidR="00664865" w:rsidRPr="00153B53" w:rsidRDefault="00664865" w:rsidP="007D5753">
      <w:pPr>
        <w:spacing w:after="0" w:line="320" w:lineRule="exact"/>
        <w:ind w:firstLine="284"/>
        <w:rPr>
          <w:rFonts w:ascii="Verdana" w:hAnsi="Verdana"/>
          <w:sz w:val="18"/>
          <w:szCs w:val="18"/>
        </w:rPr>
      </w:pPr>
    </w:p>
    <w:p w14:paraId="6A78C8DA" w14:textId="35DC961A" w:rsidR="00324E08" w:rsidRPr="00153B53" w:rsidRDefault="000B418F" w:rsidP="007D5753">
      <w:pPr>
        <w:pStyle w:val="Ttulo3"/>
        <w:ind w:left="0" w:firstLine="0"/>
      </w:pPr>
      <w:r w:rsidRPr="00153B53">
        <w:t xml:space="preserve">Toda vez que, por qualquer motivo, os recursos do Fundo de Despesas </w:t>
      </w:r>
      <w:r w:rsidR="006C5B43" w:rsidRPr="00153B53">
        <w:t xml:space="preserve">ou do Fundo de Reserva </w:t>
      </w:r>
      <w:r w:rsidRPr="00153B53">
        <w:t>venha</w:t>
      </w:r>
      <w:r w:rsidR="006C5B43" w:rsidRPr="00153B53">
        <w:t>m</w:t>
      </w:r>
      <w:r w:rsidRPr="00153B53">
        <w:t xml:space="preserve"> a ser inferior ao Valor Mínimo do Fundo de Despesas</w:t>
      </w:r>
      <w:r w:rsidR="006C5B43" w:rsidRPr="00153B53">
        <w:t xml:space="preserve"> ou Valor </w:t>
      </w:r>
      <w:r w:rsidR="00CB789C" w:rsidRPr="00153B53">
        <w:t>Inicial</w:t>
      </w:r>
      <w:r w:rsidR="006C5B43" w:rsidRPr="00153B53">
        <w:t xml:space="preserve"> do Fundo de Reserva, conforme o caso</w:t>
      </w:r>
      <w:r w:rsidRPr="00153B53">
        <w:t>, mediante comprovação por meio de notificação da Securitizadora à Companhia neste sentido, a Companhia deverá recompor o Valor Inicial do Fundo de Despesas</w:t>
      </w:r>
      <w:r w:rsidR="006C5B43" w:rsidRPr="00153B53">
        <w:t xml:space="preserve"> ou Valor </w:t>
      </w:r>
      <w:r w:rsidR="00E55D5A" w:rsidRPr="00153B53">
        <w:t>Inicial</w:t>
      </w:r>
      <w:r w:rsidR="006C5B43" w:rsidRPr="00153B53">
        <w:t xml:space="preserve"> do Fundo de Reserva, conforme o caso</w:t>
      </w:r>
      <w:r w:rsidRPr="00153B53">
        <w:t>, por meio da utilização de recursos próprios, sob pena de vencimento antecipado das Debêntures</w:t>
      </w:r>
      <w:r w:rsidR="009012BA" w:rsidRPr="00153B53">
        <w:t>,</w:t>
      </w:r>
      <w:r w:rsidRPr="00153B53">
        <w:t xml:space="preserve"> em até 5 </w:t>
      </w:r>
      <w:r w:rsidR="009012BA" w:rsidRPr="00153B53">
        <w:t>(cinco) D</w:t>
      </w:r>
      <w:r w:rsidRPr="00153B53">
        <w:t xml:space="preserve">ias </w:t>
      </w:r>
      <w:r w:rsidR="009012BA" w:rsidRPr="00153B53">
        <w:t>Ú</w:t>
      </w:r>
      <w:r w:rsidRPr="00153B53">
        <w:t>teis</w:t>
      </w:r>
      <w:r w:rsidR="002D3394">
        <w:t xml:space="preserve"> contados do recebimento da notificação</w:t>
      </w:r>
      <w:r w:rsidR="00324E08" w:rsidRPr="00153B53">
        <w:t xml:space="preserve">. </w:t>
      </w:r>
    </w:p>
    <w:p w14:paraId="36BE3055" w14:textId="77777777" w:rsidR="00324E08" w:rsidRPr="00153B53" w:rsidRDefault="00324E08" w:rsidP="007D5753">
      <w:pPr>
        <w:spacing w:after="0" w:line="320" w:lineRule="exact"/>
        <w:ind w:firstLine="284"/>
        <w:rPr>
          <w:rFonts w:ascii="Verdana" w:hAnsi="Verdana"/>
          <w:sz w:val="18"/>
          <w:szCs w:val="18"/>
        </w:rPr>
      </w:pPr>
    </w:p>
    <w:p w14:paraId="3950FE40" w14:textId="362DFBF5" w:rsidR="00324E08" w:rsidRPr="00153B53" w:rsidRDefault="00324E08" w:rsidP="007D5753">
      <w:pPr>
        <w:pStyle w:val="Ttulo3"/>
        <w:ind w:left="0" w:firstLine="0"/>
      </w:pPr>
      <w:r w:rsidRPr="00153B53">
        <w:t xml:space="preserve">Os recursos do Fundo de Despesas </w:t>
      </w:r>
      <w:r w:rsidR="00E55D5A" w:rsidRPr="00153B53">
        <w:t xml:space="preserve">e do Fundo de Reserva </w:t>
      </w:r>
      <w:r w:rsidRPr="00153B53">
        <w:t xml:space="preserve">estarão abrangidos pela instituição do regime fiduciário </w:t>
      </w:r>
      <w:r w:rsidR="00615830" w:rsidRPr="00153B53">
        <w:t>dos</w:t>
      </w:r>
      <w:r w:rsidRPr="00153B53">
        <w:t xml:space="preserve"> CRI e integrarão o respectivo patrimônio separado, sendo </w:t>
      </w:r>
      <w:r w:rsidR="00192A64">
        <w:t xml:space="preserve">que </w:t>
      </w:r>
      <w:r w:rsidR="00C35196">
        <w:t>poderão ser</w:t>
      </w:r>
      <w:r w:rsidR="00C35196" w:rsidRPr="00153B53">
        <w:t xml:space="preserve"> </w:t>
      </w:r>
      <w:r w:rsidRPr="00153B53">
        <w:t xml:space="preserve">aplicados pela </w:t>
      </w:r>
      <w:r w:rsidR="00615830" w:rsidRPr="00153B53">
        <w:t>Securitizadora</w:t>
      </w:r>
      <w:r w:rsidRPr="00153B53">
        <w:t xml:space="preserve">, na qualidade de titular da Conta Centralizadora, em </w:t>
      </w:r>
      <w:r w:rsidRPr="00AE7048">
        <w:t xml:space="preserve">(a) títulos de emissão do Tesouro Nacional; ou (b) certificados e recibos de depósito bancário de emissão do </w:t>
      </w:r>
      <w:r w:rsidR="00615830" w:rsidRPr="00AE7048">
        <w:t xml:space="preserve">banco </w:t>
      </w:r>
      <w:r w:rsidR="00C35196" w:rsidRPr="00C35196">
        <w:t>Itaú</w:t>
      </w:r>
      <w:r w:rsidRPr="00C35196">
        <w:t>,</w:t>
      </w:r>
      <w:r w:rsidRPr="00153B53">
        <w:t xml:space="preserve"> não sendo a </w:t>
      </w:r>
      <w:r w:rsidR="00615830" w:rsidRPr="00153B53">
        <w:t>Securitizadora</w:t>
      </w:r>
      <w:r w:rsidRPr="00153B53">
        <w:t xml:space="preserve"> responsabilizada por qualquer garantia mínima de rentabilidade. Os resultados decorrentes desse investimento integrarão automaticamente o Fundo de Despesas</w:t>
      </w:r>
      <w:r w:rsidR="00E55D5A" w:rsidRPr="00153B53">
        <w:t xml:space="preserve"> ou o Fundo de Reserva, conforme o caso</w:t>
      </w:r>
      <w:r w:rsidRPr="00153B53">
        <w:t xml:space="preserve">. </w:t>
      </w:r>
    </w:p>
    <w:p w14:paraId="7336C120" w14:textId="77777777" w:rsidR="00324E08" w:rsidRPr="00153B53" w:rsidRDefault="00324E08" w:rsidP="007D5753">
      <w:pPr>
        <w:spacing w:after="0" w:line="320" w:lineRule="exact"/>
        <w:ind w:firstLine="284"/>
        <w:rPr>
          <w:rFonts w:ascii="Verdana" w:hAnsi="Verdana"/>
          <w:sz w:val="18"/>
          <w:szCs w:val="18"/>
        </w:rPr>
      </w:pPr>
    </w:p>
    <w:p w14:paraId="169BEDB3" w14:textId="0F86F88E" w:rsidR="00324E08" w:rsidRPr="00153B53" w:rsidRDefault="00324E08" w:rsidP="007D5753">
      <w:pPr>
        <w:pStyle w:val="Ttulo3"/>
        <w:ind w:left="0" w:firstLine="0"/>
      </w:pPr>
      <w:r w:rsidRPr="00153B53">
        <w:t>Caso, quando da liquidação integral dos CRI e após a quitação de todas as despesas incorridas, ainda existam recursos remanescentes no Fundo de Despesas</w:t>
      </w:r>
      <w:r w:rsidR="00E55D5A" w:rsidRPr="00153B53">
        <w:t xml:space="preserve"> e/ou no Fundo de Reserva</w:t>
      </w:r>
      <w:r w:rsidRPr="00153B53">
        <w:t xml:space="preserve">, a </w:t>
      </w:r>
      <w:r w:rsidR="00615830" w:rsidRPr="00153B53">
        <w:t>Securitizadora</w:t>
      </w:r>
      <w:r w:rsidRPr="00153B53">
        <w:t xml:space="preserve"> deverá transferir o montante excedente, líquido de tributos, taxas e encargos, para a conta corrente de titularidade da Companhia </w:t>
      </w:r>
      <w:r w:rsidR="00615830" w:rsidRPr="00153B53">
        <w:t>a ser indicada</w:t>
      </w:r>
      <w:r w:rsidRPr="00153B53">
        <w:t xml:space="preserve">, no prazo de até 2 (dois) Dias Úteis contados da liquidação integral dos </w:t>
      </w:r>
      <w:r w:rsidR="00391D67" w:rsidRPr="00153B53">
        <w:t>CRI, ressalvados os benefícios fiscais desses rendimentos à Securitizadora</w:t>
      </w:r>
      <w:r w:rsidRPr="00153B53">
        <w:t>.</w:t>
      </w:r>
    </w:p>
    <w:bookmarkEnd w:id="222"/>
    <w:p w14:paraId="76FAB647" w14:textId="77777777" w:rsidR="00324E08" w:rsidRPr="00153B53" w:rsidRDefault="00324E08" w:rsidP="007D5753">
      <w:pPr>
        <w:spacing w:after="0" w:line="320" w:lineRule="exact"/>
        <w:rPr>
          <w:rFonts w:ascii="Verdana" w:hAnsi="Verdana"/>
          <w:sz w:val="18"/>
          <w:szCs w:val="18"/>
        </w:rPr>
      </w:pPr>
    </w:p>
    <w:p w14:paraId="0B2FC239" w14:textId="77777777" w:rsidR="0088041F" w:rsidRPr="00153B53" w:rsidRDefault="0088041F" w:rsidP="007D5753">
      <w:pPr>
        <w:pStyle w:val="Ttulo2"/>
        <w:ind w:left="0" w:firstLine="0"/>
      </w:pPr>
      <w:r w:rsidRPr="00153B53">
        <w:t>Serão arcadas pelo Patrimônio Separado quaisquer Despesas (i) de responsabilidade da Companhia que não sejam pagas tempestivamente pela Companhia</w:t>
      </w:r>
      <w:r w:rsidR="00324E08" w:rsidRPr="00153B53">
        <w:t>, diretamente ou mediante utilização dos recursos do Fundo de Despesas</w:t>
      </w:r>
      <w:r w:rsidRPr="00153B53">
        <w:t>, sem prejuízo do direito de regresso contra a Companhia; ou (ii) que não são devidas pela Companhia. Caso a Companhia não efetue o pagamento das Despesas previstas na Cláusula 10.1 acima</w:t>
      </w:r>
      <w:r w:rsidR="00324E08" w:rsidRPr="00153B53">
        <w:t xml:space="preserve"> ou não haja recursos suficientes no Fundo de Despesas</w:t>
      </w:r>
      <w:r w:rsidRPr="00153B53">
        <w:t xml:space="preserve">, tais Despesas deverão ser arcadas pelo Patrimônio Separado e reembolsadas pela Companhia dentro de até 5 (cinco) Dias Úteis contados do recebimento de solicitação neste sentido, e, caso os recursos do Patrimônio Separado não sejam suficientes, a Securitizadora e o Agente Fiduciário dos CRI poderão cobrar tal pagamento da Companhia com as penalidades previstas na Cláusula 10.3 abaixo ou solicitar aos </w:t>
      </w:r>
      <w:r w:rsidR="002E6C06" w:rsidRPr="00153B53">
        <w:t xml:space="preserve">Titulares de </w:t>
      </w:r>
      <w:r w:rsidRPr="00153B53">
        <w:t xml:space="preserve">CRI que arquem com o referido pagamento, ressalvado o direito de regresso contra a Companhia. Em última instância, as Despesas que eventualmente não tenham sido saldadas na forma desta </w:t>
      </w:r>
      <w:r w:rsidRPr="00153B53">
        <w:lastRenderedPageBreak/>
        <w:t>Cláusula 10.2 serão acrescidas à dívida da Companhia no âmbito dos Créditos Imobiliários, e deverão ser pagas na ordem de prioridade estabelecida no Termo de Securitização.</w:t>
      </w:r>
    </w:p>
    <w:p w14:paraId="423AC512" w14:textId="77777777" w:rsidR="0088041F" w:rsidRPr="00153B53" w:rsidRDefault="0088041F" w:rsidP="007D5753">
      <w:pPr>
        <w:pStyle w:val="PargrafodaLista"/>
        <w:keepNext/>
        <w:spacing w:after="0" w:line="320" w:lineRule="exact"/>
        <w:ind w:left="0"/>
        <w:rPr>
          <w:rFonts w:ascii="Verdana" w:hAnsi="Verdana"/>
          <w:sz w:val="18"/>
          <w:szCs w:val="18"/>
        </w:rPr>
      </w:pPr>
    </w:p>
    <w:p w14:paraId="63A71E80" w14:textId="70908EDB" w:rsidR="0088041F" w:rsidRPr="00153B53" w:rsidRDefault="0088041F" w:rsidP="007D5753">
      <w:pPr>
        <w:pStyle w:val="Ttulo2"/>
        <w:ind w:left="0" w:firstLine="0"/>
      </w:pPr>
      <w:r w:rsidRPr="00153B53">
        <w:rPr>
          <w:color w:val="000000"/>
        </w:rPr>
        <w:t>No caso de inadimplemento no pagamento de qualquer das Despesas pela Companhia os débitos em atraso ficarão sujeitos, independentemente de aviso, notificação ou interpelação judicial ou extrajudicial, a (i) juros de mora de 1% (um por cento) ao mês</w:t>
      </w:r>
      <w:r w:rsidR="00C35196">
        <w:rPr>
          <w:color w:val="000000"/>
        </w:rPr>
        <w:t xml:space="preserve"> </w:t>
      </w:r>
      <w:r w:rsidR="00C40050">
        <w:rPr>
          <w:color w:val="000000"/>
        </w:rPr>
        <w:t>sobre o valor inadimplido</w:t>
      </w:r>
      <w:r w:rsidR="00C40050" w:rsidRPr="00153B53">
        <w:rPr>
          <w:color w:val="000000"/>
        </w:rPr>
        <w:t xml:space="preserve">, calculados </w:t>
      </w:r>
      <w:r w:rsidR="00C40050" w:rsidRPr="00153B53">
        <w:rPr>
          <w:i/>
          <w:color w:val="000000"/>
        </w:rPr>
        <w:t xml:space="preserve">pro rata </w:t>
      </w:r>
      <w:r w:rsidR="00C40050" w:rsidRPr="00153B53">
        <w:t>temporis</w:t>
      </w:r>
      <w:r w:rsidR="00C40050" w:rsidRPr="00153B53">
        <w:rPr>
          <w:i/>
          <w:color w:val="000000"/>
        </w:rPr>
        <w:t xml:space="preserve"> </w:t>
      </w:r>
      <w:r w:rsidR="00C40050" w:rsidRPr="00153B53">
        <w:rPr>
          <w:color w:val="000000"/>
        </w:rPr>
        <w:t>desde a data de inadimplemento até a data do efetivo pagamento; (ii) multa moratória de natureza não compensatória de 2% (dois por cento)</w:t>
      </w:r>
      <w:r w:rsidR="00C40050">
        <w:rPr>
          <w:color w:val="000000"/>
        </w:rPr>
        <w:t xml:space="preserve"> do valor inadimplido</w:t>
      </w:r>
      <w:r w:rsidR="00C40050" w:rsidRPr="00153B53">
        <w:rPr>
          <w:color w:val="000000"/>
        </w:rPr>
        <w:t xml:space="preserve">; e (iii) atualização monetária pelo IPCA, calculada </w:t>
      </w:r>
      <w:r w:rsidR="00C40050" w:rsidRPr="00153B53">
        <w:rPr>
          <w:i/>
          <w:color w:val="000000"/>
        </w:rPr>
        <w:t>pro rata temporis</w:t>
      </w:r>
      <w:r w:rsidR="00C40050" w:rsidRPr="00153B53">
        <w:rPr>
          <w:color w:val="000000"/>
        </w:rPr>
        <w:t xml:space="preserve"> desde a data de inadimplemento até a data do respectivo pagamento</w:t>
      </w:r>
      <w:r w:rsidRPr="00153B53">
        <w:rPr>
          <w:color w:val="000000"/>
        </w:rPr>
        <w:t>.</w:t>
      </w:r>
    </w:p>
    <w:p w14:paraId="1D4A01F9" w14:textId="77777777" w:rsidR="0088041F" w:rsidRPr="00153B53" w:rsidRDefault="0088041F" w:rsidP="007D5753">
      <w:pPr>
        <w:pStyle w:val="PargrafodaLista"/>
        <w:spacing w:after="0" w:line="320" w:lineRule="exact"/>
        <w:rPr>
          <w:rFonts w:ascii="Verdana" w:hAnsi="Verdana"/>
          <w:sz w:val="18"/>
          <w:szCs w:val="18"/>
        </w:rPr>
      </w:pPr>
    </w:p>
    <w:p w14:paraId="3B3A6F65" w14:textId="4CFE8774" w:rsidR="0088041F" w:rsidRPr="00153B53" w:rsidRDefault="0088041F" w:rsidP="007D5753">
      <w:pPr>
        <w:pStyle w:val="Ttulo2"/>
        <w:ind w:left="0" w:firstLine="0"/>
      </w:pPr>
      <w:r w:rsidRPr="00153B53">
        <w:rPr>
          <w:color w:val="000000"/>
        </w:rPr>
        <w:t xml:space="preserve">Na hipótese de a data de vencimento dos CRI vir a ser prorrogada por deliberação da </w:t>
      </w:r>
      <w:r w:rsidR="004F7D0A" w:rsidRPr="00153B53">
        <w:rPr>
          <w:color w:val="000000"/>
        </w:rPr>
        <w:t>A</w:t>
      </w:r>
      <w:r w:rsidRPr="00153B53">
        <w:rPr>
          <w:color w:val="000000"/>
        </w:rPr>
        <w:t xml:space="preserve">ssembleia </w:t>
      </w:r>
      <w:r w:rsidR="004F7D0A" w:rsidRPr="00153B53">
        <w:rPr>
          <w:color w:val="000000"/>
        </w:rPr>
        <w:t>G</w:t>
      </w:r>
      <w:r w:rsidRPr="00153B53">
        <w:rPr>
          <w:color w:val="000000"/>
        </w:rPr>
        <w:t xml:space="preserve">eral </w:t>
      </w:r>
      <w:r w:rsidR="00D71F36" w:rsidRPr="00153B53">
        <w:rPr>
          <w:color w:val="000000"/>
        </w:rPr>
        <w:t xml:space="preserve">de </w:t>
      </w:r>
      <w:r w:rsidR="004F7D0A" w:rsidRPr="00153B53">
        <w:rPr>
          <w:color w:val="000000"/>
        </w:rPr>
        <w:t>T</w:t>
      </w:r>
      <w:r w:rsidRPr="00153B53">
        <w:rPr>
          <w:color w:val="000000"/>
        </w:rPr>
        <w:t>itulares de CRI, a Securitizadora, o Agente Fiduciário dos CRI e os demais prestadores de serviço continuarem exercendo as suas funções, as despesas, conforme o caso, continuarão sendo devidas pela Companhia.</w:t>
      </w:r>
    </w:p>
    <w:p w14:paraId="4BD04989" w14:textId="77777777" w:rsidR="0088041F" w:rsidRPr="00153B53" w:rsidRDefault="0088041F" w:rsidP="007D5753">
      <w:pPr>
        <w:pStyle w:val="PargrafodaLista"/>
        <w:spacing w:after="0" w:line="320" w:lineRule="exact"/>
        <w:rPr>
          <w:rFonts w:ascii="Verdana" w:hAnsi="Verdana"/>
          <w:color w:val="000000"/>
          <w:sz w:val="18"/>
          <w:szCs w:val="18"/>
        </w:rPr>
      </w:pPr>
    </w:p>
    <w:p w14:paraId="10A1F06D" w14:textId="73BB8B25" w:rsidR="0088041F" w:rsidRPr="00153B53" w:rsidRDefault="0088041F" w:rsidP="007D5753">
      <w:pPr>
        <w:pStyle w:val="Ttulo2"/>
        <w:ind w:left="0" w:firstLine="0"/>
      </w:pPr>
      <w:r w:rsidRPr="00153B53">
        <w:t xml:space="preserve">As despesas a serem adiantadas pelos </w:t>
      </w:r>
      <w:r w:rsidR="00D71F36" w:rsidRPr="00153B53">
        <w:t>T</w:t>
      </w:r>
      <w:r w:rsidRPr="00153B53">
        <w:t xml:space="preserve">itulares de CRI à emissora dos CRI e/ou ao Agente Fiduciário dos CRI deverão ser, sempre que possível, previamente aprovadas pelos </w:t>
      </w:r>
      <w:r w:rsidR="00D71F36" w:rsidRPr="00153B53">
        <w:t>T</w:t>
      </w:r>
      <w:r w:rsidRPr="00153B53">
        <w:t xml:space="preserve">itulares de CRI e, posteriormente, conforme previsto em lei, ressarcidas aos </w:t>
      </w:r>
      <w:r w:rsidR="00D71F36" w:rsidRPr="00153B53">
        <w:t>T</w:t>
      </w:r>
      <w:r w:rsidRPr="00153B53">
        <w:t xml:space="preserve">itulares de CRI (apenas e exclusivamente se houver recursos disponíveis no Patrimônio Separado), conforme o caso, na defesa dos interesses dos </w:t>
      </w:r>
      <w:r w:rsidR="00D71F36" w:rsidRPr="00153B53">
        <w:t>T</w:t>
      </w:r>
      <w:r w:rsidRPr="00153B53">
        <w:t xml:space="preserve">itulares de CRI, incluem, exemplificativamente: (a) as despesas com contratação de serviços de auditoria, assessoria legal, fiscal, contábil e de outros especialistas; (b) as custas judiciais, emolumentos e demais taxas, honorários e despesas incorridas em decorrência dos procedimentos judiciais ou extrajudiciais a serem propostos contra a </w:t>
      </w:r>
      <w:r w:rsidR="00FD3E29" w:rsidRPr="00153B53">
        <w:t>Companhia</w:t>
      </w:r>
      <w:r w:rsidRPr="00153B53">
        <w:t xml:space="preserve"> ou terceiros, objetivando salvaguardar, cobrar e/ou executar os Créditos Imobiliários; (c) as despesas com viagens e estadias incorridas pelos administradores da emissora dos CRI e/ou pelo Agente Fiduciário dos CRI, bem como pelos prestadores de serviços eventualmente contratados, desde que relacionados com as medidas judiciais e/ou extrajudiciais necessárias à salvaguarda dos direitos e/ou cobrança dos Créditos Imobiliários; ou (d) eventuais indenizações, multas, despesas e custas incorridas em decorrência de eventuais condenações (incluindo verbas de sucumbência) em ações judiciais propostas pela emissora dos CRI, podendo a emissora dos CRI e/ou o Agente Fiduciário dos CRI, conforme o caso, solicitar garantia prévia dos </w:t>
      </w:r>
      <w:r w:rsidR="00D71F36" w:rsidRPr="00153B53">
        <w:t>T</w:t>
      </w:r>
      <w:r w:rsidRPr="00153B53">
        <w:t>itulares de CRI para cobertura do risco da sucumbência; ou (e) a remuneração e as despesas reembolsáveis do Agente Fiduciário dos CRI, nos termos do Termo de Securitização, bem como a remuneração do Agente Fiduciário dos CRI na hipótese de a emissora dos CRI permanecer em inadimplência com relação ao pagamento desta por um período superior a 30 (trinta) dias.</w:t>
      </w:r>
    </w:p>
    <w:p w14:paraId="2F914F67" w14:textId="77777777" w:rsidR="000D0979" w:rsidRPr="00153B53" w:rsidRDefault="000D0979" w:rsidP="007D5753">
      <w:pPr>
        <w:pStyle w:val="PargrafodaLista"/>
        <w:keepNext/>
        <w:spacing w:after="0" w:line="320" w:lineRule="exact"/>
        <w:ind w:left="0"/>
        <w:rPr>
          <w:rFonts w:ascii="Verdana" w:hAnsi="Verdana"/>
          <w:sz w:val="18"/>
          <w:szCs w:val="18"/>
        </w:rPr>
      </w:pPr>
    </w:p>
    <w:p w14:paraId="749FF908" w14:textId="7CD60B77" w:rsidR="000D0979" w:rsidRPr="00153B53" w:rsidRDefault="000D0979" w:rsidP="007D5753">
      <w:pPr>
        <w:pStyle w:val="Ttulo2"/>
        <w:ind w:left="0" w:firstLine="0"/>
      </w:pPr>
      <w:r w:rsidRPr="00153B53">
        <w:rPr>
          <w:rFonts w:eastAsia="Arial Unicode MS"/>
          <w:color w:val="000000"/>
        </w:rPr>
        <w:t xml:space="preserve">Considerando que a responsabilidade da emissora dos CRI se limita ao Patrimônio Separado, nos termos da Lei nº 9.514, caso o Patrimônio Separado seja insuficiente para arcar </w:t>
      </w:r>
      <w:r w:rsidRPr="00153B53">
        <w:rPr>
          <w:rFonts w:eastAsia="Arial Unicode MS"/>
          <w:color w:val="000000"/>
        </w:rPr>
        <w:lastRenderedPageBreak/>
        <w:t>com as despesas mencionadas na Cláusula</w:t>
      </w:r>
      <w:r w:rsidR="00887F97" w:rsidRPr="00153B53">
        <w:rPr>
          <w:rFonts w:eastAsia="Arial Unicode MS"/>
          <w:color w:val="000000"/>
        </w:rPr>
        <w:t xml:space="preserve"> 10</w:t>
      </w:r>
      <w:r w:rsidRPr="00153B53">
        <w:rPr>
          <w:rFonts w:eastAsia="Arial Unicode MS"/>
          <w:color w:val="000000"/>
        </w:rPr>
        <w:t xml:space="preserve">.1 acima, tais despesas serão suportadas pelos </w:t>
      </w:r>
      <w:r w:rsidR="00D71F36" w:rsidRPr="00153B53">
        <w:t>T</w:t>
      </w:r>
      <w:r w:rsidRPr="00153B53">
        <w:t>itulares</w:t>
      </w:r>
      <w:r w:rsidRPr="00153B53">
        <w:rPr>
          <w:rFonts w:eastAsia="Arial Unicode MS"/>
          <w:color w:val="000000"/>
        </w:rPr>
        <w:t xml:space="preserve"> de CRI, na proporção dos CRI titulados por cada um deles</w:t>
      </w:r>
      <w:r w:rsidR="00887F97" w:rsidRPr="00153B53">
        <w:rPr>
          <w:rFonts w:eastAsia="Arial Unicode MS"/>
          <w:color w:val="000000"/>
        </w:rPr>
        <w:t>.</w:t>
      </w:r>
    </w:p>
    <w:p w14:paraId="3821A736" w14:textId="77777777" w:rsidR="00887F97" w:rsidRPr="00153B53" w:rsidRDefault="00887F97" w:rsidP="007D5753">
      <w:pPr>
        <w:pStyle w:val="PargrafodaLista"/>
        <w:spacing w:after="0" w:line="320" w:lineRule="exact"/>
        <w:rPr>
          <w:rFonts w:ascii="Verdana" w:hAnsi="Verdana"/>
          <w:sz w:val="18"/>
          <w:szCs w:val="18"/>
        </w:rPr>
      </w:pPr>
    </w:p>
    <w:p w14:paraId="7E188D78" w14:textId="5ED5F259" w:rsidR="00887F97" w:rsidRPr="00153B53" w:rsidRDefault="00887F97" w:rsidP="007D5753">
      <w:pPr>
        <w:pStyle w:val="Ttulo2"/>
        <w:ind w:left="0" w:firstLine="0"/>
      </w:pPr>
      <w:r w:rsidRPr="00153B53">
        <w:t xml:space="preserve">O Patrimônio Separado, caso a Companhia não o faça, ressarcirá a emissora dos CRI e o Agente Fiduciário dos CRI de todas as despesas efetivamente incorridas com relação ao exercício de suas funções, tais como (a) registro de documentos, notificações, extração de certidões em geral, </w:t>
      </w:r>
      <w:r w:rsidRPr="00153B53">
        <w:rPr>
          <w:rFonts w:eastAsia="Arial Unicode MS"/>
          <w:color w:val="000000"/>
        </w:rPr>
        <w:t>reconhecimento</w:t>
      </w:r>
      <w:r w:rsidRPr="00153B53">
        <w:t xml:space="preserve"> de firmas em cartórios, cópias autenticadas em cartório e/ou reprográficas, emolumentos cartorários, custas processuais, periciais e similares; (b)</w:t>
      </w:r>
      <w:r w:rsidR="00727E55" w:rsidRPr="00153B53">
        <w:t> </w:t>
      </w:r>
      <w:r w:rsidRPr="00153B53">
        <w:t xml:space="preserve">contratação de prestadores de serviços não determinados nos Documentos da Operação, inclusive assessores legais, agentes de auditoria, fiscalização e/ou cobrança; (c) despesas relacionadas ao transporte de pessoas (viagens) e documentos (correios e/ou motoboy), hospedagem e alimentação de seus agentes, estacionamento, custos com telefonia, </w:t>
      </w:r>
      <w:r w:rsidRPr="00153B53">
        <w:rPr>
          <w:i/>
        </w:rPr>
        <w:t>conference call</w:t>
      </w:r>
      <w:r w:rsidRPr="00153B53">
        <w:t>; e (d) publicações em jornais e outros meios de comunicação, bem como locação de imóvel e contratação de colaboradores para realização de assembleias, todas estas voltadas à proteção dos direitos e interesses dos Titulares de CRI ou para realizar o Crédito Imobiliário. O ressarcimento a que se refere esta Cláusula será efetuado em até 5 (cinco) Dias Úteis após a efetivação da despesa em questão.</w:t>
      </w:r>
    </w:p>
    <w:p w14:paraId="0EF8200B" w14:textId="77777777" w:rsidR="00887F97" w:rsidRPr="00153B53" w:rsidRDefault="00887F97" w:rsidP="007D5753">
      <w:pPr>
        <w:pStyle w:val="PargrafodaLista"/>
        <w:keepNext/>
        <w:spacing w:after="0" w:line="320" w:lineRule="exact"/>
        <w:ind w:left="0"/>
        <w:rPr>
          <w:rFonts w:ascii="Verdana" w:hAnsi="Verdana"/>
          <w:sz w:val="18"/>
          <w:szCs w:val="18"/>
        </w:rPr>
      </w:pPr>
    </w:p>
    <w:p w14:paraId="5FF20BC1" w14:textId="5B7596BA" w:rsidR="00887F97" w:rsidRPr="00153B53" w:rsidRDefault="00887F97" w:rsidP="007D5753">
      <w:pPr>
        <w:pStyle w:val="Ttulo2"/>
        <w:ind w:left="0" w:firstLine="0"/>
      </w:pPr>
      <w:r w:rsidRPr="00153B53">
        <w:rPr>
          <w:color w:val="000000"/>
        </w:rPr>
        <w:t xml:space="preserve">Em </w:t>
      </w:r>
      <w:r w:rsidR="00391D67" w:rsidRPr="00153B53">
        <w:rPr>
          <w:color w:val="000000"/>
        </w:rPr>
        <w:t xml:space="preserve">qualquer Reestruturação (conforme definido abaixo) que vier a ocorrer ao longo do prazo de </w:t>
      </w:r>
      <w:r w:rsidR="00391D67" w:rsidRPr="00153B53">
        <w:t>duração</w:t>
      </w:r>
      <w:r w:rsidR="00391D67" w:rsidRPr="00153B53">
        <w:rPr>
          <w:color w:val="000000"/>
        </w:rPr>
        <w:t xml:space="preserve"> dos CRI, que implique a elaboração de aditamentos aos Documentos da Operação e/ou na realização de assembleias gerais de Titulares de CRI, será devida, pela Companhia à Securitizadora, uma remuneração adicional, equivalente a R$ </w:t>
      </w:r>
      <w:r w:rsidR="00C40050">
        <w:rPr>
          <w:color w:val="000000"/>
        </w:rPr>
        <w:t>750,00</w:t>
      </w:r>
      <w:r w:rsidR="00C40050" w:rsidRPr="00153B53">
        <w:rPr>
          <w:color w:val="000000"/>
        </w:rPr>
        <w:t xml:space="preserve"> (</w:t>
      </w:r>
      <w:r w:rsidR="00C40050">
        <w:rPr>
          <w:color w:val="000000"/>
        </w:rPr>
        <w:t>setecentos e cinquenta</w:t>
      </w:r>
      <w:r w:rsidR="00C40050" w:rsidRPr="00153B53">
        <w:rPr>
          <w:color w:val="000000"/>
        </w:rPr>
        <w:t>)</w:t>
      </w:r>
      <w:r w:rsidR="00352ACA" w:rsidRPr="00153B53">
        <w:rPr>
          <w:color w:val="000000"/>
        </w:rPr>
        <w:t xml:space="preserve"> </w:t>
      </w:r>
      <w:r w:rsidR="00391D67" w:rsidRPr="00153B53">
        <w:rPr>
          <w:color w:val="000000"/>
        </w:rPr>
        <w:t xml:space="preserve">por hora de trabalho dos profissionais da Securitizadora dedicados a tais atividades, corrigidos a partir da data da emissão dos CRI pela variação acumulada do IPCA no período anterior, sendo que tal valor de remuneração adicional estará limitado a, no máximo R$ </w:t>
      </w:r>
      <w:r w:rsidR="00C40050">
        <w:rPr>
          <w:color w:val="000000"/>
        </w:rPr>
        <w:t>20.000,00</w:t>
      </w:r>
      <w:r w:rsidR="00C40050" w:rsidRPr="00153B53">
        <w:rPr>
          <w:color w:val="000000"/>
        </w:rPr>
        <w:t xml:space="preserve"> (</w:t>
      </w:r>
      <w:r w:rsidR="00C40050">
        <w:rPr>
          <w:color w:val="000000"/>
        </w:rPr>
        <w:t>vinte mil reais</w:t>
      </w:r>
      <w:r w:rsidR="00C40050" w:rsidRPr="00153B53">
        <w:rPr>
          <w:color w:val="000000"/>
        </w:rPr>
        <w:t>)</w:t>
      </w:r>
      <w:r w:rsidR="00352ACA" w:rsidRPr="00153B53">
        <w:rPr>
          <w:color w:val="000000"/>
        </w:rPr>
        <w:t xml:space="preserve">. </w:t>
      </w:r>
      <w:r w:rsidR="00391D67" w:rsidRPr="00153B53">
        <w:rPr>
          <w:color w:val="000000"/>
        </w:rPr>
        <w:t>Também, a Companhia deverá arcar com todos os custos decorrentes da formalização e constituição dessas alterações, inclusive aqueles relativos a honorários advocatícios razoáveis devidos ao assessor legal escolhido de comum acordo entre as partes, acrescido das despesas e custos devidos a tal assessor legal. O pagamento da remuneração prevista nesta Cláusula ocorrerá sem prejuízo da remuneração devida a terceiros eventualmente contratados para a prestação de serviços acessórios àqueles prestados pela Securitizadora também será arcado pela Companhia</w:t>
      </w:r>
      <w:r w:rsidRPr="00153B53">
        <w:rPr>
          <w:color w:val="000000"/>
        </w:rPr>
        <w:t>.</w:t>
      </w:r>
    </w:p>
    <w:p w14:paraId="63B9C912" w14:textId="77777777" w:rsidR="00FD3E29" w:rsidRPr="00153B53" w:rsidRDefault="00FD3E29" w:rsidP="007D5753">
      <w:pPr>
        <w:pStyle w:val="PargrafodaLista"/>
        <w:keepNext/>
        <w:spacing w:after="0" w:line="320" w:lineRule="exact"/>
        <w:ind w:left="0"/>
        <w:rPr>
          <w:rFonts w:ascii="Verdana" w:hAnsi="Verdana"/>
          <w:sz w:val="18"/>
          <w:szCs w:val="18"/>
        </w:rPr>
      </w:pPr>
    </w:p>
    <w:p w14:paraId="6963AF33" w14:textId="77777777" w:rsidR="00FD3E29" w:rsidRPr="00153B53" w:rsidRDefault="00FD3E29" w:rsidP="007D5753">
      <w:pPr>
        <w:pStyle w:val="Ttulo3"/>
        <w:ind w:left="0" w:firstLine="0"/>
      </w:pPr>
      <w:r w:rsidRPr="00153B53">
        <w:rPr>
          <w:color w:val="000000"/>
        </w:rPr>
        <w:t>Entende-se por “</w:t>
      </w:r>
      <w:r w:rsidRPr="00153B53">
        <w:rPr>
          <w:color w:val="000000"/>
          <w:u w:val="single"/>
        </w:rPr>
        <w:t>Reestruturação</w:t>
      </w:r>
      <w:r w:rsidRPr="00153B53">
        <w:rPr>
          <w:color w:val="000000"/>
        </w:rPr>
        <w:t xml:space="preserve">” a alteração de condições relacionadas (i) às condições essenciais dos CRI, tais como datas de pagamento, remuneração, data de vencimento final, fluxos operacionais de pagamento ou recebimento de valores, carência ou </w:t>
      </w:r>
      <w:r w:rsidRPr="00153B53">
        <w:rPr>
          <w:i/>
          <w:color w:val="000000"/>
        </w:rPr>
        <w:t>covenants</w:t>
      </w:r>
      <w:r w:rsidRPr="00153B53">
        <w:rPr>
          <w:color w:val="000000"/>
        </w:rPr>
        <w:t xml:space="preserve"> operacionais ou financeiros; (ii) ofertas de resgate, repactuação, aditamentos aos Documentos da Operação e realização de assembleias, exceto aqueles já previstos nos </w:t>
      </w:r>
      <w:r w:rsidRPr="00153B53">
        <w:rPr>
          <w:color w:val="000000"/>
        </w:rPr>
        <w:lastRenderedPageBreak/>
        <w:t>Documentos da Operação; e (iii) ao vencimento antecipado das Debêntures e o consequente resgate antecipado dos CRI.</w:t>
      </w:r>
    </w:p>
    <w:p w14:paraId="30451471" w14:textId="77777777" w:rsidR="00330B9E" w:rsidRPr="00153B53" w:rsidRDefault="00330B9E" w:rsidP="007D5753">
      <w:pPr>
        <w:pStyle w:val="PargrafodaLista"/>
        <w:keepNext/>
        <w:spacing w:after="0" w:line="320" w:lineRule="exact"/>
        <w:ind w:left="0"/>
        <w:rPr>
          <w:rFonts w:ascii="Verdana" w:hAnsi="Verdana"/>
          <w:sz w:val="18"/>
          <w:szCs w:val="18"/>
        </w:rPr>
      </w:pPr>
    </w:p>
    <w:p w14:paraId="6B476AAB" w14:textId="1F62F6E2" w:rsidR="00CB54FE" w:rsidRPr="00153B53" w:rsidRDefault="00CB54FE" w:rsidP="007D5753">
      <w:pPr>
        <w:pStyle w:val="Ttulo1"/>
        <w:rPr>
          <w:bCs/>
          <w:smallCaps w:val="0"/>
        </w:rPr>
      </w:pPr>
      <w:r w:rsidRPr="005B7526">
        <w:rPr>
          <w:bCs/>
          <w:smallCaps w:val="0"/>
        </w:rPr>
        <w:t>CLASSIFICAÇÃO DE RISCO</w:t>
      </w:r>
    </w:p>
    <w:p w14:paraId="32A6042F" w14:textId="4973F819" w:rsidR="00CB54FE" w:rsidRPr="005B7526" w:rsidRDefault="00CB54FE" w:rsidP="004F73FB">
      <w:pPr>
        <w:rPr>
          <w:sz w:val="18"/>
          <w:szCs w:val="18"/>
        </w:rPr>
      </w:pPr>
    </w:p>
    <w:p w14:paraId="2C811A10" w14:textId="41484FD0" w:rsidR="001F023A" w:rsidRDefault="00B167FD" w:rsidP="00104D80">
      <w:pPr>
        <w:pStyle w:val="Ttulo2"/>
        <w:ind w:left="0" w:firstLine="0"/>
      </w:pPr>
      <w:r w:rsidRPr="00153B53">
        <w:t>A</w:t>
      </w:r>
      <w:r w:rsidR="00CB54FE" w:rsidRPr="00153B53">
        <w:t xml:space="preserve"> </w:t>
      </w:r>
      <w:r w:rsidR="00077873" w:rsidRPr="00153B53">
        <w:t>Companhia</w:t>
      </w:r>
      <w:r w:rsidRPr="00153B53">
        <w:t>, por sua vez,</w:t>
      </w:r>
      <w:r w:rsidR="00CB54FE" w:rsidRPr="00153B53">
        <w:t xml:space="preserve"> contratou a </w:t>
      </w:r>
      <w:r w:rsidR="004F73FB" w:rsidRPr="00104D80">
        <w:rPr>
          <w:b/>
          <w:bCs/>
        </w:rPr>
        <w:t>STANDARD &amp; POOR</w:t>
      </w:r>
      <w:r w:rsidR="004F73FB" w:rsidRPr="00104D80">
        <w:rPr>
          <w:rFonts w:hint="eastAsia"/>
          <w:b/>
          <w:bCs/>
        </w:rPr>
        <w:t>’</w:t>
      </w:r>
      <w:r w:rsidR="004F73FB" w:rsidRPr="00104D80">
        <w:rPr>
          <w:b/>
          <w:bCs/>
        </w:rPr>
        <w:t>S RATING DO BRASIL LTDA.</w:t>
      </w:r>
      <w:r w:rsidR="00921D49" w:rsidRPr="00153B53">
        <w:t xml:space="preserve">, inscrita no CNPJ/ME nº </w:t>
      </w:r>
      <w:r w:rsidR="001130AF">
        <w:t>02.295.585/0001-40</w:t>
      </w:r>
      <w:r w:rsidR="00921D49" w:rsidRPr="00153B53">
        <w:t xml:space="preserve"> ("</w:t>
      </w:r>
      <w:r w:rsidR="00921D49" w:rsidRPr="00104D80">
        <w:rPr>
          <w:u w:val="single"/>
        </w:rPr>
        <w:t>Agência de Classificação de Risco</w:t>
      </w:r>
      <w:r w:rsidR="00921D49" w:rsidRPr="00153B53">
        <w:t>”)</w:t>
      </w:r>
      <w:r w:rsidR="00CB54FE" w:rsidRPr="00153B53">
        <w:t xml:space="preserve"> para a elaboração do relatório de classificação </w:t>
      </w:r>
      <w:r w:rsidR="00CB54FE" w:rsidRPr="00D309B7">
        <w:t xml:space="preserve">de risco para </w:t>
      </w:r>
      <w:r w:rsidR="00077873" w:rsidRPr="00D309B7">
        <w:t>os CRI</w:t>
      </w:r>
      <w:r w:rsidR="00921D49" w:rsidRPr="00D309B7">
        <w:t xml:space="preserve"> e para a própria Companhia</w:t>
      </w:r>
      <w:r w:rsidR="00CB54FE" w:rsidRPr="00D309B7">
        <w:t xml:space="preserve">, </w:t>
      </w:r>
      <w:r w:rsidR="00CB54FE" w:rsidRPr="00D309B7">
        <w:rPr>
          <w:bCs/>
        </w:rPr>
        <w:t>devendo</w:t>
      </w:r>
      <w:r w:rsidR="00CB54FE" w:rsidRPr="00D309B7">
        <w:t xml:space="preserve"> ser </w:t>
      </w:r>
      <w:r w:rsidR="002D3394" w:rsidRPr="00D309B7">
        <w:t xml:space="preserve">atualizado </w:t>
      </w:r>
      <w:r w:rsidR="00CB54FE" w:rsidRPr="00D309B7">
        <w:t xml:space="preserve">trimestralmente a partir da Data de Emissão dos CRI durante toda a vigência dos CRI, tendo como base a data de elaboração do primeiro relatório definitivo, sendo que a </w:t>
      </w:r>
      <w:r w:rsidR="00921D49" w:rsidRPr="00D309B7">
        <w:t>Agência de Classificação de Riscos</w:t>
      </w:r>
      <w:r w:rsidR="00CB54FE" w:rsidRPr="00D309B7">
        <w:t xml:space="preserve"> atribuiu o </w:t>
      </w:r>
      <w:r w:rsidR="00CB54FE" w:rsidRPr="00D309B7">
        <w:rPr>
          <w:i/>
          <w:iCs/>
        </w:rPr>
        <w:t>rating</w:t>
      </w:r>
      <w:r w:rsidR="00CB54FE" w:rsidRPr="00D309B7">
        <w:t xml:space="preserve"> </w:t>
      </w:r>
      <w:r w:rsidR="005D6F33" w:rsidRPr="00D309B7">
        <w:t xml:space="preserve">preliminar </w:t>
      </w:r>
      <w:r w:rsidR="00CB54FE" w:rsidRPr="00D309B7">
        <w:t>“</w:t>
      </w:r>
      <w:r w:rsidR="005D6F33" w:rsidRPr="00D309B7">
        <w:t>BrAA</w:t>
      </w:r>
      <w:r w:rsidR="00DC2442">
        <w:t xml:space="preserve"> (sf)</w:t>
      </w:r>
      <w:r w:rsidR="00CB54FE" w:rsidRPr="00D309B7">
        <w:t>” aos CRI</w:t>
      </w:r>
      <w:r w:rsidR="00DC2442">
        <w:t>,</w:t>
      </w:r>
      <w:r w:rsidR="00921D49" w:rsidRPr="00D309B7">
        <w:t xml:space="preserve"> </w:t>
      </w:r>
      <w:r w:rsidR="00CB54FE" w:rsidRPr="00D309B7">
        <w:t>sendo certo que o serviço não poderá ser interrompido na vigência dos CRI, de modo a atender o item 13 do</w:t>
      </w:r>
      <w:r w:rsidR="00CB54FE" w:rsidRPr="00153B53">
        <w:t xml:space="preserve"> Anexo III da Instrução CVM 414</w:t>
      </w:r>
      <w:r w:rsidR="002D3394">
        <w:t>, ou regulamentação vigente da CVM</w:t>
      </w:r>
      <w:r w:rsidR="00CB54FE" w:rsidRPr="00153B53">
        <w:t xml:space="preserve">. A </w:t>
      </w:r>
      <w:r w:rsidR="00077873" w:rsidRPr="00153B53">
        <w:t>Companhia</w:t>
      </w:r>
      <w:r w:rsidR="00CB54FE" w:rsidRPr="00153B53">
        <w:t xml:space="preserve"> deverá, durante todo o prazo de vigência dos CRI: (a) manter contratada a Agência de Classificação de Risco para a atualização trimestral da classificação de risco dos CRI, e (b) divulgar trimestralmente e permitir que a Agência de Classificação de Risco divulgue amplamente ao mercado os relatórios de tal classificação de risco, tudo nos termos do Código </w:t>
      </w:r>
      <w:r w:rsidR="00104D80" w:rsidRPr="00153B53">
        <w:t>ANBIMA.</w:t>
      </w:r>
      <w:r w:rsidR="00104D80">
        <w:t xml:space="preserve"> </w:t>
      </w:r>
    </w:p>
    <w:p w14:paraId="1773EB1F" w14:textId="77777777" w:rsidR="001F023A" w:rsidRPr="001F023A" w:rsidRDefault="001F023A" w:rsidP="00A52393"/>
    <w:p w14:paraId="2C843CE1" w14:textId="45CE87C9" w:rsidR="00104D80" w:rsidRPr="00153B53" w:rsidRDefault="00104D80" w:rsidP="00104D80">
      <w:pPr>
        <w:pStyle w:val="Ttulo2"/>
        <w:ind w:left="0" w:firstLine="0"/>
      </w:pPr>
      <w:r w:rsidRPr="00A52393">
        <w:t xml:space="preserve">A </w:t>
      </w:r>
      <w:r>
        <w:t>Debenturista</w:t>
      </w:r>
      <w:r w:rsidRPr="00A52393" w:rsidDel="00B25F9D">
        <w:t xml:space="preserve"> </w:t>
      </w:r>
      <w:r w:rsidRPr="00A52393">
        <w:t>neste ato se obriga a encaminhar ao Agente Fiduciário</w:t>
      </w:r>
      <w:r w:rsidR="001F023A">
        <w:t xml:space="preserve"> dos CRI</w:t>
      </w:r>
      <w:r w:rsidRPr="00A52393">
        <w:t xml:space="preserve">, em até 5 (cinco) Dias Úteis </w:t>
      </w:r>
      <w:r w:rsidR="001F023A">
        <w:t xml:space="preserve">contados </w:t>
      </w:r>
      <w:r w:rsidRPr="00A52393">
        <w:t xml:space="preserve">de seu recebimento, o relatório de classificação de risco </w:t>
      </w:r>
      <w:r w:rsidR="001F023A">
        <w:t xml:space="preserve">da Agência de Classificação de Risco </w:t>
      </w:r>
      <w:r w:rsidRPr="00A52393">
        <w:t xml:space="preserve">atualizado, bem como se obriga a dar ampla divulgação de tal avaliação ao mercado no mesmo prazo e periodicidade acima mediante a disponibilização do relatório de classificação de risco em seu </w:t>
      </w:r>
      <w:r w:rsidR="0059788F" w:rsidRPr="00A52393">
        <w:rPr>
          <w:i/>
          <w:iCs/>
        </w:rPr>
        <w:t>web</w:t>
      </w:r>
      <w:r w:rsidRPr="00A52393">
        <w:rPr>
          <w:i/>
          <w:iCs/>
        </w:rPr>
        <w:t>site</w:t>
      </w:r>
      <w:r w:rsidRPr="00A52393">
        <w:t>.</w:t>
      </w:r>
    </w:p>
    <w:p w14:paraId="63669C30" w14:textId="68205303" w:rsidR="00CB54FE" w:rsidRPr="006857C1" w:rsidRDefault="00CB54FE" w:rsidP="00104D80">
      <w:pPr>
        <w:pStyle w:val="Ttulo2"/>
        <w:numPr>
          <w:ilvl w:val="0"/>
          <w:numId w:val="0"/>
        </w:numPr>
      </w:pPr>
    </w:p>
    <w:p w14:paraId="652DEF84" w14:textId="1247E5CB" w:rsidR="00973E47" w:rsidRPr="00153B53" w:rsidRDefault="00D400D9" w:rsidP="00A25057">
      <w:pPr>
        <w:pStyle w:val="Ttulo1"/>
        <w:rPr>
          <w:b w:val="0"/>
          <w:smallCaps w:val="0"/>
        </w:rPr>
      </w:pPr>
      <w:r w:rsidRPr="00153B53">
        <w:t>COMUNICAÇÕES</w:t>
      </w:r>
      <w:bookmarkEnd w:id="214"/>
    </w:p>
    <w:p w14:paraId="2E4A8B32" w14:textId="77777777" w:rsidR="00A0156F" w:rsidRPr="00153B53" w:rsidRDefault="00A0156F" w:rsidP="00A25057">
      <w:pPr>
        <w:spacing w:after="0" w:line="320" w:lineRule="exact"/>
        <w:rPr>
          <w:rFonts w:ascii="Verdana" w:hAnsi="Verdana"/>
          <w:sz w:val="18"/>
          <w:szCs w:val="18"/>
        </w:rPr>
      </w:pPr>
      <w:bookmarkStart w:id="226" w:name="_Hlk89871987"/>
    </w:p>
    <w:p w14:paraId="7CCADABF" w14:textId="328015B6" w:rsidR="00973E47" w:rsidRPr="00153B53" w:rsidRDefault="00973E47" w:rsidP="00A25057">
      <w:pPr>
        <w:pStyle w:val="Ttulo2"/>
        <w:ind w:left="0" w:firstLine="0"/>
      </w:pPr>
      <w:r w:rsidRPr="00153B53">
        <w:rPr>
          <w:bCs/>
        </w:rPr>
        <w:t>Todas as comunicações realizadas nos termos desta Escritura de Emissão devem ser sempre realizadas por escrito, para o endereço abaixo</w:t>
      </w:r>
      <w:r w:rsidRPr="00153B53">
        <w:t xml:space="preserve">, e serão consideradas recebidas quando entregues, sob protocolo ou mediante </w:t>
      </w:r>
      <w:r w:rsidR="00DD47B2" w:rsidRPr="00153B53">
        <w:t>“</w:t>
      </w:r>
      <w:r w:rsidRPr="00153B53">
        <w:t>aviso de recebimento</w:t>
      </w:r>
      <w:r w:rsidR="00DD47B2" w:rsidRPr="00153B53">
        <w:t>”</w:t>
      </w:r>
      <w:r w:rsidRPr="00153B53">
        <w:t xml:space="preserve"> expedido pela Empresa Brasileira de Correios e Telégrafos. As comunicações realizadas por correio eletrônico serão consideradas recebidas na data de seu envio.</w:t>
      </w:r>
    </w:p>
    <w:p w14:paraId="0D36CC92" w14:textId="77777777" w:rsidR="00954B0D" w:rsidRPr="00153B53" w:rsidRDefault="00954B0D" w:rsidP="007D5753">
      <w:pPr>
        <w:pStyle w:val="PargrafodaLista"/>
        <w:spacing w:after="0" w:line="320" w:lineRule="exact"/>
        <w:ind w:left="709"/>
        <w:rPr>
          <w:rFonts w:ascii="Verdana" w:hAnsi="Verdana"/>
          <w:sz w:val="18"/>
          <w:szCs w:val="18"/>
        </w:rPr>
      </w:pPr>
    </w:p>
    <w:p w14:paraId="0A52C832" w14:textId="086E8E9F" w:rsidR="00973E47" w:rsidRPr="00153B53" w:rsidRDefault="00973E47" w:rsidP="008E6D9E">
      <w:pPr>
        <w:pStyle w:val="PargrafodaLista"/>
        <w:keepNext/>
        <w:numPr>
          <w:ilvl w:val="2"/>
          <w:numId w:val="4"/>
        </w:numPr>
        <w:tabs>
          <w:tab w:val="clear" w:pos="1701"/>
          <w:tab w:val="num" w:pos="709"/>
        </w:tabs>
        <w:spacing w:after="0" w:line="320" w:lineRule="exact"/>
        <w:ind w:left="709" w:hanging="709"/>
        <w:rPr>
          <w:rFonts w:ascii="Verdana" w:hAnsi="Verdana"/>
          <w:sz w:val="18"/>
          <w:szCs w:val="18"/>
        </w:rPr>
      </w:pPr>
      <w:r w:rsidRPr="00153B53">
        <w:rPr>
          <w:rFonts w:ascii="Verdana" w:hAnsi="Verdana"/>
          <w:b/>
          <w:sz w:val="18"/>
          <w:szCs w:val="18"/>
        </w:rPr>
        <w:t>para a Companhia</w:t>
      </w:r>
      <w:r w:rsidRPr="00153B53">
        <w:rPr>
          <w:rFonts w:ascii="Verdana" w:hAnsi="Verdana"/>
          <w:sz w:val="18"/>
          <w:szCs w:val="18"/>
        </w:rPr>
        <w:t>:</w:t>
      </w:r>
      <w:r w:rsidR="005B7526">
        <w:rPr>
          <w:rFonts w:ascii="Verdana" w:hAnsi="Verdana"/>
          <w:sz w:val="18"/>
          <w:szCs w:val="18"/>
        </w:rPr>
        <w:t xml:space="preserve"> </w:t>
      </w:r>
    </w:p>
    <w:p w14:paraId="3B140526" w14:textId="1B2517F7" w:rsidR="00C40050" w:rsidRDefault="00D85780" w:rsidP="00C40050">
      <w:pPr>
        <w:keepLines/>
        <w:tabs>
          <w:tab w:val="num" w:pos="709"/>
        </w:tabs>
        <w:spacing w:after="0" w:line="320" w:lineRule="exact"/>
        <w:ind w:left="709"/>
        <w:jc w:val="left"/>
        <w:rPr>
          <w:rFonts w:ascii="Verdana" w:hAnsi="Verdana"/>
          <w:sz w:val="18"/>
          <w:szCs w:val="18"/>
        </w:rPr>
      </w:pPr>
      <w:bookmarkStart w:id="227" w:name="_Hlk89975787"/>
      <w:r w:rsidRPr="00153B53">
        <w:rPr>
          <w:rFonts w:ascii="Verdana" w:hAnsi="Verdana"/>
          <w:b/>
          <w:caps/>
          <w:sz w:val="18"/>
          <w:szCs w:val="18"/>
        </w:rPr>
        <w:t>Mitre Realty Empreendimentos</w:t>
      </w:r>
      <w:r w:rsidRPr="005B7526">
        <w:rPr>
          <w:rFonts w:ascii="Verdana" w:hAnsi="Verdana"/>
          <w:b/>
          <w:caps/>
          <w:sz w:val="18"/>
          <w:szCs w:val="18"/>
        </w:rPr>
        <w:t xml:space="preserve"> e </w:t>
      </w:r>
      <w:r w:rsidRPr="00153B53">
        <w:rPr>
          <w:rFonts w:ascii="Verdana" w:hAnsi="Verdana"/>
          <w:b/>
          <w:caps/>
          <w:sz w:val="18"/>
          <w:szCs w:val="18"/>
        </w:rPr>
        <w:t>Participações S.A.</w:t>
      </w:r>
      <w:r w:rsidR="00973E47" w:rsidRPr="00153B53">
        <w:rPr>
          <w:rFonts w:ascii="Verdana" w:hAnsi="Verdana"/>
          <w:caps/>
          <w:sz w:val="18"/>
          <w:szCs w:val="18"/>
        </w:rPr>
        <w:br/>
      </w:r>
      <w:bookmarkEnd w:id="227"/>
      <w:r w:rsidR="00C40050">
        <w:rPr>
          <w:rFonts w:ascii="Verdana" w:hAnsi="Verdana"/>
          <w:sz w:val="18"/>
          <w:szCs w:val="18"/>
        </w:rPr>
        <w:t>Alameda Santos, 700, 5º andar</w:t>
      </w:r>
    </w:p>
    <w:p w14:paraId="17FB2B76" w14:textId="374247E7" w:rsidR="00C40050" w:rsidRPr="00153B53" w:rsidRDefault="00C40050" w:rsidP="00C40050">
      <w:pPr>
        <w:keepLines/>
        <w:tabs>
          <w:tab w:val="num" w:pos="709"/>
        </w:tabs>
        <w:spacing w:after="0" w:line="320" w:lineRule="exact"/>
        <w:ind w:left="709"/>
        <w:jc w:val="left"/>
        <w:rPr>
          <w:rStyle w:val="DeltaViewInsertion"/>
          <w:rFonts w:ascii="Verdana" w:eastAsia="Arial Unicode MS" w:hAnsi="Verdana"/>
          <w:color w:val="auto"/>
          <w:sz w:val="18"/>
          <w:szCs w:val="18"/>
          <w:u w:val="none"/>
        </w:rPr>
      </w:pPr>
      <w:r w:rsidRPr="00AE7048">
        <w:rPr>
          <w:rFonts w:ascii="Verdana" w:hAnsi="Verdana"/>
          <w:bCs/>
          <w:caps/>
          <w:sz w:val="18"/>
          <w:szCs w:val="18"/>
        </w:rPr>
        <w:lastRenderedPageBreak/>
        <w:t>CEP:</w:t>
      </w:r>
      <w:r w:rsidRPr="00192A64">
        <w:rPr>
          <w:rFonts w:ascii="Verdana" w:hAnsi="Verdana"/>
          <w:bCs/>
          <w:sz w:val="18"/>
          <w:szCs w:val="18"/>
        </w:rPr>
        <w:t xml:space="preserve"> 01418</w:t>
      </w:r>
      <w:r>
        <w:rPr>
          <w:rFonts w:ascii="Verdana" w:hAnsi="Verdana"/>
          <w:sz w:val="18"/>
          <w:szCs w:val="18"/>
        </w:rPr>
        <w:t>-002</w:t>
      </w:r>
      <w:r w:rsidR="00CF6641">
        <w:rPr>
          <w:rFonts w:ascii="Verdana" w:hAnsi="Verdana"/>
          <w:sz w:val="18"/>
          <w:szCs w:val="18"/>
        </w:rPr>
        <w:t>,</w:t>
      </w:r>
      <w:r>
        <w:rPr>
          <w:rFonts w:ascii="Verdana" w:hAnsi="Verdana"/>
          <w:sz w:val="18"/>
          <w:szCs w:val="18"/>
        </w:rPr>
        <w:t xml:space="preserve"> São Paulo/SP</w:t>
      </w:r>
      <w:r w:rsidRPr="00153B53">
        <w:rPr>
          <w:rStyle w:val="DeltaViewInsertion"/>
          <w:rFonts w:ascii="Verdana" w:eastAsia="Arial Unicode MS" w:hAnsi="Verdana"/>
          <w:color w:val="auto"/>
          <w:sz w:val="18"/>
          <w:szCs w:val="18"/>
          <w:u w:val="none"/>
        </w:rPr>
        <w:br/>
        <w:t xml:space="preserve">At.: </w:t>
      </w:r>
      <w:r>
        <w:rPr>
          <w:rStyle w:val="DeltaViewInsertion"/>
          <w:rFonts w:ascii="Verdana" w:eastAsia="Arial Unicode MS" w:hAnsi="Verdana"/>
          <w:color w:val="auto"/>
          <w:sz w:val="18"/>
          <w:szCs w:val="18"/>
          <w:u w:val="none"/>
        </w:rPr>
        <w:t>Rodrigo Coelho Cagali</w:t>
      </w:r>
      <w:r w:rsidR="001130AF">
        <w:rPr>
          <w:rStyle w:val="DeltaViewInsertion"/>
          <w:rFonts w:ascii="Verdana" w:eastAsia="Arial Unicode MS" w:hAnsi="Verdana"/>
          <w:color w:val="auto"/>
          <w:sz w:val="18"/>
          <w:szCs w:val="18"/>
          <w:u w:val="none"/>
        </w:rPr>
        <w:t xml:space="preserve"> </w:t>
      </w:r>
      <w:r w:rsidR="00192A64">
        <w:rPr>
          <w:rStyle w:val="DeltaViewInsertion"/>
          <w:rFonts w:ascii="Verdana" w:eastAsia="Arial Unicode MS" w:hAnsi="Verdana"/>
          <w:color w:val="auto"/>
          <w:sz w:val="18"/>
          <w:szCs w:val="18"/>
          <w:u w:val="none"/>
        </w:rPr>
        <w:t>| Departamento de Mercado de Capitais e RI</w:t>
      </w:r>
      <w:r w:rsidRPr="00153B53">
        <w:rPr>
          <w:rStyle w:val="DeltaViewInsertion"/>
          <w:rFonts w:ascii="Verdana" w:eastAsia="Arial Unicode MS" w:hAnsi="Verdana"/>
          <w:color w:val="auto"/>
          <w:sz w:val="18"/>
          <w:szCs w:val="18"/>
          <w:u w:val="none"/>
        </w:rPr>
        <w:br/>
        <w:t xml:space="preserve">Telefone: </w:t>
      </w:r>
      <w:r>
        <w:rPr>
          <w:rStyle w:val="DeltaViewInsertion"/>
          <w:rFonts w:ascii="Verdana" w:eastAsia="Arial Unicode MS" w:hAnsi="Verdana"/>
          <w:color w:val="auto"/>
          <w:sz w:val="18"/>
          <w:szCs w:val="18"/>
          <w:u w:val="none"/>
        </w:rPr>
        <w:t>(11)</w:t>
      </w:r>
      <w:r w:rsidRPr="00153B53">
        <w:rPr>
          <w:rStyle w:val="DeltaViewInsertion"/>
          <w:rFonts w:ascii="Verdana" w:eastAsia="Arial Unicode MS" w:hAnsi="Verdana"/>
          <w:color w:val="auto"/>
          <w:sz w:val="18"/>
          <w:szCs w:val="18"/>
          <w:u w:val="none"/>
        </w:rPr>
        <w:t xml:space="preserve"> </w:t>
      </w:r>
      <w:r>
        <w:rPr>
          <w:rStyle w:val="DeltaViewInsertion"/>
          <w:rFonts w:ascii="Verdana" w:eastAsia="Arial Unicode MS" w:hAnsi="Verdana"/>
          <w:color w:val="auto"/>
          <w:sz w:val="18"/>
          <w:szCs w:val="18"/>
          <w:u w:val="none"/>
        </w:rPr>
        <w:t>4810-0500</w:t>
      </w:r>
      <w:r w:rsidR="00192A64">
        <w:rPr>
          <w:rStyle w:val="DeltaViewInsertion"/>
          <w:rFonts w:ascii="Verdana" w:eastAsia="Arial Unicode MS" w:hAnsi="Verdana"/>
          <w:color w:val="auto"/>
          <w:sz w:val="18"/>
          <w:szCs w:val="18"/>
          <w:u w:val="none"/>
        </w:rPr>
        <w:t xml:space="preserve"> | (11) 4810-0582</w:t>
      </w:r>
      <w:r w:rsidRPr="00153B53">
        <w:rPr>
          <w:rStyle w:val="DeltaViewInsertion"/>
          <w:rFonts w:ascii="Verdana" w:eastAsia="Arial Unicode MS" w:hAnsi="Verdana"/>
          <w:color w:val="auto"/>
          <w:sz w:val="18"/>
          <w:szCs w:val="18"/>
          <w:u w:val="none"/>
        </w:rPr>
        <w:br/>
      </w:r>
      <w:r w:rsidRPr="00153B53">
        <w:rPr>
          <w:rStyle w:val="DeltaViewInsertion"/>
          <w:rFonts w:ascii="Verdana" w:eastAsia="Arial Unicode MS" w:hAnsi="Verdana"/>
          <w:i/>
          <w:iCs/>
          <w:color w:val="auto"/>
          <w:sz w:val="18"/>
          <w:szCs w:val="18"/>
          <w:u w:val="none"/>
        </w:rPr>
        <w:t>E-mail</w:t>
      </w:r>
      <w:r w:rsidRPr="00153B53">
        <w:rPr>
          <w:rStyle w:val="DeltaViewInsertion"/>
          <w:rFonts w:ascii="Verdana" w:eastAsia="Arial Unicode MS" w:hAnsi="Verdana"/>
          <w:color w:val="auto"/>
          <w:sz w:val="18"/>
          <w:szCs w:val="18"/>
          <w:u w:val="none"/>
        </w:rPr>
        <w:t xml:space="preserve">: </w:t>
      </w:r>
      <w:hyperlink r:id="rId20" w:history="1">
        <w:r w:rsidR="00192A64" w:rsidRPr="00354B65">
          <w:rPr>
            <w:rStyle w:val="Hyperlink"/>
            <w:rFonts w:ascii="Verdana" w:hAnsi="Verdana"/>
            <w:sz w:val="18"/>
            <w:szCs w:val="18"/>
          </w:rPr>
          <w:t>rodrigo.cagali@mitrerealty</w:t>
        </w:r>
      </w:hyperlink>
      <w:r>
        <w:rPr>
          <w:rFonts w:ascii="Verdana" w:hAnsi="Verdana"/>
          <w:sz w:val="18"/>
          <w:szCs w:val="18"/>
        </w:rPr>
        <w:t>.com.br</w:t>
      </w:r>
      <w:r w:rsidR="00192A64">
        <w:rPr>
          <w:rFonts w:ascii="Verdana" w:hAnsi="Verdana"/>
          <w:sz w:val="18"/>
          <w:szCs w:val="18"/>
        </w:rPr>
        <w:t xml:space="preserve"> | ri@mitrerealty.com.br</w:t>
      </w:r>
    </w:p>
    <w:p w14:paraId="62B0CE40" w14:textId="19BEFD26" w:rsidR="00B41AC3" w:rsidRPr="00153B53" w:rsidRDefault="00B41AC3" w:rsidP="00C40050">
      <w:pPr>
        <w:keepLines/>
        <w:tabs>
          <w:tab w:val="num" w:pos="709"/>
        </w:tabs>
        <w:spacing w:after="0" w:line="320" w:lineRule="exact"/>
        <w:ind w:left="709"/>
        <w:jc w:val="left"/>
        <w:rPr>
          <w:rStyle w:val="DeltaViewInsertion"/>
          <w:rFonts w:ascii="Verdana" w:eastAsia="Arial Unicode MS" w:hAnsi="Verdana"/>
          <w:color w:val="auto"/>
          <w:sz w:val="18"/>
          <w:szCs w:val="18"/>
          <w:u w:val="none"/>
        </w:rPr>
      </w:pPr>
    </w:p>
    <w:bookmarkEnd w:id="226"/>
    <w:p w14:paraId="33E55F11" w14:textId="5A03D5E6" w:rsidR="00A0156F" w:rsidRPr="00153B53" w:rsidRDefault="00B41AC3" w:rsidP="008E6D9E">
      <w:pPr>
        <w:pStyle w:val="PargrafodaLista"/>
        <w:keepNext/>
        <w:numPr>
          <w:ilvl w:val="2"/>
          <w:numId w:val="4"/>
        </w:numPr>
        <w:tabs>
          <w:tab w:val="clear" w:pos="1701"/>
          <w:tab w:val="num" w:pos="709"/>
        </w:tabs>
        <w:spacing w:after="0" w:line="320" w:lineRule="exact"/>
        <w:ind w:left="709" w:hanging="709"/>
        <w:rPr>
          <w:rFonts w:ascii="Verdana" w:hAnsi="Verdana"/>
          <w:b/>
          <w:sz w:val="18"/>
          <w:szCs w:val="18"/>
        </w:rPr>
      </w:pPr>
      <w:r w:rsidRPr="00153B53">
        <w:rPr>
          <w:rFonts w:ascii="Verdana" w:hAnsi="Verdana"/>
          <w:b/>
          <w:sz w:val="18"/>
          <w:szCs w:val="18"/>
        </w:rPr>
        <w:t>para o Debenturista:</w:t>
      </w:r>
    </w:p>
    <w:p w14:paraId="4F0D04D5" w14:textId="3F5B5BEF" w:rsidR="00D868C0" w:rsidRPr="00153B53" w:rsidRDefault="00D85780" w:rsidP="007D5753">
      <w:pPr>
        <w:keepLines/>
        <w:tabs>
          <w:tab w:val="num" w:pos="709"/>
        </w:tabs>
        <w:spacing w:after="0" w:line="320" w:lineRule="exact"/>
        <w:ind w:left="709"/>
        <w:jc w:val="left"/>
        <w:rPr>
          <w:rFonts w:ascii="Verdana" w:hAnsi="Verdana"/>
          <w:b/>
          <w:bCs/>
          <w:sz w:val="18"/>
          <w:szCs w:val="18"/>
        </w:rPr>
      </w:pPr>
      <w:bookmarkStart w:id="228" w:name="_Hlk86415180"/>
      <w:r w:rsidRPr="00153B53">
        <w:rPr>
          <w:rFonts w:ascii="Verdana" w:hAnsi="Verdana"/>
          <w:b/>
          <w:bCs/>
          <w:sz w:val="18"/>
          <w:szCs w:val="18"/>
        </w:rPr>
        <w:t>VIRGO COMPANHIA DE SECURITIZAÇÃO</w:t>
      </w:r>
    </w:p>
    <w:bookmarkEnd w:id="228"/>
    <w:p w14:paraId="480F6FCD" w14:textId="3B5488DC" w:rsidR="009D1AA9" w:rsidRPr="00153B53" w:rsidRDefault="009D1AA9" w:rsidP="005B7526">
      <w:pPr>
        <w:widowControl w:val="0"/>
        <w:spacing w:line="320" w:lineRule="exact"/>
        <w:ind w:left="720"/>
        <w:contextualSpacing/>
        <w:rPr>
          <w:rFonts w:ascii="Verdana" w:hAnsi="Verdana"/>
          <w:sz w:val="18"/>
          <w:szCs w:val="18"/>
        </w:rPr>
      </w:pPr>
      <w:r w:rsidRPr="00153B53">
        <w:rPr>
          <w:rFonts w:ascii="Verdana" w:hAnsi="Verdana"/>
          <w:sz w:val="18"/>
          <w:szCs w:val="18"/>
        </w:rPr>
        <w:t>Rua Tabapuã, nº 1.123, 21º andar, conjunto 215, Itaim Bibi</w:t>
      </w:r>
    </w:p>
    <w:p w14:paraId="1340E132" w14:textId="73527E27" w:rsidR="009D1AA9" w:rsidRPr="00AF1498" w:rsidRDefault="009D1AA9" w:rsidP="00AF1498">
      <w:pPr>
        <w:widowControl w:val="0"/>
        <w:spacing w:line="320" w:lineRule="exact"/>
        <w:ind w:left="720"/>
        <w:contextualSpacing/>
        <w:rPr>
          <w:rFonts w:ascii="Verdana" w:hAnsi="Verdana"/>
          <w:sz w:val="18"/>
          <w:szCs w:val="18"/>
        </w:rPr>
      </w:pPr>
      <w:r w:rsidRPr="00153B53">
        <w:rPr>
          <w:rFonts w:ascii="Verdana" w:hAnsi="Verdana"/>
          <w:sz w:val="18"/>
          <w:szCs w:val="18"/>
        </w:rPr>
        <w:t>CEP 04533</w:t>
      </w:r>
      <w:r w:rsidRPr="00AF1498">
        <w:rPr>
          <w:rFonts w:ascii="Verdana" w:hAnsi="Verdana"/>
          <w:sz w:val="18"/>
          <w:szCs w:val="18"/>
        </w:rPr>
        <w:t>-004, São Paulo | SP</w:t>
      </w:r>
    </w:p>
    <w:p w14:paraId="3B0BE6D9" w14:textId="77777777" w:rsidR="009D1AA9" w:rsidRPr="00AF1498" w:rsidRDefault="009D1AA9" w:rsidP="009D1AA9">
      <w:pPr>
        <w:widowControl w:val="0"/>
        <w:spacing w:line="320" w:lineRule="exact"/>
        <w:ind w:left="720"/>
        <w:contextualSpacing/>
        <w:rPr>
          <w:rFonts w:ascii="Verdana" w:hAnsi="Verdana"/>
          <w:sz w:val="18"/>
          <w:szCs w:val="18"/>
        </w:rPr>
      </w:pPr>
      <w:r w:rsidRPr="00AF1498">
        <w:rPr>
          <w:rFonts w:ascii="Verdana" w:hAnsi="Verdana"/>
          <w:sz w:val="18"/>
          <w:szCs w:val="18"/>
        </w:rPr>
        <w:t xml:space="preserve">At.: </w:t>
      </w:r>
      <w:r w:rsidRPr="00AF1498">
        <w:rPr>
          <w:rFonts w:ascii="Verdana" w:hAnsi="Verdana"/>
          <w:bCs/>
          <w:sz w:val="18"/>
          <w:szCs w:val="18"/>
        </w:rPr>
        <w:t>Departamentos de Gestão e Jurídico</w:t>
      </w:r>
    </w:p>
    <w:p w14:paraId="52A3E8B3" w14:textId="01002EA4" w:rsidR="009D1AA9" w:rsidRPr="00AF1498" w:rsidRDefault="009D1AA9" w:rsidP="00AF1498">
      <w:pPr>
        <w:widowControl w:val="0"/>
        <w:spacing w:line="320" w:lineRule="exact"/>
        <w:ind w:left="720"/>
        <w:contextualSpacing/>
        <w:rPr>
          <w:rFonts w:ascii="Verdana" w:hAnsi="Verdana"/>
          <w:sz w:val="18"/>
          <w:szCs w:val="18"/>
        </w:rPr>
      </w:pPr>
      <w:r w:rsidRPr="00AF1498">
        <w:rPr>
          <w:rFonts w:ascii="Verdana" w:hAnsi="Verdana"/>
          <w:bCs/>
          <w:sz w:val="18"/>
          <w:szCs w:val="18"/>
        </w:rPr>
        <w:t xml:space="preserve">Telefone: </w:t>
      </w:r>
      <w:r w:rsidRPr="00AF1498">
        <w:rPr>
          <w:rFonts w:ascii="Verdana" w:hAnsi="Verdana"/>
          <w:sz w:val="18"/>
          <w:szCs w:val="18"/>
        </w:rPr>
        <w:t>11 3320-7474</w:t>
      </w:r>
    </w:p>
    <w:p w14:paraId="7522FB02" w14:textId="46BFC981" w:rsidR="009D1AA9" w:rsidRPr="00AF1498" w:rsidRDefault="009D1AA9" w:rsidP="00AF1498">
      <w:pPr>
        <w:widowControl w:val="0"/>
        <w:spacing w:line="320" w:lineRule="exact"/>
        <w:ind w:left="720"/>
        <w:contextualSpacing/>
        <w:rPr>
          <w:rFonts w:ascii="Verdana" w:hAnsi="Verdana"/>
          <w:sz w:val="18"/>
          <w:szCs w:val="18"/>
        </w:rPr>
      </w:pPr>
      <w:r w:rsidRPr="00AF1498">
        <w:rPr>
          <w:rFonts w:ascii="Verdana" w:hAnsi="Verdana"/>
          <w:bCs/>
          <w:sz w:val="18"/>
          <w:szCs w:val="18"/>
        </w:rPr>
        <w:t xml:space="preserve">E-mail: </w:t>
      </w:r>
      <w:hyperlink r:id="rId21" w:history="1">
        <w:r w:rsidRPr="00AF1498">
          <w:rPr>
            <w:rStyle w:val="Hyperlink"/>
            <w:rFonts w:ascii="Verdana" w:hAnsi="Verdana"/>
            <w:bCs/>
            <w:sz w:val="18"/>
            <w:szCs w:val="18"/>
          </w:rPr>
          <w:t>gestao@</w:t>
        </w:r>
      </w:hyperlink>
      <w:r w:rsidRPr="00AF1498">
        <w:rPr>
          <w:rStyle w:val="Hyperlink"/>
          <w:rFonts w:ascii="Verdana" w:hAnsi="Verdana"/>
          <w:bCs/>
          <w:sz w:val="18"/>
          <w:szCs w:val="18"/>
        </w:rPr>
        <w:t>virgo.inc</w:t>
      </w:r>
      <w:r w:rsidRPr="00AF1498">
        <w:rPr>
          <w:rFonts w:ascii="Verdana" w:hAnsi="Verdana"/>
          <w:bCs/>
          <w:sz w:val="18"/>
          <w:szCs w:val="18"/>
        </w:rPr>
        <w:t xml:space="preserve"> </w:t>
      </w:r>
      <w:r w:rsidR="005B7526">
        <w:rPr>
          <w:rFonts w:ascii="Verdana" w:hAnsi="Verdana"/>
          <w:bCs/>
          <w:sz w:val="18"/>
          <w:szCs w:val="18"/>
        </w:rPr>
        <w:t>|</w:t>
      </w:r>
      <w:r w:rsidRPr="00AF1498">
        <w:rPr>
          <w:rFonts w:ascii="Verdana" w:hAnsi="Verdana"/>
          <w:bCs/>
          <w:sz w:val="18"/>
          <w:szCs w:val="18"/>
        </w:rPr>
        <w:t xml:space="preserve"> </w:t>
      </w:r>
      <w:r w:rsidRPr="00AF1498">
        <w:rPr>
          <w:rStyle w:val="Hyperlink"/>
          <w:rFonts w:ascii="Verdana" w:hAnsi="Verdana"/>
          <w:sz w:val="18"/>
          <w:szCs w:val="18"/>
        </w:rPr>
        <w:t>juridico@virgo.inc</w:t>
      </w:r>
      <w:r w:rsidRPr="00AF1498">
        <w:rPr>
          <w:rFonts w:ascii="Verdana" w:hAnsi="Verdana"/>
          <w:sz w:val="18"/>
          <w:szCs w:val="18"/>
        </w:rPr>
        <w:t xml:space="preserve"> </w:t>
      </w:r>
    </w:p>
    <w:p w14:paraId="0B9B9D37" w14:textId="77777777" w:rsidR="000B73EB" w:rsidRPr="00AF1498" w:rsidRDefault="000B73EB" w:rsidP="007D5753">
      <w:pPr>
        <w:pStyle w:val="PargrafodaLista"/>
        <w:spacing w:after="0" w:line="320" w:lineRule="exact"/>
        <w:ind w:left="0"/>
        <w:rPr>
          <w:rFonts w:ascii="Verdana" w:hAnsi="Verdana"/>
          <w:sz w:val="18"/>
          <w:szCs w:val="18"/>
        </w:rPr>
      </w:pPr>
    </w:p>
    <w:p w14:paraId="4316C912" w14:textId="6812FC4E" w:rsidR="00C92E99" w:rsidRPr="00153B53" w:rsidRDefault="00C92E99" w:rsidP="007D5753">
      <w:pPr>
        <w:pStyle w:val="Ttulo2"/>
        <w:ind w:left="0" w:firstLine="0"/>
      </w:pPr>
      <w:r w:rsidRPr="00153B53">
        <w:t>A mudança de qualquer dos endereços acima deverá ser comunicada às outras Partes pela Parte que tiver seu endereço alterado, sob pena de serem considerados entregues as comunicações enviadas aos endereços anteriormente indicados.</w:t>
      </w:r>
    </w:p>
    <w:p w14:paraId="5C2C8ED4" w14:textId="77777777" w:rsidR="00C92E99" w:rsidRPr="00153B53" w:rsidRDefault="00C92E99" w:rsidP="007D5753">
      <w:pPr>
        <w:keepNext/>
        <w:spacing w:after="0" w:line="320" w:lineRule="exact"/>
        <w:rPr>
          <w:rFonts w:ascii="Verdana" w:hAnsi="Verdana"/>
          <w:b/>
          <w:smallCaps/>
          <w:sz w:val="18"/>
          <w:szCs w:val="18"/>
        </w:rPr>
      </w:pPr>
    </w:p>
    <w:p w14:paraId="34704C4F" w14:textId="3B663618" w:rsidR="00973E47" w:rsidRPr="00153B53" w:rsidRDefault="00727E55" w:rsidP="007D5753">
      <w:pPr>
        <w:pStyle w:val="Ttulo1"/>
        <w:rPr>
          <w:b w:val="0"/>
          <w:smallCaps w:val="0"/>
        </w:rPr>
      </w:pPr>
      <w:r w:rsidRPr="00153B53">
        <w:t>DISPOSIÇÕES GERAIS</w:t>
      </w:r>
    </w:p>
    <w:p w14:paraId="532C3EC0" w14:textId="77777777" w:rsidR="00A0156F" w:rsidRPr="00153B53" w:rsidRDefault="00A0156F" w:rsidP="007D5753">
      <w:pPr>
        <w:keepNext/>
        <w:spacing w:after="0" w:line="320" w:lineRule="exact"/>
        <w:rPr>
          <w:rFonts w:ascii="Verdana" w:hAnsi="Verdana"/>
          <w:sz w:val="18"/>
          <w:szCs w:val="18"/>
        </w:rPr>
      </w:pPr>
    </w:p>
    <w:p w14:paraId="63703399" w14:textId="64B2ED95" w:rsidR="00460FB3" w:rsidRPr="00153B53" w:rsidRDefault="00973E47" w:rsidP="007D5753">
      <w:pPr>
        <w:pStyle w:val="Ttulo2"/>
        <w:ind w:left="0" w:firstLine="0"/>
      </w:pPr>
      <w:r w:rsidRPr="00153B53">
        <w:t>As obrigações assumidas nesta Escritura de Emissão têm caráter irrevogável e irretratável, obrigando as partes e seus sucessores, a qualquer título, ao seu integral cumprimento.</w:t>
      </w:r>
    </w:p>
    <w:p w14:paraId="62786B57" w14:textId="77777777" w:rsidR="00A0156F" w:rsidRPr="00153B53" w:rsidRDefault="00A0156F" w:rsidP="007D5753">
      <w:pPr>
        <w:spacing w:after="0" w:line="320" w:lineRule="exact"/>
        <w:rPr>
          <w:rFonts w:ascii="Verdana" w:hAnsi="Verdana"/>
          <w:sz w:val="18"/>
          <w:szCs w:val="18"/>
        </w:rPr>
      </w:pPr>
    </w:p>
    <w:p w14:paraId="40BAE4FD" w14:textId="2DD915F9" w:rsidR="00973E47" w:rsidRPr="00153B53" w:rsidRDefault="00973E47" w:rsidP="007D5753">
      <w:pPr>
        <w:pStyle w:val="Ttulo2"/>
        <w:ind w:left="0" w:firstLine="0"/>
      </w:pPr>
      <w:r w:rsidRPr="00153B53">
        <w:t>Qualquer alteração a esta Escritura de Emissão somente será considerada válida se formalizada por escrito, em instrumento próprio assinado por todas as partes</w:t>
      </w:r>
      <w:r w:rsidR="00857F74" w:rsidRPr="00153B53">
        <w:t xml:space="preserve">, devendo ser levada a arquivamento perante a </w:t>
      </w:r>
      <w:r w:rsidR="00CE72B7" w:rsidRPr="00153B53">
        <w:t>JUCESP</w:t>
      </w:r>
      <w:r w:rsidR="00857F74" w:rsidRPr="00153B53">
        <w:t>, nos termos da Cláusula 2.</w:t>
      </w:r>
      <w:r w:rsidR="008A65F2" w:rsidRPr="00153B53">
        <w:t>2</w:t>
      </w:r>
      <w:r w:rsidR="00857F74" w:rsidRPr="00153B53">
        <w:t xml:space="preserve"> acima</w:t>
      </w:r>
      <w:r w:rsidRPr="00153B53">
        <w:t>.</w:t>
      </w:r>
    </w:p>
    <w:p w14:paraId="5CEF8577" w14:textId="77777777" w:rsidR="00A0156F" w:rsidRPr="00153B53" w:rsidRDefault="00A0156F" w:rsidP="007D5753">
      <w:pPr>
        <w:spacing w:after="0" w:line="320" w:lineRule="exact"/>
        <w:rPr>
          <w:rFonts w:ascii="Verdana" w:hAnsi="Verdana"/>
          <w:sz w:val="18"/>
          <w:szCs w:val="18"/>
        </w:rPr>
      </w:pPr>
    </w:p>
    <w:p w14:paraId="6BE011FA" w14:textId="28D51B62" w:rsidR="00973E47" w:rsidRPr="00153B53" w:rsidRDefault="00973E47" w:rsidP="007D5753">
      <w:pPr>
        <w:pStyle w:val="Ttulo2"/>
        <w:ind w:left="0" w:firstLine="0"/>
      </w:pPr>
      <w:r w:rsidRPr="00153B53">
        <w:t>A invalidade ou nulidade, no todo ou em parte, de quaisquer das cláusulas desta Escritura de Emissão não afetará as demais, que permanecerão válidas e eficazes até o cumprimento, pelas partes, de todas as suas obrigações aqui previstas.</w:t>
      </w:r>
    </w:p>
    <w:p w14:paraId="0E1E854E" w14:textId="77777777" w:rsidR="00A0156F" w:rsidRPr="00153B53" w:rsidRDefault="00A0156F" w:rsidP="007D5753">
      <w:pPr>
        <w:spacing w:after="0" w:line="320" w:lineRule="exact"/>
        <w:ind w:left="709"/>
        <w:rPr>
          <w:rFonts w:ascii="Verdana" w:hAnsi="Verdana"/>
          <w:sz w:val="18"/>
          <w:szCs w:val="18"/>
        </w:rPr>
      </w:pPr>
    </w:p>
    <w:p w14:paraId="43ECC0F3" w14:textId="0AB300C3" w:rsidR="0078608C" w:rsidRPr="00153B53" w:rsidRDefault="0078608C" w:rsidP="007D5753">
      <w:pPr>
        <w:pStyle w:val="Ttulo2"/>
        <w:ind w:left="0" w:firstLine="0"/>
      </w:pPr>
      <w:r w:rsidRPr="00153B53">
        <w:t xml:space="preserve">Qualquer alteração a esta Escritura de Emissão após a emissão das Debêntures, além de ser formalizada por meio de aditamento e cumprir os requisitos previstos na Cláusula </w:t>
      </w:r>
      <w:r w:rsidR="00BC7F73" w:rsidRPr="00153B53">
        <w:t>2</w:t>
      </w:r>
      <w:r w:rsidR="00506DE8" w:rsidRPr="00153B53">
        <w:t>.1.</w:t>
      </w:r>
      <w:r w:rsidR="00BC7F73" w:rsidRPr="00153B53">
        <w:t xml:space="preserve"> </w:t>
      </w:r>
      <w:r w:rsidRPr="00153B53">
        <w:t xml:space="preserve">acima, dependerá de prévia aprovação dos Debenturistas reunidos em Assembleia Geral de Debenturistas, sendo certo, todavia que, esta Escritura de Emissão poderá ser alterada, independentemente de Assembleia Geral de Debenturistas, sempre que tal alteração decorrer exclusivamente: (i) de modificações já permitidas expressamente nos documentos da </w:t>
      </w:r>
      <w:r w:rsidR="00A51FC7" w:rsidRPr="00153B53">
        <w:t>Emissão</w:t>
      </w:r>
      <w:r w:rsidRPr="00153B53">
        <w:t>, (ii) da necessidade de atendimento a exigências de adequação a normas legais ou regulamentares</w:t>
      </w:r>
      <w:r w:rsidR="00E53863" w:rsidRPr="00153B53">
        <w:t xml:space="preserve"> ou exigências da CVM, da ANBIMA, d</w:t>
      </w:r>
      <w:r w:rsidR="00A51FC7" w:rsidRPr="00153B53">
        <w:t>a B3</w:t>
      </w:r>
      <w:r w:rsidR="00E53863" w:rsidRPr="00153B53">
        <w:t xml:space="preserve">, ou da </w:t>
      </w:r>
      <w:r w:rsidR="00CE72B7" w:rsidRPr="00153B53">
        <w:t>JUCESP</w:t>
      </w:r>
      <w:r w:rsidRPr="00153B53">
        <w:t xml:space="preserve">, (iii) quando </w:t>
      </w:r>
      <w:r w:rsidRPr="00153B53">
        <w:lastRenderedPageBreak/>
        <w:t>verificado erro</w:t>
      </w:r>
      <w:r w:rsidR="00E53863" w:rsidRPr="00153B53">
        <w:t xml:space="preserve"> material, seja ele um erro grosseiro,</w:t>
      </w:r>
      <w:r w:rsidRPr="00153B53">
        <w:t xml:space="preserve"> de digitação</w:t>
      </w:r>
      <w:r w:rsidR="00E53863" w:rsidRPr="00153B53">
        <w:t xml:space="preserve"> ou aritmético</w:t>
      </w:r>
      <w:r w:rsidRPr="00153B53">
        <w:t xml:space="preserve">, ou ainda (iv) em virtude da atualização dos dados cadastrais das </w:t>
      </w:r>
      <w:r w:rsidR="00A51FC7" w:rsidRPr="00153B53">
        <w:t>p</w:t>
      </w:r>
      <w:r w:rsidRPr="00153B53">
        <w:t xml:space="preserve">artes, tais como alteração na razão social, endereço e telefone; desde que tais alterações </w:t>
      </w:r>
      <w:r w:rsidR="00E53863" w:rsidRPr="00153B53">
        <w:t xml:space="preserve">(a) </w:t>
      </w:r>
      <w:r w:rsidRPr="00153B53">
        <w:t>não gerem novos custos ou despesas aos Debenturistas</w:t>
      </w:r>
      <w:r w:rsidR="00E53863" w:rsidRPr="00153B53">
        <w:t xml:space="preserve">, e (b) </w:t>
      </w:r>
      <w:r w:rsidR="00E53863" w:rsidRPr="00153B53">
        <w:rPr>
          <w:rFonts w:eastAsia="Cambria"/>
        </w:rPr>
        <w:t>não prejudiquem a validade, eficácia ou exequibilidade desta Escritura de Emissão</w:t>
      </w:r>
      <w:r w:rsidRPr="00153B53">
        <w:t>.</w:t>
      </w:r>
    </w:p>
    <w:p w14:paraId="6CB30C48" w14:textId="77777777" w:rsidR="00A0156F" w:rsidRPr="00153B53" w:rsidRDefault="00A0156F" w:rsidP="007D5753">
      <w:pPr>
        <w:spacing w:after="0" w:line="320" w:lineRule="exact"/>
        <w:rPr>
          <w:rFonts w:ascii="Verdana" w:hAnsi="Verdana"/>
          <w:sz w:val="18"/>
          <w:szCs w:val="18"/>
        </w:rPr>
      </w:pPr>
    </w:p>
    <w:p w14:paraId="2BEB167A" w14:textId="740F0F4B" w:rsidR="00973E47" w:rsidRPr="00153B53" w:rsidRDefault="00973E47" w:rsidP="007D5753">
      <w:pPr>
        <w:pStyle w:val="Ttulo2"/>
        <w:ind w:left="0" w:firstLine="0"/>
      </w:pPr>
      <w:r w:rsidRPr="00153B53">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14:paraId="74CA0495" w14:textId="77777777" w:rsidR="00A0156F" w:rsidRPr="00153B53" w:rsidRDefault="00A0156F" w:rsidP="007D5753">
      <w:pPr>
        <w:spacing w:after="0" w:line="320" w:lineRule="exact"/>
        <w:rPr>
          <w:rFonts w:ascii="Verdana" w:hAnsi="Verdana"/>
          <w:sz w:val="18"/>
          <w:szCs w:val="18"/>
        </w:rPr>
      </w:pPr>
    </w:p>
    <w:p w14:paraId="051EC62A" w14:textId="06805A2D" w:rsidR="00973E47" w:rsidRPr="00153B53" w:rsidRDefault="00973E47" w:rsidP="007D5753">
      <w:pPr>
        <w:pStyle w:val="Ttulo2"/>
        <w:ind w:left="0" w:firstLine="0"/>
      </w:pPr>
      <w:r w:rsidRPr="00153B53">
        <w:t>As partes reconhecem esta Escritura de Emissão e as Debêntures como títulos executivos extrajudiciais nos termos do artigo</w:t>
      </w:r>
      <w:r w:rsidR="00AD7368" w:rsidRPr="00153B53">
        <w:t xml:space="preserve"> </w:t>
      </w:r>
      <w:r w:rsidRPr="00153B53">
        <w:t>784, incisos</w:t>
      </w:r>
      <w:r w:rsidR="00BC7F73" w:rsidRPr="00153B53">
        <w:t xml:space="preserve"> </w:t>
      </w:r>
      <w:r w:rsidRPr="00153B53">
        <w:t>I</w:t>
      </w:r>
      <w:r w:rsidR="00BC7F73" w:rsidRPr="00153B53">
        <w:t xml:space="preserve"> e</w:t>
      </w:r>
      <w:r w:rsidRPr="00153B53">
        <w:t xml:space="preserve"> III, da Lei nº</w:t>
      </w:r>
      <w:r w:rsidR="00A51FC7" w:rsidRPr="00153B53">
        <w:t xml:space="preserve"> </w:t>
      </w:r>
      <w:r w:rsidRPr="00153B53">
        <w:t>13.105, de 16</w:t>
      </w:r>
      <w:r w:rsidR="00AD7368" w:rsidRPr="00153B53">
        <w:t xml:space="preserve"> </w:t>
      </w:r>
      <w:r w:rsidRPr="00153B53">
        <w:t>de</w:t>
      </w:r>
      <w:r w:rsidR="00AD7368" w:rsidRPr="00153B53">
        <w:t xml:space="preserve"> </w:t>
      </w:r>
      <w:r w:rsidRPr="00153B53">
        <w:t>março</w:t>
      </w:r>
      <w:r w:rsidR="00AD7368" w:rsidRPr="00153B53">
        <w:t xml:space="preserve"> </w:t>
      </w:r>
      <w:r w:rsidRPr="00153B53">
        <w:t>de</w:t>
      </w:r>
      <w:r w:rsidR="00AD7368" w:rsidRPr="00153B53">
        <w:t xml:space="preserve"> </w:t>
      </w:r>
      <w:r w:rsidRPr="00153B53">
        <w:t>2015, conforme alterada (</w:t>
      </w:r>
      <w:r w:rsidR="00BC7F73" w:rsidRPr="00153B53">
        <w:t>“</w:t>
      </w:r>
      <w:r w:rsidRPr="00153B53">
        <w:rPr>
          <w:u w:val="single"/>
        </w:rPr>
        <w:t>Código de Processo Civil</w:t>
      </w:r>
      <w:r w:rsidR="00BC7F73" w:rsidRPr="00153B53">
        <w:t>”</w:t>
      </w:r>
      <w:r w:rsidRPr="00153B53">
        <w:t>).</w:t>
      </w:r>
      <w:r w:rsidR="00725F9F" w:rsidRPr="00153B53">
        <w:t xml:space="preserve"> Os pagamentos referentes às Debêntures e a quaisquer outros valores eventualmente devidos pela Companhia nos termos desta Escritura de Emissão não serão passíveis de compensação.</w:t>
      </w:r>
    </w:p>
    <w:p w14:paraId="08A4DA74" w14:textId="77777777" w:rsidR="00A0156F" w:rsidRPr="00153B53" w:rsidRDefault="00A0156F" w:rsidP="007D5753">
      <w:pPr>
        <w:spacing w:after="0" w:line="320" w:lineRule="exact"/>
        <w:rPr>
          <w:rFonts w:ascii="Verdana" w:hAnsi="Verdana"/>
          <w:sz w:val="18"/>
          <w:szCs w:val="18"/>
        </w:rPr>
      </w:pPr>
    </w:p>
    <w:p w14:paraId="375D5986" w14:textId="75E02EBA" w:rsidR="00973E47" w:rsidRPr="00153B53" w:rsidRDefault="00973E47" w:rsidP="007D5753">
      <w:pPr>
        <w:pStyle w:val="Ttulo2"/>
        <w:ind w:left="0" w:firstLine="0"/>
      </w:pPr>
      <w:r w:rsidRPr="00153B53">
        <w:t>Para os fins desta Escritura de Emissão, as partes poderão, a seu critério exclusivo, requerer a execução específica das obrigações aqui assumidas, nos termos dos artigos</w:t>
      </w:r>
      <w:r w:rsidR="00AD7368" w:rsidRPr="00153B53">
        <w:t xml:space="preserve"> </w:t>
      </w:r>
      <w:r w:rsidRPr="00153B53">
        <w:t>497 e seguintes, 538, 806 e seguintes do Código de Processo Civil, sem prejuízo do direito de declarar o vencimento antecipado das obrigações decorrentes das Debêntures, nos termos previstos nesta Escritura de Emissão.</w:t>
      </w:r>
    </w:p>
    <w:p w14:paraId="13404B2A" w14:textId="77777777" w:rsidR="00725F9F" w:rsidRPr="00153B53" w:rsidRDefault="00725F9F" w:rsidP="007D5753">
      <w:pPr>
        <w:spacing w:after="0" w:line="320" w:lineRule="exact"/>
        <w:rPr>
          <w:rFonts w:ascii="Verdana" w:hAnsi="Verdana"/>
          <w:sz w:val="18"/>
          <w:szCs w:val="18"/>
        </w:rPr>
      </w:pPr>
    </w:p>
    <w:p w14:paraId="249049CD" w14:textId="2C08D938" w:rsidR="00725F9F" w:rsidRPr="00153B53" w:rsidRDefault="00725F9F" w:rsidP="007D5753">
      <w:pPr>
        <w:pStyle w:val="Ttulo2"/>
        <w:ind w:left="0" w:firstLine="0"/>
      </w:pPr>
      <w:r w:rsidRPr="00153B53">
        <w:t>As palavras e os termos constantes desta Escritura de Emissão, aqui não expressamente definidos, grafados em português ou em qualquer língua estrangeira, bem como quaisquer outros de linguagem técnica e/ou financeira, que, eventualmente, durante a vigência da presente Escritura de Emissão, no cumprimento de direitos e obrigações assumidos por ambas as partes, sejam utilizados para identificar a prática de quaisquer atos ou fatos, deverão ser compreendidos e interpretados em consonância com os usos, costumes e práticas do mercado de capitais brasileiro.</w:t>
      </w:r>
    </w:p>
    <w:p w14:paraId="4E6BF226" w14:textId="77777777" w:rsidR="00725F9F" w:rsidRPr="00153B53" w:rsidRDefault="00725F9F" w:rsidP="007D5753">
      <w:pPr>
        <w:spacing w:after="0" w:line="320" w:lineRule="exact"/>
        <w:rPr>
          <w:rFonts w:ascii="Verdana" w:hAnsi="Verdana"/>
          <w:sz w:val="18"/>
          <w:szCs w:val="18"/>
        </w:rPr>
      </w:pPr>
    </w:p>
    <w:p w14:paraId="1E3569E2" w14:textId="5584602A" w:rsidR="00725F9F" w:rsidRPr="00153B53" w:rsidRDefault="00725F9F" w:rsidP="007D5753">
      <w:pPr>
        <w:pStyle w:val="Ttulo2"/>
        <w:ind w:left="0" w:firstLine="0"/>
      </w:pPr>
      <w:r w:rsidRPr="00153B53">
        <w:t>As Partes declaram, mútua e expressamente, que a presente Escritura de Emissão foi celebrada respeitando-se os princípios de probidade e de boa-fé, por livre, consciente e firme manifestação de vontade das Partes e em perfeita relação de equidade.</w:t>
      </w:r>
    </w:p>
    <w:p w14:paraId="59EA18AE" w14:textId="04C1C280" w:rsidR="002E7755" w:rsidRPr="00153B53" w:rsidRDefault="002E7755" w:rsidP="007D5753">
      <w:pPr>
        <w:pStyle w:val="PargrafodaLista"/>
        <w:widowControl w:val="0"/>
        <w:tabs>
          <w:tab w:val="left" w:pos="567"/>
          <w:tab w:val="left" w:pos="993"/>
        </w:tabs>
        <w:autoSpaceDE w:val="0"/>
        <w:autoSpaceDN w:val="0"/>
        <w:adjustRightInd w:val="0"/>
        <w:spacing w:after="0" w:line="320" w:lineRule="exact"/>
        <w:ind w:left="0"/>
        <w:contextualSpacing w:val="0"/>
        <w:textAlignment w:val="baseline"/>
        <w:rPr>
          <w:rFonts w:ascii="Verdana" w:hAnsi="Verdana"/>
          <w:sz w:val="18"/>
          <w:szCs w:val="18"/>
        </w:rPr>
      </w:pPr>
    </w:p>
    <w:p w14:paraId="184F6292" w14:textId="24A21F81" w:rsidR="002E7755" w:rsidRPr="00153B53" w:rsidRDefault="002E7755" w:rsidP="007D5753">
      <w:pPr>
        <w:pStyle w:val="Ttulo2"/>
        <w:ind w:left="0" w:firstLine="0"/>
      </w:pPr>
      <w:r w:rsidRPr="00153B53">
        <w:t xml:space="preserve">As Partes concordam que o presente instrumento, bem como demais documentos correlatos, poderão ser assinados digitalmente, </w:t>
      </w:r>
      <w:r w:rsidR="00396694" w:rsidRPr="00153B53">
        <w:t xml:space="preserve">devendo, em qualquer hipótese, ser emitido com certificado digital nos padrões ICP-BRASIL, </w:t>
      </w:r>
      <w:r w:rsidRPr="00153B53">
        <w:t xml:space="preserve">nos termos da Lei 13.874, de 20 de dezembro de 2019, bem como na Medida Provisória 2.200-2, de 24 de agosto de 2001, no </w:t>
      </w:r>
      <w:r w:rsidRPr="00153B53">
        <w:lastRenderedPageBreak/>
        <w:t>Decreto 10.278, de 18 de março de 2020 e, ainda, no Enunciado nº 297 do Conselho Nacional de Justiça. Para este fim, serão utilizados os serviços disponíveis no mercado e amplamente utilizados que possibilitam a segurança, validade jurídica, autenticidade, integridade e validade da assinatura eletrônica por meio de sistemas de certificação digital capazes de validar a autoria, bem como de traçar a “trilha de auditoria digital” (cadeia de custódia) do documento, a fim de verificar sua integridade e autenticidade. Dessa forma, a assinatura física de documentos, bem como a existência física (impressa), de tais documentos não serão exigidas para fins de cumprimento de obrigações previstas neste instrumento, exceto se outra forma for exigida pelos cartórios e demais órgãos competentes, hipótese em que as Partes se comprometem a atender eventuais solicitações no prazo de 5 (cinco) dias, a contar da data da exigência.</w:t>
      </w:r>
    </w:p>
    <w:p w14:paraId="046302B3" w14:textId="77777777" w:rsidR="00E5308E" w:rsidRPr="00153B53" w:rsidRDefault="00E5308E" w:rsidP="007D5753">
      <w:pPr>
        <w:spacing w:after="0" w:line="320" w:lineRule="exact"/>
        <w:rPr>
          <w:rFonts w:ascii="Verdana" w:hAnsi="Verdana"/>
          <w:sz w:val="18"/>
          <w:szCs w:val="18"/>
        </w:rPr>
      </w:pPr>
    </w:p>
    <w:p w14:paraId="656B4632" w14:textId="545B54FB" w:rsidR="00973E47" w:rsidRPr="00153B53" w:rsidRDefault="00D868C0" w:rsidP="007D5753">
      <w:pPr>
        <w:pStyle w:val="Ttulo1"/>
        <w:rPr>
          <w:b w:val="0"/>
          <w:smallCaps w:val="0"/>
        </w:rPr>
      </w:pPr>
      <w:r w:rsidRPr="00153B53">
        <w:t>LEI DE REGÊNCIA E FORO</w:t>
      </w:r>
    </w:p>
    <w:p w14:paraId="5F70DCB4" w14:textId="77777777" w:rsidR="00A0156F" w:rsidRPr="00153B53" w:rsidRDefault="00A0156F" w:rsidP="007D5753">
      <w:pPr>
        <w:spacing w:after="0" w:line="320" w:lineRule="exact"/>
        <w:ind w:left="709" w:hanging="709"/>
        <w:rPr>
          <w:rFonts w:ascii="Verdana" w:hAnsi="Verdana"/>
          <w:sz w:val="18"/>
          <w:szCs w:val="18"/>
        </w:rPr>
      </w:pPr>
    </w:p>
    <w:p w14:paraId="07CFDEDA" w14:textId="77777777" w:rsidR="00973E47" w:rsidRPr="00153B53" w:rsidRDefault="00973E47" w:rsidP="007D5753">
      <w:pPr>
        <w:pStyle w:val="Ttulo2"/>
        <w:ind w:left="0" w:firstLine="0"/>
      </w:pPr>
      <w:r w:rsidRPr="00153B53">
        <w:t>Esta Escritura de Emissão é regida pelas leis da República Federativa do Brasil.</w:t>
      </w:r>
    </w:p>
    <w:p w14:paraId="4CA51588" w14:textId="77777777" w:rsidR="00973E47" w:rsidRPr="00153B53" w:rsidRDefault="00973E47" w:rsidP="007D5753">
      <w:pPr>
        <w:spacing w:after="0" w:line="320" w:lineRule="exact"/>
        <w:ind w:left="709" w:hanging="709"/>
        <w:rPr>
          <w:rFonts w:ascii="Verdana" w:hAnsi="Verdana"/>
          <w:sz w:val="18"/>
          <w:szCs w:val="18"/>
        </w:rPr>
      </w:pPr>
    </w:p>
    <w:p w14:paraId="7437CF0E" w14:textId="088DF906" w:rsidR="00973E47" w:rsidRPr="00153B53" w:rsidRDefault="00973E47" w:rsidP="007D5753">
      <w:pPr>
        <w:pStyle w:val="Ttulo2"/>
        <w:ind w:left="0" w:firstLine="0"/>
      </w:pPr>
      <w:r w:rsidRPr="00153B53">
        <w:t xml:space="preserve">Fica eleito o foro da Comarca da </w:t>
      </w:r>
      <w:r w:rsidR="00B93670" w:rsidRPr="00153B53">
        <w:t>c</w:t>
      </w:r>
      <w:r w:rsidRPr="00153B53">
        <w:t xml:space="preserve">idade de São Paulo, </w:t>
      </w:r>
      <w:r w:rsidR="00B93670" w:rsidRPr="00153B53">
        <w:t>e</w:t>
      </w:r>
      <w:r w:rsidRPr="00153B53">
        <w:t>stado de São Paulo, com exclusão de qualquer outro, por mais privilegiado que seja, para dirimir as questões porventura oriundas desta Escritura de Emissão.</w:t>
      </w:r>
    </w:p>
    <w:p w14:paraId="1C0F4553" w14:textId="77777777" w:rsidR="001A29FD" w:rsidRPr="00153B53" w:rsidRDefault="001A29FD" w:rsidP="007D5753">
      <w:pPr>
        <w:keepNext/>
        <w:spacing w:after="0" w:line="320" w:lineRule="exact"/>
        <w:ind w:hanging="709"/>
        <w:rPr>
          <w:rFonts w:ascii="Verdana" w:hAnsi="Verdana"/>
          <w:sz w:val="18"/>
          <w:szCs w:val="18"/>
        </w:rPr>
      </w:pPr>
    </w:p>
    <w:p w14:paraId="10E330BC" w14:textId="608C7696" w:rsidR="001A29FD" w:rsidRPr="00153B53" w:rsidRDefault="001A29FD" w:rsidP="007D5753">
      <w:pPr>
        <w:keepNext/>
        <w:spacing w:after="0" w:line="320" w:lineRule="exact"/>
        <w:rPr>
          <w:rFonts w:ascii="Verdana" w:hAnsi="Verdana"/>
          <w:sz w:val="18"/>
          <w:szCs w:val="18"/>
        </w:rPr>
      </w:pPr>
      <w:r w:rsidRPr="00153B53">
        <w:rPr>
          <w:rFonts w:ascii="Verdana" w:hAnsi="Verdana"/>
          <w:sz w:val="18"/>
          <w:szCs w:val="18"/>
        </w:rPr>
        <w:t xml:space="preserve">Estando assim certas e ajustadas, as partes, obrigando-se por si e sucessores, </w:t>
      </w:r>
      <w:r w:rsidR="009012BA" w:rsidRPr="00153B53">
        <w:rPr>
          <w:rFonts w:ascii="Verdana" w:hAnsi="Verdana"/>
          <w:sz w:val="18"/>
          <w:szCs w:val="18"/>
        </w:rPr>
        <w:t xml:space="preserve">celebram </w:t>
      </w:r>
      <w:r w:rsidRPr="00153B53">
        <w:rPr>
          <w:rFonts w:ascii="Verdana" w:hAnsi="Verdana"/>
          <w:sz w:val="18"/>
          <w:szCs w:val="18"/>
        </w:rPr>
        <w:t xml:space="preserve">esta Escritura de Emissão </w:t>
      </w:r>
      <w:r w:rsidR="0026654A" w:rsidRPr="00153B53">
        <w:rPr>
          <w:rFonts w:ascii="Verdana" w:hAnsi="Verdana"/>
          <w:sz w:val="18"/>
          <w:szCs w:val="18"/>
        </w:rPr>
        <w:t xml:space="preserve">de forma </w:t>
      </w:r>
      <w:r w:rsidR="00563885" w:rsidRPr="00153B53">
        <w:rPr>
          <w:rFonts w:ascii="Verdana" w:hAnsi="Verdana"/>
          <w:sz w:val="18"/>
          <w:szCs w:val="18"/>
        </w:rPr>
        <w:t>eletrônica</w:t>
      </w:r>
      <w:r w:rsidRPr="00153B53">
        <w:rPr>
          <w:rFonts w:ascii="Verdana" w:hAnsi="Verdana"/>
          <w:sz w:val="18"/>
          <w:szCs w:val="18"/>
        </w:rPr>
        <w:t>, juntamente com 2 (duas) testemunhas abaixo identificadas, que também a assinam.</w:t>
      </w:r>
    </w:p>
    <w:p w14:paraId="76D15CE2" w14:textId="77777777" w:rsidR="001A29FD" w:rsidRPr="00153B53" w:rsidRDefault="001A29FD" w:rsidP="007D5753">
      <w:pPr>
        <w:keepNext/>
        <w:spacing w:after="0" w:line="320" w:lineRule="exact"/>
        <w:jc w:val="center"/>
        <w:rPr>
          <w:rFonts w:ascii="Verdana" w:hAnsi="Verdana"/>
          <w:sz w:val="18"/>
          <w:szCs w:val="18"/>
        </w:rPr>
      </w:pPr>
    </w:p>
    <w:p w14:paraId="58E539F8" w14:textId="33183707" w:rsidR="001A29FD" w:rsidRPr="00153B53" w:rsidRDefault="00563885" w:rsidP="007D5753">
      <w:pPr>
        <w:keepNext/>
        <w:spacing w:after="0" w:line="320" w:lineRule="exact"/>
        <w:jc w:val="center"/>
        <w:rPr>
          <w:rFonts w:ascii="Verdana" w:hAnsi="Verdana"/>
          <w:smallCaps/>
          <w:sz w:val="18"/>
          <w:szCs w:val="18"/>
        </w:rPr>
      </w:pPr>
      <w:r w:rsidRPr="00153B53">
        <w:rPr>
          <w:rFonts w:ascii="Verdana" w:hAnsi="Verdana"/>
          <w:sz w:val="18"/>
          <w:szCs w:val="18"/>
        </w:rPr>
        <w:t>São Paulo</w:t>
      </w:r>
      <w:r w:rsidR="001A29FD" w:rsidRPr="00153B53">
        <w:rPr>
          <w:rFonts w:ascii="Verdana" w:hAnsi="Verdana"/>
          <w:sz w:val="18"/>
          <w:szCs w:val="18"/>
        </w:rPr>
        <w:t xml:space="preserve">, </w:t>
      </w:r>
      <w:r w:rsidR="00513BF1">
        <w:rPr>
          <w:rFonts w:ascii="Verdana" w:hAnsi="Verdana"/>
          <w:sz w:val="18"/>
          <w:szCs w:val="18"/>
        </w:rPr>
        <w:t>2</w:t>
      </w:r>
      <w:r w:rsidR="004028EF">
        <w:rPr>
          <w:rFonts w:ascii="Verdana" w:hAnsi="Verdana"/>
          <w:sz w:val="18"/>
          <w:szCs w:val="18"/>
        </w:rPr>
        <w:t>9</w:t>
      </w:r>
      <w:r w:rsidR="00513BF1">
        <w:rPr>
          <w:rFonts w:ascii="Verdana" w:hAnsi="Verdana"/>
          <w:sz w:val="18"/>
          <w:szCs w:val="18"/>
        </w:rPr>
        <w:t xml:space="preserve"> de março de 2022.</w:t>
      </w:r>
    </w:p>
    <w:p w14:paraId="6CEDC046" w14:textId="77777777" w:rsidR="00725F9F" w:rsidRPr="00153B53" w:rsidRDefault="00725F9F" w:rsidP="007D5753">
      <w:pPr>
        <w:keepNext/>
        <w:spacing w:after="0" w:line="320" w:lineRule="exact"/>
        <w:jc w:val="center"/>
        <w:rPr>
          <w:rFonts w:ascii="Verdana" w:hAnsi="Verdana"/>
          <w:sz w:val="18"/>
          <w:szCs w:val="18"/>
        </w:rPr>
      </w:pPr>
    </w:p>
    <w:p w14:paraId="77F62DD2" w14:textId="77777777" w:rsidR="00674BB5" w:rsidRPr="00153B53" w:rsidRDefault="001A29FD" w:rsidP="007D5753">
      <w:pPr>
        <w:keepNext/>
        <w:spacing w:after="0" w:line="320" w:lineRule="exact"/>
        <w:jc w:val="center"/>
        <w:rPr>
          <w:rFonts w:ascii="Verdana" w:hAnsi="Verdana"/>
          <w:sz w:val="18"/>
          <w:szCs w:val="18"/>
        </w:rPr>
        <w:sectPr w:rsidR="00674BB5" w:rsidRPr="00153B53" w:rsidSect="00824458">
          <w:headerReference w:type="even" r:id="rId22"/>
          <w:footerReference w:type="even" r:id="rId23"/>
          <w:footerReference w:type="default" r:id="rId24"/>
          <w:headerReference w:type="first" r:id="rId25"/>
          <w:pgSz w:w="11907" w:h="16839" w:code="9"/>
          <w:pgMar w:top="2268" w:right="1701" w:bottom="1701" w:left="1701" w:header="720" w:footer="720" w:gutter="0"/>
          <w:cols w:space="720"/>
          <w:titlePg/>
          <w:docGrid w:linePitch="354"/>
        </w:sectPr>
      </w:pPr>
      <w:r w:rsidRPr="00153B53">
        <w:rPr>
          <w:rFonts w:ascii="Verdana" w:hAnsi="Verdana"/>
          <w:sz w:val="18"/>
          <w:szCs w:val="18"/>
        </w:rPr>
        <w:t>(</w:t>
      </w:r>
      <w:r w:rsidR="00C53DE1" w:rsidRPr="00153B53">
        <w:rPr>
          <w:rFonts w:ascii="Verdana" w:hAnsi="Verdana"/>
          <w:i/>
          <w:sz w:val="18"/>
          <w:szCs w:val="18"/>
        </w:rPr>
        <w:t>páginas de assinaturas seguem</w:t>
      </w:r>
      <w:r w:rsidRPr="00153B53">
        <w:rPr>
          <w:rFonts w:ascii="Verdana" w:hAnsi="Verdana"/>
          <w:sz w:val="18"/>
          <w:szCs w:val="18"/>
        </w:rPr>
        <w:t>)</w:t>
      </w:r>
    </w:p>
    <w:p w14:paraId="13804438" w14:textId="79A5CE12" w:rsidR="001A29FD" w:rsidRPr="00CD2B23" w:rsidRDefault="00725D66">
      <w:pPr>
        <w:spacing w:after="0" w:line="320" w:lineRule="exact"/>
        <w:rPr>
          <w:rFonts w:ascii="Verdana" w:hAnsi="Verdana"/>
          <w:i/>
          <w:sz w:val="18"/>
          <w:szCs w:val="18"/>
        </w:rPr>
      </w:pPr>
      <w:r w:rsidRPr="00153B53">
        <w:rPr>
          <w:rFonts w:ascii="Verdana" w:hAnsi="Verdana"/>
          <w:i/>
          <w:sz w:val="18"/>
          <w:szCs w:val="18"/>
        </w:rPr>
        <w:lastRenderedPageBreak/>
        <w:t>(</w:t>
      </w:r>
      <w:r w:rsidR="001A29FD" w:rsidRPr="00153B53">
        <w:rPr>
          <w:rFonts w:ascii="Verdana" w:hAnsi="Verdana"/>
          <w:i/>
          <w:sz w:val="18"/>
          <w:szCs w:val="18"/>
        </w:rPr>
        <w:t xml:space="preserve">Página de Assinatura do </w:t>
      </w:r>
      <w:r w:rsidR="00B41AC3" w:rsidRPr="00153B53">
        <w:rPr>
          <w:rFonts w:ascii="Verdana" w:hAnsi="Verdana"/>
          <w:i/>
          <w:sz w:val="18"/>
          <w:szCs w:val="18"/>
        </w:rPr>
        <w:t xml:space="preserve">Instrumento Particular de Escritura da </w:t>
      </w:r>
      <w:r w:rsidR="007F4C85" w:rsidRPr="00153B53">
        <w:rPr>
          <w:rFonts w:ascii="Verdana" w:hAnsi="Verdana"/>
          <w:i/>
          <w:sz w:val="18"/>
          <w:szCs w:val="18"/>
        </w:rPr>
        <w:t>Primeira</w:t>
      </w:r>
      <w:r w:rsidR="00696CF3" w:rsidRPr="00153B53">
        <w:rPr>
          <w:rFonts w:ascii="Verdana" w:hAnsi="Verdana"/>
          <w:i/>
          <w:sz w:val="18"/>
          <w:szCs w:val="18"/>
        </w:rPr>
        <w:t xml:space="preserve"> Emissão</w:t>
      </w:r>
      <w:r w:rsidR="00B41AC3" w:rsidRPr="00153B53">
        <w:rPr>
          <w:rFonts w:ascii="Verdana" w:hAnsi="Verdana"/>
          <w:i/>
          <w:sz w:val="18"/>
          <w:szCs w:val="18"/>
        </w:rPr>
        <w:t xml:space="preserve"> de Debêntures Simples, Não Conversíveis em Ações, em Série Única, da Espécie </w:t>
      </w:r>
      <w:r w:rsidR="00D70A29" w:rsidRPr="00153B53">
        <w:rPr>
          <w:rFonts w:ascii="Verdana" w:hAnsi="Verdana"/>
          <w:i/>
          <w:sz w:val="18"/>
          <w:szCs w:val="18"/>
        </w:rPr>
        <w:t>com Garantia Real</w:t>
      </w:r>
      <w:r w:rsidR="00B41AC3" w:rsidRPr="00153B53">
        <w:rPr>
          <w:rFonts w:ascii="Verdana" w:hAnsi="Verdana"/>
          <w:i/>
          <w:sz w:val="18"/>
          <w:szCs w:val="18"/>
        </w:rPr>
        <w:t xml:space="preserve">, para Colocação Privada da </w:t>
      </w:r>
      <w:r w:rsidR="00D85780" w:rsidRPr="00153B53">
        <w:rPr>
          <w:rFonts w:ascii="Verdana" w:hAnsi="Verdana"/>
          <w:i/>
          <w:sz w:val="18"/>
          <w:szCs w:val="18"/>
        </w:rPr>
        <w:t xml:space="preserve">Mitre Realty </w:t>
      </w:r>
      <w:r w:rsidR="00D85780" w:rsidRPr="00CD2B23">
        <w:rPr>
          <w:rFonts w:ascii="Verdana" w:hAnsi="Verdana"/>
          <w:i/>
          <w:sz w:val="18"/>
          <w:szCs w:val="18"/>
        </w:rPr>
        <w:t>Empreendimentos e Participações S.A.</w:t>
      </w:r>
      <w:r w:rsidRPr="00CD2B23">
        <w:rPr>
          <w:rFonts w:ascii="Verdana" w:hAnsi="Verdana"/>
          <w:i/>
          <w:sz w:val="18"/>
          <w:szCs w:val="18"/>
        </w:rPr>
        <w:t>)</w:t>
      </w:r>
    </w:p>
    <w:p w14:paraId="501DB4FD" w14:textId="77777777" w:rsidR="001A29FD" w:rsidRPr="00CD2B23" w:rsidRDefault="001A29FD">
      <w:pPr>
        <w:spacing w:after="0" w:line="320" w:lineRule="exact"/>
        <w:rPr>
          <w:rFonts w:ascii="Verdana" w:hAnsi="Verdana"/>
          <w:sz w:val="18"/>
          <w:szCs w:val="18"/>
        </w:rPr>
      </w:pPr>
      <w:bookmarkStart w:id="229" w:name="_Hlk59111002"/>
    </w:p>
    <w:p w14:paraId="1EB526ED" w14:textId="398A06CA" w:rsidR="001A29FD" w:rsidRPr="00CD2B23" w:rsidRDefault="00D85780">
      <w:pPr>
        <w:spacing w:after="0" w:line="320" w:lineRule="exact"/>
        <w:jc w:val="center"/>
        <w:rPr>
          <w:rFonts w:ascii="Verdana" w:hAnsi="Verdana"/>
          <w:caps/>
          <w:snapToGrid w:val="0"/>
          <w:sz w:val="18"/>
          <w:szCs w:val="18"/>
        </w:rPr>
      </w:pPr>
      <w:r w:rsidRPr="00CD2B23">
        <w:rPr>
          <w:rFonts w:ascii="Verdana" w:hAnsi="Verdana"/>
          <w:b/>
          <w:caps/>
          <w:snapToGrid w:val="0"/>
          <w:sz w:val="18"/>
          <w:szCs w:val="18"/>
        </w:rPr>
        <w:t>Mitre Realty Empreendimentos e Participações S.A.</w:t>
      </w:r>
    </w:p>
    <w:p w14:paraId="243F421D" w14:textId="32BA4674" w:rsidR="00D85780" w:rsidRPr="00CD2B23" w:rsidRDefault="00D85780">
      <w:pPr>
        <w:spacing w:after="0" w:line="320" w:lineRule="exact"/>
        <w:jc w:val="center"/>
        <w:rPr>
          <w:rFonts w:ascii="Verdana" w:hAnsi="Verdana"/>
          <w:sz w:val="18"/>
          <w:szCs w:val="18"/>
        </w:rPr>
      </w:pPr>
    </w:p>
    <w:p w14:paraId="2F2D9573" w14:textId="77777777" w:rsidR="00D85780" w:rsidRPr="00CD2B23" w:rsidRDefault="00D85780">
      <w:pPr>
        <w:spacing w:after="0" w:line="320" w:lineRule="exact"/>
        <w:jc w:val="center"/>
        <w:rPr>
          <w:rFonts w:ascii="Verdana" w:hAnsi="Verdana"/>
          <w:snapToGrid w:val="0"/>
          <w:sz w:val="18"/>
          <w:szCs w:val="18"/>
        </w:rPr>
      </w:pPr>
    </w:p>
    <w:p w14:paraId="5BA2F5D3" w14:textId="77777777" w:rsidR="00B41AC3" w:rsidRPr="00CD2B23" w:rsidRDefault="00B41AC3">
      <w:pPr>
        <w:spacing w:after="0" w:line="320" w:lineRule="exact"/>
        <w:rPr>
          <w:rFonts w:ascii="Verdana" w:hAnsi="Verdana"/>
          <w:sz w:val="18"/>
          <w:szCs w:val="18"/>
        </w:rPr>
      </w:pPr>
    </w:p>
    <w:bookmarkEnd w:id="229"/>
    <w:p w14:paraId="53996435" w14:textId="77777777" w:rsidR="00DA3E34" w:rsidRPr="00CD2B23" w:rsidRDefault="00DA3E34">
      <w:pPr>
        <w:spacing w:after="0" w:line="320" w:lineRule="exact"/>
        <w:rPr>
          <w:rFonts w:ascii="Verdana" w:hAnsi="Verdana"/>
          <w:sz w:val="18"/>
          <w:szCs w:val="18"/>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DA3E34" w:rsidRPr="00CD2B23" w14:paraId="16C07E7D" w14:textId="77777777" w:rsidTr="005B7526">
        <w:trPr>
          <w:cantSplit/>
        </w:trPr>
        <w:tc>
          <w:tcPr>
            <w:tcW w:w="4253" w:type="dxa"/>
            <w:tcBorders>
              <w:top w:val="single" w:sz="6" w:space="0" w:color="auto"/>
            </w:tcBorders>
          </w:tcPr>
          <w:p w14:paraId="1690905D" w14:textId="6DCFE35D" w:rsidR="00EB0B86" w:rsidRPr="00CD2B23" w:rsidRDefault="00EB0B86">
            <w:pPr>
              <w:spacing w:after="0" w:line="320" w:lineRule="exact"/>
              <w:jc w:val="left"/>
              <w:rPr>
                <w:rFonts w:ascii="Verdana" w:hAnsi="Verdana"/>
                <w:sz w:val="18"/>
                <w:szCs w:val="18"/>
              </w:rPr>
            </w:pPr>
            <w:bookmarkStart w:id="230" w:name="_Hlk99387098"/>
            <w:r w:rsidRPr="00CD2B23">
              <w:rPr>
                <w:rFonts w:ascii="Verdana" w:hAnsi="Verdana"/>
                <w:sz w:val="18"/>
                <w:szCs w:val="18"/>
              </w:rPr>
              <w:t xml:space="preserve">Nome: </w:t>
            </w:r>
            <w:r w:rsidR="00CD2B23" w:rsidRPr="00CD2B23">
              <w:rPr>
                <w:rFonts w:ascii="Verdana" w:hAnsi="Verdana"/>
                <w:sz w:val="18"/>
                <w:szCs w:val="18"/>
              </w:rPr>
              <w:t>Fabricio Mitre</w:t>
            </w:r>
            <w:r w:rsidRPr="00CD2B23">
              <w:rPr>
                <w:rFonts w:ascii="Verdana" w:hAnsi="Verdana"/>
                <w:sz w:val="18"/>
                <w:szCs w:val="18"/>
              </w:rPr>
              <w:br/>
              <w:t xml:space="preserve">Cargo: </w:t>
            </w:r>
            <w:r w:rsidR="00CD2B23" w:rsidRPr="00CD2B23">
              <w:rPr>
                <w:rFonts w:ascii="Verdana" w:hAnsi="Verdana"/>
                <w:sz w:val="18"/>
                <w:szCs w:val="18"/>
              </w:rPr>
              <w:t>Diretor Presidente</w:t>
            </w:r>
          </w:p>
          <w:p w14:paraId="04E71A33" w14:textId="12756BB8" w:rsidR="00DA3E34" w:rsidRPr="00CD2B23" w:rsidRDefault="00EB0B86">
            <w:pPr>
              <w:spacing w:after="0" w:line="320" w:lineRule="exact"/>
              <w:jc w:val="left"/>
              <w:rPr>
                <w:rFonts w:ascii="Verdana" w:hAnsi="Verdana"/>
                <w:sz w:val="18"/>
                <w:szCs w:val="18"/>
              </w:rPr>
            </w:pPr>
            <w:r w:rsidRPr="00CD2B23">
              <w:rPr>
                <w:rFonts w:ascii="Verdana" w:hAnsi="Verdana"/>
                <w:sz w:val="18"/>
                <w:szCs w:val="18"/>
              </w:rPr>
              <w:t xml:space="preserve">CPF: </w:t>
            </w:r>
            <w:r w:rsidR="00CD2B23" w:rsidRPr="00746AD1">
              <w:rPr>
                <w:rFonts w:ascii="Verdana" w:hAnsi="Verdana"/>
                <w:sz w:val="18"/>
                <w:szCs w:val="18"/>
              </w:rPr>
              <w:t>325.730.098-07</w:t>
            </w:r>
          </w:p>
        </w:tc>
        <w:tc>
          <w:tcPr>
            <w:tcW w:w="567" w:type="dxa"/>
          </w:tcPr>
          <w:p w14:paraId="30E4BB8B" w14:textId="77777777" w:rsidR="00DA3E34" w:rsidRPr="00CD2B23" w:rsidRDefault="00DA3E34">
            <w:pPr>
              <w:spacing w:after="0" w:line="320" w:lineRule="exact"/>
              <w:rPr>
                <w:rFonts w:ascii="Verdana" w:hAnsi="Verdana"/>
                <w:sz w:val="18"/>
                <w:szCs w:val="18"/>
              </w:rPr>
            </w:pPr>
          </w:p>
        </w:tc>
        <w:tc>
          <w:tcPr>
            <w:tcW w:w="4253" w:type="dxa"/>
            <w:tcBorders>
              <w:top w:val="single" w:sz="6" w:space="0" w:color="auto"/>
            </w:tcBorders>
          </w:tcPr>
          <w:p w14:paraId="51FB92FF" w14:textId="36E902B2" w:rsidR="00DA3E34" w:rsidRPr="00CD2B23" w:rsidRDefault="00DA3E34">
            <w:pPr>
              <w:spacing w:after="0" w:line="320" w:lineRule="exact"/>
              <w:jc w:val="left"/>
              <w:rPr>
                <w:rFonts w:ascii="Verdana" w:hAnsi="Verdana"/>
                <w:sz w:val="18"/>
                <w:szCs w:val="18"/>
              </w:rPr>
            </w:pPr>
            <w:r w:rsidRPr="00CD2B23">
              <w:rPr>
                <w:rFonts w:ascii="Verdana" w:hAnsi="Verdana"/>
                <w:sz w:val="18"/>
                <w:szCs w:val="18"/>
              </w:rPr>
              <w:t xml:space="preserve">Nome: </w:t>
            </w:r>
            <w:r w:rsidR="00CD2B23" w:rsidRPr="00CD2B23">
              <w:rPr>
                <w:rFonts w:ascii="Verdana" w:hAnsi="Verdana"/>
                <w:sz w:val="18"/>
                <w:szCs w:val="18"/>
              </w:rPr>
              <w:t>Rodrigo Coelho Cagali</w:t>
            </w:r>
            <w:r w:rsidRPr="00CD2B23">
              <w:rPr>
                <w:rFonts w:ascii="Verdana" w:hAnsi="Verdana"/>
                <w:sz w:val="18"/>
                <w:szCs w:val="18"/>
              </w:rPr>
              <w:br/>
              <w:t>Cargo:</w:t>
            </w:r>
            <w:r w:rsidR="00CD2B23" w:rsidRPr="00CD2B23">
              <w:rPr>
                <w:rFonts w:ascii="Verdana" w:hAnsi="Verdana"/>
                <w:sz w:val="18"/>
                <w:szCs w:val="18"/>
              </w:rPr>
              <w:t xml:space="preserve"> Diretor Financeiro</w:t>
            </w:r>
            <w:r w:rsidRPr="00CD2B23">
              <w:rPr>
                <w:rFonts w:ascii="Verdana" w:hAnsi="Verdana"/>
                <w:sz w:val="18"/>
                <w:szCs w:val="18"/>
              </w:rPr>
              <w:t xml:space="preserve"> </w:t>
            </w:r>
          </w:p>
          <w:p w14:paraId="3B430FC3" w14:textId="64CEBF22" w:rsidR="00DA3E34" w:rsidRPr="00CD2B23" w:rsidRDefault="00DA3E34">
            <w:pPr>
              <w:spacing w:after="0" w:line="320" w:lineRule="exact"/>
              <w:jc w:val="left"/>
              <w:rPr>
                <w:rFonts w:ascii="Verdana" w:hAnsi="Verdana"/>
                <w:sz w:val="18"/>
                <w:szCs w:val="18"/>
              </w:rPr>
            </w:pPr>
            <w:r w:rsidRPr="00CD2B23">
              <w:rPr>
                <w:rFonts w:ascii="Verdana" w:hAnsi="Verdana"/>
                <w:sz w:val="18"/>
                <w:szCs w:val="18"/>
              </w:rPr>
              <w:t>CPF:</w:t>
            </w:r>
            <w:r w:rsidR="00EB0B86" w:rsidRPr="00CD2B23">
              <w:rPr>
                <w:rFonts w:ascii="Verdana" w:hAnsi="Verdana"/>
                <w:sz w:val="18"/>
                <w:szCs w:val="18"/>
              </w:rPr>
              <w:t xml:space="preserve"> </w:t>
            </w:r>
            <w:r w:rsidR="00CD2B23" w:rsidRPr="00746AD1">
              <w:rPr>
                <w:rFonts w:ascii="Verdana" w:hAnsi="Verdana"/>
                <w:sz w:val="18"/>
                <w:szCs w:val="18"/>
              </w:rPr>
              <w:t>296.217.678-06</w:t>
            </w:r>
          </w:p>
        </w:tc>
      </w:tr>
      <w:bookmarkEnd w:id="230"/>
    </w:tbl>
    <w:p w14:paraId="331C5339" w14:textId="77777777" w:rsidR="00DA3E34" w:rsidRPr="00CD2B23" w:rsidRDefault="00DA3E34">
      <w:pPr>
        <w:spacing w:after="0" w:line="320" w:lineRule="exact"/>
        <w:rPr>
          <w:rFonts w:ascii="Verdana" w:hAnsi="Verdana"/>
          <w:sz w:val="18"/>
          <w:szCs w:val="18"/>
        </w:rPr>
      </w:pPr>
    </w:p>
    <w:p w14:paraId="60B18FD1" w14:textId="3378ADD4" w:rsidR="00DA3E34" w:rsidRPr="00CD2B23" w:rsidRDefault="00D85780">
      <w:pPr>
        <w:spacing w:after="0" w:line="320" w:lineRule="exact"/>
        <w:jc w:val="center"/>
        <w:rPr>
          <w:rFonts w:ascii="Verdana" w:hAnsi="Verdana"/>
          <w:b/>
          <w:caps/>
          <w:snapToGrid w:val="0"/>
          <w:sz w:val="18"/>
          <w:szCs w:val="18"/>
        </w:rPr>
      </w:pPr>
      <w:r w:rsidRPr="00CD2B23">
        <w:rPr>
          <w:rFonts w:ascii="Verdana" w:hAnsi="Verdana"/>
          <w:b/>
          <w:caps/>
          <w:snapToGrid w:val="0"/>
          <w:sz w:val="18"/>
          <w:szCs w:val="18"/>
        </w:rPr>
        <w:t>VIRGO COMPANHIA DE SECURITIZAÇÃO</w:t>
      </w:r>
    </w:p>
    <w:p w14:paraId="16E7242A" w14:textId="77777777" w:rsidR="00DA3E34" w:rsidRPr="00CD2B23" w:rsidRDefault="00DA3E34">
      <w:pPr>
        <w:spacing w:after="0" w:line="320" w:lineRule="exact"/>
        <w:jc w:val="center"/>
        <w:rPr>
          <w:rFonts w:ascii="Verdana" w:hAnsi="Verdana"/>
          <w:snapToGrid w:val="0"/>
          <w:sz w:val="18"/>
          <w:szCs w:val="18"/>
        </w:rPr>
      </w:pPr>
    </w:p>
    <w:p w14:paraId="1B8D2AE6" w14:textId="3374DAB3" w:rsidR="003144EE" w:rsidRPr="00CD2B23" w:rsidRDefault="003144EE">
      <w:pPr>
        <w:spacing w:after="0" w:line="320" w:lineRule="exact"/>
        <w:jc w:val="center"/>
        <w:rPr>
          <w:rFonts w:ascii="Verdana" w:hAnsi="Verdana"/>
          <w:b/>
          <w:caps/>
          <w:sz w:val="18"/>
          <w:szCs w:val="18"/>
        </w:rPr>
      </w:pPr>
    </w:p>
    <w:tbl>
      <w:tblPr>
        <w:tblW w:w="0" w:type="auto"/>
        <w:jc w:val="center"/>
        <w:tblLook w:val="01E0" w:firstRow="1" w:lastRow="1" w:firstColumn="1" w:lastColumn="1" w:noHBand="0" w:noVBand="0"/>
      </w:tblPr>
      <w:tblGrid>
        <w:gridCol w:w="4420"/>
        <w:gridCol w:w="4420"/>
      </w:tblGrid>
      <w:tr w:rsidR="00CD2B23" w:rsidRPr="00CD2B23" w14:paraId="7B6AFD0A" w14:textId="77777777" w:rsidTr="007F3D1F">
        <w:trPr>
          <w:jc w:val="center"/>
        </w:trPr>
        <w:tc>
          <w:tcPr>
            <w:tcW w:w="4489" w:type="dxa"/>
          </w:tcPr>
          <w:p w14:paraId="2D9FDE85" w14:textId="77777777" w:rsidR="00CD2B23" w:rsidRPr="00CD2B23" w:rsidRDefault="00CD2B23" w:rsidP="00746AD1">
            <w:pPr>
              <w:spacing w:after="0" w:line="320" w:lineRule="exact"/>
              <w:rPr>
                <w:rFonts w:ascii="Verdana" w:hAnsi="Verdana"/>
                <w:bCs/>
                <w:sz w:val="18"/>
                <w:szCs w:val="18"/>
              </w:rPr>
            </w:pPr>
            <w:bookmarkStart w:id="231" w:name="_Hlk99387106"/>
            <w:r w:rsidRPr="00CD2B23">
              <w:rPr>
                <w:rFonts w:ascii="Verdana" w:hAnsi="Verdana"/>
                <w:bCs/>
                <w:sz w:val="18"/>
                <w:szCs w:val="18"/>
              </w:rPr>
              <w:t>__________________________________</w:t>
            </w:r>
          </w:p>
          <w:p w14:paraId="69286709" w14:textId="77777777" w:rsidR="00CD2B23" w:rsidRPr="00CD2B23" w:rsidRDefault="00CD2B23" w:rsidP="00746AD1">
            <w:pPr>
              <w:spacing w:after="0" w:line="320" w:lineRule="exact"/>
              <w:rPr>
                <w:rFonts w:ascii="Verdana" w:hAnsi="Verdana"/>
                <w:sz w:val="18"/>
                <w:szCs w:val="18"/>
              </w:rPr>
            </w:pPr>
            <w:r w:rsidRPr="00CD2B23">
              <w:rPr>
                <w:rFonts w:ascii="Verdana" w:hAnsi="Verdana"/>
                <w:sz w:val="18"/>
                <w:szCs w:val="18"/>
              </w:rPr>
              <w:t>Nome: Pedro Paulo Oliveira de Moraes</w:t>
            </w:r>
          </w:p>
          <w:p w14:paraId="4E05B27D" w14:textId="77777777" w:rsidR="00CD2B23" w:rsidRPr="00CD2B23" w:rsidRDefault="00CD2B23" w:rsidP="00746AD1">
            <w:pPr>
              <w:tabs>
                <w:tab w:val="left" w:pos="3546"/>
              </w:tabs>
              <w:spacing w:after="0" w:line="320" w:lineRule="exact"/>
              <w:rPr>
                <w:rFonts w:ascii="Verdana" w:hAnsi="Verdana"/>
                <w:sz w:val="18"/>
                <w:szCs w:val="18"/>
              </w:rPr>
            </w:pPr>
            <w:r w:rsidRPr="00CD2B23">
              <w:rPr>
                <w:rFonts w:ascii="Verdana" w:hAnsi="Verdana"/>
                <w:sz w:val="18"/>
                <w:szCs w:val="18"/>
              </w:rPr>
              <w:t>CPF: 222.043.388-93</w:t>
            </w:r>
          </w:p>
          <w:p w14:paraId="4B9D46AB" w14:textId="77777777" w:rsidR="00CD2B23" w:rsidRPr="00CD2B23" w:rsidRDefault="00CD2B23" w:rsidP="00746AD1">
            <w:pPr>
              <w:spacing w:after="0" w:line="320" w:lineRule="exact"/>
              <w:rPr>
                <w:rFonts w:ascii="Verdana" w:hAnsi="Verdana"/>
                <w:bCs/>
                <w:sz w:val="18"/>
                <w:szCs w:val="18"/>
              </w:rPr>
            </w:pPr>
            <w:r w:rsidRPr="00CD2B23">
              <w:rPr>
                <w:rFonts w:ascii="Verdana" w:hAnsi="Verdana"/>
                <w:sz w:val="18"/>
                <w:szCs w:val="18"/>
              </w:rPr>
              <w:t>Cargo: Diretor de Operações</w:t>
            </w:r>
          </w:p>
          <w:p w14:paraId="6BACDF1E" w14:textId="77777777" w:rsidR="00CD2B23" w:rsidRPr="00CD2B23" w:rsidRDefault="00CD2B23" w:rsidP="00746AD1">
            <w:pPr>
              <w:tabs>
                <w:tab w:val="left" w:pos="3546"/>
              </w:tabs>
              <w:spacing w:after="0" w:line="320" w:lineRule="exact"/>
              <w:rPr>
                <w:rFonts w:ascii="Verdana" w:hAnsi="Verdana"/>
                <w:sz w:val="18"/>
                <w:szCs w:val="18"/>
              </w:rPr>
            </w:pPr>
            <w:r w:rsidRPr="00CD2B23">
              <w:rPr>
                <w:rFonts w:ascii="Verdana" w:hAnsi="Verdana"/>
                <w:bCs/>
                <w:sz w:val="18"/>
                <w:szCs w:val="18"/>
              </w:rPr>
              <w:tab/>
            </w:r>
          </w:p>
        </w:tc>
        <w:tc>
          <w:tcPr>
            <w:tcW w:w="4489" w:type="dxa"/>
          </w:tcPr>
          <w:p w14:paraId="61F8694C" w14:textId="77777777" w:rsidR="00CD2B23" w:rsidRPr="00CD2B23" w:rsidRDefault="00CD2B23" w:rsidP="00746AD1">
            <w:pPr>
              <w:spacing w:after="0" w:line="320" w:lineRule="exact"/>
              <w:rPr>
                <w:rFonts w:ascii="Verdana" w:hAnsi="Verdana"/>
                <w:bCs/>
                <w:sz w:val="18"/>
                <w:szCs w:val="18"/>
              </w:rPr>
            </w:pPr>
            <w:r w:rsidRPr="00CD2B23">
              <w:rPr>
                <w:rFonts w:ascii="Verdana" w:hAnsi="Verdana"/>
                <w:bCs/>
                <w:sz w:val="18"/>
                <w:szCs w:val="18"/>
              </w:rPr>
              <w:t>__________________________________</w:t>
            </w:r>
          </w:p>
          <w:p w14:paraId="11EC7BED" w14:textId="77777777" w:rsidR="00CD2B23" w:rsidRPr="00CD2B23" w:rsidRDefault="00CD2B23" w:rsidP="00746AD1">
            <w:pPr>
              <w:spacing w:after="0" w:line="320" w:lineRule="exact"/>
              <w:rPr>
                <w:rFonts w:ascii="Verdana" w:hAnsi="Verdana"/>
                <w:sz w:val="18"/>
                <w:szCs w:val="18"/>
              </w:rPr>
            </w:pPr>
            <w:r w:rsidRPr="00CD2B23">
              <w:rPr>
                <w:rFonts w:ascii="Verdana" w:hAnsi="Verdana"/>
                <w:sz w:val="18"/>
                <w:szCs w:val="18"/>
              </w:rPr>
              <w:t>Nome: Daniel Monteiro Coelho de Magalhães</w:t>
            </w:r>
          </w:p>
          <w:p w14:paraId="385AFB7B" w14:textId="77777777" w:rsidR="00CD2B23" w:rsidRPr="00CD2B23" w:rsidRDefault="00CD2B23" w:rsidP="00746AD1">
            <w:pPr>
              <w:spacing w:after="0" w:line="320" w:lineRule="exact"/>
              <w:rPr>
                <w:rFonts w:ascii="Verdana" w:hAnsi="Verdana"/>
                <w:sz w:val="18"/>
                <w:szCs w:val="18"/>
              </w:rPr>
            </w:pPr>
            <w:r w:rsidRPr="00CD2B23">
              <w:rPr>
                <w:rFonts w:ascii="Verdana" w:hAnsi="Verdana"/>
                <w:sz w:val="18"/>
                <w:szCs w:val="18"/>
              </w:rPr>
              <w:t>CPF: 353.261.498-77</w:t>
            </w:r>
          </w:p>
          <w:p w14:paraId="156E62FF" w14:textId="77777777" w:rsidR="00CD2B23" w:rsidRPr="00CD2B23" w:rsidRDefault="00CD2B23" w:rsidP="00746AD1">
            <w:pPr>
              <w:spacing w:after="0" w:line="320" w:lineRule="exact"/>
              <w:rPr>
                <w:rFonts w:ascii="Verdana" w:hAnsi="Verdana"/>
                <w:bCs/>
                <w:sz w:val="18"/>
                <w:szCs w:val="18"/>
              </w:rPr>
            </w:pPr>
            <w:r w:rsidRPr="00CD2B23">
              <w:rPr>
                <w:rFonts w:ascii="Verdana" w:hAnsi="Verdana"/>
                <w:sz w:val="18"/>
                <w:szCs w:val="18"/>
              </w:rPr>
              <w:t>Cargo: Diretor Presidente</w:t>
            </w:r>
          </w:p>
          <w:p w14:paraId="46D884C9" w14:textId="77777777" w:rsidR="00CD2B23" w:rsidRPr="00CD2B23" w:rsidRDefault="00CD2B23" w:rsidP="00746AD1">
            <w:pPr>
              <w:spacing w:after="0" w:line="320" w:lineRule="exact"/>
              <w:rPr>
                <w:rFonts w:ascii="Verdana" w:hAnsi="Verdana"/>
                <w:sz w:val="18"/>
                <w:szCs w:val="18"/>
              </w:rPr>
            </w:pPr>
          </w:p>
        </w:tc>
      </w:tr>
      <w:bookmarkEnd w:id="231"/>
    </w:tbl>
    <w:p w14:paraId="24F6DD98" w14:textId="77777777" w:rsidR="00CD2B23" w:rsidRPr="00CD2B23" w:rsidRDefault="00CD2B23" w:rsidP="00746AD1">
      <w:pPr>
        <w:spacing w:after="0" w:line="320" w:lineRule="exact"/>
        <w:rPr>
          <w:rFonts w:ascii="Verdana" w:hAnsi="Verdana"/>
          <w:b/>
          <w:caps/>
          <w:sz w:val="18"/>
          <w:szCs w:val="18"/>
        </w:rPr>
      </w:pPr>
    </w:p>
    <w:p w14:paraId="495D983D" w14:textId="77777777" w:rsidR="00B41AC3" w:rsidRPr="00CD2B23" w:rsidRDefault="00B41AC3">
      <w:pPr>
        <w:spacing w:after="0" w:line="320" w:lineRule="exact"/>
        <w:rPr>
          <w:rFonts w:ascii="Verdana" w:hAnsi="Verdana"/>
          <w:sz w:val="18"/>
          <w:szCs w:val="18"/>
        </w:rPr>
      </w:pPr>
    </w:p>
    <w:p w14:paraId="26A62CA3" w14:textId="77777777" w:rsidR="001A29FD" w:rsidRPr="00CD2B23" w:rsidRDefault="001A29FD">
      <w:pPr>
        <w:spacing w:after="0" w:line="320" w:lineRule="exact"/>
        <w:rPr>
          <w:rFonts w:ascii="Verdana" w:hAnsi="Verdana"/>
          <w:sz w:val="18"/>
          <w:szCs w:val="18"/>
          <w:u w:val="single"/>
        </w:rPr>
      </w:pPr>
      <w:r w:rsidRPr="00CD2B23">
        <w:rPr>
          <w:rFonts w:ascii="Verdana" w:hAnsi="Verdana"/>
          <w:sz w:val="18"/>
          <w:szCs w:val="18"/>
          <w:u w:val="single"/>
        </w:rPr>
        <w:t>Testemunhas:</w:t>
      </w:r>
    </w:p>
    <w:p w14:paraId="500B1FD6" w14:textId="77777777" w:rsidR="001A29FD" w:rsidRPr="00CD2B23" w:rsidRDefault="001A29FD">
      <w:pPr>
        <w:spacing w:after="0" w:line="320" w:lineRule="exact"/>
        <w:rPr>
          <w:rFonts w:ascii="Verdana" w:hAnsi="Verdana"/>
          <w:sz w:val="18"/>
          <w:szCs w:val="18"/>
        </w:rPr>
      </w:pPr>
    </w:p>
    <w:p w14:paraId="55D13E8A" w14:textId="77777777" w:rsidR="00520D36" w:rsidRPr="00CD2B23" w:rsidRDefault="00520D36">
      <w:pPr>
        <w:spacing w:after="0" w:line="320" w:lineRule="exact"/>
        <w:rPr>
          <w:rFonts w:ascii="Verdana" w:hAnsi="Verdana"/>
          <w:sz w:val="18"/>
          <w:szCs w:val="18"/>
        </w:rPr>
      </w:pPr>
    </w:p>
    <w:p w14:paraId="5AC685C5" w14:textId="4505CB3F" w:rsidR="001A29FD" w:rsidRPr="00CD2B23" w:rsidRDefault="001A29FD">
      <w:pPr>
        <w:spacing w:after="0" w:line="320" w:lineRule="exact"/>
        <w:rPr>
          <w:rFonts w:ascii="Verdana" w:hAnsi="Verdana"/>
          <w:sz w:val="18"/>
          <w:szCs w:val="18"/>
        </w:rPr>
      </w:pPr>
    </w:p>
    <w:tbl>
      <w:tblPr>
        <w:tblW w:w="0" w:type="auto"/>
        <w:jc w:val="center"/>
        <w:tblLook w:val="01E0" w:firstRow="1" w:lastRow="1" w:firstColumn="1" w:lastColumn="1" w:noHBand="0" w:noVBand="0"/>
      </w:tblPr>
      <w:tblGrid>
        <w:gridCol w:w="4055"/>
        <w:gridCol w:w="853"/>
        <w:gridCol w:w="3932"/>
      </w:tblGrid>
      <w:tr w:rsidR="00CD2B23" w:rsidRPr="00CD2B23" w14:paraId="4DD91878" w14:textId="77777777" w:rsidTr="007F3D1F">
        <w:trPr>
          <w:trHeight w:val="70"/>
          <w:jc w:val="center"/>
        </w:trPr>
        <w:tc>
          <w:tcPr>
            <w:tcW w:w="4248" w:type="dxa"/>
            <w:tcBorders>
              <w:top w:val="single" w:sz="4" w:space="0" w:color="auto"/>
            </w:tcBorders>
          </w:tcPr>
          <w:p w14:paraId="2E6F78D4" w14:textId="77777777" w:rsidR="00CD2B23" w:rsidRPr="00CD2B23" w:rsidRDefault="00CD2B23" w:rsidP="00746AD1">
            <w:pPr>
              <w:tabs>
                <w:tab w:val="left" w:pos="284"/>
              </w:tabs>
              <w:spacing w:after="0" w:line="320" w:lineRule="exact"/>
              <w:rPr>
                <w:rFonts w:ascii="Verdana" w:hAnsi="Verdana"/>
                <w:sz w:val="18"/>
                <w:szCs w:val="18"/>
              </w:rPr>
            </w:pPr>
            <w:bookmarkStart w:id="232" w:name="_Hlk99387119"/>
            <w:r w:rsidRPr="00CD2B23">
              <w:rPr>
                <w:rFonts w:ascii="Verdana" w:hAnsi="Verdana"/>
                <w:sz w:val="18"/>
                <w:szCs w:val="18"/>
              </w:rPr>
              <w:t>Nome: Vinicius Aguiar Machado</w:t>
            </w:r>
          </w:p>
          <w:p w14:paraId="057B3C1B" w14:textId="77777777" w:rsidR="00CD2B23" w:rsidRPr="00CD2B23" w:rsidRDefault="00CD2B23" w:rsidP="00746AD1">
            <w:pPr>
              <w:tabs>
                <w:tab w:val="left" w:pos="284"/>
              </w:tabs>
              <w:spacing w:after="0" w:line="320" w:lineRule="exact"/>
              <w:rPr>
                <w:rFonts w:ascii="Verdana" w:hAnsi="Verdana"/>
                <w:sz w:val="18"/>
                <w:szCs w:val="18"/>
              </w:rPr>
            </w:pPr>
            <w:r w:rsidRPr="00CD2B23">
              <w:rPr>
                <w:rFonts w:ascii="Verdana" w:hAnsi="Verdana"/>
                <w:sz w:val="18"/>
                <w:szCs w:val="18"/>
              </w:rPr>
              <w:t>CPF: 438.330.998-44</w:t>
            </w:r>
          </w:p>
        </w:tc>
        <w:tc>
          <w:tcPr>
            <w:tcW w:w="900" w:type="dxa"/>
          </w:tcPr>
          <w:p w14:paraId="63BD782D" w14:textId="77777777" w:rsidR="00CD2B23" w:rsidRPr="00CD2B23" w:rsidRDefault="00CD2B23" w:rsidP="00746AD1">
            <w:pPr>
              <w:tabs>
                <w:tab w:val="left" w:pos="284"/>
              </w:tabs>
              <w:spacing w:after="0" w:line="320" w:lineRule="exact"/>
              <w:rPr>
                <w:rFonts w:ascii="Verdana" w:hAnsi="Verdana"/>
                <w:sz w:val="18"/>
                <w:szCs w:val="18"/>
              </w:rPr>
            </w:pPr>
          </w:p>
        </w:tc>
        <w:tc>
          <w:tcPr>
            <w:tcW w:w="4115" w:type="dxa"/>
            <w:tcBorders>
              <w:top w:val="single" w:sz="4" w:space="0" w:color="auto"/>
            </w:tcBorders>
          </w:tcPr>
          <w:p w14:paraId="76B8422B" w14:textId="77777777" w:rsidR="00CD2B23" w:rsidRPr="00CD2B23" w:rsidRDefault="00CD2B23" w:rsidP="00746AD1">
            <w:pPr>
              <w:tabs>
                <w:tab w:val="left" w:pos="284"/>
              </w:tabs>
              <w:spacing w:after="0" w:line="320" w:lineRule="exact"/>
              <w:rPr>
                <w:rFonts w:ascii="Verdana" w:hAnsi="Verdana"/>
                <w:sz w:val="18"/>
                <w:szCs w:val="18"/>
              </w:rPr>
            </w:pPr>
            <w:r w:rsidRPr="00CD2B23">
              <w:rPr>
                <w:rFonts w:ascii="Verdana" w:hAnsi="Verdana"/>
                <w:sz w:val="18"/>
                <w:szCs w:val="18"/>
              </w:rPr>
              <w:t>Nome: Sophia Cesar de Almeida Ribeiro</w:t>
            </w:r>
          </w:p>
          <w:p w14:paraId="15CF5413" w14:textId="77777777" w:rsidR="00CD2B23" w:rsidRPr="00CD2B23" w:rsidRDefault="00CD2B23" w:rsidP="00746AD1">
            <w:pPr>
              <w:tabs>
                <w:tab w:val="left" w:pos="284"/>
              </w:tabs>
              <w:spacing w:after="0" w:line="320" w:lineRule="exact"/>
              <w:rPr>
                <w:rFonts w:ascii="Verdana" w:hAnsi="Verdana"/>
                <w:sz w:val="18"/>
                <w:szCs w:val="18"/>
              </w:rPr>
            </w:pPr>
            <w:r w:rsidRPr="00CD2B23">
              <w:rPr>
                <w:rFonts w:ascii="Verdana" w:hAnsi="Verdana"/>
                <w:sz w:val="18"/>
                <w:szCs w:val="18"/>
              </w:rPr>
              <w:t>CPF: 071.626.656-32</w:t>
            </w:r>
          </w:p>
        </w:tc>
      </w:tr>
      <w:bookmarkEnd w:id="232"/>
    </w:tbl>
    <w:p w14:paraId="0A53083B" w14:textId="77777777" w:rsidR="00CD2B23" w:rsidRPr="00CD2B23" w:rsidRDefault="00CD2B23">
      <w:pPr>
        <w:spacing w:after="0" w:line="320" w:lineRule="exact"/>
        <w:rPr>
          <w:rFonts w:ascii="Verdana" w:hAnsi="Verdana"/>
          <w:sz w:val="18"/>
          <w:szCs w:val="18"/>
        </w:rPr>
      </w:pPr>
    </w:p>
    <w:p w14:paraId="0D06BB20" w14:textId="77777777" w:rsidR="00674BB5" w:rsidRPr="00153B53" w:rsidRDefault="001A29FD">
      <w:pPr>
        <w:spacing w:after="0" w:line="320" w:lineRule="exact"/>
        <w:jc w:val="left"/>
        <w:rPr>
          <w:rFonts w:ascii="Verdana" w:hAnsi="Verdana"/>
          <w:smallCaps/>
          <w:sz w:val="18"/>
          <w:szCs w:val="18"/>
        </w:rPr>
        <w:sectPr w:rsidR="00674BB5" w:rsidRPr="00153B53" w:rsidSect="00824458">
          <w:footerReference w:type="default" r:id="rId26"/>
          <w:pgSz w:w="12242" w:h="15842" w:code="121"/>
          <w:pgMar w:top="2268" w:right="1701" w:bottom="1701" w:left="1701" w:header="720" w:footer="720" w:gutter="0"/>
          <w:cols w:space="720"/>
          <w:titlePg/>
          <w:docGrid w:linePitch="354"/>
        </w:sectPr>
      </w:pPr>
      <w:r w:rsidRPr="00CD2B23">
        <w:rPr>
          <w:rFonts w:ascii="Verdana" w:hAnsi="Verdana"/>
          <w:smallCaps/>
          <w:sz w:val="18"/>
          <w:szCs w:val="18"/>
        </w:rPr>
        <w:br w:type="page"/>
      </w:r>
    </w:p>
    <w:p w14:paraId="564564F5" w14:textId="77777777" w:rsidR="001A29FD" w:rsidRPr="00153B53" w:rsidRDefault="001A29FD">
      <w:pPr>
        <w:spacing w:after="0" w:line="320" w:lineRule="exact"/>
        <w:jc w:val="left"/>
        <w:rPr>
          <w:rFonts w:ascii="Verdana" w:hAnsi="Verdana"/>
          <w:smallCaps/>
          <w:sz w:val="18"/>
          <w:szCs w:val="18"/>
        </w:rPr>
      </w:pPr>
    </w:p>
    <w:p w14:paraId="3F3EFCE5" w14:textId="77777777" w:rsidR="00D76152" w:rsidRPr="00153B53" w:rsidRDefault="0074641B" w:rsidP="00191CC7">
      <w:pPr>
        <w:spacing w:after="0" w:line="320" w:lineRule="exact"/>
        <w:jc w:val="center"/>
        <w:rPr>
          <w:rFonts w:ascii="Verdana" w:hAnsi="Verdana"/>
          <w:b/>
          <w:sz w:val="18"/>
          <w:szCs w:val="18"/>
          <w:u w:val="single"/>
        </w:rPr>
      </w:pPr>
      <w:r w:rsidRPr="00153B53">
        <w:rPr>
          <w:rFonts w:ascii="Verdana" w:hAnsi="Verdana"/>
          <w:b/>
          <w:sz w:val="18"/>
          <w:szCs w:val="18"/>
          <w:u w:val="single"/>
        </w:rPr>
        <w:t xml:space="preserve">ANEXO </w:t>
      </w:r>
      <w:r w:rsidR="00D76152" w:rsidRPr="00153B53">
        <w:rPr>
          <w:rFonts w:ascii="Verdana" w:hAnsi="Verdana"/>
          <w:b/>
          <w:sz w:val="18"/>
          <w:szCs w:val="18"/>
          <w:u w:val="single"/>
        </w:rPr>
        <w:t>I</w:t>
      </w:r>
    </w:p>
    <w:p w14:paraId="7689D16B" w14:textId="77777777" w:rsidR="00530E0B" w:rsidRDefault="00530E0B" w:rsidP="00A52393">
      <w:pPr>
        <w:spacing w:after="0" w:line="320" w:lineRule="exact"/>
        <w:jc w:val="center"/>
        <w:rPr>
          <w:rFonts w:ascii="Verdana" w:hAnsi="Verdana"/>
          <w:b/>
          <w:i/>
          <w:sz w:val="18"/>
          <w:szCs w:val="18"/>
        </w:rPr>
      </w:pPr>
    </w:p>
    <w:p w14:paraId="09584FCC" w14:textId="08F038DB" w:rsidR="00E00AB4" w:rsidRDefault="00E00AB4" w:rsidP="00A52393">
      <w:pPr>
        <w:spacing w:after="0" w:line="320" w:lineRule="exact"/>
        <w:jc w:val="center"/>
        <w:rPr>
          <w:rFonts w:ascii="Verdana" w:hAnsi="Verdana"/>
          <w:b/>
          <w:i/>
          <w:sz w:val="18"/>
          <w:szCs w:val="18"/>
        </w:rPr>
      </w:pPr>
      <w:bookmarkStart w:id="233" w:name="_Hlk98436035"/>
      <w:r w:rsidRPr="00153B53">
        <w:rPr>
          <w:rFonts w:ascii="Verdana" w:hAnsi="Verdana"/>
          <w:b/>
          <w:i/>
          <w:sz w:val="18"/>
          <w:szCs w:val="18"/>
        </w:rPr>
        <w:t>Identificação dos Empreendimentos Imobiliários</w:t>
      </w:r>
    </w:p>
    <w:p w14:paraId="02C1E91A" w14:textId="77777777" w:rsidR="00CD2B23" w:rsidRDefault="00CD2B23" w:rsidP="00A52393">
      <w:pPr>
        <w:spacing w:after="0" w:line="320" w:lineRule="exact"/>
        <w:jc w:val="center"/>
        <w:rPr>
          <w:rFonts w:ascii="Verdana" w:hAnsi="Verdana"/>
          <w:b/>
          <w:i/>
          <w:sz w:val="18"/>
          <w:szCs w:val="18"/>
        </w:rPr>
      </w:pPr>
    </w:p>
    <w:tbl>
      <w:tblPr>
        <w:tblW w:w="14312" w:type="dxa"/>
        <w:jc w:val="center"/>
        <w:tblLayout w:type="fixed"/>
        <w:tblCellMar>
          <w:left w:w="0" w:type="dxa"/>
          <w:right w:w="0" w:type="dxa"/>
        </w:tblCellMar>
        <w:tblLook w:val="04A0" w:firstRow="1" w:lastRow="0" w:firstColumn="1" w:lastColumn="0" w:noHBand="0" w:noVBand="1"/>
      </w:tblPr>
      <w:tblGrid>
        <w:gridCol w:w="1555"/>
        <w:gridCol w:w="1715"/>
        <w:gridCol w:w="1560"/>
        <w:gridCol w:w="2693"/>
        <w:gridCol w:w="1134"/>
        <w:gridCol w:w="1403"/>
        <w:gridCol w:w="1984"/>
        <w:gridCol w:w="2268"/>
      </w:tblGrid>
      <w:tr w:rsidR="00CD2B23" w:rsidRPr="00153B53" w14:paraId="2321AF34"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shd w:val="clear" w:color="auto" w:fill="F2F2F2"/>
            <w:tcMar>
              <w:top w:w="0" w:type="dxa"/>
              <w:left w:w="70" w:type="dxa"/>
              <w:bottom w:w="0" w:type="dxa"/>
              <w:right w:w="70" w:type="dxa"/>
            </w:tcMar>
          </w:tcPr>
          <w:p w14:paraId="3B82B017" w14:textId="77777777" w:rsidR="00CD2B23" w:rsidRPr="00CD2B23" w:rsidRDefault="00CD2B23" w:rsidP="007F3D1F">
            <w:pPr>
              <w:spacing w:line="320" w:lineRule="exact"/>
              <w:jc w:val="center"/>
              <w:rPr>
                <w:rFonts w:ascii="Verdana" w:hAnsi="Verdana" w:cs="Calibri"/>
                <w:color w:val="000000"/>
                <w:sz w:val="18"/>
                <w:szCs w:val="18"/>
              </w:rPr>
            </w:pPr>
            <w:bookmarkStart w:id="234" w:name="_Hlk99385592"/>
            <w:bookmarkEnd w:id="233"/>
            <w:r w:rsidRPr="00CD2B23">
              <w:rPr>
                <w:rFonts w:ascii="Verdana" w:hAnsi="Verdana" w:cs="Calibri"/>
                <w:color w:val="000000"/>
                <w:sz w:val="18"/>
                <w:szCs w:val="18"/>
              </w:rPr>
              <w:t>Empreendimento Imobiliário</w:t>
            </w:r>
          </w:p>
        </w:tc>
        <w:tc>
          <w:tcPr>
            <w:tcW w:w="1715"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1FAA3A8C"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Endereço</w:t>
            </w:r>
          </w:p>
        </w:tc>
        <w:tc>
          <w:tcPr>
            <w:tcW w:w="1560"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6094DEAE"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Matrícula e RGI</w:t>
            </w:r>
          </w:p>
        </w:tc>
        <w:tc>
          <w:tcPr>
            <w:tcW w:w="2693"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4A2FA089"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Sociedade / CNPJ/ME</w:t>
            </w:r>
          </w:p>
        </w:tc>
        <w:tc>
          <w:tcPr>
            <w:tcW w:w="1134"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202E941E"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Possui Habite-se?</w:t>
            </w:r>
          </w:p>
        </w:tc>
        <w:tc>
          <w:tcPr>
            <w:tcW w:w="1403" w:type="dxa"/>
            <w:tcBorders>
              <w:top w:val="single" w:sz="4" w:space="0" w:color="auto"/>
              <w:left w:val="nil"/>
              <w:bottom w:val="single" w:sz="4" w:space="0" w:color="auto"/>
              <w:right w:val="single" w:sz="8" w:space="0" w:color="auto"/>
            </w:tcBorders>
            <w:shd w:val="clear" w:color="auto" w:fill="F2F2F2"/>
            <w:tcMar>
              <w:top w:w="0" w:type="dxa"/>
              <w:left w:w="70" w:type="dxa"/>
              <w:bottom w:w="0" w:type="dxa"/>
              <w:right w:w="70" w:type="dxa"/>
            </w:tcMar>
          </w:tcPr>
          <w:p w14:paraId="35F50F67"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Está sob o regime de incorporação?</w:t>
            </w:r>
          </w:p>
        </w:tc>
        <w:tc>
          <w:tcPr>
            <w:tcW w:w="1984" w:type="dxa"/>
            <w:tcBorders>
              <w:top w:val="single" w:sz="4" w:space="0" w:color="auto"/>
              <w:left w:val="nil"/>
              <w:bottom w:val="single" w:sz="4" w:space="0" w:color="auto"/>
              <w:right w:val="single" w:sz="8" w:space="0" w:color="auto"/>
            </w:tcBorders>
            <w:shd w:val="clear" w:color="auto" w:fill="F2F2F2"/>
          </w:tcPr>
          <w:p w14:paraId="155CA75B"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Foi objeto de destinação de recursos de outra emissão de certificados de recebíveis imobiliários?</w:t>
            </w:r>
          </w:p>
        </w:tc>
        <w:tc>
          <w:tcPr>
            <w:tcW w:w="2268" w:type="dxa"/>
            <w:tcBorders>
              <w:top w:val="single" w:sz="4" w:space="0" w:color="auto"/>
              <w:left w:val="nil"/>
              <w:bottom w:val="single" w:sz="4" w:space="0" w:color="auto"/>
              <w:right w:val="single" w:sz="8" w:space="0" w:color="auto"/>
            </w:tcBorders>
            <w:shd w:val="clear" w:color="auto" w:fill="F2F2F2"/>
          </w:tcPr>
          <w:p w14:paraId="1E8D05BC" w14:textId="77777777" w:rsidR="00CD2B23" w:rsidRPr="00CD2B23" w:rsidRDefault="00CD2B23" w:rsidP="007F3D1F">
            <w:pPr>
              <w:spacing w:line="320" w:lineRule="exact"/>
              <w:jc w:val="center"/>
              <w:rPr>
                <w:rFonts w:ascii="Verdana" w:hAnsi="Verdana" w:cs="Calibri"/>
                <w:color w:val="000000"/>
                <w:sz w:val="18"/>
                <w:szCs w:val="18"/>
              </w:rPr>
            </w:pPr>
            <w:r w:rsidRPr="00CD2B23">
              <w:rPr>
                <w:rFonts w:ascii="Verdana" w:hAnsi="Verdana" w:cs="Calibri"/>
                <w:color w:val="000000"/>
                <w:sz w:val="18"/>
                <w:szCs w:val="18"/>
              </w:rPr>
              <w:t>Montante de recursos obtidos em outras emissões de certificados de recebíveis imobiliários destinados aos Empreendimentos Imobiliários, caso aplicável</w:t>
            </w:r>
          </w:p>
        </w:tc>
      </w:tr>
      <w:tr w:rsidR="00CD2B23" w:rsidRPr="00153B53" w14:paraId="6398C61D"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5E4B1051" w14:textId="77777777" w:rsidR="00CD2B23" w:rsidRPr="00CD2B2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Santa Rosa Jr</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0BDD6A3" w14:textId="77777777" w:rsidR="00CD2B23" w:rsidRPr="00CD2B2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Santa Rosa Jr, 189</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DDFCB36" w14:textId="77777777" w:rsidR="00CD2B23" w:rsidRPr="00CD2B2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6</w:t>
            </w:r>
            <w:r>
              <w:rPr>
                <w:rFonts w:ascii="Verdana" w:hAnsi="Verdana" w:cs="Calibri"/>
                <w:color w:val="000000"/>
                <w:sz w:val="18"/>
                <w:szCs w:val="18"/>
              </w:rPr>
              <w:t>.</w:t>
            </w:r>
            <w:r w:rsidRPr="00995221">
              <w:rPr>
                <w:rFonts w:ascii="Verdana" w:hAnsi="Verdana" w:cs="Calibri"/>
                <w:color w:val="000000"/>
                <w:sz w:val="18"/>
                <w:szCs w:val="18"/>
              </w:rPr>
              <w:t>269 - 18º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D839F99" w14:textId="77777777" w:rsidR="00CD2B23" w:rsidRPr="00CD2B2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MTR-11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D8E92C7" w14:textId="77777777" w:rsidR="00CD2B23" w:rsidRPr="00CD2B2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1A1A487" w14:textId="77777777" w:rsidR="00CD2B23" w:rsidRP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3131866B" w14:textId="77777777" w:rsidR="00CD2B23" w:rsidRP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53FE7343" w14:textId="77777777" w:rsidR="00CD2B23" w:rsidRP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334121A"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76F536ED"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Raízes Tatuapé</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38490D9F"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Soriano de Sousa, 70</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659C5969"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35</w:t>
            </w:r>
            <w:r>
              <w:rPr>
                <w:rFonts w:ascii="Verdana" w:hAnsi="Verdana" w:cs="Calibri"/>
                <w:color w:val="000000"/>
                <w:sz w:val="18"/>
                <w:szCs w:val="18"/>
              </w:rPr>
              <w:t>.</w:t>
            </w:r>
            <w:r w:rsidRPr="00995221">
              <w:rPr>
                <w:rFonts w:ascii="Verdana" w:hAnsi="Verdana" w:cs="Calibri"/>
                <w:color w:val="000000"/>
                <w:sz w:val="18"/>
                <w:szCs w:val="18"/>
              </w:rPr>
              <w:t>304 - 9º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3A1F0A61" w14:textId="77777777" w:rsidR="00CD2B23" w:rsidRPr="00153B53" w:rsidRDefault="00CD2B23" w:rsidP="00CD2B23">
            <w:pPr>
              <w:spacing w:line="320" w:lineRule="exact"/>
              <w:jc w:val="center"/>
              <w:rPr>
                <w:rFonts w:ascii="Verdana" w:hAnsi="Verdana" w:cs="Calibri"/>
                <w:color w:val="000000"/>
                <w:sz w:val="18"/>
                <w:szCs w:val="18"/>
              </w:rPr>
            </w:pPr>
            <w:r w:rsidRPr="00CD2B23">
              <w:rPr>
                <w:rFonts w:ascii="Verdana" w:hAnsi="Verdana" w:cs="Calibri"/>
                <w:color w:val="000000"/>
                <w:sz w:val="18"/>
                <w:szCs w:val="18"/>
              </w:rPr>
              <w:t>MTR SNC Raizes Tatuapé Empreendimentos SPE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3DE0108"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6DA68ED"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03F7F77C"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5ADE0A0A"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30E2E56"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4FA73B92"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Maracatins</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DA53EDB"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Alameda dos Maracatins, 1545 a 1555</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7694A33"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20</w:t>
            </w:r>
            <w:r>
              <w:rPr>
                <w:rFonts w:ascii="Verdana" w:hAnsi="Verdana" w:cs="Calibri"/>
                <w:color w:val="000000"/>
                <w:sz w:val="18"/>
                <w:szCs w:val="18"/>
              </w:rPr>
              <w:t>.</w:t>
            </w:r>
            <w:r w:rsidRPr="00995221">
              <w:rPr>
                <w:rFonts w:ascii="Verdana" w:hAnsi="Verdana" w:cs="Calibri"/>
                <w:color w:val="000000"/>
                <w:sz w:val="18"/>
                <w:szCs w:val="18"/>
              </w:rPr>
              <w:t>014 - 14º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D505CEC"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MTR-03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F098DC5"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C9095B6"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21CC241C"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2F921A78"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C92376A"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22144A53"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Melo Alves</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F7404A7" w14:textId="77777777" w:rsidR="00CD2B23" w:rsidRPr="00153B53" w:rsidRDefault="00CD2B23" w:rsidP="00CD2B23">
            <w:pPr>
              <w:spacing w:line="320" w:lineRule="exact"/>
              <w:jc w:val="center"/>
              <w:rPr>
                <w:rFonts w:ascii="Verdana" w:hAnsi="Verdana" w:cs="Calibri"/>
                <w:color w:val="000000"/>
                <w:sz w:val="18"/>
                <w:szCs w:val="18"/>
              </w:rPr>
            </w:pPr>
            <w:r w:rsidRPr="00786D1E">
              <w:rPr>
                <w:rFonts w:ascii="Verdana" w:hAnsi="Verdana" w:cs="Calibri"/>
                <w:color w:val="000000"/>
                <w:sz w:val="18"/>
                <w:szCs w:val="18"/>
              </w:rPr>
              <w:t>Rua Melo Alves, 541 a 571</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0E364D8"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99</w:t>
            </w:r>
            <w:r>
              <w:rPr>
                <w:rFonts w:ascii="Verdana" w:hAnsi="Verdana" w:cs="Calibri"/>
                <w:color w:val="000000"/>
                <w:sz w:val="18"/>
                <w:szCs w:val="18"/>
              </w:rPr>
              <w:t>.</w:t>
            </w:r>
            <w:r w:rsidRPr="00995221">
              <w:rPr>
                <w:rFonts w:ascii="Verdana" w:hAnsi="Verdana" w:cs="Calibri"/>
                <w:color w:val="000000"/>
                <w:sz w:val="18"/>
                <w:szCs w:val="18"/>
              </w:rPr>
              <w:t>137 - 13º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4EA074C8"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MTR-07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CACECFA"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10C283C"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1A70518D"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61F55A33"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4FC02106"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30648BAA"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Melo Alves</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C4ECE67" w14:textId="77777777" w:rsidR="00CD2B23" w:rsidRPr="00153B53" w:rsidRDefault="00CD2B23" w:rsidP="00CD2B23">
            <w:pPr>
              <w:spacing w:line="320" w:lineRule="exact"/>
              <w:jc w:val="center"/>
              <w:rPr>
                <w:rFonts w:ascii="Verdana" w:hAnsi="Verdana" w:cs="Calibri"/>
                <w:color w:val="000000"/>
                <w:sz w:val="18"/>
                <w:szCs w:val="18"/>
              </w:rPr>
            </w:pPr>
            <w:r w:rsidRPr="00786D1E">
              <w:rPr>
                <w:rFonts w:ascii="Verdana" w:hAnsi="Verdana" w:cs="Calibri"/>
                <w:color w:val="000000"/>
                <w:sz w:val="18"/>
                <w:szCs w:val="18"/>
              </w:rPr>
              <w:t>Rua Melo Alves, 541 a 571</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6511080"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31</w:t>
            </w:r>
            <w:r>
              <w:rPr>
                <w:rFonts w:ascii="Verdana" w:hAnsi="Verdana" w:cs="Calibri"/>
                <w:color w:val="000000"/>
                <w:sz w:val="18"/>
                <w:szCs w:val="18"/>
              </w:rPr>
              <w:t>.</w:t>
            </w:r>
            <w:r w:rsidRPr="00995221">
              <w:rPr>
                <w:rFonts w:ascii="Verdana" w:hAnsi="Verdana" w:cs="Calibri"/>
                <w:color w:val="000000"/>
                <w:sz w:val="18"/>
                <w:szCs w:val="18"/>
              </w:rPr>
              <w:t>855 - 13º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3EF2B220"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MTR-07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FA8553B"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7DAAFF1"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1B9CA5F7"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6397C07B"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1737EC4E"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18BFC411"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lastRenderedPageBreak/>
              <w:t>José Zappi</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FD16E56"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José Zappi, 363</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70828885" w14:textId="77777777" w:rsidR="00CD2B23" w:rsidRPr="00153B53"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5</w:t>
            </w:r>
            <w:r>
              <w:rPr>
                <w:rFonts w:ascii="Verdana" w:hAnsi="Verdana" w:cs="Calibri"/>
                <w:color w:val="000000"/>
                <w:sz w:val="18"/>
                <w:szCs w:val="18"/>
              </w:rPr>
              <w:t>.</w:t>
            </w:r>
            <w:r w:rsidRPr="00995221">
              <w:rPr>
                <w:rFonts w:ascii="Verdana" w:hAnsi="Verdana" w:cs="Calibri"/>
                <w:color w:val="000000"/>
                <w:sz w:val="18"/>
                <w:szCs w:val="18"/>
              </w:rPr>
              <w:t>426 - 6º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ABC47C2"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Mitre</w:t>
            </w:r>
            <w:r w:rsidRPr="0062730C">
              <w:rPr>
                <w:rFonts w:ascii="Verdana" w:hAnsi="Verdana" w:cs="Calibri"/>
                <w:color w:val="000000"/>
                <w:sz w:val="18"/>
                <w:szCs w:val="18"/>
              </w:rPr>
              <w:t xml:space="preserve"> Z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0419B79F" w14:textId="77777777" w:rsidR="00CD2B23" w:rsidRPr="00153B53"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69A5EF94"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1DE4F009"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72D958FE" w14:textId="77777777" w:rsidR="00CD2B23" w:rsidRPr="00153B53" w:rsidDel="002C0785"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tr w:rsidR="00CD2B23" w:rsidRPr="00153B53" w14:paraId="76564F11" w14:textId="77777777" w:rsidTr="00CD2B23">
        <w:trPr>
          <w:trHeight w:val="780"/>
          <w:jc w:val="center"/>
        </w:trPr>
        <w:tc>
          <w:tcPr>
            <w:tcW w:w="1555" w:type="dxa"/>
            <w:tcBorders>
              <w:top w:val="single" w:sz="4" w:space="0" w:color="auto"/>
              <w:left w:val="single" w:sz="8" w:space="0" w:color="auto"/>
              <w:bottom w:val="single" w:sz="4" w:space="0" w:color="auto"/>
              <w:right w:val="single" w:sz="8" w:space="0" w:color="auto"/>
            </w:tcBorders>
            <w:tcMar>
              <w:top w:w="0" w:type="dxa"/>
              <w:left w:w="70" w:type="dxa"/>
              <w:bottom w:w="0" w:type="dxa"/>
              <w:right w:w="70" w:type="dxa"/>
            </w:tcMar>
          </w:tcPr>
          <w:p w14:paraId="577132B1" w14:textId="77777777" w:rsidR="00CD2B23" w:rsidRPr="00153B53" w:rsidRDefault="00CD2B23" w:rsidP="00CD2B23">
            <w:pPr>
              <w:spacing w:line="320" w:lineRule="exact"/>
              <w:jc w:val="center"/>
              <w:rPr>
                <w:rFonts w:ascii="Verdana" w:hAnsi="Verdana" w:cs="Calibri"/>
                <w:color w:val="000000"/>
                <w:sz w:val="18"/>
                <w:szCs w:val="18"/>
              </w:rPr>
            </w:pPr>
            <w:r>
              <w:rPr>
                <w:rFonts w:ascii="Verdana" w:hAnsi="Verdana" w:cs="Calibri"/>
                <w:color w:val="000000"/>
                <w:sz w:val="18"/>
                <w:szCs w:val="18"/>
              </w:rPr>
              <w:t>Santa Rosa Jr</w:t>
            </w:r>
          </w:p>
        </w:tc>
        <w:tc>
          <w:tcPr>
            <w:tcW w:w="1715"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CB29FA5" w14:textId="77777777" w:rsidR="00CD2B23" w:rsidRPr="00153B53" w:rsidRDefault="00CD2B23" w:rsidP="00CD2B23">
            <w:pPr>
              <w:spacing w:line="320" w:lineRule="exact"/>
              <w:jc w:val="center"/>
              <w:rPr>
                <w:rFonts w:ascii="Verdana" w:hAnsi="Verdana" w:cs="Calibri"/>
                <w:color w:val="000000"/>
                <w:sz w:val="18"/>
                <w:szCs w:val="18"/>
              </w:rPr>
            </w:pPr>
            <w:r w:rsidRPr="00D03FFE">
              <w:rPr>
                <w:rFonts w:ascii="Verdana" w:hAnsi="Verdana" w:cs="Calibri"/>
                <w:color w:val="000000"/>
                <w:sz w:val="18"/>
                <w:szCs w:val="18"/>
              </w:rPr>
              <w:t>Rua Santa Rosa Jr, 189</w:t>
            </w:r>
          </w:p>
        </w:tc>
        <w:tc>
          <w:tcPr>
            <w:tcW w:w="1560"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5BA353A2" w14:textId="77777777" w:rsidR="00CD2B23" w:rsidRPr="00995221" w:rsidRDefault="00CD2B23" w:rsidP="00CD2B23">
            <w:pPr>
              <w:spacing w:line="320" w:lineRule="exact"/>
              <w:jc w:val="center"/>
              <w:rPr>
                <w:rFonts w:ascii="Verdana" w:hAnsi="Verdana" w:cs="Calibri"/>
                <w:color w:val="000000"/>
                <w:sz w:val="18"/>
                <w:szCs w:val="18"/>
              </w:rPr>
            </w:pPr>
            <w:r w:rsidRPr="00995221">
              <w:rPr>
                <w:rFonts w:ascii="Verdana" w:hAnsi="Verdana" w:cs="Calibri"/>
                <w:color w:val="000000"/>
                <w:sz w:val="18"/>
                <w:szCs w:val="18"/>
              </w:rPr>
              <w:t>185</w:t>
            </w:r>
            <w:r>
              <w:rPr>
                <w:rFonts w:ascii="Verdana" w:hAnsi="Verdana" w:cs="Calibri"/>
                <w:color w:val="000000"/>
                <w:sz w:val="18"/>
                <w:szCs w:val="18"/>
              </w:rPr>
              <w:t>.</w:t>
            </w:r>
            <w:r w:rsidRPr="00995221">
              <w:rPr>
                <w:rFonts w:ascii="Verdana" w:hAnsi="Verdana" w:cs="Calibri"/>
                <w:color w:val="000000"/>
                <w:sz w:val="18"/>
                <w:szCs w:val="18"/>
              </w:rPr>
              <w:t>229 - 18º RGI</w:t>
            </w:r>
          </w:p>
        </w:tc>
        <w:tc>
          <w:tcPr>
            <w:tcW w:w="269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23CC4DC3" w14:textId="77777777" w:rsidR="00CD2B23" w:rsidRPr="00153B53" w:rsidRDefault="00CD2B23" w:rsidP="00CD2B23">
            <w:pPr>
              <w:spacing w:line="320" w:lineRule="exact"/>
              <w:jc w:val="center"/>
              <w:rPr>
                <w:rFonts w:ascii="Verdana" w:hAnsi="Verdana" w:cs="Calibri"/>
                <w:color w:val="000000"/>
                <w:sz w:val="18"/>
                <w:szCs w:val="18"/>
              </w:rPr>
            </w:pPr>
            <w:r w:rsidRPr="0062730C">
              <w:rPr>
                <w:rFonts w:ascii="Verdana" w:hAnsi="Verdana" w:cs="Calibri"/>
                <w:color w:val="000000"/>
                <w:sz w:val="18"/>
                <w:szCs w:val="18"/>
              </w:rPr>
              <w:t xml:space="preserve">MTR-11 </w:t>
            </w:r>
            <w:r>
              <w:rPr>
                <w:rFonts w:ascii="Verdana" w:hAnsi="Verdana" w:cs="Calibri"/>
                <w:color w:val="000000"/>
                <w:sz w:val="18"/>
                <w:szCs w:val="18"/>
              </w:rPr>
              <w:t>Administração de Bens Ltda.</w:t>
            </w:r>
          </w:p>
        </w:tc>
        <w:tc>
          <w:tcPr>
            <w:tcW w:w="1134"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6FCFF87F" w14:textId="77777777" w:rsidR="00CD2B23" w:rsidRPr="000D284B" w:rsidRDefault="00CD2B23" w:rsidP="007F3D1F">
            <w:pPr>
              <w:spacing w:line="320" w:lineRule="exact"/>
              <w:jc w:val="center"/>
              <w:rPr>
                <w:rFonts w:ascii="Verdana" w:hAnsi="Verdana" w:cs="Calibri"/>
                <w:color w:val="000000"/>
                <w:sz w:val="18"/>
                <w:szCs w:val="18"/>
              </w:rPr>
            </w:pPr>
            <w:r w:rsidRPr="000D284B">
              <w:rPr>
                <w:rFonts w:ascii="Verdana" w:hAnsi="Verdana" w:cs="Calibri"/>
                <w:color w:val="000000"/>
                <w:sz w:val="18"/>
                <w:szCs w:val="18"/>
              </w:rPr>
              <w:t>Não</w:t>
            </w:r>
          </w:p>
        </w:tc>
        <w:tc>
          <w:tcPr>
            <w:tcW w:w="1403" w:type="dxa"/>
            <w:tcBorders>
              <w:top w:val="single" w:sz="4" w:space="0" w:color="auto"/>
              <w:left w:val="nil"/>
              <w:bottom w:val="single" w:sz="4" w:space="0" w:color="auto"/>
              <w:right w:val="single" w:sz="8" w:space="0" w:color="auto"/>
            </w:tcBorders>
            <w:tcMar>
              <w:top w:w="0" w:type="dxa"/>
              <w:left w:w="70" w:type="dxa"/>
              <w:bottom w:w="0" w:type="dxa"/>
              <w:right w:w="70" w:type="dxa"/>
            </w:tcMar>
          </w:tcPr>
          <w:p w14:paraId="187D04FE" w14:textId="77777777" w:rsidR="00CD2B23" w:rsidRPr="00153B53" w:rsidRDefault="00CD2B23" w:rsidP="007F3D1F">
            <w:pPr>
              <w:spacing w:line="320" w:lineRule="exact"/>
              <w:jc w:val="center"/>
              <w:rPr>
                <w:rFonts w:ascii="Verdana" w:hAnsi="Verdana" w:cs="Calibri"/>
                <w:color w:val="000000"/>
                <w:sz w:val="18"/>
                <w:szCs w:val="18"/>
              </w:rPr>
            </w:pPr>
            <w:r w:rsidRPr="00BE4F06">
              <w:rPr>
                <w:rFonts w:ascii="Verdana" w:hAnsi="Verdana" w:cs="Calibri"/>
                <w:color w:val="000000"/>
                <w:sz w:val="18"/>
                <w:szCs w:val="18"/>
              </w:rPr>
              <w:t>Sim</w:t>
            </w:r>
          </w:p>
        </w:tc>
        <w:tc>
          <w:tcPr>
            <w:tcW w:w="1984" w:type="dxa"/>
            <w:tcBorders>
              <w:top w:val="single" w:sz="4" w:space="0" w:color="auto"/>
              <w:left w:val="nil"/>
              <w:bottom w:val="single" w:sz="4" w:space="0" w:color="auto"/>
              <w:right w:val="single" w:sz="8" w:space="0" w:color="auto"/>
            </w:tcBorders>
          </w:tcPr>
          <w:p w14:paraId="0F354AA2" w14:textId="77777777" w:rsid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Não</w:t>
            </w:r>
          </w:p>
        </w:tc>
        <w:tc>
          <w:tcPr>
            <w:tcW w:w="2268" w:type="dxa"/>
            <w:tcBorders>
              <w:top w:val="single" w:sz="4" w:space="0" w:color="auto"/>
              <w:left w:val="nil"/>
              <w:bottom w:val="single" w:sz="4" w:space="0" w:color="auto"/>
              <w:right w:val="single" w:sz="8" w:space="0" w:color="auto"/>
            </w:tcBorders>
          </w:tcPr>
          <w:p w14:paraId="0A7CF1D6" w14:textId="77777777" w:rsidR="00CD2B23" w:rsidRDefault="00CD2B23" w:rsidP="007F3D1F">
            <w:pPr>
              <w:spacing w:line="320" w:lineRule="exact"/>
              <w:jc w:val="center"/>
              <w:rPr>
                <w:rFonts w:ascii="Verdana" w:hAnsi="Verdana" w:cs="Calibri"/>
                <w:color w:val="000000"/>
                <w:sz w:val="18"/>
                <w:szCs w:val="18"/>
              </w:rPr>
            </w:pPr>
            <w:r>
              <w:rPr>
                <w:rFonts w:ascii="Verdana" w:hAnsi="Verdana" w:cs="Calibri"/>
                <w:color w:val="000000"/>
                <w:sz w:val="18"/>
                <w:szCs w:val="18"/>
              </w:rPr>
              <w:t>N/A</w:t>
            </w:r>
            <w:r w:rsidRPr="00153B53">
              <w:rPr>
                <w:rFonts w:ascii="Verdana" w:hAnsi="Verdana" w:cs="Calibri"/>
                <w:color w:val="000000"/>
                <w:sz w:val="18"/>
                <w:szCs w:val="18"/>
              </w:rPr>
              <w:t xml:space="preserve"> </w:t>
            </w:r>
          </w:p>
        </w:tc>
      </w:tr>
      <w:bookmarkEnd w:id="234"/>
    </w:tbl>
    <w:p w14:paraId="7771B214" w14:textId="13680864" w:rsidR="0014798E" w:rsidRDefault="0014798E" w:rsidP="00A52393">
      <w:pPr>
        <w:spacing w:after="0" w:line="320" w:lineRule="exact"/>
        <w:jc w:val="left"/>
        <w:rPr>
          <w:rFonts w:ascii="Verdana" w:hAnsi="Verdana"/>
          <w:b/>
          <w:i/>
          <w:sz w:val="18"/>
          <w:szCs w:val="18"/>
        </w:rPr>
      </w:pPr>
      <w:r>
        <w:rPr>
          <w:rFonts w:ascii="Verdana" w:hAnsi="Verdana"/>
          <w:b/>
          <w:i/>
          <w:sz w:val="18"/>
          <w:szCs w:val="18"/>
        </w:rPr>
        <w:br w:type="page"/>
      </w:r>
    </w:p>
    <w:p w14:paraId="43095431" w14:textId="77777777" w:rsidR="0014798E" w:rsidRDefault="0014798E" w:rsidP="00E00AB4">
      <w:pPr>
        <w:spacing w:line="320" w:lineRule="exact"/>
        <w:rPr>
          <w:rFonts w:ascii="Verdana" w:hAnsi="Verdana"/>
          <w:b/>
          <w:i/>
          <w:sz w:val="18"/>
          <w:szCs w:val="18"/>
        </w:rPr>
      </w:pPr>
    </w:p>
    <w:p w14:paraId="202BA04D" w14:textId="3CEEA087" w:rsidR="00104D80" w:rsidRPr="00A52393" w:rsidRDefault="0014798E" w:rsidP="00A52393">
      <w:pPr>
        <w:spacing w:after="0" w:line="320" w:lineRule="exact"/>
        <w:jc w:val="center"/>
        <w:rPr>
          <w:rFonts w:ascii="Verdana" w:hAnsi="Verdana"/>
          <w:b/>
          <w:sz w:val="18"/>
          <w:szCs w:val="18"/>
          <w:u w:val="single"/>
        </w:rPr>
      </w:pPr>
      <w:r w:rsidRPr="00A52393">
        <w:rPr>
          <w:rFonts w:ascii="Verdana" w:hAnsi="Verdana"/>
          <w:b/>
          <w:sz w:val="18"/>
          <w:szCs w:val="18"/>
          <w:u w:val="single"/>
        </w:rPr>
        <w:t>ANEXO II</w:t>
      </w:r>
    </w:p>
    <w:p w14:paraId="0A8E7C6A" w14:textId="77777777" w:rsidR="00191CC7" w:rsidRDefault="00191CC7" w:rsidP="00191CC7">
      <w:pPr>
        <w:spacing w:after="0" w:line="320" w:lineRule="exact"/>
        <w:jc w:val="center"/>
        <w:rPr>
          <w:rFonts w:ascii="Verdana" w:hAnsi="Verdana"/>
          <w:b/>
          <w:i/>
          <w:sz w:val="18"/>
          <w:szCs w:val="18"/>
        </w:rPr>
      </w:pPr>
    </w:p>
    <w:p w14:paraId="44B1664B" w14:textId="57A0439A" w:rsidR="00104D80" w:rsidRDefault="00104D80" w:rsidP="00191CC7">
      <w:pPr>
        <w:spacing w:after="0" w:line="320" w:lineRule="exact"/>
        <w:jc w:val="center"/>
        <w:rPr>
          <w:rFonts w:ascii="Verdana" w:hAnsi="Verdana"/>
          <w:b/>
          <w:i/>
          <w:sz w:val="18"/>
          <w:szCs w:val="18"/>
        </w:rPr>
      </w:pPr>
      <w:bookmarkStart w:id="235" w:name="_Hlk98436055"/>
      <w:r w:rsidRPr="00191CC7">
        <w:rPr>
          <w:rFonts w:ascii="Verdana" w:hAnsi="Verdana"/>
          <w:b/>
          <w:i/>
          <w:sz w:val="18"/>
          <w:szCs w:val="18"/>
        </w:rPr>
        <w:t xml:space="preserve">Forma de </w:t>
      </w:r>
      <w:r w:rsidR="00191CC7" w:rsidRPr="00191CC7">
        <w:rPr>
          <w:rFonts w:ascii="Verdana" w:hAnsi="Verdana"/>
          <w:b/>
          <w:i/>
          <w:sz w:val="18"/>
          <w:szCs w:val="18"/>
        </w:rPr>
        <w:t>destinação dos recursos</w:t>
      </w:r>
      <w:r w:rsidRPr="00191CC7">
        <w:rPr>
          <w:rFonts w:ascii="Verdana" w:hAnsi="Verdana"/>
          <w:b/>
          <w:i/>
          <w:sz w:val="18"/>
          <w:szCs w:val="18"/>
        </w:rPr>
        <w:t xml:space="preserve"> da Emissão (reembolso) </w:t>
      </w:r>
    </w:p>
    <w:bookmarkEnd w:id="235"/>
    <w:p w14:paraId="5E000C13" w14:textId="77777777" w:rsidR="0014798E" w:rsidRDefault="0014798E" w:rsidP="00A52393">
      <w:pPr>
        <w:spacing w:after="0" w:line="320" w:lineRule="exact"/>
        <w:rPr>
          <w:rFonts w:ascii="Verdana" w:hAnsi="Verdana"/>
          <w:b/>
          <w:i/>
          <w:sz w:val="18"/>
          <w:szCs w:val="18"/>
        </w:rPr>
      </w:pPr>
    </w:p>
    <w:tbl>
      <w:tblPr>
        <w:tblW w:w="102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1"/>
        <w:gridCol w:w="3686"/>
        <w:gridCol w:w="3969"/>
      </w:tblGrid>
      <w:tr w:rsidR="00CD2B23" w:rsidRPr="00191CC7" w14:paraId="39D9E67B" w14:textId="77777777" w:rsidTr="007F3D1F">
        <w:trPr>
          <w:jc w:val="center"/>
        </w:trPr>
        <w:tc>
          <w:tcPr>
            <w:tcW w:w="2581" w:type="dxa"/>
            <w:shd w:val="clear" w:color="auto" w:fill="F2F2F2"/>
            <w:vAlign w:val="center"/>
          </w:tcPr>
          <w:p w14:paraId="0FCF5975"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sidRPr="00D03FFE">
              <w:rPr>
                <w:rFonts w:ascii="Verdana" w:hAnsi="Verdana"/>
                <w:bCs/>
                <w:sz w:val="18"/>
                <w:szCs w:val="18"/>
              </w:rPr>
              <w:t>Empreendimento Imobiliário</w:t>
            </w:r>
          </w:p>
        </w:tc>
        <w:tc>
          <w:tcPr>
            <w:tcW w:w="3686" w:type="dxa"/>
            <w:shd w:val="clear" w:color="auto" w:fill="F2F2F2"/>
            <w:vAlign w:val="center"/>
          </w:tcPr>
          <w:p w14:paraId="20A78FEF"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sidRPr="00D03FFE">
              <w:rPr>
                <w:rFonts w:ascii="Verdana" w:hAnsi="Verdana"/>
                <w:bCs/>
                <w:sz w:val="18"/>
                <w:szCs w:val="18"/>
              </w:rPr>
              <w:t xml:space="preserve">Valor dos recursos </w:t>
            </w:r>
            <w:r>
              <w:rPr>
                <w:rFonts w:ascii="Verdana" w:hAnsi="Verdana"/>
                <w:bCs/>
                <w:sz w:val="18"/>
                <w:szCs w:val="18"/>
              </w:rPr>
              <w:t xml:space="preserve">do CRI </w:t>
            </w:r>
            <w:r w:rsidRPr="00D03FFE">
              <w:rPr>
                <w:rFonts w:ascii="Verdana" w:hAnsi="Verdana"/>
                <w:bCs/>
                <w:sz w:val="18"/>
                <w:szCs w:val="18"/>
              </w:rPr>
              <w:t xml:space="preserve">a ser alocado </w:t>
            </w:r>
            <w:r>
              <w:rPr>
                <w:rFonts w:ascii="Verdana" w:hAnsi="Verdana"/>
                <w:bCs/>
                <w:sz w:val="18"/>
                <w:szCs w:val="18"/>
              </w:rPr>
              <w:t xml:space="preserve">em cada empreendimento </w:t>
            </w:r>
            <w:r w:rsidRPr="00D03FFE">
              <w:rPr>
                <w:rFonts w:ascii="Verdana" w:hAnsi="Verdana"/>
                <w:bCs/>
                <w:sz w:val="18"/>
                <w:szCs w:val="18"/>
              </w:rPr>
              <w:t>(R$)</w:t>
            </w:r>
          </w:p>
        </w:tc>
        <w:tc>
          <w:tcPr>
            <w:tcW w:w="3969" w:type="dxa"/>
            <w:shd w:val="clear" w:color="auto" w:fill="F2F2F2"/>
            <w:vAlign w:val="center"/>
          </w:tcPr>
          <w:p w14:paraId="574980AA"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sidRPr="00D03FFE">
              <w:rPr>
                <w:rFonts w:ascii="Verdana" w:hAnsi="Verdana"/>
                <w:bCs/>
                <w:sz w:val="18"/>
                <w:szCs w:val="18"/>
              </w:rPr>
              <w:t xml:space="preserve">Percentual do valor de recursos da Emissão </w:t>
            </w:r>
            <w:r>
              <w:rPr>
                <w:rFonts w:ascii="Verdana" w:hAnsi="Verdana"/>
                <w:bCs/>
                <w:sz w:val="18"/>
                <w:szCs w:val="18"/>
              </w:rPr>
              <w:t xml:space="preserve">a ser alocado no empreendimento </w:t>
            </w:r>
            <w:r w:rsidRPr="00D03FFE">
              <w:rPr>
                <w:rFonts w:ascii="Verdana" w:hAnsi="Verdana"/>
                <w:bCs/>
                <w:sz w:val="18"/>
                <w:szCs w:val="18"/>
              </w:rPr>
              <w:t>(%)</w:t>
            </w:r>
          </w:p>
        </w:tc>
      </w:tr>
      <w:tr w:rsidR="00CD2B23" w:rsidRPr="00191CC7" w14:paraId="1D437E8B" w14:textId="77777777" w:rsidTr="007F3D1F">
        <w:trPr>
          <w:jc w:val="center"/>
        </w:trPr>
        <w:tc>
          <w:tcPr>
            <w:tcW w:w="2581" w:type="dxa"/>
            <w:shd w:val="clear" w:color="auto" w:fill="auto"/>
            <w:vAlign w:val="bottom"/>
          </w:tcPr>
          <w:p w14:paraId="776BC5A9"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Santa Rosa Jr.</w:t>
            </w:r>
          </w:p>
        </w:tc>
        <w:tc>
          <w:tcPr>
            <w:tcW w:w="3686" w:type="dxa"/>
            <w:shd w:val="clear" w:color="auto" w:fill="auto"/>
            <w:vAlign w:val="center"/>
          </w:tcPr>
          <w:p w14:paraId="7C8AE172"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47.688.011,54</w:t>
            </w:r>
          </w:p>
        </w:tc>
        <w:tc>
          <w:tcPr>
            <w:tcW w:w="3969" w:type="dxa"/>
            <w:shd w:val="clear" w:color="auto" w:fill="auto"/>
            <w:vAlign w:val="center"/>
          </w:tcPr>
          <w:p w14:paraId="76F7D8C2"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36,7%</w:t>
            </w:r>
          </w:p>
        </w:tc>
      </w:tr>
      <w:tr w:rsidR="00CD2B23" w:rsidRPr="00191CC7" w14:paraId="7F888F2D" w14:textId="77777777" w:rsidTr="007F3D1F">
        <w:trPr>
          <w:jc w:val="center"/>
        </w:trPr>
        <w:tc>
          <w:tcPr>
            <w:tcW w:w="2581" w:type="dxa"/>
            <w:shd w:val="clear" w:color="auto" w:fill="auto"/>
            <w:vAlign w:val="bottom"/>
          </w:tcPr>
          <w:p w14:paraId="415A5BE9"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Raízes Tatuapé</w:t>
            </w:r>
          </w:p>
        </w:tc>
        <w:tc>
          <w:tcPr>
            <w:tcW w:w="3686" w:type="dxa"/>
            <w:shd w:val="clear" w:color="auto" w:fill="auto"/>
            <w:vAlign w:val="center"/>
          </w:tcPr>
          <w:p w14:paraId="4284C313"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9.743.180,44</w:t>
            </w:r>
          </w:p>
        </w:tc>
        <w:tc>
          <w:tcPr>
            <w:tcW w:w="3969" w:type="dxa"/>
            <w:shd w:val="clear" w:color="auto" w:fill="auto"/>
            <w:vAlign w:val="center"/>
          </w:tcPr>
          <w:p w14:paraId="7A3C8A0A"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7,5%</w:t>
            </w:r>
          </w:p>
        </w:tc>
      </w:tr>
      <w:tr w:rsidR="00CD2B23" w:rsidRPr="00191CC7" w14:paraId="702B17D3" w14:textId="77777777" w:rsidTr="007F3D1F">
        <w:trPr>
          <w:jc w:val="center"/>
        </w:trPr>
        <w:tc>
          <w:tcPr>
            <w:tcW w:w="2581" w:type="dxa"/>
            <w:shd w:val="clear" w:color="auto" w:fill="auto"/>
            <w:vAlign w:val="bottom"/>
          </w:tcPr>
          <w:p w14:paraId="34E9A0C4"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Maracatins</w:t>
            </w:r>
          </w:p>
        </w:tc>
        <w:tc>
          <w:tcPr>
            <w:tcW w:w="3686" w:type="dxa"/>
            <w:shd w:val="clear" w:color="auto" w:fill="auto"/>
            <w:vAlign w:val="center"/>
          </w:tcPr>
          <w:p w14:paraId="01C95CF1"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12.489.792,45</w:t>
            </w:r>
          </w:p>
        </w:tc>
        <w:tc>
          <w:tcPr>
            <w:tcW w:w="3969" w:type="dxa"/>
            <w:shd w:val="clear" w:color="auto" w:fill="auto"/>
            <w:vAlign w:val="center"/>
          </w:tcPr>
          <w:p w14:paraId="24FF45F2"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9,6%</w:t>
            </w:r>
          </w:p>
        </w:tc>
      </w:tr>
      <w:tr w:rsidR="00CD2B23" w:rsidRPr="00191CC7" w14:paraId="5A8E4A7D" w14:textId="77777777" w:rsidTr="007F3D1F">
        <w:trPr>
          <w:jc w:val="center"/>
        </w:trPr>
        <w:tc>
          <w:tcPr>
            <w:tcW w:w="2581" w:type="dxa"/>
            <w:shd w:val="clear" w:color="auto" w:fill="auto"/>
            <w:vAlign w:val="bottom"/>
          </w:tcPr>
          <w:p w14:paraId="403DF25D"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Melo Alves</w:t>
            </w:r>
          </w:p>
        </w:tc>
        <w:tc>
          <w:tcPr>
            <w:tcW w:w="3686" w:type="dxa"/>
            <w:shd w:val="clear" w:color="auto" w:fill="auto"/>
            <w:vAlign w:val="center"/>
          </w:tcPr>
          <w:p w14:paraId="2387A53D"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29.086.027,70</w:t>
            </w:r>
          </w:p>
        </w:tc>
        <w:tc>
          <w:tcPr>
            <w:tcW w:w="3969" w:type="dxa"/>
            <w:shd w:val="clear" w:color="auto" w:fill="auto"/>
            <w:vAlign w:val="center"/>
          </w:tcPr>
          <w:p w14:paraId="25DAEBA1"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22,4%</w:t>
            </w:r>
          </w:p>
        </w:tc>
      </w:tr>
      <w:tr w:rsidR="00CD2B23" w:rsidRPr="00191CC7" w14:paraId="68957536" w14:textId="77777777" w:rsidTr="007F3D1F">
        <w:trPr>
          <w:jc w:val="center"/>
        </w:trPr>
        <w:tc>
          <w:tcPr>
            <w:tcW w:w="2581" w:type="dxa"/>
            <w:shd w:val="clear" w:color="auto" w:fill="auto"/>
            <w:vAlign w:val="bottom"/>
          </w:tcPr>
          <w:p w14:paraId="1FCC96CC" w14:textId="77777777" w:rsidR="00CD2B23" w:rsidRPr="00F750D3" w:rsidRDefault="00CD2B23" w:rsidP="007F3D1F">
            <w:pPr>
              <w:spacing w:line="320" w:lineRule="exact"/>
              <w:jc w:val="center"/>
              <w:rPr>
                <w:rFonts w:ascii="Verdana" w:hAnsi="Verdana" w:cs="Calibri"/>
                <w:color w:val="000000"/>
                <w:sz w:val="18"/>
                <w:szCs w:val="18"/>
              </w:rPr>
            </w:pPr>
            <w:r w:rsidRPr="00F750D3">
              <w:rPr>
                <w:rFonts w:ascii="Verdana" w:hAnsi="Verdana" w:cs="Calibri"/>
                <w:color w:val="000000"/>
                <w:sz w:val="18"/>
                <w:szCs w:val="18"/>
              </w:rPr>
              <w:t>José Zappi</w:t>
            </w:r>
          </w:p>
        </w:tc>
        <w:tc>
          <w:tcPr>
            <w:tcW w:w="3686" w:type="dxa"/>
            <w:shd w:val="clear" w:color="auto" w:fill="auto"/>
            <w:vAlign w:val="center"/>
          </w:tcPr>
          <w:p w14:paraId="06C1CD7B"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31.025.605,00</w:t>
            </w:r>
          </w:p>
        </w:tc>
        <w:tc>
          <w:tcPr>
            <w:tcW w:w="3969" w:type="dxa"/>
            <w:shd w:val="clear" w:color="auto" w:fill="auto"/>
            <w:vAlign w:val="center"/>
          </w:tcPr>
          <w:p w14:paraId="53F49218" w14:textId="77777777" w:rsidR="00CD2B23" w:rsidRPr="00D03FFE" w:rsidRDefault="00CD2B23" w:rsidP="007F3D1F">
            <w:pPr>
              <w:widowControl w:val="0"/>
              <w:tabs>
                <w:tab w:val="left" w:pos="5760"/>
              </w:tabs>
              <w:spacing w:line="320" w:lineRule="exact"/>
              <w:jc w:val="center"/>
              <w:rPr>
                <w:rFonts w:ascii="Verdana" w:hAnsi="Verdana"/>
                <w:bCs/>
                <w:sz w:val="18"/>
                <w:szCs w:val="18"/>
              </w:rPr>
            </w:pPr>
            <w:r>
              <w:rPr>
                <w:rFonts w:ascii="Verdana" w:hAnsi="Verdana"/>
                <w:bCs/>
                <w:sz w:val="18"/>
                <w:szCs w:val="18"/>
              </w:rPr>
              <w:t>23,9%</w:t>
            </w:r>
          </w:p>
        </w:tc>
      </w:tr>
    </w:tbl>
    <w:p w14:paraId="5DB5F84C" w14:textId="49E12973" w:rsidR="00CD2B23" w:rsidRPr="00153B53" w:rsidRDefault="00CD2B23" w:rsidP="00A52393">
      <w:pPr>
        <w:spacing w:after="0" w:line="320" w:lineRule="exact"/>
        <w:rPr>
          <w:rFonts w:ascii="Verdana" w:hAnsi="Verdana"/>
          <w:b/>
          <w:i/>
          <w:sz w:val="18"/>
          <w:szCs w:val="18"/>
        </w:rPr>
        <w:sectPr w:rsidR="00CD2B23" w:rsidRPr="00153B53" w:rsidSect="0005253E">
          <w:pgSz w:w="15840" w:h="12240" w:orient="landscape" w:code="1"/>
          <w:pgMar w:top="1134" w:right="1440" w:bottom="1134" w:left="2092" w:header="1134" w:footer="720" w:gutter="0"/>
          <w:cols w:space="720"/>
          <w:titlePg/>
          <w:docGrid w:linePitch="326"/>
        </w:sectPr>
      </w:pPr>
    </w:p>
    <w:p w14:paraId="33DCC522" w14:textId="4D54B0AC" w:rsidR="00463F06" w:rsidRPr="00153B53" w:rsidRDefault="0074641B" w:rsidP="0014798E">
      <w:pPr>
        <w:spacing w:after="0" w:line="320" w:lineRule="exact"/>
        <w:jc w:val="center"/>
        <w:rPr>
          <w:rFonts w:ascii="Verdana" w:hAnsi="Verdana"/>
          <w:b/>
          <w:sz w:val="18"/>
          <w:szCs w:val="18"/>
          <w:u w:val="single"/>
        </w:rPr>
      </w:pPr>
      <w:r w:rsidRPr="00153B53">
        <w:rPr>
          <w:rFonts w:ascii="Verdana" w:hAnsi="Verdana"/>
          <w:b/>
          <w:sz w:val="18"/>
          <w:szCs w:val="18"/>
          <w:u w:val="single"/>
        </w:rPr>
        <w:lastRenderedPageBreak/>
        <w:t xml:space="preserve">ANEXO </w:t>
      </w:r>
      <w:r w:rsidR="00463F06" w:rsidRPr="00153B53">
        <w:rPr>
          <w:rFonts w:ascii="Verdana" w:hAnsi="Verdana"/>
          <w:b/>
          <w:sz w:val="18"/>
          <w:szCs w:val="18"/>
          <w:u w:val="single"/>
        </w:rPr>
        <w:t>I</w:t>
      </w:r>
      <w:r w:rsidR="00951154" w:rsidRPr="00153B53">
        <w:rPr>
          <w:rFonts w:ascii="Verdana" w:hAnsi="Verdana"/>
          <w:b/>
          <w:sz w:val="18"/>
          <w:szCs w:val="18"/>
          <w:u w:val="single"/>
        </w:rPr>
        <w:t>I</w:t>
      </w:r>
      <w:r w:rsidR="0014798E">
        <w:rPr>
          <w:rFonts w:ascii="Verdana" w:hAnsi="Verdana"/>
          <w:b/>
          <w:sz w:val="18"/>
          <w:szCs w:val="18"/>
          <w:u w:val="single"/>
        </w:rPr>
        <w:t>I</w:t>
      </w:r>
    </w:p>
    <w:p w14:paraId="3783872A" w14:textId="77777777" w:rsidR="00463F06" w:rsidRPr="00153B53" w:rsidRDefault="00463F06" w:rsidP="00F15323">
      <w:pPr>
        <w:spacing w:after="0" w:line="320" w:lineRule="exact"/>
        <w:jc w:val="center"/>
        <w:rPr>
          <w:rFonts w:ascii="Verdana" w:hAnsi="Verdana"/>
          <w:sz w:val="18"/>
          <w:szCs w:val="18"/>
        </w:rPr>
      </w:pPr>
    </w:p>
    <w:p w14:paraId="4B86676F" w14:textId="77777777" w:rsidR="0074641B" w:rsidRPr="00153B53" w:rsidRDefault="0074641B" w:rsidP="00F15323">
      <w:pPr>
        <w:spacing w:after="0" w:line="320" w:lineRule="exact"/>
        <w:jc w:val="center"/>
        <w:rPr>
          <w:rFonts w:ascii="Verdana" w:hAnsi="Verdana"/>
          <w:b/>
          <w:sz w:val="18"/>
          <w:szCs w:val="18"/>
        </w:rPr>
      </w:pPr>
      <w:r w:rsidRPr="00153B53">
        <w:rPr>
          <w:rFonts w:ascii="Verdana" w:hAnsi="Verdana"/>
          <w:b/>
          <w:sz w:val="18"/>
          <w:szCs w:val="18"/>
        </w:rPr>
        <w:t>Modelo de Boletim de Subscrição das Debêntures</w:t>
      </w:r>
    </w:p>
    <w:p w14:paraId="7E3AED74" w14:textId="77777777" w:rsidR="0074641B" w:rsidRPr="00153B53" w:rsidRDefault="0074641B" w:rsidP="00F15323">
      <w:pPr>
        <w:spacing w:after="0" w:line="320" w:lineRule="exact"/>
        <w:jc w:val="center"/>
        <w:rPr>
          <w:rFonts w:ascii="Verdana" w:hAnsi="Verdana"/>
          <w:sz w:val="18"/>
          <w:szCs w:val="18"/>
        </w:rPr>
      </w:pPr>
    </w:p>
    <w:tbl>
      <w:tblPr>
        <w:tblW w:w="0" w:type="auto"/>
        <w:tblLayout w:type="fixed"/>
        <w:tblCellMar>
          <w:left w:w="113" w:type="dxa"/>
          <w:right w:w="113" w:type="dxa"/>
        </w:tblCellMar>
        <w:tblLook w:val="0000" w:firstRow="0" w:lastRow="0" w:firstColumn="0" w:lastColumn="0" w:noHBand="0" w:noVBand="0"/>
      </w:tblPr>
      <w:tblGrid>
        <w:gridCol w:w="9044"/>
      </w:tblGrid>
      <w:tr w:rsidR="0074641B" w:rsidRPr="00153B53" w14:paraId="682ECDD0" w14:textId="77777777" w:rsidTr="003A4A25">
        <w:trPr>
          <w:cantSplit/>
          <w:trHeight w:val="657"/>
        </w:trPr>
        <w:tc>
          <w:tcPr>
            <w:tcW w:w="9044" w:type="dxa"/>
            <w:tcBorders>
              <w:top w:val="single" w:sz="6" w:space="0" w:color="auto"/>
              <w:left w:val="single" w:sz="6" w:space="0" w:color="auto"/>
              <w:bottom w:val="single" w:sz="6" w:space="0" w:color="auto"/>
              <w:right w:val="single" w:sz="6" w:space="0" w:color="auto"/>
            </w:tcBorders>
          </w:tcPr>
          <w:p w14:paraId="35B47D11" w14:textId="0C459C9C" w:rsidR="0074641B" w:rsidRPr="00153B53" w:rsidRDefault="0074641B" w:rsidP="00F15323">
            <w:pPr>
              <w:spacing w:after="0" w:line="320" w:lineRule="exact"/>
              <w:ind w:left="426"/>
              <w:outlineLvl w:val="0"/>
              <w:rPr>
                <w:rFonts w:ascii="Verdana" w:hAnsi="Verdana"/>
                <w:sz w:val="18"/>
                <w:szCs w:val="18"/>
              </w:rPr>
            </w:pPr>
            <w:r w:rsidRPr="00153B53">
              <w:rPr>
                <w:rFonts w:ascii="Verdana" w:hAnsi="Verdana"/>
                <w:b/>
                <w:sz w:val="18"/>
                <w:szCs w:val="18"/>
              </w:rPr>
              <w:t xml:space="preserve">BOLETIM N° </w:t>
            </w:r>
            <w:r w:rsidR="00DB2D68" w:rsidRPr="00153B53">
              <w:rPr>
                <w:rFonts w:ascii="Verdana" w:hAnsi="Verdana"/>
                <w:b/>
                <w:sz w:val="18"/>
                <w:szCs w:val="18"/>
              </w:rPr>
              <w:t>1</w:t>
            </w:r>
            <w:r w:rsidRPr="00153B53">
              <w:rPr>
                <w:rFonts w:ascii="Verdana" w:hAnsi="Verdana"/>
                <w:b/>
                <w:sz w:val="18"/>
                <w:szCs w:val="18"/>
              </w:rPr>
              <w:t xml:space="preserve"> DE SUBSCRIÇÃO DAS DEBÊNTURES DA </w:t>
            </w:r>
            <w:r w:rsidR="0055053E" w:rsidRPr="00153B53">
              <w:rPr>
                <w:rFonts w:ascii="Verdana" w:hAnsi="Verdana"/>
                <w:b/>
                <w:caps/>
                <w:sz w:val="18"/>
                <w:szCs w:val="18"/>
              </w:rPr>
              <w:t>1</w:t>
            </w:r>
            <w:r w:rsidR="001E7D36" w:rsidRPr="00153B53">
              <w:rPr>
                <w:rFonts w:ascii="Verdana" w:hAnsi="Verdana"/>
                <w:b/>
                <w:caps/>
                <w:sz w:val="18"/>
                <w:szCs w:val="18"/>
              </w:rPr>
              <w:t xml:space="preserve">ª </w:t>
            </w:r>
            <w:r w:rsidRPr="00153B53">
              <w:rPr>
                <w:rFonts w:ascii="Verdana" w:hAnsi="Verdana"/>
                <w:b/>
                <w:caps/>
                <w:sz w:val="18"/>
                <w:szCs w:val="18"/>
              </w:rPr>
              <w:t>(</w:t>
            </w:r>
            <w:r w:rsidR="0055053E" w:rsidRPr="00153B53">
              <w:rPr>
                <w:rFonts w:ascii="Verdana" w:hAnsi="Verdana"/>
                <w:b/>
                <w:caps/>
                <w:sz w:val="18"/>
                <w:szCs w:val="18"/>
              </w:rPr>
              <w:t>PRIMEIRA</w:t>
            </w:r>
            <w:r w:rsidRPr="00153B53">
              <w:rPr>
                <w:rFonts w:ascii="Verdana" w:hAnsi="Verdana"/>
                <w:b/>
                <w:caps/>
                <w:sz w:val="18"/>
                <w:szCs w:val="18"/>
              </w:rPr>
              <w:t xml:space="preserve">) Emissão de Debêntures Simples, Não Conversíveis em Ações, Em Série Única, da Espécie </w:t>
            </w:r>
            <w:r w:rsidR="008B0BF5" w:rsidRPr="00153B53">
              <w:rPr>
                <w:rFonts w:ascii="Verdana" w:hAnsi="Verdana"/>
                <w:b/>
                <w:caps/>
                <w:sz w:val="18"/>
                <w:szCs w:val="18"/>
              </w:rPr>
              <w:t>COM GARANTIA REAL</w:t>
            </w:r>
            <w:r w:rsidR="00B0409E" w:rsidRPr="00153B53">
              <w:rPr>
                <w:rFonts w:ascii="Verdana" w:hAnsi="Verdana"/>
                <w:b/>
                <w:caps/>
                <w:sz w:val="18"/>
                <w:szCs w:val="18"/>
              </w:rPr>
              <w:t xml:space="preserve">, </w:t>
            </w:r>
            <w:r w:rsidRPr="00153B53">
              <w:rPr>
                <w:rFonts w:ascii="Verdana" w:hAnsi="Verdana"/>
                <w:b/>
                <w:caps/>
                <w:sz w:val="18"/>
                <w:szCs w:val="18"/>
              </w:rPr>
              <w:t xml:space="preserve">para Colocação Privada da </w:t>
            </w:r>
            <w:r w:rsidR="00D85780" w:rsidRPr="00153B53">
              <w:rPr>
                <w:rFonts w:ascii="Verdana" w:hAnsi="Verdana"/>
                <w:b/>
                <w:caps/>
                <w:sz w:val="18"/>
                <w:szCs w:val="18"/>
              </w:rPr>
              <w:t>Mitre Realty Empreendimentos e Participações S.A.</w:t>
            </w:r>
          </w:p>
        </w:tc>
      </w:tr>
    </w:tbl>
    <w:p w14:paraId="669AA031" w14:textId="77777777" w:rsidR="0074641B" w:rsidRPr="00153B53" w:rsidRDefault="0074641B" w:rsidP="00F15323">
      <w:pPr>
        <w:spacing w:after="0" w:line="320" w:lineRule="exact"/>
        <w:ind w:right="-6"/>
        <w:rPr>
          <w:rFonts w:ascii="Verdana" w:hAnsi="Verdana"/>
          <w:sz w:val="18"/>
          <w:szCs w:val="18"/>
        </w:rPr>
      </w:pPr>
    </w:p>
    <w:tbl>
      <w:tblPr>
        <w:tblW w:w="9064" w:type="dxa"/>
        <w:tblLayout w:type="fixed"/>
        <w:tblCellMar>
          <w:left w:w="113" w:type="dxa"/>
          <w:right w:w="113" w:type="dxa"/>
        </w:tblCellMar>
        <w:tblLook w:val="0000" w:firstRow="0" w:lastRow="0" w:firstColumn="0" w:lastColumn="0" w:noHBand="0" w:noVBand="0"/>
      </w:tblPr>
      <w:tblGrid>
        <w:gridCol w:w="2408"/>
        <w:gridCol w:w="415"/>
        <w:gridCol w:w="3832"/>
        <w:gridCol w:w="284"/>
        <w:gridCol w:w="2125"/>
      </w:tblGrid>
      <w:tr w:rsidR="0074641B" w:rsidRPr="00153B53" w14:paraId="630C5D34" w14:textId="77777777" w:rsidTr="00B9764E">
        <w:trPr>
          <w:cantSplit/>
        </w:trPr>
        <w:tc>
          <w:tcPr>
            <w:tcW w:w="6655" w:type="dxa"/>
            <w:gridSpan w:val="3"/>
            <w:tcBorders>
              <w:top w:val="single" w:sz="6" w:space="0" w:color="auto"/>
              <w:left w:val="single" w:sz="6" w:space="0" w:color="auto"/>
              <w:right w:val="single" w:sz="6" w:space="0" w:color="auto"/>
            </w:tcBorders>
          </w:tcPr>
          <w:p w14:paraId="55006CC3"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EMISSORA</w:t>
            </w:r>
          </w:p>
        </w:tc>
        <w:tc>
          <w:tcPr>
            <w:tcW w:w="284" w:type="dxa"/>
          </w:tcPr>
          <w:p w14:paraId="0C596370" w14:textId="77777777" w:rsidR="0074641B" w:rsidRPr="00153B53" w:rsidRDefault="0074641B" w:rsidP="00F15323">
            <w:pPr>
              <w:spacing w:after="0" w:line="320" w:lineRule="exact"/>
              <w:ind w:right="-6"/>
              <w:jc w:val="center"/>
              <w:rPr>
                <w:rFonts w:ascii="Verdana" w:hAnsi="Verdana"/>
                <w:b/>
                <w:sz w:val="18"/>
                <w:szCs w:val="18"/>
              </w:rPr>
            </w:pPr>
          </w:p>
        </w:tc>
        <w:tc>
          <w:tcPr>
            <w:tcW w:w="2125" w:type="dxa"/>
            <w:tcBorders>
              <w:top w:val="single" w:sz="6" w:space="0" w:color="auto"/>
              <w:left w:val="single" w:sz="6" w:space="0" w:color="auto"/>
              <w:right w:val="single" w:sz="6" w:space="0" w:color="auto"/>
            </w:tcBorders>
          </w:tcPr>
          <w:p w14:paraId="5C48770F" w14:textId="77777777" w:rsidR="0074641B" w:rsidRPr="00153B53" w:rsidRDefault="0074641B" w:rsidP="00F15323">
            <w:pPr>
              <w:spacing w:after="0" w:line="320" w:lineRule="exact"/>
              <w:ind w:right="-6"/>
              <w:jc w:val="center"/>
              <w:rPr>
                <w:rFonts w:ascii="Verdana" w:hAnsi="Verdana"/>
                <w:b/>
                <w:sz w:val="18"/>
                <w:szCs w:val="18"/>
                <w:lang w:val="pt-PT"/>
              </w:rPr>
            </w:pPr>
            <w:r w:rsidRPr="00153B53">
              <w:rPr>
                <w:rFonts w:ascii="Verdana" w:hAnsi="Verdana"/>
                <w:b/>
                <w:sz w:val="18"/>
                <w:szCs w:val="18"/>
                <w:lang w:val="pt-PT"/>
              </w:rPr>
              <w:t>C.N.P.J.</w:t>
            </w:r>
          </w:p>
        </w:tc>
      </w:tr>
      <w:tr w:rsidR="0074641B" w:rsidRPr="00153B53" w14:paraId="26530206" w14:textId="77777777" w:rsidTr="00B9764E">
        <w:trPr>
          <w:cantSplit/>
        </w:trPr>
        <w:tc>
          <w:tcPr>
            <w:tcW w:w="6655" w:type="dxa"/>
            <w:gridSpan w:val="3"/>
            <w:tcBorders>
              <w:left w:val="single" w:sz="6" w:space="0" w:color="auto"/>
              <w:bottom w:val="single" w:sz="4" w:space="0" w:color="auto"/>
              <w:right w:val="single" w:sz="6" w:space="0" w:color="auto"/>
            </w:tcBorders>
          </w:tcPr>
          <w:p w14:paraId="6C607D2A" w14:textId="7A4DF344" w:rsidR="0074641B" w:rsidRPr="005B7526" w:rsidRDefault="00D85780" w:rsidP="00F15323">
            <w:pPr>
              <w:spacing w:after="0" w:line="320" w:lineRule="exact"/>
              <w:ind w:right="-6"/>
              <w:jc w:val="center"/>
              <w:rPr>
                <w:rFonts w:ascii="Verdana" w:hAnsi="Verdana"/>
                <w:sz w:val="18"/>
                <w:szCs w:val="18"/>
              </w:rPr>
            </w:pPr>
            <w:r w:rsidRPr="005B7526">
              <w:rPr>
                <w:rFonts w:ascii="Verdana" w:hAnsi="Verdana"/>
                <w:sz w:val="18"/>
                <w:szCs w:val="18"/>
              </w:rPr>
              <w:t>Mitre Realty Empreendimentos e Participações S.A.</w:t>
            </w:r>
          </w:p>
        </w:tc>
        <w:tc>
          <w:tcPr>
            <w:tcW w:w="284" w:type="dxa"/>
          </w:tcPr>
          <w:p w14:paraId="4CAE95F7" w14:textId="77777777" w:rsidR="0074641B" w:rsidRPr="005B7526" w:rsidRDefault="0074641B" w:rsidP="00F15323">
            <w:pPr>
              <w:spacing w:after="0" w:line="320" w:lineRule="exact"/>
              <w:ind w:right="-6"/>
              <w:jc w:val="center"/>
              <w:rPr>
                <w:rFonts w:ascii="Verdana" w:hAnsi="Verdana"/>
                <w:sz w:val="18"/>
                <w:szCs w:val="18"/>
              </w:rPr>
            </w:pPr>
          </w:p>
        </w:tc>
        <w:tc>
          <w:tcPr>
            <w:tcW w:w="2125" w:type="dxa"/>
            <w:tcBorders>
              <w:left w:val="single" w:sz="6" w:space="0" w:color="auto"/>
              <w:bottom w:val="single" w:sz="4" w:space="0" w:color="auto"/>
              <w:right w:val="single" w:sz="6" w:space="0" w:color="auto"/>
            </w:tcBorders>
          </w:tcPr>
          <w:p w14:paraId="60BBF92C" w14:textId="01B5933E" w:rsidR="0074641B" w:rsidRPr="00153B53" w:rsidRDefault="00C02159" w:rsidP="00F15323">
            <w:pPr>
              <w:spacing w:after="0" w:line="320" w:lineRule="exact"/>
              <w:ind w:right="-6"/>
              <w:jc w:val="center"/>
              <w:rPr>
                <w:rFonts w:ascii="Verdana" w:hAnsi="Verdana"/>
                <w:sz w:val="18"/>
                <w:szCs w:val="18"/>
              </w:rPr>
            </w:pPr>
            <w:r w:rsidRPr="00153B53">
              <w:rPr>
                <w:rFonts w:ascii="Verdana" w:hAnsi="Verdana"/>
                <w:sz w:val="18"/>
                <w:szCs w:val="18"/>
              </w:rPr>
              <w:t>07.882.930/0001-65</w:t>
            </w:r>
          </w:p>
        </w:tc>
      </w:tr>
      <w:tr w:rsidR="0074641B" w:rsidRPr="00153B53" w14:paraId="36D308E8" w14:textId="77777777" w:rsidTr="00B9764E">
        <w:trPr>
          <w:cantSplit/>
        </w:trPr>
        <w:tc>
          <w:tcPr>
            <w:tcW w:w="6655" w:type="dxa"/>
            <w:gridSpan w:val="3"/>
            <w:tcBorders>
              <w:top w:val="single" w:sz="4" w:space="0" w:color="auto"/>
              <w:bottom w:val="single" w:sz="4" w:space="0" w:color="auto"/>
            </w:tcBorders>
          </w:tcPr>
          <w:p w14:paraId="59816F61" w14:textId="77777777" w:rsidR="0074641B" w:rsidRPr="00153B53" w:rsidRDefault="0074641B" w:rsidP="00F15323">
            <w:pPr>
              <w:spacing w:after="0" w:line="320" w:lineRule="exact"/>
              <w:ind w:right="-6"/>
              <w:jc w:val="center"/>
              <w:rPr>
                <w:rFonts w:ascii="Verdana" w:hAnsi="Verdana"/>
                <w:sz w:val="18"/>
                <w:szCs w:val="18"/>
              </w:rPr>
            </w:pPr>
          </w:p>
        </w:tc>
        <w:tc>
          <w:tcPr>
            <w:tcW w:w="284" w:type="dxa"/>
          </w:tcPr>
          <w:p w14:paraId="559AB5DA" w14:textId="77777777" w:rsidR="0074641B" w:rsidRPr="00153B53" w:rsidRDefault="0074641B" w:rsidP="00F15323">
            <w:pPr>
              <w:spacing w:after="0" w:line="320" w:lineRule="exact"/>
              <w:ind w:right="-6"/>
              <w:jc w:val="center"/>
              <w:rPr>
                <w:rFonts w:ascii="Verdana" w:hAnsi="Verdana"/>
                <w:sz w:val="18"/>
                <w:szCs w:val="18"/>
                <w:lang w:val="pt-PT"/>
              </w:rPr>
            </w:pPr>
          </w:p>
        </w:tc>
        <w:tc>
          <w:tcPr>
            <w:tcW w:w="2125" w:type="dxa"/>
            <w:tcBorders>
              <w:top w:val="single" w:sz="4" w:space="0" w:color="auto"/>
              <w:bottom w:val="single" w:sz="4" w:space="0" w:color="auto"/>
            </w:tcBorders>
          </w:tcPr>
          <w:p w14:paraId="2B3F4F54" w14:textId="77777777" w:rsidR="0074641B" w:rsidRPr="00153B53" w:rsidRDefault="0074641B" w:rsidP="00F15323">
            <w:pPr>
              <w:spacing w:after="0" w:line="320" w:lineRule="exact"/>
              <w:ind w:right="-6"/>
              <w:jc w:val="center"/>
              <w:rPr>
                <w:rFonts w:ascii="Verdana" w:hAnsi="Verdana"/>
                <w:sz w:val="18"/>
                <w:szCs w:val="18"/>
              </w:rPr>
            </w:pPr>
          </w:p>
        </w:tc>
      </w:tr>
      <w:tr w:rsidR="0074641B" w:rsidRPr="00153B53" w14:paraId="5304CFBC" w14:textId="77777777" w:rsidTr="00B9764E">
        <w:trPr>
          <w:cantSplit/>
        </w:trPr>
        <w:tc>
          <w:tcPr>
            <w:tcW w:w="6655" w:type="dxa"/>
            <w:gridSpan w:val="3"/>
            <w:tcBorders>
              <w:top w:val="single" w:sz="4" w:space="0" w:color="auto"/>
              <w:left w:val="single" w:sz="6" w:space="0" w:color="auto"/>
              <w:right w:val="single" w:sz="6" w:space="0" w:color="auto"/>
            </w:tcBorders>
          </w:tcPr>
          <w:p w14:paraId="59097962"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LOGRADOURO</w:t>
            </w:r>
          </w:p>
        </w:tc>
        <w:tc>
          <w:tcPr>
            <w:tcW w:w="284" w:type="dxa"/>
          </w:tcPr>
          <w:p w14:paraId="5B827AEB" w14:textId="77777777" w:rsidR="0074641B" w:rsidRPr="00153B53" w:rsidRDefault="0074641B" w:rsidP="00F15323">
            <w:pPr>
              <w:spacing w:after="0" w:line="320" w:lineRule="exact"/>
              <w:ind w:right="-6"/>
              <w:jc w:val="center"/>
              <w:rPr>
                <w:rFonts w:ascii="Verdana" w:hAnsi="Verdana"/>
                <w:b/>
                <w:sz w:val="18"/>
                <w:szCs w:val="18"/>
              </w:rPr>
            </w:pPr>
          </w:p>
        </w:tc>
        <w:tc>
          <w:tcPr>
            <w:tcW w:w="2125" w:type="dxa"/>
            <w:tcBorders>
              <w:top w:val="single" w:sz="4" w:space="0" w:color="auto"/>
              <w:left w:val="single" w:sz="6" w:space="0" w:color="auto"/>
              <w:right w:val="single" w:sz="6" w:space="0" w:color="auto"/>
            </w:tcBorders>
          </w:tcPr>
          <w:p w14:paraId="37B26CCD"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BAIRRO</w:t>
            </w:r>
          </w:p>
        </w:tc>
      </w:tr>
      <w:tr w:rsidR="0074641B" w:rsidRPr="00153B53" w14:paraId="4632EA05" w14:textId="77777777" w:rsidTr="00B9764E">
        <w:trPr>
          <w:cantSplit/>
        </w:trPr>
        <w:tc>
          <w:tcPr>
            <w:tcW w:w="6655" w:type="dxa"/>
            <w:gridSpan w:val="3"/>
            <w:tcBorders>
              <w:left w:val="single" w:sz="6" w:space="0" w:color="auto"/>
              <w:bottom w:val="single" w:sz="4" w:space="0" w:color="auto"/>
              <w:right w:val="single" w:sz="6" w:space="0" w:color="auto"/>
            </w:tcBorders>
          </w:tcPr>
          <w:p w14:paraId="7AA24246" w14:textId="42439938" w:rsidR="0074641B" w:rsidRPr="00153B53" w:rsidRDefault="00C02159" w:rsidP="00F15323">
            <w:pPr>
              <w:spacing w:after="0" w:line="320" w:lineRule="exact"/>
              <w:ind w:right="-6"/>
              <w:jc w:val="center"/>
              <w:rPr>
                <w:rFonts w:ascii="Verdana" w:hAnsi="Verdana"/>
                <w:sz w:val="18"/>
                <w:szCs w:val="18"/>
              </w:rPr>
            </w:pPr>
            <w:r w:rsidRPr="00153B53">
              <w:rPr>
                <w:rFonts w:ascii="Verdana" w:hAnsi="Verdana"/>
                <w:sz w:val="18"/>
                <w:szCs w:val="18"/>
              </w:rPr>
              <w:t>Alameda Santos, nº 700, 5º andar</w:t>
            </w:r>
          </w:p>
        </w:tc>
        <w:tc>
          <w:tcPr>
            <w:tcW w:w="284" w:type="dxa"/>
          </w:tcPr>
          <w:p w14:paraId="3DD5759C" w14:textId="77777777" w:rsidR="0074641B" w:rsidRPr="00153B53" w:rsidRDefault="0074641B" w:rsidP="00F15323">
            <w:pPr>
              <w:spacing w:after="0" w:line="320" w:lineRule="exact"/>
              <w:ind w:right="-6"/>
              <w:jc w:val="center"/>
              <w:rPr>
                <w:rFonts w:ascii="Verdana" w:hAnsi="Verdana"/>
                <w:sz w:val="18"/>
                <w:szCs w:val="18"/>
              </w:rPr>
            </w:pPr>
          </w:p>
        </w:tc>
        <w:tc>
          <w:tcPr>
            <w:tcW w:w="2125" w:type="dxa"/>
            <w:tcBorders>
              <w:left w:val="single" w:sz="6" w:space="0" w:color="auto"/>
              <w:bottom w:val="single" w:sz="4" w:space="0" w:color="auto"/>
              <w:right w:val="single" w:sz="6" w:space="0" w:color="auto"/>
            </w:tcBorders>
          </w:tcPr>
          <w:p w14:paraId="410DB704" w14:textId="0B40F998" w:rsidR="0074641B" w:rsidRPr="00153B53" w:rsidRDefault="00C02159" w:rsidP="00F15323">
            <w:pPr>
              <w:spacing w:after="0" w:line="320" w:lineRule="exact"/>
              <w:ind w:right="-6"/>
              <w:jc w:val="center"/>
              <w:rPr>
                <w:rFonts w:ascii="Verdana" w:hAnsi="Verdana"/>
                <w:sz w:val="18"/>
                <w:szCs w:val="18"/>
              </w:rPr>
            </w:pPr>
            <w:r w:rsidRPr="00153B53">
              <w:rPr>
                <w:rFonts w:ascii="Verdana" w:hAnsi="Verdana"/>
                <w:sz w:val="18"/>
                <w:szCs w:val="18"/>
              </w:rPr>
              <w:t>Jardim Paulista</w:t>
            </w:r>
          </w:p>
        </w:tc>
      </w:tr>
      <w:tr w:rsidR="0074641B" w:rsidRPr="00153B53" w14:paraId="6AD912E5" w14:textId="77777777" w:rsidTr="00B9764E">
        <w:trPr>
          <w:cantSplit/>
        </w:trPr>
        <w:tc>
          <w:tcPr>
            <w:tcW w:w="6655" w:type="dxa"/>
            <w:gridSpan w:val="3"/>
            <w:tcBorders>
              <w:top w:val="single" w:sz="4" w:space="0" w:color="auto"/>
            </w:tcBorders>
          </w:tcPr>
          <w:p w14:paraId="2A48AC4B" w14:textId="729167E4" w:rsidR="0074641B" w:rsidRPr="00153B53" w:rsidRDefault="0074641B" w:rsidP="00F15323">
            <w:pPr>
              <w:spacing w:after="0" w:line="320" w:lineRule="exact"/>
              <w:ind w:right="-6"/>
              <w:jc w:val="center"/>
              <w:rPr>
                <w:rFonts w:ascii="Verdana" w:hAnsi="Verdana"/>
                <w:sz w:val="18"/>
                <w:szCs w:val="18"/>
              </w:rPr>
            </w:pPr>
          </w:p>
        </w:tc>
        <w:tc>
          <w:tcPr>
            <w:tcW w:w="284" w:type="dxa"/>
            <w:tcBorders>
              <w:left w:val="nil"/>
            </w:tcBorders>
          </w:tcPr>
          <w:p w14:paraId="410670FE" w14:textId="77777777" w:rsidR="0074641B" w:rsidRPr="00153B53" w:rsidRDefault="0074641B" w:rsidP="00F15323">
            <w:pPr>
              <w:spacing w:after="0" w:line="320" w:lineRule="exact"/>
              <w:ind w:right="-6"/>
              <w:jc w:val="center"/>
              <w:rPr>
                <w:rFonts w:ascii="Verdana" w:hAnsi="Verdana"/>
                <w:sz w:val="18"/>
                <w:szCs w:val="18"/>
              </w:rPr>
            </w:pPr>
          </w:p>
        </w:tc>
        <w:tc>
          <w:tcPr>
            <w:tcW w:w="2125" w:type="dxa"/>
            <w:tcBorders>
              <w:top w:val="single" w:sz="4" w:space="0" w:color="auto"/>
              <w:left w:val="nil"/>
              <w:bottom w:val="single" w:sz="4" w:space="0" w:color="auto"/>
            </w:tcBorders>
          </w:tcPr>
          <w:p w14:paraId="2F299F82" w14:textId="77777777" w:rsidR="0074641B" w:rsidRPr="00153B53" w:rsidRDefault="0074641B" w:rsidP="00F15323">
            <w:pPr>
              <w:spacing w:after="0" w:line="320" w:lineRule="exact"/>
              <w:ind w:right="-6"/>
              <w:jc w:val="center"/>
              <w:rPr>
                <w:rFonts w:ascii="Verdana" w:hAnsi="Verdana"/>
                <w:sz w:val="18"/>
                <w:szCs w:val="18"/>
              </w:rPr>
            </w:pPr>
          </w:p>
        </w:tc>
      </w:tr>
      <w:tr w:rsidR="0074641B" w:rsidRPr="00153B53" w14:paraId="65723EC4" w14:textId="77777777" w:rsidTr="00B9764E">
        <w:trPr>
          <w:cantSplit/>
        </w:trPr>
        <w:tc>
          <w:tcPr>
            <w:tcW w:w="2408" w:type="dxa"/>
            <w:tcBorders>
              <w:top w:val="single" w:sz="4" w:space="0" w:color="auto"/>
              <w:left w:val="single" w:sz="6" w:space="0" w:color="auto"/>
              <w:right w:val="single" w:sz="6" w:space="0" w:color="auto"/>
            </w:tcBorders>
          </w:tcPr>
          <w:p w14:paraId="24B6BEC6"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CEP</w:t>
            </w:r>
          </w:p>
        </w:tc>
        <w:tc>
          <w:tcPr>
            <w:tcW w:w="415" w:type="dxa"/>
          </w:tcPr>
          <w:p w14:paraId="11C174D8" w14:textId="77777777" w:rsidR="0074641B" w:rsidRPr="00153B53" w:rsidRDefault="0074641B" w:rsidP="00F15323">
            <w:pPr>
              <w:spacing w:after="0" w:line="320" w:lineRule="exact"/>
              <w:ind w:right="-6"/>
              <w:jc w:val="center"/>
              <w:rPr>
                <w:rFonts w:ascii="Verdana" w:hAnsi="Verdana"/>
                <w:b/>
                <w:sz w:val="18"/>
                <w:szCs w:val="18"/>
              </w:rPr>
            </w:pPr>
          </w:p>
        </w:tc>
        <w:tc>
          <w:tcPr>
            <w:tcW w:w="3832" w:type="dxa"/>
            <w:tcBorders>
              <w:top w:val="single" w:sz="4" w:space="0" w:color="auto"/>
              <w:left w:val="single" w:sz="6" w:space="0" w:color="auto"/>
              <w:right w:val="single" w:sz="6" w:space="0" w:color="auto"/>
            </w:tcBorders>
          </w:tcPr>
          <w:p w14:paraId="45AC3DD0"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CIDADE</w:t>
            </w:r>
          </w:p>
        </w:tc>
        <w:tc>
          <w:tcPr>
            <w:tcW w:w="284" w:type="dxa"/>
          </w:tcPr>
          <w:p w14:paraId="7BCC2901" w14:textId="77777777" w:rsidR="0074641B" w:rsidRPr="00153B53" w:rsidRDefault="0074641B" w:rsidP="00F15323">
            <w:pPr>
              <w:spacing w:after="0" w:line="320" w:lineRule="exact"/>
              <w:ind w:right="-6"/>
              <w:jc w:val="center"/>
              <w:rPr>
                <w:rFonts w:ascii="Verdana" w:hAnsi="Verdana"/>
                <w:b/>
                <w:sz w:val="18"/>
                <w:szCs w:val="18"/>
              </w:rPr>
            </w:pPr>
          </w:p>
        </w:tc>
        <w:tc>
          <w:tcPr>
            <w:tcW w:w="2125" w:type="dxa"/>
            <w:tcBorders>
              <w:top w:val="single" w:sz="4" w:space="0" w:color="auto"/>
              <w:left w:val="single" w:sz="6" w:space="0" w:color="auto"/>
              <w:right w:val="single" w:sz="6" w:space="0" w:color="auto"/>
            </w:tcBorders>
          </w:tcPr>
          <w:p w14:paraId="624E0066" w14:textId="77777777" w:rsidR="0074641B" w:rsidRPr="00153B53" w:rsidRDefault="0074641B" w:rsidP="00F15323">
            <w:pPr>
              <w:spacing w:after="0" w:line="320" w:lineRule="exact"/>
              <w:ind w:right="-6"/>
              <w:jc w:val="center"/>
              <w:rPr>
                <w:rFonts w:ascii="Verdana" w:hAnsi="Verdana"/>
                <w:b/>
                <w:sz w:val="18"/>
                <w:szCs w:val="18"/>
                <w:lang w:val="pt-PT"/>
              </w:rPr>
            </w:pPr>
            <w:r w:rsidRPr="00153B53">
              <w:rPr>
                <w:rFonts w:ascii="Verdana" w:hAnsi="Verdana"/>
                <w:b/>
                <w:sz w:val="18"/>
                <w:szCs w:val="18"/>
                <w:lang w:val="pt-PT"/>
              </w:rPr>
              <w:t>U.F.</w:t>
            </w:r>
          </w:p>
        </w:tc>
      </w:tr>
      <w:tr w:rsidR="0074641B" w:rsidRPr="00153B53" w14:paraId="4CE6F170" w14:textId="77777777" w:rsidTr="00B9764E">
        <w:trPr>
          <w:cantSplit/>
        </w:trPr>
        <w:tc>
          <w:tcPr>
            <w:tcW w:w="2408" w:type="dxa"/>
            <w:tcBorders>
              <w:left w:val="single" w:sz="6" w:space="0" w:color="auto"/>
              <w:bottom w:val="single" w:sz="6" w:space="0" w:color="auto"/>
              <w:right w:val="single" w:sz="6" w:space="0" w:color="auto"/>
            </w:tcBorders>
          </w:tcPr>
          <w:p w14:paraId="6ADECCC0" w14:textId="42F6A84F" w:rsidR="0074641B" w:rsidRPr="00153B53" w:rsidRDefault="00C02159" w:rsidP="00F15323">
            <w:pPr>
              <w:spacing w:after="0" w:line="320" w:lineRule="exact"/>
              <w:ind w:right="-6"/>
              <w:jc w:val="center"/>
              <w:rPr>
                <w:rFonts w:ascii="Verdana" w:hAnsi="Verdana"/>
                <w:sz w:val="18"/>
                <w:szCs w:val="18"/>
                <w:lang w:val="pt-PT"/>
              </w:rPr>
            </w:pPr>
            <w:r w:rsidRPr="00153B53">
              <w:rPr>
                <w:rFonts w:ascii="Verdana" w:hAnsi="Verdana"/>
                <w:sz w:val="18"/>
                <w:szCs w:val="18"/>
              </w:rPr>
              <w:t>01418-002</w:t>
            </w:r>
          </w:p>
        </w:tc>
        <w:tc>
          <w:tcPr>
            <w:tcW w:w="415" w:type="dxa"/>
          </w:tcPr>
          <w:p w14:paraId="0061E301" w14:textId="77777777" w:rsidR="0074641B" w:rsidRPr="00153B53" w:rsidRDefault="0074641B" w:rsidP="00F15323">
            <w:pPr>
              <w:spacing w:after="0" w:line="320" w:lineRule="exact"/>
              <w:ind w:right="-6"/>
              <w:jc w:val="center"/>
              <w:rPr>
                <w:rFonts w:ascii="Verdana" w:hAnsi="Verdana"/>
                <w:sz w:val="18"/>
                <w:szCs w:val="18"/>
                <w:lang w:val="pt-PT"/>
              </w:rPr>
            </w:pPr>
          </w:p>
        </w:tc>
        <w:tc>
          <w:tcPr>
            <w:tcW w:w="3832" w:type="dxa"/>
            <w:tcBorders>
              <w:left w:val="single" w:sz="6" w:space="0" w:color="auto"/>
              <w:bottom w:val="single" w:sz="6" w:space="0" w:color="auto"/>
              <w:right w:val="single" w:sz="6" w:space="0" w:color="auto"/>
            </w:tcBorders>
          </w:tcPr>
          <w:p w14:paraId="464E5D94" w14:textId="503DDCA1" w:rsidR="0074641B" w:rsidRPr="00153B53" w:rsidRDefault="00A24C2F" w:rsidP="00F15323">
            <w:pPr>
              <w:spacing w:after="0" w:line="320" w:lineRule="exact"/>
              <w:ind w:right="-6"/>
              <w:jc w:val="center"/>
              <w:rPr>
                <w:rFonts w:ascii="Verdana" w:hAnsi="Verdana"/>
                <w:sz w:val="18"/>
                <w:szCs w:val="18"/>
                <w:lang w:val="pt-PT"/>
              </w:rPr>
            </w:pPr>
            <w:r w:rsidRPr="00153B53">
              <w:rPr>
                <w:rFonts w:ascii="Verdana" w:hAnsi="Verdana"/>
                <w:sz w:val="18"/>
                <w:szCs w:val="18"/>
              </w:rPr>
              <w:t>São Paulo</w:t>
            </w:r>
          </w:p>
        </w:tc>
        <w:tc>
          <w:tcPr>
            <w:tcW w:w="284" w:type="dxa"/>
          </w:tcPr>
          <w:p w14:paraId="4768C3CB" w14:textId="77777777" w:rsidR="0074641B" w:rsidRPr="00153B53" w:rsidRDefault="0074641B" w:rsidP="00F15323">
            <w:pPr>
              <w:spacing w:after="0" w:line="320" w:lineRule="exact"/>
              <w:ind w:right="-6"/>
              <w:jc w:val="center"/>
              <w:rPr>
                <w:rFonts w:ascii="Verdana" w:hAnsi="Verdana"/>
                <w:sz w:val="18"/>
                <w:szCs w:val="18"/>
                <w:lang w:val="pt-PT"/>
              </w:rPr>
            </w:pPr>
          </w:p>
        </w:tc>
        <w:tc>
          <w:tcPr>
            <w:tcW w:w="2125" w:type="dxa"/>
            <w:tcBorders>
              <w:left w:val="single" w:sz="6" w:space="0" w:color="auto"/>
              <w:bottom w:val="single" w:sz="6" w:space="0" w:color="auto"/>
              <w:right w:val="single" w:sz="6" w:space="0" w:color="auto"/>
            </w:tcBorders>
          </w:tcPr>
          <w:p w14:paraId="192C207C" w14:textId="7045EB58" w:rsidR="0074641B" w:rsidRPr="00153B53" w:rsidRDefault="00A24C2F" w:rsidP="00F15323">
            <w:pPr>
              <w:spacing w:after="0" w:line="320" w:lineRule="exact"/>
              <w:ind w:right="-6"/>
              <w:jc w:val="center"/>
              <w:rPr>
                <w:rFonts w:ascii="Verdana" w:hAnsi="Verdana"/>
                <w:sz w:val="18"/>
                <w:szCs w:val="18"/>
              </w:rPr>
            </w:pPr>
            <w:r w:rsidRPr="00153B53">
              <w:rPr>
                <w:rFonts w:ascii="Verdana" w:hAnsi="Verdana"/>
                <w:sz w:val="18"/>
                <w:szCs w:val="18"/>
              </w:rPr>
              <w:t>SP</w:t>
            </w:r>
          </w:p>
        </w:tc>
      </w:tr>
    </w:tbl>
    <w:p w14:paraId="52C93EF6" w14:textId="77777777" w:rsidR="0074641B" w:rsidRPr="00153B53" w:rsidRDefault="0074641B" w:rsidP="00F15323">
      <w:pPr>
        <w:tabs>
          <w:tab w:val="center" w:pos="2408"/>
          <w:tab w:val="right" w:pos="4816"/>
          <w:tab w:val="left" w:pos="7224"/>
          <w:tab w:val="left" w:pos="9632"/>
        </w:tabs>
        <w:spacing w:after="0" w:line="320" w:lineRule="exact"/>
        <w:ind w:right="-6"/>
        <w:rPr>
          <w:rFonts w:ascii="Verdana" w:hAnsi="Verdana"/>
          <w:sz w:val="18"/>
          <w:szCs w:val="18"/>
        </w:rPr>
      </w:pPr>
    </w:p>
    <w:tbl>
      <w:tblPr>
        <w:tblW w:w="9044" w:type="dxa"/>
        <w:tblLayout w:type="fixed"/>
        <w:tblCellMar>
          <w:left w:w="113" w:type="dxa"/>
          <w:right w:w="113" w:type="dxa"/>
        </w:tblCellMar>
        <w:tblLook w:val="0000" w:firstRow="0" w:lastRow="0" w:firstColumn="0" w:lastColumn="0" w:noHBand="0" w:noVBand="0"/>
      </w:tblPr>
      <w:tblGrid>
        <w:gridCol w:w="9044"/>
      </w:tblGrid>
      <w:tr w:rsidR="0074641B" w:rsidRPr="00153B53" w14:paraId="3343BE59" w14:textId="77777777" w:rsidTr="006E5896">
        <w:trPr>
          <w:cantSplit/>
        </w:trPr>
        <w:tc>
          <w:tcPr>
            <w:tcW w:w="9044" w:type="dxa"/>
            <w:tcBorders>
              <w:top w:val="single" w:sz="6" w:space="0" w:color="auto"/>
              <w:left w:val="single" w:sz="6" w:space="0" w:color="auto"/>
              <w:right w:val="single" w:sz="6" w:space="0" w:color="auto"/>
            </w:tcBorders>
          </w:tcPr>
          <w:p w14:paraId="0D814514" w14:textId="77777777" w:rsidR="0074641B" w:rsidRPr="00153B53" w:rsidRDefault="0074641B" w:rsidP="00F15323">
            <w:pPr>
              <w:spacing w:after="0" w:line="320" w:lineRule="exact"/>
              <w:outlineLvl w:val="0"/>
              <w:rPr>
                <w:rFonts w:ascii="Verdana" w:hAnsi="Verdana"/>
                <w:sz w:val="18"/>
                <w:szCs w:val="18"/>
              </w:rPr>
            </w:pPr>
            <w:r w:rsidRPr="00153B53">
              <w:rPr>
                <w:rFonts w:ascii="Verdana" w:hAnsi="Verdana"/>
                <w:b/>
                <w:sz w:val="18"/>
                <w:szCs w:val="18"/>
                <w:u w:val="single"/>
              </w:rPr>
              <w:t xml:space="preserve">CARACTERÍSTICAS </w:t>
            </w:r>
          </w:p>
        </w:tc>
      </w:tr>
      <w:tr w:rsidR="0074641B" w:rsidRPr="00153B53" w14:paraId="5A80BAED" w14:textId="77777777" w:rsidTr="00DB05A5">
        <w:trPr>
          <w:cantSplit/>
        </w:trPr>
        <w:tc>
          <w:tcPr>
            <w:tcW w:w="9044" w:type="dxa"/>
            <w:tcBorders>
              <w:left w:val="single" w:sz="6" w:space="0" w:color="auto"/>
              <w:bottom w:val="single" w:sz="6" w:space="0" w:color="auto"/>
              <w:right w:val="single" w:sz="6" w:space="0" w:color="auto"/>
            </w:tcBorders>
          </w:tcPr>
          <w:p w14:paraId="48EA2B02" w14:textId="00116021" w:rsidR="0074641B" w:rsidRPr="00153B53" w:rsidRDefault="000B418F" w:rsidP="00F15323">
            <w:pPr>
              <w:spacing w:after="0" w:line="320" w:lineRule="exact"/>
              <w:rPr>
                <w:rFonts w:ascii="Verdana" w:hAnsi="Verdana"/>
                <w:sz w:val="18"/>
                <w:szCs w:val="18"/>
              </w:rPr>
            </w:pPr>
            <w:r w:rsidRPr="00153B53">
              <w:rPr>
                <w:rFonts w:ascii="Verdana" w:hAnsi="Verdana"/>
                <w:sz w:val="18"/>
                <w:szCs w:val="18"/>
              </w:rPr>
              <w:t xml:space="preserve">Emissão de </w:t>
            </w:r>
            <w:r w:rsidR="004B22AA">
              <w:rPr>
                <w:rFonts w:ascii="Verdana" w:hAnsi="Verdana"/>
                <w:sz w:val="18"/>
                <w:szCs w:val="18"/>
              </w:rPr>
              <w:t>130</w:t>
            </w:r>
            <w:r w:rsidR="005D6F33">
              <w:rPr>
                <w:rFonts w:ascii="Verdana" w:hAnsi="Verdana"/>
                <w:sz w:val="18"/>
                <w:szCs w:val="18"/>
              </w:rPr>
              <w:t>.000 (</w:t>
            </w:r>
            <w:r w:rsidR="004B22AA">
              <w:rPr>
                <w:rFonts w:ascii="Verdana" w:hAnsi="Verdana"/>
                <w:spacing w:val="-4"/>
                <w:sz w:val="18"/>
                <w:szCs w:val="18"/>
              </w:rPr>
              <w:t>cento e trinta</w:t>
            </w:r>
            <w:r w:rsidR="005D6F33">
              <w:rPr>
                <w:rFonts w:ascii="Verdana" w:hAnsi="Verdana"/>
                <w:sz w:val="18"/>
                <w:szCs w:val="18"/>
              </w:rPr>
              <w:t xml:space="preserve"> milhões)</w:t>
            </w:r>
            <w:r w:rsidRPr="00153B53">
              <w:rPr>
                <w:rFonts w:ascii="Verdana" w:hAnsi="Verdana"/>
                <w:sz w:val="18"/>
                <w:szCs w:val="18"/>
              </w:rPr>
              <w:t xml:space="preserve"> debêntures simples, </w:t>
            </w:r>
            <w:bookmarkStart w:id="236" w:name="_Hlk89851850"/>
            <w:r w:rsidRPr="00153B53">
              <w:rPr>
                <w:rFonts w:ascii="Verdana" w:hAnsi="Verdana"/>
                <w:sz w:val="18"/>
                <w:szCs w:val="18"/>
              </w:rPr>
              <w:t>não conversíveis em ações, em série única, da espécie com garantia real, para colocação privada</w:t>
            </w:r>
            <w:bookmarkEnd w:id="236"/>
            <w:r w:rsidRPr="00153B53">
              <w:rPr>
                <w:rFonts w:ascii="Verdana" w:hAnsi="Verdana"/>
                <w:sz w:val="18"/>
                <w:szCs w:val="18"/>
              </w:rPr>
              <w:t xml:space="preserve">, da </w:t>
            </w:r>
            <w:r w:rsidR="00D85780" w:rsidRPr="00153B53">
              <w:rPr>
                <w:rFonts w:ascii="Verdana" w:hAnsi="Verdana"/>
                <w:sz w:val="18"/>
                <w:szCs w:val="18"/>
              </w:rPr>
              <w:t>Mitre Realty Empreendimentos e Participações S.A.</w:t>
            </w:r>
            <w:r w:rsidRPr="00153B53">
              <w:rPr>
                <w:rFonts w:ascii="Verdana" w:hAnsi="Verdana"/>
                <w:sz w:val="18"/>
                <w:szCs w:val="18"/>
              </w:rPr>
              <w:t xml:space="preserve"> (“</w:t>
            </w:r>
            <w:r w:rsidRPr="00153B53">
              <w:rPr>
                <w:rFonts w:ascii="Verdana" w:hAnsi="Verdana"/>
                <w:sz w:val="18"/>
                <w:szCs w:val="18"/>
                <w:u w:val="single"/>
              </w:rPr>
              <w:t>Debêntures</w:t>
            </w:r>
            <w:r w:rsidRPr="00153B53">
              <w:rPr>
                <w:rFonts w:ascii="Verdana" w:hAnsi="Verdana"/>
                <w:sz w:val="18"/>
                <w:szCs w:val="18"/>
              </w:rPr>
              <w:t>”, “</w:t>
            </w:r>
            <w:r w:rsidRPr="00153B53">
              <w:rPr>
                <w:rFonts w:ascii="Verdana" w:hAnsi="Verdana"/>
                <w:sz w:val="18"/>
                <w:szCs w:val="18"/>
                <w:u w:val="single"/>
              </w:rPr>
              <w:t>Emissão</w:t>
            </w:r>
            <w:r w:rsidRPr="00153B53">
              <w:rPr>
                <w:rFonts w:ascii="Verdana" w:hAnsi="Verdana"/>
                <w:sz w:val="18"/>
                <w:szCs w:val="18"/>
              </w:rPr>
              <w:t>” e “</w:t>
            </w:r>
            <w:r w:rsidRPr="00153B53">
              <w:rPr>
                <w:rFonts w:ascii="Verdana" w:hAnsi="Verdana"/>
                <w:sz w:val="18"/>
                <w:szCs w:val="18"/>
                <w:u w:val="single"/>
              </w:rPr>
              <w:t>Companhia</w:t>
            </w:r>
            <w:r w:rsidRPr="00153B53">
              <w:rPr>
                <w:rFonts w:ascii="Verdana" w:hAnsi="Verdana"/>
                <w:sz w:val="18"/>
                <w:szCs w:val="18"/>
              </w:rPr>
              <w:t>”, respectivamente), cujas características estão definidas no “</w:t>
            </w:r>
            <w:r w:rsidRPr="00153B53">
              <w:rPr>
                <w:rFonts w:ascii="Verdana" w:hAnsi="Verdana"/>
                <w:i/>
                <w:sz w:val="18"/>
                <w:szCs w:val="18"/>
              </w:rPr>
              <w:t xml:space="preserve">Instrumento Particular de Escritura da </w:t>
            </w:r>
            <w:r w:rsidR="0055053E" w:rsidRPr="00153B53">
              <w:rPr>
                <w:rFonts w:ascii="Verdana" w:hAnsi="Verdana"/>
                <w:i/>
                <w:sz w:val="18"/>
                <w:szCs w:val="18"/>
              </w:rPr>
              <w:t>1</w:t>
            </w:r>
            <w:r w:rsidRPr="00153B53">
              <w:rPr>
                <w:rFonts w:ascii="Verdana" w:hAnsi="Verdana"/>
                <w:i/>
                <w:sz w:val="18"/>
                <w:szCs w:val="18"/>
              </w:rPr>
              <w:t>ª (</w:t>
            </w:r>
            <w:r w:rsidR="0055053E" w:rsidRPr="00153B53">
              <w:rPr>
                <w:rFonts w:ascii="Verdana" w:hAnsi="Verdana"/>
                <w:i/>
                <w:sz w:val="18"/>
                <w:szCs w:val="18"/>
              </w:rPr>
              <w:t>primeira</w:t>
            </w:r>
            <w:r w:rsidRPr="00153B53">
              <w:rPr>
                <w:rFonts w:ascii="Verdana" w:hAnsi="Verdana"/>
                <w:i/>
                <w:sz w:val="18"/>
                <w:szCs w:val="18"/>
              </w:rPr>
              <w:t xml:space="preserve">) Emissão de Debêntures Simples, Não Conversíveis em Ações, em Série Única, da Espécie com Garantia Real, para Colocação Privada, da </w:t>
            </w:r>
            <w:r w:rsidR="00D85780" w:rsidRPr="00153B53">
              <w:rPr>
                <w:rFonts w:ascii="Verdana" w:hAnsi="Verdana"/>
                <w:i/>
                <w:sz w:val="18"/>
                <w:szCs w:val="18"/>
              </w:rPr>
              <w:t>Mitre Realty Empreendimentos e Participações S.A.</w:t>
            </w:r>
            <w:r w:rsidRPr="00153B53">
              <w:rPr>
                <w:rFonts w:ascii="Verdana" w:hAnsi="Verdana"/>
                <w:sz w:val="18"/>
                <w:szCs w:val="18"/>
              </w:rPr>
              <w:t xml:space="preserve">”, </w:t>
            </w:r>
            <w:r w:rsidR="000B73EB" w:rsidRPr="00153B53">
              <w:rPr>
                <w:rFonts w:ascii="Verdana" w:hAnsi="Verdana"/>
                <w:sz w:val="18"/>
                <w:szCs w:val="18"/>
              </w:rPr>
              <w:t xml:space="preserve">celebrado em </w:t>
            </w:r>
            <w:r w:rsidR="004028EF">
              <w:rPr>
                <w:rFonts w:ascii="Verdana" w:hAnsi="Verdana"/>
                <w:sz w:val="18"/>
                <w:szCs w:val="18"/>
              </w:rPr>
              <w:t xml:space="preserve">29 </w:t>
            </w:r>
            <w:r w:rsidR="00513BF1">
              <w:rPr>
                <w:rFonts w:ascii="Verdana" w:hAnsi="Verdana"/>
                <w:sz w:val="18"/>
                <w:szCs w:val="18"/>
              </w:rPr>
              <w:t>de março de 2022</w:t>
            </w:r>
            <w:r w:rsidRPr="00153B53">
              <w:rPr>
                <w:rFonts w:ascii="Verdana" w:hAnsi="Verdana"/>
                <w:sz w:val="18"/>
                <w:szCs w:val="18"/>
              </w:rPr>
              <w:t xml:space="preserve"> </w:t>
            </w:r>
            <w:r w:rsidR="000B73EB" w:rsidRPr="00153B53">
              <w:rPr>
                <w:rFonts w:ascii="Verdana" w:hAnsi="Verdana"/>
                <w:sz w:val="18"/>
                <w:szCs w:val="18"/>
              </w:rPr>
              <w:t>entre a Companhia</w:t>
            </w:r>
            <w:r w:rsidR="0005678A" w:rsidRPr="00153B53">
              <w:rPr>
                <w:rFonts w:ascii="Verdana" w:hAnsi="Verdana"/>
                <w:sz w:val="18"/>
                <w:szCs w:val="18"/>
              </w:rPr>
              <w:t xml:space="preserve"> e </w:t>
            </w:r>
            <w:r w:rsidR="003144EE" w:rsidRPr="00153B53">
              <w:rPr>
                <w:rFonts w:ascii="Verdana" w:hAnsi="Verdana"/>
                <w:sz w:val="18"/>
                <w:szCs w:val="18"/>
              </w:rPr>
              <w:t xml:space="preserve">a </w:t>
            </w:r>
            <w:r w:rsidR="0005678A" w:rsidRPr="00153B53">
              <w:rPr>
                <w:rFonts w:ascii="Verdana" w:hAnsi="Verdana"/>
                <w:sz w:val="18"/>
                <w:szCs w:val="18"/>
              </w:rPr>
              <w:t>Virgo Companhia de Securitização</w:t>
            </w:r>
            <w:r w:rsidR="003144EE" w:rsidRPr="00153B53">
              <w:rPr>
                <w:rFonts w:ascii="Verdana" w:hAnsi="Verdana"/>
                <w:sz w:val="18"/>
                <w:szCs w:val="18"/>
              </w:rPr>
              <w:t xml:space="preserve"> </w:t>
            </w:r>
            <w:r w:rsidRPr="00153B53">
              <w:rPr>
                <w:rFonts w:ascii="Verdana" w:hAnsi="Verdana"/>
                <w:sz w:val="18"/>
                <w:szCs w:val="18"/>
              </w:rPr>
              <w:t>(“</w:t>
            </w:r>
            <w:r w:rsidRPr="00153B53">
              <w:rPr>
                <w:rFonts w:ascii="Verdana" w:hAnsi="Verdana"/>
                <w:sz w:val="18"/>
                <w:szCs w:val="18"/>
                <w:u w:val="single"/>
              </w:rPr>
              <w:t>Escritura de Emissão</w:t>
            </w:r>
            <w:r w:rsidRPr="00153B53">
              <w:rPr>
                <w:rFonts w:ascii="Verdana" w:hAnsi="Verdana"/>
                <w:sz w:val="18"/>
                <w:szCs w:val="18"/>
              </w:rPr>
              <w:t xml:space="preserve">”). A Emissão das Debêntures foi aprovada na reunião do conselho de administração da Companhia realizada em </w:t>
            </w:r>
            <w:r w:rsidR="004028EF">
              <w:rPr>
                <w:rFonts w:ascii="Verdana" w:hAnsi="Verdana"/>
                <w:sz w:val="18"/>
                <w:szCs w:val="18"/>
              </w:rPr>
              <w:t xml:space="preserve">29 </w:t>
            </w:r>
            <w:r w:rsidR="00513BF1">
              <w:rPr>
                <w:rFonts w:ascii="Verdana" w:hAnsi="Verdana"/>
                <w:sz w:val="18"/>
                <w:szCs w:val="18"/>
              </w:rPr>
              <w:t>de março de 2022</w:t>
            </w:r>
            <w:r w:rsidRPr="00153B53">
              <w:rPr>
                <w:rFonts w:ascii="Verdana" w:hAnsi="Verdana"/>
                <w:sz w:val="18"/>
                <w:szCs w:val="18"/>
              </w:rPr>
              <w:t xml:space="preserve"> (“</w:t>
            </w:r>
            <w:r w:rsidRPr="00153B53">
              <w:rPr>
                <w:rFonts w:ascii="Verdana" w:hAnsi="Verdana"/>
                <w:sz w:val="18"/>
                <w:szCs w:val="18"/>
                <w:u w:val="single"/>
              </w:rPr>
              <w:t>RCA da Companhia</w:t>
            </w:r>
            <w:r w:rsidRPr="00153B53">
              <w:rPr>
                <w:rFonts w:ascii="Verdana" w:hAnsi="Verdana"/>
                <w:sz w:val="18"/>
                <w:szCs w:val="18"/>
              </w:rPr>
              <w:t xml:space="preserve">”), cuja ata será arquivada perante a Junta Comercial do Estado de São Paulo e publicadas </w:t>
            </w:r>
            <w:r w:rsidRPr="00CF6641">
              <w:rPr>
                <w:rFonts w:ascii="Verdana" w:hAnsi="Verdana"/>
                <w:sz w:val="18"/>
                <w:szCs w:val="18"/>
              </w:rPr>
              <w:t xml:space="preserve">no </w:t>
            </w:r>
            <w:r w:rsidR="0055053E" w:rsidRPr="00401B3A">
              <w:rPr>
                <w:rFonts w:ascii="Verdana" w:hAnsi="Verdana"/>
                <w:sz w:val="18"/>
                <w:szCs w:val="18"/>
              </w:rPr>
              <w:t>Diário Oficial do Estado de São Paulo</w:t>
            </w:r>
            <w:r w:rsidR="0055053E" w:rsidRPr="00401B3A" w:rsidDel="009F1BC2">
              <w:rPr>
                <w:rFonts w:ascii="Verdana" w:hAnsi="Verdana"/>
                <w:sz w:val="18"/>
                <w:szCs w:val="18"/>
              </w:rPr>
              <w:t xml:space="preserve"> </w:t>
            </w:r>
            <w:r w:rsidRPr="00401B3A">
              <w:rPr>
                <w:rFonts w:ascii="Verdana" w:hAnsi="Verdana"/>
                <w:sz w:val="18"/>
                <w:szCs w:val="18"/>
              </w:rPr>
              <w:t xml:space="preserve">e no jornal </w:t>
            </w:r>
            <w:r w:rsidR="00CF6641" w:rsidRPr="00CF6641">
              <w:rPr>
                <w:rFonts w:ascii="Verdana" w:hAnsi="Verdana"/>
                <w:sz w:val="18"/>
                <w:szCs w:val="18"/>
              </w:rPr>
              <w:t>“O Dia SP</w:t>
            </w:r>
            <w:r w:rsidR="00CF6641">
              <w:rPr>
                <w:rFonts w:ascii="Verdana" w:hAnsi="Verdana"/>
                <w:sz w:val="18"/>
                <w:szCs w:val="18"/>
              </w:rPr>
              <w:t>”</w:t>
            </w:r>
            <w:r w:rsidRPr="00153B53">
              <w:rPr>
                <w:rFonts w:ascii="Verdana" w:hAnsi="Verdana"/>
                <w:sz w:val="18"/>
                <w:szCs w:val="18"/>
              </w:rPr>
              <w:t xml:space="preserve">, nos termos do artigo 62, inciso I, e 289 da </w:t>
            </w:r>
            <w:r w:rsidR="007912C0" w:rsidRPr="00153B53">
              <w:rPr>
                <w:rFonts w:ascii="Verdana" w:hAnsi="Verdana"/>
                <w:sz w:val="18"/>
                <w:szCs w:val="18"/>
              </w:rPr>
              <w:t>Lei das Sociedades por Ações</w:t>
            </w:r>
            <w:r w:rsidR="0074641B" w:rsidRPr="00153B53">
              <w:rPr>
                <w:rFonts w:ascii="Verdana" w:hAnsi="Verdana"/>
                <w:sz w:val="18"/>
                <w:szCs w:val="18"/>
              </w:rPr>
              <w:t xml:space="preserve">. </w:t>
            </w:r>
          </w:p>
        </w:tc>
      </w:tr>
    </w:tbl>
    <w:p w14:paraId="5CBF9E26" w14:textId="77777777" w:rsidR="003144EE" w:rsidRPr="00153B53" w:rsidRDefault="003144EE" w:rsidP="00F15323">
      <w:pPr>
        <w:spacing w:after="0" w:line="320" w:lineRule="exact"/>
        <w:ind w:left="720"/>
        <w:outlineLvl w:val="0"/>
        <w:rPr>
          <w:rFonts w:ascii="Verdana" w:hAnsi="Verdana"/>
          <w:b/>
          <w:sz w:val="18"/>
          <w:szCs w:val="18"/>
          <w:u w:val="single"/>
        </w:rPr>
      </w:pPr>
    </w:p>
    <w:p w14:paraId="07EBFC40" w14:textId="744A2D7A" w:rsidR="0074641B" w:rsidRPr="00153B53" w:rsidRDefault="0074641B" w:rsidP="00F15323">
      <w:pPr>
        <w:spacing w:after="0" w:line="320" w:lineRule="exact"/>
        <w:ind w:left="720"/>
        <w:outlineLvl w:val="0"/>
        <w:rPr>
          <w:rFonts w:ascii="Verdana" w:hAnsi="Verdana"/>
          <w:b/>
          <w:sz w:val="18"/>
          <w:szCs w:val="18"/>
          <w:u w:val="single"/>
        </w:rPr>
      </w:pPr>
      <w:r w:rsidRPr="00153B53">
        <w:rPr>
          <w:rFonts w:ascii="Verdana" w:hAnsi="Verdana"/>
          <w:b/>
          <w:sz w:val="18"/>
          <w:szCs w:val="18"/>
          <w:u w:val="single"/>
        </w:rPr>
        <w:t>DEBÊNTURES SUBSCRITAS</w:t>
      </w:r>
    </w:p>
    <w:p w14:paraId="0338E2A5" w14:textId="77777777" w:rsidR="0074641B" w:rsidRPr="00153B53" w:rsidRDefault="0074641B" w:rsidP="00F15323">
      <w:pPr>
        <w:spacing w:after="0" w:line="320" w:lineRule="exact"/>
        <w:ind w:left="720"/>
        <w:outlineLvl w:val="0"/>
        <w:rPr>
          <w:rFonts w:ascii="Verdana" w:hAnsi="Verdana"/>
          <w:b/>
          <w:sz w:val="18"/>
          <w:szCs w:val="18"/>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74641B" w:rsidRPr="00153B53" w14:paraId="57E0A737" w14:textId="77777777" w:rsidTr="003A4A25">
        <w:trPr>
          <w:cantSplit/>
        </w:trPr>
        <w:tc>
          <w:tcPr>
            <w:tcW w:w="2523" w:type="dxa"/>
            <w:tcBorders>
              <w:top w:val="single" w:sz="6" w:space="0" w:color="auto"/>
              <w:left w:val="single" w:sz="6" w:space="0" w:color="auto"/>
              <w:right w:val="single" w:sz="6" w:space="0" w:color="auto"/>
            </w:tcBorders>
          </w:tcPr>
          <w:p w14:paraId="385B7AAE" w14:textId="77777777" w:rsidR="0074641B" w:rsidRPr="00153B53" w:rsidRDefault="0074641B" w:rsidP="00F15323">
            <w:pPr>
              <w:spacing w:after="0" w:line="320" w:lineRule="exact"/>
              <w:ind w:right="-6"/>
              <w:jc w:val="center"/>
              <w:rPr>
                <w:rFonts w:ascii="Verdana" w:hAnsi="Verdana"/>
                <w:sz w:val="18"/>
                <w:szCs w:val="18"/>
              </w:rPr>
            </w:pPr>
            <w:r w:rsidRPr="00153B53">
              <w:rPr>
                <w:rFonts w:ascii="Verdana" w:hAnsi="Verdana"/>
                <w:b/>
                <w:sz w:val="18"/>
                <w:szCs w:val="18"/>
              </w:rPr>
              <w:t>QTDE. SUBSCRITA</w:t>
            </w:r>
          </w:p>
        </w:tc>
        <w:tc>
          <w:tcPr>
            <w:tcW w:w="425" w:type="dxa"/>
          </w:tcPr>
          <w:p w14:paraId="287E3B88" w14:textId="77777777" w:rsidR="0074641B" w:rsidRPr="00153B53" w:rsidRDefault="0074641B" w:rsidP="00F15323">
            <w:pPr>
              <w:spacing w:after="0" w:line="320" w:lineRule="exact"/>
              <w:ind w:right="-6"/>
              <w:jc w:val="center"/>
              <w:rPr>
                <w:rFonts w:ascii="Verdana" w:hAnsi="Verdana"/>
                <w:b/>
                <w:sz w:val="18"/>
                <w:szCs w:val="18"/>
              </w:rPr>
            </w:pPr>
          </w:p>
        </w:tc>
        <w:tc>
          <w:tcPr>
            <w:tcW w:w="3402" w:type="dxa"/>
            <w:tcBorders>
              <w:top w:val="single" w:sz="6" w:space="0" w:color="auto"/>
              <w:left w:val="single" w:sz="6" w:space="0" w:color="auto"/>
              <w:right w:val="single" w:sz="6" w:space="0" w:color="auto"/>
            </w:tcBorders>
          </w:tcPr>
          <w:p w14:paraId="0DBEA47B"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VALOR NOMINAL UNITÁRIO (R$)</w:t>
            </w:r>
          </w:p>
        </w:tc>
        <w:tc>
          <w:tcPr>
            <w:tcW w:w="426" w:type="dxa"/>
            <w:vMerge w:val="restart"/>
            <w:tcBorders>
              <w:right w:val="single" w:sz="4" w:space="0" w:color="auto"/>
            </w:tcBorders>
          </w:tcPr>
          <w:p w14:paraId="65B8AE84" w14:textId="77777777" w:rsidR="0074641B" w:rsidRPr="00153B53" w:rsidRDefault="0074641B" w:rsidP="00F15323">
            <w:pPr>
              <w:spacing w:after="0" w:line="320" w:lineRule="exact"/>
              <w:rPr>
                <w:rFonts w:ascii="Verdana" w:hAnsi="Verdana"/>
                <w:b/>
                <w:sz w:val="18"/>
                <w:szCs w:val="18"/>
              </w:rPr>
            </w:pPr>
          </w:p>
        </w:tc>
        <w:tc>
          <w:tcPr>
            <w:tcW w:w="2268" w:type="dxa"/>
            <w:tcBorders>
              <w:top w:val="single" w:sz="4" w:space="0" w:color="auto"/>
              <w:left w:val="single" w:sz="4" w:space="0" w:color="auto"/>
              <w:right w:val="single" w:sz="4" w:space="0" w:color="auto"/>
            </w:tcBorders>
          </w:tcPr>
          <w:p w14:paraId="790BE1C1" w14:textId="77777777" w:rsidR="0074641B" w:rsidRPr="00153B53" w:rsidRDefault="0074641B" w:rsidP="00F15323">
            <w:pPr>
              <w:spacing w:after="0" w:line="320" w:lineRule="exact"/>
              <w:jc w:val="center"/>
              <w:rPr>
                <w:rFonts w:ascii="Verdana" w:hAnsi="Verdana"/>
                <w:b/>
                <w:sz w:val="18"/>
                <w:szCs w:val="18"/>
              </w:rPr>
            </w:pPr>
            <w:r w:rsidRPr="00153B53">
              <w:rPr>
                <w:rFonts w:ascii="Verdana" w:hAnsi="Verdana"/>
                <w:b/>
                <w:sz w:val="18"/>
                <w:szCs w:val="18"/>
              </w:rPr>
              <w:t>VALOR TOTAL SUBSCRITO (R$)</w:t>
            </w:r>
          </w:p>
        </w:tc>
      </w:tr>
      <w:tr w:rsidR="0074641B" w:rsidRPr="00153B53" w14:paraId="1F8B9FD1" w14:textId="77777777" w:rsidTr="003A4A25">
        <w:trPr>
          <w:cantSplit/>
        </w:trPr>
        <w:tc>
          <w:tcPr>
            <w:tcW w:w="2523" w:type="dxa"/>
            <w:tcBorders>
              <w:left w:val="single" w:sz="6" w:space="0" w:color="auto"/>
              <w:bottom w:val="single" w:sz="6" w:space="0" w:color="auto"/>
              <w:right w:val="single" w:sz="6" w:space="0" w:color="auto"/>
            </w:tcBorders>
            <w:shd w:val="clear" w:color="auto" w:fill="FFFFFF" w:themeFill="background1"/>
          </w:tcPr>
          <w:p w14:paraId="607BDDCB" w14:textId="41582A44" w:rsidR="0074641B" w:rsidRPr="00153B53" w:rsidRDefault="004B22AA" w:rsidP="00F15323">
            <w:pPr>
              <w:spacing w:after="0" w:line="320" w:lineRule="exact"/>
              <w:ind w:right="-6"/>
              <w:jc w:val="center"/>
              <w:rPr>
                <w:rFonts w:ascii="Verdana" w:hAnsi="Verdana"/>
                <w:sz w:val="18"/>
                <w:szCs w:val="18"/>
              </w:rPr>
            </w:pPr>
            <w:r>
              <w:rPr>
                <w:rFonts w:ascii="Verdana" w:hAnsi="Verdana"/>
                <w:sz w:val="18"/>
                <w:szCs w:val="18"/>
              </w:rPr>
              <w:lastRenderedPageBreak/>
              <w:t>130</w:t>
            </w:r>
            <w:r w:rsidR="005D6F33">
              <w:rPr>
                <w:rFonts w:ascii="Verdana" w:hAnsi="Verdana"/>
                <w:sz w:val="18"/>
                <w:szCs w:val="18"/>
              </w:rPr>
              <w:t>.000</w:t>
            </w:r>
          </w:p>
        </w:tc>
        <w:tc>
          <w:tcPr>
            <w:tcW w:w="425" w:type="dxa"/>
            <w:shd w:val="clear" w:color="auto" w:fill="FFFFFF" w:themeFill="background1"/>
          </w:tcPr>
          <w:p w14:paraId="0AF89568" w14:textId="77777777" w:rsidR="0074641B" w:rsidRPr="00153B53" w:rsidRDefault="0074641B" w:rsidP="00F15323">
            <w:pPr>
              <w:spacing w:after="0" w:line="320" w:lineRule="exact"/>
              <w:ind w:right="-6"/>
              <w:jc w:val="center"/>
              <w:rPr>
                <w:rFonts w:ascii="Verdana" w:hAnsi="Verdana"/>
                <w:b/>
                <w:sz w:val="18"/>
                <w:szCs w:val="18"/>
              </w:rPr>
            </w:pPr>
          </w:p>
        </w:tc>
        <w:tc>
          <w:tcPr>
            <w:tcW w:w="3402" w:type="dxa"/>
            <w:tcBorders>
              <w:left w:val="single" w:sz="6" w:space="0" w:color="auto"/>
              <w:bottom w:val="single" w:sz="6" w:space="0" w:color="auto"/>
              <w:right w:val="single" w:sz="6" w:space="0" w:color="auto"/>
            </w:tcBorders>
            <w:shd w:val="clear" w:color="auto" w:fill="FFFFFF" w:themeFill="background1"/>
          </w:tcPr>
          <w:p w14:paraId="7D887664" w14:textId="77777777" w:rsidR="0074641B" w:rsidRPr="00153B53" w:rsidRDefault="0074641B" w:rsidP="00F15323">
            <w:pPr>
              <w:spacing w:after="0" w:line="320" w:lineRule="exact"/>
              <w:ind w:right="-6"/>
              <w:jc w:val="center"/>
              <w:rPr>
                <w:rFonts w:ascii="Verdana" w:hAnsi="Verdana"/>
                <w:sz w:val="18"/>
                <w:szCs w:val="18"/>
              </w:rPr>
            </w:pPr>
            <w:r w:rsidRPr="00153B53">
              <w:rPr>
                <w:rFonts w:ascii="Verdana" w:hAnsi="Verdana"/>
                <w:sz w:val="18"/>
                <w:szCs w:val="18"/>
              </w:rPr>
              <w:t>1.000,00</w:t>
            </w:r>
          </w:p>
        </w:tc>
        <w:tc>
          <w:tcPr>
            <w:tcW w:w="426" w:type="dxa"/>
            <w:vMerge/>
            <w:tcBorders>
              <w:right w:val="single" w:sz="4" w:space="0" w:color="auto"/>
            </w:tcBorders>
            <w:shd w:val="clear" w:color="auto" w:fill="FFFFFF" w:themeFill="background1"/>
          </w:tcPr>
          <w:p w14:paraId="7732E2B2" w14:textId="77777777" w:rsidR="0074641B" w:rsidRPr="00153B53" w:rsidRDefault="0074641B" w:rsidP="00F15323">
            <w:pPr>
              <w:spacing w:after="0" w:line="320" w:lineRule="exact"/>
              <w:rPr>
                <w:rFonts w:ascii="Verdana" w:hAnsi="Verdana"/>
                <w:b/>
                <w:sz w:val="18"/>
                <w:szCs w:val="18"/>
              </w:rPr>
            </w:pPr>
          </w:p>
        </w:tc>
        <w:tc>
          <w:tcPr>
            <w:tcW w:w="2268" w:type="dxa"/>
            <w:tcBorders>
              <w:left w:val="single" w:sz="4" w:space="0" w:color="auto"/>
              <w:bottom w:val="single" w:sz="6" w:space="0" w:color="auto"/>
              <w:right w:val="single" w:sz="4" w:space="0" w:color="auto"/>
            </w:tcBorders>
            <w:shd w:val="clear" w:color="auto" w:fill="FFFFFF" w:themeFill="background1"/>
          </w:tcPr>
          <w:p w14:paraId="762FB6FB" w14:textId="6E5A4C51" w:rsidR="0074641B" w:rsidRPr="00153B53" w:rsidRDefault="0074641B" w:rsidP="00F15323">
            <w:pPr>
              <w:spacing w:after="0" w:line="320" w:lineRule="exact"/>
              <w:jc w:val="center"/>
              <w:rPr>
                <w:rFonts w:ascii="Verdana" w:hAnsi="Verdana"/>
                <w:sz w:val="18"/>
                <w:szCs w:val="18"/>
              </w:rPr>
            </w:pPr>
            <w:r w:rsidRPr="00153B53">
              <w:rPr>
                <w:rFonts w:ascii="Verdana" w:hAnsi="Verdana"/>
                <w:sz w:val="18"/>
                <w:szCs w:val="18"/>
              </w:rPr>
              <w:t>R$</w:t>
            </w:r>
            <w:r w:rsidR="00973E66" w:rsidRPr="00153B53">
              <w:rPr>
                <w:rFonts w:ascii="Verdana" w:hAnsi="Verdana"/>
                <w:sz w:val="18"/>
                <w:szCs w:val="18"/>
              </w:rPr>
              <w:t xml:space="preserve"> </w:t>
            </w:r>
            <w:r w:rsidR="004B22AA">
              <w:rPr>
                <w:rFonts w:ascii="Verdana" w:hAnsi="Verdana"/>
                <w:sz w:val="18"/>
                <w:szCs w:val="18"/>
              </w:rPr>
              <w:t>130</w:t>
            </w:r>
            <w:r w:rsidR="005D6F33">
              <w:rPr>
                <w:rFonts w:ascii="Verdana" w:hAnsi="Verdana"/>
                <w:sz w:val="18"/>
                <w:szCs w:val="18"/>
              </w:rPr>
              <w:t>.000.000,00</w:t>
            </w:r>
          </w:p>
        </w:tc>
      </w:tr>
    </w:tbl>
    <w:p w14:paraId="14B682B7" w14:textId="77777777" w:rsidR="003A7DBA" w:rsidRPr="00153B53" w:rsidRDefault="003A7DBA" w:rsidP="00F15323">
      <w:pPr>
        <w:spacing w:after="0" w:line="320" w:lineRule="exact"/>
        <w:jc w:val="left"/>
        <w:rPr>
          <w:rFonts w:ascii="Verdana" w:hAnsi="Verdana"/>
          <w:sz w:val="18"/>
          <w:szCs w:val="18"/>
        </w:rPr>
      </w:pPr>
    </w:p>
    <w:p w14:paraId="65795BCE" w14:textId="77777777" w:rsidR="0074641B" w:rsidRPr="00153B53" w:rsidRDefault="0074641B" w:rsidP="00F15323">
      <w:pPr>
        <w:spacing w:after="0" w:line="320" w:lineRule="exact"/>
        <w:jc w:val="left"/>
        <w:rPr>
          <w:rFonts w:ascii="Verdana" w:hAnsi="Verdana"/>
          <w:b/>
          <w:sz w:val="18"/>
          <w:szCs w:val="18"/>
          <w:u w:val="single"/>
        </w:rPr>
      </w:pPr>
      <w:r w:rsidRPr="00153B53">
        <w:rPr>
          <w:rFonts w:ascii="Verdana" w:hAnsi="Verdana"/>
          <w:b/>
          <w:sz w:val="18"/>
          <w:szCs w:val="18"/>
          <w:u w:val="single"/>
        </w:rPr>
        <w:t>FORMA DE PAGAMENTO, SUBSCRIÇÃO E INTEGRALIZAÇÃO</w:t>
      </w:r>
    </w:p>
    <w:p w14:paraId="7BC3D802" w14:textId="77777777" w:rsidR="0074641B" w:rsidRPr="00153B53" w:rsidRDefault="0074641B" w:rsidP="00F15323">
      <w:pPr>
        <w:spacing w:after="0" w:line="320" w:lineRule="exact"/>
        <w:jc w:val="center"/>
        <w:rPr>
          <w:rFonts w:ascii="Verdana" w:hAnsi="Verdana"/>
          <w:sz w:val="18"/>
          <w:szCs w:val="18"/>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74641B" w:rsidRPr="00153B53" w14:paraId="03E9D5C6" w14:textId="77777777" w:rsidTr="003A4A25">
        <w:trPr>
          <w:cantSplit/>
          <w:trHeight w:val="1102"/>
        </w:trPr>
        <w:tc>
          <w:tcPr>
            <w:tcW w:w="8859" w:type="dxa"/>
            <w:tcBorders>
              <w:top w:val="single" w:sz="4" w:space="0" w:color="auto"/>
              <w:left w:val="single" w:sz="4" w:space="0" w:color="auto"/>
              <w:bottom w:val="nil"/>
              <w:right w:val="nil"/>
            </w:tcBorders>
            <w:vAlign w:val="center"/>
          </w:tcPr>
          <w:p w14:paraId="2342AD54" w14:textId="77777777" w:rsidR="0074641B" w:rsidRPr="00153B53" w:rsidRDefault="0074641B" w:rsidP="00F15323">
            <w:pPr>
              <w:spacing w:after="0" w:line="320" w:lineRule="exact"/>
              <w:rPr>
                <w:rFonts w:ascii="Verdana" w:hAnsi="Verdana"/>
                <w:b/>
                <w:sz w:val="18"/>
                <w:szCs w:val="18"/>
              </w:rPr>
            </w:pPr>
            <w:r w:rsidRPr="006857C1">
              <w:rPr>
                <w:rFonts w:ascii="Verdana" w:hAnsi="Verdana"/>
                <w:noProof/>
                <w:sz w:val="18"/>
                <w:szCs w:val="18"/>
              </w:rPr>
              <mc:AlternateContent>
                <mc:Choice Requires="wps">
                  <w:drawing>
                    <wp:anchor distT="0" distB="0" distL="114300" distR="114300" simplePos="0" relativeHeight="251664384" behindDoc="0" locked="0" layoutInCell="1" allowOverlap="1" wp14:anchorId="037920E3" wp14:editId="58EF5BE9">
                      <wp:simplePos x="0" y="0"/>
                      <wp:positionH relativeFrom="column">
                        <wp:posOffset>6350</wp:posOffset>
                      </wp:positionH>
                      <wp:positionV relativeFrom="paragraph">
                        <wp:posOffset>7620</wp:posOffset>
                      </wp:positionV>
                      <wp:extent cx="91440" cy="91440"/>
                      <wp:effectExtent l="0" t="0" r="22860" b="2286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44554E63" w14:textId="77777777" w:rsidR="005507CB" w:rsidRDefault="005507CB"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920E3" id="_x0000_t202" coordsize="21600,21600" o:spt="202" path="m,l,21600r21600,l21600,xe">
                      <v:stroke joinstyle="miter"/>
                      <v:path gradientshapeok="t" o:connecttype="rect"/>
                    </v:shapetype>
                    <v:shape id="Caixa de Texto 1" o:spid="_x0000_s1026" type="#_x0000_t202" style="position:absolute;left:0;text-align:left;margin-left:.5pt;margin-top:.6pt;width:7.2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OTkCgIAACg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">
                      <v:textbox>
                        <w:txbxContent>
                          <w:p w14:paraId="44554E63" w14:textId="77777777" w:rsidR="005507CB" w:rsidRDefault="005507CB" w:rsidP="0074641B"/>
                        </w:txbxContent>
                      </v:textbox>
                    </v:shape>
                  </w:pict>
                </mc:Fallback>
              </mc:AlternateContent>
            </w:r>
            <w:r w:rsidRPr="00153B53">
              <w:rPr>
                <w:rFonts w:ascii="Verdana" w:hAnsi="Verdana"/>
                <w:b/>
                <w:sz w:val="18"/>
                <w:szCs w:val="18"/>
              </w:rPr>
              <w:t xml:space="preserve">   </w:t>
            </w:r>
            <w:r w:rsidRPr="00153B53">
              <w:rPr>
                <w:rFonts w:ascii="Verdana" w:hAnsi="Verdana"/>
                <w:b/>
                <w:sz w:val="18"/>
                <w:szCs w:val="18"/>
              </w:rPr>
              <w:tab/>
              <w:t>Em conta corrente          Banco nº                   Agência nº</w:t>
            </w:r>
          </w:p>
          <w:p w14:paraId="500038DF" w14:textId="5AAE18AC" w:rsidR="0074641B" w:rsidRPr="00153B53" w:rsidRDefault="0074641B" w:rsidP="00F15323">
            <w:pPr>
              <w:spacing w:after="0" w:line="320" w:lineRule="exact"/>
              <w:rPr>
                <w:rFonts w:ascii="Verdana" w:hAnsi="Verdana"/>
                <w:b/>
                <w:sz w:val="18"/>
                <w:szCs w:val="18"/>
              </w:rPr>
            </w:pPr>
            <w:r w:rsidRPr="006857C1">
              <w:rPr>
                <w:rFonts w:ascii="Verdana" w:hAnsi="Verdana"/>
                <w:noProof/>
                <w:sz w:val="18"/>
                <w:szCs w:val="18"/>
              </w:rPr>
              <mc:AlternateContent>
                <mc:Choice Requires="wps">
                  <w:drawing>
                    <wp:anchor distT="0" distB="0" distL="114300" distR="114300" simplePos="0" relativeHeight="251665408" behindDoc="0" locked="0" layoutInCell="1" allowOverlap="1" wp14:anchorId="71A5E35E" wp14:editId="0410724E">
                      <wp:simplePos x="0" y="0"/>
                      <wp:positionH relativeFrom="column">
                        <wp:posOffset>0</wp:posOffset>
                      </wp:positionH>
                      <wp:positionV relativeFrom="paragraph">
                        <wp:posOffset>12700</wp:posOffset>
                      </wp:positionV>
                      <wp:extent cx="91440" cy="91440"/>
                      <wp:effectExtent l="0" t="0" r="22860" b="2286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14:paraId="62998EF5" w14:textId="77777777" w:rsidR="005507CB" w:rsidRDefault="005507CB" w:rsidP="0074641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A5E35E" id="Caixa de Texto 2" o:spid="_x0000_s1027" type="#_x0000_t202" style="position:absolute;left:0;text-align:left;margin-left:0;margin-top:1pt;width:7.2pt;height:7.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">
                      <v:textbox>
                        <w:txbxContent>
                          <w:p w14:paraId="62998EF5" w14:textId="77777777" w:rsidR="005507CB" w:rsidRDefault="005507CB" w:rsidP="0074641B"/>
                        </w:txbxContent>
                      </v:textbox>
                    </v:shape>
                  </w:pict>
                </mc:Fallback>
              </mc:AlternateContent>
            </w:r>
            <w:r w:rsidRPr="00153B53">
              <w:rPr>
                <w:rFonts w:ascii="Verdana" w:hAnsi="Verdana"/>
                <w:b/>
                <w:sz w:val="18"/>
                <w:szCs w:val="18"/>
              </w:rPr>
              <w:t xml:space="preserve">   </w:t>
            </w:r>
            <w:r w:rsidRPr="00153B53">
              <w:rPr>
                <w:rFonts w:ascii="Verdana" w:hAnsi="Verdana"/>
                <w:b/>
                <w:sz w:val="18"/>
                <w:szCs w:val="18"/>
              </w:rPr>
              <w:tab/>
              <w:t>Moeda corrente nacional</w:t>
            </w:r>
          </w:p>
          <w:p w14:paraId="3392962F" w14:textId="77777777" w:rsidR="0074641B" w:rsidRPr="00153B53" w:rsidRDefault="0074641B" w:rsidP="00F15323">
            <w:pPr>
              <w:spacing w:after="0" w:line="320" w:lineRule="exact"/>
              <w:ind w:left="709" w:hanging="709"/>
              <w:rPr>
                <w:rFonts w:ascii="Verdana" w:hAnsi="Verdana"/>
                <w:b/>
                <w:sz w:val="18"/>
                <w:szCs w:val="18"/>
              </w:rPr>
            </w:pPr>
          </w:p>
        </w:tc>
        <w:tc>
          <w:tcPr>
            <w:tcW w:w="160" w:type="dxa"/>
            <w:tcBorders>
              <w:top w:val="single" w:sz="4" w:space="0" w:color="auto"/>
              <w:left w:val="nil"/>
              <w:bottom w:val="single" w:sz="4" w:space="0" w:color="auto"/>
              <w:right w:val="single" w:sz="4" w:space="0" w:color="auto"/>
            </w:tcBorders>
          </w:tcPr>
          <w:p w14:paraId="19985461" w14:textId="77777777" w:rsidR="0074641B" w:rsidRPr="00153B53" w:rsidRDefault="0074641B" w:rsidP="00F15323">
            <w:pPr>
              <w:spacing w:after="0" w:line="320" w:lineRule="exact"/>
              <w:jc w:val="center"/>
              <w:rPr>
                <w:rFonts w:ascii="Verdana" w:hAnsi="Verdana"/>
                <w:sz w:val="18"/>
                <w:szCs w:val="18"/>
              </w:rPr>
            </w:pPr>
          </w:p>
        </w:tc>
      </w:tr>
      <w:tr w:rsidR="0074641B" w:rsidRPr="00153B53" w14:paraId="11EB3323" w14:textId="77777777" w:rsidTr="003A4A25">
        <w:trPr>
          <w:cantSplit/>
          <w:trHeight w:val="1102"/>
        </w:trPr>
        <w:tc>
          <w:tcPr>
            <w:tcW w:w="8859" w:type="dxa"/>
            <w:tcBorders>
              <w:top w:val="single" w:sz="4" w:space="0" w:color="auto"/>
              <w:left w:val="single" w:sz="4" w:space="0" w:color="auto"/>
              <w:bottom w:val="single" w:sz="4" w:space="0" w:color="auto"/>
              <w:right w:val="nil"/>
            </w:tcBorders>
            <w:vAlign w:val="center"/>
            <w:hideMark/>
          </w:tcPr>
          <w:p w14:paraId="627732D5" w14:textId="00F80C65" w:rsidR="0074641B" w:rsidRPr="00153B53" w:rsidRDefault="0074641B" w:rsidP="00F15323">
            <w:pPr>
              <w:spacing w:after="0" w:line="320" w:lineRule="exact"/>
              <w:rPr>
                <w:rFonts w:ascii="Verdana" w:hAnsi="Verdana"/>
                <w:sz w:val="18"/>
                <w:szCs w:val="18"/>
              </w:rPr>
            </w:pPr>
            <w:r w:rsidRPr="00153B53">
              <w:rPr>
                <w:rFonts w:ascii="Verdana" w:hAnsi="Verdana"/>
                <w:sz w:val="18"/>
                <w:szCs w:val="18"/>
              </w:rPr>
              <w:t xml:space="preserve">As Debêntures serão integralizadas pelo seu Preço de Integralização, conforme definido na Cláusula 5.4 da Escritura de Emissão, sendo que as Debêntures deverão ser integralizadas nas mesmas datas de subscrição e integralização dos CRI correspondentes, em conta corrente da Companhia a ser por ela oportunamente indicada. </w:t>
            </w:r>
          </w:p>
          <w:p w14:paraId="11E60028" w14:textId="55042C04" w:rsidR="0074641B" w:rsidRPr="00153B53" w:rsidRDefault="0074641B" w:rsidP="00F15323">
            <w:pPr>
              <w:spacing w:after="0" w:line="320" w:lineRule="exact"/>
              <w:rPr>
                <w:rFonts w:ascii="Verdana" w:hAnsi="Verdana"/>
                <w:sz w:val="18"/>
                <w:szCs w:val="18"/>
              </w:rPr>
            </w:pPr>
            <w:r w:rsidRPr="00153B53">
              <w:rPr>
                <w:rFonts w:ascii="Verdana" w:hAnsi="Verdana"/>
                <w:sz w:val="18"/>
                <w:szCs w:val="18"/>
              </w:rPr>
              <w:t xml:space="preserve">A Escritura de Emissão está disponível no seguinte endereço: </w:t>
            </w:r>
            <w:r w:rsidR="000E6667" w:rsidRPr="00153B53">
              <w:rPr>
                <w:rFonts w:ascii="Verdana" w:hAnsi="Verdana"/>
                <w:sz w:val="18"/>
                <w:szCs w:val="18"/>
              </w:rPr>
              <w:t xml:space="preserve">na cidade de São Paulo, estado de São Paulo, na </w:t>
            </w:r>
            <w:r w:rsidR="00C02159" w:rsidRPr="00153B53">
              <w:rPr>
                <w:rFonts w:ascii="Verdana" w:hAnsi="Verdana"/>
                <w:sz w:val="18"/>
                <w:szCs w:val="18"/>
              </w:rPr>
              <w:t>Alameda Santos, nº 700, 5º andar, CEP 01418-002</w:t>
            </w:r>
            <w:r w:rsidRPr="00153B53">
              <w:rPr>
                <w:rFonts w:ascii="Verdana" w:hAnsi="Verdana"/>
                <w:sz w:val="18"/>
                <w:szCs w:val="18"/>
              </w:rPr>
              <w:t>.</w:t>
            </w:r>
          </w:p>
        </w:tc>
        <w:tc>
          <w:tcPr>
            <w:tcW w:w="160" w:type="dxa"/>
            <w:tcBorders>
              <w:top w:val="single" w:sz="4" w:space="0" w:color="auto"/>
              <w:left w:val="nil"/>
              <w:bottom w:val="single" w:sz="4" w:space="0" w:color="auto"/>
              <w:right w:val="single" w:sz="4" w:space="0" w:color="auto"/>
            </w:tcBorders>
          </w:tcPr>
          <w:p w14:paraId="3FA0ABCA" w14:textId="77777777" w:rsidR="0074641B" w:rsidRPr="00153B53" w:rsidRDefault="0074641B" w:rsidP="00F15323">
            <w:pPr>
              <w:spacing w:after="0" w:line="320" w:lineRule="exact"/>
              <w:jc w:val="center"/>
              <w:rPr>
                <w:rFonts w:ascii="Verdana" w:hAnsi="Verdana"/>
                <w:sz w:val="18"/>
                <w:szCs w:val="18"/>
              </w:rPr>
            </w:pPr>
          </w:p>
        </w:tc>
      </w:tr>
    </w:tbl>
    <w:p w14:paraId="07157586" w14:textId="77777777" w:rsidR="0074641B" w:rsidRPr="00153B53" w:rsidRDefault="0074641B" w:rsidP="00F15323">
      <w:pPr>
        <w:autoSpaceDE w:val="0"/>
        <w:autoSpaceDN w:val="0"/>
        <w:adjustRightInd w:val="0"/>
        <w:spacing w:after="0" w:line="320" w:lineRule="exact"/>
        <w:jc w:val="left"/>
        <w:rPr>
          <w:rFonts w:ascii="Verdana" w:hAnsi="Verdana"/>
          <w:color w:val="000000"/>
          <w:sz w:val="18"/>
          <w:szCs w:val="18"/>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74641B" w:rsidRPr="00153B53" w14:paraId="680E5825" w14:textId="77777777" w:rsidTr="003A4A25">
        <w:trPr>
          <w:cantSplit/>
        </w:trPr>
        <w:tc>
          <w:tcPr>
            <w:tcW w:w="6350" w:type="dxa"/>
            <w:tcBorders>
              <w:top w:val="single" w:sz="6" w:space="0" w:color="auto"/>
              <w:left w:val="single" w:sz="6" w:space="0" w:color="auto"/>
              <w:right w:val="single" w:sz="6" w:space="0" w:color="auto"/>
            </w:tcBorders>
          </w:tcPr>
          <w:p w14:paraId="5D4A44CF" w14:textId="77777777" w:rsidR="0074641B" w:rsidRPr="00153B53" w:rsidRDefault="0074641B" w:rsidP="00F15323">
            <w:pPr>
              <w:spacing w:after="0" w:line="320" w:lineRule="exact"/>
              <w:rPr>
                <w:rFonts w:ascii="Verdana" w:hAnsi="Verdana"/>
                <w:b/>
                <w:bCs/>
                <w:sz w:val="18"/>
                <w:szCs w:val="18"/>
              </w:rPr>
            </w:pPr>
            <w:r w:rsidRPr="00153B53">
              <w:rPr>
                <w:rFonts w:ascii="Verdana" w:hAnsi="Verdana"/>
                <w:b/>
                <w:bCs/>
                <w:sz w:val="18"/>
                <w:szCs w:val="18"/>
              </w:rPr>
              <w:t>Declaro, para todos os fins, que estou de acordo com as condições expressas no presente Boletim, bem como declaro ter obtido exemplar da Escritura de Emissão.</w:t>
            </w:r>
          </w:p>
          <w:p w14:paraId="053E9CB5" w14:textId="77777777" w:rsidR="0074641B" w:rsidRPr="00153B53" w:rsidRDefault="0074641B" w:rsidP="00F15323">
            <w:pPr>
              <w:spacing w:after="0" w:line="320" w:lineRule="exact"/>
              <w:ind w:right="-6"/>
              <w:jc w:val="center"/>
              <w:rPr>
                <w:rFonts w:ascii="Verdana" w:hAnsi="Verdana"/>
                <w:b/>
                <w:sz w:val="18"/>
                <w:szCs w:val="18"/>
              </w:rPr>
            </w:pPr>
          </w:p>
          <w:p w14:paraId="4E0E879F" w14:textId="35A18A09" w:rsidR="0074641B" w:rsidRPr="00153B53" w:rsidRDefault="008A75C1" w:rsidP="00F15323">
            <w:pPr>
              <w:spacing w:after="0" w:line="320" w:lineRule="exact"/>
              <w:ind w:right="-6"/>
              <w:jc w:val="center"/>
              <w:rPr>
                <w:rFonts w:ascii="Verdana" w:hAnsi="Verdana"/>
                <w:sz w:val="18"/>
                <w:szCs w:val="18"/>
              </w:rPr>
            </w:pPr>
            <w:r w:rsidRPr="00153B53">
              <w:rPr>
                <w:rFonts w:ascii="Verdana" w:hAnsi="Verdana"/>
                <w:sz w:val="18"/>
                <w:szCs w:val="18"/>
              </w:rPr>
              <w:t>São Paulo</w:t>
            </w:r>
            <w:r w:rsidR="0074641B" w:rsidRPr="00153B53">
              <w:rPr>
                <w:rFonts w:ascii="Verdana" w:hAnsi="Verdana"/>
                <w:sz w:val="18"/>
                <w:szCs w:val="18"/>
              </w:rPr>
              <w:t xml:space="preserve">, </w:t>
            </w:r>
            <w:r w:rsidR="004028EF">
              <w:rPr>
                <w:rFonts w:ascii="Verdana" w:hAnsi="Verdana"/>
                <w:sz w:val="18"/>
                <w:szCs w:val="18"/>
              </w:rPr>
              <w:t xml:space="preserve">29 </w:t>
            </w:r>
            <w:r w:rsidR="005174C8">
              <w:rPr>
                <w:rFonts w:ascii="Verdana" w:hAnsi="Verdana"/>
                <w:sz w:val="18"/>
                <w:szCs w:val="18"/>
              </w:rPr>
              <w:t>de março de 2022</w:t>
            </w:r>
          </w:p>
          <w:p w14:paraId="1E75BDA0" w14:textId="77777777" w:rsidR="0074641B" w:rsidRPr="00153B53" w:rsidRDefault="0074641B" w:rsidP="00F15323">
            <w:pPr>
              <w:spacing w:after="0" w:line="320" w:lineRule="exact"/>
              <w:ind w:right="-6"/>
              <w:jc w:val="center"/>
              <w:rPr>
                <w:rFonts w:ascii="Verdana" w:hAnsi="Verdana"/>
                <w:sz w:val="18"/>
                <w:szCs w:val="18"/>
              </w:rPr>
            </w:pPr>
          </w:p>
          <w:p w14:paraId="25F854F4"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SUBSCRITOR</w:t>
            </w:r>
          </w:p>
        </w:tc>
        <w:tc>
          <w:tcPr>
            <w:tcW w:w="426" w:type="dxa"/>
          </w:tcPr>
          <w:p w14:paraId="42DFE676" w14:textId="77777777" w:rsidR="0074641B" w:rsidRPr="00153B53" w:rsidRDefault="0074641B" w:rsidP="00F15323">
            <w:pPr>
              <w:spacing w:after="0" w:line="320" w:lineRule="exact"/>
              <w:ind w:right="-6"/>
              <w:jc w:val="center"/>
              <w:rPr>
                <w:rFonts w:ascii="Verdana" w:hAnsi="Verdana"/>
                <w:b/>
                <w:sz w:val="18"/>
                <w:szCs w:val="18"/>
              </w:rPr>
            </w:pPr>
          </w:p>
        </w:tc>
        <w:tc>
          <w:tcPr>
            <w:tcW w:w="2126" w:type="dxa"/>
            <w:tcBorders>
              <w:top w:val="single" w:sz="6" w:space="0" w:color="auto"/>
              <w:left w:val="single" w:sz="6" w:space="0" w:color="auto"/>
              <w:right w:val="single" w:sz="6" w:space="0" w:color="auto"/>
            </w:tcBorders>
            <w:vAlign w:val="center"/>
          </w:tcPr>
          <w:p w14:paraId="22992432" w14:textId="77777777" w:rsidR="0074641B" w:rsidRPr="00153B53" w:rsidRDefault="0074641B" w:rsidP="00F15323">
            <w:pPr>
              <w:spacing w:after="0" w:line="320" w:lineRule="exact"/>
              <w:ind w:right="-6"/>
              <w:jc w:val="center"/>
              <w:rPr>
                <w:rFonts w:ascii="Verdana" w:hAnsi="Verdana"/>
                <w:b/>
                <w:sz w:val="18"/>
                <w:szCs w:val="18"/>
              </w:rPr>
            </w:pPr>
            <w:r w:rsidRPr="00153B53">
              <w:rPr>
                <w:rFonts w:ascii="Verdana" w:hAnsi="Verdana"/>
                <w:b/>
                <w:sz w:val="18"/>
                <w:szCs w:val="18"/>
              </w:rPr>
              <w:t>CNPJ/</w:t>
            </w:r>
            <w:r w:rsidR="007E6394" w:rsidRPr="00153B53">
              <w:rPr>
                <w:rFonts w:ascii="Verdana" w:hAnsi="Verdana"/>
                <w:b/>
                <w:sz w:val="18"/>
                <w:szCs w:val="18"/>
              </w:rPr>
              <w:t>ME</w:t>
            </w:r>
          </w:p>
        </w:tc>
      </w:tr>
      <w:tr w:rsidR="0074641B" w:rsidRPr="00153B53" w14:paraId="7D6CBF9E" w14:textId="77777777" w:rsidTr="003A4A25">
        <w:trPr>
          <w:cantSplit/>
        </w:trPr>
        <w:tc>
          <w:tcPr>
            <w:tcW w:w="6350" w:type="dxa"/>
            <w:tcBorders>
              <w:left w:val="single" w:sz="6" w:space="0" w:color="auto"/>
              <w:bottom w:val="single" w:sz="6" w:space="0" w:color="auto"/>
              <w:right w:val="single" w:sz="6" w:space="0" w:color="auto"/>
            </w:tcBorders>
          </w:tcPr>
          <w:p w14:paraId="0958764F" w14:textId="0317D2D4" w:rsidR="0074641B" w:rsidRPr="00153B53" w:rsidRDefault="00D85780" w:rsidP="00F15323">
            <w:pPr>
              <w:tabs>
                <w:tab w:val="left" w:pos="1923"/>
                <w:tab w:val="center" w:pos="3348"/>
              </w:tabs>
              <w:spacing w:after="0" w:line="320" w:lineRule="exact"/>
              <w:ind w:right="-6"/>
              <w:jc w:val="center"/>
              <w:rPr>
                <w:rFonts w:ascii="Verdana" w:hAnsi="Verdana"/>
                <w:b/>
                <w:sz w:val="18"/>
                <w:szCs w:val="18"/>
              </w:rPr>
            </w:pPr>
            <w:r w:rsidRPr="00153B53">
              <w:rPr>
                <w:rFonts w:ascii="Verdana" w:hAnsi="Verdana"/>
                <w:b/>
                <w:sz w:val="18"/>
                <w:szCs w:val="18"/>
              </w:rPr>
              <w:t>VIRGO COMPANHIA DE SECURITIZAÇÃO</w:t>
            </w:r>
          </w:p>
          <w:p w14:paraId="21BF79A3" w14:textId="77777777" w:rsidR="0074641B" w:rsidRPr="00153B53" w:rsidRDefault="0074641B" w:rsidP="00F15323">
            <w:pPr>
              <w:spacing w:after="0" w:line="320" w:lineRule="exact"/>
              <w:jc w:val="center"/>
              <w:rPr>
                <w:rFonts w:ascii="Verdana" w:hAnsi="Verdana"/>
                <w:sz w:val="18"/>
                <w:szCs w:val="18"/>
              </w:rPr>
            </w:pPr>
          </w:p>
          <w:p w14:paraId="49AA19E3" w14:textId="77777777" w:rsidR="0074641B" w:rsidRPr="00153B53" w:rsidRDefault="0074641B" w:rsidP="00F15323">
            <w:pPr>
              <w:spacing w:after="0" w:line="320" w:lineRule="exact"/>
              <w:jc w:val="center"/>
              <w:rPr>
                <w:rFonts w:ascii="Verdana" w:hAnsi="Verdana"/>
                <w:sz w:val="18"/>
                <w:szCs w:val="18"/>
              </w:rPr>
            </w:pPr>
            <w:r w:rsidRPr="00153B53">
              <w:rPr>
                <w:rFonts w:ascii="Verdana" w:hAnsi="Verdana"/>
                <w:sz w:val="18"/>
                <w:szCs w:val="18"/>
              </w:rPr>
              <w:t>________________________________________________</w:t>
            </w:r>
          </w:p>
          <w:p w14:paraId="1DAFF1BC" w14:textId="566B534A" w:rsidR="0074641B" w:rsidRPr="00153B53" w:rsidRDefault="0074641B" w:rsidP="00F15323">
            <w:pPr>
              <w:spacing w:after="0" w:line="320" w:lineRule="exact"/>
              <w:rPr>
                <w:rFonts w:ascii="Verdana" w:hAnsi="Verdana"/>
                <w:sz w:val="18"/>
                <w:szCs w:val="18"/>
              </w:rPr>
            </w:pPr>
            <w:r w:rsidRPr="00153B53">
              <w:rPr>
                <w:rFonts w:ascii="Verdana" w:hAnsi="Verdana"/>
                <w:sz w:val="18"/>
                <w:szCs w:val="18"/>
              </w:rPr>
              <w:tab/>
              <w:t>Nome:</w:t>
            </w:r>
            <w:r w:rsidRPr="00153B53">
              <w:rPr>
                <w:rFonts w:ascii="Verdana" w:hAnsi="Verdana"/>
                <w:smallCaps/>
                <w:sz w:val="18"/>
                <w:szCs w:val="18"/>
              </w:rPr>
              <w:t xml:space="preserve"> </w:t>
            </w:r>
          </w:p>
          <w:p w14:paraId="01D96BBA" w14:textId="305D5019" w:rsidR="0074641B" w:rsidRPr="00153B53" w:rsidRDefault="0074641B" w:rsidP="00F15323">
            <w:pPr>
              <w:spacing w:after="0" w:line="320" w:lineRule="exact"/>
              <w:rPr>
                <w:rFonts w:ascii="Verdana" w:hAnsi="Verdana"/>
                <w:sz w:val="18"/>
                <w:szCs w:val="18"/>
                <w:lang w:val="pt-PT"/>
              </w:rPr>
            </w:pPr>
            <w:r w:rsidRPr="00153B53">
              <w:rPr>
                <w:rFonts w:ascii="Verdana" w:hAnsi="Verdana"/>
                <w:sz w:val="18"/>
                <w:szCs w:val="18"/>
              </w:rPr>
              <w:tab/>
            </w:r>
            <w:r w:rsidRPr="00153B53">
              <w:rPr>
                <w:rFonts w:ascii="Verdana" w:hAnsi="Verdana"/>
                <w:sz w:val="18"/>
                <w:szCs w:val="18"/>
                <w:lang w:val="pt-PT"/>
              </w:rPr>
              <w:t xml:space="preserve">Cargo: </w:t>
            </w:r>
          </w:p>
        </w:tc>
        <w:tc>
          <w:tcPr>
            <w:tcW w:w="426" w:type="dxa"/>
          </w:tcPr>
          <w:p w14:paraId="0D067B6A" w14:textId="77777777" w:rsidR="0074641B" w:rsidRPr="00153B53" w:rsidRDefault="0074641B" w:rsidP="00F15323">
            <w:pPr>
              <w:spacing w:after="0" w:line="320" w:lineRule="exact"/>
              <w:ind w:right="-6"/>
              <w:jc w:val="center"/>
              <w:rPr>
                <w:rFonts w:ascii="Verdana" w:hAnsi="Verdana"/>
                <w:sz w:val="18"/>
                <w:szCs w:val="18"/>
                <w:lang w:val="pt-PT"/>
              </w:rPr>
            </w:pPr>
          </w:p>
        </w:tc>
        <w:tc>
          <w:tcPr>
            <w:tcW w:w="2126" w:type="dxa"/>
            <w:tcBorders>
              <w:left w:val="single" w:sz="6" w:space="0" w:color="auto"/>
              <w:bottom w:val="single" w:sz="6" w:space="0" w:color="auto"/>
              <w:right w:val="single" w:sz="6" w:space="0" w:color="auto"/>
            </w:tcBorders>
            <w:vAlign w:val="center"/>
          </w:tcPr>
          <w:p w14:paraId="4CB957DE" w14:textId="2C365F32" w:rsidR="0074641B" w:rsidRPr="00153B53" w:rsidRDefault="00B13CBB" w:rsidP="00F15323">
            <w:pPr>
              <w:spacing w:after="0" w:line="320" w:lineRule="exact"/>
              <w:ind w:right="-6"/>
              <w:jc w:val="center"/>
              <w:rPr>
                <w:rFonts w:ascii="Verdana" w:hAnsi="Verdana"/>
                <w:sz w:val="18"/>
                <w:szCs w:val="18"/>
                <w:lang w:val="pt-PT"/>
              </w:rPr>
            </w:pPr>
            <w:r w:rsidRPr="00153B53">
              <w:rPr>
                <w:rStyle w:val="normaltextrun"/>
                <w:rFonts w:ascii="Verdana" w:eastAsia="Arial Unicode MS" w:hAnsi="Verdana"/>
                <w:color w:val="000000"/>
                <w:sz w:val="18"/>
                <w:szCs w:val="18"/>
                <w:bdr w:val="none" w:sz="0" w:space="0" w:color="auto" w:frame="1"/>
              </w:rPr>
              <w:t>8.769.451</w:t>
            </w:r>
            <w:r w:rsidRPr="005B7526">
              <w:rPr>
                <w:rStyle w:val="normaltextrun"/>
                <w:rFonts w:ascii="Verdana" w:eastAsia="Arial Unicode MS" w:hAnsi="Verdana"/>
                <w:color w:val="000000"/>
                <w:sz w:val="18"/>
                <w:szCs w:val="18"/>
                <w:bdr w:val="none" w:sz="0" w:space="0" w:color="auto" w:frame="1"/>
              </w:rPr>
              <w:t>/0001-</w:t>
            </w:r>
            <w:r w:rsidRPr="00153B53">
              <w:rPr>
                <w:rStyle w:val="normaltextrun"/>
                <w:rFonts w:ascii="Verdana" w:eastAsia="Arial Unicode MS" w:hAnsi="Verdana"/>
                <w:color w:val="000000"/>
                <w:sz w:val="18"/>
                <w:szCs w:val="18"/>
                <w:bdr w:val="none" w:sz="0" w:space="0" w:color="auto" w:frame="1"/>
              </w:rPr>
              <w:t>08</w:t>
            </w:r>
          </w:p>
        </w:tc>
      </w:tr>
    </w:tbl>
    <w:p w14:paraId="50001B77" w14:textId="11FA3CDD" w:rsidR="0074641B" w:rsidRPr="00153B53" w:rsidRDefault="0074641B" w:rsidP="00F15323">
      <w:pPr>
        <w:spacing w:after="0" w:line="320" w:lineRule="exact"/>
        <w:jc w:val="center"/>
        <w:rPr>
          <w:rFonts w:ascii="Verdana" w:hAnsi="Verdana"/>
          <w:b/>
          <w:sz w:val="18"/>
          <w:szCs w:val="18"/>
          <w:u w:val="single"/>
        </w:rPr>
      </w:pPr>
    </w:p>
    <w:p w14:paraId="0B9EB0CF" w14:textId="6107A2D5" w:rsidR="0074641B" w:rsidRPr="00153B53" w:rsidRDefault="0074641B" w:rsidP="00F15323">
      <w:pPr>
        <w:spacing w:after="0" w:line="320" w:lineRule="exact"/>
        <w:jc w:val="center"/>
        <w:rPr>
          <w:rFonts w:ascii="Verdana" w:hAnsi="Verdana"/>
          <w:sz w:val="18"/>
          <w:szCs w:val="18"/>
        </w:rPr>
      </w:pPr>
    </w:p>
    <w:p w14:paraId="61F1B1E4" w14:textId="77777777" w:rsidR="0074641B" w:rsidRPr="00153B53" w:rsidRDefault="0074641B" w:rsidP="00A11C63">
      <w:pPr>
        <w:spacing w:after="200" w:line="320" w:lineRule="exact"/>
        <w:jc w:val="left"/>
        <w:rPr>
          <w:rFonts w:ascii="Verdana" w:hAnsi="Verdana"/>
          <w:sz w:val="18"/>
          <w:szCs w:val="18"/>
        </w:rPr>
      </w:pPr>
      <w:r w:rsidRPr="00153B53">
        <w:rPr>
          <w:rFonts w:ascii="Verdana" w:hAnsi="Verdana"/>
          <w:sz w:val="18"/>
          <w:szCs w:val="18"/>
        </w:rPr>
        <w:br w:type="page"/>
      </w:r>
    </w:p>
    <w:p w14:paraId="1042569E" w14:textId="77777777" w:rsidR="0074641B" w:rsidRPr="00153B53" w:rsidRDefault="0074641B" w:rsidP="00F15323">
      <w:pPr>
        <w:spacing w:after="0" w:line="320" w:lineRule="exact"/>
        <w:jc w:val="center"/>
        <w:rPr>
          <w:rFonts w:ascii="Verdana" w:hAnsi="Verdana"/>
          <w:b/>
          <w:sz w:val="18"/>
          <w:szCs w:val="18"/>
          <w:u w:val="single"/>
        </w:rPr>
      </w:pPr>
      <w:r w:rsidRPr="00153B53">
        <w:rPr>
          <w:rFonts w:ascii="Verdana" w:hAnsi="Verdana"/>
          <w:b/>
          <w:sz w:val="18"/>
          <w:szCs w:val="18"/>
          <w:u w:val="single"/>
        </w:rPr>
        <w:lastRenderedPageBreak/>
        <w:t>ANEXO IV</w:t>
      </w:r>
    </w:p>
    <w:p w14:paraId="5C019642" w14:textId="77777777" w:rsidR="007F57E3" w:rsidRPr="00153B53" w:rsidRDefault="007F57E3" w:rsidP="00F15323">
      <w:pPr>
        <w:spacing w:after="0" w:line="320" w:lineRule="exact"/>
        <w:jc w:val="center"/>
        <w:rPr>
          <w:rFonts w:ascii="Verdana" w:hAnsi="Verdana"/>
          <w:b/>
          <w:sz w:val="18"/>
          <w:szCs w:val="18"/>
        </w:rPr>
      </w:pPr>
    </w:p>
    <w:p w14:paraId="43EE37EB" w14:textId="77777777" w:rsidR="007F57E3" w:rsidRPr="00153B53" w:rsidRDefault="007F57E3" w:rsidP="00F15323">
      <w:pPr>
        <w:spacing w:after="0" w:line="320" w:lineRule="exact"/>
        <w:jc w:val="center"/>
        <w:rPr>
          <w:rFonts w:ascii="Verdana" w:hAnsi="Verdana"/>
          <w:b/>
          <w:sz w:val="18"/>
          <w:szCs w:val="18"/>
        </w:rPr>
      </w:pPr>
      <w:r w:rsidRPr="00153B53">
        <w:rPr>
          <w:rFonts w:ascii="Verdana" w:hAnsi="Verdana"/>
          <w:b/>
          <w:sz w:val="18"/>
          <w:szCs w:val="18"/>
        </w:rPr>
        <w:t>Cronograma de Pagamentos</w:t>
      </w:r>
    </w:p>
    <w:p w14:paraId="4563651C" w14:textId="77777777" w:rsidR="00201BE1" w:rsidRPr="00153B53" w:rsidRDefault="00201BE1" w:rsidP="00A11C63">
      <w:pPr>
        <w:spacing w:line="320" w:lineRule="exact"/>
        <w:rPr>
          <w:rFonts w:ascii="Verdana" w:eastAsiaTheme="minorHAnsi" w:hAnsi="Verdana"/>
          <w:sz w:val="18"/>
          <w:szCs w:val="18"/>
        </w:rPr>
      </w:pPr>
    </w:p>
    <w:tbl>
      <w:tblPr>
        <w:tblW w:w="8082" w:type="dxa"/>
        <w:jc w:val="center"/>
        <w:tblCellMar>
          <w:left w:w="0" w:type="dxa"/>
          <w:right w:w="0" w:type="dxa"/>
        </w:tblCellMar>
        <w:tblLook w:val="00A0" w:firstRow="1" w:lastRow="0" w:firstColumn="1" w:lastColumn="0" w:noHBand="0" w:noVBand="0"/>
      </w:tblPr>
      <w:tblGrid>
        <w:gridCol w:w="856"/>
        <w:gridCol w:w="2410"/>
        <w:gridCol w:w="2407"/>
        <w:gridCol w:w="2409"/>
      </w:tblGrid>
      <w:tr w:rsidR="00FE4643" w:rsidRPr="00153B53" w14:paraId="52B7E553" w14:textId="77777777" w:rsidTr="00A32811">
        <w:trPr>
          <w:trHeight w:val="340"/>
          <w:jc w:val="center"/>
        </w:trPr>
        <w:tc>
          <w:tcPr>
            <w:tcW w:w="856" w:type="dxa"/>
            <w:shd w:val="clear" w:color="auto" w:fill="6E6E6E"/>
            <w:noWrap/>
            <w:tcMar>
              <w:top w:w="0" w:type="dxa"/>
              <w:left w:w="70" w:type="dxa"/>
              <w:bottom w:w="0" w:type="dxa"/>
              <w:right w:w="70" w:type="dxa"/>
            </w:tcMar>
            <w:vAlign w:val="center"/>
            <w:hideMark/>
          </w:tcPr>
          <w:p w14:paraId="112AAA0F" w14:textId="77777777" w:rsidR="00FE4643" w:rsidRPr="00153B53" w:rsidRDefault="00FE4643" w:rsidP="00F15323">
            <w:pPr>
              <w:spacing w:line="320" w:lineRule="exact"/>
              <w:rPr>
                <w:rFonts w:ascii="Verdana" w:hAnsi="Verdana"/>
                <w:b/>
                <w:bCs/>
                <w:color w:val="FFFFFF"/>
                <w:sz w:val="18"/>
                <w:szCs w:val="18"/>
              </w:rPr>
            </w:pPr>
            <w:r w:rsidRPr="00153B53">
              <w:rPr>
                <w:rFonts w:ascii="Verdana" w:hAnsi="Verdana"/>
                <w:b/>
                <w:bCs/>
                <w:color w:val="FFFFFF"/>
                <w:sz w:val="18"/>
                <w:szCs w:val="18"/>
              </w:rPr>
              <w:t>#</w:t>
            </w:r>
          </w:p>
        </w:tc>
        <w:tc>
          <w:tcPr>
            <w:tcW w:w="2410" w:type="dxa"/>
            <w:shd w:val="clear" w:color="auto" w:fill="6E6E6E"/>
            <w:noWrap/>
            <w:tcMar>
              <w:top w:w="0" w:type="dxa"/>
              <w:left w:w="70" w:type="dxa"/>
              <w:bottom w:w="0" w:type="dxa"/>
              <w:right w:w="70" w:type="dxa"/>
            </w:tcMar>
            <w:vAlign w:val="center"/>
            <w:hideMark/>
          </w:tcPr>
          <w:p w14:paraId="2CCAAE7C" w14:textId="62DCE822" w:rsidR="00FE4643" w:rsidRPr="00153B53" w:rsidRDefault="00FE4643" w:rsidP="00F15323">
            <w:pPr>
              <w:spacing w:line="320" w:lineRule="exact"/>
              <w:rPr>
                <w:rFonts w:ascii="Verdana" w:hAnsi="Verdana"/>
                <w:b/>
                <w:bCs/>
                <w:color w:val="FFFFFF"/>
                <w:sz w:val="18"/>
                <w:szCs w:val="18"/>
              </w:rPr>
            </w:pPr>
            <w:r w:rsidRPr="00153B53">
              <w:rPr>
                <w:rFonts w:ascii="Verdana" w:hAnsi="Verdana"/>
                <w:b/>
                <w:bCs/>
                <w:color w:val="FFFFFF"/>
                <w:sz w:val="18"/>
                <w:szCs w:val="18"/>
              </w:rPr>
              <w:t>Data de Pagamento das Debêntures (DU)</w:t>
            </w:r>
          </w:p>
        </w:tc>
        <w:tc>
          <w:tcPr>
            <w:tcW w:w="2407" w:type="dxa"/>
            <w:shd w:val="clear" w:color="auto" w:fill="6E6E6E"/>
          </w:tcPr>
          <w:p w14:paraId="769484E3" w14:textId="5B1C5CFF" w:rsidR="00FE4643" w:rsidRPr="00153B53" w:rsidRDefault="009C6527" w:rsidP="00F15323">
            <w:pPr>
              <w:spacing w:line="320" w:lineRule="exact"/>
              <w:jc w:val="center"/>
              <w:rPr>
                <w:rFonts w:ascii="Verdana" w:hAnsi="Verdana"/>
                <w:b/>
                <w:bCs/>
                <w:color w:val="FFFFFF"/>
                <w:sz w:val="18"/>
                <w:szCs w:val="18"/>
              </w:rPr>
            </w:pPr>
            <w:r w:rsidRPr="0027293B">
              <w:rPr>
                <w:rFonts w:ascii="Verdana" w:hAnsi="Verdana"/>
                <w:b/>
                <w:bCs/>
                <w:sz w:val="18"/>
                <w:szCs w:val="18"/>
              </w:rPr>
              <w:t>(%) Amortização</w:t>
            </w:r>
          </w:p>
        </w:tc>
        <w:tc>
          <w:tcPr>
            <w:tcW w:w="2409" w:type="dxa"/>
            <w:shd w:val="clear" w:color="auto" w:fill="6E6E6E"/>
            <w:noWrap/>
            <w:tcMar>
              <w:top w:w="0" w:type="dxa"/>
              <w:left w:w="70" w:type="dxa"/>
              <w:bottom w:w="0" w:type="dxa"/>
              <w:right w:w="70" w:type="dxa"/>
            </w:tcMar>
            <w:vAlign w:val="center"/>
            <w:hideMark/>
          </w:tcPr>
          <w:p w14:paraId="3ABB015C" w14:textId="6A288E62" w:rsidR="00FE4643" w:rsidRPr="00153B53" w:rsidRDefault="00A32811" w:rsidP="00F15323">
            <w:pPr>
              <w:spacing w:line="320" w:lineRule="exact"/>
              <w:jc w:val="center"/>
              <w:rPr>
                <w:rFonts w:ascii="Verdana" w:hAnsi="Verdana"/>
                <w:b/>
                <w:bCs/>
                <w:color w:val="FFFFFF"/>
                <w:sz w:val="18"/>
                <w:szCs w:val="18"/>
              </w:rPr>
            </w:pPr>
            <w:r>
              <w:rPr>
                <w:rFonts w:ascii="Verdana" w:hAnsi="Verdana"/>
                <w:b/>
                <w:bCs/>
                <w:color w:val="FFFFFF"/>
                <w:sz w:val="18"/>
                <w:szCs w:val="18"/>
              </w:rPr>
              <w:t>Incorpora juros?</w:t>
            </w:r>
          </w:p>
        </w:tc>
      </w:tr>
      <w:tr w:rsidR="00A32811" w:rsidRPr="00153B53" w14:paraId="2C6A5928" w14:textId="77777777" w:rsidTr="00A32811">
        <w:trPr>
          <w:trHeight w:val="340"/>
          <w:jc w:val="center"/>
        </w:trPr>
        <w:tc>
          <w:tcPr>
            <w:tcW w:w="856" w:type="dxa"/>
            <w:shd w:val="clear" w:color="auto" w:fill="auto"/>
            <w:noWrap/>
            <w:tcMar>
              <w:top w:w="0" w:type="dxa"/>
              <w:left w:w="70" w:type="dxa"/>
              <w:bottom w:w="0" w:type="dxa"/>
              <w:right w:w="70" w:type="dxa"/>
            </w:tcMar>
            <w:vAlign w:val="bottom"/>
            <w:hideMark/>
          </w:tcPr>
          <w:p w14:paraId="799DD51D" w14:textId="06D69691" w:rsidR="00A32811" w:rsidRPr="00153B53" w:rsidRDefault="00A32811" w:rsidP="00A32811">
            <w:pPr>
              <w:spacing w:line="320" w:lineRule="exact"/>
              <w:rPr>
                <w:rFonts w:ascii="Verdana" w:hAnsi="Verdana" w:cs="Calibri"/>
                <w:color w:val="000000"/>
                <w:sz w:val="18"/>
                <w:szCs w:val="18"/>
              </w:rPr>
            </w:pPr>
            <w:r w:rsidRPr="005B7526">
              <w:rPr>
                <w:rFonts w:ascii="Verdana" w:hAnsi="Verdana"/>
                <w:color w:val="000000"/>
                <w:sz w:val="18"/>
                <w:szCs w:val="18"/>
              </w:rPr>
              <w:t>1</w:t>
            </w:r>
          </w:p>
        </w:tc>
        <w:tc>
          <w:tcPr>
            <w:tcW w:w="2410" w:type="dxa"/>
            <w:shd w:val="clear" w:color="auto" w:fill="auto"/>
            <w:noWrap/>
            <w:tcMar>
              <w:top w:w="0" w:type="dxa"/>
              <w:left w:w="70" w:type="dxa"/>
              <w:bottom w:w="0" w:type="dxa"/>
              <w:right w:w="70" w:type="dxa"/>
            </w:tcMar>
            <w:vAlign w:val="bottom"/>
            <w:hideMark/>
          </w:tcPr>
          <w:p w14:paraId="3705BB29" w14:textId="784D152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18/04/2022</w:t>
            </w:r>
          </w:p>
        </w:tc>
        <w:tc>
          <w:tcPr>
            <w:tcW w:w="2407" w:type="dxa"/>
            <w:shd w:val="clear" w:color="auto" w:fill="auto"/>
            <w:vAlign w:val="bottom"/>
          </w:tcPr>
          <w:p w14:paraId="71E9F706" w14:textId="65323FC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7B686EF" w14:textId="6CC0F11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7F5F416" w14:textId="77777777" w:rsidTr="00A32811">
        <w:trPr>
          <w:trHeight w:val="340"/>
          <w:jc w:val="center"/>
        </w:trPr>
        <w:tc>
          <w:tcPr>
            <w:tcW w:w="856" w:type="dxa"/>
            <w:shd w:val="clear" w:color="auto" w:fill="auto"/>
            <w:noWrap/>
            <w:tcMar>
              <w:top w:w="0" w:type="dxa"/>
              <w:left w:w="70" w:type="dxa"/>
              <w:bottom w:w="0" w:type="dxa"/>
              <w:right w:w="70" w:type="dxa"/>
            </w:tcMar>
            <w:vAlign w:val="bottom"/>
            <w:hideMark/>
          </w:tcPr>
          <w:p w14:paraId="06EB2EDF" w14:textId="49C612F5" w:rsidR="00A32811" w:rsidRPr="00153B53" w:rsidRDefault="00A32811" w:rsidP="00A32811">
            <w:pPr>
              <w:spacing w:line="320" w:lineRule="exact"/>
              <w:rPr>
                <w:rFonts w:ascii="Verdana" w:hAnsi="Verdana" w:cs="Calibri"/>
                <w:color w:val="000000"/>
                <w:sz w:val="18"/>
                <w:szCs w:val="18"/>
              </w:rPr>
            </w:pPr>
            <w:r w:rsidRPr="005B7526">
              <w:rPr>
                <w:rFonts w:ascii="Verdana" w:hAnsi="Verdana"/>
                <w:color w:val="000000"/>
                <w:sz w:val="18"/>
                <w:szCs w:val="18"/>
              </w:rPr>
              <w:t>2</w:t>
            </w:r>
          </w:p>
        </w:tc>
        <w:tc>
          <w:tcPr>
            <w:tcW w:w="2410" w:type="dxa"/>
            <w:shd w:val="clear" w:color="auto" w:fill="auto"/>
            <w:noWrap/>
            <w:tcMar>
              <w:top w:w="0" w:type="dxa"/>
              <w:left w:w="70" w:type="dxa"/>
              <w:bottom w:w="0" w:type="dxa"/>
              <w:right w:w="70" w:type="dxa"/>
            </w:tcMar>
            <w:vAlign w:val="bottom"/>
          </w:tcPr>
          <w:p w14:paraId="0771E49A" w14:textId="2FEF20C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16/05/2022</w:t>
            </w:r>
          </w:p>
        </w:tc>
        <w:tc>
          <w:tcPr>
            <w:tcW w:w="2407" w:type="dxa"/>
            <w:shd w:val="clear" w:color="auto" w:fill="auto"/>
            <w:vAlign w:val="bottom"/>
          </w:tcPr>
          <w:p w14:paraId="375B9547" w14:textId="7AD83D6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F7A9A83" w14:textId="11F57A5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44DFB5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3FB02AE" w14:textId="64E52717"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3</w:t>
            </w:r>
          </w:p>
        </w:tc>
        <w:tc>
          <w:tcPr>
            <w:tcW w:w="2410" w:type="dxa"/>
            <w:shd w:val="clear" w:color="auto" w:fill="auto"/>
            <w:noWrap/>
            <w:tcMar>
              <w:top w:w="0" w:type="dxa"/>
              <w:left w:w="70" w:type="dxa"/>
              <w:bottom w:w="0" w:type="dxa"/>
              <w:right w:w="70" w:type="dxa"/>
            </w:tcMar>
            <w:vAlign w:val="bottom"/>
          </w:tcPr>
          <w:p w14:paraId="3FA29FD2" w14:textId="35D4EE4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15/06/2022</w:t>
            </w:r>
          </w:p>
        </w:tc>
        <w:tc>
          <w:tcPr>
            <w:tcW w:w="2407" w:type="dxa"/>
            <w:shd w:val="clear" w:color="auto" w:fill="auto"/>
            <w:vAlign w:val="bottom"/>
          </w:tcPr>
          <w:p w14:paraId="5CDA0BDF" w14:textId="44C7184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4066498" w14:textId="24FC266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F1DD654"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EB08741" w14:textId="3633C8F4"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4</w:t>
            </w:r>
          </w:p>
        </w:tc>
        <w:tc>
          <w:tcPr>
            <w:tcW w:w="2410" w:type="dxa"/>
            <w:shd w:val="clear" w:color="auto" w:fill="auto"/>
            <w:noWrap/>
            <w:tcMar>
              <w:top w:w="0" w:type="dxa"/>
              <w:left w:w="70" w:type="dxa"/>
              <w:bottom w:w="0" w:type="dxa"/>
              <w:right w:w="70" w:type="dxa"/>
            </w:tcMar>
            <w:vAlign w:val="bottom"/>
          </w:tcPr>
          <w:p w14:paraId="0541C79F" w14:textId="785919F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15/07/2022</w:t>
            </w:r>
          </w:p>
        </w:tc>
        <w:tc>
          <w:tcPr>
            <w:tcW w:w="2407" w:type="dxa"/>
            <w:shd w:val="clear" w:color="auto" w:fill="auto"/>
            <w:vAlign w:val="bottom"/>
          </w:tcPr>
          <w:p w14:paraId="4793CDBE" w14:textId="0D4745C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C48C798" w14:textId="024C736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2D1EA17"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2174C5E" w14:textId="4BB6F10A"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5</w:t>
            </w:r>
          </w:p>
        </w:tc>
        <w:tc>
          <w:tcPr>
            <w:tcW w:w="2410" w:type="dxa"/>
            <w:shd w:val="clear" w:color="auto" w:fill="auto"/>
            <w:noWrap/>
            <w:tcMar>
              <w:top w:w="0" w:type="dxa"/>
              <w:left w:w="70" w:type="dxa"/>
              <w:bottom w:w="0" w:type="dxa"/>
              <w:right w:w="70" w:type="dxa"/>
            </w:tcMar>
            <w:vAlign w:val="bottom"/>
          </w:tcPr>
          <w:p w14:paraId="42D98FE2" w14:textId="49F4124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15/08/2022</w:t>
            </w:r>
          </w:p>
        </w:tc>
        <w:tc>
          <w:tcPr>
            <w:tcW w:w="2407" w:type="dxa"/>
            <w:shd w:val="clear" w:color="auto" w:fill="auto"/>
            <w:vAlign w:val="bottom"/>
          </w:tcPr>
          <w:p w14:paraId="2F71B3DC" w14:textId="336E22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80DC1D5" w14:textId="23214CB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63DF076"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A0E2270" w14:textId="6244E8A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6</w:t>
            </w:r>
          </w:p>
        </w:tc>
        <w:tc>
          <w:tcPr>
            <w:tcW w:w="2410" w:type="dxa"/>
            <w:shd w:val="clear" w:color="auto" w:fill="auto"/>
            <w:noWrap/>
            <w:tcMar>
              <w:top w:w="0" w:type="dxa"/>
              <w:left w:w="70" w:type="dxa"/>
              <w:bottom w:w="0" w:type="dxa"/>
              <w:right w:w="70" w:type="dxa"/>
            </w:tcMar>
            <w:vAlign w:val="bottom"/>
          </w:tcPr>
          <w:p w14:paraId="1B4BF15E" w14:textId="4F8A0AA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15/09/2022</w:t>
            </w:r>
          </w:p>
        </w:tc>
        <w:tc>
          <w:tcPr>
            <w:tcW w:w="2407" w:type="dxa"/>
            <w:shd w:val="clear" w:color="auto" w:fill="auto"/>
            <w:vAlign w:val="bottom"/>
          </w:tcPr>
          <w:p w14:paraId="4B7762FD" w14:textId="7DC7D5F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E1D5475" w14:textId="7668B6D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F901CD8"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13E9E2F" w14:textId="7E4F2408"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7</w:t>
            </w:r>
          </w:p>
        </w:tc>
        <w:tc>
          <w:tcPr>
            <w:tcW w:w="2410" w:type="dxa"/>
            <w:shd w:val="clear" w:color="auto" w:fill="auto"/>
            <w:noWrap/>
            <w:tcMar>
              <w:top w:w="0" w:type="dxa"/>
              <w:left w:w="70" w:type="dxa"/>
              <w:bottom w:w="0" w:type="dxa"/>
              <w:right w:w="70" w:type="dxa"/>
            </w:tcMar>
            <w:vAlign w:val="bottom"/>
          </w:tcPr>
          <w:p w14:paraId="2A473735" w14:textId="2A3AC92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17/10/2022</w:t>
            </w:r>
          </w:p>
        </w:tc>
        <w:tc>
          <w:tcPr>
            <w:tcW w:w="2407" w:type="dxa"/>
            <w:shd w:val="clear" w:color="auto" w:fill="auto"/>
            <w:vAlign w:val="bottom"/>
          </w:tcPr>
          <w:p w14:paraId="091DC6B2" w14:textId="2C435A1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65C575B" w14:textId="2EE439C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6003CC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6AF5BB1" w14:textId="3C32C476"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8</w:t>
            </w:r>
          </w:p>
        </w:tc>
        <w:tc>
          <w:tcPr>
            <w:tcW w:w="2410" w:type="dxa"/>
            <w:shd w:val="clear" w:color="auto" w:fill="auto"/>
            <w:noWrap/>
            <w:tcMar>
              <w:top w:w="0" w:type="dxa"/>
              <w:left w:w="70" w:type="dxa"/>
              <w:bottom w:w="0" w:type="dxa"/>
              <w:right w:w="70" w:type="dxa"/>
            </w:tcMar>
            <w:vAlign w:val="bottom"/>
          </w:tcPr>
          <w:p w14:paraId="505D6B3E" w14:textId="0488CF0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16/11/2022</w:t>
            </w:r>
          </w:p>
        </w:tc>
        <w:tc>
          <w:tcPr>
            <w:tcW w:w="2407" w:type="dxa"/>
            <w:shd w:val="clear" w:color="auto" w:fill="auto"/>
            <w:vAlign w:val="bottom"/>
          </w:tcPr>
          <w:p w14:paraId="2AE8107A" w14:textId="0F7AE33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23CCE1D4" w14:textId="786B53C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6C2F962"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80DC1BC" w14:textId="2CBF35BF"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9</w:t>
            </w:r>
          </w:p>
        </w:tc>
        <w:tc>
          <w:tcPr>
            <w:tcW w:w="2410" w:type="dxa"/>
            <w:shd w:val="clear" w:color="auto" w:fill="auto"/>
            <w:noWrap/>
            <w:tcMar>
              <w:top w:w="0" w:type="dxa"/>
              <w:left w:w="70" w:type="dxa"/>
              <w:bottom w:w="0" w:type="dxa"/>
              <w:right w:w="70" w:type="dxa"/>
            </w:tcMar>
            <w:vAlign w:val="bottom"/>
          </w:tcPr>
          <w:p w14:paraId="42CE3378" w14:textId="4879C5D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15/12/2022</w:t>
            </w:r>
          </w:p>
        </w:tc>
        <w:tc>
          <w:tcPr>
            <w:tcW w:w="2407" w:type="dxa"/>
            <w:shd w:val="clear" w:color="auto" w:fill="auto"/>
            <w:vAlign w:val="bottom"/>
          </w:tcPr>
          <w:p w14:paraId="7B996B44" w14:textId="02A8C81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7B50664" w14:textId="200FF5A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F63FE8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0E5C9EC" w14:textId="18B63D0B"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10</w:t>
            </w:r>
          </w:p>
        </w:tc>
        <w:tc>
          <w:tcPr>
            <w:tcW w:w="2410" w:type="dxa"/>
            <w:shd w:val="clear" w:color="auto" w:fill="auto"/>
            <w:noWrap/>
            <w:tcMar>
              <w:top w:w="0" w:type="dxa"/>
              <w:left w:w="70" w:type="dxa"/>
              <w:bottom w:w="0" w:type="dxa"/>
              <w:right w:w="70" w:type="dxa"/>
            </w:tcMar>
            <w:vAlign w:val="bottom"/>
          </w:tcPr>
          <w:p w14:paraId="0A800162" w14:textId="1F504B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16/01/2023</w:t>
            </w:r>
          </w:p>
        </w:tc>
        <w:tc>
          <w:tcPr>
            <w:tcW w:w="2407" w:type="dxa"/>
            <w:shd w:val="clear" w:color="auto" w:fill="auto"/>
            <w:vAlign w:val="bottom"/>
          </w:tcPr>
          <w:p w14:paraId="6BC1CB3E" w14:textId="66602A8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49EE92C" w14:textId="124D48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2C55CB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A29183A" w14:textId="1241E0A5"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11</w:t>
            </w:r>
          </w:p>
        </w:tc>
        <w:tc>
          <w:tcPr>
            <w:tcW w:w="2410" w:type="dxa"/>
            <w:shd w:val="clear" w:color="auto" w:fill="auto"/>
            <w:noWrap/>
            <w:tcMar>
              <w:top w:w="0" w:type="dxa"/>
              <w:left w:w="70" w:type="dxa"/>
              <w:bottom w:w="0" w:type="dxa"/>
              <w:right w:w="70" w:type="dxa"/>
            </w:tcMar>
            <w:vAlign w:val="bottom"/>
          </w:tcPr>
          <w:p w14:paraId="35933AF8" w14:textId="39D2ED7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15/02/2023</w:t>
            </w:r>
          </w:p>
        </w:tc>
        <w:tc>
          <w:tcPr>
            <w:tcW w:w="2407" w:type="dxa"/>
            <w:shd w:val="clear" w:color="auto" w:fill="auto"/>
            <w:vAlign w:val="bottom"/>
          </w:tcPr>
          <w:p w14:paraId="6C4A0406" w14:textId="6BED1C5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E894267" w14:textId="0265FAB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2AD64A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88360C2" w14:textId="2C058CE9"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12</w:t>
            </w:r>
          </w:p>
        </w:tc>
        <w:tc>
          <w:tcPr>
            <w:tcW w:w="2410" w:type="dxa"/>
            <w:shd w:val="clear" w:color="auto" w:fill="auto"/>
            <w:noWrap/>
            <w:tcMar>
              <w:top w:w="0" w:type="dxa"/>
              <w:left w:w="70" w:type="dxa"/>
              <w:bottom w:w="0" w:type="dxa"/>
              <w:right w:w="70" w:type="dxa"/>
            </w:tcMar>
            <w:vAlign w:val="bottom"/>
          </w:tcPr>
          <w:p w14:paraId="33239864" w14:textId="1D5044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15/03/2023</w:t>
            </w:r>
          </w:p>
        </w:tc>
        <w:tc>
          <w:tcPr>
            <w:tcW w:w="2407" w:type="dxa"/>
            <w:shd w:val="clear" w:color="auto" w:fill="auto"/>
            <w:vAlign w:val="bottom"/>
          </w:tcPr>
          <w:p w14:paraId="779A0AB8" w14:textId="2B5087F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B9A1F3D" w14:textId="4B7BD66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64540B6"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0FBB131" w14:textId="428D20E0"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13</w:t>
            </w:r>
          </w:p>
        </w:tc>
        <w:tc>
          <w:tcPr>
            <w:tcW w:w="2410" w:type="dxa"/>
            <w:shd w:val="clear" w:color="auto" w:fill="auto"/>
            <w:noWrap/>
            <w:tcMar>
              <w:top w:w="0" w:type="dxa"/>
              <w:left w:w="70" w:type="dxa"/>
              <w:bottom w:w="0" w:type="dxa"/>
              <w:right w:w="70" w:type="dxa"/>
            </w:tcMar>
            <w:vAlign w:val="bottom"/>
          </w:tcPr>
          <w:p w14:paraId="72C959B3" w14:textId="68DD33E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17/04/2023</w:t>
            </w:r>
          </w:p>
        </w:tc>
        <w:tc>
          <w:tcPr>
            <w:tcW w:w="2407" w:type="dxa"/>
            <w:shd w:val="clear" w:color="auto" w:fill="auto"/>
            <w:vAlign w:val="bottom"/>
          </w:tcPr>
          <w:p w14:paraId="31830B02" w14:textId="091D739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B4A239F" w14:textId="49E7808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4CFFF65"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9D05791" w14:textId="7370A39E"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14</w:t>
            </w:r>
          </w:p>
        </w:tc>
        <w:tc>
          <w:tcPr>
            <w:tcW w:w="2410" w:type="dxa"/>
            <w:shd w:val="clear" w:color="auto" w:fill="auto"/>
            <w:noWrap/>
            <w:tcMar>
              <w:top w:w="0" w:type="dxa"/>
              <w:left w:w="70" w:type="dxa"/>
              <w:bottom w:w="0" w:type="dxa"/>
              <w:right w:w="70" w:type="dxa"/>
            </w:tcMar>
            <w:vAlign w:val="bottom"/>
          </w:tcPr>
          <w:p w14:paraId="68BC1A28" w14:textId="513AA8B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15/05/2023</w:t>
            </w:r>
          </w:p>
        </w:tc>
        <w:tc>
          <w:tcPr>
            <w:tcW w:w="2407" w:type="dxa"/>
            <w:shd w:val="clear" w:color="auto" w:fill="auto"/>
            <w:vAlign w:val="bottom"/>
          </w:tcPr>
          <w:p w14:paraId="1344717C" w14:textId="5268318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3C26CAD" w14:textId="023FE95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5F4320E"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A85714E" w14:textId="00B940C6"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15</w:t>
            </w:r>
          </w:p>
        </w:tc>
        <w:tc>
          <w:tcPr>
            <w:tcW w:w="2410" w:type="dxa"/>
            <w:shd w:val="clear" w:color="auto" w:fill="auto"/>
            <w:noWrap/>
            <w:tcMar>
              <w:top w:w="0" w:type="dxa"/>
              <w:left w:w="70" w:type="dxa"/>
              <w:bottom w:w="0" w:type="dxa"/>
              <w:right w:w="70" w:type="dxa"/>
            </w:tcMar>
            <w:vAlign w:val="bottom"/>
          </w:tcPr>
          <w:p w14:paraId="3C5865DF" w14:textId="68E7B9B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15/06/2023</w:t>
            </w:r>
          </w:p>
        </w:tc>
        <w:tc>
          <w:tcPr>
            <w:tcW w:w="2407" w:type="dxa"/>
            <w:shd w:val="clear" w:color="auto" w:fill="auto"/>
            <w:vAlign w:val="bottom"/>
          </w:tcPr>
          <w:p w14:paraId="2649001E" w14:textId="1CCDB9F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9964C26" w14:textId="1B651B7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C76735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578C5D4" w14:textId="348F8D52"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16</w:t>
            </w:r>
          </w:p>
        </w:tc>
        <w:tc>
          <w:tcPr>
            <w:tcW w:w="2410" w:type="dxa"/>
            <w:shd w:val="clear" w:color="auto" w:fill="auto"/>
            <w:noWrap/>
            <w:tcMar>
              <w:top w:w="0" w:type="dxa"/>
              <w:left w:w="70" w:type="dxa"/>
              <w:bottom w:w="0" w:type="dxa"/>
              <w:right w:w="70" w:type="dxa"/>
            </w:tcMar>
            <w:vAlign w:val="bottom"/>
          </w:tcPr>
          <w:p w14:paraId="0549FACF" w14:textId="10DA938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17/07/2023</w:t>
            </w:r>
          </w:p>
        </w:tc>
        <w:tc>
          <w:tcPr>
            <w:tcW w:w="2407" w:type="dxa"/>
            <w:shd w:val="clear" w:color="auto" w:fill="auto"/>
            <w:vAlign w:val="bottom"/>
          </w:tcPr>
          <w:p w14:paraId="022791CC" w14:textId="2C5B1F0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310F43C" w14:textId="3EC1253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AC602F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732F33E" w14:textId="67992109"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17</w:t>
            </w:r>
          </w:p>
        </w:tc>
        <w:tc>
          <w:tcPr>
            <w:tcW w:w="2410" w:type="dxa"/>
            <w:shd w:val="clear" w:color="auto" w:fill="auto"/>
            <w:noWrap/>
            <w:tcMar>
              <w:top w:w="0" w:type="dxa"/>
              <w:left w:w="70" w:type="dxa"/>
              <w:bottom w:w="0" w:type="dxa"/>
              <w:right w:w="70" w:type="dxa"/>
            </w:tcMar>
            <w:vAlign w:val="bottom"/>
          </w:tcPr>
          <w:p w14:paraId="28AA8570" w14:textId="12BE274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15/08/2023</w:t>
            </w:r>
          </w:p>
        </w:tc>
        <w:tc>
          <w:tcPr>
            <w:tcW w:w="2407" w:type="dxa"/>
            <w:shd w:val="clear" w:color="auto" w:fill="auto"/>
            <w:vAlign w:val="bottom"/>
          </w:tcPr>
          <w:p w14:paraId="30CDF374" w14:textId="23F6407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80173D8" w14:textId="3912DA8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06C239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96D2509" w14:textId="0E5B222B"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18</w:t>
            </w:r>
          </w:p>
        </w:tc>
        <w:tc>
          <w:tcPr>
            <w:tcW w:w="2410" w:type="dxa"/>
            <w:shd w:val="clear" w:color="auto" w:fill="auto"/>
            <w:noWrap/>
            <w:tcMar>
              <w:top w:w="0" w:type="dxa"/>
              <w:left w:w="70" w:type="dxa"/>
              <w:bottom w:w="0" w:type="dxa"/>
              <w:right w:w="70" w:type="dxa"/>
            </w:tcMar>
            <w:vAlign w:val="bottom"/>
          </w:tcPr>
          <w:p w14:paraId="2B32998C" w14:textId="2355948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15/09/2023</w:t>
            </w:r>
          </w:p>
        </w:tc>
        <w:tc>
          <w:tcPr>
            <w:tcW w:w="2407" w:type="dxa"/>
            <w:shd w:val="clear" w:color="auto" w:fill="auto"/>
            <w:vAlign w:val="bottom"/>
          </w:tcPr>
          <w:p w14:paraId="4F394A14" w14:textId="2530D19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3DBC046" w14:textId="5CE49A8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20251D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F9CEE87" w14:textId="5290BCA5"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19</w:t>
            </w:r>
          </w:p>
        </w:tc>
        <w:tc>
          <w:tcPr>
            <w:tcW w:w="2410" w:type="dxa"/>
            <w:shd w:val="clear" w:color="auto" w:fill="auto"/>
            <w:noWrap/>
            <w:tcMar>
              <w:top w:w="0" w:type="dxa"/>
              <w:left w:w="70" w:type="dxa"/>
              <w:bottom w:w="0" w:type="dxa"/>
              <w:right w:w="70" w:type="dxa"/>
            </w:tcMar>
            <w:vAlign w:val="bottom"/>
          </w:tcPr>
          <w:p w14:paraId="5277991E" w14:textId="49098B6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16/10/2023</w:t>
            </w:r>
          </w:p>
        </w:tc>
        <w:tc>
          <w:tcPr>
            <w:tcW w:w="2407" w:type="dxa"/>
            <w:shd w:val="clear" w:color="auto" w:fill="auto"/>
            <w:vAlign w:val="bottom"/>
          </w:tcPr>
          <w:p w14:paraId="513A04AA" w14:textId="0E36D90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9D1D5C2" w14:textId="692F86E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E93FD24"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E096656" w14:textId="6450A047"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20</w:t>
            </w:r>
          </w:p>
        </w:tc>
        <w:tc>
          <w:tcPr>
            <w:tcW w:w="2410" w:type="dxa"/>
            <w:shd w:val="clear" w:color="auto" w:fill="auto"/>
            <w:noWrap/>
            <w:tcMar>
              <w:top w:w="0" w:type="dxa"/>
              <w:left w:w="70" w:type="dxa"/>
              <w:bottom w:w="0" w:type="dxa"/>
              <w:right w:w="70" w:type="dxa"/>
            </w:tcMar>
            <w:vAlign w:val="bottom"/>
          </w:tcPr>
          <w:p w14:paraId="79A7DFE8" w14:textId="5F5724B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16/11/2023</w:t>
            </w:r>
          </w:p>
        </w:tc>
        <w:tc>
          <w:tcPr>
            <w:tcW w:w="2407" w:type="dxa"/>
            <w:shd w:val="clear" w:color="auto" w:fill="auto"/>
            <w:vAlign w:val="bottom"/>
          </w:tcPr>
          <w:p w14:paraId="3845D26D" w14:textId="2D2816F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9A65EE9" w14:textId="7605A1B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0CB014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E632883" w14:textId="6DE9BF9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21</w:t>
            </w:r>
          </w:p>
        </w:tc>
        <w:tc>
          <w:tcPr>
            <w:tcW w:w="2410" w:type="dxa"/>
            <w:shd w:val="clear" w:color="auto" w:fill="auto"/>
            <w:noWrap/>
            <w:tcMar>
              <w:top w:w="0" w:type="dxa"/>
              <w:left w:w="70" w:type="dxa"/>
              <w:bottom w:w="0" w:type="dxa"/>
              <w:right w:w="70" w:type="dxa"/>
            </w:tcMar>
            <w:vAlign w:val="bottom"/>
          </w:tcPr>
          <w:p w14:paraId="3D163302" w14:textId="511A258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15/12/2023</w:t>
            </w:r>
          </w:p>
        </w:tc>
        <w:tc>
          <w:tcPr>
            <w:tcW w:w="2407" w:type="dxa"/>
            <w:shd w:val="clear" w:color="auto" w:fill="auto"/>
            <w:vAlign w:val="bottom"/>
          </w:tcPr>
          <w:p w14:paraId="17AFB2AA" w14:textId="731F691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A65DC8E" w14:textId="170E78A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398D7C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6FD3538" w14:textId="2429F3F0"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22</w:t>
            </w:r>
          </w:p>
        </w:tc>
        <w:tc>
          <w:tcPr>
            <w:tcW w:w="2410" w:type="dxa"/>
            <w:shd w:val="clear" w:color="auto" w:fill="auto"/>
            <w:noWrap/>
            <w:tcMar>
              <w:top w:w="0" w:type="dxa"/>
              <w:left w:w="70" w:type="dxa"/>
              <w:bottom w:w="0" w:type="dxa"/>
              <w:right w:w="70" w:type="dxa"/>
            </w:tcMar>
            <w:vAlign w:val="bottom"/>
          </w:tcPr>
          <w:p w14:paraId="7AEF8E2A" w14:textId="2137A9F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15/01/2024</w:t>
            </w:r>
          </w:p>
        </w:tc>
        <w:tc>
          <w:tcPr>
            <w:tcW w:w="2407" w:type="dxa"/>
            <w:shd w:val="clear" w:color="auto" w:fill="auto"/>
            <w:vAlign w:val="bottom"/>
          </w:tcPr>
          <w:p w14:paraId="532DE5E1" w14:textId="6F800F8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22D8D610" w14:textId="1EE124C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C59C11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99C22A6" w14:textId="01CE87BA"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lastRenderedPageBreak/>
              <w:t>23</w:t>
            </w:r>
          </w:p>
        </w:tc>
        <w:tc>
          <w:tcPr>
            <w:tcW w:w="2410" w:type="dxa"/>
            <w:shd w:val="clear" w:color="auto" w:fill="auto"/>
            <w:noWrap/>
            <w:tcMar>
              <w:top w:w="0" w:type="dxa"/>
              <w:left w:w="70" w:type="dxa"/>
              <w:bottom w:w="0" w:type="dxa"/>
              <w:right w:w="70" w:type="dxa"/>
            </w:tcMar>
            <w:vAlign w:val="bottom"/>
          </w:tcPr>
          <w:p w14:paraId="05EA1D4A" w14:textId="3E4CEC0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15/02/2024</w:t>
            </w:r>
          </w:p>
        </w:tc>
        <w:tc>
          <w:tcPr>
            <w:tcW w:w="2407" w:type="dxa"/>
            <w:shd w:val="clear" w:color="auto" w:fill="auto"/>
            <w:vAlign w:val="bottom"/>
          </w:tcPr>
          <w:p w14:paraId="01725157" w14:textId="28081E3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9A72597" w14:textId="5A7CE57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A7A7645"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A50526C" w14:textId="22B6FD1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24</w:t>
            </w:r>
          </w:p>
        </w:tc>
        <w:tc>
          <w:tcPr>
            <w:tcW w:w="2410" w:type="dxa"/>
            <w:shd w:val="clear" w:color="auto" w:fill="auto"/>
            <w:noWrap/>
            <w:tcMar>
              <w:top w:w="0" w:type="dxa"/>
              <w:left w:w="70" w:type="dxa"/>
              <w:bottom w:w="0" w:type="dxa"/>
              <w:right w:w="70" w:type="dxa"/>
            </w:tcMar>
            <w:vAlign w:val="bottom"/>
          </w:tcPr>
          <w:p w14:paraId="5676E607" w14:textId="047D231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15/03/2024</w:t>
            </w:r>
          </w:p>
        </w:tc>
        <w:tc>
          <w:tcPr>
            <w:tcW w:w="2407" w:type="dxa"/>
            <w:shd w:val="clear" w:color="auto" w:fill="auto"/>
            <w:vAlign w:val="bottom"/>
          </w:tcPr>
          <w:p w14:paraId="2A6390DB" w14:textId="4FB7D6B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8B8F421" w14:textId="5AB3F3A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347A63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7181E91" w14:textId="6EE351E6"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25</w:t>
            </w:r>
          </w:p>
        </w:tc>
        <w:tc>
          <w:tcPr>
            <w:tcW w:w="2410" w:type="dxa"/>
            <w:shd w:val="clear" w:color="auto" w:fill="auto"/>
            <w:noWrap/>
            <w:tcMar>
              <w:top w:w="0" w:type="dxa"/>
              <w:left w:w="70" w:type="dxa"/>
              <w:bottom w:w="0" w:type="dxa"/>
              <w:right w:w="70" w:type="dxa"/>
            </w:tcMar>
            <w:vAlign w:val="bottom"/>
          </w:tcPr>
          <w:p w14:paraId="035970EE" w14:textId="449746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15/04/2024</w:t>
            </w:r>
          </w:p>
        </w:tc>
        <w:tc>
          <w:tcPr>
            <w:tcW w:w="2407" w:type="dxa"/>
            <w:shd w:val="clear" w:color="auto" w:fill="auto"/>
            <w:vAlign w:val="bottom"/>
          </w:tcPr>
          <w:p w14:paraId="194DFC2E" w14:textId="7A68432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FD04082" w14:textId="0CE44F5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AAE1F4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EC0C13A" w14:textId="77C4BD8F"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26</w:t>
            </w:r>
          </w:p>
        </w:tc>
        <w:tc>
          <w:tcPr>
            <w:tcW w:w="2410" w:type="dxa"/>
            <w:shd w:val="clear" w:color="auto" w:fill="auto"/>
            <w:noWrap/>
            <w:tcMar>
              <w:top w:w="0" w:type="dxa"/>
              <w:left w:w="70" w:type="dxa"/>
              <w:bottom w:w="0" w:type="dxa"/>
              <w:right w:w="70" w:type="dxa"/>
            </w:tcMar>
            <w:vAlign w:val="bottom"/>
          </w:tcPr>
          <w:p w14:paraId="43C1DD2F" w14:textId="2DC463F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15/05/2024</w:t>
            </w:r>
          </w:p>
        </w:tc>
        <w:tc>
          <w:tcPr>
            <w:tcW w:w="2407" w:type="dxa"/>
            <w:shd w:val="clear" w:color="auto" w:fill="auto"/>
            <w:vAlign w:val="bottom"/>
          </w:tcPr>
          <w:p w14:paraId="7F4F2B83" w14:textId="623AFC4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B453FD2" w14:textId="0BEC0C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8710FF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4F1AA6D" w14:textId="2E2A7D5C"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27</w:t>
            </w:r>
          </w:p>
        </w:tc>
        <w:tc>
          <w:tcPr>
            <w:tcW w:w="2410" w:type="dxa"/>
            <w:shd w:val="clear" w:color="auto" w:fill="auto"/>
            <w:noWrap/>
            <w:tcMar>
              <w:top w:w="0" w:type="dxa"/>
              <w:left w:w="70" w:type="dxa"/>
              <w:bottom w:w="0" w:type="dxa"/>
              <w:right w:w="70" w:type="dxa"/>
            </w:tcMar>
            <w:vAlign w:val="bottom"/>
          </w:tcPr>
          <w:p w14:paraId="1623D8B7" w14:textId="799813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17/06/2024</w:t>
            </w:r>
          </w:p>
        </w:tc>
        <w:tc>
          <w:tcPr>
            <w:tcW w:w="2407" w:type="dxa"/>
            <w:shd w:val="clear" w:color="auto" w:fill="auto"/>
            <w:vAlign w:val="bottom"/>
          </w:tcPr>
          <w:p w14:paraId="783D9209" w14:textId="5A23F91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D184DE4" w14:textId="3116CDA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592FCD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47DBB51" w14:textId="175FC94B"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28</w:t>
            </w:r>
          </w:p>
        </w:tc>
        <w:tc>
          <w:tcPr>
            <w:tcW w:w="2410" w:type="dxa"/>
            <w:shd w:val="clear" w:color="auto" w:fill="auto"/>
            <w:noWrap/>
            <w:tcMar>
              <w:top w:w="0" w:type="dxa"/>
              <w:left w:w="70" w:type="dxa"/>
              <w:bottom w:w="0" w:type="dxa"/>
              <w:right w:w="70" w:type="dxa"/>
            </w:tcMar>
            <w:vAlign w:val="bottom"/>
          </w:tcPr>
          <w:p w14:paraId="6687C453" w14:textId="52DD512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15/07/2024</w:t>
            </w:r>
          </w:p>
        </w:tc>
        <w:tc>
          <w:tcPr>
            <w:tcW w:w="2407" w:type="dxa"/>
            <w:shd w:val="clear" w:color="auto" w:fill="auto"/>
            <w:vAlign w:val="bottom"/>
          </w:tcPr>
          <w:p w14:paraId="0183A34F" w14:textId="0F7ED67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21CCA8B" w14:textId="0FF6DE9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FADA11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2FB320A" w14:textId="76FB8067"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29</w:t>
            </w:r>
          </w:p>
        </w:tc>
        <w:tc>
          <w:tcPr>
            <w:tcW w:w="2410" w:type="dxa"/>
            <w:shd w:val="clear" w:color="auto" w:fill="auto"/>
            <w:noWrap/>
            <w:tcMar>
              <w:top w:w="0" w:type="dxa"/>
              <w:left w:w="70" w:type="dxa"/>
              <w:bottom w:w="0" w:type="dxa"/>
              <w:right w:w="70" w:type="dxa"/>
            </w:tcMar>
            <w:vAlign w:val="bottom"/>
          </w:tcPr>
          <w:p w14:paraId="39BB8EF9" w14:textId="0CC5F94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15/08/2024</w:t>
            </w:r>
          </w:p>
        </w:tc>
        <w:tc>
          <w:tcPr>
            <w:tcW w:w="2407" w:type="dxa"/>
            <w:shd w:val="clear" w:color="auto" w:fill="auto"/>
            <w:vAlign w:val="bottom"/>
          </w:tcPr>
          <w:p w14:paraId="6B68C6D0" w14:textId="21F9225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2DA00A08" w14:textId="6DA8102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7E2B89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30A7E98" w14:textId="05A05C31" w:rsidR="00A32811" w:rsidRPr="005B7526" w:rsidRDefault="00A32811" w:rsidP="00A32811">
            <w:pPr>
              <w:spacing w:line="320" w:lineRule="exact"/>
              <w:rPr>
                <w:rFonts w:ascii="Verdana" w:hAnsi="Verdana"/>
                <w:color w:val="000000"/>
                <w:sz w:val="18"/>
                <w:szCs w:val="18"/>
              </w:rPr>
            </w:pPr>
            <w:r>
              <w:rPr>
                <w:rFonts w:ascii="Verdana" w:hAnsi="Verdana"/>
                <w:color w:val="000000"/>
                <w:sz w:val="18"/>
                <w:szCs w:val="18"/>
              </w:rPr>
              <w:t>30</w:t>
            </w:r>
          </w:p>
        </w:tc>
        <w:tc>
          <w:tcPr>
            <w:tcW w:w="2410" w:type="dxa"/>
            <w:shd w:val="clear" w:color="auto" w:fill="auto"/>
            <w:noWrap/>
            <w:tcMar>
              <w:top w:w="0" w:type="dxa"/>
              <w:left w:w="70" w:type="dxa"/>
              <w:bottom w:w="0" w:type="dxa"/>
              <w:right w:w="70" w:type="dxa"/>
            </w:tcMar>
            <w:vAlign w:val="bottom"/>
          </w:tcPr>
          <w:p w14:paraId="74A77BBC" w14:textId="6380246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16/09/2024</w:t>
            </w:r>
          </w:p>
        </w:tc>
        <w:tc>
          <w:tcPr>
            <w:tcW w:w="2407" w:type="dxa"/>
            <w:shd w:val="clear" w:color="auto" w:fill="auto"/>
            <w:vAlign w:val="bottom"/>
          </w:tcPr>
          <w:p w14:paraId="5842D880" w14:textId="46021A1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778946C" w14:textId="59AF38B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95FA6D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35155B7" w14:textId="079B1B03" w:rsidR="00A32811" w:rsidRDefault="00A32811" w:rsidP="00A32811">
            <w:pPr>
              <w:spacing w:line="320" w:lineRule="exact"/>
              <w:rPr>
                <w:rFonts w:ascii="Verdana" w:hAnsi="Verdana"/>
                <w:color w:val="000000"/>
                <w:sz w:val="18"/>
                <w:szCs w:val="18"/>
              </w:rPr>
            </w:pPr>
            <w:r>
              <w:rPr>
                <w:rFonts w:ascii="Verdana" w:hAnsi="Verdana"/>
                <w:color w:val="000000"/>
                <w:sz w:val="18"/>
                <w:szCs w:val="18"/>
              </w:rPr>
              <w:t>31</w:t>
            </w:r>
          </w:p>
        </w:tc>
        <w:tc>
          <w:tcPr>
            <w:tcW w:w="2410" w:type="dxa"/>
            <w:shd w:val="clear" w:color="auto" w:fill="auto"/>
            <w:noWrap/>
            <w:tcMar>
              <w:top w:w="0" w:type="dxa"/>
              <w:left w:w="70" w:type="dxa"/>
              <w:bottom w:w="0" w:type="dxa"/>
              <w:right w:w="70" w:type="dxa"/>
            </w:tcMar>
            <w:vAlign w:val="bottom"/>
          </w:tcPr>
          <w:p w14:paraId="725223DF" w14:textId="3220DC2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15/10/2024</w:t>
            </w:r>
          </w:p>
        </w:tc>
        <w:tc>
          <w:tcPr>
            <w:tcW w:w="2407" w:type="dxa"/>
            <w:shd w:val="clear" w:color="auto" w:fill="auto"/>
            <w:vAlign w:val="bottom"/>
          </w:tcPr>
          <w:p w14:paraId="54370C69" w14:textId="31AB1CD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EE3EF49" w14:textId="0C7F097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DB3644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591B3AC" w14:textId="067EC5B7" w:rsidR="00A32811" w:rsidRDefault="00A32811" w:rsidP="00A32811">
            <w:pPr>
              <w:spacing w:line="320" w:lineRule="exact"/>
              <w:rPr>
                <w:rFonts w:ascii="Verdana" w:hAnsi="Verdana"/>
                <w:color w:val="000000"/>
                <w:sz w:val="18"/>
                <w:szCs w:val="18"/>
              </w:rPr>
            </w:pPr>
            <w:r>
              <w:rPr>
                <w:rFonts w:ascii="Verdana" w:hAnsi="Verdana"/>
                <w:color w:val="000000"/>
                <w:sz w:val="18"/>
                <w:szCs w:val="18"/>
              </w:rPr>
              <w:t>32</w:t>
            </w:r>
          </w:p>
        </w:tc>
        <w:tc>
          <w:tcPr>
            <w:tcW w:w="2410" w:type="dxa"/>
            <w:shd w:val="clear" w:color="auto" w:fill="auto"/>
            <w:noWrap/>
            <w:tcMar>
              <w:top w:w="0" w:type="dxa"/>
              <w:left w:w="70" w:type="dxa"/>
              <w:bottom w:w="0" w:type="dxa"/>
              <w:right w:w="70" w:type="dxa"/>
            </w:tcMar>
            <w:vAlign w:val="bottom"/>
          </w:tcPr>
          <w:p w14:paraId="11A68E3A" w14:textId="009A5F57"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18/11/2024</w:t>
            </w:r>
          </w:p>
        </w:tc>
        <w:tc>
          <w:tcPr>
            <w:tcW w:w="2407" w:type="dxa"/>
            <w:shd w:val="clear" w:color="auto" w:fill="auto"/>
            <w:vAlign w:val="bottom"/>
          </w:tcPr>
          <w:p w14:paraId="3DAAF826" w14:textId="3D4848E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2FEA2AB" w14:textId="1922680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C52515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61B79D9" w14:textId="5092E6DD" w:rsidR="00A32811" w:rsidRDefault="00A32811" w:rsidP="00A32811">
            <w:pPr>
              <w:spacing w:line="320" w:lineRule="exact"/>
              <w:rPr>
                <w:rFonts w:ascii="Verdana" w:hAnsi="Verdana"/>
                <w:color w:val="000000"/>
                <w:sz w:val="18"/>
                <w:szCs w:val="18"/>
              </w:rPr>
            </w:pPr>
            <w:r>
              <w:rPr>
                <w:rFonts w:ascii="Verdana" w:hAnsi="Verdana"/>
                <w:color w:val="000000"/>
                <w:sz w:val="18"/>
                <w:szCs w:val="18"/>
              </w:rPr>
              <w:t>33</w:t>
            </w:r>
          </w:p>
        </w:tc>
        <w:tc>
          <w:tcPr>
            <w:tcW w:w="2410" w:type="dxa"/>
            <w:shd w:val="clear" w:color="auto" w:fill="auto"/>
            <w:noWrap/>
            <w:tcMar>
              <w:top w:w="0" w:type="dxa"/>
              <w:left w:w="70" w:type="dxa"/>
              <w:bottom w:w="0" w:type="dxa"/>
              <w:right w:w="70" w:type="dxa"/>
            </w:tcMar>
            <w:vAlign w:val="bottom"/>
          </w:tcPr>
          <w:p w14:paraId="271E4330" w14:textId="57FE38E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16/12/2024</w:t>
            </w:r>
          </w:p>
        </w:tc>
        <w:tc>
          <w:tcPr>
            <w:tcW w:w="2407" w:type="dxa"/>
            <w:shd w:val="clear" w:color="auto" w:fill="auto"/>
            <w:vAlign w:val="bottom"/>
          </w:tcPr>
          <w:p w14:paraId="4F045B9B" w14:textId="4EDAA82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53B3AF9" w14:textId="3571A1A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B3FC22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D07BCF0" w14:textId="2AE4D983" w:rsidR="00A32811" w:rsidRDefault="00A32811" w:rsidP="00A32811">
            <w:pPr>
              <w:spacing w:line="320" w:lineRule="exact"/>
              <w:rPr>
                <w:rFonts w:ascii="Verdana" w:hAnsi="Verdana"/>
                <w:color w:val="000000"/>
                <w:sz w:val="18"/>
                <w:szCs w:val="18"/>
              </w:rPr>
            </w:pPr>
            <w:r>
              <w:rPr>
                <w:rFonts w:ascii="Verdana" w:hAnsi="Verdana"/>
                <w:color w:val="000000"/>
                <w:sz w:val="18"/>
                <w:szCs w:val="18"/>
              </w:rPr>
              <w:t>34</w:t>
            </w:r>
          </w:p>
        </w:tc>
        <w:tc>
          <w:tcPr>
            <w:tcW w:w="2410" w:type="dxa"/>
            <w:shd w:val="clear" w:color="auto" w:fill="auto"/>
            <w:noWrap/>
            <w:tcMar>
              <w:top w:w="0" w:type="dxa"/>
              <w:left w:w="70" w:type="dxa"/>
              <w:bottom w:w="0" w:type="dxa"/>
              <w:right w:w="70" w:type="dxa"/>
            </w:tcMar>
            <w:vAlign w:val="bottom"/>
          </w:tcPr>
          <w:p w14:paraId="2CE83BE6" w14:textId="63537A6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15/01/2025</w:t>
            </w:r>
          </w:p>
        </w:tc>
        <w:tc>
          <w:tcPr>
            <w:tcW w:w="2407" w:type="dxa"/>
            <w:shd w:val="clear" w:color="auto" w:fill="auto"/>
            <w:vAlign w:val="bottom"/>
          </w:tcPr>
          <w:p w14:paraId="644EB201" w14:textId="148CA3F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A0FCD32" w14:textId="727B9BB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5892F32"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808BEA5" w14:textId="4FDFA3DC" w:rsidR="00A32811" w:rsidRDefault="00A32811" w:rsidP="00A32811">
            <w:pPr>
              <w:spacing w:line="320" w:lineRule="exact"/>
              <w:rPr>
                <w:rFonts w:ascii="Verdana" w:hAnsi="Verdana"/>
                <w:color w:val="000000"/>
                <w:sz w:val="18"/>
                <w:szCs w:val="18"/>
              </w:rPr>
            </w:pPr>
            <w:r>
              <w:rPr>
                <w:rFonts w:ascii="Verdana" w:hAnsi="Verdana"/>
                <w:color w:val="000000"/>
                <w:sz w:val="18"/>
                <w:szCs w:val="18"/>
              </w:rPr>
              <w:t>35</w:t>
            </w:r>
          </w:p>
        </w:tc>
        <w:tc>
          <w:tcPr>
            <w:tcW w:w="2410" w:type="dxa"/>
            <w:shd w:val="clear" w:color="auto" w:fill="auto"/>
            <w:noWrap/>
            <w:tcMar>
              <w:top w:w="0" w:type="dxa"/>
              <w:left w:w="70" w:type="dxa"/>
              <w:bottom w:w="0" w:type="dxa"/>
              <w:right w:w="70" w:type="dxa"/>
            </w:tcMar>
            <w:vAlign w:val="bottom"/>
          </w:tcPr>
          <w:p w14:paraId="72867D4E" w14:textId="0B128D6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17/02/2025</w:t>
            </w:r>
          </w:p>
        </w:tc>
        <w:tc>
          <w:tcPr>
            <w:tcW w:w="2407" w:type="dxa"/>
            <w:shd w:val="clear" w:color="auto" w:fill="auto"/>
            <w:vAlign w:val="bottom"/>
          </w:tcPr>
          <w:p w14:paraId="2C821079" w14:textId="61C7B06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4BEC49B" w14:textId="44C79FF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48AF08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AE4768B" w14:textId="0E32C27A" w:rsidR="00A32811" w:rsidRDefault="00A32811" w:rsidP="00A32811">
            <w:pPr>
              <w:spacing w:line="320" w:lineRule="exact"/>
              <w:rPr>
                <w:rFonts w:ascii="Verdana" w:hAnsi="Verdana"/>
                <w:color w:val="000000"/>
                <w:sz w:val="18"/>
                <w:szCs w:val="18"/>
              </w:rPr>
            </w:pPr>
            <w:r>
              <w:rPr>
                <w:rFonts w:ascii="Verdana" w:hAnsi="Verdana"/>
                <w:color w:val="000000"/>
                <w:sz w:val="18"/>
                <w:szCs w:val="18"/>
              </w:rPr>
              <w:t>36</w:t>
            </w:r>
          </w:p>
        </w:tc>
        <w:tc>
          <w:tcPr>
            <w:tcW w:w="2410" w:type="dxa"/>
            <w:shd w:val="clear" w:color="auto" w:fill="auto"/>
            <w:noWrap/>
            <w:tcMar>
              <w:top w:w="0" w:type="dxa"/>
              <w:left w:w="70" w:type="dxa"/>
              <w:bottom w:w="0" w:type="dxa"/>
              <w:right w:w="70" w:type="dxa"/>
            </w:tcMar>
            <w:vAlign w:val="bottom"/>
          </w:tcPr>
          <w:p w14:paraId="19A48332" w14:textId="3951595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17/03/2025</w:t>
            </w:r>
          </w:p>
        </w:tc>
        <w:tc>
          <w:tcPr>
            <w:tcW w:w="2407" w:type="dxa"/>
            <w:shd w:val="clear" w:color="auto" w:fill="auto"/>
            <w:vAlign w:val="bottom"/>
          </w:tcPr>
          <w:p w14:paraId="5749E0B1" w14:textId="00DD53C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20,0000%</w:t>
            </w:r>
          </w:p>
        </w:tc>
        <w:tc>
          <w:tcPr>
            <w:tcW w:w="2409" w:type="dxa"/>
            <w:shd w:val="clear" w:color="auto" w:fill="auto"/>
            <w:noWrap/>
            <w:tcMar>
              <w:top w:w="0" w:type="dxa"/>
              <w:left w:w="70" w:type="dxa"/>
              <w:bottom w:w="0" w:type="dxa"/>
              <w:right w:w="70" w:type="dxa"/>
            </w:tcMar>
            <w:vAlign w:val="bottom"/>
          </w:tcPr>
          <w:p w14:paraId="483DC3BC" w14:textId="45E46FE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C90132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13AD7E4" w14:textId="19B93EA0" w:rsidR="00A32811" w:rsidRDefault="00A32811" w:rsidP="00A32811">
            <w:pPr>
              <w:spacing w:line="320" w:lineRule="exact"/>
              <w:rPr>
                <w:rFonts w:ascii="Verdana" w:hAnsi="Verdana"/>
                <w:color w:val="000000"/>
                <w:sz w:val="18"/>
                <w:szCs w:val="18"/>
              </w:rPr>
            </w:pPr>
            <w:r>
              <w:rPr>
                <w:rFonts w:ascii="Verdana" w:hAnsi="Verdana"/>
                <w:color w:val="000000"/>
                <w:sz w:val="18"/>
                <w:szCs w:val="18"/>
              </w:rPr>
              <w:t>37</w:t>
            </w:r>
          </w:p>
        </w:tc>
        <w:tc>
          <w:tcPr>
            <w:tcW w:w="2410" w:type="dxa"/>
            <w:shd w:val="clear" w:color="auto" w:fill="auto"/>
            <w:noWrap/>
            <w:tcMar>
              <w:top w:w="0" w:type="dxa"/>
              <w:left w:w="70" w:type="dxa"/>
              <w:bottom w:w="0" w:type="dxa"/>
              <w:right w:w="70" w:type="dxa"/>
            </w:tcMar>
            <w:vAlign w:val="bottom"/>
          </w:tcPr>
          <w:p w14:paraId="2979260A" w14:textId="67A5027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15/04/2025</w:t>
            </w:r>
          </w:p>
        </w:tc>
        <w:tc>
          <w:tcPr>
            <w:tcW w:w="2407" w:type="dxa"/>
            <w:shd w:val="clear" w:color="auto" w:fill="auto"/>
            <w:vAlign w:val="bottom"/>
          </w:tcPr>
          <w:p w14:paraId="27B509CD" w14:textId="405CCB4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745D1D7" w14:textId="42F01FA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43B43C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E3C78AB" w14:textId="5B289635" w:rsidR="00A32811" w:rsidRDefault="00A32811" w:rsidP="00A32811">
            <w:pPr>
              <w:spacing w:line="320" w:lineRule="exact"/>
              <w:rPr>
                <w:rFonts w:ascii="Verdana" w:hAnsi="Verdana"/>
                <w:color w:val="000000"/>
                <w:sz w:val="18"/>
                <w:szCs w:val="18"/>
              </w:rPr>
            </w:pPr>
            <w:r>
              <w:rPr>
                <w:rFonts w:ascii="Verdana" w:hAnsi="Verdana"/>
                <w:color w:val="000000"/>
                <w:sz w:val="18"/>
                <w:szCs w:val="18"/>
              </w:rPr>
              <w:t>38</w:t>
            </w:r>
          </w:p>
        </w:tc>
        <w:tc>
          <w:tcPr>
            <w:tcW w:w="2410" w:type="dxa"/>
            <w:shd w:val="clear" w:color="auto" w:fill="auto"/>
            <w:noWrap/>
            <w:tcMar>
              <w:top w:w="0" w:type="dxa"/>
              <w:left w:w="70" w:type="dxa"/>
              <w:bottom w:w="0" w:type="dxa"/>
              <w:right w:w="70" w:type="dxa"/>
            </w:tcMar>
            <w:vAlign w:val="bottom"/>
          </w:tcPr>
          <w:p w14:paraId="30EE115D" w14:textId="10FB9CA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15/05/2025</w:t>
            </w:r>
          </w:p>
        </w:tc>
        <w:tc>
          <w:tcPr>
            <w:tcW w:w="2407" w:type="dxa"/>
            <w:shd w:val="clear" w:color="auto" w:fill="auto"/>
            <w:vAlign w:val="bottom"/>
          </w:tcPr>
          <w:p w14:paraId="381CDD13" w14:textId="1FB612C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659F5E6" w14:textId="26FB412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517458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0A43794" w14:textId="427F8DC8" w:rsidR="00A32811" w:rsidRDefault="00A32811" w:rsidP="00A32811">
            <w:pPr>
              <w:spacing w:line="320" w:lineRule="exact"/>
              <w:rPr>
                <w:rFonts w:ascii="Verdana" w:hAnsi="Verdana"/>
                <w:color w:val="000000"/>
                <w:sz w:val="18"/>
                <w:szCs w:val="18"/>
              </w:rPr>
            </w:pPr>
            <w:r>
              <w:rPr>
                <w:rFonts w:ascii="Verdana" w:hAnsi="Verdana"/>
                <w:color w:val="000000"/>
                <w:sz w:val="18"/>
                <w:szCs w:val="18"/>
              </w:rPr>
              <w:t>39</w:t>
            </w:r>
          </w:p>
        </w:tc>
        <w:tc>
          <w:tcPr>
            <w:tcW w:w="2410" w:type="dxa"/>
            <w:shd w:val="clear" w:color="auto" w:fill="auto"/>
            <w:noWrap/>
            <w:tcMar>
              <w:top w:w="0" w:type="dxa"/>
              <w:left w:w="70" w:type="dxa"/>
              <w:bottom w:w="0" w:type="dxa"/>
              <w:right w:w="70" w:type="dxa"/>
            </w:tcMar>
            <w:vAlign w:val="bottom"/>
          </w:tcPr>
          <w:p w14:paraId="66F5267E" w14:textId="0FFF150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16/06/2025</w:t>
            </w:r>
          </w:p>
        </w:tc>
        <w:tc>
          <w:tcPr>
            <w:tcW w:w="2407" w:type="dxa"/>
            <w:shd w:val="clear" w:color="auto" w:fill="auto"/>
            <w:vAlign w:val="bottom"/>
          </w:tcPr>
          <w:p w14:paraId="65D2A82E" w14:textId="47D5F57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D8AE8F1" w14:textId="7637E81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12882E9"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8D36665" w14:textId="6ED7A9ED" w:rsidR="00A32811" w:rsidRDefault="00A32811" w:rsidP="00A32811">
            <w:pPr>
              <w:spacing w:line="320" w:lineRule="exact"/>
              <w:rPr>
                <w:rFonts w:ascii="Verdana" w:hAnsi="Verdana"/>
                <w:color w:val="000000"/>
                <w:sz w:val="18"/>
                <w:szCs w:val="18"/>
              </w:rPr>
            </w:pPr>
            <w:r>
              <w:rPr>
                <w:rFonts w:ascii="Verdana" w:hAnsi="Verdana"/>
                <w:color w:val="000000"/>
                <w:sz w:val="18"/>
                <w:szCs w:val="18"/>
              </w:rPr>
              <w:t>40</w:t>
            </w:r>
          </w:p>
        </w:tc>
        <w:tc>
          <w:tcPr>
            <w:tcW w:w="2410" w:type="dxa"/>
            <w:shd w:val="clear" w:color="auto" w:fill="auto"/>
            <w:noWrap/>
            <w:tcMar>
              <w:top w:w="0" w:type="dxa"/>
              <w:left w:w="70" w:type="dxa"/>
              <w:bottom w:w="0" w:type="dxa"/>
              <w:right w:w="70" w:type="dxa"/>
            </w:tcMar>
            <w:vAlign w:val="bottom"/>
          </w:tcPr>
          <w:p w14:paraId="410C116D" w14:textId="59CED9B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15/07/2025</w:t>
            </w:r>
          </w:p>
        </w:tc>
        <w:tc>
          <w:tcPr>
            <w:tcW w:w="2407" w:type="dxa"/>
            <w:shd w:val="clear" w:color="auto" w:fill="auto"/>
            <w:vAlign w:val="bottom"/>
          </w:tcPr>
          <w:p w14:paraId="0705492F" w14:textId="6F8275E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0D54798" w14:textId="7AF1080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22AB95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A3305AD" w14:textId="4B5A8B01" w:rsidR="00A32811" w:rsidRDefault="00A32811" w:rsidP="00A32811">
            <w:pPr>
              <w:spacing w:line="320" w:lineRule="exact"/>
              <w:rPr>
                <w:rFonts w:ascii="Verdana" w:hAnsi="Verdana"/>
                <w:color w:val="000000"/>
                <w:sz w:val="18"/>
                <w:szCs w:val="18"/>
              </w:rPr>
            </w:pPr>
            <w:r>
              <w:rPr>
                <w:rFonts w:ascii="Verdana" w:hAnsi="Verdana"/>
                <w:color w:val="000000"/>
                <w:sz w:val="18"/>
                <w:szCs w:val="18"/>
              </w:rPr>
              <w:t>41</w:t>
            </w:r>
          </w:p>
        </w:tc>
        <w:tc>
          <w:tcPr>
            <w:tcW w:w="2410" w:type="dxa"/>
            <w:shd w:val="clear" w:color="auto" w:fill="auto"/>
            <w:noWrap/>
            <w:tcMar>
              <w:top w:w="0" w:type="dxa"/>
              <w:left w:w="70" w:type="dxa"/>
              <w:bottom w:w="0" w:type="dxa"/>
              <w:right w:w="70" w:type="dxa"/>
            </w:tcMar>
            <w:vAlign w:val="bottom"/>
          </w:tcPr>
          <w:p w14:paraId="226DA04E" w14:textId="0BCD3BD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15/08/2025</w:t>
            </w:r>
          </w:p>
        </w:tc>
        <w:tc>
          <w:tcPr>
            <w:tcW w:w="2407" w:type="dxa"/>
            <w:shd w:val="clear" w:color="auto" w:fill="auto"/>
            <w:vAlign w:val="bottom"/>
          </w:tcPr>
          <w:p w14:paraId="62AB9DBC" w14:textId="5B7CD44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CCF277C" w14:textId="5EE9BF8D"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17FBC3C"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C15B4E6" w14:textId="039BACE4" w:rsidR="00A32811" w:rsidRDefault="00A32811" w:rsidP="00A32811">
            <w:pPr>
              <w:spacing w:line="320" w:lineRule="exact"/>
              <w:rPr>
                <w:rFonts w:ascii="Verdana" w:hAnsi="Verdana"/>
                <w:color w:val="000000"/>
                <w:sz w:val="18"/>
                <w:szCs w:val="18"/>
              </w:rPr>
            </w:pPr>
            <w:r>
              <w:rPr>
                <w:rFonts w:ascii="Verdana" w:hAnsi="Verdana"/>
                <w:color w:val="000000"/>
                <w:sz w:val="18"/>
                <w:szCs w:val="18"/>
              </w:rPr>
              <w:t>42</w:t>
            </w:r>
          </w:p>
        </w:tc>
        <w:tc>
          <w:tcPr>
            <w:tcW w:w="2410" w:type="dxa"/>
            <w:shd w:val="clear" w:color="auto" w:fill="auto"/>
            <w:noWrap/>
            <w:tcMar>
              <w:top w:w="0" w:type="dxa"/>
              <w:left w:w="70" w:type="dxa"/>
              <w:bottom w:w="0" w:type="dxa"/>
              <w:right w:w="70" w:type="dxa"/>
            </w:tcMar>
            <w:vAlign w:val="bottom"/>
          </w:tcPr>
          <w:p w14:paraId="07C9910F" w14:textId="486670C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15/09/2025</w:t>
            </w:r>
          </w:p>
        </w:tc>
        <w:tc>
          <w:tcPr>
            <w:tcW w:w="2407" w:type="dxa"/>
            <w:shd w:val="clear" w:color="auto" w:fill="auto"/>
            <w:vAlign w:val="bottom"/>
          </w:tcPr>
          <w:p w14:paraId="5ACE9416" w14:textId="1D01FD2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213ED34" w14:textId="7059A01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659FEC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C650331" w14:textId="31F74D41" w:rsidR="00A32811" w:rsidRDefault="00A32811" w:rsidP="00A32811">
            <w:pPr>
              <w:spacing w:line="320" w:lineRule="exact"/>
              <w:rPr>
                <w:rFonts w:ascii="Verdana" w:hAnsi="Verdana"/>
                <w:color w:val="000000"/>
                <w:sz w:val="18"/>
                <w:szCs w:val="18"/>
              </w:rPr>
            </w:pPr>
            <w:r>
              <w:rPr>
                <w:rFonts w:ascii="Verdana" w:hAnsi="Verdana"/>
                <w:color w:val="000000"/>
                <w:sz w:val="18"/>
                <w:szCs w:val="18"/>
              </w:rPr>
              <w:t>43</w:t>
            </w:r>
          </w:p>
        </w:tc>
        <w:tc>
          <w:tcPr>
            <w:tcW w:w="2410" w:type="dxa"/>
            <w:shd w:val="clear" w:color="auto" w:fill="auto"/>
            <w:noWrap/>
            <w:tcMar>
              <w:top w:w="0" w:type="dxa"/>
              <w:left w:w="70" w:type="dxa"/>
              <w:bottom w:w="0" w:type="dxa"/>
              <w:right w:w="70" w:type="dxa"/>
            </w:tcMar>
            <w:vAlign w:val="bottom"/>
          </w:tcPr>
          <w:p w14:paraId="7A384DE2" w14:textId="395FE49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15/10/2025</w:t>
            </w:r>
          </w:p>
        </w:tc>
        <w:tc>
          <w:tcPr>
            <w:tcW w:w="2407" w:type="dxa"/>
            <w:shd w:val="clear" w:color="auto" w:fill="auto"/>
            <w:vAlign w:val="bottom"/>
          </w:tcPr>
          <w:p w14:paraId="5D10C445" w14:textId="2ED1DC2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7467DEE" w14:textId="43F7E02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54A167D"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58F3684" w14:textId="6BDFABCA" w:rsidR="00A32811" w:rsidRDefault="00A32811" w:rsidP="00A32811">
            <w:pPr>
              <w:spacing w:line="320" w:lineRule="exact"/>
              <w:rPr>
                <w:rFonts w:ascii="Verdana" w:hAnsi="Verdana"/>
                <w:color w:val="000000"/>
                <w:sz w:val="18"/>
                <w:szCs w:val="18"/>
              </w:rPr>
            </w:pPr>
            <w:r>
              <w:rPr>
                <w:rFonts w:ascii="Verdana" w:hAnsi="Verdana"/>
                <w:color w:val="000000"/>
                <w:sz w:val="18"/>
                <w:szCs w:val="18"/>
              </w:rPr>
              <w:t>44</w:t>
            </w:r>
          </w:p>
        </w:tc>
        <w:tc>
          <w:tcPr>
            <w:tcW w:w="2410" w:type="dxa"/>
            <w:shd w:val="clear" w:color="auto" w:fill="auto"/>
            <w:noWrap/>
            <w:tcMar>
              <w:top w:w="0" w:type="dxa"/>
              <w:left w:w="70" w:type="dxa"/>
              <w:bottom w:w="0" w:type="dxa"/>
              <w:right w:w="70" w:type="dxa"/>
            </w:tcMar>
            <w:vAlign w:val="bottom"/>
          </w:tcPr>
          <w:p w14:paraId="322B17DB" w14:textId="175FB23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17/11/2025</w:t>
            </w:r>
          </w:p>
        </w:tc>
        <w:tc>
          <w:tcPr>
            <w:tcW w:w="2407" w:type="dxa"/>
            <w:shd w:val="clear" w:color="auto" w:fill="auto"/>
            <w:vAlign w:val="bottom"/>
          </w:tcPr>
          <w:p w14:paraId="3A3F0559" w14:textId="4D4453E6"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EBD0A8A" w14:textId="515384A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0239B8D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164DA8C2" w14:textId="21B25DC4" w:rsidR="00A32811" w:rsidRDefault="00A32811" w:rsidP="00A32811">
            <w:pPr>
              <w:spacing w:line="320" w:lineRule="exact"/>
              <w:rPr>
                <w:rFonts w:ascii="Verdana" w:hAnsi="Verdana"/>
                <w:color w:val="000000"/>
                <w:sz w:val="18"/>
                <w:szCs w:val="18"/>
              </w:rPr>
            </w:pPr>
            <w:r>
              <w:rPr>
                <w:rFonts w:ascii="Verdana" w:hAnsi="Verdana"/>
                <w:color w:val="000000"/>
                <w:sz w:val="18"/>
                <w:szCs w:val="18"/>
              </w:rPr>
              <w:t>45</w:t>
            </w:r>
          </w:p>
        </w:tc>
        <w:tc>
          <w:tcPr>
            <w:tcW w:w="2410" w:type="dxa"/>
            <w:shd w:val="clear" w:color="auto" w:fill="auto"/>
            <w:noWrap/>
            <w:tcMar>
              <w:top w:w="0" w:type="dxa"/>
              <w:left w:w="70" w:type="dxa"/>
              <w:bottom w:w="0" w:type="dxa"/>
              <w:right w:w="70" w:type="dxa"/>
            </w:tcMar>
            <w:vAlign w:val="bottom"/>
          </w:tcPr>
          <w:p w14:paraId="3C4FCACE" w14:textId="0C15F72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15/12/2025</w:t>
            </w:r>
          </w:p>
        </w:tc>
        <w:tc>
          <w:tcPr>
            <w:tcW w:w="2407" w:type="dxa"/>
            <w:shd w:val="clear" w:color="auto" w:fill="auto"/>
            <w:vAlign w:val="bottom"/>
          </w:tcPr>
          <w:p w14:paraId="5C2420BE" w14:textId="41B77B3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109060B" w14:textId="36FFDED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2908C7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B75498D" w14:textId="1151867C" w:rsidR="00A32811" w:rsidRDefault="00A32811" w:rsidP="00A32811">
            <w:pPr>
              <w:spacing w:line="320" w:lineRule="exact"/>
              <w:rPr>
                <w:rFonts w:ascii="Verdana" w:hAnsi="Verdana"/>
                <w:color w:val="000000"/>
                <w:sz w:val="18"/>
                <w:szCs w:val="18"/>
              </w:rPr>
            </w:pPr>
            <w:r>
              <w:rPr>
                <w:rFonts w:ascii="Verdana" w:hAnsi="Verdana"/>
                <w:color w:val="000000"/>
                <w:sz w:val="18"/>
                <w:szCs w:val="18"/>
              </w:rPr>
              <w:t>46</w:t>
            </w:r>
          </w:p>
        </w:tc>
        <w:tc>
          <w:tcPr>
            <w:tcW w:w="2410" w:type="dxa"/>
            <w:shd w:val="clear" w:color="auto" w:fill="auto"/>
            <w:noWrap/>
            <w:tcMar>
              <w:top w:w="0" w:type="dxa"/>
              <w:left w:w="70" w:type="dxa"/>
              <w:bottom w:w="0" w:type="dxa"/>
              <w:right w:w="70" w:type="dxa"/>
            </w:tcMar>
            <w:vAlign w:val="bottom"/>
          </w:tcPr>
          <w:p w14:paraId="5D939591" w14:textId="111434A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15/01/2026</w:t>
            </w:r>
          </w:p>
        </w:tc>
        <w:tc>
          <w:tcPr>
            <w:tcW w:w="2407" w:type="dxa"/>
            <w:shd w:val="clear" w:color="auto" w:fill="auto"/>
            <w:vAlign w:val="bottom"/>
          </w:tcPr>
          <w:p w14:paraId="01DDC973" w14:textId="4F35732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485F83A" w14:textId="508FF37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434FC110"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E68541E" w14:textId="0A9D5F1A" w:rsidR="00A32811" w:rsidRDefault="00A32811" w:rsidP="00A32811">
            <w:pPr>
              <w:spacing w:line="320" w:lineRule="exact"/>
              <w:rPr>
                <w:rFonts w:ascii="Verdana" w:hAnsi="Verdana"/>
                <w:color w:val="000000"/>
                <w:sz w:val="18"/>
                <w:szCs w:val="18"/>
              </w:rPr>
            </w:pPr>
            <w:r>
              <w:rPr>
                <w:rFonts w:ascii="Verdana" w:hAnsi="Verdana"/>
                <w:color w:val="000000"/>
                <w:sz w:val="18"/>
                <w:szCs w:val="18"/>
              </w:rPr>
              <w:t>47</w:t>
            </w:r>
          </w:p>
        </w:tc>
        <w:tc>
          <w:tcPr>
            <w:tcW w:w="2410" w:type="dxa"/>
            <w:shd w:val="clear" w:color="auto" w:fill="auto"/>
            <w:noWrap/>
            <w:tcMar>
              <w:top w:w="0" w:type="dxa"/>
              <w:left w:w="70" w:type="dxa"/>
              <w:bottom w:w="0" w:type="dxa"/>
              <w:right w:w="70" w:type="dxa"/>
            </w:tcMar>
            <w:vAlign w:val="bottom"/>
          </w:tcPr>
          <w:p w14:paraId="136FDBEB" w14:textId="3D7B001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18/02/2026</w:t>
            </w:r>
          </w:p>
        </w:tc>
        <w:tc>
          <w:tcPr>
            <w:tcW w:w="2407" w:type="dxa"/>
            <w:shd w:val="clear" w:color="auto" w:fill="auto"/>
            <w:vAlign w:val="bottom"/>
          </w:tcPr>
          <w:p w14:paraId="455471C1" w14:textId="32BEEAC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39CD978" w14:textId="614213F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E60EF55"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65AE4EF0" w14:textId="671CD77D" w:rsidR="00A32811" w:rsidRDefault="00A32811" w:rsidP="00A32811">
            <w:pPr>
              <w:spacing w:line="320" w:lineRule="exact"/>
              <w:rPr>
                <w:rFonts w:ascii="Verdana" w:hAnsi="Verdana"/>
                <w:color w:val="000000"/>
                <w:sz w:val="18"/>
                <w:szCs w:val="18"/>
              </w:rPr>
            </w:pPr>
            <w:r>
              <w:rPr>
                <w:rFonts w:ascii="Verdana" w:hAnsi="Verdana"/>
                <w:color w:val="000000"/>
                <w:sz w:val="18"/>
                <w:szCs w:val="18"/>
              </w:rPr>
              <w:t>48</w:t>
            </w:r>
          </w:p>
        </w:tc>
        <w:tc>
          <w:tcPr>
            <w:tcW w:w="2410" w:type="dxa"/>
            <w:shd w:val="clear" w:color="auto" w:fill="auto"/>
            <w:noWrap/>
            <w:tcMar>
              <w:top w:w="0" w:type="dxa"/>
              <w:left w:w="70" w:type="dxa"/>
              <w:bottom w:w="0" w:type="dxa"/>
              <w:right w:w="70" w:type="dxa"/>
            </w:tcMar>
            <w:vAlign w:val="bottom"/>
          </w:tcPr>
          <w:p w14:paraId="6B173C01" w14:textId="3F04904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16/03/2026</w:t>
            </w:r>
          </w:p>
        </w:tc>
        <w:tc>
          <w:tcPr>
            <w:tcW w:w="2407" w:type="dxa"/>
            <w:shd w:val="clear" w:color="auto" w:fill="auto"/>
            <w:vAlign w:val="bottom"/>
          </w:tcPr>
          <w:p w14:paraId="7565E500" w14:textId="42B9FB64" w:rsidR="00A32811" w:rsidRPr="00153B53" w:rsidRDefault="00730787" w:rsidP="00A32811">
            <w:pPr>
              <w:spacing w:line="320" w:lineRule="exact"/>
              <w:jc w:val="center"/>
              <w:rPr>
                <w:rFonts w:ascii="Verdana" w:hAnsi="Verdana" w:cs="Calibri"/>
                <w:color w:val="000000"/>
                <w:sz w:val="18"/>
                <w:szCs w:val="18"/>
              </w:rPr>
            </w:pPr>
            <w:r>
              <w:rPr>
                <w:rFonts w:ascii="Calibri" w:hAnsi="Calibri" w:cs="Calibri"/>
                <w:color w:val="000000"/>
                <w:sz w:val="22"/>
                <w:szCs w:val="22"/>
              </w:rPr>
              <w:t>4</w:t>
            </w:r>
            <w:r w:rsidR="00A32811">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10F2DE7" w14:textId="2CA3F5D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F225283"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7CA3F63" w14:textId="60D25073" w:rsidR="00A32811" w:rsidRDefault="00A32811" w:rsidP="00A32811">
            <w:pPr>
              <w:spacing w:line="320" w:lineRule="exact"/>
              <w:rPr>
                <w:rFonts w:ascii="Verdana" w:hAnsi="Verdana"/>
                <w:color w:val="000000"/>
                <w:sz w:val="18"/>
                <w:szCs w:val="18"/>
              </w:rPr>
            </w:pPr>
            <w:r>
              <w:rPr>
                <w:rFonts w:ascii="Verdana" w:hAnsi="Verdana"/>
                <w:color w:val="000000"/>
                <w:sz w:val="18"/>
                <w:szCs w:val="18"/>
              </w:rPr>
              <w:lastRenderedPageBreak/>
              <w:t>49</w:t>
            </w:r>
          </w:p>
        </w:tc>
        <w:tc>
          <w:tcPr>
            <w:tcW w:w="2410" w:type="dxa"/>
            <w:shd w:val="clear" w:color="auto" w:fill="auto"/>
            <w:noWrap/>
            <w:tcMar>
              <w:top w:w="0" w:type="dxa"/>
              <w:left w:w="70" w:type="dxa"/>
              <w:bottom w:w="0" w:type="dxa"/>
              <w:right w:w="70" w:type="dxa"/>
            </w:tcMar>
            <w:vAlign w:val="bottom"/>
          </w:tcPr>
          <w:p w14:paraId="74EE7295" w14:textId="291A74EC"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15/04/2026</w:t>
            </w:r>
          </w:p>
        </w:tc>
        <w:tc>
          <w:tcPr>
            <w:tcW w:w="2407" w:type="dxa"/>
            <w:shd w:val="clear" w:color="auto" w:fill="auto"/>
            <w:vAlign w:val="bottom"/>
          </w:tcPr>
          <w:p w14:paraId="7AAEB21D" w14:textId="7704505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1AF409A2" w14:textId="7B8ABB7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F5FA61E"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02C42A16" w14:textId="43C7A433" w:rsidR="00A32811" w:rsidRDefault="00A32811" w:rsidP="00A32811">
            <w:pPr>
              <w:spacing w:line="320" w:lineRule="exact"/>
              <w:rPr>
                <w:rFonts w:ascii="Verdana" w:hAnsi="Verdana"/>
                <w:color w:val="000000"/>
                <w:sz w:val="18"/>
                <w:szCs w:val="18"/>
              </w:rPr>
            </w:pPr>
            <w:r>
              <w:rPr>
                <w:rFonts w:ascii="Verdana" w:hAnsi="Verdana"/>
                <w:color w:val="000000"/>
                <w:sz w:val="18"/>
                <w:szCs w:val="18"/>
              </w:rPr>
              <w:t>50</w:t>
            </w:r>
          </w:p>
        </w:tc>
        <w:tc>
          <w:tcPr>
            <w:tcW w:w="2410" w:type="dxa"/>
            <w:shd w:val="clear" w:color="auto" w:fill="auto"/>
            <w:noWrap/>
            <w:tcMar>
              <w:top w:w="0" w:type="dxa"/>
              <w:left w:w="70" w:type="dxa"/>
              <w:bottom w:w="0" w:type="dxa"/>
              <w:right w:w="70" w:type="dxa"/>
            </w:tcMar>
            <w:vAlign w:val="bottom"/>
          </w:tcPr>
          <w:p w14:paraId="3A8F2DD6" w14:textId="1446EEB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15/05/2026</w:t>
            </w:r>
          </w:p>
        </w:tc>
        <w:tc>
          <w:tcPr>
            <w:tcW w:w="2407" w:type="dxa"/>
            <w:shd w:val="clear" w:color="auto" w:fill="auto"/>
            <w:vAlign w:val="bottom"/>
          </w:tcPr>
          <w:p w14:paraId="21DE4C27" w14:textId="003FDF2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681C43BD" w14:textId="2D5FE53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6E77148"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3749B6D" w14:textId="25A77C87" w:rsidR="00A32811" w:rsidRDefault="00A32811" w:rsidP="00A32811">
            <w:pPr>
              <w:spacing w:line="320" w:lineRule="exact"/>
              <w:rPr>
                <w:rFonts w:ascii="Verdana" w:hAnsi="Verdana"/>
                <w:color w:val="000000"/>
                <w:sz w:val="18"/>
                <w:szCs w:val="18"/>
              </w:rPr>
            </w:pPr>
            <w:r>
              <w:rPr>
                <w:rFonts w:ascii="Verdana" w:hAnsi="Verdana"/>
                <w:color w:val="000000"/>
                <w:sz w:val="18"/>
                <w:szCs w:val="18"/>
              </w:rPr>
              <w:t>51</w:t>
            </w:r>
          </w:p>
        </w:tc>
        <w:tc>
          <w:tcPr>
            <w:tcW w:w="2410" w:type="dxa"/>
            <w:shd w:val="clear" w:color="auto" w:fill="auto"/>
            <w:noWrap/>
            <w:tcMar>
              <w:top w:w="0" w:type="dxa"/>
              <w:left w:w="70" w:type="dxa"/>
              <w:bottom w:w="0" w:type="dxa"/>
              <w:right w:w="70" w:type="dxa"/>
            </w:tcMar>
            <w:vAlign w:val="bottom"/>
          </w:tcPr>
          <w:p w14:paraId="1B7B65DD" w14:textId="52E9E60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15/06/2026</w:t>
            </w:r>
          </w:p>
        </w:tc>
        <w:tc>
          <w:tcPr>
            <w:tcW w:w="2407" w:type="dxa"/>
            <w:shd w:val="clear" w:color="auto" w:fill="auto"/>
            <w:vAlign w:val="bottom"/>
          </w:tcPr>
          <w:p w14:paraId="67FF8AC7" w14:textId="722A310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517BD6AC" w14:textId="57A7798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374D5B2D"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7F1A71B" w14:textId="7A8D0745" w:rsidR="00A32811" w:rsidRDefault="00A32811" w:rsidP="00A32811">
            <w:pPr>
              <w:spacing w:line="320" w:lineRule="exact"/>
              <w:rPr>
                <w:rFonts w:ascii="Verdana" w:hAnsi="Verdana"/>
                <w:color w:val="000000"/>
                <w:sz w:val="18"/>
                <w:szCs w:val="18"/>
              </w:rPr>
            </w:pPr>
            <w:r>
              <w:rPr>
                <w:rFonts w:ascii="Verdana" w:hAnsi="Verdana"/>
                <w:color w:val="000000"/>
                <w:sz w:val="18"/>
                <w:szCs w:val="18"/>
              </w:rPr>
              <w:t>52</w:t>
            </w:r>
          </w:p>
        </w:tc>
        <w:tc>
          <w:tcPr>
            <w:tcW w:w="2410" w:type="dxa"/>
            <w:shd w:val="clear" w:color="auto" w:fill="auto"/>
            <w:noWrap/>
            <w:tcMar>
              <w:top w:w="0" w:type="dxa"/>
              <w:left w:w="70" w:type="dxa"/>
              <w:bottom w:w="0" w:type="dxa"/>
              <w:right w:w="70" w:type="dxa"/>
            </w:tcMar>
            <w:vAlign w:val="bottom"/>
          </w:tcPr>
          <w:p w14:paraId="1CA48962" w14:textId="4EEE6C30"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15/07/2026</w:t>
            </w:r>
          </w:p>
        </w:tc>
        <w:tc>
          <w:tcPr>
            <w:tcW w:w="2407" w:type="dxa"/>
            <w:shd w:val="clear" w:color="auto" w:fill="auto"/>
            <w:vAlign w:val="bottom"/>
          </w:tcPr>
          <w:p w14:paraId="6F372E85" w14:textId="2BB94B1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3008DD1" w14:textId="7E82D9D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418BA8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2DAF956E" w14:textId="5953F6C1" w:rsidR="00A32811" w:rsidRDefault="00A32811" w:rsidP="00A32811">
            <w:pPr>
              <w:spacing w:line="320" w:lineRule="exact"/>
              <w:rPr>
                <w:rFonts w:ascii="Verdana" w:hAnsi="Verdana"/>
                <w:color w:val="000000"/>
                <w:sz w:val="18"/>
                <w:szCs w:val="18"/>
              </w:rPr>
            </w:pPr>
            <w:r>
              <w:rPr>
                <w:rFonts w:ascii="Verdana" w:hAnsi="Verdana"/>
                <w:color w:val="000000"/>
                <w:sz w:val="18"/>
                <w:szCs w:val="18"/>
              </w:rPr>
              <w:t>53</w:t>
            </w:r>
          </w:p>
        </w:tc>
        <w:tc>
          <w:tcPr>
            <w:tcW w:w="2410" w:type="dxa"/>
            <w:shd w:val="clear" w:color="auto" w:fill="auto"/>
            <w:noWrap/>
            <w:tcMar>
              <w:top w:w="0" w:type="dxa"/>
              <w:left w:w="70" w:type="dxa"/>
              <w:bottom w:w="0" w:type="dxa"/>
              <w:right w:w="70" w:type="dxa"/>
            </w:tcMar>
            <w:vAlign w:val="bottom"/>
          </w:tcPr>
          <w:p w14:paraId="44046CC2" w14:textId="7CED070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17/08/2026</w:t>
            </w:r>
          </w:p>
        </w:tc>
        <w:tc>
          <w:tcPr>
            <w:tcW w:w="2407" w:type="dxa"/>
            <w:shd w:val="clear" w:color="auto" w:fill="auto"/>
            <w:vAlign w:val="bottom"/>
          </w:tcPr>
          <w:p w14:paraId="78CD3979" w14:textId="2C34125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7422BF7B" w14:textId="64AFF88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957DEA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3B7EB8F" w14:textId="53687E6D" w:rsidR="00A32811" w:rsidRDefault="00A32811" w:rsidP="00A32811">
            <w:pPr>
              <w:spacing w:line="320" w:lineRule="exact"/>
              <w:rPr>
                <w:rFonts w:ascii="Verdana" w:hAnsi="Verdana"/>
                <w:color w:val="000000"/>
                <w:sz w:val="18"/>
                <w:szCs w:val="18"/>
              </w:rPr>
            </w:pPr>
            <w:r>
              <w:rPr>
                <w:rFonts w:ascii="Verdana" w:hAnsi="Verdana"/>
                <w:color w:val="000000"/>
                <w:sz w:val="18"/>
                <w:szCs w:val="18"/>
              </w:rPr>
              <w:t>54</w:t>
            </w:r>
          </w:p>
        </w:tc>
        <w:tc>
          <w:tcPr>
            <w:tcW w:w="2410" w:type="dxa"/>
            <w:shd w:val="clear" w:color="auto" w:fill="auto"/>
            <w:noWrap/>
            <w:tcMar>
              <w:top w:w="0" w:type="dxa"/>
              <w:left w:w="70" w:type="dxa"/>
              <w:bottom w:w="0" w:type="dxa"/>
              <w:right w:w="70" w:type="dxa"/>
            </w:tcMar>
            <w:vAlign w:val="bottom"/>
          </w:tcPr>
          <w:p w14:paraId="71D4C129" w14:textId="4DDF49D5"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15/09/2026</w:t>
            </w:r>
          </w:p>
        </w:tc>
        <w:tc>
          <w:tcPr>
            <w:tcW w:w="2407" w:type="dxa"/>
            <w:shd w:val="clear" w:color="auto" w:fill="auto"/>
            <w:vAlign w:val="bottom"/>
          </w:tcPr>
          <w:p w14:paraId="0A03379C" w14:textId="0A205FF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8791CEF" w14:textId="170DB28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299C7F6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B069B97" w14:textId="24F984AC" w:rsidR="00A32811" w:rsidRDefault="00A32811" w:rsidP="00A32811">
            <w:pPr>
              <w:spacing w:line="320" w:lineRule="exact"/>
              <w:rPr>
                <w:rFonts w:ascii="Verdana" w:hAnsi="Verdana"/>
                <w:color w:val="000000"/>
                <w:sz w:val="18"/>
                <w:szCs w:val="18"/>
              </w:rPr>
            </w:pPr>
            <w:r>
              <w:rPr>
                <w:rFonts w:ascii="Verdana" w:hAnsi="Verdana"/>
                <w:color w:val="000000"/>
                <w:sz w:val="18"/>
                <w:szCs w:val="18"/>
              </w:rPr>
              <w:t>55</w:t>
            </w:r>
          </w:p>
        </w:tc>
        <w:tc>
          <w:tcPr>
            <w:tcW w:w="2410" w:type="dxa"/>
            <w:shd w:val="clear" w:color="auto" w:fill="auto"/>
            <w:noWrap/>
            <w:tcMar>
              <w:top w:w="0" w:type="dxa"/>
              <w:left w:w="70" w:type="dxa"/>
              <w:bottom w:w="0" w:type="dxa"/>
              <w:right w:w="70" w:type="dxa"/>
            </w:tcMar>
            <w:vAlign w:val="bottom"/>
          </w:tcPr>
          <w:p w14:paraId="278BDCA7" w14:textId="03861F2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15/10/2026</w:t>
            </w:r>
          </w:p>
        </w:tc>
        <w:tc>
          <w:tcPr>
            <w:tcW w:w="2407" w:type="dxa"/>
            <w:shd w:val="clear" w:color="auto" w:fill="auto"/>
            <w:vAlign w:val="bottom"/>
          </w:tcPr>
          <w:p w14:paraId="3B9CC29E" w14:textId="4B65497F"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07E2F9F9" w14:textId="07C1676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6E1D31F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3CF6F5F" w14:textId="55BBF96E" w:rsidR="00A32811" w:rsidRDefault="00A32811" w:rsidP="00A32811">
            <w:pPr>
              <w:spacing w:line="320" w:lineRule="exact"/>
              <w:rPr>
                <w:rFonts w:ascii="Verdana" w:hAnsi="Verdana"/>
                <w:color w:val="000000"/>
                <w:sz w:val="18"/>
                <w:szCs w:val="18"/>
              </w:rPr>
            </w:pPr>
            <w:r>
              <w:rPr>
                <w:rFonts w:ascii="Verdana" w:hAnsi="Verdana"/>
                <w:color w:val="000000"/>
                <w:sz w:val="18"/>
                <w:szCs w:val="18"/>
              </w:rPr>
              <w:t>56</w:t>
            </w:r>
          </w:p>
        </w:tc>
        <w:tc>
          <w:tcPr>
            <w:tcW w:w="2410" w:type="dxa"/>
            <w:shd w:val="clear" w:color="auto" w:fill="auto"/>
            <w:noWrap/>
            <w:tcMar>
              <w:top w:w="0" w:type="dxa"/>
              <w:left w:w="70" w:type="dxa"/>
              <w:bottom w:w="0" w:type="dxa"/>
              <w:right w:w="70" w:type="dxa"/>
            </w:tcMar>
            <w:vAlign w:val="bottom"/>
          </w:tcPr>
          <w:p w14:paraId="77F0861F" w14:textId="21A995B8"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16/11/2026</w:t>
            </w:r>
          </w:p>
        </w:tc>
        <w:tc>
          <w:tcPr>
            <w:tcW w:w="2407" w:type="dxa"/>
            <w:shd w:val="clear" w:color="auto" w:fill="auto"/>
            <w:vAlign w:val="bottom"/>
          </w:tcPr>
          <w:p w14:paraId="615641C7" w14:textId="01E1748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5266C80" w14:textId="413F6FB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E7ACF8F"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71134EF6" w14:textId="6FF70431" w:rsidR="00A32811" w:rsidRDefault="00A32811" w:rsidP="00A32811">
            <w:pPr>
              <w:spacing w:line="320" w:lineRule="exact"/>
              <w:rPr>
                <w:rFonts w:ascii="Verdana" w:hAnsi="Verdana"/>
                <w:color w:val="000000"/>
                <w:sz w:val="18"/>
                <w:szCs w:val="18"/>
              </w:rPr>
            </w:pPr>
            <w:r>
              <w:rPr>
                <w:rFonts w:ascii="Verdana" w:hAnsi="Verdana"/>
                <w:color w:val="000000"/>
                <w:sz w:val="18"/>
                <w:szCs w:val="18"/>
              </w:rPr>
              <w:t>57</w:t>
            </w:r>
          </w:p>
        </w:tc>
        <w:tc>
          <w:tcPr>
            <w:tcW w:w="2410" w:type="dxa"/>
            <w:shd w:val="clear" w:color="auto" w:fill="auto"/>
            <w:noWrap/>
            <w:tcMar>
              <w:top w:w="0" w:type="dxa"/>
              <w:left w:w="70" w:type="dxa"/>
              <w:bottom w:w="0" w:type="dxa"/>
              <w:right w:w="70" w:type="dxa"/>
            </w:tcMar>
            <w:vAlign w:val="bottom"/>
          </w:tcPr>
          <w:p w14:paraId="0CC9190C" w14:textId="39AD030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15/12/2026</w:t>
            </w:r>
          </w:p>
        </w:tc>
        <w:tc>
          <w:tcPr>
            <w:tcW w:w="2407" w:type="dxa"/>
            <w:shd w:val="clear" w:color="auto" w:fill="auto"/>
            <w:vAlign w:val="bottom"/>
          </w:tcPr>
          <w:p w14:paraId="19D2A792" w14:textId="3D598AE4"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41734715" w14:textId="2F322FE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7911ABE1"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4879A679" w14:textId="2B4274AA" w:rsidR="00A32811" w:rsidRDefault="00A32811" w:rsidP="00A32811">
            <w:pPr>
              <w:spacing w:line="320" w:lineRule="exact"/>
              <w:rPr>
                <w:rFonts w:ascii="Verdana" w:hAnsi="Verdana"/>
                <w:color w:val="000000"/>
                <w:sz w:val="18"/>
                <w:szCs w:val="18"/>
              </w:rPr>
            </w:pPr>
            <w:r>
              <w:rPr>
                <w:rFonts w:ascii="Verdana" w:hAnsi="Verdana"/>
                <w:color w:val="000000"/>
                <w:sz w:val="18"/>
                <w:szCs w:val="18"/>
              </w:rPr>
              <w:t>58</w:t>
            </w:r>
          </w:p>
        </w:tc>
        <w:tc>
          <w:tcPr>
            <w:tcW w:w="2410" w:type="dxa"/>
            <w:shd w:val="clear" w:color="auto" w:fill="auto"/>
            <w:noWrap/>
            <w:tcMar>
              <w:top w:w="0" w:type="dxa"/>
              <w:left w:w="70" w:type="dxa"/>
              <w:bottom w:w="0" w:type="dxa"/>
              <w:right w:w="70" w:type="dxa"/>
            </w:tcMar>
            <w:vAlign w:val="bottom"/>
          </w:tcPr>
          <w:p w14:paraId="7DF43DCE" w14:textId="3363CFE3"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15/01/2027</w:t>
            </w:r>
          </w:p>
        </w:tc>
        <w:tc>
          <w:tcPr>
            <w:tcW w:w="2407" w:type="dxa"/>
            <w:shd w:val="clear" w:color="auto" w:fill="auto"/>
            <w:vAlign w:val="bottom"/>
          </w:tcPr>
          <w:p w14:paraId="1DF3FD7A" w14:textId="172B08B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44FEBB1" w14:textId="68F91DE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5E437EA7"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35FBDAFD" w14:textId="22CC2F78" w:rsidR="00A32811" w:rsidRDefault="00A32811" w:rsidP="00A32811">
            <w:pPr>
              <w:spacing w:line="320" w:lineRule="exact"/>
              <w:rPr>
                <w:rFonts w:ascii="Verdana" w:hAnsi="Verdana"/>
                <w:color w:val="000000"/>
                <w:sz w:val="18"/>
                <w:szCs w:val="18"/>
              </w:rPr>
            </w:pPr>
            <w:r>
              <w:rPr>
                <w:rFonts w:ascii="Verdana" w:hAnsi="Verdana"/>
                <w:color w:val="000000"/>
                <w:sz w:val="18"/>
                <w:szCs w:val="18"/>
              </w:rPr>
              <w:t>59</w:t>
            </w:r>
          </w:p>
        </w:tc>
        <w:tc>
          <w:tcPr>
            <w:tcW w:w="2410" w:type="dxa"/>
            <w:shd w:val="clear" w:color="auto" w:fill="auto"/>
            <w:noWrap/>
            <w:tcMar>
              <w:top w:w="0" w:type="dxa"/>
              <w:left w:w="70" w:type="dxa"/>
              <w:bottom w:w="0" w:type="dxa"/>
              <w:right w:w="70" w:type="dxa"/>
            </w:tcMar>
            <w:vAlign w:val="bottom"/>
          </w:tcPr>
          <w:p w14:paraId="1A0CE651" w14:textId="37FC27B1"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15/02/2027</w:t>
            </w:r>
          </w:p>
        </w:tc>
        <w:tc>
          <w:tcPr>
            <w:tcW w:w="2407" w:type="dxa"/>
            <w:shd w:val="clear" w:color="auto" w:fill="auto"/>
            <w:vAlign w:val="bottom"/>
          </w:tcPr>
          <w:p w14:paraId="7BEC730F" w14:textId="5F8B7ACE"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0,0000%</w:t>
            </w:r>
          </w:p>
        </w:tc>
        <w:tc>
          <w:tcPr>
            <w:tcW w:w="2409" w:type="dxa"/>
            <w:shd w:val="clear" w:color="auto" w:fill="auto"/>
            <w:noWrap/>
            <w:tcMar>
              <w:top w:w="0" w:type="dxa"/>
              <w:left w:w="70" w:type="dxa"/>
              <w:bottom w:w="0" w:type="dxa"/>
              <w:right w:w="70" w:type="dxa"/>
            </w:tcMar>
            <w:vAlign w:val="bottom"/>
          </w:tcPr>
          <w:p w14:paraId="39070B26" w14:textId="04F311F2"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r w:rsidR="00A32811" w:rsidRPr="00153B53" w14:paraId="1CF0AABB" w14:textId="77777777" w:rsidTr="00A32811">
        <w:trPr>
          <w:trHeight w:val="340"/>
          <w:jc w:val="center"/>
        </w:trPr>
        <w:tc>
          <w:tcPr>
            <w:tcW w:w="856" w:type="dxa"/>
            <w:shd w:val="clear" w:color="auto" w:fill="auto"/>
            <w:noWrap/>
            <w:tcMar>
              <w:top w:w="0" w:type="dxa"/>
              <w:left w:w="70" w:type="dxa"/>
              <w:bottom w:w="0" w:type="dxa"/>
              <w:right w:w="70" w:type="dxa"/>
            </w:tcMar>
            <w:vAlign w:val="bottom"/>
          </w:tcPr>
          <w:p w14:paraId="5E5EC24E" w14:textId="035329D8" w:rsidR="00A32811" w:rsidRDefault="00A32811" w:rsidP="00A32811">
            <w:pPr>
              <w:spacing w:line="320" w:lineRule="exact"/>
              <w:rPr>
                <w:rFonts w:ascii="Verdana" w:hAnsi="Verdana"/>
                <w:color w:val="000000"/>
                <w:sz w:val="18"/>
                <w:szCs w:val="18"/>
              </w:rPr>
            </w:pPr>
            <w:r>
              <w:rPr>
                <w:rFonts w:ascii="Verdana" w:hAnsi="Verdana"/>
                <w:color w:val="000000"/>
                <w:sz w:val="18"/>
                <w:szCs w:val="18"/>
              </w:rPr>
              <w:t>60</w:t>
            </w:r>
          </w:p>
        </w:tc>
        <w:tc>
          <w:tcPr>
            <w:tcW w:w="2410" w:type="dxa"/>
            <w:shd w:val="clear" w:color="auto" w:fill="auto"/>
            <w:noWrap/>
            <w:tcMar>
              <w:top w:w="0" w:type="dxa"/>
              <w:left w:w="70" w:type="dxa"/>
              <w:bottom w:w="0" w:type="dxa"/>
              <w:right w:w="70" w:type="dxa"/>
            </w:tcMar>
            <w:vAlign w:val="bottom"/>
          </w:tcPr>
          <w:p w14:paraId="74510AEA" w14:textId="7C0433F9"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15/03/2027</w:t>
            </w:r>
          </w:p>
        </w:tc>
        <w:tc>
          <w:tcPr>
            <w:tcW w:w="2407" w:type="dxa"/>
            <w:shd w:val="clear" w:color="auto" w:fill="auto"/>
            <w:vAlign w:val="bottom"/>
          </w:tcPr>
          <w:p w14:paraId="641CB861" w14:textId="484AC71A"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100,0000%</w:t>
            </w:r>
          </w:p>
        </w:tc>
        <w:tc>
          <w:tcPr>
            <w:tcW w:w="2409" w:type="dxa"/>
            <w:shd w:val="clear" w:color="auto" w:fill="auto"/>
            <w:noWrap/>
            <w:tcMar>
              <w:top w:w="0" w:type="dxa"/>
              <w:left w:w="70" w:type="dxa"/>
              <w:bottom w:w="0" w:type="dxa"/>
              <w:right w:w="70" w:type="dxa"/>
            </w:tcMar>
            <w:vAlign w:val="bottom"/>
          </w:tcPr>
          <w:p w14:paraId="3CDA475E" w14:textId="77C4FCCB" w:rsidR="00A32811" w:rsidRPr="00153B53" w:rsidRDefault="00A32811" w:rsidP="00A32811">
            <w:pPr>
              <w:spacing w:line="320" w:lineRule="exact"/>
              <w:jc w:val="center"/>
              <w:rPr>
                <w:rFonts w:ascii="Verdana" w:hAnsi="Verdana" w:cs="Calibri"/>
                <w:color w:val="000000"/>
                <w:sz w:val="18"/>
                <w:szCs w:val="18"/>
              </w:rPr>
            </w:pPr>
            <w:r>
              <w:rPr>
                <w:rFonts w:ascii="Calibri" w:hAnsi="Calibri" w:cs="Calibri"/>
                <w:color w:val="000000"/>
                <w:sz w:val="22"/>
                <w:szCs w:val="22"/>
              </w:rPr>
              <w:t>NÃO</w:t>
            </w:r>
          </w:p>
        </w:tc>
      </w:tr>
    </w:tbl>
    <w:p w14:paraId="33EE5C0A" w14:textId="77777777" w:rsidR="007255B3" w:rsidRDefault="007255B3" w:rsidP="00AD7613">
      <w:pPr>
        <w:spacing w:after="200" w:line="276" w:lineRule="auto"/>
        <w:jc w:val="left"/>
        <w:rPr>
          <w:rFonts w:ascii="Verdana" w:hAnsi="Verdana" w:cs="Calibri"/>
          <w:b/>
          <w:bCs/>
          <w:caps/>
          <w:color w:val="000000"/>
          <w:sz w:val="18"/>
          <w:szCs w:val="18"/>
          <w:u w:val="single"/>
        </w:rPr>
      </w:pPr>
      <w:bookmarkStart w:id="237" w:name="_DV_M2"/>
      <w:bookmarkStart w:id="238" w:name="_DV_M1"/>
      <w:bookmarkStart w:id="239" w:name="_DV_M0"/>
      <w:bookmarkStart w:id="240" w:name="_DV_M3"/>
      <w:bookmarkStart w:id="241" w:name="_DV_M8"/>
      <w:bookmarkStart w:id="242" w:name="_DV_M11"/>
      <w:bookmarkEnd w:id="237"/>
      <w:bookmarkEnd w:id="238"/>
      <w:bookmarkEnd w:id="239"/>
      <w:bookmarkEnd w:id="240"/>
      <w:bookmarkEnd w:id="241"/>
      <w:bookmarkEnd w:id="242"/>
    </w:p>
    <w:p w14:paraId="04091E2D" w14:textId="77777777" w:rsidR="007255B3" w:rsidRDefault="007255B3" w:rsidP="00A11C63">
      <w:pPr>
        <w:spacing w:after="0" w:line="320" w:lineRule="exact"/>
        <w:jc w:val="center"/>
        <w:rPr>
          <w:rFonts w:ascii="Verdana" w:hAnsi="Verdana" w:cs="Calibri"/>
          <w:b/>
          <w:bCs/>
          <w:caps/>
          <w:color w:val="000000"/>
          <w:sz w:val="18"/>
          <w:szCs w:val="18"/>
          <w:u w:val="single"/>
        </w:rPr>
        <w:sectPr w:rsidR="007255B3" w:rsidSect="000255F0">
          <w:pgSz w:w="12242" w:h="15842" w:code="121"/>
          <w:pgMar w:top="2268" w:right="1701" w:bottom="1701" w:left="1701" w:header="720" w:footer="720" w:gutter="0"/>
          <w:cols w:space="720"/>
          <w:titlePg/>
          <w:docGrid w:linePitch="354"/>
        </w:sectPr>
      </w:pPr>
    </w:p>
    <w:p w14:paraId="37D8887D" w14:textId="0BA42A10" w:rsidR="00AD4FE8" w:rsidRDefault="00191CC7" w:rsidP="00A11C63">
      <w:pPr>
        <w:spacing w:after="0" w:line="320" w:lineRule="exact"/>
        <w:jc w:val="center"/>
        <w:rPr>
          <w:rFonts w:ascii="Verdana" w:hAnsi="Verdana" w:cs="Calibri"/>
          <w:b/>
          <w:bCs/>
          <w:caps/>
          <w:color w:val="000000"/>
          <w:sz w:val="18"/>
          <w:szCs w:val="18"/>
          <w:u w:val="single"/>
        </w:rPr>
      </w:pPr>
      <w:r w:rsidRPr="00A52393">
        <w:rPr>
          <w:rFonts w:ascii="Verdana" w:hAnsi="Verdana" w:cs="Calibri"/>
          <w:b/>
          <w:bCs/>
          <w:caps/>
          <w:color w:val="000000"/>
          <w:sz w:val="18"/>
          <w:szCs w:val="18"/>
          <w:u w:val="single"/>
        </w:rPr>
        <w:lastRenderedPageBreak/>
        <w:t>Anexo V</w:t>
      </w:r>
    </w:p>
    <w:p w14:paraId="11AFA6D3" w14:textId="77777777" w:rsidR="00CD2B23" w:rsidRPr="00523215" w:rsidRDefault="00CD2B23" w:rsidP="00530E0B">
      <w:pPr>
        <w:spacing w:after="0" w:line="320" w:lineRule="exact"/>
        <w:jc w:val="center"/>
        <w:rPr>
          <w:rFonts w:ascii="Verdana" w:hAnsi="Verdana"/>
          <w:b/>
          <w:iCs/>
          <w:sz w:val="18"/>
          <w:szCs w:val="18"/>
        </w:rPr>
      </w:pPr>
    </w:p>
    <w:p w14:paraId="040899BC" w14:textId="4F1D911B" w:rsidR="00191CC7" w:rsidRDefault="00191CC7" w:rsidP="00A11C63">
      <w:pPr>
        <w:spacing w:after="0" w:line="320" w:lineRule="exact"/>
        <w:jc w:val="center"/>
        <w:rPr>
          <w:rFonts w:ascii="Verdana" w:hAnsi="Verdana"/>
          <w:b/>
          <w:i/>
          <w:sz w:val="20"/>
        </w:rPr>
      </w:pPr>
      <w:bookmarkStart w:id="243" w:name="_Hlk98522538"/>
      <w:r w:rsidRPr="00ED3539">
        <w:rPr>
          <w:rFonts w:ascii="Verdana" w:hAnsi="Verdana"/>
          <w:b/>
          <w:i/>
          <w:sz w:val="20"/>
        </w:rPr>
        <w:t>Relação de Custos e Despesas Reembolso</w:t>
      </w:r>
    </w:p>
    <w:p w14:paraId="3C5495CC" w14:textId="77777777" w:rsidR="00CD2B23" w:rsidRDefault="00CD2B23" w:rsidP="00A11C63">
      <w:pPr>
        <w:spacing w:after="0" w:line="320" w:lineRule="exact"/>
        <w:jc w:val="center"/>
        <w:rPr>
          <w:rFonts w:ascii="Verdana" w:hAnsi="Verdana"/>
          <w:b/>
          <w:i/>
          <w:sz w:val="20"/>
        </w:rPr>
      </w:pPr>
    </w:p>
    <w:bookmarkEnd w:id="243"/>
    <w:tbl>
      <w:tblPr>
        <w:tblStyle w:val="Tabelacomgrade"/>
        <w:tblW w:w="12719" w:type="dxa"/>
        <w:tblInd w:w="-856" w:type="dxa"/>
        <w:tblLook w:val="04A0" w:firstRow="1" w:lastRow="0" w:firstColumn="1" w:lastColumn="0" w:noHBand="0" w:noVBand="1"/>
      </w:tblPr>
      <w:tblGrid>
        <w:gridCol w:w="480"/>
        <w:gridCol w:w="2273"/>
        <w:gridCol w:w="1158"/>
        <w:gridCol w:w="2298"/>
        <w:gridCol w:w="1854"/>
        <w:gridCol w:w="1443"/>
        <w:gridCol w:w="1656"/>
        <w:gridCol w:w="1557"/>
      </w:tblGrid>
      <w:tr w:rsidR="00CD2B23" w:rsidRPr="003239A6" w14:paraId="7E0C2D73" w14:textId="77777777" w:rsidTr="00CD2B23">
        <w:tc>
          <w:tcPr>
            <w:tcW w:w="480" w:type="dxa"/>
          </w:tcPr>
          <w:p w14:paraId="39C2D0F9" w14:textId="77777777" w:rsidR="00CD2B23" w:rsidRPr="007F3D1F" w:rsidRDefault="00CD2B23" w:rsidP="007F3D1F">
            <w:pPr>
              <w:spacing w:line="320" w:lineRule="exact"/>
              <w:jc w:val="center"/>
              <w:rPr>
                <w:rFonts w:ascii="Verdana" w:eastAsia="Calibri" w:hAnsi="Verdana"/>
                <w:color w:val="000000"/>
                <w:sz w:val="16"/>
                <w:szCs w:val="16"/>
              </w:rPr>
            </w:pPr>
          </w:p>
        </w:tc>
        <w:tc>
          <w:tcPr>
            <w:tcW w:w="2273" w:type="dxa"/>
          </w:tcPr>
          <w:p w14:paraId="01D7A93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eastAsia="Calibri" w:hAnsi="Verdana"/>
                <w:color w:val="000000"/>
                <w:sz w:val="16"/>
                <w:szCs w:val="16"/>
              </w:rPr>
              <w:t>Empreendimento Imobiliário</w:t>
            </w:r>
          </w:p>
        </w:tc>
        <w:tc>
          <w:tcPr>
            <w:tcW w:w="1158" w:type="dxa"/>
          </w:tcPr>
          <w:p w14:paraId="498364C4"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Matrícula e RGI</w:t>
            </w:r>
          </w:p>
        </w:tc>
        <w:tc>
          <w:tcPr>
            <w:tcW w:w="2298" w:type="dxa"/>
          </w:tcPr>
          <w:p w14:paraId="50BD9F7A"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Descrição da despesa</w:t>
            </w:r>
          </w:p>
        </w:tc>
        <w:tc>
          <w:tcPr>
            <w:tcW w:w="1854" w:type="dxa"/>
          </w:tcPr>
          <w:p w14:paraId="159BE7DC"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Fornecedor</w:t>
            </w:r>
          </w:p>
        </w:tc>
        <w:tc>
          <w:tcPr>
            <w:tcW w:w="1443" w:type="dxa"/>
          </w:tcPr>
          <w:p w14:paraId="191AA2EA" w14:textId="77777777" w:rsidR="00CD2B23" w:rsidRPr="007F3D1F" w:rsidRDefault="00CD2B23" w:rsidP="007F3D1F">
            <w:pPr>
              <w:spacing w:line="320" w:lineRule="exact"/>
              <w:jc w:val="center"/>
              <w:rPr>
                <w:rFonts w:ascii="Verdana" w:eastAsia="Calibri" w:hAnsi="Verdana"/>
                <w:color w:val="000000"/>
                <w:sz w:val="16"/>
                <w:szCs w:val="16"/>
              </w:rPr>
            </w:pPr>
            <w:r w:rsidRPr="007F3D1F">
              <w:rPr>
                <w:rFonts w:ascii="Verdana" w:eastAsia="Calibri" w:hAnsi="Verdana"/>
                <w:color w:val="000000"/>
                <w:sz w:val="16"/>
                <w:szCs w:val="16"/>
              </w:rPr>
              <w:t xml:space="preserve">Data de pagamento </w:t>
            </w:r>
          </w:p>
        </w:tc>
        <w:tc>
          <w:tcPr>
            <w:tcW w:w="1656" w:type="dxa"/>
          </w:tcPr>
          <w:p w14:paraId="2DE8A32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eastAsia="Calibri" w:hAnsi="Verdana"/>
                <w:color w:val="000000"/>
                <w:sz w:val="16"/>
                <w:szCs w:val="16"/>
              </w:rPr>
              <w:t>Data De Emissão Nota Fiscal</w:t>
            </w:r>
          </w:p>
        </w:tc>
        <w:tc>
          <w:tcPr>
            <w:tcW w:w="1557" w:type="dxa"/>
          </w:tcPr>
          <w:p w14:paraId="50C704B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eastAsia="Calibri" w:hAnsi="Verdana"/>
                <w:color w:val="000000"/>
                <w:sz w:val="16"/>
                <w:szCs w:val="16"/>
              </w:rPr>
              <w:t>Valor Nota Fiscal (R$)</w:t>
            </w:r>
          </w:p>
        </w:tc>
      </w:tr>
      <w:tr w:rsidR="00CD2B23" w:rsidRPr="003239A6" w14:paraId="24AF73AD" w14:textId="77777777" w:rsidTr="00CD2B23">
        <w:tc>
          <w:tcPr>
            <w:tcW w:w="480" w:type="dxa"/>
          </w:tcPr>
          <w:p w14:paraId="3438A09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B75BEF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6F2BB1B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7A4E9FD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3557B30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007C1A5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11/11/2021</w:t>
            </w:r>
          </w:p>
        </w:tc>
        <w:tc>
          <w:tcPr>
            <w:tcW w:w="1656" w:type="dxa"/>
          </w:tcPr>
          <w:p w14:paraId="340B4CA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3089773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R$ 2.800.000,00</w:t>
            </w:r>
          </w:p>
        </w:tc>
      </w:tr>
      <w:tr w:rsidR="00CD2B23" w:rsidRPr="003239A6" w14:paraId="7A874DDA" w14:textId="77777777" w:rsidTr="00CD2B23">
        <w:tc>
          <w:tcPr>
            <w:tcW w:w="480" w:type="dxa"/>
          </w:tcPr>
          <w:p w14:paraId="79F58B4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BEBFED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079B4AA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6B8BC16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B86A8D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28080AA9"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22/12/2021</w:t>
            </w:r>
          </w:p>
        </w:tc>
        <w:tc>
          <w:tcPr>
            <w:tcW w:w="1656" w:type="dxa"/>
          </w:tcPr>
          <w:p w14:paraId="578DC50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74CD140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R$ 200.000,00</w:t>
            </w:r>
          </w:p>
        </w:tc>
      </w:tr>
      <w:tr w:rsidR="00CD2B23" w:rsidRPr="003239A6" w14:paraId="646F7B00" w14:textId="77777777" w:rsidTr="00CD2B23">
        <w:tc>
          <w:tcPr>
            <w:tcW w:w="480" w:type="dxa"/>
          </w:tcPr>
          <w:p w14:paraId="33C28C4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98C187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1E929E0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79C5AA30"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F1EFB5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529DBF1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21/01/2022</w:t>
            </w:r>
          </w:p>
        </w:tc>
        <w:tc>
          <w:tcPr>
            <w:tcW w:w="1656" w:type="dxa"/>
          </w:tcPr>
          <w:p w14:paraId="08B8471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208D367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R$ 200.000,00</w:t>
            </w:r>
          </w:p>
        </w:tc>
      </w:tr>
      <w:tr w:rsidR="00CD2B23" w:rsidRPr="008B56AA" w14:paraId="4AD045E4" w14:textId="77777777" w:rsidTr="00CD2B23">
        <w:tc>
          <w:tcPr>
            <w:tcW w:w="480" w:type="dxa"/>
          </w:tcPr>
          <w:p w14:paraId="23CE8DF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627E8F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0421D94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6.269 - 18º RGI</w:t>
            </w:r>
          </w:p>
        </w:tc>
        <w:tc>
          <w:tcPr>
            <w:tcW w:w="2298" w:type="dxa"/>
          </w:tcPr>
          <w:p w14:paraId="21982D9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619BC5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Maria Teresa Pasqual Pereira Lima</w:t>
            </w:r>
          </w:p>
        </w:tc>
        <w:tc>
          <w:tcPr>
            <w:tcW w:w="1443" w:type="dxa"/>
          </w:tcPr>
          <w:p w14:paraId="045A4DB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21/02/2022</w:t>
            </w:r>
          </w:p>
        </w:tc>
        <w:tc>
          <w:tcPr>
            <w:tcW w:w="1656" w:type="dxa"/>
          </w:tcPr>
          <w:p w14:paraId="17631FB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11/11/2021</w:t>
            </w:r>
          </w:p>
        </w:tc>
        <w:tc>
          <w:tcPr>
            <w:tcW w:w="1557" w:type="dxa"/>
          </w:tcPr>
          <w:p w14:paraId="50C5AED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R$ 200.000,00</w:t>
            </w:r>
          </w:p>
        </w:tc>
      </w:tr>
      <w:tr w:rsidR="00CD2B23" w:rsidRPr="008B56AA" w14:paraId="7EF15099" w14:textId="77777777" w:rsidTr="00CD2B23">
        <w:tc>
          <w:tcPr>
            <w:tcW w:w="480" w:type="dxa"/>
          </w:tcPr>
          <w:p w14:paraId="33161DFC"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289246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247B90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6491067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AB12E4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Telefonica Brasil </w:t>
            </w:r>
            <w:r>
              <w:rPr>
                <w:rFonts w:ascii="Verdana" w:hAnsi="Verdana"/>
                <w:sz w:val="16"/>
                <w:szCs w:val="16"/>
              </w:rPr>
              <w:t>SA</w:t>
            </w:r>
          </w:p>
        </w:tc>
        <w:tc>
          <w:tcPr>
            <w:tcW w:w="1443" w:type="dxa"/>
          </w:tcPr>
          <w:p w14:paraId="6A489AED"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23/02/2021</w:t>
            </w:r>
          </w:p>
        </w:tc>
        <w:tc>
          <w:tcPr>
            <w:tcW w:w="1656" w:type="dxa"/>
          </w:tcPr>
          <w:p w14:paraId="7E6C671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23/02/2021</w:t>
            </w:r>
          </w:p>
        </w:tc>
        <w:tc>
          <w:tcPr>
            <w:tcW w:w="1557" w:type="dxa"/>
          </w:tcPr>
          <w:p w14:paraId="1FBBB3E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R$ 8.250.000,00</w:t>
            </w:r>
          </w:p>
        </w:tc>
      </w:tr>
      <w:tr w:rsidR="00CD2B23" w:rsidRPr="008B56AA" w14:paraId="7EA42848" w14:textId="77777777" w:rsidTr="00CD2B23">
        <w:tc>
          <w:tcPr>
            <w:tcW w:w="480" w:type="dxa"/>
          </w:tcPr>
          <w:p w14:paraId="0AADF9D1"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F5580B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MTR-03 Administração de Bens Ltda.</w:t>
            </w:r>
          </w:p>
        </w:tc>
        <w:tc>
          <w:tcPr>
            <w:tcW w:w="1158" w:type="dxa"/>
          </w:tcPr>
          <w:p w14:paraId="1E37083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20.014 - 14º RGI</w:t>
            </w:r>
          </w:p>
        </w:tc>
        <w:tc>
          <w:tcPr>
            <w:tcW w:w="2298" w:type="dxa"/>
          </w:tcPr>
          <w:p w14:paraId="40437190"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766868A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Threel Participacoes </w:t>
            </w:r>
            <w:r>
              <w:rPr>
                <w:rFonts w:ascii="Verdana" w:hAnsi="Verdana"/>
                <w:sz w:val="16"/>
                <w:szCs w:val="16"/>
              </w:rPr>
              <w:t>e</w:t>
            </w:r>
            <w:r w:rsidRPr="007F3D1F">
              <w:rPr>
                <w:rFonts w:ascii="Verdana" w:hAnsi="Verdana"/>
                <w:sz w:val="16"/>
                <w:szCs w:val="16"/>
              </w:rPr>
              <w:t xml:space="preserve"> Investimentos SA</w:t>
            </w:r>
          </w:p>
        </w:tc>
        <w:tc>
          <w:tcPr>
            <w:tcW w:w="1443" w:type="dxa"/>
          </w:tcPr>
          <w:p w14:paraId="1E8358C9"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28/04/2021</w:t>
            </w:r>
          </w:p>
        </w:tc>
        <w:tc>
          <w:tcPr>
            <w:tcW w:w="1656" w:type="dxa"/>
          </w:tcPr>
          <w:p w14:paraId="2FF1DE9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16/11/2021</w:t>
            </w:r>
          </w:p>
        </w:tc>
        <w:tc>
          <w:tcPr>
            <w:tcW w:w="1557" w:type="dxa"/>
          </w:tcPr>
          <w:p w14:paraId="6CF4992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R$ 11.020.197,24</w:t>
            </w:r>
          </w:p>
        </w:tc>
      </w:tr>
      <w:tr w:rsidR="00CD2B23" w:rsidRPr="008B56AA" w14:paraId="3F3FAE07" w14:textId="77777777" w:rsidTr="00CD2B23">
        <w:tc>
          <w:tcPr>
            <w:tcW w:w="480" w:type="dxa"/>
          </w:tcPr>
          <w:p w14:paraId="7AAA5E7E"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4F8103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MTR-03 Administração de Bens Ltda.</w:t>
            </w:r>
          </w:p>
        </w:tc>
        <w:tc>
          <w:tcPr>
            <w:tcW w:w="1158" w:type="dxa"/>
          </w:tcPr>
          <w:p w14:paraId="6B93055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20.014 - 14º RGI</w:t>
            </w:r>
          </w:p>
        </w:tc>
        <w:tc>
          <w:tcPr>
            <w:tcW w:w="2298" w:type="dxa"/>
          </w:tcPr>
          <w:p w14:paraId="0240C21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096273A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Threel Participacoes </w:t>
            </w:r>
            <w:r>
              <w:rPr>
                <w:rFonts w:ascii="Verdana" w:hAnsi="Verdana"/>
                <w:sz w:val="16"/>
                <w:szCs w:val="16"/>
              </w:rPr>
              <w:t>e</w:t>
            </w:r>
            <w:r w:rsidRPr="007F3D1F">
              <w:rPr>
                <w:rFonts w:ascii="Verdana" w:hAnsi="Verdana"/>
                <w:sz w:val="16"/>
                <w:szCs w:val="16"/>
              </w:rPr>
              <w:t xml:space="preserve"> Investimentos SA</w:t>
            </w:r>
          </w:p>
        </w:tc>
        <w:tc>
          <w:tcPr>
            <w:tcW w:w="1443" w:type="dxa"/>
          </w:tcPr>
          <w:p w14:paraId="20FA8C5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28/01/2021</w:t>
            </w:r>
          </w:p>
        </w:tc>
        <w:tc>
          <w:tcPr>
            <w:tcW w:w="1656" w:type="dxa"/>
          </w:tcPr>
          <w:p w14:paraId="46E7579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16/11/2021</w:t>
            </w:r>
          </w:p>
        </w:tc>
        <w:tc>
          <w:tcPr>
            <w:tcW w:w="1557" w:type="dxa"/>
          </w:tcPr>
          <w:p w14:paraId="3419077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R$ 1.323.529,41</w:t>
            </w:r>
          </w:p>
        </w:tc>
      </w:tr>
      <w:tr w:rsidR="00CD2B23" w:rsidRPr="008B56AA" w14:paraId="3DEDCDD4" w14:textId="77777777" w:rsidTr="00CD2B23">
        <w:tc>
          <w:tcPr>
            <w:tcW w:w="480" w:type="dxa"/>
          </w:tcPr>
          <w:p w14:paraId="090427ED"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F7C595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MTR-03 Administração de Bens Ltda.</w:t>
            </w:r>
          </w:p>
        </w:tc>
        <w:tc>
          <w:tcPr>
            <w:tcW w:w="1158" w:type="dxa"/>
          </w:tcPr>
          <w:p w14:paraId="607CE2F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20.014 - 14º RGI</w:t>
            </w:r>
          </w:p>
        </w:tc>
        <w:tc>
          <w:tcPr>
            <w:tcW w:w="2298" w:type="dxa"/>
          </w:tcPr>
          <w:p w14:paraId="321C98D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0E1F576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5A799A">
              <w:rPr>
                <w:rFonts w:ascii="Verdana" w:hAnsi="Verdana"/>
                <w:sz w:val="16"/>
                <w:szCs w:val="16"/>
              </w:rPr>
              <w:t xml:space="preserve">Threel Participacoes </w:t>
            </w:r>
            <w:r>
              <w:rPr>
                <w:rFonts w:ascii="Verdana" w:hAnsi="Verdana"/>
                <w:sz w:val="16"/>
                <w:szCs w:val="16"/>
              </w:rPr>
              <w:t>e</w:t>
            </w:r>
            <w:r w:rsidRPr="005A799A">
              <w:rPr>
                <w:rFonts w:ascii="Verdana" w:hAnsi="Verdana"/>
                <w:sz w:val="16"/>
                <w:szCs w:val="16"/>
              </w:rPr>
              <w:t xml:space="preserve"> </w:t>
            </w:r>
            <w:r w:rsidRPr="00B517C1">
              <w:rPr>
                <w:rFonts w:ascii="Verdana" w:hAnsi="Verdana"/>
                <w:sz w:val="16"/>
                <w:szCs w:val="16"/>
              </w:rPr>
              <w:t>Investimentos SA</w:t>
            </w:r>
          </w:p>
        </w:tc>
        <w:tc>
          <w:tcPr>
            <w:tcW w:w="1443" w:type="dxa"/>
          </w:tcPr>
          <w:p w14:paraId="6368DD3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16/11/2021</w:t>
            </w:r>
          </w:p>
        </w:tc>
        <w:tc>
          <w:tcPr>
            <w:tcW w:w="1656" w:type="dxa"/>
          </w:tcPr>
          <w:p w14:paraId="48FB55C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16/11/2021</w:t>
            </w:r>
          </w:p>
        </w:tc>
        <w:tc>
          <w:tcPr>
            <w:tcW w:w="1557" w:type="dxa"/>
          </w:tcPr>
          <w:p w14:paraId="6D179CF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R$ 146.065,80</w:t>
            </w:r>
          </w:p>
        </w:tc>
      </w:tr>
      <w:tr w:rsidR="00CD2B23" w:rsidRPr="008B56AA" w14:paraId="5975A1A9" w14:textId="77777777" w:rsidTr="00CD2B23">
        <w:tc>
          <w:tcPr>
            <w:tcW w:w="480" w:type="dxa"/>
          </w:tcPr>
          <w:p w14:paraId="66FE220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3E6CECA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MTR-07 Administração de Bens Ltda.</w:t>
            </w:r>
          </w:p>
        </w:tc>
        <w:tc>
          <w:tcPr>
            <w:tcW w:w="1158" w:type="dxa"/>
          </w:tcPr>
          <w:p w14:paraId="73BF37F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99.137 - 13º RGI</w:t>
            </w:r>
          </w:p>
        </w:tc>
        <w:tc>
          <w:tcPr>
            <w:tcW w:w="2298" w:type="dxa"/>
          </w:tcPr>
          <w:p w14:paraId="09D2667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7B14FA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5A799A">
              <w:rPr>
                <w:rFonts w:ascii="Verdana" w:hAnsi="Verdana"/>
                <w:sz w:val="16"/>
                <w:szCs w:val="16"/>
              </w:rPr>
              <w:t xml:space="preserve">Alpra </w:t>
            </w:r>
            <w:r w:rsidRPr="000B4C3A">
              <w:rPr>
                <w:rFonts w:ascii="Verdana" w:hAnsi="Verdana"/>
                <w:sz w:val="16"/>
                <w:szCs w:val="16"/>
              </w:rPr>
              <w:t xml:space="preserve">Negocios </w:t>
            </w:r>
            <w:r w:rsidRPr="00B517C1">
              <w:rPr>
                <w:rFonts w:ascii="Verdana" w:hAnsi="Verdana"/>
                <w:sz w:val="16"/>
                <w:szCs w:val="16"/>
              </w:rPr>
              <w:t>Imobili</w:t>
            </w:r>
            <w:r>
              <w:rPr>
                <w:rFonts w:ascii="Verdana" w:hAnsi="Verdana"/>
                <w:sz w:val="16"/>
                <w:szCs w:val="16"/>
              </w:rPr>
              <w:t>á</w:t>
            </w:r>
            <w:r w:rsidRPr="005A799A">
              <w:rPr>
                <w:rFonts w:ascii="Verdana" w:hAnsi="Verdana"/>
                <w:sz w:val="16"/>
                <w:szCs w:val="16"/>
              </w:rPr>
              <w:t>rios</w:t>
            </w:r>
          </w:p>
        </w:tc>
        <w:tc>
          <w:tcPr>
            <w:tcW w:w="1443" w:type="dxa"/>
          </w:tcPr>
          <w:p w14:paraId="184A6A0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22/11/2021</w:t>
            </w:r>
          </w:p>
        </w:tc>
        <w:tc>
          <w:tcPr>
            <w:tcW w:w="1656" w:type="dxa"/>
          </w:tcPr>
          <w:p w14:paraId="79D261A3"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22/11/2021</w:t>
            </w:r>
          </w:p>
        </w:tc>
        <w:tc>
          <w:tcPr>
            <w:tcW w:w="1557" w:type="dxa"/>
          </w:tcPr>
          <w:p w14:paraId="16F894E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R$ 14.543.013,85</w:t>
            </w:r>
          </w:p>
        </w:tc>
      </w:tr>
      <w:tr w:rsidR="00CD2B23" w:rsidRPr="008B56AA" w14:paraId="0C5BF8F7" w14:textId="77777777" w:rsidTr="00CD2B23">
        <w:tc>
          <w:tcPr>
            <w:tcW w:w="480" w:type="dxa"/>
          </w:tcPr>
          <w:p w14:paraId="10C7A345"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5CF3D7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MTR-07 Administração de Bens Ltda.</w:t>
            </w:r>
          </w:p>
        </w:tc>
        <w:tc>
          <w:tcPr>
            <w:tcW w:w="1158" w:type="dxa"/>
          </w:tcPr>
          <w:p w14:paraId="0A770A2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99.137 - 13º RGI</w:t>
            </w:r>
          </w:p>
        </w:tc>
        <w:tc>
          <w:tcPr>
            <w:tcW w:w="2298" w:type="dxa"/>
          </w:tcPr>
          <w:p w14:paraId="13CD4BE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45E6305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CEPRA NEGOCIOS IMOBILIARIOS</w:t>
            </w:r>
          </w:p>
        </w:tc>
        <w:tc>
          <w:tcPr>
            <w:tcW w:w="1443" w:type="dxa"/>
          </w:tcPr>
          <w:p w14:paraId="2ADA504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22/11/2021</w:t>
            </w:r>
          </w:p>
        </w:tc>
        <w:tc>
          <w:tcPr>
            <w:tcW w:w="1656" w:type="dxa"/>
          </w:tcPr>
          <w:p w14:paraId="144599B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22/11/2021</w:t>
            </w:r>
          </w:p>
        </w:tc>
        <w:tc>
          <w:tcPr>
            <w:tcW w:w="1557" w:type="dxa"/>
          </w:tcPr>
          <w:p w14:paraId="4D27D67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R$ 14.543.013,85</w:t>
            </w:r>
          </w:p>
        </w:tc>
      </w:tr>
      <w:tr w:rsidR="00CD2B23" w:rsidRPr="008B56AA" w14:paraId="4B2DC50A" w14:textId="77777777" w:rsidTr="00CD2B23">
        <w:tc>
          <w:tcPr>
            <w:tcW w:w="480" w:type="dxa"/>
          </w:tcPr>
          <w:p w14:paraId="3F6ACBC3"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F17BBD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4C8F578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321D466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821F8DE"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3A55194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14/04/2021</w:t>
            </w:r>
          </w:p>
        </w:tc>
        <w:tc>
          <w:tcPr>
            <w:tcW w:w="1656" w:type="dxa"/>
          </w:tcPr>
          <w:p w14:paraId="6DB71D8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24F44CA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R$ 15.000.000,00</w:t>
            </w:r>
          </w:p>
        </w:tc>
      </w:tr>
      <w:tr w:rsidR="00CD2B23" w:rsidRPr="008B56AA" w14:paraId="29747C6D" w14:textId="77777777" w:rsidTr="00CD2B23">
        <w:tc>
          <w:tcPr>
            <w:tcW w:w="480" w:type="dxa"/>
          </w:tcPr>
          <w:p w14:paraId="35ECDBB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AB5AF1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070B7E6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5EFDA00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42F0AECA"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266E667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31/08/2021</w:t>
            </w:r>
          </w:p>
        </w:tc>
        <w:tc>
          <w:tcPr>
            <w:tcW w:w="1656" w:type="dxa"/>
          </w:tcPr>
          <w:p w14:paraId="745D5FA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3D2AAE7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R$ 14.000.000,00</w:t>
            </w:r>
          </w:p>
        </w:tc>
      </w:tr>
      <w:tr w:rsidR="00CD2B23" w:rsidRPr="008B56AA" w14:paraId="506EEED2" w14:textId="77777777" w:rsidTr="00CD2B23">
        <w:tc>
          <w:tcPr>
            <w:tcW w:w="480" w:type="dxa"/>
          </w:tcPr>
          <w:p w14:paraId="74D62FF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7FB3D2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5C659E9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4182D5A3"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534A9792"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6FA58F3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18/12/2020</w:t>
            </w:r>
          </w:p>
        </w:tc>
        <w:tc>
          <w:tcPr>
            <w:tcW w:w="1656" w:type="dxa"/>
          </w:tcPr>
          <w:p w14:paraId="3D73D5E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1FE2875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R$ 273.000,00</w:t>
            </w:r>
          </w:p>
        </w:tc>
      </w:tr>
      <w:tr w:rsidR="00CD2B23" w:rsidRPr="008B56AA" w14:paraId="70119EF7" w14:textId="77777777" w:rsidTr="00CD2B23">
        <w:tc>
          <w:tcPr>
            <w:tcW w:w="480" w:type="dxa"/>
          </w:tcPr>
          <w:p w14:paraId="4ACCBC7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2B65FFD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031484D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45390C9D"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38A5BB14"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4906C92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20/11/2020</w:t>
            </w:r>
          </w:p>
        </w:tc>
        <w:tc>
          <w:tcPr>
            <w:tcW w:w="1656" w:type="dxa"/>
          </w:tcPr>
          <w:p w14:paraId="245FC3A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08E2638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R$ 174.000,00</w:t>
            </w:r>
          </w:p>
        </w:tc>
      </w:tr>
      <w:tr w:rsidR="00CD2B23" w:rsidRPr="008B56AA" w14:paraId="0042A857" w14:textId="77777777" w:rsidTr="00CD2B23">
        <w:tc>
          <w:tcPr>
            <w:tcW w:w="480" w:type="dxa"/>
          </w:tcPr>
          <w:p w14:paraId="6F0C50E7"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688B2C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053EE4F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58E3AB4E"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312FB0AB"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0D99681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22/03/2021</w:t>
            </w:r>
          </w:p>
        </w:tc>
        <w:tc>
          <w:tcPr>
            <w:tcW w:w="1656" w:type="dxa"/>
          </w:tcPr>
          <w:p w14:paraId="513AF74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5E2D05C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R$ 160.500,00</w:t>
            </w:r>
          </w:p>
        </w:tc>
      </w:tr>
      <w:tr w:rsidR="00CD2B23" w:rsidRPr="008B56AA" w14:paraId="51635B92" w14:textId="77777777" w:rsidTr="00CD2B23">
        <w:tc>
          <w:tcPr>
            <w:tcW w:w="480" w:type="dxa"/>
          </w:tcPr>
          <w:p w14:paraId="1840C250"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76B2D1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35AD8BC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5DD814B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459F57BE"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0CF5F4C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30/10/2020</w:t>
            </w:r>
          </w:p>
        </w:tc>
        <w:tc>
          <w:tcPr>
            <w:tcW w:w="1656" w:type="dxa"/>
          </w:tcPr>
          <w:p w14:paraId="52BB7D0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7DB9865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R$ 146.605,00</w:t>
            </w:r>
          </w:p>
        </w:tc>
      </w:tr>
      <w:tr w:rsidR="00CD2B23" w:rsidRPr="008B56AA" w14:paraId="01543FFC" w14:textId="77777777" w:rsidTr="00CD2B23">
        <w:tc>
          <w:tcPr>
            <w:tcW w:w="480" w:type="dxa"/>
          </w:tcPr>
          <w:p w14:paraId="6BBCD112"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5AD81F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2C60E13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1BABC83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82C3D99"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4443CDB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22/02/2021</w:t>
            </w:r>
          </w:p>
        </w:tc>
        <w:tc>
          <w:tcPr>
            <w:tcW w:w="1656" w:type="dxa"/>
          </w:tcPr>
          <w:p w14:paraId="78384CC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22E68A4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R$ 139.500,00</w:t>
            </w:r>
          </w:p>
        </w:tc>
      </w:tr>
      <w:tr w:rsidR="00CD2B23" w:rsidRPr="008B56AA" w14:paraId="761F58EE" w14:textId="77777777" w:rsidTr="00CD2B23">
        <w:tc>
          <w:tcPr>
            <w:tcW w:w="480" w:type="dxa"/>
          </w:tcPr>
          <w:p w14:paraId="182746C5"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35D2AB1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6DFA672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3A5565B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792C1031"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2A762B8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20/01/2021</w:t>
            </w:r>
          </w:p>
        </w:tc>
        <w:tc>
          <w:tcPr>
            <w:tcW w:w="1656" w:type="dxa"/>
          </w:tcPr>
          <w:p w14:paraId="12709A1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04D4E34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R$ 132.000,00</w:t>
            </w:r>
          </w:p>
        </w:tc>
      </w:tr>
      <w:tr w:rsidR="00CD2B23" w:rsidRPr="008B56AA" w14:paraId="514933E0" w14:textId="77777777" w:rsidTr="00CD2B23">
        <w:tc>
          <w:tcPr>
            <w:tcW w:w="480" w:type="dxa"/>
          </w:tcPr>
          <w:p w14:paraId="2BA38944"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3BD5B14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0FFE8D6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185.229 - 18º RGI</w:t>
            </w:r>
          </w:p>
        </w:tc>
        <w:tc>
          <w:tcPr>
            <w:tcW w:w="2298" w:type="dxa"/>
          </w:tcPr>
          <w:p w14:paraId="3384042F"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6AA14F65"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5A799A">
              <w:rPr>
                <w:rFonts w:ascii="Verdana" w:hAnsi="Verdana"/>
                <w:sz w:val="16"/>
                <w:szCs w:val="16"/>
              </w:rPr>
              <w:t xml:space="preserve">Ecopar </w:t>
            </w:r>
            <w:r w:rsidRPr="000B4C3A">
              <w:rPr>
                <w:rFonts w:ascii="Verdana" w:hAnsi="Verdana"/>
                <w:sz w:val="16"/>
                <w:szCs w:val="16"/>
              </w:rPr>
              <w:t xml:space="preserve">Holding </w:t>
            </w:r>
            <w:r w:rsidRPr="00B517C1">
              <w:rPr>
                <w:rFonts w:ascii="Verdana" w:hAnsi="Verdana"/>
                <w:sz w:val="16"/>
                <w:szCs w:val="16"/>
              </w:rPr>
              <w:t>Ltda</w:t>
            </w:r>
            <w:r>
              <w:rPr>
                <w:rFonts w:ascii="Verdana" w:hAnsi="Verdana"/>
                <w:sz w:val="16"/>
                <w:szCs w:val="16"/>
              </w:rPr>
              <w:t>.</w:t>
            </w:r>
          </w:p>
        </w:tc>
        <w:tc>
          <w:tcPr>
            <w:tcW w:w="1443" w:type="dxa"/>
          </w:tcPr>
          <w:p w14:paraId="496FCB1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13/09/2021</w:t>
            </w:r>
          </w:p>
        </w:tc>
        <w:tc>
          <w:tcPr>
            <w:tcW w:w="1656" w:type="dxa"/>
          </w:tcPr>
          <w:p w14:paraId="60CF967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10/09/2021</w:t>
            </w:r>
          </w:p>
        </w:tc>
        <w:tc>
          <w:tcPr>
            <w:tcW w:w="1557" w:type="dxa"/>
          </w:tcPr>
          <w:p w14:paraId="16CCFE6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R$ 42.875.804,00</w:t>
            </w:r>
          </w:p>
        </w:tc>
      </w:tr>
      <w:tr w:rsidR="00CD2B23" w:rsidRPr="008B56AA" w14:paraId="48F5766A" w14:textId="77777777" w:rsidTr="00CD2B23">
        <w:tc>
          <w:tcPr>
            <w:tcW w:w="480" w:type="dxa"/>
          </w:tcPr>
          <w:p w14:paraId="0057EC8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819837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MTR-11 Administração de Bens Ltda.</w:t>
            </w:r>
          </w:p>
        </w:tc>
        <w:tc>
          <w:tcPr>
            <w:tcW w:w="1158" w:type="dxa"/>
          </w:tcPr>
          <w:p w14:paraId="15D5E55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185.229 - 18º RGI</w:t>
            </w:r>
          </w:p>
        </w:tc>
        <w:tc>
          <w:tcPr>
            <w:tcW w:w="2298" w:type="dxa"/>
          </w:tcPr>
          <w:p w14:paraId="49CD2DA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5F5D25B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Ecopar Holding Ltda</w:t>
            </w:r>
            <w:r>
              <w:rPr>
                <w:rFonts w:ascii="Verdana" w:hAnsi="Verdana"/>
                <w:sz w:val="16"/>
                <w:szCs w:val="16"/>
              </w:rPr>
              <w:t>.</w:t>
            </w:r>
          </w:p>
        </w:tc>
        <w:tc>
          <w:tcPr>
            <w:tcW w:w="1443" w:type="dxa"/>
          </w:tcPr>
          <w:p w14:paraId="137D240B"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10/12/2021</w:t>
            </w:r>
          </w:p>
        </w:tc>
        <w:tc>
          <w:tcPr>
            <w:tcW w:w="1656" w:type="dxa"/>
          </w:tcPr>
          <w:p w14:paraId="42DC7AC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10/12/2021</w:t>
            </w:r>
          </w:p>
        </w:tc>
        <w:tc>
          <w:tcPr>
            <w:tcW w:w="1557" w:type="dxa"/>
          </w:tcPr>
          <w:p w14:paraId="1F60359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R$ 1.412.207,54</w:t>
            </w:r>
          </w:p>
        </w:tc>
      </w:tr>
      <w:tr w:rsidR="00CD2B23" w:rsidRPr="008B56AA" w14:paraId="24D01B51" w14:textId="77777777" w:rsidTr="00CD2B23">
        <w:tc>
          <w:tcPr>
            <w:tcW w:w="480" w:type="dxa"/>
          </w:tcPr>
          <w:p w14:paraId="0BCCAB0F"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5CB1D2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Mitre Z Administração de Bens Ltda.</w:t>
            </w:r>
          </w:p>
        </w:tc>
        <w:tc>
          <w:tcPr>
            <w:tcW w:w="1158" w:type="dxa"/>
          </w:tcPr>
          <w:p w14:paraId="1C2AAF6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5.426 - 6º RGI</w:t>
            </w:r>
          </w:p>
        </w:tc>
        <w:tc>
          <w:tcPr>
            <w:tcW w:w="2298" w:type="dxa"/>
          </w:tcPr>
          <w:p w14:paraId="2C96A48F"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Escritura</w:t>
            </w:r>
          </w:p>
        </w:tc>
        <w:tc>
          <w:tcPr>
            <w:tcW w:w="1854" w:type="dxa"/>
          </w:tcPr>
          <w:p w14:paraId="2A33BBA5" w14:textId="77777777" w:rsidR="00CD2B23" w:rsidRPr="007F3D1F" w:rsidRDefault="00CD2B23" w:rsidP="007F3D1F">
            <w:pPr>
              <w:spacing w:line="320" w:lineRule="exact"/>
              <w:jc w:val="center"/>
              <w:rPr>
                <w:rFonts w:ascii="Verdana" w:hAnsi="Verdana" w:cs="Calibri"/>
                <w:b/>
                <w:bCs/>
                <w:caps/>
                <w:color w:val="000000"/>
                <w:sz w:val="16"/>
                <w:szCs w:val="16"/>
                <w:u w:val="single"/>
              </w:rPr>
            </w:pPr>
            <w:r>
              <w:rPr>
                <w:rFonts w:ascii="Verdana" w:hAnsi="Verdana"/>
                <w:sz w:val="16"/>
                <w:szCs w:val="16"/>
              </w:rPr>
              <w:t>Círculo de Trabalhadores Cristãos de Vila Prudente</w:t>
            </w:r>
          </w:p>
        </w:tc>
        <w:tc>
          <w:tcPr>
            <w:tcW w:w="1443" w:type="dxa"/>
          </w:tcPr>
          <w:p w14:paraId="1DB27D8A"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10/10/2019</w:t>
            </w:r>
          </w:p>
        </w:tc>
        <w:tc>
          <w:tcPr>
            <w:tcW w:w="1656" w:type="dxa"/>
          </w:tcPr>
          <w:p w14:paraId="6386CD6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31/08/2021</w:t>
            </w:r>
          </w:p>
        </w:tc>
        <w:tc>
          <w:tcPr>
            <w:tcW w:w="1557" w:type="dxa"/>
          </w:tcPr>
          <w:p w14:paraId="4581EF8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R$ 1.000.000,00</w:t>
            </w:r>
          </w:p>
        </w:tc>
      </w:tr>
      <w:tr w:rsidR="00CD2B23" w:rsidRPr="008B56AA" w14:paraId="6AD3F0A2" w14:textId="77777777" w:rsidTr="00CD2B23">
        <w:tc>
          <w:tcPr>
            <w:tcW w:w="480" w:type="dxa"/>
          </w:tcPr>
          <w:p w14:paraId="5EB4A826"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53A39CB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6BFC2F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45A75732"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3FC8EE5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1A6D070E"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10/02/2021</w:t>
            </w:r>
          </w:p>
        </w:tc>
        <w:tc>
          <w:tcPr>
            <w:tcW w:w="1656" w:type="dxa"/>
          </w:tcPr>
          <w:p w14:paraId="63B4707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20/01/2021</w:t>
            </w:r>
          </w:p>
        </w:tc>
        <w:tc>
          <w:tcPr>
            <w:tcW w:w="1557" w:type="dxa"/>
          </w:tcPr>
          <w:p w14:paraId="1C4A560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R$132.864,29 </w:t>
            </w:r>
          </w:p>
        </w:tc>
      </w:tr>
      <w:tr w:rsidR="00CD2B23" w:rsidRPr="008B56AA" w14:paraId="370AA092" w14:textId="77777777" w:rsidTr="00CD2B23">
        <w:tc>
          <w:tcPr>
            <w:tcW w:w="480" w:type="dxa"/>
          </w:tcPr>
          <w:p w14:paraId="5FC374B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686209C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41D8A4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4C4DC89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5F150EB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45E15ADE"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10/06/2021</w:t>
            </w:r>
          </w:p>
        </w:tc>
        <w:tc>
          <w:tcPr>
            <w:tcW w:w="1656" w:type="dxa"/>
          </w:tcPr>
          <w:p w14:paraId="7167C3D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21/05/2021</w:t>
            </w:r>
          </w:p>
        </w:tc>
        <w:tc>
          <w:tcPr>
            <w:tcW w:w="1557" w:type="dxa"/>
          </w:tcPr>
          <w:p w14:paraId="34D052F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R$117.233,19 </w:t>
            </w:r>
          </w:p>
        </w:tc>
      </w:tr>
      <w:tr w:rsidR="00CD2B23" w:rsidRPr="008B56AA" w14:paraId="356E4A5A" w14:textId="77777777" w:rsidTr="00CD2B23">
        <w:tc>
          <w:tcPr>
            <w:tcW w:w="480" w:type="dxa"/>
          </w:tcPr>
          <w:p w14:paraId="2DBEE3A5"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F300C4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153E9B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4B3AF1B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Estrutura</w:t>
            </w:r>
          </w:p>
        </w:tc>
        <w:tc>
          <w:tcPr>
            <w:tcW w:w="1854" w:type="dxa"/>
          </w:tcPr>
          <w:p w14:paraId="2F57F59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5A799A">
              <w:rPr>
                <w:rFonts w:ascii="Verdana" w:hAnsi="Verdana"/>
                <w:sz w:val="16"/>
                <w:szCs w:val="16"/>
              </w:rPr>
              <w:t xml:space="preserve">Franca </w:t>
            </w:r>
            <w:r w:rsidRPr="007F3D1F">
              <w:rPr>
                <w:rFonts w:ascii="Verdana" w:hAnsi="Verdana"/>
                <w:sz w:val="16"/>
                <w:szCs w:val="16"/>
              </w:rPr>
              <w:t xml:space="preserve">&amp; </w:t>
            </w:r>
            <w:r w:rsidRPr="005A799A">
              <w:rPr>
                <w:rFonts w:ascii="Verdana" w:hAnsi="Verdana"/>
                <w:sz w:val="16"/>
                <w:szCs w:val="16"/>
              </w:rPr>
              <w:t xml:space="preserve">Associados </w:t>
            </w:r>
            <w:r w:rsidRPr="00B517C1">
              <w:rPr>
                <w:rFonts w:ascii="Verdana" w:hAnsi="Verdana"/>
                <w:sz w:val="16"/>
                <w:szCs w:val="16"/>
              </w:rPr>
              <w:t xml:space="preserve">Projetos </w:t>
            </w:r>
            <w:r w:rsidRPr="007F3D1F">
              <w:rPr>
                <w:rFonts w:ascii="Verdana" w:hAnsi="Verdana"/>
                <w:sz w:val="16"/>
                <w:szCs w:val="16"/>
              </w:rPr>
              <w:t>Estruturais</w:t>
            </w:r>
          </w:p>
        </w:tc>
        <w:tc>
          <w:tcPr>
            <w:tcW w:w="1443" w:type="dxa"/>
          </w:tcPr>
          <w:p w14:paraId="5C74675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10/06/2021</w:t>
            </w:r>
          </w:p>
        </w:tc>
        <w:tc>
          <w:tcPr>
            <w:tcW w:w="1656" w:type="dxa"/>
          </w:tcPr>
          <w:p w14:paraId="78AE0A4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25/05/2021</w:t>
            </w:r>
          </w:p>
        </w:tc>
        <w:tc>
          <w:tcPr>
            <w:tcW w:w="1557" w:type="dxa"/>
          </w:tcPr>
          <w:p w14:paraId="47CD98D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R$197.091,93 </w:t>
            </w:r>
          </w:p>
        </w:tc>
      </w:tr>
      <w:tr w:rsidR="00CD2B23" w:rsidRPr="008B56AA" w14:paraId="122CE883" w14:textId="77777777" w:rsidTr="00CD2B23">
        <w:tc>
          <w:tcPr>
            <w:tcW w:w="480" w:type="dxa"/>
          </w:tcPr>
          <w:p w14:paraId="6327200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6F04BBB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3A2D33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388CEC1F"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114B3BA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5A799A">
              <w:rPr>
                <w:rFonts w:ascii="Verdana" w:hAnsi="Verdana"/>
                <w:sz w:val="16"/>
                <w:szCs w:val="16"/>
              </w:rPr>
              <w:t xml:space="preserve">Sphe Petiplam Engenharia </w:t>
            </w:r>
            <w:r w:rsidRPr="00B517C1">
              <w:rPr>
                <w:rFonts w:ascii="Verdana" w:hAnsi="Verdana"/>
                <w:sz w:val="16"/>
                <w:szCs w:val="16"/>
              </w:rPr>
              <w:t>de Projetos S/S Ltda</w:t>
            </w:r>
            <w:r>
              <w:rPr>
                <w:rFonts w:ascii="Verdana" w:hAnsi="Verdana"/>
                <w:sz w:val="16"/>
                <w:szCs w:val="16"/>
              </w:rPr>
              <w:t>.</w:t>
            </w:r>
          </w:p>
        </w:tc>
        <w:tc>
          <w:tcPr>
            <w:tcW w:w="1443" w:type="dxa"/>
          </w:tcPr>
          <w:p w14:paraId="0E3B453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10/08/2021</w:t>
            </w:r>
          </w:p>
        </w:tc>
        <w:tc>
          <w:tcPr>
            <w:tcW w:w="1656" w:type="dxa"/>
          </w:tcPr>
          <w:p w14:paraId="12DB0B8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19/07/2021</w:t>
            </w:r>
          </w:p>
        </w:tc>
        <w:tc>
          <w:tcPr>
            <w:tcW w:w="1557" w:type="dxa"/>
          </w:tcPr>
          <w:p w14:paraId="7855E48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R$26.747,25 </w:t>
            </w:r>
          </w:p>
        </w:tc>
      </w:tr>
      <w:tr w:rsidR="00CD2B23" w:rsidRPr="008B56AA" w14:paraId="0F83DC08" w14:textId="77777777" w:rsidTr="00CD2B23">
        <w:tc>
          <w:tcPr>
            <w:tcW w:w="480" w:type="dxa"/>
          </w:tcPr>
          <w:p w14:paraId="5FE09891"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4649EE9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D539AC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2B65C8C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7AD3E66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2E3C2B5C"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10/09/2021</w:t>
            </w:r>
          </w:p>
        </w:tc>
        <w:tc>
          <w:tcPr>
            <w:tcW w:w="1656" w:type="dxa"/>
          </w:tcPr>
          <w:p w14:paraId="555825C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20/08/2021</w:t>
            </w:r>
          </w:p>
        </w:tc>
        <w:tc>
          <w:tcPr>
            <w:tcW w:w="1557" w:type="dxa"/>
          </w:tcPr>
          <w:p w14:paraId="31AE872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R$31.262,19 </w:t>
            </w:r>
          </w:p>
        </w:tc>
      </w:tr>
      <w:tr w:rsidR="00CD2B23" w:rsidRPr="008B56AA" w14:paraId="49B57B8C" w14:textId="77777777" w:rsidTr="00CD2B23">
        <w:tc>
          <w:tcPr>
            <w:tcW w:w="480" w:type="dxa"/>
          </w:tcPr>
          <w:p w14:paraId="509CD1D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2B2BAC2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579309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5549B618"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07DB9B2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Sphe Petiplam Engenharia de Projetos S/S Ltda</w:t>
            </w:r>
            <w:r>
              <w:rPr>
                <w:rFonts w:ascii="Verdana" w:hAnsi="Verdana"/>
                <w:sz w:val="16"/>
                <w:szCs w:val="16"/>
              </w:rPr>
              <w:t>.</w:t>
            </w:r>
          </w:p>
        </w:tc>
        <w:tc>
          <w:tcPr>
            <w:tcW w:w="1443" w:type="dxa"/>
          </w:tcPr>
          <w:p w14:paraId="0EDADD6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10/11/2021</w:t>
            </w:r>
          </w:p>
        </w:tc>
        <w:tc>
          <w:tcPr>
            <w:tcW w:w="1656" w:type="dxa"/>
          </w:tcPr>
          <w:p w14:paraId="7D6BF2B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18/10/2021</w:t>
            </w:r>
          </w:p>
        </w:tc>
        <w:tc>
          <w:tcPr>
            <w:tcW w:w="1557" w:type="dxa"/>
          </w:tcPr>
          <w:p w14:paraId="314BF2F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R$106.989,00 </w:t>
            </w:r>
          </w:p>
        </w:tc>
      </w:tr>
      <w:tr w:rsidR="00CD2B23" w:rsidRPr="008B56AA" w14:paraId="38FD04E7" w14:textId="77777777" w:rsidTr="00CD2B23">
        <w:tc>
          <w:tcPr>
            <w:tcW w:w="480" w:type="dxa"/>
          </w:tcPr>
          <w:p w14:paraId="52518712"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1CB795E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49FDB87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259BBF39"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6303B47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Sphe Petiplam Engenharia de Projetos S/S Ltda</w:t>
            </w:r>
            <w:r>
              <w:rPr>
                <w:rFonts w:ascii="Verdana" w:hAnsi="Verdana"/>
                <w:sz w:val="16"/>
                <w:szCs w:val="16"/>
              </w:rPr>
              <w:t>.</w:t>
            </w:r>
          </w:p>
        </w:tc>
        <w:tc>
          <w:tcPr>
            <w:tcW w:w="1443" w:type="dxa"/>
          </w:tcPr>
          <w:p w14:paraId="202E1883"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12/07/2021</w:t>
            </w:r>
          </w:p>
        </w:tc>
        <w:tc>
          <w:tcPr>
            <w:tcW w:w="1656" w:type="dxa"/>
          </w:tcPr>
          <w:p w14:paraId="236F1BA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21/06/2021</w:t>
            </w:r>
          </w:p>
        </w:tc>
        <w:tc>
          <w:tcPr>
            <w:tcW w:w="1557" w:type="dxa"/>
          </w:tcPr>
          <w:p w14:paraId="78859DA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R$53.494,50 </w:t>
            </w:r>
          </w:p>
        </w:tc>
      </w:tr>
      <w:tr w:rsidR="00CD2B23" w:rsidRPr="008B56AA" w14:paraId="75D954C4" w14:textId="77777777" w:rsidTr="00CD2B23">
        <w:tc>
          <w:tcPr>
            <w:tcW w:w="480" w:type="dxa"/>
          </w:tcPr>
          <w:p w14:paraId="5DB1DC78"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B63DD89"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136808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72EC7D0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758536C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12945EC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12/07/2021</w:t>
            </w:r>
          </w:p>
        </w:tc>
        <w:tc>
          <w:tcPr>
            <w:tcW w:w="1656" w:type="dxa"/>
          </w:tcPr>
          <w:p w14:paraId="61046EA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23/06/2021</w:t>
            </w:r>
          </w:p>
        </w:tc>
        <w:tc>
          <w:tcPr>
            <w:tcW w:w="1557" w:type="dxa"/>
          </w:tcPr>
          <w:p w14:paraId="0214DFC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R$62.524,37 </w:t>
            </w:r>
          </w:p>
        </w:tc>
      </w:tr>
      <w:tr w:rsidR="00CD2B23" w:rsidRPr="008B56AA" w14:paraId="4CC1CF3F" w14:textId="77777777" w:rsidTr="00CD2B23">
        <w:tc>
          <w:tcPr>
            <w:tcW w:w="480" w:type="dxa"/>
          </w:tcPr>
          <w:p w14:paraId="2D95D8FF"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68B2678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1F39BAE6"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04C3C6C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65AD5CC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46CCA5F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12/07/2021</w:t>
            </w:r>
          </w:p>
        </w:tc>
        <w:tc>
          <w:tcPr>
            <w:tcW w:w="1656" w:type="dxa"/>
          </w:tcPr>
          <w:p w14:paraId="3406E71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23/06/2021</w:t>
            </w:r>
          </w:p>
        </w:tc>
        <w:tc>
          <w:tcPr>
            <w:tcW w:w="1557" w:type="dxa"/>
          </w:tcPr>
          <w:p w14:paraId="07DD383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R$117.233,19 </w:t>
            </w:r>
          </w:p>
        </w:tc>
      </w:tr>
      <w:tr w:rsidR="00CD2B23" w:rsidRPr="008B56AA" w14:paraId="3891C331" w14:textId="77777777" w:rsidTr="00CD2B23">
        <w:tc>
          <w:tcPr>
            <w:tcW w:w="480" w:type="dxa"/>
          </w:tcPr>
          <w:p w14:paraId="4238921B"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0F49F71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398182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1CE43763"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7A2D9DEA"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431008C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20/05/2021</w:t>
            </w:r>
          </w:p>
        </w:tc>
        <w:tc>
          <w:tcPr>
            <w:tcW w:w="1656" w:type="dxa"/>
          </w:tcPr>
          <w:p w14:paraId="592C999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03/05/2021</w:t>
            </w:r>
          </w:p>
        </w:tc>
        <w:tc>
          <w:tcPr>
            <w:tcW w:w="1557" w:type="dxa"/>
          </w:tcPr>
          <w:p w14:paraId="1F0C5E7E"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R$62.524,37 </w:t>
            </w:r>
          </w:p>
        </w:tc>
      </w:tr>
      <w:tr w:rsidR="00CD2B23" w:rsidRPr="008B56AA" w14:paraId="00A4CA81" w14:textId="77777777" w:rsidTr="00CD2B23">
        <w:tc>
          <w:tcPr>
            <w:tcW w:w="480" w:type="dxa"/>
          </w:tcPr>
          <w:p w14:paraId="4AFA0A37"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566AA8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7EA9195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383E1B36"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41A6C32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3599958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20/05/2021</w:t>
            </w:r>
          </w:p>
        </w:tc>
        <w:tc>
          <w:tcPr>
            <w:tcW w:w="1656" w:type="dxa"/>
          </w:tcPr>
          <w:p w14:paraId="6009EDC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03/05/2021</w:t>
            </w:r>
          </w:p>
        </w:tc>
        <w:tc>
          <w:tcPr>
            <w:tcW w:w="1557" w:type="dxa"/>
          </w:tcPr>
          <w:p w14:paraId="77F4AD2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R$62.524,37 </w:t>
            </w:r>
          </w:p>
        </w:tc>
      </w:tr>
      <w:tr w:rsidR="00CD2B23" w:rsidRPr="008B56AA" w14:paraId="31E1ED3C" w14:textId="77777777" w:rsidTr="00CD2B23">
        <w:tc>
          <w:tcPr>
            <w:tcW w:w="480" w:type="dxa"/>
          </w:tcPr>
          <w:p w14:paraId="4CF97607"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1931C91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5FCD89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700DF324"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Estrutura</w:t>
            </w:r>
          </w:p>
        </w:tc>
        <w:tc>
          <w:tcPr>
            <w:tcW w:w="1854" w:type="dxa"/>
          </w:tcPr>
          <w:p w14:paraId="6235A78F"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Franca &amp; Associados Projetos Estruturais</w:t>
            </w:r>
          </w:p>
        </w:tc>
        <w:tc>
          <w:tcPr>
            <w:tcW w:w="1443" w:type="dxa"/>
          </w:tcPr>
          <w:p w14:paraId="3F69FFFA"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21/02/2022</w:t>
            </w:r>
          </w:p>
        </w:tc>
        <w:tc>
          <w:tcPr>
            <w:tcW w:w="1656" w:type="dxa"/>
          </w:tcPr>
          <w:p w14:paraId="608DEA4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02/02/2022</w:t>
            </w:r>
          </w:p>
        </w:tc>
        <w:tc>
          <w:tcPr>
            <w:tcW w:w="1557" w:type="dxa"/>
          </w:tcPr>
          <w:p w14:paraId="3F621C3C"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R$175.317,14 </w:t>
            </w:r>
          </w:p>
        </w:tc>
      </w:tr>
      <w:tr w:rsidR="00CD2B23" w:rsidRPr="008B56AA" w14:paraId="4F925419" w14:textId="77777777" w:rsidTr="00CD2B23">
        <w:tc>
          <w:tcPr>
            <w:tcW w:w="480" w:type="dxa"/>
          </w:tcPr>
          <w:p w14:paraId="4356DC8E"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7658118B"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2BA5F92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19545085"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de instalações hidráulicas e elétricas</w:t>
            </w:r>
          </w:p>
        </w:tc>
        <w:tc>
          <w:tcPr>
            <w:tcW w:w="1854" w:type="dxa"/>
          </w:tcPr>
          <w:p w14:paraId="52A1C1C0"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Sphe Petiplam Engenharia de Projetos S/S Ltda</w:t>
            </w:r>
            <w:r>
              <w:rPr>
                <w:rFonts w:ascii="Verdana" w:hAnsi="Verdana"/>
                <w:sz w:val="16"/>
                <w:szCs w:val="16"/>
              </w:rPr>
              <w:t>.</w:t>
            </w:r>
          </w:p>
        </w:tc>
        <w:tc>
          <w:tcPr>
            <w:tcW w:w="1443" w:type="dxa"/>
          </w:tcPr>
          <w:p w14:paraId="2292CEE0"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21/03/2022</w:t>
            </w:r>
          </w:p>
        </w:tc>
        <w:tc>
          <w:tcPr>
            <w:tcW w:w="1656" w:type="dxa"/>
          </w:tcPr>
          <w:p w14:paraId="75171EF8"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14/02/2022</w:t>
            </w:r>
          </w:p>
        </w:tc>
        <w:tc>
          <w:tcPr>
            <w:tcW w:w="1557" w:type="dxa"/>
          </w:tcPr>
          <w:p w14:paraId="130C07C2"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R$151.986,00 </w:t>
            </w:r>
          </w:p>
        </w:tc>
      </w:tr>
      <w:tr w:rsidR="00CD2B23" w:rsidRPr="008B56AA" w14:paraId="502C5EC9" w14:textId="77777777" w:rsidTr="00CD2B23">
        <w:tc>
          <w:tcPr>
            <w:tcW w:w="480" w:type="dxa"/>
          </w:tcPr>
          <w:p w14:paraId="3BB12CE2" w14:textId="77777777" w:rsidR="00CD2B23" w:rsidRPr="007F3D1F" w:rsidRDefault="00CD2B23" w:rsidP="00CD2B23">
            <w:pPr>
              <w:pStyle w:val="PargrafodaLista"/>
              <w:numPr>
                <w:ilvl w:val="0"/>
                <w:numId w:val="45"/>
              </w:numPr>
              <w:tabs>
                <w:tab w:val="left" w:pos="0"/>
              </w:tabs>
              <w:spacing w:after="0" w:line="320" w:lineRule="exact"/>
              <w:ind w:left="29" w:firstLine="0"/>
              <w:jc w:val="center"/>
              <w:rPr>
                <w:rFonts w:ascii="Verdana" w:hAnsi="Verdana" w:cs="Calibri"/>
                <w:b/>
                <w:bCs/>
                <w:caps/>
                <w:color w:val="000000"/>
                <w:sz w:val="16"/>
                <w:szCs w:val="16"/>
                <w:u w:val="single"/>
              </w:rPr>
            </w:pPr>
          </w:p>
        </w:tc>
        <w:tc>
          <w:tcPr>
            <w:tcW w:w="2273" w:type="dxa"/>
          </w:tcPr>
          <w:p w14:paraId="17139FDD"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MTR SNC Raízes Tatuapé Empreendimentos SPE Ltda.</w:t>
            </w:r>
          </w:p>
        </w:tc>
        <w:tc>
          <w:tcPr>
            <w:tcW w:w="1158" w:type="dxa"/>
          </w:tcPr>
          <w:p w14:paraId="66E898E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35.304 - 9º RGI</w:t>
            </w:r>
          </w:p>
        </w:tc>
        <w:tc>
          <w:tcPr>
            <w:tcW w:w="2298" w:type="dxa"/>
          </w:tcPr>
          <w:p w14:paraId="043DE767"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Projeto Arquitetura</w:t>
            </w:r>
          </w:p>
        </w:tc>
        <w:tc>
          <w:tcPr>
            <w:tcW w:w="1854" w:type="dxa"/>
          </w:tcPr>
          <w:p w14:paraId="55E310F7"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Konigsberger Vannucchi Arquitetos Associados Ltda</w:t>
            </w:r>
            <w:r>
              <w:rPr>
                <w:rFonts w:ascii="Verdana" w:hAnsi="Verdana"/>
                <w:sz w:val="16"/>
                <w:szCs w:val="16"/>
              </w:rPr>
              <w:t>.</w:t>
            </w:r>
          </w:p>
        </w:tc>
        <w:tc>
          <w:tcPr>
            <w:tcW w:w="1443" w:type="dxa"/>
          </w:tcPr>
          <w:p w14:paraId="030EB691" w14:textId="77777777" w:rsidR="00CD2B23" w:rsidRPr="007F3D1F" w:rsidRDefault="00CD2B23" w:rsidP="007F3D1F">
            <w:pPr>
              <w:spacing w:line="320" w:lineRule="exact"/>
              <w:jc w:val="center"/>
              <w:rPr>
                <w:rFonts w:ascii="Verdana" w:hAnsi="Verdana" w:cs="Arial"/>
                <w:color w:val="000000"/>
                <w:sz w:val="16"/>
                <w:szCs w:val="16"/>
              </w:rPr>
            </w:pPr>
            <w:r w:rsidRPr="007F3D1F">
              <w:rPr>
                <w:rFonts w:ascii="Verdana" w:hAnsi="Verdana"/>
                <w:sz w:val="16"/>
                <w:szCs w:val="16"/>
              </w:rPr>
              <w:t>22/12/2021</w:t>
            </w:r>
          </w:p>
        </w:tc>
        <w:tc>
          <w:tcPr>
            <w:tcW w:w="1656" w:type="dxa"/>
          </w:tcPr>
          <w:p w14:paraId="667E7C31"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01/12/2021</w:t>
            </w:r>
          </w:p>
        </w:tc>
        <w:tc>
          <w:tcPr>
            <w:tcW w:w="1557" w:type="dxa"/>
          </w:tcPr>
          <w:p w14:paraId="1D6F4164" w14:textId="77777777" w:rsidR="00CD2B23" w:rsidRPr="007F3D1F" w:rsidRDefault="00CD2B23" w:rsidP="007F3D1F">
            <w:pPr>
              <w:spacing w:line="320" w:lineRule="exact"/>
              <w:jc w:val="center"/>
              <w:rPr>
                <w:rFonts w:ascii="Verdana" w:hAnsi="Verdana" w:cs="Calibri"/>
                <w:b/>
                <w:bCs/>
                <w:caps/>
                <w:color w:val="000000"/>
                <w:sz w:val="16"/>
                <w:szCs w:val="16"/>
                <w:u w:val="single"/>
              </w:rPr>
            </w:pPr>
            <w:r w:rsidRPr="007F3D1F">
              <w:rPr>
                <w:rFonts w:ascii="Verdana" w:hAnsi="Verdana"/>
                <w:sz w:val="16"/>
                <w:szCs w:val="16"/>
              </w:rPr>
              <w:t xml:space="preserve"> R$195.388,65 </w:t>
            </w:r>
          </w:p>
        </w:tc>
      </w:tr>
    </w:tbl>
    <w:p w14:paraId="55EC16BC" w14:textId="77777777" w:rsidR="00191CC7" w:rsidRPr="00A52393" w:rsidRDefault="00191CC7" w:rsidP="00A11C63">
      <w:pPr>
        <w:spacing w:after="0" w:line="320" w:lineRule="exact"/>
        <w:jc w:val="center"/>
        <w:rPr>
          <w:rFonts w:ascii="Verdana" w:hAnsi="Verdana" w:cs="Calibri"/>
          <w:b/>
          <w:bCs/>
          <w:caps/>
          <w:color w:val="000000"/>
          <w:sz w:val="18"/>
          <w:szCs w:val="18"/>
          <w:u w:val="single"/>
        </w:rPr>
      </w:pPr>
    </w:p>
    <w:sectPr w:rsidR="00191CC7" w:rsidRPr="00A52393" w:rsidSect="007255B3">
      <w:pgSz w:w="15842" w:h="12242" w:orient="landscape" w:code="121"/>
      <w:pgMar w:top="1701" w:right="1701" w:bottom="1701" w:left="2268" w:header="720" w:footer="720" w:gutter="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CA5C9" w14:textId="77777777" w:rsidR="003B5EE0" w:rsidRDefault="003B5EE0">
      <w:pPr>
        <w:spacing w:after="0"/>
      </w:pPr>
      <w:r>
        <w:separator/>
      </w:r>
    </w:p>
  </w:endnote>
  <w:endnote w:type="continuationSeparator" w:id="0">
    <w:p w14:paraId="0F321785" w14:textId="77777777" w:rsidR="003B5EE0" w:rsidRDefault="003B5EE0">
      <w:pPr>
        <w:spacing w:after="0"/>
      </w:pPr>
      <w:r>
        <w:continuationSeparator/>
      </w:r>
    </w:p>
  </w:endnote>
  <w:endnote w:type="continuationNotice" w:id="1">
    <w:p w14:paraId="62880EE8" w14:textId="77777777" w:rsidR="003B5EE0" w:rsidRDefault="003B5EE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Times">
    <w:altName w:val="Times New Roman"/>
    <w:charset w:val="00"/>
    <w:family w:val="roman"/>
    <w:pitch w:val="variable"/>
    <w:sig w:usb0="00000007" w:usb1="00000000" w:usb2="00000000" w:usb3="00000000" w:csb0="00000013" w:csb1="00000000"/>
  </w:font>
  <w:font w:name="Times">
    <w:panose1 w:val="02020603050405020304"/>
    <w:charset w:val="00"/>
    <w:family w:val="roman"/>
    <w:pitch w:val="variable"/>
    <w:sig w:usb0="E0002EFF" w:usb1="C000785B" w:usb2="00000009" w:usb3="00000000" w:csb0="000001FF" w:csb1="00000000"/>
  </w:font>
  <w:font w:name="Frutiger Light">
    <w:altName w:val="Cambria"/>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3B219" w14:textId="24D520FC" w:rsidR="005507CB" w:rsidRDefault="005507CB">
    <w:pPr>
      <w:pStyle w:val="Rodap"/>
      <w:jc w:val="center"/>
    </w:pPr>
  </w:p>
  <w:sdt>
    <w:sdtPr>
      <w:id w:val="1467081281"/>
      <w:docPartObj>
        <w:docPartGallery w:val="Page Numbers (Bottom of Page)"/>
        <w:docPartUnique/>
      </w:docPartObj>
    </w:sdtPr>
    <w:sdtEndPr/>
    <w:sdtContent>
      <w:p w14:paraId="0541DBD5" w14:textId="77777777" w:rsidR="005507CB" w:rsidRDefault="005507CB">
        <w:pPr>
          <w:pStyle w:val="Rodap"/>
          <w:jc w:val="center"/>
        </w:pPr>
        <w:r>
          <w:fldChar w:fldCharType="begin"/>
        </w:r>
        <w:r>
          <w:instrText>PAGE   \* MERGEFORMAT</w:instrText>
        </w:r>
        <w:r>
          <w:fldChar w:fldCharType="separate"/>
        </w:r>
        <w:r>
          <w:rPr>
            <w:noProof/>
          </w:rPr>
          <w:t>2</w:t>
        </w:r>
        <w:r>
          <w:fldChar w:fldCharType="end"/>
        </w:r>
      </w:p>
    </w:sdtContent>
  </w:sdt>
  <w:p w14:paraId="1DB44CF7" w14:textId="77777777" w:rsidR="005507CB" w:rsidRDefault="005507C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CA0D1" w14:textId="52C45A22" w:rsidR="005507CB" w:rsidRDefault="005507CB">
    <w:pPr>
      <w:pStyle w:val="Rodap"/>
    </w:pPr>
  </w:p>
  <w:p w14:paraId="0C524A75" w14:textId="77777777" w:rsidR="005507CB" w:rsidRPr="001E2B46" w:rsidRDefault="005507CB"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A0AEA" w14:textId="77777777" w:rsidR="005507CB" w:rsidRDefault="005507CB">
    <w:pPr>
      <w:framePr w:wrap="around" w:vAnchor="text" w:hAnchor="margin" w:xAlign="center" w:y="1"/>
    </w:pPr>
    <w:r>
      <w:fldChar w:fldCharType="begin"/>
    </w:r>
    <w:r>
      <w:instrText xml:space="preserve">PAGE  </w:instrText>
    </w:r>
    <w:r>
      <w:fldChar w:fldCharType="separate"/>
    </w:r>
    <w:r>
      <w:rPr>
        <w:noProof/>
      </w:rPr>
      <w:t>10</w:t>
    </w:r>
    <w:r>
      <w:fldChar w:fldCharType="end"/>
    </w:r>
  </w:p>
  <w:p w14:paraId="3C216A3B" w14:textId="77777777" w:rsidR="005507CB" w:rsidRDefault="005507CB">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C55C6" w14:textId="44D270A3" w:rsidR="005507CB" w:rsidRPr="00A11C63" w:rsidRDefault="005507CB">
    <w:pPr>
      <w:jc w:val="center"/>
      <w:rPr>
        <w:rFonts w:ascii="Verdana" w:hAnsi="Verdana"/>
        <w:smallCaps/>
        <w:sz w:val="18"/>
        <w:szCs w:val="18"/>
      </w:rPr>
    </w:pPr>
    <w:r w:rsidRPr="00A11C63">
      <w:rPr>
        <w:rFonts w:ascii="Verdana" w:hAnsi="Verdana"/>
        <w:sz w:val="18"/>
        <w:szCs w:val="18"/>
      </w:rPr>
      <w:fldChar w:fldCharType="begin"/>
    </w:r>
    <w:r w:rsidRPr="00A11C63">
      <w:rPr>
        <w:rFonts w:ascii="Verdana" w:hAnsi="Verdana"/>
        <w:sz w:val="18"/>
        <w:szCs w:val="18"/>
      </w:rPr>
      <w:instrText xml:space="preserve"> PAGE </w:instrText>
    </w:r>
    <w:r w:rsidRPr="00A11C63">
      <w:rPr>
        <w:rFonts w:ascii="Verdana" w:hAnsi="Verdana"/>
        <w:sz w:val="18"/>
        <w:szCs w:val="18"/>
      </w:rPr>
      <w:fldChar w:fldCharType="separate"/>
    </w:r>
    <w:r w:rsidRPr="00A11C63">
      <w:rPr>
        <w:rFonts w:ascii="Verdana" w:hAnsi="Verdana"/>
        <w:noProof/>
        <w:sz w:val="18"/>
        <w:szCs w:val="18"/>
      </w:rPr>
      <w:t>53</w:t>
    </w:r>
    <w:r w:rsidRPr="00A11C63">
      <w:rPr>
        <w:rFonts w:ascii="Verdana" w:hAnsi="Verdana"/>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6985C" w14:textId="7704F024" w:rsidR="005507CB" w:rsidRPr="00E6619F" w:rsidRDefault="00CC2B80">
    <w:pPr>
      <w:jc w:val="center"/>
      <w:rPr>
        <w:smallCaps/>
        <w:sz w:val="24"/>
        <w:szCs w:val="24"/>
      </w:rPr>
    </w:pPr>
    <w:r>
      <w:rPr>
        <w:smallCaps/>
        <w:noProof/>
        <w:sz w:val="24"/>
        <w:szCs w:val="24"/>
      </w:rPr>
      <mc:AlternateContent>
        <mc:Choice Requires="wps">
          <w:drawing>
            <wp:anchor distT="0" distB="0" distL="114300" distR="114300" simplePos="0" relativeHeight="251672576" behindDoc="0" locked="0" layoutInCell="0" allowOverlap="1" wp14:anchorId="137D9DE6" wp14:editId="55CB9513">
              <wp:simplePos x="0" y="0"/>
              <wp:positionH relativeFrom="page">
                <wp:align>left</wp:align>
              </wp:positionH>
              <wp:positionV relativeFrom="page">
                <wp:align>bottom</wp:align>
              </wp:positionV>
              <wp:extent cx="7772400" cy="463550"/>
              <wp:effectExtent l="0" t="0" r="0" b="12700"/>
              <wp:wrapNone/>
              <wp:docPr id="9" name="MSIPCMc3e6489ca767854621ee9b03" descr="{&quot;HashCode&quot;:673120239,&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6E411C" w14:textId="5837EB5D" w:rsidR="00CC2B80" w:rsidRPr="001E757C" w:rsidRDefault="00CC2B80" w:rsidP="001E757C">
                          <w:pPr>
                            <w:spacing w:after="0"/>
                            <w:jc w:val="left"/>
                            <w:rPr>
                              <w:rFonts w:ascii="Calibri" w:hAnsi="Calibri" w:cs="Calibri"/>
                              <w:color w:val="000000"/>
                              <w:sz w:val="18"/>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137D9DE6" id="_x0000_t202" coordsize="21600,21600" o:spt="202" path="m,l,21600r21600,l21600,xe">
              <v:stroke joinstyle="miter"/>
              <v:path gradientshapeok="t" o:connecttype="rect"/>
            </v:shapetype>
            <v:shape id="MSIPCMc3e6489ca767854621ee9b03" o:spid="_x0000_s1028" type="#_x0000_t202" alt="{&quot;HashCode&quot;:673120239,&quot;Height&quot;:9999999.0,&quot;Width&quot;:9999999.0,&quot;Placement&quot;:&quot;Footer&quot;,&quot;Index&quot;:&quot;Primary&quot;,&quot;Section&quot;:3,&quot;Top&quot;:0.0,&quot;Left&quot;:0.0}" style="position:absolute;left:0;text-align:left;margin-left:0;margin-top:0;width:612pt;height:36.5pt;z-index:25167257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166E411C" w14:textId="5837EB5D" w:rsidR="00CC2B80" w:rsidRPr="001E757C" w:rsidRDefault="00CC2B80" w:rsidP="001E757C">
                    <w:pPr>
                      <w:spacing w:after="0"/>
                      <w:jc w:val="left"/>
                      <w:rPr>
                        <w:rFonts w:ascii="Calibri" w:hAnsi="Calibri" w:cs="Calibri"/>
                        <w:color w:val="000000"/>
                        <w:sz w:val="18"/>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17A5" w14:textId="77777777" w:rsidR="003B5EE0" w:rsidRDefault="003B5EE0">
      <w:pPr>
        <w:spacing w:after="0"/>
      </w:pPr>
      <w:r>
        <w:separator/>
      </w:r>
    </w:p>
  </w:footnote>
  <w:footnote w:type="continuationSeparator" w:id="0">
    <w:p w14:paraId="4EF3619B" w14:textId="77777777" w:rsidR="003B5EE0" w:rsidRDefault="003B5EE0">
      <w:pPr>
        <w:spacing w:after="0"/>
      </w:pPr>
      <w:r>
        <w:continuationSeparator/>
      </w:r>
    </w:p>
  </w:footnote>
  <w:footnote w:type="continuationNotice" w:id="1">
    <w:p w14:paraId="5C3617D9" w14:textId="77777777" w:rsidR="003B5EE0" w:rsidRDefault="003B5EE0">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55027" w14:textId="77777777" w:rsidR="005507CB" w:rsidRPr="00C22EE5" w:rsidRDefault="005507CB"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C186" w14:textId="38A96DD1" w:rsidR="005507CB" w:rsidRPr="00866986" w:rsidRDefault="005507CB" w:rsidP="00866986">
    <w:pPr>
      <w:pStyle w:val="Cabealho"/>
      <w:spacing w:after="0"/>
      <w:jc w:val="center"/>
      <w:rPr>
        <w:rFonts w:ascii="Verdana" w:hAnsi="Verdana"/>
        <w:b/>
        <w:bCs/>
        <w:i/>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10BF" w14:textId="77777777" w:rsidR="005507CB" w:rsidRDefault="005507CB">
    <w:pPr>
      <w:framePr w:wrap="around" w:vAnchor="text" w:hAnchor="margin" w:xAlign="right" w:y="1"/>
    </w:pPr>
    <w:r>
      <w:fldChar w:fldCharType="begin"/>
    </w:r>
    <w:r>
      <w:instrText xml:space="preserve">PAGE  </w:instrText>
    </w:r>
    <w:r>
      <w:fldChar w:fldCharType="separate"/>
    </w:r>
    <w:r>
      <w:rPr>
        <w:noProof/>
      </w:rPr>
      <w:t>1</w:t>
    </w:r>
    <w:r>
      <w:fldChar w:fldCharType="end"/>
    </w:r>
  </w:p>
  <w:p w14:paraId="50AB25EF" w14:textId="77777777" w:rsidR="005507CB" w:rsidRDefault="005507CB">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EAD0" w14:textId="77777777" w:rsidR="005507CB" w:rsidRPr="00B31825" w:rsidRDefault="005507CB"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4119A"/>
    <w:multiLevelType w:val="hybridMultilevel"/>
    <w:tmpl w:val="788ACF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021516"/>
    <w:multiLevelType w:val="multilevel"/>
    <w:tmpl w:val="1204A2F0"/>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 w15:restartNumberingAfterBreak="0">
    <w:nsid w:val="0F5E37C4"/>
    <w:multiLevelType w:val="multilevel"/>
    <w:tmpl w:val="8D7415E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B01C92"/>
    <w:multiLevelType w:val="multilevel"/>
    <w:tmpl w:val="7CA68E3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Verdana" w:hAnsi="Verdana" w:cs="Times New Roman" w:hint="default"/>
        <w:b w:val="0"/>
        <w:caps w:val="0"/>
        <w:strike w:val="0"/>
        <w:dstrike w:val="0"/>
        <w:vanish w:val="0"/>
        <w:color w:val="000000"/>
        <w:sz w:val="20"/>
        <w:szCs w:val="20"/>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5" w15:restartNumberingAfterBreak="0">
    <w:nsid w:val="300B5310"/>
    <w:multiLevelType w:val="hybridMultilevel"/>
    <w:tmpl w:val="86FCD9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6" w15:restartNumberingAfterBreak="0">
    <w:nsid w:val="305D20E1"/>
    <w:multiLevelType w:val="hybridMultilevel"/>
    <w:tmpl w:val="360274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39C61B8E"/>
    <w:multiLevelType w:val="multilevel"/>
    <w:tmpl w:val="3A44A9E0"/>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18"/>
        <w:szCs w:val="18"/>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val="0"/>
        <w:i w:val="0"/>
        <w:sz w:val="18"/>
        <w:szCs w:val="18"/>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9" w15:restartNumberingAfterBreak="0">
    <w:nsid w:val="41755789"/>
    <w:multiLevelType w:val="hybridMultilevel"/>
    <w:tmpl w:val="E9666FF8"/>
    <w:lvl w:ilvl="0" w:tplc="841A5650">
      <w:start w:val="1"/>
      <w:numFmt w:val="lowerRoman"/>
      <w:lvlText w:val="(%1)"/>
      <w:lvlJc w:val="left"/>
      <w:pPr>
        <w:ind w:left="1004" w:hanging="360"/>
      </w:pPr>
      <w:rPr>
        <w:rFonts w:cs="Times New Roman" w:hint="default"/>
        <w:b w:val="0"/>
        <w:i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0" w15:restartNumberingAfterBreak="0">
    <w:nsid w:val="47A703C7"/>
    <w:multiLevelType w:val="multilevel"/>
    <w:tmpl w:val="4D52B4C8"/>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Verdana" w:hAnsi="Verdana" w:hint="default"/>
        <w:b w:val="0"/>
        <w:i w:val="0"/>
        <w:sz w:val="20"/>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Verdana" w:hAnsi="Verdana" w:hint="default"/>
        <w:b w:val="0"/>
        <w:i w:val="0"/>
        <w:sz w:val="20"/>
        <w:szCs w:val="20"/>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Verdana" w:hAnsi="Verdana" w:hint="default"/>
        <w:b w:val="0"/>
        <w:i w:val="0"/>
        <w:sz w:val="18"/>
        <w:szCs w:val="18"/>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4BE431E5"/>
    <w:multiLevelType w:val="multilevel"/>
    <w:tmpl w:val="741A932E"/>
    <w:lvl w:ilvl="0">
      <w:start w:val="1"/>
      <w:numFmt w:val="decimal"/>
      <w:pStyle w:val="Ttulo1"/>
      <w:lvlText w:val="%1"/>
      <w:lvlJc w:val="left"/>
      <w:pPr>
        <w:ind w:left="432" w:hanging="432"/>
      </w:pPr>
      <w:rPr>
        <w:rFonts w:hint="default"/>
        <w:b/>
        <w:i w:val="0"/>
        <w:sz w:val="18"/>
        <w:szCs w:val="18"/>
      </w:rPr>
    </w:lvl>
    <w:lvl w:ilvl="1">
      <w:start w:val="1"/>
      <w:numFmt w:val="decimal"/>
      <w:pStyle w:val="Ttulo2"/>
      <w:lvlText w:val="%1.%2"/>
      <w:lvlJc w:val="left"/>
      <w:pPr>
        <w:ind w:left="1002" w:hanging="576"/>
      </w:pPr>
      <w:rPr>
        <w:rFonts w:hint="default"/>
        <w:b w:val="0"/>
        <w:i w:val="0"/>
        <w:sz w:val="18"/>
        <w:szCs w:val="18"/>
      </w:rPr>
    </w:lvl>
    <w:lvl w:ilvl="2">
      <w:start w:val="1"/>
      <w:numFmt w:val="decimal"/>
      <w:pStyle w:val="Ttulo3"/>
      <w:lvlText w:val="%1.%2.%3"/>
      <w:lvlJc w:val="left"/>
      <w:pPr>
        <w:ind w:left="720" w:hanging="720"/>
      </w:pPr>
      <w:rPr>
        <w:rFonts w:ascii="Verdana" w:hAnsi="Verdana" w:hint="default"/>
        <w:sz w:val="18"/>
        <w:szCs w:val="18"/>
      </w:rPr>
    </w:lvl>
    <w:lvl w:ilvl="3">
      <w:start w:val="1"/>
      <w:numFmt w:val="decimal"/>
      <w:lvlText w:val="%1.%2.%3.%4"/>
      <w:lvlJc w:val="left"/>
      <w:pPr>
        <w:ind w:left="864" w:hanging="864"/>
      </w:pPr>
      <w:rPr>
        <w:rFonts w:hint="default"/>
        <w:b w:val="0"/>
        <w:i w:val="0"/>
        <w:sz w:val="24"/>
        <w:szCs w:val="24"/>
      </w:rPr>
    </w:lvl>
    <w:lvl w:ilvl="4">
      <w:start w:val="1"/>
      <w:numFmt w:val="decimal"/>
      <w:lvlText w:val="%1.%2.%3.%4.%5"/>
      <w:lvlJc w:val="left"/>
      <w:pPr>
        <w:ind w:left="1008" w:hanging="1008"/>
      </w:pPr>
      <w:rPr>
        <w:rFonts w:hint="default"/>
        <w:b w:val="0"/>
        <w:i w:val="0"/>
        <w:sz w:val="18"/>
        <w:szCs w:val="18"/>
      </w:rPr>
    </w:lvl>
    <w:lvl w:ilvl="5">
      <w:start w:val="1"/>
      <w:numFmt w:val="decimal"/>
      <w:lvlText w:val="%1.%2.%3.%4.%5.%6"/>
      <w:lvlJc w:val="left"/>
      <w:pPr>
        <w:ind w:left="1152" w:hanging="1152"/>
      </w:pPr>
      <w:rPr>
        <w:rFonts w:hint="default"/>
        <w:b w:val="0"/>
        <w:i w:val="0"/>
        <w:sz w:val="18"/>
        <w:szCs w:val="18"/>
      </w:rPr>
    </w:lvl>
    <w:lvl w:ilvl="6">
      <w:start w:val="1"/>
      <w:numFmt w:val="decimal"/>
      <w:lvlText w:val="%1.%2.%3.%4.%5.%6.%7"/>
      <w:lvlJc w:val="left"/>
      <w:pPr>
        <w:ind w:left="1296" w:hanging="1296"/>
      </w:pPr>
      <w:rPr>
        <w:rFonts w:hint="default"/>
        <w:b w:val="0"/>
        <w:i w:val="0"/>
        <w:sz w:val="24"/>
        <w:szCs w:val="24"/>
      </w:rPr>
    </w:lvl>
    <w:lvl w:ilvl="7">
      <w:start w:val="1"/>
      <w:numFmt w:val="decimal"/>
      <w:lvlText w:val="%1.%2.%3.%4.%5.%6.%7.%8"/>
      <w:lvlJc w:val="left"/>
      <w:pPr>
        <w:ind w:left="1440" w:hanging="1440"/>
      </w:pPr>
      <w:rPr>
        <w:rFonts w:hint="default"/>
        <w:b w:val="0"/>
        <w:i w:val="0"/>
        <w:sz w:val="26"/>
      </w:rPr>
    </w:lvl>
    <w:lvl w:ilvl="8">
      <w:start w:val="1"/>
      <w:numFmt w:val="decimal"/>
      <w:lvlText w:val="%1.%2.%3.%4.%5.%6.%7.%8.%9"/>
      <w:lvlJc w:val="left"/>
      <w:pPr>
        <w:ind w:left="1584" w:hanging="1584"/>
      </w:pPr>
      <w:rPr>
        <w:rFonts w:hint="default"/>
        <w:b w:val="0"/>
        <w:i w:val="0"/>
        <w:sz w:val="26"/>
      </w:rPr>
    </w:lvl>
  </w:abstractNum>
  <w:abstractNum w:abstractNumId="12" w15:restartNumberingAfterBreak="0">
    <w:nsid w:val="4C202880"/>
    <w:multiLevelType w:val="multilevel"/>
    <w:tmpl w:val="42DA091E"/>
    <w:lvl w:ilvl="0">
      <w:start w:val="11"/>
      <w:numFmt w:val="decimal"/>
      <w:lvlText w:val="%1."/>
      <w:lvlJc w:val="left"/>
      <w:pPr>
        <w:ind w:left="480" w:hanging="480"/>
      </w:pPr>
      <w:rPr>
        <w:rFonts w:hint="default"/>
      </w:rPr>
    </w:lvl>
    <w:lvl w:ilvl="1">
      <w:start w:val="3"/>
      <w:numFmt w:val="decimal"/>
      <w:lvlText w:val="%1.%2."/>
      <w:lvlJc w:val="left"/>
      <w:pPr>
        <w:ind w:left="1615" w:hanging="480"/>
      </w:pPr>
      <w:rPr>
        <w:rFonts w:hint="default"/>
      </w:rPr>
    </w:lvl>
    <w:lvl w:ilvl="2">
      <w:start w:val="1"/>
      <w:numFmt w:val="upperRoman"/>
      <w:lvlText w:val="%3."/>
      <w:lvlJc w:val="left"/>
      <w:pPr>
        <w:ind w:left="2706" w:hanging="720"/>
      </w:pPr>
      <w:rPr>
        <w:rFonts w:ascii="Verdana" w:eastAsia="Times New Roman" w:hAnsi="Verdana" w:cs="Times New Roman" w:hint="default"/>
        <w:sz w:val="18"/>
        <w:szCs w:val="18"/>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4EEE4A4D"/>
    <w:multiLevelType w:val="hybridMultilevel"/>
    <w:tmpl w:val="8438D740"/>
    <w:lvl w:ilvl="0" w:tplc="3322E6EC">
      <w:start w:val="1"/>
      <w:numFmt w:val="lowerLetter"/>
      <w:lvlText w:val="(%1)"/>
      <w:lvlJc w:val="left"/>
      <w:pPr>
        <w:ind w:left="1068" w:hanging="708"/>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58B7BBA"/>
    <w:multiLevelType w:val="hybridMultilevel"/>
    <w:tmpl w:val="38C2D91A"/>
    <w:lvl w:ilvl="0" w:tplc="4A982712">
      <w:start w:val="1"/>
      <w:numFmt w:val="lowerRoman"/>
      <w:lvlText w:val="%1."/>
      <w:lvlJc w:val="left"/>
      <w:pPr>
        <w:ind w:left="718" w:hanging="72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5" w15:restartNumberingAfterBreak="0">
    <w:nsid w:val="55E50964"/>
    <w:multiLevelType w:val="multilevel"/>
    <w:tmpl w:val="DA7A33B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Verdana" w:hAnsi="Verdana" w:hint="default"/>
        <w:b w:val="0"/>
        <w:i w:val="0"/>
        <w:sz w:val="18"/>
        <w:szCs w:val="18"/>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6" w15:restartNumberingAfterBreak="0">
    <w:nsid w:val="5BC02B7F"/>
    <w:multiLevelType w:val="multilevel"/>
    <w:tmpl w:val="62E421A4"/>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Verdana" w:hAnsi="Verdana" w:hint="default"/>
        <w:b/>
        <w:bCs/>
        <w:i w:val="0"/>
        <w:sz w:val="18"/>
        <w:szCs w:val="18"/>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7" w15:restartNumberingAfterBreak="0">
    <w:nsid w:val="5ECD1F3E"/>
    <w:multiLevelType w:val="multilevel"/>
    <w:tmpl w:val="7B5ABE0E"/>
    <w:lvl w:ilvl="0">
      <w:start w:val="2"/>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0D93BD6"/>
    <w:multiLevelType w:val="multilevel"/>
    <w:tmpl w:val="987EB47A"/>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9" w15:restartNumberingAfterBreak="0">
    <w:nsid w:val="62F63FEE"/>
    <w:multiLevelType w:val="multilevel"/>
    <w:tmpl w:val="987EB47A"/>
    <w:lvl w:ilvl="0">
      <w:start w:val="1"/>
      <w:numFmt w:val="decimal"/>
      <w:lvlText w:val="%1."/>
      <w:lvlJc w:val="left"/>
      <w:pPr>
        <w:tabs>
          <w:tab w:val="num" w:pos="709"/>
        </w:tabs>
        <w:ind w:left="709" w:hanging="709"/>
      </w:pPr>
      <w:rPr>
        <w:rFonts w:ascii="Verdana" w:hAnsi="Verdana" w:hint="default"/>
        <w:b/>
        <w:i w:val="0"/>
        <w:sz w:val="20"/>
        <w:szCs w:val="20"/>
      </w:rPr>
    </w:lvl>
    <w:lvl w:ilvl="1">
      <w:start w:val="1"/>
      <w:numFmt w:val="decimal"/>
      <w:lvlText w:val="%1.%2"/>
      <w:lvlJc w:val="left"/>
      <w:pPr>
        <w:tabs>
          <w:tab w:val="num" w:pos="709"/>
        </w:tabs>
        <w:ind w:left="709" w:hanging="709"/>
      </w:pPr>
      <w:rPr>
        <w:rFonts w:ascii="Verdana" w:hAnsi="Verdana" w:hint="default"/>
        <w:b w:val="0"/>
        <w:i w:val="0"/>
        <w:sz w:val="20"/>
        <w:szCs w:val="20"/>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Verdana" w:hAnsi="Verdana" w:hint="default"/>
        <w:b w:val="0"/>
        <w:i w:val="0"/>
        <w:sz w:val="18"/>
        <w:szCs w:val="18"/>
      </w:rPr>
    </w:lvl>
    <w:lvl w:ilvl="4">
      <w:start w:val="1"/>
      <w:numFmt w:val="lowerRoman"/>
      <w:lvlText w:val="(%5)"/>
      <w:lvlJc w:val="left"/>
      <w:pPr>
        <w:tabs>
          <w:tab w:val="num" w:pos="2835"/>
        </w:tabs>
        <w:ind w:left="2835" w:hanging="709"/>
      </w:pPr>
      <w:rPr>
        <w:rFonts w:ascii="Verdana" w:hAnsi="Verdana" w:hint="default"/>
        <w:b w:val="0"/>
        <w:i w:val="0"/>
        <w:sz w:val="18"/>
        <w:szCs w:val="18"/>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Verdana" w:hAnsi="Verdana" w:hint="default"/>
        <w:b w:val="0"/>
        <w:i w:val="0"/>
        <w:sz w:val="18"/>
        <w:szCs w:val="18"/>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66AE6A7F"/>
    <w:multiLevelType w:val="hybridMultilevel"/>
    <w:tmpl w:val="767E6514"/>
    <w:lvl w:ilvl="0" w:tplc="841A5650">
      <w:start w:val="1"/>
      <w:numFmt w:val="lowerRoman"/>
      <w:lvlText w:val="(%1)"/>
      <w:lvlJc w:val="left"/>
      <w:rPr>
        <w:rFonts w:cs="Times New Roman"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1"/>
  </w:num>
  <w:num w:numId="3">
    <w:abstractNumId w:val="12"/>
  </w:num>
  <w:num w:numId="4">
    <w:abstractNumId w:val="15"/>
  </w:num>
  <w:num w:numId="5">
    <w:abstractNumId w:val="8"/>
  </w:num>
  <w:num w:numId="6">
    <w:abstractNumId w:val="3"/>
  </w:num>
  <w:num w:numId="7">
    <w:abstractNumId w:val="20"/>
  </w:num>
  <w:num w:numId="8">
    <w:abstractNumId w:val="11"/>
  </w:num>
  <w:num w:numId="9">
    <w:abstractNumId w:val="9"/>
  </w:num>
  <w:num w:numId="10">
    <w:abstractNumId w:val="5"/>
  </w:num>
  <w:num w:numId="11">
    <w:abstractNumId w:val="10"/>
  </w:num>
  <w:num w:numId="12">
    <w:abstractNumId w:val="18"/>
  </w:num>
  <w:num w:numId="13">
    <w:abstractNumId w:val="13"/>
  </w:num>
  <w:num w:numId="14">
    <w:abstractNumId w:val="19"/>
  </w:num>
  <w:num w:numId="15">
    <w:abstractNumId w:val="17"/>
  </w:num>
  <w:num w:numId="16">
    <w:abstractNumId w:val="2"/>
  </w:num>
  <w:num w:numId="17">
    <w:abstractNumId w:val="14"/>
  </w:num>
  <w:num w:numId="18">
    <w:abstractNumId w:val="11"/>
  </w:num>
  <w:num w:numId="19">
    <w:abstractNumId w:val="16"/>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7"/>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1"/>
  </w:num>
  <w:num w:numId="39">
    <w:abstractNumId w:val="11"/>
  </w:num>
  <w:num w:numId="40">
    <w:abstractNumId w:val="11"/>
  </w:num>
  <w:num w:numId="41">
    <w:abstractNumId w:val="0"/>
  </w:num>
  <w:num w:numId="42">
    <w:abstractNumId w:val="11"/>
  </w:num>
  <w:num w:numId="43">
    <w:abstractNumId w:val="11"/>
  </w:num>
  <w:num w:numId="44">
    <w:abstractNumId w:val="11"/>
  </w:num>
  <w:num w:numId="45">
    <w:abstractNumId w:val="6"/>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anca Galdino">
    <w15:presenceInfo w15:providerId="AD" w15:userId="S::bianca.galdino@oliveiratrust.com.br::86052071-8a56-49c5-a623-cd73697b8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51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E47"/>
    <w:rsid w:val="00000CCE"/>
    <w:rsid w:val="0000124F"/>
    <w:rsid w:val="00001436"/>
    <w:rsid w:val="00002023"/>
    <w:rsid w:val="00002D28"/>
    <w:rsid w:val="000033D7"/>
    <w:rsid w:val="00003739"/>
    <w:rsid w:val="00003A93"/>
    <w:rsid w:val="000045DF"/>
    <w:rsid w:val="00004615"/>
    <w:rsid w:val="00007C41"/>
    <w:rsid w:val="00007E6A"/>
    <w:rsid w:val="000116FD"/>
    <w:rsid w:val="00011F34"/>
    <w:rsid w:val="00013550"/>
    <w:rsid w:val="0001469C"/>
    <w:rsid w:val="00014902"/>
    <w:rsid w:val="000152AC"/>
    <w:rsid w:val="00015AFD"/>
    <w:rsid w:val="00015FF9"/>
    <w:rsid w:val="0001602E"/>
    <w:rsid w:val="0001664D"/>
    <w:rsid w:val="00017007"/>
    <w:rsid w:val="000173BB"/>
    <w:rsid w:val="000205A3"/>
    <w:rsid w:val="0002247C"/>
    <w:rsid w:val="000231E0"/>
    <w:rsid w:val="0002364B"/>
    <w:rsid w:val="000240B3"/>
    <w:rsid w:val="000253B7"/>
    <w:rsid w:val="000255F0"/>
    <w:rsid w:val="00025C88"/>
    <w:rsid w:val="000268F0"/>
    <w:rsid w:val="00026972"/>
    <w:rsid w:val="00027132"/>
    <w:rsid w:val="0002774A"/>
    <w:rsid w:val="00027914"/>
    <w:rsid w:val="000303E5"/>
    <w:rsid w:val="00030413"/>
    <w:rsid w:val="00030D83"/>
    <w:rsid w:val="000314EE"/>
    <w:rsid w:val="00032599"/>
    <w:rsid w:val="00032AB9"/>
    <w:rsid w:val="000344BE"/>
    <w:rsid w:val="00034FDB"/>
    <w:rsid w:val="00042859"/>
    <w:rsid w:val="0004285D"/>
    <w:rsid w:val="00043CFD"/>
    <w:rsid w:val="00044703"/>
    <w:rsid w:val="000449F6"/>
    <w:rsid w:val="0004653A"/>
    <w:rsid w:val="00046BEC"/>
    <w:rsid w:val="000477C6"/>
    <w:rsid w:val="00051564"/>
    <w:rsid w:val="00053300"/>
    <w:rsid w:val="00053BE7"/>
    <w:rsid w:val="00053CA7"/>
    <w:rsid w:val="000552A6"/>
    <w:rsid w:val="00055771"/>
    <w:rsid w:val="000560B0"/>
    <w:rsid w:val="00056393"/>
    <w:rsid w:val="0005678A"/>
    <w:rsid w:val="00056C9E"/>
    <w:rsid w:val="0005729F"/>
    <w:rsid w:val="000578FF"/>
    <w:rsid w:val="00057D8B"/>
    <w:rsid w:val="000609B5"/>
    <w:rsid w:val="00060D88"/>
    <w:rsid w:val="00062AEF"/>
    <w:rsid w:val="00063553"/>
    <w:rsid w:val="00064021"/>
    <w:rsid w:val="00066021"/>
    <w:rsid w:val="000664C6"/>
    <w:rsid w:val="000668D5"/>
    <w:rsid w:val="00067064"/>
    <w:rsid w:val="00067503"/>
    <w:rsid w:val="000679E6"/>
    <w:rsid w:val="00067B35"/>
    <w:rsid w:val="00067F99"/>
    <w:rsid w:val="00070C8A"/>
    <w:rsid w:val="000722CC"/>
    <w:rsid w:val="000749CE"/>
    <w:rsid w:val="00076747"/>
    <w:rsid w:val="000774AD"/>
    <w:rsid w:val="00077873"/>
    <w:rsid w:val="00077B71"/>
    <w:rsid w:val="00080689"/>
    <w:rsid w:val="00080E10"/>
    <w:rsid w:val="00083466"/>
    <w:rsid w:val="000837F6"/>
    <w:rsid w:val="00083AB1"/>
    <w:rsid w:val="00085A42"/>
    <w:rsid w:val="000875D0"/>
    <w:rsid w:val="000901EF"/>
    <w:rsid w:val="000916CA"/>
    <w:rsid w:val="000921BE"/>
    <w:rsid w:val="00094662"/>
    <w:rsid w:val="0009512B"/>
    <w:rsid w:val="000951D9"/>
    <w:rsid w:val="000957A8"/>
    <w:rsid w:val="00097125"/>
    <w:rsid w:val="00097AFB"/>
    <w:rsid w:val="00097CDA"/>
    <w:rsid w:val="000A07FE"/>
    <w:rsid w:val="000A1826"/>
    <w:rsid w:val="000A2A9D"/>
    <w:rsid w:val="000A3731"/>
    <w:rsid w:val="000A5687"/>
    <w:rsid w:val="000A5DE1"/>
    <w:rsid w:val="000A6B50"/>
    <w:rsid w:val="000A7188"/>
    <w:rsid w:val="000B0169"/>
    <w:rsid w:val="000B1EE2"/>
    <w:rsid w:val="000B305B"/>
    <w:rsid w:val="000B418F"/>
    <w:rsid w:val="000B433A"/>
    <w:rsid w:val="000B4E8C"/>
    <w:rsid w:val="000B6BB0"/>
    <w:rsid w:val="000B7284"/>
    <w:rsid w:val="000B73EB"/>
    <w:rsid w:val="000C0307"/>
    <w:rsid w:val="000C03A1"/>
    <w:rsid w:val="000C20A9"/>
    <w:rsid w:val="000C319E"/>
    <w:rsid w:val="000C31E5"/>
    <w:rsid w:val="000C452B"/>
    <w:rsid w:val="000C4EE4"/>
    <w:rsid w:val="000C54CF"/>
    <w:rsid w:val="000D056C"/>
    <w:rsid w:val="000D0979"/>
    <w:rsid w:val="000D0BD9"/>
    <w:rsid w:val="000D0E37"/>
    <w:rsid w:val="000D11EF"/>
    <w:rsid w:val="000D1B43"/>
    <w:rsid w:val="000D1E7B"/>
    <w:rsid w:val="000D2A68"/>
    <w:rsid w:val="000D2E5C"/>
    <w:rsid w:val="000D3766"/>
    <w:rsid w:val="000D37B1"/>
    <w:rsid w:val="000D39BC"/>
    <w:rsid w:val="000D520F"/>
    <w:rsid w:val="000D5325"/>
    <w:rsid w:val="000D5B97"/>
    <w:rsid w:val="000D7FE4"/>
    <w:rsid w:val="000E10B9"/>
    <w:rsid w:val="000E1239"/>
    <w:rsid w:val="000E1789"/>
    <w:rsid w:val="000E19D9"/>
    <w:rsid w:val="000E2A63"/>
    <w:rsid w:val="000E2D2D"/>
    <w:rsid w:val="000E414B"/>
    <w:rsid w:val="000E4B23"/>
    <w:rsid w:val="000E536F"/>
    <w:rsid w:val="000E6667"/>
    <w:rsid w:val="000E6E2E"/>
    <w:rsid w:val="000E7735"/>
    <w:rsid w:val="000E7D81"/>
    <w:rsid w:val="000F1139"/>
    <w:rsid w:val="000F1788"/>
    <w:rsid w:val="000F1814"/>
    <w:rsid w:val="000F187A"/>
    <w:rsid w:val="000F2F7A"/>
    <w:rsid w:val="000F320A"/>
    <w:rsid w:val="000F3249"/>
    <w:rsid w:val="000F4D33"/>
    <w:rsid w:val="000F542A"/>
    <w:rsid w:val="000F5C07"/>
    <w:rsid w:val="000F7ABB"/>
    <w:rsid w:val="00100F87"/>
    <w:rsid w:val="00101E9B"/>
    <w:rsid w:val="00103192"/>
    <w:rsid w:val="00103955"/>
    <w:rsid w:val="00104A61"/>
    <w:rsid w:val="00104D80"/>
    <w:rsid w:val="00105520"/>
    <w:rsid w:val="00105692"/>
    <w:rsid w:val="0010637C"/>
    <w:rsid w:val="0010727F"/>
    <w:rsid w:val="001075AA"/>
    <w:rsid w:val="001101E7"/>
    <w:rsid w:val="00111708"/>
    <w:rsid w:val="001119F3"/>
    <w:rsid w:val="00111EAD"/>
    <w:rsid w:val="00111F31"/>
    <w:rsid w:val="0011273D"/>
    <w:rsid w:val="001130AF"/>
    <w:rsid w:val="0011586D"/>
    <w:rsid w:val="00115C07"/>
    <w:rsid w:val="0011664D"/>
    <w:rsid w:val="00117A7F"/>
    <w:rsid w:val="001203C1"/>
    <w:rsid w:val="00121324"/>
    <w:rsid w:val="001213E3"/>
    <w:rsid w:val="00125F68"/>
    <w:rsid w:val="00130353"/>
    <w:rsid w:val="00131475"/>
    <w:rsid w:val="0013251F"/>
    <w:rsid w:val="00134AAD"/>
    <w:rsid w:val="00135E81"/>
    <w:rsid w:val="00136F08"/>
    <w:rsid w:val="0013732B"/>
    <w:rsid w:val="00137853"/>
    <w:rsid w:val="001425F0"/>
    <w:rsid w:val="00144449"/>
    <w:rsid w:val="0014686E"/>
    <w:rsid w:val="001468D0"/>
    <w:rsid w:val="00146E23"/>
    <w:rsid w:val="0014737D"/>
    <w:rsid w:val="00147481"/>
    <w:rsid w:val="0014798E"/>
    <w:rsid w:val="00147EA3"/>
    <w:rsid w:val="00152429"/>
    <w:rsid w:val="00152C87"/>
    <w:rsid w:val="00153B53"/>
    <w:rsid w:val="00154EB7"/>
    <w:rsid w:val="00155DB6"/>
    <w:rsid w:val="00156C94"/>
    <w:rsid w:val="00156FD6"/>
    <w:rsid w:val="00157038"/>
    <w:rsid w:val="001576CF"/>
    <w:rsid w:val="00157835"/>
    <w:rsid w:val="001603D7"/>
    <w:rsid w:val="00161ECF"/>
    <w:rsid w:val="001624CB"/>
    <w:rsid w:val="00162506"/>
    <w:rsid w:val="00162508"/>
    <w:rsid w:val="001632B5"/>
    <w:rsid w:val="00163711"/>
    <w:rsid w:val="00163723"/>
    <w:rsid w:val="00163D85"/>
    <w:rsid w:val="00163F36"/>
    <w:rsid w:val="0016406A"/>
    <w:rsid w:val="001640C7"/>
    <w:rsid w:val="0016609A"/>
    <w:rsid w:val="00167F34"/>
    <w:rsid w:val="00171338"/>
    <w:rsid w:val="0017245B"/>
    <w:rsid w:val="00173832"/>
    <w:rsid w:val="001746A4"/>
    <w:rsid w:val="001756D6"/>
    <w:rsid w:val="00175925"/>
    <w:rsid w:val="00175A37"/>
    <w:rsid w:val="00175A8E"/>
    <w:rsid w:val="00176996"/>
    <w:rsid w:val="00177430"/>
    <w:rsid w:val="00177622"/>
    <w:rsid w:val="001776F4"/>
    <w:rsid w:val="0018014D"/>
    <w:rsid w:val="00180F8C"/>
    <w:rsid w:val="00181D28"/>
    <w:rsid w:val="001829F8"/>
    <w:rsid w:val="00182BD2"/>
    <w:rsid w:val="0018387C"/>
    <w:rsid w:val="00183EC1"/>
    <w:rsid w:val="0018471B"/>
    <w:rsid w:val="00186002"/>
    <w:rsid w:val="0018650C"/>
    <w:rsid w:val="00186CF8"/>
    <w:rsid w:val="00187380"/>
    <w:rsid w:val="00191662"/>
    <w:rsid w:val="00191CC7"/>
    <w:rsid w:val="00192177"/>
    <w:rsid w:val="001925BC"/>
    <w:rsid w:val="00192A64"/>
    <w:rsid w:val="00194510"/>
    <w:rsid w:val="00194D64"/>
    <w:rsid w:val="00194FD1"/>
    <w:rsid w:val="0019568B"/>
    <w:rsid w:val="00196651"/>
    <w:rsid w:val="00197936"/>
    <w:rsid w:val="001A0826"/>
    <w:rsid w:val="001A1547"/>
    <w:rsid w:val="001A1C51"/>
    <w:rsid w:val="001A29FD"/>
    <w:rsid w:val="001A2ED1"/>
    <w:rsid w:val="001A333B"/>
    <w:rsid w:val="001A36A7"/>
    <w:rsid w:val="001A371B"/>
    <w:rsid w:val="001A39EA"/>
    <w:rsid w:val="001A3D66"/>
    <w:rsid w:val="001A49E1"/>
    <w:rsid w:val="001A6363"/>
    <w:rsid w:val="001B1045"/>
    <w:rsid w:val="001B13E1"/>
    <w:rsid w:val="001B24AF"/>
    <w:rsid w:val="001B2AE9"/>
    <w:rsid w:val="001B3CAC"/>
    <w:rsid w:val="001B3CB6"/>
    <w:rsid w:val="001B5A3F"/>
    <w:rsid w:val="001B5EA7"/>
    <w:rsid w:val="001B61B5"/>
    <w:rsid w:val="001C03E1"/>
    <w:rsid w:val="001C0445"/>
    <w:rsid w:val="001C0A10"/>
    <w:rsid w:val="001C0C0E"/>
    <w:rsid w:val="001C0E7E"/>
    <w:rsid w:val="001C23BA"/>
    <w:rsid w:val="001C2B06"/>
    <w:rsid w:val="001C3297"/>
    <w:rsid w:val="001C45B2"/>
    <w:rsid w:val="001C4C34"/>
    <w:rsid w:val="001C60A8"/>
    <w:rsid w:val="001C644E"/>
    <w:rsid w:val="001C6EA3"/>
    <w:rsid w:val="001D0154"/>
    <w:rsid w:val="001D0583"/>
    <w:rsid w:val="001D0ED9"/>
    <w:rsid w:val="001D17FF"/>
    <w:rsid w:val="001D1FD3"/>
    <w:rsid w:val="001D2685"/>
    <w:rsid w:val="001D4219"/>
    <w:rsid w:val="001D5217"/>
    <w:rsid w:val="001D587A"/>
    <w:rsid w:val="001D7866"/>
    <w:rsid w:val="001D7C93"/>
    <w:rsid w:val="001E005E"/>
    <w:rsid w:val="001E06B5"/>
    <w:rsid w:val="001E0E74"/>
    <w:rsid w:val="001E1DFB"/>
    <w:rsid w:val="001E26F8"/>
    <w:rsid w:val="001E292B"/>
    <w:rsid w:val="001E311D"/>
    <w:rsid w:val="001E318A"/>
    <w:rsid w:val="001E3242"/>
    <w:rsid w:val="001E4B99"/>
    <w:rsid w:val="001E570B"/>
    <w:rsid w:val="001E597E"/>
    <w:rsid w:val="001E59C6"/>
    <w:rsid w:val="001E6A62"/>
    <w:rsid w:val="001E757C"/>
    <w:rsid w:val="001E7B19"/>
    <w:rsid w:val="001E7D36"/>
    <w:rsid w:val="001F023A"/>
    <w:rsid w:val="001F17B7"/>
    <w:rsid w:val="001F19F6"/>
    <w:rsid w:val="001F33F1"/>
    <w:rsid w:val="001F3C87"/>
    <w:rsid w:val="001F3CEB"/>
    <w:rsid w:val="001F4A68"/>
    <w:rsid w:val="001F4B07"/>
    <w:rsid w:val="001F5D8E"/>
    <w:rsid w:val="001F6D08"/>
    <w:rsid w:val="001F7136"/>
    <w:rsid w:val="00201BE1"/>
    <w:rsid w:val="00202433"/>
    <w:rsid w:val="00202E6B"/>
    <w:rsid w:val="00203217"/>
    <w:rsid w:val="002037AA"/>
    <w:rsid w:val="00203BA0"/>
    <w:rsid w:val="002047B7"/>
    <w:rsid w:val="002054F5"/>
    <w:rsid w:val="00205988"/>
    <w:rsid w:val="00205989"/>
    <w:rsid w:val="00210B40"/>
    <w:rsid w:val="00210E09"/>
    <w:rsid w:val="00211BE4"/>
    <w:rsid w:val="00213F2C"/>
    <w:rsid w:val="0021488B"/>
    <w:rsid w:val="00214DFE"/>
    <w:rsid w:val="002158AD"/>
    <w:rsid w:val="00215A07"/>
    <w:rsid w:val="0021635B"/>
    <w:rsid w:val="0021638D"/>
    <w:rsid w:val="0021642F"/>
    <w:rsid w:val="00217708"/>
    <w:rsid w:val="00221DD4"/>
    <w:rsid w:val="00224F2F"/>
    <w:rsid w:val="00225CDB"/>
    <w:rsid w:val="00227AA5"/>
    <w:rsid w:val="00227C63"/>
    <w:rsid w:val="00231925"/>
    <w:rsid w:val="00231CC9"/>
    <w:rsid w:val="002320C9"/>
    <w:rsid w:val="00232D8E"/>
    <w:rsid w:val="0023473E"/>
    <w:rsid w:val="00235106"/>
    <w:rsid w:val="0023550E"/>
    <w:rsid w:val="00240175"/>
    <w:rsid w:val="002409E5"/>
    <w:rsid w:val="00241D30"/>
    <w:rsid w:val="002433B8"/>
    <w:rsid w:val="0024596E"/>
    <w:rsid w:val="00245F39"/>
    <w:rsid w:val="002509E1"/>
    <w:rsid w:val="00250B3A"/>
    <w:rsid w:val="00250D5C"/>
    <w:rsid w:val="00250F57"/>
    <w:rsid w:val="00251172"/>
    <w:rsid w:val="002524F6"/>
    <w:rsid w:val="00254CA0"/>
    <w:rsid w:val="00255B87"/>
    <w:rsid w:val="00256A15"/>
    <w:rsid w:val="00256A38"/>
    <w:rsid w:val="00256AE9"/>
    <w:rsid w:val="00256FB5"/>
    <w:rsid w:val="00257B32"/>
    <w:rsid w:val="00257CF1"/>
    <w:rsid w:val="00260E45"/>
    <w:rsid w:val="00262024"/>
    <w:rsid w:val="0026270A"/>
    <w:rsid w:val="00262F47"/>
    <w:rsid w:val="00262F52"/>
    <w:rsid w:val="0026654A"/>
    <w:rsid w:val="00266AD0"/>
    <w:rsid w:val="0026712F"/>
    <w:rsid w:val="00267DB8"/>
    <w:rsid w:val="002708A2"/>
    <w:rsid w:val="00270E3E"/>
    <w:rsid w:val="00271745"/>
    <w:rsid w:val="00271E8F"/>
    <w:rsid w:val="00272213"/>
    <w:rsid w:val="00272A06"/>
    <w:rsid w:val="00272D42"/>
    <w:rsid w:val="00272D71"/>
    <w:rsid w:val="00273131"/>
    <w:rsid w:val="00275101"/>
    <w:rsid w:val="002754B1"/>
    <w:rsid w:val="002760A8"/>
    <w:rsid w:val="002772A5"/>
    <w:rsid w:val="002772D2"/>
    <w:rsid w:val="0028034C"/>
    <w:rsid w:val="002810AF"/>
    <w:rsid w:val="00281C7B"/>
    <w:rsid w:val="0028284D"/>
    <w:rsid w:val="00283019"/>
    <w:rsid w:val="00283496"/>
    <w:rsid w:val="00283915"/>
    <w:rsid w:val="00283B73"/>
    <w:rsid w:val="00284531"/>
    <w:rsid w:val="00284A6B"/>
    <w:rsid w:val="00285CD2"/>
    <w:rsid w:val="00286A59"/>
    <w:rsid w:val="002870EF"/>
    <w:rsid w:val="002911B6"/>
    <w:rsid w:val="00291FF6"/>
    <w:rsid w:val="00294178"/>
    <w:rsid w:val="00295277"/>
    <w:rsid w:val="002957EC"/>
    <w:rsid w:val="0029641A"/>
    <w:rsid w:val="00296FC9"/>
    <w:rsid w:val="002975EC"/>
    <w:rsid w:val="002976FF"/>
    <w:rsid w:val="002A20F4"/>
    <w:rsid w:val="002A2216"/>
    <w:rsid w:val="002A3EE6"/>
    <w:rsid w:val="002A540E"/>
    <w:rsid w:val="002A5F3F"/>
    <w:rsid w:val="002A62A7"/>
    <w:rsid w:val="002A698B"/>
    <w:rsid w:val="002A6E0C"/>
    <w:rsid w:val="002B03DF"/>
    <w:rsid w:val="002B0910"/>
    <w:rsid w:val="002B1A75"/>
    <w:rsid w:val="002B216C"/>
    <w:rsid w:val="002B2225"/>
    <w:rsid w:val="002B3652"/>
    <w:rsid w:val="002B4346"/>
    <w:rsid w:val="002B44AE"/>
    <w:rsid w:val="002B5F7A"/>
    <w:rsid w:val="002B6088"/>
    <w:rsid w:val="002B68CF"/>
    <w:rsid w:val="002B6F01"/>
    <w:rsid w:val="002B7653"/>
    <w:rsid w:val="002B76C6"/>
    <w:rsid w:val="002C1265"/>
    <w:rsid w:val="002C29A3"/>
    <w:rsid w:val="002C2B9C"/>
    <w:rsid w:val="002C2D0E"/>
    <w:rsid w:val="002C4236"/>
    <w:rsid w:val="002C4332"/>
    <w:rsid w:val="002C6578"/>
    <w:rsid w:val="002C6B10"/>
    <w:rsid w:val="002D1359"/>
    <w:rsid w:val="002D1852"/>
    <w:rsid w:val="002D1F35"/>
    <w:rsid w:val="002D2AC7"/>
    <w:rsid w:val="002D3394"/>
    <w:rsid w:val="002D3AD5"/>
    <w:rsid w:val="002D4152"/>
    <w:rsid w:val="002D48C5"/>
    <w:rsid w:val="002D4A15"/>
    <w:rsid w:val="002D5D75"/>
    <w:rsid w:val="002D6202"/>
    <w:rsid w:val="002D7584"/>
    <w:rsid w:val="002E1079"/>
    <w:rsid w:val="002E12B6"/>
    <w:rsid w:val="002E145C"/>
    <w:rsid w:val="002E1E90"/>
    <w:rsid w:val="002E30F1"/>
    <w:rsid w:val="002E3F84"/>
    <w:rsid w:val="002E4AB3"/>
    <w:rsid w:val="002E4FDD"/>
    <w:rsid w:val="002E5CC1"/>
    <w:rsid w:val="002E6C06"/>
    <w:rsid w:val="002E7755"/>
    <w:rsid w:val="002E77C9"/>
    <w:rsid w:val="002E7BAC"/>
    <w:rsid w:val="002F08F8"/>
    <w:rsid w:val="002F0ECC"/>
    <w:rsid w:val="002F27A2"/>
    <w:rsid w:val="002F2B3B"/>
    <w:rsid w:val="002F38CA"/>
    <w:rsid w:val="002F3918"/>
    <w:rsid w:val="002F40E4"/>
    <w:rsid w:val="002F43FE"/>
    <w:rsid w:val="002F47AD"/>
    <w:rsid w:val="002F49DA"/>
    <w:rsid w:val="002F5121"/>
    <w:rsid w:val="002F5F8F"/>
    <w:rsid w:val="002F6048"/>
    <w:rsid w:val="002F6B2D"/>
    <w:rsid w:val="002F6FA9"/>
    <w:rsid w:val="00300167"/>
    <w:rsid w:val="00300ACB"/>
    <w:rsid w:val="0030108E"/>
    <w:rsid w:val="00301577"/>
    <w:rsid w:val="00302128"/>
    <w:rsid w:val="00302B90"/>
    <w:rsid w:val="00303E3D"/>
    <w:rsid w:val="00304356"/>
    <w:rsid w:val="00305664"/>
    <w:rsid w:val="00305BC3"/>
    <w:rsid w:val="00307AD3"/>
    <w:rsid w:val="0031086E"/>
    <w:rsid w:val="003109B2"/>
    <w:rsid w:val="00311081"/>
    <w:rsid w:val="0031112B"/>
    <w:rsid w:val="00311821"/>
    <w:rsid w:val="003125AD"/>
    <w:rsid w:val="00313E14"/>
    <w:rsid w:val="003144EE"/>
    <w:rsid w:val="00314669"/>
    <w:rsid w:val="003148E1"/>
    <w:rsid w:val="00314AA6"/>
    <w:rsid w:val="00316A10"/>
    <w:rsid w:val="003206C2"/>
    <w:rsid w:val="00321EA4"/>
    <w:rsid w:val="0032202E"/>
    <w:rsid w:val="0032284B"/>
    <w:rsid w:val="00322C97"/>
    <w:rsid w:val="003239A6"/>
    <w:rsid w:val="00323F80"/>
    <w:rsid w:val="00324071"/>
    <w:rsid w:val="0032468C"/>
    <w:rsid w:val="00324E08"/>
    <w:rsid w:val="00325807"/>
    <w:rsid w:val="003306D7"/>
    <w:rsid w:val="00330B9E"/>
    <w:rsid w:val="00330D59"/>
    <w:rsid w:val="00331390"/>
    <w:rsid w:val="00331C06"/>
    <w:rsid w:val="00331DC2"/>
    <w:rsid w:val="003324A0"/>
    <w:rsid w:val="0033273E"/>
    <w:rsid w:val="00337282"/>
    <w:rsid w:val="00340E7A"/>
    <w:rsid w:val="0034166E"/>
    <w:rsid w:val="00341E2F"/>
    <w:rsid w:val="0034519D"/>
    <w:rsid w:val="00346CA7"/>
    <w:rsid w:val="0034724E"/>
    <w:rsid w:val="00347BFC"/>
    <w:rsid w:val="00350906"/>
    <w:rsid w:val="00350BA9"/>
    <w:rsid w:val="00351009"/>
    <w:rsid w:val="003526DF"/>
    <w:rsid w:val="003529D5"/>
    <w:rsid w:val="00352ACA"/>
    <w:rsid w:val="00353BBF"/>
    <w:rsid w:val="00353E29"/>
    <w:rsid w:val="003543FA"/>
    <w:rsid w:val="0035468F"/>
    <w:rsid w:val="00355D56"/>
    <w:rsid w:val="00355F41"/>
    <w:rsid w:val="00360DF4"/>
    <w:rsid w:val="00362FCC"/>
    <w:rsid w:val="00363415"/>
    <w:rsid w:val="00363439"/>
    <w:rsid w:val="00363906"/>
    <w:rsid w:val="00363E87"/>
    <w:rsid w:val="0036523C"/>
    <w:rsid w:val="00366821"/>
    <w:rsid w:val="00366AE5"/>
    <w:rsid w:val="00366BA1"/>
    <w:rsid w:val="003670AF"/>
    <w:rsid w:val="00367691"/>
    <w:rsid w:val="00370486"/>
    <w:rsid w:val="00370D95"/>
    <w:rsid w:val="00372E11"/>
    <w:rsid w:val="00373245"/>
    <w:rsid w:val="0037626C"/>
    <w:rsid w:val="0038020C"/>
    <w:rsid w:val="003802DD"/>
    <w:rsid w:val="003804E8"/>
    <w:rsid w:val="00380AAF"/>
    <w:rsid w:val="003839AB"/>
    <w:rsid w:val="00383BB0"/>
    <w:rsid w:val="00383FB1"/>
    <w:rsid w:val="00384684"/>
    <w:rsid w:val="00384C47"/>
    <w:rsid w:val="00385222"/>
    <w:rsid w:val="003855CD"/>
    <w:rsid w:val="00385FFF"/>
    <w:rsid w:val="003860E1"/>
    <w:rsid w:val="0038688C"/>
    <w:rsid w:val="003906D2"/>
    <w:rsid w:val="00390CF1"/>
    <w:rsid w:val="003917B2"/>
    <w:rsid w:val="003919E6"/>
    <w:rsid w:val="00391D67"/>
    <w:rsid w:val="003923AB"/>
    <w:rsid w:val="00393529"/>
    <w:rsid w:val="00393617"/>
    <w:rsid w:val="00395EFD"/>
    <w:rsid w:val="00396694"/>
    <w:rsid w:val="00396B93"/>
    <w:rsid w:val="00397180"/>
    <w:rsid w:val="003A0C15"/>
    <w:rsid w:val="003A1989"/>
    <w:rsid w:val="003A23E0"/>
    <w:rsid w:val="003A3620"/>
    <w:rsid w:val="003A37F0"/>
    <w:rsid w:val="003A4A25"/>
    <w:rsid w:val="003A5DB9"/>
    <w:rsid w:val="003A7DBA"/>
    <w:rsid w:val="003B06CF"/>
    <w:rsid w:val="003B24E0"/>
    <w:rsid w:val="003B2867"/>
    <w:rsid w:val="003B2CED"/>
    <w:rsid w:val="003B3D8B"/>
    <w:rsid w:val="003B4504"/>
    <w:rsid w:val="003B4A79"/>
    <w:rsid w:val="003B4C7F"/>
    <w:rsid w:val="003B5780"/>
    <w:rsid w:val="003B5A08"/>
    <w:rsid w:val="003B5EE0"/>
    <w:rsid w:val="003B652C"/>
    <w:rsid w:val="003B66A4"/>
    <w:rsid w:val="003B6BA4"/>
    <w:rsid w:val="003C0AE1"/>
    <w:rsid w:val="003C2545"/>
    <w:rsid w:val="003C2F8A"/>
    <w:rsid w:val="003C3273"/>
    <w:rsid w:val="003C32A8"/>
    <w:rsid w:val="003C4A60"/>
    <w:rsid w:val="003C4E66"/>
    <w:rsid w:val="003C6158"/>
    <w:rsid w:val="003C6D5B"/>
    <w:rsid w:val="003C7883"/>
    <w:rsid w:val="003D0569"/>
    <w:rsid w:val="003D1B2D"/>
    <w:rsid w:val="003D25B7"/>
    <w:rsid w:val="003D25B8"/>
    <w:rsid w:val="003D3720"/>
    <w:rsid w:val="003D4121"/>
    <w:rsid w:val="003D4129"/>
    <w:rsid w:val="003D472A"/>
    <w:rsid w:val="003D48A8"/>
    <w:rsid w:val="003D4992"/>
    <w:rsid w:val="003D4E05"/>
    <w:rsid w:val="003D5BA1"/>
    <w:rsid w:val="003D6A39"/>
    <w:rsid w:val="003D770E"/>
    <w:rsid w:val="003D79E5"/>
    <w:rsid w:val="003E0C8F"/>
    <w:rsid w:val="003E2F3D"/>
    <w:rsid w:val="003E36B6"/>
    <w:rsid w:val="003E4E1D"/>
    <w:rsid w:val="003E575E"/>
    <w:rsid w:val="003E6198"/>
    <w:rsid w:val="003E644F"/>
    <w:rsid w:val="003E661C"/>
    <w:rsid w:val="003E66A8"/>
    <w:rsid w:val="003E67AD"/>
    <w:rsid w:val="003E688E"/>
    <w:rsid w:val="003E6D96"/>
    <w:rsid w:val="003E7387"/>
    <w:rsid w:val="003E77BA"/>
    <w:rsid w:val="003E7CC4"/>
    <w:rsid w:val="003F0896"/>
    <w:rsid w:val="003F3BD7"/>
    <w:rsid w:val="003F3D51"/>
    <w:rsid w:val="003F52A9"/>
    <w:rsid w:val="003F686B"/>
    <w:rsid w:val="003F7826"/>
    <w:rsid w:val="004009EC"/>
    <w:rsid w:val="00400B0B"/>
    <w:rsid w:val="00401224"/>
    <w:rsid w:val="00401B3A"/>
    <w:rsid w:val="00402448"/>
    <w:rsid w:val="004028EF"/>
    <w:rsid w:val="00404AB8"/>
    <w:rsid w:val="00404ACB"/>
    <w:rsid w:val="004056E9"/>
    <w:rsid w:val="0040729B"/>
    <w:rsid w:val="004101CC"/>
    <w:rsid w:val="004103E2"/>
    <w:rsid w:val="00410F55"/>
    <w:rsid w:val="0041141C"/>
    <w:rsid w:val="0041248A"/>
    <w:rsid w:val="0041259F"/>
    <w:rsid w:val="004125D7"/>
    <w:rsid w:val="004126EE"/>
    <w:rsid w:val="004135B6"/>
    <w:rsid w:val="00414289"/>
    <w:rsid w:val="0041445E"/>
    <w:rsid w:val="0041509F"/>
    <w:rsid w:val="004162E5"/>
    <w:rsid w:val="00416304"/>
    <w:rsid w:val="00417FDB"/>
    <w:rsid w:val="00420B68"/>
    <w:rsid w:val="00421300"/>
    <w:rsid w:val="00421C5E"/>
    <w:rsid w:val="0042283B"/>
    <w:rsid w:val="00423EAF"/>
    <w:rsid w:val="00424D2C"/>
    <w:rsid w:val="00425101"/>
    <w:rsid w:val="004254CE"/>
    <w:rsid w:val="00425734"/>
    <w:rsid w:val="00426AB0"/>
    <w:rsid w:val="0042780A"/>
    <w:rsid w:val="0043158C"/>
    <w:rsid w:val="0043559D"/>
    <w:rsid w:val="004362AC"/>
    <w:rsid w:val="00437062"/>
    <w:rsid w:val="004414F0"/>
    <w:rsid w:val="00441E73"/>
    <w:rsid w:val="00441EB9"/>
    <w:rsid w:val="00442909"/>
    <w:rsid w:val="00443A3F"/>
    <w:rsid w:val="00443E4A"/>
    <w:rsid w:val="00444215"/>
    <w:rsid w:val="00446391"/>
    <w:rsid w:val="0044754E"/>
    <w:rsid w:val="00447D1C"/>
    <w:rsid w:val="00450702"/>
    <w:rsid w:val="00450726"/>
    <w:rsid w:val="00450813"/>
    <w:rsid w:val="00450CB5"/>
    <w:rsid w:val="00451D8E"/>
    <w:rsid w:val="00453E5A"/>
    <w:rsid w:val="00454736"/>
    <w:rsid w:val="0045509C"/>
    <w:rsid w:val="00455F65"/>
    <w:rsid w:val="00455FE7"/>
    <w:rsid w:val="004560AF"/>
    <w:rsid w:val="0045667F"/>
    <w:rsid w:val="00460FB3"/>
    <w:rsid w:val="00463542"/>
    <w:rsid w:val="00463F06"/>
    <w:rsid w:val="004643B8"/>
    <w:rsid w:val="00465AB6"/>
    <w:rsid w:val="00465DD3"/>
    <w:rsid w:val="00466CB5"/>
    <w:rsid w:val="004671EC"/>
    <w:rsid w:val="00470E81"/>
    <w:rsid w:val="0047172A"/>
    <w:rsid w:val="00471861"/>
    <w:rsid w:val="00472D46"/>
    <w:rsid w:val="00472E9A"/>
    <w:rsid w:val="00473301"/>
    <w:rsid w:val="00474C10"/>
    <w:rsid w:val="00474D34"/>
    <w:rsid w:val="00475268"/>
    <w:rsid w:val="004762BF"/>
    <w:rsid w:val="00476316"/>
    <w:rsid w:val="00480837"/>
    <w:rsid w:val="00480F3B"/>
    <w:rsid w:val="00481048"/>
    <w:rsid w:val="004813B9"/>
    <w:rsid w:val="00481D40"/>
    <w:rsid w:val="00482520"/>
    <w:rsid w:val="004825B0"/>
    <w:rsid w:val="004826FF"/>
    <w:rsid w:val="00482B00"/>
    <w:rsid w:val="004847AA"/>
    <w:rsid w:val="00484A8E"/>
    <w:rsid w:val="00484FC0"/>
    <w:rsid w:val="00485438"/>
    <w:rsid w:val="004855E2"/>
    <w:rsid w:val="004862AC"/>
    <w:rsid w:val="004874D3"/>
    <w:rsid w:val="004901D2"/>
    <w:rsid w:val="00490337"/>
    <w:rsid w:val="00491096"/>
    <w:rsid w:val="004928BF"/>
    <w:rsid w:val="00496D6E"/>
    <w:rsid w:val="00497634"/>
    <w:rsid w:val="00497694"/>
    <w:rsid w:val="00497E0D"/>
    <w:rsid w:val="004A0551"/>
    <w:rsid w:val="004A093E"/>
    <w:rsid w:val="004A1D70"/>
    <w:rsid w:val="004A2217"/>
    <w:rsid w:val="004A2622"/>
    <w:rsid w:val="004A2C98"/>
    <w:rsid w:val="004A468A"/>
    <w:rsid w:val="004A4AD1"/>
    <w:rsid w:val="004A4ADC"/>
    <w:rsid w:val="004A51D2"/>
    <w:rsid w:val="004A65D5"/>
    <w:rsid w:val="004A7049"/>
    <w:rsid w:val="004A73CC"/>
    <w:rsid w:val="004A766B"/>
    <w:rsid w:val="004B01EA"/>
    <w:rsid w:val="004B03BB"/>
    <w:rsid w:val="004B22AA"/>
    <w:rsid w:val="004B2D65"/>
    <w:rsid w:val="004B3F46"/>
    <w:rsid w:val="004B4243"/>
    <w:rsid w:val="004B508D"/>
    <w:rsid w:val="004B5485"/>
    <w:rsid w:val="004B550F"/>
    <w:rsid w:val="004B64B1"/>
    <w:rsid w:val="004B680F"/>
    <w:rsid w:val="004B7991"/>
    <w:rsid w:val="004C076D"/>
    <w:rsid w:val="004C0A47"/>
    <w:rsid w:val="004C1348"/>
    <w:rsid w:val="004C2021"/>
    <w:rsid w:val="004C3967"/>
    <w:rsid w:val="004C4086"/>
    <w:rsid w:val="004C4C2C"/>
    <w:rsid w:val="004C4F69"/>
    <w:rsid w:val="004C5AB0"/>
    <w:rsid w:val="004C60C3"/>
    <w:rsid w:val="004C6DA7"/>
    <w:rsid w:val="004D11E8"/>
    <w:rsid w:val="004D16E2"/>
    <w:rsid w:val="004D27F9"/>
    <w:rsid w:val="004D32CD"/>
    <w:rsid w:val="004D32FE"/>
    <w:rsid w:val="004D4B24"/>
    <w:rsid w:val="004D5523"/>
    <w:rsid w:val="004D55CE"/>
    <w:rsid w:val="004D56A0"/>
    <w:rsid w:val="004D5E9F"/>
    <w:rsid w:val="004D6DA8"/>
    <w:rsid w:val="004D7AB8"/>
    <w:rsid w:val="004D7D89"/>
    <w:rsid w:val="004E1FF1"/>
    <w:rsid w:val="004E2613"/>
    <w:rsid w:val="004E3659"/>
    <w:rsid w:val="004E50E0"/>
    <w:rsid w:val="004E6789"/>
    <w:rsid w:val="004E71E6"/>
    <w:rsid w:val="004E7D8F"/>
    <w:rsid w:val="004F04E9"/>
    <w:rsid w:val="004F0C14"/>
    <w:rsid w:val="004F1D95"/>
    <w:rsid w:val="004F1F03"/>
    <w:rsid w:val="004F2B57"/>
    <w:rsid w:val="004F3185"/>
    <w:rsid w:val="004F3D5A"/>
    <w:rsid w:val="004F4A45"/>
    <w:rsid w:val="004F4E80"/>
    <w:rsid w:val="004F66CC"/>
    <w:rsid w:val="004F73FB"/>
    <w:rsid w:val="004F766C"/>
    <w:rsid w:val="004F7D0A"/>
    <w:rsid w:val="0050280F"/>
    <w:rsid w:val="005029E1"/>
    <w:rsid w:val="0050537E"/>
    <w:rsid w:val="00505F26"/>
    <w:rsid w:val="00506DE8"/>
    <w:rsid w:val="005078CE"/>
    <w:rsid w:val="00507F2C"/>
    <w:rsid w:val="00511A73"/>
    <w:rsid w:val="00511F08"/>
    <w:rsid w:val="00513A2E"/>
    <w:rsid w:val="00513BF1"/>
    <w:rsid w:val="00514848"/>
    <w:rsid w:val="0051565F"/>
    <w:rsid w:val="00515732"/>
    <w:rsid w:val="00516B6D"/>
    <w:rsid w:val="00516FA7"/>
    <w:rsid w:val="005174B8"/>
    <w:rsid w:val="005174C8"/>
    <w:rsid w:val="00517E90"/>
    <w:rsid w:val="00520D36"/>
    <w:rsid w:val="00520D3E"/>
    <w:rsid w:val="00521132"/>
    <w:rsid w:val="00521918"/>
    <w:rsid w:val="0052194B"/>
    <w:rsid w:val="00521B07"/>
    <w:rsid w:val="00521C36"/>
    <w:rsid w:val="00522B87"/>
    <w:rsid w:val="00522C33"/>
    <w:rsid w:val="00522DD8"/>
    <w:rsid w:val="0052304E"/>
    <w:rsid w:val="00523359"/>
    <w:rsid w:val="00524031"/>
    <w:rsid w:val="00530AE5"/>
    <w:rsid w:val="00530C22"/>
    <w:rsid w:val="00530E0B"/>
    <w:rsid w:val="005323FC"/>
    <w:rsid w:val="005330AD"/>
    <w:rsid w:val="0053313F"/>
    <w:rsid w:val="00534A07"/>
    <w:rsid w:val="00534EE8"/>
    <w:rsid w:val="005350F2"/>
    <w:rsid w:val="005352D8"/>
    <w:rsid w:val="00535FBE"/>
    <w:rsid w:val="00540271"/>
    <w:rsid w:val="0054091B"/>
    <w:rsid w:val="00540D0D"/>
    <w:rsid w:val="00541666"/>
    <w:rsid w:val="00542D13"/>
    <w:rsid w:val="00542F14"/>
    <w:rsid w:val="0054364F"/>
    <w:rsid w:val="005447D6"/>
    <w:rsid w:val="0054559E"/>
    <w:rsid w:val="0055053E"/>
    <w:rsid w:val="005507CB"/>
    <w:rsid w:val="00550891"/>
    <w:rsid w:val="00550D55"/>
    <w:rsid w:val="005512F1"/>
    <w:rsid w:val="00551380"/>
    <w:rsid w:val="00551735"/>
    <w:rsid w:val="00551BD7"/>
    <w:rsid w:val="00553C50"/>
    <w:rsid w:val="00554B2E"/>
    <w:rsid w:val="00554EBE"/>
    <w:rsid w:val="0055577D"/>
    <w:rsid w:val="005557AC"/>
    <w:rsid w:val="005558B8"/>
    <w:rsid w:val="005563C4"/>
    <w:rsid w:val="0055726D"/>
    <w:rsid w:val="00560383"/>
    <w:rsid w:val="005603C4"/>
    <w:rsid w:val="005610C1"/>
    <w:rsid w:val="005621A3"/>
    <w:rsid w:val="00562409"/>
    <w:rsid w:val="00562A8F"/>
    <w:rsid w:val="005630BD"/>
    <w:rsid w:val="00563885"/>
    <w:rsid w:val="00563A21"/>
    <w:rsid w:val="00565878"/>
    <w:rsid w:val="005668B1"/>
    <w:rsid w:val="00570216"/>
    <w:rsid w:val="0057077B"/>
    <w:rsid w:val="00570B73"/>
    <w:rsid w:val="00570B7D"/>
    <w:rsid w:val="00571DAA"/>
    <w:rsid w:val="00573EE4"/>
    <w:rsid w:val="005748CE"/>
    <w:rsid w:val="00576807"/>
    <w:rsid w:val="005772E8"/>
    <w:rsid w:val="00582345"/>
    <w:rsid w:val="00582353"/>
    <w:rsid w:val="005827AF"/>
    <w:rsid w:val="00582B3D"/>
    <w:rsid w:val="00586181"/>
    <w:rsid w:val="0058751A"/>
    <w:rsid w:val="00587BE3"/>
    <w:rsid w:val="0059029D"/>
    <w:rsid w:val="0059100A"/>
    <w:rsid w:val="00591026"/>
    <w:rsid w:val="005910E0"/>
    <w:rsid w:val="00592E5D"/>
    <w:rsid w:val="00594D92"/>
    <w:rsid w:val="00594FE8"/>
    <w:rsid w:val="00595120"/>
    <w:rsid w:val="0059788F"/>
    <w:rsid w:val="005A077A"/>
    <w:rsid w:val="005A1EBC"/>
    <w:rsid w:val="005A2479"/>
    <w:rsid w:val="005A2FC8"/>
    <w:rsid w:val="005A3C56"/>
    <w:rsid w:val="005A463D"/>
    <w:rsid w:val="005A4EDC"/>
    <w:rsid w:val="005A65E4"/>
    <w:rsid w:val="005A6B4D"/>
    <w:rsid w:val="005A6CD3"/>
    <w:rsid w:val="005A7019"/>
    <w:rsid w:val="005A702D"/>
    <w:rsid w:val="005A7D88"/>
    <w:rsid w:val="005B0B54"/>
    <w:rsid w:val="005B10D8"/>
    <w:rsid w:val="005B120D"/>
    <w:rsid w:val="005B1E38"/>
    <w:rsid w:val="005B4FB7"/>
    <w:rsid w:val="005B5590"/>
    <w:rsid w:val="005B566F"/>
    <w:rsid w:val="005B6683"/>
    <w:rsid w:val="005B70FD"/>
    <w:rsid w:val="005B7526"/>
    <w:rsid w:val="005B75D4"/>
    <w:rsid w:val="005C0111"/>
    <w:rsid w:val="005C0352"/>
    <w:rsid w:val="005C06FF"/>
    <w:rsid w:val="005C0703"/>
    <w:rsid w:val="005C35E3"/>
    <w:rsid w:val="005C37F9"/>
    <w:rsid w:val="005C6204"/>
    <w:rsid w:val="005C6D3A"/>
    <w:rsid w:val="005D0C92"/>
    <w:rsid w:val="005D2045"/>
    <w:rsid w:val="005D29BC"/>
    <w:rsid w:val="005D3816"/>
    <w:rsid w:val="005D401F"/>
    <w:rsid w:val="005D5B72"/>
    <w:rsid w:val="005D6012"/>
    <w:rsid w:val="005D6517"/>
    <w:rsid w:val="005D6596"/>
    <w:rsid w:val="005D674F"/>
    <w:rsid w:val="005D6F33"/>
    <w:rsid w:val="005E0DB0"/>
    <w:rsid w:val="005E21BE"/>
    <w:rsid w:val="005E27E6"/>
    <w:rsid w:val="005E317B"/>
    <w:rsid w:val="005E4674"/>
    <w:rsid w:val="005E4813"/>
    <w:rsid w:val="005E4A32"/>
    <w:rsid w:val="005E5658"/>
    <w:rsid w:val="005E581D"/>
    <w:rsid w:val="005E7606"/>
    <w:rsid w:val="005F0005"/>
    <w:rsid w:val="005F069A"/>
    <w:rsid w:val="005F1B3B"/>
    <w:rsid w:val="005F1C19"/>
    <w:rsid w:val="005F2488"/>
    <w:rsid w:val="005F3D99"/>
    <w:rsid w:val="005F4E88"/>
    <w:rsid w:val="005F5050"/>
    <w:rsid w:val="005F5510"/>
    <w:rsid w:val="005F584E"/>
    <w:rsid w:val="005F62FB"/>
    <w:rsid w:val="00600820"/>
    <w:rsid w:val="00600CAE"/>
    <w:rsid w:val="00601239"/>
    <w:rsid w:val="00602B8B"/>
    <w:rsid w:val="0060329D"/>
    <w:rsid w:val="0060660E"/>
    <w:rsid w:val="00606787"/>
    <w:rsid w:val="00606DED"/>
    <w:rsid w:val="00606F35"/>
    <w:rsid w:val="006070CD"/>
    <w:rsid w:val="0060763D"/>
    <w:rsid w:val="00610A4C"/>
    <w:rsid w:val="00611600"/>
    <w:rsid w:val="00611C44"/>
    <w:rsid w:val="00612831"/>
    <w:rsid w:val="0061413A"/>
    <w:rsid w:val="006147D7"/>
    <w:rsid w:val="00615181"/>
    <w:rsid w:val="00615830"/>
    <w:rsid w:val="00615CAB"/>
    <w:rsid w:val="00616067"/>
    <w:rsid w:val="00616273"/>
    <w:rsid w:val="00616B75"/>
    <w:rsid w:val="00620545"/>
    <w:rsid w:val="00620868"/>
    <w:rsid w:val="00621A65"/>
    <w:rsid w:val="00621EA9"/>
    <w:rsid w:val="0062238E"/>
    <w:rsid w:val="00623674"/>
    <w:rsid w:val="00624DBD"/>
    <w:rsid w:val="00624FC3"/>
    <w:rsid w:val="00625FB3"/>
    <w:rsid w:val="006273F9"/>
    <w:rsid w:val="006277BF"/>
    <w:rsid w:val="00630497"/>
    <w:rsid w:val="00631B6D"/>
    <w:rsid w:val="00633A4E"/>
    <w:rsid w:val="006354EC"/>
    <w:rsid w:val="006360D7"/>
    <w:rsid w:val="0063639C"/>
    <w:rsid w:val="00636B2F"/>
    <w:rsid w:val="00642791"/>
    <w:rsid w:val="00643642"/>
    <w:rsid w:val="0064481A"/>
    <w:rsid w:val="00644ED4"/>
    <w:rsid w:val="006450F4"/>
    <w:rsid w:val="00645AB1"/>
    <w:rsid w:val="0064659C"/>
    <w:rsid w:val="0064687F"/>
    <w:rsid w:val="00647A76"/>
    <w:rsid w:val="00651A86"/>
    <w:rsid w:val="00651B6B"/>
    <w:rsid w:val="00651E3E"/>
    <w:rsid w:val="00652B4C"/>
    <w:rsid w:val="0065331B"/>
    <w:rsid w:val="006533FE"/>
    <w:rsid w:val="00653986"/>
    <w:rsid w:val="006566EB"/>
    <w:rsid w:val="00656AC0"/>
    <w:rsid w:val="00656CAA"/>
    <w:rsid w:val="00657B24"/>
    <w:rsid w:val="006608C7"/>
    <w:rsid w:val="00660A10"/>
    <w:rsid w:val="00660DF7"/>
    <w:rsid w:val="00661046"/>
    <w:rsid w:val="00661CF6"/>
    <w:rsid w:val="00662B77"/>
    <w:rsid w:val="006637B2"/>
    <w:rsid w:val="00664325"/>
    <w:rsid w:val="0066449F"/>
    <w:rsid w:val="00664865"/>
    <w:rsid w:val="00665699"/>
    <w:rsid w:val="00666F93"/>
    <w:rsid w:val="00670115"/>
    <w:rsid w:val="00671369"/>
    <w:rsid w:val="006721C2"/>
    <w:rsid w:val="00672CB4"/>
    <w:rsid w:val="0067320B"/>
    <w:rsid w:val="00673881"/>
    <w:rsid w:val="00673F9A"/>
    <w:rsid w:val="00674808"/>
    <w:rsid w:val="00674BB5"/>
    <w:rsid w:val="0067508F"/>
    <w:rsid w:val="00677A30"/>
    <w:rsid w:val="00677C19"/>
    <w:rsid w:val="0068132B"/>
    <w:rsid w:val="0068145F"/>
    <w:rsid w:val="00682AF0"/>
    <w:rsid w:val="00683473"/>
    <w:rsid w:val="00683866"/>
    <w:rsid w:val="0068471E"/>
    <w:rsid w:val="006857C1"/>
    <w:rsid w:val="006871E3"/>
    <w:rsid w:val="00687BF7"/>
    <w:rsid w:val="00692543"/>
    <w:rsid w:val="006927C1"/>
    <w:rsid w:val="0069332D"/>
    <w:rsid w:val="006941B7"/>
    <w:rsid w:val="0069477E"/>
    <w:rsid w:val="00695665"/>
    <w:rsid w:val="00696899"/>
    <w:rsid w:val="00696CF3"/>
    <w:rsid w:val="006A0A96"/>
    <w:rsid w:val="006A3033"/>
    <w:rsid w:val="006A3CFA"/>
    <w:rsid w:val="006A4214"/>
    <w:rsid w:val="006A479C"/>
    <w:rsid w:val="006A4C94"/>
    <w:rsid w:val="006A5030"/>
    <w:rsid w:val="006A5E85"/>
    <w:rsid w:val="006A6982"/>
    <w:rsid w:val="006A6B3D"/>
    <w:rsid w:val="006B000D"/>
    <w:rsid w:val="006B1476"/>
    <w:rsid w:val="006B36BF"/>
    <w:rsid w:val="006B3730"/>
    <w:rsid w:val="006B3B71"/>
    <w:rsid w:val="006B4359"/>
    <w:rsid w:val="006B4605"/>
    <w:rsid w:val="006B7B88"/>
    <w:rsid w:val="006C39BF"/>
    <w:rsid w:val="006C42EA"/>
    <w:rsid w:val="006C5630"/>
    <w:rsid w:val="006C57FB"/>
    <w:rsid w:val="006C5B43"/>
    <w:rsid w:val="006C6317"/>
    <w:rsid w:val="006C65E1"/>
    <w:rsid w:val="006C685E"/>
    <w:rsid w:val="006D00B8"/>
    <w:rsid w:val="006D03A2"/>
    <w:rsid w:val="006D0A65"/>
    <w:rsid w:val="006D13A3"/>
    <w:rsid w:val="006D1DEE"/>
    <w:rsid w:val="006D2FF2"/>
    <w:rsid w:val="006D388A"/>
    <w:rsid w:val="006D416E"/>
    <w:rsid w:val="006D4487"/>
    <w:rsid w:val="006D4802"/>
    <w:rsid w:val="006D5FCC"/>
    <w:rsid w:val="006D62FF"/>
    <w:rsid w:val="006D6ACD"/>
    <w:rsid w:val="006E1860"/>
    <w:rsid w:val="006E309C"/>
    <w:rsid w:val="006E4352"/>
    <w:rsid w:val="006E4353"/>
    <w:rsid w:val="006E4D89"/>
    <w:rsid w:val="006E4E9F"/>
    <w:rsid w:val="006E50A9"/>
    <w:rsid w:val="006E50E0"/>
    <w:rsid w:val="006E5896"/>
    <w:rsid w:val="006E58A0"/>
    <w:rsid w:val="006E5C98"/>
    <w:rsid w:val="006E5D17"/>
    <w:rsid w:val="006E5EEF"/>
    <w:rsid w:val="006E6FBC"/>
    <w:rsid w:val="006F17CF"/>
    <w:rsid w:val="006F217B"/>
    <w:rsid w:val="006F38EB"/>
    <w:rsid w:val="006F3AD1"/>
    <w:rsid w:val="006F3B7C"/>
    <w:rsid w:val="006F3F3B"/>
    <w:rsid w:val="006F41C5"/>
    <w:rsid w:val="006F54E1"/>
    <w:rsid w:val="006F586A"/>
    <w:rsid w:val="006F6032"/>
    <w:rsid w:val="006F675D"/>
    <w:rsid w:val="006F6781"/>
    <w:rsid w:val="006F6C72"/>
    <w:rsid w:val="006F6FF4"/>
    <w:rsid w:val="006F7086"/>
    <w:rsid w:val="006F74F0"/>
    <w:rsid w:val="006F75C6"/>
    <w:rsid w:val="007002B2"/>
    <w:rsid w:val="00700AB0"/>
    <w:rsid w:val="007031EA"/>
    <w:rsid w:val="00703A17"/>
    <w:rsid w:val="00705083"/>
    <w:rsid w:val="007050F7"/>
    <w:rsid w:val="00705192"/>
    <w:rsid w:val="007060BD"/>
    <w:rsid w:val="007068F0"/>
    <w:rsid w:val="007076E2"/>
    <w:rsid w:val="00707DEC"/>
    <w:rsid w:val="00707F01"/>
    <w:rsid w:val="007107E0"/>
    <w:rsid w:val="00711764"/>
    <w:rsid w:val="00711A0B"/>
    <w:rsid w:val="00711D57"/>
    <w:rsid w:val="00711E86"/>
    <w:rsid w:val="00712950"/>
    <w:rsid w:val="00712B90"/>
    <w:rsid w:val="00712EAE"/>
    <w:rsid w:val="00714C7D"/>
    <w:rsid w:val="00714F16"/>
    <w:rsid w:val="00715B96"/>
    <w:rsid w:val="00715C6D"/>
    <w:rsid w:val="00716B5E"/>
    <w:rsid w:val="00716E8E"/>
    <w:rsid w:val="007176F2"/>
    <w:rsid w:val="00720808"/>
    <w:rsid w:val="00721F7E"/>
    <w:rsid w:val="007235B7"/>
    <w:rsid w:val="007244B8"/>
    <w:rsid w:val="00724655"/>
    <w:rsid w:val="00724A9A"/>
    <w:rsid w:val="007255B3"/>
    <w:rsid w:val="007256CC"/>
    <w:rsid w:val="00725D66"/>
    <w:rsid w:val="00725F9F"/>
    <w:rsid w:val="00726052"/>
    <w:rsid w:val="00727E55"/>
    <w:rsid w:val="0073031C"/>
    <w:rsid w:val="00730787"/>
    <w:rsid w:val="00730B7E"/>
    <w:rsid w:val="007331AE"/>
    <w:rsid w:val="00734C62"/>
    <w:rsid w:val="00735141"/>
    <w:rsid w:val="00736232"/>
    <w:rsid w:val="0073625D"/>
    <w:rsid w:val="00737C1C"/>
    <w:rsid w:val="00737C30"/>
    <w:rsid w:val="007414C2"/>
    <w:rsid w:val="007427C5"/>
    <w:rsid w:val="00743494"/>
    <w:rsid w:val="00744E8B"/>
    <w:rsid w:val="00744FE7"/>
    <w:rsid w:val="007461F1"/>
    <w:rsid w:val="0074641B"/>
    <w:rsid w:val="00746AD1"/>
    <w:rsid w:val="00746C38"/>
    <w:rsid w:val="00751FFF"/>
    <w:rsid w:val="00752876"/>
    <w:rsid w:val="007528C4"/>
    <w:rsid w:val="00752C26"/>
    <w:rsid w:val="00752D6E"/>
    <w:rsid w:val="007535F0"/>
    <w:rsid w:val="00753A9D"/>
    <w:rsid w:val="00754879"/>
    <w:rsid w:val="007552EE"/>
    <w:rsid w:val="0075553D"/>
    <w:rsid w:val="00756847"/>
    <w:rsid w:val="00757DCC"/>
    <w:rsid w:val="00760653"/>
    <w:rsid w:val="007621D4"/>
    <w:rsid w:val="00763007"/>
    <w:rsid w:val="007644C6"/>
    <w:rsid w:val="0076612C"/>
    <w:rsid w:val="007671AF"/>
    <w:rsid w:val="00770C0D"/>
    <w:rsid w:val="00771486"/>
    <w:rsid w:val="00771F3D"/>
    <w:rsid w:val="00772BD2"/>
    <w:rsid w:val="00772E3D"/>
    <w:rsid w:val="007731E5"/>
    <w:rsid w:val="00775037"/>
    <w:rsid w:val="0077536C"/>
    <w:rsid w:val="00775D12"/>
    <w:rsid w:val="00775E01"/>
    <w:rsid w:val="007777AB"/>
    <w:rsid w:val="00780501"/>
    <w:rsid w:val="007815C8"/>
    <w:rsid w:val="0078437D"/>
    <w:rsid w:val="00785AF1"/>
    <w:rsid w:val="0078608C"/>
    <w:rsid w:val="007862CC"/>
    <w:rsid w:val="00786894"/>
    <w:rsid w:val="00786A71"/>
    <w:rsid w:val="00786FEA"/>
    <w:rsid w:val="007875D3"/>
    <w:rsid w:val="00790328"/>
    <w:rsid w:val="007912C0"/>
    <w:rsid w:val="00792355"/>
    <w:rsid w:val="00793122"/>
    <w:rsid w:val="00793C89"/>
    <w:rsid w:val="00793E1B"/>
    <w:rsid w:val="00794063"/>
    <w:rsid w:val="00795D2A"/>
    <w:rsid w:val="00797B94"/>
    <w:rsid w:val="007A0342"/>
    <w:rsid w:val="007A167B"/>
    <w:rsid w:val="007A1A07"/>
    <w:rsid w:val="007A260A"/>
    <w:rsid w:val="007A2B4C"/>
    <w:rsid w:val="007A2B99"/>
    <w:rsid w:val="007A5385"/>
    <w:rsid w:val="007A59C1"/>
    <w:rsid w:val="007A6E76"/>
    <w:rsid w:val="007A74BF"/>
    <w:rsid w:val="007A7959"/>
    <w:rsid w:val="007A7A3C"/>
    <w:rsid w:val="007A7AB1"/>
    <w:rsid w:val="007B0CF2"/>
    <w:rsid w:val="007B1203"/>
    <w:rsid w:val="007B244B"/>
    <w:rsid w:val="007B2955"/>
    <w:rsid w:val="007B3690"/>
    <w:rsid w:val="007B4A01"/>
    <w:rsid w:val="007B4E73"/>
    <w:rsid w:val="007B57CC"/>
    <w:rsid w:val="007B5A95"/>
    <w:rsid w:val="007B5D29"/>
    <w:rsid w:val="007B6FDB"/>
    <w:rsid w:val="007B71F7"/>
    <w:rsid w:val="007B744B"/>
    <w:rsid w:val="007B7E5C"/>
    <w:rsid w:val="007C03F1"/>
    <w:rsid w:val="007C052A"/>
    <w:rsid w:val="007C1FFC"/>
    <w:rsid w:val="007C4C0F"/>
    <w:rsid w:val="007C5507"/>
    <w:rsid w:val="007C6476"/>
    <w:rsid w:val="007C65C6"/>
    <w:rsid w:val="007C670D"/>
    <w:rsid w:val="007C6982"/>
    <w:rsid w:val="007C7204"/>
    <w:rsid w:val="007D03C1"/>
    <w:rsid w:val="007D1011"/>
    <w:rsid w:val="007D1C95"/>
    <w:rsid w:val="007D4245"/>
    <w:rsid w:val="007D476F"/>
    <w:rsid w:val="007D5753"/>
    <w:rsid w:val="007D5793"/>
    <w:rsid w:val="007D6EF9"/>
    <w:rsid w:val="007D7568"/>
    <w:rsid w:val="007E0858"/>
    <w:rsid w:val="007E1C57"/>
    <w:rsid w:val="007E351A"/>
    <w:rsid w:val="007E539B"/>
    <w:rsid w:val="007E56D9"/>
    <w:rsid w:val="007E61E1"/>
    <w:rsid w:val="007E6394"/>
    <w:rsid w:val="007E63CD"/>
    <w:rsid w:val="007E6588"/>
    <w:rsid w:val="007F0196"/>
    <w:rsid w:val="007F0B32"/>
    <w:rsid w:val="007F183B"/>
    <w:rsid w:val="007F217F"/>
    <w:rsid w:val="007F264E"/>
    <w:rsid w:val="007F2687"/>
    <w:rsid w:val="007F2AB1"/>
    <w:rsid w:val="007F345E"/>
    <w:rsid w:val="007F4500"/>
    <w:rsid w:val="007F499A"/>
    <w:rsid w:val="007F4C85"/>
    <w:rsid w:val="007F4DD9"/>
    <w:rsid w:val="007F57E3"/>
    <w:rsid w:val="007F6493"/>
    <w:rsid w:val="007F65D7"/>
    <w:rsid w:val="007F7978"/>
    <w:rsid w:val="007F7B7F"/>
    <w:rsid w:val="007F7CB2"/>
    <w:rsid w:val="00802019"/>
    <w:rsid w:val="00802805"/>
    <w:rsid w:val="00802885"/>
    <w:rsid w:val="00802944"/>
    <w:rsid w:val="00802FD0"/>
    <w:rsid w:val="00805D71"/>
    <w:rsid w:val="0080759E"/>
    <w:rsid w:val="008076A9"/>
    <w:rsid w:val="00807AEF"/>
    <w:rsid w:val="00810506"/>
    <w:rsid w:val="008135AE"/>
    <w:rsid w:val="0081389A"/>
    <w:rsid w:val="00813E9A"/>
    <w:rsid w:val="00813FA6"/>
    <w:rsid w:val="00814776"/>
    <w:rsid w:val="00814A1F"/>
    <w:rsid w:val="00814E7D"/>
    <w:rsid w:val="00814F68"/>
    <w:rsid w:val="008154DC"/>
    <w:rsid w:val="008155C4"/>
    <w:rsid w:val="00815796"/>
    <w:rsid w:val="00815B81"/>
    <w:rsid w:val="0081684A"/>
    <w:rsid w:val="00820EAE"/>
    <w:rsid w:val="00822099"/>
    <w:rsid w:val="00822110"/>
    <w:rsid w:val="00822399"/>
    <w:rsid w:val="00824458"/>
    <w:rsid w:val="00824D44"/>
    <w:rsid w:val="00825D79"/>
    <w:rsid w:val="00827718"/>
    <w:rsid w:val="0083296A"/>
    <w:rsid w:val="00833EB9"/>
    <w:rsid w:val="008354A0"/>
    <w:rsid w:val="0083554E"/>
    <w:rsid w:val="00836D75"/>
    <w:rsid w:val="008375B0"/>
    <w:rsid w:val="00841C00"/>
    <w:rsid w:val="0084274D"/>
    <w:rsid w:val="00843294"/>
    <w:rsid w:val="0084346C"/>
    <w:rsid w:val="0084402F"/>
    <w:rsid w:val="00844B1F"/>
    <w:rsid w:val="00850A80"/>
    <w:rsid w:val="00850A8F"/>
    <w:rsid w:val="00850E70"/>
    <w:rsid w:val="0085159B"/>
    <w:rsid w:val="00852380"/>
    <w:rsid w:val="00853200"/>
    <w:rsid w:val="0085339C"/>
    <w:rsid w:val="008558EA"/>
    <w:rsid w:val="00855C31"/>
    <w:rsid w:val="00857433"/>
    <w:rsid w:val="00857831"/>
    <w:rsid w:val="00857E4C"/>
    <w:rsid w:val="00857F74"/>
    <w:rsid w:val="00860203"/>
    <w:rsid w:val="008602CB"/>
    <w:rsid w:val="00860C7E"/>
    <w:rsid w:val="00861BF0"/>
    <w:rsid w:val="00862553"/>
    <w:rsid w:val="00862942"/>
    <w:rsid w:val="00863192"/>
    <w:rsid w:val="00863C37"/>
    <w:rsid w:val="008649F2"/>
    <w:rsid w:val="008651A3"/>
    <w:rsid w:val="00865759"/>
    <w:rsid w:val="008659C8"/>
    <w:rsid w:val="008661BC"/>
    <w:rsid w:val="0086674D"/>
    <w:rsid w:val="00866949"/>
    <w:rsid w:val="00866986"/>
    <w:rsid w:val="00866CC9"/>
    <w:rsid w:val="008700A3"/>
    <w:rsid w:val="00870E05"/>
    <w:rsid w:val="00870FF5"/>
    <w:rsid w:val="008720BB"/>
    <w:rsid w:val="00872730"/>
    <w:rsid w:val="00873761"/>
    <w:rsid w:val="00875D9C"/>
    <w:rsid w:val="00875DBE"/>
    <w:rsid w:val="008763AE"/>
    <w:rsid w:val="008772A2"/>
    <w:rsid w:val="00877A06"/>
    <w:rsid w:val="008803B5"/>
    <w:rsid w:val="0088041F"/>
    <w:rsid w:val="00880AC4"/>
    <w:rsid w:val="00881601"/>
    <w:rsid w:val="0088186C"/>
    <w:rsid w:val="00881911"/>
    <w:rsid w:val="00882608"/>
    <w:rsid w:val="008845F1"/>
    <w:rsid w:val="00884E49"/>
    <w:rsid w:val="00885794"/>
    <w:rsid w:val="00885FF0"/>
    <w:rsid w:val="00886F7B"/>
    <w:rsid w:val="008877BA"/>
    <w:rsid w:val="00887D13"/>
    <w:rsid w:val="00887F97"/>
    <w:rsid w:val="00892D86"/>
    <w:rsid w:val="0089308D"/>
    <w:rsid w:val="0089397C"/>
    <w:rsid w:val="008939C6"/>
    <w:rsid w:val="00893E24"/>
    <w:rsid w:val="008952CA"/>
    <w:rsid w:val="00896288"/>
    <w:rsid w:val="0089662A"/>
    <w:rsid w:val="0089798A"/>
    <w:rsid w:val="008A0777"/>
    <w:rsid w:val="008A1EF7"/>
    <w:rsid w:val="008A1F39"/>
    <w:rsid w:val="008A313B"/>
    <w:rsid w:val="008A534A"/>
    <w:rsid w:val="008A65F2"/>
    <w:rsid w:val="008A66C6"/>
    <w:rsid w:val="008A6AED"/>
    <w:rsid w:val="008A75C1"/>
    <w:rsid w:val="008B0BF5"/>
    <w:rsid w:val="008B1388"/>
    <w:rsid w:val="008B2CB5"/>
    <w:rsid w:val="008B409C"/>
    <w:rsid w:val="008B51D7"/>
    <w:rsid w:val="008B5507"/>
    <w:rsid w:val="008B565F"/>
    <w:rsid w:val="008B56AA"/>
    <w:rsid w:val="008B5CB0"/>
    <w:rsid w:val="008B6636"/>
    <w:rsid w:val="008B687A"/>
    <w:rsid w:val="008B7775"/>
    <w:rsid w:val="008C0232"/>
    <w:rsid w:val="008C272C"/>
    <w:rsid w:val="008C2F7F"/>
    <w:rsid w:val="008C3573"/>
    <w:rsid w:val="008C3CD5"/>
    <w:rsid w:val="008C52C6"/>
    <w:rsid w:val="008D09D2"/>
    <w:rsid w:val="008D1FE8"/>
    <w:rsid w:val="008D4022"/>
    <w:rsid w:val="008D4EA4"/>
    <w:rsid w:val="008D6311"/>
    <w:rsid w:val="008D6BEB"/>
    <w:rsid w:val="008D6D11"/>
    <w:rsid w:val="008D6F98"/>
    <w:rsid w:val="008D7680"/>
    <w:rsid w:val="008D7C05"/>
    <w:rsid w:val="008D7FA5"/>
    <w:rsid w:val="008E0018"/>
    <w:rsid w:val="008E2533"/>
    <w:rsid w:val="008E4485"/>
    <w:rsid w:val="008E465E"/>
    <w:rsid w:val="008E46FF"/>
    <w:rsid w:val="008E6D9E"/>
    <w:rsid w:val="008E71B1"/>
    <w:rsid w:val="008E7425"/>
    <w:rsid w:val="008F0B2D"/>
    <w:rsid w:val="008F1AB6"/>
    <w:rsid w:val="008F2000"/>
    <w:rsid w:val="008F30E0"/>
    <w:rsid w:val="008F3D7E"/>
    <w:rsid w:val="008F3DF7"/>
    <w:rsid w:val="008F4392"/>
    <w:rsid w:val="008F4970"/>
    <w:rsid w:val="008F5F7F"/>
    <w:rsid w:val="008F742B"/>
    <w:rsid w:val="0090041B"/>
    <w:rsid w:val="00900B74"/>
    <w:rsid w:val="00900F45"/>
    <w:rsid w:val="009012BA"/>
    <w:rsid w:val="0090152F"/>
    <w:rsid w:val="009016B1"/>
    <w:rsid w:val="00902671"/>
    <w:rsid w:val="009027DC"/>
    <w:rsid w:val="009028F4"/>
    <w:rsid w:val="00902D5E"/>
    <w:rsid w:val="00904F71"/>
    <w:rsid w:val="00905346"/>
    <w:rsid w:val="00906067"/>
    <w:rsid w:val="009069EA"/>
    <w:rsid w:val="009076BB"/>
    <w:rsid w:val="009105D5"/>
    <w:rsid w:val="00910EF6"/>
    <w:rsid w:val="00912245"/>
    <w:rsid w:val="00912318"/>
    <w:rsid w:val="00912B25"/>
    <w:rsid w:val="00913EA5"/>
    <w:rsid w:val="009142F1"/>
    <w:rsid w:val="00914459"/>
    <w:rsid w:val="009151BF"/>
    <w:rsid w:val="009161CD"/>
    <w:rsid w:val="009175C6"/>
    <w:rsid w:val="00917F24"/>
    <w:rsid w:val="00920B07"/>
    <w:rsid w:val="00921612"/>
    <w:rsid w:val="00921D49"/>
    <w:rsid w:val="00922594"/>
    <w:rsid w:val="00922C38"/>
    <w:rsid w:val="009230A7"/>
    <w:rsid w:val="00923461"/>
    <w:rsid w:val="00923720"/>
    <w:rsid w:val="00923CC8"/>
    <w:rsid w:val="00923F65"/>
    <w:rsid w:val="009246E8"/>
    <w:rsid w:val="00924E1D"/>
    <w:rsid w:val="00924F42"/>
    <w:rsid w:val="009251EC"/>
    <w:rsid w:val="009254E6"/>
    <w:rsid w:val="009261B8"/>
    <w:rsid w:val="00926668"/>
    <w:rsid w:val="00926A6A"/>
    <w:rsid w:val="009274EE"/>
    <w:rsid w:val="00927705"/>
    <w:rsid w:val="00930636"/>
    <w:rsid w:val="00930F35"/>
    <w:rsid w:val="00931168"/>
    <w:rsid w:val="0093223A"/>
    <w:rsid w:val="0093394A"/>
    <w:rsid w:val="00933ADB"/>
    <w:rsid w:val="00934469"/>
    <w:rsid w:val="00935137"/>
    <w:rsid w:val="00935C1B"/>
    <w:rsid w:val="00936CE6"/>
    <w:rsid w:val="0094014E"/>
    <w:rsid w:val="00940722"/>
    <w:rsid w:val="00941C9D"/>
    <w:rsid w:val="00943332"/>
    <w:rsid w:val="009438D3"/>
    <w:rsid w:val="0094461D"/>
    <w:rsid w:val="009446DE"/>
    <w:rsid w:val="00944C45"/>
    <w:rsid w:val="00945344"/>
    <w:rsid w:val="00946C8C"/>
    <w:rsid w:val="00947D1A"/>
    <w:rsid w:val="00950BC2"/>
    <w:rsid w:val="00951154"/>
    <w:rsid w:val="009512E6"/>
    <w:rsid w:val="0095309A"/>
    <w:rsid w:val="00953435"/>
    <w:rsid w:val="0095416F"/>
    <w:rsid w:val="00954925"/>
    <w:rsid w:val="00954B0D"/>
    <w:rsid w:val="00954BFD"/>
    <w:rsid w:val="009567AB"/>
    <w:rsid w:val="009620EA"/>
    <w:rsid w:val="00962F23"/>
    <w:rsid w:val="009636F1"/>
    <w:rsid w:val="00963C8B"/>
    <w:rsid w:val="00964826"/>
    <w:rsid w:val="00964A44"/>
    <w:rsid w:val="009652C2"/>
    <w:rsid w:val="00965750"/>
    <w:rsid w:val="009658A0"/>
    <w:rsid w:val="00965E83"/>
    <w:rsid w:val="00966E6A"/>
    <w:rsid w:val="00967B82"/>
    <w:rsid w:val="00970620"/>
    <w:rsid w:val="00971BE9"/>
    <w:rsid w:val="00972202"/>
    <w:rsid w:val="00972E30"/>
    <w:rsid w:val="00973A07"/>
    <w:rsid w:val="00973D30"/>
    <w:rsid w:val="00973E47"/>
    <w:rsid w:val="00973E66"/>
    <w:rsid w:val="009767C8"/>
    <w:rsid w:val="00976DEC"/>
    <w:rsid w:val="00976ED5"/>
    <w:rsid w:val="00976F5D"/>
    <w:rsid w:val="00977D1F"/>
    <w:rsid w:val="00981458"/>
    <w:rsid w:val="00981BF2"/>
    <w:rsid w:val="00981D2D"/>
    <w:rsid w:val="00983054"/>
    <w:rsid w:val="0098401C"/>
    <w:rsid w:val="009848A1"/>
    <w:rsid w:val="009851D4"/>
    <w:rsid w:val="009862F0"/>
    <w:rsid w:val="00986653"/>
    <w:rsid w:val="0098726E"/>
    <w:rsid w:val="00991F48"/>
    <w:rsid w:val="00991FBE"/>
    <w:rsid w:val="00992116"/>
    <w:rsid w:val="009923A6"/>
    <w:rsid w:val="00994468"/>
    <w:rsid w:val="0099471A"/>
    <w:rsid w:val="00994BD8"/>
    <w:rsid w:val="00994E34"/>
    <w:rsid w:val="0099554E"/>
    <w:rsid w:val="00996A79"/>
    <w:rsid w:val="00996B65"/>
    <w:rsid w:val="009971BB"/>
    <w:rsid w:val="0099762E"/>
    <w:rsid w:val="00997681"/>
    <w:rsid w:val="009A1252"/>
    <w:rsid w:val="009A23F0"/>
    <w:rsid w:val="009A2538"/>
    <w:rsid w:val="009A313D"/>
    <w:rsid w:val="009A3171"/>
    <w:rsid w:val="009A3DC3"/>
    <w:rsid w:val="009A4AF9"/>
    <w:rsid w:val="009A506B"/>
    <w:rsid w:val="009A61F5"/>
    <w:rsid w:val="009A6553"/>
    <w:rsid w:val="009A7DA5"/>
    <w:rsid w:val="009B1988"/>
    <w:rsid w:val="009B21EA"/>
    <w:rsid w:val="009B40F7"/>
    <w:rsid w:val="009B51CF"/>
    <w:rsid w:val="009B51FD"/>
    <w:rsid w:val="009B60E3"/>
    <w:rsid w:val="009B6669"/>
    <w:rsid w:val="009B6D9D"/>
    <w:rsid w:val="009C0383"/>
    <w:rsid w:val="009C335E"/>
    <w:rsid w:val="009C3757"/>
    <w:rsid w:val="009C3C72"/>
    <w:rsid w:val="009C566B"/>
    <w:rsid w:val="009C5B4E"/>
    <w:rsid w:val="009C60C7"/>
    <w:rsid w:val="009C6527"/>
    <w:rsid w:val="009C65F9"/>
    <w:rsid w:val="009C71EB"/>
    <w:rsid w:val="009C790B"/>
    <w:rsid w:val="009C7D56"/>
    <w:rsid w:val="009C7EF0"/>
    <w:rsid w:val="009C7F95"/>
    <w:rsid w:val="009C7FC3"/>
    <w:rsid w:val="009D035F"/>
    <w:rsid w:val="009D13FE"/>
    <w:rsid w:val="009D1590"/>
    <w:rsid w:val="009D1AA9"/>
    <w:rsid w:val="009D1E2E"/>
    <w:rsid w:val="009D20DB"/>
    <w:rsid w:val="009D250D"/>
    <w:rsid w:val="009D3F77"/>
    <w:rsid w:val="009D40F1"/>
    <w:rsid w:val="009D4BEA"/>
    <w:rsid w:val="009D5341"/>
    <w:rsid w:val="009D5773"/>
    <w:rsid w:val="009D6463"/>
    <w:rsid w:val="009D6750"/>
    <w:rsid w:val="009D79B9"/>
    <w:rsid w:val="009E1D38"/>
    <w:rsid w:val="009E216D"/>
    <w:rsid w:val="009E3CE6"/>
    <w:rsid w:val="009E43AA"/>
    <w:rsid w:val="009E4AEE"/>
    <w:rsid w:val="009E58EA"/>
    <w:rsid w:val="009E59B1"/>
    <w:rsid w:val="009E5FA3"/>
    <w:rsid w:val="009E6A7A"/>
    <w:rsid w:val="009E73F4"/>
    <w:rsid w:val="009F0264"/>
    <w:rsid w:val="009F0F6D"/>
    <w:rsid w:val="009F14E3"/>
    <w:rsid w:val="009F1513"/>
    <w:rsid w:val="009F1BC2"/>
    <w:rsid w:val="009F2B0A"/>
    <w:rsid w:val="009F360C"/>
    <w:rsid w:val="009F3E84"/>
    <w:rsid w:val="009F40F7"/>
    <w:rsid w:val="009F46F4"/>
    <w:rsid w:val="009F5234"/>
    <w:rsid w:val="009F5E4F"/>
    <w:rsid w:val="009F62F2"/>
    <w:rsid w:val="009F7F75"/>
    <w:rsid w:val="00A0156F"/>
    <w:rsid w:val="00A034D7"/>
    <w:rsid w:val="00A0439D"/>
    <w:rsid w:val="00A05119"/>
    <w:rsid w:val="00A0727E"/>
    <w:rsid w:val="00A11217"/>
    <w:rsid w:val="00A11A97"/>
    <w:rsid w:val="00A11C63"/>
    <w:rsid w:val="00A12575"/>
    <w:rsid w:val="00A12B02"/>
    <w:rsid w:val="00A1399A"/>
    <w:rsid w:val="00A1433C"/>
    <w:rsid w:val="00A14F1E"/>
    <w:rsid w:val="00A14F27"/>
    <w:rsid w:val="00A1535E"/>
    <w:rsid w:val="00A159F7"/>
    <w:rsid w:val="00A15AEF"/>
    <w:rsid w:val="00A16B09"/>
    <w:rsid w:val="00A16C8A"/>
    <w:rsid w:val="00A2097B"/>
    <w:rsid w:val="00A20B22"/>
    <w:rsid w:val="00A228BD"/>
    <w:rsid w:val="00A2318B"/>
    <w:rsid w:val="00A236CB"/>
    <w:rsid w:val="00A23986"/>
    <w:rsid w:val="00A24C2F"/>
    <w:rsid w:val="00A25057"/>
    <w:rsid w:val="00A259A9"/>
    <w:rsid w:val="00A27621"/>
    <w:rsid w:val="00A30457"/>
    <w:rsid w:val="00A30B8A"/>
    <w:rsid w:val="00A3185E"/>
    <w:rsid w:val="00A32811"/>
    <w:rsid w:val="00A34699"/>
    <w:rsid w:val="00A34713"/>
    <w:rsid w:val="00A3671E"/>
    <w:rsid w:val="00A37710"/>
    <w:rsid w:val="00A37AA1"/>
    <w:rsid w:val="00A37C89"/>
    <w:rsid w:val="00A40428"/>
    <w:rsid w:val="00A40AF7"/>
    <w:rsid w:val="00A40B39"/>
    <w:rsid w:val="00A43039"/>
    <w:rsid w:val="00A436BD"/>
    <w:rsid w:val="00A438C1"/>
    <w:rsid w:val="00A44383"/>
    <w:rsid w:val="00A44A10"/>
    <w:rsid w:val="00A45155"/>
    <w:rsid w:val="00A458A6"/>
    <w:rsid w:val="00A4709F"/>
    <w:rsid w:val="00A47628"/>
    <w:rsid w:val="00A47A21"/>
    <w:rsid w:val="00A50C7A"/>
    <w:rsid w:val="00A5149F"/>
    <w:rsid w:val="00A51782"/>
    <w:rsid w:val="00A51AA1"/>
    <w:rsid w:val="00A51FC7"/>
    <w:rsid w:val="00A52393"/>
    <w:rsid w:val="00A55826"/>
    <w:rsid w:val="00A55DBB"/>
    <w:rsid w:val="00A567A9"/>
    <w:rsid w:val="00A5763A"/>
    <w:rsid w:val="00A57B07"/>
    <w:rsid w:val="00A614E0"/>
    <w:rsid w:val="00A61B14"/>
    <w:rsid w:val="00A6321A"/>
    <w:rsid w:val="00A63B80"/>
    <w:rsid w:val="00A640E1"/>
    <w:rsid w:val="00A67B18"/>
    <w:rsid w:val="00A67E21"/>
    <w:rsid w:val="00A72AF4"/>
    <w:rsid w:val="00A72B40"/>
    <w:rsid w:val="00A769A2"/>
    <w:rsid w:val="00A80999"/>
    <w:rsid w:val="00A83E9F"/>
    <w:rsid w:val="00A83F65"/>
    <w:rsid w:val="00A84F13"/>
    <w:rsid w:val="00A85791"/>
    <w:rsid w:val="00A85C58"/>
    <w:rsid w:val="00A85F7E"/>
    <w:rsid w:val="00A86D30"/>
    <w:rsid w:val="00A86EE7"/>
    <w:rsid w:val="00A871D2"/>
    <w:rsid w:val="00A90048"/>
    <w:rsid w:val="00A913FE"/>
    <w:rsid w:val="00A91D8E"/>
    <w:rsid w:val="00A92C5B"/>
    <w:rsid w:val="00A93CBC"/>
    <w:rsid w:val="00A94E13"/>
    <w:rsid w:val="00A953FD"/>
    <w:rsid w:val="00A955D3"/>
    <w:rsid w:val="00A97277"/>
    <w:rsid w:val="00A9736E"/>
    <w:rsid w:val="00A9774A"/>
    <w:rsid w:val="00AA02EF"/>
    <w:rsid w:val="00AA0BA8"/>
    <w:rsid w:val="00AA2038"/>
    <w:rsid w:val="00AA28B3"/>
    <w:rsid w:val="00AA4556"/>
    <w:rsid w:val="00AA4DAD"/>
    <w:rsid w:val="00AA4EF3"/>
    <w:rsid w:val="00AA59FD"/>
    <w:rsid w:val="00AB012A"/>
    <w:rsid w:val="00AB0A37"/>
    <w:rsid w:val="00AB177F"/>
    <w:rsid w:val="00AB515F"/>
    <w:rsid w:val="00AB6299"/>
    <w:rsid w:val="00AB6E92"/>
    <w:rsid w:val="00AB72C4"/>
    <w:rsid w:val="00AB748F"/>
    <w:rsid w:val="00AB78F2"/>
    <w:rsid w:val="00AB7A85"/>
    <w:rsid w:val="00AB7C41"/>
    <w:rsid w:val="00AC079C"/>
    <w:rsid w:val="00AC1419"/>
    <w:rsid w:val="00AC2421"/>
    <w:rsid w:val="00AC2662"/>
    <w:rsid w:val="00AC2A97"/>
    <w:rsid w:val="00AC2ABC"/>
    <w:rsid w:val="00AC2C96"/>
    <w:rsid w:val="00AC3927"/>
    <w:rsid w:val="00AC3C2C"/>
    <w:rsid w:val="00AC66BF"/>
    <w:rsid w:val="00AC788F"/>
    <w:rsid w:val="00AC7F50"/>
    <w:rsid w:val="00AD01A2"/>
    <w:rsid w:val="00AD06E2"/>
    <w:rsid w:val="00AD078C"/>
    <w:rsid w:val="00AD1B47"/>
    <w:rsid w:val="00AD275C"/>
    <w:rsid w:val="00AD4FE8"/>
    <w:rsid w:val="00AD5707"/>
    <w:rsid w:val="00AD7368"/>
    <w:rsid w:val="00AD7613"/>
    <w:rsid w:val="00AD7E49"/>
    <w:rsid w:val="00AE2779"/>
    <w:rsid w:val="00AE2940"/>
    <w:rsid w:val="00AE29FB"/>
    <w:rsid w:val="00AE2ADD"/>
    <w:rsid w:val="00AE2EF2"/>
    <w:rsid w:val="00AE383A"/>
    <w:rsid w:val="00AE5F97"/>
    <w:rsid w:val="00AE5FB6"/>
    <w:rsid w:val="00AE672A"/>
    <w:rsid w:val="00AE674C"/>
    <w:rsid w:val="00AE7048"/>
    <w:rsid w:val="00AE71AD"/>
    <w:rsid w:val="00AE7C69"/>
    <w:rsid w:val="00AF0CD3"/>
    <w:rsid w:val="00AF0E56"/>
    <w:rsid w:val="00AF0F96"/>
    <w:rsid w:val="00AF1498"/>
    <w:rsid w:val="00AF18A2"/>
    <w:rsid w:val="00AF1C28"/>
    <w:rsid w:val="00AF24A4"/>
    <w:rsid w:val="00AF2A94"/>
    <w:rsid w:val="00AF56D5"/>
    <w:rsid w:val="00AF5A3C"/>
    <w:rsid w:val="00AF5D75"/>
    <w:rsid w:val="00AF751C"/>
    <w:rsid w:val="00AF7FA6"/>
    <w:rsid w:val="00B00258"/>
    <w:rsid w:val="00B01FDF"/>
    <w:rsid w:val="00B03558"/>
    <w:rsid w:val="00B0409E"/>
    <w:rsid w:val="00B04FAD"/>
    <w:rsid w:val="00B07EC9"/>
    <w:rsid w:val="00B10912"/>
    <w:rsid w:val="00B10D6E"/>
    <w:rsid w:val="00B11902"/>
    <w:rsid w:val="00B127E4"/>
    <w:rsid w:val="00B12CC1"/>
    <w:rsid w:val="00B13CBB"/>
    <w:rsid w:val="00B13F9A"/>
    <w:rsid w:val="00B14093"/>
    <w:rsid w:val="00B14432"/>
    <w:rsid w:val="00B14D3E"/>
    <w:rsid w:val="00B1556F"/>
    <w:rsid w:val="00B155CE"/>
    <w:rsid w:val="00B167FD"/>
    <w:rsid w:val="00B17198"/>
    <w:rsid w:val="00B20EA8"/>
    <w:rsid w:val="00B20EEA"/>
    <w:rsid w:val="00B21D3E"/>
    <w:rsid w:val="00B21FA5"/>
    <w:rsid w:val="00B22E3E"/>
    <w:rsid w:val="00B23606"/>
    <w:rsid w:val="00B23966"/>
    <w:rsid w:val="00B2513C"/>
    <w:rsid w:val="00B26EF8"/>
    <w:rsid w:val="00B313E3"/>
    <w:rsid w:val="00B33266"/>
    <w:rsid w:val="00B3517A"/>
    <w:rsid w:val="00B36418"/>
    <w:rsid w:val="00B3657D"/>
    <w:rsid w:val="00B36E0C"/>
    <w:rsid w:val="00B40954"/>
    <w:rsid w:val="00B41AC3"/>
    <w:rsid w:val="00B442FE"/>
    <w:rsid w:val="00B4437F"/>
    <w:rsid w:val="00B44605"/>
    <w:rsid w:val="00B446C0"/>
    <w:rsid w:val="00B46BEE"/>
    <w:rsid w:val="00B4760D"/>
    <w:rsid w:val="00B47652"/>
    <w:rsid w:val="00B4787C"/>
    <w:rsid w:val="00B478CF"/>
    <w:rsid w:val="00B5028E"/>
    <w:rsid w:val="00B51C98"/>
    <w:rsid w:val="00B52375"/>
    <w:rsid w:val="00B52702"/>
    <w:rsid w:val="00B52C13"/>
    <w:rsid w:val="00B539FA"/>
    <w:rsid w:val="00B53ABE"/>
    <w:rsid w:val="00B54368"/>
    <w:rsid w:val="00B5454C"/>
    <w:rsid w:val="00B54787"/>
    <w:rsid w:val="00B54B66"/>
    <w:rsid w:val="00B55758"/>
    <w:rsid w:val="00B56D0C"/>
    <w:rsid w:val="00B579B0"/>
    <w:rsid w:val="00B61221"/>
    <w:rsid w:val="00B61272"/>
    <w:rsid w:val="00B6293F"/>
    <w:rsid w:val="00B6307E"/>
    <w:rsid w:val="00B63904"/>
    <w:rsid w:val="00B64285"/>
    <w:rsid w:val="00B65700"/>
    <w:rsid w:val="00B66E9B"/>
    <w:rsid w:val="00B66FB2"/>
    <w:rsid w:val="00B67669"/>
    <w:rsid w:val="00B70449"/>
    <w:rsid w:val="00B70643"/>
    <w:rsid w:val="00B7137D"/>
    <w:rsid w:val="00B717AD"/>
    <w:rsid w:val="00B72BA2"/>
    <w:rsid w:val="00B73A9F"/>
    <w:rsid w:val="00B74235"/>
    <w:rsid w:val="00B74CC0"/>
    <w:rsid w:val="00B76B9F"/>
    <w:rsid w:val="00B7702E"/>
    <w:rsid w:val="00B777C5"/>
    <w:rsid w:val="00B77B16"/>
    <w:rsid w:val="00B80623"/>
    <w:rsid w:val="00B80692"/>
    <w:rsid w:val="00B80CAD"/>
    <w:rsid w:val="00B81523"/>
    <w:rsid w:val="00B81624"/>
    <w:rsid w:val="00B8225F"/>
    <w:rsid w:val="00B83051"/>
    <w:rsid w:val="00B84C00"/>
    <w:rsid w:val="00B84DE3"/>
    <w:rsid w:val="00B86225"/>
    <w:rsid w:val="00B868B6"/>
    <w:rsid w:val="00B8766F"/>
    <w:rsid w:val="00B87B68"/>
    <w:rsid w:val="00B9014F"/>
    <w:rsid w:val="00B9022B"/>
    <w:rsid w:val="00B93670"/>
    <w:rsid w:val="00B93EE6"/>
    <w:rsid w:val="00B948DE"/>
    <w:rsid w:val="00B94EA6"/>
    <w:rsid w:val="00B9692B"/>
    <w:rsid w:val="00B96B70"/>
    <w:rsid w:val="00B9764E"/>
    <w:rsid w:val="00BA2861"/>
    <w:rsid w:val="00BA3082"/>
    <w:rsid w:val="00BA3DE5"/>
    <w:rsid w:val="00BA435E"/>
    <w:rsid w:val="00BA516E"/>
    <w:rsid w:val="00BA51D2"/>
    <w:rsid w:val="00BA61D1"/>
    <w:rsid w:val="00BA638B"/>
    <w:rsid w:val="00BB01DC"/>
    <w:rsid w:val="00BB0792"/>
    <w:rsid w:val="00BB1D54"/>
    <w:rsid w:val="00BB41C3"/>
    <w:rsid w:val="00BB4333"/>
    <w:rsid w:val="00BB4593"/>
    <w:rsid w:val="00BB5C53"/>
    <w:rsid w:val="00BB5ED2"/>
    <w:rsid w:val="00BB5EE0"/>
    <w:rsid w:val="00BB5FAE"/>
    <w:rsid w:val="00BB6082"/>
    <w:rsid w:val="00BB64F1"/>
    <w:rsid w:val="00BB6AB5"/>
    <w:rsid w:val="00BB7084"/>
    <w:rsid w:val="00BB7A85"/>
    <w:rsid w:val="00BB7B46"/>
    <w:rsid w:val="00BB7E11"/>
    <w:rsid w:val="00BB7FF4"/>
    <w:rsid w:val="00BC2B8F"/>
    <w:rsid w:val="00BC3A03"/>
    <w:rsid w:val="00BC5C08"/>
    <w:rsid w:val="00BC61C2"/>
    <w:rsid w:val="00BC6524"/>
    <w:rsid w:val="00BC6BA0"/>
    <w:rsid w:val="00BC6F97"/>
    <w:rsid w:val="00BC7F73"/>
    <w:rsid w:val="00BC7FEE"/>
    <w:rsid w:val="00BD1F9C"/>
    <w:rsid w:val="00BD2F68"/>
    <w:rsid w:val="00BD3DD0"/>
    <w:rsid w:val="00BD416D"/>
    <w:rsid w:val="00BD4ECF"/>
    <w:rsid w:val="00BD5849"/>
    <w:rsid w:val="00BD5BEC"/>
    <w:rsid w:val="00BD655C"/>
    <w:rsid w:val="00BE0854"/>
    <w:rsid w:val="00BE0B87"/>
    <w:rsid w:val="00BE1CD5"/>
    <w:rsid w:val="00BE51B6"/>
    <w:rsid w:val="00BE5DDC"/>
    <w:rsid w:val="00BE60AA"/>
    <w:rsid w:val="00BE60C7"/>
    <w:rsid w:val="00BE62F3"/>
    <w:rsid w:val="00BE655A"/>
    <w:rsid w:val="00BE698E"/>
    <w:rsid w:val="00BE6D3B"/>
    <w:rsid w:val="00BE7B75"/>
    <w:rsid w:val="00BF0305"/>
    <w:rsid w:val="00BF2623"/>
    <w:rsid w:val="00BF374B"/>
    <w:rsid w:val="00BF44FD"/>
    <w:rsid w:val="00BF464A"/>
    <w:rsid w:val="00BF47CE"/>
    <w:rsid w:val="00BF48B0"/>
    <w:rsid w:val="00BF4E87"/>
    <w:rsid w:val="00BF6172"/>
    <w:rsid w:val="00BF6D57"/>
    <w:rsid w:val="00BF7976"/>
    <w:rsid w:val="00C003AB"/>
    <w:rsid w:val="00C012C5"/>
    <w:rsid w:val="00C02159"/>
    <w:rsid w:val="00C03922"/>
    <w:rsid w:val="00C04572"/>
    <w:rsid w:val="00C0521B"/>
    <w:rsid w:val="00C052D8"/>
    <w:rsid w:val="00C06FDE"/>
    <w:rsid w:val="00C07234"/>
    <w:rsid w:val="00C10564"/>
    <w:rsid w:val="00C10A7B"/>
    <w:rsid w:val="00C1263E"/>
    <w:rsid w:val="00C13240"/>
    <w:rsid w:val="00C13866"/>
    <w:rsid w:val="00C14BF2"/>
    <w:rsid w:val="00C15360"/>
    <w:rsid w:val="00C15EEC"/>
    <w:rsid w:val="00C16378"/>
    <w:rsid w:val="00C17BF9"/>
    <w:rsid w:val="00C20725"/>
    <w:rsid w:val="00C216E1"/>
    <w:rsid w:val="00C219E2"/>
    <w:rsid w:val="00C21BA8"/>
    <w:rsid w:val="00C23216"/>
    <w:rsid w:val="00C26458"/>
    <w:rsid w:val="00C26874"/>
    <w:rsid w:val="00C26C78"/>
    <w:rsid w:val="00C26E6A"/>
    <w:rsid w:val="00C270B8"/>
    <w:rsid w:val="00C30D69"/>
    <w:rsid w:val="00C31B17"/>
    <w:rsid w:val="00C32D7A"/>
    <w:rsid w:val="00C32DC4"/>
    <w:rsid w:val="00C32E2F"/>
    <w:rsid w:val="00C33F43"/>
    <w:rsid w:val="00C3476D"/>
    <w:rsid w:val="00C35196"/>
    <w:rsid w:val="00C3657D"/>
    <w:rsid w:val="00C40050"/>
    <w:rsid w:val="00C41527"/>
    <w:rsid w:val="00C41DF9"/>
    <w:rsid w:val="00C41EC1"/>
    <w:rsid w:val="00C457EA"/>
    <w:rsid w:val="00C45BAA"/>
    <w:rsid w:val="00C50659"/>
    <w:rsid w:val="00C519B8"/>
    <w:rsid w:val="00C531A9"/>
    <w:rsid w:val="00C532C1"/>
    <w:rsid w:val="00C53DE1"/>
    <w:rsid w:val="00C562B9"/>
    <w:rsid w:val="00C56B91"/>
    <w:rsid w:val="00C570DC"/>
    <w:rsid w:val="00C57699"/>
    <w:rsid w:val="00C577AB"/>
    <w:rsid w:val="00C60077"/>
    <w:rsid w:val="00C60589"/>
    <w:rsid w:val="00C6076D"/>
    <w:rsid w:val="00C61AD2"/>
    <w:rsid w:val="00C61D2D"/>
    <w:rsid w:val="00C62379"/>
    <w:rsid w:val="00C623ED"/>
    <w:rsid w:val="00C636C9"/>
    <w:rsid w:val="00C64060"/>
    <w:rsid w:val="00C64993"/>
    <w:rsid w:val="00C65D4E"/>
    <w:rsid w:val="00C66BEE"/>
    <w:rsid w:val="00C67197"/>
    <w:rsid w:val="00C675C9"/>
    <w:rsid w:val="00C67B22"/>
    <w:rsid w:val="00C70371"/>
    <w:rsid w:val="00C7041B"/>
    <w:rsid w:val="00C706D6"/>
    <w:rsid w:val="00C71048"/>
    <w:rsid w:val="00C713EF"/>
    <w:rsid w:val="00C7211E"/>
    <w:rsid w:val="00C72AF6"/>
    <w:rsid w:val="00C73278"/>
    <w:rsid w:val="00C7375B"/>
    <w:rsid w:val="00C74434"/>
    <w:rsid w:val="00C75B7A"/>
    <w:rsid w:val="00C76C90"/>
    <w:rsid w:val="00C815A1"/>
    <w:rsid w:val="00C84699"/>
    <w:rsid w:val="00C87020"/>
    <w:rsid w:val="00C927EC"/>
    <w:rsid w:val="00C92E99"/>
    <w:rsid w:val="00C947B7"/>
    <w:rsid w:val="00C94DFC"/>
    <w:rsid w:val="00C95421"/>
    <w:rsid w:val="00C9546A"/>
    <w:rsid w:val="00C95688"/>
    <w:rsid w:val="00C965F4"/>
    <w:rsid w:val="00C967AB"/>
    <w:rsid w:val="00C96F1F"/>
    <w:rsid w:val="00C97469"/>
    <w:rsid w:val="00C97A18"/>
    <w:rsid w:val="00C97ED7"/>
    <w:rsid w:val="00CA0DE5"/>
    <w:rsid w:val="00CA1578"/>
    <w:rsid w:val="00CA157E"/>
    <w:rsid w:val="00CA2D34"/>
    <w:rsid w:val="00CA3840"/>
    <w:rsid w:val="00CA5213"/>
    <w:rsid w:val="00CB0A20"/>
    <w:rsid w:val="00CB1662"/>
    <w:rsid w:val="00CB16CC"/>
    <w:rsid w:val="00CB193D"/>
    <w:rsid w:val="00CB42CD"/>
    <w:rsid w:val="00CB4F32"/>
    <w:rsid w:val="00CB54FE"/>
    <w:rsid w:val="00CB6268"/>
    <w:rsid w:val="00CB63D1"/>
    <w:rsid w:val="00CB665E"/>
    <w:rsid w:val="00CB6A98"/>
    <w:rsid w:val="00CB6C50"/>
    <w:rsid w:val="00CB6D46"/>
    <w:rsid w:val="00CB6F7F"/>
    <w:rsid w:val="00CB789C"/>
    <w:rsid w:val="00CC16BE"/>
    <w:rsid w:val="00CC1F72"/>
    <w:rsid w:val="00CC2B80"/>
    <w:rsid w:val="00CC3240"/>
    <w:rsid w:val="00CC3B8E"/>
    <w:rsid w:val="00CC5F48"/>
    <w:rsid w:val="00CC73C4"/>
    <w:rsid w:val="00CD19F9"/>
    <w:rsid w:val="00CD2B23"/>
    <w:rsid w:val="00CD2BB1"/>
    <w:rsid w:val="00CD2F59"/>
    <w:rsid w:val="00CD30F6"/>
    <w:rsid w:val="00CD3918"/>
    <w:rsid w:val="00CD464E"/>
    <w:rsid w:val="00CD5106"/>
    <w:rsid w:val="00CD5F98"/>
    <w:rsid w:val="00CD6223"/>
    <w:rsid w:val="00CE066A"/>
    <w:rsid w:val="00CE095D"/>
    <w:rsid w:val="00CE098C"/>
    <w:rsid w:val="00CE1E24"/>
    <w:rsid w:val="00CE2645"/>
    <w:rsid w:val="00CE51E3"/>
    <w:rsid w:val="00CE72B7"/>
    <w:rsid w:val="00CE74FE"/>
    <w:rsid w:val="00CE7ABB"/>
    <w:rsid w:val="00CF031B"/>
    <w:rsid w:val="00CF219E"/>
    <w:rsid w:val="00CF23CC"/>
    <w:rsid w:val="00CF27EF"/>
    <w:rsid w:val="00CF3710"/>
    <w:rsid w:val="00CF42B2"/>
    <w:rsid w:val="00CF53E5"/>
    <w:rsid w:val="00CF6641"/>
    <w:rsid w:val="00CF6EC7"/>
    <w:rsid w:val="00CF7432"/>
    <w:rsid w:val="00D0024C"/>
    <w:rsid w:val="00D01795"/>
    <w:rsid w:val="00D02D8D"/>
    <w:rsid w:val="00D07808"/>
    <w:rsid w:val="00D10F4A"/>
    <w:rsid w:val="00D140F6"/>
    <w:rsid w:val="00D14830"/>
    <w:rsid w:val="00D152E8"/>
    <w:rsid w:val="00D152F7"/>
    <w:rsid w:val="00D15376"/>
    <w:rsid w:val="00D16E14"/>
    <w:rsid w:val="00D170BE"/>
    <w:rsid w:val="00D174C6"/>
    <w:rsid w:val="00D20A91"/>
    <w:rsid w:val="00D21139"/>
    <w:rsid w:val="00D227C5"/>
    <w:rsid w:val="00D2300E"/>
    <w:rsid w:val="00D2373E"/>
    <w:rsid w:val="00D25DD9"/>
    <w:rsid w:val="00D25E80"/>
    <w:rsid w:val="00D26197"/>
    <w:rsid w:val="00D27C20"/>
    <w:rsid w:val="00D30595"/>
    <w:rsid w:val="00D3072D"/>
    <w:rsid w:val="00D309B7"/>
    <w:rsid w:val="00D31CC6"/>
    <w:rsid w:val="00D31CE3"/>
    <w:rsid w:val="00D334AD"/>
    <w:rsid w:val="00D33593"/>
    <w:rsid w:val="00D3403B"/>
    <w:rsid w:val="00D35F66"/>
    <w:rsid w:val="00D3700E"/>
    <w:rsid w:val="00D37418"/>
    <w:rsid w:val="00D37F48"/>
    <w:rsid w:val="00D400D9"/>
    <w:rsid w:val="00D40120"/>
    <w:rsid w:val="00D408B2"/>
    <w:rsid w:val="00D40D27"/>
    <w:rsid w:val="00D414E4"/>
    <w:rsid w:val="00D4331C"/>
    <w:rsid w:val="00D44513"/>
    <w:rsid w:val="00D447EC"/>
    <w:rsid w:val="00D458A3"/>
    <w:rsid w:val="00D45A3F"/>
    <w:rsid w:val="00D45B61"/>
    <w:rsid w:val="00D45EDB"/>
    <w:rsid w:val="00D4676F"/>
    <w:rsid w:val="00D467E2"/>
    <w:rsid w:val="00D46BCB"/>
    <w:rsid w:val="00D47BAF"/>
    <w:rsid w:val="00D47D08"/>
    <w:rsid w:val="00D47FF4"/>
    <w:rsid w:val="00D50315"/>
    <w:rsid w:val="00D52770"/>
    <w:rsid w:val="00D52A12"/>
    <w:rsid w:val="00D52C8D"/>
    <w:rsid w:val="00D54C53"/>
    <w:rsid w:val="00D54DE2"/>
    <w:rsid w:val="00D55348"/>
    <w:rsid w:val="00D557F9"/>
    <w:rsid w:val="00D5665A"/>
    <w:rsid w:val="00D568E8"/>
    <w:rsid w:val="00D574FA"/>
    <w:rsid w:val="00D57C78"/>
    <w:rsid w:val="00D60D4A"/>
    <w:rsid w:val="00D62D58"/>
    <w:rsid w:val="00D6390A"/>
    <w:rsid w:val="00D659C5"/>
    <w:rsid w:val="00D70A29"/>
    <w:rsid w:val="00D70DC9"/>
    <w:rsid w:val="00D7143C"/>
    <w:rsid w:val="00D71F36"/>
    <w:rsid w:val="00D71F55"/>
    <w:rsid w:val="00D72289"/>
    <w:rsid w:val="00D73318"/>
    <w:rsid w:val="00D7430B"/>
    <w:rsid w:val="00D74B5F"/>
    <w:rsid w:val="00D74B9D"/>
    <w:rsid w:val="00D76152"/>
    <w:rsid w:val="00D76EBA"/>
    <w:rsid w:val="00D77202"/>
    <w:rsid w:val="00D80105"/>
    <w:rsid w:val="00D8087A"/>
    <w:rsid w:val="00D80EE6"/>
    <w:rsid w:val="00D81110"/>
    <w:rsid w:val="00D8162D"/>
    <w:rsid w:val="00D82325"/>
    <w:rsid w:val="00D82E99"/>
    <w:rsid w:val="00D8387B"/>
    <w:rsid w:val="00D83D14"/>
    <w:rsid w:val="00D84727"/>
    <w:rsid w:val="00D84C56"/>
    <w:rsid w:val="00D85288"/>
    <w:rsid w:val="00D85780"/>
    <w:rsid w:val="00D85B33"/>
    <w:rsid w:val="00D868C0"/>
    <w:rsid w:val="00D87141"/>
    <w:rsid w:val="00D9144E"/>
    <w:rsid w:val="00D9168E"/>
    <w:rsid w:val="00D91D5F"/>
    <w:rsid w:val="00D93694"/>
    <w:rsid w:val="00D93A71"/>
    <w:rsid w:val="00D93B24"/>
    <w:rsid w:val="00D93D3D"/>
    <w:rsid w:val="00D951B5"/>
    <w:rsid w:val="00DA242F"/>
    <w:rsid w:val="00DA2613"/>
    <w:rsid w:val="00DA2B06"/>
    <w:rsid w:val="00DA2BEB"/>
    <w:rsid w:val="00DA3E34"/>
    <w:rsid w:val="00DA4250"/>
    <w:rsid w:val="00DA4572"/>
    <w:rsid w:val="00DA58E7"/>
    <w:rsid w:val="00DA6133"/>
    <w:rsid w:val="00DA61DF"/>
    <w:rsid w:val="00DA669A"/>
    <w:rsid w:val="00DA6B3D"/>
    <w:rsid w:val="00DA6B91"/>
    <w:rsid w:val="00DA6EC7"/>
    <w:rsid w:val="00DA779B"/>
    <w:rsid w:val="00DA7A7F"/>
    <w:rsid w:val="00DB05A5"/>
    <w:rsid w:val="00DB1361"/>
    <w:rsid w:val="00DB1455"/>
    <w:rsid w:val="00DB170C"/>
    <w:rsid w:val="00DB2D68"/>
    <w:rsid w:val="00DB3050"/>
    <w:rsid w:val="00DB3857"/>
    <w:rsid w:val="00DB4BC2"/>
    <w:rsid w:val="00DB54B8"/>
    <w:rsid w:val="00DB5E06"/>
    <w:rsid w:val="00DB699C"/>
    <w:rsid w:val="00DB7A73"/>
    <w:rsid w:val="00DB7E84"/>
    <w:rsid w:val="00DC08C3"/>
    <w:rsid w:val="00DC1DF8"/>
    <w:rsid w:val="00DC2442"/>
    <w:rsid w:val="00DC29AE"/>
    <w:rsid w:val="00DC4585"/>
    <w:rsid w:val="00DC47A8"/>
    <w:rsid w:val="00DC4BA7"/>
    <w:rsid w:val="00DC5430"/>
    <w:rsid w:val="00DC5C10"/>
    <w:rsid w:val="00DC6460"/>
    <w:rsid w:val="00DC64BD"/>
    <w:rsid w:val="00DC72F3"/>
    <w:rsid w:val="00DD253E"/>
    <w:rsid w:val="00DD41F8"/>
    <w:rsid w:val="00DD47B2"/>
    <w:rsid w:val="00DD4C82"/>
    <w:rsid w:val="00DD4C9B"/>
    <w:rsid w:val="00DD5199"/>
    <w:rsid w:val="00DD61C3"/>
    <w:rsid w:val="00DD75DA"/>
    <w:rsid w:val="00DD7BB6"/>
    <w:rsid w:val="00DE1770"/>
    <w:rsid w:val="00DE21B8"/>
    <w:rsid w:val="00DE52D4"/>
    <w:rsid w:val="00DE60DB"/>
    <w:rsid w:val="00DE6994"/>
    <w:rsid w:val="00DE6C0F"/>
    <w:rsid w:val="00DF258A"/>
    <w:rsid w:val="00DF4C9F"/>
    <w:rsid w:val="00DF5792"/>
    <w:rsid w:val="00DF6928"/>
    <w:rsid w:val="00DF6F7A"/>
    <w:rsid w:val="00DF7B46"/>
    <w:rsid w:val="00E00164"/>
    <w:rsid w:val="00E00AB4"/>
    <w:rsid w:val="00E0166E"/>
    <w:rsid w:val="00E01D0B"/>
    <w:rsid w:val="00E022AB"/>
    <w:rsid w:val="00E023E8"/>
    <w:rsid w:val="00E0324F"/>
    <w:rsid w:val="00E0355F"/>
    <w:rsid w:val="00E041F0"/>
    <w:rsid w:val="00E05387"/>
    <w:rsid w:val="00E05B2D"/>
    <w:rsid w:val="00E06D06"/>
    <w:rsid w:val="00E07A9D"/>
    <w:rsid w:val="00E105D0"/>
    <w:rsid w:val="00E1069C"/>
    <w:rsid w:val="00E10F02"/>
    <w:rsid w:val="00E121BD"/>
    <w:rsid w:val="00E124FB"/>
    <w:rsid w:val="00E12AA7"/>
    <w:rsid w:val="00E15253"/>
    <w:rsid w:val="00E158D7"/>
    <w:rsid w:val="00E16216"/>
    <w:rsid w:val="00E16631"/>
    <w:rsid w:val="00E1762C"/>
    <w:rsid w:val="00E208C2"/>
    <w:rsid w:val="00E209D0"/>
    <w:rsid w:val="00E22503"/>
    <w:rsid w:val="00E23304"/>
    <w:rsid w:val="00E23B23"/>
    <w:rsid w:val="00E23E74"/>
    <w:rsid w:val="00E24352"/>
    <w:rsid w:val="00E24456"/>
    <w:rsid w:val="00E30F15"/>
    <w:rsid w:val="00E3128C"/>
    <w:rsid w:val="00E33261"/>
    <w:rsid w:val="00E3377D"/>
    <w:rsid w:val="00E34A7E"/>
    <w:rsid w:val="00E3558F"/>
    <w:rsid w:val="00E36178"/>
    <w:rsid w:val="00E378A6"/>
    <w:rsid w:val="00E37E53"/>
    <w:rsid w:val="00E37E9B"/>
    <w:rsid w:val="00E405EE"/>
    <w:rsid w:val="00E40D52"/>
    <w:rsid w:val="00E4216D"/>
    <w:rsid w:val="00E42B39"/>
    <w:rsid w:val="00E43AA2"/>
    <w:rsid w:val="00E43E49"/>
    <w:rsid w:val="00E44149"/>
    <w:rsid w:val="00E4446B"/>
    <w:rsid w:val="00E460FA"/>
    <w:rsid w:val="00E509B6"/>
    <w:rsid w:val="00E5179B"/>
    <w:rsid w:val="00E5308E"/>
    <w:rsid w:val="00E533CC"/>
    <w:rsid w:val="00E537F0"/>
    <w:rsid w:val="00E53863"/>
    <w:rsid w:val="00E53C48"/>
    <w:rsid w:val="00E548F8"/>
    <w:rsid w:val="00E55049"/>
    <w:rsid w:val="00E552A8"/>
    <w:rsid w:val="00E55D5A"/>
    <w:rsid w:val="00E57770"/>
    <w:rsid w:val="00E577E1"/>
    <w:rsid w:val="00E57C33"/>
    <w:rsid w:val="00E57F9A"/>
    <w:rsid w:val="00E6194C"/>
    <w:rsid w:val="00E61D23"/>
    <w:rsid w:val="00E62B9E"/>
    <w:rsid w:val="00E636B7"/>
    <w:rsid w:val="00E645FA"/>
    <w:rsid w:val="00E64708"/>
    <w:rsid w:val="00E65D56"/>
    <w:rsid w:val="00E66FCB"/>
    <w:rsid w:val="00E67048"/>
    <w:rsid w:val="00E73A3E"/>
    <w:rsid w:val="00E7478C"/>
    <w:rsid w:val="00E7493B"/>
    <w:rsid w:val="00E75314"/>
    <w:rsid w:val="00E760C6"/>
    <w:rsid w:val="00E76988"/>
    <w:rsid w:val="00E76A37"/>
    <w:rsid w:val="00E76C38"/>
    <w:rsid w:val="00E77177"/>
    <w:rsid w:val="00E77E8C"/>
    <w:rsid w:val="00E8089D"/>
    <w:rsid w:val="00E81B39"/>
    <w:rsid w:val="00E84E68"/>
    <w:rsid w:val="00E84FED"/>
    <w:rsid w:val="00E86BAA"/>
    <w:rsid w:val="00E86F1C"/>
    <w:rsid w:val="00E91415"/>
    <w:rsid w:val="00E91DDF"/>
    <w:rsid w:val="00E92CA4"/>
    <w:rsid w:val="00E93E1D"/>
    <w:rsid w:val="00E93FD9"/>
    <w:rsid w:val="00E94B65"/>
    <w:rsid w:val="00E94D04"/>
    <w:rsid w:val="00E95823"/>
    <w:rsid w:val="00E958B7"/>
    <w:rsid w:val="00E96E3A"/>
    <w:rsid w:val="00E9792B"/>
    <w:rsid w:val="00EA2E0F"/>
    <w:rsid w:val="00EA2F0D"/>
    <w:rsid w:val="00EA308F"/>
    <w:rsid w:val="00EA3FBD"/>
    <w:rsid w:val="00EA62B6"/>
    <w:rsid w:val="00EA7A44"/>
    <w:rsid w:val="00EB057D"/>
    <w:rsid w:val="00EB0B86"/>
    <w:rsid w:val="00EB102B"/>
    <w:rsid w:val="00EB13EC"/>
    <w:rsid w:val="00EB27A4"/>
    <w:rsid w:val="00EB3030"/>
    <w:rsid w:val="00EB35B0"/>
    <w:rsid w:val="00EB3CA2"/>
    <w:rsid w:val="00EB4792"/>
    <w:rsid w:val="00EB58F3"/>
    <w:rsid w:val="00EB5A5C"/>
    <w:rsid w:val="00EB5FF5"/>
    <w:rsid w:val="00EB6C1B"/>
    <w:rsid w:val="00EB73C7"/>
    <w:rsid w:val="00EC0465"/>
    <w:rsid w:val="00EC1D9C"/>
    <w:rsid w:val="00EC23D5"/>
    <w:rsid w:val="00EC24CA"/>
    <w:rsid w:val="00EC3577"/>
    <w:rsid w:val="00EC4511"/>
    <w:rsid w:val="00EC549E"/>
    <w:rsid w:val="00EC6247"/>
    <w:rsid w:val="00EC7ABF"/>
    <w:rsid w:val="00ED0752"/>
    <w:rsid w:val="00ED10F7"/>
    <w:rsid w:val="00ED252C"/>
    <w:rsid w:val="00ED474E"/>
    <w:rsid w:val="00ED47A5"/>
    <w:rsid w:val="00ED5945"/>
    <w:rsid w:val="00ED7723"/>
    <w:rsid w:val="00ED777E"/>
    <w:rsid w:val="00EE0E0D"/>
    <w:rsid w:val="00EE0F63"/>
    <w:rsid w:val="00EE1257"/>
    <w:rsid w:val="00EE131B"/>
    <w:rsid w:val="00EE197D"/>
    <w:rsid w:val="00EE4124"/>
    <w:rsid w:val="00EE5117"/>
    <w:rsid w:val="00EE5216"/>
    <w:rsid w:val="00EE6B77"/>
    <w:rsid w:val="00EE6BBB"/>
    <w:rsid w:val="00EF1108"/>
    <w:rsid w:val="00EF22A8"/>
    <w:rsid w:val="00EF2CFE"/>
    <w:rsid w:val="00EF307C"/>
    <w:rsid w:val="00EF4097"/>
    <w:rsid w:val="00EF42F8"/>
    <w:rsid w:val="00EF5032"/>
    <w:rsid w:val="00EF5CD9"/>
    <w:rsid w:val="00EF67DE"/>
    <w:rsid w:val="00F0044F"/>
    <w:rsid w:val="00F00FC5"/>
    <w:rsid w:val="00F014B8"/>
    <w:rsid w:val="00F01D23"/>
    <w:rsid w:val="00F02505"/>
    <w:rsid w:val="00F0253E"/>
    <w:rsid w:val="00F0281F"/>
    <w:rsid w:val="00F02FA5"/>
    <w:rsid w:val="00F03799"/>
    <w:rsid w:val="00F04060"/>
    <w:rsid w:val="00F046BE"/>
    <w:rsid w:val="00F048BB"/>
    <w:rsid w:val="00F04A73"/>
    <w:rsid w:val="00F04D28"/>
    <w:rsid w:val="00F054E9"/>
    <w:rsid w:val="00F0550C"/>
    <w:rsid w:val="00F07EE7"/>
    <w:rsid w:val="00F10B6A"/>
    <w:rsid w:val="00F1188F"/>
    <w:rsid w:val="00F123AE"/>
    <w:rsid w:val="00F12B06"/>
    <w:rsid w:val="00F13E5B"/>
    <w:rsid w:val="00F14F63"/>
    <w:rsid w:val="00F15323"/>
    <w:rsid w:val="00F15821"/>
    <w:rsid w:val="00F16C48"/>
    <w:rsid w:val="00F16DD7"/>
    <w:rsid w:val="00F1778D"/>
    <w:rsid w:val="00F2040F"/>
    <w:rsid w:val="00F20524"/>
    <w:rsid w:val="00F205F7"/>
    <w:rsid w:val="00F2103F"/>
    <w:rsid w:val="00F21D44"/>
    <w:rsid w:val="00F2246F"/>
    <w:rsid w:val="00F2251E"/>
    <w:rsid w:val="00F226CF"/>
    <w:rsid w:val="00F23885"/>
    <w:rsid w:val="00F23C28"/>
    <w:rsid w:val="00F25A09"/>
    <w:rsid w:val="00F2769E"/>
    <w:rsid w:val="00F27C6A"/>
    <w:rsid w:val="00F3317F"/>
    <w:rsid w:val="00F33F7B"/>
    <w:rsid w:val="00F33FF0"/>
    <w:rsid w:val="00F365A9"/>
    <w:rsid w:val="00F36FA4"/>
    <w:rsid w:val="00F372C1"/>
    <w:rsid w:val="00F3770B"/>
    <w:rsid w:val="00F41729"/>
    <w:rsid w:val="00F41E52"/>
    <w:rsid w:val="00F4207A"/>
    <w:rsid w:val="00F43411"/>
    <w:rsid w:val="00F43E01"/>
    <w:rsid w:val="00F44E8F"/>
    <w:rsid w:val="00F4506D"/>
    <w:rsid w:val="00F45E37"/>
    <w:rsid w:val="00F46503"/>
    <w:rsid w:val="00F46829"/>
    <w:rsid w:val="00F46A03"/>
    <w:rsid w:val="00F51D02"/>
    <w:rsid w:val="00F52FB6"/>
    <w:rsid w:val="00F54212"/>
    <w:rsid w:val="00F5461A"/>
    <w:rsid w:val="00F5494F"/>
    <w:rsid w:val="00F54FBE"/>
    <w:rsid w:val="00F56485"/>
    <w:rsid w:val="00F5683B"/>
    <w:rsid w:val="00F56CAC"/>
    <w:rsid w:val="00F57133"/>
    <w:rsid w:val="00F573D6"/>
    <w:rsid w:val="00F60698"/>
    <w:rsid w:val="00F608CD"/>
    <w:rsid w:val="00F6099A"/>
    <w:rsid w:val="00F60B28"/>
    <w:rsid w:val="00F618EA"/>
    <w:rsid w:val="00F619AC"/>
    <w:rsid w:val="00F61D63"/>
    <w:rsid w:val="00F623C4"/>
    <w:rsid w:val="00F62533"/>
    <w:rsid w:val="00F637A8"/>
    <w:rsid w:val="00F65058"/>
    <w:rsid w:val="00F6505E"/>
    <w:rsid w:val="00F65839"/>
    <w:rsid w:val="00F65D52"/>
    <w:rsid w:val="00F66C58"/>
    <w:rsid w:val="00F67041"/>
    <w:rsid w:val="00F67275"/>
    <w:rsid w:val="00F70A99"/>
    <w:rsid w:val="00F7290F"/>
    <w:rsid w:val="00F72F55"/>
    <w:rsid w:val="00F7505D"/>
    <w:rsid w:val="00F7548A"/>
    <w:rsid w:val="00F75EBC"/>
    <w:rsid w:val="00F766EC"/>
    <w:rsid w:val="00F767BB"/>
    <w:rsid w:val="00F825C9"/>
    <w:rsid w:val="00F82815"/>
    <w:rsid w:val="00F82881"/>
    <w:rsid w:val="00F82D69"/>
    <w:rsid w:val="00F834E8"/>
    <w:rsid w:val="00F84038"/>
    <w:rsid w:val="00F846FD"/>
    <w:rsid w:val="00F84CCB"/>
    <w:rsid w:val="00F84E1B"/>
    <w:rsid w:val="00F8510A"/>
    <w:rsid w:val="00F85E4F"/>
    <w:rsid w:val="00F85FD5"/>
    <w:rsid w:val="00F868CD"/>
    <w:rsid w:val="00F87129"/>
    <w:rsid w:val="00F928CF"/>
    <w:rsid w:val="00F945AB"/>
    <w:rsid w:val="00F96B24"/>
    <w:rsid w:val="00FA0CA2"/>
    <w:rsid w:val="00FA16DE"/>
    <w:rsid w:val="00FA43CA"/>
    <w:rsid w:val="00FA5529"/>
    <w:rsid w:val="00FA7BD8"/>
    <w:rsid w:val="00FB0E28"/>
    <w:rsid w:val="00FB1DE2"/>
    <w:rsid w:val="00FB26A2"/>
    <w:rsid w:val="00FB35DF"/>
    <w:rsid w:val="00FB3A58"/>
    <w:rsid w:val="00FB6425"/>
    <w:rsid w:val="00FB6D9E"/>
    <w:rsid w:val="00FB70D0"/>
    <w:rsid w:val="00FC0655"/>
    <w:rsid w:val="00FC0AF2"/>
    <w:rsid w:val="00FC1847"/>
    <w:rsid w:val="00FC24B6"/>
    <w:rsid w:val="00FC2757"/>
    <w:rsid w:val="00FC27F7"/>
    <w:rsid w:val="00FC3143"/>
    <w:rsid w:val="00FC3533"/>
    <w:rsid w:val="00FC3F7E"/>
    <w:rsid w:val="00FC4119"/>
    <w:rsid w:val="00FC4329"/>
    <w:rsid w:val="00FC575A"/>
    <w:rsid w:val="00FC665A"/>
    <w:rsid w:val="00FC66FE"/>
    <w:rsid w:val="00FD0770"/>
    <w:rsid w:val="00FD0A27"/>
    <w:rsid w:val="00FD1033"/>
    <w:rsid w:val="00FD3CDF"/>
    <w:rsid w:val="00FD3E29"/>
    <w:rsid w:val="00FD509B"/>
    <w:rsid w:val="00FD5130"/>
    <w:rsid w:val="00FD5E34"/>
    <w:rsid w:val="00FD5F96"/>
    <w:rsid w:val="00FD6306"/>
    <w:rsid w:val="00FD6968"/>
    <w:rsid w:val="00FD6AC1"/>
    <w:rsid w:val="00FD72EC"/>
    <w:rsid w:val="00FD77F3"/>
    <w:rsid w:val="00FE02F5"/>
    <w:rsid w:val="00FE21A5"/>
    <w:rsid w:val="00FE245D"/>
    <w:rsid w:val="00FE2BC9"/>
    <w:rsid w:val="00FE373F"/>
    <w:rsid w:val="00FE4643"/>
    <w:rsid w:val="00FE46D0"/>
    <w:rsid w:val="00FE5A61"/>
    <w:rsid w:val="00FF0CAF"/>
    <w:rsid w:val="00FF3827"/>
    <w:rsid w:val="00FF3AD9"/>
    <w:rsid w:val="00FF3E10"/>
    <w:rsid w:val="00FF5114"/>
    <w:rsid w:val="00FF5BAD"/>
    <w:rsid w:val="00FF6152"/>
    <w:rsid w:val="00FF626E"/>
    <w:rsid w:val="00FF71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66E72"/>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7912C0"/>
    <w:pPr>
      <w:keepNext/>
      <w:numPr>
        <w:numId w:val="8"/>
      </w:numPr>
      <w:spacing w:after="0" w:line="320" w:lineRule="exact"/>
      <w:outlineLvl w:val="0"/>
    </w:pPr>
    <w:rPr>
      <w:rFonts w:ascii="Verdana" w:hAnsi="Verdana"/>
      <w:b/>
      <w:smallCaps/>
      <w:sz w:val="18"/>
      <w:szCs w:val="18"/>
    </w:rPr>
  </w:style>
  <w:style w:type="paragraph" w:styleId="Ttulo2">
    <w:name w:val="heading 2"/>
    <w:basedOn w:val="Normal"/>
    <w:next w:val="Normal"/>
    <w:link w:val="Ttulo2Char"/>
    <w:qFormat/>
    <w:rsid w:val="007912C0"/>
    <w:pPr>
      <w:keepNext/>
      <w:numPr>
        <w:ilvl w:val="1"/>
        <w:numId w:val="8"/>
      </w:numPr>
      <w:spacing w:after="0" w:line="320" w:lineRule="exact"/>
      <w:outlineLvl w:val="1"/>
    </w:pPr>
    <w:rPr>
      <w:rFonts w:ascii="Verdana" w:hAnsi="Verdana"/>
      <w:sz w:val="18"/>
      <w:szCs w:val="18"/>
    </w:rPr>
  </w:style>
  <w:style w:type="paragraph" w:styleId="Ttulo3">
    <w:name w:val="heading 3"/>
    <w:basedOn w:val="Ttulo2"/>
    <w:next w:val="Normal"/>
    <w:link w:val="Ttulo3Char"/>
    <w:qFormat/>
    <w:rsid w:val="007912C0"/>
    <w:pPr>
      <w:numPr>
        <w:ilvl w:val="2"/>
      </w:numPr>
      <w:outlineLvl w:val="2"/>
    </w:pPr>
    <w:rPr>
      <w:rFonts w:eastAsia="Arial Unicode MS"/>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912C0"/>
    <w:rPr>
      <w:rFonts w:ascii="Verdana" w:eastAsia="Times New Roman" w:hAnsi="Verdana" w:cs="Times New Roman"/>
      <w:b/>
      <w:smallCaps/>
      <w:sz w:val="18"/>
      <w:szCs w:val="18"/>
      <w:lang w:eastAsia="pt-BR"/>
    </w:rPr>
  </w:style>
  <w:style w:type="character" w:customStyle="1" w:styleId="Ttulo2Char">
    <w:name w:val="Título 2 Char"/>
    <w:basedOn w:val="Fontepargpadro"/>
    <w:link w:val="Ttulo2"/>
    <w:rsid w:val="007912C0"/>
    <w:rPr>
      <w:rFonts w:ascii="Verdana" w:eastAsia="Times New Roman" w:hAnsi="Verdana" w:cs="Times New Roman"/>
      <w:sz w:val="18"/>
      <w:szCs w:val="18"/>
      <w:lang w:eastAsia="pt-BR"/>
    </w:rPr>
  </w:style>
  <w:style w:type="character" w:customStyle="1" w:styleId="Ttulo3Char">
    <w:name w:val="Título 3 Char"/>
    <w:basedOn w:val="Fontepargpadro"/>
    <w:link w:val="Ttulo3"/>
    <w:rsid w:val="007912C0"/>
    <w:rPr>
      <w:rFonts w:ascii="Verdana" w:eastAsia="Arial Unicode MS" w:hAnsi="Verdana" w:cs="Times New Roman"/>
      <w:sz w:val="18"/>
      <w:szCs w:val="18"/>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encabezado,Guideline"/>
    <w:basedOn w:val="Normal"/>
    <w:link w:val="CabealhoChar"/>
    <w:uiPriority w:val="99"/>
    <w:rsid w:val="00973E47"/>
    <w:pPr>
      <w:tabs>
        <w:tab w:val="center" w:pos="4252"/>
        <w:tab w:val="right" w:pos="8504"/>
      </w:tabs>
    </w:pPr>
  </w:style>
  <w:style w:type="character" w:customStyle="1" w:styleId="CabealhoChar">
    <w:name w:val="Cabeçalho Char"/>
    <w:aliases w:val="Tulo1 Char,encabezado Char,Guideline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link w:val="p0Char"/>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uiPriority w:val="99"/>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semiHidden/>
    <w:rsid w:val="00973E47"/>
    <w:rPr>
      <w:sz w:val="20"/>
    </w:rPr>
  </w:style>
  <w:style w:type="character" w:customStyle="1" w:styleId="AssuntodocomentrioChar">
    <w:name w:val="Assunto do comentário Char"/>
    <w:basedOn w:val="TextodecomentrioChar"/>
    <w:link w:val="Assuntodocomentrio"/>
    <w:uiPriority w:val="99"/>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link w:val="DefaultChar1"/>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aliases w:val="Vitor Título,Vitor T’tulo,List Paragraph_0,Capítulo,Vitor T?tulo,Bullet List,FooterText,numbered,Paragraphe de liste1,Bulletr List Paragraph,列出段落,列出段落1,List Paragraph21,Listeafsnit1,Párrafo de lista1,リスト段落1,Bullet list,Normal numerado"/>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aliases w:val="Vitor Título Char,Vitor T’tulo Char,List Paragraph_0 Char,Capítulo Char,Vitor T?tulo Char,Bullet List Char,FooterText Char,numbered Char,Paragraphe de liste1 Char,Bulletr List Paragraph Char,列出段落 Char,列出段落1 Char,Listeafsnit1 Char"/>
    <w:link w:val="PargrafodaLista"/>
    <w:uiPriority w:val="34"/>
    <w:qFormat/>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6"/>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6"/>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6"/>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6"/>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6"/>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6"/>
      </w:numPr>
      <w:autoSpaceDE w:val="0"/>
      <w:autoSpaceDN w:val="0"/>
      <w:adjustRightInd w:val="0"/>
      <w:spacing w:after="0"/>
    </w:pPr>
    <w:rPr>
      <w:sz w:val="24"/>
      <w:szCs w:val="24"/>
    </w:rPr>
  </w:style>
  <w:style w:type="character" w:customStyle="1" w:styleId="UnresolvedMention1">
    <w:name w:val="Unresolved Mention1"/>
    <w:basedOn w:val="Fontepargpadro"/>
    <w:uiPriority w:val="99"/>
    <w:semiHidden/>
    <w:unhideWhenUsed/>
    <w:rsid w:val="00CB0A20"/>
    <w:rPr>
      <w:color w:val="605E5C"/>
      <w:shd w:val="clear" w:color="auto" w:fill="E1DFDD"/>
    </w:rPr>
  </w:style>
  <w:style w:type="paragraph" w:customStyle="1" w:styleId="ListaColorida-nfase11">
    <w:name w:val="Lista Colorida - Ênfase 11"/>
    <w:basedOn w:val="Normal"/>
    <w:uiPriority w:val="34"/>
    <w:qFormat/>
    <w:rsid w:val="00B61221"/>
    <w:pPr>
      <w:spacing w:after="0"/>
      <w:ind w:left="720"/>
      <w:jc w:val="left"/>
    </w:pPr>
    <w:rPr>
      <w:sz w:val="24"/>
      <w:szCs w:val="24"/>
    </w:rPr>
  </w:style>
  <w:style w:type="character" w:styleId="MenoPendente">
    <w:name w:val="Unresolved Mention"/>
    <w:basedOn w:val="Fontepargpadro"/>
    <w:uiPriority w:val="99"/>
    <w:semiHidden/>
    <w:unhideWhenUsed/>
    <w:rsid w:val="00B93670"/>
    <w:rPr>
      <w:color w:val="605E5C"/>
      <w:shd w:val="clear" w:color="auto" w:fill="E1DFDD"/>
    </w:rPr>
  </w:style>
  <w:style w:type="character" w:customStyle="1" w:styleId="p0Char">
    <w:name w:val="p0 Char"/>
    <w:basedOn w:val="Fontepargpadro"/>
    <w:link w:val="p0"/>
    <w:rsid w:val="005C37F9"/>
    <w:rPr>
      <w:rFonts w:ascii="Times" w:eastAsia="Times New Roman" w:hAnsi="Times" w:cs="Times New Roman"/>
      <w:snapToGrid w:val="0"/>
      <w:sz w:val="24"/>
      <w:szCs w:val="20"/>
      <w:lang w:eastAsia="pt-BR"/>
    </w:rPr>
  </w:style>
  <w:style w:type="character" w:styleId="Refdecomentrio">
    <w:name w:val="annotation reference"/>
    <w:basedOn w:val="Fontepargpadro"/>
    <w:uiPriority w:val="99"/>
    <w:semiHidden/>
    <w:unhideWhenUsed/>
    <w:rsid w:val="00017007"/>
    <w:rPr>
      <w:sz w:val="16"/>
      <w:szCs w:val="16"/>
    </w:rPr>
  </w:style>
  <w:style w:type="character" w:customStyle="1" w:styleId="DefaultChar1">
    <w:name w:val="Default Char1"/>
    <w:link w:val="Default"/>
    <w:rsid w:val="00D868C0"/>
    <w:rPr>
      <w:rFonts w:ascii="Arial" w:eastAsia="Times New Roman" w:hAnsi="Arial" w:cs="Arial"/>
      <w:color w:val="000000"/>
      <w:sz w:val="24"/>
      <w:szCs w:val="24"/>
      <w:lang w:eastAsia="pt-BR"/>
    </w:rPr>
  </w:style>
  <w:style w:type="character" w:customStyle="1" w:styleId="Fontepargpadro1">
    <w:name w:val="Fonte parág. padrão1"/>
    <w:rsid w:val="00664865"/>
  </w:style>
  <w:style w:type="character" w:customStyle="1" w:styleId="normaltextrun">
    <w:name w:val="normaltextrun"/>
    <w:basedOn w:val="Fontepargpadro"/>
    <w:rsid w:val="00D85780"/>
  </w:style>
  <w:style w:type="character" w:styleId="Forte">
    <w:name w:val="Strong"/>
    <w:basedOn w:val="Fontepargpadro"/>
    <w:uiPriority w:val="22"/>
    <w:qFormat/>
    <w:rsid w:val="00A034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1971">
      <w:bodyDiv w:val="1"/>
      <w:marLeft w:val="0"/>
      <w:marRight w:val="0"/>
      <w:marTop w:val="0"/>
      <w:marBottom w:val="0"/>
      <w:divBdr>
        <w:top w:val="none" w:sz="0" w:space="0" w:color="auto"/>
        <w:left w:val="none" w:sz="0" w:space="0" w:color="auto"/>
        <w:bottom w:val="none" w:sz="0" w:space="0" w:color="auto"/>
        <w:right w:val="none" w:sz="0" w:space="0" w:color="auto"/>
      </w:divBdr>
    </w:div>
    <w:div w:id="294069482">
      <w:bodyDiv w:val="1"/>
      <w:marLeft w:val="0"/>
      <w:marRight w:val="0"/>
      <w:marTop w:val="0"/>
      <w:marBottom w:val="0"/>
      <w:divBdr>
        <w:top w:val="none" w:sz="0" w:space="0" w:color="auto"/>
        <w:left w:val="none" w:sz="0" w:space="0" w:color="auto"/>
        <w:bottom w:val="none" w:sz="0" w:space="0" w:color="auto"/>
        <w:right w:val="none" w:sz="0" w:space="0" w:color="auto"/>
      </w:divBdr>
    </w:div>
    <w:div w:id="349187372">
      <w:bodyDiv w:val="1"/>
      <w:marLeft w:val="0"/>
      <w:marRight w:val="0"/>
      <w:marTop w:val="0"/>
      <w:marBottom w:val="0"/>
      <w:divBdr>
        <w:top w:val="none" w:sz="0" w:space="0" w:color="auto"/>
        <w:left w:val="none" w:sz="0" w:space="0" w:color="auto"/>
        <w:bottom w:val="none" w:sz="0" w:space="0" w:color="auto"/>
        <w:right w:val="none" w:sz="0" w:space="0" w:color="auto"/>
      </w:divBdr>
    </w:div>
    <w:div w:id="1115096505">
      <w:bodyDiv w:val="1"/>
      <w:marLeft w:val="0"/>
      <w:marRight w:val="0"/>
      <w:marTop w:val="0"/>
      <w:marBottom w:val="0"/>
      <w:divBdr>
        <w:top w:val="none" w:sz="0" w:space="0" w:color="auto"/>
        <w:left w:val="none" w:sz="0" w:space="0" w:color="auto"/>
        <w:bottom w:val="none" w:sz="0" w:space="0" w:color="auto"/>
        <w:right w:val="none" w:sz="0" w:space="0" w:color="auto"/>
      </w:divBdr>
    </w:div>
    <w:div w:id="1316764234">
      <w:bodyDiv w:val="1"/>
      <w:marLeft w:val="0"/>
      <w:marRight w:val="0"/>
      <w:marTop w:val="0"/>
      <w:marBottom w:val="0"/>
      <w:divBdr>
        <w:top w:val="none" w:sz="0" w:space="0" w:color="auto"/>
        <w:left w:val="none" w:sz="0" w:space="0" w:color="auto"/>
        <w:bottom w:val="none" w:sz="0" w:space="0" w:color="auto"/>
        <w:right w:val="none" w:sz="0" w:space="0" w:color="auto"/>
      </w:divBdr>
    </w:div>
    <w:div w:id="1404375218">
      <w:bodyDiv w:val="1"/>
      <w:marLeft w:val="0"/>
      <w:marRight w:val="0"/>
      <w:marTop w:val="0"/>
      <w:marBottom w:val="0"/>
      <w:divBdr>
        <w:top w:val="none" w:sz="0" w:space="0" w:color="auto"/>
        <w:left w:val="none" w:sz="0" w:space="0" w:color="auto"/>
        <w:bottom w:val="none" w:sz="0" w:space="0" w:color="auto"/>
        <w:right w:val="none" w:sz="0" w:space="0" w:color="auto"/>
      </w:divBdr>
    </w:div>
    <w:div w:id="1468161359">
      <w:bodyDiv w:val="1"/>
      <w:marLeft w:val="0"/>
      <w:marRight w:val="0"/>
      <w:marTop w:val="0"/>
      <w:marBottom w:val="0"/>
      <w:divBdr>
        <w:top w:val="none" w:sz="0" w:space="0" w:color="auto"/>
        <w:left w:val="none" w:sz="0" w:space="0" w:color="auto"/>
        <w:bottom w:val="none" w:sz="0" w:space="0" w:color="auto"/>
        <w:right w:val="none" w:sz="0" w:space="0" w:color="auto"/>
      </w:divBdr>
    </w:div>
    <w:div w:id="1643148701">
      <w:bodyDiv w:val="1"/>
      <w:marLeft w:val="0"/>
      <w:marRight w:val="0"/>
      <w:marTop w:val="0"/>
      <w:marBottom w:val="0"/>
      <w:divBdr>
        <w:top w:val="none" w:sz="0" w:space="0" w:color="auto"/>
        <w:left w:val="none" w:sz="0" w:space="0" w:color="auto"/>
        <w:bottom w:val="none" w:sz="0" w:space="0" w:color="auto"/>
        <w:right w:val="none" w:sz="0" w:space="0" w:color="auto"/>
      </w:divBdr>
    </w:div>
    <w:div w:id="1680618506">
      <w:bodyDiv w:val="1"/>
      <w:marLeft w:val="0"/>
      <w:marRight w:val="0"/>
      <w:marTop w:val="0"/>
      <w:marBottom w:val="0"/>
      <w:divBdr>
        <w:top w:val="none" w:sz="0" w:space="0" w:color="auto"/>
        <w:left w:val="none" w:sz="0" w:space="0" w:color="auto"/>
        <w:bottom w:val="none" w:sz="0" w:space="0" w:color="auto"/>
        <w:right w:val="none" w:sz="0" w:space="0" w:color="auto"/>
      </w:divBdr>
    </w:div>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2.wmf"/><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mailto:gestao@isecbrasil.com.br"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e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www.b3.com.br" TargetMode="External"/><Relationship Id="rId20" Type="http://schemas.openxmlformats.org/officeDocument/2006/relationships/hyperlink" Target="mailto:rodrigo.cagali@mitrereal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 D O C S ! 2 3 7 0 7 . 1 < / d o c u m e n t i d >  
     < s e n d e r i d > V I T O R . A R A N T E S < / s e n d e r i d >  
     < s e n d e r e m a i l > V I T O R . A R A N T E S @ S O U Z A M E L L O . C O M . B R < / s e n d e r e m a i l >  
     < l a s t m o d i f i e d > 2 0 1 9 - 0 7 - 1 8 T 1 5 : 4 9 : 0 0 . 0 0 0 0 0 0 0 - 0 3 : 0 0 < / l a s t m o d i f i e d >  
     < d a t a b a s e > D O C S < / d a t a b a s e > 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Opera_x00e7__x00e3_o xmlns="e7b061de-c2f0-4c53-a923-a9f4f559c32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3994FF76BF5D14F9EC4EDE16BD124A7" ma:contentTypeVersion="14" ma:contentTypeDescription="Crie um novo documento." ma:contentTypeScope="" ma:versionID="c24717d8b6e07da5a85a05ba794852ab">
  <xsd:schema xmlns:xsd="http://www.w3.org/2001/XMLSchema" xmlns:xs="http://www.w3.org/2001/XMLSchema" xmlns:p="http://schemas.microsoft.com/office/2006/metadata/properties" xmlns:ns2="e7b061de-c2f0-4c53-a923-a9f4f559c327" xmlns:ns3="e7e20d6b-6bfd-4584-acd0-f8e90ec78944" targetNamespace="http://schemas.microsoft.com/office/2006/metadata/properties" ma:root="true" ma:fieldsID="06b11e8efd1e1ebbe4594c2ac6731f6b" ns2:_="" ns3:_="">
    <xsd:import namespace="e7b061de-c2f0-4c53-a923-a9f4f559c327"/>
    <xsd:import namespace="e7e20d6b-6bfd-4584-acd0-f8e90ec789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Opera_x00e7__x00e3_o"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061de-c2f0-4c53-a923-a9f4f559c3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Opera_x00e7__x00e3_o" ma:index="20" nillable="true" ma:displayName="Operação" ma:description="Código interno da operação" ma:internalName="Opera_x00e7__x00e3_o">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e20d6b-6bfd-4584-acd0-f8e90ec78944"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4A6B5E-9753-4A85-9186-F8AA11CF202A}">
  <ds:schemaRefs>
    <ds:schemaRef ds:uri="http://www.imanage.com/work/xmlschema"/>
  </ds:schemaRefs>
</ds:datastoreItem>
</file>

<file path=customXml/itemProps2.xml><?xml version="1.0" encoding="utf-8"?>
<ds:datastoreItem xmlns:ds="http://schemas.openxmlformats.org/officeDocument/2006/customXml" ds:itemID="{AA62F5F2-6229-4963-8C6C-7E115A7D36D2}">
  <ds:schemaRefs>
    <ds:schemaRef ds:uri="http://schemas.openxmlformats.org/officeDocument/2006/bibliography"/>
  </ds:schemaRefs>
</ds:datastoreItem>
</file>

<file path=customXml/itemProps3.xml><?xml version="1.0" encoding="utf-8"?>
<ds:datastoreItem xmlns:ds="http://schemas.openxmlformats.org/officeDocument/2006/customXml" ds:itemID="{7F0AE7EA-0E5B-4B59-8FD4-46BBD0A97B14}">
  <ds:schemaRefs>
    <ds:schemaRef ds:uri="http://schemas.microsoft.com/office/2006/metadata/properties"/>
    <ds:schemaRef ds:uri="http://schemas.microsoft.com/office/infopath/2007/PartnerControls"/>
    <ds:schemaRef ds:uri="e7b061de-c2f0-4c53-a923-a9f4f559c327"/>
  </ds:schemaRefs>
</ds:datastoreItem>
</file>

<file path=customXml/itemProps4.xml><?xml version="1.0" encoding="utf-8"?>
<ds:datastoreItem xmlns:ds="http://schemas.openxmlformats.org/officeDocument/2006/customXml" ds:itemID="{88DABA03-6613-43A9-911A-6FBEBC72E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061de-c2f0-4c53-a923-a9f4f559c327"/>
    <ds:schemaRef ds:uri="e7e20d6b-6bfd-4584-acd0-f8e90ec78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32A3E55-5634-400B-B142-A2BE3086C4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78</Pages>
  <Words>26403</Words>
  <Characters>142580</Characters>
  <Application>Microsoft Office Word</Application>
  <DocSecurity>0</DocSecurity>
  <Lines>1188</Lines>
  <Paragraphs>337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Bianca Galdino</cp:lastModifiedBy>
  <cp:revision>7</cp:revision>
  <cp:lastPrinted>2022-03-29T13:28:00Z</cp:lastPrinted>
  <dcterms:created xsi:type="dcterms:W3CDTF">2022-03-28T22:03:00Z</dcterms:created>
  <dcterms:modified xsi:type="dcterms:W3CDTF">2022-03-29T17:23:00Z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#83816v1</vt:lpwstr>
  </property>
  <property fmtid="{D5CDD505-2E9C-101B-9397-08002B2CF9AE}" pid="3" name="MSIP_Label_4fc996bf-6aee-415c-aa4c-e35ad0009c67_Enabled">
    <vt:lpwstr>true</vt:lpwstr>
  </property>
  <property fmtid="{D5CDD505-2E9C-101B-9397-08002B2CF9AE}" pid="4" name="MSIP_Label_4fc996bf-6aee-415c-aa4c-e35ad0009c67_SetDate">
    <vt:lpwstr>2021-11-22T20:51:38Z</vt:lpwstr>
  </property>
  <property fmtid="{D5CDD505-2E9C-101B-9397-08002B2CF9AE}" pid="5" name="MSIP_Label_4fc996bf-6aee-415c-aa4c-e35ad0009c67_Method">
    <vt:lpwstr>Standard</vt:lpwstr>
  </property>
  <property fmtid="{D5CDD505-2E9C-101B-9397-08002B2CF9AE}" pid="6" name="MSIP_Label_4fc996bf-6aee-415c-aa4c-e35ad0009c67_Name">
    <vt:lpwstr>Compartilhamento Interno</vt:lpwstr>
  </property>
  <property fmtid="{D5CDD505-2E9C-101B-9397-08002B2CF9AE}" pid="7" name="MSIP_Label_4fc996bf-6aee-415c-aa4c-e35ad0009c67_SiteId">
    <vt:lpwstr>591669a0-183f-49a5-98f4-9aa0d0b63d81</vt:lpwstr>
  </property>
  <property fmtid="{D5CDD505-2E9C-101B-9397-08002B2CF9AE}" pid="8" name="MSIP_Label_4fc996bf-6aee-415c-aa4c-e35ad0009c67_ActionId">
    <vt:lpwstr>f2cdcf0e-1fe9-4415-af82-2e5d6ffe0fa3</vt:lpwstr>
  </property>
  <property fmtid="{D5CDD505-2E9C-101B-9397-08002B2CF9AE}" pid="9" name="MSIP_Label_4fc996bf-6aee-415c-aa4c-e35ad0009c67_ContentBits">
    <vt:lpwstr>2</vt:lpwstr>
  </property>
  <property fmtid="{D5CDD505-2E9C-101B-9397-08002B2CF9AE}" pid="10" name="ContentTypeId">
    <vt:lpwstr>0x010100E3994FF76BF5D14F9EC4EDE16BD124A7</vt:lpwstr>
  </property>
</Properties>
</file>
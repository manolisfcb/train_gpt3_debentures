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99023" w14:textId="77777777" w:rsidR="00094500" w:rsidRPr="00C9537E" w:rsidRDefault="00094500" w:rsidP="00C9537E">
      <w:pPr>
        <w:pBdr>
          <w:bottom w:val="double" w:sz="6" w:space="1" w:color="auto"/>
        </w:pBdr>
        <w:spacing w:line="340" w:lineRule="exact"/>
        <w:jc w:val="center"/>
        <w:rPr>
          <w:rFonts w:asciiTheme="minorHAnsi" w:hAnsiTheme="minorHAnsi" w:cstheme="minorHAnsi"/>
          <w:b/>
        </w:rPr>
      </w:pPr>
      <w:bookmarkStart w:id="0" w:name="_Hlk73497004"/>
    </w:p>
    <w:p w14:paraId="390DB5EB" w14:textId="7DC6E9B1" w:rsidR="002D5A06" w:rsidRPr="00C9537E" w:rsidRDefault="002D5A06" w:rsidP="00C9537E">
      <w:pPr>
        <w:spacing w:line="340" w:lineRule="exact"/>
        <w:jc w:val="both"/>
        <w:rPr>
          <w:rFonts w:asciiTheme="minorHAnsi" w:hAnsiTheme="minorHAnsi" w:cstheme="minorHAnsi"/>
          <w:b/>
          <w:smallCaps/>
        </w:rPr>
      </w:pPr>
    </w:p>
    <w:p w14:paraId="530033BF" w14:textId="77777777" w:rsidR="00E72D32" w:rsidRPr="00C9537E" w:rsidRDefault="00E72D32" w:rsidP="00C9537E">
      <w:pPr>
        <w:spacing w:line="340" w:lineRule="exact"/>
        <w:jc w:val="both"/>
        <w:rPr>
          <w:rFonts w:asciiTheme="minorHAnsi" w:hAnsiTheme="minorHAnsi" w:cstheme="minorHAnsi"/>
          <w:b/>
          <w:smallCaps/>
        </w:rPr>
      </w:pPr>
    </w:p>
    <w:p w14:paraId="5D79BF74" w14:textId="383DE1D7" w:rsidR="00831059" w:rsidRPr="00C9537E" w:rsidRDefault="0088315D" w:rsidP="00C9537E">
      <w:pPr>
        <w:spacing w:line="340" w:lineRule="exact"/>
        <w:jc w:val="both"/>
        <w:rPr>
          <w:rFonts w:asciiTheme="minorHAnsi" w:hAnsiTheme="minorHAnsi" w:cstheme="minorHAnsi"/>
          <w:b/>
          <w:smallCaps/>
        </w:rPr>
      </w:pPr>
      <w:r w:rsidRPr="00C9537E">
        <w:rPr>
          <w:rFonts w:asciiTheme="minorHAnsi" w:hAnsiTheme="minorHAnsi" w:cstheme="minorHAnsi"/>
          <w:b/>
          <w:smallCaps/>
        </w:rPr>
        <w:t xml:space="preserve">INSTRUMENTO PARTICULAR DE ESCRITURA DA 1ª (PRIMEIRA) EMISSÃO DE DEBÊNTURES SIMPLES, NÃO CONVERSÍVEIS EM AÇÕES, DA ESPÉCIE </w:t>
      </w:r>
      <w:r w:rsidR="00B46FC5" w:rsidRPr="00C9537E">
        <w:rPr>
          <w:rFonts w:asciiTheme="minorHAnsi" w:hAnsiTheme="minorHAnsi" w:cstheme="minorHAnsi"/>
          <w:b/>
          <w:smallCaps/>
        </w:rPr>
        <w:t>QUIROGRAFÁRIA</w:t>
      </w:r>
      <w:r w:rsidR="00207A26" w:rsidRPr="00C9537E">
        <w:rPr>
          <w:rFonts w:asciiTheme="minorHAnsi" w:hAnsiTheme="minorHAnsi" w:cstheme="minorHAnsi"/>
          <w:b/>
          <w:smallCaps/>
        </w:rPr>
        <w:t>,</w:t>
      </w:r>
      <w:r w:rsidR="00B46FC5" w:rsidRPr="00C9537E">
        <w:rPr>
          <w:rFonts w:asciiTheme="minorHAnsi" w:hAnsiTheme="minorHAnsi" w:cstheme="minorHAnsi"/>
          <w:b/>
          <w:smallCaps/>
        </w:rPr>
        <w:t xml:space="preserve"> A SER CONVOLADA EM </w:t>
      </w:r>
      <w:r w:rsidR="00B00F99" w:rsidRPr="00C9537E">
        <w:rPr>
          <w:rFonts w:asciiTheme="minorHAnsi" w:hAnsiTheme="minorHAnsi" w:cstheme="minorHAnsi"/>
          <w:b/>
          <w:smallCaps/>
        </w:rPr>
        <w:t xml:space="preserve">DA ESPÉCIE </w:t>
      </w:r>
      <w:r w:rsidRPr="00C9537E">
        <w:rPr>
          <w:rFonts w:asciiTheme="minorHAnsi" w:hAnsiTheme="minorHAnsi" w:cstheme="minorHAnsi"/>
          <w:b/>
          <w:smallCaps/>
        </w:rPr>
        <w:t>COM GARANTIA REAL</w:t>
      </w:r>
      <w:r w:rsidR="00953856" w:rsidRPr="00C9537E">
        <w:rPr>
          <w:rFonts w:asciiTheme="minorHAnsi" w:hAnsiTheme="minorHAnsi" w:cstheme="minorHAnsi"/>
          <w:b/>
          <w:smallCaps/>
        </w:rPr>
        <w:t>,</w:t>
      </w:r>
      <w:r w:rsidR="009A7EE8" w:rsidRPr="00C9537E">
        <w:rPr>
          <w:rFonts w:asciiTheme="minorHAnsi" w:hAnsiTheme="minorHAnsi" w:cstheme="minorHAnsi"/>
          <w:b/>
          <w:smallCaps/>
        </w:rPr>
        <w:t xml:space="preserve"> COM GARANTIA ADICIONAL FIDEJUSSÓRIA,</w:t>
      </w:r>
      <w:r w:rsidRPr="00C9537E">
        <w:rPr>
          <w:rFonts w:asciiTheme="minorHAnsi" w:hAnsiTheme="minorHAnsi" w:cstheme="minorHAnsi"/>
          <w:b/>
          <w:smallCaps/>
        </w:rPr>
        <w:t xml:space="preserve"> EM SÉRIE ÚNICA, PARA DISTRIBUIÇÃO PÚBLICA COM ESFORÇOS RESTRITOS, DA USINA</w:t>
      </w:r>
      <w:r w:rsidR="008A65D5" w:rsidRPr="00C9537E">
        <w:rPr>
          <w:rFonts w:asciiTheme="minorHAnsi" w:hAnsiTheme="minorHAnsi" w:cstheme="minorHAnsi"/>
          <w:b/>
          <w:smallCaps/>
        </w:rPr>
        <w:t xml:space="preserve"> CERRADÃO </w:t>
      </w:r>
      <w:r w:rsidRPr="00C9537E">
        <w:rPr>
          <w:rFonts w:asciiTheme="minorHAnsi" w:hAnsiTheme="minorHAnsi" w:cstheme="minorHAnsi"/>
          <w:b/>
          <w:smallCaps/>
        </w:rPr>
        <w:t>S.A.</w:t>
      </w:r>
      <w:bookmarkEnd w:id="0"/>
    </w:p>
    <w:p w14:paraId="67159BD4" w14:textId="77777777" w:rsidR="00897AAC" w:rsidRPr="00C9537E" w:rsidRDefault="00897AAC" w:rsidP="00C9537E">
      <w:pPr>
        <w:spacing w:line="340" w:lineRule="exact"/>
        <w:jc w:val="center"/>
        <w:rPr>
          <w:rFonts w:asciiTheme="minorHAnsi" w:hAnsiTheme="minorHAnsi" w:cstheme="minorHAnsi"/>
          <w:b/>
          <w:smallCaps/>
        </w:rPr>
      </w:pPr>
    </w:p>
    <w:p w14:paraId="3CEB0DEE" w14:textId="77777777" w:rsidR="008F6FCB" w:rsidRPr="00C9537E" w:rsidRDefault="008F6FCB" w:rsidP="00C9537E">
      <w:pPr>
        <w:spacing w:line="340" w:lineRule="exact"/>
        <w:jc w:val="center"/>
        <w:rPr>
          <w:rFonts w:asciiTheme="minorHAnsi" w:hAnsiTheme="minorHAnsi" w:cstheme="minorHAnsi"/>
        </w:rPr>
      </w:pPr>
    </w:p>
    <w:p w14:paraId="021C50B0" w14:textId="77777777" w:rsidR="00831059" w:rsidRPr="00C9537E" w:rsidRDefault="00831059" w:rsidP="00C9537E">
      <w:pPr>
        <w:spacing w:line="340" w:lineRule="exact"/>
        <w:jc w:val="center"/>
        <w:rPr>
          <w:rFonts w:asciiTheme="minorHAnsi" w:hAnsiTheme="minorHAnsi" w:cstheme="minorHAnsi"/>
          <w:i/>
        </w:rPr>
      </w:pPr>
      <w:r w:rsidRPr="00C9537E">
        <w:rPr>
          <w:rFonts w:asciiTheme="minorHAnsi" w:hAnsiTheme="minorHAnsi" w:cstheme="minorHAnsi"/>
          <w:i/>
        </w:rPr>
        <w:t>celebrado entre</w:t>
      </w:r>
    </w:p>
    <w:p w14:paraId="439515DA" w14:textId="77777777" w:rsidR="008F6FCB" w:rsidRPr="00C9537E" w:rsidRDefault="008F6FCB" w:rsidP="00C9537E">
      <w:pPr>
        <w:spacing w:line="340" w:lineRule="exact"/>
        <w:jc w:val="center"/>
        <w:rPr>
          <w:rFonts w:asciiTheme="minorHAnsi" w:hAnsiTheme="minorHAnsi" w:cstheme="minorHAnsi"/>
          <w:b/>
        </w:rPr>
      </w:pPr>
    </w:p>
    <w:p w14:paraId="217E3C3A" w14:textId="02D93A84" w:rsidR="00A52F23" w:rsidRPr="00C9537E" w:rsidRDefault="00A52F23" w:rsidP="00C9537E">
      <w:pPr>
        <w:spacing w:line="340" w:lineRule="exact"/>
        <w:jc w:val="center"/>
        <w:rPr>
          <w:rFonts w:asciiTheme="minorHAnsi" w:hAnsiTheme="minorHAnsi" w:cstheme="minorHAnsi"/>
          <w:b/>
        </w:rPr>
      </w:pPr>
    </w:p>
    <w:p w14:paraId="62A68B54" w14:textId="77777777" w:rsidR="00A52F23" w:rsidRPr="00C9537E" w:rsidRDefault="00A52F23" w:rsidP="00C9537E">
      <w:pPr>
        <w:spacing w:line="340" w:lineRule="exact"/>
        <w:jc w:val="center"/>
        <w:rPr>
          <w:rFonts w:asciiTheme="minorHAnsi" w:hAnsiTheme="minorHAnsi" w:cstheme="minorHAnsi"/>
          <w:b/>
        </w:rPr>
      </w:pPr>
    </w:p>
    <w:p w14:paraId="4B14E168" w14:textId="69AA93F0" w:rsidR="00831059" w:rsidRPr="00C9537E" w:rsidRDefault="0088315D" w:rsidP="00C9537E">
      <w:pPr>
        <w:spacing w:line="340" w:lineRule="exact"/>
        <w:jc w:val="center"/>
        <w:rPr>
          <w:rFonts w:asciiTheme="minorHAnsi" w:hAnsiTheme="minorHAnsi" w:cstheme="minorHAnsi"/>
          <w:b/>
          <w:caps/>
        </w:rPr>
      </w:pPr>
      <w:r w:rsidRPr="00C9537E">
        <w:rPr>
          <w:rFonts w:asciiTheme="minorHAnsi" w:hAnsiTheme="minorHAnsi" w:cstheme="minorHAnsi"/>
          <w:b/>
          <w:smallCaps/>
        </w:rPr>
        <w:t xml:space="preserve">USINA </w:t>
      </w:r>
      <w:r w:rsidR="00206B27" w:rsidRPr="00C9537E">
        <w:rPr>
          <w:rFonts w:asciiTheme="minorHAnsi" w:hAnsiTheme="minorHAnsi" w:cstheme="minorHAnsi"/>
          <w:b/>
          <w:smallCaps/>
        </w:rPr>
        <w:t>CERRADÃO</w:t>
      </w:r>
      <w:r w:rsidRPr="00C9537E">
        <w:rPr>
          <w:rFonts w:asciiTheme="minorHAnsi" w:hAnsiTheme="minorHAnsi" w:cstheme="minorHAnsi"/>
          <w:b/>
          <w:smallCaps/>
        </w:rPr>
        <w:t xml:space="preserve"> S.A.</w:t>
      </w:r>
    </w:p>
    <w:p w14:paraId="7B18389C" w14:textId="77777777" w:rsidR="00831059" w:rsidRPr="00C9537E" w:rsidRDefault="00831059" w:rsidP="00C9537E">
      <w:pPr>
        <w:spacing w:line="340" w:lineRule="exact"/>
        <w:jc w:val="center"/>
        <w:rPr>
          <w:rFonts w:asciiTheme="minorHAnsi" w:hAnsiTheme="minorHAnsi" w:cstheme="minorHAnsi"/>
          <w:i/>
          <w:smallCaps/>
        </w:rPr>
      </w:pPr>
      <w:r w:rsidRPr="00C9537E">
        <w:rPr>
          <w:rFonts w:asciiTheme="minorHAnsi" w:hAnsiTheme="minorHAnsi" w:cstheme="minorHAnsi"/>
          <w:i/>
        </w:rPr>
        <w:t>como Emissora</w:t>
      </w:r>
    </w:p>
    <w:p w14:paraId="78522BA2" w14:textId="0246B78D" w:rsidR="001809A1" w:rsidRPr="00C9537E" w:rsidRDefault="001809A1" w:rsidP="00C9537E">
      <w:pPr>
        <w:spacing w:line="340" w:lineRule="exact"/>
        <w:jc w:val="center"/>
        <w:rPr>
          <w:rFonts w:asciiTheme="minorHAnsi" w:hAnsiTheme="minorHAnsi" w:cstheme="minorHAnsi"/>
          <w:b/>
        </w:rPr>
      </w:pPr>
    </w:p>
    <w:p w14:paraId="6DFC5EC2" w14:textId="77777777" w:rsidR="00315869" w:rsidRPr="00C9537E" w:rsidRDefault="00315869" w:rsidP="00C9537E">
      <w:pPr>
        <w:spacing w:line="340" w:lineRule="exact"/>
        <w:jc w:val="center"/>
        <w:rPr>
          <w:rFonts w:asciiTheme="minorHAnsi" w:hAnsiTheme="minorHAnsi" w:cstheme="minorHAnsi"/>
          <w:b/>
        </w:rPr>
      </w:pPr>
    </w:p>
    <w:p w14:paraId="1DB5F2D6" w14:textId="23833C91" w:rsidR="00315869" w:rsidRPr="00C9537E" w:rsidRDefault="00315869" w:rsidP="00C9537E">
      <w:pPr>
        <w:spacing w:line="340" w:lineRule="exact"/>
        <w:jc w:val="center"/>
        <w:rPr>
          <w:rFonts w:asciiTheme="minorHAnsi" w:hAnsiTheme="minorHAnsi" w:cstheme="minorHAnsi"/>
          <w:b/>
        </w:rPr>
      </w:pPr>
      <w:r w:rsidRPr="00C9537E">
        <w:rPr>
          <w:rFonts w:asciiTheme="minorHAnsi" w:hAnsiTheme="minorHAnsi" w:cstheme="minorHAnsi"/>
          <w:b/>
        </w:rPr>
        <w:t>JOSÉ PEDRO DE ANDRADE</w:t>
      </w:r>
    </w:p>
    <w:p w14:paraId="153BD447" w14:textId="1E9780D0" w:rsidR="00315869" w:rsidRPr="00C9537E" w:rsidRDefault="00315869" w:rsidP="00C9537E">
      <w:pPr>
        <w:spacing w:line="340" w:lineRule="exact"/>
        <w:jc w:val="center"/>
        <w:rPr>
          <w:rFonts w:asciiTheme="minorHAnsi" w:hAnsiTheme="minorHAnsi" w:cstheme="minorHAnsi"/>
          <w:b/>
        </w:rPr>
      </w:pPr>
      <w:r w:rsidRPr="00C9537E">
        <w:rPr>
          <w:rFonts w:asciiTheme="minorHAnsi" w:hAnsiTheme="minorHAnsi" w:cstheme="minorHAnsi"/>
          <w:b/>
        </w:rPr>
        <w:t xml:space="preserve">ADALBERTO QUEIROZ </w:t>
      </w:r>
    </w:p>
    <w:p w14:paraId="51ED208B" w14:textId="5EA5309C" w:rsidR="00206B27" w:rsidRPr="00C9537E" w:rsidRDefault="00315869" w:rsidP="00C9537E">
      <w:pPr>
        <w:spacing w:line="340" w:lineRule="exact"/>
        <w:jc w:val="center"/>
        <w:rPr>
          <w:rFonts w:asciiTheme="minorHAnsi" w:hAnsiTheme="minorHAnsi" w:cstheme="minorHAnsi"/>
          <w:b/>
        </w:rPr>
      </w:pPr>
      <w:r w:rsidRPr="00C9537E">
        <w:rPr>
          <w:rFonts w:asciiTheme="minorHAnsi" w:hAnsiTheme="minorHAnsi" w:cstheme="minorHAnsi"/>
          <w:b/>
        </w:rPr>
        <w:t>FLORÊNCIO QUEIROZ NETO</w:t>
      </w:r>
    </w:p>
    <w:p w14:paraId="7101294F" w14:textId="16F46E4F" w:rsidR="00315869" w:rsidRPr="00C9537E" w:rsidRDefault="00315869" w:rsidP="00C9537E">
      <w:pPr>
        <w:spacing w:line="340" w:lineRule="exact"/>
        <w:jc w:val="center"/>
        <w:rPr>
          <w:rFonts w:asciiTheme="minorHAnsi" w:hAnsiTheme="minorHAnsi" w:cstheme="minorHAnsi"/>
          <w:i/>
        </w:rPr>
      </w:pPr>
      <w:r w:rsidRPr="00C9537E">
        <w:rPr>
          <w:rFonts w:asciiTheme="minorHAnsi" w:hAnsiTheme="minorHAnsi" w:cstheme="minorHAnsi"/>
          <w:i/>
        </w:rPr>
        <w:t>como Fiadores</w:t>
      </w:r>
    </w:p>
    <w:p w14:paraId="3C50CFE3" w14:textId="77777777" w:rsidR="00206B27" w:rsidRPr="00C9537E" w:rsidRDefault="00206B27" w:rsidP="00C9537E">
      <w:pPr>
        <w:spacing w:line="340" w:lineRule="exact"/>
        <w:jc w:val="center"/>
        <w:rPr>
          <w:rFonts w:asciiTheme="minorHAnsi" w:hAnsiTheme="minorHAnsi" w:cstheme="minorHAnsi"/>
          <w:i/>
        </w:rPr>
      </w:pPr>
    </w:p>
    <w:p w14:paraId="62AF6DA8" w14:textId="77777777" w:rsidR="00206B27" w:rsidRPr="00C9537E" w:rsidRDefault="00206B27" w:rsidP="00C9537E">
      <w:pPr>
        <w:spacing w:line="340" w:lineRule="exact"/>
        <w:jc w:val="center"/>
        <w:rPr>
          <w:rFonts w:asciiTheme="minorHAnsi" w:hAnsiTheme="minorHAnsi" w:cstheme="minorHAnsi"/>
          <w:i/>
        </w:rPr>
      </w:pPr>
    </w:p>
    <w:p w14:paraId="2BB8C88F" w14:textId="0343FF8D" w:rsidR="008F6FCB" w:rsidRPr="00C9537E" w:rsidRDefault="008F6FCB" w:rsidP="00C9537E">
      <w:pPr>
        <w:spacing w:line="340" w:lineRule="exact"/>
        <w:jc w:val="center"/>
        <w:rPr>
          <w:rFonts w:asciiTheme="minorHAnsi" w:hAnsiTheme="minorHAnsi" w:cstheme="minorHAnsi"/>
          <w:i/>
        </w:rPr>
      </w:pPr>
      <w:r w:rsidRPr="00C9537E">
        <w:rPr>
          <w:rFonts w:asciiTheme="minorHAnsi" w:hAnsiTheme="minorHAnsi" w:cstheme="minorHAnsi"/>
          <w:i/>
        </w:rPr>
        <w:t>e</w:t>
      </w:r>
    </w:p>
    <w:p w14:paraId="01931057" w14:textId="77777777" w:rsidR="008F6FCB" w:rsidRPr="00C9537E" w:rsidRDefault="008F6FCB" w:rsidP="00C9537E">
      <w:pPr>
        <w:spacing w:line="340" w:lineRule="exact"/>
        <w:jc w:val="center"/>
        <w:rPr>
          <w:rFonts w:asciiTheme="minorHAnsi" w:hAnsiTheme="minorHAnsi" w:cstheme="minorHAnsi"/>
          <w:smallCaps/>
        </w:rPr>
      </w:pPr>
    </w:p>
    <w:p w14:paraId="01E684FE" w14:textId="7F0EB107" w:rsidR="00107F7A" w:rsidRPr="00C9537E" w:rsidRDefault="00107F7A" w:rsidP="00C9537E">
      <w:pPr>
        <w:spacing w:line="340" w:lineRule="exact"/>
        <w:jc w:val="center"/>
        <w:rPr>
          <w:rFonts w:asciiTheme="minorHAnsi" w:hAnsiTheme="minorHAnsi" w:cstheme="minorHAnsi"/>
          <w:smallCaps/>
        </w:rPr>
      </w:pPr>
    </w:p>
    <w:p w14:paraId="0388BE46" w14:textId="0656ECAC" w:rsidR="00831059" w:rsidRPr="00C9537E" w:rsidRDefault="00C15853" w:rsidP="00C9537E">
      <w:pPr>
        <w:spacing w:line="340" w:lineRule="exact"/>
        <w:jc w:val="center"/>
        <w:rPr>
          <w:rFonts w:asciiTheme="minorHAnsi" w:hAnsiTheme="minorHAnsi" w:cstheme="minorHAnsi"/>
          <w:smallCaps/>
        </w:rPr>
      </w:pPr>
      <w:r w:rsidRPr="00C9537E">
        <w:rPr>
          <w:rFonts w:asciiTheme="minorHAnsi" w:hAnsiTheme="minorHAnsi" w:cstheme="minorHAnsi"/>
          <w:b/>
          <w:smallCaps/>
        </w:rPr>
        <w:t>OLIVEIRA TRUST DISTRIBUIDORA DE TÍTULOS E VALORES MOBILIÁRIOS S.A.</w:t>
      </w:r>
    </w:p>
    <w:p w14:paraId="2FF832AC" w14:textId="77777777" w:rsidR="00831059" w:rsidRPr="00C9537E" w:rsidRDefault="00831059" w:rsidP="00C9537E">
      <w:pPr>
        <w:spacing w:line="340" w:lineRule="exact"/>
        <w:jc w:val="center"/>
        <w:rPr>
          <w:rFonts w:asciiTheme="minorHAnsi" w:hAnsiTheme="minorHAnsi" w:cstheme="minorHAnsi"/>
          <w:i/>
          <w:smallCaps/>
        </w:rPr>
      </w:pPr>
      <w:r w:rsidRPr="00C9537E">
        <w:rPr>
          <w:rFonts w:asciiTheme="minorHAnsi" w:hAnsiTheme="minorHAnsi" w:cstheme="minorHAnsi"/>
          <w:i/>
        </w:rPr>
        <w:t>como Agente Fiduciário</w:t>
      </w:r>
      <w:r w:rsidRPr="00C9537E">
        <w:rPr>
          <w:rFonts w:asciiTheme="minorHAnsi" w:hAnsiTheme="minorHAnsi" w:cstheme="minorHAnsi"/>
          <w:i/>
          <w:smallCaps/>
        </w:rPr>
        <w:t xml:space="preserve">, </w:t>
      </w:r>
      <w:r w:rsidRPr="00C9537E">
        <w:rPr>
          <w:rFonts w:asciiTheme="minorHAnsi" w:hAnsiTheme="minorHAnsi" w:cstheme="minorHAnsi"/>
          <w:i/>
        </w:rPr>
        <w:t>representando a comunhão dos</w:t>
      </w:r>
      <w:r w:rsidRPr="00C9537E">
        <w:rPr>
          <w:rFonts w:asciiTheme="minorHAnsi" w:hAnsiTheme="minorHAnsi" w:cstheme="minorHAnsi"/>
          <w:i/>
          <w:smallCaps/>
        </w:rPr>
        <w:t xml:space="preserve"> </w:t>
      </w:r>
      <w:r w:rsidRPr="00C9537E">
        <w:rPr>
          <w:rFonts w:asciiTheme="minorHAnsi" w:hAnsiTheme="minorHAnsi" w:cstheme="minorHAnsi"/>
          <w:i/>
        </w:rPr>
        <w:t>Debenturistas</w:t>
      </w:r>
    </w:p>
    <w:p w14:paraId="655C75E2" w14:textId="409138D9" w:rsidR="00107F7A" w:rsidRPr="00C9537E" w:rsidRDefault="00107F7A" w:rsidP="00C9537E">
      <w:pPr>
        <w:spacing w:line="340" w:lineRule="exact"/>
        <w:jc w:val="center"/>
        <w:rPr>
          <w:rFonts w:asciiTheme="minorHAnsi" w:hAnsiTheme="minorHAnsi" w:cstheme="minorHAnsi"/>
          <w:i/>
        </w:rPr>
      </w:pPr>
    </w:p>
    <w:p w14:paraId="39B6ED57" w14:textId="77777777" w:rsidR="00831059" w:rsidRPr="00C9537E" w:rsidRDefault="00831059" w:rsidP="00C9537E">
      <w:pPr>
        <w:widowControl w:val="0"/>
        <w:spacing w:line="340" w:lineRule="exact"/>
        <w:jc w:val="center"/>
        <w:rPr>
          <w:rFonts w:asciiTheme="minorHAnsi" w:hAnsiTheme="minorHAnsi" w:cstheme="minorHAnsi"/>
          <w:b/>
          <w:smallCaps/>
        </w:rPr>
      </w:pPr>
      <w:r w:rsidRPr="00C9537E">
        <w:rPr>
          <w:rFonts w:asciiTheme="minorHAnsi" w:hAnsiTheme="minorHAnsi" w:cstheme="minorHAnsi"/>
          <w:b/>
          <w:smallCaps/>
        </w:rPr>
        <w:t>_______________________________</w:t>
      </w:r>
    </w:p>
    <w:p w14:paraId="39BBFC98" w14:textId="77777777" w:rsidR="00831059" w:rsidRPr="00C9537E" w:rsidRDefault="00831059" w:rsidP="00C9537E">
      <w:pPr>
        <w:widowControl w:val="0"/>
        <w:spacing w:line="340" w:lineRule="exact"/>
        <w:jc w:val="center"/>
        <w:rPr>
          <w:rFonts w:asciiTheme="minorHAnsi" w:hAnsiTheme="minorHAnsi" w:cstheme="minorHAnsi"/>
          <w:smallCaps/>
        </w:rPr>
      </w:pPr>
    </w:p>
    <w:p w14:paraId="7BD632D3" w14:textId="79044F0F" w:rsidR="00831059" w:rsidRPr="00C9537E" w:rsidRDefault="00CC5A9F" w:rsidP="00C9537E">
      <w:pPr>
        <w:spacing w:line="340" w:lineRule="exact"/>
        <w:jc w:val="center"/>
        <w:rPr>
          <w:rFonts w:asciiTheme="minorHAnsi" w:hAnsiTheme="minorHAnsi" w:cstheme="minorHAnsi"/>
          <w:iCs/>
        </w:rPr>
      </w:pPr>
      <w:r>
        <w:rPr>
          <w:rFonts w:asciiTheme="minorHAnsi" w:hAnsiTheme="minorHAnsi" w:cstheme="minorHAnsi"/>
          <w:iCs/>
        </w:rPr>
        <w:t>[</w:t>
      </w:r>
      <w:r w:rsidRPr="00CC5A9F">
        <w:rPr>
          <w:rFonts w:asciiTheme="minorHAnsi" w:hAnsiTheme="minorHAnsi" w:cstheme="minorHAnsi"/>
          <w:iCs/>
          <w:highlight w:val="yellow"/>
        </w:rPr>
        <w:t>==</w:t>
      </w:r>
      <w:r>
        <w:rPr>
          <w:rFonts w:asciiTheme="minorHAnsi" w:hAnsiTheme="minorHAnsi" w:cstheme="minorHAnsi"/>
          <w:iCs/>
        </w:rPr>
        <w:t>] de [</w:t>
      </w:r>
      <w:r w:rsidRPr="00CC5A9F">
        <w:rPr>
          <w:rFonts w:asciiTheme="minorHAnsi" w:hAnsiTheme="minorHAnsi" w:cstheme="minorHAnsi"/>
          <w:iCs/>
          <w:highlight w:val="yellow"/>
        </w:rPr>
        <w:t>==</w:t>
      </w:r>
      <w:r>
        <w:rPr>
          <w:rFonts w:asciiTheme="minorHAnsi" w:hAnsiTheme="minorHAnsi" w:cstheme="minorHAnsi"/>
          <w:iCs/>
        </w:rPr>
        <w:t>]</w:t>
      </w:r>
      <w:r w:rsidR="002D5A06" w:rsidRPr="00C9537E">
        <w:rPr>
          <w:rFonts w:asciiTheme="minorHAnsi" w:hAnsiTheme="minorHAnsi" w:cstheme="minorHAnsi"/>
          <w:iCs/>
        </w:rPr>
        <w:t xml:space="preserve"> de 2021</w:t>
      </w:r>
    </w:p>
    <w:p w14:paraId="6368C029" w14:textId="77777777" w:rsidR="00831059" w:rsidRPr="00C9537E" w:rsidRDefault="00831059" w:rsidP="00C9537E">
      <w:pPr>
        <w:widowControl w:val="0"/>
        <w:spacing w:line="340" w:lineRule="exact"/>
        <w:jc w:val="center"/>
        <w:rPr>
          <w:rFonts w:asciiTheme="minorHAnsi" w:hAnsiTheme="minorHAnsi" w:cstheme="minorHAnsi"/>
          <w:b/>
          <w:smallCaps/>
        </w:rPr>
      </w:pPr>
      <w:r w:rsidRPr="00C9537E">
        <w:rPr>
          <w:rFonts w:asciiTheme="minorHAnsi" w:hAnsiTheme="minorHAnsi" w:cstheme="minorHAnsi"/>
          <w:b/>
          <w:smallCaps/>
        </w:rPr>
        <w:t>________________________________</w:t>
      </w:r>
    </w:p>
    <w:p w14:paraId="44A0DA4F" w14:textId="77777777" w:rsidR="00831059" w:rsidRPr="00C9537E" w:rsidRDefault="00831059" w:rsidP="00C9537E">
      <w:pPr>
        <w:pBdr>
          <w:bottom w:val="double" w:sz="6" w:space="1" w:color="auto"/>
        </w:pBdr>
        <w:spacing w:line="340" w:lineRule="exact"/>
        <w:jc w:val="center"/>
        <w:rPr>
          <w:rFonts w:asciiTheme="minorHAnsi" w:hAnsiTheme="minorHAnsi" w:cstheme="minorHAnsi"/>
          <w:b/>
        </w:rPr>
      </w:pPr>
    </w:p>
    <w:p w14:paraId="3453626B" w14:textId="77777777" w:rsidR="00E72D32" w:rsidRPr="00C9537E" w:rsidRDefault="00E72D32" w:rsidP="00C9537E">
      <w:pPr>
        <w:pBdr>
          <w:bottom w:val="double" w:sz="6" w:space="1" w:color="auto"/>
        </w:pBdr>
        <w:spacing w:line="340" w:lineRule="exact"/>
        <w:jc w:val="center"/>
        <w:rPr>
          <w:rFonts w:asciiTheme="minorHAnsi" w:hAnsiTheme="minorHAnsi" w:cstheme="minorHAnsi"/>
          <w:b/>
        </w:rPr>
      </w:pPr>
    </w:p>
    <w:p w14:paraId="7DF36840" w14:textId="77777777" w:rsidR="00E72D32" w:rsidRPr="00C9537E" w:rsidRDefault="00E72D32" w:rsidP="00C9537E">
      <w:pPr>
        <w:spacing w:line="340" w:lineRule="exact"/>
        <w:jc w:val="both"/>
        <w:rPr>
          <w:rFonts w:asciiTheme="minorHAnsi" w:hAnsiTheme="minorHAnsi" w:cstheme="minorHAnsi"/>
          <w:b/>
          <w:smallCaps/>
        </w:rPr>
      </w:pPr>
    </w:p>
    <w:p w14:paraId="1E8CD81B" w14:textId="77777777" w:rsidR="00E72D32" w:rsidRPr="00C9537E" w:rsidRDefault="00E72D32" w:rsidP="00C9537E">
      <w:pPr>
        <w:spacing w:line="340" w:lineRule="exact"/>
        <w:jc w:val="both"/>
        <w:rPr>
          <w:rFonts w:asciiTheme="minorHAnsi" w:hAnsiTheme="minorHAnsi" w:cstheme="minorHAnsi"/>
          <w:b/>
          <w:smallCaps/>
        </w:rPr>
        <w:sectPr w:rsidR="00E72D32" w:rsidRPr="00C9537E" w:rsidSect="004F5A3E">
          <w:headerReference w:type="default" r:id="rId11"/>
          <w:footerReference w:type="default" r:id="rId12"/>
          <w:type w:val="continuous"/>
          <w:pgSz w:w="11906" w:h="16838" w:code="9"/>
          <w:pgMar w:top="1985" w:right="1797" w:bottom="1440" w:left="1797" w:header="720" w:footer="340" w:gutter="0"/>
          <w:pgNumType w:start="1"/>
          <w:cols w:space="720"/>
          <w:docGrid w:linePitch="360"/>
        </w:sectPr>
      </w:pPr>
    </w:p>
    <w:p w14:paraId="5EBEC3C4" w14:textId="77777777" w:rsidR="00E72D32" w:rsidRPr="00C9537E" w:rsidRDefault="00E72D32" w:rsidP="00C9537E">
      <w:pPr>
        <w:spacing w:line="340" w:lineRule="exact"/>
        <w:jc w:val="both"/>
        <w:rPr>
          <w:rFonts w:asciiTheme="minorHAnsi" w:hAnsiTheme="minorHAnsi" w:cstheme="minorHAnsi"/>
          <w:b/>
          <w:smallCaps/>
        </w:rPr>
      </w:pPr>
    </w:p>
    <w:p w14:paraId="7D4CCBFE" w14:textId="77777777" w:rsidR="00E72D32" w:rsidRPr="00C9537E" w:rsidRDefault="00E72D32" w:rsidP="00C9537E">
      <w:pPr>
        <w:spacing w:line="340" w:lineRule="exact"/>
        <w:jc w:val="both"/>
        <w:rPr>
          <w:rFonts w:asciiTheme="minorHAnsi" w:hAnsiTheme="minorHAnsi" w:cstheme="minorHAnsi"/>
          <w:b/>
          <w:smallCaps/>
        </w:rPr>
        <w:sectPr w:rsidR="00E72D32" w:rsidRPr="00C9537E" w:rsidSect="004F5A3E">
          <w:type w:val="continuous"/>
          <w:pgSz w:w="11906" w:h="16838" w:code="9"/>
          <w:pgMar w:top="1985" w:right="1797" w:bottom="1440" w:left="1797" w:header="720" w:footer="340" w:gutter="0"/>
          <w:pgNumType w:start="1"/>
          <w:cols w:space="720"/>
          <w:docGrid w:linePitch="360"/>
        </w:sectPr>
      </w:pPr>
    </w:p>
    <w:p w14:paraId="04FB1FE5" w14:textId="7739BE77" w:rsidR="008F6FCB" w:rsidRPr="00C9537E" w:rsidRDefault="0088315D" w:rsidP="00C9537E">
      <w:pPr>
        <w:spacing w:line="340" w:lineRule="exact"/>
        <w:jc w:val="both"/>
        <w:rPr>
          <w:rFonts w:asciiTheme="minorHAnsi" w:hAnsiTheme="minorHAnsi" w:cstheme="minorHAnsi"/>
          <w:b/>
          <w:smallCaps/>
        </w:rPr>
      </w:pPr>
      <w:r w:rsidRPr="00C9537E">
        <w:rPr>
          <w:rFonts w:asciiTheme="minorHAnsi" w:hAnsiTheme="minorHAnsi" w:cstheme="minorHAnsi"/>
          <w:b/>
          <w:smallCaps/>
        </w:rPr>
        <w:lastRenderedPageBreak/>
        <w:t xml:space="preserve">INSTRUMENTO PARTICULAR DE ESCRITURA DA 1ª (PRIMEIRA) EMISSÃO DE DEBÊNTURES SIMPLES, NÃO CONVERSÍVEIS EM AÇÕES, DA ESPÉCIE </w:t>
      </w:r>
      <w:r w:rsidR="009C0C55" w:rsidRPr="00C9537E">
        <w:rPr>
          <w:rFonts w:asciiTheme="minorHAnsi" w:hAnsiTheme="minorHAnsi" w:cstheme="minorHAnsi"/>
          <w:b/>
          <w:smallCaps/>
        </w:rPr>
        <w:t>QUIROGRAFÁRIA</w:t>
      </w:r>
      <w:r w:rsidR="00207A26" w:rsidRPr="00C9537E">
        <w:rPr>
          <w:rFonts w:asciiTheme="minorHAnsi" w:hAnsiTheme="minorHAnsi" w:cstheme="minorHAnsi"/>
          <w:b/>
          <w:smallCaps/>
        </w:rPr>
        <w:t>,</w:t>
      </w:r>
      <w:r w:rsidR="009C0C55" w:rsidRPr="00C9537E">
        <w:rPr>
          <w:rFonts w:asciiTheme="minorHAnsi" w:hAnsiTheme="minorHAnsi" w:cstheme="minorHAnsi"/>
          <w:b/>
          <w:smallCaps/>
        </w:rPr>
        <w:t xml:space="preserve"> A SER CONVOLADA EM </w:t>
      </w:r>
      <w:r w:rsidR="00207A26" w:rsidRPr="00C9537E">
        <w:rPr>
          <w:rFonts w:asciiTheme="minorHAnsi" w:hAnsiTheme="minorHAnsi" w:cstheme="minorHAnsi"/>
          <w:b/>
          <w:smallCaps/>
        </w:rPr>
        <w:t xml:space="preserve">DA ESPÉCIE </w:t>
      </w:r>
      <w:r w:rsidRPr="00C9537E">
        <w:rPr>
          <w:rFonts w:asciiTheme="minorHAnsi" w:hAnsiTheme="minorHAnsi" w:cstheme="minorHAnsi"/>
          <w:b/>
          <w:smallCaps/>
        </w:rPr>
        <w:t>COM GARANTIA REAL</w:t>
      </w:r>
      <w:r w:rsidR="00953856" w:rsidRPr="00C9537E">
        <w:rPr>
          <w:rFonts w:asciiTheme="minorHAnsi" w:hAnsiTheme="minorHAnsi" w:cstheme="minorHAnsi"/>
          <w:b/>
          <w:smallCaps/>
        </w:rPr>
        <w:t>,</w:t>
      </w:r>
      <w:r w:rsidRPr="00C9537E">
        <w:rPr>
          <w:rFonts w:asciiTheme="minorHAnsi" w:hAnsiTheme="minorHAnsi" w:cstheme="minorHAnsi"/>
          <w:b/>
          <w:smallCaps/>
        </w:rPr>
        <w:t xml:space="preserve"> </w:t>
      </w:r>
      <w:r w:rsidR="009A7EE8" w:rsidRPr="00C9537E">
        <w:rPr>
          <w:rFonts w:asciiTheme="minorHAnsi" w:hAnsiTheme="minorHAnsi" w:cstheme="minorHAnsi"/>
          <w:b/>
          <w:smallCaps/>
        </w:rPr>
        <w:t xml:space="preserve">COM GARANTIA ADICIONAL FIDEJUSSÓRIA, </w:t>
      </w:r>
      <w:r w:rsidRPr="00C9537E">
        <w:rPr>
          <w:rFonts w:asciiTheme="minorHAnsi" w:hAnsiTheme="minorHAnsi" w:cstheme="minorHAnsi"/>
          <w:b/>
          <w:smallCaps/>
        </w:rPr>
        <w:t xml:space="preserve">EM SÉRIE ÚNICA, PARA DISTRIBUIÇÃO PÚBLICA COM ESFORÇOS RESTRITOS, DA USINA </w:t>
      </w:r>
      <w:r w:rsidR="00206B27" w:rsidRPr="00C9537E">
        <w:rPr>
          <w:rFonts w:asciiTheme="minorHAnsi" w:hAnsiTheme="minorHAnsi" w:cstheme="minorHAnsi"/>
          <w:b/>
          <w:smallCaps/>
        </w:rPr>
        <w:t>CERRADÃO</w:t>
      </w:r>
      <w:r w:rsidRPr="00C9537E">
        <w:rPr>
          <w:rFonts w:asciiTheme="minorHAnsi" w:hAnsiTheme="minorHAnsi" w:cstheme="minorHAnsi"/>
          <w:b/>
          <w:smallCaps/>
        </w:rPr>
        <w:t xml:space="preserve"> S.A.</w:t>
      </w:r>
    </w:p>
    <w:p w14:paraId="310341F9" w14:textId="77777777" w:rsidR="00A4343E" w:rsidRPr="00C9537E" w:rsidRDefault="00A4343E" w:rsidP="00C9537E">
      <w:pPr>
        <w:spacing w:line="340" w:lineRule="exact"/>
        <w:jc w:val="both"/>
        <w:rPr>
          <w:rFonts w:asciiTheme="minorHAnsi" w:hAnsiTheme="minorHAnsi" w:cstheme="minorHAnsi"/>
          <w:b/>
          <w:smallCaps/>
        </w:rPr>
      </w:pPr>
    </w:p>
    <w:p w14:paraId="6506C69F" w14:textId="77777777" w:rsidR="00DF15B9" w:rsidRPr="00C9537E" w:rsidRDefault="0085140A" w:rsidP="00C9537E">
      <w:pPr>
        <w:spacing w:line="340" w:lineRule="exact"/>
        <w:jc w:val="both"/>
        <w:rPr>
          <w:rFonts w:asciiTheme="minorHAnsi" w:hAnsiTheme="minorHAnsi" w:cstheme="minorHAnsi"/>
        </w:rPr>
      </w:pPr>
      <w:r w:rsidRPr="00C9537E">
        <w:rPr>
          <w:rFonts w:asciiTheme="minorHAnsi" w:hAnsiTheme="minorHAnsi" w:cstheme="minorHAnsi"/>
        </w:rPr>
        <w:t>Pelo presente instrumento particular,</w:t>
      </w:r>
    </w:p>
    <w:p w14:paraId="4FFEA172" w14:textId="77777777" w:rsidR="009306BE" w:rsidRPr="00C9537E" w:rsidRDefault="009306BE" w:rsidP="00C9537E">
      <w:pPr>
        <w:spacing w:line="340" w:lineRule="exact"/>
        <w:jc w:val="both"/>
        <w:rPr>
          <w:rFonts w:asciiTheme="minorHAnsi" w:hAnsiTheme="minorHAnsi" w:cstheme="minorHAnsi"/>
        </w:rPr>
      </w:pPr>
    </w:p>
    <w:p w14:paraId="76846A87" w14:textId="60788E02" w:rsidR="00DF15B9" w:rsidRPr="00C9537E" w:rsidRDefault="008E04DC" w:rsidP="00C9537E">
      <w:pPr>
        <w:spacing w:line="340" w:lineRule="exact"/>
        <w:jc w:val="both"/>
        <w:rPr>
          <w:rFonts w:asciiTheme="minorHAnsi" w:hAnsiTheme="minorHAnsi" w:cstheme="minorHAnsi"/>
        </w:rPr>
      </w:pPr>
      <w:bookmarkStart w:id="1" w:name="_Hlk73516820"/>
      <w:r w:rsidRPr="00C9537E">
        <w:rPr>
          <w:rFonts w:asciiTheme="minorHAnsi" w:hAnsiTheme="minorHAnsi" w:cstheme="minorHAnsi"/>
          <w:b/>
          <w:smallCaps/>
        </w:rPr>
        <w:t xml:space="preserve">USINA </w:t>
      </w:r>
      <w:r w:rsidR="00206B27" w:rsidRPr="00C9537E">
        <w:rPr>
          <w:rFonts w:asciiTheme="minorHAnsi" w:hAnsiTheme="minorHAnsi" w:cstheme="minorHAnsi"/>
          <w:b/>
          <w:smallCaps/>
        </w:rPr>
        <w:t>CERRADÃO</w:t>
      </w:r>
      <w:r w:rsidRPr="00C9537E">
        <w:rPr>
          <w:rFonts w:asciiTheme="minorHAnsi" w:hAnsiTheme="minorHAnsi" w:cstheme="minorHAnsi"/>
          <w:b/>
          <w:smallCaps/>
        </w:rPr>
        <w:t xml:space="preserve"> S.A.</w:t>
      </w:r>
      <w:r w:rsidR="00B4636C" w:rsidRPr="00C9537E">
        <w:rPr>
          <w:rFonts w:asciiTheme="minorHAnsi" w:hAnsiTheme="minorHAnsi" w:cstheme="minorHAnsi"/>
        </w:rPr>
        <w:t xml:space="preserve">, sociedade </w:t>
      </w:r>
      <w:r w:rsidR="00E04448" w:rsidRPr="00C9537E">
        <w:rPr>
          <w:rFonts w:asciiTheme="minorHAnsi" w:hAnsiTheme="minorHAnsi" w:cstheme="minorHAnsi"/>
        </w:rPr>
        <w:t>anônima</w:t>
      </w:r>
      <w:r w:rsidR="00E3353C" w:rsidRPr="00C9537E">
        <w:rPr>
          <w:rFonts w:asciiTheme="minorHAnsi" w:hAnsiTheme="minorHAnsi" w:cstheme="minorHAnsi"/>
        </w:rPr>
        <w:t xml:space="preserve"> </w:t>
      </w:r>
      <w:r w:rsidR="00206B27" w:rsidRPr="00C9537E">
        <w:rPr>
          <w:rFonts w:asciiTheme="minorHAnsi" w:hAnsiTheme="minorHAnsi" w:cstheme="minorHAnsi"/>
        </w:rPr>
        <w:t>de capital fechado</w:t>
      </w:r>
      <w:r w:rsidR="00770EFF" w:rsidRPr="00C9537E">
        <w:rPr>
          <w:rFonts w:asciiTheme="minorHAnsi" w:hAnsiTheme="minorHAnsi" w:cstheme="minorHAnsi"/>
        </w:rPr>
        <w:t>,</w:t>
      </w:r>
      <w:r w:rsidR="00B4636C" w:rsidRPr="00C9537E">
        <w:rPr>
          <w:rFonts w:asciiTheme="minorHAnsi" w:hAnsiTheme="minorHAnsi" w:cstheme="minorHAnsi"/>
        </w:rPr>
        <w:t xml:space="preserve"> com sede na Cidade </w:t>
      </w:r>
      <w:r w:rsidR="001E3255" w:rsidRPr="00C9537E">
        <w:rPr>
          <w:rFonts w:asciiTheme="minorHAnsi" w:hAnsiTheme="minorHAnsi" w:cstheme="minorHAnsi"/>
        </w:rPr>
        <w:t xml:space="preserve">de </w:t>
      </w:r>
      <w:r w:rsidR="00735772" w:rsidRPr="00C9537E">
        <w:rPr>
          <w:rFonts w:asciiTheme="minorHAnsi" w:hAnsiTheme="minorHAnsi" w:cstheme="minorHAnsi"/>
        </w:rPr>
        <w:t>Frutal</w:t>
      </w:r>
      <w:r w:rsidR="00B4636C" w:rsidRPr="00C9537E">
        <w:rPr>
          <w:rFonts w:asciiTheme="minorHAnsi" w:hAnsiTheme="minorHAnsi" w:cstheme="minorHAnsi"/>
        </w:rPr>
        <w:t xml:space="preserve">, </w:t>
      </w:r>
      <w:r w:rsidRPr="00C9537E">
        <w:rPr>
          <w:rFonts w:asciiTheme="minorHAnsi" w:hAnsiTheme="minorHAnsi" w:cstheme="minorHAnsi"/>
        </w:rPr>
        <w:t xml:space="preserve">Estado de </w:t>
      </w:r>
      <w:r w:rsidR="00735772" w:rsidRPr="00C9537E">
        <w:rPr>
          <w:rFonts w:asciiTheme="minorHAnsi" w:hAnsiTheme="minorHAnsi" w:cstheme="minorHAnsi"/>
        </w:rPr>
        <w:t>Minas Gerais</w:t>
      </w:r>
      <w:r w:rsidR="00B4636C" w:rsidRPr="00C9537E">
        <w:rPr>
          <w:rFonts w:asciiTheme="minorHAnsi" w:hAnsiTheme="minorHAnsi" w:cstheme="minorHAnsi"/>
        </w:rPr>
        <w:t xml:space="preserve">, </w:t>
      </w:r>
      <w:r w:rsidR="001E3255" w:rsidRPr="00C9537E">
        <w:rPr>
          <w:rFonts w:asciiTheme="minorHAnsi" w:hAnsiTheme="minorHAnsi" w:cstheme="minorHAnsi"/>
        </w:rPr>
        <w:t>n</w:t>
      </w:r>
      <w:r w:rsidRPr="00C9537E">
        <w:rPr>
          <w:rFonts w:asciiTheme="minorHAnsi" w:hAnsiTheme="minorHAnsi" w:cstheme="minorHAnsi"/>
        </w:rPr>
        <w:t xml:space="preserve">a </w:t>
      </w:r>
      <w:r w:rsidR="00735772" w:rsidRPr="00C9537E">
        <w:rPr>
          <w:rFonts w:asciiTheme="minorHAnsi" w:hAnsiTheme="minorHAnsi" w:cstheme="minorHAnsi"/>
        </w:rPr>
        <w:t>Fazenda Cerradão S/N</w:t>
      </w:r>
      <w:r w:rsidR="00B4636C" w:rsidRPr="00C9537E">
        <w:rPr>
          <w:rFonts w:asciiTheme="minorHAnsi" w:hAnsiTheme="minorHAnsi" w:cstheme="minorHAnsi"/>
        </w:rPr>
        <w:t xml:space="preserve">, </w:t>
      </w:r>
      <w:r w:rsidR="00735772" w:rsidRPr="00C9537E">
        <w:rPr>
          <w:rFonts w:asciiTheme="minorHAnsi" w:hAnsiTheme="minorHAnsi" w:cstheme="minorHAnsi"/>
        </w:rPr>
        <w:t xml:space="preserve">CEP 38.207-899, </w:t>
      </w:r>
      <w:r w:rsidR="00B4636C" w:rsidRPr="00C9537E">
        <w:rPr>
          <w:rFonts w:asciiTheme="minorHAnsi" w:hAnsiTheme="minorHAnsi" w:cstheme="minorHAnsi"/>
        </w:rPr>
        <w:t xml:space="preserve">inscrita no Cadastro Nacional da Pessoa Jurídica do Ministério da </w:t>
      </w:r>
      <w:r w:rsidR="001E3255" w:rsidRPr="00C9537E">
        <w:rPr>
          <w:rFonts w:asciiTheme="minorHAnsi" w:hAnsiTheme="minorHAnsi" w:cstheme="minorHAnsi"/>
        </w:rPr>
        <w:t xml:space="preserve">Economia </w:t>
      </w:r>
      <w:r w:rsidR="00B4636C" w:rsidRPr="00C9537E">
        <w:rPr>
          <w:rFonts w:asciiTheme="minorHAnsi" w:hAnsiTheme="minorHAnsi" w:cstheme="minorHAnsi"/>
        </w:rPr>
        <w:t>(“</w:t>
      </w:r>
      <w:r w:rsidR="00B4636C" w:rsidRPr="00C9537E">
        <w:rPr>
          <w:rFonts w:asciiTheme="minorHAnsi" w:hAnsiTheme="minorHAnsi" w:cstheme="minorHAnsi"/>
          <w:u w:val="single"/>
        </w:rPr>
        <w:t>CNPJ/</w:t>
      </w:r>
      <w:r w:rsidR="001E3255" w:rsidRPr="00C9537E">
        <w:rPr>
          <w:rFonts w:asciiTheme="minorHAnsi" w:hAnsiTheme="minorHAnsi" w:cstheme="minorHAnsi"/>
          <w:u w:val="single"/>
        </w:rPr>
        <w:t>ME</w:t>
      </w:r>
      <w:r w:rsidR="00B4636C" w:rsidRPr="00C9537E">
        <w:rPr>
          <w:rFonts w:asciiTheme="minorHAnsi" w:hAnsiTheme="minorHAnsi" w:cstheme="minorHAnsi"/>
        </w:rPr>
        <w:t>”) sob o nº</w:t>
      </w:r>
      <w:r w:rsidR="00787AEB" w:rsidRPr="00C9537E">
        <w:rPr>
          <w:rFonts w:asciiTheme="minorHAnsi" w:hAnsiTheme="minorHAnsi" w:cstheme="minorHAnsi"/>
        </w:rPr>
        <w:t> </w:t>
      </w:r>
      <w:r w:rsidR="00735772" w:rsidRPr="00C9537E">
        <w:rPr>
          <w:rFonts w:asciiTheme="minorHAnsi" w:hAnsiTheme="minorHAnsi" w:cstheme="minorHAnsi"/>
        </w:rPr>
        <w:t>08.056.257/0001-77</w:t>
      </w:r>
      <w:r w:rsidR="00C82C00" w:rsidRPr="00C9537E">
        <w:rPr>
          <w:rFonts w:asciiTheme="minorHAnsi" w:hAnsiTheme="minorHAnsi" w:cstheme="minorHAnsi"/>
        </w:rPr>
        <w:t xml:space="preserve">, </w:t>
      </w:r>
      <w:r w:rsidR="0085140A" w:rsidRPr="00C9537E">
        <w:rPr>
          <w:rFonts w:asciiTheme="minorHAnsi" w:hAnsiTheme="minorHAnsi" w:cstheme="minorHAnsi"/>
        </w:rPr>
        <w:t>neste ato representada na forma do seu estatuto social (“</w:t>
      </w:r>
      <w:r w:rsidR="0085140A" w:rsidRPr="00C9537E">
        <w:rPr>
          <w:rFonts w:asciiTheme="minorHAnsi" w:hAnsiTheme="minorHAnsi" w:cstheme="minorHAnsi"/>
          <w:u w:val="single"/>
        </w:rPr>
        <w:t>Emissora</w:t>
      </w:r>
      <w:r w:rsidR="0085140A" w:rsidRPr="00C9537E">
        <w:rPr>
          <w:rFonts w:asciiTheme="minorHAnsi" w:hAnsiTheme="minorHAnsi" w:cstheme="minorHAnsi"/>
        </w:rPr>
        <w:t>”);</w:t>
      </w:r>
      <w:r w:rsidR="00667F2F" w:rsidRPr="00C9537E">
        <w:rPr>
          <w:rFonts w:asciiTheme="minorHAnsi" w:hAnsiTheme="minorHAnsi" w:cstheme="minorHAnsi"/>
        </w:rPr>
        <w:t xml:space="preserve"> </w:t>
      </w:r>
    </w:p>
    <w:p w14:paraId="50F7AE42" w14:textId="48A88B42" w:rsidR="009306BE" w:rsidRPr="00C9537E" w:rsidRDefault="009306BE" w:rsidP="00C9537E">
      <w:pPr>
        <w:spacing w:line="340" w:lineRule="exact"/>
        <w:jc w:val="both"/>
        <w:rPr>
          <w:rFonts w:asciiTheme="minorHAnsi" w:hAnsiTheme="minorHAnsi" w:cstheme="minorHAnsi"/>
        </w:rPr>
      </w:pPr>
    </w:p>
    <w:p w14:paraId="411FD237" w14:textId="5BFD2D52" w:rsidR="00315869" w:rsidRPr="00C9537E" w:rsidRDefault="00315869" w:rsidP="00C9537E">
      <w:pPr>
        <w:spacing w:line="340" w:lineRule="exact"/>
        <w:jc w:val="both"/>
        <w:rPr>
          <w:rFonts w:asciiTheme="minorHAnsi" w:hAnsiTheme="minorHAnsi" w:cstheme="minorHAnsi"/>
        </w:rPr>
      </w:pPr>
      <w:r w:rsidRPr="00C9537E">
        <w:rPr>
          <w:rFonts w:asciiTheme="minorHAnsi" w:hAnsiTheme="minorHAnsi" w:cstheme="minorHAnsi"/>
          <w:b/>
        </w:rPr>
        <w:t>JOSÉ PEDRO DE ANDRADE</w:t>
      </w:r>
      <w:r w:rsidRPr="00C9537E">
        <w:rPr>
          <w:rFonts w:asciiTheme="minorHAnsi" w:hAnsiTheme="minorHAnsi" w:cstheme="minorHAnsi"/>
        </w:rPr>
        <w:t xml:space="preserve">, </w:t>
      </w:r>
      <w:r w:rsidR="00B46FC5" w:rsidRPr="00C9537E">
        <w:rPr>
          <w:rFonts w:asciiTheme="minorHAnsi" w:hAnsiTheme="minorHAnsi" w:cstheme="minorHAnsi"/>
        </w:rPr>
        <w:t>brasileiro, casado sob o regime de comunhão universal de bens</w:t>
      </w:r>
      <w:r w:rsidR="00686F43" w:rsidRPr="00C9537E">
        <w:rPr>
          <w:rFonts w:asciiTheme="minorHAnsi" w:hAnsiTheme="minorHAnsi" w:cstheme="minorHAnsi"/>
        </w:rPr>
        <w:t xml:space="preserve"> com a Sra. Maria Artêmia de Castro Andrade</w:t>
      </w:r>
      <w:r w:rsidR="00B46FC5" w:rsidRPr="00C9537E">
        <w:rPr>
          <w:rFonts w:asciiTheme="minorHAnsi" w:hAnsiTheme="minorHAnsi" w:cstheme="minorHAnsi"/>
        </w:rPr>
        <w:t xml:space="preserve">, portador de documento de identidade RG nº 7.627.775-6 SSP/SP e inscrito no </w:t>
      </w:r>
      <w:r w:rsidR="00207A26" w:rsidRPr="00C9537E">
        <w:rPr>
          <w:rFonts w:asciiTheme="minorHAnsi" w:hAnsiTheme="minorHAnsi" w:cstheme="minorHAnsi"/>
        </w:rPr>
        <w:t xml:space="preserve">Cadastro </w:t>
      </w:r>
      <w:r w:rsidR="00B46FC5" w:rsidRPr="00C9537E">
        <w:rPr>
          <w:rFonts w:asciiTheme="minorHAnsi" w:hAnsiTheme="minorHAnsi" w:cstheme="minorHAnsi"/>
        </w:rPr>
        <w:t xml:space="preserve">de </w:t>
      </w:r>
      <w:r w:rsidR="00207A26" w:rsidRPr="00C9537E">
        <w:rPr>
          <w:rFonts w:asciiTheme="minorHAnsi" w:hAnsiTheme="minorHAnsi" w:cstheme="minorHAnsi"/>
        </w:rPr>
        <w:t xml:space="preserve">Pessoa Física </w:t>
      </w:r>
      <w:r w:rsidR="00B46FC5" w:rsidRPr="00C9537E">
        <w:rPr>
          <w:rFonts w:asciiTheme="minorHAnsi" w:hAnsiTheme="minorHAnsi" w:cstheme="minorHAnsi"/>
        </w:rPr>
        <w:t>do Ministério da Economia (“</w:t>
      </w:r>
      <w:r w:rsidR="00B46FC5" w:rsidRPr="00C9537E">
        <w:rPr>
          <w:rFonts w:asciiTheme="minorHAnsi" w:hAnsiTheme="minorHAnsi" w:cstheme="minorHAnsi"/>
          <w:u w:val="single"/>
        </w:rPr>
        <w:t>CPF/ME</w:t>
      </w:r>
      <w:r w:rsidR="00B46FC5" w:rsidRPr="00C9537E">
        <w:rPr>
          <w:rFonts w:asciiTheme="minorHAnsi" w:hAnsiTheme="minorHAnsi" w:cstheme="minorHAnsi"/>
        </w:rPr>
        <w:t xml:space="preserve">”) sob o nº 026.624.108-50, </w:t>
      </w:r>
      <w:r w:rsidR="00686F43" w:rsidRPr="00C9537E">
        <w:rPr>
          <w:rFonts w:asciiTheme="minorHAnsi" w:hAnsiTheme="minorHAnsi" w:cstheme="minorHAnsi"/>
        </w:rPr>
        <w:t xml:space="preserve">residente e domiciliado </w:t>
      </w:r>
      <w:r w:rsidR="005E2276" w:rsidRPr="00C9537E">
        <w:rPr>
          <w:rFonts w:asciiTheme="minorHAnsi" w:hAnsiTheme="minorHAnsi" w:cstheme="minorHAnsi"/>
        </w:rPr>
        <w:t xml:space="preserve">na </w:t>
      </w:r>
      <w:r w:rsidR="00207A26" w:rsidRPr="00C9537E">
        <w:rPr>
          <w:rFonts w:asciiTheme="minorHAnsi" w:hAnsiTheme="minorHAnsi" w:cstheme="minorHAnsi"/>
        </w:rPr>
        <w:t xml:space="preserve">Cidade </w:t>
      </w:r>
      <w:r w:rsidR="005E2276" w:rsidRPr="00C9537E">
        <w:rPr>
          <w:rFonts w:asciiTheme="minorHAnsi" w:hAnsiTheme="minorHAnsi" w:cstheme="minorHAnsi"/>
        </w:rPr>
        <w:t xml:space="preserve">de Frutal, </w:t>
      </w:r>
      <w:r w:rsidR="00207A26" w:rsidRPr="00C9537E">
        <w:rPr>
          <w:rFonts w:asciiTheme="minorHAnsi" w:hAnsiTheme="minorHAnsi" w:cstheme="minorHAnsi"/>
        </w:rPr>
        <w:t xml:space="preserve">Estado de Minas Gerais, </w:t>
      </w:r>
      <w:r w:rsidR="005E2276" w:rsidRPr="00C9537E">
        <w:rPr>
          <w:rFonts w:asciiTheme="minorHAnsi" w:hAnsiTheme="minorHAnsi" w:cstheme="minorHAnsi"/>
        </w:rPr>
        <w:t xml:space="preserve">com </w:t>
      </w:r>
      <w:r w:rsidR="00B46FC5" w:rsidRPr="00C9537E">
        <w:rPr>
          <w:rFonts w:asciiTheme="minorHAnsi" w:hAnsiTheme="minorHAnsi" w:cstheme="minorHAnsi"/>
        </w:rPr>
        <w:t>endereço profissional na Fazenda Cerradão S/N, CEP 38.207-899</w:t>
      </w:r>
      <w:r w:rsidRPr="00C9537E">
        <w:rPr>
          <w:rFonts w:asciiTheme="minorHAnsi" w:hAnsiTheme="minorHAnsi" w:cstheme="minorHAnsi"/>
        </w:rPr>
        <w:t xml:space="preserve"> (“</w:t>
      </w:r>
      <w:r w:rsidRPr="00C9537E">
        <w:rPr>
          <w:rFonts w:asciiTheme="minorHAnsi" w:hAnsiTheme="minorHAnsi" w:cstheme="minorHAnsi"/>
          <w:u w:val="single"/>
        </w:rPr>
        <w:t>José</w:t>
      </w:r>
      <w:r w:rsidRPr="00C9537E">
        <w:rPr>
          <w:rFonts w:asciiTheme="minorHAnsi" w:hAnsiTheme="minorHAnsi" w:cstheme="minorHAnsi"/>
        </w:rPr>
        <w:t>”);</w:t>
      </w:r>
    </w:p>
    <w:p w14:paraId="62A639F2" w14:textId="77777777" w:rsidR="00315869" w:rsidRPr="00C9537E" w:rsidRDefault="00315869" w:rsidP="00C9537E">
      <w:pPr>
        <w:spacing w:line="340" w:lineRule="exact"/>
        <w:jc w:val="both"/>
        <w:rPr>
          <w:rFonts w:asciiTheme="minorHAnsi" w:hAnsiTheme="minorHAnsi" w:cstheme="minorHAnsi"/>
          <w:b/>
        </w:rPr>
      </w:pPr>
    </w:p>
    <w:p w14:paraId="7CD060EB" w14:textId="45390445" w:rsidR="00315869" w:rsidRPr="00C9537E" w:rsidRDefault="00315869" w:rsidP="00C9537E">
      <w:pPr>
        <w:spacing w:line="340" w:lineRule="exact"/>
        <w:jc w:val="both"/>
        <w:rPr>
          <w:rFonts w:asciiTheme="minorHAnsi" w:hAnsiTheme="minorHAnsi" w:cstheme="minorHAnsi"/>
          <w:b/>
        </w:rPr>
      </w:pPr>
      <w:r w:rsidRPr="00C9537E">
        <w:rPr>
          <w:rFonts w:asciiTheme="minorHAnsi" w:hAnsiTheme="minorHAnsi" w:cstheme="minorHAnsi"/>
          <w:b/>
        </w:rPr>
        <w:t xml:space="preserve">ADALBERTO </w:t>
      </w:r>
      <w:r w:rsidR="009C0C55" w:rsidRPr="00C9537E">
        <w:rPr>
          <w:rFonts w:asciiTheme="minorHAnsi" w:hAnsiTheme="minorHAnsi" w:cstheme="minorHAnsi"/>
          <w:b/>
        </w:rPr>
        <w:t xml:space="preserve">JOSÉ </w:t>
      </w:r>
      <w:r w:rsidRPr="00C9537E">
        <w:rPr>
          <w:rFonts w:asciiTheme="minorHAnsi" w:hAnsiTheme="minorHAnsi" w:cstheme="minorHAnsi"/>
          <w:b/>
        </w:rPr>
        <w:t>QUEIROZ</w:t>
      </w:r>
      <w:r w:rsidRPr="00C9537E">
        <w:rPr>
          <w:rFonts w:asciiTheme="minorHAnsi" w:hAnsiTheme="minorHAnsi" w:cstheme="minorHAnsi"/>
          <w:bCs/>
        </w:rPr>
        <w:t>,</w:t>
      </w:r>
      <w:r w:rsidRPr="00C9537E">
        <w:rPr>
          <w:rFonts w:asciiTheme="minorHAnsi" w:hAnsiTheme="minorHAnsi" w:cstheme="minorHAnsi"/>
        </w:rPr>
        <w:t xml:space="preserve"> </w:t>
      </w:r>
      <w:r w:rsidR="009C0C55" w:rsidRPr="00C9537E">
        <w:rPr>
          <w:rFonts w:asciiTheme="minorHAnsi" w:hAnsiTheme="minorHAnsi" w:cstheme="minorHAnsi"/>
        </w:rPr>
        <w:t>brasileiro, casado sob o regime de comunhão universal de bens</w:t>
      </w:r>
      <w:r w:rsidR="00686F43" w:rsidRPr="00C9537E">
        <w:rPr>
          <w:rFonts w:asciiTheme="minorHAnsi" w:hAnsiTheme="minorHAnsi" w:cstheme="minorHAnsi"/>
        </w:rPr>
        <w:t xml:space="preserve"> com a Sra. Maria Aparecida Queiroz</w:t>
      </w:r>
      <w:r w:rsidR="009C0C55" w:rsidRPr="00C9537E">
        <w:rPr>
          <w:rFonts w:asciiTheme="minorHAnsi" w:hAnsiTheme="minorHAnsi" w:cstheme="minorHAnsi"/>
        </w:rPr>
        <w:t xml:space="preserve">, portador de documento de identidade RG nº MG3.703.006-SSP/MG e inscrito no CPF/ME sob o nº 037.166.946-49, </w:t>
      </w:r>
      <w:r w:rsidR="00686F43" w:rsidRPr="00C9537E">
        <w:rPr>
          <w:rFonts w:asciiTheme="minorHAnsi" w:hAnsiTheme="minorHAnsi" w:cstheme="minorHAnsi"/>
        </w:rPr>
        <w:t xml:space="preserve">residente e </w:t>
      </w:r>
      <w:r w:rsidR="008E261D" w:rsidRPr="00C9537E">
        <w:rPr>
          <w:rFonts w:asciiTheme="minorHAnsi" w:hAnsiTheme="minorHAnsi" w:cstheme="minorHAnsi"/>
        </w:rPr>
        <w:t xml:space="preserve">domiciliado na </w:t>
      </w:r>
      <w:r w:rsidR="00207A26" w:rsidRPr="00C9537E">
        <w:rPr>
          <w:rFonts w:asciiTheme="minorHAnsi" w:hAnsiTheme="minorHAnsi" w:cstheme="minorHAnsi"/>
        </w:rPr>
        <w:t xml:space="preserve">Cidade </w:t>
      </w:r>
      <w:r w:rsidR="008E261D" w:rsidRPr="00C9537E">
        <w:rPr>
          <w:rFonts w:asciiTheme="minorHAnsi" w:hAnsiTheme="minorHAnsi" w:cstheme="minorHAnsi"/>
        </w:rPr>
        <w:t xml:space="preserve">de Frutal, </w:t>
      </w:r>
      <w:r w:rsidR="00207A26" w:rsidRPr="00C9537E">
        <w:rPr>
          <w:rFonts w:asciiTheme="minorHAnsi" w:hAnsiTheme="minorHAnsi" w:cstheme="minorHAnsi"/>
        </w:rPr>
        <w:t xml:space="preserve">Estado de Minas Gerais, </w:t>
      </w:r>
      <w:r w:rsidR="008E261D" w:rsidRPr="00C9537E">
        <w:rPr>
          <w:rFonts w:asciiTheme="minorHAnsi" w:hAnsiTheme="minorHAnsi" w:cstheme="minorHAnsi"/>
        </w:rPr>
        <w:t xml:space="preserve">com endereço profissional na Fazenda Cerradão S/N, CEP 38.207-899 </w:t>
      </w:r>
      <w:r w:rsidRPr="00C9537E">
        <w:rPr>
          <w:rFonts w:asciiTheme="minorHAnsi" w:hAnsiTheme="minorHAnsi" w:cstheme="minorHAnsi"/>
        </w:rPr>
        <w:t>(“</w:t>
      </w:r>
      <w:r w:rsidRPr="00C9537E">
        <w:rPr>
          <w:rFonts w:asciiTheme="minorHAnsi" w:hAnsiTheme="minorHAnsi" w:cstheme="minorHAnsi"/>
          <w:u w:val="single"/>
        </w:rPr>
        <w:t>Adalberto</w:t>
      </w:r>
      <w:r w:rsidRPr="00C9537E">
        <w:rPr>
          <w:rFonts w:asciiTheme="minorHAnsi" w:hAnsiTheme="minorHAnsi" w:cstheme="minorHAnsi"/>
        </w:rPr>
        <w:t>”);</w:t>
      </w:r>
    </w:p>
    <w:p w14:paraId="7C486C5D" w14:textId="77777777" w:rsidR="00315869" w:rsidRPr="00C9537E" w:rsidRDefault="00315869" w:rsidP="00C9537E">
      <w:pPr>
        <w:spacing w:line="340" w:lineRule="exact"/>
        <w:jc w:val="both"/>
        <w:rPr>
          <w:rFonts w:asciiTheme="minorHAnsi" w:hAnsiTheme="minorHAnsi" w:cstheme="minorHAnsi"/>
          <w:b/>
        </w:rPr>
      </w:pPr>
    </w:p>
    <w:p w14:paraId="6189A29F" w14:textId="7E51531A" w:rsidR="001809A1" w:rsidRPr="00C9537E" w:rsidRDefault="00315869" w:rsidP="00C9537E">
      <w:pPr>
        <w:spacing w:line="340" w:lineRule="exact"/>
        <w:jc w:val="both"/>
        <w:rPr>
          <w:rFonts w:asciiTheme="minorHAnsi" w:hAnsiTheme="minorHAnsi" w:cstheme="minorHAnsi"/>
        </w:rPr>
      </w:pPr>
      <w:r w:rsidRPr="00C9537E">
        <w:rPr>
          <w:rFonts w:asciiTheme="minorHAnsi" w:hAnsiTheme="minorHAnsi" w:cstheme="minorHAnsi"/>
          <w:b/>
        </w:rPr>
        <w:t>FLORÊNCIO QUEIROZ NETO,</w:t>
      </w:r>
      <w:r w:rsidRPr="00C9537E">
        <w:rPr>
          <w:rFonts w:asciiTheme="minorHAnsi" w:hAnsiTheme="minorHAnsi" w:cstheme="minorHAnsi"/>
        </w:rPr>
        <w:t xml:space="preserve"> </w:t>
      </w:r>
      <w:r w:rsidR="009C0C55" w:rsidRPr="00C9537E">
        <w:rPr>
          <w:rFonts w:asciiTheme="minorHAnsi" w:hAnsiTheme="minorHAnsi" w:cstheme="minorHAnsi"/>
        </w:rPr>
        <w:t>brasileiro, casado sob o regime de comunhão parcial de bens</w:t>
      </w:r>
      <w:r w:rsidR="00686F43" w:rsidRPr="00C9537E">
        <w:rPr>
          <w:rFonts w:asciiTheme="minorHAnsi" w:hAnsiTheme="minorHAnsi" w:cstheme="minorHAnsi"/>
        </w:rPr>
        <w:t xml:space="preserve"> com a Sra. Flávia Cristina Amaro da Silva</w:t>
      </w:r>
      <w:r w:rsidR="009C0C55" w:rsidRPr="00C9537E">
        <w:rPr>
          <w:rFonts w:asciiTheme="minorHAnsi" w:hAnsiTheme="minorHAnsi" w:cstheme="minorHAnsi"/>
        </w:rPr>
        <w:t xml:space="preserve">, portador de documento de identidade RG nº MG10.150.902 PC/MG e inscrito no CPF/ME sob o nº 035.553.126-77, </w:t>
      </w:r>
      <w:r w:rsidR="00686F43" w:rsidRPr="00C9537E">
        <w:rPr>
          <w:rFonts w:asciiTheme="minorHAnsi" w:hAnsiTheme="minorHAnsi" w:cstheme="minorHAnsi"/>
        </w:rPr>
        <w:t xml:space="preserve">residente e </w:t>
      </w:r>
      <w:r w:rsidR="008E261D" w:rsidRPr="00C9537E">
        <w:rPr>
          <w:rFonts w:asciiTheme="minorHAnsi" w:hAnsiTheme="minorHAnsi" w:cstheme="minorHAnsi"/>
        </w:rPr>
        <w:t xml:space="preserve">domiciliado na </w:t>
      </w:r>
      <w:r w:rsidR="00207A26" w:rsidRPr="00C9537E">
        <w:rPr>
          <w:rFonts w:asciiTheme="minorHAnsi" w:hAnsiTheme="minorHAnsi" w:cstheme="minorHAnsi"/>
        </w:rPr>
        <w:t xml:space="preserve">Cidade </w:t>
      </w:r>
      <w:r w:rsidR="008E261D" w:rsidRPr="00C9537E">
        <w:rPr>
          <w:rFonts w:asciiTheme="minorHAnsi" w:hAnsiTheme="minorHAnsi" w:cstheme="minorHAnsi"/>
        </w:rPr>
        <w:t xml:space="preserve">de Frutal, </w:t>
      </w:r>
      <w:r w:rsidR="00207A26" w:rsidRPr="00C9537E">
        <w:rPr>
          <w:rFonts w:asciiTheme="minorHAnsi" w:hAnsiTheme="minorHAnsi" w:cstheme="minorHAnsi"/>
        </w:rPr>
        <w:t xml:space="preserve">Estado de Minas Gerais, </w:t>
      </w:r>
      <w:r w:rsidR="008E261D" w:rsidRPr="00C9537E">
        <w:rPr>
          <w:rFonts w:asciiTheme="minorHAnsi" w:hAnsiTheme="minorHAnsi" w:cstheme="minorHAnsi"/>
        </w:rPr>
        <w:t xml:space="preserve">com endereço profissional na Fazenda Cerradão S/N, CEP 38.207-899 </w:t>
      </w:r>
      <w:r w:rsidRPr="00C9537E">
        <w:rPr>
          <w:rFonts w:asciiTheme="minorHAnsi" w:hAnsiTheme="minorHAnsi" w:cstheme="minorHAnsi"/>
        </w:rPr>
        <w:t>(“</w:t>
      </w:r>
      <w:r w:rsidRPr="00C9537E">
        <w:rPr>
          <w:rFonts w:asciiTheme="minorHAnsi" w:hAnsiTheme="minorHAnsi" w:cstheme="minorHAnsi"/>
          <w:u w:val="single"/>
        </w:rPr>
        <w:t>Florêncio</w:t>
      </w:r>
      <w:r w:rsidRPr="00C9537E">
        <w:rPr>
          <w:rFonts w:asciiTheme="minorHAnsi" w:hAnsiTheme="minorHAnsi" w:cstheme="minorHAnsi"/>
        </w:rPr>
        <w:t>” e em conjunto com José e Adalberto, os “</w:t>
      </w:r>
      <w:r w:rsidRPr="00C9537E">
        <w:rPr>
          <w:rFonts w:asciiTheme="minorHAnsi" w:hAnsiTheme="minorHAnsi" w:cstheme="minorHAnsi"/>
          <w:u w:val="single"/>
        </w:rPr>
        <w:t>Fiadores</w:t>
      </w:r>
      <w:r w:rsidRPr="00C9537E">
        <w:rPr>
          <w:rFonts w:asciiTheme="minorHAnsi" w:hAnsiTheme="minorHAnsi" w:cstheme="minorHAnsi"/>
        </w:rPr>
        <w:t>”);</w:t>
      </w:r>
      <w:r w:rsidR="00020638" w:rsidRPr="00C9537E">
        <w:rPr>
          <w:rFonts w:asciiTheme="minorHAnsi" w:hAnsiTheme="minorHAnsi" w:cstheme="minorHAnsi"/>
        </w:rPr>
        <w:t xml:space="preserve"> </w:t>
      </w:r>
      <w:r w:rsidR="001809A1" w:rsidRPr="00C9537E">
        <w:rPr>
          <w:rFonts w:asciiTheme="minorHAnsi" w:hAnsiTheme="minorHAnsi" w:cstheme="minorHAnsi"/>
        </w:rPr>
        <w:t>e</w:t>
      </w:r>
    </w:p>
    <w:p w14:paraId="69AE6D00" w14:textId="77777777" w:rsidR="001809A1" w:rsidRPr="00C9537E" w:rsidRDefault="001809A1" w:rsidP="00C9537E">
      <w:pPr>
        <w:spacing w:line="340" w:lineRule="exact"/>
        <w:jc w:val="both"/>
        <w:rPr>
          <w:rFonts w:asciiTheme="minorHAnsi" w:hAnsiTheme="minorHAnsi" w:cstheme="minorHAnsi"/>
        </w:rPr>
      </w:pPr>
    </w:p>
    <w:p w14:paraId="48E50580" w14:textId="19311991" w:rsidR="00A73E04" w:rsidRPr="00C9537E" w:rsidRDefault="00C15853" w:rsidP="00C9537E">
      <w:pPr>
        <w:spacing w:line="340" w:lineRule="exact"/>
        <w:jc w:val="both"/>
        <w:rPr>
          <w:rFonts w:asciiTheme="minorHAnsi" w:hAnsiTheme="minorHAnsi" w:cstheme="minorHAnsi"/>
          <w:b/>
        </w:rPr>
      </w:pPr>
      <w:r w:rsidRPr="00C9537E">
        <w:rPr>
          <w:rFonts w:asciiTheme="minorHAnsi" w:hAnsiTheme="minorHAnsi" w:cstheme="minorHAnsi"/>
          <w:b/>
          <w:smallCaps/>
        </w:rPr>
        <w:t>OLIVEIRA TRUST DISTRIBUIDORA DE TÍTULOS E VALORES MOBILIÁRIOS S.A.</w:t>
      </w:r>
      <w:r w:rsidR="008E04DC" w:rsidRPr="00C9537E">
        <w:rPr>
          <w:rFonts w:asciiTheme="minorHAnsi" w:hAnsiTheme="minorHAnsi" w:cstheme="minorHAnsi"/>
        </w:rPr>
        <w:t xml:space="preserve">, </w:t>
      </w:r>
      <w:r w:rsidR="009A7EE8" w:rsidRPr="00C9537E">
        <w:rPr>
          <w:rFonts w:asciiTheme="minorHAnsi" w:hAnsiTheme="minorHAnsi" w:cstheme="minorHAnsi"/>
        </w:rPr>
        <w:t>instituição financeira autorizada a exercer as funções de agente fiduciário, com domicílio na Cidade de São Paulo, Estado de São Paulo, na Rua Joaquim Floriano, n° 1052, 13° andar, sala 132, Itaim Bibi, CEP 04534-004, inscrita no CNPJ</w:t>
      </w:r>
      <w:r w:rsidR="002D5A06" w:rsidRPr="00C9537E">
        <w:rPr>
          <w:rFonts w:asciiTheme="minorHAnsi" w:hAnsiTheme="minorHAnsi" w:cstheme="minorHAnsi"/>
        </w:rPr>
        <w:t>/ME</w:t>
      </w:r>
      <w:r w:rsidR="009A7EE8" w:rsidRPr="00C9537E">
        <w:rPr>
          <w:rFonts w:asciiTheme="minorHAnsi" w:hAnsiTheme="minorHAnsi" w:cstheme="minorHAnsi"/>
        </w:rPr>
        <w:t xml:space="preserve"> sob nº 36.113.876/0004-34</w:t>
      </w:r>
      <w:r w:rsidR="00C42EA0" w:rsidRPr="00C9537E">
        <w:rPr>
          <w:rFonts w:asciiTheme="minorHAnsi" w:hAnsiTheme="minorHAnsi" w:cstheme="minorHAnsi"/>
        </w:rPr>
        <w:t xml:space="preserve">, neste ato representada na forma de seu estatuto social, na </w:t>
      </w:r>
      <w:r w:rsidR="00C42EA0" w:rsidRPr="00C9537E">
        <w:rPr>
          <w:rFonts w:asciiTheme="minorHAnsi" w:hAnsiTheme="minorHAnsi" w:cstheme="minorHAnsi"/>
        </w:rPr>
        <w:lastRenderedPageBreak/>
        <w:t>qualidade de agente fiduciário da presente emissão (“</w:t>
      </w:r>
      <w:r w:rsidR="00C42EA0" w:rsidRPr="00C9537E">
        <w:rPr>
          <w:rFonts w:asciiTheme="minorHAnsi" w:hAnsiTheme="minorHAnsi" w:cstheme="minorHAnsi"/>
          <w:u w:val="single"/>
        </w:rPr>
        <w:t>Agente Fiduciário</w:t>
      </w:r>
      <w:r w:rsidR="00C42EA0" w:rsidRPr="00C9537E">
        <w:rPr>
          <w:rFonts w:asciiTheme="minorHAnsi" w:hAnsiTheme="minorHAnsi" w:cstheme="minorHAnsi"/>
        </w:rPr>
        <w:t>”), representando a comunhão dos titulares das debêntures desta emissão (“</w:t>
      </w:r>
      <w:r w:rsidR="00C42EA0" w:rsidRPr="00C9537E">
        <w:rPr>
          <w:rFonts w:asciiTheme="minorHAnsi" w:hAnsiTheme="minorHAnsi" w:cstheme="minorHAnsi"/>
          <w:u w:val="single"/>
        </w:rPr>
        <w:t>Debenturistas</w:t>
      </w:r>
      <w:r w:rsidR="00C42EA0" w:rsidRPr="00C9537E">
        <w:rPr>
          <w:rFonts w:asciiTheme="minorHAnsi" w:hAnsiTheme="minorHAnsi" w:cstheme="minorHAnsi"/>
        </w:rPr>
        <w:t>” e, individualmente, “</w:t>
      </w:r>
      <w:r w:rsidR="00C42EA0" w:rsidRPr="00C9537E">
        <w:rPr>
          <w:rFonts w:asciiTheme="minorHAnsi" w:hAnsiTheme="minorHAnsi" w:cstheme="minorHAnsi"/>
          <w:u w:val="single"/>
        </w:rPr>
        <w:t>Debenturista</w:t>
      </w:r>
      <w:r w:rsidR="00C42EA0" w:rsidRPr="00C9537E">
        <w:rPr>
          <w:rFonts w:asciiTheme="minorHAnsi" w:hAnsiTheme="minorHAnsi" w:cstheme="minorHAnsi"/>
        </w:rPr>
        <w:t>”)</w:t>
      </w:r>
      <w:bookmarkEnd w:id="1"/>
      <w:r w:rsidR="0085140A" w:rsidRPr="00C9537E">
        <w:rPr>
          <w:rFonts w:asciiTheme="minorHAnsi" w:hAnsiTheme="minorHAnsi" w:cstheme="minorHAnsi"/>
        </w:rPr>
        <w:t>;</w:t>
      </w:r>
    </w:p>
    <w:p w14:paraId="1510CC14" w14:textId="77777777" w:rsidR="009306BE" w:rsidRPr="00C9537E" w:rsidRDefault="009306BE" w:rsidP="00C9537E">
      <w:pPr>
        <w:spacing w:line="340" w:lineRule="exact"/>
        <w:jc w:val="both"/>
        <w:rPr>
          <w:rFonts w:asciiTheme="minorHAnsi" w:hAnsiTheme="minorHAnsi" w:cstheme="minorHAnsi"/>
        </w:rPr>
      </w:pPr>
    </w:p>
    <w:p w14:paraId="4071E72B" w14:textId="0BAE8D92" w:rsidR="00DF15B9" w:rsidRPr="00C9537E" w:rsidRDefault="0085140A" w:rsidP="00C9537E">
      <w:pPr>
        <w:spacing w:line="340" w:lineRule="exact"/>
        <w:jc w:val="both"/>
        <w:rPr>
          <w:rFonts w:asciiTheme="minorHAnsi" w:hAnsiTheme="minorHAnsi" w:cstheme="minorHAnsi"/>
        </w:rPr>
      </w:pPr>
      <w:r w:rsidRPr="00C9537E">
        <w:rPr>
          <w:rFonts w:asciiTheme="minorHAnsi" w:hAnsiTheme="minorHAnsi" w:cstheme="minorHAnsi"/>
        </w:rPr>
        <w:t>sendo a Emissora</w:t>
      </w:r>
      <w:r w:rsidR="00315869" w:rsidRPr="00C9537E">
        <w:rPr>
          <w:rFonts w:asciiTheme="minorHAnsi" w:hAnsiTheme="minorHAnsi" w:cstheme="minorHAnsi"/>
        </w:rPr>
        <w:t>, os Fiadores</w:t>
      </w:r>
      <w:r w:rsidR="0071662A" w:rsidRPr="00C9537E">
        <w:rPr>
          <w:rFonts w:asciiTheme="minorHAnsi" w:hAnsiTheme="minorHAnsi" w:cstheme="minorHAnsi"/>
        </w:rPr>
        <w:t xml:space="preserve"> </w:t>
      </w:r>
      <w:r w:rsidRPr="00C9537E">
        <w:rPr>
          <w:rFonts w:asciiTheme="minorHAnsi" w:hAnsiTheme="minorHAnsi" w:cstheme="minorHAnsi"/>
        </w:rPr>
        <w:t>e o Agente Fiduciário doravante designados, em conjunto, como “</w:t>
      </w:r>
      <w:r w:rsidRPr="00C9537E">
        <w:rPr>
          <w:rFonts w:asciiTheme="minorHAnsi" w:hAnsiTheme="minorHAnsi" w:cstheme="minorHAnsi"/>
          <w:u w:val="single"/>
        </w:rPr>
        <w:t>Partes</w:t>
      </w:r>
      <w:r w:rsidRPr="00C9537E">
        <w:rPr>
          <w:rFonts w:asciiTheme="minorHAnsi" w:hAnsiTheme="minorHAnsi" w:cstheme="minorHAnsi"/>
        </w:rPr>
        <w:t>” e, individual e indistintamente, como “</w:t>
      </w:r>
      <w:r w:rsidRPr="00C9537E">
        <w:rPr>
          <w:rFonts w:asciiTheme="minorHAnsi" w:hAnsiTheme="minorHAnsi" w:cstheme="minorHAnsi"/>
          <w:u w:val="single"/>
        </w:rPr>
        <w:t>Parte</w:t>
      </w:r>
      <w:r w:rsidRPr="00C9537E">
        <w:rPr>
          <w:rFonts w:asciiTheme="minorHAnsi" w:hAnsiTheme="minorHAnsi" w:cstheme="minorHAnsi"/>
        </w:rPr>
        <w:t>”, vêm, por esta, e na melhor forma de direito, celebrar o presente “</w:t>
      </w:r>
      <w:bookmarkStart w:id="2" w:name="_Hlk84598624"/>
      <w:r w:rsidR="008E04DC" w:rsidRPr="00C9537E">
        <w:rPr>
          <w:rFonts w:asciiTheme="minorHAnsi" w:hAnsiTheme="minorHAnsi" w:cstheme="minorHAnsi"/>
        </w:rPr>
        <w:t xml:space="preserve">Instrumento Particular de Escritura da 1ª (Primeira) Emissão de Debêntures Simples, não Conversíveis em Ações, da Espécie </w:t>
      </w:r>
      <w:r w:rsidR="009C0C55" w:rsidRPr="00C9537E">
        <w:rPr>
          <w:rFonts w:asciiTheme="minorHAnsi" w:hAnsiTheme="minorHAnsi" w:cstheme="minorHAnsi"/>
        </w:rPr>
        <w:t>Quirografária</w:t>
      </w:r>
      <w:r w:rsidR="00207A26" w:rsidRPr="00C9537E">
        <w:rPr>
          <w:rFonts w:asciiTheme="minorHAnsi" w:hAnsiTheme="minorHAnsi" w:cstheme="minorHAnsi"/>
        </w:rPr>
        <w:t>,</w:t>
      </w:r>
      <w:r w:rsidR="00FD18BC" w:rsidRPr="00C9537E">
        <w:rPr>
          <w:rFonts w:asciiTheme="minorHAnsi" w:hAnsiTheme="minorHAnsi" w:cstheme="minorHAnsi"/>
        </w:rPr>
        <w:t xml:space="preserve"> </w:t>
      </w:r>
      <w:r w:rsidR="009C0C55" w:rsidRPr="00C9537E">
        <w:rPr>
          <w:rFonts w:asciiTheme="minorHAnsi" w:hAnsiTheme="minorHAnsi" w:cstheme="minorHAnsi"/>
        </w:rPr>
        <w:t xml:space="preserve">a </w:t>
      </w:r>
      <w:r w:rsidR="00D97730" w:rsidRPr="00C9537E">
        <w:rPr>
          <w:rFonts w:asciiTheme="minorHAnsi" w:hAnsiTheme="minorHAnsi" w:cstheme="minorHAnsi"/>
        </w:rPr>
        <w:t>S</w:t>
      </w:r>
      <w:r w:rsidR="009C0C55" w:rsidRPr="00C9537E">
        <w:rPr>
          <w:rFonts w:asciiTheme="minorHAnsi" w:hAnsiTheme="minorHAnsi" w:cstheme="minorHAnsi"/>
        </w:rPr>
        <w:t xml:space="preserve">er Convolada em </w:t>
      </w:r>
      <w:r w:rsidR="00207A26" w:rsidRPr="00C9537E">
        <w:rPr>
          <w:rFonts w:asciiTheme="minorHAnsi" w:hAnsiTheme="minorHAnsi" w:cstheme="minorHAnsi"/>
        </w:rPr>
        <w:t xml:space="preserve">da Espécie </w:t>
      </w:r>
      <w:r w:rsidR="008E04DC" w:rsidRPr="00C9537E">
        <w:rPr>
          <w:rFonts w:asciiTheme="minorHAnsi" w:hAnsiTheme="minorHAnsi" w:cstheme="minorHAnsi"/>
        </w:rPr>
        <w:t>com Garantia Real</w:t>
      </w:r>
      <w:r w:rsidR="00953856" w:rsidRPr="00C9537E">
        <w:rPr>
          <w:rFonts w:asciiTheme="minorHAnsi" w:hAnsiTheme="minorHAnsi" w:cstheme="minorHAnsi"/>
        </w:rPr>
        <w:t>,</w:t>
      </w:r>
      <w:r w:rsidR="008E04DC" w:rsidRPr="00C9537E">
        <w:rPr>
          <w:rFonts w:asciiTheme="minorHAnsi" w:hAnsiTheme="minorHAnsi" w:cstheme="minorHAnsi"/>
        </w:rPr>
        <w:t xml:space="preserve"> </w:t>
      </w:r>
      <w:r w:rsidR="00F53661" w:rsidRPr="00C9537E">
        <w:rPr>
          <w:rFonts w:asciiTheme="minorHAnsi" w:hAnsiTheme="minorHAnsi" w:cstheme="minorHAnsi"/>
        </w:rPr>
        <w:t>c</w:t>
      </w:r>
      <w:r w:rsidR="009A7EE8" w:rsidRPr="00C9537E">
        <w:rPr>
          <w:rFonts w:asciiTheme="minorHAnsi" w:hAnsiTheme="minorHAnsi" w:cstheme="minorHAnsi"/>
        </w:rPr>
        <w:t xml:space="preserve">om Garantia Adicional Fidejussória, </w:t>
      </w:r>
      <w:r w:rsidR="008E04DC" w:rsidRPr="00C9537E">
        <w:rPr>
          <w:rFonts w:asciiTheme="minorHAnsi" w:hAnsiTheme="minorHAnsi" w:cstheme="minorHAnsi"/>
        </w:rPr>
        <w:t xml:space="preserve">em </w:t>
      </w:r>
      <w:r w:rsidR="00AD6C54" w:rsidRPr="00C9537E">
        <w:rPr>
          <w:rFonts w:asciiTheme="minorHAnsi" w:hAnsiTheme="minorHAnsi" w:cstheme="minorHAnsi"/>
        </w:rPr>
        <w:t>Série Única</w:t>
      </w:r>
      <w:r w:rsidR="008E04DC" w:rsidRPr="00C9537E">
        <w:rPr>
          <w:rFonts w:asciiTheme="minorHAnsi" w:hAnsiTheme="minorHAnsi" w:cstheme="minorHAnsi"/>
        </w:rPr>
        <w:t xml:space="preserve">, para Distribuição Pública com Esforços Restritos, da Usina </w:t>
      </w:r>
      <w:r w:rsidR="00206B27" w:rsidRPr="00C9537E">
        <w:rPr>
          <w:rFonts w:asciiTheme="minorHAnsi" w:hAnsiTheme="minorHAnsi" w:cstheme="minorHAnsi"/>
        </w:rPr>
        <w:t>Cerradão</w:t>
      </w:r>
      <w:r w:rsidR="008E04DC" w:rsidRPr="00C9537E">
        <w:rPr>
          <w:rFonts w:asciiTheme="minorHAnsi" w:hAnsiTheme="minorHAnsi" w:cstheme="minorHAnsi"/>
        </w:rPr>
        <w:t xml:space="preserve"> S.A.</w:t>
      </w:r>
      <w:bookmarkEnd w:id="2"/>
      <w:r w:rsidRPr="00C9537E">
        <w:rPr>
          <w:rFonts w:asciiTheme="minorHAnsi" w:hAnsiTheme="minorHAnsi" w:cstheme="minorHAnsi"/>
        </w:rPr>
        <w:t>” (“</w:t>
      </w:r>
      <w:r w:rsidRPr="00C9537E">
        <w:rPr>
          <w:rFonts w:asciiTheme="minorHAnsi" w:hAnsiTheme="minorHAnsi" w:cstheme="minorHAnsi"/>
          <w:u w:val="single"/>
        </w:rPr>
        <w:t>Escritura de Emissão</w:t>
      </w:r>
      <w:r w:rsidRPr="00C9537E">
        <w:rPr>
          <w:rFonts w:asciiTheme="minorHAnsi" w:hAnsiTheme="minorHAnsi" w:cstheme="minorHAnsi"/>
        </w:rPr>
        <w:t xml:space="preserve">”), conforme as cláusulas e condições </w:t>
      </w:r>
      <w:r w:rsidR="005617AD" w:rsidRPr="00C9537E">
        <w:rPr>
          <w:rFonts w:asciiTheme="minorHAnsi" w:hAnsiTheme="minorHAnsi" w:cstheme="minorHAnsi"/>
        </w:rPr>
        <w:t>a seguir</w:t>
      </w:r>
      <w:r w:rsidRPr="00C9537E">
        <w:rPr>
          <w:rFonts w:asciiTheme="minorHAnsi" w:hAnsiTheme="minorHAnsi" w:cstheme="minorHAnsi"/>
        </w:rPr>
        <w:t>.</w:t>
      </w:r>
    </w:p>
    <w:p w14:paraId="6CBE3688" w14:textId="6A5CF34F" w:rsidR="009306BE" w:rsidRPr="00C9537E" w:rsidRDefault="009306BE" w:rsidP="00C9537E">
      <w:pPr>
        <w:spacing w:line="340" w:lineRule="exact"/>
        <w:jc w:val="both"/>
        <w:rPr>
          <w:rFonts w:asciiTheme="minorHAnsi" w:hAnsiTheme="minorHAnsi" w:cstheme="minorHAnsi"/>
        </w:rPr>
      </w:pPr>
    </w:p>
    <w:p w14:paraId="349633D0" w14:textId="60DD3FB2" w:rsidR="00E3353C" w:rsidRPr="00C9537E" w:rsidRDefault="00E3353C" w:rsidP="00C9537E">
      <w:pPr>
        <w:pStyle w:val="PargrafodaLista"/>
        <w:keepNext/>
        <w:numPr>
          <w:ilvl w:val="0"/>
          <w:numId w:val="6"/>
        </w:numPr>
        <w:spacing w:line="340" w:lineRule="exact"/>
        <w:ind w:left="709" w:hanging="709"/>
        <w:jc w:val="both"/>
        <w:rPr>
          <w:rFonts w:asciiTheme="minorHAnsi" w:hAnsiTheme="minorHAnsi" w:cstheme="minorHAnsi"/>
          <w:b/>
          <w:color w:val="000000" w:themeColor="text1"/>
        </w:rPr>
      </w:pPr>
      <w:r w:rsidRPr="00C9537E">
        <w:rPr>
          <w:rFonts w:asciiTheme="minorHAnsi" w:hAnsiTheme="minorHAnsi" w:cstheme="minorHAnsi"/>
          <w:b/>
          <w:color w:val="000000" w:themeColor="text1"/>
        </w:rPr>
        <w:t>AUTORIZAÇÕES</w:t>
      </w:r>
    </w:p>
    <w:p w14:paraId="03B2D77E" w14:textId="77777777" w:rsidR="009306BE" w:rsidRPr="00C9537E" w:rsidRDefault="009306BE" w:rsidP="00C9537E">
      <w:pPr>
        <w:spacing w:line="340" w:lineRule="exact"/>
        <w:jc w:val="both"/>
        <w:rPr>
          <w:rFonts w:asciiTheme="minorHAnsi" w:hAnsiTheme="minorHAnsi" w:cstheme="minorHAnsi"/>
        </w:rPr>
      </w:pPr>
    </w:p>
    <w:p w14:paraId="7F01ABFA" w14:textId="2D7D2B21" w:rsidR="00D66B8C" w:rsidRPr="00C9537E" w:rsidRDefault="00D66B8C" w:rsidP="00C9537E">
      <w:pPr>
        <w:pStyle w:val="PargrafodaLista"/>
        <w:keepNext/>
        <w:numPr>
          <w:ilvl w:val="1"/>
          <w:numId w:val="6"/>
        </w:numPr>
        <w:spacing w:line="340" w:lineRule="exact"/>
        <w:ind w:left="709" w:hanging="709"/>
        <w:rPr>
          <w:rFonts w:asciiTheme="minorHAnsi" w:hAnsiTheme="minorHAnsi" w:cstheme="minorHAnsi"/>
        </w:rPr>
      </w:pPr>
      <w:r w:rsidRPr="00C9537E">
        <w:rPr>
          <w:rFonts w:asciiTheme="minorHAnsi" w:hAnsiTheme="minorHAnsi" w:cstheme="minorHAnsi"/>
          <w:b/>
        </w:rPr>
        <w:t xml:space="preserve">Autorização da Emissão </w:t>
      </w:r>
    </w:p>
    <w:p w14:paraId="7E2F804A" w14:textId="77777777" w:rsidR="009306BE" w:rsidRPr="00C9537E" w:rsidRDefault="009306BE" w:rsidP="00C9537E">
      <w:pPr>
        <w:spacing w:line="340" w:lineRule="exact"/>
        <w:jc w:val="both"/>
        <w:rPr>
          <w:rFonts w:asciiTheme="minorHAnsi" w:hAnsiTheme="minorHAnsi" w:cstheme="minorHAnsi"/>
        </w:rPr>
      </w:pPr>
    </w:p>
    <w:p w14:paraId="7F599B6D" w14:textId="36934D37" w:rsidR="009306BE" w:rsidRPr="00C9537E" w:rsidRDefault="0085140A" w:rsidP="00C9537E">
      <w:pPr>
        <w:pStyle w:val="Ttulo6"/>
        <w:keepNext/>
        <w:numPr>
          <w:ilvl w:val="2"/>
          <w:numId w:val="6"/>
        </w:numPr>
        <w:spacing w:line="340" w:lineRule="exact"/>
        <w:ind w:left="0" w:firstLine="0"/>
        <w:jc w:val="both"/>
        <w:rPr>
          <w:rFonts w:asciiTheme="minorHAnsi" w:hAnsiTheme="minorHAnsi" w:cstheme="minorHAnsi"/>
          <w:sz w:val="24"/>
          <w:szCs w:val="24"/>
        </w:rPr>
      </w:pPr>
      <w:r w:rsidRPr="00C9537E">
        <w:rPr>
          <w:rFonts w:asciiTheme="minorHAnsi" w:hAnsiTheme="minorHAnsi" w:cstheme="minorHAnsi"/>
          <w:b w:val="0"/>
          <w:sz w:val="24"/>
          <w:szCs w:val="24"/>
        </w:rPr>
        <w:t xml:space="preserve">A </w:t>
      </w:r>
      <w:r w:rsidR="00AD0E3E" w:rsidRPr="00C9537E">
        <w:rPr>
          <w:rFonts w:asciiTheme="minorHAnsi" w:hAnsiTheme="minorHAnsi" w:cstheme="minorHAnsi"/>
          <w:b w:val="0"/>
          <w:sz w:val="24"/>
          <w:szCs w:val="24"/>
        </w:rPr>
        <w:t xml:space="preserve">presente Escritura de </w:t>
      </w:r>
      <w:r w:rsidR="009437EE" w:rsidRPr="00C9537E">
        <w:rPr>
          <w:rFonts w:asciiTheme="minorHAnsi" w:hAnsiTheme="minorHAnsi" w:cstheme="minorHAnsi"/>
          <w:b w:val="0"/>
          <w:sz w:val="24"/>
          <w:szCs w:val="24"/>
        </w:rPr>
        <w:t>Emissão</w:t>
      </w:r>
      <w:r w:rsidR="00AD0E3E" w:rsidRPr="00C9537E">
        <w:rPr>
          <w:rFonts w:asciiTheme="minorHAnsi" w:hAnsiTheme="minorHAnsi" w:cstheme="minorHAnsi"/>
          <w:b w:val="0"/>
          <w:sz w:val="24"/>
          <w:szCs w:val="24"/>
        </w:rPr>
        <w:t xml:space="preserve"> é firmada com base nas deliberações</w:t>
      </w:r>
      <w:r w:rsidR="004334B1" w:rsidRPr="00C9537E">
        <w:rPr>
          <w:rFonts w:asciiTheme="minorHAnsi" w:hAnsiTheme="minorHAnsi" w:cstheme="minorHAnsi"/>
          <w:b w:val="0"/>
          <w:sz w:val="24"/>
          <w:szCs w:val="24"/>
        </w:rPr>
        <w:t xml:space="preserve"> </w:t>
      </w:r>
      <w:r w:rsidR="00510285" w:rsidRPr="00C9537E">
        <w:rPr>
          <w:rFonts w:asciiTheme="minorHAnsi" w:hAnsiTheme="minorHAnsi" w:cstheme="minorHAnsi"/>
          <w:b w:val="0"/>
          <w:sz w:val="24"/>
          <w:szCs w:val="24"/>
        </w:rPr>
        <w:t xml:space="preserve">da </w:t>
      </w:r>
      <w:r w:rsidR="00903D76" w:rsidRPr="00C9537E">
        <w:rPr>
          <w:rFonts w:asciiTheme="minorHAnsi" w:hAnsiTheme="minorHAnsi" w:cstheme="minorHAnsi"/>
          <w:b w:val="0"/>
          <w:sz w:val="24"/>
          <w:szCs w:val="24"/>
        </w:rPr>
        <w:t>Assembleia Geral Extraordinária</w:t>
      </w:r>
      <w:r w:rsidR="008E04DC" w:rsidRPr="00C9537E">
        <w:rPr>
          <w:rFonts w:asciiTheme="minorHAnsi" w:hAnsiTheme="minorHAnsi" w:cstheme="minorHAnsi"/>
          <w:b w:val="0"/>
          <w:sz w:val="24"/>
          <w:szCs w:val="24"/>
        </w:rPr>
        <w:t xml:space="preserve"> </w:t>
      </w:r>
      <w:r w:rsidR="00DC32AC" w:rsidRPr="00C9537E">
        <w:rPr>
          <w:rFonts w:asciiTheme="minorHAnsi" w:hAnsiTheme="minorHAnsi" w:cstheme="minorHAnsi"/>
          <w:b w:val="0"/>
          <w:sz w:val="24"/>
          <w:szCs w:val="24"/>
        </w:rPr>
        <w:t xml:space="preserve">da Emissora realizada em </w:t>
      </w:r>
      <w:r w:rsidR="009730AE" w:rsidRPr="00C9537E">
        <w:rPr>
          <w:rFonts w:asciiTheme="minorHAnsi" w:hAnsiTheme="minorHAnsi" w:cstheme="minorHAnsi"/>
          <w:b w:val="0"/>
          <w:sz w:val="24"/>
          <w:szCs w:val="24"/>
        </w:rPr>
        <w:t>[</w:t>
      </w:r>
      <w:r w:rsidR="009730AE" w:rsidRPr="00C9537E">
        <w:rPr>
          <w:rFonts w:asciiTheme="minorHAnsi" w:hAnsiTheme="minorHAnsi" w:cstheme="minorHAnsi"/>
          <w:b w:val="0"/>
          <w:sz w:val="24"/>
          <w:szCs w:val="24"/>
          <w:highlight w:val="yellow"/>
        </w:rPr>
        <w:t>=</w:t>
      </w:r>
      <w:r w:rsidR="009730AE" w:rsidRPr="00C9537E">
        <w:rPr>
          <w:rFonts w:asciiTheme="minorHAnsi" w:hAnsiTheme="minorHAnsi" w:cstheme="minorHAnsi"/>
          <w:b w:val="0"/>
          <w:sz w:val="24"/>
          <w:szCs w:val="24"/>
        </w:rPr>
        <w:t>] de [</w:t>
      </w:r>
      <w:r w:rsidR="009730AE" w:rsidRPr="00C9537E">
        <w:rPr>
          <w:rFonts w:asciiTheme="minorHAnsi" w:hAnsiTheme="minorHAnsi" w:cstheme="minorHAnsi"/>
          <w:b w:val="0"/>
          <w:sz w:val="24"/>
          <w:szCs w:val="24"/>
          <w:highlight w:val="yellow"/>
        </w:rPr>
        <w:t>=</w:t>
      </w:r>
      <w:r w:rsidR="009730AE" w:rsidRPr="00C9537E">
        <w:rPr>
          <w:rFonts w:asciiTheme="minorHAnsi" w:hAnsiTheme="minorHAnsi" w:cstheme="minorHAnsi"/>
          <w:b w:val="0"/>
          <w:sz w:val="24"/>
          <w:szCs w:val="24"/>
        </w:rPr>
        <w:t>] de 2021</w:t>
      </w:r>
      <w:r w:rsidR="00F766A0" w:rsidRPr="00C9537E">
        <w:rPr>
          <w:rFonts w:asciiTheme="minorHAnsi" w:hAnsiTheme="minorHAnsi" w:cstheme="minorHAnsi"/>
          <w:b w:val="0"/>
          <w:sz w:val="24"/>
          <w:szCs w:val="24"/>
        </w:rPr>
        <w:t xml:space="preserve"> </w:t>
      </w:r>
      <w:r w:rsidR="00DC32AC" w:rsidRPr="00C9537E">
        <w:rPr>
          <w:rFonts w:asciiTheme="minorHAnsi" w:hAnsiTheme="minorHAnsi" w:cstheme="minorHAnsi"/>
          <w:b w:val="0"/>
          <w:sz w:val="24"/>
          <w:szCs w:val="24"/>
        </w:rPr>
        <w:t>(</w:t>
      </w:r>
      <w:r w:rsidR="00510285" w:rsidRPr="00C9537E">
        <w:rPr>
          <w:rFonts w:asciiTheme="minorHAnsi" w:hAnsiTheme="minorHAnsi" w:cstheme="minorHAnsi"/>
          <w:b w:val="0"/>
          <w:sz w:val="24"/>
          <w:szCs w:val="24"/>
        </w:rPr>
        <w:t>“</w:t>
      </w:r>
      <w:r w:rsidR="00F766A0" w:rsidRPr="00C9537E">
        <w:rPr>
          <w:rFonts w:asciiTheme="minorHAnsi" w:hAnsiTheme="minorHAnsi" w:cstheme="minorHAnsi"/>
          <w:b w:val="0"/>
          <w:sz w:val="24"/>
          <w:szCs w:val="24"/>
          <w:u w:val="single"/>
        </w:rPr>
        <w:t xml:space="preserve">AGE </w:t>
      </w:r>
      <w:r w:rsidR="008E04DC" w:rsidRPr="00C9537E">
        <w:rPr>
          <w:rFonts w:asciiTheme="minorHAnsi" w:hAnsiTheme="minorHAnsi" w:cstheme="minorHAnsi"/>
          <w:b w:val="0"/>
          <w:sz w:val="24"/>
          <w:szCs w:val="24"/>
          <w:u w:val="single"/>
        </w:rPr>
        <w:t>da Emissora</w:t>
      </w:r>
      <w:r w:rsidR="00510285" w:rsidRPr="00C9537E">
        <w:rPr>
          <w:rFonts w:asciiTheme="minorHAnsi" w:hAnsiTheme="minorHAnsi" w:cstheme="minorHAnsi"/>
          <w:b w:val="0"/>
          <w:sz w:val="24"/>
          <w:szCs w:val="24"/>
        </w:rPr>
        <w:t>”</w:t>
      </w:r>
      <w:r w:rsidR="00F6166B" w:rsidRPr="00C9537E">
        <w:rPr>
          <w:rFonts w:asciiTheme="minorHAnsi" w:hAnsiTheme="minorHAnsi" w:cstheme="minorHAnsi"/>
          <w:b w:val="0"/>
          <w:sz w:val="24"/>
          <w:szCs w:val="24"/>
        </w:rPr>
        <w:t>)</w:t>
      </w:r>
      <w:r w:rsidR="00876044" w:rsidRPr="00C9537E">
        <w:rPr>
          <w:rFonts w:asciiTheme="minorHAnsi" w:hAnsiTheme="minorHAnsi" w:cstheme="minorHAnsi"/>
          <w:b w:val="0"/>
          <w:sz w:val="24"/>
          <w:szCs w:val="24"/>
        </w:rPr>
        <w:t xml:space="preserve">, </w:t>
      </w:r>
      <w:r w:rsidR="00C014F7" w:rsidRPr="00C9537E">
        <w:rPr>
          <w:rFonts w:asciiTheme="minorHAnsi" w:hAnsiTheme="minorHAnsi" w:cstheme="minorHAnsi"/>
          <w:b w:val="0"/>
          <w:sz w:val="24"/>
          <w:szCs w:val="24"/>
        </w:rPr>
        <w:t xml:space="preserve">na </w:t>
      </w:r>
      <w:r w:rsidR="004334B1" w:rsidRPr="00C9537E">
        <w:rPr>
          <w:rFonts w:asciiTheme="minorHAnsi" w:hAnsiTheme="minorHAnsi" w:cstheme="minorHAnsi"/>
          <w:b w:val="0"/>
          <w:sz w:val="24"/>
          <w:szCs w:val="24"/>
        </w:rPr>
        <w:t>qua</w:t>
      </w:r>
      <w:r w:rsidR="00BA64ED" w:rsidRPr="00C9537E">
        <w:rPr>
          <w:rFonts w:asciiTheme="minorHAnsi" w:hAnsiTheme="minorHAnsi" w:cstheme="minorHAnsi"/>
          <w:b w:val="0"/>
          <w:sz w:val="24"/>
          <w:szCs w:val="24"/>
        </w:rPr>
        <w:t>l</w:t>
      </w:r>
      <w:r w:rsidR="004334B1" w:rsidRPr="00C9537E">
        <w:rPr>
          <w:rFonts w:asciiTheme="minorHAnsi" w:hAnsiTheme="minorHAnsi" w:cstheme="minorHAnsi"/>
          <w:b w:val="0"/>
          <w:sz w:val="24"/>
          <w:szCs w:val="24"/>
        </w:rPr>
        <w:t xml:space="preserve"> </w:t>
      </w:r>
      <w:r w:rsidR="00C014F7" w:rsidRPr="00C9537E">
        <w:rPr>
          <w:rFonts w:asciiTheme="minorHAnsi" w:hAnsiTheme="minorHAnsi" w:cstheme="minorHAnsi"/>
          <w:b w:val="0"/>
          <w:sz w:val="24"/>
          <w:szCs w:val="24"/>
        </w:rPr>
        <w:t>fo</w:t>
      </w:r>
      <w:r w:rsidR="00BA64ED" w:rsidRPr="00C9537E">
        <w:rPr>
          <w:rFonts w:asciiTheme="minorHAnsi" w:hAnsiTheme="minorHAnsi" w:cstheme="minorHAnsi"/>
          <w:b w:val="0"/>
          <w:sz w:val="24"/>
          <w:szCs w:val="24"/>
        </w:rPr>
        <w:t>i</w:t>
      </w:r>
      <w:r w:rsidRPr="00C9537E">
        <w:rPr>
          <w:rFonts w:asciiTheme="minorHAnsi" w:hAnsiTheme="minorHAnsi" w:cstheme="minorHAnsi"/>
          <w:b w:val="0"/>
          <w:sz w:val="24"/>
          <w:szCs w:val="24"/>
        </w:rPr>
        <w:t xml:space="preserve"> deliberada</w:t>
      </w:r>
      <w:r w:rsidR="000C38CB" w:rsidRPr="00C9537E">
        <w:rPr>
          <w:rFonts w:asciiTheme="minorHAnsi" w:hAnsiTheme="minorHAnsi" w:cstheme="minorHAnsi"/>
          <w:b w:val="0"/>
          <w:sz w:val="24"/>
          <w:szCs w:val="24"/>
        </w:rPr>
        <w:t xml:space="preserve"> e aprovada</w:t>
      </w:r>
      <w:r w:rsidR="004334B1" w:rsidRPr="00C9537E">
        <w:rPr>
          <w:rFonts w:asciiTheme="minorHAnsi" w:hAnsiTheme="minorHAnsi" w:cstheme="minorHAnsi"/>
          <w:b w:val="0"/>
          <w:sz w:val="24"/>
          <w:szCs w:val="24"/>
        </w:rPr>
        <w:t>:</w:t>
      </w:r>
      <w:r w:rsidR="00510285" w:rsidRPr="00C9537E">
        <w:rPr>
          <w:rFonts w:asciiTheme="minorHAnsi" w:hAnsiTheme="minorHAnsi" w:cstheme="minorHAnsi"/>
          <w:b w:val="0"/>
          <w:sz w:val="24"/>
          <w:szCs w:val="24"/>
        </w:rPr>
        <w:t xml:space="preserve"> </w:t>
      </w:r>
    </w:p>
    <w:p w14:paraId="2BACB13D" w14:textId="12A22FF1" w:rsidR="009E611D" w:rsidRPr="00C9537E" w:rsidRDefault="009E611D" w:rsidP="00C9537E">
      <w:pPr>
        <w:pStyle w:val="Ttulo6"/>
        <w:spacing w:line="340" w:lineRule="exact"/>
        <w:jc w:val="both"/>
        <w:rPr>
          <w:rFonts w:asciiTheme="minorHAnsi" w:hAnsiTheme="minorHAnsi" w:cstheme="minorHAnsi"/>
          <w:sz w:val="24"/>
          <w:szCs w:val="24"/>
        </w:rPr>
      </w:pPr>
    </w:p>
    <w:p w14:paraId="2EE8DD0E" w14:textId="605E735E" w:rsidR="006D2933" w:rsidRPr="00C9537E" w:rsidRDefault="00AD0E3E" w:rsidP="00C9537E">
      <w:pPr>
        <w:numPr>
          <w:ilvl w:val="0"/>
          <w:numId w:val="5"/>
        </w:numPr>
        <w:spacing w:line="340" w:lineRule="exact"/>
        <w:ind w:left="709" w:hanging="720"/>
        <w:jc w:val="both"/>
        <w:rPr>
          <w:rFonts w:asciiTheme="minorHAnsi" w:hAnsiTheme="minorHAnsi" w:cstheme="minorHAnsi"/>
        </w:rPr>
      </w:pPr>
      <w:r w:rsidRPr="00C9537E">
        <w:rPr>
          <w:rFonts w:asciiTheme="minorHAnsi" w:hAnsiTheme="minorHAnsi" w:cstheme="minorHAnsi"/>
        </w:rPr>
        <w:t xml:space="preserve">a </w:t>
      </w:r>
      <w:r w:rsidR="0085140A" w:rsidRPr="00C9537E">
        <w:rPr>
          <w:rFonts w:asciiTheme="minorHAnsi" w:hAnsiTheme="minorHAnsi" w:cstheme="minorHAnsi"/>
        </w:rPr>
        <w:t xml:space="preserve">Emissão </w:t>
      </w:r>
      <w:r w:rsidRPr="00C9537E">
        <w:rPr>
          <w:rFonts w:asciiTheme="minorHAnsi" w:hAnsiTheme="minorHAnsi" w:cstheme="minorHAnsi"/>
        </w:rPr>
        <w:t xml:space="preserve">e a Oferta Restrita </w:t>
      </w:r>
      <w:r w:rsidR="0085140A" w:rsidRPr="00C9537E">
        <w:rPr>
          <w:rFonts w:asciiTheme="minorHAnsi" w:hAnsiTheme="minorHAnsi" w:cstheme="minorHAnsi"/>
        </w:rPr>
        <w:t>(conforme definido</w:t>
      </w:r>
      <w:r w:rsidR="00E5743A" w:rsidRPr="00C9537E">
        <w:rPr>
          <w:rFonts w:asciiTheme="minorHAnsi" w:hAnsiTheme="minorHAnsi" w:cstheme="minorHAnsi"/>
        </w:rPr>
        <w:t>s</w:t>
      </w:r>
      <w:r w:rsidR="00C63462" w:rsidRPr="00C9537E">
        <w:rPr>
          <w:rFonts w:asciiTheme="minorHAnsi" w:hAnsiTheme="minorHAnsi" w:cstheme="minorHAnsi"/>
        </w:rPr>
        <w:t xml:space="preserve"> </w:t>
      </w:r>
      <w:r w:rsidR="0085140A" w:rsidRPr="00C9537E">
        <w:rPr>
          <w:rFonts w:asciiTheme="minorHAnsi" w:hAnsiTheme="minorHAnsi" w:cstheme="minorHAnsi"/>
        </w:rPr>
        <w:t>abaixo), bem como</w:t>
      </w:r>
      <w:r w:rsidRPr="00C9537E">
        <w:rPr>
          <w:rFonts w:asciiTheme="minorHAnsi" w:hAnsiTheme="minorHAnsi" w:cstheme="minorHAnsi"/>
        </w:rPr>
        <w:t xml:space="preserve"> de seus termos e condições;</w:t>
      </w:r>
    </w:p>
    <w:p w14:paraId="0DABD48E" w14:textId="77777777" w:rsidR="009306BE" w:rsidRPr="00C9537E" w:rsidRDefault="009306BE" w:rsidP="00C9537E">
      <w:pPr>
        <w:pStyle w:val="PargrafodaLista"/>
        <w:spacing w:line="340" w:lineRule="exact"/>
        <w:ind w:left="709"/>
        <w:rPr>
          <w:rFonts w:asciiTheme="minorHAnsi" w:hAnsiTheme="minorHAnsi" w:cstheme="minorHAnsi"/>
        </w:rPr>
      </w:pPr>
    </w:p>
    <w:p w14:paraId="38492585" w14:textId="191767D3" w:rsidR="009B2E85" w:rsidRPr="00C9537E" w:rsidRDefault="009B2E85" w:rsidP="00C9537E">
      <w:pPr>
        <w:numPr>
          <w:ilvl w:val="0"/>
          <w:numId w:val="5"/>
        </w:numPr>
        <w:spacing w:line="340" w:lineRule="exact"/>
        <w:ind w:left="709" w:hanging="720"/>
        <w:jc w:val="both"/>
        <w:rPr>
          <w:rFonts w:asciiTheme="minorHAnsi" w:hAnsiTheme="minorHAnsi" w:cstheme="minorHAnsi"/>
        </w:rPr>
      </w:pPr>
      <w:r w:rsidRPr="00C9537E">
        <w:rPr>
          <w:rFonts w:asciiTheme="minorHAnsi" w:hAnsiTheme="minorHAnsi" w:cstheme="minorHAnsi"/>
        </w:rPr>
        <w:t>a constituição da Garantia Real (conforme abaixo definido) pela Emissora, em favor dos Debenturistas, representados pelo Agente Fiduciário, bem como a celebração do Contrato de Garantia (conforme abaixo definido);</w:t>
      </w:r>
      <w:r w:rsidR="00E3353C" w:rsidRPr="00C9537E">
        <w:rPr>
          <w:rFonts w:asciiTheme="minorHAnsi" w:hAnsiTheme="minorHAnsi" w:cstheme="minorHAnsi"/>
        </w:rPr>
        <w:t xml:space="preserve"> e</w:t>
      </w:r>
    </w:p>
    <w:p w14:paraId="69312B11" w14:textId="77777777" w:rsidR="009B2E85" w:rsidRPr="00C9537E" w:rsidRDefault="009B2E85" w:rsidP="00C9537E">
      <w:pPr>
        <w:pStyle w:val="PargrafodaLista"/>
        <w:spacing w:line="340" w:lineRule="exact"/>
        <w:rPr>
          <w:rFonts w:asciiTheme="minorHAnsi" w:hAnsiTheme="minorHAnsi" w:cstheme="minorHAnsi"/>
        </w:rPr>
      </w:pPr>
    </w:p>
    <w:p w14:paraId="14060728" w14:textId="4279CEDD" w:rsidR="00780E05" w:rsidRPr="00C9537E" w:rsidRDefault="009E611D" w:rsidP="00C9537E">
      <w:pPr>
        <w:numPr>
          <w:ilvl w:val="0"/>
          <w:numId w:val="5"/>
        </w:numPr>
        <w:spacing w:line="340" w:lineRule="exact"/>
        <w:ind w:left="709" w:hanging="720"/>
        <w:jc w:val="both"/>
        <w:rPr>
          <w:rFonts w:asciiTheme="minorHAnsi" w:hAnsiTheme="minorHAnsi" w:cstheme="minorHAnsi"/>
        </w:rPr>
      </w:pPr>
      <w:r w:rsidRPr="00C9537E">
        <w:rPr>
          <w:rFonts w:asciiTheme="minorHAnsi" w:hAnsiTheme="minorHAnsi" w:cstheme="minorHAnsi"/>
        </w:rPr>
        <w:t xml:space="preserve">a autorização à Diretoria da Emissora para </w:t>
      </w:r>
      <w:r w:rsidR="00C63462" w:rsidRPr="00C9537E">
        <w:rPr>
          <w:rFonts w:asciiTheme="minorHAnsi" w:hAnsiTheme="minorHAnsi" w:cstheme="minorHAnsi"/>
        </w:rPr>
        <w:t>adotar todos e quaisquer atos e a assinar todos e quaisquer documentos</w:t>
      </w:r>
      <w:r w:rsidR="00496FB9" w:rsidRPr="00C9537E">
        <w:rPr>
          <w:rFonts w:asciiTheme="minorHAnsi" w:hAnsiTheme="minorHAnsi" w:cstheme="minorHAnsi"/>
        </w:rPr>
        <w:t xml:space="preserve"> </w:t>
      </w:r>
      <w:r w:rsidRPr="00C9537E">
        <w:rPr>
          <w:rFonts w:asciiTheme="minorHAnsi" w:hAnsiTheme="minorHAnsi" w:cstheme="minorHAnsi"/>
        </w:rPr>
        <w:t xml:space="preserve">necessários à </w:t>
      </w:r>
      <w:r w:rsidR="00496FB9" w:rsidRPr="00C9537E">
        <w:rPr>
          <w:rFonts w:asciiTheme="minorHAnsi" w:hAnsiTheme="minorHAnsi" w:cstheme="minorHAnsi"/>
        </w:rPr>
        <w:t xml:space="preserve">implementação e formalização das </w:t>
      </w:r>
      <w:r w:rsidRPr="00C9537E">
        <w:rPr>
          <w:rFonts w:asciiTheme="minorHAnsi" w:hAnsiTheme="minorHAnsi" w:cstheme="minorHAnsi"/>
        </w:rPr>
        <w:t>deliberações tomada</w:t>
      </w:r>
      <w:r w:rsidR="003B0561" w:rsidRPr="00C9537E">
        <w:rPr>
          <w:rFonts w:asciiTheme="minorHAnsi" w:hAnsiTheme="minorHAnsi" w:cstheme="minorHAnsi"/>
        </w:rPr>
        <w:t>s</w:t>
      </w:r>
      <w:r w:rsidRPr="00C9537E">
        <w:rPr>
          <w:rFonts w:asciiTheme="minorHAnsi" w:hAnsiTheme="minorHAnsi" w:cstheme="minorHAnsi"/>
        </w:rPr>
        <w:t xml:space="preserve"> </w:t>
      </w:r>
      <w:r w:rsidR="00C014F7" w:rsidRPr="00C9537E">
        <w:rPr>
          <w:rFonts w:asciiTheme="minorHAnsi" w:hAnsiTheme="minorHAnsi" w:cstheme="minorHAnsi"/>
        </w:rPr>
        <w:t xml:space="preserve">na </w:t>
      </w:r>
      <w:r w:rsidR="00F766A0" w:rsidRPr="00C9537E">
        <w:rPr>
          <w:rFonts w:asciiTheme="minorHAnsi" w:hAnsiTheme="minorHAnsi" w:cstheme="minorHAnsi"/>
        </w:rPr>
        <w:t>AGE</w:t>
      </w:r>
      <w:r w:rsidR="008E04DC" w:rsidRPr="00C9537E">
        <w:rPr>
          <w:rFonts w:asciiTheme="minorHAnsi" w:hAnsiTheme="minorHAnsi" w:cstheme="minorHAnsi"/>
        </w:rPr>
        <w:t xml:space="preserve"> da Emissora</w:t>
      </w:r>
      <w:r w:rsidRPr="00C9537E">
        <w:rPr>
          <w:rFonts w:asciiTheme="minorHAnsi" w:hAnsiTheme="minorHAnsi" w:cstheme="minorHAnsi"/>
        </w:rPr>
        <w:t xml:space="preserve">, </w:t>
      </w:r>
      <w:r w:rsidR="00496FB9" w:rsidRPr="00C9537E">
        <w:rPr>
          <w:rFonts w:asciiTheme="minorHAnsi" w:hAnsiTheme="minorHAnsi" w:cstheme="minorHAnsi"/>
        </w:rPr>
        <w:t xml:space="preserve">especialmente </w:t>
      </w:r>
      <w:r w:rsidRPr="00C9537E">
        <w:rPr>
          <w:rFonts w:asciiTheme="minorHAnsi" w:hAnsiTheme="minorHAnsi" w:cstheme="minorHAnsi"/>
        </w:rPr>
        <w:t xml:space="preserve">a celebração de todos </w:t>
      </w:r>
      <w:r w:rsidR="00DF4F83" w:rsidRPr="00C9537E">
        <w:rPr>
          <w:rFonts w:asciiTheme="minorHAnsi" w:hAnsiTheme="minorHAnsi" w:cstheme="minorHAnsi"/>
        </w:rPr>
        <w:t xml:space="preserve">os documentos </w:t>
      </w:r>
      <w:r w:rsidR="00C63462" w:rsidRPr="00C9537E">
        <w:rPr>
          <w:rFonts w:asciiTheme="minorHAnsi" w:hAnsiTheme="minorHAnsi" w:cstheme="minorHAnsi"/>
        </w:rPr>
        <w:t xml:space="preserve">necessários </w:t>
      </w:r>
      <w:r w:rsidR="00DF4F83" w:rsidRPr="00C9537E">
        <w:rPr>
          <w:rFonts w:asciiTheme="minorHAnsi" w:hAnsiTheme="minorHAnsi" w:cstheme="minorHAnsi"/>
        </w:rPr>
        <w:t xml:space="preserve">à </w:t>
      </w:r>
      <w:r w:rsidR="00C63462" w:rsidRPr="00C9537E">
        <w:rPr>
          <w:rFonts w:asciiTheme="minorHAnsi" w:hAnsiTheme="minorHAnsi" w:cstheme="minorHAnsi"/>
        </w:rPr>
        <w:t>efetivação da Oferta Restrita</w:t>
      </w:r>
      <w:r w:rsidR="00566C72" w:rsidRPr="00C9537E">
        <w:rPr>
          <w:rFonts w:asciiTheme="minorHAnsi" w:hAnsiTheme="minorHAnsi" w:cstheme="minorHAnsi"/>
        </w:rPr>
        <w:t xml:space="preserve"> e </w:t>
      </w:r>
      <w:r w:rsidR="00E5743A" w:rsidRPr="00C9537E">
        <w:rPr>
          <w:rFonts w:asciiTheme="minorHAnsi" w:hAnsiTheme="minorHAnsi" w:cstheme="minorHAnsi"/>
        </w:rPr>
        <w:t>da</w:t>
      </w:r>
      <w:r w:rsidR="00C63462" w:rsidRPr="00C9537E">
        <w:rPr>
          <w:rFonts w:asciiTheme="minorHAnsi" w:hAnsiTheme="minorHAnsi" w:cstheme="minorHAnsi"/>
        </w:rPr>
        <w:t xml:space="preserve"> Emissão</w:t>
      </w:r>
      <w:r w:rsidR="009B2E85" w:rsidRPr="00C9537E">
        <w:rPr>
          <w:rFonts w:asciiTheme="minorHAnsi" w:hAnsiTheme="minorHAnsi" w:cstheme="minorHAnsi"/>
        </w:rPr>
        <w:t xml:space="preserve"> e da constituição da Garantia Real</w:t>
      </w:r>
      <w:r w:rsidR="006A007B" w:rsidRPr="00C9537E">
        <w:rPr>
          <w:rFonts w:asciiTheme="minorHAnsi" w:hAnsiTheme="minorHAnsi" w:cstheme="minorHAnsi"/>
        </w:rPr>
        <w:t xml:space="preserve"> (conforme abaixo definido)</w:t>
      </w:r>
      <w:r w:rsidR="00496FB9" w:rsidRPr="00C9537E">
        <w:rPr>
          <w:rFonts w:asciiTheme="minorHAnsi" w:hAnsiTheme="minorHAnsi" w:cstheme="minorHAnsi"/>
        </w:rPr>
        <w:t xml:space="preserve">, bem como para contratar os prestadores de serviços da Oferta Restrita, </w:t>
      </w:r>
      <w:r w:rsidR="00BE6DA2" w:rsidRPr="00C9537E">
        <w:rPr>
          <w:rFonts w:asciiTheme="minorHAnsi" w:hAnsiTheme="minorHAnsi" w:cstheme="minorHAnsi"/>
        </w:rPr>
        <w:t xml:space="preserve">podendo, para tanto, negociar e assinar os </w:t>
      </w:r>
      <w:r w:rsidR="00F22B19" w:rsidRPr="00C9537E">
        <w:rPr>
          <w:rFonts w:asciiTheme="minorHAnsi" w:hAnsiTheme="minorHAnsi" w:cstheme="minorHAnsi"/>
        </w:rPr>
        <w:t xml:space="preserve">respectivos </w:t>
      </w:r>
      <w:r w:rsidR="00BE6DA2" w:rsidRPr="00C9537E">
        <w:rPr>
          <w:rFonts w:asciiTheme="minorHAnsi" w:hAnsiTheme="minorHAnsi" w:cstheme="minorHAnsi"/>
        </w:rPr>
        <w:t xml:space="preserve">instrumentos de contratação e eventuais alterações em aditamentos, </w:t>
      </w:r>
      <w:r w:rsidR="00DF4F83" w:rsidRPr="00C9537E">
        <w:rPr>
          <w:rFonts w:asciiTheme="minorHAnsi" w:hAnsiTheme="minorHAnsi" w:cstheme="minorHAnsi"/>
        </w:rPr>
        <w:t xml:space="preserve">tudo em </w:t>
      </w:r>
      <w:r w:rsidR="0085140A" w:rsidRPr="00C9537E">
        <w:rPr>
          <w:rFonts w:asciiTheme="minorHAnsi" w:hAnsiTheme="minorHAnsi" w:cstheme="minorHAnsi"/>
        </w:rPr>
        <w:t>confor</w:t>
      </w:r>
      <w:r w:rsidR="00DF4F83" w:rsidRPr="00C9537E">
        <w:rPr>
          <w:rFonts w:asciiTheme="minorHAnsi" w:hAnsiTheme="minorHAnsi" w:cstheme="minorHAnsi"/>
        </w:rPr>
        <w:t xml:space="preserve">midade com o </w:t>
      </w:r>
      <w:r w:rsidR="0085140A" w:rsidRPr="00C9537E">
        <w:rPr>
          <w:rFonts w:asciiTheme="minorHAnsi" w:hAnsiTheme="minorHAnsi" w:cstheme="minorHAnsi"/>
        </w:rPr>
        <w:t>disposto no artigo 59</w:t>
      </w:r>
      <w:r w:rsidR="00DF4F83" w:rsidRPr="00C9537E">
        <w:rPr>
          <w:rFonts w:asciiTheme="minorHAnsi" w:hAnsiTheme="minorHAnsi" w:cstheme="minorHAnsi"/>
        </w:rPr>
        <w:t>,</w:t>
      </w:r>
      <w:r w:rsidR="007E4D58" w:rsidRPr="00C9537E">
        <w:rPr>
          <w:rFonts w:asciiTheme="minorHAnsi" w:hAnsiTheme="minorHAnsi" w:cstheme="minorHAnsi"/>
        </w:rPr>
        <w:t xml:space="preserve"> </w:t>
      </w:r>
      <w:r w:rsidR="00D96CE2" w:rsidRPr="00C9537E">
        <w:rPr>
          <w:rFonts w:asciiTheme="minorHAnsi" w:hAnsiTheme="minorHAnsi" w:cstheme="minorHAnsi"/>
        </w:rPr>
        <w:t xml:space="preserve">parágrafo </w:t>
      </w:r>
      <w:r w:rsidR="007E4D58" w:rsidRPr="00C9537E">
        <w:rPr>
          <w:rFonts w:asciiTheme="minorHAnsi" w:hAnsiTheme="minorHAnsi" w:cstheme="minorHAnsi"/>
        </w:rPr>
        <w:t>1º</w:t>
      </w:r>
      <w:r w:rsidR="0085140A" w:rsidRPr="00C9537E">
        <w:rPr>
          <w:rFonts w:asciiTheme="minorHAnsi" w:hAnsiTheme="minorHAnsi" w:cstheme="minorHAnsi"/>
        </w:rPr>
        <w:t xml:space="preserve"> da Lei nº 6.404 de 15 de dezembro de 1976, conforme alterada (“</w:t>
      </w:r>
      <w:r w:rsidR="0085140A" w:rsidRPr="00C9537E">
        <w:rPr>
          <w:rFonts w:asciiTheme="minorHAnsi" w:hAnsiTheme="minorHAnsi" w:cstheme="minorHAnsi"/>
          <w:u w:val="single"/>
        </w:rPr>
        <w:t>Lei das Sociedades por Ações</w:t>
      </w:r>
      <w:r w:rsidR="0085140A" w:rsidRPr="00C9537E">
        <w:rPr>
          <w:rFonts w:asciiTheme="minorHAnsi" w:hAnsiTheme="minorHAnsi" w:cstheme="minorHAnsi"/>
        </w:rPr>
        <w:t>”)</w:t>
      </w:r>
      <w:r w:rsidR="00DB66E0" w:rsidRPr="00C9537E">
        <w:rPr>
          <w:rFonts w:asciiTheme="minorHAnsi" w:hAnsiTheme="minorHAnsi" w:cstheme="minorHAnsi"/>
        </w:rPr>
        <w:t>.</w:t>
      </w:r>
    </w:p>
    <w:p w14:paraId="1AC4B54F" w14:textId="23E6C030" w:rsidR="009B2E85" w:rsidRPr="00C9537E" w:rsidRDefault="009B2E85" w:rsidP="00C9537E">
      <w:pPr>
        <w:spacing w:line="340" w:lineRule="exact"/>
        <w:jc w:val="both"/>
        <w:rPr>
          <w:rFonts w:asciiTheme="minorHAnsi" w:hAnsiTheme="minorHAnsi" w:cstheme="minorHAnsi"/>
        </w:rPr>
      </w:pPr>
    </w:p>
    <w:p w14:paraId="1E7D4CA1" w14:textId="7D4AED50" w:rsidR="00DF15B9" w:rsidRPr="00C9537E" w:rsidRDefault="006F3D84" w:rsidP="00C9537E">
      <w:pPr>
        <w:pStyle w:val="PargrafodaLista"/>
        <w:numPr>
          <w:ilvl w:val="0"/>
          <w:numId w:val="6"/>
        </w:numPr>
        <w:spacing w:line="340" w:lineRule="exact"/>
        <w:ind w:left="709" w:hanging="709"/>
        <w:jc w:val="both"/>
        <w:rPr>
          <w:rFonts w:asciiTheme="minorHAnsi" w:hAnsiTheme="minorHAnsi" w:cstheme="minorHAnsi"/>
          <w:color w:val="000000" w:themeColor="text1"/>
        </w:rPr>
      </w:pPr>
      <w:r w:rsidRPr="00C9537E">
        <w:rPr>
          <w:rFonts w:asciiTheme="minorHAnsi" w:hAnsiTheme="minorHAnsi" w:cstheme="minorHAnsi"/>
          <w:b/>
          <w:color w:val="000000" w:themeColor="text1"/>
        </w:rPr>
        <w:t>REQUISITOS</w:t>
      </w:r>
    </w:p>
    <w:p w14:paraId="47F18CD0" w14:textId="77777777" w:rsidR="009306BE" w:rsidRPr="00C9537E" w:rsidRDefault="009306BE" w:rsidP="00C9537E">
      <w:pPr>
        <w:spacing w:line="340" w:lineRule="exact"/>
        <w:rPr>
          <w:rFonts w:asciiTheme="minorHAnsi" w:hAnsiTheme="minorHAnsi" w:cstheme="minorHAnsi"/>
        </w:rPr>
      </w:pPr>
    </w:p>
    <w:p w14:paraId="463D10B6" w14:textId="62A92416" w:rsidR="009306BE" w:rsidRPr="00C9537E" w:rsidRDefault="0085140A" w:rsidP="00C9537E">
      <w:pPr>
        <w:pStyle w:val="PargrafodaLista"/>
        <w:numPr>
          <w:ilvl w:val="1"/>
          <w:numId w:val="6"/>
        </w:numPr>
        <w:spacing w:line="340" w:lineRule="exact"/>
        <w:ind w:left="0" w:firstLine="0"/>
        <w:jc w:val="both"/>
        <w:rPr>
          <w:rFonts w:asciiTheme="minorHAnsi" w:hAnsiTheme="minorHAnsi" w:cstheme="minorHAnsi"/>
        </w:rPr>
      </w:pPr>
      <w:r w:rsidRPr="00C9537E">
        <w:rPr>
          <w:rFonts w:asciiTheme="minorHAnsi" w:hAnsiTheme="minorHAnsi" w:cstheme="minorHAnsi"/>
        </w:rPr>
        <w:t>A</w:t>
      </w:r>
      <w:r w:rsidR="00E5161B" w:rsidRPr="00C9537E">
        <w:rPr>
          <w:rFonts w:asciiTheme="minorHAnsi" w:hAnsiTheme="minorHAnsi" w:cstheme="minorHAnsi"/>
        </w:rPr>
        <w:t xml:space="preserve"> </w:t>
      </w:r>
      <w:r w:rsidR="00AD6C54" w:rsidRPr="00C9537E">
        <w:rPr>
          <w:rFonts w:asciiTheme="minorHAnsi" w:hAnsiTheme="minorHAnsi" w:cstheme="minorHAnsi"/>
        </w:rPr>
        <w:t xml:space="preserve">1ª </w:t>
      </w:r>
      <w:r w:rsidR="006F3D84" w:rsidRPr="00C9537E">
        <w:rPr>
          <w:rFonts w:asciiTheme="minorHAnsi" w:hAnsiTheme="minorHAnsi" w:cstheme="minorHAnsi"/>
        </w:rPr>
        <w:t>(</w:t>
      </w:r>
      <w:r w:rsidR="00AD6C54" w:rsidRPr="00C9537E">
        <w:rPr>
          <w:rFonts w:asciiTheme="minorHAnsi" w:hAnsiTheme="minorHAnsi" w:cstheme="minorHAnsi"/>
        </w:rPr>
        <w:t>primeira</w:t>
      </w:r>
      <w:r w:rsidR="006F3D84" w:rsidRPr="00C9537E">
        <w:rPr>
          <w:rFonts w:asciiTheme="minorHAnsi" w:hAnsiTheme="minorHAnsi" w:cstheme="minorHAnsi"/>
        </w:rPr>
        <w:t>)</w:t>
      </w:r>
      <w:r w:rsidRPr="00C9537E">
        <w:rPr>
          <w:rFonts w:asciiTheme="minorHAnsi" w:hAnsiTheme="minorHAnsi" w:cstheme="minorHAnsi"/>
        </w:rPr>
        <w:t xml:space="preserve"> emissão de debêntures simples, não conversíveis em ações</w:t>
      </w:r>
      <w:r w:rsidR="00AD6701" w:rsidRPr="00C9537E">
        <w:rPr>
          <w:rFonts w:asciiTheme="minorHAnsi" w:hAnsiTheme="minorHAnsi" w:cstheme="minorHAnsi"/>
        </w:rPr>
        <w:t xml:space="preserve"> de emissão da Emissora</w:t>
      </w:r>
      <w:r w:rsidRPr="00C9537E">
        <w:rPr>
          <w:rFonts w:asciiTheme="minorHAnsi" w:hAnsiTheme="minorHAnsi" w:cstheme="minorHAnsi"/>
        </w:rPr>
        <w:t xml:space="preserve">, da espécie </w:t>
      </w:r>
      <w:r w:rsidR="00792DCF" w:rsidRPr="00C9537E">
        <w:rPr>
          <w:rFonts w:asciiTheme="minorHAnsi" w:hAnsiTheme="minorHAnsi" w:cstheme="minorHAnsi"/>
        </w:rPr>
        <w:t>quirografária</w:t>
      </w:r>
      <w:r w:rsidR="00207A26" w:rsidRPr="00C9537E">
        <w:rPr>
          <w:rFonts w:asciiTheme="minorHAnsi" w:hAnsiTheme="minorHAnsi" w:cstheme="minorHAnsi"/>
        </w:rPr>
        <w:t>,</w:t>
      </w:r>
      <w:r w:rsidR="00792DCF" w:rsidRPr="00C9537E">
        <w:rPr>
          <w:rFonts w:asciiTheme="minorHAnsi" w:hAnsiTheme="minorHAnsi" w:cstheme="minorHAnsi"/>
        </w:rPr>
        <w:t xml:space="preserve"> a ser convolada em </w:t>
      </w:r>
      <w:r w:rsidR="00207A26" w:rsidRPr="00C9537E">
        <w:rPr>
          <w:rFonts w:asciiTheme="minorHAnsi" w:hAnsiTheme="minorHAnsi" w:cstheme="minorHAnsi"/>
        </w:rPr>
        <w:t xml:space="preserve">da espécie </w:t>
      </w:r>
      <w:r w:rsidR="00AD6C54" w:rsidRPr="00C9537E">
        <w:rPr>
          <w:rFonts w:asciiTheme="minorHAnsi" w:hAnsiTheme="minorHAnsi" w:cstheme="minorHAnsi"/>
        </w:rPr>
        <w:t>com garantia real</w:t>
      </w:r>
      <w:r w:rsidR="00953856" w:rsidRPr="00C9537E">
        <w:rPr>
          <w:rFonts w:asciiTheme="minorHAnsi" w:hAnsiTheme="minorHAnsi" w:cstheme="minorHAnsi"/>
        </w:rPr>
        <w:t>,</w:t>
      </w:r>
      <w:r w:rsidR="00AD6C54" w:rsidRPr="00C9537E">
        <w:rPr>
          <w:rFonts w:asciiTheme="minorHAnsi" w:hAnsiTheme="minorHAnsi" w:cstheme="minorHAnsi"/>
        </w:rPr>
        <w:t xml:space="preserve"> </w:t>
      </w:r>
      <w:r w:rsidR="006D2933" w:rsidRPr="00C9537E">
        <w:rPr>
          <w:rFonts w:asciiTheme="minorHAnsi" w:hAnsiTheme="minorHAnsi" w:cstheme="minorHAnsi"/>
        </w:rPr>
        <w:t xml:space="preserve">com garantia adicional fidejussória, </w:t>
      </w:r>
      <w:r w:rsidR="00AD6C54" w:rsidRPr="00C9537E">
        <w:rPr>
          <w:rFonts w:asciiTheme="minorHAnsi" w:hAnsiTheme="minorHAnsi" w:cstheme="minorHAnsi"/>
        </w:rPr>
        <w:t>em série única</w:t>
      </w:r>
      <w:r w:rsidRPr="00C9537E">
        <w:rPr>
          <w:rFonts w:asciiTheme="minorHAnsi" w:hAnsiTheme="minorHAnsi" w:cstheme="minorHAnsi"/>
        </w:rPr>
        <w:t xml:space="preserve"> (“</w:t>
      </w:r>
      <w:r w:rsidR="00E5161B" w:rsidRPr="00C9537E">
        <w:rPr>
          <w:rFonts w:asciiTheme="minorHAnsi" w:hAnsiTheme="minorHAnsi" w:cstheme="minorHAnsi"/>
          <w:u w:val="single"/>
        </w:rPr>
        <w:t>Emissão</w:t>
      </w:r>
      <w:r w:rsidRPr="00C9537E">
        <w:rPr>
          <w:rFonts w:asciiTheme="minorHAnsi" w:hAnsiTheme="minorHAnsi" w:cstheme="minorHAnsi"/>
        </w:rPr>
        <w:t>”</w:t>
      </w:r>
      <w:r w:rsidR="00317DFB" w:rsidRPr="00C9537E">
        <w:rPr>
          <w:rFonts w:asciiTheme="minorHAnsi" w:hAnsiTheme="minorHAnsi" w:cstheme="minorHAnsi"/>
        </w:rPr>
        <w:t xml:space="preserve"> e </w:t>
      </w:r>
      <w:r w:rsidR="0030765D" w:rsidRPr="00C9537E">
        <w:rPr>
          <w:rFonts w:asciiTheme="minorHAnsi" w:hAnsiTheme="minorHAnsi" w:cstheme="minorHAnsi"/>
        </w:rPr>
        <w:t>“</w:t>
      </w:r>
      <w:r w:rsidR="00317DFB" w:rsidRPr="00C9537E">
        <w:rPr>
          <w:rFonts w:asciiTheme="minorHAnsi" w:hAnsiTheme="minorHAnsi" w:cstheme="minorHAnsi"/>
          <w:u w:val="single"/>
        </w:rPr>
        <w:t>Debêntures</w:t>
      </w:r>
      <w:r w:rsidR="0030765D" w:rsidRPr="00C9537E">
        <w:rPr>
          <w:rFonts w:asciiTheme="minorHAnsi" w:hAnsiTheme="minorHAnsi" w:cstheme="minorHAnsi"/>
        </w:rPr>
        <w:t>”</w:t>
      </w:r>
      <w:r w:rsidR="00317DFB" w:rsidRPr="00C9537E">
        <w:rPr>
          <w:rFonts w:asciiTheme="minorHAnsi" w:hAnsiTheme="minorHAnsi" w:cstheme="minorHAnsi"/>
        </w:rPr>
        <w:t>, respectivamente</w:t>
      </w:r>
      <w:r w:rsidRPr="00C9537E">
        <w:rPr>
          <w:rFonts w:asciiTheme="minorHAnsi" w:hAnsiTheme="minorHAnsi" w:cstheme="minorHAnsi"/>
        </w:rPr>
        <w:t>), para distribuição pública, com esforços restritos</w:t>
      </w:r>
      <w:bookmarkStart w:id="3" w:name="_DV_M18"/>
      <w:bookmarkStart w:id="4" w:name="_DV_M19"/>
      <w:bookmarkEnd w:id="3"/>
      <w:bookmarkEnd w:id="4"/>
      <w:r w:rsidR="00317DFB" w:rsidRPr="00C9537E">
        <w:rPr>
          <w:rFonts w:asciiTheme="minorHAnsi" w:hAnsiTheme="minorHAnsi" w:cstheme="minorHAnsi"/>
        </w:rPr>
        <w:t xml:space="preserve">, </w:t>
      </w:r>
      <w:r w:rsidRPr="00C9537E">
        <w:rPr>
          <w:rFonts w:asciiTheme="minorHAnsi" w:hAnsiTheme="minorHAnsi" w:cstheme="minorHAnsi"/>
        </w:rPr>
        <w:t xml:space="preserve">nos termos da Instrução </w:t>
      </w:r>
      <w:r w:rsidR="009437EE" w:rsidRPr="00C9537E">
        <w:rPr>
          <w:rFonts w:asciiTheme="minorHAnsi" w:hAnsiTheme="minorHAnsi" w:cstheme="minorHAnsi"/>
        </w:rPr>
        <w:t xml:space="preserve">da </w:t>
      </w:r>
      <w:r w:rsidR="00E3353C" w:rsidRPr="00C9537E">
        <w:rPr>
          <w:rFonts w:asciiTheme="minorHAnsi" w:hAnsiTheme="minorHAnsi" w:cstheme="minorHAnsi"/>
        </w:rPr>
        <w:t>CVM</w:t>
      </w:r>
      <w:r w:rsidRPr="00C9537E">
        <w:rPr>
          <w:rFonts w:asciiTheme="minorHAnsi" w:hAnsiTheme="minorHAnsi" w:cstheme="minorHAnsi"/>
        </w:rPr>
        <w:t xml:space="preserve"> </w:t>
      </w:r>
      <w:r w:rsidR="009437EE" w:rsidRPr="00C9537E">
        <w:rPr>
          <w:rFonts w:asciiTheme="minorHAnsi" w:hAnsiTheme="minorHAnsi" w:cstheme="minorHAnsi"/>
        </w:rPr>
        <w:t xml:space="preserve">nº </w:t>
      </w:r>
      <w:r w:rsidRPr="00C9537E">
        <w:rPr>
          <w:rFonts w:asciiTheme="minorHAnsi" w:hAnsiTheme="minorHAnsi" w:cstheme="minorHAnsi"/>
        </w:rPr>
        <w:t>476</w:t>
      </w:r>
      <w:r w:rsidR="009437EE" w:rsidRPr="00C9537E">
        <w:rPr>
          <w:rFonts w:asciiTheme="minorHAnsi" w:hAnsiTheme="minorHAnsi" w:cstheme="minorHAnsi"/>
        </w:rPr>
        <w:t>, de 16 de janeiro de 2009, conforme alterada (</w:t>
      </w:r>
      <w:r w:rsidR="00E5161B" w:rsidRPr="00C9537E">
        <w:rPr>
          <w:rFonts w:asciiTheme="minorHAnsi" w:hAnsiTheme="minorHAnsi" w:cstheme="minorHAnsi"/>
        </w:rPr>
        <w:t>“</w:t>
      </w:r>
      <w:r w:rsidR="00E5161B" w:rsidRPr="00C9537E">
        <w:rPr>
          <w:rFonts w:asciiTheme="minorHAnsi" w:hAnsiTheme="minorHAnsi" w:cstheme="minorHAnsi"/>
          <w:u w:val="single"/>
        </w:rPr>
        <w:t>Oferta Restrita</w:t>
      </w:r>
      <w:r w:rsidR="00E5161B" w:rsidRPr="00C9537E">
        <w:rPr>
          <w:rFonts w:asciiTheme="minorHAnsi" w:hAnsiTheme="minorHAnsi" w:cstheme="minorHAnsi"/>
        </w:rPr>
        <w:t xml:space="preserve">” e </w:t>
      </w:r>
      <w:r w:rsidR="009437EE" w:rsidRPr="00C9537E">
        <w:rPr>
          <w:rFonts w:asciiTheme="minorHAnsi" w:hAnsiTheme="minorHAnsi" w:cstheme="minorHAnsi"/>
        </w:rPr>
        <w:t>“</w:t>
      </w:r>
      <w:r w:rsidR="009437EE" w:rsidRPr="00C9537E">
        <w:rPr>
          <w:rFonts w:asciiTheme="minorHAnsi" w:hAnsiTheme="minorHAnsi" w:cstheme="minorHAnsi"/>
          <w:u w:val="single"/>
        </w:rPr>
        <w:t>Instrução CVM 476</w:t>
      </w:r>
      <w:r w:rsidR="009437EE" w:rsidRPr="00C9537E">
        <w:rPr>
          <w:rFonts w:asciiTheme="minorHAnsi" w:hAnsiTheme="minorHAnsi" w:cstheme="minorHAnsi"/>
        </w:rPr>
        <w:t>”</w:t>
      </w:r>
      <w:r w:rsidR="00E5161B" w:rsidRPr="00C9537E">
        <w:rPr>
          <w:rFonts w:asciiTheme="minorHAnsi" w:hAnsiTheme="minorHAnsi" w:cstheme="minorHAnsi"/>
        </w:rPr>
        <w:t>, respectivamente</w:t>
      </w:r>
      <w:r w:rsidR="009437EE" w:rsidRPr="00C9537E">
        <w:rPr>
          <w:rFonts w:asciiTheme="minorHAnsi" w:hAnsiTheme="minorHAnsi" w:cstheme="minorHAnsi"/>
        </w:rPr>
        <w:t>)</w:t>
      </w:r>
      <w:r w:rsidRPr="00C9537E">
        <w:rPr>
          <w:rFonts w:asciiTheme="minorHAnsi" w:hAnsiTheme="minorHAnsi" w:cstheme="minorHAnsi"/>
        </w:rPr>
        <w:t xml:space="preserve"> </w:t>
      </w:r>
      <w:r w:rsidR="00BB42D4" w:rsidRPr="00C9537E">
        <w:rPr>
          <w:rFonts w:asciiTheme="minorHAnsi" w:hAnsiTheme="minorHAnsi" w:cstheme="minorHAnsi"/>
        </w:rPr>
        <w:t xml:space="preserve">e </w:t>
      </w:r>
      <w:r w:rsidRPr="00C9537E">
        <w:rPr>
          <w:rFonts w:asciiTheme="minorHAnsi" w:hAnsiTheme="minorHAnsi" w:cstheme="minorHAnsi"/>
        </w:rPr>
        <w:t>desta Escritura de Emissão</w:t>
      </w:r>
      <w:bookmarkStart w:id="5" w:name="_DV_C19"/>
      <w:r w:rsidRPr="00C9537E">
        <w:rPr>
          <w:rFonts w:asciiTheme="minorHAnsi" w:hAnsiTheme="minorHAnsi" w:cstheme="minorHAnsi"/>
        </w:rPr>
        <w:t>,</w:t>
      </w:r>
      <w:bookmarkStart w:id="6" w:name="_DV_M21"/>
      <w:bookmarkEnd w:id="5"/>
      <w:bookmarkEnd w:id="6"/>
      <w:r w:rsidRPr="00C9537E">
        <w:rPr>
          <w:rFonts w:asciiTheme="minorHAnsi" w:hAnsiTheme="minorHAnsi" w:cstheme="minorHAnsi"/>
        </w:rPr>
        <w:t xml:space="preserve"> será realizada com observância dos seguintes requisitos</w:t>
      </w:r>
      <w:r w:rsidR="00DC71DA" w:rsidRPr="00C9537E">
        <w:rPr>
          <w:rFonts w:asciiTheme="minorHAnsi" w:hAnsiTheme="minorHAnsi" w:cstheme="minorHAnsi"/>
        </w:rPr>
        <w:t xml:space="preserve">, incluindo a outorga uxória formalizada nesta Escritura de Emissão pela Sra. </w:t>
      </w:r>
      <w:r w:rsidR="00686F43" w:rsidRPr="00C9537E">
        <w:rPr>
          <w:rFonts w:asciiTheme="minorHAnsi" w:hAnsiTheme="minorHAnsi" w:cstheme="minorHAnsi"/>
        </w:rPr>
        <w:t>Maria Artêmia de Castro Andrade</w:t>
      </w:r>
      <w:r w:rsidR="00DC71DA" w:rsidRPr="00C9537E">
        <w:rPr>
          <w:rFonts w:asciiTheme="minorHAnsi" w:hAnsiTheme="minorHAnsi" w:cstheme="minorHAnsi"/>
        </w:rPr>
        <w:t xml:space="preserve">, Sra. </w:t>
      </w:r>
      <w:r w:rsidR="0087793E" w:rsidRPr="00C9537E">
        <w:rPr>
          <w:rFonts w:asciiTheme="minorHAnsi" w:hAnsiTheme="minorHAnsi" w:cstheme="minorHAnsi"/>
        </w:rPr>
        <w:t xml:space="preserve">Maria Aparecida Queiroz </w:t>
      </w:r>
      <w:r w:rsidR="00DC71DA" w:rsidRPr="00C9537E">
        <w:rPr>
          <w:rFonts w:asciiTheme="minorHAnsi" w:hAnsiTheme="minorHAnsi" w:cstheme="minorHAnsi"/>
        </w:rPr>
        <w:t xml:space="preserve">e Sra. </w:t>
      </w:r>
      <w:r w:rsidR="0087793E" w:rsidRPr="00C9537E">
        <w:rPr>
          <w:rFonts w:asciiTheme="minorHAnsi" w:hAnsiTheme="minorHAnsi" w:cstheme="minorHAnsi"/>
        </w:rPr>
        <w:t>Flávia Cristina Amaro da Silva</w:t>
      </w:r>
      <w:r w:rsidR="00DC71DA" w:rsidRPr="00C9537E">
        <w:rPr>
          <w:rFonts w:asciiTheme="minorHAnsi" w:hAnsiTheme="minorHAnsi" w:cstheme="minorHAnsi"/>
        </w:rPr>
        <w:t xml:space="preserve"> nos termos do artigo 1.647, inciso III do Código Civil (conforme adiante definido)</w:t>
      </w:r>
      <w:r w:rsidR="00D779D9" w:rsidRPr="00C9537E">
        <w:rPr>
          <w:rFonts w:asciiTheme="minorHAnsi" w:hAnsiTheme="minorHAnsi" w:cstheme="minorHAnsi"/>
        </w:rPr>
        <w:t>:</w:t>
      </w:r>
      <w:r w:rsidR="0014635A" w:rsidRPr="00C9537E">
        <w:rPr>
          <w:rFonts w:asciiTheme="minorHAnsi" w:hAnsiTheme="minorHAnsi" w:cstheme="minorHAnsi"/>
        </w:rPr>
        <w:t xml:space="preserve"> </w:t>
      </w:r>
    </w:p>
    <w:p w14:paraId="3F2D65F9" w14:textId="77777777" w:rsidR="00207A26" w:rsidRPr="00C9537E" w:rsidRDefault="00207A26" w:rsidP="00C9537E">
      <w:pPr>
        <w:pStyle w:val="PargrafodaLista"/>
        <w:spacing w:line="340" w:lineRule="exact"/>
        <w:ind w:left="0"/>
        <w:jc w:val="both"/>
        <w:rPr>
          <w:rFonts w:asciiTheme="minorHAnsi" w:hAnsiTheme="minorHAnsi" w:cstheme="minorHAnsi"/>
        </w:rPr>
      </w:pPr>
    </w:p>
    <w:p w14:paraId="2FB7017E" w14:textId="6B48B30B" w:rsidR="007D6F70" w:rsidRPr="00C9537E" w:rsidRDefault="0085140A" w:rsidP="00C9537E">
      <w:pPr>
        <w:pStyle w:val="PargrafodaLista"/>
        <w:numPr>
          <w:ilvl w:val="1"/>
          <w:numId w:val="6"/>
        </w:numPr>
        <w:spacing w:line="340" w:lineRule="exact"/>
        <w:ind w:left="0" w:firstLine="0"/>
        <w:jc w:val="both"/>
        <w:rPr>
          <w:rFonts w:asciiTheme="minorHAnsi" w:hAnsiTheme="minorHAnsi" w:cstheme="minorHAnsi"/>
        </w:rPr>
      </w:pPr>
      <w:bookmarkStart w:id="7" w:name="_Ref78575090"/>
      <w:r w:rsidRPr="00C9537E">
        <w:rPr>
          <w:rFonts w:asciiTheme="minorHAnsi" w:hAnsiTheme="minorHAnsi" w:cstheme="minorHAnsi"/>
          <w:b/>
        </w:rPr>
        <w:t>Arquivamento</w:t>
      </w:r>
      <w:r w:rsidR="00E5161B" w:rsidRPr="00C9537E">
        <w:rPr>
          <w:rFonts w:asciiTheme="minorHAnsi" w:hAnsiTheme="minorHAnsi" w:cstheme="minorHAnsi"/>
          <w:b/>
        </w:rPr>
        <w:t xml:space="preserve"> na </w:t>
      </w:r>
      <w:r w:rsidR="0088315D" w:rsidRPr="00C9537E">
        <w:rPr>
          <w:rFonts w:asciiTheme="minorHAnsi" w:hAnsiTheme="minorHAnsi" w:cstheme="minorHAnsi"/>
          <w:b/>
        </w:rPr>
        <w:t xml:space="preserve">Junta Comercial do Estado de </w:t>
      </w:r>
      <w:r w:rsidR="00814CC0" w:rsidRPr="00C9537E">
        <w:rPr>
          <w:rFonts w:asciiTheme="minorHAnsi" w:hAnsiTheme="minorHAnsi" w:cstheme="minorHAnsi"/>
          <w:b/>
        </w:rPr>
        <w:t>Minas Gerais</w:t>
      </w:r>
      <w:r w:rsidR="00F766A0" w:rsidRPr="00C9537E">
        <w:rPr>
          <w:rFonts w:asciiTheme="minorHAnsi" w:hAnsiTheme="minorHAnsi" w:cstheme="minorHAnsi"/>
          <w:b/>
        </w:rPr>
        <w:t xml:space="preserve"> </w:t>
      </w:r>
      <w:r w:rsidR="0088315D" w:rsidRPr="00C9537E">
        <w:rPr>
          <w:rFonts w:asciiTheme="minorHAnsi" w:hAnsiTheme="minorHAnsi" w:cstheme="minorHAnsi"/>
          <w:b/>
        </w:rPr>
        <w:t>(“</w:t>
      </w:r>
      <w:r w:rsidR="00814CC0" w:rsidRPr="00C9537E">
        <w:rPr>
          <w:rFonts w:asciiTheme="minorHAnsi" w:hAnsiTheme="minorHAnsi" w:cstheme="minorHAnsi"/>
          <w:b/>
          <w:smallCaps/>
        </w:rPr>
        <w:t>JUCEMG</w:t>
      </w:r>
      <w:r w:rsidR="0088315D" w:rsidRPr="00C9537E">
        <w:rPr>
          <w:rFonts w:asciiTheme="minorHAnsi" w:hAnsiTheme="minorHAnsi" w:cstheme="minorHAnsi"/>
          <w:b/>
        </w:rPr>
        <w:t>”)</w:t>
      </w:r>
      <w:r w:rsidRPr="00C9537E">
        <w:rPr>
          <w:rFonts w:asciiTheme="minorHAnsi" w:hAnsiTheme="minorHAnsi" w:cstheme="minorHAnsi"/>
          <w:b/>
        </w:rPr>
        <w:t xml:space="preserve"> e Publicação </w:t>
      </w:r>
      <w:r w:rsidR="00C014F7" w:rsidRPr="00C9537E">
        <w:rPr>
          <w:rFonts w:asciiTheme="minorHAnsi" w:hAnsiTheme="minorHAnsi" w:cstheme="minorHAnsi"/>
          <w:b/>
        </w:rPr>
        <w:t>da</w:t>
      </w:r>
      <w:r w:rsidR="00F22B19" w:rsidRPr="00C9537E">
        <w:rPr>
          <w:rFonts w:asciiTheme="minorHAnsi" w:hAnsiTheme="minorHAnsi" w:cstheme="minorHAnsi"/>
          <w:b/>
        </w:rPr>
        <w:t xml:space="preserve"> </w:t>
      </w:r>
      <w:r w:rsidR="00550055" w:rsidRPr="00C9537E">
        <w:rPr>
          <w:rFonts w:asciiTheme="minorHAnsi" w:hAnsiTheme="minorHAnsi" w:cstheme="minorHAnsi"/>
          <w:b/>
        </w:rPr>
        <w:t>AGE</w:t>
      </w:r>
      <w:r w:rsidR="007A5DDB" w:rsidRPr="00C9537E">
        <w:rPr>
          <w:rFonts w:asciiTheme="minorHAnsi" w:hAnsiTheme="minorHAnsi" w:cstheme="minorHAnsi"/>
          <w:b/>
        </w:rPr>
        <w:t xml:space="preserve"> da Emissora</w:t>
      </w:r>
      <w:bookmarkEnd w:id="7"/>
    </w:p>
    <w:p w14:paraId="1AC0FD6B" w14:textId="77777777" w:rsidR="009306BE" w:rsidRPr="00C9537E" w:rsidRDefault="009306BE" w:rsidP="00C9537E">
      <w:pPr>
        <w:spacing w:line="340" w:lineRule="exact"/>
        <w:rPr>
          <w:rFonts w:asciiTheme="minorHAnsi" w:hAnsiTheme="minorHAnsi" w:cstheme="minorHAnsi"/>
        </w:rPr>
      </w:pPr>
    </w:p>
    <w:p w14:paraId="65F6DEA5" w14:textId="7448E3AE" w:rsidR="00AB118C" w:rsidRPr="00C9537E" w:rsidRDefault="0085140A" w:rsidP="00C9537E">
      <w:pPr>
        <w:pStyle w:val="Ttulo6"/>
        <w:numPr>
          <w:ilvl w:val="2"/>
          <w:numId w:val="6"/>
        </w:numPr>
        <w:spacing w:line="340" w:lineRule="exact"/>
        <w:ind w:left="0" w:firstLine="0"/>
        <w:jc w:val="both"/>
        <w:rPr>
          <w:rFonts w:asciiTheme="minorHAnsi" w:hAnsiTheme="minorHAnsi" w:cstheme="minorHAnsi"/>
          <w:sz w:val="24"/>
          <w:szCs w:val="24"/>
        </w:rPr>
      </w:pPr>
      <w:bookmarkStart w:id="8" w:name="_Hlk78563885"/>
      <w:r w:rsidRPr="00C9537E">
        <w:rPr>
          <w:rFonts w:asciiTheme="minorHAnsi" w:hAnsiTheme="minorHAnsi" w:cstheme="minorHAnsi"/>
          <w:b w:val="0"/>
          <w:sz w:val="24"/>
          <w:szCs w:val="24"/>
        </w:rPr>
        <w:t>Nos termos do artigo 62, inciso I</w:t>
      </w:r>
      <w:r w:rsidR="00B563CD" w:rsidRPr="00C9537E">
        <w:rPr>
          <w:rFonts w:asciiTheme="minorHAnsi" w:hAnsiTheme="minorHAnsi" w:cstheme="minorHAnsi"/>
          <w:b w:val="0"/>
          <w:sz w:val="24"/>
          <w:szCs w:val="24"/>
        </w:rPr>
        <w:t>,</w:t>
      </w:r>
      <w:r w:rsidRPr="00C9537E">
        <w:rPr>
          <w:rFonts w:asciiTheme="minorHAnsi" w:hAnsiTheme="minorHAnsi" w:cstheme="minorHAnsi"/>
          <w:b w:val="0"/>
          <w:sz w:val="24"/>
          <w:szCs w:val="24"/>
        </w:rPr>
        <w:t xml:space="preserve"> e do artigo 289 da </w:t>
      </w:r>
      <w:r w:rsidR="00B563CD" w:rsidRPr="00C9537E">
        <w:rPr>
          <w:rFonts w:asciiTheme="minorHAnsi" w:hAnsiTheme="minorHAnsi" w:cstheme="minorHAnsi"/>
          <w:b w:val="0"/>
          <w:sz w:val="24"/>
          <w:szCs w:val="24"/>
        </w:rPr>
        <w:t xml:space="preserve">Lei </w:t>
      </w:r>
      <w:r w:rsidRPr="00C9537E">
        <w:rPr>
          <w:rFonts w:asciiTheme="minorHAnsi" w:hAnsiTheme="minorHAnsi" w:cstheme="minorHAnsi"/>
          <w:b w:val="0"/>
          <w:sz w:val="24"/>
          <w:szCs w:val="24"/>
        </w:rPr>
        <w:t>das Sociedades por Ações</w:t>
      </w:r>
      <w:r w:rsidR="003E1901" w:rsidRPr="00C9537E">
        <w:rPr>
          <w:rFonts w:asciiTheme="minorHAnsi" w:hAnsiTheme="minorHAnsi" w:cstheme="minorHAnsi"/>
          <w:b w:val="0"/>
          <w:sz w:val="24"/>
          <w:szCs w:val="24"/>
        </w:rPr>
        <w:t>,</w:t>
      </w:r>
      <w:r w:rsidRPr="00C9537E">
        <w:rPr>
          <w:rFonts w:asciiTheme="minorHAnsi" w:hAnsiTheme="minorHAnsi" w:cstheme="minorHAnsi"/>
          <w:b w:val="0"/>
          <w:sz w:val="24"/>
          <w:szCs w:val="24"/>
        </w:rPr>
        <w:t xml:space="preserve"> a ata d</w:t>
      </w:r>
      <w:r w:rsidR="00C014F7" w:rsidRPr="00C9537E">
        <w:rPr>
          <w:rFonts w:asciiTheme="minorHAnsi" w:hAnsiTheme="minorHAnsi" w:cstheme="minorHAnsi"/>
          <w:b w:val="0"/>
          <w:sz w:val="24"/>
          <w:szCs w:val="24"/>
        </w:rPr>
        <w:t>a</w:t>
      </w:r>
      <w:r w:rsidR="00F22B19" w:rsidRPr="00C9537E">
        <w:rPr>
          <w:rFonts w:asciiTheme="minorHAnsi" w:hAnsiTheme="minorHAnsi" w:cstheme="minorHAnsi"/>
          <w:b w:val="0"/>
          <w:sz w:val="24"/>
          <w:szCs w:val="24"/>
        </w:rPr>
        <w:t xml:space="preserve"> </w:t>
      </w:r>
      <w:r w:rsidR="00F766A0" w:rsidRPr="00C9537E">
        <w:rPr>
          <w:rFonts w:asciiTheme="minorHAnsi" w:hAnsiTheme="minorHAnsi" w:cstheme="minorHAnsi"/>
          <w:b w:val="0"/>
          <w:sz w:val="24"/>
          <w:szCs w:val="24"/>
        </w:rPr>
        <w:t xml:space="preserve">AGE </w:t>
      </w:r>
      <w:r w:rsidR="00AB118C" w:rsidRPr="00C9537E">
        <w:rPr>
          <w:rFonts w:asciiTheme="minorHAnsi" w:hAnsiTheme="minorHAnsi" w:cstheme="minorHAnsi"/>
          <w:b w:val="0"/>
          <w:sz w:val="24"/>
          <w:szCs w:val="24"/>
        </w:rPr>
        <w:t>da Emissora</w:t>
      </w:r>
      <w:r w:rsidRPr="00C9537E">
        <w:rPr>
          <w:rFonts w:asciiTheme="minorHAnsi" w:hAnsiTheme="minorHAnsi" w:cstheme="minorHAnsi"/>
          <w:b w:val="0"/>
          <w:sz w:val="24"/>
          <w:szCs w:val="24"/>
        </w:rPr>
        <w:t xml:space="preserve"> </w:t>
      </w:r>
      <w:r w:rsidR="009730AE" w:rsidRPr="00C9537E">
        <w:rPr>
          <w:rFonts w:asciiTheme="minorHAnsi" w:hAnsiTheme="minorHAnsi" w:cstheme="minorHAnsi"/>
          <w:b w:val="0"/>
          <w:sz w:val="24"/>
          <w:szCs w:val="24"/>
        </w:rPr>
        <w:t xml:space="preserve">será </w:t>
      </w:r>
      <w:r w:rsidRPr="00C9537E">
        <w:rPr>
          <w:rFonts w:asciiTheme="minorHAnsi" w:hAnsiTheme="minorHAnsi" w:cstheme="minorHAnsi"/>
          <w:b w:val="0"/>
          <w:sz w:val="24"/>
          <w:szCs w:val="24"/>
        </w:rPr>
        <w:t xml:space="preserve">devidamente arquivada perante a </w:t>
      </w:r>
      <w:r w:rsidR="00814CC0" w:rsidRPr="00C9537E">
        <w:rPr>
          <w:rFonts w:asciiTheme="minorHAnsi" w:hAnsiTheme="minorHAnsi" w:cstheme="minorHAnsi"/>
          <w:b w:val="0"/>
          <w:smallCaps/>
          <w:sz w:val="24"/>
          <w:szCs w:val="24"/>
        </w:rPr>
        <w:t>JUCEMG</w:t>
      </w:r>
      <w:r w:rsidRPr="00C9537E">
        <w:rPr>
          <w:rFonts w:asciiTheme="minorHAnsi" w:hAnsiTheme="minorHAnsi" w:cstheme="minorHAnsi"/>
          <w:b w:val="0"/>
          <w:sz w:val="24"/>
          <w:szCs w:val="24"/>
        </w:rPr>
        <w:t xml:space="preserve">, </w:t>
      </w:r>
      <w:r w:rsidR="0016567C" w:rsidRPr="00C9537E">
        <w:rPr>
          <w:rFonts w:asciiTheme="minorHAnsi" w:hAnsiTheme="minorHAnsi" w:cstheme="minorHAnsi"/>
          <w:b w:val="0"/>
          <w:sz w:val="24"/>
          <w:szCs w:val="24"/>
        </w:rPr>
        <w:t xml:space="preserve">bem como </w:t>
      </w:r>
      <w:r w:rsidR="009730AE" w:rsidRPr="00C9537E">
        <w:rPr>
          <w:rFonts w:asciiTheme="minorHAnsi" w:hAnsiTheme="minorHAnsi" w:cstheme="minorHAnsi"/>
          <w:b w:val="0"/>
          <w:sz w:val="24"/>
          <w:szCs w:val="24"/>
        </w:rPr>
        <w:t xml:space="preserve">será </w:t>
      </w:r>
      <w:r w:rsidRPr="00C9537E">
        <w:rPr>
          <w:rFonts w:asciiTheme="minorHAnsi" w:hAnsiTheme="minorHAnsi" w:cstheme="minorHAnsi"/>
          <w:b w:val="0"/>
          <w:sz w:val="24"/>
          <w:szCs w:val="24"/>
        </w:rPr>
        <w:t xml:space="preserve">publicada no </w:t>
      </w:r>
      <w:bookmarkStart w:id="9" w:name="_Hlk6391113"/>
      <w:r w:rsidR="00112280" w:rsidRPr="00C9537E">
        <w:rPr>
          <w:rFonts w:asciiTheme="minorHAnsi" w:hAnsiTheme="minorHAnsi" w:cstheme="minorHAnsi"/>
          <w:b w:val="0"/>
          <w:sz w:val="24"/>
          <w:szCs w:val="24"/>
        </w:rPr>
        <w:t>“</w:t>
      </w:r>
      <w:r w:rsidR="00112280" w:rsidRPr="00C9537E">
        <w:rPr>
          <w:rFonts w:asciiTheme="minorHAnsi" w:hAnsiTheme="minorHAnsi" w:cstheme="minorHAnsi"/>
          <w:b w:val="0"/>
          <w:i/>
          <w:sz w:val="24"/>
          <w:szCs w:val="24"/>
        </w:rPr>
        <w:t>Diário Oficial do Estado de Minas Gerais</w:t>
      </w:r>
      <w:r w:rsidR="00112280" w:rsidRPr="00C9537E">
        <w:rPr>
          <w:rFonts w:asciiTheme="minorHAnsi" w:hAnsiTheme="minorHAnsi" w:cstheme="minorHAnsi"/>
          <w:b w:val="0"/>
          <w:sz w:val="24"/>
          <w:szCs w:val="24"/>
        </w:rPr>
        <w:t>”</w:t>
      </w:r>
      <w:r w:rsidR="0024463D" w:rsidRPr="00C9537E">
        <w:rPr>
          <w:rFonts w:asciiTheme="minorHAnsi" w:hAnsiTheme="minorHAnsi" w:cstheme="minorHAnsi"/>
          <w:b w:val="0"/>
          <w:sz w:val="24"/>
          <w:szCs w:val="24"/>
        </w:rPr>
        <w:t xml:space="preserve"> </w:t>
      </w:r>
      <w:r w:rsidRPr="00C9537E">
        <w:rPr>
          <w:rFonts w:asciiTheme="minorHAnsi" w:hAnsiTheme="minorHAnsi" w:cstheme="minorHAnsi"/>
          <w:b w:val="0"/>
          <w:sz w:val="24"/>
          <w:szCs w:val="24"/>
        </w:rPr>
        <w:t>(“</w:t>
      </w:r>
      <w:r w:rsidR="00112280" w:rsidRPr="00C9537E">
        <w:rPr>
          <w:rFonts w:asciiTheme="minorHAnsi" w:hAnsiTheme="minorHAnsi" w:cstheme="minorHAnsi"/>
          <w:b w:val="0"/>
          <w:smallCaps/>
          <w:sz w:val="24"/>
          <w:szCs w:val="24"/>
          <w:u w:val="single"/>
        </w:rPr>
        <w:t>DOEMG</w:t>
      </w:r>
      <w:r w:rsidRPr="00C9537E">
        <w:rPr>
          <w:rFonts w:asciiTheme="minorHAnsi" w:hAnsiTheme="minorHAnsi" w:cstheme="minorHAnsi"/>
          <w:b w:val="0"/>
          <w:sz w:val="24"/>
          <w:szCs w:val="24"/>
        </w:rPr>
        <w:t xml:space="preserve">”) </w:t>
      </w:r>
      <w:bookmarkEnd w:id="9"/>
      <w:r w:rsidRPr="00C9537E">
        <w:rPr>
          <w:rFonts w:asciiTheme="minorHAnsi" w:hAnsiTheme="minorHAnsi" w:cstheme="minorHAnsi"/>
          <w:b w:val="0"/>
          <w:sz w:val="24"/>
          <w:szCs w:val="24"/>
        </w:rPr>
        <w:t xml:space="preserve">e no </w:t>
      </w:r>
      <w:r w:rsidR="00566C72" w:rsidRPr="00C9537E">
        <w:rPr>
          <w:rFonts w:asciiTheme="minorHAnsi" w:hAnsiTheme="minorHAnsi" w:cstheme="minorHAnsi"/>
          <w:b w:val="0"/>
          <w:sz w:val="24"/>
          <w:szCs w:val="24"/>
        </w:rPr>
        <w:t>jorna</w:t>
      </w:r>
      <w:r w:rsidR="00FC3593" w:rsidRPr="00C9537E">
        <w:rPr>
          <w:rFonts w:asciiTheme="minorHAnsi" w:hAnsiTheme="minorHAnsi" w:cstheme="minorHAnsi"/>
          <w:b w:val="0"/>
          <w:sz w:val="24"/>
          <w:szCs w:val="24"/>
        </w:rPr>
        <w:t>l</w:t>
      </w:r>
      <w:r w:rsidR="00566C72" w:rsidRPr="00C9537E">
        <w:rPr>
          <w:rFonts w:asciiTheme="minorHAnsi" w:hAnsiTheme="minorHAnsi" w:cstheme="minorHAnsi"/>
          <w:b w:val="0"/>
          <w:sz w:val="24"/>
          <w:szCs w:val="24"/>
        </w:rPr>
        <w:t xml:space="preserve"> </w:t>
      </w:r>
      <w:r w:rsidR="00816DEF" w:rsidRPr="00C9537E">
        <w:rPr>
          <w:rFonts w:asciiTheme="minorHAnsi" w:hAnsiTheme="minorHAnsi" w:cstheme="minorHAnsi"/>
          <w:b w:val="0"/>
          <w:sz w:val="24"/>
          <w:szCs w:val="24"/>
        </w:rPr>
        <w:t>“</w:t>
      </w:r>
      <w:r w:rsidR="0087793E" w:rsidRPr="00C9537E">
        <w:rPr>
          <w:rFonts w:asciiTheme="minorHAnsi" w:hAnsiTheme="minorHAnsi" w:cstheme="minorHAnsi"/>
          <w:b w:val="0"/>
          <w:sz w:val="24"/>
          <w:szCs w:val="24"/>
        </w:rPr>
        <w:t>Jornal da Manhã</w:t>
      </w:r>
      <w:r w:rsidR="00816DEF" w:rsidRPr="00C9537E">
        <w:rPr>
          <w:rFonts w:asciiTheme="minorHAnsi" w:hAnsiTheme="minorHAnsi" w:cstheme="minorHAnsi"/>
          <w:b w:val="0"/>
          <w:sz w:val="24"/>
          <w:szCs w:val="24"/>
        </w:rPr>
        <w:t>”</w:t>
      </w:r>
      <w:r w:rsidR="00AB118C" w:rsidRPr="00C9537E">
        <w:rPr>
          <w:rFonts w:asciiTheme="minorHAnsi" w:hAnsiTheme="minorHAnsi" w:cstheme="minorHAnsi"/>
          <w:b w:val="0"/>
          <w:sz w:val="24"/>
          <w:szCs w:val="24"/>
        </w:rPr>
        <w:t xml:space="preserve"> </w:t>
      </w:r>
      <w:r w:rsidRPr="00C9537E">
        <w:rPr>
          <w:rFonts w:asciiTheme="minorHAnsi" w:hAnsiTheme="minorHAnsi" w:cstheme="minorHAnsi"/>
          <w:b w:val="0"/>
          <w:sz w:val="24"/>
          <w:szCs w:val="24"/>
        </w:rPr>
        <w:t>(</w:t>
      </w:r>
      <w:r w:rsidR="00BB5D71" w:rsidRPr="00C9537E">
        <w:rPr>
          <w:rFonts w:asciiTheme="minorHAnsi" w:hAnsiTheme="minorHAnsi" w:cstheme="minorHAnsi"/>
          <w:b w:val="0"/>
          <w:sz w:val="24"/>
          <w:szCs w:val="24"/>
        </w:rPr>
        <w:t xml:space="preserve">em conjunto com o </w:t>
      </w:r>
      <w:r w:rsidR="00112280" w:rsidRPr="00C9537E">
        <w:rPr>
          <w:rFonts w:asciiTheme="minorHAnsi" w:hAnsiTheme="minorHAnsi" w:cstheme="minorHAnsi"/>
          <w:b w:val="0"/>
          <w:smallCaps/>
          <w:sz w:val="24"/>
          <w:szCs w:val="24"/>
        </w:rPr>
        <w:t>DOEMG</w:t>
      </w:r>
      <w:r w:rsidR="00BB5D71" w:rsidRPr="00C9537E">
        <w:rPr>
          <w:rFonts w:asciiTheme="minorHAnsi" w:hAnsiTheme="minorHAnsi" w:cstheme="minorHAnsi"/>
          <w:b w:val="0"/>
          <w:sz w:val="24"/>
          <w:szCs w:val="24"/>
        </w:rPr>
        <w:t xml:space="preserve">, os </w:t>
      </w:r>
      <w:r w:rsidRPr="00C9537E">
        <w:rPr>
          <w:rFonts w:asciiTheme="minorHAnsi" w:hAnsiTheme="minorHAnsi" w:cstheme="minorHAnsi"/>
          <w:b w:val="0"/>
          <w:sz w:val="24"/>
          <w:szCs w:val="24"/>
        </w:rPr>
        <w:t>“</w:t>
      </w:r>
      <w:r w:rsidRPr="00C9537E">
        <w:rPr>
          <w:rFonts w:asciiTheme="minorHAnsi" w:hAnsiTheme="minorHAnsi" w:cstheme="minorHAnsi"/>
          <w:b w:val="0"/>
          <w:sz w:val="24"/>
          <w:szCs w:val="24"/>
          <w:u w:val="single"/>
        </w:rPr>
        <w:t>Jornais de Publicação</w:t>
      </w:r>
      <w:r w:rsidRPr="00C9537E">
        <w:rPr>
          <w:rFonts w:asciiTheme="minorHAnsi" w:hAnsiTheme="minorHAnsi" w:cstheme="minorHAnsi"/>
          <w:b w:val="0"/>
          <w:sz w:val="24"/>
          <w:szCs w:val="24"/>
        </w:rPr>
        <w:t>”).</w:t>
      </w:r>
      <w:bookmarkEnd w:id="8"/>
    </w:p>
    <w:p w14:paraId="4A0A96FF" w14:textId="77777777" w:rsidR="00AB118C" w:rsidRPr="00C9537E" w:rsidRDefault="00AB118C" w:rsidP="00C9537E">
      <w:pPr>
        <w:spacing w:line="340" w:lineRule="exact"/>
        <w:rPr>
          <w:rFonts w:asciiTheme="minorHAnsi" w:hAnsiTheme="minorHAnsi" w:cstheme="minorHAnsi"/>
        </w:rPr>
      </w:pPr>
    </w:p>
    <w:p w14:paraId="134F83D7" w14:textId="58BEA926" w:rsidR="00AB118C" w:rsidRPr="00C9537E" w:rsidRDefault="00AB118C" w:rsidP="00C9537E">
      <w:pPr>
        <w:pStyle w:val="Ttulo6"/>
        <w:numPr>
          <w:ilvl w:val="2"/>
          <w:numId w:val="6"/>
        </w:numPr>
        <w:spacing w:line="340" w:lineRule="exact"/>
        <w:ind w:left="0" w:firstLine="0"/>
        <w:jc w:val="both"/>
        <w:rPr>
          <w:rFonts w:asciiTheme="minorHAnsi" w:hAnsiTheme="minorHAnsi" w:cstheme="minorHAnsi"/>
          <w:sz w:val="24"/>
          <w:szCs w:val="24"/>
        </w:rPr>
      </w:pPr>
      <w:r w:rsidRPr="00C9537E">
        <w:rPr>
          <w:rFonts w:asciiTheme="minorHAnsi" w:hAnsiTheme="minorHAnsi" w:cstheme="minorHAnsi"/>
          <w:b w:val="0"/>
          <w:sz w:val="24"/>
          <w:szCs w:val="24"/>
        </w:rPr>
        <w:t>A Emissora deverá enviar ao Agente Fiduciário</w:t>
      </w:r>
      <w:r w:rsidR="0088315D" w:rsidRPr="00C9537E">
        <w:rPr>
          <w:rFonts w:asciiTheme="minorHAnsi" w:hAnsiTheme="minorHAnsi" w:cstheme="minorHAnsi"/>
          <w:b w:val="0"/>
          <w:sz w:val="24"/>
          <w:szCs w:val="24"/>
        </w:rPr>
        <w:t xml:space="preserve"> </w:t>
      </w:r>
      <w:r w:rsidRPr="00C9537E">
        <w:rPr>
          <w:rFonts w:asciiTheme="minorHAnsi" w:hAnsiTheme="minorHAnsi" w:cstheme="minorHAnsi"/>
          <w:b w:val="0"/>
          <w:sz w:val="24"/>
          <w:szCs w:val="24"/>
        </w:rPr>
        <w:t xml:space="preserve">cópias eletrônicas em formato </w:t>
      </w:r>
      <w:r w:rsidRPr="00C9537E">
        <w:rPr>
          <w:rFonts w:asciiTheme="minorHAnsi" w:hAnsiTheme="minorHAnsi" w:cstheme="minorHAnsi"/>
          <w:b w:val="0"/>
          <w:i/>
          <w:sz w:val="24"/>
          <w:szCs w:val="24"/>
        </w:rPr>
        <w:t>.pdf</w:t>
      </w:r>
      <w:r w:rsidRPr="00C9537E">
        <w:rPr>
          <w:rFonts w:asciiTheme="minorHAnsi" w:hAnsiTheme="minorHAnsi" w:cstheme="minorHAnsi"/>
          <w:b w:val="0"/>
          <w:sz w:val="24"/>
          <w:szCs w:val="24"/>
        </w:rPr>
        <w:t xml:space="preserve"> </w:t>
      </w:r>
      <w:r w:rsidR="00814CC0" w:rsidRPr="00C9537E">
        <w:rPr>
          <w:rFonts w:asciiTheme="minorHAnsi" w:hAnsiTheme="minorHAnsi" w:cstheme="minorHAnsi"/>
          <w:b w:val="0"/>
          <w:sz w:val="24"/>
          <w:szCs w:val="24"/>
        </w:rPr>
        <w:t xml:space="preserve">da ata de AGE da Emissora </w:t>
      </w:r>
      <w:r w:rsidR="0088315D" w:rsidRPr="00C9537E">
        <w:rPr>
          <w:rFonts w:asciiTheme="minorHAnsi" w:hAnsiTheme="minorHAnsi" w:cstheme="minorHAnsi"/>
          <w:b w:val="0"/>
          <w:sz w:val="24"/>
          <w:szCs w:val="24"/>
        </w:rPr>
        <w:t xml:space="preserve">contendo a chancela digital da </w:t>
      </w:r>
      <w:r w:rsidR="00814CC0" w:rsidRPr="00C9537E">
        <w:rPr>
          <w:rFonts w:asciiTheme="minorHAnsi" w:hAnsiTheme="minorHAnsi" w:cstheme="minorHAnsi"/>
          <w:b w:val="0"/>
          <w:smallCaps/>
          <w:sz w:val="24"/>
          <w:szCs w:val="24"/>
        </w:rPr>
        <w:t>JUCEMG</w:t>
      </w:r>
      <w:r w:rsidRPr="00C9537E">
        <w:rPr>
          <w:rFonts w:asciiTheme="minorHAnsi" w:hAnsiTheme="minorHAnsi" w:cstheme="minorHAnsi"/>
          <w:b w:val="0"/>
          <w:sz w:val="24"/>
          <w:szCs w:val="24"/>
        </w:rPr>
        <w:t xml:space="preserve">, contemplando </w:t>
      </w:r>
      <w:r w:rsidR="00814CC0" w:rsidRPr="00C9537E">
        <w:rPr>
          <w:rFonts w:asciiTheme="minorHAnsi" w:hAnsiTheme="minorHAnsi" w:cstheme="minorHAnsi"/>
          <w:b w:val="0"/>
          <w:sz w:val="24"/>
          <w:szCs w:val="24"/>
        </w:rPr>
        <w:t>seu</w:t>
      </w:r>
      <w:r w:rsidRPr="00C9537E">
        <w:rPr>
          <w:rFonts w:asciiTheme="minorHAnsi" w:hAnsiTheme="minorHAnsi" w:cstheme="minorHAnsi"/>
          <w:b w:val="0"/>
          <w:sz w:val="24"/>
          <w:szCs w:val="24"/>
        </w:rPr>
        <w:t xml:space="preserve"> arquivamento, bem como </w:t>
      </w:r>
      <w:r w:rsidR="00814CC0" w:rsidRPr="00C9537E">
        <w:rPr>
          <w:rFonts w:asciiTheme="minorHAnsi" w:hAnsiTheme="minorHAnsi" w:cstheme="minorHAnsi"/>
          <w:b w:val="0"/>
          <w:sz w:val="24"/>
          <w:szCs w:val="24"/>
        </w:rPr>
        <w:t>d</w:t>
      </w:r>
      <w:r w:rsidRPr="00C9537E">
        <w:rPr>
          <w:rFonts w:asciiTheme="minorHAnsi" w:hAnsiTheme="minorHAnsi" w:cstheme="minorHAnsi"/>
          <w:b w:val="0"/>
          <w:sz w:val="24"/>
          <w:szCs w:val="24"/>
        </w:rPr>
        <w:t xml:space="preserve">as publicações nos Jornais de Publicação, conforme previsto nesta Cláusula </w:t>
      </w:r>
      <w:r w:rsidR="002E5F5F" w:rsidRPr="00C9537E">
        <w:rPr>
          <w:rFonts w:asciiTheme="minorHAnsi" w:hAnsiTheme="minorHAnsi" w:cstheme="minorHAnsi"/>
          <w:b w:val="0"/>
          <w:sz w:val="24"/>
          <w:szCs w:val="24"/>
          <w:highlight w:val="lightGray"/>
        </w:rPr>
        <w:fldChar w:fldCharType="begin"/>
      </w:r>
      <w:r w:rsidR="002E5F5F" w:rsidRPr="00C9537E">
        <w:rPr>
          <w:rFonts w:asciiTheme="minorHAnsi" w:hAnsiTheme="minorHAnsi" w:cstheme="minorHAnsi"/>
          <w:b w:val="0"/>
          <w:sz w:val="24"/>
          <w:szCs w:val="24"/>
        </w:rPr>
        <w:instrText xml:space="preserve"> REF _Ref78575090 \r \h </w:instrText>
      </w:r>
      <w:r w:rsidR="00FC2639" w:rsidRPr="00C9537E">
        <w:rPr>
          <w:rFonts w:asciiTheme="minorHAnsi" w:hAnsiTheme="minorHAnsi" w:cstheme="minorHAnsi"/>
          <w:b w:val="0"/>
          <w:sz w:val="24"/>
          <w:szCs w:val="24"/>
          <w:highlight w:val="lightGray"/>
        </w:rPr>
        <w:instrText xml:space="preserve"> \* MERGEFORMAT </w:instrText>
      </w:r>
      <w:r w:rsidR="002E5F5F" w:rsidRPr="00C9537E">
        <w:rPr>
          <w:rFonts w:asciiTheme="minorHAnsi" w:hAnsiTheme="minorHAnsi" w:cstheme="minorHAnsi"/>
          <w:b w:val="0"/>
          <w:sz w:val="24"/>
          <w:szCs w:val="24"/>
          <w:highlight w:val="lightGray"/>
        </w:rPr>
      </w:r>
      <w:r w:rsidR="002E5F5F" w:rsidRPr="00C9537E">
        <w:rPr>
          <w:rFonts w:asciiTheme="minorHAnsi" w:hAnsiTheme="minorHAnsi" w:cstheme="minorHAnsi"/>
          <w:b w:val="0"/>
          <w:sz w:val="24"/>
          <w:szCs w:val="24"/>
          <w:highlight w:val="lightGray"/>
        </w:rPr>
        <w:fldChar w:fldCharType="separate"/>
      </w:r>
      <w:r w:rsidR="009139A7" w:rsidRPr="00C9537E">
        <w:rPr>
          <w:rFonts w:asciiTheme="minorHAnsi" w:hAnsiTheme="minorHAnsi" w:cstheme="minorHAnsi"/>
          <w:b w:val="0"/>
          <w:sz w:val="24"/>
          <w:szCs w:val="24"/>
        </w:rPr>
        <w:t>2.2</w:t>
      </w:r>
      <w:r w:rsidR="002E5F5F" w:rsidRPr="00C9537E">
        <w:rPr>
          <w:rFonts w:asciiTheme="minorHAnsi" w:hAnsiTheme="minorHAnsi" w:cstheme="minorHAnsi"/>
          <w:b w:val="0"/>
          <w:sz w:val="24"/>
          <w:szCs w:val="24"/>
          <w:highlight w:val="lightGray"/>
        </w:rPr>
        <w:fldChar w:fldCharType="end"/>
      </w:r>
      <w:r w:rsidRPr="00C9537E">
        <w:rPr>
          <w:rFonts w:asciiTheme="minorHAnsi" w:hAnsiTheme="minorHAnsi" w:cstheme="minorHAnsi"/>
          <w:b w:val="0"/>
          <w:sz w:val="24"/>
          <w:szCs w:val="24"/>
        </w:rPr>
        <w:t xml:space="preserve">, em até </w:t>
      </w:r>
      <w:r w:rsidR="0088315D" w:rsidRPr="00C9537E">
        <w:rPr>
          <w:rFonts w:asciiTheme="minorHAnsi" w:hAnsiTheme="minorHAnsi" w:cstheme="minorHAnsi"/>
          <w:b w:val="0"/>
          <w:sz w:val="24"/>
          <w:szCs w:val="24"/>
        </w:rPr>
        <w:t xml:space="preserve">2 </w:t>
      </w:r>
      <w:r w:rsidRPr="00C9537E">
        <w:rPr>
          <w:rFonts w:asciiTheme="minorHAnsi" w:hAnsiTheme="minorHAnsi" w:cstheme="minorHAnsi"/>
          <w:b w:val="0"/>
          <w:sz w:val="24"/>
          <w:szCs w:val="24"/>
        </w:rPr>
        <w:t>(</w:t>
      </w:r>
      <w:r w:rsidR="0088315D" w:rsidRPr="00C9537E">
        <w:rPr>
          <w:rFonts w:asciiTheme="minorHAnsi" w:hAnsiTheme="minorHAnsi" w:cstheme="minorHAnsi"/>
          <w:b w:val="0"/>
          <w:sz w:val="24"/>
          <w:szCs w:val="24"/>
        </w:rPr>
        <w:t>dois</w:t>
      </w:r>
      <w:r w:rsidRPr="00C9537E">
        <w:rPr>
          <w:rFonts w:asciiTheme="minorHAnsi" w:hAnsiTheme="minorHAnsi" w:cstheme="minorHAnsi"/>
          <w:b w:val="0"/>
          <w:sz w:val="24"/>
          <w:szCs w:val="24"/>
        </w:rPr>
        <w:t>)</w:t>
      </w:r>
      <w:r w:rsidRPr="00C9537E">
        <w:rPr>
          <w:rFonts w:asciiTheme="minorHAnsi" w:hAnsiTheme="minorHAnsi" w:cstheme="minorHAnsi"/>
          <w:b w:val="0"/>
          <w:sz w:val="24"/>
          <w:szCs w:val="24"/>
          <w:vertAlign w:val="superscript"/>
        </w:rPr>
        <w:t xml:space="preserve"> </w:t>
      </w:r>
      <w:r w:rsidRPr="00C9537E">
        <w:rPr>
          <w:rFonts w:asciiTheme="minorHAnsi" w:hAnsiTheme="minorHAnsi" w:cstheme="minorHAnsi"/>
          <w:b w:val="0"/>
          <w:sz w:val="24"/>
          <w:szCs w:val="24"/>
        </w:rPr>
        <w:t xml:space="preserve">Dias Úteis, contados da ocorrência de seus respectivos eventos. </w:t>
      </w:r>
    </w:p>
    <w:p w14:paraId="5CF4EEBE" w14:textId="77777777" w:rsidR="009306BE" w:rsidRPr="00C9537E" w:rsidRDefault="009306BE" w:rsidP="00C9537E">
      <w:pPr>
        <w:spacing w:line="340" w:lineRule="exact"/>
        <w:rPr>
          <w:rFonts w:asciiTheme="minorHAnsi" w:hAnsiTheme="minorHAnsi" w:cstheme="minorHAnsi"/>
        </w:rPr>
      </w:pPr>
    </w:p>
    <w:p w14:paraId="37337124" w14:textId="5994D4A6" w:rsidR="009306BE" w:rsidRPr="00C9537E" w:rsidRDefault="002F57DE" w:rsidP="00C9537E">
      <w:pPr>
        <w:pStyle w:val="PargrafodaLista"/>
        <w:numPr>
          <w:ilvl w:val="1"/>
          <w:numId w:val="6"/>
        </w:numPr>
        <w:spacing w:line="340" w:lineRule="exact"/>
        <w:ind w:left="0" w:firstLine="0"/>
        <w:jc w:val="both"/>
        <w:rPr>
          <w:rFonts w:asciiTheme="minorHAnsi" w:hAnsiTheme="minorHAnsi" w:cstheme="minorHAnsi"/>
        </w:rPr>
      </w:pPr>
      <w:r w:rsidRPr="00C9537E">
        <w:rPr>
          <w:rFonts w:asciiTheme="minorHAnsi" w:hAnsiTheme="minorHAnsi" w:cstheme="minorHAnsi"/>
          <w:b/>
        </w:rPr>
        <w:t xml:space="preserve">Arquivamento da Escritura de Emissão e Eventuais Aditamentos na </w:t>
      </w:r>
      <w:r w:rsidR="00D60B3C" w:rsidRPr="00C9537E">
        <w:rPr>
          <w:rFonts w:asciiTheme="minorHAnsi" w:hAnsiTheme="minorHAnsi" w:cstheme="minorHAnsi"/>
          <w:b/>
        </w:rPr>
        <w:t>JUCEMG</w:t>
      </w:r>
      <w:r w:rsidR="00315869" w:rsidRPr="00C9537E">
        <w:rPr>
          <w:rFonts w:asciiTheme="minorHAnsi" w:hAnsiTheme="minorHAnsi" w:cstheme="minorHAnsi"/>
          <w:b/>
        </w:rPr>
        <w:t xml:space="preserve"> e nos Cartórios de RTD</w:t>
      </w:r>
    </w:p>
    <w:p w14:paraId="56D28BC9" w14:textId="77777777" w:rsidR="00A219A6" w:rsidRPr="00C9537E" w:rsidRDefault="00A219A6" w:rsidP="00C9537E">
      <w:pPr>
        <w:spacing w:line="340" w:lineRule="exact"/>
        <w:rPr>
          <w:rFonts w:asciiTheme="minorHAnsi" w:hAnsiTheme="minorHAnsi" w:cstheme="minorHAnsi"/>
        </w:rPr>
      </w:pPr>
    </w:p>
    <w:p w14:paraId="46F02095" w14:textId="318E4CDE" w:rsidR="0088315D" w:rsidRPr="00C9537E" w:rsidRDefault="000D2687"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 xml:space="preserve">Esta Escritura de Emissão e seus eventuais aditamentos serão </w:t>
      </w:r>
      <w:r w:rsidR="00B3031C" w:rsidRPr="00C9537E">
        <w:rPr>
          <w:rFonts w:asciiTheme="minorHAnsi" w:hAnsiTheme="minorHAnsi" w:cstheme="minorHAnsi"/>
          <w:b w:val="0"/>
          <w:sz w:val="24"/>
          <w:szCs w:val="24"/>
        </w:rPr>
        <w:t xml:space="preserve">protocolados para </w:t>
      </w:r>
      <w:r w:rsidR="0088315D" w:rsidRPr="00C9537E">
        <w:rPr>
          <w:rFonts w:asciiTheme="minorHAnsi" w:hAnsiTheme="minorHAnsi" w:cstheme="minorHAnsi"/>
          <w:b w:val="0"/>
          <w:sz w:val="24"/>
          <w:szCs w:val="24"/>
        </w:rPr>
        <w:t xml:space="preserve">arquivamento </w:t>
      </w:r>
      <w:r w:rsidRPr="00C9537E">
        <w:rPr>
          <w:rFonts w:asciiTheme="minorHAnsi" w:hAnsiTheme="minorHAnsi" w:cstheme="minorHAnsi"/>
          <w:b w:val="0"/>
          <w:sz w:val="24"/>
          <w:szCs w:val="24"/>
        </w:rPr>
        <w:t xml:space="preserve">na </w:t>
      </w:r>
      <w:r w:rsidR="00E35C9B" w:rsidRPr="00C9537E">
        <w:rPr>
          <w:rFonts w:asciiTheme="minorHAnsi" w:hAnsiTheme="minorHAnsi" w:cstheme="minorHAnsi"/>
          <w:b w:val="0"/>
          <w:sz w:val="24"/>
          <w:szCs w:val="24"/>
        </w:rPr>
        <w:t>JUCEMG</w:t>
      </w:r>
      <w:r w:rsidR="00693962" w:rsidRPr="00C9537E">
        <w:rPr>
          <w:rFonts w:asciiTheme="minorHAnsi" w:hAnsiTheme="minorHAnsi" w:cstheme="minorHAnsi"/>
          <w:b w:val="0"/>
          <w:sz w:val="24"/>
          <w:szCs w:val="24"/>
        </w:rPr>
        <w:t>, pela Emissora e às suas expensas</w:t>
      </w:r>
      <w:r w:rsidRPr="00C9537E">
        <w:rPr>
          <w:rFonts w:asciiTheme="minorHAnsi" w:hAnsiTheme="minorHAnsi" w:cstheme="minorHAnsi"/>
          <w:b w:val="0"/>
          <w:sz w:val="24"/>
          <w:szCs w:val="24"/>
        </w:rPr>
        <w:t xml:space="preserve">, conforme disposto no artigo 62, inciso II e parágrafo 3º, da Lei das Sociedades por Ações, no prazo de até </w:t>
      </w:r>
      <w:r w:rsidR="00D96CE2" w:rsidRPr="00C9537E">
        <w:rPr>
          <w:rFonts w:asciiTheme="minorHAnsi" w:hAnsiTheme="minorHAnsi" w:cstheme="minorHAnsi"/>
          <w:b w:val="0"/>
          <w:sz w:val="24"/>
          <w:szCs w:val="24"/>
        </w:rPr>
        <w:t xml:space="preserve">5 </w:t>
      </w:r>
      <w:r w:rsidR="006668DC" w:rsidRPr="00C9537E">
        <w:rPr>
          <w:rFonts w:asciiTheme="minorHAnsi" w:hAnsiTheme="minorHAnsi" w:cstheme="minorHAnsi"/>
          <w:b w:val="0"/>
          <w:sz w:val="24"/>
          <w:szCs w:val="24"/>
        </w:rPr>
        <w:t>(</w:t>
      </w:r>
      <w:r w:rsidR="00D96CE2" w:rsidRPr="00C9537E">
        <w:rPr>
          <w:rFonts w:asciiTheme="minorHAnsi" w:hAnsiTheme="minorHAnsi" w:cstheme="minorHAnsi"/>
          <w:b w:val="0"/>
          <w:sz w:val="24"/>
          <w:szCs w:val="24"/>
        </w:rPr>
        <w:t>cinco</w:t>
      </w:r>
      <w:r w:rsidR="006668DC" w:rsidRPr="00C9537E">
        <w:rPr>
          <w:rFonts w:asciiTheme="minorHAnsi" w:hAnsiTheme="minorHAnsi" w:cstheme="minorHAnsi"/>
          <w:b w:val="0"/>
          <w:sz w:val="24"/>
          <w:szCs w:val="24"/>
        </w:rPr>
        <w:t>)</w:t>
      </w:r>
      <w:r w:rsidRPr="00C9537E">
        <w:rPr>
          <w:rFonts w:asciiTheme="minorHAnsi" w:hAnsiTheme="minorHAnsi" w:cstheme="minorHAnsi"/>
          <w:b w:val="0"/>
          <w:sz w:val="24"/>
          <w:szCs w:val="24"/>
        </w:rPr>
        <w:t xml:space="preserve"> </w:t>
      </w:r>
      <w:r w:rsidR="006D6878" w:rsidRPr="00C9537E">
        <w:rPr>
          <w:rFonts w:asciiTheme="minorHAnsi" w:hAnsiTheme="minorHAnsi" w:cstheme="minorHAnsi"/>
          <w:b w:val="0"/>
          <w:sz w:val="24"/>
          <w:szCs w:val="24"/>
        </w:rPr>
        <w:t>D</w:t>
      </w:r>
      <w:r w:rsidR="00D96CE2" w:rsidRPr="00C9537E">
        <w:rPr>
          <w:rFonts w:asciiTheme="minorHAnsi" w:hAnsiTheme="minorHAnsi" w:cstheme="minorHAnsi"/>
          <w:b w:val="0"/>
          <w:sz w:val="24"/>
          <w:szCs w:val="24"/>
        </w:rPr>
        <w:t xml:space="preserve">ias </w:t>
      </w:r>
      <w:r w:rsidR="006D6878" w:rsidRPr="00C9537E">
        <w:rPr>
          <w:rFonts w:asciiTheme="minorHAnsi" w:hAnsiTheme="minorHAnsi" w:cstheme="minorHAnsi"/>
          <w:b w:val="0"/>
          <w:sz w:val="24"/>
          <w:szCs w:val="24"/>
        </w:rPr>
        <w:t xml:space="preserve">Úteis </w:t>
      </w:r>
      <w:r w:rsidRPr="00C9537E">
        <w:rPr>
          <w:rFonts w:asciiTheme="minorHAnsi" w:hAnsiTheme="minorHAnsi" w:cstheme="minorHAnsi"/>
          <w:b w:val="0"/>
          <w:sz w:val="24"/>
          <w:szCs w:val="24"/>
        </w:rPr>
        <w:t>contado</w:t>
      </w:r>
      <w:r w:rsidR="00C34E1E" w:rsidRPr="00C9537E">
        <w:rPr>
          <w:rFonts w:asciiTheme="minorHAnsi" w:hAnsiTheme="minorHAnsi" w:cstheme="minorHAnsi"/>
          <w:b w:val="0"/>
          <w:sz w:val="24"/>
          <w:szCs w:val="24"/>
        </w:rPr>
        <w:t>s</w:t>
      </w:r>
      <w:r w:rsidRPr="00C9537E">
        <w:rPr>
          <w:rFonts w:asciiTheme="minorHAnsi" w:hAnsiTheme="minorHAnsi" w:cstheme="minorHAnsi"/>
          <w:b w:val="0"/>
          <w:sz w:val="24"/>
          <w:szCs w:val="24"/>
        </w:rPr>
        <w:t xml:space="preserve"> da respectiva data de assinatura. </w:t>
      </w:r>
    </w:p>
    <w:p w14:paraId="0CA4D42E" w14:textId="77777777" w:rsidR="0088315D" w:rsidRPr="00C9537E" w:rsidRDefault="0088315D" w:rsidP="00C9537E">
      <w:pPr>
        <w:pStyle w:val="Ttulo6"/>
        <w:spacing w:line="340" w:lineRule="exact"/>
        <w:jc w:val="both"/>
        <w:rPr>
          <w:rFonts w:asciiTheme="minorHAnsi" w:hAnsiTheme="minorHAnsi" w:cstheme="minorHAnsi"/>
          <w:b w:val="0"/>
          <w:sz w:val="24"/>
          <w:szCs w:val="24"/>
        </w:rPr>
      </w:pPr>
    </w:p>
    <w:p w14:paraId="4B883BBC" w14:textId="3DAED06D" w:rsidR="00780E05" w:rsidRPr="00C9537E" w:rsidRDefault="000D2687"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 xml:space="preserve">A Emissora entregará ao Agente Fiduciário 1 (uma) </w:t>
      </w:r>
      <w:r w:rsidR="00561E31" w:rsidRPr="00C9537E">
        <w:rPr>
          <w:rFonts w:asciiTheme="minorHAnsi" w:hAnsiTheme="minorHAnsi" w:cstheme="minorHAnsi"/>
          <w:b w:val="0"/>
          <w:sz w:val="24"/>
          <w:szCs w:val="24"/>
        </w:rPr>
        <w:t xml:space="preserve">cópia eletrônica </w:t>
      </w:r>
      <w:r w:rsidR="00A219A6" w:rsidRPr="00C9537E">
        <w:rPr>
          <w:rFonts w:asciiTheme="minorHAnsi" w:hAnsiTheme="minorHAnsi" w:cstheme="minorHAnsi"/>
          <w:b w:val="0"/>
          <w:sz w:val="24"/>
          <w:szCs w:val="24"/>
        </w:rPr>
        <w:t xml:space="preserve">em formato </w:t>
      </w:r>
      <w:r w:rsidR="00A219A6" w:rsidRPr="00C9537E">
        <w:rPr>
          <w:rFonts w:asciiTheme="minorHAnsi" w:hAnsiTheme="minorHAnsi" w:cstheme="minorHAnsi"/>
          <w:b w:val="0"/>
          <w:i/>
          <w:sz w:val="24"/>
          <w:szCs w:val="24"/>
        </w:rPr>
        <w:t>.pdf</w:t>
      </w:r>
      <w:r w:rsidRPr="00C9537E">
        <w:rPr>
          <w:rFonts w:asciiTheme="minorHAnsi" w:hAnsiTheme="minorHAnsi" w:cstheme="minorHAnsi"/>
          <w:b w:val="0"/>
          <w:sz w:val="24"/>
          <w:szCs w:val="24"/>
        </w:rPr>
        <w:t xml:space="preserve"> desta Escritura de Emissão </w:t>
      </w:r>
      <w:r w:rsidR="0088315D" w:rsidRPr="00C9537E">
        <w:rPr>
          <w:rFonts w:asciiTheme="minorHAnsi" w:hAnsiTheme="minorHAnsi" w:cstheme="minorHAnsi"/>
          <w:b w:val="0"/>
          <w:sz w:val="24"/>
          <w:szCs w:val="24"/>
        </w:rPr>
        <w:t xml:space="preserve">contendo a chancela digital da </w:t>
      </w:r>
      <w:r w:rsidR="00E35C9B" w:rsidRPr="00C9537E">
        <w:rPr>
          <w:rFonts w:asciiTheme="minorHAnsi" w:hAnsiTheme="minorHAnsi" w:cstheme="minorHAnsi"/>
          <w:b w:val="0"/>
          <w:smallCaps/>
          <w:sz w:val="24"/>
          <w:szCs w:val="24"/>
        </w:rPr>
        <w:t>JUCEMG</w:t>
      </w:r>
      <w:r w:rsidR="0088315D" w:rsidRPr="00C9537E">
        <w:rPr>
          <w:rFonts w:asciiTheme="minorHAnsi" w:hAnsiTheme="minorHAnsi" w:cstheme="minorHAnsi"/>
          <w:b w:val="0"/>
          <w:sz w:val="24"/>
          <w:szCs w:val="24"/>
        </w:rPr>
        <w:t xml:space="preserve">, bem como </w:t>
      </w:r>
      <w:r w:rsidRPr="00C9537E">
        <w:rPr>
          <w:rFonts w:asciiTheme="minorHAnsi" w:hAnsiTheme="minorHAnsi" w:cstheme="minorHAnsi"/>
          <w:b w:val="0"/>
          <w:sz w:val="24"/>
          <w:szCs w:val="24"/>
        </w:rPr>
        <w:t>de eventuais aditamentos</w:t>
      </w:r>
      <w:r w:rsidR="00EE4464" w:rsidRPr="00C9537E">
        <w:rPr>
          <w:rFonts w:asciiTheme="minorHAnsi" w:hAnsiTheme="minorHAnsi" w:cstheme="minorHAnsi"/>
          <w:b w:val="0"/>
          <w:sz w:val="24"/>
          <w:szCs w:val="24"/>
        </w:rPr>
        <w:t>,</w:t>
      </w:r>
      <w:r w:rsidRPr="00C9537E">
        <w:rPr>
          <w:rFonts w:asciiTheme="minorHAnsi" w:hAnsiTheme="minorHAnsi" w:cstheme="minorHAnsi"/>
          <w:b w:val="0"/>
          <w:sz w:val="24"/>
          <w:szCs w:val="24"/>
        </w:rPr>
        <w:t xml:space="preserve"> em até </w:t>
      </w:r>
      <w:r w:rsidR="00583D8A" w:rsidRPr="00C9537E">
        <w:rPr>
          <w:rFonts w:asciiTheme="minorHAnsi" w:hAnsiTheme="minorHAnsi" w:cstheme="minorHAnsi"/>
          <w:b w:val="0"/>
          <w:sz w:val="24"/>
          <w:szCs w:val="24"/>
        </w:rPr>
        <w:t>2 (dois)</w:t>
      </w:r>
      <w:r w:rsidRPr="00C9537E">
        <w:rPr>
          <w:rFonts w:asciiTheme="minorHAnsi" w:hAnsiTheme="minorHAnsi" w:cstheme="minorHAnsi"/>
          <w:b w:val="0"/>
          <w:sz w:val="24"/>
          <w:szCs w:val="24"/>
        </w:rPr>
        <w:t xml:space="preserve"> </w:t>
      </w:r>
      <w:r w:rsidR="008546B7" w:rsidRPr="00C9537E">
        <w:rPr>
          <w:rFonts w:asciiTheme="minorHAnsi" w:hAnsiTheme="minorHAnsi" w:cstheme="minorHAnsi"/>
          <w:b w:val="0"/>
          <w:sz w:val="24"/>
          <w:szCs w:val="24"/>
        </w:rPr>
        <w:t xml:space="preserve">Dias Úteis </w:t>
      </w:r>
      <w:r w:rsidR="0083359E" w:rsidRPr="00C9537E">
        <w:rPr>
          <w:rFonts w:asciiTheme="minorHAnsi" w:hAnsiTheme="minorHAnsi" w:cstheme="minorHAnsi"/>
          <w:b w:val="0"/>
          <w:sz w:val="24"/>
          <w:szCs w:val="24"/>
        </w:rPr>
        <w:t>contados</w:t>
      </w:r>
      <w:r w:rsidR="0083359E" w:rsidRPr="00C9537E">
        <w:rPr>
          <w:rFonts w:asciiTheme="minorHAnsi" w:hAnsiTheme="minorHAnsi" w:cstheme="minorHAnsi"/>
          <w:sz w:val="24"/>
          <w:szCs w:val="24"/>
        </w:rPr>
        <w:t xml:space="preserve"> </w:t>
      </w:r>
      <w:r w:rsidR="0014635A" w:rsidRPr="00C9537E">
        <w:rPr>
          <w:rFonts w:asciiTheme="minorHAnsi" w:hAnsiTheme="minorHAnsi" w:cstheme="minorHAnsi"/>
          <w:b w:val="0"/>
          <w:sz w:val="24"/>
          <w:szCs w:val="24"/>
        </w:rPr>
        <w:t>d</w:t>
      </w:r>
      <w:r w:rsidR="00B032D7" w:rsidRPr="00C9537E">
        <w:rPr>
          <w:rFonts w:asciiTheme="minorHAnsi" w:hAnsiTheme="minorHAnsi" w:cstheme="minorHAnsi"/>
          <w:b w:val="0"/>
          <w:sz w:val="24"/>
          <w:szCs w:val="24"/>
        </w:rPr>
        <w:t>o</w:t>
      </w:r>
      <w:r w:rsidRPr="00C9537E">
        <w:rPr>
          <w:rFonts w:asciiTheme="minorHAnsi" w:hAnsiTheme="minorHAnsi" w:cstheme="minorHAnsi"/>
          <w:b w:val="0"/>
          <w:sz w:val="24"/>
          <w:szCs w:val="24"/>
        </w:rPr>
        <w:t xml:space="preserve"> respectiv</w:t>
      </w:r>
      <w:r w:rsidR="00B032D7" w:rsidRPr="00C9537E">
        <w:rPr>
          <w:rFonts w:asciiTheme="minorHAnsi" w:hAnsiTheme="minorHAnsi" w:cstheme="minorHAnsi"/>
          <w:b w:val="0"/>
          <w:sz w:val="24"/>
          <w:szCs w:val="24"/>
        </w:rPr>
        <w:t>o</w:t>
      </w:r>
      <w:r w:rsidRPr="00C9537E">
        <w:rPr>
          <w:rFonts w:asciiTheme="minorHAnsi" w:hAnsiTheme="minorHAnsi" w:cstheme="minorHAnsi"/>
          <w:b w:val="0"/>
          <w:sz w:val="24"/>
          <w:szCs w:val="24"/>
        </w:rPr>
        <w:t xml:space="preserve"> </w:t>
      </w:r>
      <w:r w:rsidR="00B032D7" w:rsidRPr="00C9537E">
        <w:rPr>
          <w:rFonts w:asciiTheme="minorHAnsi" w:hAnsiTheme="minorHAnsi" w:cstheme="minorHAnsi"/>
          <w:b w:val="0"/>
          <w:sz w:val="24"/>
          <w:szCs w:val="24"/>
        </w:rPr>
        <w:t>arquivamento</w:t>
      </w:r>
      <w:r w:rsidRPr="00C9537E">
        <w:rPr>
          <w:rFonts w:asciiTheme="minorHAnsi" w:hAnsiTheme="minorHAnsi" w:cstheme="minorHAnsi"/>
          <w:b w:val="0"/>
          <w:sz w:val="24"/>
          <w:szCs w:val="24"/>
        </w:rPr>
        <w:t>.</w:t>
      </w:r>
      <w:r w:rsidR="00E06D03" w:rsidRPr="00C9537E">
        <w:rPr>
          <w:rFonts w:asciiTheme="minorHAnsi" w:hAnsiTheme="minorHAnsi" w:cstheme="minorHAnsi"/>
          <w:b w:val="0"/>
          <w:sz w:val="24"/>
          <w:szCs w:val="24"/>
        </w:rPr>
        <w:t xml:space="preserve"> </w:t>
      </w:r>
    </w:p>
    <w:p w14:paraId="767EC38E" w14:textId="7821163E" w:rsidR="00315869" w:rsidRPr="00C9537E" w:rsidRDefault="00315869" w:rsidP="00C9537E">
      <w:pPr>
        <w:pStyle w:val="Ttulo6"/>
        <w:spacing w:line="340" w:lineRule="exact"/>
        <w:jc w:val="both"/>
        <w:rPr>
          <w:rFonts w:asciiTheme="minorHAnsi" w:hAnsiTheme="minorHAnsi" w:cstheme="minorHAnsi"/>
          <w:b w:val="0"/>
          <w:sz w:val="24"/>
          <w:szCs w:val="24"/>
        </w:rPr>
      </w:pPr>
    </w:p>
    <w:p w14:paraId="285F4BE0" w14:textId="2AE84A96" w:rsidR="00315869" w:rsidRPr="00C9537E" w:rsidRDefault="00315869"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Em virtude das Fianças (conforme definido abaixo), a presente Escritura de Emissão será registrada nos Cartórios de Registros de Títulos e Documentos das Cidades de Frutal</w:t>
      </w:r>
      <w:r w:rsidR="00207A26" w:rsidRPr="00C9537E">
        <w:rPr>
          <w:rFonts w:asciiTheme="minorHAnsi" w:hAnsiTheme="minorHAnsi" w:cstheme="minorHAnsi"/>
          <w:b w:val="0"/>
          <w:sz w:val="24"/>
          <w:szCs w:val="24"/>
        </w:rPr>
        <w:t>, Estado de Minas Gerais,</w:t>
      </w:r>
      <w:r w:rsidRPr="00C9537E">
        <w:rPr>
          <w:rFonts w:asciiTheme="minorHAnsi" w:hAnsiTheme="minorHAnsi" w:cstheme="minorHAnsi"/>
          <w:b w:val="0"/>
          <w:sz w:val="24"/>
          <w:szCs w:val="24"/>
        </w:rPr>
        <w:t xml:space="preserve"> e São Paulo</w:t>
      </w:r>
      <w:r w:rsidR="00207A26" w:rsidRPr="00C9537E">
        <w:rPr>
          <w:rFonts w:asciiTheme="minorHAnsi" w:hAnsiTheme="minorHAnsi" w:cstheme="minorHAnsi"/>
          <w:b w:val="0"/>
          <w:sz w:val="24"/>
          <w:szCs w:val="24"/>
        </w:rPr>
        <w:t>, Estado de São Paulo</w:t>
      </w:r>
      <w:r w:rsidRPr="00C9537E">
        <w:rPr>
          <w:rFonts w:asciiTheme="minorHAnsi" w:hAnsiTheme="minorHAnsi" w:cstheme="minorHAnsi"/>
          <w:b w:val="0"/>
          <w:sz w:val="24"/>
          <w:szCs w:val="24"/>
        </w:rPr>
        <w:t xml:space="preserve"> (“</w:t>
      </w:r>
      <w:r w:rsidRPr="00C9537E">
        <w:rPr>
          <w:rFonts w:asciiTheme="minorHAnsi" w:hAnsiTheme="minorHAnsi" w:cstheme="minorHAnsi"/>
          <w:b w:val="0"/>
          <w:sz w:val="24"/>
          <w:szCs w:val="24"/>
          <w:u w:val="single"/>
        </w:rPr>
        <w:t>Cartórios de RTD</w:t>
      </w:r>
      <w:r w:rsidRPr="00C9537E">
        <w:rPr>
          <w:rFonts w:asciiTheme="minorHAnsi" w:hAnsiTheme="minorHAnsi" w:cstheme="minorHAnsi"/>
          <w:b w:val="0"/>
          <w:sz w:val="24"/>
          <w:szCs w:val="24"/>
        </w:rPr>
        <w:t xml:space="preserve">”). A Emissora deverá registrar esta Escritura de Emissão e averbar seus eventuais aditamentos nos Cartórios </w:t>
      </w:r>
      <w:r w:rsidR="00F9286D" w:rsidRPr="00C9537E">
        <w:rPr>
          <w:rFonts w:asciiTheme="minorHAnsi" w:hAnsiTheme="minorHAnsi" w:cstheme="minorHAnsi"/>
          <w:b w:val="0"/>
          <w:sz w:val="24"/>
          <w:szCs w:val="24"/>
        </w:rPr>
        <w:t>de RTD</w:t>
      </w:r>
      <w:r w:rsidRPr="00C9537E">
        <w:rPr>
          <w:rFonts w:asciiTheme="minorHAnsi" w:hAnsiTheme="minorHAnsi" w:cstheme="minorHAnsi"/>
          <w:b w:val="0"/>
          <w:sz w:val="24"/>
          <w:szCs w:val="24"/>
        </w:rPr>
        <w:t xml:space="preserve"> no prazo de 20 (vinte) dias contados das respectivas datas de assinatura, podendo tal prazo ser prorrogado por 20 (vinte) dias no caso de apresentação de exigência pelos </w:t>
      </w:r>
      <w:r w:rsidR="00F9286D" w:rsidRPr="00C9537E">
        <w:rPr>
          <w:rFonts w:asciiTheme="minorHAnsi" w:hAnsiTheme="minorHAnsi" w:cstheme="minorHAnsi"/>
          <w:b w:val="0"/>
          <w:sz w:val="24"/>
          <w:szCs w:val="24"/>
        </w:rPr>
        <w:t>Cartórios de RTD</w:t>
      </w:r>
      <w:r w:rsidRPr="00C9537E">
        <w:rPr>
          <w:rFonts w:asciiTheme="minorHAnsi" w:hAnsiTheme="minorHAnsi" w:cstheme="minorHAnsi"/>
          <w:b w:val="0"/>
          <w:sz w:val="24"/>
          <w:szCs w:val="24"/>
        </w:rPr>
        <w:t>, devendo realizar o protocolo no prazo de até 5 (cinco) Dias Úteis contados da data da sua celebração e, ainda, entregar ao Agente Fiduciário, no prazo de até 1 (um) Dia Útil após o registro, 1 (uma) via original da Escritura de Emissão e seus eventuais aditamentos registrados nos Cartórios Competentes.</w:t>
      </w:r>
    </w:p>
    <w:p w14:paraId="42597781" w14:textId="77777777" w:rsidR="00F26D00" w:rsidRPr="00C9537E" w:rsidRDefault="00F26D00" w:rsidP="00C9537E">
      <w:pPr>
        <w:pStyle w:val="Ttulo6"/>
        <w:spacing w:line="340" w:lineRule="exact"/>
        <w:jc w:val="both"/>
        <w:rPr>
          <w:rFonts w:asciiTheme="minorHAnsi" w:hAnsiTheme="minorHAnsi" w:cstheme="minorHAnsi"/>
          <w:b w:val="0"/>
          <w:sz w:val="24"/>
          <w:szCs w:val="24"/>
        </w:rPr>
      </w:pPr>
    </w:p>
    <w:p w14:paraId="7D4A75FD" w14:textId="619FEE36" w:rsidR="00F26D00" w:rsidRPr="00C9537E" w:rsidRDefault="004F5A76" w:rsidP="00C9537E">
      <w:pPr>
        <w:pStyle w:val="PargrafodaLista"/>
        <w:numPr>
          <w:ilvl w:val="1"/>
          <w:numId w:val="6"/>
        </w:numPr>
        <w:spacing w:line="340" w:lineRule="exact"/>
        <w:ind w:left="0" w:firstLine="0"/>
        <w:jc w:val="both"/>
        <w:rPr>
          <w:rFonts w:asciiTheme="minorHAnsi" w:hAnsiTheme="minorHAnsi" w:cstheme="minorHAnsi"/>
        </w:rPr>
      </w:pPr>
      <w:bookmarkStart w:id="10" w:name="_Ref78575102"/>
      <w:r w:rsidRPr="00C9537E">
        <w:rPr>
          <w:rFonts w:asciiTheme="minorHAnsi" w:hAnsiTheme="minorHAnsi" w:cstheme="minorHAnsi"/>
          <w:b/>
        </w:rPr>
        <w:t>Constituição e Registro da Garantia Real</w:t>
      </w:r>
      <w:bookmarkEnd w:id="10"/>
    </w:p>
    <w:p w14:paraId="7C3DE782" w14:textId="77777777" w:rsidR="002F57DE" w:rsidRPr="00C9537E" w:rsidRDefault="002F57DE" w:rsidP="00C9537E">
      <w:pPr>
        <w:spacing w:line="340" w:lineRule="exact"/>
        <w:rPr>
          <w:rFonts w:asciiTheme="minorHAnsi" w:hAnsiTheme="minorHAnsi" w:cstheme="minorHAnsi"/>
          <w:b/>
        </w:rPr>
      </w:pPr>
    </w:p>
    <w:p w14:paraId="67C80444" w14:textId="126C7C7B" w:rsidR="002F57DE" w:rsidRPr="00C9537E" w:rsidRDefault="002F57DE" w:rsidP="00C9537E">
      <w:pPr>
        <w:spacing w:line="340" w:lineRule="exact"/>
        <w:jc w:val="both"/>
        <w:rPr>
          <w:rFonts w:asciiTheme="minorHAnsi" w:hAnsiTheme="minorHAnsi" w:cstheme="minorHAnsi"/>
          <w:bCs/>
        </w:rPr>
      </w:pPr>
      <w:r w:rsidRPr="00C9537E">
        <w:rPr>
          <w:rFonts w:asciiTheme="minorHAnsi" w:hAnsiTheme="minorHAnsi" w:cstheme="minorHAnsi"/>
        </w:rPr>
        <w:t>2.</w:t>
      </w:r>
      <w:r w:rsidR="004F5A76" w:rsidRPr="00C9537E">
        <w:rPr>
          <w:rFonts w:asciiTheme="minorHAnsi" w:hAnsiTheme="minorHAnsi" w:cstheme="minorHAnsi"/>
        </w:rPr>
        <w:t>4</w:t>
      </w:r>
      <w:r w:rsidRPr="00C9537E">
        <w:rPr>
          <w:rFonts w:asciiTheme="minorHAnsi" w:hAnsiTheme="minorHAnsi" w:cstheme="minorHAnsi"/>
        </w:rPr>
        <w:t>.</w:t>
      </w:r>
      <w:r w:rsidR="00CA636F" w:rsidRPr="00C9537E">
        <w:rPr>
          <w:rFonts w:asciiTheme="minorHAnsi" w:hAnsiTheme="minorHAnsi" w:cstheme="minorHAnsi"/>
        </w:rPr>
        <w:t>1</w:t>
      </w:r>
      <w:r w:rsidRPr="00C9537E">
        <w:rPr>
          <w:rFonts w:asciiTheme="minorHAnsi" w:hAnsiTheme="minorHAnsi" w:cstheme="minorHAnsi"/>
        </w:rPr>
        <w:tab/>
      </w:r>
      <w:bookmarkStart w:id="11" w:name="_Hlk78564030"/>
      <w:r w:rsidRPr="00C9537E">
        <w:rPr>
          <w:rFonts w:asciiTheme="minorHAnsi" w:hAnsiTheme="minorHAnsi" w:cstheme="minorHAnsi"/>
        </w:rPr>
        <w:t xml:space="preserve">A Emissora obriga-se a enviar </w:t>
      </w:r>
      <w:r w:rsidR="007B045E" w:rsidRPr="00C9537E">
        <w:rPr>
          <w:rFonts w:asciiTheme="minorHAnsi" w:hAnsiTheme="minorHAnsi" w:cstheme="minorHAnsi"/>
          <w:bCs/>
        </w:rPr>
        <w:t>ao Agente Fiduciário</w:t>
      </w:r>
      <w:r w:rsidR="007B045E" w:rsidRPr="00C9537E">
        <w:rPr>
          <w:rFonts w:asciiTheme="minorHAnsi" w:hAnsiTheme="minorHAnsi" w:cstheme="minorHAnsi"/>
        </w:rPr>
        <w:t xml:space="preserve"> </w:t>
      </w:r>
      <w:r w:rsidRPr="00C9537E">
        <w:rPr>
          <w:rFonts w:asciiTheme="minorHAnsi" w:hAnsiTheme="minorHAnsi" w:cstheme="minorHAnsi"/>
        </w:rPr>
        <w:t>1 (uma) via original do Contrato de Garantia e seus eventuais aditamentos, devidamente registrado no</w:t>
      </w:r>
      <w:r w:rsidR="00053349" w:rsidRPr="00C9537E">
        <w:rPr>
          <w:rFonts w:asciiTheme="minorHAnsi" w:hAnsiTheme="minorHAnsi" w:cstheme="minorHAnsi"/>
        </w:rPr>
        <w:t>s</w:t>
      </w:r>
      <w:r w:rsidRPr="00C9537E">
        <w:rPr>
          <w:rFonts w:asciiTheme="minorHAnsi" w:hAnsiTheme="minorHAnsi" w:cstheme="minorHAnsi"/>
        </w:rPr>
        <w:t xml:space="preserve"> </w:t>
      </w:r>
      <w:r w:rsidR="00F9286D" w:rsidRPr="00C9537E">
        <w:rPr>
          <w:rFonts w:asciiTheme="minorHAnsi" w:hAnsiTheme="minorHAnsi" w:cstheme="minorHAnsi"/>
        </w:rPr>
        <w:t>Cartórios de RTD</w:t>
      </w:r>
      <w:r w:rsidR="00CA636F" w:rsidRPr="00C9537E">
        <w:rPr>
          <w:rFonts w:asciiTheme="minorHAnsi" w:hAnsiTheme="minorHAnsi" w:cstheme="minorHAnsi"/>
        </w:rPr>
        <w:t xml:space="preserve">, </w:t>
      </w:r>
      <w:r w:rsidR="007B045E" w:rsidRPr="00C9537E">
        <w:rPr>
          <w:rFonts w:asciiTheme="minorHAnsi" w:hAnsiTheme="minorHAnsi" w:cstheme="minorHAnsi"/>
        </w:rPr>
        <w:t xml:space="preserve">conforme </w:t>
      </w:r>
      <w:r w:rsidR="007B045E" w:rsidRPr="00C9537E">
        <w:rPr>
          <w:rFonts w:asciiTheme="minorHAnsi" w:hAnsiTheme="minorHAnsi" w:cstheme="minorHAnsi"/>
          <w:bCs/>
        </w:rPr>
        <w:t>previsto</w:t>
      </w:r>
      <w:r w:rsidR="00053349" w:rsidRPr="00C9537E">
        <w:rPr>
          <w:rFonts w:asciiTheme="minorHAnsi" w:hAnsiTheme="minorHAnsi" w:cstheme="minorHAnsi"/>
          <w:bCs/>
        </w:rPr>
        <w:t xml:space="preserve"> no referido instrumento</w:t>
      </w:r>
      <w:r w:rsidRPr="00C9537E">
        <w:rPr>
          <w:rFonts w:asciiTheme="minorHAnsi" w:hAnsiTheme="minorHAnsi" w:cstheme="minorHAnsi"/>
          <w:bCs/>
        </w:rPr>
        <w:t>, às suas expensas, nos prazos previsto</w:t>
      </w:r>
      <w:r w:rsidR="00580719" w:rsidRPr="00C9537E">
        <w:rPr>
          <w:rFonts w:asciiTheme="minorHAnsi" w:hAnsiTheme="minorHAnsi" w:cstheme="minorHAnsi"/>
          <w:bCs/>
        </w:rPr>
        <w:t>s</w:t>
      </w:r>
      <w:r w:rsidRPr="00C9537E">
        <w:rPr>
          <w:rFonts w:asciiTheme="minorHAnsi" w:hAnsiTheme="minorHAnsi" w:cstheme="minorHAnsi"/>
          <w:bCs/>
        </w:rPr>
        <w:t xml:space="preserve"> no </w:t>
      </w:r>
      <w:r w:rsidR="007B045E" w:rsidRPr="00C9537E">
        <w:rPr>
          <w:rFonts w:asciiTheme="minorHAnsi" w:hAnsiTheme="minorHAnsi" w:cstheme="minorHAnsi"/>
          <w:bCs/>
        </w:rPr>
        <w:t>Contrato de Garantia</w:t>
      </w:r>
      <w:r w:rsidRPr="00C9537E">
        <w:rPr>
          <w:rFonts w:asciiTheme="minorHAnsi" w:hAnsiTheme="minorHAnsi" w:cstheme="minorHAnsi"/>
          <w:bCs/>
        </w:rPr>
        <w:t>.</w:t>
      </w:r>
      <w:bookmarkEnd w:id="11"/>
    </w:p>
    <w:p w14:paraId="7F589624" w14:textId="77777777" w:rsidR="002F57DE" w:rsidRPr="00C9537E" w:rsidRDefault="002F57DE" w:rsidP="00C9537E">
      <w:pPr>
        <w:spacing w:line="340" w:lineRule="exact"/>
        <w:jc w:val="both"/>
        <w:rPr>
          <w:rFonts w:asciiTheme="minorHAnsi" w:hAnsiTheme="minorHAnsi" w:cstheme="minorHAnsi"/>
        </w:rPr>
      </w:pPr>
    </w:p>
    <w:p w14:paraId="0660D472" w14:textId="48769436" w:rsidR="002F57DE" w:rsidRPr="00C9537E" w:rsidRDefault="002F57DE" w:rsidP="00C9537E">
      <w:pPr>
        <w:spacing w:line="340" w:lineRule="exact"/>
        <w:jc w:val="both"/>
        <w:rPr>
          <w:rFonts w:asciiTheme="minorHAnsi" w:hAnsiTheme="minorHAnsi" w:cstheme="minorHAnsi"/>
        </w:rPr>
      </w:pPr>
      <w:r w:rsidRPr="00C9537E">
        <w:rPr>
          <w:rFonts w:asciiTheme="minorHAnsi" w:hAnsiTheme="minorHAnsi" w:cstheme="minorHAnsi"/>
        </w:rPr>
        <w:t>2.</w:t>
      </w:r>
      <w:r w:rsidR="004F5A76" w:rsidRPr="00C9537E">
        <w:rPr>
          <w:rFonts w:asciiTheme="minorHAnsi" w:hAnsiTheme="minorHAnsi" w:cstheme="minorHAnsi"/>
        </w:rPr>
        <w:t>4</w:t>
      </w:r>
      <w:r w:rsidRPr="00C9537E">
        <w:rPr>
          <w:rFonts w:asciiTheme="minorHAnsi" w:hAnsiTheme="minorHAnsi" w:cstheme="minorHAnsi"/>
        </w:rPr>
        <w:t>.</w:t>
      </w:r>
      <w:r w:rsidR="00485984" w:rsidRPr="00C9537E">
        <w:rPr>
          <w:rFonts w:asciiTheme="minorHAnsi" w:hAnsiTheme="minorHAnsi" w:cstheme="minorHAnsi"/>
        </w:rPr>
        <w:t>2</w:t>
      </w:r>
      <w:r w:rsidRPr="00C9537E">
        <w:rPr>
          <w:rFonts w:asciiTheme="minorHAnsi" w:hAnsiTheme="minorHAnsi" w:cstheme="minorHAnsi"/>
        </w:rPr>
        <w:tab/>
        <w:t xml:space="preserve">A </w:t>
      </w:r>
      <w:r w:rsidR="00AF28BC" w:rsidRPr="00C9537E">
        <w:rPr>
          <w:rFonts w:asciiTheme="minorHAnsi" w:hAnsiTheme="minorHAnsi" w:cstheme="minorHAnsi"/>
        </w:rPr>
        <w:t>Garantia Real</w:t>
      </w:r>
      <w:r w:rsidRPr="00C9537E">
        <w:rPr>
          <w:rFonts w:asciiTheme="minorHAnsi" w:hAnsiTheme="minorHAnsi" w:cstheme="minorHAnsi"/>
        </w:rPr>
        <w:t xml:space="preserve"> (conforme abaixo definido) ser</w:t>
      </w:r>
      <w:r w:rsidR="00251F19" w:rsidRPr="00C9537E">
        <w:rPr>
          <w:rFonts w:asciiTheme="minorHAnsi" w:hAnsiTheme="minorHAnsi" w:cstheme="minorHAnsi"/>
        </w:rPr>
        <w:t>á</w:t>
      </w:r>
      <w:r w:rsidRPr="00C9537E">
        <w:rPr>
          <w:rFonts w:asciiTheme="minorHAnsi" w:hAnsiTheme="minorHAnsi" w:cstheme="minorHAnsi"/>
        </w:rPr>
        <w:t xml:space="preserve"> formalizada por meio do Contrato de Garanti</w:t>
      </w:r>
      <w:r w:rsidR="00C57FC4" w:rsidRPr="00C9537E">
        <w:rPr>
          <w:rFonts w:asciiTheme="minorHAnsi" w:hAnsiTheme="minorHAnsi" w:cstheme="minorHAnsi"/>
        </w:rPr>
        <w:t>a (conforme abaixo definido)</w:t>
      </w:r>
      <w:r w:rsidRPr="00C9537E">
        <w:rPr>
          <w:rFonts w:asciiTheme="minorHAnsi" w:hAnsiTheme="minorHAnsi" w:cstheme="minorHAnsi"/>
        </w:rPr>
        <w:t>, sem prejuízo das demais formalidades previstas no referido instrumento.</w:t>
      </w:r>
    </w:p>
    <w:p w14:paraId="0EE6AF0F" w14:textId="42D678AA" w:rsidR="006D2933" w:rsidRPr="00C9537E" w:rsidRDefault="006D2933" w:rsidP="00C9537E">
      <w:pPr>
        <w:spacing w:line="340" w:lineRule="exact"/>
        <w:jc w:val="both"/>
        <w:rPr>
          <w:rFonts w:asciiTheme="minorHAnsi" w:hAnsiTheme="minorHAnsi" w:cstheme="minorHAnsi"/>
        </w:rPr>
      </w:pPr>
    </w:p>
    <w:p w14:paraId="38DFDDA9" w14:textId="5941F38F" w:rsidR="006D2933" w:rsidRPr="00C9537E" w:rsidRDefault="006D2933" w:rsidP="00C9537E">
      <w:pPr>
        <w:spacing w:line="340" w:lineRule="exact"/>
        <w:jc w:val="both"/>
        <w:rPr>
          <w:rFonts w:asciiTheme="minorHAnsi" w:hAnsiTheme="minorHAnsi" w:cstheme="minorHAnsi"/>
        </w:rPr>
      </w:pPr>
      <w:r w:rsidRPr="00C9537E">
        <w:rPr>
          <w:rFonts w:asciiTheme="minorHAnsi" w:hAnsiTheme="minorHAnsi" w:cstheme="minorHAnsi"/>
        </w:rPr>
        <w:t>2.4.</w:t>
      </w:r>
      <w:r w:rsidR="00315869" w:rsidRPr="00C9537E">
        <w:rPr>
          <w:rFonts w:asciiTheme="minorHAnsi" w:hAnsiTheme="minorHAnsi" w:cstheme="minorHAnsi"/>
        </w:rPr>
        <w:t>3</w:t>
      </w:r>
      <w:r w:rsidRPr="00C9537E">
        <w:rPr>
          <w:rFonts w:asciiTheme="minorHAnsi" w:hAnsiTheme="minorHAnsi" w:cstheme="minorHAnsi"/>
        </w:rPr>
        <w:tab/>
        <w:t xml:space="preserve">Caso a Emissora não providencie os registros e/ou averbações nos termos desta Cláusula </w:t>
      </w:r>
      <w:r w:rsidRPr="00C9537E">
        <w:rPr>
          <w:rFonts w:asciiTheme="minorHAnsi" w:hAnsiTheme="minorHAnsi" w:cstheme="minorHAnsi"/>
          <w:highlight w:val="lightGray"/>
        </w:rPr>
        <w:fldChar w:fldCharType="begin"/>
      </w:r>
      <w:r w:rsidRPr="00C9537E">
        <w:rPr>
          <w:rFonts w:asciiTheme="minorHAnsi" w:hAnsiTheme="minorHAnsi" w:cstheme="minorHAnsi"/>
        </w:rPr>
        <w:instrText xml:space="preserve"> REF _Ref78575102 \r \h </w:instrText>
      </w:r>
      <w:r w:rsidR="00FC2639" w:rsidRPr="00C9537E">
        <w:rPr>
          <w:rFonts w:asciiTheme="minorHAnsi" w:hAnsiTheme="minorHAnsi" w:cstheme="minorHAnsi"/>
          <w:highlight w:val="lightGray"/>
        </w:rPr>
        <w:instrText xml:space="preserve"> \* MERGEFORMAT </w:instrText>
      </w:r>
      <w:r w:rsidRPr="00C9537E">
        <w:rPr>
          <w:rFonts w:asciiTheme="minorHAnsi" w:hAnsiTheme="minorHAnsi" w:cstheme="minorHAnsi"/>
          <w:highlight w:val="lightGray"/>
        </w:rPr>
      </w:r>
      <w:r w:rsidRPr="00C9537E">
        <w:rPr>
          <w:rFonts w:asciiTheme="minorHAnsi" w:hAnsiTheme="minorHAnsi" w:cstheme="minorHAnsi"/>
          <w:highlight w:val="lightGray"/>
        </w:rPr>
        <w:fldChar w:fldCharType="separate"/>
      </w:r>
      <w:r w:rsidRPr="00C9537E">
        <w:rPr>
          <w:rFonts w:asciiTheme="minorHAnsi" w:hAnsiTheme="minorHAnsi" w:cstheme="minorHAnsi"/>
        </w:rPr>
        <w:t>2.4</w:t>
      </w:r>
      <w:r w:rsidRPr="00C9537E">
        <w:rPr>
          <w:rFonts w:asciiTheme="minorHAnsi" w:hAnsiTheme="minorHAnsi" w:cstheme="minorHAnsi"/>
          <w:highlight w:val="lightGray"/>
        </w:rPr>
        <w:fldChar w:fldCharType="end"/>
      </w:r>
      <w:r w:rsidRPr="00C9537E">
        <w:rPr>
          <w:rFonts w:asciiTheme="minorHAnsi" w:hAnsiTheme="minorHAnsi" w:cstheme="minorHAnsi"/>
        </w:rPr>
        <w:t>, o Agente Fiduciário poderá promover os registros e averbações acima previstos, devendo a Emissora arcar com todos as despesas e custos incorridos pelo Agente Fiduciário, devidamente comprovados por meio dos respectivos comprovantes.</w:t>
      </w:r>
    </w:p>
    <w:p w14:paraId="0188ECAB" w14:textId="77777777" w:rsidR="006C7786" w:rsidRPr="00C9537E" w:rsidRDefault="006C7786" w:rsidP="00C9537E">
      <w:pPr>
        <w:spacing w:line="340" w:lineRule="exact"/>
        <w:rPr>
          <w:rFonts w:asciiTheme="minorHAnsi" w:hAnsiTheme="minorHAnsi" w:cstheme="minorHAnsi"/>
        </w:rPr>
      </w:pPr>
    </w:p>
    <w:p w14:paraId="7CEC0DF2" w14:textId="77777777" w:rsidR="001D07FD" w:rsidRPr="00C9537E" w:rsidRDefault="0085140A" w:rsidP="00C9537E">
      <w:pPr>
        <w:pStyle w:val="PargrafodaLista"/>
        <w:numPr>
          <w:ilvl w:val="1"/>
          <w:numId w:val="6"/>
        </w:numPr>
        <w:spacing w:line="340" w:lineRule="exact"/>
        <w:ind w:left="0" w:firstLine="0"/>
        <w:jc w:val="both"/>
        <w:rPr>
          <w:rFonts w:asciiTheme="minorHAnsi" w:hAnsiTheme="minorHAnsi" w:cstheme="minorHAnsi"/>
        </w:rPr>
      </w:pPr>
      <w:r w:rsidRPr="00C9537E">
        <w:rPr>
          <w:rFonts w:asciiTheme="minorHAnsi" w:hAnsiTheme="minorHAnsi" w:cstheme="minorHAnsi"/>
          <w:b/>
        </w:rPr>
        <w:t xml:space="preserve">Dispensa de Registro na CVM e </w:t>
      </w:r>
      <w:r w:rsidR="00A005E0" w:rsidRPr="00C9537E">
        <w:rPr>
          <w:rFonts w:asciiTheme="minorHAnsi" w:hAnsiTheme="minorHAnsi" w:cstheme="minorHAnsi"/>
          <w:b/>
        </w:rPr>
        <w:t xml:space="preserve">Registro </w:t>
      </w:r>
      <w:r w:rsidRPr="00C9537E">
        <w:rPr>
          <w:rFonts w:asciiTheme="minorHAnsi" w:hAnsiTheme="minorHAnsi" w:cstheme="minorHAnsi"/>
          <w:b/>
        </w:rPr>
        <w:t>na Associação Brasileira das Entidades dos Mercados Financeiro e de Capitais (“</w:t>
      </w:r>
      <w:r w:rsidRPr="00C9537E">
        <w:rPr>
          <w:rFonts w:asciiTheme="minorHAnsi" w:hAnsiTheme="minorHAnsi" w:cstheme="minorHAnsi"/>
          <w:b/>
          <w:u w:val="single"/>
        </w:rPr>
        <w:t>ANBIMA</w:t>
      </w:r>
      <w:r w:rsidRPr="00C9537E">
        <w:rPr>
          <w:rFonts w:asciiTheme="minorHAnsi" w:hAnsiTheme="minorHAnsi" w:cstheme="minorHAnsi"/>
          <w:b/>
        </w:rPr>
        <w:t>”)</w:t>
      </w:r>
    </w:p>
    <w:p w14:paraId="06DFF51B" w14:textId="77777777" w:rsidR="009306BE" w:rsidRPr="00C9537E" w:rsidRDefault="009306BE" w:rsidP="00C9537E">
      <w:pPr>
        <w:spacing w:line="340" w:lineRule="exact"/>
        <w:rPr>
          <w:rFonts w:asciiTheme="minorHAnsi" w:hAnsiTheme="minorHAnsi" w:cstheme="minorHAnsi"/>
        </w:rPr>
      </w:pPr>
    </w:p>
    <w:p w14:paraId="58CAB2F2" w14:textId="10DCBD7B" w:rsidR="00780E05" w:rsidRPr="00C9537E" w:rsidRDefault="00A005E0" w:rsidP="00C9537E">
      <w:pPr>
        <w:pStyle w:val="Ttulo6"/>
        <w:numPr>
          <w:ilvl w:val="2"/>
          <w:numId w:val="15"/>
        </w:numPr>
        <w:spacing w:line="340" w:lineRule="exact"/>
        <w:ind w:left="0" w:firstLine="0"/>
        <w:jc w:val="both"/>
        <w:rPr>
          <w:rFonts w:asciiTheme="minorHAnsi" w:hAnsiTheme="minorHAnsi" w:cstheme="minorHAnsi"/>
          <w:sz w:val="24"/>
          <w:szCs w:val="24"/>
        </w:rPr>
      </w:pPr>
      <w:bookmarkStart w:id="12" w:name="_DV_M23"/>
      <w:bookmarkEnd w:id="12"/>
      <w:r w:rsidRPr="00C9537E">
        <w:rPr>
          <w:rFonts w:asciiTheme="minorHAnsi" w:hAnsiTheme="minorHAnsi" w:cstheme="minorHAnsi"/>
          <w:b w:val="0"/>
          <w:sz w:val="24"/>
          <w:szCs w:val="24"/>
        </w:rPr>
        <w:t xml:space="preserve">A Emissão será realizada nos termos do artigo 6° da Instrução CVM 476 e das demais disposições legais e regulamentares aplicáveis, estando, </w:t>
      </w:r>
      <w:r w:rsidR="0085140A" w:rsidRPr="00C9537E">
        <w:rPr>
          <w:rFonts w:asciiTheme="minorHAnsi" w:hAnsiTheme="minorHAnsi" w:cstheme="minorHAnsi"/>
          <w:b w:val="0"/>
          <w:sz w:val="24"/>
          <w:szCs w:val="24"/>
        </w:rPr>
        <w:t>portanto, automaticamente dispensada d</w:t>
      </w:r>
      <w:r w:rsidR="008C7A2D" w:rsidRPr="00C9537E">
        <w:rPr>
          <w:rFonts w:asciiTheme="minorHAnsi" w:hAnsiTheme="minorHAnsi" w:cstheme="minorHAnsi"/>
          <w:b w:val="0"/>
          <w:sz w:val="24"/>
          <w:szCs w:val="24"/>
        </w:rPr>
        <w:t>o</w:t>
      </w:r>
      <w:r w:rsidR="0085140A" w:rsidRPr="00C9537E">
        <w:rPr>
          <w:rFonts w:asciiTheme="minorHAnsi" w:hAnsiTheme="minorHAnsi" w:cstheme="minorHAnsi"/>
          <w:b w:val="0"/>
          <w:sz w:val="24"/>
          <w:szCs w:val="24"/>
        </w:rPr>
        <w:t xml:space="preserve"> registro </w:t>
      </w:r>
      <w:r w:rsidRPr="00C9537E">
        <w:rPr>
          <w:rFonts w:asciiTheme="minorHAnsi" w:hAnsiTheme="minorHAnsi" w:cstheme="minorHAnsi"/>
          <w:b w:val="0"/>
          <w:sz w:val="24"/>
          <w:szCs w:val="24"/>
        </w:rPr>
        <w:t>de distribuição de que trata o artigo 19 da Lei n°</w:t>
      </w:r>
      <w:r w:rsidR="001E71C3" w:rsidRPr="00C9537E">
        <w:rPr>
          <w:rFonts w:asciiTheme="minorHAnsi" w:hAnsiTheme="minorHAnsi" w:cstheme="minorHAnsi"/>
          <w:b w:val="0"/>
          <w:sz w:val="24"/>
          <w:szCs w:val="24"/>
        </w:rPr>
        <w:t> </w:t>
      </w:r>
      <w:r w:rsidRPr="00C9537E">
        <w:rPr>
          <w:rFonts w:asciiTheme="minorHAnsi" w:hAnsiTheme="minorHAnsi" w:cstheme="minorHAnsi"/>
          <w:b w:val="0"/>
          <w:sz w:val="24"/>
          <w:szCs w:val="24"/>
        </w:rPr>
        <w:t xml:space="preserve">6.385, de 7 de dezembro de 1976, conforme alterada. </w:t>
      </w:r>
    </w:p>
    <w:p w14:paraId="733FD935" w14:textId="77777777" w:rsidR="00A1064D" w:rsidRPr="00C9537E" w:rsidRDefault="00A1064D" w:rsidP="00C9537E">
      <w:pPr>
        <w:spacing w:line="340" w:lineRule="exact"/>
        <w:rPr>
          <w:rFonts w:asciiTheme="minorHAnsi" w:hAnsiTheme="minorHAnsi" w:cstheme="minorHAnsi"/>
        </w:rPr>
      </w:pPr>
    </w:p>
    <w:p w14:paraId="737CCAA6" w14:textId="546CBC3F" w:rsidR="009306BE" w:rsidRPr="00C9537E" w:rsidRDefault="00053349" w:rsidP="00C9537E">
      <w:pPr>
        <w:pStyle w:val="Ttulo6"/>
        <w:numPr>
          <w:ilvl w:val="2"/>
          <w:numId w:val="15"/>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A</w:t>
      </w:r>
      <w:r w:rsidR="00C0638B" w:rsidRPr="00C9537E">
        <w:rPr>
          <w:rFonts w:asciiTheme="minorHAnsi" w:hAnsiTheme="minorHAnsi" w:cstheme="minorHAnsi"/>
          <w:b w:val="0"/>
          <w:sz w:val="24"/>
          <w:szCs w:val="24"/>
        </w:rPr>
        <w:t xml:space="preserve"> Oferta Restrita será registrada na ANBIMA, nos termos do “</w:t>
      </w:r>
      <w:r w:rsidR="00550055" w:rsidRPr="00C9537E">
        <w:rPr>
          <w:rFonts w:asciiTheme="minorHAnsi" w:hAnsiTheme="minorHAnsi" w:cstheme="minorHAnsi"/>
          <w:b w:val="0"/>
          <w:sz w:val="24"/>
          <w:szCs w:val="24"/>
        </w:rPr>
        <w:t>Código ANBIMA de Regulação e Melhores Práticas para Estruturação, Coordenação e Distribuição de Ofertas Públicas de Valores Mobiliários e Ofertas Públicas de Aquisição de Valores Mobiliários</w:t>
      </w:r>
      <w:r w:rsidR="00C0638B" w:rsidRPr="00C9537E">
        <w:rPr>
          <w:rFonts w:asciiTheme="minorHAnsi" w:hAnsiTheme="minorHAnsi" w:cstheme="minorHAnsi"/>
          <w:b w:val="0"/>
          <w:sz w:val="24"/>
          <w:szCs w:val="24"/>
        </w:rPr>
        <w:t xml:space="preserve">” </w:t>
      </w:r>
      <w:r w:rsidR="001E71C3" w:rsidRPr="00C9537E">
        <w:rPr>
          <w:rFonts w:asciiTheme="minorHAnsi" w:hAnsiTheme="minorHAnsi" w:cstheme="minorHAnsi"/>
          <w:b w:val="0"/>
          <w:sz w:val="24"/>
          <w:szCs w:val="24"/>
        </w:rPr>
        <w:t xml:space="preserve">em vigor nesta data </w:t>
      </w:r>
      <w:r w:rsidR="00C0638B" w:rsidRPr="00C9537E">
        <w:rPr>
          <w:rFonts w:asciiTheme="minorHAnsi" w:hAnsiTheme="minorHAnsi" w:cstheme="minorHAnsi"/>
          <w:b w:val="0"/>
          <w:sz w:val="24"/>
          <w:szCs w:val="24"/>
        </w:rPr>
        <w:t>(“</w:t>
      </w:r>
      <w:r w:rsidR="00C0638B" w:rsidRPr="00C9537E">
        <w:rPr>
          <w:rFonts w:asciiTheme="minorHAnsi" w:hAnsiTheme="minorHAnsi" w:cstheme="minorHAnsi"/>
          <w:b w:val="0"/>
          <w:sz w:val="24"/>
          <w:szCs w:val="24"/>
          <w:u w:val="single"/>
        </w:rPr>
        <w:t>Código ANBIMA</w:t>
      </w:r>
      <w:r w:rsidR="00C0638B" w:rsidRPr="00C9537E">
        <w:rPr>
          <w:rFonts w:asciiTheme="minorHAnsi" w:hAnsiTheme="minorHAnsi" w:cstheme="minorHAnsi"/>
          <w:b w:val="0"/>
          <w:sz w:val="24"/>
          <w:szCs w:val="24"/>
        </w:rPr>
        <w:t>”),</w:t>
      </w:r>
      <w:r w:rsidR="00814CC0" w:rsidRPr="00C9537E">
        <w:rPr>
          <w:rFonts w:asciiTheme="minorHAnsi" w:hAnsiTheme="minorHAnsi" w:cstheme="minorHAnsi"/>
          <w:b w:val="0"/>
          <w:sz w:val="24"/>
          <w:szCs w:val="24"/>
        </w:rPr>
        <w:t xml:space="preserve"> </w:t>
      </w:r>
      <w:r w:rsidR="00914BD7" w:rsidRPr="00C9537E">
        <w:rPr>
          <w:rFonts w:asciiTheme="minorHAnsi" w:hAnsiTheme="minorHAnsi" w:cstheme="minorHAnsi"/>
          <w:b w:val="0"/>
          <w:sz w:val="24"/>
          <w:szCs w:val="24"/>
        </w:rPr>
        <w:t>em até 15 (quinze) dias</w:t>
      </w:r>
      <w:r w:rsidR="0014783B" w:rsidRPr="00C9537E">
        <w:rPr>
          <w:rFonts w:asciiTheme="minorHAnsi" w:hAnsiTheme="minorHAnsi" w:cstheme="minorHAnsi"/>
          <w:b w:val="0"/>
          <w:sz w:val="24"/>
          <w:szCs w:val="24"/>
        </w:rPr>
        <w:t>,</w:t>
      </w:r>
      <w:r w:rsidR="00914BD7" w:rsidRPr="00C9537E">
        <w:rPr>
          <w:rFonts w:asciiTheme="minorHAnsi" w:hAnsiTheme="minorHAnsi" w:cstheme="minorHAnsi"/>
          <w:b w:val="0"/>
          <w:sz w:val="24"/>
          <w:szCs w:val="24"/>
        </w:rPr>
        <w:t xml:space="preserve"> contados do envio</w:t>
      </w:r>
      <w:r w:rsidR="001E71C3" w:rsidRPr="00C9537E">
        <w:rPr>
          <w:rFonts w:asciiTheme="minorHAnsi" w:hAnsiTheme="minorHAnsi" w:cstheme="minorHAnsi"/>
          <w:b w:val="0"/>
          <w:sz w:val="24"/>
          <w:szCs w:val="24"/>
        </w:rPr>
        <w:t xml:space="preserve"> da comunicação de encerramento da Oferta Restrita à CVM, nos termos do artigo 8º da Instrução CVM 476</w:t>
      </w:r>
      <w:r w:rsidR="008C0A69" w:rsidRPr="00C9537E">
        <w:rPr>
          <w:rFonts w:asciiTheme="minorHAnsi" w:hAnsiTheme="minorHAnsi" w:cstheme="minorHAnsi"/>
          <w:b w:val="0"/>
          <w:sz w:val="24"/>
          <w:szCs w:val="24"/>
        </w:rPr>
        <w:t>.</w:t>
      </w:r>
    </w:p>
    <w:p w14:paraId="15774103" w14:textId="0E770748" w:rsidR="009306BE" w:rsidRPr="00C9537E" w:rsidRDefault="009306BE" w:rsidP="00C9537E">
      <w:pPr>
        <w:pStyle w:val="Ttulo6"/>
        <w:spacing w:line="340" w:lineRule="exact"/>
        <w:rPr>
          <w:rFonts w:asciiTheme="minorHAnsi" w:hAnsiTheme="minorHAnsi" w:cstheme="minorHAnsi"/>
          <w:b w:val="0"/>
          <w:sz w:val="24"/>
          <w:szCs w:val="24"/>
        </w:rPr>
      </w:pPr>
      <w:bookmarkStart w:id="13" w:name="_DV_M39"/>
      <w:bookmarkStart w:id="14" w:name="_DV_M41"/>
      <w:bookmarkStart w:id="15" w:name="_DV_M42"/>
      <w:bookmarkEnd w:id="13"/>
      <w:bookmarkEnd w:id="14"/>
      <w:bookmarkEnd w:id="15"/>
    </w:p>
    <w:p w14:paraId="1B05C990" w14:textId="77777777" w:rsidR="006C02B7" w:rsidRPr="00C9537E" w:rsidRDefault="00066FCD" w:rsidP="00C9537E">
      <w:pPr>
        <w:pStyle w:val="PargrafodaLista"/>
        <w:numPr>
          <w:ilvl w:val="1"/>
          <w:numId w:val="6"/>
        </w:numPr>
        <w:spacing w:line="340" w:lineRule="exact"/>
        <w:ind w:left="0" w:firstLine="0"/>
        <w:jc w:val="both"/>
        <w:rPr>
          <w:rFonts w:asciiTheme="minorHAnsi" w:hAnsiTheme="minorHAnsi" w:cstheme="minorHAnsi"/>
        </w:rPr>
      </w:pPr>
      <w:bookmarkStart w:id="16" w:name="_DV_C38"/>
      <w:r w:rsidRPr="00C9537E">
        <w:rPr>
          <w:rFonts w:asciiTheme="minorHAnsi" w:hAnsiTheme="minorHAnsi" w:cstheme="minorHAnsi"/>
          <w:b/>
        </w:rPr>
        <w:t xml:space="preserve">Depósito para </w:t>
      </w:r>
      <w:r w:rsidR="0085140A" w:rsidRPr="00C9537E">
        <w:rPr>
          <w:rFonts w:asciiTheme="minorHAnsi" w:hAnsiTheme="minorHAnsi" w:cstheme="minorHAnsi"/>
          <w:b/>
        </w:rPr>
        <w:t xml:space="preserve">Distribuição e </w:t>
      </w:r>
      <w:bookmarkStart w:id="17" w:name="_DV_M43"/>
      <w:bookmarkEnd w:id="16"/>
      <w:bookmarkEnd w:id="17"/>
      <w:r w:rsidR="0085140A" w:rsidRPr="00C9537E">
        <w:rPr>
          <w:rFonts w:asciiTheme="minorHAnsi" w:hAnsiTheme="minorHAnsi" w:cstheme="minorHAnsi"/>
          <w:b/>
        </w:rPr>
        <w:t>Negociação</w:t>
      </w:r>
    </w:p>
    <w:p w14:paraId="48125900" w14:textId="77777777" w:rsidR="009306BE" w:rsidRPr="00C9537E" w:rsidRDefault="009306BE" w:rsidP="00C9537E">
      <w:pPr>
        <w:spacing w:line="340" w:lineRule="exact"/>
        <w:rPr>
          <w:rFonts w:asciiTheme="minorHAnsi" w:hAnsiTheme="minorHAnsi" w:cstheme="minorHAnsi"/>
        </w:rPr>
      </w:pPr>
    </w:p>
    <w:p w14:paraId="02ED3DFB" w14:textId="679CA277" w:rsidR="00561E31" w:rsidRPr="00C9537E" w:rsidRDefault="0085140A" w:rsidP="00C9537E">
      <w:pPr>
        <w:pStyle w:val="Ttulo6"/>
        <w:numPr>
          <w:ilvl w:val="2"/>
          <w:numId w:val="6"/>
        </w:numPr>
        <w:spacing w:line="340" w:lineRule="exact"/>
        <w:ind w:left="0" w:firstLine="0"/>
        <w:jc w:val="both"/>
        <w:rPr>
          <w:rFonts w:asciiTheme="minorHAnsi" w:hAnsiTheme="minorHAnsi" w:cstheme="minorHAnsi"/>
          <w:sz w:val="24"/>
          <w:szCs w:val="24"/>
        </w:rPr>
      </w:pPr>
      <w:bookmarkStart w:id="18" w:name="_Ref447706954"/>
      <w:r w:rsidRPr="00C9537E">
        <w:rPr>
          <w:rFonts w:asciiTheme="minorHAnsi" w:hAnsiTheme="minorHAnsi" w:cstheme="minorHAnsi"/>
          <w:b w:val="0"/>
          <w:sz w:val="24"/>
          <w:szCs w:val="24"/>
        </w:rPr>
        <w:t xml:space="preserve">As Debêntures serão </w:t>
      </w:r>
      <w:r w:rsidR="001D02EF" w:rsidRPr="00C9537E">
        <w:rPr>
          <w:rFonts w:asciiTheme="minorHAnsi" w:hAnsiTheme="minorHAnsi" w:cstheme="minorHAnsi"/>
          <w:b w:val="0"/>
          <w:sz w:val="24"/>
          <w:szCs w:val="24"/>
        </w:rPr>
        <w:t>depositadas</w:t>
      </w:r>
      <w:r w:rsidR="00066FCD" w:rsidRPr="00C9537E">
        <w:rPr>
          <w:rFonts w:asciiTheme="minorHAnsi" w:hAnsiTheme="minorHAnsi" w:cstheme="minorHAnsi"/>
          <w:b w:val="0"/>
          <w:sz w:val="24"/>
          <w:szCs w:val="24"/>
        </w:rPr>
        <w:t xml:space="preserve"> </w:t>
      </w:r>
      <w:r w:rsidR="005B7EE6" w:rsidRPr="00C9537E">
        <w:rPr>
          <w:rFonts w:asciiTheme="minorHAnsi" w:hAnsiTheme="minorHAnsi" w:cstheme="minorHAnsi"/>
          <w:b w:val="0"/>
          <w:sz w:val="24"/>
          <w:szCs w:val="24"/>
        </w:rPr>
        <w:t>para</w:t>
      </w:r>
      <w:r w:rsidR="008562BA" w:rsidRPr="00C9537E">
        <w:rPr>
          <w:rFonts w:asciiTheme="minorHAnsi" w:hAnsiTheme="minorHAnsi" w:cstheme="minorHAnsi"/>
          <w:b w:val="0"/>
          <w:sz w:val="24"/>
          <w:szCs w:val="24"/>
        </w:rPr>
        <w:t>:</w:t>
      </w:r>
      <w:bookmarkEnd w:id="18"/>
    </w:p>
    <w:p w14:paraId="626F65A7" w14:textId="164230C7" w:rsidR="005B7EE6" w:rsidRPr="00C9537E" w:rsidRDefault="005B7EE6" w:rsidP="00C9537E">
      <w:pPr>
        <w:pStyle w:val="Ttulo6"/>
        <w:spacing w:line="340" w:lineRule="exact"/>
        <w:jc w:val="both"/>
        <w:rPr>
          <w:rFonts w:asciiTheme="minorHAnsi" w:hAnsiTheme="minorHAnsi" w:cstheme="minorHAnsi"/>
          <w:sz w:val="24"/>
          <w:szCs w:val="24"/>
        </w:rPr>
      </w:pPr>
    </w:p>
    <w:p w14:paraId="669B9C99" w14:textId="6645A55F" w:rsidR="005028A0" w:rsidRPr="00C9537E" w:rsidRDefault="0085140A" w:rsidP="00C9537E">
      <w:pPr>
        <w:numPr>
          <w:ilvl w:val="0"/>
          <w:numId w:val="7"/>
        </w:numPr>
        <w:spacing w:line="340" w:lineRule="exact"/>
        <w:ind w:hanging="720"/>
        <w:jc w:val="both"/>
        <w:rPr>
          <w:rFonts w:asciiTheme="minorHAnsi" w:hAnsiTheme="minorHAnsi" w:cstheme="minorHAnsi"/>
        </w:rPr>
      </w:pPr>
      <w:r w:rsidRPr="00C9537E">
        <w:rPr>
          <w:rFonts w:asciiTheme="minorHAnsi" w:hAnsiTheme="minorHAnsi" w:cstheme="minorHAnsi"/>
        </w:rPr>
        <w:t>distribuição</w:t>
      </w:r>
      <w:r w:rsidR="008562BA" w:rsidRPr="00C9537E">
        <w:rPr>
          <w:rFonts w:asciiTheme="minorHAnsi" w:hAnsiTheme="minorHAnsi" w:cstheme="minorHAnsi"/>
        </w:rPr>
        <w:t xml:space="preserve"> pública</w:t>
      </w:r>
      <w:r w:rsidRPr="00C9537E">
        <w:rPr>
          <w:rFonts w:asciiTheme="minorHAnsi" w:hAnsiTheme="minorHAnsi" w:cstheme="minorHAnsi"/>
        </w:rPr>
        <w:t xml:space="preserve"> no mercado primário por meio do MDA – Módulo de Distribuição de Ativos (</w:t>
      </w:r>
      <w:r w:rsidR="00561E31" w:rsidRPr="00C9537E">
        <w:rPr>
          <w:rFonts w:asciiTheme="minorHAnsi" w:hAnsiTheme="minorHAnsi" w:cstheme="minorHAnsi"/>
        </w:rPr>
        <w:t>“</w:t>
      </w:r>
      <w:r w:rsidRPr="00C9537E">
        <w:rPr>
          <w:rFonts w:asciiTheme="minorHAnsi" w:hAnsiTheme="minorHAnsi" w:cstheme="minorHAnsi"/>
          <w:u w:val="single"/>
        </w:rPr>
        <w:t>MDA</w:t>
      </w:r>
      <w:r w:rsidR="00561E31" w:rsidRPr="00C9537E">
        <w:rPr>
          <w:rFonts w:asciiTheme="minorHAnsi" w:hAnsiTheme="minorHAnsi" w:cstheme="minorHAnsi"/>
        </w:rPr>
        <w:t>”</w:t>
      </w:r>
      <w:r w:rsidRPr="00C9537E">
        <w:rPr>
          <w:rFonts w:asciiTheme="minorHAnsi" w:hAnsiTheme="minorHAnsi" w:cstheme="minorHAnsi"/>
        </w:rPr>
        <w:t xml:space="preserve">), administrado e operacionalizado pela </w:t>
      </w:r>
      <w:r w:rsidR="00D91252" w:rsidRPr="00C9537E">
        <w:rPr>
          <w:rFonts w:asciiTheme="minorHAnsi" w:hAnsiTheme="minorHAnsi" w:cstheme="minorHAnsi"/>
        </w:rPr>
        <w:t>B3 S.A. – Brasil, Bolsa, Balcão</w:t>
      </w:r>
      <w:r w:rsidR="00040CFD" w:rsidRPr="00C9537E">
        <w:rPr>
          <w:rFonts w:asciiTheme="minorHAnsi" w:hAnsiTheme="minorHAnsi" w:cstheme="minorHAnsi"/>
        </w:rPr>
        <w:t xml:space="preserve"> – </w:t>
      </w:r>
      <w:r w:rsidR="004420E5" w:rsidRPr="00C9537E">
        <w:rPr>
          <w:rFonts w:asciiTheme="minorHAnsi" w:hAnsiTheme="minorHAnsi" w:cstheme="minorHAnsi"/>
        </w:rPr>
        <w:t>Balcão B3</w:t>
      </w:r>
      <w:r w:rsidR="00D91252" w:rsidRPr="00C9537E">
        <w:rPr>
          <w:rFonts w:asciiTheme="minorHAnsi" w:hAnsiTheme="minorHAnsi" w:cstheme="minorHAnsi"/>
        </w:rPr>
        <w:t xml:space="preserve"> (“</w:t>
      </w:r>
      <w:r w:rsidR="00D91252" w:rsidRPr="00C9537E">
        <w:rPr>
          <w:rFonts w:asciiTheme="minorHAnsi" w:hAnsiTheme="minorHAnsi" w:cstheme="minorHAnsi"/>
          <w:u w:val="single"/>
        </w:rPr>
        <w:t>B3</w:t>
      </w:r>
      <w:r w:rsidR="00D91252" w:rsidRPr="00C9537E">
        <w:rPr>
          <w:rFonts w:asciiTheme="minorHAnsi" w:hAnsiTheme="minorHAnsi" w:cstheme="minorHAnsi"/>
        </w:rPr>
        <w:t>”)</w:t>
      </w:r>
      <w:r w:rsidRPr="00C9537E">
        <w:rPr>
          <w:rFonts w:asciiTheme="minorHAnsi" w:hAnsiTheme="minorHAnsi" w:cstheme="minorHAnsi"/>
        </w:rPr>
        <w:t xml:space="preserve">, sendo a distribuição liquidada financeiramente </w:t>
      </w:r>
      <w:r w:rsidR="00DB66E0" w:rsidRPr="00C9537E">
        <w:rPr>
          <w:rFonts w:asciiTheme="minorHAnsi" w:hAnsiTheme="minorHAnsi" w:cstheme="minorHAnsi"/>
        </w:rPr>
        <w:t xml:space="preserve">por meio </w:t>
      </w:r>
      <w:r w:rsidRPr="00C9537E">
        <w:rPr>
          <w:rFonts w:asciiTheme="minorHAnsi" w:hAnsiTheme="minorHAnsi" w:cstheme="minorHAnsi"/>
        </w:rPr>
        <w:t xml:space="preserve">da </w:t>
      </w:r>
      <w:r w:rsidR="00D91252" w:rsidRPr="00C9537E">
        <w:rPr>
          <w:rFonts w:asciiTheme="minorHAnsi" w:hAnsiTheme="minorHAnsi" w:cstheme="minorHAnsi"/>
        </w:rPr>
        <w:t>B3</w:t>
      </w:r>
      <w:r w:rsidRPr="00C9537E">
        <w:rPr>
          <w:rFonts w:asciiTheme="minorHAnsi" w:hAnsiTheme="minorHAnsi" w:cstheme="minorHAnsi"/>
        </w:rPr>
        <w:t xml:space="preserve">; e </w:t>
      </w:r>
    </w:p>
    <w:p w14:paraId="7AD37DC2" w14:textId="77777777" w:rsidR="009306BE" w:rsidRPr="00C9537E" w:rsidRDefault="009306BE" w:rsidP="00C9537E">
      <w:pPr>
        <w:spacing w:line="340" w:lineRule="exact"/>
        <w:ind w:left="720"/>
        <w:jc w:val="both"/>
        <w:rPr>
          <w:rFonts w:asciiTheme="minorHAnsi" w:hAnsiTheme="minorHAnsi" w:cstheme="minorHAnsi"/>
        </w:rPr>
      </w:pPr>
    </w:p>
    <w:p w14:paraId="1E8C7610" w14:textId="05A3323B" w:rsidR="008562BA" w:rsidRPr="00C9537E" w:rsidRDefault="0085140A" w:rsidP="00C9537E">
      <w:pPr>
        <w:numPr>
          <w:ilvl w:val="0"/>
          <w:numId w:val="7"/>
        </w:numPr>
        <w:spacing w:line="340" w:lineRule="exact"/>
        <w:ind w:hanging="720"/>
        <w:jc w:val="both"/>
        <w:rPr>
          <w:rFonts w:asciiTheme="minorHAnsi" w:hAnsiTheme="minorHAnsi" w:cstheme="minorHAnsi"/>
        </w:rPr>
      </w:pPr>
      <w:r w:rsidRPr="00C9537E">
        <w:rPr>
          <w:rFonts w:asciiTheme="minorHAnsi" w:hAnsiTheme="minorHAnsi" w:cstheme="minorHAnsi"/>
        </w:rPr>
        <w:t>negociação</w:t>
      </w:r>
      <w:r w:rsidR="008562BA" w:rsidRPr="00C9537E">
        <w:rPr>
          <w:rFonts w:asciiTheme="minorHAnsi" w:hAnsiTheme="minorHAnsi" w:cstheme="minorHAnsi"/>
        </w:rPr>
        <w:t>, observado o disposto na Cláusula</w:t>
      </w:r>
      <w:r w:rsidR="00936907" w:rsidRPr="00C9537E">
        <w:rPr>
          <w:rFonts w:asciiTheme="minorHAnsi" w:hAnsiTheme="minorHAnsi" w:cstheme="minorHAnsi"/>
        </w:rPr>
        <w:t xml:space="preserve"> </w:t>
      </w:r>
      <w:r w:rsidR="002E5F5F" w:rsidRPr="00C9537E">
        <w:rPr>
          <w:rFonts w:asciiTheme="minorHAnsi" w:hAnsiTheme="minorHAnsi" w:cstheme="minorHAnsi"/>
          <w:highlight w:val="lightGray"/>
        </w:rPr>
        <w:fldChar w:fldCharType="begin"/>
      </w:r>
      <w:r w:rsidR="002E5F5F" w:rsidRPr="00C9537E">
        <w:rPr>
          <w:rFonts w:asciiTheme="minorHAnsi" w:hAnsiTheme="minorHAnsi" w:cstheme="minorHAnsi"/>
        </w:rPr>
        <w:instrText xml:space="preserve"> REF _Ref447706938 \r \h </w:instrText>
      </w:r>
      <w:r w:rsidR="00FC2639" w:rsidRPr="00C9537E">
        <w:rPr>
          <w:rFonts w:asciiTheme="minorHAnsi" w:hAnsiTheme="minorHAnsi" w:cstheme="minorHAnsi"/>
          <w:highlight w:val="lightGray"/>
        </w:rPr>
        <w:instrText xml:space="preserve"> \* MERGEFORMAT </w:instrText>
      </w:r>
      <w:r w:rsidR="002E5F5F" w:rsidRPr="00C9537E">
        <w:rPr>
          <w:rFonts w:asciiTheme="minorHAnsi" w:hAnsiTheme="minorHAnsi" w:cstheme="minorHAnsi"/>
          <w:highlight w:val="lightGray"/>
        </w:rPr>
      </w:r>
      <w:r w:rsidR="002E5F5F" w:rsidRPr="00C9537E">
        <w:rPr>
          <w:rFonts w:asciiTheme="minorHAnsi" w:hAnsiTheme="minorHAnsi" w:cstheme="minorHAnsi"/>
          <w:highlight w:val="lightGray"/>
        </w:rPr>
        <w:fldChar w:fldCharType="separate"/>
      </w:r>
      <w:r w:rsidR="009139A7" w:rsidRPr="00C9537E">
        <w:rPr>
          <w:rFonts w:asciiTheme="minorHAnsi" w:hAnsiTheme="minorHAnsi" w:cstheme="minorHAnsi"/>
        </w:rPr>
        <w:t>2.6.2</w:t>
      </w:r>
      <w:r w:rsidR="002E5F5F" w:rsidRPr="00C9537E">
        <w:rPr>
          <w:rFonts w:asciiTheme="minorHAnsi" w:hAnsiTheme="minorHAnsi" w:cstheme="minorHAnsi"/>
          <w:highlight w:val="lightGray"/>
        </w:rPr>
        <w:fldChar w:fldCharType="end"/>
      </w:r>
      <w:r w:rsidR="00936907" w:rsidRPr="00C9537E">
        <w:rPr>
          <w:rFonts w:asciiTheme="minorHAnsi" w:hAnsiTheme="minorHAnsi" w:cstheme="minorHAnsi"/>
        </w:rPr>
        <w:t xml:space="preserve"> abaixo,</w:t>
      </w:r>
      <w:r w:rsidR="008562BA" w:rsidRPr="00C9537E">
        <w:rPr>
          <w:rFonts w:asciiTheme="minorHAnsi" w:hAnsiTheme="minorHAnsi" w:cstheme="minorHAnsi"/>
        </w:rPr>
        <w:t xml:space="preserve"> </w:t>
      </w:r>
      <w:r w:rsidRPr="00C9537E">
        <w:rPr>
          <w:rFonts w:asciiTheme="minorHAnsi" w:hAnsiTheme="minorHAnsi" w:cstheme="minorHAnsi"/>
        </w:rPr>
        <w:t>no mercado secundário por meio do</w:t>
      </w:r>
      <w:r w:rsidR="001717B1" w:rsidRPr="00C9537E">
        <w:rPr>
          <w:rFonts w:asciiTheme="minorHAnsi" w:hAnsiTheme="minorHAnsi" w:cstheme="minorHAnsi"/>
        </w:rPr>
        <w:t xml:space="preserve"> CETIP21 – Títulos e Valores Mobiliários (“</w:t>
      </w:r>
      <w:r w:rsidR="001717B1" w:rsidRPr="00C9537E">
        <w:rPr>
          <w:rFonts w:asciiTheme="minorHAnsi" w:hAnsiTheme="minorHAnsi" w:cstheme="minorHAnsi"/>
          <w:u w:val="single"/>
        </w:rPr>
        <w:t>CETIP21</w:t>
      </w:r>
      <w:r w:rsidR="001717B1" w:rsidRPr="00C9537E">
        <w:rPr>
          <w:rFonts w:asciiTheme="minorHAnsi" w:hAnsiTheme="minorHAnsi" w:cstheme="minorHAnsi"/>
        </w:rPr>
        <w:t>”)</w:t>
      </w:r>
      <w:r w:rsidRPr="00C9537E">
        <w:rPr>
          <w:rFonts w:asciiTheme="minorHAnsi" w:hAnsiTheme="minorHAnsi" w:cstheme="minorHAnsi"/>
        </w:rPr>
        <w:t xml:space="preserve">, administrado e operacionalizado pela </w:t>
      </w:r>
      <w:r w:rsidR="00D91252" w:rsidRPr="00C9537E">
        <w:rPr>
          <w:rFonts w:asciiTheme="minorHAnsi" w:hAnsiTheme="minorHAnsi" w:cstheme="minorHAnsi"/>
        </w:rPr>
        <w:t>B3</w:t>
      </w:r>
      <w:r w:rsidRPr="00C9537E">
        <w:rPr>
          <w:rFonts w:asciiTheme="minorHAnsi" w:hAnsiTheme="minorHAnsi" w:cstheme="minorHAnsi"/>
        </w:rPr>
        <w:t xml:space="preserve">, sendo as negociações liquidadas financeiramente e as Debêntures custodiadas eletronicamente na </w:t>
      </w:r>
      <w:r w:rsidR="00D91252" w:rsidRPr="00C9537E">
        <w:rPr>
          <w:rFonts w:asciiTheme="minorHAnsi" w:hAnsiTheme="minorHAnsi" w:cstheme="minorHAnsi"/>
        </w:rPr>
        <w:t>B3</w:t>
      </w:r>
      <w:r w:rsidRPr="00C9537E">
        <w:rPr>
          <w:rFonts w:asciiTheme="minorHAnsi" w:hAnsiTheme="minorHAnsi" w:cstheme="minorHAnsi"/>
        </w:rPr>
        <w:t xml:space="preserve">. </w:t>
      </w:r>
    </w:p>
    <w:p w14:paraId="0D99FD96" w14:textId="77777777" w:rsidR="009306BE" w:rsidRPr="00C9537E" w:rsidRDefault="009306BE" w:rsidP="00C9537E">
      <w:pPr>
        <w:pStyle w:val="PargrafodaLista"/>
        <w:spacing w:line="340" w:lineRule="exact"/>
        <w:rPr>
          <w:rFonts w:asciiTheme="minorHAnsi" w:hAnsiTheme="minorHAnsi" w:cstheme="minorHAnsi"/>
        </w:rPr>
      </w:pPr>
    </w:p>
    <w:p w14:paraId="67A218B0" w14:textId="60CABA61" w:rsidR="00780E05" w:rsidRPr="00C9537E" w:rsidRDefault="008562BA" w:rsidP="00C9537E">
      <w:pPr>
        <w:pStyle w:val="Ttulo6"/>
        <w:numPr>
          <w:ilvl w:val="2"/>
          <w:numId w:val="6"/>
        </w:numPr>
        <w:spacing w:line="340" w:lineRule="exact"/>
        <w:ind w:left="0" w:firstLine="0"/>
        <w:jc w:val="both"/>
        <w:rPr>
          <w:rFonts w:asciiTheme="minorHAnsi" w:hAnsiTheme="minorHAnsi" w:cstheme="minorHAnsi"/>
          <w:b w:val="0"/>
          <w:sz w:val="24"/>
          <w:szCs w:val="24"/>
        </w:rPr>
      </w:pPr>
      <w:bookmarkStart w:id="19" w:name="_Ref447706938"/>
      <w:r w:rsidRPr="00C9537E">
        <w:rPr>
          <w:rFonts w:asciiTheme="minorHAnsi" w:hAnsiTheme="minorHAnsi" w:cstheme="minorHAnsi"/>
          <w:b w:val="0"/>
          <w:sz w:val="24"/>
          <w:szCs w:val="24"/>
        </w:rPr>
        <w:t xml:space="preserve">Não obstante o descrito na Cláusula </w:t>
      </w:r>
      <w:r w:rsidR="002E5F5F" w:rsidRPr="00C9537E">
        <w:rPr>
          <w:rFonts w:asciiTheme="minorHAnsi" w:hAnsiTheme="minorHAnsi" w:cstheme="minorHAnsi"/>
          <w:b w:val="0"/>
          <w:sz w:val="24"/>
          <w:szCs w:val="24"/>
          <w:highlight w:val="lightGray"/>
        </w:rPr>
        <w:fldChar w:fldCharType="begin"/>
      </w:r>
      <w:r w:rsidR="002E5F5F" w:rsidRPr="00C9537E">
        <w:rPr>
          <w:rFonts w:asciiTheme="minorHAnsi" w:hAnsiTheme="minorHAnsi" w:cstheme="minorHAnsi"/>
          <w:b w:val="0"/>
          <w:sz w:val="24"/>
          <w:szCs w:val="24"/>
        </w:rPr>
        <w:instrText xml:space="preserve"> REF _Ref447706954 \r \h </w:instrText>
      </w:r>
      <w:r w:rsidR="00FC2639" w:rsidRPr="00C9537E">
        <w:rPr>
          <w:rFonts w:asciiTheme="minorHAnsi" w:hAnsiTheme="minorHAnsi" w:cstheme="minorHAnsi"/>
          <w:b w:val="0"/>
          <w:sz w:val="24"/>
          <w:szCs w:val="24"/>
          <w:highlight w:val="lightGray"/>
        </w:rPr>
        <w:instrText xml:space="preserve"> \* MERGEFORMAT </w:instrText>
      </w:r>
      <w:r w:rsidR="002E5F5F" w:rsidRPr="00C9537E">
        <w:rPr>
          <w:rFonts w:asciiTheme="minorHAnsi" w:hAnsiTheme="minorHAnsi" w:cstheme="minorHAnsi"/>
          <w:b w:val="0"/>
          <w:sz w:val="24"/>
          <w:szCs w:val="24"/>
          <w:highlight w:val="lightGray"/>
        </w:rPr>
      </w:r>
      <w:r w:rsidR="002E5F5F" w:rsidRPr="00C9537E">
        <w:rPr>
          <w:rFonts w:asciiTheme="minorHAnsi" w:hAnsiTheme="minorHAnsi" w:cstheme="minorHAnsi"/>
          <w:b w:val="0"/>
          <w:sz w:val="24"/>
          <w:szCs w:val="24"/>
          <w:highlight w:val="lightGray"/>
        </w:rPr>
        <w:fldChar w:fldCharType="separate"/>
      </w:r>
      <w:r w:rsidR="009139A7" w:rsidRPr="00C9537E">
        <w:rPr>
          <w:rFonts w:asciiTheme="minorHAnsi" w:hAnsiTheme="minorHAnsi" w:cstheme="minorHAnsi"/>
          <w:b w:val="0"/>
          <w:sz w:val="24"/>
          <w:szCs w:val="24"/>
        </w:rPr>
        <w:t>2.6.1</w:t>
      </w:r>
      <w:r w:rsidR="002E5F5F" w:rsidRPr="00C9537E">
        <w:rPr>
          <w:rFonts w:asciiTheme="minorHAnsi" w:hAnsiTheme="minorHAnsi" w:cstheme="minorHAnsi"/>
          <w:b w:val="0"/>
          <w:sz w:val="24"/>
          <w:szCs w:val="24"/>
          <w:highlight w:val="lightGray"/>
        </w:rPr>
        <w:fldChar w:fldCharType="end"/>
      </w:r>
      <w:r w:rsidR="00F51D08" w:rsidRPr="00C9537E">
        <w:rPr>
          <w:rFonts w:asciiTheme="minorHAnsi" w:hAnsiTheme="minorHAnsi" w:cstheme="minorHAnsi"/>
          <w:b w:val="0"/>
          <w:sz w:val="24"/>
          <w:szCs w:val="24"/>
        </w:rPr>
        <w:t xml:space="preserve"> acima</w:t>
      </w:r>
      <w:r w:rsidRPr="00C9537E">
        <w:rPr>
          <w:rFonts w:asciiTheme="minorHAnsi" w:hAnsiTheme="minorHAnsi" w:cstheme="minorHAnsi"/>
          <w:b w:val="0"/>
          <w:sz w:val="24"/>
          <w:szCs w:val="24"/>
        </w:rPr>
        <w:t>, a</w:t>
      </w:r>
      <w:r w:rsidR="0085140A" w:rsidRPr="00C9537E">
        <w:rPr>
          <w:rFonts w:asciiTheme="minorHAnsi" w:hAnsiTheme="minorHAnsi" w:cstheme="minorHAnsi"/>
          <w:b w:val="0"/>
          <w:sz w:val="24"/>
          <w:szCs w:val="24"/>
        </w:rPr>
        <w:t xml:space="preserve">s Debêntures somente poderão ser negociadas </w:t>
      </w:r>
      <w:r w:rsidRPr="00C9537E">
        <w:rPr>
          <w:rFonts w:asciiTheme="minorHAnsi" w:hAnsiTheme="minorHAnsi" w:cstheme="minorHAnsi"/>
          <w:b w:val="0"/>
          <w:sz w:val="24"/>
          <w:szCs w:val="24"/>
        </w:rPr>
        <w:t xml:space="preserve">nos mercados regulamentados de valores mobiliários </w:t>
      </w:r>
      <w:r w:rsidR="00086F9C" w:rsidRPr="00C9537E">
        <w:rPr>
          <w:rFonts w:asciiTheme="minorHAnsi" w:hAnsiTheme="minorHAnsi" w:cstheme="minorHAnsi"/>
          <w:b w:val="0"/>
          <w:sz w:val="24"/>
          <w:szCs w:val="24"/>
        </w:rPr>
        <w:t>entre Investidores Qualificados</w:t>
      </w:r>
      <w:r w:rsidR="005028A0" w:rsidRPr="00C9537E">
        <w:rPr>
          <w:rFonts w:asciiTheme="minorHAnsi" w:hAnsiTheme="minorHAnsi" w:cstheme="minorHAnsi"/>
          <w:b w:val="0"/>
          <w:sz w:val="24"/>
          <w:szCs w:val="24"/>
        </w:rPr>
        <w:t xml:space="preserve"> (conforme definido abaixo) depois de decorridos 90 (noventa) dias de cada subscrição ou aquisição </w:t>
      </w:r>
      <w:r w:rsidR="00716FA2" w:rsidRPr="00C9537E">
        <w:rPr>
          <w:rFonts w:asciiTheme="minorHAnsi" w:hAnsiTheme="minorHAnsi" w:cstheme="minorHAnsi"/>
          <w:b w:val="0"/>
          <w:sz w:val="24"/>
          <w:szCs w:val="24"/>
        </w:rPr>
        <w:t xml:space="preserve">por um Investidor Profissional (conforme definido abaixo), conforme disposto nos artigos 13 e 15 da Instrução CVM 476, salvo na hipótese do lote objeto de garantia firme de colocação pelo </w:t>
      </w:r>
      <w:r w:rsidR="007F0C66" w:rsidRPr="00C9537E">
        <w:rPr>
          <w:rFonts w:asciiTheme="minorHAnsi" w:hAnsiTheme="minorHAnsi" w:cstheme="minorHAnsi"/>
          <w:b w:val="0"/>
          <w:sz w:val="24"/>
          <w:szCs w:val="24"/>
        </w:rPr>
        <w:t>Coordenador</w:t>
      </w:r>
      <w:r w:rsidR="00F16D7A" w:rsidRPr="00C9537E">
        <w:rPr>
          <w:rFonts w:asciiTheme="minorHAnsi" w:hAnsiTheme="minorHAnsi" w:cstheme="minorHAnsi"/>
          <w:b w:val="0"/>
          <w:sz w:val="24"/>
          <w:szCs w:val="24"/>
        </w:rPr>
        <w:t xml:space="preserve"> Líder</w:t>
      </w:r>
      <w:r w:rsidR="00716FA2" w:rsidRPr="00C9537E">
        <w:rPr>
          <w:rFonts w:asciiTheme="minorHAnsi" w:hAnsiTheme="minorHAnsi" w:cstheme="minorHAnsi"/>
          <w:b w:val="0"/>
          <w:sz w:val="24"/>
          <w:szCs w:val="24"/>
        </w:rPr>
        <w:t>, observados, na negociação subsequente, os limites e condições previstos nos artigos 2° e 3° da Instrução CVM 476 e, em todos os casos, observado o cumprimento, pela Emissora, do artigo 17 da Instrução CVM 476</w:t>
      </w:r>
      <w:r w:rsidRPr="00C9537E">
        <w:rPr>
          <w:rFonts w:asciiTheme="minorHAnsi" w:hAnsiTheme="minorHAnsi" w:cstheme="minorHAnsi"/>
          <w:b w:val="0"/>
          <w:sz w:val="24"/>
          <w:szCs w:val="24"/>
        </w:rPr>
        <w:t xml:space="preserve">, sendo que a negociação </w:t>
      </w:r>
      <w:r w:rsidR="005028A0" w:rsidRPr="00C9537E">
        <w:rPr>
          <w:rFonts w:asciiTheme="minorHAnsi" w:hAnsiTheme="minorHAnsi" w:cstheme="minorHAnsi"/>
          <w:b w:val="0"/>
          <w:sz w:val="24"/>
          <w:szCs w:val="24"/>
        </w:rPr>
        <w:t xml:space="preserve">das Debêntures </w:t>
      </w:r>
      <w:r w:rsidRPr="00C9537E">
        <w:rPr>
          <w:rFonts w:asciiTheme="minorHAnsi" w:hAnsiTheme="minorHAnsi" w:cstheme="minorHAnsi"/>
          <w:b w:val="0"/>
          <w:sz w:val="24"/>
          <w:szCs w:val="24"/>
        </w:rPr>
        <w:t>deverá</w:t>
      </w:r>
      <w:r w:rsidR="003D678F" w:rsidRPr="00C9537E">
        <w:rPr>
          <w:rFonts w:asciiTheme="minorHAnsi" w:hAnsiTheme="minorHAnsi" w:cstheme="minorHAnsi"/>
          <w:b w:val="0"/>
          <w:sz w:val="24"/>
          <w:szCs w:val="24"/>
        </w:rPr>
        <w:t xml:space="preserve"> sempre</w:t>
      </w:r>
      <w:r w:rsidRPr="00C9537E">
        <w:rPr>
          <w:rFonts w:asciiTheme="minorHAnsi" w:hAnsiTheme="minorHAnsi" w:cstheme="minorHAnsi"/>
          <w:b w:val="0"/>
          <w:sz w:val="24"/>
          <w:szCs w:val="24"/>
        </w:rPr>
        <w:t xml:space="preserve"> respeitar as disposições legais e regulamentares aplicáveis</w:t>
      </w:r>
      <w:r w:rsidR="0085140A" w:rsidRPr="00C9537E">
        <w:rPr>
          <w:rFonts w:asciiTheme="minorHAnsi" w:hAnsiTheme="minorHAnsi" w:cstheme="minorHAnsi"/>
          <w:b w:val="0"/>
          <w:sz w:val="24"/>
          <w:szCs w:val="24"/>
        </w:rPr>
        <w:t>.</w:t>
      </w:r>
      <w:bookmarkEnd w:id="19"/>
      <w:r w:rsidR="00F55533" w:rsidRPr="00C9537E">
        <w:rPr>
          <w:rFonts w:asciiTheme="minorHAnsi" w:hAnsiTheme="minorHAnsi" w:cstheme="minorHAnsi"/>
          <w:b w:val="0"/>
          <w:sz w:val="24"/>
          <w:szCs w:val="24"/>
        </w:rPr>
        <w:t xml:space="preserve"> </w:t>
      </w:r>
    </w:p>
    <w:p w14:paraId="509A16CA" w14:textId="77777777" w:rsidR="009306BE" w:rsidRPr="00C9537E" w:rsidRDefault="009306BE" w:rsidP="00C9537E">
      <w:pPr>
        <w:spacing w:line="340" w:lineRule="exact"/>
        <w:rPr>
          <w:rFonts w:asciiTheme="minorHAnsi" w:hAnsiTheme="minorHAnsi" w:cstheme="minorHAnsi"/>
        </w:rPr>
      </w:pPr>
    </w:p>
    <w:p w14:paraId="42693114" w14:textId="5E6AE1BB" w:rsidR="00BB6BB8" w:rsidRPr="00C9537E" w:rsidRDefault="008562BA" w:rsidP="00C9537E">
      <w:pPr>
        <w:pStyle w:val="PargrafodaLista"/>
        <w:keepNext/>
        <w:numPr>
          <w:ilvl w:val="1"/>
          <w:numId w:val="6"/>
        </w:numPr>
        <w:spacing w:line="340" w:lineRule="exact"/>
        <w:ind w:left="0" w:firstLine="0"/>
        <w:jc w:val="both"/>
        <w:rPr>
          <w:rFonts w:asciiTheme="minorHAnsi" w:hAnsiTheme="minorHAnsi" w:cstheme="minorHAnsi"/>
        </w:rPr>
      </w:pPr>
      <w:r w:rsidRPr="00C9537E">
        <w:rPr>
          <w:rFonts w:asciiTheme="minorHAnsi" w:hAnsiTheme="minorHAnsi" w:cstheme="minorHAnsi"/>
          <w:b/>
        </w:rPr>
        <w:t xml:space="preserve">Enquadramento do </w:t>
      </w:r>
      <w:r w:rsidR="0085140A" w:rsidRPr="00C9537E">
        <w:rPr>
          <w:rFonts w:asciiTheme="minorHAnsi" w:hAnsiTheme="minorHAnsi" w:cstheme="minorHAnsi"/>
          <w:b/>
        </w:rPr>
        <w:t>Projeto de Infraestrutura como Prioritário pelo Ministério de Minas e Energia (“</w:t>
      </w:r>
      <w:r w:rsidR="0085140A" w:rsidRPr="00C9537E">
        <w:rPr>
          <w:rFonts w:asciiTheme="minorHAnsi" w:hAnsiTheme="minorHAnsi" w:cstheme="minorHAnsi"/>
          <w:b/>
          <w:u w:val="single"/>
        </w:rPr>
        <w:t>MME</w:t>
      </w:r>
      <w:r w:rsidR="0085140A" w:rsidRPr="00C9537E">
        <w:rPr>
          <w:rFonts w:asciiTheme="minorHAnsi" w:hAnsiTheme="minorHAnsi" w:cstheme="minorHAnsi"/>
          <w:b/>
        </w:rPr>
        <w:t>”)</w:t>
      </w:r>
    </w:p>
    <w:p w14:paraId="588CA31B" w14:textId="77777777" w:rsidR="009306BE" w:rsidRPr="00C9537E" w:rsidRDefault="009306BE" w:rsidP="00C9537E">
      <w:pPr>
        <w:keepNext/>
        <w:spacing w:line="340" w:lineRule="exact"/>
        <w:rPr>
          <w:rFonts w:asciiTheme="minorHAnsi" w:hAnsiTheme="minorHAnsi" w:cstheme="minorHAnsi"/>
        </w:rPr>
      </w:pPr>
    </w:p>
    <w:p w14:paraId="265A30A8" w14:textId="24C6D549" w:rsidR="00780E05" w:rsidRPr="00C9537E" w:rsidRDefault="0085140A" w:rsidP="00C9537E">
      <w:pPr>
        <w:pStyle w:val="Ttulo6"/>
        <w:keepNext/>
        <w:numPr>
          <w:ilvl w:val="2"/>
          <w:numId w:val="6"/>
        </w:numPr>
        <w:spacing w:line="340" w:lineRule="exact"/>
        <w:ind w:left="0" w:firstLine="0"/>
        <w:jc w:val="both"/>
        <w:rPr>
          <w:rFonts w:asciiTheme="minorHAnsi" w:hAnsiTheme="minorHAnsi" w:cstheme="minorHAnsi"/>
          <w:b w:val="0"/>
          <w:sz w:val="24"/>
          <w:szCs w:val="24"/>
        </w:rPr>
      </w:pPr>
      <w:bookmarkStart w:id="20" w:name="_Hlk6391866"/>
      <w:r w:rsidRPr="00C9537E">
        <w:rPr>
          <w:rFonts w:asciiTheme="minorHAnsi" w:hAnsiTheme="minorHAnsi" w:cstheme="minorHAnsi"/>
          <w:b w:val="0"/>
          <w:sz w:val="24"/>
          <w:szCs w:val="24"/>
        </w:rPr>
        <w:t xml:space="preserve">A Emissão </w:t>
      </w:r>
      <w:r w:rsidR="0083093E" w:rsidRPr="00C9537E">
        <w:rPr>
          <w:rFonts w:asciiTheme="minorHAnsi" w:hAnsiTheme="minorHAnsi" w:cstheme="minorHAnsi"/>
          <w:b w:val="0"/>
          <w:sz w:val="24"/>
          <w:szCs w:val="24"/>
        </w:rPr>
        <w:t xml:space="preserve">das Debêntures </w:t>
      </w:r>
      <w:r w:rsidR="008562BA" w:rsidRPr="00C9537E">
        <w:rPr>
          <w:rFonts w:asciiTheme="minorHAnsi" w:hAnsiTheme="minorHAnsi" w:cstheme="minorHAnsi"/>
          <w:b w:val="0"/>
          <w:sz w:val="24"/>
          <w:szCs w:val="24"/>
        </w:rPr>
        <w:t>será</w:t>
      </w:r>
      <w:r w:rsidRPr="00C9537E">
        <w:rPr>
          <w:rFonts w:asciiTheme="minorHAnsi" w:hAnsiTheme="minorHAnsi" w:cstheme="minorHAnsi"/>
          <w:b w:val="0"/>
          <w:sz w:val="24"/>
          <w:szCs w:val="24"/>
        </w:rPr>
        <w:t xml:space="preserve"> realizada nos termos do artigo 2º da Lei nº</w:t>
      </w:r>
      <w:r w:rsidR="0014783B" w:rsidRPr="00C9537E">
        <w:rPr>
          <w:rFonts w:asciiTheme="minorHAnsi" w:hAnsiTheme="minorHAnsi" w:cstheme="minorHAnsi"/>
          <w:b w:val="0"/>
          <w:sz w:val="24"/>
          <w:szCs w:val="24"/>
        </w:rPr>
        <w:t> </w:t>
      </w:r>
      <w:r w:rsidRPr="00C9537E">
        <w:rPr>
          <w:rFonts w:asciiTheme="minorHAnsi" w:hAnsiTheme="minorHAnsi" w:cstheme="minorHAnsi"/>
          <w:b w:val="0"/>
          <w:sz w:val="24"/>
          <w:szCs w:val="24"/>
        </w:rPr>
        <w:t>12.431, de 24 de junho de 2011, conforme alterada (“</w:t>
      </w:r>
      <w:r w:rsidRPr="00C9537E">
        <w:rPr>
          <w:rFonts w:asciiTheme="minorHAnsi" w:hAnsiTheme="minorHAnsi" w:cstheme="minorHAnsi"/>
          <w:b w:val="0"/>
          <w:sz w:val="24"/>
          <w:szCs w:val="24"/>
          <w:u w:val="single"/>
        </w:rPr>
        <w:t>Lei 12.431</w:t>
      </w:r>
      <w:r w:rsidRPr="00C9537E">
        <w:rPr>
          <w:rFonts w:asciiTheme="minorHAnsi" w:hAnsiTheme="minorHAnsi" w:cstheme="minorHAnsi"/>
          <w:b w:val="0"/>
          <w:sz w:val="24"/>
          <w:szCs w:val="24"/>
        </w:rPr>
        <w:t>”)</w:t>
      </w:r>
      <w:r w:rsidR="003D678F" w:rsidRPr="00C9537E">
        <w:rPr>
          <w:rFonts w:asciiTheme="minorHAnsi" w:hAnsiTheme="minorHAnsi" w:cstheme="minorHAnsi"/>
          <w:b w:val="0"/>
          <w:sz w:val="24"/>
          <w:szCs w:val="24"/>
        </w:rPr>
        <w:t xml:space="preserve"> e</w:t>
      </w:r>
      <w:r w:rsidRPr="00C9537E">
        <w:rPr>
          <w:rFonts w:asciiTheme="minorHAnsi" w:hAnsiTheme="minorHAnsi" w:cstheme="minorHAnsi"/>
          <w:b w:val="0"/>
          <w:sz w:val="24"/>
          <w:szCs w:val="24"/>
        </w:rPr>
        <w:t xml:space="preserve"> do </w:t>
      </w:r>
      <w:r w:rsidR="0004321C" w:rsidRPr="00C9537E">
        <w:rPr>
          <w:rFonts w:asciiTheme="minorHAnsi" w:hAnsiTheme="minorHAnsi" w:cstheme="minorHAnsi"/>
          <w:b w:val="0"/>
          <w:sz w:val="24"/>
          <w:szCs w:val="24"/>
        </w:rPr>
        <w:t>Decreto nº</w:t>
      </w:r>
      <w:r w:rsidR="0014783B" w:rsidRPr="00C9537E">
        <w:rPr>
          <w:rFonts w:asciiTheme="minorHAnsi" w:hAnsiTheme="minorHAnsi" w:cstheme="minorHAnsi"/>
          <w:b w:val="0"/>
          <w:sz w:val="24"/>
          <w:szCs w:val="24"/>
        </w:rPr>
        <w:t> </w:t>
      </w:r>
      <w:r w:rsidR="0004321C" w:rsidRPr="00C9537E">
        <w:rPr>
          <w:rFonts w:asciiTheme="minorHAnsi" w:hAnsiTheme="minorHAnsi" w:cstheme="minorHAnsi"/>
          <w:b w:val="0"/>
          <w:sz w:val="24"/>
          <w:szCs w:val="24"/>
        </w:rPr>
        <w:t>8.874, de 11 de outubro de 2016</w:t>
      </w:r>
      <w:r w:rsidR="00B3031C" w:rsidRPr="00C9537E">
        <w:rPr>
          <w:rFonts w:asciiTheme="minorHAnsi" w:hAnsiTheme="minorHAnsi" w:cstheme="minorHAnsi"/>
          <w:b w:val="0"/>
          <w:sz w:val="24"/>
          <w:szCs w:val="24"/>
        </w:rPr>
        <w:t>, conforme alterado</w:t>
      </w:r>
      <w:r w:rsidR="0004321C" w:rsidRPr="00C9537E">
        <w:rPr>
          <w:rFonts w:asciiTheme="minorHAnsi" w:hAnsiTheme="minorHAnsi" w:cstheme="minorHAnsi"/>
          <w:b w:val="0"/>
          <w:sz w:val="24"/>
          <w:szCs w:val="24"/>
        </w:rPr>
        <w:t xml:space="preserve"> (“</w:t>
      </w:r>
      <w:r w:rsidR="0004321C" w:rsidRPr="00C9537E">
        <w:rPr>
          <w:rFonts w:asciiTheme="minorHAnsi" w:hAnsiTheme="minorHAnsi" w:cstheme="minorHAnsi"/>
          <w:b w:val="0"/>
          <w:sz w:val="24"/>
          <w:szCs w:val="24"/>
          <w:u w:val="single"/>
        </w:rPr>
        <w:t>Decreto 8.874</w:t>
      </w:r>
      <w:r w:rsidR="0004321C" w:rsidRPr="00C9537E">
        <w:rPr>
          <w:rFonts w:asciiTheme="minorHAnsi" w:hAnsiTheme="minorHAnsi" w:cstheme="minorHAnsi"/>
          <w:b w:val="0"/>
          <w:sz w:val="24"/>
          <w:szCs w:val="24"/>
        </w:rPr>
        <w:t>”)</w:t>
      </w:r>
      <w:r w:rsidR="00F70308" w:rsidRPr="00C9537E">
        <w:rPr>
          <w:rFonts w:asciiTheme="minorHAnsi" w:hAnsiTheme="minorHAnsi" w:cstheme="minorHAnsi"/>
          <w:b w:val="0"/>
          <w:sz w:val="24"/>
          <w:szCs w:val="24"/>
        </w:rPr>
        <w:t>, da Resolução do Conselho Monetário Nacional (“</w:t>
      </w:r>
      <w:r w:rsidR="00F70308" w:rsidRPr="00C9537E">
        <w:rPr>
          <w:rFonts w:asciiTheme="minorHAnsi" w:hAnsiTheme="minorHAnsi" w:cstheme="minorHAnsi"/>
          <w:b w:val="0"/>
          <w:sz w:val="24"/>
          <w:szCs w:val="24"/>
          <w:u w:val="single"/>
        </w:rPr>
        <w:t>CMN</w:t>
      </w:r>
      <w:r w:rsidR="00F70308" w:rsidRPr="00C9537E">
        <w:rPr>
          <w:rFonts w:asciiTheme="minorHAnsi" w:hAnsiTheme="minorHAnsi" w:cstheme="minorHAnsi"/>
          <w:b w:val="0"/>
          <w:sz w:val="24"/>
          <w:szCs w:val="24"/>
        </w:rPr>
        <w:t>”) n°</w:t>
      </w:r>
      <w:r w:rsidR="0014783B" w:rsidRPr="00C9537E">
        <w:rPr>
          <w:rFonts w:asciiTheme="minorHAnsi" w:hAnsiTheme="minorHAnsi" w:cstheme="minorHAnsi"/>
          <w:b w:val="0"/>
          <w:sz w:val="24"/>
          <w:szCs w:val="24"/>
        </w:rPr>
        <w:t> </w:t>
      </w:r>
      <w:r w:rsidR="00F70308" w:rsidRPr="00C9537E">
        <w:rPr>
          <w:rFonts w:asciiTheme="minorHAnsi" w:hAnsiTheme="minorHAnsi" w:cstheme="minorHAnsi"/>
          <w:b w:val="0"/>
          <w:sz w:val="24"/>
          <w:szCs w:val="24"/>
        </w:rPr>
        <w:t>3.947, de 27 de janeiro de 2011 (“</w:t>
      </w:r>
      <w:r w:rsidR="00F70308" w:rsidRPr="00C9537E">
        <w:rPr>
          <w:rFonts w:asciiTheme="minorHAnsi" w:hAnsiTheme="minorHAnsi" w:cstheme="minorHAnsi"/>
          <w:b w:val="0"/>
          <w:sz w:val="24"/>
          <w:szCs w:val="24"/>
          <w:u w:val="single"/>
        </w:rPr>
        <w:t>Resolução CMN 3.947</w:t>
      </w:r>
      <w:r w:rsidR="00F70308" w:rsidRPr="00C9537E">
        <w:rPr>
          <w:rFonts w:asciiTheme="minorHAnsi" w:hAnsiTheme="minorHAnsi" w:cstheme="minorHAnsi"/>
          <w:b w:val="0"/>
          <w:sz w:val="24"/>
          <w:szCs w:val="24"/>
        </w:rPr>
        <w:t>”), da Resolução do CMN nº</w:t>
      </w:r>
      <w:r w:rsidR="0014783B" w:rsidRPr="00C9537E">
        <w:rPr>
          <w:rFonts w:asciiTheme="minorHAnsi" w:hAnsiTheme="minorHAnsi" w:cstheme="minorHAnsi"/>
          <w:b w:val="0"/>
          <w:sz w:val="24"/>
          <w:szCs w:val="24"/>
        </w:rPr>
        <w:t> </w:t>
      </w:r>
      <w:r w:rsidR="00F70308" w:rsidRPr="00C9537E">
        <w:rPr>
          <w:rFonts w:asciiTheme="minorHAnsi" w:hAnsiTheme="minorHAnsi" w:cstheme="minorHAnsi"/>
          <w:b w:val="0"/>
          <w:sz w:val="24"/>
          <w:szCs w:val="24"/>
        </w:rPr>
        <w:t>4.751, de 26 de setembro de 2019 (“</w:t>
      </w:r>
      <w:r w:rsidR="00F70308" w:rsidRPr="00C9537E">
        <w:rPr>
          <w:rFonts w:asciiTheme="minorHAnsi" w:hAnsiTheme="minorHAnsi" w:cstheme="minorHAnsi"/>
          <w:b w:val="0"/>
          <w:sz w:val="24"/>
          <w:szCs w:val="24"/>
          <w:u w:val="single"/>
        </w:rPr>
        <w:t>Resolução CMN 4.751</w:t>
      </w:r>
      <w:r w:rsidR="00F70308" w:rsidRPr="00C9537E">
        <w:rPr>
          <w:rFonts w:asciiTheme="minorHAnsi" w:hAnsiTheme="minorHAnsi" w:cstheme="minorHAnsi"/>
          <w:b w:val="0"/>
          <w:sz w:val="24"/>
          <w:szCs w:val="24"/>
        </w:rPr>
        <w:t>”), ou de normas posteriores que as alterem, substituam ou complementem</w:t>
      </w:r>
      <w:r w:rsidRPr="00C9537E">
        <w:rPr>
          <w:rFonts w:asciiTheme="minorHAnsi" w:hAnsiTheme="minorHAnsi" w:cstheme="minorHAnsi"/>
          <w:b w:val="0"/>
          <w:sz w:val="24"/>
          <w:szCs w:val="24"/>
        </w:rPr>
        <w:t xml:space="preserve">, </w:t>
      </w:r>
      <w:r w:rsidR="003D678F" w:rsidRPr="00C9537E">
        <w:rPr>
          <w:rFonts w:asciiTheme="minorHAnsi" w:hAnsiTheme="minorHAnsi" w:cstheme="minorHAnsi"/>
          <w:b w:val="0"/>
          <w:sz w:val="24"/>
          <w:szCs w:val="24"/>
        </w:rPr>
        <w:t>tendo em vista o enquadramento do</w:t>
      </w:r>
      <w:r w:rsidR="00B659F8" w:rsidRPr="00C9537E">
        <w:rPr>
          <w:rFonts w:asciiTheme="minorHAnsi" w:hAnsiTheme="minorHAnsi" w:cstheme="minorHAnsi"/>
          <w:b w:val="0"/>
          <w:sz w:val="24"/>
          <w:szCs w:val="24"/>
        </w:rPr>
        <w:t xml:space="preserve"> </w:t>
      </w:r>
      <w:r w:rsidR="003D678F" w:rsidRPr="00C9537E">
        <w:rPr>
          <w:rFonts w:asciiTheme="minorHAnsi" w:hAnsiTheme="minorHAnsi" w:cstheme="minorHAnsi"/>
          <w:b w:val="0"/>
          <w:sz w:val="24"/>
          <w:szCs w:val="24"/>
        </w:rPr>
        <w:t>Projeto</w:t>
      </w:r>
      <w:r w:rsidR="00B659F8" w:rsidRPr="00C9537E">
        <w:rPr>
          <w:rFonts w:asciiTheme="minorHAnsi" w:hAnsiTheme="minorHAnsi" w:cstheme="minorHAnsi"/>
          <w:b w:val="0"/>
          <w:sz w:val="24"/>
          <w:szCs w:val="24"/>
        </w:rPr>
        <w:t xml:space="preserve"> </w:t>
      </w:r>
      <w:r w:rsidR="003D678F" w:rsidRPr="00C9537E">
        <w:rPr>
          <w:rFonts w:asciiTheme="minorHAnsi" w:hAnsiTheme="minorHAnsi" w:cstheme="minorHAnsi"/>
          <w:b w:val="0"/>
          <w:sz w:val="24"/>
          <w:szCs w:val="24"/>
        </w:rPr>
        <w:t>(conforme definido</w:t>
      </w:r>
      <w:r w:rsidR="00853155" w:rsidRPr="00C9537E">
        <w:rPr>
          <w:rFonts w:asciiTheme="minorHAnsi" w:hAnsiTheme="minorHAnsi" w:cstheme="minorHAnsi"/>
          <w:b w:val="0"/>
          <w:sz w:val="24"/>
          <w:szCs w:val="24"/>
        </w:rPr>
        <w:t xml:space="preserve"> </w:t>
      </w:r>
      <w:r w:rsidR="003D678F" w:rsidRPr="00C9537E">
        <w:rPr>
          <w:rFonts w:asciiTheme="minorHAnsi" w:hAnsiTheme="minorHAnsi" w:cstheme="minorHAnsi"/>
          <w:b w:val="0"/>
          <w:sz w:val="24"/>
          <w:szCs w:val="24"/>
        </w:rPr>
        <w:t xml:space="preserve">abaixo) como prioritário pelo </w:t>
      </w:r>
      <w:r w:rsidR="0014783B" w:rsidRPr="00C9537E">
        <w:rPr>
          <w:rFonts w:asciiTheme="minorHAnsi" w:hAnsiTheme="minorHAnsi" w:cstheme="minorHAnsi"/>
          <w:b w:val="0"/>
          <w:sz w:val="24"/>
          <w:szCs w:val="24"/>
        </w:rPr>
        <w:t>Ministério de Minas e Energia (“</w:t>
      </w:r>
      <w:r w:rsidR="003D678F" w:rsidRPr="00C9537E">
        <w:rPr>
          <w:rFonts w:asciiTheme="minorHAnsi" w:hAnsiTheme="minorHAnsi" w:cstheme="minorHAnsi"/>
          <w:b w:val="0"/>
          <w:sz w:val="24"/>
          <w:szCs w:val="24"/>
          <w:u w:val="single"/>
        </w:rPr>
        <w:t>MME</w:t>
      </w:r>
      <w:r w:rsidR="0014783B" w:rsidRPr="00C9537E">
        <w:rPr>
          <w:rFonts w:asciiTheme="minorHAnsi" w:hAnsiTheme="minorHAnsi" w:cstheme="minorHAnsi"/>
          <w:b w:val="0"/>
          <w:sz w:val="24"/>
          <w:szCs w:val="24"/>
        </w:rPr>
        <w:t>”)</w:t>
      </w:r>
      <w:r w:rsidR="003D678F" w:rsidRPr="00C9537E">
        <w:rPr>
          <w:rFonts w:asciiTheme="minorHAnsi" w:hAnsiTheme="minorHAnsi" w:cstheme="minorHAnsi"/>
          <w:b w:val="0"/>
          <w:sz w:val="24"/>
          <w:szCs w:val="24"/>
        </w:rPr>
        <w:t xml:space="preserve">, por meio da Portaria </w:t>
      </w:r>
      <w:r w:rsidR="009730AE" w:rsidRPr="00C9537E">
        <w:rPr>
          <w:rFonts w:asciiTheme="minorHAnsi" w:hAnsiTheme="minorHAnsi" w:cstheme="minorHAnsi"/>
          <w:b w:val="0"/>
          <w:sz w:val="24"/>
          <w:szCs w:val="24"/>
        </w:rPr>
        <w:t>nº34/SPG/MME</w:t>
      </w:r>
      <w:r w:rsidR="00B659F8" w:rsidRPr="00C9537E">
        <w:rPr>
          <w:rFonts w:asciiTheme="minorHAnsi" w:hAnsiTheme="minorHAnsi" w:cstheme="minorHAnsi"/>
          <w:b w:val="0"/>
          <w:sz w:val="24"/>
          <w:szCs w:val="24"/>
        </w:rPr>
        <w:t xml:space="preserve">, </w:t>
      </w:r>
      <w:r w:rsidRPr="00C9537E">
        <w:rPr>
          <w:rFonts w:asciiTheme="minorHAnsi" w:hAnsiTheme="minorHAnsi" w:cstheme="minorHAnsi"/>
          <w:b w:val="0"/>
          <w:sz w:val="24"/>
          <w:szCs w:val="24"/>
        </w:rPr>
        <w:t xml:space="preserve">publicada no </w:t>
      </w:r>
      <w:r w:rsidR="00580719" w:rsidRPr="00C9537E">
        <w:rPr>
          <w:rFonts w:asciiTheme="minorHAnsi" w:hAnsiTheme="minorHAnsi" w:cstheme="minorHAnsi"/>
          <w:b w:val="0"/>
          <w:sz w:val="24"/>
          <w:szCs w:val="24"/>
        </w:rPr>
        <w:t>Diário Oficial da União</w:t>
      </w:r>
      <w:r w:rsidRPr="00C9537E">
        <w:rPr>
          <w:rFonts w:asciiTheme="minorHAnsi" w:hAnsiTheme="minorHAnsi" w:cstheme="minorHAnsi"/>
          <w:b w:val="0"/>
          <w:sz w:val="24"/>
          <w:szCs w:val="24"/>
        </w:rPr>
        <w:t xml:space="preserve">, em </w:t>
      </w:r>
      <w:r w:rsidR="009730AE" w:rsidRPr="00C9537E">
        <w:rPr>
          <w:rFonts w:asciiTheme="minorHAnsi" w:hAnsiTheme="minorHAnsi" w:cstheme="minorHAnsi"/>
          <w:b w:val="0"/>
          <w:sz w:val="24"/>
          <w:szCs w:val="24"/>
        </w:rPr>
        <w:t xml:space="preserve">25 de outubro de 2021 </w:t>
      </w:r>
      <w:r w:rsidRPr="00C9537E">
        <w:rPr>
          <w:rFonts w:asciiTheme="minorHAnsi" w:hAnsiTheme="minorHAnsi" w:cstheme="minorHAnsi"/>
          <w:b w:val="0"/>
          <w:sz w:val="24"/>
          <w:szCs w:val="24"/>
        </w:rPr>
        <w:t>(“</w:t>
      </w:r>
      <w:r w:rsidRPr="00C9537E">
        <w:rPr>
          <w:rFonts w:asciiTheme="minorHAnsi" w:hAnsiTheme="minorHAnsi" w:cstheme="minorHAnsi"/>
          <w:b w:val="0"/>
          <w:sz w:val="24"/>
          <w:szCs w:val="24"/>
          <w:u w:val="single"/>
        </w:rPr>
        <w:t>Portaria</w:t>
      </w:r>
      <w:r w:rsidRPr="00C9537E">
        <w:rPr>
          <w:rFonts w:asciiTheme="minorHAnsi" w:hAnsiTheme="minorHAnsi" w:cstheme="minorHAnsi"/>
          <w:b w:val="0"/>
          <w:sz w:val="24"/>
          <w:szCs w:val="24"/>
        </w:rPr>
        <w:t>”)</w:t>
      </w:r>
      <w:bookmarkEnd w:id="20"/>
      <w:r w:rsidR="00066FCD" w:rsidRPr="00C9537E">
        <w:rPr>
          <w:rFonts w:asciiTheme="minorHAnsi" w:hAnsiTheme="minorHAnsi" w:cstheme="minorHAnsi"/>
          <w:b w:val="0"/>
          <w:sz w:val="24"/>
          <w:szCs w:val="24"/>
        </w:rPr>
        <w:t>.</w:t>
      </w:r>
    </w:p>
    <w:p w14:paraId="1D0F5849" w14:textId="77777777" w:rsidR="00022E33" w:rsidRPr="00C9537E" w:rsidRDefault="00022E33" w:rsidP="00C9537E">
      <w:pPr>
        <w:spacing w:line="340" w:lineRule="exact"/>
        <w:rPr>
          <w:rFonts w:asciiTheme="minorHAnsi" w:hAnsiTheme="minorHAnsi" w:cstheme="minorHAnsi"/>
          <w:b/>
        </w:rPr>
      </w:pPr>
    </w:p>
    <w:p w14:paraId="1B060A05" w14:textId="1F3280C9" w:rsidR="00DF15B9" w:rsidRPr="00C9537E" w:rsidRDefault="00F16D7A" w:rsidP="00C9537E">
      <w:pPr>
        <w:pStyle w:val="PargrafodaLista"/>
        <w:keepNext/>
        <w:numPr>
          <w:ilvl w:val="0"/>
          <w:numId w:val="6"/>
        </w:numPr>
        <w:spacing w:line="340" w:lineRule="exact"/>
        <w:ind w:left="709" w:hanging="709"/>
        <w:jc w:val="both"/>
        <w:rPr>
          <w:rFonts w:asciiTheme="minorHAnsi" w:hAnsiTheme="minorHAnsi" w:cstheme="minorHAnsi"/>
          <w:color w:val="000000" w:themeColor="text1"/>
        </w:rPr>
      </w:pPr>
      <w:r w:rsidRPr="00C9537E">
        <w:rPr>
          <w:rFonts w:asciiTheme="minorHAnsi" w:hAnsiTheme="minorHAnsi" w:cstheme="minorHAnsi"/>
          <w:b/>
          <w:color w:val="000000" w:themeColor="text1"/>
        </w:rPr>
        <w:t>CARACTERÍSTICAS DA EMISSÃO</w:t>
      </w:r>
    </w:p>
    <w:p w14:paraId="51BB20FB" w14:textId="77777777" w:rsidR="009306BE" w:rsidRPr="00C9537E" w:rsidRDefault="009306BE" w:rsidP="00C9537E">
      <w:pPr>
        <w:keepNext/>
        <w:spacing w:line="340" w:lineRule="exact"/>
        <w:rPr>
          <w:rFonts w:asciiTheme="minorHAnsi" w:hAnsiTheme="minorHAnsi" w:cstheme="minorHAnsi"/>
        </w:rPr>
      </w:pPr>
    </w:p>
    <w:p w14:paraId="12ED1BBF" w14:textId="77777777" w:rsidR="00DF15B9" w:rsidRPr="00C9537E" w:rsidRDefault="0085140A" w:rsidP="00C9537E">
      <w:pPr>
        <w:pStyle w:val="PargrafodaLista"/>
        <w:keepNext/>
        <w:numPr>
          <w:ilvl w:val="1"/>
          <w:numId w:val="6"/>
        </w:numPr>
        <w:spacing w:line="340" w:lineRule="exact"/>
        <w:ind w:left="0" w:firstLine="0"/>
        <w:jc w:val="both"/>
        <w:rPr>
          <w:rFonts w:asciiTheme="minorHAnsi" w:hAnsiTheme="minorHAnsi" w:cstheme="minorHAnsi"/>
        </w:rPr>
      </w:pPr>
      <w:r w:rsidRPr="00C9537E">
        <w:rPr>
          <w:rFonts w:asciiTheme="minorHAnsi" w:hAnsiTheme="minorHAnsi" w:cstheme="minorHAnsi"/>
          <w:b/>
        </w:rPr>
        <w:t>Objeto Social da Emissora</w:t>
      </w:r>
    </w:p>
    <w:p w14:paraId="2D4E2AB5" w14:textId="77777777" w:rsidR="009306BE" w:rsidRPr="00C9537E" w:rsidRDefault="009306BE" w:rsidP="00C9537E">
      <w:pPr>
        <w:keepNext/>
        <w:spacing w:line="340" w:lineRule="exact"/>
        <w:rPr>
          <w:rFonts w:asciiTheme="minorHAnsi" w:hAnsiTheme="minorHAnsi" w:cstheme="minorHAnsi"/>
        </w:rPr>
      </w:pPr>
    </w:p>
    <w:p w14:paraId="534A42B9" w14:textId="6A2B5AE1" w:rsidR="00E04544" w:rsidRPr="00C9537E" w:rsidRDefault="00424EE0" w:rsidP="00C9537E">
      <w:pPr>
        <w:pStyle w:val="Ttulo6"/>
        <w:keepNext/>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A Emissora tem por objeto social</w:t>
      </w:r>
      <w:r w:rsidR="00592740" w:rsidRPr="00C9537E">
        <w:rPr>
          <w:rFonts w:asciiTheme="minorHAnsi" w:hAnsiTheme="minorHAnsi" w:cstheme="minorHAnsi"/>
          <w:b w:val="0"/>
          <w:sz w:val="24"/>
          <w:szCs w:val="24"/>
        </w:rPr>
        <w:t xml:space="preserve"> </w:t>
      </w:r>
      <w:r w:rsidR="00ED668B" w:rsidRPr="00C9537E">
        <w:rPr>
          <w:rFonts w:asciiTheme="minorHAnsi" w:hAnsiTheme="minorHAnsi" w:cstheme="minorHAnsi"/>
          <w:b w:val="0"/>
          <w:sz w:val="24"/>
          <w:szCs w:val="24"/>
        </w:rPr>
        <w:t>a industrialização de cana-de-açúcar para fabricação, comércio e distribuição de açúcar, álcool e outros produtos e subprodutos derivados da cana-de-açúcar, podendo complementarmente dedicar-se à prestação de serviços de mão-de-obra, mecanização agrícola, transportes e armazenagem, à geração e comercialização de energia elétrica, à exportação e importação de produtos, insumos e equipamentos, enfim, à prática de todas as atividades diretamente relacionadas com o seu objeto social.</w:t>
      </w:r>
    </w:p>
    <w:p w14:paraId="4EABBA3D" w14:textId="77777777" w:rsidR="00780E05" w:rsidRPr="00C9537E" w:rsidRDefault="00780E05" w:rsidP="00C9537E">
      <w:pPr>
        <w:pStyle w:val="Ttulo6"/>
        <w:spacing w:line="340" w:lineRule="exact"/>
        <w:jc w:val="both"/>
        <w:rPr>
          <w:rFonts w:asciiTheme="minorHAnsi" w:hAnsiTheme="minorHAnsi" w:cstheme="minorHAnsi"/>
          <w:b w:val="0"/>
          <w:sz w:val="24"/>
          <w:szCs w:val="24"/>
        </w:rPr>
      </w:pPr>
    </w:p>
    <w:p w14:paraId="2D149E29" w14:textId="77777777" w:rsidR="00DF15B9" w:rsidRPr="00C9537E" w:rsidRDefault="0085140A" w:rsidP="00C9537E">
      <w:pPr>
        <w:pStyle w:val="PargrafodaLista"/>
        <w:numPr>
          <w:ilvl w:val="1"/>
          <w:numId w:val="6"/>
        </w:numPr>
        <w:spacing w:line="340" w:lineRule="exact"/>
        <w:ind w:left="0" w:firstLine="0"/>
        <w:jc w:val="both"/>
        <w:rPr>
          <w:rFonts w:asciiTheme="minorHAnsi" w:hAnsiTheme="minorHAnsi" w:cstheme="minorHAnsi"/>
        </w:rPr>
      </w:pPr>
      <w:bookmarkStart w:id="21" w:name="_Ref451432350"/>
      <w:r w:rsidRPr="00C9537E">
        <w:rPr>
          <w:rFonts w:asciiTheme="minorHAnsi" w:hAnsiTheme="minorHAnsi" w:cstheme="minorHAnsi"/>
          <w:b/>
        </w:rPr>
        <w:t>Destinação dos Recursos</w:t>
      </w:r>
      <w:bookmarkEnd w:id="21"/>
      <w:r w:rsidR="00225076" w:rsidRPr="00C9537E">
        <w:rPr>
          <w:rFonts w:asciiTheme="minorHAnsi" w:hAnsiTheme="minorHAnsi" w:cstheme="minorHAnsi"/>
          <w:b/>
        </w:rPr>
        <w:t xml:space="preserve"> </w:t>
      </w:r>
    </w:p>
    <w:p w14:paraId="0B04693C" w14:textId="77777777" w:rsidR="009306BE" w:rsidRPr="00C9537E" w:rsidRDefault="009306BE" w:rsidP="00C9537E">
      <w:pPr>
        <w:spacing w:line="340" w:lineRule="exact"/>
        <w:rPr>
          <w:rFonts w:asciiTheme="minorHAnsi" w:hAnsiTheme="minorHAnsi" w:cstheme="minorHAnsi"/>
        </w:rPr>
      </w:pPr>
    </w:p>
    <w:p w14:paraId="349B633B" w14:textId="67D1FCEB" w:rsidR="00046A63" w:rsidRPr="00C9537E" w:rsidRDefault="00B81AAE" w:rsidP="00C9537E">
      <w:pPr>
        <w:pStyle w:val="Ttulo6"/>
        <w:numPr>
          <w:ilvl w:val="2"/>
          <w:numId w:val="6"/>
        </w:numPr>
        <w:spacing w:line="340" w:lineRule="exact"/>
        <w:ind w:left="0" w:firstLine="0"/>
        <w:jc w:val="both"/>
        <w:rPr>
          <w:rFonts w:asciiTheme="minorHAnsi" w:hAnsiTheme="minorHAnsi" w:cstheme="minorHAnsi"/>
          <w:b w:val="0"/>
          <w:sz w:val="24"/>
          <w:szCs w:val="24"/>
        </w:rPr>
      </w:pPr>
      <w:bookmarkStart w:id="22" w:name="_Ref447707067"/>
      <w:bookmarkStart w:id="23" w:name="_Ref164254172"/>
      <w:r w:rsidRPr="00C9537E">
        <w:rPr>
          <w:rFonts w:asciiTheme="minorHAnsi" w:hAnsiTheme="minorHAnsi" w:cstheme="minorHAnsi"/>
          <w:b w:val="0"/>
          <w:sz w:val="24"/>
          <w:szCs w:val="24"/>
        </w:rPr>
        <w:t xml:space="preserve">Os recursos captados pela Emissora por meio da Emissão das Debêntures serão utilizados </w:t>
      </w:r>
      <w:r w:rsidR="0014783B" w:rsidRPr="00C9537E">
        <w:rPr>
          <w:rFonts w:asciiTheme="minorHAnsi" w:hAnsiTheme="minorHAnsi" w:cstheme="minorHAnsi"/>
          <w:b w:val="0"/>
          <w:sz w:val="24"/>
          <w:szCs w:val="24"/>
        </w:rPr>
        <w:t xml:space="preserve">exclusivamente </w:t>
      </w:r>
      <w:bookmarkStart w:id="24" w:name="_Hlk78565281"/>
      <w:r w:rsidR="00EF5E09" w:rsidRPr="00C9537E">
        <w:rPr>
          <w:rFonts w:asciiTheme="minorHAnsi" w:hAnsiTheme="minorHAnsi" w:cstheme="minorHAnsi"/>
          <w:b w:val="0"/>
          <w:sz w:val="24"/>
          <w:szCs w:val="24"/>
        </w:rPr>
        <w:t>para</w:t>
      </w:r>
      <w:r w:rsidR="00E55AE7" w:rsidRPr="00C9537E">
        <w:rPr>
          <w:rFonts w:asciiTheme="minorHAnsi" w:hAnsiTheme="minorHAnsi" w:cstheme="minorHAnsi"/>
          <w:b w:val="0"/>
          <w:sz w:val="24"/>
          <w:szCs w:val="24"/>
        </w:rPr>
        <w:t xml:space="preserve"> pagamentos futuros ou reembolso de gastos</w:t>
      </w:r>
      <w:r w:rsidR="00D05934" w:rsidRPr="00C9537E">
        <w:rPr>
          <w:rFonts w:asciiTheme="minorHAnsi" w:hAnsiTheme="minorHAnsi" w:cstheme="minorHAnsi"/>
          <w:b w:val="0"/>
          <w:sz w:val="24"/>
          <w:szCs w:val="24"/>
        </w:rPr>
        <w:t>,</w:t>
      </w:r>
      <w:r w:rsidR="00C168E7" w:rsidRPr="00C9537E">
        <w:rPr>
          <w:rFonts w:asciiTheme="minorHAnsi" w:hAnsiTheme="minorHAnsi" w:cstheme="minorHAnsi"/>
          <w:b w:val="0"/>
          <w:sz w:val="24"/>
          <w:szCs w:val="24"/>
        </w:rPr>
        <w:t xml:space="preserve"> despesas ou </w:t>
      </w:r>
      <w:r w:rsidR="00F16D7A" w:rsidRPr="00C9537E">
        <w:rPr>
          <w:rFonts w:asciiTheme="minorHAnsi" w:hAnsiTheme="minorHAnsi" w:cstheme="minorHAnsi"/>
          <w:b w:val="0"/>
          <w:sz w:val="24"/>
          <w:szCs w:val="24"/>
        </w:rPr>
        <w:t xml:space="preserve">amortização de financiamentos relacionados </w:t>
      </w:r>
      <w:r w:rsidR="00E55AE7" w:rsidRPr="00C9537E">
        <w:rPr>
          <w:rFonts w:asciiTheme="minorHAnsi" w:hAnsiTheme="minorHAnsi" w:cstheme="minorHAnsi"/>
          <w:b w:val="0"/>
          <w:sz w:val="24"/>
          <w:szCs w:val="24"/>
        </w:rPr>
        <w:t xml:space="preserve">à </w:t>
      </w:r>
      <w:r w:rsidR="00F16D7A" w:rsidRPr="00C9537E">
        <w:rPr>
          <w:rFonts w:asciiTheme="minorHAnsi" w:hAnsiTheme="minorHAnsi" w:cstheme="minorHAnsi"/>
          <w:b w:val="0"/>
          <w:sz w:val="24"/>
          <w:szCs w:val="24"/>
        </w:rPr>
        <w:t xml:space="preserve">implementação e exploração </w:t>
      </w:r>
      <w:r w:rsidR="00E55AE7" w:rsidRPr="00C9537E">
        <w:rPr>
          <w:rFonts w:asciiTheme="minorHAnsi" w:hAnsiTheme="minorHAnsi" w:cstheme="minorHAnsi"/>
          <w:b w:val="0"/>
          <w:sz w:val="24"/>
          <w:szCs w:val="24"/>
        </w:rPr>
        <w:t>do</w:t>
      </w:r>
      <w:r w:rsidR="00EF5E09" w:rsidRPr="00C9537E">
        <w:rPr>
          <w:rFonts w:asciiTheme="minorHAnsi" w:hAnsiTheme="minorHAnsi" w:cstheme="minorHAnsi"/>
          <w:b w:val="0"/>
          <w:sz w:val="24"/>
          <w:szCs w:val="24"/>
        </w:rPr>
        <w:t xml:space="preserve"> </w:t>
      </w:r>
      <w:r w:rsidR="00C866D2" w:rsidRPr="00C9537E">
        <w:rPr>
          <w:rFonts w:asciiTheme="minorHAnsi" w:hAnsiTheme="minorHAnsi" w:cstheme="minorHAnsi"/>
          <w:b w:val="0"/>
          <w:sz w:val="24"/>
          <w:szCs w:val="24"/>
        </w:rPr>
        <w:t>P</w:t>
      </w:r>
      <w:r w:rsidR="00B33D32" w:rsidRPr="00C9537E">
        <w:rPr>
          <w:rFonts w:asciiTheme="minorHAnsi" w:hAnsiTheme="minorHAnsi" w:cstheme="minorHAnsi"/>
          <w:b w:val="0"/>
          <w:sz w:val="24"/>
          <w:szCs w:val="24"/>
        </w:rPr>
        <w:t>rojeto</w:t>
      </w:r>
      <w:r w:rsidR="00F16D7A" w:rsidRPr="00C9537E">
        <w:rPr>
          <w:rFonts w:asciiTheme="minorHAnsi" w:hAnsiTheme="minorHAnsi" w:cstheme="minorHAnsi"/>
          <w:b w:val="0"/>
          <w:sz w:val="24"/>
          <w:szCs w:val="24"/>
        </w:rPr>
        <w:t xml:space="preserve"> (conforme abaixo definido), </w:t>
      </w:r>
      <w:r w:rsidR="00163574" w:rsidRPr="00C9537E">
        <w:rPr>
          <w:rFonts w:asciiTheme="minorHAnsi" w:hAnsiTheme="minorHAnsi" w:cstheme="minorHAnsi"/>
          <w:b w:val="0"/>
          <w:sz w:val="24"/>
          <w:szCs w:val="24"/>
        </w:rPr>
        <w:t xml:space="preserve">nos termos da legislação vigente, </w:t>
      </w:r>
      <w:r w:rsidR="00F16D7A" w:rsidRPr="00C9537E">
        <w:rPr>
          <w:rFonts w:asciiTheme="minorHAnsi" w:hAnsiTheme="minorHAnsi" w:cstheme="minorHAnsi"/>
          <w:b w:val="0"/>
          <w:sz w:val="24"/>
          <w:szCs w:val="24"/>
        </w:rPr>
        <w:t xml:space="preserve">assim como para o pagamento de taxas e despesas em relação à Emissão, </w:t>
      </w:r>
      <w:bookmarkEnd w:id="24"/>
      <w:r w:rsidR="00EF5E09" w:rsidRPr="00C9537E">
        <w:rPr>
          <w:rFonts w:asciiTheme="minorHAnsi" w:hAnsiTheme="minorHAnsi" w:cstheme="minorHAnsi"/>
          <w:b w:val="0"/>
          <w:sz w:val="24"/>
          <w:szCs w:val="24"/>
        </w:rPr>
        <w:t xml:space="preserve">conforme detalhado </w:t>
      </w:r>
      <w:r w:rsidR="007954E6" w:rsidRPr="00C9537E">
        <w:rPr>
          <w:rFonts w:asciiTheme="minorHAnsi" w:hAnsiTheme="minorHAnsi" w:cstheme="minorHAnsi"/>
          <w:b w:val="0"/>
          <w:sz w:val="24"/>
          <w:szCs w:val="24"/>
        </w:rPr>
        <w:t xml:space="preserve">na tabela </w:t>
      </w:r>
      <w:r w:rsidR="00EF5E09" w:rsidRPr="00C9537E">
        <w:rPr>
          <w:rFonts w:asciiTheme="minorHAnsi" w:hAnsiTheme="minorHAnsi" w:cstheme="minorHAnsi"/>
          <w:b w:val="0"/>
          <w:sz w:val="24"/>
          <w:szCs w:val="24"/>
        </w:rPr>
        <w:t>abaixo</w:t>
      </w:r>
      <w:r w:rsidR="00B659F8" w:rsidRPr="00C9537E">
        <w:rPr>
          <w:rFonts w:asciiTheme="minorHAnsi" w:hAnsiTheme="minorHAnsi" w:cstheme="minorHAnsi"/>
          <w:b w:val="0"/>
          <w:sz w:val="24"/>
          <w:szCs w:val="24"/>
        </w:rPr>
        <w:t>:</w:t>
      </w:r>
      <w:bookmarkEnd w:id="22"/>
      <w:r w:rsidR="00EC076C" w:rsidRPr="00C9537E">
        <w:rPr>
          <w:rFonts w:asciiTheme="minorHAnsi" w:hAnsiTheme="minorHAnsi" w:cstheme="minorHAnsi"/>
          <w:b w:val="0"/>
          <w:sz w:val="24"/>
          <w:szCs w:val="24"/>
        </w:rPr>
        <w:t xml:space="preserve"> </w:t>
      </w:r>
    </w:p>
    <w:p w14:paraId="675640BE" w14:textId="77777777" w:rsidR="00FD63BE" w:rsidRPr="00C9537E" w:rsidRDefault="00FD63BE" w:rsidP="00C9537E">
      <w:pPr>
        <w:spacing w:line="340" w:lineRule="exact"/>
        <w:rPr>
          <w:rFonts w:asciiTheme="minorHAnsi" w:hAnsiTheme="minorHAnsi" w:cstheme="minorHAns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5609"/>
      </w:tblGrid>
      <w:tr w:rsidR="00CE48B0" w:rsidRPr="00C9537E" w14:paraId="2E0EFC4A" w14:textId="77777777" w:rsidTr="00BB5DD0">
        <w:trPr>
          <w:trHeight w:val="17"/>
          <w:jc w:val="center"/>
        </w:trPr>
        <w:tc>
          <w:tcPr>
            <w:tcW w:w="1622" w:type="pct"/>
            <w:shd w:val="clear" w:color="auto" w:fill="auto"/>
          </w:tcPr>
          <w:p w14:paraId="7626F56F" w14:textId="0F7B364B" w:rsidR="00225076" w:rsidRPr="00C9537E" w:rsidRDefault="00225076" w:rsidP="00C9537E">
            <w:pPr>
              <w:suppressAutoHyphens/>
              <w:spacing w:line="340" w:lineRule="exact"/>
              <w:rPr>
                <w:rFonts w:asciiTheme="minorHAnsi" w:hAnsiTheme="minorHAnsi" w:cstheme="minorHAnsi"/>
                <w:b/>
              </w:rPr>
            </w:pPr>
            <w:bookmarkStart w:id="25" w:name="_Hlk487651236"/>
            <w:r w:rsidRPr="00C9537E">
              <w:rPr>
                <w:rFonts w:asciiTheme="minorHAnsi" w:hAnsiTheme="minorHAnsi" w:cstheme="minorHAnsi"/>
                <w:b/>
              </w:rPr>
              <w:t>Objetivo do Projeto</w:t>
            </w:r>
            <w:r w:rsidR="00B659F8" w:rsidRPr="00C9537E">
              <w:rPr>
                <w:rFonts w:asciiTheme="minorHAnsi" w:hAnsiTheme="minorHAnsi" w:cstheme="minorHAnsi"/>
                <w:b/>
              </w:rPr>
              <w:t xml:space="preserve"> </w:t>
            </w:r>
          </w:p>
        </w:tc>
        <w:tc>
          <w:tcPr>
            <w:tcW w:w="3378" w:type="pct"/>
            <w:shd w:val="clear" w:color="auto" w:fill="auto"/>
            <w:vAlign w:val="center"/>
          </w:tcPr>
          <w:p w14:paraId="4FA2A7DF" w14:textId="7AF12489" w:rsidR="00225076" w:rsidRPr="00C9537E" w:rsidRDefault="007F52E3" w:rsidP="00C9537E">
            <w:pPr>
              <w:pStyle w:val="Ttulo6"/>
              <w:spacing w:line="340" w:lineRule="exact"/>
              <w:jc w:val="both"/>
              <w:rPr>
                <w:rFonts w:asciiTheme="minorHAnsi" w:hAnsiTheme="minorHAnsi" w:cstheme="minorHAnsi"/>
                <w:sz w:val="24"/>
                <w:szCs w:val="24"/>
              </w:rPr>
            </w:pPr>
            <w:r w:rsidRPr="00C9537E">
              <w:rPr>
                <w:rFonts w:asciiTheme="minorHAnsi" w:hAnsiTheme="minorHAnsi" w:cstheme="minorHAnsi"/>
                <w:b w:val="0"/>
                <w:sz w:val="24"/>
                <w:szCs w:val="24"/>
              </w:rPr>
              <w:t>Investimentos em plantio, manutenção e melhoria de canavial relativo às safras 20/21, 21/22, 22/23, 23/24 e 24/25</w:t>
            </w:r>
            <w:r w:rsidR="00C67B33" w:rsidRPr="00C9537E">
              <w:rPr>
                <w:rFonts w:asciiTheme="minorHAnsi" w:hAnsiTheme="minorHAnsi" w:cstheme="minorHAnsi"/>
                <w:sz w:val="24"/>
                <w:szCs w:val="24"/>
              </w:rPr>
              <w:t xml:space="preserve"> </w:t>
            </w:r>
            <w:r w:rsidR="00953856" w:rsidRPr="00C9537E">
              <w:rPr>
                <w:rFonts w:asciiTheme="minorHAnsi" w:hAnsiTheme="minorHAnsi" w:cstheme="minorHAnsi"/>
                <w:b w:val="0"/>
                <w:bCs w:val="0"/>
                <w:sz w:val="24"/>
                <w:szCs w:val="24"/>
              </w:rPr>
              <w:t>(“</w:t>
            </w:r>
            <w:r w:rsidR="00953856" w:rsidRPr="00C9537E">
              <w:rPr>
                <w:rFonts w:asciiTheme="minorHAnsi" w:hAnsiTheme="minorHAnsi" w:cstheme="minorHAnsi"/>
                <w:b w:val="0"/>
                <w:bCs w:val="0"/>
                <w:sz w:val="24"/>
                <w:szCs w:val="24"/>
                <w:u w:val="single"/>
              </w:rPr>
              <w:t>Projeto</w:t>
            </w:r>
            <w:r w:rsidR="00953856" w:rsidRPr="00C9537E">
              <w:rPr>
                <w:rFonts w:asciiTheme="minorHAnsi" w:hAnsiTheme="minorHAnsi" w:cstheme="minorHAnsi"/>
                <w:b w:val="0"/>
                <w:bCs w:val="0"/>
                <w:sz w:val="24"/>
                <w:szCs w:val="24"/>
              </w:rPr>
              <w:t>”).</w:t>
            </w:r>
            <w:r w:rsidR="00953856" w:rsidRPr="00C9537E" w:rsidDel="00953856">
              <w:rPr>
                <w:rFonts w:asciiTheme="minorHAnsi" w:hAnsiTheme="minorHAnsi" w:cstheme="minorHAnsi"/>
                <w:b w:val="0"/>
                <w:bCs w:val="0"/>
                <w:sz w:val="24"/>
                <w:szCs w:val="24"/>
              </w:rPr>
              <w:t xml:space="preserve"> </w:t>
            </w:r>
          </w:p>
        </w:tc>
      </w:tr>
      <w:tr w:rsidR="00CE48B0" w:rsidRPr="00C9537E" w14:paraId="74043C84" w14:textId="77777777" w:rsidTr="00BB5DD0">
        <w:trPr>
          <w:trHeight w:val="17"/>
          <w:jc w:val="center"/>
        </w:trPr>
        <w:tc>
          <w:tcPr>
            <w:tcW w:w="1622" w:type="pct"/>
            <w:shd w:val="clear" w:color="auto" w:fill="auto"/>
          </w:tcPr>
          <w:p w14:paraId="0FF17A67" w14:textId="67783380" w:rsidR="00EF5E09" w:rsidRPr="00C9537E" w:rsidRDefault="00EF5E09" w:rsidP="00C9537E">
            <w:pPr>
              <w:suppressAutoHyphens/>
              <w:spacing w:line="340" w:lineRule="exact"/>
              <w:rPr>
                <w:rFonts w:asciiTheme="minorHAnsi" w:hAnsiTheme="minorHAnsi" w:cstheme="minorHAnsi"/>
                <w:b/>
              </w:rPr>
            </w:pPr>
            <w:r w:rsidRPr="00C9537E">
              <w:rPr>
                <w:rFonts w:asciiTheme="minorHAnsi" w:hAnsiTheme="minorHAnsi" w:cstheme="minorHAnsi"/>
                <w:b/>
              </w:rPr>
              <w:t xml:space="preserve">Data </w:t>
            </w:r>
            <w:r w:rsidR="00DE0FAC" w:rsidRPr="00C9537E">
              <w:rPr>
                <w:rFonts w:asciiTheme="minorHAnsi" w:hAnsiTheme="minorHAnsi" w:cstheme="minorHAnsi"/>
                <w:b/>
              </w:rPr>
              <w:t xml:space="preserve">do </w:t>
            </w:r>
            <w:r w:rsidRPr="00C9537E">
              <w:rPr>
                <w:rFonts w:asciiTheme="minorHAnsi" w:hAnsiTheme="minorHAnsi" w:cstheme="minorHAnsi"/>
                <w:b/>
              </w:rPr>
              <w:t>início do Projeto</w:t>
            </w:r>
            <w:r w:rsidR="00B659F8" w:rsidRPr="00C9537E">
              <w:rPr>
                <w:rFonts w:asciiTheme="minorHAnsi" w:hAnsiTheme="minorHAnsi" w:cstheme="minorHAnsi"/>
                <w:b/>
              </w:rPr>
              <w:t xml:space="preserve"> </w:t>
            </w:r>
          </w:p>
        </w:tc>
        <w:tc>
          <w:tcPr>
            <w:tcW w:w="3378" w:type="pct"/>
            <w:shd w:val="clear" w:color="auto" w:fill="auto"/>
            <w:vAlign w:val="center"/>
          </w:tcPr>
          <w:p w14:paraId="3DF17AE3" w14:textId="077951D2" w:rsidR="006A425D" w:rsidRPr="00C9537E" w:rsidRDefault="00E05198" w:rsidP="00C9537E">
            <w:pPr>
              <w:pStyle w:val="Ttulo6"/>
              <w:spacing w:line="340" w:lineRule="exact"/>
              <w:jc w:val="both"/>
              <w:rPr>
                <w:rFonts w:asciiTheme="minorHAnsi" w:hAnsiTheme="minorHAnsi" w:cstheme="minorHAnsi"/>
                <w:sz w:val="24"/>
                <w:szCs w:val="24"/>
              </w:rPr>
            </w:pPr>
            <w:r w:rsidRPr="00C9537E">
              <w:rPr>
                <w:rFonts w:asciiTheme="minorHAnsi" w:hAnsiTheme="minorHAnsi" w:cstheme="minorHAnsi"/>
                <w:b w:val="0"/>
                <w:sz w:val="24"/>
                <w:szCs w:val="24"/>
              </w:rPr>
              <w:t>1º de agosto de 2020.</w:t>
            </w:r>
          </w:p>
        </w:tc>
      </w:tr>
      <w:tr w:rsidR="00CE48B0" w:rsidRPr="00C9537E" w14:paraId="71E30E0B" w14:textId="77777777" w:rsidTr="00BB5DD0">
        <w:trPr>
          <w:trHeight w:val="17"/>
          <w:jc w:val="center"/>
        </w:trPr>
        <w:tc>
          <w:tcPr>
            <w:tcW w:w="1622" w:type="pct"/>
            <w:shd w:val="clear" w:color="auto" w:fill="auto"/>
          </w:tcPr>
          <w:p w14:paraId="61927CED" w14:textId="095CA0E0" w:rsidR="005861B6" w:rsidRPr="00C9537E" w:rsidRDefault="005861B6" w:rsidP="00C9537E">
            <w:pPr>
              <w:suppressAutoHyphens/>
              <w:spacing w:line="340" w:lineRule="exact"/>
              <w:rPr>
                <w:rFonts w:asciiTheme="minorHAnsi" w:hAnsiTheme="minorHAnsi" w:cstheme="minorHAnsi"/>
                <w:b/>
              </w:rPr>
            </w:pPr>
            <w:r w:rsidRPr="00C9537E">
              <w:rPr>
                <w:rFonts w:asciiTheme="minorHAnsi" w:hAnsiTheme="minorHAnsi" w:cstheme="minorHAnsi"/>
                <w:b/>
              </w:rPr>
              <w:t>Data Estimada de Encerramento do Projeto</w:t>
            </w:r>
            <w:r w:rsidR="00B659F8" w:rsidRPr="00C9537E">
              <w:rPr>
                <w:rFonts w:asciiTheme="minorHAnsi" w:hAnsiTheme="minorHAnsi" w:cstheme="minorHAnsi"/>
                <w:b/>
              </w:rPr>
              <w:t xml:space="preserve"> </w:t>
            </w:r>
          </w:p>
        </w:tc>
        <w:tc>
          <w:tcPr>
            <w:tcW w:w="3378" w:type="pct"/>
            <w:shd w:val="clear" w:color="auto" w:fill="auto"/>
            <w:vAlign w:val="center"/>
          </w:tcPr>
          <w:p w14:paraId="4BCF7C5E" w14:textId="5444941E" w:rsidR="00BA64B1" w:rsidRPr="00C9537E" w:rsidRDefault="00DB35F5" w:rsidP="00C9537E">
            <w:pPr>
              <w:pStyle w:val="Ttulo6"/>
              <w:spacing w:line="340" w:lineRule="exact"/>
              <w:jc w:val="both"/>
              <w:rPr>
                <w:rFonts w:asciiTheme="minorHAnsi" w:hAnsiTheme="minorHAnsi" w:cstheme="minorHAnsi"/>
                <w:sz w:val="24"/>
                <w:szCs w:val="24"/>
              </w:rPr>
            </w:pPr>
            <w:r w:rsidRPr="00C9537E">
              <w:rPr>
                <w:rFonts w:asciiTheme="minorHAnsi" w:hAnsiTheme="minorHAnsi" w:cstheme="minorHAnsi"/>
                <w:b w:val="0"/>
                <w:sz w:val="24"/>
                <w:szCs w:val="24"/>
              </w:rPr>
              <w:t>31 de março de 2025.</w:t>
            </w:r>
          </w:p>
        </w:tc>
      </w:tr>
      <w:tr w:rsidR="00CE48B0" w:rsidRPr="00C9537E" w14:paraId="0CDB3048" w14:textId="77777777" w:rsidTr="00BB5DD0">
        <w:trPr>
          <w:trHeight w:val="17"/>
          <w:jc w:val="center"/>
        </w:trPr>
        <w:tc>
          <w:tcPr>
            <w:tcW w:w="1622" w:type="pct"/>
            <w:shd w:val="clear" w:color="auto" w:fill="auto"/>
          </w:tcPr>
          <w:p w14:paraId="2E9EAB6A" w14:textId="41947004" w:rsidR="00EF5E09" w:rsidRPr="00C9537E" w:rsidRDefault="00EF5E09" w:rsidP="00C9537E">
            <w:pPr>
              <w:suppressAutoHyphens/>
              <w:spacing w:line="340" w:lineRule="exact"/>
              <w:rPr>
                <w:rFonts w:asciiTheme="minorHAnsi" w:hAnsiTheme="minorHAnsi" w:cstheme="minorHAnsi"/>
                <w:b/>
              </w:rPr>
            </w:pPr>
            <w:r w:rsidRPr="00C9537E">
              <w:rPr>
                <w:rFonts w:asciiTheme="minorHAnsi" w:hAnsiTheme="minorHAnsi" w:cstheme="minorHAnsi"/>
                <w:b/>
              </w:rPr>
              <w:t>Fase atual do Projeto</w:t>
            </w:r>
            <w:r w:rsidR="00B659F8" w:rsidRPr="00C9537E">
              <w:rPr>
                <w:rFonts w:asciiTheme="minorHAnsi" w:hAnsiTheme="minorHAnsi" w:cstheme="minorHAnsi"/>
                <w:b/>
              </w:rPr>
              <w:t xml:space="preserve"> </w:t>
            </w:r>
          </w:p>
        </w:tc>
        <w:tc>
          <w:tcPr>
            <w:tcW w:w="3378" w:type="pct"/>
            <w:shd w:val="clear" w:color="auto" w:fill="auto"/>
            <w:vAlign w:val="center"/>
          </w:tcPr>
          <w:p w14:paraId="1822DF3F" w14:textId="65F330E4" w:rsidR="00EF5E09" w:rsidRPr="00C9537E" w:rsidRDefault="007F52E3" w:rsidP="00C9537E">
            <w:pPr>
              <w:pStyle w:val="Ttulo6"/>
              <w:spacing w:line="340" w:lineRule="exact"/>
              <w:jc w:val="both"/>
              <w:rPr>
                <w:rFonts w:asciiTheme="minorHAnsi" w:hAnsiTheme="minorHAnsi" w:cstheme="minorHAnsi"/>
                <w:sz w:val="24"/>
                <w:szCs w:val="24"/>
              </w:rPr>
            </w:pPr>
            <w:r w:rsidRPr="00C9537E">
              <w:rPr>
                <w:rFonts w:asciiTheme="minorHAnsi" w:hAnsiTheme="minorHAnsi" w:cstheme="minorHAnsi"/>
                <w:b w:val="0"/>
                <w:sz w:val="24"/>
                <w:szCs w:val="24"/>
              </w:rPr>
              <w:t>N/A</w:t>
            </w:r>
          </w:p>
        </w:tc>
      </w:tr>
      <w:tr w:rsidR="00CE48B0" w:rsidRPr="00C9537E" w14:paraId="2355F08C" w14:textId="77777777" w:rsidTr="00BB5DD0">
        <w:trPr>
          <w:trHeight w:val="17"/>
          <w:jc w:val="center"/>
        </w:trPr>
        <w:tc>
          <w:tcPr>
            <w:tcW w:w="1622" w:type="pct"/>
            <w:shd w:val="clear" w:color="auto" w:fill="auto"/>
          </w:tcPr>
          <w:p w14:paraId="4FD7FD11" w14:textId="769A1D98" w:rsidR="00EF5E09" w:rsidRPr="00C9537E" w:rsidRDefault="00EF5E09" w:rsidP="00C9537E">
            <w:pPr>
              <w:suppressAutoHyphens/>
              <w:spacing w:line="340" w:lineRule="exact"/>
              <w:rPr>
                <w:rFonts w:asciiTheme="minorHAnsi" w:hAnsiTheme="minorHAnsi" w:cstheme="minorHAnsi"/>
                <w:b/>
              </w:rPr>
            </w:pPr>
            <w:r w:rsidRPr="00C9537E">
              <w:rPr>
                <w:rFonts w:asciiTheme="minorHAnsi" w:hAnsiTheme="minorHAnsi" w:cstheme="minorHAnsi"/>
                <w:b/>
              </w:rPr>
              <w:t>Volume estimado de recursos financeiros necessários para a realização do Projeto</w:t>
            </w:r>
            <w:r w:rsidR="00B659F8" w:rsidRPr="00C9537E">
              <w:rPr>
                <w:rFonts w:asciiTheme="minorHAnsi" w:hAnsiTheme="minorHAnsi" w:cstheme="minorHAnsi"/>
                <w:b/>
              </w:rPr>
              <w:t xml:space="preserve"> </w:t>
            </w:r>
          </w:p>
        </w:tc>
        <w:tc>
          <w:tcPr>
            <w:tcW w:w="3378" w:type="pct"/>
            <w:shd w:val="clear" w:color="auto" w:fill="auto"/>
            <w:vAlign w:val="center"/>
          </w:tcPr>
          <w:p w14:paraId="2C1456E2" w14:textId="4557B9D6" w:rsidR="00EF5E09" w:rsidRPr="00C9537E" w:rsidRDefault="007F52E3" w:rsidP="00C9537E">
            <w:pPr>
              <w:pStyle w:val="Ttulo6"/>
              <w:spacing w:line="340" w:lineRule="exact"/>
              <w:jc w:val="both"/>
              <w:rPr>
                <w:rFonts w:asciiTheme="minorHAnsi" w:hAnsiTheme="minorHAnsi" w:cstheme="minorHAnsi"/>
                <w:sz w:val="24"/>
                <w:szCs w:val="24"/>
              </w:rPr>
            </w:pPr>
            <w:r w:rsidRPr="00C9537E">
              <w:rPr>
                <w:rFonts w:asciiTheme="minorHAnsi" w:hAnsiTheme="minorHAnsi" w:cstheme="minorHAnsi"/>
                <w:b w:val="0"/>
                <w:sz w:val="24"/>
                <w:szCs w:val="24"/>
              </w:rPr>
              <w:t>R$ 156.941.663,39 (cento e cinquenta e seis milhões, novecentos e quarenta e um mil, seiscentos e sessenta e três reais e trinta e nove centavos).</w:t>
            </w:r>
          </w:p>
        </w:tc>
      </w:tr>
      <w:tr w:rsidR="00CE48B0" w:rsidRPr="00C9537E" w14:paraId="00D97CE3" w14:textId="77777777" w:rsidTr="00BB5DD0">
        <w:trPr>
          <w:trHeight w:val="17"/>
          <w:jc w:val="center"/>
        </w:trPr>
        <w:tc>
          <w:tcPr>
            <w:tcW w:w="1622" w:type="pct"/>
            <w:shd w:val="clear" w:color="auto" w:fill="auto"/>
          </w:tcPr>
          <w:p w14:paraId="3AE6CBF8" w14:textId="00A13736" w:rsidR="0076038C" w:rsidRPr="00C9537E" w:rsidRDefault="00EF5E09" w:rsidP="00C9537E">
            <w:pPr>
              <w:suppressAutoHyphens/>
              <w:spacing w:line="340" w:lineRule="exact"/>
              <w:rPr>
                <w:rFonts w:asciiTheme="minorHAnsi" w:hAnsiTheme="minorHAnsi" w:cstheme="minorHAnsi"/>
                <w:b/>
              </w:rPr>
            </w:pPr>
            <w:r w:rsidRPr="00C9537E">
              <w:rPr>
                <w:rFonts w:asciiTheme="minorHAnsi" w:hAnsiTheme="minorHAnsi" w:cstheme="minorHAnsi"/>
                <w:b/>
              </w:rPr>
              <w:t>Valor das Debêntures</w:t>
            </w:r>
            <w:r w:rsidR="00051546" w:rsidRPr="00C9537E">
              <w:rPr>
                <w:rFonts w:asciiTheme="minorHAnsi" w:hAnsiTheme="minorHAnsi" w:cstheme="minorHAnsi"/>
                <w:b/>
              </w:rPr>
              <w:t xml:space="preserve"> </w:t>
            </w:r>
            <w:r w:rsidRPr="00C9537E">
              <w:rPr>
                <w:rFonts w:asciiTheme="minorHAnsi" w:hAnsiTheme="minorHAnsi" w:cstheme="minorHAnsi"/>
                <w:b/>
              </w:rPr>
              <w:t>que será destinado ao Projeto</w:t>
            </w:r>
          </w:p>
        </w:tc>
        <w:tc>
          <w:tcPr>
            <w:tcW w:w="3378" w:type="pct"/>
            <w:shd w:val="clear" w:color="auto" w:fill="auto"/>
            <w:vAlign w:val="center"/>
          </w:tcPr>
          <w:p w14:paraId="432BC2B5" w14:textId="06E95041" w:rsidR="00EF5E09" w:rsidRPr="00C9537E" w:rsidRDefault="007F52E3" w:rsidP="00C9537E">
            <w:pPr>
              <w:pStyle w:val="Ttulo6"/>
              <w:spacing w:line="340" w:lineRule="exact"/>
              <w:jc w:val="both"/>
              <w:rPr>
                <w:rFonts w:asciiTheme="minorHAnsi" w:hAnsiTheme="minorHAnsi" w:cstheme="minorHAnsi"/>
                <w:bCs w:val="0"/>
                <w:sz w:val="24"/>
                <w:szCs w:val="24"/>
              </w:rPr>
            </w:pPr>
            <w:r w:rsidRPr="00C9537E">
              <w:rPr>
                <w:rFonts w:asciiTheme="minorHAnsi" w:hAnsiTheme="minorHAnsi" w:cstheme="minorHAnsi"/>
                <w:b w:val="0"/>
                <w:sz w:val="24"/>
                <w:szCs w:val="24"/>
              </w:rPr>
              <w:t>R$ 120.000.000,00 (cento e vinte milhões de reais).</w:t>
            </w:r>
          </w:p>
        </w:tc>
      </w:tr>
      <w:tr w:rsidR="007F52E3" w:rsidRPr="00C9537E" w14:paraId="3BFA2237" w14:textId="77777777" w:rsidTr="00BB5DD0">
        <w:trPr>
          <w:trHeight w:val="17"/>
          <w:jc w:val="center"/>
        </w:trPr>
        <w:tc>
          <w:tcPr>
            <w:tcW w:w="1622" w:type="pct"/>
            <w:shd w:val="clear" w:color="auto" w:fill="auto"/>
          </w:tcPr>
          <w:p w14:paraId="3298CFDB" w14:textId="129DCF29" w:rsidR="007F52E3" w:rsidRPr="00C9537E" w:rsidRDefault="007F52E3" w:rsidP="00C9537E">
            <w:pPr>
              <w:suppressAutoHyphens/>
              <w:spacing w:line="340" w:lineRule="exact"/>
              <w:rPr>
                <w:rFonts w:asciiTheme="minorHAnsi" w:hAnsiTheme="minorHAnsi" w:cstheme="minorHAnsi"/>
                <w:b/>
              </w:rPr>
            </w:pPr>
            <w:r w:rsidRPr="00C9537E">
              <w:rPr>
                <w:rFonts w:asciiTheme="minorHAnsi" w:hAnsiTheme="minorHAnsi" w:cstheme="minorHAnsi"/>
                <w:b/>
              </w:rPr>
              <w:t xml:space="preserve">Alocação dos recursos a serem captados por meio das Debêntures para o Projeto </w:t>
            </w:r>
          </w:p>
        </w:tc>
        <w:tc>
          <w:tcPr>
            <w:tcW w:w="3378" w:type="pct"/>
            <w:shd w:val="clear" w:color="auto" w:fill="auto"/>
            <w:vAlign w:val="center"/>
          </w:tcPr>
          <w:p w14:paraId="2B6AD1AA" w14:textId="7DE0BFC0" w:rsidR="007F52E3" w:rsidRPr="00C9537E" w:rsidRDefault="007F52E3" w:rsidP="00C9537E">
            <w:pPr>
              <w:suppressAutoHyphens/>
              <w:spacing w:line="340" w:lineRule="exact"/>
              <w:jc w:val="both"/>
              <w:rPr>
                <w:rFonts w:asciiTheme="minorHAnsi" w:hAnsiTheme="minorHAnsi" w:cstheme="minorHAnsi"/>
                <w:b/>
              </w:rPr>
            </w:pPr>
            <w:r w:rsidRPr="00C9537E">
              <w:rPr>
                <w:rFonts w:asciiTheme="minorHAnsi" w:hAnsiTheme="minorHAnsi" w:cstheme="minorHAnsi"/>
              </w:rPr>
              <w:t xml:space="preserve">Os recursos captados por meio da Emissão serão integralmente utilizados para o financiamento, pagamento futuro e/ou reembolso de gastos, despesas ou amortização de financiamentos relacionados à </w:t>
            </w:r>
            <w:r w:rsidRPr="00C9537E">
              <w:rPr>
                <w:rFonts w:asciiTheme="minorHAnsi" w:hAnsiTheme="minorHAnsi" w:cstheme="minorHAnsi"/>
                <w:color w:val="000000" w:themeColor="text1"/>
              </w:rPr>
              <w:t xml:space="preserve">implementação e exploração do Projeto, cujo objetivo é o reembolso de gastos e despesas relativos ao projeto de </w:t>
            </w:r>
            <w:r w:rsidRPr="00C9537E">
              <w:rPr>
                <w:rFonts w:asciiTheme="minorHAnsi" w:hAnsiTheme="minorHAnsi" w:cstheme="minorHAnsi"/>
              </w:rPr>
              <w:t>investimento na renovação e expansão de canaviais</w:t>
            </w:r>
            <w:r w:rsidRPr="00C9537E">
              <w:rPr>
                <w:rFonts w:asciiTheme="minorHAnsi" w:hAnsiTheme="minorHAnsi" w:cstheme="minorHAnsi"/>
                <w:b/>
              </w:rPr>
              <w:t xml:space="preserve"> </w:t>
            </w:r>
            <w:r w:rsidRPr="00C9537E">
              <w:rPr>
                <w:rFonts w:asciiTheme="minorHAnsi" w:hAnsiTheme="minorHAnsi" w:cstheme="minorHAnsi"/>
              </w:rPr>
              <w:t>destinados à produção de etanol na unidade industrial</w:t>
            </w:r>
            <w:r w:rsidRPr="00C9537E">
              <w:rPr>
                <w:rFonts w:asciiTheme="minorHAnsi" w:hAnsiTheme="minorHAnsi" w:cstheme="minorHAnsi"/>
                <w:b/>
              </w:rPr>
              <w:t xml:space="preserve"> </w:t>
            </w:r>
            <w:r w:rsidRPr="00C9537E">
              <w:rPr>
                <w:rFonts w:asciiTheme="minorHAnsi" w:hAnsiTheme="minorHAnsi" w:cstheme="minorHAnsi"/>
              </w:rPr>
              <w:t>(usina) de titularidade da Emissora,</w:t>
            </w:r>
            <w:r w:rsidRPr="00C9537E">
              <w:rPr>
                <w:rFonts w:asciiTheme="minorHAnsi" w:hAnsiTheme="minorHAnsi" w:cstheme="minorHAnsi"/>
                <w:b/>
              </w:rPr>
              <w:t xml:space="preserve"> </w:t>
            </w:r>
            <w:r w:rsidRPr="00C9537E">
              <w:rPr>
                <w:rFonts w:asciiTheme="minorHAnsi" w:hAnsiTheme="minorHAnsi" w:cstheme="minorHAnsi"/>
              </w:rPr>
              <w:t>envolvendo o plantio em renovação de 7.032,55 hectares e</w:t>
            </w:r>
            <w:r w:rsidRPr="00C9537E">
              <w:rPr>
                <w:rFonts w:asciiTheme="minorHAnsi" w:hAnsiTheme="minorHAnsi" w:cstheme="minorHAnsi"/>
                <w:b/>
              </w:rPr>
              <w:t xml:space="preserve"> </w:t>
            </w:r>
            <w:r w:rsidRPr="00C9537E">
              <w:rPr>
                <w:rFonts w:asciiTheme="minorHAnsi" w:hAnsiTheme="minorHAnsi" w:cstheme="minorHAnsi"/>
              </w:rPr>
              <w:t>o plantio em expansão de 27.153,73 hectares da cultura</w:t>
            </w:r>
            <w:r w:rsidRPr="00C9537E">
              <w:rPr>
                <w:rFonts w:asciiTheme="minorHAnsi" w:hAnsiTheme="minorHAnsi" w:cstheme="minorHAnsi"/>
                <w:b/>
              </w:rPr>
              <w:t xml:space="preserve"> </w:t>
            </w:r>
            <w:r w:rsidRPr="00C9537E">
              <w:rPr>
                <w:rFonts w:asciiTheme="minorHAnsi" w:hAnsiTheme="minorHAnsi" w:cstheme="minorHAnsi"/>
              </w:rPr>
              <w:t>cana-de-açúcar, das safras de 20/21, 21/22, 22/23, 23/24 e 24/25 referentes a canaviais localizados nas</w:t>
            </w:r>
            <w:r w:rsidRPr="00C9537E">
              <w:rPr>
                <w:rFonts w:asciiTheme="minorHAnsi" w:hAnsiTheme="minorHAnsi" w:cstheme="minorHAnsi"/>
                <w:b/>
              </w:rPr>
              <w:t xml:space="preserve"> </w:t>
            </w:r>
            <w:r w:rsidRPr="00C9537E">
              <w:rPr>
                <w:rFonts w:asciiTheme="minorHAnsi" w:hAnsiTheme="minorHAnsi" w:cstheme="minorHAnsi"/>
              </w:rPr>
              <w:t>cidades de Frutal, Itapagipe, Fronteira, Comendador Gomes, Campina Verde, Prata, no Estado de Minas Gerais, no Triângulo Mineiro, para suportar o plano de crescimento de moagem da Emissora.</w:t>
            </w:r>
          </w:p>
        </w:tc>
      </w:tr>
      <w:tr w:rsidR="00CE48B0" w:rsidRPr="00C9537E" w14:paraId="75436C4D" w14:textId="77777777" w:rsidTr="00BB5DD0">
        <w:trPr>
          <w:trHeight w:val="17"/>
          <w:jc w:val="center"/>
        </w:trPr>
        <w:tc>
          <w:tcPr>
            <w:tcW w:w="1622" w:type="pct"/>
            <w:shd w:val="clear" w:color="auto" w:fill="auto"/>
          </w:tcPr>
          <w:p w14:paraId="05FF63B3" w14:textId="7AA62D3F" w:rsidR="00EF5E09" w:rsidRPr="00C9537E" w:rsidRDefault="00EF5E09" w:rsidP="00C9537E">
            <w:pPr>
              <w:suppressAutoHyphens/>
              <w:spacing w:line="340" w:lineRule="exact"/>
              <w:rPr>
                <w:rFonts w:asciiTheme="minorHAnsi" w:hAnsiTheme="minorHAnsi" w:cstheme="minorHAnsi"/>
                <w:b/>
              </w:rPr>
            </w:pPr>
            <w:r w:rsidRPr="00C9537E">
              <w:rPr>
                <w:rFonts w:asciiTheme="minorHAnsi" w:hAnsiTheme="minorHAnsi" w:cstheme="minorHAnsi"/>
                <w:b/>
              </w:rPr>
              <w:t xml:space="preserve">Percentual dos recursos financeiros necessários ao </w:t>
            </w:r>
            <w:r w:rsidR="00C866D2" w:rsidRPr="00C9537E">
              <w:rPr>
                <w:rFonts w:asciiTheme="minorHAnsi" w:hAnsiTheme="minorHAnsi" w:cstheme="minorHAnsi"/>
                <w:b/>
              </w:rPr>
              <w:t xml:space="preserve">Projeto </w:t>
            </w:r>
            <w:r w:rsidRPr="00C9537E">
              <w:rPr>
                <w:rFonts w:asciiTheme="minorHAnsi" w:hAnsiTheme="minorHAnsi" w:cstheme="minorHAnsi"/>
                <w:b/>
              </w:rPr>
              <w:t>provenientes das Debêntures</w:t>
            </w:r>
          </w:p>
        </w:tc>
        <w:tc>
          <w:tcPr>
            <w:tcW w:w="3378" w:type="pct"/>
            <w:shd w:val="clear" w:color="auto" w:fill="auto"/>
            <w:vAlign w:val="center"/>
          </w:tcPr>
          <w:p w14:paraId="31A07F61" w14:textId="510CF2B1" w:rsidR="00EF5E09" w:rsidRPr="00C9537E" w:rsidRDefault="007F52E3" w:rsidP="00C9537E">
            <w:pPr>
              <w:suppressAutoHyphens/>
              <w:spacing w:line="340" w:lineRule="exact"/>
              <w:jc w:val="both"/>
              <w:rPr>
                <w:rFonts w:asciiTheme="minorHAnsi" w:hAnsiTheme="minorHAnsi" w:cstheme="minorHAnsi"/>
              </w:rPr>
            </w:pPr>
            <w:r w:rsidRPr="00C9537E">
              <w:rPr>
                <w:rFonts w:asciiTheme="minorHAnsi" w:hAnsiTheme="minorHAnsi" w:cstheme="minorHAnsi"/>
              </w:rPr>
              <w:t>As Debêntures representam aproximadamente 76,46% (setenta e seis inteiros e quarenta e seis centésimos por cento) dos usos totais estimados do Projeto.</w:t>
            </w:r>
          </w:p>
        </w:tc>
      </w:tr>
    </w:tbl>
    <w:p w14:paraId="0B82D1C5" w14:textId="699DFA6B" w:rsidR="0083359E" w:rsidRPr="00C9537E" w:rsidRDefault="0083359E" w:rsidP="00C9537E">
      <w:pPr>
        <w:spacing w:line="340" w:lineRule="exact"/>
        <w:rPr>
          <w:rFonts w:asciiTheme="minorHAnsi" w:hAnsiTheme="minorHAnsi" w:cstheme="minorHAnsi"/>
        </w:rPr>
      </w:pPr>
      <w:bookmarkStart w:id="26" w:name="_DV_M71"/>
      <w:bookmarkStart w:id="27" w:name="_DV_M72"/>
      <w:bookmarkStart w:id="28" w:name="_DV_M75"/>
      <w:bookmarkStart w:id="29" w:name="_DV_M77"/>
      <w:bookmarkEnd w:id="23"/>
      <w:bookmarkEnd w:id="25"/>
      <w:bookmarkEnd w:id="26"/>
      <w:bookmarkEnd w:id="27"/>
      <w:bookmarkEnd w:id="28"/>
      <w:bookmarkEnd w:id="29"/>
    </w:p>
    <w:p w14:paraId="0138583E" w14:textId="10D4E4D3" w:rsidR="00CE3F58" w:rsidRPr="00C9537E" w:rsidRDefault="00CA75BF" w:rsidP="00C9537E">
      <w:pPr>
        <w:pStyle w:val="Ttulo6"/>
        <w:numPr>
          <w:ilvl w:val="2"/>
          <w:numId w:val="6"/>
        </w:numPr>
        <w:spacing w:line="340" w:lineRule="exact"/>
        <w:ind w:left="0" w:firstLine="0"/>
        <w:jc w:val="both"/>
        <w:rPr>
          <w:rFonts w:asciiTheme="minorHAnsi" w:hAnsiTheme="minorHAnsi" w:cstheme="minorHAnsi"/>
          <w:sz w:val="24"/>
          <w:szCs w:val="24"/>
        </w:rPr>
      </w:pPr>
      <w:r w:rsidRPr="00C9537E">
        <w:rPr>
          <w:rFonts w:asciiTheme="minorHAnsi" w:hAnsiTheme="minorHAnsi" w:cstheme="minorHAnsi"/>
          <w:b w:val="0"/>
          <w:sz w:val="24"/>
          <w:szCs w:val="24"/>
        </w:rPr>
        <w:t>A Emissora deverá encaminhar ao Agente Fiduciário, p</w:t>
      </w:r>
      <w:r w:rsidR="00240973" w:rsidRPr="00C9537E">
        <w:rPr>
          <w:rFonts w:asciiTheme="minorHAnsi" w:hAnsiTheme="minorHAnsi" w:cstheme="minorHAnsi"/>
          <w:b w:val="0"/>
          <w:sz w:val="24"/>
          <w:szCs w:val="24"/>
        </w:rPr>
        <w:t>ara o cumprimento</w:t>
      </w:r>
      <w:r w:rsidRPr="00C9537E">
        <w:rPr>
          <w:rFonts w:asciiTheme="minorHAnsi" w:hAnsiTheme="minorHAnsi" w:cstheme="minorHAnsi"/>
          <w:b w:val="0"/>
          <w:sz w:val="24"/>
          <w:szCs w:val="24"/>
        </w:rPr>
        <w:t xml:space="preserve"> das obrigações previstas </w:t>
      </w:r>
      <w:r w:rsidR="00240973" w:rsidRPr="00C9537E">
        <w:rPr>
          <w:rFonts w:asciiTheme="minorHAnsi" w:hAnsiTheme="minorHAnsi" w:cstheme="minorHAnsi"/>
          <w:b w:val="0"/>
          <w:sz w:val="24"/>
          <w:szCs w:val="24"/>
        </w:rPr>
        <w:t xml:space="preserve">na Resolução </w:t>
      </w:r>
      <w:r w:rsidR="007B60B7" w:rsidRPr="00C9537E">
        <w:rPr>
          <w:rFonts w:asciiTheme="minorHAnsi" w:hAnsiTheme="minorHAnsi" w:cstheme="minorHAnsi"/>
          <w:b w:val="0"/>
          <w:sz w:val="24"/>
          <w:szCs w:val="24"/>
        </w:rPr>
        <w:t xml:space="preserve">da </w:t>
      </w:r>
      <w:r w:rsidR="00240973" w:rsidRPr="00C9537E">
        <w:rPr>
          <w:rFonts w:asciiTheme="minorHAnsi" w:hAnsiTheme="minorHAnsi" w:cstheme="minorHAnsi"/>
          <w:b w:val="0"/>
          <w:sz w:val="24"/>
          <w:szCs w:val="24"/>
        </w:rPr>
        <w:t>CVM nº 17, de 09 de fevereiro de 2021, conforme alterada (“</w:t>
      </w:r>
      <w:r w:rsidR="00240973" w:rsidRPr="00C9537E">
        <w:rPr>
          <w:rFonts w:asciiTheme="minorHAnsi" w:hAnsiTheme="minorHAnsi" w:cstheme="minorHAnsi"/>
          <w:b w:val="0"/>
          <w:sz w:val="24"/>
          <w:szCs w:val="24"/>
          <w:u w:val="single"/>
        </w:rPr>
        <w:t>Resolução CVM 17</w:t>
      </w:r>
      <w:r w:rsidR="00240973" w:rsidRPr="00C9537E">
        <w:rPr>
          <w:rFonts w:asciiTheme="minorHAnsi" w:hAnsiTheme="minorHAnsi" w:cstheme="minorHAnsi"/>
          <w:b w:val="0"/>
          <w:sz w:val="24"/>
          <w:szCs w:val="24"/>
        </w:rPr>
        <w:t xml:space="preserve">”) em até </w:t>
      </w:r>
      <w:r w:rsidR="007B60B7" w:rsidRPr="00C9537E">
        <w:rPr>
          <w:rFonts w:asciiTheme="minorHAnsi" w:hAnsiTheme="minorHAnsi" w:cstheme="minorHAnsi"/>
          <w:b w:val="0"/>
          <w:sz w:val="24"/>
          <w:szCs w:val="24"/>
        </w:rPr>
        <w:t>3</w:t>
      </w:r>
      <w:r w:rsidR="00240973" w:rsidRPr="00C9537E">
        <w:rPr>
          <w:rFonts w:asciiTheme="minorHAnsi" w:hAnsiTheme="minorHAnsi" w:cstheme="minorHAnsi"/>
          <w:b w:val="0"/>
          <w:sz w:val="24"/>
          <w:szCs w:val="24"/>
        </w:rPr>
        <w:t>0 (</w:t>
      </w:r>
      <w:r w:rsidR="007B60B7" w:rsidRPr="00C9537E">
        <w:rPr>
          <w:rFonts w:asciiTheme="minorHAnsi" w:hAnsiTheme="minorHAnsi" w:cstheme="minorHAnsi"/>
          <w:b w:val="0"/>
          <w:sz w:val="24"/>
          <w:szCs w:val="24"/>
        </w:rPr>
        <w:t>trinta</w:t>
      </w:r>
      <w:r w:rsidR="00240973" w:rsidRPr="00C9537E">
        <w:rPr>
          <w:rFonts w:asciiTheme="minorHAnsi" w:hAnsiTheme="minorHAnsi" w:cstheme="minorHAnsi"/>
          <w:b w:val="0"/>
          <w:sz w:val="24"/>
          <w:szCs w:val="24"/>
        </w:rPr>
        <w:t>) dias contados da solicitação do Agente Fiduciário, declaração atestando a destinação dos recursos da presente Emissão.</w:t>
      </w:r>
    </w:p>
    <w:p w14:paraId="057711CA" w14:textId="5124A81B" w:rsidR="00046A63" w:rsidRPr="00C9537E" w:rsidRDefault="00046A63" w:rsidP="00C9537E">
      <w:pPr>
        <w:spacing w:line="340" w:lineRule="exact"/>
        <w:rPr>
          <w:rFonts w:asciiTheme="minorHAnsi" w:hAnsiTheme="minorHAnsi" w:cstheme="minorHAnsi"/>
        </w:rPr>
      </w:pPr>
    </w:p>
    <w:p w14:paraId="3B84FA50" w14:textId="6173BBB3" w:rsidR="00046A63" w:rsidRPr="00C9537E" w:rsidRDefault="00046A63" w:rsidP="00C9537E">
      <w:pPr>
        <w:pStyle w:val="Ttulo6"/>
        <w:numPr>
          <w:ilvl w:val="3"/>
          <w:numId w:val="6"/>
        </w:numPr>
        <w:tabs>
          <w:tab w:val="left" w:pos="0"/>
        </w:tabs>
        <w:spacing w:line="340" w:lineRule="exact"/>
        <w:ind w:left="0" w:firstLine="0"/>
        <w:jc w:val="both"/>
        <w:rPr>
          <w:rFonts w:asciiTheme="minorHAnsi" w:hAnsiTheme="minorHAnsi" w:cstheme="minorHAnsi"/>
          <w:sz w:val="24"/>
          <w:szCs w:val="24"/>
        </w:rPr>
      </w:pPr>
      <w:r w:rsidRPr="00C9537E">
        <w:rPr>
          <w:rFonts w:asciiTheme="minorHAnsi" w:hAnsiTheme="minorHAnsi" w:cstheme="minorHAnsi"/>
          <w:b w:val="0"/>
          <w:sz w:val="24"/>
          <w:szCs w:val="24"/>
        </w:rPr>
        <w:t>Caberá à Emissora a verificação e análise da veracidade dos documentos encaminhados, não cabendo ao Agente Fiduciário a responsabilidade de verificar a sua validade, qualidade, veracidade ou completude das informações técnicas e financeiras neles constantes, tais como notas fiscais, faturas e/ou comprovantes de pagamento e/ou demonstrativos contábeis da Emissora, ou ainda qualquer outro documento que lhe seja enviado com o fim de completar, esclarecer, retificar ou ratificar as informações recebidas.</w:t>
      </w:r>
    </w:p>
    <w:p w14:paraId="6710DD69" w14:textId="77777777" w:rsidR="00240973" w:rsidRPr="00C9537E" w:rsidRDefault="00240973" w:rsidP="00C9537E">
      <w:pPr>
        <w:spacing w:line="340" w:lineRule="exact"/>
        <w:rPr>
          <w:rFonts w:asciiTheme="minorHAnsi" w:hAnsiTheme="minorHAnsi" w:cstheme="minorHAnsi"/>
          <w:b/>
        </w:rPr>
      </w:pPr>
    </w:p>
    <w:p w14:paraId="11DE7C11" w14:textId="2A179DE3" w:rsidR="00DF15B9" w:rsidRPr="00C9537E" w:rsidRDefault="0085140A" w:rsidP="00C9537E">
      <w:pPr>
        <w:pStyle w:val="PargrafodaLista"/>
        <w:numPr>
          <w:ilvl w:val="1"/>
          <w:numId w:val="6"/>
        </w:numPr>
        <w:spacing w:line="340" w:lineRule="exact"/>
        <w:ind w:left="0" w:firstLine="0"/>
        <w:jc w:val="both"/>
        <w:rPr>
          <w:rFonts w:asciiTheme="minorHAnsi" w:hAnsiTheme="minorHAnsi" w:cstheme="minorHAnsi"/>
          <w:b/>
        </w:rPr>
      </w:pPr>
      <w:r w:rsidRPr="00C9537E">
        <w:rPr>
          <w:rFonts w:asciiTheme="minorHAnsi" w:hAnsiTheme="minorHAnsi" w:cstheme="minorHAnsi"/>
          <w:b/>
        </w:rPr>
        <w:t>Número da Emissão</w:t>
      </w:r>
    </w:p>
    <w:p w14:paraId="1F4A4450" w14:textId="77777777" w:rsidR="007A3893" w:rsidRPr="00C9537E" w:rsidRDefault="007A3893" w:rsidP="00C9537E">
      <w:pPr>
        <w:spacing w:line="340" w:lineRule="exact"/>
        <w:rPr>
          <w:rFonts w:asciiTheme="minorHAnsi" w:hAnsiTheme="minorHAnsi" w:cstheme="minorHAnsi"/>
        </w:rPr>
      </w:pPr>
    </w:p>
    <w:p w14:paraId="7F2B6403" w14:textId="798A521E" w:rsidR="00780E05" w:rsidRPr="00C9537E" w:rsidRDefault="00BB5DD0"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A</w:t>
      </w:r>
      <w:r w:rsidR="00E834C8" w:rsidRPr="00C9537E">
        <w:rPr>
          <w:rFonts w:asciiTheme="minorHAnsi" w:hAnsiTheme="minorHAnsi" w:cstheme="minorHAnsi"/>
          <w:b w:val="0"/>
          <w:sz w:val="24"/>
          <w:szCs w:val="24"/>
        </w:rPr>
        <w:t xml:space="preserve"> presente</w:t>
      </w:r>
      <w:r w:rsidR="00045DB1" w:rsidRPr="00C9537E">
        <w:rPr>
          <w:rFonts w:asciiTheme="minorHAnsi" w:hAnsiTheme="minorHAnsi" w:cstheme="minorHAnsi"/>
          <w:b w:val="0"/>
          <w:sz w:val="24"/>
          <w:szCs w:val="24"/>
        </w:rPr>
        <w:t xml:space="preserve"> Emissão</w:t>
      </w:r>
      <w:r w:rsidR="00DF15B9" w:rsidRPr="00C9537E">
        <w:rPr>
          <w:rFonts w:asciiTheme="minorHAnsi" w:hAnsiTheme="minorHAnsi" w:cstheme="minorHAnsi"/>
          <w:b w:val="0"/>
          <w:sz w:val="24"/>
          <w:szCs w:val="24"/>
        </w:rPr>
        <w:t xml:space="preserve"> constitui a </w:t>
      </w:r>
      <w:r w:rsidR="007F0C66" w:rsidRPr="00C9537E">
        <w:rPr>
          <w:rFonts w:asciiTheme="minorHAnsi" w:hAnsiTheme="minorHAnsi" w:cstheme="minorHAnsi"/>
          <w:b w:val="0"/>
          <w:sz w:val="24"/>
          <w:szCs w:val="24"/>
        </w:rPr>
        <w:t>1ª (primeira)</w:t>
      </w:r>
      <w:r w:rsidR="0085140A" w:rsidRPr="00C9537E">
        <w:rPr>
          <w:rFonts w:asciiTheme="minorHAnsi" w:hAnsiTheme="minorHAnsi" w:cstheme="minorHAnsi"/>
          <w:b w:val="0"/>
          <w:sz w:val="24"/>
          <w:szCs w:val="24"/>
        </w:rPr>
        <w:t xml:space="preserve"> emissão de debêntures da Emissora.</w:t>
      </w:r>
      <w:r w:rsidR="00AA334C" w:rsidRPr="00C9537E">
        <w:rPr>
          <w:rFonts w:asciiTheme="minorHAnsi" w:hAnsiTheme="minorHAnsi" w:cstheme="minorHAnsi"/>
          <w:b w:val="0"/>
          <w:sz w:val="24"/>
          <w:szCs w:val="24"/>
        </w:rPr>
        <w:t xml:space="preserve"> </w:t>
      </w:r>
    </w:p>
    <w:p w14:paraId="3EA8B4B6" w14:textId="77777777" w:rsidR="004D3EEC" w:rsidRPr="00C9537E" w:rsidRDefault="004D3EEC" w:rsidP="00C9537E">
      <w:pPr>
        <w:spacing w:line="340" w:lineRule="exact"/>
        <w:rPr>
          <w:rFonts w:asciiTheme="minorHAnsi" w:hAnsiTheme="minorHAnsi" w:cstheme="minorHAnsi"/>
        </w:rPr>
      </w:pPr>
    </w:p>
    <w:p w14:paraId="69297A10" w14:textId="77777777" w:rsidR="00DF15B9" w:rsidRPr="00C9537E" w:rsidRDefault="0085140A" w:rsidP="00C9537E">
      <w:pPr>
        <w:pStyle w:val="PargrafodaLista"/>
        <w:numPr>
          <w:ilvl w:val="1"/>
          <w:numId w:val="6"/>
        </w:numPr>
        <w:spacing w:line="340" w:lineRule="exact"/>
        <w:ind w:left="0" w:firstLine="0"/>
        <w:jc w:val="both"/>
        <w:rPr>
          <w:rFonts w:asciiTheme="minorHAnsi" w:hAnsiTheme="minorHAnsi" w:cstheme="minorHAnsi"/>
        </w:rPr>
      </w:pPr>
      <w:r w:rsidRPr="00C9537E">
        <w:rPr>
          <w:rFonts w:asciiTheme="minorHAnsi" w:hAnsiTheme="minorHAnsi" w:cstheme="minorHAnsi"/>
          <w:b/>
        </w:rPr>
        <w:t>Número de Séries</w:t>
      </w:r>
    </w:p>
    <w:p w14:paraId="773CB0BE" w14:textId="77777777" w:rsidR="007A3893" w:rsidRPr="00C9537E" w:rsidRDefault="007A3893" w:rsidP="00C9537E">
      <w:pPr>
        <w:spacing w:line="340" w:lineRule="exact"/>
        <w:rPr>
          <w:rFonts w:asciiTheme="minorHAnsi" w:hAnsiTheme="minorHAnsi" w:cstheme="minorHAnsi"/>
        </w:rPr>
      </w:pPr>
    </w:p>
    <w:p w14:paraId="6E556FAB" w14:textId="41671DD2" w:rsidR="00876281" w:rsidRPr="00C9537E" w:rsidRDefault="0085140A" w:rsidP="00C9537E">
      <w:pPr>
        <w:pStyle w:val="Ttulo6"/>
        <w:numPr>
          <w:ilvl w:val="2"/>
          <w:numId w:val="6"/>
        </w:numPr>
        <w:spacing w:line="340" w:lineRule="exact"/>
        <w:ind w:left="0" w:firstLine="0"/>
        <w:jc w:val="both"/>
        <w:rPr>
          <w:rFonts w:asciiTheme="minorHAnsi" w:hAnsiTheme="minorHAnsi" w:cstheme="minorHAnsi"/>
          <w:b w:val="0"/>
          <w:i/>
          <w:sz w:val="24"/>
          <w:szCs w:val="24"/>
        </w:rPr>
      </w:pPr>
      <w:r w:rsidRPr="00C9537E">
        <w:rPr>
          <w:rFonts w:asciiTheme="minorHAnsi" w:hAnsiTheme="minorHAnsi" w:cstheme="minorHAnsi"/>
          <w:b w:val="0"/>
          <w:sz w:val="24"/>
          <w:szCs w:val="24"/>
        </w:rPr>
        <w:t>A Emissão</w:t>
      </w:r>
      <w:r w:rsidR="00DF15B9" w:rsidRPr="00C9537E">
        <w:rPr>
          <w:rFonts w:asciiTheme="minorHAnsi" w:hAnsiTheme="minorHAnsi" w:cstheme="minorHAnsi"/>
          <w:b w:val="0"/>
          <w:sz w:val="24"/>
          <w:szCs w:val="24"/>
        </w:rPr>
        <w:t xml:space="preserve"> será realizada em </w:t>
      </w:r>
      <w:r w:rsidR="007F0C66" w:rsidRPr="00C9537E">
        <w:rPr>
          <w:rFonts w:asciiTheme="minorHAnsi" w:hAnsiTheme="minorHAnsi" w:cstheme="minorHAnsi"/>
          <w:b w:val="0"/>
          <w:sz w:val="24"/>
          <w:szCs w:val="24"/>
        </w:rPr>
        <w:t>série única</w:t>
      </w:r>
      <w:r w:rsidR="0050789F" w:rsidRPr="00C9537E">
        <w:rPr>
          <w:rFonts w:asciiTheme="minorHAnsi" w:hAnsiTheme="minorHAnsi" w:cstheme="minorHAnsi"/>
          <w:b w:val="0"/>
          <w:sz w:val="24"/>
          <w:szCs w:val="24"/>
        </w:rPr>
        <w:t>.</w:t>
      </w:r>
    </w:p>
    <w:p w14:paraId="5EA9DCB2" w14:textId="77777777" w:rsidR="00A53BF8" w:rsidRPr="00C9537E" w:rsidRDefault="00A53BF8" w:rsidP="00C9537E">
      <w:pPr>
        <w:spacing w:line="340" w:lineRule="exact"/>
        <w:rPr>
          <w:rFonts w:asciiTheme="minorHAnsi" w:hAnsiTheme="minorHAnsi" w:cstheme="minorHAnsi"/>
          <w:b/>
        </w:rPr>
      </w:pPr>
    </w:p>
    <w:p w14:paraId="35846FF5" w14:textId="77777777" w:rsidR="00017421" w:rsidRPr="00C9537E" w:rsidRDefault="0085140A" w:rsidP="00C9537E">
      <w:pPr>
        <w:pStyle w:val="PargrafodaLista"/>
        <w:numPr>
          <w:ilvl w:val="1"/>
          <w:numId w:val="6"/>
        </w:numPr>
        <w:spacing w:line="340" w:lineRule="exact"/>
        <w:ind w:left="0" w:firstLine="0"/>
        <w:jc w:val="both"/>
        <w:rPr>
          <w:rFonts w:asciiTheme="minorHAnsi" w:hAnsiTheme="minorHAnsi" w:cstheme="minorHAnsi"/>
        </w:rPr>
      </w:pPr>
      <w:r w:rsidRPr="00C9537E">
        <w:rPr>
          <w:rFonts w:asciiTheme="minorHAnsi" w:hAnsiTheme="minorHAnsi" w:cstheme="minorHAnsi"/>
          <w:b/>
        </w:rPr>
        <w:t>Data de Emissão</w:t>
      </w:r>
    </w:p>
    <w:p w14:paraId="34C7D4EF" w14:textId="77777777" w:rsidR="007A3893" w:rsidRPr="00C9537E" w:rsidRDefault="007A3893" w:rsidP="00C9537E">
      <w:pPr>
        <w:spacing w:line="340" w:lineRule="exact"/>
        <w:rPr>
          <w:rFonts w:asciiTheme="minorHAnsi" w:hAnsiTheme="minorHAnsi" w:cstheme="minorHAnsi"/>
        </w:rPr>
      </w:pPr>
    </w:p>
    <w:p w14:paraId="7140A0E0" w14:textId="118F2EC8" w:rsidR="00780E05" w:rsidRPr="00C9537E" w:rsidRDefault="0085140A" w:rsidP="00C9537E">
      <w:pPr>
        <w:pStyle w:val="Ttulo6"/>
        <w:numPr>
          <w:ilvl w:val="2"/>
          <w:numId w:val="6"/>
        </w:numPr>
        <w:spacing w:line="340" w:lineRule="exact"/>
        <w:ind w:left="0" w:firstLine="0"/>
        <w:jc w:val="both"/>
        <w:rPr>
          <w:rFonts w:asciiTheme="minorHAnsi" w:hAnsiTheme="minorHAnsi" w:cstheme="minorHAnsi"/>
          <w:b w:val="0"/>
          <w:sz w:val="24"/>
          <w:szCs w:val="24"/>
        </w:rPr>
      </w:pPr>
      <w:bookmarkStart w:id="30" w:name="_Hlk78564130"/>
      <w:r w:rsidRPr="00C9537E">
        <w:rPr>
          <w:rFonts w:asciiTheme="minorHAnsi" w:hAnsiTheme="minorHAnsi" w:cstheme="minorHAnsi"/>
          <w:b w:val="0"/>
          <w:sz w:val="24"/>
          <w:szCs w:val="24"/>
        </w:rPr>
        <w:t xml:space="preserve">Para todos os fins e efeitos legais, a data da Emissão será o dia </w:t>
      </w:r>
      <w:r w:rsidR="00152BF0" w:rsidRPr="00C9537E">
        <w:rPr>
          <w:rFonts w:asciiTheme="minorHAnsi" w:hAnsiTheme="minorHAnsi" w:cstheme="minorHAnsi"/>
          <w:b w:val="0"/>
          <w:sz w:val="24"/>
          <w:szCs w:val="24"/>
        </w:rPr>
        <w:t>15 de novembro de 2021</w:t>
      </w:r>
      <w:r w:rsidR="009D7DF0" w:rsidRPr="00C9537E">
        <w:rPr>
          <w:rFonts w:asciiTheme="minorHAnsi" w:hAnsiTheme="minorHAnsi" w:cstheme="minorHAnsi"/>
          <w:sz w:val="24"/>
          <w:szCs w:val="24"/>
        </w:rPr>
        <w:t xml:space="preserve"> </w:t>
      </w:r>
      <w:r w:rsidRPr="00C9537E">
        <w:rPr>
          <w:rFonts w:asciiTheme="minorHAnsi" w:hAnsiTheme="minorHAnsi" w:cstheme="minorHAnsi"/>
          <w:b w:val="0"/>
          <w:sz w:val="24"/>
          <w:szCs w:val="24"/>
        </w:rPr>
        <w:t>(“</w:t>
      </w:r>
      <w:r w:rsidRPr="00C9537E">
        <w:rPr>
          <w:rFonts w:asciiTheme="minorHAnsi" w:hAnsiTheme="minorHAnsi" w:cstheme="minorHAnsi"/>
          <w:b w:val="0"/>
          <w:sz w:val="24"/>
          <w:szCs w:val="24"/>
          <w:u w:val="single"/>
        </w:rPr>
        <w:t>Data de Emissão</w:t>
      </w:r>
      <w:r w:rsidRPr="00C9537E">
        <w:rPr>
          <w:rFonts w:asciiTheme="minorHAnsi" w:hAnsiTheme="minorHAnsi" w:cstheme="minorHAnsi"/>
          <w:b w:val="0"/>
          <w:sz w:val="24"/>
          <w:szCs w:val="24"/>
        </w:rPr>
        <w:t>”).</w:t>
      </w:r>
      <w:bookmarkEnd w:id="30"/>
      <w:r w:rsidR="009D7DF0" w:rsidRPr="00C9537E">
        <w:rPr>
          <w:rFonts w:asciiTheme="minorHAnsi" w:hAnsiTheme="minorHAnsi" w:cstheme="minorHAnsi"/>
          <w:b w:val="0"/>
          <w:sz w:val="24"/>
          <w:szCs w:val="24"/>
        </w:rPr>
        <w:t xml:space="preserve"> </w:t>
      </w:r>
    </w:p>
    <w:p w14:paraId="5604B524" w14:textId="77777777" w:rsidR="00B0191A" w:rsidRPr="00C9537E" w:rsidRDefault="00B0191A" w:rsidP="00C9537E">
      <w:pPr>
        <w:spacing w:line="340" w:lineRule="exact"/>
        <w:rPr>
          <w:rFonts w:asciiTheme="minorHAnsi" w:hAnsiTheme="minorHAnsi" w:cstheme="minorHAnsi"/>
          <w:b/>
        </w:rPr>
      </w:pPr>
    </w:p>
    <w:p w14:paraId="0DA60AC9" w14:textId="06B5941C" w:rsidR="00B0191A" w:rsidRPr="00C9537E" w:rsidRDefault="00B0191A" w:rsidP="00C9537E">
      <w:pPr>
        <w:pStyle w:val="PargrafodaLista"/>
        <w:numPr>
          <w:ilvl w:val="1"/>
          <w:numId w:val="6"/>
        </w:numPr>
        <w:spacing w:line="340" w:lineRule="exact"/>
        <w:ind w:left="0" w:firstLine="0"/>
        <w:jc w:val="both"/>
        <w:rPr>
          <w:rFonts w:asciiTheme="minorHAnsi" w:hAnsiTheme="minorHAnsi" w:cstheme="minorHAnsi"/>
        </w:rPr>
      </w:pPr>
      <w:r w:rsidRPr="00C9537E">
        <w:rPr>
          <w:rFonts w:asciiTheme="minorHAnsi" w:hAnsiTheme="minorHAnsi" w:cstheme="minorHAnsi"/>
          <w:b/>
        </w:rPr>
        <w:t>Data de Início da Rentabilidade</w:t>
      </w:r>
    </w:p>
    <w:p w14:paraId="35F884C1" w14:textId="77777777" w:rsidR="00B0191A" w:rsidRPr="00C9537E" w:rsidRDefault="00B0191A" w:rsidP="00C9537E">
      <w:pPr>
        <w:spacing w:line="340" w:lineRule="exact"/>
        <w:rPr>
          <w:rFonts w:asciiTheme="minorHAnsi" w:hAnsiTheme="minorHAnsi" w:cstheme="minorHAnsi"/>
        </w:rPr>
      </w:pPr>
    </w:p>
    <w:p w14:paraId="1A09C1BF" w14:textId="4064F285" w:rsidR="00B0191A" w:rsidRPr="00C9537E" w:rsidRDefault="00B0191A"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Para todos os fins e efeitos legais, a data de início da rentabilidade será a Data da Primeira Integralização (“</w:t>
      </w:r>
      <w:r w:rsidRPr="00C9537E">
        <w:rPr>
          <w:rFonts w:asciiTheme="minorHAnsi" w:hAnsiTheme="minorHAnsi" w:cstheme="minorHAnsi"/>
          <w:b w:val="0"/>
          <w:sz w:val="24"/>
          <w:szCs w:val="24"/>
          <w:u w:val="single"/>
        </w:rPr>
        <w:t>Data de Início da Rentabilidade</w:t>
      </w:r>
      <w:r w:rsidRPr="00C9537E">
        <w:rPr>
          <w:rFonts w:asciiTheme="minorHAnsi" w:hAnsiTheme="minorHAnsi" w:cstheme="minorHAnsi"/>
          <w:b w:val="0"/>
          <w:sz w:val="24"/>
          <w:szCs w:val="24"/>
        </w:rPr>
        <w:t xml:space="preserve">”). </w:t>
      </w:r>
    </w:p>
    <w:p w14:paraId="07A10CEC" w14:textId="77777777" w:rsidR="00BB04ED" w:rsidRPr="00C9537E" w:rsidRDefault="00BB04ED" w:rsidP="00C9537E">
      <w:pPr>
        <w:spacing w:line="340" w:lineRule="exact"/>
        <w:rPr>
          <w:rFonts w:asciiTheme="minorHAnsi" w:hAnsiTheme="minorHAnsi" w:cstheme="minorHAnsi"/>
        </w:rPr>
      </w:pPr>
    </w:p>
    <w:p w14:paraId="62CB169E" w14:textId="77777777" w:rsidR="00DF15B9" w:rsidRPr="00C9537E" w:rsidRDefault="0085140A" w:rsidP="00C9537E">
      <w:pPr>
        <w:pStyle w:val="PargrafodaLista"/>
        <w:numPr>
          <w:ilvl w:val="1"/>
          <w:numId w:val="6"/>
        </w:numPr>
        <w:spacing w:line="340" w:lineRule="exact"/>
        <w:ind w:left="0" w:firstLine="0"/>
        <w:jc w:val="both"/>
        <w:rPr>
          <w:rFonts w:asciiTheme="minorHAnsi" w:hAnsiTheme="minorHAnsi" w:cstheme="minorHAnsi"/>
        </w:rPr>
      </w:pPr>
      <w:r w:rsidRPr="00C9537E">
        <w:rPr>
          <w:rFonts w:asciiTheme="minorHAnsi" w:hAnsiTheme="minorHAnsi" w:cstheme="minorHAnsi"/>
          <w:b/>
        </w:rPr>
        <w:t>Valor Total da Emissão</w:t>
      </w:r>
    </w:p>
    <w:p w14:paraId="242F8F5B" w14:textId="77777777" w:rsidR="007A3893" w:rsidRPr="00C9537E" w:rsidRDefault="007A3893" w:rsidP="00C9537E">
      <w:pPr>
        <w:spacing w:line="340" w:lineRule="exact"/>
        <w:rPr>
          <w:rFonts w:asciiTheme="minorHAnsi" w:hAnsiTheme="minorHAnsi" w:cstheme="minorHAnsi"/>
        </w:rPr>
      </w:pPr>
    </w:p>
    <w:p w14:paraId="4F9B555F" w14:textId="4407271F" w:rsidR="00780E05" w:rsidRPr="00C9537E" w:rsidRDefault="0085140A"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O valor total</w:t>
      </w:r>
      <w:r w:rsidR="00DF15B9" w:rsidRPr="00C9537E">
        <w:rPr>
          <w:rFonts w:asciiTheme="minorHAnsi" w:hAnsiTheme="minorHAnsi" w:cstheme="minorHAnsi"/>
          <w:b w:val="0"/>
          <w:sz w:val="24"/>
          <w:szCs w:val="24"/>
        </w:rPr>
        <w:t xml:space="preserve"> da Emissão</w:t>
      </w:r>
      <w:r w:rsidR="00C35B45" w:rsidRPr="00C9537E">
        <w:rPr>
          <w:rFonts w:asciiTheme="minorHAnsi" w:hAnsiTheme="minorHAnsi" w:cstheme="minorHAnsi"/>
          <w:b w:val="0"/>
          <w:sz w:val="24"/>
          <w:szCs w:val="24"/>
        </w:rPr>
        <w:t xml:space="preserve"> </w:t>
      </w:r>
      <w:r w:rsidRPr="00C9537E">
        <w:rPr>
          <w:rFonts w:asciiTheme="minorHAnsi" w:hAnsiTheme="minorHAnsi" w:cstheme="minorHAnsi"/>
          <w:b w:val="0"/>
          <w:sz w:val="24"/>
          <w:szCs w:val="24"/>
        </w:rPr>
        <w:t>é de R$</w:t>
      </w:r>
      <w:r w:rsidR="00AC3881" w:rsidRPr="00C9537E">
        <w:rPr>
          <w:rFonts w:asciiTheme="minorHAnsi" w:hAnsiTheme="minorHAnsi" w:cstheme="minorHAnsi"/>
          <w:b w:val="0"/>
          <w:sz w:val="24"/>
          <w:szCs w:val="24"/>
        </w:rPr>
        <w:t xml:space="preserve"> 120.000.000,00 </w:t>
      </w:r>
      <w:r w:rsidR="007F0C66" w:rsidRPr="00C9537E">
        <w:rPr>
          <w:rFonts w:asciiTheme="minorHAnsi" w:hAnsiTheme="minorHAnsi" w:cstheme="minorHAnsi"/>
          <w:b w:val="0"/>
          <w:sz w:val="24"/>
          <w:szCs w:val="24"/>
        </w:rPr>
        <w:t>(</w:t>
      </w:r>
      <w:r w:rsidR="00AC3881" w:rsidRPr="00C9537E">
        <w:rPr>
          <w:rFonts w:asciiTheme="minorHAnsi" w:hAnsiTheme="minorHAnsi" w:cstheme="minorHAnsi"/>
          <w:b w:val="0"/>
          <w:sz w:val="24"/>
          <w:szCs w:val="24"/>
        </w:rPr>
        <w:t xml:space="preserve">cento e vinte </w:t>
      </w:r>
      <w:r w:rsidR="007F0C66" w:rsidRPr="00C9537E">
        <w:rPr>
          <w:rFonts w:asciiTheme="minorHAnsi" w:hAnsiTheme="minorHAnsi" w:cstheme="minorHAnsi"/>
          <w:b w:val="0"/>
          <w:sz w:val="24"/>
          <w:szCs w:val="24"/>
        </w:rPr>
        <w:t>milh</w:t>
      </w:r>
      <w:r w:rsidR="003072E9" w:rsidRPr="00C9537E">
        <w:rPr>
          <w:rFonts w:asciiTheme="minorHAnsi" w:hAnsiTheme="minorHAnsi" w:cstheme="minorHAnsi"/>
          <w:b w:val="0"/>
          <w:sz w:val="24"/>
          <w:szCs w:val="24"/>
        </w:rPr>
        <w:t>õ</w:t>
      </w:r>
      <w:r w:rsidR="007F0C66" w:rsidRPr="00C9537E">
        <w:rPr>
          <w:rFonts w:asciiTheme="minorHAnsi" w:hAnsiTheme="minorHAnsi" w:cstheme="minorHAnsi"/>
          <w:b w:val="0"/>
          <w:sz w:val="24"/>
          <w:szCs w:val="24"/>
        </w:rPr>
        <w:t>es de reais)</w:t>
      </w:r>
      <w:r w:rsidRPr="00C9537E">
        <w:rPr>
          <w:rFonts w:asciiTheme="minorHAnsi" w:hAnsiTheme="minorHAnsi" w:cstheme="minorHAnsi"/>
          <w:b w:val="0"/>
          <w:sz w:val="24"/>
          <w:szCs w:val="24"/>
        </w:rPr>
        <w:t>, na Data de Emissão</w:t>
      </w:r>
      <w:r w:rsidR="00F3762C" w:rsidRPr="00C9537E">
        <w:rPr>
          <w:rFonts w:asciiTheme="minorHAnsi" w:hAnsiTheme="minorHAnsi" w:cstheme="minorHAnsi"/>
          <w:b w:val="0"/>
          <w:i/>
          <w:sz w:val="24"/>
          <w:szCs w:val="24"/>
        </w:rPr>
        <w:t xml:space="preserve"> </w:t>
      </w:r>
      <w:r w:rsidR="00F3762C" w:rsidRPr="00C9537E">
        <w:rPr>
          <w:rFonts w:asciiTheme="minorHAnsi" w:hAnsiTheme="minorHAnsi" w:cstheme="minorHAnsi"/>
          <w:b w:val="0"/>
          <w:sz w:val="24"/>
          <w:szCs w:val="24"/>
        </w:rPr>
        <w:t>(“</w:t>
      </w:r>
      <w:r w:rsidR="00F3762C" w:rsidRPr="00C9537E">
        <w:rPr>
          <w:rFonts w:asciiTheme="minorHAnsi" w:hAnsiTheme="minorHAnsi" w:cstheme="minorHAnsi"/>
          <w:b w:val="0"/>
          <w:sz w:val="24"/>
          <w:szCs w:val="24"/>
          <w:u w:val="single"/>
        </w:rPr>
        <w:t>Valor Total da Emissão</w:t>
      </w:r>
      <w:r w:rsidR="00F3762C" w:rsidRPr="00C9537E">
        <w:rPr>
          <w:rFonts w:asciiTheme="minorHAnsi" w:hAnsiTheme="minorHAnsi" w:cstheme="minorHAnsi"/>
          <w:b w:val="0"/>
          <w:sz w:val="24"/>
          <w:szCs w:val="24"/>
        </w:rPr>
        <w:t>”)</w:t>
      </w:r>
      <w:r w:rsidR="00327E56" w:rsidRPr="00C9537E">
        <w:rPr>
          <w:rFonts w:asciiTheme="minorHAnsi" w:hAnsiTheme="minorHAnsi" w:cstheme="minorHAnsi"/>
          <w:b w:val="0"/>
          <w:i/>
          <w:sz w:val="24"/>
          <w:szCs w:val="24"/>
        </w:rPr>
        <w:t>.</w:t>
      </w:r>
      <w:r w:rsidR="00F3762C" w:rsidRPr="00C9537E">
        <w:rPr>
          <w:rFonts w:asciiTheme="minorHAnsi" w:hAnsiTheme="minorHAnsi" w:cstheme="minorHAnsi"/>
          <w:b w:val="0"/>
          <w:sz w:val="24"/>
          <w:szCs w:val="24"/>
        </w:rPr>
        <w:t xml:space="preserve"> </w:t>
      </w:r>
    </w:p>
    <w:p w14:paraId="2D3D853E" w14:textId="77777777" w:rsidR="00BF6711" w:rsidRPr="00C9537E" w:rsidRDefault="00BF6711" w:rsidP="00C9537E">
      <w:pPr>
        <w:spacing w:line="340" w:lineRule="exact"/>
        <w:rPr>
          <w:rFonts w:asciiTheme="minorHAnsi" w:hAnsiTheme="minorHAnsi" w:cstheme="minorHAnsi"/>
        </w:rPr>
      </w:pPr>
    </w:p>
    <w:p w14:paraId="15B7C92B" w14:textId="77777777" w:rsidR="00DF15B9" w:rsidRPr="00C9537E" w:rsidRDefault="0085140A" w:rsidP="00C9537E">
      <w:pPr>
        <w:pStyle w:val="PargrafodaLista"/>
        <w:numPr>
          <w:ilvl w:val="1"/>
          <w:numId w:val="6"/>
        </w:numPr>
        <w:spacing w:line="340" w:lineRule="exact"/>
        <w:ind w:left="0" w:firstLine="0"/>
        <w:jc w:val="both"/>
        <w:rPr>
          <w:rFonts w:asciiTheme="minorHAnsi" w:hAnsiTheme="minorHAnsi" w:cstheme="minorHAnsi"/>
        </w:rPr>
      </w:pPr>
      <w:r w:rsidRPr="00C9537E">
        <w:rPr>
          <w:rFonts w:asciiTheme="minorHAnsi" w:hAnsiTheme="minorHAnsi" w:cstheme="minorHAnsi"/>
          <w:b/>
        </w:rPr>
        <w:t>Colocação e Procedimento de Distribuição</w:t>
      </w:r>
    </w:p>
    <w:p w14:paraId="46AD3350" w14:textId="77777777" w:rsidR="007A3893" w:rsidRPr="00C9537E" w:rsidRDefault="007A3893" w:rsidP="00C9537E">
      <w:pPr>
        <w:spacing w:line="340" w:lineRule="exact"/>
        <w:rPr>
          <w:rFonts w:asciiTheme="minorHAnsi" w:hAnsiTheme="minorHAnsi" w:cstheme="minorHAnsi"/>
        </w:rPr>
      </w:pPr>
    </w:p>
    <w:p w14:paraId="7D9662D8" w14:textId="25DFAA0C" w:rsidR="00780E05" w:rsidRPr="00C9537E" w:rsidRDefault="0085140A" w:rsidP="00C9537E">
      <w:pPr>
        <w:pStyle w:val="Ttulo6"/>
        <w:numPr>
          <w:ilvl w:val="2"/>
          <w:numId w:val="6"/>
        </w:numPr>
        <w:spacing w:line="340" w:lineRule="exact"/>
        <w:ind w:left="0" w:firstLine="0"/>
        <w:jc w:val="both"/>
        <w:rPr>
          <w:rFonts w:asciiTheme="minorHAnsi" w:hAnsiTheme="minorHAnsi" w:cstheme="minorHAnsi"/>
          <w:sz w:val="24"/>
          <w:szCs w:val="24"/>
        </w:rPr>
      </w:pPr>
      <w:bookmarkStart w:id="31" w:name="_DV_C422"/>
      <w:r w:rsidRPr="00C9537E">
        <w:rPr>
          <w:rFonts w:asciiTheme="minorHAnsi" w:hAnsiTheme="minorHAnsi" w:cstheme="minorHAnsi"/>
          <w:b w:val="0"/>
          <w:sz w:val="24"/>
          <w:szCs w:val="24"/>
        </w:rPr>
        <w:t xml:space="preserve">As Debêntures serão objeto </w:t>
      </w:r>
      <w:r w:rsidR="004C1D50" w:rsidRPr="00C9537E">
        <w:rPr>
          <w:rFonts w:asciiTheme="minorHAnsi" w:hAnsiTheme="minorHAnsi" w:cstheme="minorHAnsi"/>
          <w:b w:val="0"/>
          <w:sz w:val="24"/>
          <w:szCs w:val="24"/>
        </w:rPr>
        <w:t>da Oferta Restrita</w:t>
      </w:r>
      <w:r w:rsidRPr="00C9537E">
        <w:rPr>
          <w:rFonts w:asciiTheme="minorHAnsi" w:hAnsiTheme="minorHAnsi" w:cstheme="minorHAnsi"/>
          <w:b w:val="0"/>
          <w:sz w:val="24"/>
          <w:szCs w:val="24"/>
        </w:rPr>
        <w:t xml:space="preserve">, </w:t>
      </w:r>
      <w:r w:rsidR="004C1D50" w:rsidRPr="00C9537E">
        <w:rPr>
          <w:rFonts w:asciiTheme="minorHAnsi" w:hAnsiTheme="minorHAnsi" w:cstheme="minorHAnsi"/>
          <w:b w:val="0"/>
          <w:sz w:val="24"/>
          <w:szCs w:val="24"/>
        </w:rPr>
        <w:t xml:space="preserve">a qual será realizada </w:t>
      </w:r>
      <w:r w:rsidR="00E55AE7" w:rsidRPr="00C9537E">
        <w:rPr>
          <w:rFonts w:asciiTheme="minorHAnsi" w:hAnsiTheme="minorHAnsi" w:cstheme="minorHAnsi"/>
          <w:b w:val="0"/>
          <w:sz w:val="24"/>
          <w:szCs w:val="24"/>
        </w:rPr>
        <w:t xml:space="preserve">em </w:t>
      </w:r>
      <w:r w:rsidRPr="00C9537E">
        <w:rPr>
          <w:rFonts w:asciiTheme="minorHAnsi" w:hAnsiTheme="minorHAnsi" w:cstheme="minorHAnsi"/>
          <w:b w:val="0"/>
          <w:sz w:val="24"/>
          <w:szCs w:val="24"/>
        </w:rPr>
        <w:t>regime de garantia firme</w:t>
      </w:r>
      <w:r w:rsidR="00957CFA" w:rsidRPr="00C9537E">
        <w:rPr>
          <w:rFonts w:asciiTheme="minorHAnsi" w:hAnsiTheme="minorHAnsi" w:cstheme="minorHAnsi"/>
          <w:b w:val="0"/>
          <w:sz w:val="24"/>
          <w:szCs w:val="24"/>
        </w:rPr>
        <w:t xml:space="preserve"> de colocação</w:t>
      </w:r>
      <w:r w:rsidR="009A1D29" w:rsidRPr="00C9537E">
        <w:rPr>
          <w:rFonts w:asciiTheme="minorHAnsi" w:hAnsiTheme="minorHAnsi" w:cstheme="minorHAnsi"/>
          <w:b w:val="0"/>
          <w:sz w:val="24"/>
          <w:szCs w:val="24"/>
        </w:rPr>
        <w:t xml:space="preserve"> para a totalidade das Debêntures</w:t>
      </w:r>
      <w:r w:rsidRPr="00C9537E">
        <w:rPr>
          <w:rFonts w:asciiTheme="minorHAnsi" w:hAnsiTheme="minorHAnsi" w:cstheme="minorHAnsi"/>
          <w:b w:val="0"/>
          <w:sz w:val="24"/>
          <w:szCs w:val="24"/>
        </w:rPr>
        <w:t>,</w:t>
      </w:r>
      <w:r w:rsidR="00A345D9" w:rsidRPr="00C9537E">
        <w:rPr>
          <w:rFonts w:asciiTheme="minorHAnsi" w:hAnsiTheme="minorHAnsi" w:cstheme="minorHAnsi"/>
          <w:b w:val="0"/>
          <w:sz w:val="24"/>
          <w:szCs w:val="24"/>
        </w:rPr>
        <w:t xml:space="preserve"> a ser prestad</w:t>
      </w:r>
      <w:r w:rsidR="00957CFA" w:rsidRPr="00C9537E">
        <w:rPr>
          <w:rFonts w:asciiTheme="minorHAnsi" w:hAnsiTheme="minorHAnsi" w:cstheme="minorHAnsi"/>
          <w:b w:val="0"/>
          <w:sz w:val="24"/>
          <w:szCs w:val="24"/>
        </w:rPr>
        <w:t>o</w:t>
      </w:r>
      <w:r w:rsidRPr="00C9537E">
        <w:rPr>
          <w:rFonts w:asciiTheme="minorHAnsi" w:hAnsiTheme="minorHAnsi" w:cstheme="minorHAnsi"/>
          <w:b w:val="0"/>
          <w:sz w:val="24"/>
          <w:szCs w:val="24"/>
        </w:rPr>
        <w:t xml:space="preserve"> </w:t>
      </w:r>
      <w:r w:rsidR="002D3AE3" w:rsidRPr="00C9537E">
        <w:rPr>
          <w:rFonts w:asciiTheme="minorHAnsi" w:hAnsiTheme="minorHAnsi" w:cstheme="minorHAnsi"/>
          <w:b w:val="0"/>
          <w:sz w:val="24"/>
          <w:szCs w:val="24"/>
        </w:rPr>
        <w:t>por</w:t>
      </w:r>
      <w:r w:rsidR="00447E7A" w:rsidRPr="00C9537E">
        <w:rPr>
          <w:rFonts w:asciiTheme="minorHAnsi" w:hAnsiTheme="minorHAnsi" w:cstheme="minorHAnsi"/>
          <w:b w:val="0"/>
          <w:sz w:val="24"/>
          <w:szCs w:val="24"/>
        </w:rPr>
        <w:t xml:space="preserve"> </w:t>
      </w:r>
      <w:bookmarkStart w:id="32" w:name="_DV_C77"/>
      <w:r w:rsidR="009D7DF0" w:rsidRPr="00C9537E">
        <w:rPr>
          <w:rFonts w:asciiTheme="minorHAnsi" w:hAnsiTheme="minorHAnsi" w:cstheme="minorHAnsi"/>
          <w:b w:val="0"/>
          <w:sz w:val="24"/>
          <w:szCs w:val="24"/>
        </w:rPr>
        <w:t>instituiç</w:t>
      </w:r>
      <w:r w:rsidR="007F0C66" w:rsidRPr="00C9537E">
        <w:rPr>
          <w:rFonts w:asciiTheme="minorHAnsi" w:hAnsiTheme="minorHAnsi" w:cstheme="minorHAnsi"/>
          <w:b w:val="0"/>
          <w:sz w:val="24"/>
          <w:szCs w:val="24"/>
        </w:rPr>
        <w:t>ão</w:t>
      </w:r>
      <w:r w:rsidR="009D7DF0" w:rsidRPr="00C9537E">
        <w:rPr>
          <w:rFonts w:asciiTheme="minorHAnsi" w:hAnsiTheme="minorHAnsi" w:cstheme="minorHAnsi"/>
          <w:b w:val="0"/>
          <w:sz w:val="24"/>
          <w:szCs w:val="24"/>
        </w:rPr>
        <w:t xml:space="preserve"> </w:t>
      </w:r>
      <w:r w:rsidR="004C2108" w:rsidRPr="00C9537E">
        <w:rPr>
          <w:rFonts w:asciiTheme="minorHAnsi" w:hAnsiTheme="minorHAnsi" w:cstheme="minorHAnsi"/>
          <w:b w:val="0"/>
          <w:sz w:val="24"/>
          <w:szCs w:val="24"/>
        </w:rPr>
        <w:t>financeira integrante do sistema de distribuição de valores mobiliários</w:t>
      </w:r>
      <w:r w:rsidR="006B696B" w:rsidRPr="00C9537E">
        <w:rPr>
          <w:rFonts w:asciiTheme="minorHAnsi" w:hAnsiTheme="minorHAnsi" w:cstheme="minorHAnsi"/>
          <w:b w:val="0"/>
          <w:sz w:val="24"/>
          <w:szCs w:val="24"/>
        </w:rPr>
        <w:t xml:space="preserve"> </w:t>
      </w:r>
      <w:r w:rsidR="00E834C8" w:rsidRPr="00C9537E">
        <w:rPr>
          <w:rFonts w:asciiTheme="minorHAnsi" w:hAnsiTheme="minorHAnsi" w:cstheme="minorHAnsi"/>
          <w:b w:val="0"/>
          <w:sz w:val="24"/>
          <w:szCs w:val="24"/>
        </w:rPr>
        <w:t xml:space="preserve">responsável </w:t>
      </w:r>
      <w:r w:rsidR="004C2108" w:rsidRPr="00C9537E">
        <w:rPr>
          <w:rFonts w:asciiTheme="minorHAnsi" w:hAnsiTheme="minorHAnsi" w:cstheme="minorHAnsi"/>
          <w:b w:val="0"/>
          <w:sz w:val="24"/>
          <w:szCs w:val="24"/>
        </w:rPr>
        <w:t>pela colocação das Debêntures</w:t>
      </w:r>
      <w:r w:rsidR="00FA651B" w:rsidRPr="00C9537E">
        <w:rPr>
          <w:rFonts w:asciiTheme="minorHAnsi" w:hAnsiTheme="minorHAnsi" w:cstheme="minorHAnsi"/>
          <w:b w:val="0"/>
          <w:sz w:val="24"/>
          <w:szCs w:val="24"/>
        </w:rPr>
        <w:t xml:space="preserve"> (“</w:t>
      </w:r>
      <w:r w:rsidR="007F0C66" w:rsidRPr="00C9537E">
        <w:rPr>
          <w:rFonts w:asciiTheme="minorHAnsi" w:hAnsiTheme="minorHAnsi" w:cstheme="minorHAnsi"/>
          <w:b w:val="0"/>
          <w:sz w:val="24"/>
          <w:szCs w:val="24"/>
          <w:u w:val="single"/>
        </w:rPr>
        <w:t>Coordenador</w:t>
      </w:r>
      <w:r w:rsidR="00E834C8" w:rsidRPr="00C9537E">
        <w:rPr>
          <w:rFonts w:asciiTheme="minorHAnsi" w:hAnsiTheme="minorHAnsi" w:cstheme="minorHAnsi"/>
          <w:b w:val="0"/>
          <w:sz w:val="24"/>
          <w:szCs w:val="24"/>
          <w:u w:val="single"/>
        </w:rPr>
        <w:t xml:space="preserve"> Líder</w:t>
      </w:r>
      <w:r w:rsidR="00E834C8" w:rsidRPr="00C9537E">
        <w:rPr>
          <w:rFonts w:asciiTheme="minorHAnsi" w:hAnsiTheme="minorHAnsi" w:cstheme="minorHAnsi"/>
          <w:b w:val="0"/>
          <w:sz w:val="24"/>
          <w:szCs w:val="24"/>
        </w:rPr>
        <w:t>”)</w:t>
      </w:r>
      <w:r w:rsidR="00040A95" w:rsidRPr="00C9537E">
        <w:rPr>
          <w:rFonts w:asciiTheme="minorHAnsi" w:hAnsiTheme="minorHAnsi" w:cstheme="minorHAnsi"/>
          <w:b w:val="0"/>
          <w:sz w:val="24"/>
          <w:szCs w:val="24"/>
        </w:rPr>
        <w:t xml:space="preserve">, </w:t>
      </w:r>
      <w:r w:rsidRPr="00C9537E">
        <w:rPr>
          <w:rFonts w:asciiTheme="minorHAnsi" w:hAnsiTheme="minorHAnsi" w:cstheme="minorHAnsi"/>
          <w:b w:val="0"/>
          <w:sz w:val="24"/>
          <w:szCs w:val="24"/>
        </w:rPr>
        <w:t>conforme</w:t>
      </w:r>
      <w:bookmarkStart w:id="33" w:name="_DV_X82"/>
      <w:bookmarkStart w:id="34" w:name="_DV_C78"/>
      <w:bookmarkEnd w:id="32"/>
      <w:r w:rsidRPr="00C9537E">
        <w:rPr>
          <w:rFonts w:asciiTheme="minorHAnsi" w:hAnsiTheme="minorHAnsi" w:cstheme="minorHAnsi"/>
          <w:b w:val="0"/>
          <w:sz w:val="24"/>
          <w:szCs w:val="24"/>
        </w:rPr>
        <w:t xml:space="preserve"> os termos e condições do </w:t>
      </w:r>
      <w:bookmarkEnd w:id="33"/>
      <w:bookmarkEnd w:id="34"/>
      <w:r w:rsidRPr="00C9537E">
        <w:rPr>
          <w:rFonts w:asciiTheme="minorHAnsi" w:hAnsiTheme="minorHAnsi" w:cstheme="minorHAnsi"/>
          <w:b w:val="0"/>
          <w:sz w:val="24"/>
          <w:szCs w:val="24"/>
        </w:rPr>
        <w:t>“</w:t>
      </w:r>
      <w:r w:rsidR="002938D1" w:rsidRPr="00C9537E">
        <w:rPr>
          <w:rFonts w:asciiTheme="minorHAnsi" w:hAnsiTheme="minorHAnsi" w:cstheme="minorHAnsi"/>
          <w:b w:val="0"/>
          <w:i/>
          <w:sz w:val="24"/>
          <w:szCs w:val="24"/>
        </w:rPr>
        <w:t xml:space="preserve">Contrato de Coordenação, Colocação e Distribuição Pública com Esforços Restritos, </w:t>
      </w:r>
      <w:r w:rsidR="009E19B8" w:rsidRPr="00C9537E">
        <w:rPr>
          <w:rFonts w:asciiTheme="minorHAnsi" w:hAnsiTheme="minorHAnsi" w:cstheme="minorHAnsi"/>
          <w:b w:val="0"/>
          <w:i/>
          <w:sz w:val="24"/>
          <w:szCs w:val="24"/>
        </w:rPr>
        <w:t xml:space="preserve">sob </w:t>
      </w:r>
      <w:r w:rsidR="002938D1" w:rsidRPr="00C9537E">
        <w:rPr>
          <w:rFonts w:asciiTheme="minorHAnsi" w:hAnsiTheme="minorHAnsi" w:cstheme="minorHAnsi"/>
          <w:b w:val="0"/>
          <w:i/>
          <w:sz w:val="24"/>
          <w:szCs w:val="24"/>
        </w:rPr>
        <w:t xml:space="preserve">Regime de Garantia Firme, da </w:t>
      </w:r>
      <w:r w:rsidR="00BF6B61" w:rsidRPr="00C9537E">
        <w:rPr>
          <w:rFonts w:asciiTheme="minorHAnsi" w:hAnsiTheme="minorHAnsi" w:cstheme="minorHAnsi"/>
          <w:b w:val="0"/>
          <w:i/>
          <w:sz w:val="24"/>
          <w:szCs w:val="24"/>
        </w:rPr>
        <w:t xml:space="preserve">1ª (Primeira) Emissão de Debêntures Simples, </w:t>
      </w:r>
      <w:r w:rsidR="008B175E" w:rsidRPr="00C9537E">
        <w:rPr>
          <w:rFonts w:asciiTheme="minorHAnsi" w:hAnsiTheme="minorHAnsi" w:cstheme="minorHAnsi"/>
          <w:b w:val="0"/>
          <w:i/>
          <w:sz w:val="24"/>
          <w:szCs w:val="24"/>
        </w:rPr>
        <w:t xml:space="preserve">Não </w:t>
      </w:r>
      <w:r w:rsidR="00BF6B61" w:rsidRPr="00C9537E">
        <w:rPr>
          <w:rFonts w:asciiTheme="minorHAnsi" w:hAnsiTheme="minorHAnsi" w:cstheme="minorHAnsi"/>
          <w:b w:val="0"/>
          <w:i/>
          <w:sz w:val="24"/>
          <w:szCs w:val="24"/>
        </w:rPr>
        <w:t xml:space="preserve">Conversíveis em Ações, da Espécie </w:t>
      </w:r>
      <w:r w:rsidR="004A7A8B" w:rsidRPr="00C9537E">
        <w:rPr>
          <w:rFonts w:asciiTheme="minorHAnsi" w:hAnsiTheme="minorHAnsi" w:cstheme="minorHAnsi"/>
          <w:b w:val="0"/>
          <w:i/>
          <w:sz w:val="24"/>
          <w:szCs w:val="24"/>
        </w:rPr>
        <w:t>Quirografária</w:t>
      </w:r>
      <w:r w:rsidR="00207A26" w:rsidRPr="00C9537E">
        <w:rPr>
          <w:rFonts w:asciiTheme="minorHAnsi" w:hAnsiTheme="minorHAnsi" w:cstheme="minorHAnsi"/>
          <w:b w:val="0"/>
          <w:i/>
          <w:sz w:val="24"/>
          <w:szCs w:val="24"/>
        </w:rPr>
        <w:t>,</w:t>
      </w:r>
      <w:r w:rsidR="004A7A8B" w:rsidRPr="00C9537E">
        <w:rPr>
          <w:rFonts w:asciiTheme="minorHAnsi" w:hAnsiTheme="minorHAnsi" w:cstheme="minorHAnsi"/>
          <w:b w:val="0"/>
          <w:i/>
          <w:sz w:val="24"/>
          <w:szCs w:val="24"/>
        </w:rPr>
        <w:t xml:space="preserve"> a Ser Convolada em </w:t>
      </w:r>
      <w:r w:rsidR="00207A26" w:rsidRPr="00C9537E">
        <w:rPr>
          <w:rFonts w:asciiTheme="minorHAnsi" w:hAnsiTheme="minorHAnsi" w:cstheme="minorHAnsi"/>
          <w:b w:val="0"/>
          <w:i/>
          <w:sz w:val="24"/>
          <w:szCs w:val="24"/>
        </w:rPr>
        <w:t xml:space="preserve">da Espécie </w:t>
      </w:r>
      <w:r w:rsidR="00BF6B61" w:rsidRPr="00C9537E">
        <w:rPr>
          <w:rFonts w:asciiTheme="minorHAnsi" w:hAnsiTheme="minorHAnsi" w:cstheme="minorHAnsi"/>
          <w:b w:val="0"/>
          <w:i/>
          <w:sz w:val="24"/>
          <w:szCs w:val="24"/>
        </w:rPr>
        <w:t>com Garantia Real</w:t>
      </w:r>
      <w:r w:rsidR="00953856" w:rsidRPr="00C9537E">
        <w:rPr>
          <w:rFonts w:asciiTheme="minorHAnsi" w:hAnsiTheme="minorHAnsi" w:cstheme="minorHAnsi"/>
          <w:b w:val="0"/>
          <w:i/>
          <w:sz w:val="24"/>
          <w:szCs w:val="24"/>
        </w:rPr>
        <w:t>,</w:t>
      </w:r>
      <w:r w:rsidR="00BF6B61" w:rsidRPr="00C9537E">
        <w:rPr>
          <w:rFonts w:asciiTheme="minorHAnsi" w:hAnsiTheme="minorHAnsi" w:cstheme="minorHAnsi"/>
          <w:b w:val="0"/>
          <w:i/>
          <w:sz w:val="24"/>
          <w:szCs w:val="24"/>
        </w:rPr>
        <w:t xml:space="preserve"> </w:t>
      </w:r>
      <w:r w:rsidR="006D2933" w:rsidRPr="00C9537E">
        <w:rPr>
          <w:rFonts w:asciiTheme="minorHAnsi" w:hAnsiTheme="minorHAnsi" w:cstheme="minorHAnsi"/>
          <w:b w:val="0"/>
          <w:i/>
          <w:sz w:val="24"/>
          <w:szCs w:val="24"/>
        </w:rPr>
        <w:t xml:space="preserve">com Garantia Adicional Fidejussória, </w:t>
      </w:r>
      <w:r w:rsidR="00BF6B61" w:rsidRPr="00C9537E">
        <w:rPr>
          <w:rFonts w:asciiTheme="minorHAnsi" w:hAnsiTheme="minorHAnsi" w:cstheme="minorHAnsi"/>
          <w:b w:val="0"/>
          <w:i/>
          <w:sz w:val="24"/>
          <w:szCs w:val="24"/>
        </w:rPr>
        <w:t xml:space="preserve">em Série Única, da Usina </w:t>
      </w:r>
      <w:r w:rsidR="00AC3881" w:rsidRPr="00C9537E">
        <w:rPr>
          <w:rFonts w:asciiTheme="minorHAnsi" w:hAnsiTheme="minorHAnsi" w:cstheme="minorHAnsi"/>
          <w:b w:val="0"/>
          <w:i/>
          <w:sz w:val="24"/>
          <w:szCs w:val="24"/>
        </w:rPr>
        <w:t xml:space="preserve">Cerradão </w:t>
      </w:r>
      <w:r w:rsidR="00BF6B61" w:rsidRPr="00C9537E">
        <w:rPr>
          <w:rFonts w:asciiTheme="minorHAnsi" w:hAnsiTheme="minorHAnsi" w:cstheme="minorHAnsi"/>
          <w:b w:val="0"/>
          <w:i/>
          <w:sz w:val="24"/>
          <w:szCs w:val="24"/>
        </w:rPr>
        <w:t>S.A.</w:t>
      </w:r>
      <w:r w:rsidRPr="00C9537E">
        <w:rPr>
          <w:rFonts w:asciiTheme="minorHAnsi" w:hAnsiTheme="minorHAnsi" w:cstheme="minorHAnsi"/>
          <w:b w:val="0"/>
          <w:sz w:val="24"/>
          <w:szCs w:val="24"/>
        </w:rPr>
        <w:t>”</w:t>
      </w:r>
      <w:r w:rsidR="00EB6CED" w:rsidRPr="00C9537E">
        <w:rPr>
          <w:rFonts w:asciiTheme="minorHAnsi" w:hAnsiTheme="minorHAnsi" w:cstheme="minorHAnsi"/>
          <w:b w:val="0"/>
          <w:sz w:val="24"/>
          <w:szCs w:val="24"/>
        </w:rPr>
        <w:t>,</w:t>
      </w:r>
      <w:r w:rsidRPr="00C9537E">
        <w:rPr>
          <w:rFonts w:asciiTheme="minorHAnsi" w:hAnsiTheme="minorHAnsi" w:cstheme="minorHAnsi"/>
          <w:b w:val="0"/>
          <w:sz w:val="24"/>
          <w:szCs w:val="24"/>
        </w:rPr>
        <w:t xml:space="preserve"> a ser celebrado entre o </w:t>
      </w:r>
      <w:r w:rsidR="007F0C66" w:rsidRPr="00C9537E">
        <w:rPr>
          <w:rFonts w:asciiTheme="minorHAnsi" w:hAnsiTheme="minorHAnsi" w:cstheme="minorHAnsi"/>
          <w:b w:val="0"/>
          <w:sz w:val="24"/>
          <w:szCs w:val="24"/>
        </w:rPr>
        <w:t>Coordenador</w:t>
      </w:r>
      <w:r w:rsidR="004C2108" w:rsidRPr="00C9537E">
        <w:rPr>
          <w:rFonts w:asciiTheme="minorHAnsi" w:hAnsiTheme="minorHAnsi" w:cstheme="minorHAnsi"/>
          <w:b w:val="0"/>
          <w:sz w:val="24"/>
          <w:szCs w:val="24"/>
        </w:rPr>
        <w:t xml:space="preserve"> </w:t>
      </w:r>
      <w:r w:rsidR="00E834C8" w:rsidRPr="00C9537E">
        <w:rPr>
          <w:rFonts w:asciiTheme="minorHAnsi" w:hAnsiTheme="minorHAnsi" w:cstheme="minorHAnsi"/>
          <w:b w:val="0"/>
          <w:sz w:val="24"/>
          <w:szCs w:val="24"/>
        </w:rPr>
        <w:t>Líder</w:t>
      </w:r>
      <w:r w:rsidR="00893B74" w:rsidRPr="00C9537E">
        <w:rPr>
          <w:rFonts w:asciiTheme="minorHAnsi" w:hAnsiTheme="minorHAnsi" w:cstheme="minorHAnsi"/>
          <w:b w:val="0"/>
          <w:sz w:val="24"/>
          <w:szCs w:val="24"/>
        </w:rPr>
        <w:t>, os Fiadores</w:t>
      </w:r>
      <w:r w:rsidR="00AC3881" w:rsidRPr="00C9537E">
        <w:rPr>
          <w:rFonts w:asciiTheme="minorHAnsi" w:hAnsiTheme="minorHAnsi" w:cstheme="minorHAnsi"/>
          <w:b w:val="0"/>
          <w:sz w:val="24"/>
          <w:szCs w:val="24"/>
        </w:rPr>
        <w:t xml:space="preserve"> e </w:t>
      </w:r>
      <w:r w:rsidRPr="00C9537E">
        <w:rPr>
          <w:rFonts w:asciiTheme="minorHAnsi" w:hAnsiTheme="minorHAnsi" w:cstheme="minorHAnsi"/>
          <w:b w:val="0"/>
          <w:sz w:val="24"/>
          <w:szCs w:val="24"/>
        </w:rPr>
        <w:t>a Emissora</w:t>
      </w:r>
      <w:r w:rsidR="00EB6CED" w:rsidRPr="00C9537E">
        <w:rPr>
          <w:rFonts w:asciiTheme="minorHAnsi" w:hAnsiTheme="minorHAnsi" w:cstheme="minorHAnsi"/>
          <w:b w:val="0"/>
          <w:sz w:val="24"/>
          <w:szCs w:val="24"/>
        </w:rPr>
        <w:t xml:space="preserve"> (“</w:t>
      </w:r>
      <w:r w:rsidR="00EB6CED" w:rsidRPr="00C9537E">
        <w:rPr>
          <w:rFonts w:asciiTheme="minorHAnsi" w:hAnsiTheme="minorHAnsi" w:cstheme="minorHAnsi"/>
          <w:b w:val="0"/>
          <w:sz w:val="24"/>
          <w:szCs w:val="24"/>
          <w:u w:val="single"/>
        </w:rPr>
        <w:t>Contrato de Distribuição</w:t>
      </w:r>
      <w:r w:rsidR="00EB6CED" w:rsidRPr="00C9537E">
        <w:rPr>
          <w:rFonts w:asciiTheme="minorHAnsi" w:hAnsiTheme="minorHAnsi" w:cstheme="minorHAnsi"/>
          <w:b w:val="0"/>
          <w:sz w:val="24"/>
          <w:szCs w:val="24"/>
        </w:rPr>
        <w:t>”)</w:t>
      </w:r>
      <w:r w:rsidRPr="00C9537E">
        <w:rPr>
          <w:rFonts w:asciiTheme="minorHAnsi" w:hAnsiTheme="minorHAnsi" w:cstheme="minorHAnsi"/>
          <w:b w:val="0"/>
          <w:sz w:val="24"/>
          <w:szCs w:val="24"/>
        </w:rPr>
        <w:t>.</w:t>
      </w:r>
      <w:r w:rsidR="006A425D" w:rsidRPr="00C9537E">
        <w:rPr>
          <w:rFonts w:asciiTheme="minorHAnsi" w:hAnsiTheme="minorHAnsi" w:cstheme="minorHAnsi"/>
          <w:b w:val="0"/>
          <w:sz w:val="24"/>
          <w:szCs w:val="24"/>
        </w:rPr>
        <w:t xml:space="preserve"> </w:t>
      </w:r>
    </w:p>
    <w:p w14:paraId="0D5AF00F" w14:textId="77777777" w:rsidR="007A3893" w:rsidRPr="00C9537E" w:rsidRDefault="007A3893" w:rsidP="00C9537E">
      <w:pPr>
        <w:spacing w:line="340" w:lineRule="exact"/>
        <w:rPr>
          <w:rFonts w:asciiTheme="minorHAnsi" w:hAnsiTheme="minorHAnsi" w:cstheme="minorHAnsi"/>
        </w:rPr>
      </w:pPr>
    </w:p>
    <w:p w14:paraId="74B81F07" w14:textId="7C04D0F1" w:rsidR="00780E05" w:rsidRPr="00C9537E" w:rsidRDefault="0085140A"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O plano de distribuição pública</w:t>
      </w:r>
      <w:r w:rsidR="00895D9F" w:rsidRPr="00C9537E">
        <w:rPr>
          <w:rFonts w:asciiTheme="minorHAnsi" w:hAnsiTheme="minorHAnsi" w:cstheme="minorHAnsi"/>
          <w:b w:val="0"/>
          <w:sz w:val="24"/>
          <w:szCs w:val="24"/>
        </w:rPr>
        <w:t xml:space="preserve"> das Debêntures</w:t>
      </w:r>
      <w:r w:rsidRPr="00C9537E">
        <w:rPr>
          <w:rFonts w:asciiTheme="minorHAnsi" w:hAnsiTheme="minorHAnsi" w:cstheme="minorHAnsi"/>
          <w:b w:val="0"/>
          <w:sz w:val="24"/>
          <w:szCs w:val="24"/>
        </w:rPr>
        <w:t xml:space="preserve"> seguirá o procedimento descrito na Instrução CVM 476</w:t>
      </w:r>
      <w:r w:rsidR="003C7C63" w:rsidRPr="00C9537E">
        <w:rPr>
          <w:rFonts w:asciiTheme="minorHAnsi" w:hAnsiTheme="minorHAnsi" w:cstheme="minorHAnsi"/>
          <w:b w:val="0"/>
          <w:sz w:val="24"/>
          <w:szCs w:val="24"/>
        </w:rPr>
        <w:t>,</w:t>
      </w:r>
      <w:r w:rsidR="00BE6DA2" w:rsidRPr="00C9537E">
        <w:rPr>
          <w:rFonts w:asciiTheme="minorHAnsi" w:hAnsiTheme="minorHAnsi" w:cstheme="minorHAnsi"/>
          <w:b w:val="0"/>
          <w:sz w:val="24"/>
          <w:szCs w:val="24"/>
        </w:rPr>
        <w:t xml:space="preserve"> </w:t>
      </w:r>
      <w:r w:rsidR="00EB6CED" w:rsidRPr="00C9537E">
        <w:rPr>
          <w:rFonts w:asciiTheme="minorHAnsi" w:hAnsiTheme="minorHAnsi" w:cstheme="minorHAnsi"/>
          <w:b w:val="0"/>
          <w:sz w:val="24"/>
          <w:szCs w:val="24"/>
        </w:rPr>
        <w:t>conforme previsto no Contrato de Distribuição</w:t>
      </w:r>
      <w:r w:rsidRPr="00C9537E">
        <w:rPr>
          <w:rFonts w:asciiTheme="minorHAnsi" w:hAnsiTheme="minorHAnsi" w:cstheme="minorHAnsi"/>
          <w:b w:val="0"/>
          <w:sz w:val="24"/>
          <w:szCs w:val="24"/>
        </w:rPr>
        <w:t xml:space="preserve">. </w:t>
      </w:r>
      <w:r w:rsidR="00895D9F" w:rsidRPr="00C9537E">
        <w:rPr>
          <w:rFonts w:asciiTheme="minorHAnsi" w:hAnsiTheme="minorHAnsi" w:cstheme="minorHAnsi"/>
          <w:b w:val="0"/>
          <w:sz w:val="24"/>
          <w:szCs w:val="24"/>
        </w:rPr>
        <w:t>Para tanto, o</w:t>
      </w:r>
      <w:r w:rsidRPr="00C9537E">
        <w:rPr>
          <w:rFonts w:asciiTheme="minorHAnsi" w:hAnsiTheme="minorHAnsi" w:cstheme="minorHAnsi"/>
          <w:b w:val="0"/>
          <w:sz w:val="24"/>
          <w:szCs w:val="24"/>
        </w:rPr>
        <w:t xml:space="preserve"> </w:t>
      </w:r>
      <w:r w:rsidR="007F0C66" w:rsidRPr="00C9537E">
        <w:rPr>
          <w:rFonts w:asciiTheme="minorHAnsi" w:hAnsiTheme="minorHAnsi" w:cstheme="minorHAnsi"/>
          <w:b w:val="0"/>
          <w:sz w:val="24"/>
          <w:szCs w:val="24"/>
        </w:rPr>
        <w:t>Coordenador</w:t>
      </w:r>
      <w:r w:rsidR="00E834C8" w:rsidRPr="00C9537E">
        <w:rPr>
          <w:rFonts w:asciiTheme="minorHAnsi" w:hAnsiTheme="minorHAnsi" w:cstheme="minorHAnsi"/>
          <w:b w:val="0"/>
          <w:sz w:val="24"/>
          <w:szCs w:val="24"/>
        </w:rPr>
        <w:t xml:space="preserve"> Líder</w:t>
      </w:r>
      <w:r w:rsidR="004C2108" w:rsidRPr="00C9537E">
        <w:rPr>
          <w:rFonts w:asciiTheme="minorHAnsi" w:hAnsiTheme="minorHAnsi" w:cstheme="minorHAnsi"/>
          <w:b w:val="0"/>
          <w:sz w:val="24"/>
          <w:szCs w:val="24"/>
        </w:rPr>
        <w:t xml:space="preserve"> </w:t>
      </w:r>
      <w:r w:rsidR="009D7DF0" w:rsidRPr="00C9537E">
        <w:rPr>
          <w:rFonts w:asciiTheme="minorHAnsi" w:hAnsiTheme="minorHAnsi" w:cstheme="minorHAnsi"/>
          <w:b w:val="0"/>
          <w:sz w:val="24"/>
          <w:szCs w:val="24"/>
        </w:rPr>
        <w:t>poder</w:t>
      </w:r>
      <w:r w:rsidR="007F0C66" w:rsidRPr="00C9537E">
        <w:rPr>
          <w:rFonts w:asciiTheme="minorHAnsi" w:hAnsiTheme="minorHAnsi" w:cstheme="minorHAnsi"/>
          <w:b w:val="0"/>
          <w:sz w:val="24"/>
          <w:szCs w:val="24"/>
        </w:rPr>
        <w:t>á</w:t>
      </w:r>
      <w:r w:rsidR="009D7DF0" w:rsidRPr="00C9537E">
        <w:rPr>
          <w:rFonts w:asciiTheme="minorHAnsi" w:hAnsiTheme="minorHAnsi" w:cstheme="minorHAnsi"/>
          <w:b w:val="0"/>
          <w:sz w:val="24"/>
          <w:szCs w:val="24"/>
        </w:rPr>
        <w:t xml:space="preserve"> </w:t>
      </w:r>
      <w:r w:rsidRPr="00C9537E">
        <w:rPr>
          <w:rFonts w:asciiTheme="minorHAnsi" w:hAnsiTheme="minorHAnsi" w:cstheme="minorHAnsi"/>
          <w:b w:val="0"/>
          <w:sz w:val="24"/>
          <w:szCs w:val="24"/>
        </w:rPr>
        <w:t>acessar</w:t>
      </w:r>
      <w:r w:rsidR="00EB6CED" w:rsidRPr="00C9537E">
        <w:rPr>
          <w:rFonts w:asciiTheme="minorHAnsi" w:hAnsiTheme="minorHAnsi" w:cstheme="minorHAnsi"/>
          <w:b w:val="0"/>
          <w:sz w:val="24"/>
          <w:szCs w:val="24"/>
        </w:rPr>
        <w:t>,</w:t>
      </w:r>
      <w:r w:rsidRPr="00C9537E">
        <w:rPr>
          <w:rFonts w:asciiTheme="minorHAnsi" w:hAnsiTheme="minorHAnsi" w:cstheme="minorHAnsi"/>
          <w:b w:val="0"/>
          <w:sz w:val="24"/>
          <w:szCs w:val="24"/>
        </w:rPr>
        <w:t xml:space="preserve"> no máximo 75 (setenta e cinco) Investidores </w:t>
      </w:r>
      <w:r w:rsidR="00FB31DE" w:rsidRPr="00C9537E">
        <w:rPr>
          <w:rFonts w:asciiTheme="minorHAnsi" w:hAnsiTheme="minorHAnsi" w:cstheme="minorHAnsi"/>
          <w:b w:val="0"/>
          <w:sz w:val="24"/>
          <w:szCs w:val="24"/>
        </w:rPr>
        <w:t>Profissionais</w:t>
      </w:r>
      <w:r w:rsidRPr="00C9537E">
        <w:rPr>
          <w:rFonts w:asciiTheme="minorHAnsi" w:hAnsiTheme="minorHAnsi" w:cstheme="minorHAnsi"/>
          <w:b w:val="0"/>
          <w:sz w:val="24"/>
          <w:szCs w:val="24"/>
        </w:rPr>
        <w:t xml:space="preserve"> (conforme definido</w:t>
      </w:r>
      <w:r w:rsidR="00BD0433" w:rsidRPr="00C9537E">
        <w:rPr>
          <w:rFonts w:asciiTheme="minorHAnsi" w:hAnsiTheme="minorHAnsi" w:cstheme="minorHAnsi"/>
          <w:b w:val="0"/>
          <w:sz w:val="24"/>
          <w:szCs w:val="24"/>
        </w:rPr>
        <w:t xml:space="preserve"> abaixo</w:t>
      </w:r>
      <w:r w:rsidRPr="00C9537E">
        <w:rPr>
          <w:rFonts w:asciiTheme="minorHAnsi" w:hAnsiTheme="minorHAnsi" w:cstheme="minorHAnsi"/>
          <w:b w:val="0"/>
          <w:sz w:val="24"/>
          <w:szCs w:val="24"/>
        </w:rPr>
        <w:t>), sendo possível a subscrição ou aquisição das Debêntures</w:t>
      </w:r>
      <w:bookmarkStart w:id="35" w:name="_DV_M106"/>
      <w:bookmarkEnd w:id="35"/>
      <w:r w:rsidRPr="00C9537E">
        <w:rPr>
          <w:rFonts w:asciiTheme="minorHAnsi" w:hAnsiTheme="minorHAnsi" w:cstheme="minorHAnsi"/>
          <w:b w:val="0"/>
          <w:sz w:val="24"/>
          <w:szCs w:val="24"/>
        </w:rPr>
        <w:t xml:space="preserve"> por, no máximo, 50 (cinquenta) Investidores </w:t>
      </w:r>
      <w:r w:rsidR="00FB31DE" w:rsidRPr="00C9537E">
        <w:rPr>
          <w:rFonts w:asciiTheme="minorHAnsi" w:hAnsiTheme="minorHAnsi" w:cstheme="minorHAnsi"/>
          <w:b w:val="0"/>
          <w:sz w:val="24"/>
          <w:szCs w:val="24"/>
        </w:rPr>
        <w:t>Profissionais</w:t>
      </w:r>
      <w:r w:rsidRPr="00C9537E">
        <w:rPr>
          <w:rFonts w:asciiTheme="minorHAnsi" w:hAnsiTheme="minorHAnsi" w:cstheme="minorHAnsi"/>
          <w:b w:val="0"/>
          <w:sz w:val="24"/>
          <w:szCs w:val="24"/>
        </w:rPr>
        <w:t>, em conformidade com o artigo 3º</w:t>
      </w:r>
      <w:r w:rsidR="00086F9C" w:rsidRPr="00C9537E">
        <w:rPr>
          <w:rFonts w:asciiTheme="minorHAnsi" w:hAnsiTheme="minorHAnsi" w:cstheme="minorHAnsi"/>
          <w:b w:val="0"/>
          <w:sz w:val="24"/>
          <w:szCs w:val="24"/>
        </w:rPr>
        <w:t xml:space="preserve"> da Instrução CVM 476</w:t>
      </w:r>
      <w:r w:rsidR="00477ED3" w:rsidRPr="00C9537E">
        <w:rPr>
          <w:rFonts w:asciiTheme="minorHAnsi" w:hAnsiTheme="minorHAnsi" w:cstheme="minorHAnsi"/>
          <w:b w:val="0"/>
          <w:sz w:val="24"/>
          <w:szCs w:val="24"/>
        </w:rPr>
        <w:t>, sendo certo que fundos de investimento e carteiras administradas de valores mobiliários cujas decisões de investimento sejam tomadas pelo mesmo gestor serão considerados como um único investidor para os fins dos limites acima</w:t>
      </w:r>
      <w:r w:rsidR="00086F9C" w:rsidRPr="00C9537E">
        <w:rPr>
          <w:rFonts w:asciiTheme="minorHAnsi" w:hAnsiTheme="minorHAnsi" w:cstheme="minorHAnsi"/>
          <w:b w:val="0"/>
          <w:sz w:val="24"/>
          <w:szCs w:val="24"/>
        </w:rPr>
        <w:t>.</w:t>
      </w:r>
    </w:p>
    <w:p w14:paraId="568B367E" w14:textId="77777777" w:rsidR="007A3893" w:rsidRPr="00C9537E" w:rsidRDefault="007A3893" w:rsidP="00C9537E">
      <w:pPr>
        <w:spacing w:line="340" w:lineRule="exact"/>
        <w:rPr>
          <w:rFonts w:asciiTheme="minorHAnsi" w:hAnsiTheme="minorHAnsi" w:cstheme="minorHAnsi"/>
        </w:rPr>
      </w:pPr>
    </w:p>
    <w:p w14:paraId="35B66FCB" w14:textId="74886631" w:rsidR="00780E05" w:rsidRPr="00C9537E" w:rsidRDefault="0085140A" w:rsidP="00C9537E">
      <w:pPr>
        <w:pStyle w:val="Ttulo6"/>
        <w:numPr>
          <w:ilvl w:val="2"/>
          <w:numId w:val="6"/>
        </w:numPr>
        <w:spacing w:line="340" w:lineRule="exact"/>
        <w:ind w:left="0" w:firstLine="0"/>
        <w:jc w:val="both"/>
        <w:rPr>
          <w:rFonts w:asciiTheme="minorHAnsi" w:hAnsiTheme="minorHAnsi" w:cstheme="minorHAnsi"/>
          <w:b w:val="0"/>
          <w:sz w:val="24"/>
          <w:szCs w:val="24"/>
        </w:rPr>
      </w:pPr>
      <w:bookmarkStart w:id="36" w:name="_Hlk78565755"/>
      <w:r w:rsidRPr="00C9537E">
        <w:rPr>
          <w:rFonts w:asciiTheme="minorHAnsi" w:hAnsiTheme="minorHAnsi" w:cstheme="minorHAnsi"/>
          <w:b w:val="0"/>
          <w:sz w:val="24"/>
          <w:szCs w:val="24"/>
        </w:rPr>
        <w:t xml:space="preserve">No ato de subscrição e integralização das Debêntures, </w:t>
      </w:r>
      <w:r w:rsidR="00FB31DE" w:rsidRPr="00C9537E">
        <w:rPr>
          <w:rFonts w:asciiTheme="minorHAnsi" w:hAnsiTheme="minorHAnsi" w:cstheme="minorHAnsi"/>
          <w:b w:val="0"/>
          <w:sz w:val="24"/>
          <w:szCs w:val="24"/>
        </w:rPr>
        <w:t>cada</w:t>
      </w:r>
      <w:r w:rsidRPr="00C9537E">
        <w:rPr>
          <w:rFonts w:asciiTheme="minorHAnsi" w:hAnsiTheme="minorHAnsi" w:cstheme="minorHAnsi"/>
          <w:b w:val="0"/>
          <w:sz w:val="24"/>
          <w:szCs w:val="24"/>
        </w:rPr>
        <w:t xml:space="preserve"> Investidor </w:t>
      </w:r>
      <w:r w:rsidR="00FB31DE" w:rsidRPr="00C9537E">
        <w:rPr>
          <w:rFonts w:asciiTheme="minorHAnsi" w:hAnsiTheme="minorHAnsi" w:cstheme="minorHAnsi"/>
          <w:b w:val="0"/>
          <w:sz w:val="24"/>
          <w:szCs w:val="24"/>
        </w:rPr>
        <w:t>Profissional</w:t>
      </w:r>
      <w:r w:rsidR="00271215" w:rsidRPr="00C9537E">
        <w:rPr>
          <w:rFonts w:asciiTheme="minorHAnsi" w:hAnsiTheme="minorHAnsi" w:cstheme="minorHAnsi"/>
          <w:b w:val="0"/>
          <w:sz w:val="24"/>
          <w:szCs w:val="24"/>
        </w:rPr>
        <w:t xml:space="preserve"> </w:t>
      </w:r>
      <w:r w:rsidRPr="00C9537E">
        <w:rPr>
          <w:rFonts w:asciiTheme="minorHAnsi" w:hAnsiTheme="minorHAnsi" w:cstheme="minorHAnsi"/>
          <w:b w:val="0"/>
          <w:sz w:val="24"/>
          <w:szCs w:val="24"/>
        </w:rPr>
        <w:t>assinar</w:t>
      </w:r>
      <w:r w:rsidR="00DA4E03" w:rsidRPr="00C9537E">
        <w:rPr>
          <w:rFonts w:asciiTheme="minorHAnsi" w:hAnsiTheme="minorHAnsi" w:cstheme="minorHAnsi"/>
          <w:b w:val="0"/>
          <w:sz w:val="24"/>
          <w:szCs w:val="24"/>
        </w:rPr>
        <w:t>á</w:t>
      </w:r>
      <w:r w:rsidRPr="00C9537E">
        <w:rPr>
          <w:rFonts w:asciiTheme="minorHAnsi" w:hAnsiTheme="minorHAnsi" w:cstheme="minorHAnsi"/>
          <w:b w:val="0"/>
          <w:sz w:val="24"/>
          <w:szCs w:val="24"/>
        </w:rPr>
        <w:t xml:space="preserve"> declaração atestando, </w:t>
      </w:r>
      <w:r w:rsidR="0069558B" w:rsidRPr="00C9537E">
        <w:rPr>
          <w:rFonts w:asciiTheme="minorHAnsi" w:hAnsiTheme="minorHAnsi" w:cstheme="minorHAnsi"/>
          <w:b w:val="0"/>
          <w:sz w:val="24"/>
          <w:szCs w:val="24"/>
        </w:rPr>
        <w:t xml:space="preserve">nos termos do artigo 7° da Instrução CVM 476, </w:t>
      </w:r>
      <w:r w:rsidR="00DA4E03" w:rsidRPr="00C9537E">
        <w:rPr>
          <w:rFonts w:asciiTheme="minorHAnsi" w:hAnsiTheme="minorHAnsi" w:cstheme="minorHAnsi"/>
          <w:b w:val="0"/>
          <w:sz w:val="24"/>
          <w:szCs w:val="24"/>
        </w:rPr>
        <w:t xml:space="preserve">a respectiva condição de Investidor </w:t>
      </w:r>
      <w:r w:rsidR="00FB31DE" w:rsidRPr="00C9537E">
        <w:rPr>
          <w:rFonts w:asciiTheme="minorHAnsi" w:hAnsiTheme="minorHAnsi" w:cstheme="minorHAnsi"/>
          <w:b w:val="0"/>
          <w:sz w:val="24"/>
          <w:szCs w:val="24"/>
        </w:rPr>
        <w:t>Profissional</w:t>
      </w:r>
      <w:r w:rsidR="00AD04FF" w:rsidRPr="00C9537E">
        <w:rPr>
          <w:rFonts w:asciiTheme="minorHAnsi" w:hAnsiTheme="minorHAnsi" w:cstheme="minorHAnsi"/>
          <w:b w:val="0"/>
          <w:sz w:val="24"/>
          <w:szCs w:val="24"/>
        </w:rPr>
        <w:t xml:space="preserve">, </w:t>
      </w:r>
      <w:r w:rsidR="00DA4E03" w:rsidRPr="00C9537E">
        <w:rPr>
          <w:rFonts w:asciiTheme="minorHAnsi" w:hAnsiTheme="minorHAnsi" w:cstheme="minorHAnsi"/>
          <w:b w:val="0"/>
          <w:sz w:val="24"/>
          <w:szCs w:val="24"/>
        </w:rPr>
        <w:t>e que</w:t>
      </w:r>
      <w:r w:rsidRPr="00C9537E">
        <w:rPr>
          <w:rFonts w:asciiTheme="minorHAnsi" w:hAnsiTheme="minorHAnsi" w:cstheme="minorHAnsi"/>
          <w:b w:val="0"/>
          <w:sz w:val="24"/>
          <w:szCs w:val="24"/>
        </w:rPr>
        <w:t xml:space="preserve"> est</w:t>
      </w:r>
      <w:r w:rsidR="00DA4E03" w:rsidRPr="00C9537E">
        <w:rPr>
          <w:rFonts w:asciiTheme="minorHAnsi" w:hAnsiTheme="minorHAnsi" w:cstheme="minorHAnsi"/>
          <w:b w:val="0"/>
          <w:sz w:val="24"/>
          <w:szCs w:val="24"/>
        </w:rPr>
        <w:t>á</w:t>
      </w:r>
      <w:r w:rsidRPr="00C9537E">
        <w:rPr>
          <w:rFonts w:asciiTheme="minorHAnsi" w:hAnsiTheme="minorHAnsi" w:cstheme="minorHAnsi"/>
          <w:b w:val="0"/>
          <w:sz w:val="24"/>
          <w:szCs w:val="24"/>
        </w:rPr>
        <w:t xml:space="preserve"> ciente</w:t>
      </w:r>
      <w:r w:rsidR="00DA4E03" w:rsidRPr="00C9537E">
        <w:rPr>
          <w:rFonts w:asciiTheme="minorHAnsi" w:hAnsiTheme="minorHAnsi" w:cstheme="minorHAnsi"/>
          <w:b w:val="0"/>
          <w:sz w:val="24"/>
          <w:szCs w:val="24"/>
        </w:rPr>
        <w:t xml:space="preserve"> e declara</w:t>
      </w:r>
      <w:r w:rsidR="0069558B" w:rsidRPr="00C9537E">
        <w:rPr>
          <w:rFonts w:asciiTheme="minorHAnsi" w:hAnsiTheme="minorHAnsi" w:cstheme="minorHAnsi"/>
          <w:b w:val="0"/>
          <w:sz w:val="24"/>
          <w:szCs w:val="24"/>
        </w:rPr>
        <w:t>, entre outros,</w:t>
      </w:r>
      <w:r w:rsidRPr="00C9537E">
        <w:rPr>
          <w:rFonts w:asciiTheme="minorHAnsi" w:hAnsiTheme="minorHAnsi" w:cstheme="minorHAnsi"/>
          <w:b w:val="0"/>
          <w:sz w:val="24"/>
          <w:szCs w:val="24"/>
        </w:rPr>
        <w:t xml:space="preserve"> que</w:t>
      </w:r>
      <w:r w:rsidR="0069558B" w:rsidRPr="00C9537E">
        <w:rPr>
          <w:rFonts w:asciiTheme="minorHAnsi" w:hAnsiTheme="minorHAnsi" w:cstheme="minorHAnsi"/>
          <w:b w:val="0"/>
          <w:sz w:val="24"/>
          <w:szCs w:val="24"/>
        </w:rPr>
        <w:t>:</w:t>
      </w:r>
      <w:r w:rsidRPr="00C9537E">
        <w:rPr>
          <w:rFonts w:asciiTheme="minorHAnsi" w:hAnsiTheme="minorHAnsi" w:cstheme="minorHAnsi"/>
          <w:b w:val="0"/>
          <w:sz w:val="24"/>
          <w:szCs w:val="24"/>
        </w:rPr>
        <w:t xml:space="preserve"> (i) a Oferta Restrita não foi registrada perante a CVM</w:t>
      </w:r>
      <w:r w:rsidR="00914BD7" w:rsidRPr="00C9537E">
        <w:rPr>
          <w:rFonts w:asciiTheme="minorHAnsi" w:hAnsiTheme="minorHAnsi" w:cstheme="minorHAnsi"/>
          <w:b w:val="0"/>
          <w:sz w:val="24"/>
          <w:szCs w:val="24"/>
        </w:rPr>
        <w:t xml:space="preserve"> e que será registrada na ANBIMA </w:t>
      </w:r>
      <w:r w:rsidR="00E834C8" w:rsidRPr="00C9537E">
        <w:rPr>
          <w:rFonts w:asciiTheme="minorHAnsi" w:hAnsiTheme="minorHAnsi" w:cstheme="minorHAnsi"/>
          <w:b w:val="0"/>
          <w:sz w:val="24"/>
          <w:szCs w:val="24"/>
        </w:rPr>
        <w:t>nos termos do Código ANBIMA</w:t>
      </w:r>
      <w:r w:rsidRPr="00C9537E">
        <w:rPr>
          <w:rFonts w:asciiTheme="minorHAnsi" w:hAnsiTheme="minorHAnsi" w:cstheme="minorHAnsi"/>
          <w:b w:val="0"/>
          <w:sz w:val="24"/>
          <w:szCs w:val="24"/>
        </w:rPr>
        <w:t xml:space="preserve">; (ii) as Debêntures estão sujeitas </w:t>
      </w:r>
      <w:r w:rsidR="0069558B" w:rsidRPr="00C9537E">
        <w:rPr>
          <w:rFonts w:asciiTheme="minorHAnsi" w:hAnsiTheme="minorHAnsi" w:cstheme="minorHAnsi"/>
          <w:b w:val="0"/>
          <w:sz w:val="24"/>
          <w:szCs w:val="24"/>
        </w:rPr>
        <w:t>às</w:t>
      </w:r>
      <w:r w:rsidRPr="00C9537E">
        <w:rPr>
          <w:rFonts w:asciiTheme="minorHAnsi" w:hAnsiTheme="minorHAnsi" w:cstheme="minorHAnsi"/>
          <w:b w:val="0"/>
          <w:sz w:val="24"/>
          <w:szCs w:val="24"/>
        </w:rPr>
        <w:t xml:space="preserve"> restrições de negociação previstas na</w:t>
      </w:r>
      <w:r w:rsidR="00DA4E03" w:rsidRPr="00C9537E">
        <w:rPr>
          <w:rFonts w:asciiTheme="minorHAnsi" w:hAnsiTheme="minorHAnsi" w:cstheme="minorHAnsi"/>
          <w:b w:val="0"/>
          <w:sz w:val="24"/>
          <w:szCs w:val="24"/>
        </w:rPr>
        <w:t xml:space="preserve"> Instrução CVM 476</w:t>
      </w:r>
      <w:r w:rsidR="00E834C8" w:rsidRPr="00C9537E">
        <w:rPr>
          <w:rFonts w:asciiTheme="minorHAnsi" w:hAnsiTheme="minorHAnsi" w:cstheme="minorHAnsi"/>
          <w:b w:val="0"/>
          <w:sz w:val="24"/>
          <w:szCs w:val="24"/>
        </w:rPr>
        <w:t>,</w:t>
      </w:r>
      <w:r w:rsidRPr="00C9537E">
        <w:rPr>
          <w:rFonts w:asciiTheme="minorHAnsi" w:hAnsiTheme="minorHAnsi" w:cstheme="minorHAnsi"/>
          <w:b w:val="0"/>
          <w:sz w:val="24"/>
          <w:szCs w:val="24"/>
        </w:rPr>
        <w:t xml:space="preserve"> nesta Escritura de Emissão</w:t>
      </w:r>
      <w:r w:rsidR="00E834C8" w:rsidRPr="00C9537E">
        <w:rPr>
          <w:rFonts w:asciiTheme="minorHAnsi" w:hAnsiTheme="minorHAnsi" w:cstheme="minorHAnsi"/>
          <w:b w:val="0"/>
          <w:sz w:val="24"/>
          <w:szCs w:val="24"/>
        </w:rPr>
        <w:t xml:space="preserve"> e no Contrato de Distribuição</w:t>
      </w:r>
      <w:r w:rsidRPr="00C9537E">
        <w:rPr>
          <w:rFonts w:asciiTheme="minorHAnsi" w:hAnsiTheme="minorHAnsi" w:cstheme="minorHAnsi"/>
          <w:b w:val="0"/>
          <w:sz w:val="24"/>
          <w:szCs w:val="24"/>
        </w:rPr>
        <w:t>; e (</w:t>
      </w:r>
      <w:r w:rsidR="002D358C" w:rsidRPr="00C9537E">
        <w:rPr>
          <w:rFonts w:asciiTheme="minorHAnsi" w:hAnsiTheme="minorHAnsi" w:cstheme="minorHAnsi"/>
          <w:b w:val="0"/>
          <w:sz w:val="24"/>
          <w:szCs w:val="24"/>
        </w:rPr>
        <w:t>iii</w:t>
      </w:r>
      <w:r w:rsidRPr="00C9537E">
        <w:rPr>
          <w:rFonts w:asciiTheme="minorHAnsi" w:hAnsiTheme="minorHAnsi" w:cstheme="minorHAnsi"/>
          <w:b w:val="0"/>
          <w:sz w:val="24"/>
          <w:szCs w:val="24"/>
        </w:rPr>
        <w:t>)</w:t>
      </w:r>
      <w:r w:rsidR="006B2236" w:rsidRPr="00C9537E">
        <w:rPr>
          <w:rFonts w:asciiTheme="minorHAnsi" w:hAnsiTheme="minorHAnsi" w:cstheme="minorHAnsi"/>
          <w:b w:val="0"/>
          <w:sz w:val="24"/>
          <w:szCs w:val="24"/>
        </w:rPr>
        <w:t> </w:t>
      </w:r>
      <w:r w:rsidRPr="00C9537E">
        <w:rPr>
          <w:rFonts w:asciiTheme="minorHAnsi" w:hAnsiTheme="minorHAnsi" w:cstheme="minorHAnsi"/>
          <w:b w:val="0"/>
          <w:sz w:val="24"/>
          <w:szCs w:val="24"/>
        </w:rPr>
        <w:t>efetuaram sua própria análise com relação à capacidade de pagamento da Emissora</w:t>
      </w:r>
      <w:r w:rsidR="00017982" w:rsidRPr="00C9537E">
        <w:rPr>
          <w:rFonts w:asciiTheme="minorHAnsi" w:hAnsiTheme="minorHAnsi" w:cstheme="minorHAnsi"/>
          <w:b w:val="0"/>
          <w:sz w:val="24"/>
          <w:szCs w:val="24"/>
        </w:rPr>
        <w:t>, devendo, ainda, por meio de tal declaração, manifestar sua concordância expressa a todos os termos e condições desta Escritura de Emissão</w:t>
      </w:r>
      <w:r w:rsidR="00E834C8" w:rsidRPr="00C9537E">
        <w:rPr>
          <w:rFonts w:asciiTheme="minorHAnsi" w:hAnsiTheme="minorHAnsi" w:cstheme="minorHAnsi"/>
          <w:b w:val="0"/>
          <w:sz w:val="24"/>
          <w:szCs w:val="24"/>
        </w:rPr>
        <w:t xml:space="preserve"> e dos demais documentos da Oferta Restrita</w:t>
      </w:r>
      <w:r w:rsidRPr="00C9537E">
        <w:rPr>
          <w:rFonts w:asciiTheme="minorHAnsi" w:hAnsiTheme="minorHAnsi" w:cstheme="minorHAnsi"/>
          <w:b w:val="0"/>
          <w:sz w:val="24"/>
          <w:szCs w:val="24"/>
        </w:rPr>
        <w:t>.</w:t>
      </w:r>
      <w:bookmarkEnd w:id="36"/>
    </w:p>
    <w:p w14:paraId="32EB876D" w14:textId="77777777" w:rsidR="007A3893" w:rsidRPr="00C9537E" w:rsidRDefault="007A3893" w:rsidP="00C9537E">
      <w:pPr>
        <w:spacing w:line="340" w:lineRule="exact"/>
        <w:rPr>
          <w:rFonts w:asciiTheme="minorHAnsi" w:hAnsiTheme="minorHAnsi" w:cstheme="minorHAnsi"/>
        </w:rPr>
      </w:pPr>
    </w:p>
    <w:p w14:paraId="10B741C8" w14:textId="42D9CB80" w:rsidR="00780E05" w:rsidRPr="00C9537E" w:rsidRDefault="0085140A"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 xml:space="preserve">A Emissora não poderá realizar, nos termos do artigo 9º da Instrução CVM 476, outra oferta pública da mesma espécie de valores mobiliários </w:t>
      </w:r>
      <w:r w:rsidR="001E56B8" w:rsidRPr="00C9537E">
        <w:rPr>
          <w:rFonts w:asciiTheme="minorHAnsi" w:hAnsiTheme="minorHAnsi" w:cstheme="minorHAnsi"/>
          <w:b w:val="0"/>
          <w:sz w:val="24"/>
          <w:szCs w:val="24"/>
        </w:rPr>
        <w:t xml:space="preserve">que as Debêntures </w:t>
      </w:r>
      <w:r w:rsidRPr="00C9537E">
        <w:rPr>
          <w:rFonts w:asciiTheme="minorHAnsi" w:hAnsiTheme="minorHAnsi" w:cstheme="minorHAnsi"/>
          <w:b w:val="0"/>
          <w:sz w:val="24"/>
          <w:szCs w:val="24"/>
        </w:rPr>
        <w:t>objeto da Oferta Restrita dentro do prazo de 4 (quatro) meses contados da data do encerramento da Oferta Restrita, a menos que a nova oferta seja submetida a registro na CVM.</w:t>
      </w:r>
    </w:p>
    <w:p w14:paraId="61635FAF" w14:textId="77777777" w:rsidR="007A3893" w:rsidRPr="00C9537E" w:rsidRDefault="007A3893" w:rsidP="00C9537E">
      <w:pPr>
        <w:spacing w:line="340" w:lineRule="exact"/>
        <w:rPr>
          <w:rFonts w:asciiTheme="minorHAnsi" w:hAnsiTheme="minorHAnsi" w:cstheme="minorHAnsi"/>
        </w:rPr>
      </w:pPr>
    </w:p>
    <w:p w14:paraId="3C5AA819" w14:textId="550AA883" w:rsidR="00780E05" w:rsidRPr="00C9537E" w:rsidRDefault="005B3BE4" w:rsidP="00C9537E">
      <w:pPr>
        <w:pStyle w:val="Ttulo6"/>
        <w:numPr>
          <w:ilvl w:val="2"/>
          <w:numId w:val="6"/>
        </w:numPr>
        <w:spacing w:line="340" w:lineRule="exact"/>
        <w:ind w:left="0" w:firstLine="0"/>
        <w:jc w:val="both"/>
        <w:rPr>
          <w:rFonts w:asciiTheme="minorHAnsi" w:hAnsiTheme="minorHAnsi" w:cstheme="minorHAnsi"/>
          <w:b w:val="0"/>
          <w:sz w:val="24"/>
          <w:szCs w:val="24"/>
        </w:rPr>
      </w:pPr>
      <w:bookmarkStart w:id="37" w:name="_Ref447706989"/>
      <w:bookmarkEnd w:id="31"/>
      <w:r w:rsidRPr="00C9537E">
        <w:rPr>
          <w:rFonts w:asciiTheme="minorHAnsi" w:hAnsiTheme="minorHAnsi" w:cstheme="minorHAnsi"/>
          <w:b w:val="0"/>
          <w:sz w:val="24"/>
          <w:szCs w:val="24"/>
        </w:rPr>
        <w:t xml:space="preserve">Nos termos da </w:t>
      </w:r>
      <w:r w:rsidR="00EC0AC6" w:rsidRPr="00C9537E">
        <w:rPr>
          <w:rFonts w:asciiTheme="minorHAnsi" w:hAnsiTheme="minorHAnsi" w:cstheme="minorHAnsi"/>
          <w:b w:val="0"/>
          <w:sz w:val="24"/>
          <w:szCs w:val="24"/>
        </w:rPr>
        <w:t xml:space="preserve">Resolução </w:t>
      </w:r>
      <w:r w:rsidR="001168A2" w:rsidRPr="00C9537E">
        <w:rPr>
          <w:rFonts w:asciiTheme="minorHAnsi" w:hAnsiTheme="minorHAnsi" w:cstheme="minorHAnsi"/>
          <w:b w:val="0"/>
          <w:sz w:val="24"/>
          <w:szCs w:val="24"/>
        </w:rPr>
        <w:t xml:space="preserve">da </w:t>
      </w:r>
      <w:r w:rsidR="00EC0AC6" w:rsidRPr="00C9537E">
        <w:rPr>
          <w:rFonts w:asciiTheme="minorHAnsi" w:hAnsiTheme="minorHAnsi" w:cstheme="minorHAnsi"/>
          <w:b w:val="0"/>
          <w:sz w:val="24"/>
          <w:szCs w:val="24"/>
        </w:rPr>
        <w:t>CVM nº 30 de 11 de maio de 2021</w:t>
      </w:r>
      <w:r w:rsidRPr="00C9537E">
        <w:rPr>
          <w:rFonts w:asciiTheme="minorHAnsi" w:hAnsiTheme="minorHAnsi" w:cstheme="minorHAnsi"/>
          <w:b w:val="0"/>
          <w:sz w:val="24"/>
          <w:szCs w:val="24"/>
        </w:rPr>
        <w:t xml:space="preserve"> (“</w:t>
      </w:r>
      <w:r w:rsidR="00EC0AC6" w:rsidRPr="00C9537E">
        <w:rPr>
          <w:rFonts w:asciiTheme="minorHAnsi" w:hAnsiTheme="minorHAnsi" w:cstheme="minorHAnsi"/>
          <w:b w:val="0"/>
          <w:sz w:val="24"/>
          <w:szCs w:val="24"/>
          <w:u w:val="single"/>
        </w:rPr>
        <w:t xml:space="preserve">Resolução </w:t>
      </w:r>
      <w:r w:rsidRPr="00C9537E">
        <w:rPr>
          <w:rFonts w:asciiTheme="minorHAnsi" w:hAnsiTheme="minorHAnsi" w:cstheme="minorHAnsi"/>
          <w:b w:val="0"/>
          <w:sz w:val="24"/>
          <w:szCs w:val="24"/>
          <w:u w:val="single"/>
        </w:rPr>
        <w:t xml:space="preserve">CVM </w:t>
      </w:r>
      <w:r w:rsidR="00EC0AC6" w:rsidRPr="00C9537E">
        <w:rPr>
          <w:rFonts w:asciiTheme="minorHAnsi" w:hAnsiTheme="minorHAnsi" w:cstheme="minorHAnsi"/>
          <w:b w:val="0"/>
          <w:sz w:val="24"/>
          <w:szCs w:val="24"/>
          <w:u w:val="single"/>
        </w:rPr>
        <w:t>30</w:t>
      </w:r>
      <w:r w:rsidRPr="00C9537E">
        <w:rPr>
          <w:rFonts w:asciiTheme="minorHAnsi" w:hAnsiTheme="minorHAnsi" w:cstheme="minorHAnsi"/>
          <w:b w:val="0"/>
          <w:sz w:val="24"/>
          <w:szCs w:val="24"/>
        </w:rPr>
        <w:t>”, e para fins da Oferta Restrita, serão considerados:</w:t>
      </w:r>
      <w:bookmarkEnd w:id="37"/>
      <w:r w:rsidR="0085140A" w:rsidRPr="00C9537E">
        <w:rPr>
          <w:rFonts w:asciiTheme="minorHAnsi" w:hAnsiTheme="minorHAnsi" w:cstheme="minorHAnsi"/>
          <w:b w:val="0"/>
          <w:sz w:val="24"/>
          <w:szCs w:val="24"/>
        </w:rPr>
        <w:t xml:space="preserve"> </w:t>
      </w:r>
    </w:p>
    <w:p w14:paraId="7CEF93A8" w14:textId="77777777" w:rsidR="007A3893" w:rsidRPr="00C9537E" w:rsidRDefault="007A3893" w:rsidP="00C9537E">
      <w:pPr>
        <w:spacing w:line="340" w:lineRule="exact"/>
        <w:rPr>
          <w:rFonts w:asciiTheme="minorHAnsi" w:hAnsiTheme="minorHAnsi" w:cstheme="minorHAnsi"/>
        </w:rPr>
      </w:pPr>
    </w:p>
    <w:p w14:paraId="0E00864D" w14:textId="4838C333" w:rsidR="00E9157A" w:rsidRPr="00C9537E" w:rsidRDefault="00E9157A" w:rsidP="00C9537E">
      <w:pPr>
        <w:numPr>
          <w:ilvl w:val="0"/>
          <w:numId w:val="4"/>
        </w:numPr>
        <w:spacing w:line="340" w:lineRule="exact"/>
        <w:ind w:left="709" w:hanging="709"/>
        <w:jc w:val="both"/>
        <w:rPr>
          <w:rFonts w:asciiTheme="minorHAnsi" w:hAnsiTheme="minorHAnsi" w:cstheme="minorHAnsi"/>
        </w:rPr>
      </w:pPr>
      <w:r w:rsidRPr="00C9537E">
        <w:rPr>
          <w:rFonts w:asciiTheme="minorHAnsi" w:hAnsiTheme="minorHAnsi" w:cstheme="minorHAnsi"/>
        </w:rPr>
        <w:t>“</w:t>
      </w:r>
      <w:r w:rsidRPr="00C9537E">
        <w:rPr>
          <w:rFonts w:asciiTheme="minorHAnsi" w:hAnsiTheme="minorHAnsi" w:cstheme="minorHAnsi"/>
          <w:u w:val="single"/>
        </w:rPr>
        <w:t>Investidores Profissionais</w:t>
      </w:r>
      <w:r w:rsidRPr="00C9537E">
        <w:rPr>
          <w:rFonts w:asciiTheme="minorHAnsi" w:hAnsiTheme="minorHAnsi" w:cstheme="minorHAnsi"/>
        </w:rPr>
        <w:t>”: (i)</w:t>
      </w:r>
      <w:r w:rsidR="003C7C63" w:rsidRPr="00C9537E">
        <w:rPr>
          <w:rFonts w:asciiTheme="minorHAnsi" w:hAnsiTheme="minorHAnsi" w:cstheme="minorHAnsi"/>
        </w:rPr>
        <w:t> </w:t>
      </w:r>
      <w:r w:rsidRPr="00C9537E">
        <w:rPr>
          <w:rFonts w:asciiTheme="minorHAnsi" w:hAnsiTheme="minorHAnsi" w:cstheme="minorHAnsi"/>
        </w:rPr>
        <w:t>instituições financeiras e demais instituições autorizadas a funcionar pelo Banco Central do Brasil; (ii)</w:t>
      </w:r>
      <w:r w:rsidR="003C7C63" w:rsidRPr="00C9537E">
        <w:rPr>
          <w:rFonts w:asciiTheme="minorHAnsi" w:hAnsiTheme="minorHAnsi" w:cstheme="minorHAnsi"/>
        </w:rPr>
        <w:t> </w:t>
      </w:r>
      <w:r w:rsidRPr="00C9537E">
        <w:rPr>
          <w:rFonts w:asciiTheme="minorHAnsi" w:hAnsiTheme="minorHAnsi" w:cstheme="minorHAnsi"/>
        </w:rPr>
        <w:t>companhias seguradoras e sociedades de capitalização; (iii)</w:t>
      </w:r>
      <w:r w:rsidR="003C7C63" w:rsidRPr="00C9537E">
        <w:rPr>
          <w:rFonts w:asciiTheme="minorHAnsi" w:hAnsiTheme="minorHAnsi" w:cstheme="minorHAnsi"/>
        </w:rPr>
        <w:t> </w:t>
      </w:r>
      <w:r w:rsidRPr="00C9537E">
        <w:rPr>
          <w:rFonts w:asciiTheme="minorHAnsi" w:hAnsiTheme="minorHAnsi" w:cstheme="minorHAnsi"/>
        </w:rPr>
        <w:t>entidades abertas e fechadas de previdência complementar; (iv)</w:t>
      </w:r>
      <w:r w:rsidR="003C7C63" w:rsidRPr="00C9537E">
        <w:rPr>
          <w:rFonts w:asciiTheme="minorHAnsi" w:hAnsiTheme="minorHAnsi" w:cstheme="minorHAnsi"/>
        </w:rPr>
        <w:t> </w:t>
      </w:r>
      <w:r w:rsidRPr="00C9537E">
        <w:rPr>
          <w:rFonts w:asciiTheme="minorHAnsi" w:hAnsiTheme="minorHAnsi" w:cstheme="minorHAnsi"/>
        </w:rPr>
        <w:t xml:space="preserve">pessoas naturais ou jurídicas que possuam investimentos financeiros em valor superior a R$ 10.000.000,00 (dez milhões de reais) e que, adicionalmente, atestem por escrito sua condição de investidor profissional mediante termo próprio, de acordo com o Anexo A da </w:t>
      </w:r>
      <w:r w:rsidR="00EC0AC6" w:rsidRPr="00C9537E">
        <w:rPr>
          <w:rFonts w:asciiTheme="minorHAnsi" w:hAnsiTheme="minorHAnsi" w:cstheme="minorHAnsi"/>
        </w:rPr>
        <w:t xml:space="preserve">Resolução </w:t>
      </w:r>
      <w:r w:rsidRPr="00C9537E">
        <w:rPr>
          <w:rFonts w:asciiTheme="minorHAnsi" w:hAnsiTheme="minorHAnsi" w:cstheme="minorHAnsi"/>
        </w:rPr>
        <w:t xml:space="preserve">CVM </w:t>
      </w:r>
      <w:r w:rsidR="00EC0AC6" w:rsidRPr="00C9537E">
        <w:rPr>
          <w:rFonts w:asciiTheme="minorHAnsi" w:hAnsiTheme="minorHAnsi" w:cstheme="minorHAnsi"/>
        </w:rPr>
        <w:t>30</w:t>
      </w:r>
      <w:r w:rsidRPr="00C9537E">
        <w:rPr>
          <w:rFonts w:asciiTheme="minorHAnsi" w:hAnsiTheme="minorHAnsi" w:cstheme="minorHAnsi"/>
        </w:rPr>
        <w:t>; (v)</w:t>
      </w:r>
      <w:r w:rsidR="001168A2" w:rsidRPr="00C9537E">
        <w:rPr>
          <w:rFonts w:asciiTheme="minorHAnsi" w:hAnsiTheme="minorHAnsi" w:cstheme="minorHAnsi"/>
        </w:rPr>
        <w:t> </w:t>
      </w:r>
      <w:r w:rsidRPr="00C9537E">
        <w:rPr>
          <w:rFonts w:asciiTheme="minorHAnsi" w:hAnsiTheme="minorHAnsi" w:cstheme="minorHAnsi"/>
        </w:rPr>
        <w:t>fundos de investimento; (vi)</w:t>
      </w:r>
      <w:r w:rsidR="003C7C63" w:rsidRPr="00C9537E">
        <w:rPr>
          <w:rFonts w:asciiTheme="minorHAnsi" w:hAnsiTheme="minorHAnsi" w:cstheme="minorHAnsi"/>
        </w:rPr>
        <w:t> </w:t>
      </w:r>
      <w:r w:rsidRPr="00C9537E">
        <w:rPr>
          <w:rFonts w:asciiTheme="minorHAnsi" w:hAnsiTheme="minorHAnsi" w:cstheme="minorHAnsi"/>
        </w:rPr>
        <w:t>clubes de investimento, desde que tenham a carteira gerida por administrador de carteira de valores mobiliários autorizado pela CVM; (vii)</w:t>
      </w:r>
      <w:r w:rsidR="003C7C63" w:rsidRPr="00C9537E">
        <w:rPr>
          <w:rFonts w:asciiTheme="minorHAnsi" w:hAnsiTheme="minorHAnsi" w:cstheme="minorHAnsi"/>
        </w:rPr>
        <w:t> </w:t>
      </w:r>
      <w:r w:rsidRPr="00C9537E">
        <w:rPr>
          <w:rFonts w:asciiTheme="minorHAnsi" w:hAnsiTheme="minorHAnsi" w:cstheme="minorHAnsi"/>
        </w:rPr>
        <w:t>agentes autônomos de investimento, administradores de carteira, analistas e consultores de valores mobiliários autorizados pela CVM, em relação a seus recursos próprios; e (viii)</w:t>
      </w:r>
      <w:r w:rsidR="003C7C63" w:rsidRPr="00C9537E">
        <w:rPr>
          <w:rFonts w:asciiTheme="minorHAnsi" w:hAnsiTheme="minorHAnsi" w:cstheme="minorHAnsi"/>
        </w:rPr>
        <w:t> </w:t>
      </w:r>
      <w:r w:rsidRPr="00C9537E">
        <w:rPr>
          <w:rFonts w:asciiTheme="minorHAnsi" w:hAnsiTheme="minorHAnsi" w:cstheme="minorHAnsi"/>
        </w:rPr>
        <w:t>investidores não residentes; e</w:t>
      </w:r>
    </w:p>
    <w:p w14:paraId="452CEB99" w14:textId="77777777" w:rsidR="007A3893" w:rsidRPr="00C9537E" w:rsidRDefault="007A3893" w:rsidP="00C9537E">
      <w:pPr>
        <w:spacing w:line="340" w:lineRule="exact"/>
        <w:ind w:left="851"/>
        <w:jc w:val="both"/>
        <w:rPr>
          <w:rFonts w:asciiTheme="minorHAnsi" w:hAnsiTheme="minorHAnsi" w:cstheme="minorHAnsi"/>
        </w:rPr>
      </w:pPr>
    </w:p>
    <w:p w14:paraId="67572C30" w14:textId="0AFBD130" w:rsidR="00E9157A" w:rsidRPr="00C9537E" w:rsidRDefault="00E9157A" w:rsidP="00C9537E">
      <w:pPr>
        <w:numPr>
          <w:ilvl w:val="0"/>
          <w:numId w:val="4"/>
        </w:numPr>
        <w:spacing w:line="340" w:lineRule="exact"/>
        <w:ind w:left="709" w:hanging="709"/>
        <w:jc w:val="both"/>
        <w:rPr>
          <w:rFonts w:asciiTheme="minorHAnsi" w:hAnsiTheme="minorHAnsi" w:cstheme="minorHAnsi"/>
        </w:rPr>
      </w:pPr>
      <w:r w:rsidRPr="00C9537E">
        <w:rPr>
          <w:rFonts w:asciiTheme="minorHAnsi" w:hAnsiTheme="minorHAnsi" w:cstheme="minorHAnsi"/>
        </w:rPr>
        <w:t>“</w:t>
      </w:r>
      <w:r w:rsidRPr="00C9537E">
        <w:rPr>
          <w:rFonts w:asciiTheme="minorHAnsi" w:hAnsiTheme="minorHAnsi" w:cstheme="minorHAnsi"/>
          <w:u w:val="single"/>
        </w:rPr>
        <w:t>Investidores Qualificados</w:t>
      </w:r>
      <w:r w:rsidRPr="00C9537E">
        <w:rPr>
          <w:rFonts w:asciiTheme="minorHAnsi" w:hAnsiTheme="minorHAnsi" w:cstheme="minorHAnsi"/>
        </w:rPr>
        <w:t>”: (i)</w:t>
      </w:r>
      <w:r w:rsidR="008A4AE2" w:rsidRPr="00C9537E">
        <w:rPr>
          <w:rFonts w:asciiTheme="minorHAnsi" w:hAnsiTheme="minorHAnsi" w:cstheme="minorHAnsi"/>
        </w:rPr>
        <w:t> </w:t>
      </w:r>
      <w:r w:rsidRPr="00C9537E">
        <w:rPr>
          <w:rFonts w:asciiTheme="minorHAnsi" w:hAnsiTheme="minorHAnsi" w:cstheme="minorHAnsi"/>
        </w:rPr>
        <w:t>Investidores Profissionais; (ii)</w:t>
      </w:r>
      <w:r w:rsidR="008A4AE2" w:rsidRPr="00C9537E">
        <w:rPr>
          <w:rFonts w:asciiTheme="minorHAnsi" w:hAnsiTheme="minorHAnsi" w:cstheme="minorHAnsi"/>
        </w:rPr>
        <w:t> </w:t>
      </w:r>
      <w:r w:rsidRPr="00C9537E">
        <w:rPr>
          <w:rFonts w:asciiTheme="minorHAnsi" w:hAnsiTheme="minorHAnsi" w:cstheme="minorHAnsi"/>
        </w:rPr>
        <w:t>pessoas naturais ou jurídicas que possuam investimentos financeiros em valor superior a R$</w:t>
      </w:r>
      <w:r w:rsidR="00D159C2" w:rsidRPr="00C9537E">
        <w:rPr>
          <w:rFonts w:asciiTheme="minorHAnsi" w:hAnsiTheme="minorHAnsi" w:cstheme="minorHAnsi"/>
        </w:rPr>
        <w:t> </w:t>
      </w:r>
      <w:r w:rsidRPr="00C9537E">
        <w:rPr>
          <w:rFonts w:asciiTheme="minorHAnsi" w:hAnsiTheme="minorHAnsi" w:cstheme="minorHAnsi"/>
        </w:rPr>
        <w:t xml:space="preserve">1.000.000,00 (um milhão de reais) e que, adicionalmente, atestem por escrito sua condição de investidor qualificado mediante termo próprio, de acordo com o Anexo B da </w:t>
      </w:r>
      <w:r w:rsidR="00132B13" w:rsidRPr="00C9537E">
        <w:rPr>
          <w:rFonts w:asciiTheme="minorHAnsi" w:hAnsiTheme="minorHAnsi" w:cstheme="minorHAnsi"/>
        </w:rPr>
        <w:t xml:space="preserve">Resolução </w:t>
      </w:r>
      <w:r w:rsidRPr="00C9537E">
        <w:rPr>
          <w:rFonts w:asciiTheme="minorHAnsi" w:hAnsiTheme="minorHAnsi" w:cstheme="minorHAnsi"/>
        </w:rPr>
        <w:t xml:space="preserve">CVM </w:t>
      </w:r>
      <w:r w:rsidR="00132B13" w:rsidRPr="00C9537E">
        <w:rPr>
          <w:rFonts w:asciiTheme="minorHAnsi" w:hAnsiTheme="minorHAnsi" w:cstheme="minorHAnsi"/>
        </w:rPr>
        <w:t>30</w:t>
      </w:r>
      <w:r w:rsidRPr="00C9537E">
        <w:rPr>
          <w:rFonts w:asciiTheme="minorHAnsi" w:hAnsiTheme="minorHAnsi" w:cstheme="minorHAnsi"/>
        </w:rPr>
        <w:t>; (iii)</w:t>
      </w:r>
      <w:r w:rsidR="008A4AE2" w:rsidRPr="00C9537E">
        <w:rPr>
          <w:rFonts w:asciiTheme="minorHAnsi" w:hAnsiTheme="minorHAnsi" w:cstheme="minorHAnsi"/>
        </w:rPr>
        <w:t> </w:t>
      </w:r>
      <w:r w:rsidRPr="00C9537E">
        <w:rPr>
          <w:rFonts w:asciiTheme="minorHAnsi" w:hAnsiTheme="minorHAnsi" w:cstheme="minorHAnsi"/>
        </w:rPr>
        <w:t>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(iv)</w:t>
      </w:r>
      <w:r w:rsidR="008A4AE2" w:rsidRPr="00C9537E">
        <w:rPr>
          <w:rFonts w:asciiTheme="minorHAnsi" w:hAnsiTheme="minorHAnsi" w:cstheme="minorHAnsi"/>
        </w:rPr>
        <w:t> </w:t>
      </w:r>
      <w:r w:rsidRPr="00C9537E">
        <w:rPr>
          <w:rFonts w:asciiTheme="minorHAnsi" w:hAnsiTheme="minorHAnsi" w:cstheme="minorHAnsi"/>
        </w:rPr>
        <w:t>clubes de investimento, desde que tenham a carteira gerida por um ou mais cotistas, que sejam investidores qualificados.</w:t>
      </w:r>
    </w:p>
    <w:p w14:paraId="164724F3" w14:textId="77777777" w:rsidR="007A3893" w:rsidRPr="00C9537E" w:rsidRDefault="007A3893" w:rsidP="00C9537E">
      <w:pPr>
        <w:pStyle w:val="PargrafodaLista"/>
        <w:spacing w:line="340" w:lineRule="exact"/>
        <w:rPr>
          <w:rFonts w:asciiTheme="minorHAnsi" w:hAnsiTheme="minorHAnsi" w:cstheme="minorHAnsi"/>
        </w:rPr>
      </w:pPr>
    </w:p>
    <w:p w14:paraId="42614D40" w14:textId="49204936" w:rsidR="00CE43D7" w:rsidRPr="00C9537E" w:rsidRDefault="00CE43D7" w:rsidP="00C9537E">
      <w:pPr>
        <w:pStyle w:val="Ttulo6"/>
        <w:numPr>
          <w:ilvl w:val="3"/>
          <w:numId w:val="6"/>
        </w:numPr>
        <w:tabs>
          <w:tab w:val="left" w:pos="0"/>
        </w:tabs>
        <w:spacing w:line="340" w:lineRule="exact"/>
        <w:ind w:left="709" w:firstLine="0"/>
        <w:jc w:val="both"/>
        <w:rPr>
          <w:rFonts w:asciiTheme="minorHAnsi" w:hAnsiTheme="minorHAnsi" w:cstheme="minorHAnsi"/>
          <w:b w:val="0"/>
          <w:sz w:val="24"/>
          <w:szCs w:val="24"/>
          <w:lang w:val="pt-PT"/>
        </w:rPr>
      </w:pPr>
      <w:r w:rsidRPr="00C9537E">
        <w:rPr>
          <w:rFonts w:asciiTheme="minorHAnsi" w:hAnsiTheme="minorHAnsi" w:cstheme="minorHAnsi"/>
          <w:b w:val="0"/>
          <w:sz w:val="24"/>
          <w:szCs w:val="24"/>
        </w:rPr>
        <w:t xml:space="preserve">Os regimes próprios de previdência social instituídos pela União, pelos Estados, pelo Distrito Federal ou por Municípios são considerados Investidores Profissionais ou Investidores Qualificados apenas se reconhecidos como tais conforme regulamentação específica </w:t>
      </w:r>
      <w:r w:rsidRPr="00C9537E">
        <w:rPr>
          <w:rFonts w:asciiTheme="minorHAnsi" w:hAnsiTheme="minorHAnsi" w:cstheme="minorHAnsi"/>
          <w:b w:val="0"/>
          <w:sz w:val="24"/>
          <w:szCs w:val="24"/>
          <w:lang w:val="pt-PT"/>
        </w:rPr>
        <w:t>do Ministério da Previdência Social.</w:t>
      </w:r>
    </w:p>
    <w:p w14:paraId="76A56D03" w14:textId="43540879" w:rsidR="00416F3B" w:rsidRPr="00C9537E" w:rsidRDefault="00416F3B" w:rsidP="00C9537E">
      <w:pPr>
        <w:spacing w:line="340" w:lineRule="exact"/>
        <w:rPr>
          <w:rFonts w:asciiTheme="minorHAnsi" w:hAnsiTheme="minorHAnsi" w:cstheme="minorHAnsi"/>
          <w:lang w:val="pt-PT"/>
        </w:rPr>
      </w:pPr>
    </w:p>
    <w:p w14:paraId="37C22CC8" w14:textId="0FB12983" w:rsidR="007A3893" w:rsidRPr="00C9537E" w:rsidRDefault="0085140A" w:rsidP="00C9537E">
      <w:pPr>
        <w:pStyle w:val="Ttulo6"/>
        <w:numPr>
          <w:ilvl w:val="2"/>
          <w:numId w:val="6"/>
        </w:numPr>
        <w:spacing w:line="340" w:lineRule="exact"/>
        <w:ind w:left="0" w:firstLine="0"/>
        <w:jc w:val="both"/>
        <w:rPr>
          <w:rFonts w:asciiTheme="minorHAnsi" w:hAnsiTheme="minorHAnsi" w:cstheme="minorHAnsi"/>
          <w:sz w:val="24"/>
          <w:szCs w:val="24"/>
        </w:rPr>
      </w:pPr>
      <w:r w:rsidRPr="00C9537E">
        <w:rPr>
          <w:rFonts w:asciiTheme="minorHAnsi" w:hAnsiTheme="minorHAnsi" w:cstheme="minorHAnsi"/>
          <w:b w:val="0"/>
          <w:sz w:val="24"/>
          <w:szCs w:val="24"/>
        </w:rPr>
        <w:t xml:space="preserve">Não existirão reservas antecipadas, nem fixação de lotes mínimos ou máximos para a Oferta Restrita, sendo que o </w:t>
      </w:r>
      <w:r w:rsidR="007F0C66" w:rsidRPr="00C9537E">
        <w:rPr>
          <w:rFonts w:asciiTheme="minorHAnsi" w:hAnsiTheme="minorHAnsi" w:cstheme="minorHAnsi"/>
          <w:b w:val="0"/>
          <w:sz w:val="24"/>
          <w:szCs w:val="24"/>
        </w:rPr>
        <w:t>Coordenador</w:t>
      </w:r>
      <w:r w:rsidR="00E834C8" w:rsidRPr="00C9537E">
        <w:rPr>
          <w:rFonts w:asciiTheme="minorHAnsi" w:hAnsiTheme="minorHAnsi" w:cstheme="minorHAnsi"/>
          <w:b w:val="0"/>
          <w:sz w:val="24"/>
          <w:szCs w:val="24"/>
        </w:rPr>
        <w:t xml:space="preserve"> Líder</w:t>
      </w:r>
      <w:r w:rsidRPr="00C9537E">
        <w:rPr>
          <w:rFonts w:asciiTheme="minorHAnsi" w:hAnsiTheme="minorHAnsi" w:cstheme="minorHAnsi"/>
          <w:b w:val="0"/>
          <w:sz w:val="24"/>
          <w:szCs w:val="24"/>
        </w:rPr>
        <w:t xml:space="preserve">, com expressa e prévia anuência da Emissora, </w:t>
      </w:r>
      <w:r w:rsidR="009D7DF0" w:rsidRPr="00C9537E">
        <w:rPr>
          <w:rFonts w:asciiTheme="minorHAnsi" w:hAnsiTheme="minorHAnsi" w:cstheme="minorHAnsi"/>
          <w:b w:val="0"/>
          <w:sz w:val="24"/>
          <w:szCs w:val="24"/>
        </w:rPr>
        <w:t>organizar</w:t>
      </w:r>
      <w:r w:rsidR="006830AF" w:rsidRPr="00C9537E">
        <w:rPr>
          <w:rFonts w:asciiTheme="minorHAnsi" w:hAnsiTheme="minorHAnsi" w:cstheme="minorHAnsi"/>
          <w:b w:val="0"/>
          <w:sz w:val="24"/>
          <w:szCs w:val="24"/>
        </w:rPr>
        <w:t>á</w:t>
      </w:r>
      <w:r w:rsidR="009D7DF0" w:rsidRPr="00C9537E">
        <w:rPr>
          <w:rFonts w:asciiTheme="minorHAnsi" w:hAnsiTheme="minorHAnsi" w:cstheme="minorHAnsi"/>
          <w:b w:val="0"/>
          <w:sz w:val="24"/>
          <w:szCs w:val="24"/>
        </w:rPr>
        <w:t xml:space="preserve"> </w:t>
      </w:r>
      <w:r w:rsidRPr="00C9537E">
        <w:rPr>
          <w:rFonts w:asciiTheme="minorHAnsi" w:hAnsiTheme="minorHAnsi" w:cstheme="minorHAnsi"/>
          <w:b w:val="0"/>
          <w:sz w:val="24"/>
          <w:szCs w:val="24"/>
        </w:rPr>
        <w:t xml:space="preserve">o plano de distribuição nos termos da Instrução CVM 476, tendo como </w:t>
      </w:r>
      <w:r w:rsidR="00F707CF" w:rsidRPr="00C9537E">
        <w:rPr>
          <w:rFonts w:asciiTheme="minorHAnsi" w:hAnsiTheme="minorHAnsi" w:cstheme="minorHAnsi"/>
          <w:b w:val="0"/>
          <w:sz w:val="24"/>
          <w:szCs w:val="24"/>
        </w:rPr>
        <w:t>público-alvo</w:t>
      </w:r>
      <w:r w:rsidRPr="00C9537E">
        <w:rPr>
          <w:rFonts w:asciiTheme="minorHAnsi" w:hAnsiTheme="minorHAnsi" w:cstheme="minorHAnsi"/>
          <w:b w:val="0"/>
          <w:sz w:val="24"/>
          <w:szCs w:val="24"/>
        </w:rPr>
        <w:t xml:space="preserve"> Investidores </w:t>
      </w:r>
      <w:r w:rsidR="00FB31DE" w:rsidRPr="00C9537E">
        <w:rPr>
          <w:rFonts w:asciiTheme="minorHAnsi" w:hAnsiTheme="minorHAnsi" w:cstheme="minorHAnsi"/>
          <w:b w:val="0"/>
          <w:sz w:val="24"/>
          <w:szCs w:val="24"/>
        </w:rPr>
        <w:t>Profissionais</w:t>
      </w:r>
      <w:r w:rsidR="00A44082" w:rsidRPr="00C9537E">
        <w:rPr>
          <w:rFonts w:asciiTheme="minorHAnsi" w:hAnsiTheme="minorHAnsi" w:cstheme="minorHAnsi"/>
          <w:b w:val="0"/>
          <w:sz w:val="24"/>
          <w:szCs w:val="24"/>
        </w:rPr>
        <w:t>.</w:t>
      </w:r>
    </w:p>
    <w:p w14:paraId="2F3CB805" w14:textId="77777777" w:rsidR="00780E05" w:rsidRPr="00C9537E" w:rsidRDefault="0085140A" w:rsidP="00C9537E">
      <w:pPr>
        <w:pStyle w:val="Ttulo6"/>
        <w:spacing w:line="340" w:lineRule="exact"/>
        <w:jc w:val="both"/>
        <w:rPr>
          <w:rFonts w:asciiTheme="minorHAnsi" w:hAnsiTheme="minorHAnsi" w:cstheme="minorHAnsi"/>
          <w:sz w:val="24"/>
          <w:szCs w:val="24"/>
        </w:rPr>
      </w:pPr>
      <w:r w:rsidRPr="00C9537E">
        <w:rPr>
          <w:rFonts w:asciiTheme="minorHAnsi" w:hAnsiTheme="minorHAnsi" w:cstheme="minorHAnsi"/>
          <w:b w:val="0"/>
          <w:sz w:val="24"/>
          <w:szCs w:val="24"/>
        </w:rPr>
        <w:t xml:space="preserve"> </w:t>
      </w:r>
    </w:p>
    <w:p w14:paraId="476C569B" w14:textId="77777777" w:rsidR="007A3893" w:rsidRPr="00C9537E" w:rsidRDefault="0085140A" w:rsidP="00C9537E">
      <w:pPr>
        <w:pStyle w:val="Ttulo6"/>
        <w:numPr>
          <w:ilvl w:val="2"/>
          <w:numId w:val="6"/>
        </w:numPr>
        <w:tabs>
          <w:tab w:val="left" w:pos="709"/>
          <w:tab w:val="left" w:pos="851"/>
        </w:tabs>
        <w:spacing w:line="340" w:lineRule="exact"/>
        <w:ind w:left="0" w:firstLine="0"/>
        <w:jc w:val="both"/>
        <w:rPr>
          <w:rFonts w:asciiTheme="minorHAnsi" w:hAnsiTheme="minorHAnsi" w:cstheme="minorHAnsi"/>
          <w:b w:val="0"/>
          <w:sz w:val="24"/>
          <w:szCs w:val="24"/>
        </w:rPr>
      </w:pPr>
      <w:bookmarkStart w:id="38" w:name="_Hlk78565648"/>
      <w:r w:rsidRPr="00C9537E">
        <w:rPr>
          <w:rFonts w:asciiTheme="minorHAnsi" w:hAnsiTheme="minorHAnsi" w:cstheme="minorHAnsi"/>
          <w:b w:val="0"/>
          <w:sz w:val="24"/>
          <w:szCs w:val="24"/>
        </w:rPr>
        <w:t xml:space="preserve">Não haverá preferência para subscrição das Debêntures pelos atuais </w:t>
      </w:r>
      <w:r w:rsidR="003760B5" w:rsidRPr="00C9537E">
        <w:rPr>
          <w:rFonts w:asciiTheme="minorHAnsi" w:hAnsiTheme="minorHAnsi" w:cstheme="minorHAnsi"/>
          <w:b w:val="0"/>
          <w:sz w:val="24"/>
          <w:szCs w:val="24"/>
        </w:rPr>
        <w:t>a</w:t>
      </w:r>
      <w:r w:rsidRPr="00C9537E">
        <w:rPr>
          <w:rFonts w:asciiTheme="minorHAnsi" w:hAnsiTheme="minorHAnsi" w:cstheme="minorHAnsi"/>
          <w:b w:val="0"/>
          <w:sz w:val="24"/>
          <w:szCs w:val="24"/>
        </w:rPr>
        <w:t>cionistas da Emissora</w:t>
      </w:r>
      <w:bookmarkEnd w:id="38"/>
      <w:r w:rsidRPr="00C9537E">
        <w:rPr>
          <w:rFonts w:asciiTheme="minorHAnsi" w:hAnsiTheme="minorHAnsi" w:cstheme="minorHAnsi"/>
          <w:b w:val="0"/>
          <w:sz w:val="24"/>
          <w:szCs w:val="24"/>
        </w:rPr>
        <w:t>.</w:t>
      </w:r>
    </w:p>
    <w:p w14:paraId="22435A64" w14:textId="344B86CF" w:rsidR="00780E05" w:rsidRPr="00C9537E" w:rsidRDefault="00780E05" w:rsidP="00C9537E">
      <w:pPr>
        <w:pStyle w:val="Ttulo6"/>
        <w:tabs>
          <w:tab w:val="left" w:pos="709"/>
          <w:tab w:val="left" w:pos="851"/>
        </w:tabs>
        <w:spacing w:line="340" w:lineRule="exact"/>
        <w:jc w:val="both"/>
        <w:rPr>
          <w:rFonts w:asciiTheme="minorHAnsi" w:hAnsiTheme="minorHAnsi" w:cstheme="minorHAnsi"/>
          <w:b w:val="0"/>
          <w:sz w:val="24"/>
          <w:szCs w:val="24"/>
        </w:rPr>
      </w:pPr>
    </w:p>
    <w:p w14:paraId="0CEF7F41" w14:textId="1E550D17" w:rsidR="008A292A" w:rsidRPr="00C9537E" w:rsidRDefault="008A292A" w:rsidP="00C9537E">
      <w:pPr>
        <w:pStyle w:val="PargrafodaLista"/>
        <w:numPr>
          <w:ilvl w:val="2"/>
          <w:numId w:val="6"/>
        </w:numPr>
        <w:tabs>
          <w:tab w:val="left" w:pos="851"/>
        </w:tabs>
        <w:spacing w:line="340" w:lineRule="exact"/>
        <w:ind w:left="0" w:firstLine="0"/>
        <w:jc w:val="both"/>
        <w:rPr>
          <w:rFonts w:asciiTheme="minorHAnsi" w:hAnsiTheme="minorHAnsi" w:cstheme="minorHAnsi"/>
        </w:rPr>
      </w:pPr>
      <w:r w:rsidRPr="00C9537E">
        <w:rPr>
          <w:rFonts w:asciiTheme="minorHAnsi" w:hAnsiTheme="minorHAnsi" w:cstheme="minorHAnsi"/>
        </w:rPr>
        <w:t xml:space="preserve">A </w:t>
      </w:r>
      <w:r w:rsidR="00C41C1A" w:rsidRPr="00C9537E">
        <w:rPr>
          <w:rFonts w:asciiTheme="minorHAnsi" w:hAnsiTheme="minorHAnsi" w:cstheme="minorHAnsi"/>
        </w:rPr>
        <w:t xml:space="preserve">distribuição </w:t>
      </w:r>
      <w:r w:rsidRPr="00C9537E">
        <w:rPr>
          <w:rFonts w:asciiTheme="minorHAnsi" w:hAnsiTheme="minorHAnsi" w:cstheme="minorHAnsi"/>
        </w:rPr>
        <w:t xml:space="preserve">das Debêntures será realizada de acordo com os procedimentos da </w:t>
      </w:r>
      <w:r w:rsidR="00D91252" w:rsidRPr="00C9537E">
        <w:rPr>
          <w:rFonts w:asciiTheme="minorHAnsi" w:hAnsiTheme="minorHAnsi" w:cstheme="minorHAnsi"/>
        </w:rPr>
        <w:t>B3</w:t>
      </w:r>
      <w:r w:rsidRPr="00C9537E">
        <w:rPr>
          <w:rFonts w:asciiTheme="minorHAnsi" w:hAnsiTheme="minorHAnsi" w:cstheme="minorHAnsi"/>
        </w:rPr>
        <w:t xml:space="preserve"> e com o plano de distribuição descrito no Contrato de Distribuição.</w:t>
      </w:r>
    </w:p>
    <w:p w14:paraId="77A90048" w14:textId="77777777" w:rsidR="00ED39DB" w:rsidRPr="00C9537E" w:rsidRDefault="00ED39DB" w:rsidP="00C9537E">
      <w:pPr>
        <w:spacing w:line="340" w:lineRule="exact"/>
        <w:rPr>
          <w:rFonts w:asciiTheme="minorHAnsi" w:hAnsiTheme="minorHAnsi" w:cstheme="minorHAnsi"/>
          <w:b/>
        </w:rPr>
      </w:pPr>
    </w:p>
    <w:p w14:paraId="297CC6EA" w14:textId="42827920" w:rsidR="00017982" w:rsidRPr="00C9537E" w:rsidRDefault="00271215" w:rsidP="00C9537E">
      <w:pPr>
        <w:pStyle w:val="Ttulo6"/>
        <w:numPr>
          <w:ilvl w:val="2"/>
          <w:numId w:val="6"/>
        </w:numPr>
        <w:tabs>
          <w:tab w:val="left" w:pos="851"/>
        </w:tabs>
        <w:spacing w:line="340" w:lineRule="exact"/>
        <w:ind w:left="0" w:firstLine="0"/>
        <w:jc w:val="both"/>
        <w:rPr>
          <w:rFonts w:asciiTheme="minorHAnsi" w:hAnsiTheme="minorHAnsi" w:cstheme="minorHAnsi"/>
          <w:b w:val="0"/>
          <w:sz w:val="24"/>
          <w:szCs w:val="24"/>
        </w:rPr>
      </w:pPr>
      <w:bookmarkStart w:id="39" w:name="_Hlk78565680"/>
      <w:r w:rsidRPr="00C9537E">
        <w:rPr>
          <w:rFonts w:asciiTheme="minorHAnsi" w:hAnsiTheme="minorHAnsi" w:cstheme="minorHAnsi"/>
          <w:b w:val="0"/>
          <w:sz w:val="24"/>
          <w:szCs w:val="24"/>
        </w:rPr>
        <w:t xml:space="preserve">Não será constituído fundo de sustentação de liquidez. </w:t>
      </w:r>
      <w:r w:rsidR="00B55D49" w:rsidRPr="00C9537E">
        <w:rPr>
          <w:rFonts w:asciiTheme="minorHAnsi" w:hAnsiTheme="minorHAnsi" w:cstheme="minorHAnsi"/>
          <w:b w:val="0"/>
          <w:sz w:val="24"/>
          <w:szCs w:val="24"/>
        </w:rPr>
        <w:t>Não será</w:t>
      </w:r>
      <w:r w:rsidRPr="00C9537E">
        <w:rPr>
          <w:rFonts w:asciiTheme="minorHAnsi" w:hAnsiTheme="minorHAnsi" w:cstheme="minorHAnsi"/>
          <w:b w:val="0"/>
          <w:sz w:val="24"/>
          <w:szCs w:val="24"/>
        </w:rPr>
        <w:t xml:space="preserve"> celebrado contrato de </w:t>
      </w:r>
      <w:r w:rsidR="0011474D" w:rsidRPr="00C9537E">
        <w:rPr>
          <w:rFonts w:asciiTheme="minorHAnsi" w:hAnsiTheme="minorHAnsi" w:cstheme="minorHAnsi"/>
          <w:b w:val="0"/>
          <w:sz w:val="24"/>
          <w:szCs w:val="24"/>
        </w:rPr>
        <w:t>formador de mercado</w:t>
      </w:r>
      <w:r w:rsidRPr="00C9537E">
        <w:rPr>
          <w:rFonts w:asciiTheme="minorHAnsi" w:hAnsiTheme="minorHAnsi" w:cstheme="minorHAnsi"/>
          <w:b w:val="0"/>
          <w:sz w:val="24"/>
          <w:szCs w:val="24"/>
        </w:rPr>
        <w:t xml:space="preserve"> para as Debêntures. Não será firmado, ainda, contrato de estabilização de preço das Debêntures no mercado secundário</w:t>
      </w:r>
      <w:bookmarkEnd w:id="39"/>
      <w:r w:rsidRPr="00C9537E">
        <w:rPr>
          <w:rFonts w:asciiTheme="minorHAnsi" w:hAnsiTheme="minorHAnsi" w:cstheme="minorHAnsi"/>
          <w:b w:val="0"/>
          <w:sz w:val="24"/>
          <w:szCs w:val="24"/>
        </w:rPr>
        <w:t>.</w:t>
      </w:r>
      <w:r w:rsidR="00BE6DA2" w:rsidRPr="00C9537E">
        <w:rPr>
          <w:rFonts w:asciiTheme="minorHAnsi" w:hAnsiTheme="minorHAnsi" w:cstheme="minorHAnsi"/>
          <w:b w:val="0"/>
          <w:sz w:val="24"/>
          <w:szCs w:val="24"/>
        </w:rPr>
        <w:t xml:space="preserve"> </w:t>
      </w:r>
    </w:p>
    <w:p w14:paraId="32E7C31E" w14:textId="77777777" w:rsidR="00017982" w:rsidRPr="00C9537E" w:rsidRDefault="00017982" w:rsidP="00C9537E">
      <w:pPr>
        <w:spacing w:line="340" w:lineRule="exact"/>
        <w:rPr>
          <w:rFonts w:asciiTheme="minorHAnsi" w:hAnsiTheme="minorHAnsi" w:cstheme="minorHAnsi"/>
          <w:b/>
        </w:rPr>
      </w:pPr>
    </w:p>
    <w:p w14:paraId="2488C297" w14:textId="631CF434" w:rsidR="009A1D29" w:rsidRPr="00C9537E" w:rsidRDefault="00E834C8" w:rsidP="00C9537E">
      <w:pPr>
        <w:pStyle w:val="Ttulo6"/>
        <w:numPr>
          <w:ilvl w:val="2"/>
          <w:numId w:val="6"/>
        </w:numPr>
        <w:tabs>
          <w:tab w:val="left" w:pos="851"/>
        </w:tabs>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As Debêntures poderão ser colocadas com ágio ou deságio, conforme o caso, desde que aplicado de forma igualitária à totalidade das Debêntures em cada data de integralização.</w:t>
      </w:r>
      <w:r w:rsidR="00D834E2" w:rsidRPr="00C9537E">
        <w:rPr>
          <w:rFonts w:asciiTheme="minorHAnsi" w:hAnsiTheme="minorHAnsi" w:cstheme="minorHAnsi"/>
          <w:b w:val="0"/>
          <w:sz w:val="24"/>
          <w:szCs w:val="24"/>
        </w:rPr>
        <w:t xml:space="preserve"> </w:t>
      </w:r>
    </w:p>
    <w:p w14:paraId="4B100D67" w14:textId="68D14941" w:rsidR="009A1D29" w:rsidRPr="00C9537E" w:rsidRDefault="009A1D29" w:rsidP="00C9537E">
      <w:pPr>
        <w:spacing w:line="340" w:lineRule="exact"/>
        <w:rPr>
          <w:rFonts w:asciiTheme="minorHAnsi" w:hAnsiTheme="minorHAnsi" w:cstheme="minorHAnsi"/>
        </w:rPr>
      </w:pPr>
    </w:p>
    <w:p w14:paraId="3FF41EB3" w14:textId="1C2632E4" w:rsidR="009A1D29" w:rsidRPr="00C9537E" w:rsidRDefault="009A1D29" w:rsidP="00C9537E">
      <w:pPr>
        <w:pStyle w:val="Ttulo6"/>
        <w:numPr>
          <w:ilvl w:val="2"/>
          <w:numId w:val="6"/>
        </w:numPr>
        <w:tabs>
          <w:tab w:val="left" w:pos="851"/>
        </w:tabs>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A Emissora não poderá realizar, nos termos do artigo 9º da Instrução CVM 476, outra oferta pública da mesma espécie de valores mobiliários objeto da Oferta Restrita dentro do prazo de 4 (quatro) meses contados da data da Comunicação de Encerramento ou do cancelamento da Oferta Restrita, a menos que a nova oferta seja submetida a registro na CVM.</w:t>
      </w:r>
    </w:p>
    <w:p w14:paraId="14190FF7" w14:textId="01D09957" w:rsidR="00271215" w:rsidRPr="00C9537E" w:rsidRDefault="00271215" w:rsidP="00C9537E">
      <w:pPr>
        <w:pStyle w:val="Ttulo6"/>
        <w:tabs>
          <w:tab w:val="left" w:pos="851"/>
        </w:tabs>
        <w:spacing w:line="340" w:lineRule="exact"/>
        <w:jc w:val="both"/>
        <w:rPr>
          <w:rFonts w:asciiTheme="minorHAnsi" w:hAnsiTheme="minorHAnsi" w:cstheme="minorHAnsi"/>
          <w:b w:val="0"/>
          <w:sz w:val="24"/>
          <w:szCs w:val="24"/>
        </w:rPr>
      </w:pPr>
    </w:p>
    <w:p w14:paraId="2086250A" w14:textId="5B0F3779" w:rsidR="00E22D1B" w:rsidRPr="00C9537E" w:rsidRDefault="00606EC4" w:rsidP="00C9537E">
      <w:pPr>
        <w:pStyle w:val="PargrafodaLista"/>
        <w:keepNext/>
        <w:numPr>
          <w:ilvl w:val="1"/>
          <w:numId w:val="6"/>
        </w:numPr>
        <w:spacing w:line="340" w:lineRule="exact"/>
        <w:ind w:left="0" w:firstLine="0"/>
        <w:jc w:val="both"/>
        <w:rPr>
          <w:rFonts w:asciiTheme="minorHAnsi" w:hAnsiTheme="minorHAnsi" w:cstheme="minorHAnsi"/>
        </w:rPr>
      </w:pPr>
      <w:r w:rsidRPr="00C9537E">
        <w:rPr>
          <w:rFonts w:asciiTheme="minorHAnsi" w:hAnsiTheme="minorHAnsi" w:cstheme="minorHAnsi"/>
          <w:b/>
        </w:rPr>
        <w:t>Agente de Liquidação</w:t>
      </w:r>
      <w:r w:rsidR="0085140A" w:rsidRPr="00C9537E">
        <w:rPr>
          <w:rFonts w:asciiTheme="minorHAnsi" w:hAnsiTheme="minorHAnsi" w:cstheme="minorHAnsi"/>
          <w:b/>
        </w:rPr>
        <w:t xml:space="preserve"> e Escriturador</w:t>
      </w:r>
    </w:p>
    <w:p w14:paraId="5547BC37" w14:textId="77777777" w:rsidR="007A3893" w:rsidRPr="00C9537E" w:rsidRDefault="007A3893" w:rsidP="00C9537E">
      <w:pPr>
        <w:pStyle w:val="Ttulo6"/>
        <w:keepNext/>
        <w:tabs>
          <w:tab w:val="left" w:pos="851"/>
        </w:tabs>
        <w:spacing w:line="340" w:lineRule="exact"/>
        <w:jc w:val="both"/>
        <w:rPr>
          <w:rFonts w:asciiTheme="minorHAnsi" w:hAnsiTheme="minorHAnsi" w:cstheme="minorHAnsi"/>
          <w:sz w:val="24"/>
          <w:szCs w:val="24"/>
        </w:rPr>
      </w:pPr>
    </w:p>
    <w:p w14:paraId="0A5088C4" w14:textId="6489AF93" w:rsidR="00C35D55" w:rsidRPr="00C9537E" w:rsidRDefault="00EB26AE" w:rsidP="00C9537E">
      <w:pPr>
        <w:pStyle w:val="Ttulo6"/>
        <w:keepNext/>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A instituição prestadora dos serviços de agente de liquidação e Escriturador é a Oliveira Trust Distribuidora de Títulos e Valores Mobiliários S.A., qualificada no preâmbulo</w:t>
      </w:r>
      <w:r w:rsidRPr="00C9537E">
        <w:rPr>
          <w:rFonts w:asciiTheme="minorHAnsi" w:hAnsiTheme="minorHAnsi" w:cstheme="minorHAnsi"/>
          <w:sz w:val="24"/>
          <w:szCs w:val="24"/>
        </w:rPr>
        <w:t xml:space="preserve"> </w:t>
      </w:r>
      <w:r w:rsidR="00606EC4" w:rsidRPr="00C9537E">
        <w:rPr>
          <w:rFonts w:asciiTheme="minorHAnsi" w:hAnsiTheme="minorHAnsi" w:cstheme="minorHAnsi"/>
          <w:b w:val="0"/>
          <w:sz w:val="24"/>
          <w:szCs w:val="24"/>
        </w:rPr>
        <w:t>(“</w:t>
      </w:r>
      <w:r w:rsidR="00606EC4" w:rsidRPr="00C9537E">
        <w:rPr>
          <w:rFonts w:asciiTheme="minorHAnsi" w:hAnsiTheme="minorHAnsi" w:cstheme="minorHAnsi"/>
          <w:b w:val="0"/>
          <w:sz w:val="24"/>
          <w:szCs w:val="24"/>
          <w:u w:val="single"/>
        </w:rPr>
        <w:t>Agente de Liquidação</w:t>
      </w:r>
      <w:r w:rsidR="00606EC4" w:rsidRPr="00C9537E">
        <w:rPr>
          <w:rFonts w:asciiTheme="minorHAnsi" w:hAnsiTheme="minorHAnsi" w:cstheme="minorHAnsi"/>
          <w:b w:val="0"/>
          <w:sz w:val="24"/>
          <w:szCs w:val="24"/>
        </w:rPr>
        <w:t>” e “</w:t>
      </w:r>
      <w:r w:rsidR="00606EC4" w:rsidRPr="00C9537E">
        <w:rPr>
          <w:rFonts w:asciiTheme="minorHAnsi" w:hAnsiTheme="minorHAnsi" w:cstheme="minorHAnsi"/>
          <w:b w:val="0"/>
          <w:sz w:val="24"/>
          <w:szCs w:val="24"/>
          <w:u w:val="single"/>
        </w:rPr>
        <w:t>Escriturador</w:t>
      </w:r>
      <w:r w:rsidR="00606EC4" w:rsidRPr="00C9537E">
        <w:rPr>
          <w:rFonts w:asciiTheme="minorHAnsi" w:hAnsiTheme="minorHAnsi" w:cstheme="minorHAnsi"/>
          <w:b w:val="0"/>
          <w:sz w:val="24"/>
          <w:szCs w:val="24"/>
        </w:rPr>
        <w:t>”, respectivamente).</w:t>
      </w:r>
    </w:p>
    <w:p w14:paraId="238F5826" w14:textId="77777777" w:rsidR="00C35D55" w:rsidRPr="00C9537E" w:rsidRDefault="00C35D55" w:rsidP="00C9537E">
      <w:pPr>
        <w:spacing w:line="340" w:lineRule="exact"/>
        <w:rPr>
          <w:rFonts w:asciiTheme="minorHAnsi" w:hAnsiTheme="minorHAnsi" w:cstheme="minorHAnsi"/>
        </w:rPr>
      </w:pPr>
    </w:p>
    <w:p w14:paraId="3C0C7641" w14:textId="55E083C8" w:rsidR="00015B20" w:rsidRPr="00C9537E" w:rsidRDefault="0069558B"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 xml:space="preserve">O </w:t>
      </w:r>
      <w:r w:rsidR="00606EC4" w:rsidRPr="00C9537E">
        <w:rPr>
          <w:rFonts w:asciiTheme="minorHAnsi" w:hAnsiTheme="minorHAnsi" w:cstheme="minorHAnsi"/>
          <w:b w:val="0"/>
          <w:sz w:val="24"/>
          <w:szCs w:val="24"/>
        </w:rPr>
        <w:t>Agente de Liquidação</w:t>
      </w:r>
      <w:r w:rsidRPr="00C9537E">
        <w:rPr>
          <w:rFonts w:asciiTheme="minorHAnsi" w:hAnsiTheme="minorHAnsi" w:cstheme="minorHAnsi"/>
          <w:b w:val="0"/>
          <w:sz w:val="24"/>
          <w:szCs w:val="24"/>
        </w:rPr>
        <w:t xml:space="preserve"> e o Escriturador poderão ser substituídos a qualquer tempo, mediante aprovação dos Debenturistas reunidos em Assembleia Geral de Debenturistas, nos termos da Cláusula </w:t>
      </w:r>
      <w:r w:rsidR="002E5F5F" w:rsidRPr="00C9537E">
        <w:rPr>
          <w:rFonts w:asciiTheme="minorHAnsi" w:hAnsiTheme="minorHAnsi" w:cstheme="minorHAnsi"/>
          <w:b w:val="0"/>
          <w:sz w:val="24"/>
          <w:szCs w:val="24"/>
          <w:highlight w:val="lightGray"/>
        </w:rPr>
        <w:fldChar w:fldCharType="begin"/>
      </w:r>
      <w:r w:rsidR="002E5F5F" w:rsidRPr="00C9537E">
        <w:rPr>
          <w:rFonts w:asciiTheme="minorHAnsi" w:hAnsiTheme="minorHAnsi" w:cstheme="minorHAnsi"/>
          <w:b w:val="0"/>
          <w:sz w:val="24"/>
          <w:szCs w:val="24"/>
        </w:rPr>
        <w:instrText xml:space="preserve"> REF _Ref78575190 \r \h </w:instrText>
      </w:r>
      <w:r w:rsidR="00FC2639" w:rsidRPr="00C9537E">
        <w:rPr>
          <w:rFonts w:asciiTheme="minorHAnsi" w:hAnsiTheme="minorHAnsi" w:cstheme="minorHAnsi"/>
          <w:b w:val="0"/>
          <w:sz w:val="24"/>
          <w:szCs w:val="24"/>
          <w:highlight w:val="lightGray"/>
        </w:rPr>
        <w:instrText xml:space="preserve"> \* MERGEFORMAT </w:instrText>
      </w:r>
      <w:r w:rsidR="002E5F5F" w:rsidRPr="00C9537E">
        <w:rPr>
          <w:rFonts w:asciiTheme="minorHAnsi" w:hAnsiTheme="minorHAnsi" w:cstheme="minorHAnsi"/>
          <w:b w:val="0"/>
          <w:sz w:val="24"/>
          <w:szCs w:val="24"/>
          <w:highlight w:val="lightGray"/>
        </w:rPr>
      </w:r>
      <w:r w:rsidR="002E5F5F" w:rsidRPr="00C9537E">
        <w:rPr>
          <w:rFonts w:asciiTheme="minorHAnsi" w:hAnsiTheme="minorHAnsi" w:cstheme="minorHAnsi"/>
          <w:b w:val="0"/>
          <w:sz w:val="24"/>
          <w:szCs w:val="24"/>
          <w:highlight w:val="lightGray"/>
        </w:rPr>
        <w:fldChar w:fldCharType="separate"/>
      </w:r>
      <w:r w:rsidR="00FB498D" w:rsidRPr="00C9537E">
        <w:rPr>
          <w:rFonts w:asciiTheme="minorHAnsi" w:hAnsiTheme="minorHAnsi" w:cstheme="minorHAnsi"/>
          <w:b w:val="0"/>
          <w:sz w:val="24"/>
          <w:szCs w:val="24"/>
        </w:rPr>
        <w:t>9</w:t>
      </w:r>
      <w:r w:rsidR="002E5F5F" w:rsidRPr="00C9537E">
        <w:rPr>
          <w:rFonts w:asciiTheme="minorHAnsi" w:hAnsiTheme="minorHAnsi" w:cstheme="minorHAnsi"/>
          <w:b w:val="0"/>
          <w:sz w:val="24"/>
          <w:szCs w:val="24"/>
          <w:highlight w:val="lightGray"/>
        </w:rPr>
        <w:fldChar w:fldCharType="end"/>
      </w:r>
      <w:r w:rsidRPr="00C9537E">
        <w:rPr>
          <w:rFonts w:asciiTheme="minorHAnsi" w:hAnsiTheme="minorHAnsi" w:cstheme="minorHAnsi"/>
          <w:b w:val="0"/>
          <w:sz w:val="24"/>
          <w:szCs w:val="24"/>
        </w:rPr>
        <w:t xml:space="preserve"> abaixo.</w:t>
      </w:r>
    </w:p>
    <w:p w14:paraId="1E160E40" w14:textId="77777777" w:rsidR="00022E33" w:rsidRPr="00C9537E" w:rsidRDefault="00022E33" w:rsidP="00C9537E">
      <w:pPr>
        <w:spacing w:line="340" w:lineRule="exact"/>
        <w:rPr>
          <w:rFonts w:asciiTheme="minorHAnsi" w:hAnsiTheme="minorHAnsi" w:cstheme="minorHAnsi"/>
          <w:b/>
        </w:rPr>
      </w:pPr>
    </w:p>
    <w:p w14:paraId="1430EDA0" w14:textId="51EC5A38" w:rsidR="00DF15B9" w:rsidRPr="00C9537E" w:rsidRDefault="00606EC4" w:rsidP="00C9537E">
      <w:pPr>
        <w:pStyle w:val="PargrafodaLista"/>
        <w:keepNext/>
        <w:numPr>
          <w:ilvl w:val="0"/>
          <w:numId w:val="6"/>
        </w:numPr>
        <w:spacing w:line="340" w:lineRule="exact"/>
        <w:ind w:left="709" w:hanging="709"/>
        <w:jc w:val="both"/>
        <w:rPr>
          <w:rFonts w:asciiTheme="minorHAnsi" w:hAnsiTheme="minorHAnsi" w:cstheme="minorHAnsi"/>
          <w:color w:val="000000" w:themeColor="text1"/>
        </w:rPr>
      </w:pPr>
      <w:r w:rsidRPr="00C9537E">
        <w:rPr>
          <w:rFonts w:asciiTheme="minorHAnsi" w:hAnsiTheme="minorHAnsi" w:cstheme="minorHAnsi"/>
          <w:b/>
          <w:color w:val="000000" w:themeColor="text1"/>
        </w:rPr>
        <w:t>CARACTERÍSTICAS DAS DEBÊNTURES</w:t>
      </w:r>
    </w:p>
    <w:p w14:paraId="3418C09C" w14:textId="77777777" w:rsidR="009F6661" w:rsidRPr="00C9537E" w:rsidRDefault="009F6661" w:rsidP="00C9537E">
      <w:pPr>
        <w:pStyle w:val="Ttulo6"/>
        <w:keepNext/>
        <w:tabs>
          <w:tab w:val="left" w:pos="851"/>
        </w:tabs>
        <w:spacing w:line="340" w:lineRule="exact"/>
        <w:jc w:val="both"/>
        <w:rPr>
          <w:rFonts w:asciiTheme="minorHAnsi" w:hAnsiTheme="minorHAnsi" w:cstheme="minorHAnsi"/>
          <w:sz w:val="24"/>
          <w:szCs w:val="24"/>
        </w:rPr>
      </w:pPr>
    </w:p>
    <w:p w14:paraId="34A1DDF7" w14:textId="77777777" w:rsidR="00DF15B9" w:rsidRPr="00C9537E" w:rsidRDefault="0085140A" w:rsidP="00C9537E">
      <w:pPr>
        <w:pStyle w:val="PargrafodaLista"/>
        <w:keepNext/>
        <w:numPr>
          <w:ilvl w:val="1"/>
          <w:numId w:val="6"/>
        </w:numPr>
        <w:spacing w:line="340" w:lineRule="exact"/>
        <w:ind w:left="0" w:firstLine="0"/>
        <w:jc w:val="both"/>
        <w:rPr>
          <w:rFonts w:asciiTheme="minorHAnsi" w:hAnsiTheme="minorHAnsi" w:cstheme="minorHAnsi"/>
        </w:rPr>
      </w:pPr>
      <w:r w:rsidRPr="00C9537E">
        <w:rPr>
          <w:rFonts w:asciiTheme="minorHAnsi" w:hAnsiTheme="minorHAnsi" w:cstheme="minorHAnsi"/>
          <w:b/>
        </w:rPr>
        <w:t>Características Básicas</w:t>
      </w:r>
    </w:p>
    <w:p w14:paraId="40CD1689" w14:textId="77777777" w:rsidR="009F6661" w:rsidRPr="00C9537E" w:rsidRDefault="009F6661" w:rsidP="00C9537E">
      <w:pPr>
        <w:pStyle w:val="Ttulo6"/>
        <w:keepNext/>
        <w:tabs>
          <w:tab w:val="left" w:pos="851"/>
        </w:tabs>
        <w:spacing w:line="340" w:lineRule="exact"/>
        <w:jc w:val="both"/>
        <w:rPr>
          <w:rFonts w:asciiTheme="minorHAnsi" w:hAnsiTheme="minorHAnsi" w:cstheme="minorHAnsi"/>
          <w:sz w:val="24"/>
          <w:szCs w:val="24"/>
        </w:rPr>
      </w:pPr>
    </w:p>
    <w:p w14:paraId="16E65C64" w14:textId="197E1EC1" w:rsidR="00780E05" w:rsidRPr="00C9537E" w:rsidRDefault="0085140A" w:rsidP="00C9537E">
      <w:pPr>
        <w:pStyle w:val="Ttulo6"/>
        <w:keepNext/>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i/>
          <w:sz w:val="24"/>
          <w:szCs w:val="24"/>
          <w:u w:val="single"/>
        </w:rPr>
        <w:t>Valor Nominal Unitário</w:t>
      </w:r>
      <w:r w:rsidR="00B5514D" w:rsidRPr="00C9537E">
        <w:rPr>
          <w:rFonts w:asciiTheme="minorHAnsi" w:hAnsiTheme="minorHAnsi" w:cstheme="minorHAnsi"/>
          <w:b w:val="0"/>
          <w:i/>
          <w:sz w:val="24"/>
          <w:szCs w:val="24"/>
        </w:rPr>
        <w:t>:</w:t>
      </w:r>
      <w:r w:rsidR="00D159C2" w:rsidRPr="00C9537E">
        <w:rPr>
          <w:rFonts w:asciiTheme="minorHAnsi" w:hAnsiTheme="minorHAnsi" w:cstheme="minorHAnsi"/>
          <w:b w:val="0"/>
          <w:i/>
          <w:sz w:val="24"/>
          <w:szCs w:val="24"/>
        </w:rPr>
        <w:t xml:space="preserve"> </w:t>
      </w:r>
      <w:r w:rsidRPr="00C9537E">
        <w:rPr>
          <w:rFonts w:asciiTheme="minorHAnsi" w:hAnsiTheme="minorHAnsi" w:cstheme="minorHAnsi"/>
          <w:b w:val="0"/>
          <w:sz w:val="24"/>
          <w:szCs w:val="24"/>
        </w:rPr>
        <w:t xml:space="preserve">O valor nominal unitário das Debêntures </w:t>
      </w:r>
      <w:r w:rsidR="00B5514D" w:rsidRPr="00C9537E">
        <w:rPr>
          <w:rFonts w:asciiTheme="minorHAnsi" w:hAnsiTheme="minorHAnsi" w:cstheme="minorHAnsi"/>
          <w:b w:val="0"/>
          <w:sz w:val="24"/>
          <w:szCs w:val="24"/>
        </w:rPr>
        <w:t>será</w:t>
      </w:r>
      <w:r w:rsidRPr="00C9537E">
        <w:rPr>
          <w:rFonts w:asciiTheme="minorHAnsi" w:hAnsiTheme="minorHAnsi" w:cstheme="minorHAnsi"/>
          <w:b w:val="0"/>
          <w:sz w:val="24"/>
          <w:szCs w:val="24"/>
        </w:rPr>
        <w:t xml:space="preserve"> de R$</w:t>
      </w:r>
      <w:r w:rsidR="001E7C95" w:rsidRPr="00C9537E">
        <w:rPr>
          <w:rFonts w:asciiTheme="minorHAnsi" w:hAnsiTheme="minorHAnsi" w:cstheme="minorHAnsi"/>
          <w:b w:val="0"/>
          <w:sz w:val="24"/>
          <w:szCs w:val="24"/>
        </w:rPr>
        <w:t> </w:t>
      </w:r>
      <w:r w:rsidR="00A338C8" w:rsidRPr="00C9537E">
        <w:rPr>
          <w:rFonts w:asciiTheme="minorHAnsi" w:hAnsiTheme="minorHAnsi" w:cstheme="minorHAnsi"/>
          <w:b w:val="0"/>
          <w:sz w:val="24"/>
          <w:szCs w:val="24"/>
        </w:rPr>
        <w:t xml:space="preserve">1.000,00 (mil </w:t>
      </w:r>
      <w:r w:rsidR="007856C2" w:rsidRPr="00C9537E">
        <w:rPr>
          <w:rFonts w:asciiTheme="minorHAnsi" w:hAnsiTheme="minorHAnsi" w:cstheme="minorHAnsi"/>
          <w:b w:val="0"/>
          <w:sz w:val="24"/>
          <w:szCs w:val="24"/>
        </w:rPr>
        <w:t>reais</w:t>
      </w:r>
      <w:r w:rsidRPr="00C9537E">
        <w:rPr>
          <w:rFonts w:asciiTheme="minorHAnsi" w:hAnsiTheme="minorHAnsi" w:cstheme="minorHAnsi"/>
          <w:b w:val="0"/>
          <w:sz w:val="24"/>
          <w:szCs w:val="24"/>
        </w:rPr>
        <w:t>), na Data de Emissão (“</w:t>
      </w:r>
      <w:r w:rsidRPr="00C9537E">
        <w:rPr>
          <w:rFonts w:asciiTheme="minorHAnsi" w:hAnsiTheme="minorHAnsi" w:cstheme="minorHAnsi"/>
          <w:b w:val="0"/>
          <w:sz w:val="24"/>
          <w:szCs w:val="24"/>
          <w:u w:val="single"/>
        </w:rPr>
        <w:t>Valor Nominal Unitário</w:t>
      </w:r>
      <w:r w:rsidRPr="00C9537E">
        <w:rPr>
          <w:rFonts w:asciiTheme="minorHAnsi" w:hAnsiTheme="minorHAnsi" w:cstheme="minorHAnsi"/>
          <w:b w:val="0"/>
          <w:sz w:val="24"/>
          <w:szCs w:val="24"/>
        </w:rPr>
        <w:t xml:space="preserve">”). </w:t>
      </w:r>
    </w:p>
    <w:p w14:paraId="1E731AE8" w14:textId="77777777" w:rsidR="009F6661" w:rsidRPr="00C9537E" w:rsidRDefault="009F6661" w:rsidP="00C9537E">
      <w:pPr>
        <w:spacing w:line="340" w:lineRule="exact"/>
        <w:rPr>
          <w:rFonts w:asciiTheme="minorHAnsi" w:hAnsiTheme="minorHAnsi" w:cstheme="minorHAnsi"/>
        </w:rPr>
      </w:pPr>
    </w:p>
    <w:p w14:paraId="40DC010F" w14:textId="77777777" w:rsidR="00B5514D" w:rsidRPr="00C9537E" w:rsidRDefault="00B5514D"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i/>
          <w:sz w:val="24"/>
          <w:szCs w:val="24"/>
          <w:u w:val="single"/>
        </w:rPr>
        <w:t>Conversibilidade, Tipo e Forma</w:t>
      </w:r>
      <w:r w:rsidRPr="00C9537E">
        <w:rPr>
          <w:rFonts w:asciiTheme="minorHAnsi" w:hAnsiTheme="minorHAnsi" w:cstheme="minorHAnsi"/>
          <w:b w:val="0"/>
          <w:i/>
          <w:sz w:val="24"/>
          <w:szCs w:val="24"/>
        </w:rPr>
        <w:t>:</w:t>
      </w:r>
      <w:r w:rsidRPr="00C9537E">
        <w:rPr>
          <w:rFonts w:asciiTheme="minorHAnsi" w:hAnsiTheme="minorHAnsi" w:cstheme="minorHAnsi"/>
          <w:b w:val="0"/>
          <w:sz w:val="24"/>
          <w:szCs w:val="24"/>
        </w:rPr>
        <w:t xml:space="preserve"> As Debêntures serão simples, ou seja, não conversíveis em ações de emissão da Emissora. As Debêntures serão escriturais e nominativas, sem emissão de cautelas ou certificados.</w:t>
      </w:r>
    </w:p>
    <w:p w14:paraId="532180ED" w14:textId="77777777" w:rsidR="009F6661" w:rsidRPr="00C9537E" w:rsidRDefault="009F6661" w:rsidP="00C9537E">
      <w:pPr>
        <w:spacing w:line="340" w:lineRule="exact"/>
        <w:rPr>
          <w:rFonts w:asciiTheme="minorHAnsi" w:hAnsiTheme="minorHAnsi" w:cstheme="minorHAnsi"/>
        </w:rPr>
      </w:pPr>
    </w:p>
    <w:p w14:paraId="475BF431" w14:textId="283F8B80" w:rsidR="00B5514D" w:rsidRPr="00C9537E" w:rsidRDefault="00B5514D"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i/>
          <w:sz w:val="24"/>
          <w:szCs w:val="24"/>
          <w:u w:val="single"/>
        </w:rPr>
        <w:t>Espécie</w:t>
      </w:r>
      <w:r w:rsidRPr="00C9537E">
        <w:rPr>
          <w:rFonts w:asciiTheme="minorHAnsi" w:hAnsiTheme="minorHAnsi" w:cstheme="minorHAnsi"/>
          <w:b w:val="0"/>
          <w:i/>
          <w:sz w:val="24"/>
          <w:szCs w:val="24"/>
        </w:rPr>
        <w:t>:</w:t>
      </w:r>
      <w:r w:rsidRPr="00C9537E">
        <w:rPr>
          <w:rFonts w:asciiTheme="minorHAnsi" w:hAnsiTheme="minorHAnsi" w:cstheme="minorHAnsi"/>
          <w:b w:val="0"/>
          <w:sz w:val="24"/>
          <w:szCs w:val="24"/>
        </w:rPr>
        <w:t xml:space="preserve"> </w:t>
      </w:r>
      <w:bookmarkStart w:id="40" w:name="_Hlk84598537"/>
      <w:r w:rsidR="004A7A8B" w:rsidRPr="00C9537E">
        <w:rPr>
          <w:rFonts w:asciiTheme="minorHAnsi" w:hAnsiTheme="minorHAnsi" w:cstheme="minorHAnsi"/>
          <w:b w:val="0"/>
          <w:sz w:val="24"/>
          <w:szCs w:val="24"/>
        </w:rPr>
        <w:t>As Debêntures serão da espécie quirografária</w:t>
      </w:r>
      <w:r w:rsidR="00207A26" w:rsidRPr="00C9537E">
        <w:rPr>
          <w:rFonts w:asciiTheme="minorHAnsi" w:hAnsiTheme="minorHAnsi" w:cstheme="minorHAnsi"/>
          <w:b w:val="0"/>
          <w:sz w:val="24"/>
          <w:szCs w:val="24"/>
        </w:rPr>
        <w:t>,</w:t>
      </w:r>
      <w:r w:rsidR="004A7A8B" w:rsidRPr="00C9537E">
        <w:rPr>
          <w:rFonts w:asciiTheme="minorHAnsi" w:hAnsiTheme="minorHAnsi" w:cstheme="minorHAnsi"/>
          <w:b w:val="0"/>
          <w:sz w:val="24"/>
          <w:szCs w:val="24"/>
        </w:rPr>
        <w:t xml:space="preserve"> a ser convolada em da espécie com garantia real, com garantia </w:t>
      </w:r>
      <w:r w:rsidR="00817D92" w:rsidRPr="00C9537E">
        <w:rPr>
          <w:rFonts w:asciiTheme="minorHAnsi" w:hAnsiTheme="minorHAnsi" w:cstheme="minorHAnsi"/>
          <w:b w:val="0"/>
          <w:sz w:val="24"/>
          <w:szCs w:val="24"/>
        </w:rPr>
        <w:t xml:space="preserve">adicional </w:t>
      </w:r>
      <w:r w:rsidR="004A7A8B" w:rsidRPr="00C9537E">
        <w:rPr>
          <w:rFonts w:asciiTheme="minorHAnsi" w:hAnsiTheme="minorHAnsi" w:cstheme="minorHAnsi"/>
          <w:b w:val="0"/>
          <w:sz w:val="24"/>
          <w:szCs w:val="24"/>
        </w:rPr>
        <w:t>fidejussória, nos termos desta Escritura de Emissão e nos termos do artigo 58 da Lei das Sociedades por Ações</w:t>
      </w:r>
      <w:bookmarkEnd w:id="40"/>
      <w:r w:rsidRPr="00C9537E">
        <w:rPr>
          <w:rFonts w:asciiTheme="minorHAnsi" w:hAnsiTheme="minorHAnsi" w:cstheme="minorHAnsi"/>
          <w:b w:val="0"/>
          <w:sz w:val="24"/>
          <w:szCs w:val="24"/>
        </w:rPr>
        <w:t>.</w:t>
      </w:r>
      <w:r w:rsidR="00595F01" w:rsidRPr="00C9537E" w:rsidDel="00595F01">
        <w:rPr>
          <w:rFonts w:asciiTheme="minorHAnsi" w:hAnsiTheme="minorHAnsi" w:cstheme="minorHAnsi"/>
          <w:b w:val="0"/>
          <w:sz w:val="24"/>
          <w:szCs w:val="24"/>
        </w:rPr>
        <w:t xml:space="preserve"> </w:t>
      </w:r>
    </w:p>
    <w:p w14:paraId="2DB3CB73" w14:textId="77777777" w:rsidR="009F6661" w:rsidRPr="00C9537E" w:rsidRDefault="009F6661" w:rsidP="00C9537E">
      <w:pPr>
        <w:spacing w:line="340" w:lineRule="exact"/>
        <w:rPr>
          <w:rFonts w:asciiTheme="minorHAnsi" w:hAnsiTheme="minorHAnsi" w:cstheme="minorHAnsi"/>
        </w:rPr>
      </w:pPr>
    </w:p>
    <w:p w14:paraId="6590D7D6" w14:textId="4C8E8D38" w:rsidR="00B249C1" w:rsidRPr="00C9537E" w:rsidRDefault="00B5514D"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i/>
          <w:sz w:val="24"/>
          <w:szCs w:val="24"/>
          <w:u w:val="single"/>
        </w:rPr>
        <w:t>Prazo e Forma de Subscrição e Integralização</w:t>
      </w:r>
      <w:r w:rsidRPr="00C9537E">
        <w:rPr>
          <w:rFonts w:asciiTheme="minorHAnsi" w:hAnsiTheme="minorHAnsi" w:cstheme="minorHAnsi"/>
          <w:b w:val="0"/>
          <w:i/>
          <w:sz w:val="24"/>
          <w:szCs w:val="24"/>
        </w:rPr>
        <w:t>:</w:t>
      </w:r>
      <w:r w:rsidR="00B249C1" w:rsidRPr="00C9537E">
        <w:rPr>
          <w:rFonts w:asciiTheme="minorHAnsi" w:hAnsiTheme="minorHAnsi" w:cstheme="minorHAnsi"/>
          <w:b w:val="0"/>
          <w:sz w:val="24"/>
          <w:szCs w:val="24"/>
        </w:rPr>
        <w:t xml:space="preserve"> </w:t>
      </w:r>
      <w:bookmarkStart w:id="41" w:name="_Hlk6392244"/>
      <w:r w:rsidR="009A1D29" w:rsidRPr="00C9537E">
        <w:rPr>
          <w:rFonts w:asciiTheme="minorHAnsi" w:hAnsiTheme="minorHAnsi" w:cstheme="minorHAnsi"/>
          <w:b w:val="0"/>
          <w:sz w:val="24"/>
          <w:szCs w:val="24"/>
        </w:rPr>
        <w:t>Observado o disposto na Cláusula 3.8.10, a</w:t>
      </w:r>
      <w:r w:rsidR="0014225F" w:rsidRPr="00C9537E">
        <w:rPr>
          <w:rFonts w:asciiTheme="minorHAnsi" w:hAnsiTheme="minorHAnsi" w:cstheme="minorHAnsi"/>
          <w:b w:val="0"/>
          <w:sz w:val="24"/>
          <w:szCs w:val="24"/>
        </w:rPr>
        <w:t xml:space="preserve">s Debêntures serão subscritas e integralizadas, no mercado primário, à vista, em moeda corrente nacional, no ato da subscrição, observado o </w:t>
      </w:r>
      <w:r w:rsidR="00E834C8" w:rsidRPr="00C9537E">
        <w:rPr>
          <w:rFonts w:asciiTheme="minorHAnsi" w:hAnsiTheme="minorHAnsi" w:cstheme="minorHAnsi"/>
          <w:b w:val="0"/>
          <w:sz w:val="24"/>
          <w:szCs w:val="24"/>
        </w:rPr>
        <w:t xml:space="preserve">plano </w:t>
      </w:r>
      <w:r w:rsidR="0014225F" w:rsidRPr="00C9537E">
        <w:rPr>
          <w:rFonts w:asciiTheme="minorHAnsi" w:hAnsiTheme="minorHAnsi" w:cstheme="minorHAnsi"/>
          <w:b w:val="0"/>
          <w:sz w:val="24"/>
          <w:szCs w:val="24"/>
        </w:rPr>
        <w:t xml:space="preserve">de </w:t>
      </w:r>
      <w:r w:rsidR="00E834C8" w:rsidRPr="00C9537E">
        <w:rPr>
          <w:rFonts w:asciiTheme="minorHAnsi" w:hAnsiTheme="minorHAnsi" w:cstheme="minorHAnsi"/>
          <w:b w:val="0"/>
          <w:sz w:val="24"/>
          <w:szCs w:val="24"/>
        </w:rPr>
        <w:t>distribuição</w:t>
      </w:r>
      <w:r w:rsidR="0014225F" w:rsidRPr="00C9537E">
        <w:rPr>
          <w:rFonts w:asciiTheme="minorHAnsi" w:hAnsiTheme="minorHAnsi" w:cstheme="minorHAnsi"/>
          <w:b w:val="0"/>
          <w:sz w:val="24"/>
          <w:szCs w:val="24"/>
        </w:rPr>
        <w:t>, a qualquer momento, a partir da data de início de distribuição, durante o prazo de colocação das Debêntures, pelo seu Valor Nominal Unitário, na primeira data de integralização (“</w:t>
      </w:r>
      <w:r w:rsidR="0014225F" w:rsidRPr="00C9537E">
        <w:rPr>
          <w:rFonts w:asciiTheme="minorHAnsi" w:hAnsiTheme="minorHAnsi" w:cstheme="minorHAnsi"/>
          <w:b w:val="0"/>
          <w:sz w:val="24"/>
          <w:szCs w:val="24"/>
          <w:u w:val="single"/>
        </w:rPr>
        <w:t>Data da Primeira Integralização</w:t>
      </w:r>
      <w:r w:rsidR="0014225F" w:rsidRPr="00C9537E">
        <w:rPr>
          <w:rFonts w:asciiTheme="minorHAnsi" w:hAnsiTheme="minorHAnsi" w:cstheme="minorHAnsi"/>
          <w:b w:val="0"/>
          <w:sz w:val="24"/>
          <w:szCs w:val="24"/>
        </w:rPr>
        <w:t>”), ou, caso qualquer Debênture venha a ser integralizada em qualquer data diversa e posterior à Data da Primeira Integralização, a integralização deverá ser feita pelo Valor Nominal Atualizado, acrescido d</w:t>
      </w:r>
      <w:r w:rsidR="00D27977" w:rsidRPr="00C9537E">
        <w:rPr>
          <w:rFonts w:asciiTheme="minorHAnsi" w:hAnsiTheme="minorHAnsi" w:cstheme="minorHAnsi"/>
          <w:b w:val="0"/>
          <w:sz w:val="24"/>
          <w:szCs w:val="24"/>
        </w:rPr>
        <w:t>os</w:t>
      </w:r>
      <w:r w:rsidR="0014225F" w:rsidRPr="00C9537E">
        <w:rPr>
          <w:rFonts w:asciiTheme="minorHAnsi" w:hAnsiTheme="minorHAnsi" w:cstheme="minorHAnsi"/>
          <w:b w:val="0"/>
          <w:sz w:val="24"/>
          <w:szCs w:val="24"/>
        </w:rPr>
        <w:t xml:space="preserve"> </w:t>
      </w:r>
      <w:r w:rsidR="00D27977" w:rsidRPr="00C9537E">
        <w:rPr>
          <w:rFonts w:asciiTheme="minorHAnsi" w:hAnsiTheme="minorHAnsi" w:cstheme="minorHAnsi"/>
          <w:b w:val="0"/>
          <w:sz w:val="24"/>
          <w:szCs w:val="24"/>
        </w:rPr>
        <w:t>Juros Remuneratórios (conforme definido abaixo)</w:t>
      </w:r>
      <w:r w:rsidR="0014225F" w:rsidRPr="00C9537E">
        <w:rPr>
          <w:rFonts w:asciiTheme="minorHAnsi" w:hAnsiTheme="minorHAnsi" w:cstheme="minorHAnsi"/>
          <w:b w:val="0"/>
          <w:sz w:val="24"/>
          <w:szCs w:val="24"/>
        </w:rPr>
        <w:t>, calculad</w:t>
      </w:r>
      <w:r w:rsidR="00D27977" w:rsidRPr="00C9537E">
        <w:rPr>
          <w:rFonts w:asciiTheme="minorHAnsi" w:hAnsiTheme="minorHAnsi" w:cstheme="minorHAnsi"/>
          <w:b w:val="0"/>
          <w:sz w:val="24"/>
          <w:szCs w:val="24"/>
        </w:rPr>
        <w:t>os</w:t>
      </w:r>
      <w:r w:rsidR="0014225F" w:rsidRPr="00C9537E">
        <w:rPr>
          <w:rFonts w:asciiTheme="minorHAnsi" w:hAnsiTheme="minorHAnsi" w:cstheme="minorHAnsi"/>
          <w:b w:val="0"/>
          <w:sz w:val="24"/>
          <w:szCs w:val="24"/>
        </w:rPr>
        <w:t xml:space="preserve"> </w:t>
      </w:r>
      <w:r w:rsidR="0014225F" w:rsidRPr="00C9537E">
        <w:rPr>
          <w:rFonts w:asciiTheme="minorHAnsi" w:hAnsiTheme="minorHAnsi" w:cstheme="minorHAnsi"/>
          <w:b w:val="0"/>
          <w:i/>
          <w:sz w:val="24"/>
          <w:szCs w:val="24"/>
        </w:rPr>
        <w:t>pro rata temporis</w:t>
      </w:r>
      <w:r w:rsidR="0014225F" w:rsidRPr="00C9537E">
        <w:rPr>
          <w:rFonts w:asciiTheme="minorHAnsi" w:hAnsiTheme="minorHAnsi" w:cstheme="minorHAnsi"/>
          <w:b w:val="0"/>
          <w:sz w:val="24"/>
          <w:szCs w:val="24"/>
        </w:rPr>
        <w:t xml:space="preserve"> desde a Data de Início da Rentabilidade até a data da efetiva integralização (“</w:t>
      </w:r>
      <w:r w:rsidR="0014225F" w:rsidRPr="00C9537E">
        <w:rPr>
          <w:rFonts w:asciiTheme="minorHAnsi" w:hAnsiTheme="minorHAnsi" w:cstheme="minorHAnsi"/>
          <w:b w:val="0"/>
          <w:sz w:val="24"/>
          <w:szCs w:val="24"/>
          <w:u w:val="single"/>
        </w:rPr>
        <w:t>Preço de Integralização</w:t>
      </w:r>
      <w:r w:rsidR="0014225F" w:rsidRPr="00C9537E">
        <w:rPr>
          <w:rFonts w:asciiTheme="minorHAnsi" w:hAnsiTheme="minorHAnsi" w:cstheme="minorHAnsi"/>
          <w:b w:val="0"/>
          <w:sz w:val="24"/>
          <w:szCs w:val="24"/>
        </w:rPr>
        <w:t xml:space="preserve">”), de acordo com as normas de liquidação aplicáveis à B3. </w:t>
      </w:r>
      <w:bookmarkEnd w:id="41"/>
    </w:p>
    <w:p w14:paraId="00B51D83" w14:textId="77777777" w:rsidR="009F6661" w:rsidRPr="00C9537E" w:rsidRDefault="009F6661" w:rsidP="00C9537E">
      <w:pPr>
        <w:spacing w:line="340" w:lineRule="exact"/>
        <w:rPr>
          <w:rFonts w:asciiTheme="minorHAnsi" w:hAnsiTheme="minorHAnsi" w:cstheme="minorHAnsi"/>
        </w:rPr>
      </w:pPr>
    </w:p>
    <w:p w14:paraId="3F39EC3A" w14:textId="2786466B" w:rsidR="00B249C1" w:rsidRPr="00C9537E" w:rsidRDefault="00131D1D"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i/>
          <w:sz w:val="24"/>
          <w:szCs w:val="24"/>
          <w:u w:val="single"/>
        </w:rPr>
        <w:t xml:space="preserve">Prazo e </w:t>
      </w:r>
      <w:r w:rsidR="00B249C1" w:rsidRPr="00C9537E">
        <w:rPr>
          <w:rFonts w:asciiTheme="minorHAnsi" w:hAnsiTheme="minorHAnsi" w:cstheme="minorHAnsi"/>
          <w:b w:val="0"/>
          <w:i/>
          <w:sz w:val="24"/>
          <w:szCs w:val="24"/>
          <w:u w:val="single"/>
        </w:rPr>
        <w:t>Data de Vencimento</w:t>
      </w:r>
      <w:r w:rsidR="00B249C1" w:rsidRPr="00C9537E">
        <w:rPr>
          <w:rFonts w:asciiTheme="minorHAnsi" w:hAnsiTheme="minorHAnsi" w:cstheme="minorHAnsi"/>
          <w:b w:val="0"/>
          <w:i/>
          <w:sz w:val="24"/>
          <w:szCs w:val="24"/>
        </w:rPr>
        <w:t>:</w:t>
      </w:r>
      <w:r w:rsidR="00B249C1" w:rsidRPr="00C9537E">
        <w:rPr>
          <w:rFonts w:asciiTheme="minorHAnsi" w:hAnsiTheme="minorHAnsi" w:cstheme="minorHAnsi"/>
          <w:b w:val="0"/>
          <w:sz w:val="24"/>
          <w:szCs w:val="24"/>
        </w:rPr>
        <w:t xml:space="preserve"> </w:t>
      </w:r>
      <w:bookmarkStart w:id="42" w:name="_Hlk78564505"/>
      <w:bookmarkStart w:id="43" w:name="_Hlk6392311"/>
      <w:r w:rsidR="0014225F" w:rsidRPr="00C9537E">
        <w:rPr>
          <w:rFonts w:asciiTheme="minorHAnsi" w:hAnsiTheme="minorHAnsi" w:cstheme="minorHAnsi"/>
          <w:b w:val="0"/>
          <w:sz w:val="24"/>
          <w:szCs w:val="24"/>
        </w:rPr>
        <w:t xml:space="preserve">Ressalvadas as hipóteses de liquidação antecipada, as Debêntures terão prazo de vencimento de </w:t>
      </w:r>
      <w:r w:rsidR="00C67B33" w:rsidRPr="00C9537E">
        <w:rPr>
          <w:rFonts w:asciiTheme="minorHAnsi" w:hAnsiTheme="minorHAnsi" w:cstheme="minorHAnsi"/>
          <w:b w:val="0"/>
          <w:sz w:val="24"/>
          <w:szCs w:val="24"/>
        </w:rPr>
        <w:t>6</w:t>
      </w:r>
      <w:r w:rsidR="0014225F" w:rsidRPr="00C9537E">
        <w:rPr>
          <w:rFonts w:asciiTheme="minorHAnsi" w:hAnsiTheme="minorHAnsi" w:cstheme="minorHAnsi"/>
          <w:b w:val="0"/>
          <w:sz w:val="24"/>
          <w:szCs w:val="24"/>
        </w:rPr>
        <w:t xml:space="preserve"> (</w:t>
      </w:r>
      <w:r w:rsidR="00C67B33" w:rsidRPr="00C9537E">
        <w:rPr>
          <w:rFonts w:asciiTheme="minorHAnsi" w:hAnsiTheme="minorHAnsi" w:cstheme="minorHAnsi"/>
          <w:b w:val="0"/>
          <w:sz w:val="24"/>
          <w:szCs w:val="24"/>
        </w:rPr>
        <w:t>seis</w:t>
      </w:r>
      <w:r w:rsidR="0014225F" w:rsidRPr="00C9537E">
        <w:rPr>
          <w:rFonts w:asciiTheme="minorHAnsi" w:hAnsiTheme="minorHAnsi" w:cstheme="minorHAnsi"/>
          <w:b w:val="0"/>
          <w:sz w:val="24"/>
          <w:szCs w:val="24"/>
        </w:rPr>
        <w:t xml:space="preserve">) </w:t>
      </w:r>
      <w:r w:rsidR="009C45D3" w:rsidRPr="00C9537E">
        <w:rPr>
          <w:rFonts w:asciiTheme="minorHAnsi" w:hAnsiTheme="minorHAnsi" w:cstheme="minorHAnsi"/>
          <w:b w:val="0"/>
          <w:sz w:val="24"/>
          <w:szCs w:val="24"/>
        </w:rPr>
        <w:t xml:space="preserve">anos </w:t>
      </w:r>
      <w:r w:rsidR="0014225F" w:rsidRPr="00C9537E">
        <w:rPr>
          <w:rFonts w:asciiTheme="minorHAnsi" w:hAnsiTheme="minorHAnsi" w:cstheme="minorHAnsi"/>
          <w:b w:val="0"/>
          <w:sz w:val="24"/>
          <w:szCs w:val="24"/>
        </w:rPr>
        <w:t xml:space="preserve">contados da Data de Emissão, vencendo-se, portanto, em </w:t>
      </w:r>
      <w:r w:rsidR="00152BF0" w:rsidRPr="00C9537E">
        <w:rPr>
          <w:rFonts w:asciiTheme="minorHAnsi" w:hAnsiTheme="minorHAnsi" w:cstheme="minorHAnsi"/>
          <w:b w:val="0"/>
          <w:sz w:val="24"/>
          <w:szCs w:val="24"/>
        </w:rPr>
        <w:t xml:space="preserve">15 de novembro de 2027 </w:t>
      </w:r>
      <w:r w:rsidR="0014225F" w:rsidRPr="00C9537E">
        <w:rPr>
          <w:rFonts w:asciiTheme="minorHAnsi" w:hAnsiTheme="minorHAnsi" w:cstheme="minorHAnsi"/>
          <w:b w:val="0"/>
          <w:sz w:val="24"/>
          <w:szCs w:val="24"/>
        </w:rPr>
        <w:t>(“</w:t>
      </w:r>
      <w:r w:rsidR="0014225F" w:rsidRPr="00C9537E">
        <w:rPr>
          <w:rFonts w:asciiTheme="minorHAnsi" w:hAnsiTheme="minorHAnsi" w:cstheme="minorHAnsi"/>
          <w:b w:val="0"/>
          <w:sz w:val="24"/>
          <w:szCs w:val="24"/>
          <w:u w:val="single"/>
        </w:rPr>
        <w:t>Data de Vencimento</w:t>
      </w:r>
      <w:r w:rsidR="0014225F" w:rsidRPr="00C9537E">
        <w:rPr>
          <w:rFonts w:asciiTheme="minorHAnsi" w:hAnsiTheme="minorHAnsi" w:cstheme="minorHAnsi"/>
          <w:b w:val="0"/>
          <w:sz w:val="24"/>
          <w:szCs w:val="24"/>
        </w:rPr>
        <w:t>”).</w:t>
      </w:r>
      <w:bookmarkEnd w:id="42"/>
      <w:r w:rsidR="00F707CF" w:rsidRPr="00C9537E">
        <w:rPr>
          <w:rFonts w:asciiTheme="minorHAnsi" w:hAnsiTheme="minorHAnsi" w:cstheme="minorHAnsi"/>
          <w:b w:val="0"/>
          <w:sz w:val="24"/>
          <w:szCs w:val="24"/>
        </w:rPr>
        <w:t xml:space="preserve"> </w:t>
      </w:r>
    </w:p>
    <w:bookmarkEnd w:id="43"/>
    <w:p w14:paraId="1F592A11" w14:textId="77777777" w:rsidR="009F6661" w:rsidRPr="00C9537E" w:rsidRDefault="009F6661" w:rsidP="00C9537E">
      <w:pPr>
        <w:spacing w:line="340" w:lineRule="exact"/>
        <w:rPr>
          <w:rFonts w:asciiTheme="minorHAnsi" w:hAnsiTheme="minorHAnsi" w:cstheme="minorHAnsi"/>
        </w:rPr>
      </w:pPr>
    </w:p>
    <w:p w14:paraId="3AAF900A" w14:textId="1A098CAB" w:rsidR="009F6661" w:rsidRPr="00C9537E" w:rsidRDefault="0085140A" w:rsidP="00C9537E">
      <w:pPr>
        <w:pStyle w:val="Ttulo6"/>
        <w:numPr>
          <w:ilvl w:val="2"/>
          <w:numId w:val="6"/>
        </w:numPr>
        <w:spacing w:line="340" w:lineRule="exact"/>
        <w:ind w:left="0" w:firstLine="0"/>
        <w:jc w:val="both"/>
        <w:rPr>
          <w:rFonts w:asciiTheme="minorHAnsi" w:hAnsiTheme="minorHAnsi" w:cstheme="minorHAnsi"/>
          <w:sz w:val="24"/>
          <w:szCs w:val="24"/>
        </w:rPr>
      </w:pPr>
      <w:r w:rsidRPr="00C9537E">
        <w:rPr>
          <w:rFonts w:asciiTheme="minorHAnsi" w:hAnsiTheme="minorHAnsi" w:cstheme="minorHAnsi"/>
          <w:b w:val="0"/>
          <w:i/>
          <w:sz w:val="24"/>
          <w:szCs w:val="24"/>
          <w:u w:val="single"/>
        </w:rPr>
        <w:t>Quantidade de Debêntures</w:t>
      </w:r>
      <w:r w:rsidR="003F7F05" w:rsidRPr="00C9537E">
        <w:rPr>
          <w:rFonts w:asciiTheme="minorHAnsi" w:hAnsiTheme="minorHAnsi" w:cstheme="minorHAnsi"/>
          <w:b w:val="0"/>
          <w:i/>
          <w:sz w:val="24"/>
          <w:szCs w:val="24"/>
        </w:rPr>
        <w:t>:</w:t>
      </w:r>
      <w:r w:rsidRPr="00C9537E">
        <w:rPr>
          <w:rFonts w:asciiTheme="minorHAnsi" w:hAnsiTheme="minorHAnsi" w:cstheme="minorHAnsi"/>
          <w:b w:val="0"/>
          <w:sz w:val="24"/>
          <w:szCs w:val="24"/>
        </w:rPr>
        <w:t xml:space="preserve"> </w:t>
      </w:r>
      <w:bookmarkStart w:id="44" w:name="_Hlk6395372"/>
      <w:bookmarkStart w:id="45" w:name="_Hlk78564163"/>
      <w:r w:rsidR="007740B9" w:rsidRPr="00C9537E">
        <w:rPr>
          <w:rFonts w:asciiTheme="minorHAnsi" w:hAnsiTheme="minorHAnsi" w:cstheme="minorHAnsi"/>
          <w:b w:val="0"/>
          <w:sz w:val="24"/>
          <w:szCs w:val="24"/>
        </w:rPr>
        <w:t xml:space="preserve">Serão emitidas </w:t>
      </w:r>
      <w:r w:rsidR="00AC3881" w:rsidRPr="00C9537E">
        <w:rPr>
          <w:rFonts w:asciiTheme="minorHAnsi" w:hAnsiTheme="minorHAnsi" w:cstheme="minorHAnsi"/>
          <w:b w:val="0"/>
          <w:smallCaps/>
          <w:sz w:val="24"/>
          <w:szCs w:val="24"/>
        </w:rPr>
        <w:t>120.000</w:t>
      </w:r>
      <w:r w:rsidR="0014225F" w:rsidRPr="00C9537E">
        <w:rPr>
          <w:rFonts w:asciiTheme="minorHAnsi" w:hAnsiTheme="minorHAnsi" w:cstheme="minorHAnsi"/>
          <w:b w:val="0"/>
          <w:sz w:val="24"/>
          <w:szCs w:val="24"/>
        </w:rPr>
        <w:t xml:space="preserve"> (</w:t>
      </w:r>
      <w:r w:rsidR="00AC3881" w:rsidRPr="00C9537E">
        <w:rPr>
          <w:rFonts w:asciiTheme="minorHAnsi" w:hAnsiTheme="minorHAnsi" w:cstheme="minorHAnsi"/>
          <w:b w:val="0"/>
          <w:sz w:val="24"/>
          <w:szCs w:val="24"/>
        </w:rPr>
        <w:t>cento e vinte mil</w:t>
      </w:r>
      <w:r w:rsidR="009C45D3" w:rsidRPr="00C9537E">
        <w:rPr>
          <w:rFonts w:asciiTheme="minorHAnsi" w:hAnsiTheme="minorHAnsi" w:cstheme="minorHAnsi"/>
          <w:b w:val="0"/>
          <w:sz w:val="24"/>
          <w:szCs w:val="24"/>
        </w:rPr>
        <w:t>)</w:t>
      </w:r>
      <w:r w:rsidR="0014225F" w:rsidRPr="00C9537E">
        <w:rPr>
          <w:rFonts w:asciiTheme="minorHAnsi" w:hAnsiTheme="minorHAnsi" w:cstheme="minorHAnsi"/>
          <w:b w:val="0"/>
          <w:sz w:val="24"/>
          <w:szCs w:val="24"/>
        </w:rPr>
        <w:t xml:space="preserve"> Debêntures</w:t>
      </w:r>
      <w:bookmarkEnd w:id="44"/>
      <w:r w:rsidR="0029576E" w:rsidRPr="00C9537E">
        <w:rPr>
          <w:rFonts w:asciiTheme="minorHAnsi" w:hAnsiTheme="minorHAnsi" w:cstheme="minorHAnsi"/>
          <w:b w:val="0"/>
          <w:sz w:val="24"/>
          <w:szCs w:val="24"/>
        </w:rPr>
        <w:t>.</w:t>
      </w:r>
      <w:bookmarkEnd w:id="45"/>
    </w:p>
    <w:p w14:paraId="42C662DE" w14:textId="77777777" w:rsidR="00E21CB0" w:rsidRPr="00C9537E" w:rsidRDefault="00E21CB0" w:rsidP="00C9537E">
      <w:pPr>
        <w:spacing w:line="340" w:lineRule="exact"/>
        <w:rPr>
          <w:rFonts w:asciiTheme="minorHAnsi" w:hAnsiTheme="minorHAnsi" w:cstheme="minorHAnsi"/>
        </w:rPr>
      </w:pPr>
    </w:p>
    <w:p w14:paraId="4FCBBFC1" w14:textId="44B71421" w:rsidR="00DF15B9" w:rsidRPr="00C9537E" w:rsidRDefault="0085140A"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i/>
          <w:sz w:val="24"/>
          <w:szCs w:val="24"/>
          <w:u w:val="single"/>
        </w:rPr>
        <w:t>Comprovação de Titularidade e Cessão das Debêntures</w:t>
      </w:r>
      <w:r w:rsidR="009903D7" w:rsidRPr="00C9537E">
        <w:rPr>
          <w:rFonts w:asciiTheme="minorHAnsi" w:hAnsiTheme="minorHAnsi" w:cstheme="minorHAnsi"/>
          <w:b w:val="0"/>
          <w:i/>
          <w:sz w:val="24"/>
          <w:szCs w:val="24"/>
        </w:rPr>
        <w:t>:</w:t>
      </w:r>
      <w:r w:rsidRPr="00C9537E">
        <w:rPr>
          <w:rFonts w:asciiTheme="minorHAnsi" w:hAnsiTheme="minorHAnsi" w:cstheme="minorHAnsi"/>
          <w:b w:val="0"/>
          <w:sz w:val="24"/>
          <w:szCs w:val="24"/>
        </w:rPr>
        <w:t xml:space="preserve"> </w:t>
      </w:r>
      <w:r w:rsidR="00530321" w:rsidRPr="00C9537E">
        <w:rPr>
          <w:rFonts w:asciiTheme="minorHAnsi" w:hAnsiTheme="minorHAnsi" w:cstheme="minorHAnsi"/>
          <w:b w:val="0"/>
          <w:sz w:val="24"/>
          <w:szCs w:val="24"/>
        </w:rPr>
        <w:t xml:space="preserve">A Emissora não emitirá certificados de Debêntures. </w:t>
      </w:r>
      <w:r w:rsidRPr="00C9537E">
        <w:rPr>
          <w:rFonts w:asciiTheme="minorHAnsi" w:hAnsiTheme="minorHAnsi" w:cstheme="minorHAnsi"/>
          <w:b w:val="0"/>
          <w:sz w:val="24"/>
          <w:szCs w:val="24"/>
        </w:rPr>
        <w:t xml:space="preserve">Para todos os fins de direito, a titularidade das Debêntures será comprovada pelo extrato de conta de depósito emitido pelo Escriturador </w:t>
      </w:r>
      <w:r w:rsidR="00530321" w:rsidRPr="00C9537E">
        <w:rPr>
          <w:rFonts w:asciiTheme="minorHAnsi" w:hAnsiTheme="minorHAnsi" w:cstheme="minorHAnsi"/>
          <w:b w:val="0"/>
          <w:sz w:val="24"/>
          <w:szCs w:val="24"/>
        </w:rPr>
        <w:t>no qual serão inscritos os nomes dos respectivos Debenturistas. A</w:t>
      </w:r>
      <w:r w:rsidRPr="00C9537E">
        <w:rPr>
          <w:rFonts w:asciiTheme="minorHAnsi" w:hAnsiTheme="minorHAnsi" w:cstheme="minorHAnsi"/>
          <w:b w:val="0"/>
          <w:sz w:val="24"/>
          <w:szCs w:val="24"/>
        </w:rPr>
        <w:t xml:space="preserve">dicionalmente, com relação às Debêntures que estiverem custodiadas eletronicamente na </w:t>
      </w:r>
      <w:r w:rsidR="00D91252" w:rsidRPr="00C9537E">
        <w:rPr>
          <w:rFonts w:asciiTheme="minorHAnsi" w:hAnsiTheme="minorHAnsi" w:cstheme="minorHAnsi"/>
          <w:b w:val="0"/>
          <w:sz w:val="24"/>
          <w:szCs w:val="24"/>
        </w:rPr>
        <w:t>B3</w:t>
      </w:r>
      <w:r w:rsidRPr="00C9537E">
        <w:rPr>
          <w:rFonts w:asciiTheme="minorHAnsi" w:hAnsiTheme="minorHAnsi" w:cstheme="minorHAnsi"/>
          <w:b w:val="0"/>
          <w:sz w:val="24"/>
          <w:szCs w:val="24"/>
        </w:rPr>
        <w:t xml:space="preserve">, </w:t>
      </w:r>
      <w:r w:rsidR="00AD474D" w:rsidRPr="00C9537E">
        <w:rPr>
          <w:rFonts w:asciiTheme="minorHAnsi" w:hAnsiTheme="minorHAnsi" w:cstheme="minorHAnsi"/>
          <w:b w:val="0"/>
          <w:sz w:val="24"/>
          <w:szCs w:val="24"/>
        </w:rPr>
        <w:t xml:space="preserve">será reconhecido como comprovante de titularidade das Debêntures </w:t>
      </w:r>
      <w:r w:rsidRPr="00C9537E">
        <w:rPr>
          <w:rFonts w:asciiTheme="minorHAnsi" w:hAnsiTheme="minorHAnsi" w:cstheme="minorHAnsi"/>
          <w:b w:val="0"/>
          <w:sz w:val="24"/>
          <w:szCs w:val="24"/>
        </w:rPr>
        <w:t xml:space="preserve">o extrato expedido pela </w:t>
      </w:r>
      <w:r w:rsidR="00D91252" w:rsidRPr="00C9537E">
        <w:rPr>
          <w:rFonts w:asciiTheme="minorHAnsi" w:hAnsiTheme="minorHAnsi" w:cstheme="minorHAnsi"/>
          <w:b w:val="0"/>
          <w:sz w:val="24"/>
          <w:szCs w:val="24"/>
        </w:rPr>
        <w:t>B3</w:t>
      </w:r>
      <w:r w:rsidR="00530321" w:rsidRPr="00C9537E">
        <w:rPr>
          <w:rFonts w:asciiTheme="minorHAnsi" w:hAnsiTheme="minorHAnsi" w:cstheme="minorHAnsi"/>
          <w:b w:val="0"/>
          <w:sz w:val="24"/>
          <w:szCs w:val="24"/>
        </w:rPr>
        <w:t>,</w:t>
      </w:r>
      <w:r w:rsidRPr="00C9537E">
        <w:rPr>
          <w:rFonts w:asciiTheme="minorHAnsi" w:hAnsiTheme="minorHAnsi" w:cstheme="minorHAnsi"/>
          <w:b w:val="0"/>
          <w:sz w:val="24"/>
          <w:szCs w:val="24"/>
        </w:rPr>
        <w:t xml:space="preserve"> em nome do respectivo titular da Debênture.</w:t>
      </w:r>
    </w:p>
    <w:p w14:paraId="3E8C00D8" w14:textId="1C09238E" w:rsidR="00C641CA" w:rsidRPr="00C9537E" w:rsidRDefault="00C641CA" w:rsidP="00C9537E">
      <w:pPr>
        <w:spacing w:line="340" w:lineRule="exact"/>
        <w:rPr>
          <w:rFonts w:asciiTheme="minorHAnsi" w:hAnsiTheme="minorHAnsi" w:cstheme="minorHAnsi"/>
        </w:rPr>
      </w:pPr>
    </w:p>
    <w:p w14:paraId="42EDCF6A" w14:textId="6FF6345F" w:rsidR="00944B58" w:rsidRPr="00C9537E" w:rsidRDefault="00D264F1" w:rsidP="00C9537E">
      <w:pPr>
        <w:pStyle w:val="PargrafodaLista"/>
        <w:numPr>
          <w:ilvl w:val="1"/>
          <w:numId w:val="6"/>
        </w:numPr>
        <w:spacing w:line="340" w:lineRule="exact"/>
        <w:ind w:left="0" w:firstLine="0"/>
        <w:jc w:val="both"/>
        <w:rPr>
          <w:rFonts w:asciiTheme="minorHAnsi" w:hAnsiTheme="minorHAnsi" w:cstheme="minorHAnsi"/>
        </w:rPr>
      </w:pPr>
      <w:r w:rsidRPr="00C9537E">
        <w:rPr>
          <w:rFonts w:asciiTheme="minorHAnsi" w:hAnsiTheme="minorHAnsi" w:cstheme="minorHAnsi"/>
          <w:b/>
        </w:rPr>
        <w:t>Atualização Monetária</w:t>
      </w:r>
    </w:p>
    <w:p w14:paraId="4664B187" w14:textId="77777777" w:rsidR="00390F91" w:rsidRPr="00C9537E" w:rsidRDefault="00390F91" w:rsidP="00C9537E">
      <w:pPr>
        <w:spacing w:line="340" w:lineRule="exact"/>
        <w:rPr>
          <w:rFonts w:asciiTheme="minorHAnsi" w:hAnsiTheme="minorHAnsi" w:cstheme="minorHAnsi"/>
        </w:rPr>
      </w:pPr>
      <w:bookmarkStart w:id="46" w:name="_Ref447728893"/>
    </w:p>
    <w:p w14:paraId="7F4160C4" w14:textId="393BEC6E" w:rsidR="00D264F1" w:rsidRPr="00C9537E" w:rsidRDefault="00850909" w:rsidP="00C9537E">
      <w:pPr>
        <w:pStyle w:val="Ttulo6"/>
        <w:numPr>
          <w:ilvl w:val="2"/>
          <w:numId w:val="6"/>
        </w:numPr>
        <w:spacing w:line="340" w:lineRule="exact"/>
        <w:ind w:left="0" w:firstLine="0"/>
        <w:jc w:val="both"/>
        <w:rPr>
          <w:rFonts w:asciiTheme="minorHAnsi" w:hAnsiTheme="minorHAnsi" w:cstheme="minorHAnsi"/>
          <w:b w:val="0"/>
          <w:sz w:val="24"/>
          <w:szCs w:val="24"/>
        </w:rPr>
      </w:pPr>
      <w:bookmarkStart w:id="47" w:name="_Hlk78564365"/>
      <w:bookmarkStart w:id="48" w:name="_Hlk6395643"/>
      <w:r w:rsidRPr="00C9537E">
        <w:rPr>
          <w:rFonts w:asciiTheme="minorHAnsi" w:hAnsiTheme="minorHAnsi" w:cstheme="minorHAnsi"/>
          <w:b w:val="0"/>
          <w:sz w:val="24"/>
          <w:szCs w:val="24"/>
        </w:rPr>
        <w:t xml:space="preserve">O Valor Nominal Unitário das Debêntures ou o saldo do Valor Nominal Unitário das Debêntures, conforme o caso, será atualizado </w:t>
      </w:r>
      <w:r w:rsidR="003B4790" w:rsidRPr="00C9537E">
        <w:rPr>
          <w:rFonts w:asciiTheme="minorHAnsi" w:hAnsiTheme="minorHAnsi" w:cstheme="minorHAnsi"/>
          <w:b w:val="0"/>
          <w:sz w:val="24"/>
          <w:szCs w:val="24"/>
        </w:rPr>
        <w:t xml:space="preserve">monetariamente </w:t>
      </w:r>
      <w:r w:rsidRPr="00C9537E">
        <w:rPr>
          <w:rFonts w:asciiTheme="minorHAnsi" w:hAnsiTheme="minorHAnsi" w:cstheme="minorHAnsi"/>
          <w:b w:val="0"/>
          <w:sz w:val="24"/>
          <w:szCs w:val="24"/>
        </w:rPr>
        <w:t>pela variação acumulada do Índice Nacional de Preços ao Consumidor Amplo</w:t>
      </w:r>
      <w:r w:rsidR="00717706" w:rsidRPr="00C9537E">
        <w:rPr>
          <w:rFonts w:asciiTheme="minorHAnsi" w:hAnsiTheme="minorHAnsi" w:cstheme="minorHAnsi"/>
          <w:b w:val="0"/>
          <w:sz w:val="24"/>
          <w:szCs w:val="24"/>
        </w:rPr>
        <w:t xml:space="preserve"> </w:t>
      </w:r>
      <w:r w:rsidRPr="00C9537E">
        <w:rPr>
          <w:rFonts w:asciiTheme="minorHAnsi" w:hAnsiTheme="minorHAnsi" w:cstheme="minorHAnsi"/>
          <w:b w:val="0"/>
          <w:sz w:val="24"/>
          <w:szCs w:val="24"/>
        </w:rPr>
        <w:t>(“</w:t>
      </w:r>
      <w:r w:rsidRPr="00C9537E">
        <w:rPr>
          <w:rFonts w:asciiTheme="minorHAnsi" w:hAnsiTheme="minorHAnsi" w:cstheme="minorHAnsi"/>
          <w:b w:val="0"/>
          <w:sz w:val="24"/>
          <w:szCs w:val="24"/>
          <w:u w:val="single"/>
        </w:rPr>
        <w:t>IPCA</w:t>
      </w:r>
      <w:r w:rsidRPr="00C9537E">
        <w:rPr>
          <w:rFonts w:asciiTheme="minorHAnsi" w:hAnsiTheme="minorHAnsi" w:cstheme="minorHAnsi"/>
          <w:b w:val="0"/>
          <w:sz w:val="24"/>
          <w:szCs w:val="24"/>
        </w:rPr>
        <w:t>”), divulgado mensalmente pelo Instituto Brasileiro de Geografia e Estatística (“</w:t>
      </w:r>
      <w:r w:rsidRPr="00C9537E">
        <w:rPr>
          <w:rFonts w:asciiTheme="minorHAnsi" w:hAnsiTheme="minorHAnsi" w:cstheme="minorHAnsi"/>
          <w:b w:val="0"/>
          <w:sz w:val="24"/>
          <w:szCs w:val="24"/>
          <w:u w:val="single"/>
        </w:rPr>
        <w:t>IBGE</w:t>
      </w:r>
      <w:r w:rsidRPr="00C9537E">
        <w:rPr>
          <w:rFonts w:asciiTheme="minorHAnsi" w:hAnsiTheme="minorHAnsi" w:cstheme="minorHAnsi"/>
          <w:b w:val="0"/>
          <w:sz w:val="24"/>
          <w:szCs w:val="24"/>
        </w:rPr>
        <w:t xml:space="preserve">”), desde a Data </w:t>
      </w:r>
      <w:r w:rsidR="003B4790" w:rsidRPr="00C9537E">
        <w:rPr>
          <w:rFonts w:asciiTheme="minorHAnsi" w:hAnsiTheme="minorHAnsi" w:cstheme="minorHAnsi"/>
          <w:b w:val="0"/>
          <w:sz w:val="24"/>
          <w:szCs w:val="24"/>
        </w:rPr>
        <w:t>de Início da Rentabilidade</w:t>
      </w:r>
      <w:r w:rsidRPr="00C9537E">
        <w:rPr>
          <w:rFonts w:asciiTheme="minorHAnsi" w:hAnsiTheme="minorHAnsi" w:cstheme="minorHAnsi"/>
          <w:b w:val="0"/>
          <w:sz w:val="24"/>
          <w:szCs w:val="24"/>
        </w:rPr>
        <w:t xml:space="preserve"> das Debêntures até a data de seu efetivo pagamento (“</w:t>
      </w:r>
      <w:r w:rsidRPr="00C9537E">
        <w:rPr>
          <w:rFonts w:asciiTheme="minorHAnsi" w:hAnsiTheme="minorHAnsi" w:cstheme="minorHAnsi"/>
          <w:b w:val="0"/>
          <w:sz w:val="24"/>
          <w:szCs w:val="24"/>
          <w:u w:val="single"/>
        </w:rPr>
        <w:t>Atualização Monetária</w:t>
      </w:r>
      <w:r w:rsidRPr="00C9537E">
        <w:rPr>
          <w:rFonts w:asciiTheme="minorHAnsi" w:hAnsiTheme="minorHAnsi" w:cstheme="minorHAnsi"/>
          <w:b w:val="0"/>
          <w:sz w:val="24"/>
          <w:szCs w:val="24"/>
        </w:rPr>
        <w:t>”), sendo o produto da Atualização Monetária automaticamente incorporado ao Valor Nominal Unitário das Debêntures ou, se for o caso, ao saldo do Valor Nominal Unitário das Debêntures (“</w:t>
      </w:r>
      <w:r w:rsidRPr="00C9537E">
        <w:rPr>
          <w:rFonts w:asciiTheme="minorHAnsi" w:hAnsiTheme="minorHAnsi" w:cstheme="minorHAnsi"/>
          <w:b w:val="0"/>
          <w:sz w:val="24"/>
          <w:szCs w:val="24"/>
          <w:u w:val="single"/>
        </w:rPr>
        <w:t>Valor Nominal Atualizado</w:t>
      </w:r>
      <w:r w:rsidRPr="00C9537E">
        <w:rPr>
          <w:rFonts w:asciiTheme="minorHAnsi" w:hAnsiTheme="minorHAnsi" w:cstheme="minorHAnsi"/>
          <w:b w:val="0"/>
          <w:sz w:val="24"/>
          <w:szCs w:val="24"/>
        </w:rPr>
        <w:t>”)</w:t>
      </w:r>
      <w:r w:rsidR="00717706" w:rsidRPr="00C9537E">
        <w:rPr>
          <w:rFonts w:asciiTheme="minorHAnsi" w:hAnsiTheme="minorHAnsi" w:cstheme="minorHAnsi"/>
          <w:b w:val="0"/>
          <w:sz w:val="24"/>
          <w:szCs w:val="24"/>
        </w:rPr>
        <w:t>.</w:t>
      </w:r>
      <w:r w:rsidR="003B4790" w:rsidRPr="00C9537E">
        <w:rPr>
          <w:rFonts w:asciiTheme="minorHAnsi" w:hAnsiTheme="minorHAnsi" w:cstheme="minorHAnsi"/>
          <w:b w:val="0"/>
          <w:sz w:val="24"/>
          <w:szCs w:val="24"/>
        </w:rPr>
        <w:t xml:space="preserve"> A Atualização Monetária será calculada</w:t>
      </w:r>
      <w:r w:rsidR="001D2EAA" w:rsidRPr="00C9537E">
        <w:rPr>
          <w:rFonts w:asciiTheme="minorHAnsi" w:hAnsiTheme="minorHAnsi" w:cstheme="minorHAnsi"/>
          <w:b w:val="0"/>
          <w:sz w:val="24"/>
          <w:szCs w:val="24"/>
        </w:rPr>
        <w:t xml:space="preserve"> de forma </w:t>
      </w:r>
      <w:r w:rsidR="001D2EAA" w:rsidRPr="00C9537E">
        <w:rPr>
          <w:rFonts w:asciiTheme="minorHAnsi" w:hAnsiTheme="minorHAnsi" w:cstheme="minorHAnsi"/>
          <w:b w:val="0"/>
          <w:i/>
          <w:sz w:val="24"/>
          <w:szCs w:val="24"/>
        </w:rPr>
        <w:t>pro rata temporis</w:t>
      </w:r>
      <w:r w:rsidR="001D2EAA" w:rsidRPr="00C9537E">
        <w:rPr>
          <w:rFonts w:asciiTheme="minorHAnsi" w:hAnsiTheme="minorHAnsi" w:cstheme="minorHAnsi"/>
          <w:b w:val="0"/>
          <w:sz w:val="24"/>
          <w:szCs w:val="24"/>
        </w:rPr>
        <w:t>, com base em 252 (duzentos e cinquenta e dois) Dias Úteis</w:t>
      </w:r>
      <w:bookmarkEnd w:id="47"/>
      <w:r w:rsidR="001D2EAA" w:rsidRPr="00C9537E">
        <w:rPr>
          <w:rFonts w:asciiTheme="minorHAnsi" w:hAnsiTheme="minorHAnsi" w:cstheme="minorHAnsi"/>
          <w:b w:val="0"/>
          <w:sz w:val="24"/>
          <w:szCs w:val="24"/>
        </w:rPr>
        <w:t>,</w:t>
      </w:r>
      <w:r w:rsidR="003B4790" w:rsidRPr="00C9537E">
        <w:rPr>
          <w:rFonts w:asciiTheme="minorHAnsi" w:hAnsiTheme="minorHAnsi" w:cstheme="minorHAnsi"/>
          <w:b w:val="0"/>
          <w:sz w:val="24"/>
          <w:szCs w:val="24"/>
        </w:rPr>
        <w:t xml:space="preserve"> conforme a fórmula abaixo</w:t>
      </w:r>
      <w:bookmarkEnd w:id="48"/>
      <w:r w:rsidR="00D264F1" w:rsidRPr="00C9537E">
        <w:rPr>
          <w:rFonts w:asciiTheme="minorHAnsi" w:hAnsiTheme="minorHAnsi" w:cstheme="minorHAnsi"/>
          <w:b w:val="0"/>
          <w:sz w:val="24"/>
          <w:szCs w:val="24"/>
        </w:rPr>
        <w:t>:</w:t>
      </w:r>
      <w:bookmarkEnd w:id="46"/>
    </w:p>
    <w:p w14:paraId="0A2A2C14" w14:textId="77777777" w:rsidR="009F6661" w:rsidRPr="00C9537E" w:rsidRDefault="009F6661" w:rsidP="00C9537E">
      <w:pPr>
        <w:spacing w:line="340" w:lineRule="exact"/>
        <w:rPr>
          <w:rFonts w:asciiTheme="minorHAnsi" w:hAnsiTheme="minorHAnsi" w:cstheme="minorHAnsi"/>
        </w:rPr>
      </w:pPr>
    </w:p>
    <w:p w14:paraId="6DAE5A15" w14:textId="77777777" w:rsidR="003B4790" w:rsidRPr="00C9537E" w:rsidRDefault="003B4790" w:rsidP="00C9537E">
      <w:pPr>
        <w:pStyle w:val="Level2"/>
        <w:numPr>
          <w:ilvl w:val="0"/>
          <w:numId w:val="0"/>
        </w:numPr>
        <w:spacing w:after="0" w:line="340" w:lineRule="exact"/>
        <w:jc w:val="center"/>
        <w:rPr>
          <w:rFonts w:asciiTheme="minorHAnsi" w:hAnsiTheme="minorHAnsi" w:cstheme="minorHAnsi"/>
          <w:sz w:val="24"/>
          <w:szCs w:val="24"/>
          <w:lang w:val="pt-BR"/>
        </w:rPr>
      </w:pPr>
      <w:r w:rsidRPr="00C9537E">
        <w:rPr>
          <w:rFonts w:asciiTheme="minorHAnsi" w:hAnsiTheme="minorHAnsi" w:cstheme="minorHAnsi"/>
          <w:sz w:val="24"/>
          <w:szCs w:val="24"/>
          <w:lang w:val="pt-BR"/>
        </w:rPr>
        <w:t>VNa = VNe x C</w:t>
      </w:r>
    </w:p>
    <w:p w14:paraId="54C2C7B8" w14:textId="77777777" w:rsidR="003B4790" w:rsidRPr="00C9537E" w:rsidRDefault="003B4790" w:rsidP="00C9537E">
      <w:pPr>
        <w:pStyle w:val="Level2"/>
        <w:numPr>
          <w:ilvl w:val="0"/>
          <w:numId w:val="0"/>
        </w:numPr>
        <w:spacing w:after="0" w:line="340" w:lineRule="exact"/>
        <w:jc w:val="center"/>
        <w:rPr>
          <w:rFonts w:asciiTheme="minorHAnsi" w:hAnsiTheme="minorHAnsi" w:cstheme="minorHAnsi"/>
          <w:sz w:val="24"/>
          <w:szCs w:val="24"/>
          <w:lang w:val="pt-BR"/>
        </w:rPr>
      </w:pPr>
    </w:p>
    <w:p w14:paraId="4F74D3DB" w14:textId="77777777" w:rsidR="003B4790" w:rsidRPr="00C9537E" w:rsidRDefault="003B4790" w:rsidP="00C9537E">
      <w:pPr>
        <w:tabs>
          <w:tab w:val="left" w:pos="720"/>
        </w:tabs>
        <w:spacing w:line="340" w:lineRule="exact"/>
        <w:ind w:hanging="11"/>
        <w:rPr>
          <w:rFonts w:asciiTheme="minorHAnsi" w:hAnsiTheme="minorHAnsi" w:cstheme="minorHAnsi"/>
        </w:rPr>
      </w:pPr>
      <w:r w:rsidRPr="00C9537E">
        <w:rPr>
          <w:rFonts w:asciiTheme="minorHAnsi" w:hAnsiTheme="minorHAnsi" w:cstheme="minorHAnsi"/>
        </w:rPr>
        <w:t>onde:</w:t>
      </w:r>
    </w:p>
    <w:p w14:paraId="4FF0559E" w14:textId="77777777" w:rsidR="003B4790" w:rsidRPr="00C9537E" w:rsidRDefault="003B4790" w:rsidP="00C9537E">
      <w:pPr>
        <w:tabs>
          <w:tab w:val="left" w:pos="720"/>
        </w:tabs>
        <w:spacing w:line="340" w:lineRule="exact"/>
        <w:ind w:hanging="11"/>
        <w:rPr>
          <w:rFonts w:asciiTheme="minorHAnsi" w:hAnsiTheme="minorHAnsi" w:cstheme="minorHAnsi"/>
          <w:i/>
        </w:rPr>
      </w:pPr>
    </w:p>
    <w:p w14:paraId="52117F2A" w14:textId="77777777" w:rsidR="003B4790" w:rsidRPr="00C9537E" w:rsidRDefault="003B4790" w:rsidP="00C9537E">
      <w:pPr>
        <w:tabs>
          <w:tab w:val="left" w:pos="720"/>
        </w:tabs>
        <w:spacing w:line="340" w:lineRule="exact"/>
        <w:ind w:hanging="11"/>
        <w:jc w:val="both"/>
        <w:rPr>
          <w:rFonts w:asciiTheme="minorHAnsi" w:hAnsiTheme="minorHAnsi" w:cstheme="minorHAnsi"/>
        </w:rPr>
      </w:pPr>
      <w:r w:rsidRPr="00C9537E">
        <w:rPr>
          <w:rFonts w:asciiTheme="minorHAnsi" w:hAnsiTheme="minorHAnsi" w:cstheme="minorHAnsi"/>
        </w:rPr>
        <w:t>VNa =</w:t>
      </w:r>
      <w:r w:rsidRPr="00C9537E">
        <w:rPr>
          <w:rFonts w:asciiTheme="minorHAnsi" w:hAnsiTheme="minorHAnsi" w:cstheme="minorHAnsi"/>
        </w:rPr>
        <w:tab/>
        <w:t xml:space="preserve"> Valor Nominal Atualizado calculado com 8 (oito) casas decimais, sem arredondamento.</w:t>
      </w:r>
    </w:p>
    <w:p w14:paraId="04485643" w14:textId="77777777" w:rsidR="003B4790" w:rsidRPr="00C9537E" w:rsidRDefault="003B4790" w:rsidP="00C9537E">
      <w:pPr>
        <w:tabs>
          <w:tab w:val="left" w:pos="720"/>
        </w:tabs>
        <w:spacing w:line="340" w:lineRule="exact"/>
        <w:ind w:hanging="11"/>
        <w:rPr>
          <w:rFonts w:asciiTheme="minorHAnsi" w:hAnsiTheme="minorHAnsi" w:cstheme="minorHAnsi"/>
        </w:rPr>
      </w:pPr>
    </w:p>
    <w:p w14:paraId="6622004F" w14:textId="77777777" w:rsidR="003B4790" w:rsidRPr="00C9537E" w:rsidRDefault="003B4790" w:rsidP="00C9537E">
      <w:pPr>
        <w:tabs>
          <w:tab w:val="left" w:pos="720"/>
        </w:tabs>
        <w:spacing w:line="340" w:lineRule="exact"/>
        <w:ind w:hanging="11"/>
        <w:jc w:val="both"/>
        <w:rPr>
          <w:rFonts w:asciiTheme="minorHAnsi" w:hAnsiTheme="minorHAnsi" w:cstheme="minorHAnsi"/>
        </w:rPr>
      </w:pPr>
      <w:r w:rsidRPr="00C9537E">
        <w:rPr>
          <w:rFonts w:asciiTheme="minorHAnsi" w:hAnsiTheme="minorHAnsi" w:cstheme="minorHAnsi"/>
        </w:rPr>
        <w:t>VNe =</w:t>
      </w:r>
      <w:r w:rsidRPr="00C9537E">
        <w:rPr>
          <w:rFonts w:asciiTheme="minorHAnsi" w:hAnsiTheme="minorHAnsi" w:cstheme="minorHAnsi"/>
        </w:rPr>
        <w:tab/>
        <w:t xml:space="preserve"> </w:t>
      </w:r>
      <w:bookmarkStart w:id="49" w:name="_Hlk75362855"/>
      <w:r w:rsidRPr="00C9537E">
        <w:rPr>
          <w:rFonts w:asciiTheme="minorHAnsi" w:hAnsiTheme="minorHAnsi" w:cstheme="minorHAnsi"/>
        </w:rPr>
        <w:t>Valor Nominal Unitário ou saldo do Valor Nominal Unitário, conforme o caso, informado/calculado com 8 (oito) casas decimais, sem arredondamento</w:t>
      </w:r>
      <w:bookmarkEnd w:id="49"/>
      <w:r w:rsidRPr="00C9537E">
        <w:rPr>
          <w:rFonts w:asciiTheme="minorHAnsi" w:hAnsiTheme="minorHAnsi" w:cstheme="minorHAnsi"/>
        </w:rPr>
        <w:t>.</w:t>
      </w:r>
    </w:p>
    <w:p w14:paraId="4172CAD7" w14:textId="77777777" w:rsidR="003B4790" w:rsidRPr="00C9537E" w:rsidRDefault="003B4790" w:rsidP="00C9537E">
      <w:pPr>
        <w:tabs>
          <w:tab w:val="left" w:pos="720"/>
        </w:tabs>
        <w:spacing w:line="340" w:lineRule="exact"/>
        <w:ind w:hanging="11"/>
        <w:jc w:val="both"/>
        <w:rPr>
          <w:rFonts w:asciiTheme="minorHAnsi" w:hAnsiTheme="minorHAnsi" w:cstheme="minorHAnsi"/>
        </w:rPr>
      </w:pPr>
    </w:p>
    <w:p w14:paraId="6BDC6269" w14:textId="77777777" w:rsidR="003B4790" w:rsidRPr="00C9537E" w:rsidRDefault="003B4790" w:rsidP="00C9537E">
      <w:pPr>
        <w:tabs>
          <w:tab w:val="left" w:pos="720"/>
        </w:tabs>
        <w:spacing w:line="340" w:lineRule="exact"/>
        <w:ind w:hanging="11"/>
        <w:jc w:val="both"/>
        <w:rPr>
          <w:rFonts w:asciiTheme="minorHAnsi" w:hAnsiTheme="minorHAnsi" w:cstheme="minorHAnsi"/>
        </w:rPr>
      </w:pPr>
      <w:r w:rsidRPr="00C9537E">
        <w:rPr>
          <w:rFonts w:asciiTheme="minorHAnsi" w:hAnsiTheme="minorHAnsi" w:cstheme="minorHAnsi"/>
        </w:rPr>
        <w:t xml:space="preserve">C = </w:t>
      </w:r>
      <w:bookmarkStart w:id="50" w:name="_Hlk75362896"/>
      <w:r w:rsidRPr="00C9537E">
        <w:rPr>
          <w:rFonts w:asciiTheme="minorHAnsi" w:hAnsiTheme="minorHAnsi" w:cstheme="minorHAnsi"/>
        </w:rPr>
        <w:t>Fator acumulado das variações mensais do IPCA, calculado com 8 (oito) casas decimais, sem arredondamento, apurado da seguinte forma</w:t>
      </w:r>
      <w:bookmarkEnd w:id="50"/>
      <w:r w:rsidRPr="00C9537E">
        <w:rPr>
          <w:rFonts w:asciiTheme="minorHAnsi" w:hAnsiTheme="minorHAnsi" w:cstheme="minorHAnsi"/>
        </w:rPr>
        <w:t>:</w:t>
      </w:r>
    </w:p>
    <w:p w14:paraId="00B83ADA" w14:textId="77777777" w:rsidR="003B4790" w:rsidRPr="00C9537E" w:rsidRDefault="003B4790" w:rsidP="00C9537E">
      <w:pPr>
        <w:tabs>
          <w:tab w:val="left" w:pos="720"/>
        </w:tabs>
        <w:spacing w:line="340" w:lineRule="exact"/>
        <w:ind w:hanging="11"/>
        <w:jc w:val="both"/>
        <w:rPr>
          <w:rFonts w:asciiTheme="minorHAnsi" w:hAnsiTheme="minorHAnsi" w:cstheme="minorHAnsi"/>
        </w:rPr>
      </w:pPr>
    </w:p>
    <w:p w14:paraId="36B67578" w14:textId="77777777" w:rsidR="003B4790" w:rsidRPr="00C9537E" w:rsidRDefault="003B4790" w:rsidP="00C9537E">
      <w:pPr>
        <w:tabs>
          <w:tab w:val="left" w:pos="720"/>
        </w:tabs>
        <w:spacing w:line="340" w:lineRule="exact"/>
        <w:jc w:val="both"/>
        <w:rPr>
          <w:rFonts w:asciiTheme="minorHAnsi" w:hAnsiTheme="minorHAnsi" w:cstheme="minorHAnsi"/>
        </w:rPr>
      </w:pPr>
      <w:r w:rsidRPr="00C9537E">
        <w:rPr>
          <w:rFonts w:asciiTheme="minorHAnsi" w:hAnsiTheme="minorHAnsi" w:cstheme="minorHAnsi"/>
          <w:noProof/>
        </w:rPr>
        <w:drawing>
          <wp:anchor distT="0" distB="0" distL="114300" distR="114300" simplePos="0" relativeHeight="251654656" behindDoc="0" locked="0" layoutInCell="1" allowOverlap="1" wp14:anchorId="45E1F7A5" wp14:editId="08E660EB">
            <wp:simplePos x="0" y="0"/>
            <wp:positionH relativeFrom="column">
              <wp:posOffset>1891665</wp:posOffset>
            </wp:positionH>
            <wp:positionV relativeFrom="paragraph">
              <wp:posOffset>8255</wp:posOffset>
            </wp:positionV>
            <wp:extent cx="1701165" cy="471170"/>
            <wp:effectExtent l="0" t="0" r="0" b="5080"/>
            <wp:wrapNone/>
            <wp:docPr id="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1165" cy="471170"/>
                    </a:xfrm>
                    <a:prstGeom prst="rect">
                      <a:avLst/>
                    </a:prstGeom>
                    <a:noFill/>
                  </pic:spPr>
                </pic:pic>
              </a:graphicData>
            </a:graphic>
            <wp14:sizeRelH relativeFrom="page">
              <wp14:pctWidth>0</wp14:pctWidth>
            </wp14:sizeRelH>
            <wp14:sizeRelV relativeFrom="page">
              <wp14:pctHeight>0</wp14:pctHeight>
            </wp14:sizeRelV>
          </wp:anchor>
        </w:drawing>
      </w:r>
    </w:p>
    <w:p w14:paraId="10C53FE2" w14:textId="77777777" w:rsidR="003B4790" w:rsidRPr="00C9537E" w:rsidRDefault="003B4790" w:rsidP="00C9537E">
      <w:pPr>
        <w:tabs>
          <w:tab w:val="left" w:pos="720"/>
        </w:tabs>
        <w:spacing w:line="340" w:lineRule="exact"/>
        <w:jc w:val="both"/>
        <w:rPr>
          <w:rFonts w:asciiTheme="minorHAnsi" w:hAnsiTheme="minorHAnsi" w:cstheme="minorHAnsi"/>
        </w:rPr>
      </w:pPr>
    </w:p>
    <w:p w14:paraId="7A308462" w14:textId="77777777" w:rsidR="003B4790" w:rsidRPr="00C9537E" w:rsidRDefault="003B4790" w:rsidP="00C9537E">
      <w:pPr>
        <w:tabs>
          <w:tab w:val="left" w:pos="720"/>
        </w:tabs>
        <w:spacing w:line="340" w:lineRule="exact"/>
        <w:ind w:hanging="11"/>
        <w:jc w:val="both"/>
        <w:rPr>
          <w:rFonts w:asciiTheme="minorHAnsi" w:hAnsiTheme="minorHAnsi" w:cstheme="minorHAnsi"/>
        </w:rPr>
      </w:pPr>
    </w:p>
    <w:p w14:paraId="3253A827" w14:textId="77777777" w:rsidR="003B4790" w:rsidRPr="00C9537E" w:rsidRDefault="003B4790" w:rsidP="00C9537E">
      <w:pPr>
        <w:tabs>
          <w:tab w:val="left" w:pos="720"/>
        </w:tabs>
        <w:spacing w:line="340" w:lineRule="exact"/>
        <w:ind w:hanging="11"/>
        <w:jc w:val="both"/>
        <w:rPr>
          <w:rFonts w:asciiTheme="minorHAnsi" w:hAnsiTheme="minorHAnsi" w:cstheme="minorHAnsi"/>
        </w:rPr>
      </w:pPr>
      <w:r w:rsidRPr="00C9537E">
        <w:rPr>
          <w:rFonts w:asciiTheme="minorHAnsi" w:hAnsiTheme="minorHAnsi" w:cstheme="minorHAnsi"/>
        </w:rPr>
        <w:t>onde:</w:t>
      </w:r>
    </w:p>
    <w:p w14:paraId="4E66A015" w14:textId="77777777" w:rsidR="003B4790" w:rsidRPr="00C9537E" w:rsidRDefault="003B4790" w:rsidP="00C9537E">
      <w:pPr>
        <w:tabs>
          <w:tab w:val="left" w:pos="720"/>
        </w:tabs>
        <w:spacing w:line="340" w:lineRule="exact"/>
        <w:ind w:hanging="11"/>
        <w:jc w:val="both"/>
        <w:rPr>
          <w:rFonts w:asciiTheme="minorHAnsi" w:hAnsiTheme="minorHAnsi" w:cstheme="minorHAnsi"/>
        </w:rPr>
      </w:pPr>
    </w:p>
    <w:p w14:paraId="52181D25" w14:textId="77777777" w:rsidR="003B4790" w:rsidRPr="00C9537E" w:rsidRDefault="003B4790" w:rsidP="00C9537E">
      <w:pPr>
        <w:tabs>
          <w:tab w:val="left" w:pos="720"/>
        </w:tabs>
        <w:spacing w:line="340" w:lineRule="exact"/>
        <w:ind w:hanging="11"/>
        <w:jc w:val="both"/>
        <w:rPr>
          <w:rFonts w:asciiTheme="minorHAnsi" w:hAnsiTheme="minorHAnsi" w:cstheme="minorHAnsi"/>
        </w:rPr>
      </w:pPr>
      <w:r w:rsidRPr="00C9537E">
        <w:rPr>
          <w:rFonts w:asciiTheme="minorHAnsi" w:hAnsiTheme="minorHAnsi" w:cstheme="minorHAnsi"/>
        </w:rPr>
        <w:t>n = número total de índices utilizados na Atualização Monetária, sendo “n” um número inteiro.</w:t>
      </w:r>
    </w:p>
    <w:p w14:paraId="0222F447" w14:textId="77777777" w:rsidR="003B4790" w:rsidRPr="00C9537E" w:rsidRDefault="003B4790" w:rsidP="00C9537E">
      <w:pPr>
        <w:tabs>
          <w:tab w:val="left" w:pos="720"/>
        </w:tabs>
        <w:spacing w:line="340" w:lineRule="exact"/>
        <w:ind w:hanging="11"/>
        <w:jc w:val="both"/>
        <w:rPr>
          <w:rFonts w:asciiTheme="minorHAnsi" w:hAnsiTheme="minorHAnsi" w:cstheme="minorHAnsi"/>
        </w:rPr>
      </w:pPr>
    </w:p>
    <w:p w14:paraId="1202077C" w14:textId="77777777" w:rsidR="003B4790" w:rsidRPr="00C9537E" w:rsidRDefault="003B4790" w:rsidP="00C9537E">
      <w:pPr>
        <w:tabs>
          <w:tab w:val="left" w:pos="720"/>
        </w:tabs>
        <w:spacing w:line="340" w:lineRule="exact"/>
        <w:ind w:hanging="11"/>
        <w:jc w:val="both"/>
        <w:rPr>
          <w:rFonts w:asciiTheme="minorHAnsi" w:hAnsiTheme="minorHAnsi" w:cstheme="minorHAnsi"/>
        </w:rPr>
      </w:pPr>
      <w:r w:rsidRPr="00C9537E">
        <w:rPr>
          <w:rFonts w:asciiTheme="minorHAnsi" w:hAnsiTheme="minorHAnsi" w:cstheme="minorHAnsi"/>
        </w:rPr>
        <w:t>NI</w:t>
      </w:r>
      <w:r w:rsidRPr="00C9537E">
        <w:rPr>
          <w:rFonts w:asciiTheme="minorHAnsi" w:hAnsiTheme="minorHAnsi" w:cstheme="minorHAnsi"/>
          <w:vertAlign w:val="subscript"/>
        </w:rPr>
        <w:t>k</w:t>
      </w:r>
      <w:r w:rsidRPr="00C9537E">
        <w:rPr>
          <w:rFonts w:asciiTheme="minorHAnsi" w:hAnsiTheme="minorHAnsi" w:cstheme="minorHAnsi"/>
        </w:rPr>
        <w:t xml:space="preserve"> = </w:t>
      </w:r>
      <w:r w:rsidRPr="00C9537E">
        <w:rPr>
          <w:rFonts w:asciiTheme="minorHAnsi" w:hAnsiTheme="minorHAnsi" w:cstheme="minorHAnsi"/>
        </w:rPr>
        <w:tab/>
      </w:r>
      <w:bookmarkStart w:id="51" w:name="_Hlk75362917"/>
      <w:r w:rsidRPr="00C9537E">
        <w:rPr>
          <w:rFonts w:asciiTheme="minorHAnsi" w:hAnsiTheme="minorHAnsi" w:cstheme="minorHAnsi"/>
        </w:rPr>
        <w:t>valor do número-índice do IPCA do mês anterior ao mês de atualização, caso a atualização seja em data anterior ou na própria Data de Aniversário. Após a Data de Aniversário, valor do número-índice do mês de atualização O mês de atualização refere-se à data de cálculo das Debêntures</w:t>
      </w:r>
      <w:bookmarkEnd w:id="51"/>
      <w:r w:rsidRPr="00C9537E">
        <w:rPr>
          <w:rFonts w:asciiTheme="minorHAnsi" w:hAnsiTheme="minorHAnsi" w:cstheme="minorHAnsi"/>
        </w:rPr>
        <w:t>.</w:t>
      </w:r>
    </w:p>
    <w:p w14:paraId="72E5E2A8" w14:textId="77777777" w:rsidR="003B4790" w:rsidRPr="00C9537E" w:rsidRDefault="003B4790" w:rsidP="00C9537E">
      <w:pPr>
        <w:tabs>
          <w:tab w:val="left" w:pos="720"/>
        </w:tabs>
        <w:spacing w:line="340" w:lineRule="exact"/>
        <w:ind w:hanging="11"/>
        <w:jc w:val="both"/>
        <w:rPr>
          <w:rFonts w:asciiTheme="minorHAnsi" w:hAnsiTheme="minorHAnsi" w:cstheme="minorHAnsi"/>
        </w:rPr>
      </w:pPr>
    </w:p>
    <w:p w14:paraId="78354A3A" w14:textId="77777777" w:rsidR="003B4790" w:rsidRPr="00C9537E" w:rsidRDefault="003B4790" w:rsidP="00C9537E">
      <w:pPr>
        <w:tabs>
          <w:tab w:val="left" w:pos="720"/>
        </w:tabs>
        <w:spacing w:line="340" w:lineRule="exact"/>
        <w:ind w:hanging="11"/>
        <w:jc w:val="both"/>
        <w:rPr>
          <w:rFonts w:asciiTheme="minorHAnsi" w:hAnsiTheme="minorHAnsi" w:cstheme="minorHAnsi"/>
        </w:rPr>
      </w:pPr>
      <w:r w:rsidRPr="00C9537E">
        <w:rPr>
          <w:rFonts w:asciiTheme="minorHAnsi" w:hAnsiTheme="minorHAnsi" w:cstheme="minorHAnsi"/>
        </w:rPr>
        <w:t>NI</w:t>
      </w:r>
      <w:r w:rsidRPr="00C9537E">
        <w:rPr>
          <w:rFonts w:asciiTheme="minorHAnsi" w:hAnsiTheme="minorHAnsi" w:cstheme="minorHAnsi"/>
          <w:vertAlign w:val="subscript"/>
        </w:rPr>
        <w:t>k-1</w:t>
      </w:r>
      <w:r w:rsidRPr="00C9537E">
        <w:rPr>
          <w:rFonts w:asciiTheme="minorHAnsi" w:hAnsiTheme="minorHAnsi" w:cstheme="minorHAnsi"/>
        </w:rPr>
        <w:t xml:space="preserve"> = valor do número-índice do mês anterior ao mês “k”.</w:t>
      </w:r>
    </w:p>
    <w:p w14:paraId="2F6D955F" w14:textId="77777777" w:rsidR="003B4790" w:rsidRPr="00C9537E" w:rsidRDefault="003B4790" w:rsidP="00C9537E">
      <w:pPr>
        <w:tabs>
          <w:tab w:val="left" w:pos="720"/>
        </w:tabs>
        <w:spacing w:line="340" w:lineRule="exact"/>
        <w:ind w:hanging="11"/>
        <w:jc w:val="both"/>
        <w:rPr>
          <w:rFonts w:asciiTheme="minorHAnsi" w:hAnsiTheme="minorHAnsi" w:cstheme="minorHAnsi"/>
        </w:rPr>
      </w:pPr>
    </w:p>
    <w:p w14:paraId="1A08328F" w14:textId="77777777" w:rsidR="003B4790" w:rsidRPr="00C9537E" w:rsidRDefault="003B4790" w:rsidP="00C9537E">
      <w:pPr>
        <w:tabs>
          <w:tab w:val="left" w:pos="720"/>
        </w:tabs>
        <w:spacing w:line="340" w:lineRule="exact"/>
        <w:ind w:hanging="11"/>
        <w:jc w:val="both"/>
        <w:rPr>
          <w:rFonts w:asciiTheme="minorHAnsi" w:hAnsiTheme="minorHAnsi" w:cstheme="minorHAnsi"/>
        </w:rPr>
      </w:pPr>
      <w:r w:rsidRPr="00C9537E">
        <w:rPr>
          <w:rFonts w:asciiTheme="minorHAnsi" w:hAnsiTheme="minorHAnsi" w:cstheme="minorHAnsi"/>
        </w:rPr>
        <w:t>dup = número de Dias Úteis entre a Data de Início da Rentabilidade ou a última Data de Aniversário (conforme definido abaixo) e a data de cálculo, limitado ao número total de Dias Úteis de vigência do IPCA, sendo “dup” um número inteiro.</w:t>
      </w:r>
    </w:p>
    <w:p w14:paraId="478851A5" w14:textId="77777777" w:rsidR="003B4790" w:rsidRPr="00C9537E" w:rsidRDefault="003B4790" w:rsidP="00C9537E">
      <w:pPr>
        <w:tabs>
          <w:tab w:val="left" w:pos="720"/>
        </w:tabs>
        <w:spacing w:line="340" w:lineRule="exact"/>
        <w:ind w:hanging="11"/>
        <w:jc w:val="both"/>
        <w:rPr>
          <w:rFonts w:asciiTheme="minorHAnsi" w:hAnsiTheme="minorHAnsi" w:cstheme="minorHAnsi"/>
        </w:rPr>
      </w:pPr>
    </w:p>
    <w:p w14:paraId="53B0FB89" w14:textId="77777777" w:rsidR="003B4790" w:rsidRPr="00C9537E" w:rsidRDefault="003B4790" w:rsidP="00C9537E">
      <w:pPr>
        <w:tabs>
          <w:tab w:val="left" w:pos="720"/>
        </w:tabs>
        <w:spacing w:line="340" w:lineRule="exact"/>
        <w:ind w:hanging="11"/>
        <w:jc w:val="both"/>
        <w:rPr>
          <w:rFonts w:asciiTheme="minorHAnsi" w:hAnsiTheme="minorHAnsi" w:cstheme="minorHAnsi"/>
        </w:rPr>
      </w:pPr>
      <w:r w:rsidRPr="00C9537E">
        <w:rPr>
          <w:rFonts w:asciiTheme="minorHAnsi" w:hAnsiTheme="minorHAnsi" w:cstheme="minorHAnsi"/>
        </w:rPr>
        <w:t>dut = número de Dias Úteis entre a última e a próxima Data de Aniversário, sendo “dut” um número inteiro.</w:t>
      </w:r>
    </w:p>
    <w:p w14:paraId="47AE9361" w14:textId="77777777" w:rsidR="003B4790" w:rsidRPr="00C9537E" w:rsidRDefault="003B4790" w:rsidP="00C9537E">
      <w:pPr>
        <w:tabs>
          <w:tab w:val="left" w:pos="720"/>
        </w:tabs>
        <w:spacing w:line="340" w:lineRule="exact"/>
        <w:ind w:hanging="11"/>
        <w:jc w:val="both"/>
        <w:rPr>
          <w:rFonts w:asciiTheme="minorHAnsi" w:hAnsiTheme="minorHAnsi" w:cstheme="minorHAnsi"/>
        </w:rPr>
      </w:pPr>
    </w:p>
    <w:p w14:paraId="0F58DD90" w14:textId="77777777" w:rsidR="003B4790" w:rsidRPr="00C9537E" w:rsidRDefault="003B4790" w:rsidP="00C9537E">
      <w:pPr>
        <w:tabs>
          <w:tab w:val="left" w:pos="709"/>
        </w:tabs>
        <w:spacing w:line="340" w:lineRule="exact"/>
        <w:jc w:val="both"/>
        <w:rPr>
          <w:rFonts w:asciiTheme="minorHAnsi" w:hAnsiTheme="minorHAnsi" w:cstheme="minorHAnsi"/>
        </w:rPr>
      </w:pPr>
      <w:r w:rsidRPr="00C9537E">
        <w:rPr>
          <w:rFonts w:asciiTheme="minorHAnsi" w:hAnsiTheme="minorHAnsi" w:cstheme="minorHAnsi"/>
        </w:rPr>
        <w:t>A aplicação do IPCA incidirá no menor período permitido pela legislação em vigor, sem necessidade de ajuste à Escritura de Emissão ou qualquer outra formalidade.</w:t>
      </w:r>
    </w:p>
    <w:p w14:paraId="5F389150" w14:textId="77777777" w:rsidR="003B4790" w:rsidRPr="00C9537E" w:rsidRDefault="003B4790" w:rsidP="00C9537E">
      <w:pPr>
        <w:tabs>
          <w:tab w:val="left" w:pos="709"/>
        </w:tabs>
        <w:spacing w:line="340" w:lineRule="exact"/>
        <w:jc w:val="both"/>
        <w:rPr>
          <w:rFonts w:asciiTheme="minorHAnsi" w:hAnsiTheme="minorHAnsi" w:cstheme="minorHAnsi"/>
        </w:rPr>
      </w:pPr>
    </w:p>
    <w:p w14:paraId="182B8627" w14:textId="77777777" w:rsidR="003B4790" w:rsidRPr="00C9537E" w:rsidRDefault="003B4790" w:rsidP="00C9537E">
      <w:pPr>
        <w:pStyle w:val="PargrafodaLista"/>
        <w:numPr>
          <w:ilvl w:val="8"/>
          <w:numId w:val="14"/>
        </w:numPr>
        <w:tabs>
          <w:tab w:val="left" w:pos="709"/>
        </w:tabs>
        <w:spacing w:line="340" w:lineRule="exact"/>
        <w:ind w:left="0" w:firstLine="0"/>
        <w:jc w:val="both"/>
        <w:rPr>
          <w:rFonts w:asciiTheme="minorHAnsi" w:hAnsiTheme="minorHAnsi" w:cstheme="minorHAnsi"/>
        </w:rPr>
      </w:pPr>
      <w:r w:rsidRPr="00C9537E">
        <w:rPr>
          <w:rFonts w:asciiTheme="minorHAnsi" w:hAnsiTheme="minorHAnsi" w:cstheme="minorHAnsi"/>
        </w:rPr>
        <w:t xml:space="preserve">O IPCA deverá ser utilizado considerando idêntico número de casas decimais divulgado pelo IBGE. </w:t>
      </w:r>
    </w:p>
    <w:p w14:paraId="58C642B5" w14:textId="77777777" w:rsidR="003B4790" w:rsidRPr="00C9537E" w:rsidRDefault="003B4790" w:rsidP="00C9537E">
      <w:pPr>
        <w:tabs>
          <w:tab w:val="left" w:pos="709"/>
        </w:tabs>
        <w:spacing w:line="340" w:lineRule="exact"/>
        <w:jc w:val="both"/>
        <w:rPr>
          <w:rFonts w:asciiTheme="minorHAnsi" w:hAnsiTheme="minorHAnsi" w:cstheme="minorHAnsi"/>
        </w:rPr>
      </w:pPr>
    </w:p>
    <w:p w14:paraId="48FA10F7" w14:textId="77777777" w:rsidR="003B4790" w:rsidRPr="00C9537E" w:rsidRDefault="003B4790" w:rsidP="00C9537E">
      <w:pPr>
        <w:pStyle w:val="PargrafodaLista"/>
        <w:numPr>
          <w:ilvl w:val="8"/>
          <w:numId w:val="14"/>
        </w:numPr>
        <w:tabs>
          <w:tab w:val="left" w:pos="709"/>
        </w:tabs>
        <w:spacing w:line="340" w:lineRule="exact"/>
        <w:ind w:left="0" w:firstLine="0"/>
        <w:jc w:val="both"/>
        <w:rPr>
          <w:rFonts w:asciiTheme="minorHAnsi" w:hAnsiTheme="minorHAnsi" w:cstheme="minorHAnsi"/>
        </w:rPr>
      </w:pPr>
      <w:r w:rsidRPr="00C9537E">
        <w:rPr>
          <w:rFonts w:asciiTheme="minorHAnsi" w:hAnsiTheme="minorHAnsi" w:cstheme="minorHAnsi"/>
        </w:rPr>
        <w:t>Considera-se “</w:t>
      </w:r>
      <w:r w:rsidRPr="00C9537E">
        <w:rPr>
          <w:rFonts w:asciiTheme="minorHAnsi" w:hAnsiTheme="minorHAnsi" w:cstheme="minorHAnsi"/>
          <w:b/>
        </w:rPr>
        <w:t>Data de Aniversário</w:t>
      </w:r>
      <w:r w:rsidRPr="00C9537E">
        <w:rPr>
          <w:rFonts w:asciiTheme="minorHAnsi" w:hAnsiTheme="minorHAnsi" w:cstheme="minorHAnsi"/>
        </w:rPr>
        <w:t xml:space="preserve">” todo dia 15 (quinze) de cada mês. </w:t>
      </w:r>
    </w:p>
    <w:p w14:paraId="3C69AD32" w14:textId="77777777" w:rsidR="003B4790" w:rsidRPr="00C9537E" w:rsidRDefault="003B4790" w:rsidP="00C9537E">
      <w:pPr>
        <w:tabs>
          <w:tab w:val="left" w:pos="709"/>
        </w:tabs>
        <w:spacing w:line="340" w:lineRule="exact"/>
        <w:jc w:val="both"/>
        <w:rPr>
          <w:rFonts w:asciiTheme="minorHAnsi" w:hAnsiTheme="minorHAnsi" w:cstheme="minorHAnsi"/>
          <w:b/>
        </w:rPr>
      </w:pPr>
    </w:p>
    <w:p w14:paraId="3D262C5C" w14:textId="77777777" w:rsidR="003B4790" w:rsidRPr="00C9537E" w:rsidRDefault="003B4790" w:rsidP="00C9537E">
      <w:pPr>
        <w:pStyle w:val="PargrafodaLista"/>
        <w:numPr>
          <w:ilvl w:val="8"/>
          <w:numId w:val="14"/>
        </w:numPr>
        <w:tabs>
          <w:tab w:val="left" w:pos="709"/>
        </w:tabs>
        <w:spacing w:line="340" w:lineRule="exact"/>
        <w:ind w:left="0" w:firstLine="0"/>
        <w:jc w:val="both"/>
        <w:rPr>
          <w:rFonts w:asciiTheme="minorHAnsi" w:hAnsiTheme="minorHAnsi" w:cstheme="minorHAnsi"/>
        </w:rPr>
      </w:pPr>
      <w:r w:rsidRPr="00C9537E">
        <w:rPr>
          <w:rFonts w:asciiTheme="minorHAnsi" w:hAnsiTheme="minorHAnsi" w:cstheme="minorHAnsi"/>
        </w:rPr>
        <w:t>Considera-se como mês de atualização, o período mensal compreendido entre duas datas de aniversário consecutivas das Debêntures.</w:t>
      </w:r>
    </w:p>
    <w:p w14:paraId="7C808D0D" w14:textId="77777777" w:rsidR="003B4790" w:rsidRPr="00C9537E" w:rsidRDefault="003B4790" w:rsidP="00C9537E">
      <w:pPr>
        <w:tabs>
          <w:tab w:val="left" w:pos="720"/>
        </w:tabs>
        <w:spacing w:line="340" w:lineRule="exact"/>
        <w:ind w:hanging="11"/>
        <w:jc w:val="both"/>
        <w:rPr>
          <w:rFonts w:asciiTheme="minorHAnsi" w:hAnsiTheme="minorHAnsi" w:cstheme="minorHAnsi"/>
        </w:rPr>
      </w:pPr>
    </w:p>
    <w:p w14:paraId="6AB01E70" w14:textId="77777777" w:rsidR="003B4790" w:rsidRPr="00C9537E" w:rsidRDefault="003B4790" w:rsidP="00C9537E">
      <w:pPr>
        <w:pStyle w:val="PargrafodaLista"/>
        <w:numPr>
          <w:ilvl w:val="8"/>
          <w:numId w:val="14"/>
        </w:numPr>
        <w:tabs>
          <w:tab w:val="left" w:pos="709"/>
        </w:tabs>
        <w:spacing w:line="340" w:lineRule="exact"/>
        <w:ind w:left="0" w:firstLine="0"/>
        <w:jc w:val="both"/>
        <w:rPr>
          <w:rFonts w:asciiTheme="minorHAnsi" w:hAnsiTheme="minorHAnsi" w:cstheme="minorHAnsi"/>
        </w:rPr>
      </w:pPr>
      <w:r w:rsidRPr="00C9537E">
        <w:rPr>
          <w:rFonts w:asciiTheme="minorHAnsi" w:hAnsiTheme="minorHAnsi" w:cstheme="minorHAnsi"/>
        </w:rPr>
        <w:t>O fator resultante da expressão abaixo descrita é considerado com 8 (oito) casas decimais, sem arredondamento:</w:t>
      </w:r>
    </w:p>
    <w:p w14:paraId="018C8C21" w14:textId="77777777" w:rsidR="003B4790" w:rsidRPr="00C9537E" w:rsidRDefault="003177A1" w:rsidP="00C9537E">
      <w:pPr>
        <w:spacing w:line="340" w:lineRule="exact"/>
        <w:rPr>
          <w:rFonts w:asciiTheme="minorHAnsi" w:hAnsiTheme="minorHAnsi" w:cstheme="minorHAnsi"/>
        </w:rPr>
      </w:pPr>
      <m:oMathPara>
        <m:oMathParaPr>
          <m:jc m:val="center"/>
        </m:oMathParaPr>
        <m:oMath>
          <m:sSup>
            <m:sSupPr>
              <m:ctrlPr>
                <w:rPr>
                  <w:rFonts w:ascii="Cambria Math" w:hAnsi="Cambria Math" w:cstheme="minorHAnsi"/>
                  <w:i/>
                </w:rPr>
              </m:ctrlPr>
            </m:sSupPr>
            <m:e>
              <m:d>
                <m:dPr>
                  <m:shp m:val="match"/>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NI</m:t>
                          </m:r>
                        </m:e>
                        <m:sub>
                          <m:r>
                            <w:rPr>
                              <w:rFonts w:ascii="Cambria Math" w:hAnsi="Cambria Math" w:cstheme="minorHAnsi"/>
                            </w:rPr>
                            <m:t>k</m:t>
                          </m:r>
                        </m:sub>
                      </m:sSub>
                    </m:num>
                    <m:den>
                      <m:sSub>
                        <m:sSubPr>
                          <m:ctrlPr>
                            <w:rPr>
                              <w:rFonts w:ascii="Cambria Math" w:hAnsi="Cambria Math" w:cstheme="minorHAnsi"/>
                              <w:i/>
                            </w:rPr>
                          </m:ctrlPr>
                        </m:sSubPr>
                        <m:e>
                          <m:r>
                            <w:rPr>
                              <w:rFonts w:ascii="Cambria Math" w:hAnsi="Cambria Math" w:cstheme="minorHAnsi"/>
                            </w:rPr>
                            <m:t>NI</m:t>
                          </m:r>
                        </m:e>
                        <m:sub>
                          <m:r>
                            <w:rPr>
                              <w:rFonts w:ascii="Cambria Math" w:hAnsi="Cambria Math" w:cstheme="minorHAnsi"/>
                            </w:rPr>
                            <m:t>k-1</m:t>
                          </m:r>
                        </m:sub>
                      </m:sSub>
                    </m:den>
                  </m:f>
                </m:e>
              </m:d>
            </m:e>
            <m:sup>
              <m:f>
                <m:fPr>
                  <m:ctrlPr>
                    <w:rPr>
                      <w:rFonts w:ascii="Cambria Math" w:hAnsi="Cambria Math" w:cstheme="minorHAnsi"/>
                      <w:i/>
                    </w:rPr>
                  </m:ctrlPr>
                </m:fPr>
                <m:num>
                  <m:r>
                    <w:rPr>
                      <w:rFonts w:ascii="Cambria Math" w:hAnsi="Cambria Math" w:cstheme="minorHAnsi"/>
                    </w:rPr>
                    <m:t>dup</m:t>
                  </m:r>
                </m:num>
                <m:den>
                  <m:r>
                    <w:rPr>
                      <w:rFonts w:ascii="Cambria Math" w:hAnsi="Cambria Math" w:cstheme="minorHAnsi"/>
                    </w:rPr>
                    <m:t>dut</m:t>
                  </m:r>
                </m:den>
              </m:f>
            </m:sup>
          </m:sSup>
        </m:oMath>
      </m:oMathPara>
    </w:p>
    <w:p w14:paraId="07E86E83" w14:textId="6D7E1258" w:rsidR="003B4790" w:rsidRPr="00C9537E" w:rsidRDefault="003B4790" w:rsidP="00C9537E">
      <w:pPr>
        <w:tabs>
          <w:tab w:val="left" w:pos="0"/>
        </w:tabs>
        <w:spacing w:line="340" w:lineRule="exact"/>
        <w:rPr>
          <w:rFonts w:asciiTheme="minorHAnsi" w:hAnsiTheme="minorHAnsi" w:cstheme="minorHAnsi"/>
        </w:rPr>
      </w:pPr>
    </w:p>
    <w:p w14:paraId="7AE4449F" w14:textId="77777777" w:rsidR="003B4790" w:rsidRPr="00C9537E" w:rsidRDefault="003B4790" w:rsidP="00C9537E">
      <w:pPr>
        <w:pStyle w:val="PargrafodaLista"/>
        <w:numPr>
          <w:ilvl w:val="8"/>
          <w:numId w:val="14"/>
        </w:numPr>
        <w:tabs>
          <w:tab w:val="left" w:pos="709"/>
        </w:tabs>
        <w:spacing w:line="340" w:lineRule="exact"/>
        <w:ind w:left="0" w:firstLine="0"/>
        <w:jc w:val="both"/>
        <w:rPr>
          <w:rFonts w:asciiTheme="minorHAnsi" w:hAnsiTheme="minorHAnsi" w:cstheme="minorHAnsi"/>
        </w:rPr>
      </w:pPr>
      <w:r w:rsidRPr="00C9537E">
        <w:rPr>
          <w:rFonts w:asciiTheme="minorHAnsi" w:hAnsiTheme="minorHAnsi" w:cstheme="minorHAnsi"/>
        </w:rPr>
        <w:fldChar w:fldCharType="begin"/>
      </w:r>
      <w:r w:rsidRPr="00C9537E">
        <w:rPr>
          <w:rFonts w:asciiTheme="minorHAnsi" w:hAnsiTheme="minorHAnsi" w:cstheme="minorHAnsi"/>
        </w:rPr>
        <w:instrText xml:space="preserve"> QUOTE </w:instrText>
      </w:r>
      <w:r w:rsidRPr="00C9537E">
        <w:rPr>
          <w:rFonts w:asciiTheme="minorHAnsi" w:hAnsiTheme="minorHAnsi" w:cstheme="minorHAnsi"/>
          <w:noProof/>
        </w:rPr>
        <w:drawing>
          <wp:inline distT="0" distB="0" distL="0" distR="0" wp14:anchorId="0920C109" wp14:editId="489A2972">
            <wp:extent cx="742950" cy="438150"/>
            <wp:effectExtent l="0" t="0" r="0" b="0"/>
            <wp:docPr id="1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42950" cy="438150"/>
                    </a:xfrm>
                    <a:prstGeom prst="rect">
                      <a:avLst/>
                    </a:prstGeom>
                    <a:noFill/>
                    <a:ln>
                      <a:noFill/>
                    </a:ln>
                  </pic:spPr>
                </pic:pic>
              </a:graphicData>
            </a:graphic>
          </wp:inline>
        </w:drawing>
      </w:r>
      <w:r w:rsidRPr="00C9537E">
        <w:rPr>
          <w:rFonts w:asciiTheme="minorHAnsi" w:hAnsiTheme="minorHAnsi" w:cstheme="minorHAnsi"/>
        </w:rPr>
        <w:instrText xml:space="preserve"> </w:instrText>
      </w:r>
      <w:r w:rsidRPr="00C9537E">
        <w:rPr>
          <w:rFonts w:asciiTheme="minorHAnsi" w:hAnsiTheme="minorHAnsi" w:cstheme="minorHAnsi"/>
        </w:rPr>
        <w:fldChar w:fldCharType="end"/>
      </w:r>
      <w:r w:rsidRPr="00C9537E">
        <w:rPr>
          <w:rFonts w:asciiTheme="minorHAnsi" w:hAnsiTheme="minorHAnsi" w:cstheme="minorHAnsi"/>
        </w:rPr>
        <w:t>O produtório é executado a partir do fator mais recente, acrescentando-se, em seguida, os mais remotos. Os resultados intermediários são calculados com 16 (dezesseis) casas decimais, sem arredondamento.</w:t>
      </w:r>
    </w:p>
    <w:p w14:paraId="22297379" w14:textId="77777777" w:rsidR="003B4790" w:rsidRPr="00C9537E" w:rsidRDefault="003B4790" w:rsidP="00C9537E">
      <w:pPr>
        <w:tabs>
          <w:tab w:val="left" w:pos="709"/>
          <w:tab w:val="left" w:pos="6120"/>
        </w:tabs>
        <w:spacing w:line="340" w:lineRule="exact"/>
        <w:rPr>
          <w:rFonts w:asciiTheme="minorHAnsi" w:hAnsiTheme="minorHAnsi" w:cstheme="minorHAnsi"/>
        </w:rPr>
      </w:pPr>
    </w:p>
    <w:p w14:paraId="2B3FB3D0" w14:textId="77777777" w:rsidR="003B4790" w:rsidRPr="00C9537E" w:rsidRDefault="003B4790" w:rsidP="00C9537E">
      <w:pPr>
        <w:pStyle w:val="PargrafodaLista"/>
        <w:numPr>
          <w:ilvl w:val="8"/>
          <w:numId w:val="14"/>
        </w:numPr>
        <w:tabs>
          <w:tab w:val="left" w:pos="709"/>
        </w:tabs>
        <w:spacing w:line="340" w:lineRule="exact"/>
        <w:ind w:left="0" w:firstLine="0"/>
        <w:jc w:val="both"/>
        <w:rPr>
          <w:rFonts w:asciiTheme="minorHAnsi" w:hAnsiTheme="minorHAnsi" w:cstheme="minorHAnsi"/>
        </w:rPr>
      </w:pPr>
      <w:r w:rsidRPr="00C9537E">
        <w:rPr>
          <w:rFonts w:asciiTheme="minorHAnsi" w:hAnsiTheme="minorHAnsi" w:cstheme="minorHAnsi"/>
        </w:rPr>
        <w:t>Os valores dos finais de semana ou feriados serão iguais ao valor do Dia Útil subsequente, apropriando o pro rata do último Dia Útil anterior.</w:t>
      </w:r>
    </w:p>
    <w:p w14:paraId="42969D32" w14:textId="77777777" w:rsidR="009F6661" w:rsidRPr="00C9537E" w:rsidRDefault="009F6661" w:rsidP="00C9537E">
      <w:pPr>
        <w:pStyle w:val="PargrafodaLista"/>
        <w:spacing w:line="340" w:lineRule="exact"/>
        <w:ind w:left="0"/>
        <w:rPr>
          <w:rFonts w:asciiTheme="minorHAnsi" w:hAnsiTheme="minorHAnsi" w:cstheme="minorHAnsi"/>
        </w:rPr>
      </w:pPr>
    </w:p>
    <w:p w14:paraId="271962CE" w14:textId="4EB6FC9E" w:rsidR="009F6661" w:rsidRPr="00C9537E" w:rsidRDefault="007939D4" w:rsidP="00C9537E">
      <w:pPr>
        <w:pStyle w:val="Ttulo6"/>
        <w:numPr>
          <w:ilvl w:val="3"/>
          <w:numId w:val="6"/>
        </w:numPr>
        <w:tabs>
          <w:tab w:val="left" w:pos="0"/>
        </w:tabs>
        <w:spacing w:line="340" w:lineRule="exact"/>
        <w:ind w:left="0" w:firstLine="0"/>
        <w:jc w:val="both"/>
        <w:rPr>
          <w:rFonts w:asciiTheme="minorHAnsi" w:hAnsiTheme="minorHAnsi" w:cstheme="minorHAnsi"/>
          <w:sz w:val="24"/>
          <w:szCs w:val="24"/>
        </w:rPr>
      </w:pPr>
      <w:bookmarkStart w:id="52" w:name="_Ref447728761"/>
      <w:bookmarkStart w:id="53" w:name="_Hlk2265192"/>
      <w:r w:rsidRPr="00C9537E">
        <w:rPr>
          <w:rFonts w:asciiTheme="minorHAnsi" w:hAnsiTheme="minorHAnsi" w:cstheme="minorHAnsi"/>
          <w:b w:val="0"/>
          <w:i/>
          <w:sz w:val="24"/>
          <w:szCs w:val="24"/>
          <w:u w:val="single"/>
        </w:rPr>
        <w:t>Indisponibilidade do IPCA</w:t>
      </w:r>
      <w:r w:rsidR="00CD237D" w:rsidRPr="00C9537E">
        <w:rPr>
          <w:rFonts w:asciiTheme="minorHAnsi" w:hAnsiTheme="minorHAnsi" w:cstheme="minorHAnsi"/>
          <w:b w:val="0"/>
          <w:i/>
          <w:sz w:val="24"/>
          <w:szCs w:val="24"/>
        </w:rPr>
        <w:t xml:space="preserve">. </w:t>
      </w:r>
      <w:r w:rsidR="00850909" w:rsidRPr="00C9537E">
        <w:rPr>
          <w:rFonts w:asciiTheme="minorHAnsi" w:hAnsiTheme="minorHAnsi" w:cstheme="minorHAnsi"/>
          <w:b w:val="0"/>
          <w:sz w:val="24"/>
          <w:szCs w:val="24"/>
        </w:rPr>
        <w:t>Na ausência de apuração e/ou divulgação do IPCA por prazo superior a 10 (dez) Dias Úteis contados da data esperada para sua apuração e/ou divulgação, ou, ainda, na hipótese de sua extinção ou inaplicabilidade por disposição legal ou determinação judicial (“</w:t>
      </w:r>
      <w:r w:rsidR="00850909" w:rsidRPr="00C9537E">
        <w:rPr>
          <w:rFonts w:asciiTheme="minorHAnsi" w:hAnsiTheme="minorHAnsi" w:cstheme="minorHAnsi"/>
          <w:b w:val="0"/>
          <w:sz w:val="24"/>
          <w:szCs w:val="24"/>
          <w:u w:val="single"/>
        </w:rPr>
        <w:t>Período de Ausência do IPCA</w:t>
      </w:r>
      <w:r w:rsidR="00850909" w:rsidRPr="00C9537E">
        <w:rPr>
          <w:rFonts w:asciiTheme="minorHAnsi" w:hAnsiTheme="minorHAnsi" w:cstheme="minorHAnsi"/>
          <w:b w:val="0"/>
          <w:sz w:val="24"/>
          <w:szCs w:val="24"/>
        </w:rPr>
        <w:t xml:space="preserve">”), o IPCA deverá ser substituído pelo devido substituto legal. Caso, ao final do Período de Ausência do IPCA, não exista um substitutivo legal para o IPCA, o Agente Fiduciário deverá, no prazo de 2 (dois) Dias Úteis a contar do Período de Ausência do IPCA, convocar Assembleia Geral de Debenturistas (na forma e nos prazos estipulados na Cláusula </w:t>
      </w:r>
      <w:r w:rsidR="002E5F5F" w:rsidRPr="00C9537E">
        <w:rPr>
          <w:rFonts w:asciiTheme="minorHAnsi" w:hAnsiTheme="minorHAnsi" w:cstheme="minorHAnsi"/>
          <w:b w:val="0"/>
          <w:sz w:val="24"/>
          <w:szCs w:val="24"/>
          <w:highlight w:val="lightGray"/>
        </w:rPr>
        <w:fldChar w:fldCharType="begin"/>
      </w:r>
      <w:r w:rsidR="002E5F5F" w:rsidRPr="00C9537E">
        <w:rPr>
          <w:rFonts w:asciiTheme="minorHAnsi" w:hAnsiTheme="minorHAnsi" w:cstheme="minorHAnsi"/>
          <w:b w:val="0"/>
          <w:sz w:val="24"/>
          <w:szCs w:val="24"/>
        </w:rPr>
        <w:instrText xml:space="preserve"> REF _Ref78575274 \r \h </w:instrText>
      </w:r>
      <w:r w:rsidR="00FC2639" w:rsidRPr="00C9537E">
        <w:rPr>
          <w:rFonts w:asciiTheme="minorHAnsi" w:hAnsiTheme="minorHAnsi" w:cstheme="minorHAnsi"/>
          <w:b w:val="0"/>
          <w:sz w:val="24"/>
          <w:szCs w:val="24"/>
          <w:highlight w:val="lightGray"/>
        </w:rPr>
        <w:instrText xml:space="preserve"> \* MERGEFORMAT </w:instrText>
      </w:r>
      <w:r w:rsidR="002E5F5F" w:rsidRPr="00C9537E">
        <w:rPr>
          <w:rFonts w:asciiTheme="minorHAnsi" w:hAnsiTheme="minorHAnsi" w:cstheme="minorHAnsi"/>
          <w:b w:val="0"/>
          <w:sz w:val="24"/>
          <w:szCs w:val="24"/>
          <w:highlight w:val="lightGray"/>
        </w:rPr>
      </w:r>
      <w:r w:rsidR="002E5F5F" w:rsidRPr="00C9537E">
        <w:rPr>
          <w:rFonts w:asciiTheme="minorHAnsi" w:hAnsiTheme="minorHAnsi" w:cstheme="minorHAnsi"/>
          <w:b w:val="0"/>
          <w:sz w:val="24"/>
          <w:szCs w:val="24"/>
          <w:highlight w:val="lightGray"/>
        </w:rPr>
        <w:fldChar w:fldCharType="separate"/>
      </w:r>
      <w:r w:rsidR="009139A7" w:rsidRPr="00C9537E">
        <w:rPr>
          <w:rFonts w:asciiTheme="minorHAnsi" w:hAnsiTheme="minorHAnsi" w:cstheme="minorHAnsi"/>
          <w:b w:val="0"/>
          <w:sz w:val="24"/>
          <w:szCs w:val="24"/>
        </w:rPr>
        <w:t>9</w:t>
      </w:r>
      <w:r w:rsidR="002E5F5F" w:rsidRPr="00C9537E">
        <w:rPr>
          <w:rFonts w:asciiTheme="minorHAnsi" w:hAnsiTheme="minorHAnsi" w:cstheme="minorHAnsi"/>
          <w:b w:val="0"/>
          <w:sz w:val="24"/>
          <w:szCs w:val="24"/>
          <w:highlight w:val="lightGray"/>
        </w:rPr>
        <w:fldChar w:fldCharType="end"/>
      </w:r>
      <w:r w:rsidR="00850909" w:rsidRPr="00C9537E">
        <w:rPr>
          <w:rFonts w:asciiTheme="minorHAnsi" w:hAnsiTheme="minorHAnsi" w:cstheme="minorHAnsi"/>
          <w:b w:val="0"/>
          <w:sz w:val="24"/>
          <w:szCs w:val="24"/>
        </w:rPr>
        <w:t xml:space="preserve"> desta Escritura de Emissão), para definir, de comum acordo com a Emissora, observados a boa-fé, a regulamentação aplicável e os requisitos da Lei 12.431, o novo parâmetro a ser aplicado, o qual deverá refletir parâmetros utilizados em operações similares existentes à época (“</w:t>
      </w:r>
      <w:r w:rsidR="00850909" w:rsidRPr="00C9537E">
        <w:rPr>
          <w:rFonts w:asciiTheme="minorHAnsi" w:hAnsiTheme="minorHAnsi" w:cstheme="minorHAnsi"/>
          <w:b w:val="0"/>
          <w:sz w:val="24"/>
          <w:szCs w:val="24"/>
          <w:u w:val="single"/>
        </w:rPr>
        <w:t>Taxa Substitutiva</w:t>
      </w:r>
      <w:r w:rsidR="00850909" w:rsidRPr="00C9537E">
        <w:rPr>
          <w:rFonts w:asciiTheme="minorHAnsi" w:hAnsiTheme="minorHAnsi" w:cstheme="minorHAnsi"/>
          <w:b w:val="0"/>
          <w:sz w:val="24"/>
          <w:szCs w:val="24"/>
        </w:rPr>
        <w:t>”). Até a deliberação desse parâmetro, será utilizada, para o cálculo do valor de quaisquer obrigações pecuniárias previstas nesta Escritura de Emissão, a mesma taxa produzida pelo último IPCA divulgado, não sendo devidas quaisquer compensações entre a Emissora e os titulares das Debêntures, quando da divulgação posterior do IPCA</w:t>
      </w:r>
      <w:r w:rsidR="00D264F1" w:rsidRPr="00C9537E">
        <w:rPr>
          <w:rFonts w:asciiTheme="minorHAnsi" w:hAnsiTheme="minorHAnsi" w:cstheme="minorHAnsi"/>
          <w:b w:val="0"/>
          <w:sz w:val="24"/>
          <w:szCs w:val="24"/>
        </w:rPr>
        <w:t>.</w:t>
      </w:r>
      <w:bookmarkEnd w:id="52"/>
      <w:r w:rsidR="00CA59AB" w:rsidRPr="00C9537E">
        <w:rPr>
          <w:rFonts w:asciiTheme="minorHAnsi" w:hAnsiTheme="minorHAnsi" w:cstheme="minorHAnsi"/>
          <w:b w:val="0"/>
          <w:sz w:val="24"/>
          <w:szCs w:val="24"/>
        </w:rPr>
        <w:t xml:space="preserve"> </w:t>
      </w:r>
    </w:p>
    <w:p w14:paraId="13F031EF" w14:textId="1D8569D5" w:rsidR="00D264F1" w:rsidRPr="00C9537E" w:rsidRDefault="00D264F1" w:rsidP="00C9537E">
      <w:pPr>
        <w:pStyle w:val="Ttulo6"/>
        <w:tabs>
          <w:tab w:val="left" w:pos="993"/>
        </w:tabs>
        <w:spacing w:line="340" w:lineRule="exact"/>
        <w:jc w:val="both"/>
        <w:rPr>
          <w:rFonts w:asciiTheme="minorHAnsi" w:hAnsiTheme="minorHAnsi" w:cstheme="minorHAnsi"/>
          <w:sz w:val="24"/>
          <w:szCs w:val="24"/>
        </w:rPr>
      </w:pPr>
    </w:p>
    <w:p w14:paraId="00B8610A" w14:textId="7ED3D9D1" w:rsidR="00D264F1" w:rsidRPr="00C9537E" w:rsidRDefault="00850909" w:rsidP="00C9537E">
      <w:pPr>
        <w:pStyle w:val="Ttulo6"/>
        <w:numPr>
          <w:ilvl w:val="3"/>
          <w:numId w:val="6"/>
        </w:numPr>
        <w:tabs>
          <w:tab w:val="left" w:pos="0"/>
        </w:tabs>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Caso o IPCA venha a ser divulgado antes da realização da Assembleia Geral de Debenturistas referida na Cláusula anterior, a referida Assembleia Geral de Debenturistas não será mais realizada, e o IPCA a partir do retorno de sua divulgação, voltará a ser utilizado para o cálculo da Atualização Monetária desde o dia de sua indisponibilidade, não sendo devidas quaisquer compensações entre a Emissora e os titulares das Debêntures</w:t>
      </w:r>
      <w:r w:rsidR="00D264F1" w:rsidRPr="00C9537E">
        <w:rPr>
          <w:rFonts w:asciiTheme="minorHAnsi" w:hAnsiTheme="minorHAnsi" w:cstheme="minorHAnsi"/>
          <w:b w:val="0"/>
          <w:sz w:val="24"/>
          <w:szCs w:val="24"/>
        </w:rPr>
        <w:t>.</w:t>
      </w:r>
    </w:p>
    <w:p w14:paraId="3C6F6D7D" w14:textId="77777777" w:rsidR="009F6661" w:rsidRPr="00C9537E" w:rsidRDefault="009F6661" w:rsidP="00C9537E">
      <w:pPr>
        <w:spacing w:line="340" w:lineRule="exact"/>
        <w:rPr>
          <w:rFonts w:asciiTheme="minorHAnsi" w:hAnsiTheme="minorHAnsi" w:cstheme="minorHAnsi"/>
        </w:rPr>
      </w:pPr>
    </w:p>
    <w:p w14:paraId="19C81860" w14:textId="4BBA00A9" w:rsidR="007524A2" w:rsidRPr="00C9537E" w:rsidRDefault="00850909" w:rsidP="00C9537E">
      <w:pPr>
        <w:pStyle w:val="Ttulo6"/>
        <w:numPr>
          <w:ilvl w:val="3"/>
          <w:numId w:val="6"/>
        </w:numPr>
        <w:tabs>
          <w:tab w:val="left" w:pos="0"/>
        </w:tabs>
        <w:spacing w:line="340" w:lineRule="exact"/>
        <w:ind w:left="0" w:firstLine="0"/>
        <w:jc w:val="both"/>
        <w:rPr>
          <w:rFonts w:asciiTheme="minorHAnsi" w:hAnsiTheme="minorHAnsi" w:cstheme="minorHAnsi"/>
          <w:b w:val="0"/>
          <w:sz w:val="24"/>
          <w:szCs w:val="24"/>
        </w:rPr>
      </w:pPr>
      <w:bookmarkStart w:id="54" w:name="_Ref78575331"/>
      <w:r w:rsidRPr="00C9537E">
        <w:rPr>
          <w:rFonts w:asciiTheme="minorHAnsi" w:hAnsiTheme="minorHAnsi" w:cstheme="minorHAnsi"/>
          <w:b w:val="0"/>
          <w:sz w:val="24"/>
          <w:szCs w:val="24"/>
        </w:rPr>
        <w:t xml:space="preserve">Caso a Taxa Substitutiva </w:t>
      </w:r>
      <w:r w:rsidRPr="00C9537E">
        <w:rPr>
          <w:rStyle w:val="DeltaViewInsertion"/>
          <w:rFonts w:asciiTheme="minorHAnsi" w:hAnsiTheme="minorHAnsi" w:cstheme="minorHAnsi"/>
          <w:b w:val="0"/>
          <w:color w:val="auto"/>
          <w:sz w:val="24"/>
          <w:szCs w:val="24"/>
          <w:u w:val="none"/>
        </w:rPr>
        <w:t>venha a acarretar a perda do benefício gerado pelo tratamento tributário previsto na Lei 12.431 ou caso</w:t>
      </w:r>
      <w:r w:rsidRPr="00C9537E">
        <w:rPr>
          <w:rStyle w:val="DeltaViewInsertion"/>
          <w:rFonts w:asciiTheme="minorHAnsi" w:hAnsiTheme="minorHAnsi" w:cstheme="minorHAnsi"/>
          <w:color w:val="auto"/>
          <w:sz w:val="24"/>
          <w:szCs w:val="24"/>
          <w:u w:val="none"/>
        </w:rPr>
        <w:t xml:space="preserve"> </w:t>
      </w:r>
      <w:r w:rsidRPr="00C9537E">
        <w:rPr>
          <w:rFonts w:asciiTheme="minorHAnsi" w:hAnsiTheme="minorHAnsi" w:cstheme="minorHAnsi"/>
          <w:b w:val="0"/>
          <w:sz w:val="24"/>
          <w:szCs w:val="24"/>
        </w:rPr>
        <w:t xml:space="preserve">não haja acordo sobre a Taxa Substitutiva entre os titulares das Debêntures e a Emissora, em deliberação realizada em Assembleia Geral de Debenturistas de acordo com o </w:t>
      </w:r>
      <w:r w:rsidR="004C2BCF" w:rsidRPr="00C9537E">
        <w:rPr>
          <w:rFonts w:asciiTheme="minorHAnsi" w:hAnsiTheme="minorHAnsi" w:cstheme="minorHAnsi"/>
          <w:b w:val="0"/>
          <w:sz w:val="24"/>
          <w:szCs w:val="24"/>
        </w:rPr>
        <w:t>quórum</w:t>
      </w:r>
      <w:r w:rsidRPr="00C9537E">
        <w:rPr>
          <w:rFonts w:asciiTheme="minorHAnsi" w:hAnsiTheme="minorHAnsi" w:cstheme="minorHAnsi"/>
          <w:b w:val="0"/>
          <w:sz w:val="24"/>
          <w:szCs w:val="24"/>
        </w:rPr>
        <w:t xml:space="preserve"> estabelecido na Cláusula </w:t>
      </w:r>
      <w:r w:rsidR="002E5F5F" w:rsidRPr="00C9537E">
        <w:rPr>
          <w:rFonts w:asciiTheme="minorHAnsi" w:hAnsiTheme="minorHAnsi" w:cstheme="minorHAnsi"/>
          <w:b w:val="0"/>
          <w:sz w:val="24"/>
          <w:szCs w:val="24"/>
          <w:highlight w:val="lightGray"/>
        </w:rPr>
        <w:fldChar w:fldCharType="begin"/>
      </w:r>
      <w:r w:rsidR="002E5F5F" w:rsidRPr="00C9537E">
        <w:rPr>
          <w:rFonts w:asciiTheme="minorHAnsi" w:hAnsiTheme="minorHAnsi" w:cstheme="minorHAnsi"/>
          <w:b w:val="0"/>
          <w:sz w:val="24"/>
          <w:szCs w:val="24"/>
        </w:rPr>
        <w:instrText xml:space="preserve"> REF _Ref447756836 \r \h </w:instrText>
      </w:r>
      <w:r w:rsidR="00FC2639" w:rsidRPr="00C9537E">
        <w:rPr>
          <w:rFonts w:asciiTheme="minorHAnsi" w:hAnsiTheme="minorHAnsi" w:cstheme="minorHAnsi"/>
          <w:b w:val="0"/>
          <w:sz w:val="24"/>
          <w:szCs w:val="24"/>
          <w:highlight w:val="lightGray"/>
        </w:rPr>
        <w:instrText xml:space="preserve"> \* MERGEFORMAT </w:instrText>
      </w:r>
      <w:r w:rsidR="002E5F5F" w:rsidRPr="00C9537E">
        <w:rPr>
          <w:rFonts w:asciiTheme="minorHAnsi" w:hAnsiTheme="minorHAnsi" w:cstheme="minorHAnsi"/>
          <w:b w:val="0"/>
          <w:sz w:val="24"/>
          <w:szCs w:val="24"/>
          <w:highlight w:val="lightGray"/>
        </w:rPr>
      </w:r>
      <w:r w:rsidR="002E5F5F" w:rsidRPr="00C9537E">
        <w:rPr>
          <w:rFonts w:asciiTheme="minorHAnsi" w:hAnsiTheme="minorHAnsi" w:cstheme="minorHAnsi"/>
          <w:b w:val="0"/>
          <w:sz w:val="24"/>
          <w:szCs w:val="24"/>
          <w:highlight w:val="lightGray"/>
        </w:rPr>
        <w:fldChar w:fldCharType="separate"/>
      </w:r>
      <w:r w:rsidR="009139A7" w:rsidRPr="00C9537E">
        <w:rPr>
          <w:rFonts w:asciiTheme="minorHAnsi" w:hAnsiTheme="minorHAnsi" w:cstheme="minorHAnsi"/>
          <w:b w:val="0"/>
          <w:sz w:val="24"/>
          <w:szCs w:val="24"/>
        </w:rPr>
        <w:t>9.4</w:t>
      </w:r>
      <w:r w:rsidR="002E5F5F" w:rsidRPr="00C9537E">
        <w:rPr>
          <w:rFonts w:asciiTheme="minorHAnsi" w:hAnsiTheme="minorHAnsi" w:cstheme="minorHAnsi"/>
          <w:b w:val="0"/>
          <w:sz w:val="24"/>
          <w:szCs w:val="24"/>
          <w:highlight w:val="lightGray"/>
        </w:rPr>
        <w:fldChar w:fldCharType="end"/>
      </w:r>
      <w:r w:rsidR="000141BC" w:rsidRPr="00C9537E">
        <w:rPr>
          <w:rFonts w:asciiTheme="minorHAnsi" w:hAnsiTheme="minorHAnsi" w:cstheme="minorHAnsi"/>
          <w:b w:val="0"/>
          <w:sz w:val="24"/>
          <w:szCs w:val="24"/>
          <w:highlight w:val="lightGray"/>
        </w:rPr>
        <w:t xml:space="preserve"> </w:t>
      </w:r>
      <w:r w:rsidRPr="00C9537E">
        <w:rPr>
          <w:rFonts w:asciiTheme="minorHAnsi" w:hAnsiTheme="minorHAnsi" w:cstheme="minorHAnsi"/>
          <w:b w:val="0"/>
          <w:sz w:val="24"/>
          <w:szCs w:val="24"/>
        </w:rPr>
        <w:t>abaixo, ou caso não haja quórum de instalação e/ou deliberação, em segunda convocação, a Emissora deverá</w:t>
      </w:r>
      <w:r w:rsidR="005747B1" w:rsidRPr="00C9537E">
        <w:rPr>
          <w:rFonts w:asciiTheme="minorHAnsi" w:hAnsiTheme="minorHAnsi" w:cstheme="minorHAnsi"/>
          <w:b w:val="0"/>
          <w:sz w:val="24"/>
          <w:szCs w:val="24"/>
        </w:rPr>
        <w:t xml:space="preserve"> </w:t>
      </w:r>
      <w:r w:rsidR="008B6814" w:rsidRPr="00C9537E">
        <w:rPr>
          <w:rFonts w:asciiTheme="minorHAnsi" w:hAnsiTheme="minorHAnsi" w:cstheme="minorHAnsi"/>
          <w:b w:val="0"/>
          <w:sz w:val="24"/>
          <w:szCs w:val="24"/>
        </w:rPr>
        <w:t xml:space="preserve">realizar o </w:t>
      </w:r>
      <w:r w:rsidRPr="00C9537E">
        <w:rPr>
          <w:rFonts w:asciiTheme="minorHAnsi" w:hAnsiTheme="minorHAnsi" w:cstheme="minorHAnsi"/>
          <w:b w:val="0"/>
          <w:sz w:val="24"/>
          <w:szCs w:val="24"/>
        </w:rPr>
        <w:t xml:space="preserve">resgate antecipado </w:t>
      </w:r>
      <w:r w:rsidR="008B6814" w:rsidRPr="00C9537E">
        <w:rPr>
          <w:rFonts w:asciiTheme="minorHAnsi" w:hAnsiTheme="minorHAnsi" w:cstheme="minorHAnsi"/>
          <w:b w:val="0"/>
          <w:sz w:val="24"/>
          <w:szCs w:val="24"/>
        </w:rPr>
        <w:t xml:space="preserve">da totalidade </w:t>
      </w:r>
      <w:r w:rsidRPr="00C9537E">
        <w:rPr>
          <w:rFonts w:asciiTheme="minorHAnsi" w:hAnsiTheme="minorHAnsi" w:cstheme="minorHAnsi"/>
          <w:b w:val="0"/>
          <w:sz w:val="24"/>
          <w:szCs w:val="24"/>
        </w:rPr>
        <w:t>das Debêntures, nos termos da Lei 12.431</w:t>
      </w:r>
      <w:r w:rsidR="005747B1" w:rsidRPr="00C9537E">
        <w:rPr>
          <w:rFonts w:asciiTheme="minorHAnsi" w:hAnsiTheme="minorHAnsi" w:cstheme="minorHAnsi"/>
          <w:b w:val="0"/>
          <w:sz w:val="24"/>
          <w:szCs w:val="24"/>
        </w:rPr>
        <w:t xml:space="preserve"> e</w:t>
      </w:r>
      <w:r w:rsidRPr="00C9537E">
        <w:rPr>
          <w:rFonts w:asciiTheme="minorHAnsi" w:hAnsiTheme="minorHAnsi" w:cstheme="minorHAnsi"/>
          <w:b w:val="0"/>
          <w:sz w:val="24"/>
          <w:szCs w:val="24"/>
        </w:rPr>
        <w:t xml:space="preserve"> da Resolução CMN 4.751</w:t>
      </w:r>
      <w:r w:rsidR="005747B1" w:rsidRPr="00C9537E">
        <w:rPr>
          <w:rFonts w:asciiTheme="minorHAnsi" w:hAnsiTheme="minorHAnsi" w:cstheme="minorHAnsi"/>
          <w:b w:val="0"/>
          <w:sz w:val="24"/>
          <w:szCs w:val="24"/>
        </w:rPr>
        <w:t>,</w:t>
      </w:r>
      <w:r w:rsidRPr="00C9537E">
        <w:rPr>
          <w:rFonts w:asciiTheme="minorHAnsi" w:hAnsiTheme="minorHAnsi" w:cstheme="minorHAnsi"/>
          <w:b w:val="0"/>
          <w:sz w:val="24"/>
          <w:szCs w:val="24"/>
        </w:rPr>
        <w:t xml:space="preserve"> ou </w:t>
      </w:r>
      <w:r w:rsidR="005747B1" w:rsidRPr="00C9537E">
        <w:rPr>
          <w:rFonts w:asciiTheme="minorHAnsi" w:hAnsiTheme="minorHAnsi" w:cstheme="minorHAnsi"/>
          <w:b w:val="0"/>
          <w:sz w:val="24"/>
          <w:szCs w:val="24"/>
        </w:rPr>
        <w:t xml:space="preserve">na </w:t>
      </w:r>
      <w:r w:rsidRPr="00C9537E">
        <w:rPr>
          <w:rFonts w:asciiTheme="minorHAnsi" w:hAnsiTheme="minorHAnsi" w:cstheme="minorHAnsi"/>
          <w:b w:val="0"/>
          <w:sz w:val="24"/>
          <w:szCs w:val="24"/>
        </w:rPr>
        <w:t>forma</w:t>
      </w:r>
      <w:r w:rsidR="005747B1" w:rsidRPr="00C9537E">
        <w:rPr>
          <w:rFonts w:asciiTheme="minorHAnsi" w:hAnsiTheme="minorHAnsi" w:cstheme="minorHAnsi"/>
          <w:b w:val="0"/>
          <w:sz w:val="24"/>
          <w:szCs w:val="24"/>
        </w:rPr>
        <w:t xml:space="preserve"> de outras leis que a modifiquem ou substituam</w:t>
      </w:r>
      <w:r w:rsidRPr="00C9537E">
        <w:rPr>
          <w:rFonts w:asciiTheme="minorHAnsi" w:hAnsiTheme="minorHAnsi" w:cstheme="minorHAnsi"/>
          <w:b w:val="0"/>
          <w:sz w:val="24"/>
          <w:szCs w:val="24"/>
        </w:rPr>
        <w:t xml:space="preserve">, com o consequente cancelamento de tais Debêntures, pelo Valor Nominal Atualizado das Debêntures, acrescido dos Juros Remuneratórios das Debêntures (conforme definido abaixo) devidos até a data do efetivo resgate, calculados </w:t>
      </w:r>
      <w:r w:rsidRPr="00C9537E">
        <w:rPr>
          <w:rFonts w:asciiTheme="minorHAnsi" w:hAnsiTheme="minorHAnsi" w:cstheme="minorHAnsi"/>
          <w:b w:val="0"/>
          <w:i/>
          <w:sz w:val="24"/>
          <w:szCs w:val="24"/>
        </w:rPr>
        <w:t>pro rata temporis</w:t>
      </w:r>
      <w:r w:rsidRPr="00C9537E">
        <w:rPr>
          <w:rFonts w:asciiTheme="minorHAnsi" w:hAnsiTheme="minorHAnsi" w:cstheme="minorHAnsi"/>
          <w:b w:val="0"/>
          <w:sz w:val="24"/>
          <w:szCs w:val="24"/>
        </w:rPr>
        <w:t xml:space="preserve">, a partir da Data da Primeira Integralização das Debêntures ou da </w:t>
      </w:r>
      <w:r w:rsidR="001664DC" w:rsidRPr="00C9537E">
        <w:rPr>
          <w:rFonts w:asciiTheme="minorHAnsi" w:hAnsiTheme="minorHAnsi" w:cstheme="minorHAnsi"/>
          <w:b w:val="0"/>
          <w:sz w:val="24"/>
          <w:szCs w:val="24"/>
        </w:rPr>
        <w:t xml:space="preserve">Data </w:t>
      </w:r>
      <w:r w:rsidRPr="00C9537E">
        <w:rPr>
          <w:rFonts w:asciiTheme="minorHAnsi" w:hAnsiTheme="minorHAnsi" w:cstheme="minorHAnsi"/>
          <w:b w:val="0"/>
          <w:sz w:val="24"/>
          <w:szCs w:val="24"/>
        </w:rPr>
        <w:t>de Pagamento dos Juros Remuneratórios das Debêntures (conforme definido abaixo) imediatamente anterior, conforme o caso, sem multa ou prêmio de qualquer natureza, em uma das seguintes datas: (i) no prazo de 30 (trinta) dias contados da data da realização da respectiva Assembleia Geral de Debenturistas ou da data em que a mesma deveria ter ocorrido, conforme aplicável, ou (ii) caso não seja permitid</w:t>
      </w:r>
      <w:r w:rsidR="001664DC" w:rsidRPr="00C9537E">
        <w:rPr>
          <w:rFonts w:asciiTheme="minorHAnsi" w:hAnsiTheme="minorHAnsi" w:cstheme="minorHAnsi"/>
          <w:b w:val="0"/>
          <w:sz w:val="24"/>
          <w:szCs w:val="24"/>
        </w:rPr>
        <w:t xml:space="preserve">o pela legislação vigente </w:t>
      </w:r>
      <w:r w:rsidRPr="00C9537E">
        <w:rPr>
          <w:rFonts w:asciiTheme="minorHAnsi" w:hAnsiTheme="minorHAnsi" w:cstheme="minorHAnsi"/>
          <w:b w:val="0"/>
          <w:sz w:val="24"/>
          <w:szCs w:val="24"/>
        </w:rPr>
        <w:t>a realização do resgate antecipado das Debêntures</w:t>
      </w:r>
      <w:r w:rsidR="001664DC" w:rsidRPr="00C9537E">
        <w:rPr>
          <w:rFonts w:asciiTheme="minorHAnsi" w:hAnsiTheme="minorHAnsi" w:cstheme="minorHAnsi"/>
          <w:b w:val="0"/>
          <w:sz w:val="24"/>
          <w:szCs w:val="24"/>
        </w:rPr>
        <w:t xml:space="preserve"> naquele momento</w:t>
      </w:r>
      <w:r w:rsidRPr="00C9537E">
        <w:rPr>
          <w:rFonts w:asciiTheme="minorHAnsi" w:hAnsiTheme="minorHAnsi" w:cstheme="minorHAnsi"/>
          <w:b w:val="0"/>
          <w:sz w:val="24"/>
          <w:szCs w:val="24"/>
        </w:rPr>
        <w:t xml:space="preserve">, resgatar a totalidade das Debêntures, com o consequente cancelamento de tais Debêntures, no prazo de até 30 (trinta) dias corridos contados da data em que se </w:t>
      </w:r>
      <w:r w:rsidR="001664DC" w:rsidRPr="00C9537E">
        <w:rPr>
          <w:rFonts w:asciiTheme="minorHAnsi" w:hAnsiTheme="minorHAnsi" w:cstheme="minorHAnsi"/>
          <w:b w:val="0"/>
          <w:sz w:val="24"/>
          <w:szCs w:val="24"/>
        </w:rPr>
        <w:t xml:space="preserve">for </w:t>
      </w:r>
      <w:r w:rsidRPr="00C9537E">
        <w:rPr>
          <w:rFonts w:asciiTheme="minorHAnsi" w:hAnsiTheme="minorHAnsi" w:cstheme="minorHAnsi"/>
          <w:b w:val="0"/>
          <w:sz w:val="24"/>
          <w:szCs w:val="24"/>
        </w:rPr>
        <w:t xml:space="preserve">permitido à Emissora realizar o resgate antecipado das Debêntures, nos termos da Lei 12.431, da Resolução CMN 4.751 ou de </w:t>
      </w:r>
      <w:r w:rsidR="001664DC" w:rsidRPr="00C9537E">
        <w:rPr>
          <w:rFonts w:asciiTheme="minorHAnsi" w:hAnsiTheme="minorHAnsi" w:cstheme="minorHAnsi"/>
          <w:b w:val="0"/>
          <w:sz w:val="24"/>
          <w:szCs w:val="24"/>
        </w:rPr>
        <w:t>na forma de outras leis que a modifiquem ou substituam</w:t>
      </w:r>
      <w:r w:rsidRPr="00C9537E">
        <w:rPr>
          <w:rStyle w:val="DeltaViewInsertion"/>
          <w:rFonts w:asciiTheme="minorHAnsi" w:hAnsiTheme="minorHAnsi" w:cstheme="minorHAnsi"/>
          <w:b w:val="0"/>
          <w:color w:val="auto"/>
          <w:sz w:val="24"/>
          <w:szCs w:val="24"/>
          <w:u w:val="none"/>
        </w:rPr>
        <w:t xml:space="preserve">. </w:t>
      </w:r>
      <w:r w:rsidRPr="00C9537E">
        <w:rPr>
          <w:rFonts w:asciiTheme="minorHAnsi" w:hAnsiTheme="minorHAnsi" w:cstheme="minorHAnsi"/>
          <w:b w:val="0"/>
          <w:sz w:val="24"/>
          <w:szCs w:val="24"/>
        </w:rPr>
        <w:t>Nas hipóteses previstas nos itens (i) e (ii) acima</w:t>
      </w:r>
      <w:r w:rsidRPr="00C9537E">
        <w:rPr>
          <w:rStyle w:val="DeltaViewInsertion"/>
          <w:rFonts w:asciiTheme="minorHAnsi" w:hAnsiTheme="minorHAnsi" w:cstheme="minorHAnsi"/>
          <w:b w:val="0"/>
          <w:color w:val="auto"/>
          <w:sz w:val="24"/>
          <w:szCs w:val="24"/>
          <w:u w:val="none"/>
        </w:rPr>
        <w:t>, para cálculo da Atualização Monetária será utilizada para cálculo do fator “C” a última variação positiva disponível do IPCA</w:t>
      </w:r>
      <w:r w:rsidR="007524A2" w:rsidRPr="00C9537E">
        <w:rPr>
          <w:rFonts w:asciiTheme="minorHAnsi" w:hAnsiTheme="minorHAnsi" w:cstheme="minorHAnsi"/>
          <w:b w:val="0"/>
          <w:sz w:val="24"/>
          <w:szCs w:val="24"/>
        </w:rPr>
        <w:t>.</w:t>
      </w:r>
      <w:bookmarkEnd w:id="54"/>
      <w:r w:rsidR="006F5178" w:rsidRPr="00C9537E">
        <w:rPr>
          <w:rFonts w:asciiTheme="minorHAnsi" w:hAnsiTheme="minorHAnsi" w:cstheme="minorHAnsi"/>
          <w:b w:val="0"/>
          <w:sz w:val="24"/>
          <w:szCs w:val="24"/>
        </w:rPr>
        <w:t xml:space="preserve"> </w:t>
      </w:r>
    </w:p>
    <w:p w14:paraId="2C5BD027" w14:textId="77777777" w:rsidR="001A0DC3" w:rsidRPr="00C9537E" w:rsidRDefault="001A0DC3" w:rsidP="00C9537E">
      <w:pPr>
        <w:spacing w:line="340" w:lineRule="exact"/>
        <w:rPr>
          <w:rFonts w:asciiTheme="minorHAnsi" w:hAnsiTheme="minorHAnsi" w:cstheme="minorHAnsi"/>
        </w:rPr>
      </w:pPr>
    </w:p>
    <w:p w14:paraId="594D2143" w14:textId="46053820" w:rsidR="002E7425" w:rsidRPr="00C9537E" w:rsidRDefault="00850909" w:rsidP="00C9537E">
      <w:pPr>
        <w:pStyle w:val="Ttulo6"/>
        <w:numPr>
          <w:ilvl w:val="3"/>
          <w:numId w:val="6"/>
        </w:numPr>
        <w:tabs>
          <w:tab w:val="left" w:pos="0"/>
        </w:tabs>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 xml:space="preserve">Caso não seja permitido à Emissora realizar o resgate antecipado das Debêntures nos termos da Cláusula </w:t>
      </w:r>
      <w:r w:rsidR="002E5F5F" w:rsidRPr="00C9537E">
        <w:rPr>
          <w:rFonts w:asciiTheme="minorHAnsi" w:hAnsiTheme="minorHAnsi" w:cstheme="minorHAnsi"/>
          <w:b w:val="0"/>
          <w:sz w:val="24"/>
          <w:szCs w:val="24"/>
          <w:highlight w:val="lightGray"/>
        </w:rPr>
        <w:fldChar w:fldCharType="begin"/>
      </w:r>
      <w:r w:rsidR="002E5F5F" w:rsidRPr="00C9537E">
        <w:rPr>
          <w:rFonts w:asciiTheme="minorHAnsi" w:hAnsiTheme="minorHAnsi" w:cstheme="minorHAnsi"/>
          <w:b w:val="0"/>
          <w:sz w:val="24"/>
          <w:szCs w:val="24"/>
        </w:rPr>
        <w:instrText xml:space="preserve"> REF _Ref78575331 \r \h </w:instrText>
      </w:r>
      <w:r w:rsidR="00FC2639" w:rsidRPr="00C9537E">
        <w:rPr>
          <w:rFonts w:asciiTheme="minorHAnsi" w:hAnsiTheme="minorHAnsi" w:cstheme="minorHAnsi"/>
          <w:b w:val="0"/>
          <w:sz w:val="24"/>
          <w:szCs w:val="24"/>
          <w:highlight w:val="lightGray"/>
        </w:rPr>
        <w:instrText xml:space="preserve"> \* MERGEFORMAT </w:instrText>
      </w:r>
      <w:r w:rsidR="002E5F5F" w:rsidRPr="00C9537E">
        <w:rPr>
          <w:rFonts w:asciiTheme="minorHAnsi" w:hAnsiTheme="minorHAnsi" w:cstheme="minorHAnsi"/>
          <w:b w:val="0"/>
          <w:sz w:val="24"/>
          <w:szCs w:val="24"/>
          <w:highlight w:val="lightGray"/>
        </w:rPr>
      </w:r>
      <w:r w:rsidR="002E5F5F" w:rsidRPr="00C9537E">
        <w:rPr>
          <w:rFonts w:asciiTheme="minorHAnsi" w:hAnsiTheme="minorHAnsi" w:cstheme="minorHAnsi"/>
          <w:b w:val="0"/>
          <w:sz w:val="24"/>
          <w:szCs w:val="24"/>
          <w:highlight w:val="lightGray"/>
        </w:rPr>
        <w:fldChar w:fldCharType="separate"/>
      </w:r>
      <w:r w:rsidR="009139A7" w:rsidRPr="00C9537E">
        <w:rPr>
          <w:rFonts w:asciiTheme="minorHAnsi" w:hAnsiTheme="minorHAnsi" w:cstheme="minorHAnsi"/>
          <w:b w:val="0"/>
          <w:sz w:val="24"/>
          <w:szCs w:val="24"/>
        </w:rPr>
        <w:t>4.2.1.3</w:t>
      </w:r>
      <w:r w:rsidR="002E5F5F" w:rsidRPr="00C9537E">
        <w:rPr>
          <w:rFonts w:asciiTheme="minorHAnsi" w:hAnsiTheme="minorHAnsi" w:cstheme="minorHAnsi"/>
          <w:b w:val="0"/>
          <w:sz w:val="24"/>
          <w:szCs w:val="24"/>
          <w:highlight w:val="lightGray"/>
        </w:rPr>
        <w:fldChar w:fldCharType="end"/>
      </w:r>
      <w:r w:rsidRPr="00C9537E">
        <w:rPr>
          <w:rFonts w:asciiTheme="minorHAnsi" w:hAnsiTheme="minorHAnsi" w:cstheme="minorHAnsi"/>
          <w:b w:val="0"/>
          <w:sz w:val="24"/>
          <w:szCs w:val="24"/>
        </w:rPr>
        <w:t xml:space="preserve"> acima, em razão de vedação legal ou regulamentar, a Emissora continuará responsável por todas as obrigações decorrentes das Debêntures e deverá arcar ainda com todos os tributos que venham a ser devidos pelos titulares das Debêntures, bem como com qualquer multa a ser paga nos termos da Lei 12.431, de modo a acrescentar aos pagamentos devidos aos titulares das Debêntures valores adicionais suficientes para que os titulares das Debêntures recebam tais pagamentos como se os referidos valores não fossem incidentes, fora do âmbito da B3</w:t>
      </w:r>
      <w:r w:rsidR="009B2381" w:rsidRPr="00C9537E">
        <w:rPr>
          <w:rFonts w:asciiTheme="minorHAnsi" w:hAnsiTheme="minorHAnsi" w:cstheme="minorHAnsi"/>
          <w:b w:val="0"/>
          <w:sz w:val="24"/>
          <w:szCs w:val="24"/>
        </w:rPr>
        <w:t>.</w:t>
      </w:r>
      <w:r w:rsidR="001E1AF9" w:rsidRPr="00C9537E">
        <w:rPr>
          <w:rFonts w:asciiTheme="minorHAnsi" w:hAnsiTheme="minorHAnsi" w:cstheme="minorHAnsi"/>
          <w:b w:val="0"/>
          <w:sz w:val="24"/>
          <w:szCs w:val="24"/>
        </w:rPr>
        <w:t xml:space="preserve"> </w:t>
      </w:r>
    </w:p>
    <w:p w14:paraId="7F01F0E9" w14:textId="4DF54284" w:rsidR="009B2381" w:rsidRPr="00C9537E" w:rsidRDefault="009B2381" w:rsidP="00C9537E">
      <w:pPr>
        <w:spacing w:line="340" w:lineRule="exact"/>
        <w:jc w:val="both"/>
        <w:rPr>
          <w:rFonts w:asciiTheme="minorHAnsi" w:hAnsiTheme="minorHAnsi" w:cstheme="minorHAnsi"/>
        </w:rPr>
      </w:pPr>
    </w:p>
    <w:bookmarkEnd w:id="53"/>
    <w:p w14:paraId="02ED04EF" w14:textId="59EA5970" w:rsidR="00886C64" w:rsidRPr="00C9537E" w:rsidRDefault="00F06DD4" w:rsidP="00C9537E">
      <w:pPr>
        <w:pStyle w:val="PargrafodaLista"/>
        <w:numPr>
          <w:ilvl w:val="1"/>
          <w:numId w:val="6"/>
        </w:numPr>
        <w:spacing w:line="340" w:lineRule="exact"/>
        <w:ind w:left="0" w:firstLine="0"/>
        <w:jc w:val="both"/>
        <w:rPr>
          <w:rFonts w:asciiTheme="minorHAnsi" w:hAnsiTheme="minorHAnsi" w:cstheme="minorHAnsi"/>
          <w:b/>
        </w:rPr>
      </w:pPr>
      <w:r w:rsidRPr="00C9537E">
        <w:rPr>
          <w:rFonts w:asciiTheme="minorHAnsi" w:hAnsiTheme="minorHAnsi" w:cstheme="minorHAnsi"/>
          <w:b/>
        </w:rPr>
        <w:t>Juros Remuneratórios das Debêntures</w:t>
      </w:r>
      <w:bookmarkStart w:id="55" w:name="_DV_M176"/>
      <w:bookmarkStart w:id="56" w:name="_DV_M181"/>
      <w:bookmarkStart w:id="57" w:name="_DV_M182"/>
      <w:bookmarkStart w:id="58" w:name="_DV_C240"/>
      <w:bookmarkEnd w:id="55"/>
      <w:bookmarkEnd w:id="56"/>
      <w:bookmarkEnd w:id="57"/>
    </w:p>
    <w:p w14:paraId="75C677D7" w14:textId="77777777" w:rsidR="00886C64" w:rsidRPr="00C9537E" w:rsidRDefault="00886C64" w:rsidP="00C9537E">
      <w:pPr>
        <w:pStyle w:val="Ttulo6"/>
        <w:tabs>
          <w:tab w:val="left" w:pos="0"/>
        </w:tabs>
        <w:spacing w:line="340" w:lineRule="exact"/>
        <w:jc w:val="both"/>
        <w:rPr>
          <w:rFonts w:asciiTheme="minorHAnsi" w:hAnsiTheme="minorHAnsi" w:cstheme="minorHAnsi"/>
          <w:sz w:val="24"/>
          <w:szCs w:val="24"/>
        </w:rPr>
      </w:pPr>
    </w:p>
    <w:p w14:paraId="0824222F" w14:textId="174BF00A" w:rsidR="00E53B1F" w:rsidRPr="00C9537E" w:rsidRDefault="00D125D2" w:rsidP="00C9537E">
      <w:pPr>
        <w:pStyle w:val="Ttulo6"/>
        <w:numPr>
          <w:ilvl w:val="2"/>
          <w:numId w:val="6"/>
        </w:numPr>
        <w:spacing w:line="340" w:lineRule="exact"/>
        <w:ind w:left="0" w:firstLine="0"/>
        <w:jc w:val="both"/>
        <w:rPr>
          <w:rFonts w:asciiTheme="minorHAnsi" w:hAnsiTheme="minorHAnsi" w:cstheme="minorHAnsi"/>
          <w:sz w:val="24"/>
          <w:szCs w:val="24"/>
        </w:rPr>
      </w:pPr>
      <w:r w:rsidRPr="00C9537E">
        <w:rPr>
          <w:rFonts w:asciiTheme="minorHAnsi" w:hAnsiTheme="minorHAnsi" w:cstheme="minorHAnsi"/>
          <w:b w:val="0"/>
          <w:sz w:val="24"/>
          <w:szCs w:val="24"/>
        </w:rPr>
        <w:t xml:space="preserve">Sobre o Valor Nominal Atualizado incidirão juros remuneratórios </w:t>
      </w:r>
      <w:ins w:id="59" w:author="Autor">
        <w:r w:rsidR="00F94DB1" w:rsidRPr="00F94DB1">
          <w:rPr>
            <w:rFonts w:asciiTheme="minorHAnsi" w:hAnsiTheme="minorHAnsi" w:cstheme="minorHAnsi"/>
            <w:b w:val="0"/>
            <w:sz w:val="24"/>
            <w:szCs w:val="24"/>
          </w:rPr>
          <w:t>correspondentes a 6,</w:t>
        </w:r>
        <w:r w:rsidR="00F94DB1">
          <w:rPr>
            <w:rFonts w:asciiTheme="minorHAnsi" w:hAnsiTheme="minorHAnsi" w:cstheme="minorHAnsi"/>
            <w:b w:val="0"/>
            <w:sz w:val="24"/>
            <w:szCs w:val="24"/>
          </w:rPr>
          <w:t>32</w:t>
        </w:r>
        <w:r w:rsidR="00F94DB1" w:rsidRPr="00F94DB1">
          <w:rPr>
            <w:rFonts w:asciiTheme="minorHAnsi" w:hAnsiTheme="minorHAnsi" w:cstheme="minorHAnsi"/>
            <w:b w:val="0"/>
            <w:sz w:val="24"/>
            <w:szCs w:val="24"/>
          </w:rPr>
          <w:t xml:space="preserve">% (seis inteiros e </w:t>
        </w:r>
        <w:r w:rsidR="00F94DB1">
          <w:rPr>
            <w:rFonts w:asciiTheme="minorHAnsi" w:hAnsiTheme="minorHAnsi" w:cstheme="minorHAnsi"/>
            <w:b w:val="0"/>
            <w:sz w:val="24"/>
            <w:szCs w:val="24"/>
          </w:rPr>
          <w:t>trinta e dois</w:t>
        </w:r>
        <w:r w:rsidR="00F94DB1" w:rsidRPr="00F94DB1">
          <w:rPr>
            <w:rFonts w:asciiTheme="minorHAnsi" w:hAnsiTheme="minorHAnsi" w:cstheme="minorHAnsi"/>
            <w:b w:val="0"/>
            <w:sz w:val="24"/>
            <w:szCs w:val="24"/>
          </w:rPr>
          <w:t xml:space="preserve"> por cento) ao ano-base de 252 (duzentos e cinquenta e dois) Dias Úteis</w:t>
        </w:r>
      </w:ins>
      <w:del w:id="60" w:author="Autor">
        <w:r w:rsidRPr="00C9537E" w:rsidDel="00F94DB1">
          <w:rPr>
            <w:rFonts w:asciiTheme="minorHAnsi" w:hAnsiTheme="minorHAnsi" w:cstheme="minorHAnsi"/>
            <w:b w:val="0"/>
            <w:sz w:val="24"/>
            <w:szCs w:val="24"/>
          </w:rPr>
          <w:delText xml:space="preserve">correspondentes </w:delText>
        </w:r>
        <w:r w:rsidR="00195CF1" w:rsidRPr="00C9537E" w:rsidDel="00F94DB1">
          <w:rPr>
            <w:rFonts w:asciiTheme="minorHAnsi" w:hAnsiTheme="minorHAnsi" w:cstheme="minorHAnsi"/>
            <w:b w:val="0"/>
            <w:sz w:val="24"/>
            <w:szCs w:val="24"/>
          </w:rPr>
          <w:delText>a</w:delText>
        </w:r>
        <w:r w:rsidRPr="00C9537E" w:rsidDel="00F94DB1">
          <w:rPr>
            <w:rFonts w:asciiTheme="minorHAnsi" w:hAnsiTheme="minorHAnsi" w:cstheme="minorHAnsi"/>
            <w:b w:val="0"/>
            <w:sz w:val="24"/>
            <w:szCs w:val="24"/>
          </w:rPr>
          <w:delText xml:space="preserve"> </w:delText>
        </w:r>
        <w:r w:rsidR="006F5006" w:rsidRPr="00C9537E" w:rsidDel="00F94DB1">
          <w:rPr>
            <w:rFonts w:asciiTheme="minorHAnsi" w:hAnsiTheme="minorHAnsi" w:cstheme="minorHAnsi"/>
            <w:b w:val="0"/>
            <w:smallCaps/>
            <w:sz w:val="24"/>
            <w:szCs w:val="24"/>
          </w:rPr>
          <w:delText>[</w:delText>
        </w:r>
        <w:r w:rsidR="006F5006" w:rsidRPr="00C9537E" w:rsidDel="00F94DB1">
          <w:rPr>
            <w:rFonts w:asciiTheme="minorHAnsi" w:hAnsiTheme="minorHAnsi" w:cstheme="minorHAnsi"/>
            <w:b w:val="0"/>
            <w:smallCaps/>
            <w:sz w:val="24"/>
            <w:szCs w:val="24"/>
            <w:highlight w:val="yellow"/>
          </w:rPr>
          <w:delText>•</w:delText>
        </w:r>
        <w:r w:rsidR="006F5006" w:rsidRPr="00C9537E" w:rsidDel="00F94DB1">
          <w:rPr>
            <w:rFonts w:asciiTheme="minorHAnsi" w:hAnsiTheme="minorHAnsi" w:cstheme="minorHAnsi"/>
            <w:b w:val="0"/>
            <w:smallCaps/>
            <w:sz w:val="24"/>
            <w:szCs w:val="24"/>
          </w:rPr>
          <w:delText>]</w:delText>
        </w:r>
        <w:r w:rsidRPr="00C9537E" w:rsidDel="00F94DB1">
          <w:rPr>
            <w:rFonts w:asciiTheme="minorHAnsi" w:hAnsiTheme="minorHAnsi" w:cstheme="minorHAnsi"/>
            <w:b w:val="0"/>
            <w:sz w:val="24"/>
            <w:szCs w:val="24"/>
          </w:rPr>
          <w:delText>% (</w:delText>
        </w:r>
        <w:r w:rsidR="006F5006" w:rsidRPr="00C9537E" w:rsidDel="00F94DB1">
          <w:rPr>
            <w:rFonts w:asciiTheme="minorHAnsi" w:hAnsiTheme="minorHAnsi" w:cstheme="minorHAnsi"/>
            <w:b w:val="0"/>
            <w:smallCaps/>
            <w:sz w:val="24"/>
            <w:szCs w:val="24"/>
          </w:rPr>
          <w:delText>[</w:delText>
        </w:r>
        <w:r w:rsidR="006F5006" w:rsidRPr="00C9537E" w:rsidDel="00F94DB1">
          <w:rPr>
            <w:rFonts w:asciiTheme="minorHAnsi" w:hAnsiTheme="minorHAnsi" w:cstheme="minorHAnsi"/>
            <w:b w:val="0"/>
            <w:smallCaps/>
            <w:sz w:val="24"/>
            <w:szCs w:val="24"/>
            <w:highlight w:val="yellow"/>
          </w:rPr>
          <w:delText>•</w:delText>
        </w:r>
        <w:r w:rsidR="006F5006" w:rsidRPr="00C9537E" w:rsidDel="00F94DB1">
          <w:rPr>
            <w:rFonts w:asciiTheme="minorHAnsi" w:hAnsiTheme="minorHAnsi" w:cstheme="minorHAnsi"/>
            <w:b w:val="0"/>
            <w:smallCaps/>
            <w:sz w:val="24"/>
            <w:szCs w:val="24"/>
          </w:rPr>
          <w:delText>]</w:delText>
        </w:r>
        <w:r w:rsidR="00E72D32" w:rsidRPr="00C9537E" w:rsidDel="00F94DB1">
          <w:rPr>
            <w:rFonts w:asciiTheme="minorHAnsi" w:hAnsiTheme="minorHAnsi" w:cstheme="minorHAnsi"/>
            <w:b w:val="0"/>
            <w:smallCaps/>
            <w:sz w:val="24"/>
            <w:szCs w:val="24"/>
          </w:rPr>
          <w:delText xml:space="preserve"> </w:delText>
        </w:r>
        <w:r w:rsidR="00C31186" w:rsidRPr="00C9537E" w:rsidDel="00F94DB1">
          <w:rPr>
            <w:rFonts w:asciiTheme="minorHAnsi" w:hAnsiTheme="minorHAnsi" w:cstheme="minorHAnsi"/>
            <w:b w:val="0"/>
            <w:sz w:val="24"/>
            <w:szCs w:val="24"/>
          </w:rPr>
          <w:delText>por cento</w:delText>
        </w:r>
        <w:r w:rsidRPr="00C9537E" w:rsidDel="00F94DB1">
          <w:rPr>
            <w:rFonts w:asciiTheme="minorHAnsi" w:hAnsiTheme="minorHAnsi" w:cstheme="minorHAnsi"/>
            <w:b w:val="0"/>
            <w:sz w:val="24"/>
            <w:szCs w:val="24"/>
          </w:rPr>
          <w:delText>), ao ano, base de 252 (duzentos e cinquenta e dois)</w:delText>
        </w:r>
        <w:r w:rsidR="001D2EAA" w:rsidRPr="00C9537E" w:rsidDel="00F94DB1">
          <w:rPr>
            <w:rFonts w:asciiTheme="minorHAnsi" w:hAnsiTheme="minorHAnsi" w:cstheme="minorHAnsi"/>
            <w:b w:val="0"/>
            <w:sz w:val="24"/>
            <w:szCs w:val="24"/>
          </w:rPr>
          <w:delText xml:space="preserve"> </w:delText>
        </w:r>
        <w:r w:rsidR="00D40925" w:rsidRPr="00C9537E" w:rsidDel="00F94DB1">
          <w:rPr>
            <w:rFonts w:asciiTheme="minorHAnsi" w:hAnsiTheme="minorHAnsi" w:cstheme="minorHAnsi"/>
            <w:b w:val="0"/>
            <w:sz w:val="24"/>
            <w:szCs w:val="24"/>
          </w:rPr>
          <w:delText>Dias Úteis</w:delText>
        </w:r>
      </w:del>
      <w:r w:rsidR="00D40925" w:rsidRPr="00C9537E">
        <w:rPr>
          <w:rFonts w:asciiTheme="minorHAnsi" w:hAnsiTheme="minorHAnsi" w:cstheme="minorHAnsi"/>
          <w:b w:val="0"/>
          <w:sz w:val="24"/>
          <w:szCs w:val="24"/>
        </w:rPr>
        <w:t xml:space="preserve"> </w:t>
      </w:r>
      <w:r w:rsidR="001D2EAA" w:rsidRPr="00C9537E">
        <w:rPr>
          <w:rFonts w:asciiTheme="minorHAnsi" w:hAnsiTheme="minorHAnsi" w:cstheme="minorHAnsi"/>
          <w:b w:val="0"/>
          <w:sz w:val="24"/>
          <w:szCs w:val="24"/>
        </w:rPr>
        <w:t>(“</w:t>
      </w:r>
      <w:r w:rsidR="001D2EAA" w:rsidRPr="00C9537E">
        <w:rPr>
          <w:rFonts w:asciiTheme="minorHAnsi" w:hAnsiTheme="minorHAnsi" w:cstheme="minorHAnsi"/>
          <w:b w:val="0"/>
          <w:sz w:val="24"/>
          <w:szCs w:val="24"/>
          <w:u w:val="single"/>
        </w:rPr>
        <w:t>Juros Remuneratórios</w:t>
      </w:r>
      <w:r w:rsidR="001D2EAA" w:rsidRPr="00C9537E">
        <w:rPr>
          <w:rFonts w:asciiTheme="minorHAnsi" w:hAnsiTheme="minorHAnsi" w:cstheme="minorHAnsi"/>
          <w:b w:val="0"/>
          <w:sz w:val="24"/>
          <w:szCs w:val="24"/>
        </w:rPr>
        <w:t>”)</w:t>
      </w:r>
      <w:r w:rsidRPr="00C9537E">
        <w:rPr>
          <w:rFonts w:asciiTheme="minorHAnsi" w:hAnsiTheme="minorHAnsi" w:cstheme="minorHAnsi"/>
          <w:b w:val="0"/>
          <w:sz w:val="24"/>
          <w:szCs w:val="24"/>
        </w:rPr>
        <w:t>, incidentes desde a Data de Início da Rentabilidade ou da Data de Pagamento d</w:t>
      </w:r>
      <w:r w:rsidR="00886C64" w:rsidRPr="00C9537E">
        <w:rPr>
          <w:rFonts w:asciiTheme="minorHAnsi" w:hAnsiTheme="minorHAnsi" w:cstheme="minorHAnsi"/>
          <w:b w:val="0"/>
          <w:sz w:val="24"/>
          <w:szCs w:val="24"/>
        </w:rPr>
        <w:t>os</w:t>
      </w:r>
      <w:r w:rsidRPr="00C9537E">
        <w:rPr>
          <w:rFonts w:asciiTheme="minorHAnsi" w:hAnsiTheme="minorHAnsi" w:cstheme="minorHAnsi"/>
          <w:b w:val="0"/>
          <w:sz w:val="24"/>
          <w:szCs w:val="24"/>
        </w:rPr>
        <w:t xml:space="preserve"> </w:t>
      </w:r>
      <w:r w:rsidR="00886C64" w:rsidRPr="00C9537E">
        <w:rPr>
          <w:rFonts w:asciiTheme="minorHAnsi" w:hAnsiTheme="minorHAnsi" w:cstheme="minorHAnsi"/>
          <w:b w:val="0"/>
          <w:sz w:val="24"/>
          <w:szCs w:val="24"/>
        </w:rPr>
        <w:t>Juros Remuneratórios</w:t>
      </w:r>
      <w:r w:rsidRPr="00C9537E">
        <w:rPr>
          <w:rFonts w:asciiTheme="minorHAnsi" w:hAnsiTheme="minorHAnsi" w:cstheme="minorHAnsi"/>
          <w:b w:val="0"/>
          <w:sz w:val="24"/>
          <w:szCs w:val="24"/>
        </w:rPr>
        <w:t xml:space="preserve"> (conforme definido abaixo) imediatamente anterior</w:t>
      </w:r>
      <w:r w:rsidR="001D2EAA" w:rsidRPr="00C9537E">
        <w:rPr>
          <w:rFonts w:asciiTheme="minorHAnsi" w:hAnsiTheme="minorHAnsi" w:cstheme="minorHAnsi"/>
          <w:b w:val="0"/>
          <w:sz w:val="24"/>
          <w:szCs w:val="24"/>
        </w:rPr>
        <w:t xml:space="preserve">, conforme o caso, até a data do efetivo pagamento calculado em regime de capitalização composta </w:t>
      </w:r>
      <w:r w:rsidR="001D2EAA" w:rsidRPr="00C9537E">
        <w:rPr>
          <w:rFonts w:asciiTheme="minorHAnsi" w:hAnsiTheme="minorHAnsi" w:cstheme="minorHAnsi"/>
          <w:b w:val="0"/>
          <w:i/>
          <w:sz w:val="24"/>
          <w:szCs w:val="24"/>
        </w:rPr>
        <w:t>pro rata temporis</w:t>
      </w:r>
      <w:r w:rsidR="001D2EAA" w:rsidRPr="00C9537E">
        <w:rPr>
          <w:rFonts w:asciiTheme="minorHAnsi" w:hAnsiTheme="minorHAnsi" w:cstheme="minorHAnsi"/>
          <w:b w:val="0"/>
          <w:sz w:val="24"/>
          <w:szCs w:val="24"/>
        </w:rPr>
        <w:t xml:space="preserve">, com base em 252 (duzentos e cinquenta e dois) Dias </w:t>
      </w:r>
      <w:r w:rsidR="00F93A3B" w:rsidRPr="00C9537E">
        <w:rPr>
          <w:rFonts w:asciiTheme="minorHAnsi" w:hAnsiTheme="minorHAnsi" w:cstheme="minorHAnsi"/>
          <w:b w:val="0"/>
          <w:sz w:val="24"/>
          <w:szCs w:val="24"/>
        </w:rPr>
        <w:t>Ú</w:t>
      </w:r>
      <w:r w:rsidR="001D2EAA" w:rsidRPr="00C9537E">
        <w:rPr>
          <w:rFonts w:asciiTheme="minorHAnsi" w:hAnsiTheme="minorHAnsi" w:cstheme="minorHAnsi"/>
          <w:b w:val="0"/>
          <w:sz w:val="24"/>
          <w:szCs w:val="24"/>
        </w:rPr>
        <w:t>teis</w:t>
      </w:r>
      <w:r w:rsidR="00F93A3B" w:rsidRPr="00C9537E">
        <w:rPr>
          <w:rFonts w:asciiTheme="minorHAnsi" w:hAnsiTheme="minorHAnsi" w:cstheme="minorHAnsi"/>
          <w:b w:val="0"/>
          <w:sz w:val="24"/>
          <w:szCs w:val="24"/>
        </w:rPr>
        <w:t>.</w:t>
      </w:r>
      <w:r w:rsidRPr="00C9537E">
        <w:rPr>
          <w:rFonts w:asciiTheme="minorHAnsi" w:hAnsiTheme="minorHAnsi" w:cstheme="minorHAnsi"/>
          <w:b w:val="0"/>
          <w:sz w:val="24"/>
          <w:szCs w:val="24"/>
        </w:rPr>
        <w:t xml:space="preserve"> O cálculo dos Juros Remuneratórios obedecerá à seguinte fórmula: </w:t>
      </w:r>
    </w:p>
    <w:bookmarkEnd w:id="58"/>
    <w:p w14:paraId="33370BE1" w14:textId="77777777" w:rsidR="00D346AD" w:rsidRPr="00C9537E" w:rsidRDefault="00D346AD" w:rsidP="00C9537E">
      <w:pPr>
        <w:spacing w:line="340" w:lineRule="exact"/>
        <w:jc w:val="both"/>
        <w:rPr>
          <w:rFonts w:asciiTheme="minorHAnsi" w:hAnsiTheme="minorHAnsi" w:cstheme="minorHAnsi"/>
        </w:rPr>
      </w:pPr>
    </w:p>
    <w:p w14:paraId="7BAFB295" w14:textId="77777777" w:rsidR="00D125D2" w:rsidRPr="00C9537E" w:rsidRDefault="00D125D2" w:rsidP="00C9537E">
      <w:pPr>
        <w:pStyle w:val="Level3"/>
        <w:numPr>
          <w:ilvl w:val="0"/>
          <w:numId w:val="0"/>
        </w:numPr>
        <w:spacing w:after="0" w:line="340" w:lineRule="exact"/>
        <w:jc w:val="center"/>
        <w:rPr>
          <w:rFonts w:asciiTheme="minorHAnsi" w:hAnsiTheme="minorHAnsi" w:cstheme="minorHAnsi"/>
          <w:sz w:val="24"/>
          <w:szCs w:val="24"/>
          <w:lang w:val="en-US"/>
        </w:rPr>
      </w:pPr>
      <w:r w:rsidRPr="00C9537E">
        <w:rPr>
          <w:rFonts w:asciiTheme="minorHAnsi" w:hAnsiTheme="minorHAnsi" w:cstheme="minorHAnsi"/>
          <w:sz w:val="24"/>
          <w:szCs w:val="24"/>
          <w:lang w:val="en-US"/>
        </w:rPr>
        <w:t>J = VNa x (Fator Spread – 1)</w:t>
      </w:r>
    </w:p>
    <w:p w14:paraId="773D061C" w14:textId="77777777" w:rsidR="00D125D2" w:rsidRPr="00C9537E" w:rsidRDefault="00D125D2" w:rsidP="00C9537E">
      <w:pPr>
        <w:pStyle w:val="Level3"/>
        <w:numPr>
          <w:ilvl w:val="0"/>
          <w:numId w:val="0"/>
        </w:numPr>
        <w:spacing w:after="0" w:line="340" w:lineRule="exact"/>
        <w:rPr>
          <w:rFonts w:asciiTheme="minorHAnsi" w:hAnsiTheme="minorHAnsi" w:cstheme="minorHAnsi"/>
          <w:sz w:val="24"/>
          <w:szCs w:val="24"/>
          <w:lang w:val="en-US"/>
        </w:rPr>
      </w:pPr>
    </w:p>
    <w:p w14:paraId="1E62EFB9" w14:textId="2288DAC2" w:rsidR="00D125D2" w:rsidRPr="00C9537E" w:rsidRDefault="00D125D2" w:rsidP="00C9537E">
      <w:pPr>
        <w:pStyle w:val="Level3"/>
        <w:numPr>
          <w:ilvl w:val="0"/>
          <w:numId w:val="0"/>
        </w:numPr>
        <w:spacing w:after="0" w:line="340" w:lineRule="exact"/>
        <w:rPr>
          <w:rFonts w:asciiTheme="minorHAnsi" w:hAnsiTheme="minorHAnsi" w:cstheme="minorHAnsi"/>
          <w:sz w:val="24"/>
          <w:szCs w:val="24"/>
          <w:lang w:val="pt-BR"/>
        </w:rPr>
      </w:pPr>
      <w:r w:rsidRPr="00C9537E">
        <w:rPr>
          <w:rFonts w:asciiTheme="minorHAnsi" w:hAnsiTheme="minorHAnsi" w:cstheme="minorHAnsi"/>
          <w:sz w:val="24"/>
          <w:szCs w:val="24"/>
          <w:lang w:val="pt-BR"/>
        </w:rPr>
        <w:t xml:space="preserve">onde: </w:t>
      </w:r>
    </w:p>
    <w:p w14:paraId="24CA8CDD" w14:textId="77777777" w:rsidR="00D125D2" w:rsidRPr="00C9537E" w:rsidRDefault="00D125D2" w:rsidP="00C9537E">
      <w:pPr>
        <w:pStyle w:val="Level3"/>
        <w:numPr>
          <w:ilvl w:val="0"/>
          <w:numId w:val="0"/>
        </w:numPr>
        <w:spacing w:after="0" w:line="340" w:lineRule="exact"/>
        <w:rPr>
          <w:rFonts w:asciiTheme="minorHAnsi" w:hAnsiTheme="minorHAnsi" w:cstheme="minorHAnsi"/>
          <w:sz w:val="24"/>
          <w:szCs w:val="24"/>
          <w:lang w:val="pt-BR"/>
        </w:rPr>
      </w:pPr>
    </w:p>
    <w:p w14:paraId="54934DC5" w14:textId="7B2064DE" w:rsidR="00D125D2" w:rsidRPr="00C9537E" w:rsidRDefault="00D125D2" w:rsidP="00C9537E">
      <w:pPr>
        <w:pStyle w:val="Level3"/>
        <w:numPr>
          <w:ilvl w:val="0"/>
          <w:numId w:val="0"/>
        </w:numPr>
        <w:spacing w:after="0" w:line="340" w:lineRule="exact"/>
        <w:rPr>
          <w:rFonts w:asciiTheme="minorHAnsi" w:hAnsiTheme="minorHAnsi" w:cstheme="minorHAnsi"/>
          <w:sz w:val="24"/>
          <w:szCs w:val="24"/>
          <w:lang w:val="pt-BR"/>
        </w:rPr>
      </w:pPr>
      <w:r w:rsidRPr="00C9537E">
        <w:rPr>
          <w:rFonts w:asciiTheme="minorHAnsi" w:hAnsiTheme="minorHAnsi" w:cstheme="minorHAnsi"/>
          <w:sz w:val="24"/>
          <w:szCs w:val="24"/>
          <w:lang w:val="pt-BR"/>
        </w:rPr>
        <w:t>J = valor unitário dos Juros Remuneratórios devidos ao final do Período de Capitalização (conforme abaixo definido), calculado com 8 (oito) casas decimais, sem arredondamento.</w:t>
      </w:r>
    </w:p>
    <w:p w14:paraId="2C663367" w14:textId="77777777" w:rsidR="00D125D2" w:rsidRPr="00C9537E" w:rsidRDefault="00D125D2" w:rsidP="00C9537E">
      <w:pPr>
        <w:pStyle w:val="Level3"/>
        <w:numPr>
          <w:ilvl w:val="0"/>
          <w:numId w:val="0"/>
        </w:numPr>
        <w:spacing w:after="0" w:line="340" w:lineRule="exact"/>
        <w:rPr>
          <w:rFonts w:asciiTheme="minorHAnsi" w:hAnsiTheme="minorHAnsi" w:cstheme="minorHAnsi"/>
          <w:sz w:val="24"/>
          <w:szCs w:val="24"/>
          <w:lang w:val="pt-BR"/>
        </w:rPr>
      </w:pPr>
    </w:p>
    <w:p w14:paraId="321B55EF" w14:textId="098AC9A3" w:rsidR="00D125D2" w:rsidRPr="00C9537E" w:rsidRDefault="00D125D2" w:rsidP="00C9537E">
      <w:pPr>
        <w:pStyle w:val="Level3"/>
        <w:numPr>
          <w:ilvl w:val="0"/>
          <w:numId w:val="0"/>
        </w:numPr>
        <w:spacing w:after="0" w:line="340" w:lineRule="exact"/>
        <w:rPr>
          <w:rFonts w:asciiTheme="minorHAnsi" w:hAnsiTheme="minorHAnsi" w:cstheme="minorHAnsi"/>
          <w:sz w:val="24"/>
          <w:szCs w:val="24"/>
          <w:lang w:val="pt-BR"/>
        </w:rPr>
      </w:pPr>
      <w:r w:rsidRPr="00C9537E">
        <w:rPr>
          <w:rFonts w:asciiTheme="minorHAnsi" w:hAnsiTheme="minorHAnsi" w:cstheme="minorHAnsi"/>
          <w:sz w:val="24"/>
          <w:szCs w:val="24"/>
          <w:lang w:val="pt-BR"/>
        </w:rPr>
        <w:t>VNa = Valor Nominal Atualizado informado/calculado com 8 (oito) casas decimais, sem arredondamento.</w:t>
      </w:r>
    </w:p>
    <w:p w14:paraId="044083D8" w14:textId="77777777" w:rsidR="00D125D2" w:rsidRPr="00C9537E" w:rsidRDefault="00D125D2" w:rsidP="00C9537E">
      <w:pPr>
        <w:pStyle w:val="Level3"/>
        <w:numPr>
          <w:ilvl w:val="0"/>
          <w:numId w:val="0"/>
        </w:numPr>
        <w:spacing w:after="0" w:line="340" w:lineRule="exact"/>
        <w:rPr>
          <w:rFonts w:asciiTheme="minorHAnsi" w:hAnsiTheme="minorHAnsi" w:cstheme="minorHAnsi"/>
          <w:sz w:val="24"/>
          <w:szCs w:val="24"/>
          <w:lang w:val="pt-BR"/>
        </w:rPr>
      </w:pPr>
    </w:p>
    <w:p w14:paraId="5DBC83B8" w14:textId="4C02A9BF" w:rsidR="00D125D2" w:rsidRPr="00C9537E" w:rsidRDefault="00D125D2" w:rsidP="00C9537E">
      <w:pPr>
        <w:pStyle w:val="Level3"/>
        <w:numPr>
          <w:ilvl w:val="0"/>
          <w:numId w:val="0"/>
        </w:numPr>
        <w:spacing w:after="0" w:line="340" w:lineRule="exact"/>
        <w:rPr>
          <w:rFonts w:asciiTheme="minorHAnsi" w:hAnsiTheme="minorHAnsi" w:cstheme="minorHAnsi"/>
          <w:sz w:val="24"/>
          <w:szCs w:val="24"/>
          <w:lang w:val="pt-BR"/>
        </w:rPr>
      </w:pPr>
      <w:r w:rsidRPr="00C9537E">
        <w:rPr>
          <w:rFonts w:asciiTheme="minorHAnsi" w:hAnsiTheme="minorHAnsi" w:cstheme="minorHAnsi"/>
          <w:sz w:val="24"/>
          <w:szCs w:val="24"/>
          <w:lang w:val="pt-BR"/>
        </w:rPr>
        <w:t>Fator spread = fator de spread fixo, calculado com 9 (nove) casas decimais, com arredondamento, apurado da seguinte forma:</w:t>
      </w:r>
    </w:p>
    <w:p w14:paraId="5C7D3FBA" w14:textId="77777777" w:rsidR="00D125D2" w:rsidRPr="00C9537E" w:rsidRDefault="00D125D2" w:rsidP="00C9537E">
      <w:pPr>
        <w:pStyle w:val="Level3"/>
        <w:numPr>
          <w:ilvl w:val="0"/>
          <w:numId w:val="0"/>
        </w:numPr>
        <w:spacing w:after="0" w:line="340" w:lineRule="exact"/>
        <w:rPr>
          <w:rFonts w:asciiTheme="minorHAnsi" w:hAnsiTheme="minorHAnsi" w:cstheme="minorHAnsi"/>
          <w:sz w:val="24"/>
          <w:szCs w:val="24"/>
          <w:lang w:val="pt-BR"/>
        </w:rPr>
      </w:pPr>
    </w:p>
    <w:p w14:paraId="24161824" w14:textId="70D9FF19" w:rsidR="00D125D2" w:rsidRPr="00C9537E" w:rsidRDefault="00D125D2" w:rsidP="00C9537E">
      <w:pPr>
        <w:pStyle w:val="Level3"/>
        <w:numPr>
          <w:ilvl w:val="0"/>
          <w:numId w:val="0"/>
        </w:numPr>
        <w:spacing w:after="0" w:line="340" w:lineRule="exact"/>
        <w:rPr>
          <w:rFonts w:asciiTheme="minorHAnsi" w:hAnsiTheme="minorHAnsi" w:cstheme="minorHAnsi"/>
          <w:sz w:val="24"/>
          <w:szCs w:val="24"/>
          <w:lang w:val="pt-BR"/>
        </w:rPr>
      </w:pPr>
      <w:r w:rsidRPr="00C9537E">
        <w:rPr>
          <w:rFonts w:asciiTheme="minorHAnsi" w:hAnsiTheme="minorHAnsi" w:cstheme="minorHAnsi"/>
          <w:noProof/>
          <w:sz w:val="24"/>
          <w:szCs w:val="24"/>
        </w:rPr>
        <w:drawing>
          <wp:anchor distT="0" distB="0" distL="114300" distR="114300" simplePos="0" relativeHeight="251661824" behindDoc="0" locked="0" layoutInCell="1" allowOverlap="1" wp14:anchorId="71FE0F67" wp14:editId="3AA1DEA6">
            <wp:simplePos x="0" y="0"/>
            <wp:positionH relativeFrom="column">
              <wp:posOffset>1939290</wp:posOffset>
            </wp:positionH>
            <wp:positionV relativeFrom="paragraph">
              <wp:posOffset>-41910</wp:posOffset>
            </wp:positionV>
            <wp:extent cx="2085975" cy="800100"/>
            <wp:effectExtent l="0" t="0" r="9525" b="0"/>
            <wp:wrapTopAndBottom/>
            <wp:docPr id="14" name="Imagem 1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Diagram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597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537E">
        <w:rPr>
          <w:rFonts w:asciiTheme="minorHAnsi" w:hAnsiTheme="minorHAnsi" w:cstheme="minorHAnsi"/>
          <w:sz w:val="24"/>
          <w:szCs w:val="24"/>
          <w:lang w:val="pt-BR"/>
        </w:rPr>
        <w:t>onde:</w:t>
      </w:r>
    </w:p>
    <w:p w14:paraId="761C63A1" w14:textId="77777777" w:rsidR="00D125D2" w:rsidRPr="00C9537E" w:rsidRDefault="00D125D2" w:rsidP="00C9537E">
      <w:pPr>
        <w:pStyle w:val="Level3"/>
        <w:numPr>
          <w:ilvl w:val="0"/>
          <w:numId w:val="0"/>
        </w:numPr>
        <w:spacing w:after="0" w:line="340" w:lineRule="exact"/>
        <w:rPr>
          <w:rFonts w:asciiTheme="minorHAnsi" w:hAnsiTheme="minorHAnsi" w:cstheme="minorHAnsi"/>
          <w:sz w:val="24"/>
          <w:szCs w:val="24"/>
          <w:lang w:val="pt-BR"/>
        </w:rPr>
      </w:pPr>
    </w:p>
    <w:p w14:paraId="7EA8DEF0" w14:textId="0FB8679D" w:rsidR="00D125D2" w:rsidRPr="00C9537E" w:rsidRDefault="00D125D2" w:rsidP="00C9537E">
      <w:pPr>
        <w:pStyle w:val="Level3"/>
        <w:numPr>
          <w:ilvl w:val="0"/>
          <w:numId w:val="0"/>
        </w:numPr>
        <w:spacing w:after="0" w:line="340" w:lineRule="exact"/>
        <w:rPr>
          <w:rFonts w:asciiTheme="minorHAnsi" w:hAnsiTheme="minorHAnsi" w:cstheme="minorHAnsi"/>
          <w:sz w:val="24"/>
          <w:szCs w:val="24"/>
          <w:lang w:val="pt-BR"/>
        </w:rPr>
      </w:pPr>
      <w:r w:rsidRPr="00C9537E">
        <w:rPr>
          <w:rFonts w:asciiTheme="minorHAnsi" w:hAnsiTheme="minorHAnsi" w:cstheme="minorHAnsi"/>
          <w:sz w:val="24"/>
          <w:szCs w:val="24"/>
          <w:lang w:val="pt-BR"/>
        </w:rPr>
        <w:t xml:space="preserve">Spread = </w:t>
      </w:r>
      <w:ins w:id="61" w:author="Autor">
        <w:r w:rsidR="00F94DB1" w:rsidRPr="00F94DB1">
          <w:rPr>
            <w:rFonts w:asciiTheme="minorHAnsi" w:hAnsiTheme="minorHAnsi" w:cstheme="minorHAnsi"/>
            <w:sz w:val="24"/>
            <w:szCs w:val="24"/>
            <w:lang w:val="pt-BR"/>
          </w:rPr>
          <w:t>6,32</w:t>
        </w:r>
        <w:r w:rsidR="00522AFA">
          <w:rPr>
            <w:rFonts w:asciiTheme="minorHAnsi" w:hAnsiTheme="minorHAnsi" w:cstheme="minorHAnsi"/>
            <w:sz w:val="24"/>
            <w:szCs w:val="24"/>
            <w:lang w:val="pt-BR"/>
          </w:rPr>
          <w:t>00</w:t>
        </w:r>
        <w:r w:rsidR="00F94DB1" w:rsidRPr="00F94DB1">
          <w:rPr>
            <w:rFonts w:asciiTheme="minorHAnsi" w:hAnsiTheme="minorHAnsi" w:cstheme="minorHAnsi"/>
            <w:sz w:val="24"/>
            <w:szCs w:val="24"/>
            <w:lang w:val="pt-BR"/>
          </w:rPr>
          <w:t>% (seis inteiros e trinta e dois por cento)</w:t>
        </w:r>
      </w:ins>
      <w:del w:id="62" w:author="Autor">
        <w:r w:rsidR="006F5006" w:rsidRPr="00C9537E" w:rsidDel="00F94DB1">
          <w:rPr>
            <w:rFonts w:asciiTheme="minorHAnsi" w:hAnsiTheme="minorHAnsi" w:cstheme="minorHAnsi"/>
            <w:smallCaps/>
            <w:sz w:val="24"/>
            <w:szCs w:val="24"/>
            <w:lang w:val="pt-BR"/>
          </w:rPr>
          <w:delText>[</w:delText>
        </w:r>
        <w:r w:rsidR="006F5006" w:rsidRPr="00C9537E" w:rsidDel="00F94DB1">
          <w:rPr>
            <w:rFonts w:asciiTheme="minorHAnsi" w:hAnsiTheme="minorHAnsi" w:cstheme="minorHAnsi"/>
            <w:smallCaps/>
            <w:sz w:val="24"/>
            <w:szCs w:val="24"/>
            <w:highlight w:val="yellow"/>
            <w:lang w:val="pt-BR"/>
          </w:rPr>
          <w:delText>•</w:delText>
        </w:r>
        <w:r w:rsidR="006F5006" w:rsidRPr="00C9537E" w:rsidDel="00F94DB1">
          <w:rPr>
            <w:rFonts w:asciiTheme="minorHAnsi" w:hAnsiTheme="minorHAnsi" w:cstheme="minorHAnsi"/>
            <w:smallCaps/>
            <w:sz w:val="24"/>
            <w:szCs w:val="24"/>
            <w:lang w:val="pt-BR"/>
          </w:rPr>
          <w:delText>]</w:delText>
        </w:r>
        <w:r w:rsidR="006F5006" w:rsidRPr="00C9537E" w:rsidDel="00F94DB1">
          <w:rPr>
            <w:rFonts w:asciiTheme="minorHAnsi" w:hAnsiTheme="minorHAnsi" w:cstheme="minorHAnsi"/>
            <w:sz w:val="24"/>
            <w:szCs w:val="24"/>
            <w:lang w:val="pt-BR"/>
          </w:rPr>
          <w:delText xml:space="preserve"> </w:delText>
        </w:r>
        <w:r w:rsidR="004D7B5B" w:rsidRPr="00C9537E" w:rsidDel="00F94DB1">
          <w:rPr>
            <w:rFonts w:asciiTheme="minorHAnsi" w:hAnsiTheme="minorHAnsi" w:cstheme="minorHAnsi"/>
            <w:sz w:val="24"/>
            <w:szCs w:val="24"/>
            <w:lang w:val="pt-BR"/>
          </w:rPr>
          <w:delText>(</w:delText>
        </w:r>
        <w:r w:rsidR="009730AE" w:rsidRPr="00C9537E" w:rsidDel="00F94DB1">
          <w:rPr>
            <w:rFonts w:asciiTheme="minorHAnsi" w:hAnsiTheme="minorHAnsi" w:cstheme="minorHAnsi"/>
            <w:smallCaps/>
            <w:sz w:val="24"/>
            <w:szCs w:val="24"/>
            <w:lang w:val="pt-BR"/>
          </w:rPr>
          <w:delText>[</w:delText>
        </w:r>
        <w:r w:rsidR="009730AE" w:rsidRPr="00C9537E" w:rsidDel="00F94DB1">
          <w:rPr>
            <w:rFonts w:asciiTheme="minorHAnsi" w:hAnsiTheme="minorHAnsi" w:cstheme="minorHAnsi"/>
            <w:smallCaps/>
            <w:sz w:val="24"/>
            <w:szCs w:val="24"/>
            <w:highlight w:val="yellow"/>
            <w:lang w:val="pt-BR"/>
          </w:rPr>
          <w:delText>•</w:delText>
        </w:r>
        <w:r w:rsidR="009730AE" w:rsidRPr="00C9537E" w:rsidDel="00F94DB1">
          <w:rPr>
            <w:rFonts w:asciiTheme="minorHAnsi" w:hAnsiTheme="minorHAnsi" w:cstheme="minorHAnsi"/>
            <w:smallCaps/>
            <w:sz w:val="24"/>
            <w:szCs w:val="24"/>
            <w:lang w:val="pt-BR"/>
          </w:rPr>
          <w:delText>]</w:delText>
        </w:r>
        <w:r w:rsidR="004D7B5B" w:rsidRPr="00C9537E" w:rsidDel="00F94DB1">
          <w:rPr>
            <w:rFonts w:asciiTheme="minorHAnsi" w:hAnsiTheme="minorHAnsi" w:cstheme="minorHAnsi"/>
            <w:sz w:val="24"/>
            <w:szCs w:val="24"/>
            <w:lang w:val="pt-BR"/>
          </w:rPr>
          <w:delText>)</w:delText>
        </w:r>
      </w:del>
      <w:r w:rsidRPr="00C9537E">
        <w:rPr>
          <w:rFonts w:asciiTheme="minorHAnsi" w:hAnsiTheme="minorHAnsi" w:cstheme="minorHAnsi"/>
          <w:sz w:val="24"/>
          <w:szCs w:val="24"/>
          <w:lang w:val="pt-BR"/>
        </w:rPr>
        <w:t>.</w:t>
      </w:r>
    </w:p>
    <w:p w14:paraId="091AEF2C" w14:textId="77777777" w:rsidR="00D125D2" w:rsidRPr="00C9537E" w:rsidRDefault="00D125D2" w:rsidP="00C9537E">
      <w:pPr>
        <w:pStyle w:val="Level3"/>
        <w:numPr>
          <w:ilvl w:val="0"/>
          <w:numId w:val="0"/>
        </w:numPr>
        <w:spacing w:after="0" w:line="340" w:lineRule="exact"/>
        <w:rPr>
          <w:rFonts w:asciiTheme="minorHAnsi" w:hAnsiTheme="minorHAnsi" w:cstheme="minorHAnsi"/>
          <w:sz w:val="24"/>
          <w:szCs w:val="24"/>
          <w:lang w:val="pt-BR"/>
        </w:rPr>
      </w:pPr>
    </w:p>
    <w:p w14:paraId="2F7D906E" w14:textId="3A2719F0" w:rsidR="00D125D2" w:rsidRPr="00C9537E" w:rsidRDefault="00D125D2" w:rsidP="00C9537E">
      <w:pPr>
        <w:pStyle w:val="Level3"/>
        <w:numPr>
          <w:ilvl w:val="0"/>
          <w:numId w:val="0"/>
        </w:numPr>
        <w:spacing w:after="0" w:line="340" w:lineRule="exact"/>
        <w:rPr>
          <w:rFonts w:asciiTheme="minorHAnsi" w:hAnsiTheme="minorHAnsi" w:cstheme="minorHAnsi"/>
          <w:sz w:val="24"/>
          <w:szCs w:val="24"/>
          <w:lang w:val="pt-BR"/>
        </w:rPr>
      </w:pPr>
      <w:r w:rsidRPr="00C9537E">
        <w:rPr>
          <w:rFonts w:asciiTheme="minorHAnsi" w:hAnsiTheme="minorHAnsi" w:cstheme="minorHAnsi"/>
          <w:sz w:val="24"/>
          <w:szCs w:val="24"/>
          <w:lang w:val="pt-BR"/>
        </w:rPr>
        <w:t>n = número de Dias Úteis entra a data do próximo Período de Capitalização (conforme definido abaixo) e a data do evento anterior, sendo “n” um número inteiro.</w:t>
      </w:r>
    </w:p>
    <w:p w14:paraId="278DCA08" w14:textId="77777777" w:rsidR="00D125D2" w:rsidRPr="00C9537E" w:rsidRDefault="00D125D2" w:rsidP="00C9537E">
      <w:pPr>
        <w:pStyle w:val="Level3"/>
        <w:numPr>
          <w:ilvl w:val="0"/>
          <w:numId w:val="0"/>
        </w:numPr>
        <w:spacing w:after="0" w:line="340" w:lineRule="exact"/>
        <w:rPr>
          <w:rFonts w:asciiTheme="minorHAnsi" w:hAnsiTheme="minorHAnsi" w:cstheme="minorHAnsi"/>
          <w:sz w:val="24"/>
          <w:szCs w:val="24"/>
          <w:lang w:val="pt-BR"/>
        </w:rPr>
      </w:pPr>
    </w:p>
    <w:p w14:paraId="7F1A8D85" w14:textId="69561C6F" w:rsidR="00D125D2" w:rsidRPr="00C9537E" w:rsidRDefault="00D125D2" w:rsidP="00C9537E">
      <w:pPr>
        <w:pStyle w:val="Level3"/>
        <w:numPr>
          <w:ilvl w:val="0"/>
          <w:numId w:val="0"/>
        </w:numPr>
        <w:spacing w:after="0" w:line="340" w:lineRule="exact"/>
        <w:rPr>
          <w:rFonts w:asciiTheme="minorHAnsi" w:hAnsiTheme="minorHAnsi" w:cstheme="minorHAnsi"/>
          <w:sz w:val="24"/>
          <w:szCs w:val="24"/>
          <w:lang w:val="pt-BR"/>
        </w:rPr>
      </w:pPr>
      <w:r w:rsidRPr="00C9537E">
        <w:rPr>
          <w:rFonts w:asciiTheme="minorHAnsi" w:hAnsiTheme="minorHAnsi" w:cstheme="minorHAnsi"/>
          <w:sz w:val="24"/>
          <w:szCs w:val="24"/>
          <w:lang w:val="pt-BR"/>
        </w:rPr>
        <w:t>DT = número de Dias Úteis entre o último e o próximo Período de Capitalização (conforme definido abaixo), sendo “DT” um número inteiro.</w:t>
      </w:r>
    </w:p>
    <w:p w14:paraId="76DD8E6D" w14:textId="77777777" w:rsidR="00D125D2" w:rsidRPr="00C9537E" w:rsidRDefault="00D125D2" w:rsidP="00C9537E">
      <w:pPr>
        <w:pStyle w:val="Level3"/>
        <w:numPr>
          <w:ilvl w:val="0"/>
          <w:numId w:val="0"/>
        </w:numPr>
        <w:spacing w:after="0" w:line="340" w:lineRule="exact"/>
        <w:rPr>
          <w:rFonts w:asciiTheme="minorHAnsi" w:hAnsiTheme="minorHAnsi" w:cstheme="minorHAnsi"/>
          <w:sz w:val="24"/>
          <w:szCs w:val="24"/>
          <w:lang w:val="pt-BR"/>
        </w:rPr>
      </w:pPr>
    </w:p>
    <w:p w14:paraId="38B4250C" w14:textId="058C6A7A" w:rsidR="00D125D2" w:rsidRPr="00C9537E" w:rsidRDefault="00D125D2" w:rsidP="00C9537E">
      <w:pPr>
        <w:pStyle w:val="Level3"/>
        <w:numPr>
          <w:ilvl w:val="0"/>
          <w:numId w:val="0"/>
        </w:numPr>
        <w:spacing w:after="0" w:line="340" w:lineRule="exact"/>
        <w:rPr>
          <w:rFonts w:asciiTheme="minorHAnsi" w:hAnsiTheme="minorHAnsi" w:cstheme="minorHAnsi"/>
          <w:sz w:val="24"/>
          <w:szCs w:val="24"/>
          <w:lang w:val="pt-BR"/>
        </w:rPr>
      </w:pPr>
      <w:r w:rsidRPr="00C9537E">
        <w:rPr>
          <w:rFonts w:asciiTheme="minorHAnsi" w:hAnsiTheme="minorHAnsi" w:cstheme="minorHAnsi"/>
          <w:sz w:val="24"/>
          <w:szCs w:val="24"/>
          <w:lang w:val="pt-BR"/>
        </w:rPr>
        <w:t>DP = número de Dias Úteis entre o último Período de Capitalização (conforme definido abaixo) e a data atual, sendo “DP” um número inteiro.</w:t>
      </w:r>
    </w:p>
    <w:p w14:paraId="6A2F8492" w14:textId="77777777" w:rsidR="00D346AD" w:rsidRPr="00C9537E" w:rsidRDefault="00D346AD" w:rsidP="00C9537E">
      <w:pPr>
        <w:spacing w:line="340" w:lineRule="exact"/>
        <w:jc w:val="both"/>
        <w:rPr>
          <w:rFonts w:asciiTheme="minorHAnsi" w:hAnsiTheme="minorHAnsi" w:cstheme="minorHAnsi"/>
        </w:rPr>
      </w:pPr>
    </w:p>
    <w:p w14:paraId="6D401BD8" w14:textId="3E7112E1" w:rsidR="00944B58" w:rsidRPr="00C9537E" w:rsidRDefault="00917B95" w:rsidP="00C9537E">
      <w:pPr>
        <w:pStyle w:val="PargrafodaLista"/>
        <w:numPr>
          <w:ilvl w:val="1"/>
          <w:numId w:val="6"/>
        </w:numPr>
        <w:spacing w:line="340" w:lineRule="exact"/>
        <w:ind w:left="0" w:firstLine="0"/>
        <w:jc w:val="both"/>
        <w:rPr>
          <w:rFonts w:asciiTheme="minorHAnsi" w:hAnsiTheme="minorHAnsi" w:cstheme="minorHAnsi"/>
          <w:b/>
        </w:rPr>
      </w:pPr>
      <w:r w:rsidRPr="00C9537E">
        <w:rPr>
          <w:rFonts w:asciiTheme="minorHAnsi" w:hAnsiTheme="minorHAnsi" w:cstheme="minorHAnsi"/>
          <w:b/>
        </w:rPr>
        <w:t>Período de Capitalizaçã</w:t>
      </w:r>
      <w:r w:rsidR="00D05C8A" w:rsidRPr="00C9537E">
        <w:rPr>
          <w:rFonts w:asciiTheme="minorHAnsi" w:hAnsiTheme="minorHAnsi" w:cstheme="minorHAnsi"/>
          <w:b/>
        </w:rPr>
        <w:t>o</w:t>
      </w:r>
    </w:p>
    <w:p w14:paraId="4F792534" w14:textId="54FC2A84" w:rsidR="00A1582E" w:rsidRPr="00C9537E" w:rsidRDefault="00A1582E" w:rsidP="00C9537E">
      <w:pPr>
        <w:spacing w:line="340" w:lineRule="exact"/>
        <w:rPr>
          <w:rFonts w:asciiTheme="minorHAnsi" w:hAnsiTheme="minorHAnsi" w:cstheme="minorHAnsi"/>
        </w:rPr>
      </w:pPr>
    </w:p>
    <w:p w14:paraId="68F7DC13" w14:textId="6C60A2DE" w:rsidR="00886C64" w:rsidRPr="00C9537E" w:rsidRDefault="00886C64"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O período de capitalização dos Juros Remuneratórios (“</w:t>
      </w:r>
      <w:r w:rsidRPr="00C9537E">
        <w:rPr>
          <w:rFonts w:asciiTheme="minorHAnsi" w:hAnsiTheme="minorHAnsi" w:cstheme="minorHAnsi"/>
          <w:b w:val="0"/>
          <w:sz w:val="24"/>
          <w:szCs w:val="24"/>
          <w:u w:val="single"/>
        </w:rPr>
        <w:t>Período de Capitalização</w:t>
      </w:r>
      <w:r w:rsidRPr="00C9537E">
        <w:rPr>
          <w:rFonts w:asciiTheme="minorHAnsi" w:hAnsiTheme="minorHAnsi" w:cstheme="minorHAnsi"/>
          <w:b w:val="0"/>
          <w:sz w:val="24"/>
          <w:szCs w:val="24"/>
        </w:rPr>
        <w:t>”) é, para o primeiro Período de Capitalização, o intervalo de tempo que se inicia na Data de Início da Rentabilidade, inclusive, e termina na primeira Data de Pagamento dos Juros Remuneratórios (conforme definido abaixo), exclusive, e, para os demais Períodos de Capitalização, o intervalo de tempo que se inicia na Data de Pagamento dos Juros Remuneratórios imediatamente anterior, inclusive, e termina na Data de Pagamento dos Juros Remuneratórios subsequente, exclusive. Cada Período de Capitalização sucede o anterior sem solução de continuidade, até a data de vencimento.</w:t>
      </w:r>
    </w:p>
    <w:p w14:paraId="50C3AB86" w14:textId="52552212" w:rsidR="00886C64" w:rsidRPr="00C9537E" w:rsidRDefault="00886C64" w:rsidP="00C9537E">
      <w:pPr>
        <w:spacing w:line="340" w:lineRule="exact"/>
        <w:rPr>
          <w:rFonts w:asciiTheme="minorHAnsi" w:hAnsiTheme="minorHAnsi" w:cstheme="minorHAnsi"/>
        </w:rPr>
      </w:pPr>
    </w:p>
    <w:p w14:paraId="2708FD75" w14:textId="7893B3BC" w:rsidR="00886C64" w:rsidRPr="00C9537E" w:rsidRDefault="00886C64" w:rsidP="00C9537E">
      <w:pPr>
        <w:pStyle w:val="PargrafodaLista"/>
        <w:numPr>
          <w:ilvl w:val="1"/>
          <w:numId w:val="6"/>
        </w:numPr>
        <w:spacing w:line="340" w:lineRule="exact"/>
        <w:ind w:left="0" w:firstLine="0"/>
        <w:jc w:val="both"/>
        <w:rPr>
          <w:rFonts w:asciiTheme="minorHAnsi" w:hAnsiTheme="minorHAnsi" w:cstheme="minorHAnsi"/>
          <w:b/>
        </w:rPr>
      </w:pPr>
      <w:r w:rsidRPr="00C9537E">
        <w:rPr>
          <w:rFonts w:asciiTheme="minorHAnsi" w:hAnsiTheme="minorHAnsi" w:cstheme="minorHAnsi"/>
          <w:b/>
        </w:rPr>
        <w:t>Pagamento dos Juros Remuneratórios</w:t>
      </w:r>
    </w:p>
    <w:p w14:paraId="01FD725D" w14:textId="77777777" w:rsidR="00886C64" w:rsidRPr="00C9537E" w:rsidRDefault="00886C64" w:rsidP="00C9537E">
      <w:pPr>
        <w:spacing w:line="340" w:lineRule="exact"/>
        <w:rPr>
          <w:rFonts w:asciiTheme="minorHAnsi" w:hAnsiTheme="minorHAnsi" w:cstheme="minorHAnsi"/>
        </w:rPr>
      </w:pPr>
    </w:p>
    <w:p w14:paraId="1A125391" w14:textId="7B31F8F4" w:rsidR="00886C64" w:rsidRPr="00C9537E" w:rsidRDefault="00886C64" w:rsidP="00C9537E">
      <w:pPr>
        <w:pStyle w:val="Ttulo6"/>
        <w:numPr>
          <w:ilvl w:val="2"/>
          <w:numId w:val="6"/>
        </w:numPr>
        <w:spacing w:line="340" w:lineRule="exact"/>
        <w:ind w:left="0" w:firstLine="0"/>
        <w:jc w:val="both"/>
        <w:rPr>
          <w:rFonts w:asciiTheme="minorHAnsi" w:hAnsiTheme="minorHAnsi" w:cstheme="minorHAnsi"/>
          <w:b w:val="0"/>
          <w:sz w:val="24"/>
          <w:szCs w:val="24"/>
        </w:rPr>
      </w:pPr>
      <w:bookmarkStart w:id="63" w:name="_Hlk78564920"/>
      <w:r w:rsidRPr="00C9537E">
        <w:rPr>
          <w:rFonts w:asciiTheme="minorHAnsi" w:hAnsiTheme="minorHAnsi" w:cstheme="minorHAnsi"/>
          <w:b w:val="0"/>
          <w:sz w:val="24"/>
          <w:szCs w:val="24"/>
        </w:rPr>
        <w:t xml:space="preserve">Sem prejuízo dos pagamentos em decorrência de eventual vencimento antecipado das obrigações decorrentes das Debêntures, nos termos previstos nesta Escritura de Emissão, os Juros Remuneratórios serão pagos semestralmente, a partir da Data de Emissão, sendo o primeiro pagamento devido em </w:t>
      </w:r>
      <w:r w:rsidR="00152BF0" w:rsidRPr="00C9537E">
        <w:rPr>
          <w:rFonts w:asciiTheme="minorHAnsi" w:hAnsiTheme="minorHAnsi" w:cstheme="minorHAnsi"/>
          <w:b w:val="0"/>
          <w:sz w:val="24"/>
          <w:szCs w:val="24"/>
        </w:rPr>
        <w:t xml:space="preserve">15 de maio de 2022, </w:t>
      </w:r>
      <w:r w:rsidRPr="00C9537E">
        <w:rPr>
          <w:rFonts w:asciiTheme="minorHAnsi" w:hAnsiTheme="minorHAnsi" w:cstheme="minorHAnsi"/>
          <w:b w:val="0"/>
          <w:sz w:val="24"/>
          <w:szCs w:val="24"/>
        </w:rPr>
        <w:t xml:space="preserve">e os demais pagamentos devidos sempre no dia 15 (quinze) dos meses de </w:t>
      </w:r>
      <w:r w:rsidR="00152BF0" w:rsidRPr="00C9537E">
        <w:rPr>
          <w:rFonts w:asciiTheme="minorHAnsi" w:hAnsiTheme="minorHAnsi" w:cstheme="minorHAnsi"/>
          <w:b w:val="0"/>
          <w:sz w:val="24"/>
          <w:szCs w:val="24"/>
        </w:rPr>
        <w:t xml:space="preserve">novembro </w:t>
      </w:r>
      <w:r w:rsidRPr="00C9537E">
        <w:rPr>
          <w:rFonts w:asciiTheme="minorHAnsi" w:hAnsiTheme="minorHAnsi" w:cstheme="minorHAnsi"/>
          <w:b w:val="0"/>
          <w:sz w:val="24"/>
          <w:szCs w:val="24"/>
        </w:rPr>
        <w:t xml:space="preserve">e </w:t>
      </w:r>
      <w:r w:rsidR="00152BF0" w:rsidRPr="00C9537E">
        <w:rPr>
          <w:rFonts w:asciiTheme="minorHAnsi" w:hAnsiTheme="minorHAnsi" w:cstheme="minorHAnsi"/>
          <w:b w:val="0"/>
          <w:sz w:val="24"/>
          <w:szCs w:val="24"/>
        </w:rPr>
        <w:t xml:space="preserve">maio </w:t>
      </w:r>
      <w:r w:rsidRPr="00C9537E">
        <w:rPr>
          <w:rFonts w:asciiTheme="minorHAnsi" w:hAnsiTheme="minorHAnsi" w:cstheme="minorHAnsi"/>
          <w:b w:val="0"/>
          <w:sz w:val="24"/>
          <w:szCs w:val="24"/>
        </w:rPr>
        <w:t>de cada ano, sendo o último devido na Data de Vencimento (cada uma, uma “</w:t>
      </w:r>
      <w:r w:rsidRPr="00C9537E">
        <w:rPr>
          <w:rFonts w:asciiTheme="minorHAnsi" w:hAnsiTheme="minorHAnsi" w:cstheme="minorHAnsi"/>
          <w:b w:val="0"/>
          <w:sz w:val="24"/>
          <w:szCs w:val="24"/>
          <w:u w:val="single"/>
        </w:rPr>
        <w:t>Data de Pagamento dos Juros Remuneratórios</w:t>
      </w:r>
      <w:r w:rsidRPr="00C9537E">
        <w:rPr>
          <w:rFonts w:asciiTheme="minorHAnsi" w:hAnsiTheme="minorHAnsi" w:cstheme="minorHAnsi"/>
          <w:b w:val="0"/>
          <w:sz w:val="24"/>
          <w:szCs w:val="24"/>
        </w:rPr>
        <w:t>”).</w:t>
      </w:r>
      <w:bookmarkEnd w:id="63"/>
      <w:r w:rsidR="005271CA" w:rsidRPr="00C9537E">
        <w:rPr>
          <w:rFonts w:asciiTheme="minorHAnsi" w:hAnsiTheme="minorHAnsi" w:cstheme="minorHAnsi"/>
          <w:b w:val="0"/>
          <w:sz w:val="24"/>
          <w:szCs w:val="24"/>
        </w:rPr>
        <w:t xml:space="preserve"> </w:t>
      </w:r>
    </w:p>
    <w:p w14:paraId="45D27682" w14:textId="77777777" w:rsidR="00886C64" w:rsidRPr="00C9537E" w:rsidRDefault="00886C64" w:rsidP="00C9537E">
      <w:pPr>
        <w:spacing w:line="340" w:lineRule="exact"/>
        <w:rPr>
          <w:rFonts w:asciiTheme="minorHAnsi" w:hAnsiTheme="minorHAnsi" w:cstheme="minorHAnsi"/>
        </w:rPr>
      </w:pPr>
    </w:p>
    <w:p w14:paraId="4C1CAD6E" w14:textId="77777777" w:rsidR="00886C64" w:rsidRPr="00C9537E" w:rsidRDefault="00886C64"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Farão jus ao recebimento de qualquer valor devido aos Debenturistas nos termos desta Escritura de Emissão aqueles que forem Debenturistas no encerramento do Dia Útil imediatamente anterior à respectiva data de pagamento.</w:t>
      </w:r>
    </w:p>
    <w:p w14:paraId="74F66704" w14:textId="77777777" w:rsidR="00A1582E" w:rsidRPr="00C9537E" w:rsidRDefault="00A1582E" w:rsidP="00C9537E">
      <w:pPr>
        <w:spacing w:line="340" w:lineRule="exact"/>
        <w:rPr>
          <w:rFonts w:asciiTheme="minorHAnsi" w:hAnsiTheme="minorHAnsi" w:cstheme="minorHAnsi"/>
        </w:rPr>
      </w:pPr>
    </w:p>
    <w:p w14:paraId="288E941F" w14:textId="47CA5F2C" w:rsidR="003E1901" w:rsidRPr="00C9537E" w:rsidRDefault="00B072CA" w:rsidP="00C9537E">
      <w:pPr>
        <w:pStyle w:val="PargrafodaLista"/>
        <w:numPr>
          <w:ilvl w:val="1"/>
          <w:numId w:val="6"/>
        </w:numPr>
        <w:spacing w:line="340" w:lineRule="exact"/>
        <w:ind w:left="0" w:firstLine="0"/>
        <w:jc w:val="both"/>
        <w:rPr>
          <w:rFonts w:asciiTheme="minorHAnsi" w:hAnsiTheme="minorHAnsi" w:cstheme="minorHAnsi"/>
          <w:b/>
        </w:rPr>
      </w:pPr>
      <w:r w:rsidRPr="00C9537E">
        <w:rPr>
          <w:rFonts w:asciiTheme="minorHAnsi" w:hAnsiTheme="minorHAnsi" w:cstheme="minorHAnsi"/>
          <w:b/>
        </w:rPr>
        <w:t>A</w:t>
      </w:r>
      <w:r w:rsidR="003E1901" w:rsidRPr="00C9537E">
        <w:rPr>
          <w:rFonts w:asciiTheme="minorHAnsi" w:hAnsiTheme="minorHAnsi" w:cstheme="minorHAnsi"/>
          <w:b/>
        </w:rPr>
        <w:t xml:space="preserve">mortização </w:t>
      </w:r>
      <w:r w:rsidR="006A0932" w:rsidRPr="00C9537E">
        <w:rPr>
          <w:rFonts w:asciiTheme="minorHAnsi" w:hAnsiTheme="minorHAnsi" w:cstheme="minorHAnsi"/>
          <w:b/>
        </w:rPr>
        <w:t>do Valor Nominal Atualizado</w:t>
      </w:r>
    </w:p>
    <w:p w14:paraId="00D5402F" w14:textId="77777777" w:rsidR="00A1582E" w:rsidRPr="00C9537E" w:rsidRDefault="00A1582E" w:rsidP="00C9537E">
      <w:pPr>
        <w:spacing w:line="340" w:lineRule="exact"/>
        <w:rPr>
          <w:rFonts w:asciiTheme="minorHAnsi" w:hAnsiTheme="minorHAnsi" w:cstheme="minorHAnsi"/>
        </w:rPr>
      </w:pPr>
    </w:p>
    <w:p w14:paraId="44DA9DD9" w14:textId="7202344C" w:rsidR="006A0932" w:rsidRPr="00C9537E" w:rsidRDefault="003E1901" w:rsidP="00C9537E">
      <w:pPr>
        <w:pStyle w:val="Ttulo6"/>
        <w:numPr>
          <w:ilvl w:val="2"/>
          <w:numId w:val="6"/>
        </w:numPr>
        <w:tabs>
          <w:tab w:val="left" w:pos="708"/>
          <w:tab w:val="left" w:pos="1418"/>
          <w:tab w:val="left" w:pos="2124"/>
          <w:tab w:val="left" w:pos="2832"/>
          <w:tab w:val="left" w:pos="3540"/>
          <w:tab w:val="left" w:pos="4248"/>
          <w:tab w:val="left" w:pos="4956"/>
          <w:tab w:val="left" w:pos="5664"/>
          <w:tab w:val="left" w:pos="6372"/>
          <w:tab w:val="left" w:pos="7080"/>
          <w:tab w:val="left" w:pos="7788"/>
          <w:tab w:val="left" w:pos="8496"/>
        </w:tabs>
        <w:spacing w:line="340" w:lineRule="exact"/>
        <w:ind w:left="0" w:firstLine="0"/>
        <w:jc w:val="both"/>
        <w:rPr>
          <w:rFonts w:asciiTheme="minorHAnsi" w:hAnsiTheme="minorHAnsi" w:cstheme="minorHAnsi"/>
          <w:b w:val="0"/>
          <w:sz w:val="24"/>
          <w:szCs w:val="24"/>
        </w:rPr>
      </w:pPr>
      <w:bookmarkStart w:id="64" w:name="_Hlk78564840"/>
      <w:bookmarkStart w:id="65" w:name="_Hlk84599001"/>
      <w:bookmarkStart w:id="66" w:name="_Ref447729797"/>
      <w:bookmarkStart w:id="67" w:name="_Hlk6395824"/>
      <w:r w:rsidRPr="00C9537E">
        <w:rPr>
          <w:rFonts w:asciiTheme="minorHAnsi" w:hAnsiTheme="minorHAnsi" w:cstheme="minorHAnsi"/>
          <w:b w:val="0"/>
          <w:sz w:val="24"/>
          <w:szCs w:val="24"/>
        </w:rPr>
        <w:t xml:space="preserve">O </w:t>
      </w:r>
      <w:r w:rsidR="006A0932" w:rsidRPr="00C9537E">
        <w:rPr>
          <w:rFonts w:asciiTheme="minorHAnsi" w:hAnsiTheme="minorHAnsi" w:cstheme="minorHAnsi"/>
          <w:b w:val="0"/>
          <w:sz w:val="24"/>
          <w:szCs w:val="24"/>
        </w:rPr>
        <w:t xml:space="preserve">Valor Nominal Atualizado será amortizado em parcelas anuais consecutivas, devidas sempre </w:t>
      </w:r>
      <w:r w:rsidR="00886C64" w:rsidRPr="00C9537E">
        <w:rPr>
          <w:rFonts w:asciiTheme="minorHAnsi" w:hAnsiTheme="minorHAnsi" w:cstheme="minorHAnsi"/>
          <w:b w:val="0"/>
          <w:sz w:val="24"/>
          <w:szCs w:val="24"/>
        </w:rPr>
        <w:t xml:space="preserve">no dia 15 de </w:t>
      </w:r>
      <w:r w:rsidR="00152BF0" w:rsidRPr="00C9537E">
        <w:rPr>
          <w:rFonts w:asciiTheme="minorHAnsi" w:hAnsiTheme="minorHAnsi" w:cstheme="minorHAnsi"/>
          <w:b w:val="0"/>
          <w:sz w:val="24"/>
          <w:szCs w:val="24"/>
        </w:rPr>
        <w:t xml:space="preserve">novembro </w:t>
      </w:r>
      <w:r w:rsidR="00886C64" w:rsidRPr="00C9537E">
        <w:rPr>
          <w:rFonts w:asciiTheme="minorHAnsi" w:hAnsiTheme="minorHAnsi" w:cstheme="minorHAnsi"/>
          <w:b w:val="0"/>
          <w:sz w:val="24"/>
          <w:szCs w:val="24"/>
        </w:rPr>
        <w:t>de cada ano</w:t>
      </w:r>
      <w:r w:rsidR="006A0932" w:rsidRPr="00C9537E">
        <w:rPr>
          <w:rFonts w:asciiTheme="minorHAnsi" w:hAnsiTheme="minorHAnsi" w:cstheme="minorHAnsi"/>
          <w:b w:val="0"/>
          <w:sz w:val="24"/>
          <w:szCs w:val="24"/>
        </w:rPr>
        <w:t xml:space="preserve">, sendo que a primeira parcela será devida em </w:t>
      </w:r>
      <w:r w:rsidR="00BC4C41" w:rsidRPr="00C9537E">
        <w:rPr>
          <w:rFonts w:asciiTheme="minorHAnsi" w:hAnsiTheme="minorHAnsi" w:cstheme="minorHAnsi"/>
          <w:b w:val="0"/>
          <w:sz w:val="24"/>
          <w:szCs w:val="24"/>
        </w:rPr>
        <w:t>15</w:t>
      </w:r>
      <w:r w:rsidR="006A0932" w:rsidRPr="00C9537E">
        <w:rPr>
          <w:rFonts w:asciiTheme="minorHAnsi" w:hAnsiTheme="minorHAnsi" w:cstheme="minorHAnsi"/>
          <w:b w:val="0"/>
          <w:sz w:val="24"/>
          <w:szCs w:val="24"/>
        </w:rPr>
        <w:t xml:space="preserve"> de </w:t>
      </w:r>
      <w:r w:rsidR="00152BF0" w:rsidRPr="00C9537E">
        <w:rPr>
          <w:rFonts w:asciiTheme="minorHAnsi" w:hAnsiTheme="minorHAnsi" w:cstheme="minorHAnsi"/>
          <w:b w:val="0"/>
          <w:sz w:val="24"/>
          <w:szCs w:val="24"/>
        </w:rPr>
        <w:t>novembro de 2025</w:t>
      </w:r>
      <w:r w:rsidR="00152BF0" w:rsidRPr="00C9537E">
        <w:rPr>
          <w:rFonts w:asciiTheme="minorHAnsi" w:hAnsiTheme="minorHAnsi" w:cstheme="minorHAnsi"/>
          <w:b w:val="0"/>
          <w:smallCaps/>
          <w:sz w:val="24"/>
          <w:szCs w:val="24"/>
        </w:rPr>
        <w:t xml:space="preserve"> </w:t>
      </w:r>
      <w:r w:rsidR="006A0932" w:rsidRPr="00C9537E">
        <w:rPr>
          <w:rFonts w:asciiTheme="minorHAnsi" w:hAnsiTheme="minorHAnsi" w:cstheme="minorHAnsi"/>
          <w:b w:val="0"/>
          <w:sz w:val="24"/>
          <w:szCs w:val="24"/>
        </w:rPr>
        <w:t>e as demais parcelas serão devidas em cada uma das respectivas datas de amortização das Debêntures</w:t>
      </w:r>
      <w:bookmarkEnd w:id="64"/>
      <w:r w:rsidR="006A0932" w:rsidRPr="00C9537E">
        <w:rPr>
          <w:rFonts w:asciiTheme="minorHAnsi" w:hAnsiTheme="minorHAnsi" w:cstheme="minorHAnsi"/>
          <w:b w:val="0"/>
          <w:sz w:val="24"/>
          <w:szCs w:val="24"/>
        </w:rPr>
        <w:t xml:space="preserve">, de acordo com as datas e percentuais indicados, respectivamente, na 2ª (segunda) e </w:t>
      </w:r>
      <w:r w:rsidR="00E52FF3" w:rsidRPr="00C9537E">
        <w:rPr>
          <w:rFonts w:asciiTheme="minorHAnsi" w:hAnsiTheme="minorHAnsi" w:cstheme="minorHAnsi"/>
          <w:b w:val="0"/>
          <w:sz w:val="24"/>
          <w:szCs w:val="24"/>
        </w:rPr>
        <w:t xml:space="preserve">3ª </w:t>
      </w:r>
      <w:r w:rsidR="006A0932" w:rsidRPr="00C9537E">
        <w:rPr>
          <w:rFonts w:asciiTheme="minorHAnsi" w:hAnsiTheme="minorHAnsi" w:cstheme="minorHAnsi"/>
          <w:b w:val="0"/>
          <w:sz w:val="24"/>
          <w:szCs w:val="24"/>
        </w:rPr>
        <w:t>(</w:t>
      </w:r>
      <w:r w:rsidR="00E52FF3" w:rsidRPr="00C9537E">
        <w:rPr>
          <w:rFonts w:asciiTheme="minorHAnsi" w:hAnsiTheme="minorHAnsi" w:cstheme="minorHAnsi"/>
          <w:b w:val="0"/>
          <w:sz w:val="24"/>
          <w:szCs w:val="24"/>
        </w:rPr>
        <w:t>terceira</w:t>
      </w:r>
      <w:r w:rsidR="006A0932" w:rsidRPr="00C9537E">
        <w:rPr>
          <w:rFonts w:asciiTheme="minorHAnsi" w:hAnsiTheme="minorHAnsi" w:cstheme="minorHAnsi"/>
          <w:b w:val="0"/>
          <w:sz w:val="24"/>
          <w:szCs w:val="24"/>
        </w:rPr>
        <w:t>) colunas da tabela abaixo (cada data de amortização das Debêntures, uma “</w:t>
      </w:r>
      <w:r w:rsidR="006A0932" w:rsidRPr="00C9537E">
        <w:rPr>
          <w:rFonts w:asciiTheme="minorHAnsi" w:hAnsiTheme="minorHAnsi" w:cstheme="minorHAnsi"/>
          <w:b w:val="0"/>
          <w:sz w:val="24"/>
          <w:szCs w:val="24"/>
          <w:u w:val="single"/>
        </w:rPr>
        <w:t>Data de Amortização das Debêntures</w:t>
      </w:r>
      <w:r w:rsidR="006A0932" w:rsidRPr="00C9537E">
        <w:rPr>
          <w:rFonts w:asciiTheme="minorHAnsi" w:hAnsiTheme="minorHAnsi" w:cstheme="minorHAnsi"/>
          <w:b w:val="0"/>
          <w:sz w:val="24"/>
          <w:szCs w:val="24"/>
        </w:rPr>
        <w:t>”)</w:t>
      </w:r>
      <w:bookmarkEnd w:id="65"/>
      <w:r w:rsidR="006A0932" w:rsidRPr="00C9537E">
        <w:rPr>
          <w:rFonts w:asciiTheme="minorHAnsi" w:hAnsiTheme="minorHAnsi" w:cstheme="minorHAnsi"/>
          <w:b w:val="0"/>
          <w:sz w:val="24"/>
          <w:szCs w:val="24"/>
        </w:rPr>
        <w:t>.</w:t>
      </w:r>
    </w:p>
    <w:p w14:paraId="4D7D762B" w14:textId="0E497AE1" w:rsidR="006A0932" w:rsidRPr="00C9537E" w:rsidRDefault="006A0932" w:rsidP="00C9537E">
      <w:pPr>
        <w:pStyle w:val="Ttulo6"/>
        <w:tabs>
          <w:tab w:val="left" w:pos="708"/>
          <w:tab w:val="left" w:pos="1418"/>
          <w:tab w:val="left" w:pos="2124"/>
          <w:tab w:val="left" w:pos="2832"/>
          <w:tab w:val="left" w:pos="3540"/>
          <w:tab w:val="left" w:pos="4248"/>
          <w:tab w:val="left" w:pos="4956"/>
          <w:tab w:val="left" w:pos="5664"/>
          <w:tab w:val="left" w:pos="6372"/>
          <w:tab w:val="left" w:pos="7080"/>
          <w:tab w:val="left" w:pos="7788"/>
          <w:tab w:val="left" w:pos="8496"/>
        </w:tabs>
        <w:spacing w:line="340" w:lineRule="exact"/>
        <w:jc w:val="both"/>
        <w:rPr>
          <w:rFonts w:asciiTheme="minorHAnsi" w:hAnsiTheme="minorHAnsi" w:cstheme="minorHAnsi"/>
          <w:b w:val="0"/>
          <w:sz w:val="24"/>
          <w:szCs w:val="24"/>
        </w:rPr>
      </w:pPr>
    </w:p>
    <w:tbl>
      <w:tblPr>
        <w:tblW w:w="499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7"/>
        <w:gridCol w:w="3490"/>
        <w:gridCol w:w="3860"/>
      </w:tblGrid>
      <w:tr w:rsidR="00293DEA" w:rsidRPr="00C9537E" w14:paraId="2A313598" w14:textId="77777777" w:rsidTr="00BB5DD0">
        <w:tc>
          <w:tcPr>
            <w:tcW w:w="553" w:type="pct"/>
            <w:vAlign w:val="bottom"/>
          </w:tcPr>
          <w:p w14:paraId="2A937EEE" w14:textId="77777777" w:rsidR="00293DEA" w:rsidRPr="00C9537E" w:rsidRDefault="00293DEA" w:rsidP="00C9537E">
            <w:pPr>
              <w:pStyle w:val="TabHeading"/>
              <w:spacing w:before="0" w:after="0" w:line="340" w:lineRule="exact"/>
              <w:jc w:val="center"/>
              <w:rPr>
                <w:rFonts w:asciiTheme="minorHAnsi" w:hAnsiTheme="minorHAnsi" w:cstheme="minorHAnsi"/>
                <w:sz w:val="24"/>
              </w:rPr>
            </w:pPr>
            <w:r w:rsidRPr="00C9537E">
              <w:rPr>
                <w:rFonts w:asciiTheme="minorHAnsi" w:hAnsiTheme="minorHAnsi" w:cstheme="minorHAnsi"/>
                <w:sz w:val="24"/>
              </w:rPr>
              <w:t>Parcela</w:t>
            </w:r>
          </w:p>
        </w:tc>
        <w:tc>
          <w:tcPr>
            <w:tcW w:w="2112" w:type="pct"/>
            <w:vAlign w:val="bottom"/>
          </w:tcPr>
          <w:p w14:paraId="77793E02" w14:textId="77777777" w:rsidR="00293DEA" w:rsidRPr="00C9537E" w:rsidRDefault="00293DEA" w:rsidP="00C9537E">
            <w:pPr>
              <w:pStyle w:val="TabHeading"/>
              <w:spacing w:before="0" w:after="0" w:line="340" w:lineRule="exact"/>
              <w:jc w:val="center"/>
              <w:rPr>
                <w:rFonts w:asciiTheme="minorHAnsi" w:hAnsiTheme="minorHAnsi" w:cstheme="minorHAnsi"/>
                <w:sz w:val="24"/>
              </w:rPr>
            </w:pPr>
            <w:r w:rsidRPr="00C9537E">
              <w:rPr>
                <w:rFonts w:asciiTheme="minorHAnsi" w:hAnsiTheme="minorHAnsi" w:cstheme="minorHAnsi"/>
                <w:sz w:val="24"/>
              </w:rPr>
              <w:t>Data de Amortização</w:t>
            </w:r>
          </w:p>
        </w:tc>
        <w:tc>
          <w:tcPr>
            <w:tcW w:w="2335" w:type="pct"/>
          </w:tcPr>
          <w:p w14:paraId="7B41E669" w14:textId="7EF049BA" w:rsidR="00293DEA" w:rsidRPr="00C9537E" w:rsidRDefault="00293DEA" w:rsidP="00C9537E">
            <w:pPr>
              <w:pStyle w:val="TabHeading"/>
              <w:spacing w:before="0" w:after="0" w:line="340" w:lineRule="exact"/>
              <w:jc w:val="center"/>
              <w:rPr>
                <w:rFonts w:asciiTheme="minorHAnsi" w:hAnsiTheme="minorHAnsi" w:cstheme="minorHAnsi"/>
                <w:sz w:val="24"/>
              </w:rPr>
            </w:pPr>
            <w:r w:rsidRPr="00C9537E">
              <w:rPr>
                <w:rFonts w:asciiTheme="minorHAnsi" w:hAnsiTheme="minorHAnsi" w:cstheme="minorHAnsi"/>
                <w:sz w:val="24"/>
              </w:rPr>
              <w:t>Percentual do Valor Nominal Atualizado a ser amortizado</w:t>
            </w:r>
            <w:r w:rsidRPr="00C9537E">
              <w:rPr>
                <w:rFonts w:asciiTheme="minorHAnsi" w:hAnsiTheme="minorHAnsi" w:cstheme="minorHAnsi"/>
                <w:sz w:val="24"/>
                <w:vertAlign w:val="superscript"/>
              </w:rPr>
              <w:t>*</w:t>
            </w:r>
          </w:p>
        </w:tc>
      </w:tr>
      <w:tr w:rsidR="00293DEA" w:rsidRPr="00C9537E" w14:paraId="67304F23" w14:textId="77777777" w:rsidTr="003A5584">
        <w:tc>
          <w:tcPr>
            <w:tcW w:w="553" w:type="pct"/>
            <w:vAlign w:val="center"/>
          </w:tcPr>
          <w:p w14:paraId="3CE1D95E" w14:textId="77777777" w:rsidR="00293DEA" w:rsidRPr="00C9537E" w:rsidRDefault="00293DEA" w:rsidP="00C9537E">
            <w:pPr>
              <w:pStyle w:val="TabBody"/>
              <w:spacing w:before="0" w:after="0" w:line="340" w:lineRule="exact"/>
              <w:ind w:left="-111" w:firstLine="142"/>
              <w:jc w:val="center"/>
              <w:rPr>
                <w:rFonts w:asciiTheme="minorHAnsi" w:hAnsiTheme="minorHAnsi" w:cstheme="minorHAnsi"/>
                <w:b/>
                <w:sz w:val="24"/>
              </w:rPr>
            </w:pPr>
            <w:r w:rsidRPr="00C9537E">
              <w:rPr>
                <w:rFonts w:asciiTheme="minorHAnsi" w:hAnsiTheme="minorHAnsi" w:cstheme="minorHAnsi"/>
                <w:b/>
                <w:sz w:val="24"/>
              </w:rPr>
              <w:t>1.</w:t>
            </w:r>
          </w:p>
        </w:tc>
        <w:tc>
          <w:tcPr>
            <w:tcW w:w="2112" w:type="pct"/>
            <w:vAlign w:val="center"/>
          </w:tcPr>
          <w:p w14:paraId="3F5CBA20" w14:textId="63495D81" w:rsidR="00293DEA" w:rsidRPr="00C9537E" w:rsidRDefault="00152BF0" w:rsidP="00C9537E">
            <w:pPr>
              <w:pStyle w:val="TabBody"/>
              <w:spacing w:before="0" w:after="0" w:line="340" w:lineRule="exact"/>
              <w:jc w:val="center"/>
              <w:rPr>
                <w:rFonts w:asciiTheme="minorHAnsi" w:hAnsiTheme="minorHAnsi" w:cstheme="minorHAnsi"/>
                <w:bCs/>
                <w:sz w:val="24"/>
              </w:rPr>
            </w:pPr>
            <w:r w:rsidRPr="00C9537E">
              <w:rPr>
                <w:rFonts w:asciiTheme="minorHAnsi" w:hAnsiTheme="minorHAnsi" w:cstheme="minorHAnsi"/>
                <w:bCs/>
                <w:smallCaps/>
                <w:sz w:val="24"/>
              </w:rPr>
              <w:t>15/11/2025</w:t>
            </w:r>
          </w:p>
        </w:tc>
        <w:tc>
          <w:tcPr>
            <w:tcW w:w="2335" w:type="pct"/>
          </w:tcPr>
          <w:p w14:paraId="06FB0660" w14:textId="2E6BD441" w:rsidR="00293DEA" w:rsidRPr="00C9537E" w:rsidRDefault="00A75493" w:rsidP="00C9537E">
            <w:pPr>
              <w:pStyle w:val="TabBody"/>
              <w:spacing w:before="0" w:after="0" w:line="340" w:lineRule="exact"/>
              <w:jc w:val="center"/>
              <w:rPr>
                <w:rFonts w:asciiTheme="minorHAnsi" w:hAnsiTheme="minorHAnsi" w:cstheme="minorHAnsi"/>
                <w:color w:val="000000"/>
                <w:sz w:val="24"/>
              </w:rPr>
            </w:pPr>
            <w:r w:rsidRPr="00C9537E">
              <w:rPr>
                <w:rFonts w:asciiTheme="minorHAnsi" w:hAnsiTheme="minorHAnsi" w:cstheme="minorHAnsi"/>
                <w:b/>
                <w:smallCaps/>
                <w:sz w:val="24"/>
              </w:rPr>
              <w:t>33,3333</w:t>
            </w:r>
            <w:r w:rsidRPr="00C9537E">
              <w:rPr>
                <w:rFonts w:asciiTheme="minorHAnsi" w:hAnsiTheme="minorHAnsi" w:cstheme="minorHAnsi"/>
                <w:color w:val="0D0D0D"/>
                <w:sz w:val="24"/>
              </w:rPr>
              <w:t>%</w:t>
            </w:r>
          </w:p>
        </w:tc>
      </w:tr>
      <w:tr w:rsidR="00A75493" w:rsidRPr="00C9537E" w14:paraId="57700D2B" w14:textId="77777777" w:rsidTr="003A5584">
        <w:tc>
          <w:tcPr>
            <w:tcW w:w="553" w:type="pct"/>
            <w:vAlign w:val="center"/>
          </w:tcPr>
          <w:p w14:paraId="749DE0C8" w14:textId="75F63238" w:rsidR="00A75493" w:rsidRPr="00C9537E" w:rsidRDefault="00A75493" w:rsidP="00C9537E">
            <w:pPr>
              <w:pStyle w:val="TabBody"/>
              <w:spacing w:before="0" w:after="0" w:line="340" w:lineRule="exact"/>
              <w:ind w:left="-111" w:firstLine="142"/>
              <w:jc w:val="center"/>
              <w:rPr>
                <w:rFonts w:asciiTheme="minorHAnsi" w:hAnsiTheme="minorHAnsi" w:cstheme="minorHAnsi"/>
                <w:b/>
                <w:sz w:val="24"/>
              </w:rPr>
            </w:pPr>
            <w:r w:rsidRPr="00C9537E">
              <w:rPr>
                <w:rFonts w:asciiTheme="minorHAnsi" w:hAnsiTheme="minorHAnsi" w:cstheme="minorHAnsi"/>
                <w:b/>
                <w:sz w:val="24"/>
              </w:rPr>
              <w:t>2.</w:t>
            </w:r>
          </w:p>
        </w:tc>
        <w:tc>
          <w:tcPr>
            <w:tcW w:w="2112" w:type="pct"/>
            <w:vAlign w:val="center"/>
          </w:tcPr>
          <w:p w14:paraId="67C55E8D" w14:textId="1094FE4D" w:rsidR="00A75493" w:rsidRPr="00C9537E" w:rsidRDefault="00152BF0" w:rsidP="00C9537E">
            <w:pPr>
              <w:pStyle w:val="TabBody"/>
              <w:spacing w:before="0" w:after="0" w:line="340" w:lineRule="exact"/>
              <w:jc w:val="center"/>
              <w:rPr>
                <w:rFonts w:asciiTheme="minorHAnsi" w:hAnsiTheme="minorHAnsi" w:cstheme="minorHAnsi"/>
                <w:bCs/>
                <w:sz w:val="24"/>
              </w:rPr>
            </w:pPr>
            <w:r w:rsidRPr="00C9537E">
              <w:rPr>
                <w:rFonts w:asciiTheme="minorHAnsi" w:hAnsiTheme="minorHAnsi" w:cstheme="minorHAnsi"/>
                <w:bCs/>
                <w:sz w:val="24"/>
              </w:rPr>
              <w:t>15/11/2026</w:t>
            </w:r>
          </w:p>
        </w:tc>
        <w:tc>
          <w:tcPr>
            <w:tcW w:w="2335" w:type="pct"/>
          </w:tcPr>
          <w:p w14:paraId="19C937D8" w14:textId="47927484" w:rsidR="00A75493" w:rsidRPr="00C9537E" w:rsidRDefault="00A75493" w:rsidP="00C9537E">
            <w:pPr>
              <w:pStyle w:val="TabBody"/>
              <w:spacing w:before="0" w:after="0" w:line="340" w:lineRule="exact"/>
              <w:jc w:val="center"/>
              <w:rPr>
                <w:rFonts w:asciiTheme="minorHAnsi" w:hAnsiTheme="minorHAnsi" w:cstheme="minorHAnsi"/>
                <w:b/>
                <w:smallCaps/>
                <w:sz w:val="24"/>
              </w:rPr>
            </w:pPr>
            <w:r w:rsidRPr="00C9537E">
              <w:rPr>
                <w:rFonts w:asciiTheme="minorHAnsi" w:hAnsiTheme="minorHAnsi" w:cstheme="minorHAnsi"/>
                <w:b/>
                <w:smallCaps/>
                <w:sz w:val="24"/>
              </w:rPr>
              <w:t>50,0000%</w:t>
            </w:r>
          </w:p>
        </w:tc>
      </w:tr>
      <w:tr w:rsidR="00293DEA" w:rsidRPr="00C9537E" w14:paraId="542D6D5B" w14:textId="77777777" w:rsidTr="003A5584">
        <w:tc>
          <w:tcPr>
            <w:tcW w:w="553" w:type="pct"/>
            <w:vAlign w:val="center"/>
          </w:tcPr>
          <w:p w14:paraId="0621DA2B" w14:textId="79BA984D" w:rsidR="00293DEA" w:rsidRPr="00C9537E" w:rsidRDefault="00A75493" w:rsidP="00C9537E">
            <w:pPr>
              <w:pStyle w:val="TabBody"/>
              <w:spacing w:before="0" w:after="0" w:line="340" w:lineRule="exact"/>
              <w:ind w:left="-111" w:firstLine="142"/>
              <w:jc w:val="center"/>
              <w:rPr>
                <w:rFonts w:asciiTheme="minorHAnsi" w:hAnsiTheme="minorHAnsi" w:cstheme="minorHAnsi"/>
                <w:b/>
                <w:sz w:val="24"/>
              </w:rPr>
            </w:pPr>
            <w:r w:rsidRPr="00C9537E">
              <w:rPr>
                <w:rFonts w:asciiTheme="minorHAnsi" w:hAnsiTheme="minorHAnsi" w:cstheme="minorHAnsi"/>
                <w:b/>
                <w:sz w:val="24"/>
              </w:rPr>
              <w:t>3</w:t>
            </w:r>
            <w:r w:rsidR="00293DEA" w:rsidRPr="00C9537E">
              <w:rPr>
                <w:rFonts w:asciiTheme="minorHAnsi" w:hAnsiTheme="minorHAnsi" w:cstheme="minorHAnsi"/>
                <w:b/>
                <w:sz w:val="24"/>
              </w:rPr>
              <w:t>.</w:t>
            </w:r>
          </w:p>
        </w:tc>
        <w:tc>
          <w:tcPr>
            <w:tcW w:w="2112" w:type="pct"/>
            <w:vAlign w:val="center"/>
          </w:tcPr>
          <w:p w14:paraId="5BBB5380" w14:textId="1959C93C" w:rsidR="00293DEA" w:rsidRPr="00C9537E" w:rsidRDefault="00293DEA" w:rsidP="00C9537E">
            <w:pPr>
              <w:pStyle w:val="TabBody"/>
              <w:spacing w:before="0" w:after="0" w:line="340" w:lineRule="exact"/>
              <w:jc w:val="center"/>
              <w:rPr>
                <w:rFonts w:asciiTheme="minorHAnsi" w:hAnsiTheme="minorHAnsi" w:cstheme="minorHAnsi"/>
                <w:sz w:val="24"/>
              </w:rPr>
            </w:pPr>
            <w:r w:rsidRPr="00C9537E">
              <w:rPr>
                <w:rFonts w:asciiTheme="minorHAnsi" w:hAnsiTheme="minorHAnsi" w:cstheme="minorHAnsi"/>
                <w:sz w:val="24"/>
              </w:rPr>
              <w:t>Data de Vencimento</w:t>
            </w:r>
          </w:p>
        </w:tc>
        <w:tc>
          <w:tcPr>
            <w:tcW w:w="2335" w:type="pct"/>
          </w:tcPr>
          <w:p w14:paraId="76AC89BF" w14:textId="561BDF8B" w:rsidR="00293DEA" w:rsidRPr="00C9537E" w:rsidRDefault="00A75493" w:rsidP="00C9537E">
            <w:pPr>
              <w:pStyle w:val="TabBody"/>
              <w:spacing w:before="0" w:after="0" w:line="340" w:lineRule="exact"/>
              <w:jc w:val="center"/>
              <w:rPr>
                <w:rFonts w:asciiTheme="minorHAnsi" w:hAnsiTheme="minorHAnsi" w:cstheme="minorHAnsi"/>
                <w:color w:val="000000"/>
                <w:sz w:val="24"/>
              </w:rPr>
            </w:pPr>
            <w:r w:rsidRPr="00C9537E">
              <w:rPr>
                <w:rFonts w:asciiTheme="minorHAnsi" w:hAnsiTheme="minorHAnsi" w:cstheme="minorHAnsi"/>
                <w:b/>
                <w:smallCaps/>
                <w:sz w:val="24"/>
              </w:rPr>
              <w:t>100,0000</w:t>
            </w:r>
            <w:r w:rsidRPr="00C9537E">
              <w:rPr>
                <w:rFonts w:asciiTheme="minorHAnsi" w:hAnsiTheme="minorHAnsi" w:cstheme="minorHAnsi"/>
                <w:color w:val="000000"/>
                <w:sz w:val="24"/>
              </w:rPr>
              <w:t>%</w:t>
            </w:r>
          </w:p>
        </w:tc>
      </w:tr>
      <w:tr w:rsidR="006A0932" w:rsidRPr="00C9537E" w14:paraId="4B23DF02" w14:textId="77777777" w:rsidTr="000A714F">
        <w:tc>
          <w:tcPr>
            <w:tcW w:w="5000" w:type="pct"/>
            <w:gridSpan w:val="3"/>
            <w:vAlign w:val="center"/>
          </w:tcPr>
          <w:p w14:paraId="0B3A0022" w14:textId="1A6CC93F" w:rsidR="006A0932" w:rsidRPr="00C9537E" w:rsidRDefault="006A0932" w:rsidP="00C9537E">
            <w:pPr>
              <w:pStyle w:val="TabBody"/>
              <w:spacing w:before="0" w:after="0" w:line="340" w:lineRule="exact"/>
              <w:rPr>
                <w:rFonts w:asciiTheme="minorHAnsi" w:hAnsiTheme="minorHAnsi" w:cstheme="minorHAnsi"/>
                <w:sz w:val="24"/>
              </w:rPr>
            </w:pPr>
            <w:r w:rsidRPr="00C9537E">
              <w:rPr>
                <w:rFonts w:asciiTheme="minorHAnsi" w:hAnsiTheme="minorHAnsi" w:cstheme="minorHAnsi"/>
                <w:sz w:val="24"/>
              </w:rPr>
              <w:t>* Percentuais destinados ao cálculo e ao pagamento das parcelas de amortização que deverão ser registrados nos sistemas administrados pela B3.</w:t>
            </w:r>
          </w:p>
        </w:tc>
      </w:tr>
    </w:tbl>
    <w:p w14:paraId="33FBD3FE" w14:textId="77777777" w:rsidR="006A0932" w:rsidRPr="00C9537E" w:rsidRDefault="006A0932" w:rsidP="00C9537E">
      <w:pPr>
        <w:spacing w:line="340" w:lineRule="exact"/>
        <w:rPr>
          <w:rFonts w:asciiTheme="minorHAnsi" w:hAnsiTheme="minorHAnsi" w:cstheme="minorHAnsi"/>
          <w:b/>
        </w:rPr>
      </w:pPr>
    </w:p>
    <w:p w14:paraId="1545CFCB" w14:textId="77777777" w:rsidR="0018759C" w:rsidRPr="00C9537E" w:rsidRDefault="0018759C" w:rsidP="00C9537E">
      <w:pPr>
        <w:pStyle w:val="PargrafodaLista"/>
        <w:keepNext/>
        <w:numPr>
          <w:ilvl w:val="1"/>
          <w:numId w:val="6"/>
        </w:numPr>
        <w:spacing w:line="340" w:lineRule="exact"/>
        <w:ind w:left="0" w:firstLine="0"/>
        <w:jc w:val="both"/>
        <w:rPr>
          <w:rFonts w:asciiTheme="minorHAnsi" w:hAnsiTheme="minorHAnsi" w:cstheme="minorHAnsi"/>
          <w:b/>
        </w:rPr>
      </w:pPr>
      <w:bookmarkStart w:id="68" w:name="_Toc499990356"/>
      <w:bookmarkEnd w:id="66"/>
      <w:bookmarkEnd w:id="67"/>
      <w:r w:rsidRPr="00C9537E">
        <w:rPr>
          <w:rFonts w:asciiTheme="minorHAnsi" w:hAnsiTheme="minorHAnsi" w:cstheme="minorHAnsi"/>
          <w:b/>
        </w:rPr>
        <w:t>Local de Pagamento</w:t>
      </w:r>
      <w:bookmarkEnd w:id="68"/>
    </w:p>
    <w:p w14:paraId="3241633B" w14:textId="77777777" w:rsidR="00A1582E" w:rsidRPr="00C9537E" w:rsidRDefault="00A1582E" w:rsidP="00C9537E">
      <w:pPr>
        <w:keepNext/>
        <w:spacing w:line="340" w:lineRule="exact"/>
        <w:rPr>
          <w:rFonts w:asciiTheme="minorHAnsi" w:hAnsiTheme="minorHAnsi" w:cstheme="minorHAnsi"/>
        </w:rPr>
      </w:pPr>
    </w:p>
    <w:p w14:paraId="1188A906" w14:textId="2DDFB3E1" w:rsidR="0018759C" w:rsidRPr="00C9537E" w:rsidRDefault="0018759C" w:rsidP="00C9537E">
      <w:pPr>
        <w:pStyle w:val="Ttulo6"/>
        <w:keepNext/>
        <w:numPr>
          <w:ilvl w:val="2"/>
          <w:numId w:val="6"/>
        </w:numPr>
        <w:spacing w:line="340" w:lineRule="exact"/>
        <w:ind w:left="0" w:firstLine="0"/>
        <w:jc w:val="both"/>
        <w:rPr>
          <w:rFonts w:asciiTheme="minorHAnsi" w:hAnsiTheme="minorHAnsi" w:cstheme="minorHAnsi"/>
          <w:b w:val="0"/>
          <w:sz w:val="24"/>
          <w:szCs w:val="24"/>
        </w:rPr>
      </w:pPr>
      <w:bookmarkStart w:id="69" w:name="_DV_M187"/>
      <w:bookmarkStart w:id="70" w:name="_Hlk6395848"/>
      <w:bookmarkEnd w:id="69"/>
      <w:r w:rsidRPr="00C9537E">
        <w:rPr>
          <w:rFonts w:asciiTheme="minorHAnsi" w:hAnsiTheme="minorHAnsi" w:cstheme="minorHAnsi"/>
          <w:b w:val="0"/>
          <w:sz w:val="24"/>
          <w:szCs w:val="24"/>
        </w:rPr>
        <w:t>Os pagamentos a que fizerem jus as Debêntures serão efetuados pela Emissora utilizando-se</w:t>
      </w:r>
      <w:r w:rsidR="00180CBC" w:rsidRPr="00C9537E">
        <w:rPr>
          <w:rFonts w:asciiTheme="minorHAnsi" w:hAnsiTheme="minorHAnsi" w:cstheme="minorHAnsi"/>
          <w:b w:val="0"/>
          <w:sz w:val="24"/>
          <w:szCs w:val="24"/>
        </w:rPr>
        <w:t>, conforme o caso: (a)</w:t>
      </w:r>
      <w:r w:rsidRPr="00C9537E">
        <w:rPr>
          <w:rFonts w:asciiTheme="minorHAnsi" w:hAnsiTheme="minorHAnsi" w:cstheme="minorHAnsi"/>
          <w:b w:val="0"/>
          <w:sz w:val="24"/>
          <w:szCs w:val="24"/>
        </w:rPr>
        <w:t xml:space="preserve"> os procedimentos adotados pela </w:t>
      </w:r>
      <w:r w:rsidR="00D91252" w:rsidRPr="00C9537E">
        <w:rPr>
          <w:rFonts w:asciiTheme="minorHAnsi" w:hAnsiTheme="minorHAnsi" w:cstheme="minorHAnsi"/>
          <w:b w:val="0"/>
          <w:sz w:val="24"/>
          <w:szCs w:val="24"/>
        </w:rPr>
        <w:t>B3</w:t>
      </w:r>
      <w:r w:rsidRPr="00C9537E">
        <w:rPr>
          <w:rFonts w:asciiTheme="minorHAnsi" w:hAnsiTheme="minorHAnsi" w:cstheme="minorHAnsi"/>
          <w:b w:val="0"/>
          <w:sz w:val="24"/>
          <w:szCs w:val="24"/>
        </w:rPr>
        <w:t xml:space="preserve">, para as Debêntures custodiadas eletronicamente na </w:t>
      </w:r>
      <w:r w:rsidR="00D91252" w:rsidRPr="00C9537E">
        <w:rPr>
          <w:rFonts w:asciiTheme="minorHAnsi" w:hAnsiTheme="minorHAnsi" w:cstheme="minorHAnsi"/>
          <w:b w:val="0"/>
          <w:sz w:val="24"/>
          <w:szCs w:val="24"/>
        </w:rPr>
        <w:t>B3</w:t>
      </w:r>
      <w:r w:rsidR="00180CBC" w:rsidRPr="00C9537E">
        <w:rPr>
          <w:rFonts w:asciiTheme="minorHAnsi" w:hAnsiTheme="minorHAnsi" w:cstheme="minorHAnsi"/>
          <w:b w:val="0"/>
          <w:sz w:val="24"/>
          <w:szCs w:val="24"/>
        </w:rPr>
        <w:t xml:space="preserve">; ou (b) os procedimentos adotados pelo </w:t>
      </w:r>
      <w:r w:rsidR="006C67EC" w:rsidRPr="00C9537E">
        <w:rPr>
          <w:rFonts w:asciiTheme="minorHAnsi" w:hAnsiTheme="minorHAnsi" w:cstheme="minorHAnsi"/>
          <w:b w:val="0"/>
          <w:sz w:val="24"/>
          <w:szCs w:val="24"/>
        </w:rPr>
        <w:t>Escriturador</w:t>
      </w:r>
      <w:r w:rsidR="00180CBC" w:rsidRPr="00C9537E">
        <w:rPr>
          <w:rFonts w:asciiTheme="minorHAnsi" w:hAnsiTheme="minorHAnsi" w:cstheme="minorHAnsi"/>
          <w:b w:val="0"/>
          <w:sz w:val="24"/>
          <w:szCs w:val="24"/>
        </w:rPr>
        <w:t xml:space="preserve">, para as Debêntures que eventualmente não estejam custodiadas eletronicamente na </w:t>
      </w:r>
      <w:r w:rsidR="00D91252" w:rsidRPr="00C9537E">
        <w:rPr>
          <w:rFonts w:asciiTheme="minorHAnsi" w:hAnsiTheme="minorHAnsi" w:cstheme="minorHAnsi"/>
          <w:b w:val="0"/>
          <w:sz w:val="24"/>
          <w:szCs w:val="24"/>
        </w:rPr>
        <w:t>B3</w:t>
      </w:r>
      <w:r w:rsidR="00180CBC" w:rsidRPr="00C9537E">
        <w:rPr>
          <w:rFonts w:asciiTheme="minorHAnsi" w:hAnsiTheme="minorHAnsi" w:cstheme="minorHAnsi"/>
          <w:b w:val="0"/>
          <w:sz w:val="24"/>
          <w:szCs w:val="24"/>
        </w:rPr>
        <w:t xml:space="preserve">, </w:t>
      </w:r>
      <w:r w:rsidRPr="00C9537E">
        <w:rPr>
          <w:rFonts w:asciiTheme="minorHAnsi" w:hAnsiTheme="minorHAnsi" w:cstheme="minorHAnsi"/>
          <w:b w:val="0"/>
          <w:sz w:val="24"/>
          <w:szCs w:val="24"/>
        </w:rPr>
        <w:t>ou, conforme o caso, pela instituição financeira contratada para este fim, ou ainda na sede da Emissora, se for o caso</w:t>
      </w:r>
      <w:bookmarkEnd w:id="70"/>
      <w:r w:rsidRPr="00C9537E">
        <w:rPr>
          <w:rFonts w:asciiTheme="minorHAnsi" w:hAnsiTheme="minorHAnsi" w:cstheme="minorHAnsi"/>
          <w:b w:val="0"/>
          <w:sz w:val="24"/>
          <w:szCs w:val="24"/>
        </w:rPr>
        <w:t>.</w:t>
      </w:r>
    </w:p>
    <w:p w14:paraId="42C915CF" w14:textId="77777777" w:rsidR="0098243C" w:rsidRPr="00C9537E" w:rsidRDefault="0098243C" w:rsidP="00C9537E">
      <w:pPr>
        <w:spacing w:line="340" w:lineRule="exact"/>
        <w:rPr>
          <w:rFonts w:asciiTheme="minorHAnsi" w:hAnsiTheme="minorHAnsi" w:cstheme="minorHAnsi"/>
        </w:rPr>
      </w:pPr>
    </w:p>
    <w:p w14:paraId="37567CBE" w14:textId="77777777" w:rsidR="0018759C" w:rsidRPr="00C9537E" w:rsidRDefault="0018759C" w:rsidP="00C9537E">
      <w:pPr>
        <w:pStyle w:val="PargrafodaLista"/>
        <w:keepNext/>
        <w:numPr>
          <w:ilvl w:val="1"/>
          <w:numId w:val="6"/>
        </w:numPr>
        <w:spacing w:line="340" w:lineRule="exact"/>
        <w:ind w:left="0" w:firstLine="0"/>
        <w:jc w:val="both"/>
        <w:rPr>
          <w:rFonts w:asciiTheme="minorHAnsi" w:hAnsiTheme="minorHAnsi" w:cstheme="minorHAnsi"/>
          <w:b/>
        </w:rPr>
      </w:pPr>
      <w:bookmarkStart w:id="71" w:name="_DV_M188"/>
      <w:bookmarkStart w:id="72" w:name="_Toc499990357"/>
      <w:bookmarkEnd w:id="71"/>
      <w:r w:rsidRPr="00C9537E">
        <w:rPr>
          <w:rFonts w:asciiTheme="minorHAnsi" w:hAnsiTheme="minorHAnsi" w:cstheme="minorHAnsi"/>
          <w:b/>
        </w:rPr>
        <w:t>Prorrogação dos Prazos</w:t>
      </w:r>
      <w:bookmarkStart w:id="73" w:name="_DV_M189"/>
      <w:bookmarkEnd w:id="72"/>
      <w:bookmarkEnd w:id="73"/>
    </w:p>
    <w:p w14:paraId="0BFC5700" w14:textId="77777777" w:rsidR="00A1582E" w:rsidRPr="00C9537E" w:rsidRDefault="00A1582E" w:rsidP="00C9537E">
      <w:pPr>
        <w:spacing w:line="340" w:lineRule="exact"/>
        <w:rPr>
          <w:rFonts w:asciiTheme="minorHAnsi" w:hAnsiTheme="minorHAnsi" w:cstheme="minorHAnsi"/>
        </w:rPr>
      </w:pPr>
    </w:p>
    <w:p w14:paraId="723982DF" w14:textId="72DDC501" w:rsidR="00BC4C41" w:rsidRPr="00C9537E" w:rsidRDefault="00BC4C41" w:rsidP="00C9537E">
      <w:pPr>
        <w:pStyle w:val="Ttulo6"/>
        <w:numPr>
          <w:ilvl w:val="2"/>
          <w:numId w:val="6"/>
        </w:numPr>
        <w:spacing w:line="340" w:lineRule="exact"/>
        <w:ind w:left="0" w:firstLine="0"/>
        <w:jc w:val="both"/>
        <w:rPr>
          <w:rFonts w:asciiTheme="minorHAnsi" w:hAnsiTheme="minorHAnsi" w:cstheme="minorHAnsi"/>
          <w:b w:val="0"/>
          <w:sz w:val="24"/>
          <w:szCs w:val="24"/>
        </w:rPr>
      </w:pPr>
      <w:bookmarkStart w:id="74" w:name="_DV_M190"/>
      <w:bookmarkEnd w:id="74"/>
      <w:r w:rsidRPr="00C9537E">
        <w:rPr>
          <w:rFonts w:asciiTheme="minorHAnsi" w:hAnsiTheme="minorHAnsi" w:cstheme="minorHAnsi"/>
          <w:b w:val="0"/>
          <w:sz w:val="24"/>
          <w:szCs w:val="24"/>
        </w:rPr>
        <w:t xml:space="preserve">Considerar-se-ão prorrogados os prazos referentes ao pagamento de qualquer obrigação prevista nesta Escritura de Emissão até o 1º (primeiro) Dia Útil subsequente se a data de vencimento da respectiva obrigação coincidir com data que não seja considerada um Dia Útil, nos termos da Cláusula </w:t>
      </w:r>
      <w:r w:rsidR="002E5F5F" w:rsidRPr="00C9537E">
        <w:rPr>
          <w:rFonts w:asciiTheme="minorHAnsi" w:hAnsiTheme="minorHAnsi" w:cstheme="minorHAnsi"/>
          <w:b w:val="0"/>
          <w:sz w:val="24"/>
          <w:szCs w:val="24"/>
          <w:highlight w:val="lightGray"/>
        </w:rPr>
        <w:fldChar w:fldCharType="begin"/>
      </w:r>
      <w:r w:rsidR="002E5F5F" w:rsidRPr="00C9537E">
        <w:rPr>
          <w:rFonts w:asciiTheme="minorHAnsi" w:hAnsiTheme="minorHAnsi" w:cstheme="minorHAnsi"/>
          <w:b w:val="0"/>
          <w:sz w:val="24"/>
          <w:szCs w:val="24"/>
        </w:rPr>
        <w:instrText xml:space="preserve"> REF _Ref78575363 \r \h </w:instrText>
      </w:r>
      <w:r w:rsidR="00FC2639" w:rsidRPr="00C9537E">
        <w:rPr>
          <w:rFonts w:asciiTheme="minorHAnsi" w:hAnsiTheme="minorHAnsi" w:cstheme="minorHAnsi"/>
          <w:b w:val="0"/>
          <w:sz w:val="24"/>
          <w:szCs w:val="24"/>
          <w:highlight w:val="lightGray"/>
        </w:rPr>
        <w:instrText xml:space="preserve"> \* MERGEFORMAT </w:instrText>
      </w:r>
      <w:r w:rsidR="002E5F5F" w:rsidRPr="00C9537E">
        <w:rPr>
          <w:rFonts w:asciiTheme="minorHAnsi" w:hAnsiTheme="minorHAnsi" w:cstheme="minorHAnsi"/>
          <w:b w:val="0"/>
          <w:sz w:val="24"/>
          <w:szCs w:val="24"/>
          <w:highlight w:val="lightGray"/>
        </w:rPr>
      </w:r>
      <w:r w:rsidR="002E5F5F" w:rsidRPr="00C9537E">
        <w:rPr>
          <w:rFonts w:asciiTheme="minorHAnsi" w:hAnsiTheme="minorHAnsi" w:cstheme="minorHAnsi"/>
          <w:b w:val="0"/>
          <w:sz w:val="24"/>
          <w:szCs w:val="24"/>
          <w:highlight w:val="lightGray"/>
        </w:rPr>
        <w:fldChar w:fldCharType="separate"/>
      </w:r>
      <w:r w:rsidR="009139A7" w:rsidRPr="00C9537E">
        <w:rPr>
          <w:rFonts w:asciiTheme="minorHAnsi" w:hAnsiTheme="minorHAnsi" w:cstheme="minorHAnsi"/>
          <w:b w:val="0"/>
          <w:sz w:val="24"/>
          <w:szCs w:val="24"/>
        </w:rPr>
        <w:t>4.8.2</w:t>
      </w:r>
      <w:r w:rsidR="002E5F5F" w:rsidRPr="00C9537E">
        <w:rPr>
          <w:rFonts w:asciiTheme="minorHAnsi" w:hAnsiTheme="minorHAnsi" w:cstheme="minorHAnsi"/>
          <w:b w:val="0"/>
          <w:sz w:val="24"/>
          <w:szCs w:val="24"/>
          <w:highlight w:val="lightGray"/>
        </w:rPr>
        <w:fldChar w:fldCharType="end"/>
      </w:r>
      <w:r w:rsidRPr="00C9537E">
        <w:rPr>
          <w:rFonts w:asciiTheme="minorHAnsi" w:hAnsiTheme="minorHAnsi" w:cstheme="minorHAnsi"/>
          <w:b w:val="0"/>
          <w:sz w:val="24"/>
          <w:szCs w:val="24"/>
        </w:rPr>
        <w:t xml:space="preserve"> abaixo, sem qualquer acréscimo aos valores a serem pagos.</w:t>
      </w:r>
    </w:p>
    <w:p w14:paraId="6511232C" w14:textId="77777777" w:rsidR="00BC4C41" w:rsidRPr="00C9537E" w:rsidRDefault="00BC4C41" w:rsidP="00C9537E">
      <w:pPr>
        <w:spacing w:line="340" w:lineRule="exact"/>
        <w:rPr>
          <w:rFonts w:asciiTheme="minorHAnsi" w:hAnsiTheme="minorHAnsi" w:cstheme="minorHAnsi"/>
        </w:rPr>
      </w:pPr>
    </w:p>
    <w:p w14:paraId="235EAB0F" w14:textId="77777777" w:rsidR="00BC4C41" w:rsidRPr="00C9537E" w:rsidRDefault="00BC4C41" w:rsidP="00C9537E">
      <w:pPr>
        <w:pStyle w:val="Ttulo6"/>
        <w:numPr>
          <w:ilvl w:val="2"/>
          <w:numId w:val="6"/>
        </w:numPr>
        <w:spacing w:line="340" w:lineRule="exact"/>
        <w:ind w:left="0" w:firstLine="0"/>
        <w:jc w:val="both"/>
        <w:rPr>
          <w:rFonts w:asciiTheme="minorHAnsi" w:hAnsiTheme="minorHAnsi" w:cstheme="minorHAnsi"/>
          <w:b w:val="0"/>
          <w:sz w:val="24"/>
          <w:szCs w:val="24"/>
        </w:rPr>
      </w:pPr>
      <w:bookmarkStart w:id="75" w:name="_Ref78575363"/>
      <w:r w:rsidRPr="00C9537E">
        <w:rPr>
          <w:rFonts w:asciiTheme="minorHAnsi" w:hAnsiTheme="minorHAnsi" w:cstheme="minorHAnsi"/>
          <w:b w:val="0"/>
          <w:sz w:val="24"/>
          <w:szCs w:val="24"/>
        </w:rPr>
        <w:t>Para fins da Emissão, “</w:t>
      </w:r>
      <w:r w:rsidRPr="00C9537E">
        <w:rPr>
          <w:rFonts w:asciiTheme="minorHAnsi" w:hAnsiTheme="minorHAnsi" w:cstheme="minorHAnsi"/>
          <w:b w:val="0"/>
          <w:sz w:val="24"/>
          <w:szCs w:val="24"/>
          <w:u w:val="single"/>
        </w:rPr>
        <w:t>Dia Útil</w:t>
      </w:r>
      <w:r w:rsidRPr="00C9537E">
        <w:rPr>
          <w:rFonts w:asciiTheme="minorHAnsi" w:hAnsiTheme="minorHAnsi" w:cstheme="minorHAnsi"/>
          <w:b w:val="0"/>
          <w:sz w:val="24"/>
          <w:szCs w:val="24"/>
        </w:rPr>
        <w:t>” significa (i) com relação a qualquer obrigação pecuniária realizada por meio da B3, inclusive para fins de cálculo, qualquer dia que não seja sábado, domingo ou feriado declarado nacional; (ii) com relação a qualquer obrigação pecuniária que não seja realizada por meio da B3, qualquer dia no qual haja expediente nos bancos comerciais na Cidade de São Paulo, Estado de São Paulo, e que não seja sábado ou domingo; e (iii) com relação a qualquer obrigação não pecuniária prevista nesta Escritura de Emissão, qualquer dia que não seja sábado ou domingo ou feriado na Cidade de São Paulo, Estado de São Paulo.</w:t>
      </w:r>
      <w:bookmarkEnd w:id="75"/>
    </w:p>
    <w:p w14:paraId="6E05C2DF" w14:textId="2F650421" w:rsidR="00513D5D" w:rsidRPr="00C9537E" w:rsidRDefault="00513D5D" w:rsidP="00C9537E">
      <w:pPr>
        <w:spacing w:line="340" w:lineRule="exact"/>
        <w:rPr>
          <w:rFonts w:asciiTheme="minorHAnsi" w:hAnsiTheme="minorHAnsi" w:cstheme="minorHAnsi"/>
        </w:rPr>
      </w:pPr>
    </w:p>
    <w:p w14:paraId="6E11D8A0" w14:textId="77777777" w:rsidR="0018759C" w:rsidRPr="00C9537E" w:rsidRDefault="0018759C" w:rsidP="00C9537E">
      <w:pPr>
        <w:pStyle w:val="PargrafodaLista"/>
        <w:keepNext/>
        <w:numPr>
          <w:ilvl w:val="1"/>
          <w:numId w:val="6"/>
        </w:numPr>
        <w:spacing w:line="340" w:lineRule="exact"/>
        <w:ind w:left="0" w:firstLine="0"/>
        <w:jc w:val="both"/>
        <w:rPr>
          <w:rFonts w:asciiTheme="minorHAnsi" w:hAnsiTheme="minorHAnsi" w:cstheme="minorHAnsi"/>
          <w:b/>
        </w:rPr>
      </w:pPr>
      <w:bookmarkStart w:id="76" w:name="_DV_M192"/>
      <w:bookmarkStart w:id="77" w:name="_Toc499990358"/>
      <w:bookmarkEnd w:id="76"/>
      <w:r w:rsidRPr="00C9537E">
        <w:rPr>
          <w:rFonts w:asciiTheme="minorHAnsi" w:hAnsiTheme="minorHAnsi" w:cstheme="minorHAnsi"/>
          <w:b/>
        </w:rPr>
        <w:t>Encargos Moratórios</w:t>
      </w:r>
      <w:bookmarkEnd w:id="77"/>
    </w:p>
    <w:p w14:paraId="3DB05674" w14:textId="77777777" w:rsidR="00A1582E" w:rsidRPr="00C9537E" w:rsidRDefault="00A1582E" w:rsidP="00C9537E">
      <w:pPr>
        <w:keepNext/>
        <w:spacing w:line="340" w:lineRule="exact"/>
        <w:rPr>
          <w:rFonts w:asciiTheme="minorHAnsi" w:hAnsiTheme="minorHAnsi" w:cstheme="minorHAnsi"/>
        </w:rPr>
      </w:pPr>
    </w:p>
    <w:p w14:paraId="30F1825F" w14:textId="77777777" w:rsidR="0018759C" w:rsidRPr="00C9537E" w:rsidRDefault="0018759C" w:rsidP="00C9537E">
      <w:pPr>
        <w:pStyle w:val="Ttulo6"/>
        <w:keepNext/>
        <w:numPr>
          <w:ilvl w:val="2"/>
          <w:numId w:val="6"/>
        </w:numPr>
        <w:spacing w:line="340" w:lineRule="exact"/>
        <w:ind w:left="0" w:firstLine="0"/>
        <w:jc w:val="both"/>
        <w:rPr>
          <w:rFonts w:asciiTheme="minorHAnsi" w:hAnsiTheme="minorHAnsi" w:cstheme="minorHAnsi"/>
          <w:b w:val="0"/>
          <w:sz w:val="24"/>
          <w:szCs w:val="24"/>
        </w:rPr>
      </w:pPr>
      <w:bookmarkStart w:id="78" w:name="_DV_M193"/>
      <w:bookmarkStart w:id="79" w:name="_Hlk6395867"/>
      <w:bookmarkEnd w:id="78"/>
      <w:r w:rsidRPr="00C9537E">
        <w:rPr>
          <w:rFonts w:asciiTheme="minorHAnsi" w:hAnsiTheme="minorHAnsi" w:cstheme="minorHAnsi"/>
          <w:b w:val="0"/>
          <w:sz w:val="24"/>
          <w:szCs w:val="24"/>
        </w:rPr>
        <w:t xml:space="preserve">Sem prejuízo da Atualização Monetária e dos </w:t>
      </w:r>
      <w:r w:rsidR="003D004F" w:rsidRPr="00C9537E">
        <w:rPr>
          <w:rFonts w:asciiTheme="minorHAnsi" w:hAnsiTheme="minorHAnsi" w:cstheme="minorHAnsi"/>
          <w:b w:val="0"/>
          <w:sz w:val="24"/>
          <w:szCs w:val="24"/>
        </w:rPr>
        <w:t xml:space="preserve">respectivos </w:t>
      </w:r>
      <w:r w:rsidRPr="00C9537E">
        <w:rPr>
          <w:rFonts w:asciiTheme="minorHAnsi" w:hAnsiTheme="minorHAnsi" w:cstheme="minorHAnsi"/>
          <w:b w:val="0"/>
          <w:sz w:val="24"/>
          <w:szCs w:val="24"/>
        </w:rPr>
        <w:t>Juros Remuneratórios, ocorrendo impontualidade no pagamento de qualquer quantia devida aos Debenturistas, os débitos em atraso ficarão sujeitos, desde a data do inadimplemento até a data do efetivo pagamento, independentemente de aviso ou notificação ou interpelação judicial ou extrajudicial, a: (i)</w:t>
      </w:r>
      <w:r w:rsidR="00C86CF1" w:rsidRPr="00C9537E">
        <w:rPr>
          <w:rFonts w:asciiTheme="minorHAnsi" w:hAnsiTheme="minorHAnsi" w:cstheme="minorHAnsi"/>
          <w:b w:val="0"/>
          <w:sz w:val="24"/>
          <w:szCs w:val="24"/>
        </w:rPr>
        <w:t> </w:t>
      </w:r>
      <w:r w:rsidRPr="00C9537E">
        <w:rPr>
          <w:rFonts w:asciiTheme="minorHAnsi" w:hAnsiTheme="minorHAnsi" w:cstheme="minorHAnsi"/>
          <w:b w:val="0"/>
          <w:sz w:val="24"/>
          <w:szCs w:val="24"/>
        </w:rPr>
        <w:t xml:space="preserve">juros moratórios à razão de 1% (um por cento) ao mês sobre o montante devido calculados </w:t>
      </w:r>
      <w:r w:rsidRPr="00C9537E">
        <w:rPr>
          <w:rFonts w:asciiTheme="minorHAnsi" w:hAnsiTheme="minorHAnsi" w:cstheme="minorHAnsi"/>
          <w:b w:val="0"/>
          <w:i/>
          <w:sz w:val="24"/>
          <w:szCs w:val="24"/>
        </w:rPr>
        <w:t>pro rata temporis</w:t>
      </w:r>
      <w:r w:rsidRPr="00C9537E">
        <w:rPr>
          <w:rFonts w:asciiTheme="minorHAnsi" w:hAnsiTheme="minorHAnsi" w:cstheme="minorHAnsi"/>
          <w:b w:val="0"/>
          <w:sz w:val="24"/>
          <w:szCs w:val="24"/>
        </w:rPr>
        <w:t xml:space="preserve">; e (ii) multa convencional, irredutível e de natureza não compensatória, de 2% (dois por cento) sobre o valor devido e não pago </w:t>
      </w:r>
      <w:bookmarkEnd w:id="79"/>
      <w:r w:rsidRPr="00C9537E">
        <w:rPr>
          <w:rFonts w:asciiTheme="minorHAnsi" w:hAnsiTheme="minorHAnsi" w:cstheme="minorHAnsi"/>
          <w:b w:val="0"/>
          <w:sz w:val="24"/>
          <w:szCs w:val="24"/>
        </w:rPr>
        <w:t>(“</w:t>
      </w:r>
      <w:r w:rsidRPr="00C9537E">
        <w:rPr>
          <w:rFonts w:asciiTheme="minorHAnsi" w:hAnsiTheme="minorHAnsi" w:cstheme="minorHAnsi"/>
          <w:b w:val="0"/>
          <w:sz w:val="24"/>
          <w:szCs w:val="24"/>
          <w:u w:val="single"/>
        </w:rPr>
        <w:t>Encargos Moratórios</w:t>
      </w:r>
      <w:r w:rsidRPr="00C9537E">
        <w:rPr>
          <w:rFonts w:asciiTheme="minorHAnsi" w:hAnsiTheme="minorHAnsi" w:cstheme="minorHAnsi"/>
          <w:b w:val="0"/>
          <w:sz w:val="24"/>
          <w:szCs w:val="24"/>
        </w:rPr>
        <w:t>”).</w:t>
      </w:r>
      <w:r w:rsidR="0006412F" w:rsidRPr="00C9537E">
        <w:rPr>
          <w:rFonts w:asciiTheme="minorHAnsi" w:hAnsiTheme="minorHAnsi" w:cstheme="minorHAnsi"/>
          <w:b w:val="0"/>
          <w:sz w:val="24"/>
          <w:szCs w:val="24"/>
        </w:rPr>
        <w:t xml:space="preserve"> </w:t>
      </w:r>
    </w:p>
    <w:p w14:paraId="3C23555F" w14:textId="77777777" w:rsidR="00885732" w:rsidRPr="00C9537E" w:rsidRDefault="00885732" w:rsidP="00C9537E">
      <w:pPr>
        <w:spacing w:line="340" w:lineRule="exact"/>
        <w:rPr>
          <w:rFonts w:asciiTheme="minorHAnsi" w:hAnsiTheme="minorHAnsi" w:cstheme="minorHAnsi"/>
        </w:rPr>
      </w:pPr>
    </w:p>
    <w:p w14:paraId="328EF5B4" w14:textId="77777777" w:rsidR="0018759C" w:rsidRPr="00C9537E" w:rsidRDefault="0018759C" w:rsidP="00C9537E">
      <w:pPr>
        <w:pStyle w:val="PargrafodaLista"/>
        <w:numPr>
          <w:ilvl w:val="1"/>
          <w:numId w:val="6"/>
        </w:numPr>
        <w:spacing w:line="340" w:lineRule="exact"/>
        <w:ind w:left="0" w:firstLine="0"/>
        <w:jc w:val="both"/>
        <w:rPr>
          <w:rFonts w:asciiTheme="minorHAnsi" w:hAnsiTheme="minorHAnsi" w:cstheme="minorHAnsi"/>
          <w:b/>
        </w:rPr>
      </w:pPr>
      <w:bookmarkStart w:id="80" w:name="_DV_M194"/>
      <w:bookmarkStart w:id="81" w:name="_Toc499990359"/>
      <w:bookmarkEnd w:id="80"/>
      <w:r w:rsidRPr="00C9537E">
        <w:rPr>
          <w:rFonts w:asciiTheme="minorHAnsi" w:hAnsiTheme="minorHAnsi" w:cstheme="minorHAnsi"/>
          <w:b/>
        </w:rPr>
        <w:t>Decadência dos Direitos aos Acréscimos</w:t>
      </w:r>
      <w:bookmarkEnd w:id="81"/>
    </w:p>
    <w:p w14:paraId="3174CC37" w14:textId="77777777" w:rsidR="00A1582E" w:rsidRPr="00C9537E" w:rsidRDefault="00A1582E" w:rsidP="00C9537E">
      <w:pPr>
        <w:spacing w:line="340" w:lineRule="exact"/>
        <w:rPr>
          <w:rFonts w:asciiTheme="minorHAnsi" w:hAnsiTheme="minorHAnsi" w:cstheme="minorHAnsi"/>
        </w:rPr>
      </w:pPr>
    </w:p>
    <w:p w14:paraId="68CB1AF1" w14:textId="77777777" w:rsidR="0018759C" w:rsidRPr="00C9537E" w:rsidRDefault="0018759C" w:rsidP="00C9537E">
      <w:pPr>
        <w:pStyle w:val="Ttulo6"/>
        <w:numPr>
          <w:ilvl w:val="2"/>
          <w:numId w:val="6"/>
        </w:numPr>
        <w:spacing w:line="340" w:lineRule="exact"/>
        <w:ind w:left="0" w:firstLine="0"/>
        <w:jc w:val="both"/>
        <w:rPr>
          <w:rFonts w:asciiTheme="minorHAnsi" w:hAnsiTheme="minorHAnsi" w:cstheme="minorHAnsi"/>
          <w:b w:val="0"/>
          <w:sz w:val="24"/>
          <w:szCs w:val="24"/>
        </w:rPr>
      </w:pPr>
      <w:bookmarkStart w:id="82" w:name="_DV_M195"/>
      <w:bookmarkEnd w:id="82"/>
      <w:r w:rsidRPr="00C9537E">
        <w:rPr>
          <w:rFonts w:asciiTheme="minorHAnsi" w:hAnsiTheme="minorHAnsi" w:cstheme="minorHAnsi"/>
          <w:b w:val="0"/>
          <w:sz w:val="24"/>
          <w:szCs w:val="24"/>
        </w:rPr>
        <w:t xml:space="preserve">O não comparecimento do Debenturista para receber o valor correspondente a quaisquer das obrigações pecuniárias devidas pela Emissora nas datas previstas nesta Escritura de Emissão, ou em comunicado publicado pela Emissora, não lhe dará direito ao recebimento da Atualização Monetária, </w:t>
      </w:r>
      <w:r w:rsidR="003D004F" w:rsidRPr="00C9537E">
        <w:rPr>
          <w:rFonts w:asciiTheme="minorHAnsi" w:hAnsiTheme="minorHAnsi" w:cstheme="minorHAnsi"/>
          <w:b w:val="0"/>
          <w:sz w:val="24"/>
          <w:szCs w:val="24"/>
        </w:rPr>
        <w:t xml:space="preserve">dos respectivos </w:t>
      </w:r>
      <w:r w:rsidRPr="00C9537E">
        <w:rPr>
          <w:rFonts w:asciiTheme="minorHAnsi" w:hAnsiTheme="minorHAnsi" w:cstheme="minorHAnsi"/>
          <w:b w:val="0"/>
          <w:sz w:val="24"/>
          <w:szCs w:val="24"/>
        </w:rPr>
        <w:t>Juros Remuneratórios ou Encargos Moratórios no período relativo ao atraso no recebimento, sendo-lhe, todavia, assegurados os direitos adquiridos até a data do respectivo vencimento.</w:t>
      </w:r>
    </w:p>
    <w:p w14:paraId="52D57BE5" w14:textId="77777777" w:rsidR="006C5C16" w:rsidRPr="00C9537E" w:rsidRDefault="006C5C16" w:rsidP="00C9537E">
      <w:pPr>
        <w:spacing w:line="340" w:lineRule="exact"/>
        <w:rPr>
          <w:rFonts w:asciiTheme="minorHAnsi" w:hAnsiTheme="minorHAnsi" w:cstheme="minorHAnsi"/>
        </w:rPr>
      </w:pPr>
    </w:p>
    <w:p w14:paraId="62FEF30E" w14:textId="77777777" w:rsidR="0018759C" w:rsidRPr="00C9537E" w:rsidRDefault="0018759C" w:rsidP="00C9537E">
      <w:pPr>
        <w:pStyle w:val="PargrafodaLista"/>
        <w:numPr>
          <w:ilvl w:val="1"/>
          <w:numId w:val="6"/>
        </w:numPr>
        <w:spacing w:line="340" w:lineRule="exact"/>
        <w:ind w:left="0" w:firstLine="0"/>
        <w:jc w:val="both"/>
        <w:rPr>
          <w:rFonts w:asciiTheme="minorHAnsi" w:hAnsiTheme="minorHAnsi" w:cstheme="minorHAnsi"/>
          <w:b/>
        </w:rPr>
      </w:pPr>
      <w:bookmarkStart w:id="83" w:name="_DV_M196"/>
      <w:bookmarkStart w:id="84" w:name="_DV_M197"/>
      <w:bookmarkStart w:id="85" w:name="_DV_M198"/>
      <w:bookmarkStart w:id="86" w:name="_DV_M199"/>
      <w:bookmarkStart w:id="87" w:name="_DV_M202"/>
      <w:bookmarkStart w:id="88" w:name="_DV_M203"/>
      <w:bookmarkStart w:id="89" w:name="_DV_M204"/>
      <w:bookmarkStart w:id="90" w:name="_DV_M205"/>
      <w:bookmarkStart w:id="91" w:name="_DV_M206"/>
      <w:bookmarkStart w:id="92" w:name="_DV_M207"/>
      <w:bookmarkStart w:id="93" w:name="_DV_M208"/>
      <w:bookmarkStart w:id="94" w:name="_DV_M209"/>
      <w:bookmarkStart w:id="95" w:name="_DV_M210"/>
      <w:bookmarkEnd w:id="83"/>
      <w:bookmarkEnd w:id="84"/>
      <w:bookmarkEnd w:id="85"/>
      <w:bookmarkEnd w:id="86"/>
      <w:bookmarkEnd w:id="87"/>
      <w:bookmarkEnd w:id="88"/>
      <w:bookmarkEnd w:id="89"/>
      <w:bookmarkEnd w:id="90"/>
      <w:bookmarkEnd w:id="91"/>
      <w:bookmarkEnd w:id="92"/>
      <w:bookmarkEnd w:id="93"/>
      <w:bookmarkEnd w:id="94"/>
      <w:bookmarkEnd w:id="95"/>
      <w:r w:rsidRPr="00C9537E">
        <w:rPr>
          <w:rFonts w:asciiTheme="minorHAnsi" w:hAnsiTheme="minorHAnsi" w:cstheme="minorHAnsi"/>
          <w:b/>
        </w:rPr>
        <w:t>Repactuação</w:t>
      </w:r>
      <w:r w:rsidR="0012735C" w:rsidRPr="00C9537E">
        <w:rPr>
          <w:rFonts w:asciiTheme="minorHAnsi" w:hAnsiTheme="minorHAnsi" w:cstheme="minorHAnsi"/>
          <w:b/>
        </w:rPr>
        <w:t xml:space="preserve"> Programada</w:t>
      </w:r>
    </w:p>
    <w:p w14:paraId="69BF4B62" w14:textId="77777777" w:rsidR="00A1582E" w:rsidRPr="00C9537E" w:rsidRDefault="00A1582E" w:rsidP="00C9537E">
      <w:pPr>
        <w:spacing w:line="340" w:lineRule="exact"/>
        <w:rPr>
          <w:rFonts w:asciiTheme="minorHAnsi" w:hAnsiTheme="minorHAnsi" w:cstheme="minorHAnsi"/>
        </w:rPr>
      </w:pPr>
    </w:p>
    <w:p w14:paraId="6ABBCCA2" w14:textId="77777777" w:rsidR="0018759C" w:rsidRPr="00C9537E" w:rsidRDefault="0018759C" w:rsidP="00C9537E">
      <w:pPr>
        <w:pStyle w:val="Ttulo6"/>
        <w:numPr>
          <w:ilvl w:val="2"/>
          <w:numId w:val="6"/>
        </w:numPr>
        <w:spacing w:line="340" w:lineRule="exact"/>
        <w:ind w:left="0" w:firstLine="0"/>
        <w:jc w:val="both"/>
        <w:rPr>
          <w:rFonts w:asciiTheme="minorHAnsi" w:hAnsiTheme="minorHAnsi" w:cstheme="minorHAnsi"/>
          <w:b w:val="0"/>
          <w:sz w:val="24"/>
          <w:szCs w:val="24"/>
        </w:rPr>
      </w:pPr>
      <w:bookmarkStart w:id="96" w:name="_DV_M211"/>
      <w:bookmarkEnd w:id="96"/>
      <w:r w:rsidRPr="00C9537E">
        <w:rPr>
          <w:rFonts w:asciiTheme="minorHAnsi" w:hAnsiTheme="minorHAnsi" w:cstheme="minorHAnsi"/>
          <w:b w:val="0"/>
          <w:sz w:val="24"/>
          <w:szCs w:val="24"/>
        </w:rPr>
        <w:t>Não haverá repactuação programada das Debêntures.</w:t>
      </w:r>
    </w:p>
    <w:p w14:paraId="41A6617B" w14:textId="77777777" w:rsidR="00A1582E" w:rsidRPr="00C9537E" w:rsidRDefault="00A1582E" w:rsidP="00C9537E">
      <w:pPr>
        <w:spacing w:line="340" w:lineRule="exact"/>
        <w:rPr>
          <w:rFonts w:asciiTheme="minorHAnsi" w:hAnsiTheme="minorHAnsi" w:cstheme="minorHAnsi"/>
        </w:rPr>
      </w:pPr>
    </w:p>
    <w:p w14:paraId="26F6847A" w14:textId="55581553" w:rsidR="00C15853" w:rsidRPr="00C9537E" w:rsidRDefault="0018759C" w:rsidP="00C9537E">
      <w:pPr>
        <w:pStyle w:val="PargrafodaLista"/>
        <w:numPr>
          <w:ilvl w:val="1"/>
          <w:numId w:val="6"/>
        </w:numPr>
        <w:spacing w:line="340" w:lineRule="exact"/>
        <w:ind w:left="0" w:firstLine="0"/>
        <w:jc w:val="both"/>
        <w:rPr>
          <w:rFonts w:asciiTheme="minorHAnsi" w:hAnsiTheme="minorHAnsi" w:cstheme="minorHAnsi"/>
          <w:b/>
        </w:rPr>
      </w:pPr>
      <w:r w:rsidRPr="00C9537E">
        <w:rPr>
          <w:rFonts w:asciiTheme="minorHAnsi" w:hAnsiTheme="minorHAnsi" w:cstheme="minorHAnsi"/>
          <w:b/>
        </w:rPr>
        <w:t>Resgate Antecipado Facultativo</w:t>
      </w:r>
      <w:r w:rsidR="00FD2931" w:rsidRPr="00C9537E">
        <w:rPr>
          <w:rFonts w:asciiTheme="minorHAnsi" w:hAnsiTheme="minorHAnsi" w:cstheme="minorHAnsi"/>
          <w:b/>
        </w:rPr>
        <w:t xml:space="preserve"> das Debêntures</w:t>
      </w:r>
    </w:p>
    <w:p w14:paraId="2317869E" w14:textId="07A6B4DF" w:rsidR="000C7C34" w:rsidRPr="00C9537E" w:rsidRDefault="000C7C34" w:rsidP="00C9537E">
      <w:pPr>
        <w:widowControl w:val="0"/>
        <w:spacing w:line="340" w:lineRule="exact"/>
        <w:contextualSpacing/>
        <w:rPr>
          <w:rFonts w:asciiTheme="minorHAnsi" w:hAnsiTheme="minorHAnsi" w:cstheme="minorHAnsi"/>
          <w:b/>
        </w:rPr>
      </w:pPr>
    </w:p>
    <w:p w14:paraId="2175905A" w14:textId="49C20F3E" w:rsidR="00C15853" w:rsidRPr="00C9537E" w:rsidRDefault="00C15853" w:rsidP="00C9537E">
      <w:pPr>
        <w:pStyle w:val="Corpodetexto"/>
        <w:numPr>
          <w:ilvl w:val="2"/>
          <w:numId w:val="6"/>
        </w:numPr>
        <w:spacing w:after="0" w:line="340" w:lineRule="exact"/>
        <w:ind w:left="0" w:firstLine="0"/>
        <w:jc w:val="both"/>
        <w:rPr>
          <w:rFonts w:asciiTheme="minorHAnsi" w:hAnsiTheme="minorHAnsi" w:cstheme="minorHAnsi"/>
        </w:rPr>
      </w:pPr>
      <w:r w:rsidRPr="00C9537E">
        <w:rPr>
          <w:rFonts w:asciiTheme="minorHAnsi" w:hAnsiTheme="minorHAnsi" w:cstheme="minorHAnsi"/>
        </w:rPr>
        <w:t>Não haverá resgate antecipado facultativo das Debêntures.</w:t>
      </w:r>
    </w:p>
    <w:p w14:paraId="49F37FCA" w14:textId="77777777" w:rsidR="00FB1B9B" w:rsidRPr="00C9537E" w:rsidRDefault="00FB1B9B" w:rsidP="00C9537E">
      <w:pPr>
        <w:spacing w:line="340" w:lineRule="exact"/>
        <w:rPr>
          <w:rFonts w:asciiTheme="minorHAnsi" w:hAnsiTheme="minorHAnsi" w:cstheme="minorHAnsi"/>
        </w:rPr>
      </w:pPr>
    </w:p>
    <w:p w14:paraId="1D7A3F4D" w14:textId="49B66FCE" w:rsidR="0013557D" w:rsidRPr="00C9537E" w:rsidRDefault="0013557D" w:rsidP="00C9537E">
      <w:pPr>
        <w:pStyle w:val="PargrafodaLista"/>
        <w:numPr>
          <w:ilvl w:val="1"/>
          <w:numId w:val="6"/>
        </w:numPr>
        <w:spacing w:line="340" w:lineRule="exact"/>
        <w:ind w:left="0" w:firstLine="0"/>
        <w:jc w:val="both"/>
        <w:rPr>
          <w:rFonts w:asciiTheme="minorHAnsi" w:hAnsiTheme="minorHAnsi" w:cstheme="minorHAnsi"/>
          <w:b/>
        </w:rPr>
      </w:pPr>
      <w:bookmarkStart w:id="97" w:name="_Ref448175363"/>
      <w:r w:rsidRPr="00C9537E">
        <w:rPr>
          <w:rFonts w:asciiTheme="minorHAnsi" w:hAnsiTheme="minorHAnsi" w:cstheme="minorHAnsi"/>
          <w:b/>
        </w:rPr>
        <w:t xml:space="preserve">Amortização Extraordinária Facultativa das Debêntures </w:t>
      </w:r>
    </w:p>
    <w:p w14:paraId="75DB3B6B" w14:textId="77777777" w:rsidR="0013557D" w:rsidRPr="00C9537E" w:rsidRDefault="0013557D" w:rsidP="00C9537E">
      <w:pPr>
        <w:pStyle w:val="Corpodetexto"/>
        <w:spacing w:after="0" w:line="340" w:lineRule="exact"/>
        <w:jc w:val="both"/>
        <w:rPr>
          <w:rFonts w:asciiTheme="minorHAnsi" w:hAnsiTheme="minorHAnsi" w:cstheme="minorHAnsi"/>
          <w:b/>
          <w:u w:val="single"/>
        </w:rPr>
      </w:pPr>
    </w:p>
    <w:p w14:paraId="76837EE4" w14:textId="2A5017F1" w:rsidR="0013557D" w:rsidRPr="00C9537E" w:rsidRDefault="0013557D" w:rsidP="00C9537E">
      <w:pPr>
        <w:pStyle w:val="Corpodetexto"/>
        <w:numPr>
          <w:ilvl w:val="2"/>
          <w:numId w:val="6"/>
        </w:numPr>
        <w:spacing w:after="0" w:line="340" w:lineRule="exact"/>
        <w:ind w:left="0" w:firstLine="0"/>
        <w:jc w:val="both"/>
        <w:rPr>
          <w:rFonts w:asciiTheme="minorHAnsi" w:hAnsiTheme="minorHAnsi" w:cstheme="minorHAnsi"/>
          <w:u w:val="single"/>
        </w:rPr>
      </w:pPr>
      <w:r w:rsidRPr="00C9537E">
        <w:rPr>
          <w:rFonts w:asciiTheme="minorHAnsi" w:hAnsiTheme="minorHAnsi" w:cstheme="minorHAnsi"/>
        </w:rPr>
        <w:t>As Debêntures não estarão sujeitas</w:t>
      </w:r>
      <w:r w:rsidR="00E64F89" w:rsidRPr="00C9537E">
        <w:rPr>
          <w:rFonts w:asciiTheme="minorHAnsi" w:hAnsiTheme="minorHAnsi" w:cstheme="minorHAnsi"/>
        </w:rPr>
        <w:t xml:space="preserve"> </w:t>
      </w:r>
      <w:r w:rsidRPr="00C9537E">
        <w:rPr>
          <w:rFonts w:asciiTheme="minorHAnsi" w:hAnsiTheme="minorHAnsi" w:cstheme="minorHAnsi"/>
        </w:rPr>
        <w:t>à amortização extraordinária facultativa pela Emissora.</w:t>
      </w:r>
    </w:p>
    <w:bookmarkEnd w:id="97"/>
    <w:p w14:paraId="2C31E34D" w14:textId="77777777" w:rsidR="00FE0E10" w:rsidRPr="00C9537E" w:rsidRDefault="00FE0E10" w:rsidP="00C9537E">
      <w:pPr>
        <w:spacing w:line="340" w:lineRule="exact"/>
        <w:rPr>
          <w:rFonts w:asciiTheme="minorHAnsi" w:hAnsiTheme="minorHAnsi" w:cstheme="minorHAnsi"/>
        </w:rPr>
      </w:pPr>
    </w:p>
    <w:p w14:paraId="62D5DA3F" w14:textId="5500406F" w:rsidR="0018759C" w:rsidRPr="00C9537E" w:rsidRDefault="0018759C" w:rsidP="00C9537E">
      <w:pPr>
        <w:pStyle w:val="PargrafodaLista"/>
        <w:keepNext/>
        <w:numPr>
          <w:ilvl w:val="1"/>
          <w:numId w:val="6"/>
        </w:numPr>
        <w:spacing w:line="340" w:lineRule="exact"/>
        <w:ind w:left="0" w:firstLine="0"/>
        <w:jc w:val="both"/>
        <w:rPr>
          <w:rFonts w:asciiTheme="minorHAnsi" w:hAnsiTheme="minorHAnsi" w:cstheme="minorHAnsi"/>
          <w:b/>
        </w:rPr>
      </w:pPr>
      <w:r w:rsidRPr="00C9537E">
        <w:rPr>
          <w:rFonts w:asciiTheme="minorHAnsi" w:hAnsiTheme="minorHAnsi" w:cstheme="minorHAnsi"/>
          <w:b/>
        </w:rPr>
        <w:t>Aquisição Facultativa</w:t>
      </w:r>
      <w:r w:rsidR="00AF74F7" w:rsidRPr="00C9537E">
        <w:rPr>
          <w:rFonts w:asciiTheme="minorHAnsi" w:hAnsiTheme="minorHAnsi" w:cstheme="minorHAnsi"/>
          <w:b/>
        </w:rPr>
        <w:t xml:space="preserve"> </w:t>
      </w:r>
    </w:p>
    <w:p w14:paraId="41229A66" w14:textId="77777777" w:rsidR="00A1582E" w:rsidRPr="00C9537E" w:rsidRDefault="00A1582E" w:rsidP="00C9537E">
      <w:pPr>
        <w:keepNext/>
        <w:spacing w:line="340" w:lineRule="exact"/>
        <w:rPr>
          <w:rFonts w:asciiTheme="minorHAnsi" w:hAnsiTheme="minorHAnsi" w:cstheme="minorHAnsi"/>
        </w:rPr>
      </w:pPr>
    </w:p>
    <w:p w14:paraId="678A0A07" w14:textId="601DCBCF" w:rsidR="009D50CC" w:rsidRPr="00C9537E" w:rsidRDefault="00D40925" w:rsidP="00C9537E">
      <w:pPr>
        <w:pStyle w:val="Ttulo6"/>
        <w:keepNext/>
        <w:numPr>
          <w:ilvl w:val="2"/>
          <w:numId w:val="6"/>
        </w:numPr>
        <w:spacing w:line="340" w:lineRule="exact"/>
        <w:ind w:left="0" w:firstLine="0"/>
        <w:jc w:val="both"/>
        <w:rPr>
          <w:rFonts w:asciiTheme="minorHAnsi" w:hAnsiTheme="minorHAnsi" w:cstheme="minorHAnsi"/>
          <w:b w:val="0"/>
          <w:sz w:val="24"/>
          <w:szCs w:val="24"/>
        </w:rPr>
      </w:pPr>
      <w:bookmarkStart w:id="98" w:name="_Ref484104015"/>
      <w:bookmarkStart w:id="99" w:name="_Hlk78565012"/>
      <w:bookmarkStart w:id="100" w:name="_Ref420336687"/>
      <w:r w:rsidRPr="00C9537E">
        <w:rPr>
          <w:rFonts w:asciiTheme="minorHAnsi" w:hAnsiTheme="minorHAnsi" w:cstheme="minorHAnsi"/>
          <w:b w:val="0"/>
          <w:sz w:val="24"/>
          <w:szCs w:val="24"/>
        </w:rPr>
        <w:t>A Emissora poderá, a qualquer tempo, após decorridos 2 (dois) anos contados da Data de Emissão, nos termos do artigo 1º, parágrafo 1º, inciso II, combinado com o artigo 2º, parágrafo 1º, da Lei 12.431, ou antes de tal data, desde que venha a ser legalmente permitido, nos termos da Lei 12.431, da regulamentação do CMN ou de outra legislação ou regulamentação aplicável, adquirir Debêntures, condicionado ao aceite do Debenturista vendedor e desde que, conforme aplicável, observem o disposto no artigo 55, parágrafo 3º, da Lei das Sociedades por Ações, no artigo 13 e, conforme aplicável, no artigo 15 da Instrução CVM 476 e na regulamentação aplicável da CVM e do CMN</w:t>
      </w:r>
      <w:bookmarkEnd w:id="98"/>
      <w:r w:rsidRPr="00C9537E">
        <w:rPr>
          <w:rFonts w:asciiTheme="minorHAnsi" w:hAnsiTheme="minorHAnsi" w:cstheme="minorHAnsi"/>
          <w:b w:val="0"/>
          <w:sz w:val="24"/>
          <w:szCs w:val="24"/>
        </w:rPr>
        <w:t>.</w:t>
      </w:r>
      <w:bookmarkEnd w:id="99"/>
    </w:p>
    <w:bookmarkEnd w:id="100"/>
    <w:p w14:paraId="35AF999E" w14:textId="77777777" w:rsidR="00DF2FB6" w:rsidRPr="00C9537E" w:rsidRDefault="00DF2FB6" w:rsidP="00C9537E">
      <w:pPr>
        <w:pStyle w:val="Ttulo6"/>
        <w:spacing w:line="340" w:lineRule="exact"/>
        <w:jc w:val="both"/>
        <w:rPr>
          <w:rFonts w:asciiTheme="minorHAnsi" w:hAnsiTheme="minorHAnsi" w:cstheme="minorHAnsi"/>
          <w:b w:val="0"/>
          <w:sz w:val="24"/>
          <w:szCs w:val="24"/>
        </w:rPr>
      </w:pPr>
    </w:p>
    <w:p w14:paraId="2CA50B88" w14:textId="574E660D" w:rsidR="009D50CC" w:rsidRPr="00C9537E" w:rsidRDefault="009D50CC" w:rsidP="00C9537E">
      <w:pPr>
        <w:pStyle w:val="Ttulo6"/>
        <w:numPr>
          <w:ilvl w:val="2"/>
          <w:numId w:val="6"/>
        </w:numPr>
        <w:spacing w:line="340" w:lineRule="exact"/>
        <w:ind w:left="0" w:firstLine="0"/>
        <w:jc w:val="both"/>
        <w:rPr>
          <w:rFonts w:asciiTheme="minorHAnsi" w:hAnsiTheme="minorHAnsi" w:cstheme="minorHAnsi"/>
          <w:b w:val="0"/>
          <w:sz w:val="24"/>
          <w:szCs w:val="24"/>
        </w:rPr>
      </w:pPr>
      <w:bookmarkStart w:id="101" w:name="_Ref78575393"/>
      <w:r w:rsidRPr="00C9537E">
        <w:rPr>
          <w:rFonts w:asciiTheme="minorHAnsi" w:hAnsiTheme="minorHAnsi" w:cstheme="minorHAnsi"/>
          <w:b w:val="0"/>
          <w:sz w:val="24"/>
          <w:szCs w:val="24"/>
        </w:rPr>
        <w:t xml:space="preserve">As Debêntures adquiridas pela Emissora nos termos da Cláusula </w:t>
      </w:r>
      <w:r w:rsidR="002E5F5F" w:rsidRPr="00C9537E">
        <w:rPr>
          <w:rFonts w:asciiTheme="minorHAnsi" w:hAnsiTheme="minorHAnsi" w:cstheme="minorHAnsi"/>
          <w:b w:val="0"/>
          <w:sz w:val="24"/>
          <w:szCs w:val="24"/>
          <w:highlight w:val="lightGray"/>
        </w:rPr>
        <w:fldChar w:fldCharType="begin"/>
      </w:r>
      <w:r w:rsidR="002E5F5F" w:rsidRPr="00C9537E">
        <w:rPr>
          <w:rFonts w:asciiTheme="minorHAnsi" w:hAnsiTheme="minorHAnsi" w:cstheme="minorHAnsi"/>
          <w:b w:val="0"/>
          <w:sz w:val="24"/>
          <w:szCs w:val="24"/>
        </w:rPr>
        <w:instrText xml:space="preserve"> REF _Hlk78565012 \r \h </w:instrText>
      </w:r>
      <w:r w:rsidR="00FC2639" w:rsidRPr="00C9537E">
        <w:rPr>
          <w:rFonts w:asciiTheme="minorHAnsi" w:hAnsiTheme="minorHAnsi" w:cstheme="minorHAnsi"/>
          <w:b w:val="0"/>
          <w:sz w:val="24"/>
          <w:szCs w:val="24"/>
          <w:highlight w:val="lightGray"/>
        </w:rPr>
        <w:instrText xml:space="preserve"> \* MERGEFORMAT </w:instrText>
      </w:r>
      <w:r w:rsidR="002E5F5F" w:rsidRPr="00C9537E">
        <w:rPr>
          <w:rFonts w:asciiTheme="minorHAnsi" w:hAnsiTheme="minorHAnsi" w:cstheme="minorHAnsi"/>
          <w:b w:val="0"/>
          <w:sz w:val="24"/>
          <w:szCs w:val="24"/>
          <w:highlight w:val="lightGray"/>
        </w:rPr>
      </w:r>
      <w:r w:rsidR="002E5F5F" w:rsidRPr="00C9537E">
        <w:rPr>
          <w:rFonts w:asciiTheme="minorHAnsi" w:hAnsiTheme="minorHAnsi" w:cstheme="minorHAnsi"/>
          <w:b w:val="0"/>
          <w:sz w:val="24"/>
          <w:szCs w:val="24"/>
          <w:highlight w:val="lightGray"/>
        </w:rPr>
        <w:fldChar w:fldCharType="separate"/>
      </w:r>
      <w:r w:rsidR="009139A7" w:rsidRPr="00C9537E">
        <w:rPr>
          <w:rFonts w:asciiTheme="minorHAnsi" w:hAnsiTheme="minorHAnsi" w:cstheme="minorHAnsi"/>
          <w:b w:val="0"/>
          <w:sz w:val="24"/>
          <w:szCs w:val="24"/>
        </w:rPr>
        <w:t>4.14.1</w:t>
      </w:r>
      <w:r w:rsidR="002E5F5F" w:rsidRPr="00C9537E">
        <w:rPr>
          <w:rFonts w:asciiTheme="minorHAnsi" w:hAnsiTheme="minorHAnsi" w:cstheme="minorHAnsi"/>
          <w:b w:val="0"/>
          <w:sz w:val="24"/>
          <w:szCs w:val="24"/>
          <w:highlight w:val="lightGray"/>
        </w:rPr>
        <w:fldChar w:fldCharType="end"/>
      </w:r>
      <w:r w:rsidR="00EA7376" w:rsidRPr="00C9537E">
        <w:rPr>
          <w:rFonts w:asciiTheme="minorHAnsi" w:hAnsiTheme="minorHAnsi" w:cstheme="minorHAnsi"/>
          <w:b w:val="0"/>
          <w:sz w:val="24"/>
          <w:szCs w:val="24"/>
        </w:rPr>
        <w:t xml:space="preserve"> </w:t>
      </w:r>
      <w:r w:rsidRPr="00C9537E">
        <w:rPr>
          <w:rFonts w:asciiTheme="minorHAnsi" w:hAnsiTheme="minorHAnsi" w:cstheme="minorHAnsi"/>
          <w:b w:val="0"/>
          <w:sz w:val="24"/>
          <w:szCs w:val="24"/>
        </w:rPr>
        <w:t>poderão, a critério da Emissora, permanecer em tesouraria ou ser novamente colocadas no mercado e somente poderão ser canceladas, na forma que vier a ser regulamentada pelo CMN e caso a referida regulamentação seja aplicável às Debêntures as, em conformidade com o disposto no artigo 1º, parágrafo 1º, inciso II, e no artigo 2º, parágrafo 1º, da Lei 12.431, observado que, na data de celebração desta Escritura de Emissão, o referido cancelamento não é permitido pela Lei 12.431.</w:t>
      </w:r>
      <w:bookmarkEnd w:id="101"/>
    </w:p>
    <w:p w14:paraId="76439392" w14:textId="77777777" w:rsidR="009D50CC" w:rsidRPr="00C9537E" w:rsidRDefault="009D50CC" w:rsidP="00C9537E">
      <w:pPr>
        <w:spacing w:line="340" w:lineRule="exact"/>
        <w:rPr>
          <w:rFonts w:asciiTheme="minorHAnsi" w:hAnsiTheme="minorHAnsi" w:cstheme="minorHAnsi"/>
        </w:rPr>
      </w:pPr>
    </w:p>
    <w:p w14:paraId="19814C4A" w14:textId="2151556C" w:rsidR="009D50CC" w:rsidRPr="00C9537E" w:rsidRDefault="009D50CC" w:rsidP="00C9537E">
      <w:pPr>
        <w:pStyle w:val="Ttulo6"/>
        <w:numPr>
          <w:ilvl w:val="2"/>
          <w:numId w:val="6"/>
        </w:numPr>
        <w:spacing w:line="340" w:lineRule="exact"/>
        <w:ind w:left="0" w:firstLine="0"/>
        <w:jc w:val="both"/>
        <w:rPr>
          <w:rFonts w:asciiTheme="minorHAnsi" w:hAnsiTheme="minorHAnsi" w:cstheme="minorHAnsi"/>
          <w:sz w:val="24"/>
          <w:szCs w:val="24"/>
        </w:rPr>
      </w:pPr>
      <w:r w:rsidRPr="00C9537E">
        <w:rPr>
          <w:rFonts w:asciiTheme="minorHAnsi" w:hAnsiTheme="minorHAnsi" w:cstheme="minorHAnsi"/>
          <w:b w:val="0"/>
          <w:sz w:val="24"/>
          <w:szCs w:val="24"/>
        </w:rPr>
        <w:t xml:space="preserve">As Debêntures adquiridas pela Emissora para permanência em tesouraria, nos termos da Cláusula </w:t>
      </w:r>
      <w:r w:rsidR="002E5F5F" w:rsidRPr="00C9537E">
        <w:rPr>
          <w:rFonts w:asciiTheme="minorHAnsi" w:hAnsiTheme="minorHAnsi" w:cstheme="minorHAnsi"/>
          <w:b w:val="0"/>
          <w:sz w:val="24"/>
          <w:szCs w:val="24"/>
          <w:highlight w:val="lightGray"/>
        </w:rPr>
        <w:fldChar w:fldCharType="begin"/>
      </w:r>
      <w:r w:rsidR="002E5F5F" w:rsidRPr="00C9537E">
        <w:rPr>
          <w:rFonts w:asciiTheme="minorHAnsi" w:hAnsiTheme="minorHAnsi" w:cstheme="minorHAnsi"/>
          <w:b w:val="0"/>
          <w:sz w:val="24"/>
          <w:szCs w:val="24"/>
        </w:rPr>
        <w:instrText xml:space="preserve"> REF _Ref78575393 \r \h </w:instrText>
      </w:r>
      <w:r w:rsidR="00FC2639" w:rsidRPr="00C9537E">
        <w:rPr>
          <w:rFonts w:asciiTheme="minorHAnsi" w:hAnsiTheme="minorHAnsi" w:cstheme="minorHAnsi"/>
          <w:b w:val="0"/>
          <w:sz w:val="24"/>
          <w:szCs w:val="24"/>
          <w:highlight w:val="lightGray"/>
        </w:rPr>
        <w:instrText xml:space="preserve"> \* MERGEFORMAT </w:instrText>
      </w:r>
      <w:r w:rsidR="002E5F5F" w:rsidRPr="00C9537E">
        <w:rPr>
          <w:rFonts w:asciiTheme="minorHAnsi" w:hAnsiTheme="minorHAnsi" w:cstheme="minorHAnsi"/>
          <w:b w:val="0"/>
          <w:sz w:val="24"/>
          <w:szCs w:val="24"/>
          <w:highlight w:val="lightGray"/>
        </w:rPr>
      </w:r>
      <w:r w:rsidR="002E5F5F" w:rsidRPr="00C9537E">
        <w:rPr>
          <w:rFonts w:asciiTheme="minorHAnsi" w:hAnsiTheme="minorHAnsi" w:cstheme="minorHAnsi"/>
          <w:b w:val="0"/>
          <w:sz w:val="24"/>
          <w:szCs w:val="24"/>
          <w:highlight w:val="lightGray"/>
        </w:rPr>
        <w:fldChar w:fldCharType="separate"/>
      </w:r>
      <w:r w:rsidR="009139A7" w:rsidRPr="00C9537E">
        <w:rPr>
          <w:rFonts w:asciiTheme="minorHAnsi" w:hAnsiTheme="minorHAnsi" w:cstheme="minorHAnsi"/>
          <w:b w:val="0"/>
          <w:sz w:val="24"/>
          <w:szCs w:val="24"/>
        </w:rPr>
        <w:t>4.14.2</w:t>
      </w:r>
      <w:r w:rsidR="002E5F5F" w:rsidRPr="00C9537E">
        <w:rPr>
          <w:rFonts w:asciiTheme="minorHAnsi" w:hAnsiTheme="minorHAnsi" w:cstheme="minorHAnsi"/>
          <w:b w:val="0"/>
          <w:sz w:val="24"/>
          <w:szCs w:val="24"/>
          <w:highlight w:val="lightGray"/>
        </w:rPr>
        <w:fldChar w:fldCharType="end"/>
      </w:r>
      <w:r w:rsidRPr="00C9537E">
        <w:rPr>
          <w:rFonts w:asciiTheme="minorHAnsi" w:hAnsiTheme="minorHAnsi" w:cstheme="minorHAnsi"/>
          <w:b w:val="0"/>
          <w:sz w:val="24"/>
          <w:szCs w:val="24"/>
        </w:rPr>
        <w:t xml:space="preserve"> acima, se e quando recolocadas no mercado, farão jus aos mesmos valores de Atualização Monetária e Juros Remuneratórios das demais Debêntures, conforme aplicável. </w:t>
      </w:r>
    </w:p>
    <w:p w14:paraId="79D61384" w14:textId="77777777" w:rsidR="00136457" w:rsidRPr="00C9537E" w:rsidRDefault="00136457" w:rsidP="00C9537E">
      <w:pPr>
        <w:spacing w:line="340" w:lineRule="exact"/>
        <w:rPr>
          <w:rFonts w:asciiTheme="minorHAnsi" w:hAnsiTheme="minorHAnsi" w:cstheme="minorHAnsi"/>
          <w:u w:val="single"/>
        </w:rPr>
      </w:pPr>
      <w:bookmarkStart w:id="102" w:name="_DV_M212"/>
      <w:bookmarkStart w:id="103" w:name="_Ref447730945"/>
      <w:bookmarkEnd w:id="102"/>
    </w:p>
    <w:p w14:paraId="2792EB0F" w14:textId="584F6B59" w:rsidR="0018759C" w:rsidRPr="00C9537E" w:rsidRDefault="0018759C" w:rsidP="00C9537E">
      <w:pPr>
        <w:pStyle w:val="PargrafodaLista"/>
        <w:keepNext/>
        <w:numPr>
          <w:ilvl w:val="1"/>
          <w:numId w:val="6"/>
        </w:numPr>
        <w:spacing w:line="340" w:lineRule="exact"/>
        <w:ind w:left="0" w:firstLine="0"/>
        <w:jc w:val="both"/>
        <w:rPr>
          <w:rFonts w:asciiTheme="minorHAnsi" w:hAnsiTheme="minorHAnsi" w:cstheme="minorHAnsi"/>
          <w:b/>
        </w:rPr>
      </w:pPr>
      <w:bookmarkStart w:id="104" w:name="_Ref78575473"/>
      <w:r w:rsidRPr="00C9537E">
        <w:rPr>
          <w:rFonts w:asciiTheme="minorHAnsi" w:hAnsiTheme="minorHAnsi" w:cstheme="minorHAnsi"/>
          <w:b/>
        </w:rPr>
        <w:t>Publicidade</w:t>
      </w:r>
      <w:bookmarkEnd w:id="103"/>
      <w:bookmarkEnd w:id="104"/>
    </w:p>
    <w:p w14:paraId="4A505692" w14:textId="77777777" w:rsidR="00D75F0D" w:rsidRPr="00C9537E" w:rsidRDefault="00D75F0D" w:rsidP="00C9537E">
      <w:pPr>
        <w:keepNext/>
        <w:spacing w:line="340" w:lineRule="exact"/>
        <w:rPr>
          <w:rFonts w:asciiTheme="minorHAnsi" w:hAnsiTheme="minorHAnsi" w:cstheme="minorHAnsi"/>
        </w:rPr>
      </w:pPr>
    </w:p>
    <w:p w14:paraId="0715FAC1" w14:textId="32015206" w:rsidR="0018759C" w:rsidRPr="00C9537E" w:rsidRDefault="0018759C" w:rsidP="00C9537E">
      <w:pPr>
        <w:pStyle w:val="Ttulo6"/>
        <w:keepNext/>
        <w:numPr>
          <w:ilvl w:val="2"/>
          <w:numId w:val="6"/>
        </w:numPr>
        <w:spacing w:line="340" w:lineRule="exact"/>
        <w:ind w:left="0" w:firstLine="0"/>
        <w:jc w:val="both"/>
        <w:rPr>
          <w:rFonts w:asciiTheme="minorHAnsi" w:hAnsiTheme="minorHAnsi" w:cstheme="minorHAnsi"/>
          <w:b w:val="0"/>
          <w:sz w:val="24"/>
          <w:szCs w:val="24"/>
        </w:rPr>
      </w:pPr>
      <w:bookmarkStart w:id="105" w:name="_DV_M213"/>
      <w:bookmarkEnd w:id="105"/>
      <w:r w:rsidRPr="00C9537E">
        <w:rPr>
          <w:rFonts w:asciiTheme="minorHAnsi" w:hAnsiTheme="minorHAnsi" w:cstheme="minorHAnsi"/>
          <w:b w:val="0"/>
          <w:sz w:val="24"/>
          <w:szCs w:val="24"/>
        </w:rPr>
        <w:t>Todos os atos e decisões a serem tomados decorrentes desta Emissão que, de qualquer forma, vierem a envolver interesses dos Debenturistas, deverão ser obrigatoriamente comunicados na forma de avisos, nos Jornais de Publicação da Emissora ou outro jornal que venha a ser designado para tanto pela assembleia geral de acionistas da Emissora, bem como na página da Emissora na rede mundial de computadores</w:t>
      </w:r>
      <w:r w:rsidR="00A809B8" w:rsidRPr="00C9537E">
        <w:rPr>
          <w:rFonts w:asciiTheme="minorHAnsi" w:hAnsiTheme="minorHAnsi" w:cstheme="minorHAnsi"/>
          <w:b w:val="0"/>
          <w:sz w:val="24"/>
          <w:szCs w:val="24"/>
        </w:rPr>
        <w:t xml:space="preserve"> (</w:t>
      </w:r>
      <w:hyperlink r:id="rId16" w:history="1">
        <w:r w:rsidR="00112280" w:rsidRPr="00C9537E">
          <w:rPr>
            <w:rFonts w:asciiTheme="minorHAnsi" w:hAnsiTheme="minorHAnsi" w:cstheme="minorHAnsi"/>
            <w:b w:val="0"/>
            <w:sz w:val="24"/>
            <w:szCs w:val="24"/>
          </w:rPr>
          <w:t>https://www.usinacerradao.com.br</w:t>
        </w:r>
      </w:hyperlink>
      <w:r w:rsidR="00A809B8" w:rsidRPr="00C9537E">
        <w:rPr>
          <w:rFonts w:asciiTheme="minorHAnsi" w:hAnsiTheme="minorHAnsi" w:cstheme="minorHAnsi"/>
          <w:b w:val="0"/>
          <w:sz w:val="24"/>
          <w:szCs w:val="24"/>
        </w:rPr>
        <w:t>)</w:t>
      </w:r>
      <w:r w:rsidRPr="00C9537E">
        <w:rPr>
          <w:rFonts w:asciiTheme="minorHAnsi" w:hAnsiTheme="minorHAnsi" w:cstheme="minorHAnsi"/>
          <w:b w:val="0"/>
          <w:sz w:val="24"/>
          <w:szCs w:val="24"/>
        </w:rPr>
        <w:t xml:space="preserve"> </w:t>
      </w:r>
      <w:bookmarkStart w:id="106" w:name="_DV_M214"/>
      <w:bookmarkEnd w:id="106"/>
      <w:r w:rsidRPr="00C9537E">
        <w:rPr>
          <w:rFonts w:asciiTheme="minorHAnsi" w:hAnsiTheme="minorHAnsi" w:cstheme="minorHAnsi"/>
          <w:b w:val="0"/>
          <w:sz w:val="24"/>
          <w:szCs w:val="24"/>
        </w:rPr>
        <w:t>(“</w:t>
      </w:r>
      <w:r w:rsidRPr="00C9537E">
        <w:rPr>
          <w:rFonts w:asciiTheme="minorHAnsi" w:hAnsiTheme="minorHAnsi" w:cstheme="minorHAnsi"/>
          <w:b w:val="0"/>
          <w:sz w:val="24"/>
          <w:szCs w:val="24"/>
          <w:u w:val="single"/>
        </w:rPr>
        <w:t>Avisos aos Debenturistas</w:t>
      </w:r>
      <w:r w:rsidRPr="00C9537E">
        <w:rPr>
          <w:rFonts w:asciiTheme="minorHAnsi" w:hAnsiTheme="minorHAnsi" w:cstheme="minorHAnsi"/>
          <w:b w:val="0"/>
          <w:sz w:val="24"/>
          <w:szCs w:val="24"/>
        </w:rPr>
        <w:t>”), observado o estabelecido no artigo 289 da Lei das Sociedades por Ações e</w:t>
      </w:r>
      <w:r w:rsidR="007E10CF" w:rsidRPr="00C9537E">
        <w:rPr>
          <w:rFonts w:asciiTheme="minorHAnsi" w:hAnsiTheme="minorHAnsi" w:cstheme="minorHAnsi"/>
          <w:b w:val="0"/>
          <w:sz w:val="24"/>
          <w:szCs w:val="24"/>
        </w:rPr>
        <w:t xml:space="preserve"> as limitações impostas pela </w:t>
      </w:r>
      <w:r w:rsidRPr="00C9537E">
        <w:rPr>
          <w:rFonts w:asciiTheme="minorHAnsi" w:hAnsiTheme="minorHAnsi" w:cstheme="minorHAnsi"/>
          <w:b w:val="0"/>
          <w:sz w:val="24"/>
          <w:szCs w:val="24"/>
        </w:rPr>
        <w:t>Instrução CVM 476</w:t>
      </w:r>
      <w:r w:rsidR="007E10CF" w:rsidRPr="00C9537E">
        <w:rPr>
          <w:rFonts w:asciiTheme="minorHAnsi" w:hAnsiTheme="minorHAnsi" w:cstheme="minorHAnsi"/>
          <w:b w:val="0"/>
          <w:sz w:val="24"/>
          <w:szCs w:val="24"/>
        </w:rPr>
        <w:t xml:space="preserve"> em relação à publicidade da Oferta Restrita e os prazos legais</w:t>
      </w:r>
      <w:r w:rsidRPr="00C9537E">
        <w:rPr>
          <w:rFonts w:asciiTheme="minorHAnsi" w:hAnsiTheme="minorHAnsi" w:cstheme="minorHAnsi"/>
          <w:b w:val="0"/>
          <w:sz w:val="24"/>
          <w:szCs w:val="24"/>
        </w:rPr>
        <w:t>. Caso a Emissora altere qualquer dos Jornais de Publicação da Emissora após a</w:t>
      </w:r>
      <w:r w:rsidR="007E10CF" w:rsidRPr="00C9537E">
        <w:rPr>
          <w:rFonts w:asciiTheme="minorHAnsi" w:hAnsiTheme="minorHAnsi" w:cstheme="minorHAnsi"/>
          <w:b w:val="0"/>
          <w:sz w:val="24"/>
          <w:szCs w:val="24"/>
        </w:rPr>
        <w:t xml:space="preserve"> Data de Emissão</w:t>
      </w:r>
      <w:r w:rsidRPr="00C9537E">
        <w:rPr>
          <w:rFonts w:asciiTheme="minorHAnsi" w:hAnsiTheme="minorHAnsi" w:cstheme="minorHAnsi"/>
          <w:b w:val="0"/>
          <w:sz w:val="24"/>
          <w:szCs w:val="24"/>
        </w:rPr>
        <w:t xml:space="preserve">, deverá enviar notificação ao Agente Fiduciário </w:t>
      </w:r>
      <w:r w:rsidR="007E10CF" w:rsidRPr="00C9537E">
        <w:rPr>
          <w:rFonts w:asciiTheme="minorHAnsi" w:hAnsiTheme="minorHAnsi" w:cstheme="minorHAnsi"/>
          <w:b w:val="0"/>
          <w:sz w:val="24"/>
          <w:szCs w:val="24"/>
        </w:rPr>
        <w:t xml:space="preserve">informando o novo veículo </w:t>
      </w:r>
      <w:r w:rsidRPr="00C9537E">
        <w:rPr>
          <w:rFonts w:asciiTheme="minorHAnsi" w:hAnsiTheme="minorHAnsi" w:cstheme="minorHAnsi"/>
          <w:b w:val="0"/>
          <w:sz w:val="24"/>
          <w:szCs w:val="24"/>
        </w:rPr>
        <w:t xml:space="preserve">e publicar nos Jornais de Publicação da Emissora anteriormente utilizados, </w:t>
      </w:r>
      <w:r w:rsidR="007E10CF" w:rsidRPr="00C9537E">
        <w:rPr>
          <w:rFonts w:asciiTheme="minorHAnsi" w:hAnsiTheme="minorHAnsi" w:cstheme="minorHAnsi"/>
          <w:b w:val="0"/>
          <w:sz w:val="24"/>
          <w:szCs w:val="24"/>
        </w:rPr>
        <w:t>aviso aos Debenturistas informando o</w:t>
      </w:r>
      <w:r w:rsidR="007350D0" w:rsidRPr="00C9537E">
        <w:rPr>
          <w:rFonts w:asciiTheme="minorHAnsi" w:hAnsiTheme="minorHAnsi" w:cstheme="minorHAnsi"/>
          <w:b w:val="0"/>
          <w:sz w:val="24"/>
          <w:szCs w:val="24"/>
        </w:rPr>
        <w:t>(s)</w:t>
      </w:r>
      <w:r w:rsidR="007E10CF" w:rsidRPr="00C9537E">
        <w:rPr>
          <w:rFonts w:asciiTheme="minorHAnsi" w:hAnsiTheme="minorHAnsi" w:cstheme="minorHAnsi"/>
          <w:b w:val="0"/>
          <w:sz w:val="24"/>
          <w:szCs w:val="24"/>
        </w:rPr>
        <w:t xml:space="preserve"> novo</w:t>
      </w:r>
      <w:r w:rsidR="007350D0" w:rsidRPr="00C9537E">
        <w:rPr>
          <w:rFonts w:asciiTheme="minorHAnsi" w:hAnsiTheme="minorHAnsi" w:cstheme="minorHAnsi"/>
          <w:b w:val="0"/>
          <w:sz w:val="24"/>
          <w:szCs w:val="24"/>
        </w:rPr>
        <w:t>(s)</w:t>
      </w:r>
      <w:r w:rsidR="007E10CF" w:rsidRPr="00C9537E">
        <w:rPr>
          <w:rFonts w:asciiTheme="minorHAnsi" w:hAnsiTheme="minorHAnsi" w:cstheme="minorHAnsi"/>
          <w:b w:val="0"/>
          <w:sz w:val="24"/>
          <w:szCs w:val="24"/>
        </w:rPr>
        <w:t xml:space="preserve"> veículo</w:t>
      </w:r>
      <w:r w:rsidR="007350D0" w:rsidRPr="00C9537E">
        <w:rPr>
          <w:rFonts w:asciiTheme="minorHAnsi" w:hAnsiTheme="minorHAnsi" w:cstheme="minorHAnsi"/>
          <w:b w:val="0"/>
          <w:sz w:val="24"/>
          <w:szCs w:val="24"/>
        </w:rPr>
        <w:t>(s)</w:t>
      </w:r>
      <w:r w:rsidRPr="00C9537E">
        <w:rPr>
          <w:rFonts w:asciiTheme="minorHAnsi" w:hAnsiTheme="minorHAnsi" w:cstheme="minorHAnsi"/>
          <w:b w:val="0"/>
          <w:sz w:val="24"/>
          <w:szCs w:val="24"/>
        </w:rPr>
        <w:t>.</w:t>
      </w:r>
      <w:r w:rsidR="00AF28BC" w:rsidRPr="00C9537E">
        <w:rPr>
          <w:rFonts w:asciiTheme="minorHAnsi" w:hAnsiTheme="minorHAnsi" w:cstheme="minorHAnsi"/>
          <w:b w:val="0"/>
          <w:sz w:val="24"/>
          <w:szCs w:val="24"/>
        </w:rPr>
        <w:t xml:space="preserve"> </w:t>
      </w:r>
    </w:p>
    <w:p w14:paraId="71417E2D" w14:textId="77777777" w:rsidR="00D75F0D" w:rsidRPr="00C9537E" w:rsidRDefault="00D75F0D" w:rsidP="00C9537E">
      <w:pPr>
        <w:spacing w:line="340" w:lineRule="exact"/>
        <w:rPr>
          <w:rFonts w:asciiTheme="minorHAnsi" w:hAnsiTheme="minorHAnsi" w:cstheme="minorHAnsi"/>
        </w:rPr>
      </w:pPr>
    </w:p>
    <w:p w14:paraId="789269CC" w14:textId="77777777" w:rsidR="0018759C" w:rsidRPr="00C9537E" w:rsidRDefault="0018759C" w:rsidP="00C9537E">
      <w:pPr>
        <w:pStyle w:val="PargrafodaLista"/>
        <w:numPr>
          <w:ilvl w:val="1"/>
          <w:numId w:val="6"/>
        </w:numPr>
        <w:spacing w:line="340" w:lineRule="exact"/>
        <w:ind w:left="0" w:firstLine="0"/>
        <w:jc w:val="both"/>
        <w:rPr>
          <w:rFonts w:asciiTheme="minorHAnsi" w:hAnsiTheme="minorHAnsi" w:cstheme="minorHAnsi"/>
          <w:b/>
        </w:rPr>
      </w:pPr>
      <w:bookmarkStart w:id="107" w:name="_DV_M215"/>
      <w:bookmarkStart w:id="108" w:name="_DV_M216"/>
      <w:bookmarkStart w:id="109" w:name="_DV_M217"/>
      <w:bookmarkEnd w:id="107"/>
      <w:bookmarkEnd w:id="108"/>
      <w:bookmarkEnd w:id="109"/>
      <w:r w:rsidRPr="00C9537E">
        <w:rPr>
          <w:rFonts w:asciiTheme="minorHAnsi" w:hAnsiTheme="minorHAnsi" w:cstheme="minorHAnsi"/>
          <w:b/>
        </w:rPr>
        <w:t>Tratamento Tributário</w:t>
      </w:r>
    </w:p>
    <w:p w14:paraId="23F1B537" w14:textId="77777777" w:rsidR="00D75F0D" w:rsidRPr="00C9537E" w:rsidRDefault="00D75F0D" w:rsidP="00C9537E">
      <w:pPr>
        <w:spacing w:line="340" w:lineRule="exact"/>
        <w:rPr>
          <w:rFonts w:asciiTheme="minorHAnsi" w:hAnsiTheme="minorHAnsi" w:cstheme="minorHAnsi"/>
        </w:rPr>
      </w:pPr>
    </w:p>
    <w:p w14:paraId="0AC1CD6F" w14:textId="537147C4" w:rsidR="00D75F0D" w:rsidRPr="00C9537E" w:rsidRDefault="0018759C" w:rsidP="00C9537E">
      <w:pPr>
        <w:pStyle w:val="Ttulo6"/>
        <w:numPr>
          <w:ilvl w:val="2"/>
          <w:numId w:val="6"/>
        </w:numPr>
        <w:spacing w:line="340" w:lineRule="exact"/>
        <w:ind w:left="0" w:firstLine="0"/>
        <w:jc w:val="both"/>
        <w:rPr>
          <w:rFonts w:asciiTheme="minorHAnsi" w:hAnsiTheme="minorHAnsi" w:cstheme="minorHAnsi"/>
          <w:sz w:val="24"/>
          <w:szCs w:val="24"/>
        </w:rPr>
      </w:pPr>
      <w:bookmarkStart w:id="110" w:name="_DV_M218"/>
      <w:bookmarkEnd w:id="110"/>
      <w:r w:rsidRPr="00C9537E">
        <w:rPr>
          <w:rFonts w:asciiTheme="minorHAnsi" w:hAnsiTheme="minorHAnsi" w:cstheme="minorHAnsi"/>
          <w:b w:val="0"/>
          <w:sz w:val="24"/>
          <w:szCs w:val="24"/>
        </w:rPr>
        <w:t>As Debêntures</w:t>
      </w:r>
      <w:r w:rsidR="00B7795C" w:rsidRPr="00C9537E">
        <w:rPr>
          <w:rFonts w:asciiTheme="minorHAnsi" w:hAnsiTheme="minorHAnsi" w:cstheme="minorHAnsi"/>
          <w:b w:val="0"/>
          <w:sz w:val="24"/>
          <w:szCs w:val="24"/>
        </w:rPr>
        <w:t xml:space="preserve"> </w:t>
      </w:r>
      <w:r w:rsidRPr="00C9537E">
        <w:rPr>
          <w:rFonts w:asciiTheme="minorHAnsi" w:hAnsiTheme="minorHAnsi" w:cstheme="minorHAnsi"/>
          <w:b w:val="0"/>
          <w:sz w:val="24"/>
          <w:szCs w:val="24"/>
        </w:rPr>
        <w:t>gozam do tr</w:t>
      </w:r>
      <w:r w:rsidR="005401D9" w:rsidRPr="00C9537E">
        <w:rPr>
          <w:rFonts w:asciiTheme="minorHAnsi" w:hAnsiTheme="minorHAnsi" w:cstheme="minorHAnsi"/>
          <w:b w:val="0"/>
          <w:sz w:val="24"/>
          <w:szCs w:val="24"/>
        </w:rPr>
        <w:t>atamento tributário previsto no artigo</w:t>
      </w:r>
      <w:r w:rsidRPr="00C9537E">
        <w:rPr>
          <w:rFonts w:asciiTheme="minorHAnsi" w:hAnsiTheme="minorHAnsi" w:cstheme="minorHAnsi"/>
          <w:b w:val="0"/>
          <w:sz w:val="24"/>
          <w:szCs w:val="24"/>
        </w:rPr>
        <w:t xml:space="preserve"> 2º da Lei 12.431.</w:t>
      </w:r>
      <w:bookmarkStart w:id="111" w:name="_Ref379570729"/>
    </w:p>
    <w:p w14:paraId="47F2D59E" w14:textId="29F3154C" w:rsidR="0018759C" w:rsidRPr="00C9537E" w:rsidRDefault="0018759C" w:rsidP="00C9537E">
      <w:pPr>
        <w:pStyle w:val="Ttulo6"/>
        <w:spacing w:line="340" w:lineRule="exact"/>
        <w:jc w:val="both"/>
        <w:rPr>
          <w:rFonts w:asciiTheme="minorHAnsi" w:hAnsiTheme="minorHAnsi" w:cstheme="minorHAnsi"/>
          <w:sz w:val="24"/>
          <w:szCs w:val="24"/>
        </w:rPr>
      </w:pPr>
    </w:p>
    <w:p w14:paraId="49F9F460" w14:textId="7D6F554D" w:rsidR="0018759C" w:rsidRPr="00C9537E" w:rsidRDefault="0018759C" w:rsidP="00C9537E">
      <w:pPr>
        <w:pStyle w:val="Ttulo6"/>
        <w:numPr>
          <w:ilvl w:val="2"/>
          <w:numId w:val="6"/>
        </w:numPr>
        <w:spacing w:line="340" w:lineRule="exact"/>
        <w:ind w:left="0" w:firstLine="0"/>
        <w:jc w:val="both"/>
        <w:rPr>
          <w:rFonts w:asciiTheme="minorHAnsi" w:hAnsiTheme="minorHAnsi" w:cstheme="minorHAnsi"/>
          <w:b w:val="0"/>
          <w:sz w:val="24"/>
          <w:szCs w:val="24"/>
        </w:rPr>
      </w:pPr>
      <w:bookmarkStart w:id="112" w:name="_Ref447732216"/>
      <w:r w:rsidRPr="00C9537E">
        <w:rPr>
          <w:rFonts w:asciiTheme="minorHAnsi" w:hAnsiTheme="minorHAnsi" w:cstheme="minorHAnsi"/>
          <w:b w:val="0"/>
          <w:sz w:val="24"/>
          <w:szCs w:val="24"/>
        </w:rPr>
        <w:t xml:space="preserve">Caso qualquer </w:t>
      </w:r>
      <w:r w:rsidR="000B0441" w:rsidRPr="00C9537E">
        <w:rPr>
          <w:rFonts w:asciiTheme="minorHAnsi" w:hAnsiTheme="minorHAnsi" w:cstheme="minorHAnsi"/>
          <w:b w:val="0"/>
          <w:sz w:val="24"/>
          <w:szCs w:val="24"/>
        </w:rPr>
        <w:t xml:space="preserve">titular das </w:t>
      </w:r>
      <w:r w:rsidRPr="00C9537E">
        <w:rPr>
          <w:rFonts w:asciiTheme="minorHAnsi" w:hAnsiTheme="minorHAnsi" w:cstheme="minorHAnsi"/>
          <w:b w:val="0"/>
          <w:sz w:val="24"/>
          <w:szCs w:val="24"/>
        </w:rPr>
        <w:t>Deb</w:t>
      </w:r>
      <w:r w:rsidR="000B0441" w:rsidRPr="00C9537E">
        <w:rPr>
          <w:rFonts w:asciiTheme="minorHAnsi" w:hAnsiTheme="minorHAnsi" w:cstheme="minorHAnsi"/>
          <w:b w:val="0"/>
          <w:sz w:val="24"/>
          <w:szCs w:val="24"/>
        </w:rPr>
        <w:t>êntures</w:t>
      </w:r>
      <w:r w:rsidR="00B7795C" w:rsidRPr="00C9537E">
        <w:rPr>
          <w:rFonts w:asciiTheme="minorHAnsi" w:hAnsiTheme="minorHAnsi" w:cstheme="minorHAnsi"/>
          <w:b w:val="0"/>
          <w:sz w:val="24"/>
          <w:szCs w:val="24"/>
        </w:rPr>
        <w:t xml:space="preserve"> </w:t>
      </w:r>
      <w:r w:rsidRPr="00C9537E">
        <w:rPr>
          <w:rFonts w:asciiTheme="minorHAnsi" w:hAnsiTheme="minorHAnsi" w:cstheme="minorHAnsi"/>
          <w:b w:val="0"/>
          <w:sz w:val="24"/>
          <w:szCs w:val="24"/>
        </w:rPr>
        <w:t xml:space="preserve">goze de algum tipo de imunidade ou isenção tributária, diferente daquelas previstas na Lei 12.431, este deverá encaminhar ao </w:t>
      </w:r>
      <w:r w:rsidR="00606EC4" w:rsidRPr="00C9537E">
        <w:rPr>
          <w:rFonts w:asciiTheme="minorHAnsi" w:hAnsiTheme="minorHAnsi" w:cstheme="minorHAnsi"/>
          <w:b w:val="0"/>
          <w:sz w:val="24"/>
          <w:szCs w:val="24"/>
        </w:rPr>
        <w:t>Agente de Liquidação</w:t>
      </w:r>
      <w:r w:rsidR="007E10CF" w:rsidRPr="00C9537E">
        <w:rPr>
          <w:rFonts w:asciiTheme="minorHAnsi" w:hAnsiTheme="minorHAnsi" w:cstheme="minorHAnsi"/>
          <w:b w:val="0"/>
          <w:sz w:val="24"/>
          <w:szCs w:val="24"/>
        </w:rPr>
        <w:t xml:space="preserve"> e ao seu custodiante</w:t>
      </w:r>
      <w:r w:rsidRPr="00C9537E">
        <w:rPr>
          <w:rFonts w:asciiTheme="minorHAnsi" w:hAnsiTheme="minorHAnsi" w:cstheme="minorHAnsi"/>
          <w:b w:val="0"/>
          <w:sz w:val="24"/>
          <w:szCs w:val="24"/>
        </w:rPr>
        <w:t>, no prazo mínimo de 15 (quinze) Dias Úteis de antecedência em relação à data prevista para recebimento de quaisquer valores relativos às Debêntures, documentação comprobatória dessa imunidade ou isenção tributária, sob pena de ter descontados dos seus rendimentos os valores devidos, nos termos da legislação tributária em vigor e da Lei 12.431.</w:t>
      </w:r>
      <w:bookmarkEnd w:id="111"/>
      <w:bookmarkEnd w:id="112"/>
      <w:r w:rsidR="009B4B69" w:rsidRPr="00C9537E">
        <w:rPr>
          <w:rFonts w:asciiTheme="minorHAnsi" w:hAnsiTheme="minorHAnsi" w:cstheme="minorHAnsi"/>
          <w:b w:val="0"/>
          <w:sz w:val="24"/>
          <w:szCs w:val="24"/>
        </w:rPr>
        <w:t xml:space="preserve"> </w:t>
      </w:r>
    </w:p>
    <w:p w14:paraId="1520E8E2" w14:textId="77777777" w:rsidR="00D75F0D" w:rsidRPr="00C9537E" w:rsidRDefault="00D75F0D" w:rsidP="00C9537E">
      <w:pPr>
        <w:spacing w:line="340" w:lineRule="exact"/>
        <w:rPr>
          <w:rFonts w:asciiTheme="minorHAnsi" w:hAnsiTheme="minorHAnsi" w:cstheme="minorHAnsi"/>
        </w:rPr>
      </w:pPr>
    </w:p>
    <w:p w14:paraId="2A92F00F" w14:textId="2962AFE3" w:rsidR="0018759C" w:rsidRPr="00C9537E" w:rsidRDefault="0018759C" w:rsidP="00C9537E">
      <w:pPr>
        <w:pStyle w:val="Ttulo6"/>
        <w:numPr>
          <w:ilvl w:val="2"/>
          <w:numId w:val="6"/>
        </w:numPr>
        <w:spacing w:line="340" w:lineRule="exact"/>
        <w:ind w:left="0" w:firstLine="0"/>
        <w:jc w:val="both"/>
        <w:rPr>
          <w:rFonts w:asciiTheme="minorHAnsi" w:hAnsiTheme="minorHAnsi" w:cstheme="minorHAnsi"/>
          <w:b w:val="0"/>
          <w:sz w:val="24"/>
          <w:szCs w:val="24"/>
        </w:rPr>
      </w:pPr>
      <w:bookmarkStart w:id="113" w:name="_Ref447747987"/>
      <w:r w:rsidRPr="00C9537E">
        <w:rPr>
          <w:rFonts w:asciiTheme="minorHAnsi" w:hAnsiTheme="minorHAnsi" w:cstheme="minorHAnsi"/>
          <w:b w:val="0"/>
          <w:sz w:val="24"/>
          <w:szCs w:val="24"/>
        </w:rPr>
        <w:t xml:space="preserve">O </w:t>
      </w:r>
      <w:r w:rsidR="000B0441" w:rsidRPr="00C9537E">
        <w:rPr>
          <w:rFonts w:asciiTheme="minorHAnsi" w:hAnsiTheme="minorHAnsi" w:cstheme="minorHAnsi"/>
          <w:b w:val="0"/>
          <w:sz w:val="24"/>
          <w:szCs w:val="24"/>
        </w:rPr>
        <w:t xml:space="preserve">titular das </w:t>
      </w:r>
      <w:r w:rsidRPr="00C9537E">
        <w:rPr>
          <w:rFonts w:asciiTheme="minorHAnsi" w:hAnsiTheme="minorHAnsi" w:cstheme="minorHAnsi"/>
          <w:b w:val="0"/>
          <w:sz w:val="24"/>
          <w:szCs w:val="24"/>
        </w:rPr>
        <w:t>Deb</w:t>
      </w:r>
      <w:r w:rsidR="000B0441" w:rsidRPr="00C9537E">
        <w:rPr>
          <w:rFonts w:asciiTheme="minorHAnsi" w:hAnsiTheme="minorHAnsi" w:cstheme="minorHAnsi"/>
          <w:b w:val="0"/>
          <w:sz w:val="24"/>
          <w:szCs w:val="24"/>
        </w:rPr>
        <w:t>êntures</w:t>
      </w:r>
      <w:r w:rsidR="00B7795C" w:rsidRPr="00C9537E">
        <w:rPr>
          <w:rFonts w:asciiTheme="minorHAnsi" w:hAnsiTheme="minorHAnsi" w:cstheme="minorHAnsi"/>
          <w:b w:val="0"/>
          <w:sz w:val="24"/>
          <w:szCs w:val="24"/>
        </w:rPr>
        <w:t xml:space="preserve"> </w:t>
      </w:r>
      <w:r w:rsidRPr="00C9537E">
        <w:rPr>
          <w:rFonts w:asciiTheme="minorHAnsi" w:hAnsiTheme="minorHAnsi" w:cstheme="minorHAnsi"/>
          <w:b w:val="0"/>
          <w:sz w:val="24"/>
          <w:szCs w:val="24"/>
        </w:rPr>
        <w:t xml:space="preserve">que tenha apresentado documentação comprobatória de sua condição de imunidade ou isenção tributária, nos termos da Cláusula </w:t>
      </w:r>
      <w:r w:rsidR="002E5F5F" w:rsidRPr="00C9537E">
        <w:rPr>
          <w:rFonts w:asciiTheme="minorHAnsi" w:hAnsiTheme="minorHAnsi" w:cstheme="minorHAnsi"/>
          <w:b w:val="0"/>
          <w:sz w:val="24"/>
          <w:szCs w:val="24"/>
          <w:highlight w:val="lightGray"/>
        </w:rPr>
        <w:fldChar w:fldCharType="begin"/>
      </w:r>
      <w:r w:rsidR="002E5F5F" w:rsidRPr="00C9537E">
        <w:rPr>
          <w:rFonts w:asciiTheme="minorHAnsi" w:hAnsiTheme="minorHAnsi" w:cstheme="minorHAnsi"/>
          <w:b w:val="0"/>
          <w:sz w:val="24"/>
          <w:szCs w:val="24"/>
        </w:rPr>
        <w:instrText xml:space="preserve"> REF _Ref447732216 \r \h </w:instrText>
      </w:r>
      <w:r w:rsidR="00FC2639" w:rsidRPr="00C9537E">
        <w:rPr>
          <w:rFonts w:asciiTheme="minorHAnsi" w:hAnsiTheme="minorHAnsi" w:cstheme="minorHAnsi"/>
          <w:b w:val="0"/>
          <w:sz w:val="24"/>
          <w:szCs w:val="24"/>
          <w:highlight w:val="lightGray"/>
        </w:rPr>
        <w:instrText xml:space="preserve"> \* MERGEFORMAT </w:instrText>
      </w:r>
      <w:r w:rsidR="002E5F5F" w:rsidRPr="00C9537E">
        <w:rPr>
          <w:rFonts w:asciiTheme="minorHAnsi" w:hAnsiTheme="minorHAnsi" w:cstheme="minorHAnsi"/>
          <w:b w:val="0"/>
          <w:sz w:val="24"/>
          <w:szCs w:val="24"/>
          <w:highlight w:val="lightGray"/>
        </w:rPr>
      </w:r>
      <w:r w:rsidR="002E5F5F" w:rsidRPr="00C9537E">
        <w:rPr>
          <w:rFonts w:asciiTheme="minorHAnsi" w:hAnsiTheme="minorHAnsi" w:cstheme="minorHAnsi"/>
          <w:b w:val="0"/>
          <w:sz w:val="24"/>
          <w:szCs w:val="24"/>
          <w:highlight w:val="lightGray"/>
        </w:rPr>
        <w:fldChar w:fldCharType="separate"/>
      </w:r>
      <w:r w:rsidR="009139A7" w:rsidRPr="00C9537E">
        <w:rPr>
          <w:rFonts w:asciiTheme="minorHAnsi" w:hAnsiTheme="minorHAnsi" w:cstheme="minorHAnsi"/>
          <w:b w:val="0"/>
          <w:sz w:val="24"/>
          <w:szCs w:val="24"/>
        </w:rPr>
        <w:t>4.16.2</w:t>
      </w:r>
      <w:r w:rsidR="002E5F5F" w:rsidRPr="00C9537E">
        <w:rPr>
          <w:rFonts w:asciiTheme="minorHAnsi" w:hAnsiTheme="minorHAnsi" w:cstheme="minorHAnsi"/>
          <w:b w:val="0"/>
          <w:sz w:val="24"/>
          <w:szCs w:val="24"/>
          <w:highlight w:val="lightGray"/>
        </w:rPr>
        <w:fldChar w:fldCharType="end"/>
      </w:r>
      <w:r w:rsidR="009108C6" w:rsidRPr="00C9537E">
        <w:rPr>
          <w:rFonts w:asciiTheme="minorHAnsi" w:hAnsiTheme="minorHAnsi" w:cstheme="minorHAnsi"/>
          <w:b w:val="0"/>
          <w:sz w:val="24"/>
          <w:szCs w:val="24"/>
        </w:rPr>
        <w:t xml:space="preserve"> acima</w:t>
      </w:r>
      <w:r w:rsidRPr="00C9537E">
        <w:rPr>
          <w:rFonts w:asciiTheme="minorHAnsi" w:hAnsiTheme="minorHAnsi" w:cstheme="minorHAnsi"/>
          <w:b w:val="0"/>
          <w:sz w:val="24"/>
          <w:szCs w:val="24"/>
        </w:rPr>
        <w:t xml:space="preserve"> e que tiver essa condição alterada por disposição normativa, ou por deixar de atender as condições e requisitos porventura prescritos no dispositivo legal aplicável, ou ainda, tiver essa condição questionada por autoridade judicial, fiscal ou regulamentar competente, deverá comunicar esse fato, de forma detalhada e por escrito, ao </w:t>
      </w:r>
      <w:r w:rsidR="00606EC4" w:rsidRPr="00C9537E">
        <w:rPr>
          <w:rFonts w:asciiTheme="minorHAnsi" w:hAnsiTheme="minorHAnsi" w:cstheme="minorHAnsi"/>
          <w:b w:val="0"/>
          <w:sz w:val="24"/>
          <w:szCs w:val="24"/>
        </w:rPr>
        <w:t>Agente de Liquidação</w:t>
      </w:r>
      <w:r w:rsidRPr="00C9537E">
        <w:rPr>
          <w:rFonts w:asciiTheme="minorHAnsi" w:hAnsiTheme="minorHAnsi" w:cstheme="minorHAnsi"/>
          <w:b w:val="0"/>
          <w:sz w:val="24"/>
          <w:szCs w:val="24"/>
        </w:rPr>
        <w:t xml:space="preserve"> e Escriturador, bem como prestar qualquer informação adicional em relação ao tema que lhe seja solicitada pelo </w:t>
      </w:r>
      <w:r w:rsidR="00606EC4" w:rsidRPr="00C9537E">
        <w:rPr>
          <w:rFonts w:asciiTheme="minorHAnsi" w:hAnsiTheme="minorHAnsi" w:cstheme="minorHAnsi"/>
          <w:b w:val="0"/>
          <w:sz w:val="24"/>
          <w:szCs w:val="24"/>
        </w:rPr>
        <w:t>Agente de Liquidação</w:t>
      </w:r>
      <w:r w:rsidRPr="00C9537E">
        <w:rPr>
          <w:rFonts w:asciiTheme="minorHAnsi" w:hAnsiTheme="minorHAnsi" w:cstheme="minorHAnsi"/>
          <w:b w:val="0"/>
          <w:sz w:val="24"/>
          <w:szCs w:val="24"/>
        </w:rPr>
        <w:t>, pelo Escriturador ou pela Emissora.</w:t>
      </w:r>
      <w:bookmarkStart w:id="114" w:name="_Ref380141300"/>
      <w:bookmarkStart w:id="115" w:name="_Toc367387613"/>
      <w:bookmarkEnd w:id="113"/>
    </w:p>
    <w:p w14:paraId="62102DA3" w14:textId="77777777" w:rsidR="00D75F0D" w:rsidRPr="00C9537E" w:rsidRDefault="00D75F0D" w:rsidP="00C9537E">
      <w:pPr>
        <w:spacing w:line="340" w:lineRule="exact"/>
        <w:rPr>
          <w:rFonts w:asciiTheme="minorHAnsi" w:hAnsiTheme="minorHAnsi" w:cstheme="minorHAnsi"/>
        </w:rPr>
      </w:pPr>
    </w:p>
    <w:p w14:paraId="21B3BD47" w14:textId="4A0269E3" w:rsidR="0018759C" w:rsidRPr="00C9537E" w:rsidRDefault="0018759C" w:rsidP="00C9537E">
      <w:pPr>
        <w:pStyle w:val="Ttulo6"/>
        <w:numPr>
          <w:ilvl w:val="2"/>
          <w:numId w:val="6"/>
        </w:numPr>
        <w:spacing w:line="340" w:lineRule="exact"/>
        <w:ind w:left="0" w:firstLine="0"/>
        <w:jc w:val="both"/>
        <w:rPr>
          <w:rFonts w:asciiTheme="minorHAnsi" w:hAnsiTheme="minorHAnsi" w:cstheme="minorHAnsi"/>
          <w:b w:val="0"/>
          <w:sz w:val="24"/>
          <w:szCs w:val="24"/>
        </w:rPr>
      </w:pPr>
      <w:bookmarkStart w:id="116" w:name="_Ref447732245"/>
      <w:r w:rsidRPr="00C9537E">
        <w:rPr>
          <w:rFonts w:asciiTheme="minorHAnsi" w:hAnsiTheme="minorHAnsi" w:cstheme="minorHAnsi"/>
          <w:b w:val="0"/>
          <w:sz w:val="24"/>
          <w:szCs w:val="24"/>
        </w:rPr>
        <w:t>Caso a Emissora não utilize os recursos</w:t>
      </w:r>
      <w:r w:rsidR="00B7795C" w:rsidRPr="00C9537E">
        <w:rPr>
          <w:rFonts w:asciiTheme="minorHAnsi" w:hAnsiTheme="minorHAnsi" w:cstheme="minorHAnsi"/>
          <w:b w:val="0"/>
          <w:sz w:val="24"/>
          <w:szCs w:val="24"/>
        </w:rPr>
        <w:t xml:space="preserve"> das Debêntures as</w:t>
      </w:r>
      <w:r w:rsidRPr="00C9537E">
        <w:rPr>
          <w:rFonts w:asciiTheme="minorHAnsi" w:hAnsiTheme="minorHAnsi" w:cstheme="minorHAnsi"/>
          <w:b w:val="0"/>
          <w:sz w:val="24"/>
          <w:szCs w:val="24"/>
        </w:rPr>
        <w:t xml:space="preserve"> na forma prevista na Cláusula </w:t>
      </w:r>
      <w:r w:rsidR="002E5F5F" w:rsidRPr="00C9537E">
        <w:rPr>
          <w:rFonts w:asciiTheme="minorHAnsi" w:hAnsiTheme="minorHAnsi" w:cstheme="minorHAnsi"/>
          <w:b w:val="0"/>
          <w:sz w:val="24"/>
          <w:szCs w:val="24"/>
          <w:highlight w:val="lightGray"/>
        </w:rPr>
        <w:fldChar w:fldCharType="begin"/>
      </w:r>
      <w:r w:rsidR="002E5F5F" w:rsidRPr="00C9537E">
        <w:rPr>
          <w:rFonts w:asciiTheme="minorHAnsi" w:hAnsiTheme="minorHAnsi" w:cstheme="minorHAnsi"/>
          <w:b w:val="0"/>
          <w:sz w:val="24"/>
          <w:szCs w:val="24"/>
        </w:rPr>
        <w:instrText xml:space="preserve"> REF _Ref451432350 \r \h </w:instrText>
      </w:r>
      <w:r w:rsidR="00FC2639" w:rsidRPr="00C9537E">
        <w:rPr>
          <w:rFonts w:asciiTheme="minorHAnsi" w:hAnsiTheme="minorHAnsi" w:cstheme="minorHAnsi"/>
          <w:b w:val="0"/>
          <w:sz w:val="24"/>
          <w:szCs w:val="24"/>
          <w:highlight w:val="lightGray"/>
        </w:rPr>
        <w:instrText xml:space="preserve"> \* MERGEFORMAT </w:instrText>
      </w:r>
      <w:r w:rsidR="002E5F5F" w:rsidRPr="00C9537E">
        <w:rPr>
          <w:rFonts w:asciiTheme="minorHAnsi" w:hAnsiTheme="minorHAnsi" w:cstheme="minorHAnsi"/>
          <w:b w:val="0"/>
          <w:sz w:val="24"/>
          <w:szCs w:val="24"/>
          <w:highlight w:val="lightGray"/>
        </w:rPr>
      </w:r>
      <w:r w:rsidR="002E5F5F" w:rsidRPr="00C9537E">
        <w:rPr>
          <w:rFonts w:asciiTheme="minorHAnsi" w:hAnsiTheme="minorHAnsi" w:cstheme="minorHAnsi"/>
          <w:b w:val="0"/>
          <w:sz w:val="24"/>
          <w:szCs w:val="24"/>
          <w:highlight w:val="lightGray"/>
        </w:rPr>
        <w:fldChar w:fldCharType="separate"/>
      </w:r>
      <w:r w:rsidR="009139A7" w:rsidRPr="00C9537E">
        <w:rPr>
          <w:rFonts w:asciiTheme="minorHAnsi" w:hAnsiTheme="minorHAnsi" w:cstheme="minorHAnsi"/>
          <w:b w:val="0"/>
          <w:sz w:val="24"/>
          <w:szCs w:val="24"/>
        </w:rPr>
        <w:t>3.2</w:t>
      </w:r>
      <w:r w:rsidR="002E5F5F" w:rsidRPr="00C9537E">
        <w:rPr>
          <w:rFonts w:asciiTheme="minorHAnsi" w:hAnsiTheme="minorHAnsi" w:cstheme="minorHAnsi"/>
          <w:b w:val="0"/>
          <w:sz w:val="24"/>
          <w:szCs w:val="24"/>
          <w:highlight w:val="lightGray"/>
        </w:rPr>
        <w:fldChar w:fldCharType="end"/>
      </w:r>
      <w:r w:rsidR="000A2473" w:rsidRPr="00C9537E">
        <w:rPr>
          <w:rFonts w:asciiTheme="minorHAnsi" w:hAnsiTheme="minorHAnsi" w:cstheme="minorHAnsi"/>
          <w:b w:val="0"/>
          <w:sz w:val="24"/>
          <w:szCs w:val="24"/>
        </w:rPr>
        <w:t xml:space="preserve"> acima</w:t>
      </w:r>
      <w:r w:rsidRPr="00C9537E">
        <w:rPr>
          <w:rFonts w:asciiTheme="minorHAnsi" w:hAnsiTheme="minorHAnsi" w:cstheme="minorHAnsi"/>
          <w:b w:val="0"/>
          <w:sz w:val="24"/>
          <w:szCs w:val="24"/>
        </w:rPr>
        <w:t xml:space="preserve">, dando causa ao seu desenquadramento da Lei 12.431, </w:t>
      </w:r>
      <w:r w:rsidR="007E10CF" w:rsidRPr="00C9537E">
        <w:rPr>
          <w:rFonts w:asciiTheme="minorHAnsi" w:hAnsiTheme="minorHAnsi" w:cstheme="minorHAnsi"/>
          <w:b w:val="0"/>
          <w:sz w:val="24"/>
          <w:szCs w:val="24"/>
        </w:rPr>
        <w:t>esta</w:t>
      </w:r>
      <w:r w:rsidRPr="00C9537E">
        <w:rPr>
          <w:rFonts w:asciiTheme="minorHAnsi" w:hAnsiTheme="minorHAnsi" w:cstheme="minorHAnsi"/>
          <w:b w:val="0"/>
          <w:sz w:val="24"/>
          <w:szCs w:val="24"/>
        </w:rPr>
        <w:t xml:space="preserve"> será responsável pelo pagamento de multa equivalente a 20% (vinte por cento) do valor</w:t>
      </w:r>
      <w:r w:rsidR="007E10CF" w:rsidRPr="00C9537E">
        <w:rPr>
          <w:rFonts w:asciiTheme="minorHAnsi" w:hAnsiTheme="minorHAnsi" w:cstheme="minorHAnsi"/>
          <w:b w:val="0"/>
          <w:sz w:val="24"/>
          <w:szCs w:val="24"/>
        </w:rPr>
        <w:t xml:space="preserve"> </w:t>
      </w:r>
      <w:r w:rsidRPr="00C9537E">
        <w:rPr>
          <w:rFonts w:asciiTheme="minorHAnsi" w:hAnsiTheme="minorHAnsi" w:cstheme="minorHAnsi"/>
          <w:b w:val="0"/>
          <w:sz w:val="24"/>
          <w:szCs w:val="24"/>
        </w:rPr>
        <w:t xml:space="preserve">não alocado no Projeto, </w:t>
      </w:r>
      <w:r w:rsidR="007527FD" w:rsidRPr="00C9537E">
        <w:rPr>
          <w:rFonts w:asciiTheme="minorHAnsi" w:hAnsiTheme="minorHAnsi" w:cstheme="minorHAnsi"/>
          <w:b w:val="0"/>
          <w:sz w:val="24"/>
          <w:szCs w:val="24"/>
        </w:rPr>
        <w:t xml:space="preserve">a ser aplicada pela Receita Federal do Brasil, </w:t>
      </w:r>
      <w:r w:rsidRPr="00C9537E">
        <w:rPr>
          <w:rFonts w:asciiTheme="minorHAnsi" w:hAnsiTheme="minorHAnsi" w:cstheme="minorHAnsi"/>
          <w:b w:val="0"/>
          <w:sz w:val="24"/>
          <w:szCs w:val="24"/>
        </w:rPr>
        <w:t xml:space="preserve">observados os termos do artigo 2º, </w:t>
      </w:r>
      <w:r w:rsidR="007E10CF" w:rsidRPr="00C9537E">
        <w:rPr>
          <w:rFonts w:asciiTheme="minorHAnsi" w:hAnsiTheme="minorHAnsi" w:cstheme="minorHAnsi"/>
          <w:b w:val="0"/>
          <w:sz w:val="24"/>
          <w:szCs w:val="24"/>
        </w:rPr>
        <w:t>parágrafos</w:t>
      </w:r>
      <w:r w:rsidRPr="00C9537E">
        <w:rPr>
          <w:rFonts w:asciiTheme="minorHAnsi" w:hAnsiTheme="minorHAnsi" w:cstheme="minorHAnsi"/>
          <w:b w:val="0"/>
          <w:sz w:val="24"/>
          <w:szCs w:val="24"/>
        </w:rPr>
        <w:t xml:space="preserve"> 5º, 6º e 7º da Lei 12.431.</w:t>
      </w:r>
      <w:bookmarkEnd w:id="114"/>
      <w:bookmarkEnd w:id="115"/>
      <w:bookmarkEnd w:id="116"/>
    </w:p>
    <w:p w14:paraId="07711853" w14:textId="77777777" w:rsidR="00D75F0D" w:rsidRPr="00C9537E" w:rsidRDefault="00D75F0D" w:rsidP="00C9537E">
      <w:pPr>
        <w:spacing w:line="340" w:lineRule="exact"/>
        <w:jc w:val="both"/>
        <w:rPr>
          <w:rFonts w:asciiTheme="minorHAnsi" w:hAnsiTheme="minorHAnsi" w:cstheme="minorHAnsi"/>
        </w:rPr>
      </w:pPr>
    </w:p>
    <w:p w14:paraId="18BEDF3A" w14:textId="7E4C4279" w:rsidR="00D016AA" w:rsidRPr="00C9537E" w:rsidRDefault="00D016AA" w:rsidP="00C9537E">
      <w:pPr>
        <w:pStyle w:val="NormalWeb"/>
        <w:numPr>
          <w:ilvl w:val="2"/>
          <w:numId w:val="6"/>
        </w:numPr>
        <w:tabs>
          <w:tab w:val="left" w:pos="0"/>
        </w:tabs>
        <w:spacing w:before="0" w:beforeAutospacing="0" w:after="0" w:afterAutospacing="0" w:line="340" w:lineRule="exact"/>
        <w:ind w:left="0" w:firstLine="0"/>
        <w:contextualSpacing/>
        <w:jc w:val="both"/>
        <w:rPr>
          <w:rFonts w:asciiTheme="minorHAnsi" w:hAnsiTheme="minorHAnsi" w:cstheme="minorHAnsi"/>
          <w:color w:val="auto"/>
        </w:rPr>
      </w:pPr>
      <w:bookmarkStart w:id="117" w:name="_Ref447728781"/>
      <w:r w:rsidRPr="00C9537E">
        <w:rPr>
          <w:rFonts w:asciiTheme="minorHAnsi" w:hAnsiTheme="minorHAnsi" w:cstheme="minorHAnsi"/>
          <w:color w:val="auto"/>
        </w:rPr>
        <w:t xml:space="preserve">Sem prejuízo do disposto na Cláusula </w:t>
      </w:r>
      <w:r w:rsidR="002E5F5F" w:rsidRPr="00C9537E">
        <w:rPr>
          <w:rFonts w:asciiTheme="minorHAnsi" w:hAnsiTheme="minorHAnsi" w:cstheme="minorHAnsi"/>
          <w:color w:val="auto"/>
          <w:highlight w:val="lightGray"/>
        </w:rPr>
        <w:fldChar w:fldCharType="begin"/>
      </w:r>
      <w:r w:rsidR="002E5F5F" w:rsidRPr="00C9537E">
        <w:rPr>
          <w:rFonts w:asciiTheme="minorHAnsi" w:hAnsiTheme="minorHAnsi" w:cstheme="minorHAnsi"/>
          <w:color w:val="auto"/>
        </w:rPr>
        <w:instrText xml:space="preserve"> REF _Ref447732245 \r \h </w:instrText>
      </w:r>
      <w:r w:rsidR="00FC2639" w:rsidRPr="00C9537E">
        <w:rPr>
          <w:rFonts w:asciiTheme="minorHAnsi" w:hAnsiTheme="minorHAnsi" w:cstheme="minorHAnsi"/>
          <w:color w:val="auto"/>
          <w:highlight w:val="lightGray"/>
        </w:rPr>
        <w:instrText xml:space="preserve"> \* MERGEFORMAT </w:instrText>
      </w:r>
      <w:r w:rsidR="002E5F5F" w:rsidRPr="00C9537E">
        <w:rPr>
          <w:rFonts w:asciiTheme="minorHAnsi" w:hAnsiTheme="minorHAnsi" w:cstheme="minorHAnsi"/>
          <w:color w:val="auto"/>
          <w:highlight w:val="lightGray"/>
        </w:rPr>
      </w:r>
      <w:r w:rsidR="002E5F5F" w:rsidRPr="00C9537E">
        <w:rPr>
          <w:rFonts w:asciiTheme="minorHAnsi" w:hAnsiTheme="minorHAnsi" w:cstheme="minorHAnsi"/>
          <w:color w:val="auto"/>
          <w:highlight w:val="lightGray"/>
        </w:rPr>
        <w:fldChar w:fldCharType="separate"/>
      </w:r>
      <w:r w:rsidR="009139A7" w:rsidRPr="00C9537E">
        <w:rPr>
          <w:rFonts w:asciiTheme="minorHAnsi" w:hAnsiTheme="minorHAnsi" w:cstheme="minorHAnsi"/>
          <w:color w:val="auto"/>
        </w:rPr>
        <w:t>4.16.4</w:t>
      </w:r>
      <w:r w:rsidR="002E5F5F" w:rsidRPr="00C9537E">
        <w:rPr>
          <w:rFonts w:asciiTheme="minorHAnsi" w:hAnsiTheme="minorHAnsi" w:cstheme="minorHAnsi"/>
          <w:color w:val="auto"/>
          <w:highlight w:val="lightGray"/>
        </w:rPr>
        <w:fldChar w:fldCharType="end"/>
      </w:r>
      <w:r w:rsidRPr="00C9537E">
        <w:rPr>
          <w:rFonts w:asciiTheme="minorHAnsi" w:hAnsiTheme="minorHAnsi" w:cstheme="minorHAnsi"/>
          <w:color w:val="auto"/>
        </w:rPr>
        <w:t xml:space="preserve"> acima, caso, a qualquer momento durante a vigência da presente Escritura de Emissão e até a Data de Vencimento, as Debêntures</w:t>
      </w:r>
      <w:r w:rsidR="00B7795C" w:rsidRPr="00C9537E">
        <w:rPr>
          <w:rFonts w:asciiTheme="minorHAnsi" w:hAnsiTheme="minorHAnsi" w:cstheme="minorHAnsi"/>
          <w:color w:val="auto"/>
        </w:rPr>
        <w:t xml:space="preserve"> </w:t>
      </w:r>
      <w:r w:rsidRPr="00C9537E">
        <w:rPr>
          <w:rFonts w:asciiTheme="minorHAnsi" w:hAnsiTheme="minorHAnsi" w:cstheme="minorHAnsi"/>
          <w:color w:val="auto"/>
        </w:rPr>
        <w:t>deixem de gozar do tratamento tributário previsto na Lei 12.431</w:t>
      </w:r>
      <w:r w:rsidR="000B3352" w:rsidRPr="00C9537E">
        <w:rPr>
          <w:rFonts w:asciiTheme="minorHAnsi" w:hAnsiTheme="minorHAnsi" w:cstheme="minorHAnsi"/>
          <w:color w:val="auto"/>
        </w:rPr>
        <w:t xml:space="preserve"> </w:t>
      </w:r>
      <w:r w:rsidRPr="00C9537E">
        <w:rPr>
          <w:rFonts w:asciiTheme="minorHAnsi" w:hAnsiTheme="minorHAnsi" w:cstheme="minorHAnsi"/>
          <w:color w:val="auto"/>
        </w:rPr>
        <w:t xml:space="preserve">a Emissora desde já se obriga a arcar com todos os tributos que venham a ser devidos pelos </w:t>
      </w:r>
      <w:r w:rsidR="000B0441" w:rsidRPr="00C9537E">
        <w:rPr>
          <w:rFonts w:asciiTheme="minorHAnsi" w:hAnsiTheme="minorHAnsi" w:cstheme="minorHAnsi"/>
          <w:color w:val="auto"/>
        </w:rPr>
        <w:t>titulares das Debêntures</w:t>
      </w:r>
      <w:r w:rsidRPr="00C9537E">
        <w:rPr>
          <w:rFonts w:asciiTheme="minorHAnsi" w:hAnsiTheme="minorHAnsi" w:cstheme="minorHAnsi"/>
          <w:color w:val="auto"/>
        </w:rPr>
        <w:t xml:space="preserve">, bem como com qualquer multa a ser paga nos termos da Lei 12.431, de modo que a Emissora deverá acrescer aos pagamentos de quaisquer montantes relativos às Debêntures valores adicionais suficientes para que os </w:t>
      </w:r>
      <w:r w:rsidR="000B0441" w:rsidRPr="00C9537E">
        <w:rPr>
          <w:rFonts w:asciiTheme="minorHAnsi" w:hAnsiTheme="minorHAnsi" w:cstheme="minorHAnsi"/>
          <w:color w:val="auto"/>
        </w:rPr>
        <w:t>titulares das Debêntures</w:t>
      </w:r>
      <w:r w:rsidR="000B3352" w:rsidRPr="00C9537E">
        <w:rPr>
          <w:rFonts w:asciiTheme="minorHAnsi" w:hAnsiTheme="minorHAnsi" w:cstheme="minorHAnsi"/>
          <w:color w:val="auto"/>
        </w:rPr>
        <w:t xml:space="preserve"> </w:t>
      </w:r>
      <w:r w:rsidRPr="00C9537E">
        <w:rPr>
          <w:rFonts w:asciiTheme="minorHAnsi" w:hAnsiTheme="minorHAnsi" w:cstheme="minorHAnsi"/>
          <w:color w:val="auto"/>
        </w:rPr>
        <w:t>recebam tais pagamentos como se os referidos tributos não fossem incidentes</w:t>
      </w:r>
      <w:r w:rsidR="00ED7AFD" w:rsidRPr="00C9537E">
        <w:rPr>
          <w:rFonts w:asciiTheme="minorHAnsi" w:hAnsiTheme="minorHAnsi" w:cstheme="minorHAnsi"/>
          <w:color w:val="auto"/>
        </w:rPr>
        <w:t>, fora do âmbito da B3</w:t>
      </w:r>
      <w:r w:rsidR="0028095F" w:rsidRPr="00C9537E">
        <w:rPr>
          <w:rFonts w:asciiTheme="minorHAnsi" w:hAnsiTheme="minorHAnsi" w:cstheme="minorHAnsi"/>
          <w:color w:val="auto"/>
        </w:rPr>
        <w:t>.</w:t>
      </w:r>
    </w:p>
    <w:p w14:paraId="726C22CA" w14:textId="77777777" w:rsidR="003815DB" w:rsidRPr="00C9537E" w:rsidRDefault="003815DB" w:rsidP="00C9537E">
      <w:pPr>
        <w:spacing w:line="340" w:lineRule="exact"/>
        <w:rPr>
          <w:rFonts w:asciiTheme="minorHAnsi" w:hAnsiTheme="minorHAnsi" w:cstheme="minorHAnsi"/>
        </w:rPr>
      </w:pPr>
    </w:p>
    <w:p w14:paraId="279A94D6" w14:textId="77777777" w:rsidR="008F2470" w:rsidRPr="00C9537E" w:rsidRDefault="008F2470" w:rsidP="00C9537E">
      <w:pPr>
        <w:pStyle w:val="PargrafodaLista"/>
        <w:numPr>
          <w:ilvl w:val="1"/>
          <w:numId w:val="6"/>
        </w:numPr>
        <w:spacing w:line="340" w:lineRule="exact"/>
        <w:ind w:left="0" w:firstLine="0"/>
        <w:jc w:val="both"/>
        <w:rPr>
          <w:rFonts w:asciiTheme="minorHAnsi" w:hAnsiTheme="minorHAnsi" w:cstheme="minorHAnsi"/>
          <w:b/>
        </w:rPr>
      </w:pPr>
      <w:r w:rsidRPr="00C9537E">
        <w:rPr>
          <w:rFonts w:asciiTheme="minorHAnsi" w:hAnsiTheme="minorHAnsi" w:cstheme="minorHAnsi"/>
          <w:b/>
        </w:rPr>
        <w:t>Garantia Real</w:t>
      </w:r>
    </w:p>
    <w:p w14:paraId="704CAF47" w14:textId="77777777" w:rsidR="008F2470" w:rsidRPr="00C9537E" w:rsidRDefault="008F2470" w:rsidP="00C9537E">
      <w:pPr>
        <w:spacing w:line="340" w:lineRule="exact"/>
        <w:jc w:val="both"/>
        <w:rPr>
          <w:rFonts w:asciiTheme="minorHAnsi" w:hAnsiTheme="minorHAnsi" w:cstheme="minorHAnsi"/>
        </w:rPr>
      </w:pPr>
    </w:p>
    <w:p w14:paraId="177C9072" w14:textId="10AC766A" w:rsidR="008F2470" w:rsidRPr="00C9537E" w:rsidRDefault="008F2470" w:rsidP="00C9537E">
      <w:pPr>
        <w:pStyle w:val="NormalWeb"/>
        <w:numPr>
          <w:ilvl w:val="2"/>
          <w:numId w:val="6"/>
        </w:numPr>
        <w:tabs>
          <w:tab w:val="left" w:pos="0"/>
        </w:tabs>
        <w:spacing w:before="0" w:beforeAutospacing="0" w:after="0" w:afterAutospacing="0" w:line="340" w:lineRule="exact"/>
        <w:ind w:left="0" w:firstLine="0"/>
        <w:contextualSpacing/>
        <w:jc w:val="both"/>
        <w:rPr>
          <w:rFonts w:asciiTheme="minorHAnsi" w:hAnsiTheme="minorHAnsi" w:cstheme="minorHAnsi"/>
          <w:b/>
        </w:rPr>
      </w:pPr>
      <w:bookmarkStart w:id="118" w:name="_Hlk78565348"/>
      <w:r w:rsidRPr="00C9537E">
        <w:rPr>
          <w:rFonts w:asciiTheme="minorHAnsi" w:hAnsiTheme="minorHAnsi" w:cstheme="minorHAnsi"/>
          <w:color w:val="auto"/>
        </w:rPr>
        <w:t>Para</w:t>
      </w:r>
      <w:r w:rsidRPr="00C9537E">
        <w:rPr>
          <w:rFonts w:asciiTheme="minorHAnsi" w:hAnsiTheme="minorHAnsi" w:cstheme="minorHAnsi"/>
        </w:rPr>
        <w:t xml:space="preserve"> assegurar o </w:t>
      </w:r>
      <w:bookmarkStart w:id="119" w:name="_Hlk84581434"/>
      <w:r w:rsidRPr="00C9537E">
        <w:rPr>
          <w:rFonts w:asciiTheme="minorHAnsi" w:hAnsiTheme="minorHAnsi" w:cstheme="minorHAnsi"/>
        </w:rPr>
        <w:t>fiel, pontual e integral pagamento do Valor Total da Emissão, devido nos termos desta Escritura de Emissão, acrescido da Atualização Monetária, dos Juros Remuneratórios e dos eventuais Encargos Moratórios, conforme aplicável, bem como das demais obrigações pecuniárias presentes e futuras, principais e acessórias, previstas nesta Escritura de Emissão e no Contrato de Garantia</w:t>
      </w:r>
      <w:r w:rsidR="00EE37AC" w:rsidRPr="00C9537E">
        <w:rPr>
          <w:rFonts w:asciiTheme="minorHAnsi" w:hAnsiTheme="minorHAnsi" w:cstheme="minorHAnsi"/>
        </w:rPr>
        <w:t xml:space="preserve"> (conforme definido abaixo)</w:t>
      </w:r>
      <w:r w:rsidRPr="00C9537E">
        <w:rPr>
          <w:rFonts w:asciiTheme="minorHAnsi" w:hAnsiTheme="minorHAnsi" w:cstheme="minorHAnsi"/>
        </w:rPr>
        <w:t xml:space="preserve">, inclusive honorários advocatícios, despesas, custos, encargos, tributos, reembolsos ou indenizações, bem como as obrigações relativas ao </w:t>
      </w:r>
      <w:r w:rsidR="00606EC4" w:rsidRPr="00C9537E">
        <w:rPr>
          <w:rFonts w:asciiTheme="minorHAnsi" w:hAnsiTheme="minorHAnsi" w:cstheme="minorHAnsi"/>
        </w:rPr>
        <w:t>Agente de Liquidação</w:t>
      </w:r>
      <w:r w:rsidRPr="00C9537E">
        <w:rPr>
          <w:rFonts w:asciiTheme="minorHAnsi" w:hAnsiTheme="minorHAnsi" w:cstheme="minorHAnsi"/>
        </w:rPr>
        <w:t>, ao Escriturador, à B3, ao Agente Fiduciário e demais prestadores de serviço envolvidos na Emissão, inclusive honorários do Agente Fiduciário e despesas judiciais e extrajudiciais comprovadamente incorridas pelo Agente Fiduciário ou Debenturista</w:t>
      </w:r>
      <w:r w:rsidR="00BB3EE8" w:rsidRPr="00C9537E">
        <w:rPr>
          <w:rFonts w:asciiTheme="minorHAnsi" w:hAnsiTheme="minorHAnsi" w:cstheme="minorHAnsi"/>
        </w:rPr>
        <w:t>s</w:t>
      </w:r>
      <w:r w:rsidRPr="00C9537E">
        <w:rPr>
          <w:rFonts w:asciiTheme="minorHAnsi" w:hAnsiTheme="minorHAnsi" w:cstheme="minorHAnsi"/>
        </w:rPr>
        <w:t xml:space="preserve"> na constituição, formalização, excussão e/ou execução da garantia</w:t>
      </w:r>
      <w:bookmarkEnd w:id="119"/>
      <w:r w:rsidRPr="00C9537E">
        <w:rPr>
          <w:rFonts w:asciiTheme="minorHAnsi" w:hAnsiTheme="minorHAnsi" w:cstheme="minorHAnsi"/>
        </w:rPr>
        <w:t xml:space="preserve"> prevista na presente Escritura de Emissão (“</w:t>
      </w:r>
      <w:r w:rsidRPr="00C9537E">
        <w:rPr>
          <w:rFonts w:asciiTheme="minorHAnsi" w:hAnsiTheme="minorHAnsi" w:cstheme="minorHAnsi"/>
          <w:u w:val="single"/>
        </w:rPr>
        <w:t>Obrigações Garantidas</w:t>
      </w:r>
      <w:r w:rsidRPr="00C9537E">
        <w:rPr>
          <w:rFonts w:asciiTheme="minorHAnsi" w:hAnsiTheme="minorHAnsi" w:cstheme="minorHAnsi"/>
        </w:rPr>
        <w:t xml:space="preserve">”), as Debêntures serão garantidas </w:t>
      </w:r>
      <w:r w:rsidR="003815DB" w:rsidRPr="00C9537E">
        <w:rPr>
          <w:rFonts w:asciiTheme="minorHAnsi" w:hAnsiTheme="minorHAnsi" w:cstheme="minorHAnsi"/>
        </w:rPr>
        <w:t>por</w:t>
      </w:r>
      <w:r w:rsidRPr="00C9537E">
        <w:rPr>
          <w:rFonts w:asciiTheme="minorHAnsi" w:hAnsiTheme="minorHAnsi" w:cstheme="minorHAnsi"/>
        </w:rPr>
        <w:t xml:space="preserve"> cessão fiduciária</w:t>
      </w:r>
      <w:r w:rsidR="00C57FC4" w:rsidRPr="00C9537E">
        <w:rPr>
          <w:rFonts w:asciiTheme="minorHAnsi" w:hAnsiTheme="minorHAnsi" w:cstheme="minorHAnsi"/>
        </w:rPr>
        <w:t xml:space="preserve"> </w:t>
      </w:r>
      <w:r w:rsidR="0013101E" w:rsidRPr="00C9537E">
        <w:rPr>
          <w:rFonts w:asciiTheme="minorHAnsi" w:hAnsiTheme="minorHAnsi" w:cstheme="minorHAnsi"/>
        </w:rPr>
        <w:t xml:space="preserve">de direitos creditórios decorrentes </w:t>
      </w:r>
      <w:r w:rsidR="005D6F36" w:rsidRPr="00C9537E">
        <w:rPr>
          <w:rFonts w:asciiTheme="minorHAnsi" w:hAnsiTheme="minorHAnsi" w:cstheme="minorHAnsi"/>
        </w:rPr>
        <w:t xml:space="preserve">de recebíveis sêniores </w:t>
      </w:r>
      <w:r w:rsidR="001F19D2" w:rsidRPr="00C9537E">
        <w:rPr>
          <w:rFonts w:asciiTheme="minorHAnsi" w:hAnsiTheme="minorHAnsi" w:cstheme="minorHAnsi"/>
        </w:rPr>
        <w:t>(“</w:t>
      </w:r>
      <w:r w:rsidR="001F19D2" w:rsidRPr="00C9537E">
        <w:rPr>
          <w:rFonts w:asciiTheme="minorHAnsi" w:hAnsiTheme="minorHAnsi" w:cstheme="minorHAnsi"/>
          <w:u w:val="single"/>
        </w:rPr>
        <w:t>Garantia Real</w:t>
      </w:r>
      <w:r w:rsidR="001F19D2" w:rsidRPr="00C9537E">
        <w:rPr>
          <w:rFonts w:asciiTheme="minorHAnsi" w:hAnsiTheme="minorHAnsi" w:cstheme="minorHAnsi"/>
        </w:rPr>
        <w:t xml:space="preserve">”) </w:t>
      </w:r>
      <w:r w:rsidR="00C57FC4" w:rsidRPr="00C9537E">
        <w:rPr>
          <w:rFonts w:asciiTheme="minorHAnsi" w:hAnsiTheme="minorHAnsi" w:cstheme="minorHAnsi"/>
        </w:rPr>
        <w:t xml:space="preserve">pela Emissora, em caráter irrevogável e irretratável, em favor dos Debenturistas, </w:t>
      </w:r>
      <w:r w:rsidR="00D63A62" w:rsidRPr="00C9537E">
        <w:rPr>
          <w:rFonts w:asciiTheme="minorHAnsi" w:hAnsiTheme="minorHAnsi" w:cstheme="minorHAnsi"/>
        </w:rPr>
        <w:t xml:space="preserve">sob condição suspensiva, </w:t>
      </w:r>
      <w:r w:rsidR="00C57FC4" w:rsidRPr="00C9537E">
        <w:rPr>
          <w:rFonts w:asciiTheme="minorHAnsi" w:hAnsiTheme="minorHAnsi" w:cstheme="minorHAnsi"/>
        </w:rPr>
        <w:t xml:space="preserve">representados pelo Agente Fiduciário, </w:t>
      </w:r>
      <w:r w:rsidRPr="00C9537E">
        <w:rPr>
          <w:rFonts w:asciiTheme="minorHAnsi" w:hAnsiTheme="minorHAnsi" w:cstheme="minorHAnsi"/>
        </w:rPr>
        <w:t>nos termos previstos no “</w:t>
      </w:r>
      <w:r w:rsidRPr="00C9537E">
        <w:rPr>
          <w:rFonts w:asciiTheme="minorHAnsi" w:hAnsiTheme="minorHAnsi" w:cstheme="minorHAnsi"/>
          <w:i/>
        </w:rPr>
        <w:t xml:space="preserve">Instrumento Particular de Constituição de </w:t>
      </w:r>
      <w:r w:rsidR="007A5DDB" w:rsidRPr="00C9537E">
        <w:rPr>
          <w:rFonts w:asciiTheme="minorHAnsi" w:hAnsiTheme="minorHAnsi" w:cstheme="minorHAnsi"/>
          <w:i/>
        </w:rPr>
        <w:t xml:space="preserve">Cessão Fiduciária em </w:t>
      </w:r>
      <w:r w:rsidRPr="00C9537E">
        <w:rPr>
          <w:rFonts w:asciiTheme="minorHAnsi" w:hAnsiTheme="minorHAnsi" w:cstheme="minorHAnsi"/>
          <w:i/>
        </w:rPr>
        <w:t xml:space="preserve">Garantia de </w:t>
      </w:r>
      <w:r w:rsidR="007A5DDB" w:rsidRPr="00C9537E">
        <w:rPr>
          <w:rFonts w:asciiTheme="minorHAnsi" w:hAnsiTheme="minorHAnsi" w:cstheme="minorHAnsi"/>
          <w:i/>
        </w:rPr>
        <w:t xml:space="preserve">Direitos Creditórios e Conta Bancária </w:t>
      </w:r>
      <w:r w:rsidRPr="00C9537E">
        <w:rPr>
          <w:rFonts w:asciiTheme="minorHAnsi" w:hAnsiTheme="minorHAnsi" w:cstheme="minorHAnsi"/>
          <w:i/>
        </w:rPr>
        <w:t>e Outras Avenças</w:t>
      </w:r>
      <w:r w:rsidR="005848B7" w:rsidRPr="00C9537E">
        <w:rPr>
          <w:rFonts w:asciiTheme="minorHAnsi" w:hAnsiTheme="minorHAnsi" w:cstheme="minorHAnsi"/>
          <w:i/>
        </w:rPr>
        <w:t xml:space="preserve"> sob Condição Suspensiva</w:t>
      </w:r>
      <w:r w:rsidRPr="00C9537E">
        <w:rPr>
          <w:rFonts w:asciiTheme="minorHAnsi" w:hAnsiTheme="minorHAnsi" w:cstheme="minorHAnsi"/>
        </w:rPr>
        <w:t>”, a ser celebrado entre a Emissora</w:t>
      </w:r>
      <w:r w:rsidR="007A5DDB" w:rsidRPr="00C9537E">
        <w:rPr>
          <w:rFonts w:asciiTheme="minorHAnsi" w:hAnsiTheme="minorHAnsi" w:cstheme="minorHAnsi"/>
        </w:rPr>
        <w:t>,</w:t>
      </w:r>
      <w:r w:rsidRPr="00C9537E">
        <w:rPr>
          <w:rFonts w:asciiTheme="minorHAnsi" w:hAnsiTheme="minorHAnsi" w:cstheme="minorHAnsi"/>
        </w:rPr>
        <w:t xml:space="preserve"> o Agente Fiduciário</w:t>
      </w:r>
      <w:r w:rsidR="007A5DDB" w:rsidRPr="00C9537E">
        <w:rPr>
          <w:rFonts w:asciiTheme="minorHAnsi" w:hAnsiTheme="minorHAnsi" w:cstheme="minorHAnsi"/>
        </w:rPr>
        <w:t xml:space="preserve"> e o </w:t>
      </w:r>
      <w:r w:rsidR="003E773E" w:rsidRPr="00C9537E">
        <w:rPr>
          <w:rFonts w:asciiTheme="minorHAnsi" w:hAnsiTheme="minorHAnsi" w:cstheme="minorHAnsi"/>
        </w:rPr>
        <w:t>Itaú Unibanco S.A.</w:t>
      </w:r>
      <w:r w:rsidRPr="00C9537E">
        <w:rPr>
          <w:rFonts w:asciiTheme="minorHAnsi" w:hAnsiTheme="minorHAnsi" w:cstheme="minorHAnsi"/>
        </w:rPr>
        <w:t xml:space="preserve"> (“</w:t>
      </w:r>
      <w:r w:rsidRPr="00C9537E">
        <w:rPr>
          <w:rFonts w:asciiTheme="minorHAnsi" w:hAnsiTheme="minorHAnsi" w:cstheme="minorHAnsi"/>
          <w:u w:val="single"/>
        </w:rPr>
        <w:t>Contrato de Garantia</w:t>
      </w:r>
      <w:r w:rsidRPr="00C9537E">
        <w:rPr>
          <w:rFonts w:asciiTheme="minorHAnsi" w:hAnsiTheme="minorHAnsi" w:cstheme="minorHAnsi"/>
        </w:rPr>
        <w:t>”)</w:t>
      </w:r>
      <w:bookmarkEnd w:id="118"/>
      <w:r w:rsidR="0013101E" w:rsidRPr="00C9537E">
        <w:rPr>
          <w:rFonts w:asciiTheme="minorHAnsi" w:hAnsiTheme="minorHAnsi" w:cstheme="minorHAnsi"/>
        </w:rPr>
        <w:t xml:space="preserve">. </w:t>
      </w:r>
    </w:p>
    <w:p w14:paraId="7B5D281B" w14:textId="77777777" w:rsidR="00100C91" w:rsidRPr="00C9537E" w:rsidRDefault="00100C91" w:rsidP="00C9537E">
      <w:pPr>
        <w:pStyle w:val="NormalWeb"/>
        <w:tabs>
          <w:tab w:val="left" w:pos="0"/>
        </w:tabs>
        <w:spacing w:before="0" w:beforeAutospacing="0" w:after="0" w:afterAutospacing="0" w:line="340" w:lineRule="exact"/>
        <w:contextualSpacing/>
        <w:jc w:val="both"/>
        <w:rPr>
          <w:rFonts w:asciiTheme="minorHAnsi" w:hAnsiTheme="minorHAnsi" w:cstheme="minorHAnsi"/>
          <w:b/>
        </w:rPr>
      </w:pPr>
    </w:p>
    <w:p w14:paraId="46B6052D" w14:textId="025C8BFA" w:rsidR="00100C91" w:rsidRPr="00C9537E" w:rsidRDefault="00BB3EE8" w:rsidP="00C9537E">
      <w:pPr>
        <w:pStyle w:val="NormalWeb"/>
        <w:numPr>
          <w:ilvl w:val="2"/>
          <w:numId w:val="6"/>
        </w:numPr>
        <w:tabs>
          <w:tab w:val="left" w:pos="0"/>
        </w:tabs>
        <w:spacing w:before="0" w:beforeAutospacing="0" w:after="0" w:afterAutospacing="0" w:line="340" w:lineRule="exact"/>
        <w:ind w:left="0" w:firstLine="0"/>
        <w:contextualSpacing/>
        <w:jc w:val="both"/>
        <w:rPr>
          <w:rFonts w:asciiTheme="minorHAnsi" w:hAnsiTheme="minorHAnsi" w:cstheme="minorHAnsi"/>
        </w:rPr>
      </w:pPr>
      <w:r w:rsidRPr="00C9537E">
        <w:rPr>
          <w:rFonts w:asciiTheme="minorHAnsi" w:hAnsiTheme="minorHAnsi" w:cstheme="minorHAnsi"/>
        </w:rPr>
        <w:t xml:space="preserve">Nos termos dos artigos 121 e 125 e seguintes do Código Civil, a eficácia do Contrato de Garantia está sujeita </w:t>
      </w:r>
      <w:bookmarkStart w:id="120" w:name="_Hlk84588259"/>
      <w:r w:rsidRPr="00C9537E">
        <w:rPr>
          <w:rFonts w:asciiTheme="minorHAnsi" w:hAnsiTheme="minorHAnsi" w:cstheme="minorHAnsi"/>
        </w:rPr>
        <w:t>à liberação do ônus constituído sobre os Recebíveis Sêniores (conforme definido no Contrato de Garantia)</w:t>
      </w:r>
      <w:bookmarkEnd w:id="120"/>
      <w:r w:rsidRPr="00C9537E">
        <w:rPr>
          <w:rFonts w:asciiTheme="minorHAnsi" w:hAnsiTheme="minorHAnsi" w:cstheme="minorHAnsi"/>
        </w:rPr>
        <w:t>, a ser comprovada mediante a apresentação, pela Emissora</w:t>
      </w:r>
      <w:r w:rsidR="003D3887" w:rsidRPr="00C9537E">
        <w:rPr>
          <w:rFonts w:asciiTheme="minorHAnsi" w:hAnsiTheme="minorHAnsi" w:cstheme="minorHAnsi"/>
        </w:rPr>
        <w:t>,</w:t>
      </w:r>
      <w:r w:rsidRPr="00C9537E">
        <w:rPr>
          <w:rFonts w:asciiTheme="minorHAnsi" w:hAnsiTheme="minorHAnsi" w:cstheme="minorHAnsi"/>
        </w:rPr>
        <w:t xml:space="preserve"> de termo de liberação (ou documento equivalente) do ônus preexistente </w:t>
      </w:r>
      <w:r w:rsidR="003D3887" w:rsidRPr="00C9537E">
        <w:rPr>
          <w:rFonts w:asciiTheme="minorHAnsi" w:hAnsiTheme="minorHAnsi" w:cstheme="minorHAnsi"/>
        </w:rPr>
        <w:t xml:space="preserve">sobre os Recebíveis Sêniores (conforme definido no Contrato de Garantia), </w:t>
      </w:r>
      <w:r w:rsidRPr="00C9537E">
        <w:rPr>
          <w:rFonts w:asciiTheme="minorHAnsi" w:hAnsiTheme="minorHAnsi" w:cstheme="minorHAnsi"/>
        </w:rPr>
        <w:t>a ser disponibilizado, ao Agente Fiduciário (“</w:t>
      </w:r>
      <w:r w:rsidRPr="00C9537E">
        <w:rPr>
          <w:rFonts w:asciiTheme="minorHAnsi" w:hAnsiTheme="minorHAnsi" w:cstheme="minorHAnsi"/>
          <w:u w:val="single"/>
        </w:rPr>
        <w:t>Condição Suspensiva</w:t>
      </w:r>
      <w:r w:rsidRPr="00C9537E">
        <w:rPr>
          <w:rFonts w:asciiTheme="minorHAnsi" w:hAnsiTheme="minorHAnsi" w:cstheme="minorHAnsi"/>
        </w:rPr>
        <w:t>”)</w:t>
      </w:r>
      <w:r w:rsidR="00682C5F" w:rsidRPr="00C9537E">
        <w:rPr>
          <w:rFonts w:asciiTheme="minorHAnsi" w:hAnsiTheme="minorHAnsi" w:cstheme="minorHAnsi"/>
        </w:rPr>
        <w:t xml:space="preserve"> de acordo com os termos e demais condições previstos no </w:t>
      </w:r>
      <w:r w:rsidR="003D3887" w:rsidRPr="00C9537E">
        <w:rPr>
          <w:rFonts w:asciiTheme="minorHAnsi" w:hAnsiTheme="minorHAnsi" w:cstheme="minorHAnsi"/>
        </w:rPr>
        <w:t>Contrato de Garantia</w:t>
      </w:r>
      <w:r w:rsidRPr="00C9537E">
        <w:rPr>
          <w:rFonts w:asciiTheme="minorHAnsi" w:hAnsiTheme="minorHAnsi" w:cstheme="minorHAnsi"/>
        </w:rPr>
        <w:t>.</w:t>
      </w:r>
    </w:p>
    <w:p w14:paraId="217F9767" w14:textId="77777777" w:rsidR="00100C91" w:rsidRPr="00C9537E" w:rsidRDefault="00100C91" w:rsidP="00C9537E">
      <w:pPr>
        <w:spacing w:line="340" w:lineRule="exact"/>
        <w:rPr>
          <w:rFonts w:asciiTheme="minorHAnsi" w:hAnsiTheme="minorHAnsi" w:cstheme="minorHAnsi"/>
        </w:rPr>
      </w:pPr>
    </w:p>
    <w:p w14:paraId="5702CD02" w14:textId="0CE6ADE8" w:rsidR="00100C91" w:rsidRPr="00C9537E" w:rsidRDefault="00100C91" w:rsidP="00C9537E">
      <w:pPr>
        <w:pStyle w:val="NormalWeb"/>
        <w:numPr>
          <w:ilvl w:val="2"/>
          <w:numId w:val="6"/>
        </w:numPr>
        <w:tabs>
          <w:tab w:val="left" w:pos="0"/>
        </w:tabs>
        <w:spacing w:before="0" w:beforeAutospacing="0" w:after="0" w:afterAutospacing="0" w:line="340" w:lineRule="exact"/>
        <w:ind w:left="0" w:firstLine="0"/>
        <w:contextualSpacing/>
        <w:jc w:val="both"/>
        <w:rPr>
          <w:rFonts w:asciiTheme="minorHAnsi" w:hAnsiTheme="minorHAnsi" w:cstheme="minorHAnsi"/>
        </w:rPr>
      </w:pPr>
      <w:bookmarkStart w:id="121" w:name="_Ref84588491"/>
      <w:r w:rsidRPr="00C9537E">
        <w:rPr>
          <w:rFonts w:asciiTheme="minorHAnsi" w:hAnsiTheme="minorHAnsi" w:cstheme="minorHAnsi"/>
        </w:rPr>
        <w:t xml:space="preserve">As Partes ficam desde já autorizadas e obrigadas a celebrar aditamento à presente Escritura de Emissão para formalizar a convolação da espécie da presente emissão em “com Garantia Real, com garantia </w:t>
      </w:r>
      <w:r w:rsidR="00817D92" w:rsidRPr="00C9537E">
        <w:rPr>
          <w:rFonts w:asciiTheme="minorHAnsi" w:hAnsiTheme="minorHAnsi" w:cstheme="minorHAnsi"/>
        </w:rPr>
        <w:t xml:space="preserve">adicional </w:t>
      </w:r>
      <w:r w:rsidRPr="00C9537E">
        <w:rPr>
          <w:rFonts w:asciiTheme="minorHAnsi" w:hAnsiTheme="minorHAnsi" w:cstheme="minorHAnsi"/>
        </w:rPr>
        <w:t xml:space="preserve">fidejussória” sem a necessidade, para tanto, de nova aprovação societária da Emissora ou da realização de Assembleia Geral de Debenturistas, em até </w:t>
      </w:r>
      <w:r w:rsidR="00731637" w:rsidRPr="00C9537E">
        <w:rPr>
          <w:rFonts w:asciiTheme="minorHAnsi" w:hAnsiTheme="minorHAnsi" w:cstheme="minorHAnsi"/>
        </w:rPr>
        <w:t>2</w:t>
      </w:r>
      <w:r w:rsidRPr="00C9537E">
        <w:rPr>
          <w:rFonts w:asciiTheme="minorHAnsi" w:hAnsiTheme="minorHAnsi" w:cstheme="minorHAnsi"/>
        </w:rPr>
        <w:t xml:space="preserve">0 (dez) </w:t>
      </w:r>
      <w:r w:rsidR="00A66A3C" w:rsidRPr="00C9537E">
        <w:rPr>
          <w:rFonts w:asciiTheme="minorHAnsi" w:hAnsiTheme="minorHAnsi" w:cstheme="minorHAnsi"/>
        </w:rPr>
        <w:t>d</w:t>
      </w:r>
      <w:r w:rsidRPr="00C9537E">
        <w:rPr>
          <w:rFonts w:asciiTheme="minorHAnsi" w:hAnsiTheme="minorHAnsi" w:cstheme="minorHAnsi"/>
        </w:rPr>
        <w:t>ias contados da implementação da Condição Suspensiva</w:t>
      </w:r>
      <w:r w:rsidR="00BB3EE8" w:rsidRPr="00C9537E">
        <w:rPr>
          <w:rFonts w:asciiTheme="minorHAnsi" w:hAnsiTheme="minorHAnsi" w:cstheme="minorHAnsi"/>
        </w:rPr>
        <w:t xml:space="preserve">, substancialmente nos termos do </w:t>
      </w:r>
      <w:r w:rsidR="00BB3EE8" w:rsidRPr="00C9537E">
        <w:rPr>
          <w:rFonts w:asciiTheme="minorHAnsi" w:hAnsiTheme="minorHAnsi" w:cstheme="minorHAnsi"/>
          <w:b/>
          <w:bCs/>
          <w:u w:val="single"/>
        </w:rPr>
        <w:t>Anexo I</w:t>
      </w:r>
      <w:r w:rsidR="00BB3EE8" w:rsidRPr="00C9537E">
        <w:rPr>
          <w:rFonts w:asciiTheme="minorHAnsi" w:hAnsiTheme="minorHAnsi" w:cstheme="minorHAnsi"/>
        </w:rPr>
        <w:t xml:space="preserve"> ao presente</w:t>
      </w:r>
      <w:r w:rsidRPr="00C9537E">
        <w:rPr>
          <w:rFonts w:asciiTheme="minorHAnsi" w:hAnsiTheme="minorHAnsi" w:cstheme="minorHAnsi"/>
        </w:rPr>
        <w:t>.</w:t>
      </w:r>
      <w:bookmarkEnd w:id="121"/>
    </w:p>
    <w:p w14:paraId="69FDA30F" w14:textId="77777777" w:rsidR="00100C91" w:rsidRPr="00C9537E" w:rsidRDefault="00100C91" w:rsidP="00C9537E">
      <w:pPr>
        <w:spacing w:line="340" w:lineRule="exact"/>
        <w:rPr>
          <w:rFonts w:asciiTheme="minorHAnsi" w:hAnsiTheme="minorHAnsi" w:cstheme="minorHAnsi"/>
        </w:rPr>
      </w:pPr>
    </w:p>
    <w:p w14:paraId="5CA2BB70" w14:textId="0F28CDB2" w:rsidR="00100C91" w:rsidRPr="00C9537E" w:rsidRDefault="00792DCF" w:rsidP="00C9537E">
      <w:pPr>
        <w:pStyle w:val="NormalWeb"/>
        <w:numPr>
          <w:ilvl w:val="2"/>
          <w:numId w:val="6"/>
        </w:numPr>
        <w:tabs>
          <w:tab w:val="left" w:pos="0"/>
        </w:tabs>
        <w:spacing w:before="0" w:beforeAutospacing="0" w:after="0" w:afterAutospacing="0" w:line="340" w:lineRule="exact"/>
        <w:ind w:left="0" w:firstLine="0"/>
        <w:contextualSpacing/>
        <w:jc w:val="both"/>
        <w:rPr>
          <w:rFonts w:asciiTheme="minorHAnsi" w:hAnsiTheme="minorHAnsi" w:cstheme="minorHAnsi"/>
        </w:rPr>
      </w:pPr>
      <w:r w:rsidRPr="00C9537E">
        <w:rPr>
          <w:rFonts w:asciiTheme="minorHAnsi" w:hAnsiTheme="minorHAnsi" w:cstheme="minorHAnsi"/>
        </w:rPr>
        <w:t xml:space="preserve">Uma cópia devidamente assinada do aditamento à Escritura de Emissão referido na Cláusula </w:t>
      </w:r>
      <w:r w:rsidRPr="00C9537E">
        <w:rPr>
          <w:rFonts w:asciiTheme="minorHAnsi" w:hAnsiTheme="minorHAnsi" w:cstheme="minorHAnsi"/>
        </w:rPr>
        <w:fldChar w:fldCharType="begin"/>
      </w:r>
      <w:r w:rsidRPr="00C9537E">
        <w:rPr>
          <w:rFonts w:asciiTheme="minorHAnsi" w:hAnsiTheme="minorHAnsi" w:cstheme="minorHAnsi"/>
        </w:rPr>
        <w:instrText xml:space="preserve"> REF _Ref84588491 \r \h </w:instrText>
      </w:r>
      <w:r w:rsidR="00E05198" w:rsidRPr="00C9537E">
        <w:rPr>
          <w:rFonts w:asciiTheme="minorHAnsi" w:hAnsiTheme="minorHAnsi" w:cstheme="minorHAnsi"/>
        </w:rPr>
        <w:instrText xml:space="preserve"> \* MERGEFORMAT </w:instrText>
      </w:r>
      <w:r w:rsidRPr="00C9537E">
        <w:rPr>
          <w:rFonts w:asciiTheme="minorHAnsi" w:hAnsiTheme="minorHAnsi" w:cstheme="minorHAnsi"/>
        </w:rPr>
      </w:r>
      <w:r w:rsidRPr="00C9537E">
        <w:rPr>
          <w:rFonts w:asciiTheme="minorHAnsi" w:hAnsiTheme="minorHAnsi" w:cstheme="minorHAnsi"/>
        </w:rPr>
        <w:fldChar w:fldCharType="separate"/>
      </w:r>
      <w:r w:rsidRPr="00C9537E">
        <w:rPr>
          <w:rFonts w:asciiTheme="minorHAnsi" w:hAnsiTheme="minorHAnsi" w:cstheme="minorHAnsi"/>
        </w:rPr>
        <w:t>4.17.3</w:t>
      </w:r>
      <w:r w:rsidRPr="00C9537E">
        <w:rPr>
          <w:rFonts w:asciiTheme="minorHAnsi" w:hAnsiTheme="minorHAnsi" w:cstheme="minorHAnsi"/>
        </w:rPr>
        <w:fldChar w:fldCharType="end"/>
      </w:r>
      <w:r w:rsidRPr="00C9537E">
        <w:rPr>
          <w:rFonts w:asciiTheme="minorHAnsi" w:hAnsiTheme="minorHAnsi" w:cstheme="minorHAnsi"/>
        </w:rPr>
        <w:t xml:space="preserve"> acima deverá ser disponibilizada à B3 em até 5 (cinco) Dias Úteis contados do seu arquivamento na JUCEMG.</w:t>
      </w:r>
    </w:p>
    <w:p w14:paraId="20BE10A6" w14:textId="77777777" w:rsidR="008F2470" w:rsidRPr="00C9537E" w:rsidRDefault="008F2470" w:rsidP="00C9537E">
      <w:pPr>
        <w:spacing w:line="340" w:lineRule="exact"/>
        <w:jc w:val="both"/>
        <w:rPr>
          <w:rFonts w:asciiTheme="minorHAnsi" w:hAnsiTheme="minorHAnsi" w:cstheme="minorHAnsi"/>
        </w:rPr>
      </w:pPr>
    </w:p>
    <w:p w14:paraId="369182BA" w14:textId="563BE873" w:rsidR="008F2470" w:rsidRPr="00C9537E" w:rsidRDefault="008F2470" w:rsidP="00C9537E">
      <w:pPr>
        <w:pStyle w:val="NormalWeb"/>
        <w:numPr>
          <w:ilvl w:val="2"/>
          <w:numId w:val="6"/>
        </w:numPr>
        <w:tabs>
          <w:tab w:val="left" w:pos="0"/>
        </w:tabs>
        <w:spacing w:before="0" w:beforeAutospacing="0" w:after="0" w:afterAutospacing="0" w:line="340" w:lineRule="exact"/>
        <w:ind w:left="0" w:firstLine="0"/>
        <w:contextualSpacing/>
        <w:jc w:val="both"/>
        <w:rPr>
          <w:rFonts w:asciiTheme="minorHAnsi" w:hAnsiTheme="minorHAnsi" w:cstheme="minorHAnsi"/>
          <w:b/>
        </w:rPr>
      </w:pPr>
      <w:r w:rsidRPr="00C9537E">
        <w:rPr>
          <w:rFonts w:asciiTheme="minorHAnsi" w:hAnsiTheme="minorHAnsi" w:cstheme="minorHAnsi"/>
          <w:color w:val="auto"/>
        </w:rPr>
        <w:t>Todas</w:t>
      </w:r>
      <w:r w:rsidRPr="00C9537E">
        <w:rPr>
          <w:rFonts w:asciiTheme="minorHAnsi" w:hAnsiTheme="minorHAnsi" w:cstheme="minorHAnsi"/>
        </w:rPr>
        <w:t xml:space="preserve"> as despesas com o registro do Contrato de Garantia, conforme previsto no referido instrumento, serão de responsabilidade exclusiva da Emissora.</w:t>
      </w:r>
    </w:p>
    <w:p w14:paraId="727BB3D6" w14:textId="77777777" w:rsidR="00BB3EE8" w:rsidRPr="00C9537E" w:rsidRDefault="00BB3EE8" w:rsidP="00C9537E">
      <w:pPr>
        <w:pStyle w:val="PargrafodaLista"/>
        <w:spacing w:line="340" w:lineRule="exact"/>
        <w:rPr>
          <w:rFonts w:asciiTheme="minorHAnsi" w:hAnsiTheme="minorHAnsi" w:cstheme="minorHAnsi"/>
          <w:b/>
        </w:rPr>
      </w:pPr>
    </w:p>
    <w:p w14:paraId="535156CC" w14:textId="33729524" w:rsidR="00BB3EE8" w:rsidRPr="00C9537E" w:rsidRDefault="00BB3EE8" w:rsidP="00C9537E">
      <w:pPr>
        <w:pStyle w:val="NormalWeb"/>
        <w:numPr>
          <w:ilvl w:val="2"/>
          <w:numId w:val="6"/>
        </w:numPr>
        <w:tabs>
          <w:tab w:val="left" w:pos="0"/>
        </w:tabs>
        <w:spacing w:before="0" w:beforeAutospacing="0" w:after="0" w:afterAutospacing="0" w:line="340" w:lineRule="exact"/>
        <w:ind w:left="0" w:firstLine="0"/>
        <w:contextualSpacing/>
        <w:jc w:val="both"/>
        <w:rPr>
          <w:rFonts w:asciiTheme="minorHAnsi" w:hAnsiTheme="minorHAnsi" w:cstheme="minorHAnsi"/>
        </w:rPr>
      </w:pPr>
      <w:r w:rsidRPr="00C9537E">
        <w:rPr>
          <w:rFonts w:asciiTheme="minorHAnsi" w:hAnsiTheme="minorHAnsi" w:cstheme="minorHAnsi"/>
          <w:bCs/>
        </w:rPr>
        <w:t>Observada a Condição Suspensiva, a Garantia Real referida acima será outorgada em caráter irrevogável e irretratável pela Emissora vigendo até a integral liquidação das Obrigações Garantidas, nos termos do Contrato de Garantia e desta Escritura de Emissão.</w:t>
      </w:r>
    </w:p>
    <w:p w14:paraId="1FC78548" w14:textId="77777777" w:rsidR="008F2470" w:rsidRPr="00C9537E" w:rsidRDefault="008F2470" w:rsidP="00C9537E">
      <w:pPr>
        <w:spacing w:line="340" w:lineRule="exact"/>
        <w:rPr>
          <w:rFonts w:asciiTheme="minorHAnsi" w:hAnsiTheme="minorHAnsi" w:cstheme="minorHAnsi"/>
        </w:rPr>
      </w:pPr>
    </w:p>
    <w:p w14:paraId="4450E39D" w14:textId="4835F3E8" w:rsidR="008F2470" w:rsidRPr="00C9537E" w:rsidRDefault="008F2470" w:rsidP="00C9537E">
      <w:pPr>
        <w:pStyle w:val="NormalWeb"/>
        <w:numPr>
          <w:ilvl w:val="2"/>
          <w:numId w:val="6"/>
        </w:numPr>
        <w:tabs>
          <w:tab w:val="left" w:pos="0"/>
        </w:tabs>
        <w:spacing w:before="0" w:beforeAutospacing="0" w:after="0" w:afterAutospacing="0" w:line="340" w:lineRule="exact"/>
        <w:ind w:left="0" w:firstLine="0"/>
        <w:contextualSpacing/>
        <w:jc w:val="both"/>
        <w:rPr>
          <w:rFonts w:asciiTheme="minorHAnsi" w:hAnsiTheme="minorHAnsi" w:cstheme="minorHAnsi"/>
          <w:b/>
        </w:rPr>
      </w:pPr>
      <w:r w:rsidRPr="00C9537E">
        <w:rPr>
          <w:rFonts w:asciiTheme="minorHAnsi" w:hAnsiTheme="minorHAnsi" w:cstheme="minorHAnsi"/>
        </w:rPr>
        <w:t xml:space="preserve">Fica desde já certo e ajustado que a inobservância, pelo Agente Fiduciário, dos prazos para execução </w:t>
      </w:r>
      <w:r w:rsidR="00387703" w:rsidRPr="00C9537E">
        <w:rPr>
          <w:rFonts w:asciiTheme="minorHAnsi" w:hAnsiTheme="minorHAnsi" w:cstheme="minorHAnsi"/>
        </w:rPr>
        <w:t xml:space="preserve">da Garantia Real </w:t>
      </w:r>
      <w:r w:rsidRPr="00C9537E">
        <w:rPr>
          <w:rFonts w:asciiTheme="minorHAnsi" w:hAnsiTheme="minorHAnsi" w:cstheme="minorHAnsi"/>
        </w:rPr>
        <w:t>não ensejará, sob hipótese alguma, perda de qualquer direito ou faculdade aqui prevista.</w:t>
      </w:r>
    </w:p>
    <w:p w14:paraId="6A337382" w14:textId="52E32774" w:rsidR="00F3374E" w:rsidRPr="00C9537E" w:rsidRDefault="00F3374E" w:rsidP="00C9537E">
      <w:pPr>
        <w:spacing w:line="340" w:lineRule="exact"/>
        <w:rPr>
          <w:rFonts w:asciiTheme="minorHAnsi" w:hAnsiTheme="minorHAnsi" w:cstheme="minorHAnsi"/>
        </w:rPr>
      </w:pPr>
    </w:p>
    <w:p w14:paraId="1CC3E3B6" w14:textId="6F55D2D2" w:rsidR="009A7EE8" w:rsidRPr="00C9537E" w:rsidRDefault="009A7EE8" w:rsidP="00C9537E">
      <w:pPr>
        <w:pStyle w:val="PargrafodaLista"/>
        <w:widowControl w:val="0"/>
        <w:numPr>
          <w:ilvl w:val="1"/>
          <w:numId w:val="6"/>
        </w:numPr>
        <w:tabs>
          <w:tab w:val="left" w:pos="0"/>
        </w:tabs>
        <w:adjustRightInd/>
        <w:spacing w:line="340" w:lineRule="exact"/>
        <w:ind w:left="0" w:right="-68" w:firstLine="0"/>
        <w:jc w:val="both"/>
        <w:rPr>
          <w:rFonts w:asciiTheme="minorHAnsi" w:hAnsiTheme="minorHAnsi" w:cstheme="minorHAnsi"/>
          <w:b/>
        </w:rPr>
      </w:pPr>
      <w:r w:rsidRPr="00C9537E">
        <w:rPr>
          <w:rFonts w:asciiTheme="minorHAnsi" w:hAnsiTheme="minorHAnsi" w:cstheme="minorHAnsi"/>
          <w:b/>
        </w:rPr>
        <w:t>Garantia</w:t>
      </w:r>
      <w:r w:rsidRPr="00C9537E">
        <w:rPr>
          <w:rFonts w:asciiTheme="minorHAnsi" w:hAnsiTheme="minorHAnsi" w:cstheme="minorHAnsi"/>
          <w:b/>
          <w:spacing w:val="-1"/>
        </w:rPr>
        <w:t xml:space="preserve"> </w:t>
      </w:r>
      <w:r w:rsidRPr="00C9537E">
        <w:rPr>
          <w:rFonts w:asciiTheme="minorHAnsi" w:hAnsiTheme="minorHAnsi" w:cstheme="minorHAnsi"/>
          <w:b/>
        </w:rPr>
        <w:t>Fidejussória</w:t>
      </w:r>
    </w:p>
    <w:p w14:paraId="22037910" w14:textId="77777777" w:rsidR="009A7EE8" w:rsidRPr="00C9537E" w:rsidRDefault="009A7EE8" w:rsidP="00C9537E">
      <w:pPr>
        <w:pStyle w:val="Corpodetexto"/>
        <w:tabs>
          <w:tab w:val="left" w:pos="0"/>
        </w:tabs>
        <w:spacing w:after="0" w:line="340" w:lineRule="exact"/>
        <w:ind w:right="-68"/>
        <w:rPr>
          <w:rFonts w:asciiTheme="minorHAnsi" w:hAnsiTheme="minorHAnsi" w:cstheme="minorHAnsi"/>
          <w:b/>
        </w:rPr>
      </w:pPr>
    </w:p>
    <w:p w14:paraId="7A481A46" w14:textId="4DD05D12" w:rsidR="009A7EE8" w:rsidRPr="00C9537E" w:rsidRDefault="009A7EE8" w:rsidP="00C9537E">
      <w:pPr>
        <w:pStyle w:val="PargrafodaLista"/>
        <w:widowControl w:val="0"/>
        <w:numPr>
          <w:ilvl w:val="2"/>
          <w:numId w:val="6"/>
        </w:numPr>
        <w:tabs>
          <w:tab w:val="left" w:pos="0"/>
        </w:tabs>
        <w:adjustRightInd/>
        <w:spacing w:line="340" w:lineRule="exact"/>
        <w:ind w:left="0" w:right="-68" w:firstLine="0"/>
        <w:jc w:val="both"/>
        <w:rPr>
          <w:rFonts w:asciiTheme="minorHAnsi" w:hAnsiTheme="minorHAnsi" w:cstheme="minorHAnsi"/>
        </w:rPr>
      </w:pPr>
      <w:r w:rsidRPr="00C9537E">
        <w:rPr>
          <w:rFonts w:asciiTheme="minorHAnsi" w:hAnsiTheme="minorHAnsi" w:cstheme="minorHAnsi"/>
        </w:rPr>
        <w:t xml:space="preserve">Sem prejuízo das demais garantias constituídas ou a serem constituídas no âmbito da Emissão em favor dos Debenturistas, </w:t>
      </w:r>
      <w:r w:rsidR="00315869" w:rsidRPr="00C9537E">
        <w:rPr>
          <w:rFonts w:asciiTheme="minorHAnsi" w:hAnsiTheme="minorHAnsi" w:cstheme="minorHAnsi"/>
        </w:rPr>
        <w:t>em garantia adicional do pontual e integral adimplemento de todas as Obrigações Garantidas, as Debêntures contarão com garantia fidejussória d</w:t>
      </w:r>
      <w:r w:rsidR="00F9286D" w:rsidRPr="00C9537E">
        <w:rPr>
          <w:rFonts w:asciiTheme="minorHAnsi" w:hAnsiTheme="minorHAnsi" w:cstheme="minorHAnsi"/>
        </w:rPr>
        <w:t>o</w:t>
      </w:r>
      <w:r w:rsidR="00315869" w:rsidRPr="00C9537E">
        <w:rPr>
          <w:rFonts w:asciiTheme="minorHAnsi" w:hAnsiTheme="minorHAnsi" w:cstheme="minorHAnsi"/>
        </w:rPr>
        <w:t>s Fiador</w:t>
      </w:r>
      <w:r w:rsidR="00F9286D" w:rsidRPr="00C9537E">
        <w:rPr>
          <w:rFonts w:asciiTheme="minorHAnsi" w:hAnsiTheme="minorHAnsi" w:cstheme="minorHAnsi"/>
        </w:rPr>
        <w:t>e</w:t>
      </w:r>
      <w:r w:rsidR="00315869" w:rsidRPr="00C9537E">
        <w:rPr>
          <w:rFonts w:asciiTheme="minorHAnsi" w:hAnsiTheme="minorHAnsi" w:cstheme="minorHAnsi"/>
        </w:rPr>
        <w:t xml:space="preserve">s, prestadas </w:t>
      </w:r>
      <w:r w:rsidR="00682C5F" w:rsidRPr="00C9537E">
        <w:rPr>
          <w:rFonts w:asciiTheme="minorHAnsi" w:hAnsiTheme="minorHAnsi" w:cstheme="minorHAnsi"/>
        </w:rPr>
        <w:t>de acordo com os termos e condições abaixo</w:t>
      </w:r>
      <w:r w:rsidR="00315869" w:rsidRPr="00C9537E">
        <w:rPr>
          <w:rFonts w:asciiTheme="minorHAnsi" w:hAnsiTheme="minorHAnsi" w:cstheme="minorHAnsi"/>
        </w:rPr>
        <w:t xml:space="preserve"> (“</w:t>
      </w:r>
      <w:r w:rsidR="00315869" w:rsidRPr="00C9537E">
        <w:rPr>
          <w:rFonts w:asciiTheme="minorHAnsi" w:hAnsiTheme="minorHAnsi" w:cstheme="minorHAnsi"/>
          <w:u w:val="single"/>
        </w:rPr>
        <w:t>Fianças</w:t>
      </w:r>
      <w:r w:rsidR="00315869" w:rsidRPr="00C9537E">
        <w:rPr>
          <w:rFonts w:asciiTheme="minorHAnsi" w:hAnsiTheme="minorHAnsi" w:cstheme="minorHAnsi"/>
        </w:rPr>
        <w:t>”</w:t>
      </w:r>
      <w:r w:rsidR="0085034C" w:rsidRPr="00C9537E">
        <w:rPr>
          <w:rFonts w:asciiTheme="minorHAnsi" w:hAnsiTheme="minorHAnsi" w:cstheme="minorHAnsi"/>
        </w:rPr>
        <w:t xml:space="preserve"> e, em conjunto com a Garantia Real, as “</w:t>
      </w:r>
      <w:r w:rsidR="0085034C" w:rsidRPr="00C9537E">
        <w:rPr>
          <w:rFonts w:asciiTheme="minorHAnsi" w:hAnsiTheme="minorHAnsi" w:cstheme="minorHAnsi"/>
          <w:u w:val="single"/>
        </w:rPr>
        <w:t>Garantias</w:t>
      </w:r>
      <w:r w:rsidR="0085034C" w:rsidRPr="00C9537E">
        <w:rPr>
          <w:rFonts w:asciiTheme="minorHAnsi" w:hAnsiTheme="minorHAnsi" w:cstheme="minorHAnsi"/>
        </w:rPr>
        <w:t>”</w:t>
      </w:r>
      <w:r w:rsidR="00315869" w:rsidRPr="00C9537E">
        <w:rPr>
          <w:rFonts w:asciiTheme="minorHAnsi" w:hAnsiTheme="minorHAnsi" w:cstheme="minorHAnsi"/>
        </w:rPr>
        <w:t>).</w:t>
      </w:r>
    </w:p>
    <w:p w14:paraId="4C2E06B3" w14:textId="343A5BBC" w:rsidR="009A7EE8" w:rsidRPr="00C9537E" w:rsidRDefault="009A7EE8" w:rsidP="00C9537E">
      <w:pPr>
        <w:pStyle w:val="PargrafodaLista"/>
        <w:spacing w:line="340" w:lineRule="exact"/>
        <w:ind w:left="0"/>
        <w:jc w:val="both"/>
        <w:rPr>
          <w:rFonts w:asciiTheme="minorHAnsi" w:hAnsiTheme="minorHAnsi" w:cstheme="minorHAnsi"/>
          <w:b/>
        </w:rPr>
      </w:pPr>
    </w:p>
    <w:p w14:paraId="198F3AD0" w14:textId="27082D62" w:rsidR="00315869" w:rsidRPr="00C9537E" w:rsidRDefault="00F9286D" w:rsidP="00C9537E">
      <w:pPr>
        <w:pStyle w:val="PargrafodaLista"/>
        <w:widowControl w:val="0"/>
        <w:numPr>
          <w:ilvl w:val="2"/>
          <w:numId w:val="6"/>
        </w:numPr>
        <w:tabs>
          <w:tab w:val="left" w:pos="0"/>
        </w:tabs>
        <w:adjustRightInd/>
        <w:spacing w:line="340" w:lineRule="exact"/>
        <w:ind w:left="0" w:right="-68" w:firstLine="0"/>
        <w:jc w:val="both"/>
        <w:rPr>
          <w:rFonts w:asciiTheme="minorHAnsi" w:hAnsiTheme="minorHAnsi" w:cstheme="minorHAnsi"/>
        </w:rPr>
      </w:pPr>
      <w:r w:rsidRPr="00C9537E">
        <w:rPr>
          <w:rFonts w:asciiTheme="minorHAnsi" w:hAnsiTheme="minorHAnsi" w:cstheme="minorHAnsi"/>
        </w:rPr>
        <w:t>Os</w:t>
      </w:r>
      <w:r w:rsidR="00315869" w:rsidRPr="00C9537E">
        <w:rPr>
          <w:rFonts w:asciiTheme="minorHAnsi" w:hAnsiTheme="minorHAnsi" w:cstheme="minorHAnsi"/>
        </w:rPr>
        <w:t xml:space="preserve"> Fiador</w:t>
      </w:r>
      <w:r w:rsidRPr="00C9537E">
        <w:rPr>
          <w:rFonts w:asciiTheme="minorHAnsi" w:hAnsiTheme="minorHAnsi" w:cstheme="minorHAnsi"/>
        </w:rPr>
        <w:t>e</w:t>
      </w:r>
      <w:r w:rsidR="00315869" w:rsidRPr="00C9537E">
        <w:rPr>
          <w:rFonts w:asciiTheme="minorHAnsi" w:hAnsiTheme="minorHAnsi" w:cstheme="minorHAnsi"/>
        </w:rPr>
        <w:t xml:space="preserve">s prestam, neste ato, a Fiança, obrigando-se, em caráter irrevogável e irretratável, perante os Debenturistas, na qualidade de fiadoras e principais pagadoras e, </w:t>
      </w:r>
      <w:r w:rsidR="003D3887" w:rsidRPr="00C9537E">
        <w:rPr>
          <w:rFonts w:asciiTheme="minorHAnsi" w:hAnsiTheme="minorHAnsi" w:cstheme="minorHAnsi"/>
        </w:rPr>
        <w:t xml:space="preserve">(i) </w:t>
      </w:r>
      <w:r w:rsidR="003D3887" w:rsidRPr="00C9537E">
        <w:rPr>
          <w:rFonts w:asciiTheme="minorHAnsi" w:hAnsiTheme="minorHAnsi" w:cstheme="minorHAnsi"/>
          <w:color w:val="000000"/>
        </w:rPr>
        <w:t xml:space="preserve">de forma solidária com a Emissora, observada, a participação direta ou indireta detida por cada um dos Fiadores no capital social da Emissora e </w:t>
      </w:r>
      <w:r w:rsidR="003D3887" w:rsidRPr="00C9537E">
        <w:rPr>
          <w:rFonts w:asciiTheme="minorHAnsi" w:hAnsiTheme="minorHAnsi" w:cstheme="minorHAnsi"/>
          <w:i/>
          <w:iCs/>
          <w:color w:val="000000"/>
        </w:rPr>
        <w:t>pro rata</w:t>
      </w:r>
      <w:r w:rsidR="003D3887" w:rsidRPr="00C9537E">
        <w:rPr>
          <w:rFonts w:asciiTheme="minorHAnsi" w:hAnsiTheme="minorHAnsi" w:cstheme="minorHAnsi"/>
          <w:color w:val="000000"/>
        </w:rPr>
        <w:t xml:space="preserve"> ao montante agregado do capital social da Emissora detido pelos Fiadores em conjunto; e (ii) os Fiadores, de forma individual e não solidária entre si</w:t>
      </w:r>
      <w:r w:rsidR="00315869" w:rsidRPr="00C9537E">
        <w:rPr>
          <w:rFonts w:asciiTheme="minorHAnsi" w:hAnsiTheme="minorHAnsi" w:cstheme="minorHAnsi"/>
        </w:rPr>
        <w:t>, responsáveis na forma do artigo 275 e seguintes, bem como do artigo 818 e seguintes da Lei 10.406, de 10 de janeiro de 2002, conforme alterada (“</w:t>
      </w:r>
      <w:r w:rsidR="00315869" w:rsidRPr="00C9537E">
        <w:rPr>
          <w:rFonts w:asciiTheme="minorHAnsi" w:hAnsiTheme="minorHAnsi" w:cstheme="minorHAnsi"/>
          <w:u w:val="single"/>
        </w:rPr>
        <w:t>Código Civil</w:t>
      </w:r>
      <w:r w:rsidR="00315869" w:rsidRPr="00C9537E">
        <w:rPr>
          <w:rFonts w:asciiTheme="minorHAnsi" w:hAnsiTheme="minorHAnsi" w:cstheme="minorHAnsi"/>
        </w:rPr>
        <w:t xml:space="preserve">”), pelo integral cumprimento das Obrigações Garantidas, e renunciando neste ato expressamente aos benefícios de ordem, divisão e quaisquer direitos e faculdades e exoneração, de qualquer natureza previstos nos artigos </w:t>
      </w:r>
      <w:r w:rsidR="00F147F0" w:rsidRPr="00C9537E">
        <w:rPr>
          <w:rFonts w:asciiTheme="minorHAnsi" w:hAnsiTheme="minorHAnsi" w:cstheme="minorHAnsi"/>
        </w:rPr>
        <w:t xml:space="preserve">333, parágrafo único, 821, 824, 834, 835, 837, 838 e 839 do Código Civil, e do artigo 794 </w:t>
      </w:r>
      <w:r w:rsidR="00315869" w:rsidRPr="00C9537E">
        <w:rPr>
          <w:rFonts w:asciiTheme="minorHAnsi" w:hAnsiTheme="minorHAnsi" w:cstheme="minorHAnsi"/>
        </w:rPr>
        <w:t>da Lei nº 13.105, de 16 de março de 2015, conforme alterada (“</w:t>
      </w:r>
      <w:r w:rsidR="00315869" w:rsidRPr="00C9537E">
        <w:rPr>
          <w:rFonts w:asciiTheme="minorHAnsi" w:hAnsiTheme="minorHAnsi" w:cstheme="minorHAnsi"/>
          <w:u w:val="single"/>
        </w:rPr>
        <w:t>Código de Processo Civil</w:t>
      </w:r>
      <w:r w:rsidR="00315869" w:rsidRPr="00C9537E">
        <w:rPr>
          <w:rFonts w:asciiTheme="minorHAnsi" w:hAnsiTheme="minorHAnsi" w:cstheme="minorHAnsi"/>
        </w:rPr>
        <w:t>”).</w:t>
      </w:r>
    </w:p>
    <w:p w14:paraId="1EEFF33D" w14:textId="77777777" w:rsidR="00315869" w:rsidRPr="00C9537E" w:rsidRDefault="00315869" w:rsidP="00C9537E">
      <w:pPr>
        <w:pStyle w:val="PargrafodaLista"/>
        <w:spacing w:line="340" w:lineRule="exact"/>
        <w:ind w:left="0"/>
        <w:jc w:val="both"/>
        <w:rPr>
          <w:rFonts w:asciiTheme="minorHAnsi" w:hAnsiTheme="minorHAnsi" w:cstheme="minorHAnsi"/>
        </w:rPr>
      </w:pPr>
    </w:p>
    <w:p w14:paraId="26D00126" w14:textId="2F5E23B1" w:rsidR="00315869" w:rsidRPr="00C9537E" w:rsidRDefault="00315869" w:rsidP="00C9537E">
      <w:pPr>
        <w:pStyle w:val="PargrafodaLista"/>
        <w:widowControl w:val="0"/>
        <w:numPr>
          <w:ilvl w:val="2"/>
          <w:numId w:val="6"/>
        </w:numPr>
        <w:tabs>
          <w:tab w:val="left" w:pos="0"/>
        </w:tabs>
        <w:adjustRightInd/>
        <w:spacing w:line="340" w:lineRule="exact"/>
        <w:ind w:left="0" w:right="-68" w:firstLine="0"/>
        <w:jc w:val="both"/>
        <w:rPr>
          <w:rFonts w:asciiTheme="minorHAnsi" w:hAnsiTheme="minorHAnsi" w:cstheme="minorHAnsi"/>
        </w:rPr>
      </w:pPr>
      <w:r w:rsidRPr="00C9537E">
        <w:rPr>
          <w:rFonts w:asciiTheme="minorHAnsi" w:hAnsiTheme="minorHAnsi" w:cstheme="minorHAnsi"/>
        </w:rPr>
        <w:t xml:space="preserve">O Agente Fiduciário comunicará </w:t>
      </w:r>
      <w:r w:rsidR="00F9286D" w:rsidRPr="00C9537E">
        <w:rPr>
          <w:rFonts w:asciiTheme="minorHAnsi" w:hAnsiTheme="minorHAnsi" w:cstheme="minorHAnsi"/>
        </w:rPr>
        <w:t>aos</w:t>
      </w:r>
      <w:r w:rsidRPr="00C9537E">
        <w:rPr>
          <w:rFonts w:asciiTheme="minorHAnsi" w:hAnsiTheme="minorHAnsi" w:cstheme="minorHAnsi"/>
        </w:rPr>
        <w:t xml:space="preserve"> Fiador</w:t>
      </w:r>
      <w:r w:rsidR="00F9286D" w:rsidRPr="00C9537E">
        <w:rPr>
          <w:rFonts w:asciiTheme="minorHAnsi" w:hAnsiTheme="minorHAnsi" w:cstheme="minorHAnsi"/>
        </w:rPr>
        <w:t>e</w:t>
      </w:r>
      <w:r w:rsidRPr="00C9537E">
        <w:rPr>
          <w:rFonts w:asciiTheme="minorHAnsi" w:hAnsiTheme="minorHAnsi" w:cstheme="minorHAnsi"/>
        </w:rPr>
        <w:t>s a falta de pagamento de qualquer obrigação devida pela Emissora ou da declaração do vencimento antecipado das Debêntures</w:t>
      </w:r>
      <w:r w:rsidR="00F9286D" w:rsidRPr="00C9537E">
        <w:rPr>
          <w:rFonts w:asciiTheme="minorHAnsi" w:hAnsiTheme="minorHAnsi" w:cstheme="minorHAnsi"/>
        </w:rPr>
        <w:t xml:space="preserve"> </w:t>
      </w:r>
      <w:r w:rsidRPr="00C9537E">
        <w:rPr>
          <w:rFonts w:asciiTheme="minorHAnsi" w:hAnsiTheme="minorHAnsi" w:cstheme="minorHAnsi"/>
        </w:rPr>
        <w:t xml:space="preserve">em até 1 (um) Dia Útil da data em que tomar conhecimento do descumprimento do respectivo pagamento ou da declaração do vencimento antecipado, observado o respectivo prazo de cura, caso aplicável, de qualquer valor devido pela Emissora nos termos desta Escritura de Emissão, incluindo, mas não se limitando aos montantes devidos aos Debenturistas a título de amortização, se for o caso à época, </w:t>
      </w:r>
      <w:r w:rsidR="00F9286D" w:rsidRPr="00C9537E">
        <w:rPr>
          <w:rFonts w:asciiTheme="minorHAnsi" w:hAnsiTheme="minorHAnsi" w:cstheme="minorHAnsi"/>
        </w:rPr>
        <w:t>de</w:t>
      </w:r>
      <w:r w:rsidRPr="00C9537E">
        <w:rPr>
          <w:rFonts w:asciiTheme="minorHAnsi" w:hAnsiTheme="minorHAnsi" w:cstheme="minorHAnsi"/>
        </w:rPr>
        <w:t xml:space="preserve"> encargos de qualquer natureza. Os pagamentos serão realizados pel</w:t>
      </w:r>
      <w:r w:rsidR="00F9286D" w:rsidRPr="00C9537E">
        <w:rPr>
          <w:rFonts w:asciiTheme="minorHAnsi" w:hAnsiTheme="minorHAnsi" w:cstheme="minorHAnsi"/>
        </w:rPr>
        <w:t>o</w:t>
      </w:r>
      <w:r w:rsidRPr="00C9537E">
        <w:rPr>
          <w:rFonts w:asciiTheme="minorHAnsi" w:hAnsiTheme="minorHAnsi" w:cstheme="minorHAnsi"/>
        </w:rPr>
        <w:t>s Fiador</w:t>
      </w:r>
      <w:r w:rsidR="00F9286D" w:rsidRPr="00C9537E">
        <w:rPr>
          <w:rFonts w:asciiTheme="minorHAnsi" w:hAnsiTheme="minorHAnsi" w:cstheme="minorHAnsi"/>
        </w:rPr>
        <w:t>e</w:t>
      </w:r>
      <w:r w:rsidRPr="00C9537E">
        <w:rPr>
          <w:rFonts w:asciiTheme="minorHAnsi" w:hAnsiTheme="minorHAnsi" w:cstheme="minorHAnsi"/>
        </w:rPr>
        <w:t>s, no prazo de até 1 (um) Dia Útil contado a partir do recebimento da comunicação do Agente Fiduciário, fora do âmbito da B3 e diretamente em favor dos Debenturistas.</w:t>
      </w:r>
    </w:p>
    <w:p w14:paraId="162ADB28" w14:textId="77777777" w:rsidR="00315869" w:rsidRPr="00C9537E" w:rsidRDefault="00315869" w:rsidP="00C9537E">
      <w:pPr>
        <w:pStyle w:val="PargrafodaLista"/>
        <w:widowControl w:val="0"/>
        <w:tabs>
          <w:tab w:val="left" w:pos="0"/>
        </w:tabs>
        <w:adjustRightInd/>
        <w:spacing w:line="340" w:lineRule="exact"/>
        <w:ind w:left="0" w:right="-68"/>
        <w:jc w:val="both"/>
        <w:rPr>
          <w:rFonts w:asciiTheme="minorHAnsi" w:hAnsiTheme="minorHAnsi" w:cstheme="minorHAnsi"/>
        </w:rPr>
      </w:pPr>
    </w:p>
    <w:p w14:paraId="79A61E37" w14:textId="5E697638" w:rsidR="00315869" w:rsidRPr="00C9537E" w:rsidRDefault="00315869" w:rsidP="00C9537E">
      <w:pPr>
        <w:pStyle w:val="PargrafodaLista"/>
        <w:widowControl w:val="0"/>
        <w:numPr>
          <w:ilvl w:val="2"/>
          <w:numId w:val="6"/>
        </w:numPr>
        <w:tabs>
          <w:tab w:val="left" w:pos="0"/>
        </w:tabs>
        <w:adjustRightInd/>
        <w:spacing w:line="340" w:lineRule="exact"/>
        <w:ind w:left="0" w:right="-68" w:firstLine="0"/>
        <w:jc w:val="both"/>
        <w:rPr>
          <w:rFonts w:asciiTheme="minorHAnsi" w:hAnsiTheme="minorHAnsi" w:cstheme="minorHAnsi"/>
        </w:rPr>
      </w:pPr>
      <w:r w:rsidRPr="00C9537E">
        <w:rPr>
          <w:rFonts w:asciiTheme="minorHAnsi" w:hAnsiTheme="minorHAnsi" w:cstheme="minorHAnsi"/>
        </w:rPr>
        <w:t>As Fianças permanecerão válidas e plenamente eficaz</w:t>
      </w:r>
      <w:r w:rsidR="001C6DCE" w:rsidRPr="00C9537E">
        <w:rPr>
          <w:rFonts w:asciiTheme="minorHAnsi" w:hAnsiTheme="minorHAnsi" w:cstheme="minorHAnsi"/>
        </w:rPr>
        <w:t>es</w:t>
      </w:r>
      <w:r w:rsidRPr="00C9537E">
        <w:rPr>
          <w:rFonts w:asciiTheme="minorHAnsi" w:hAnsiTheme="minorHAnsi" w:cstheme="minorHAnsi"/>
        </w:rPr>
        <w:t xml:space="preserve"> em caso de aditamento, alterações e/ou quaisquer outras alterações de suas condições fixadas nas Debêntures e na Escritura de Emissão, por meio de celebração de aditamento a presente Escritura de Emissão.</w:t>
      </w:r>
    </w:p>
    <w:p w14:paraId="6F0D03D1" w14:textId="77777777" w:rsidR="00315869" w:rsidRPr="00C9537E" w:rsidRDefault="00315869" w:rsidP="00C9537E">
      <w:pPr>
        <w:pStyle w:val="PargrafodaLista"/>
        <w:widowControl w:val="0"/>
        <w:tabs>
          <w:tab w:val="left" w:pos="0"/>
        </w:tabs>
        <w:adjustRightInd/>
        <w:spacing w:line="340" w:lineRule="exact"/>
        <w:ind w:left="0" w:right="-68"/>
        <w:jc w:val="both"/>
        <w:rPr>
          <w:rFonts w:asciiTheme="minorHAnsi" w:hAnsiTheme="minorHAnsi" w:cstheme="minorHAnsi"/>
        </w:rPr>
      </w:pPr>
    </w:p>
    <w:p w14:paraId="74E21C63" w14:textId="5991FCA3" w:rsidR="00315869" w:rsidRPr="00C9537E" w:rsidRDefault="00315869" w:rsidP="00C9537E">
      <w:pPr>
        <w:pStyle w:val="PargrafodaLista"/>
        <w:widowControl w:val="0"/>
        <w:numPr>
          <w:ilvl w:val="2"/>
          <w:numId w:val="6"/>
        </w:numPr>
        <w:tabs>
          <w:tab w:val="left" w:pos="0"/>
        </w:tabs>
        <w:adjustRightInd/>
        <w:spacing w:line="340" w:lineRule="exact"/>
        <w:ind w:left="0" w:right="-68" w:firstLine="0"/>
        <w:jc w:val="both"/>
        <w:rPr>
          <w:rFonts w:asciiTheme="minorHAnsi" w:hAnsiTheme="minorHAnsi" w:cstheme="minorHAnsi"/>
        </w:rPr>
      </w:pPr>
      <w:r w:rsidRPr="00C9537E">
        <w:rPr>
          <w:rFonts w:asciiTheme="minorHAnsi" w:hAnsiTheme="minorHAnsi" w:cstheme="minorHAnsi"/>
        </w:rPr>
        <w:t>As Fianças poderão ser excutidas e exigidas pelo Agente Fiduciário e/ou pelos Debenturistas quantas vezes forem necessárias até a integral liquidação das Obrigações Garantidas.</w:t>
      </w:r>
    </w:p>
    <w:p w14:paraId="5095F1EC" w14:textId="77777777" w:rsidR="00315869" w:rsidRPr="00C9537E" w:rsidRDefault="00315869" w:rsidP="00C9537E">
      <w:pPr>
        <w:pStyle w:val="PargrafodaLista"/>
        <w:widowControl w:val="0"/>
        <w:tabs>
          <w:tab w:val="left" w:pos="0"/>
        </w:tabs>
        <w:adjustRightInd/>
        <w:spacing w:line="340" w:lineRule="exact"/>
        <w:ind w:left="0" w:right="-68"/>
        <w:jc w:val="both"/>
        <w:rPr>
          <w:rFonts w:asciiTheme="minorHAnsi" w:hAnsiTheme="minorHAnsi" w:cstheme="minorHAnsi"/>
        </w:rPr>
      </w:pPr>
    </w:p>
    <w:p w14:paraId="2167FE46" w14:textId="606F25C6" w:rsidR="00315869" w:rsidRPr="00C9537E" w:rsidRDefault="00F9286D" w:rsidP="00C9537E">
      <w:pPr>
        <w:pStyle w:val="PargrafodaLista"/>
        <w:widowControl w:val="0"/>
        <w:numPr>
          <w:ilvl w:val="2"/>
          <w:numId w:val="6"/>
        </w:numPr>
        <w:tabs>
          <w:tab w:val="left" w:pos="0"/>
        </w:tabs>
        <w:adjustRightInd/>
        <w:spacing w:line="340" w:lineRule="exact"/>
        <w:ind w:left="0" w:right="-68" w:firstLine="0"/>
        <w:jc w:val="both"/>
        <w:rPr>
          <w:rFonts w:asciiTheme="minorHAnsi" w:hAnsiTheme="minorHAnsi" w:cstheme="minorHAnsi"/>
        </w:rPr>
      </w:pPr>
      <w:r w:rsidRPr="00C9537E">
        <w:rPr>
          <w:rFonts w:asciiTheme="minorHAnsi" w:hAnsiTheme="minorHAnsi" w:cstheme="minorHAnsi"/>
        </w:rPr>
        <w:t>O</w:t>
      </w:r>
      <w:r w:rsidR="00315869" w:rsidRPr="00C9537E">
        <w:rPr>
          <w:rFonts w:asciiTheme="minorHAnsi" w:hAnsiTheme="minorHAnsi" w:cstheme="minorHAnsi"/>
        </w:rPr>
        <w:t>s Fiador</w:t>
      </w:r>
      <w:r w:rsidRPr="00C9537E">
        <w:rPr>
          <w:rFonts w:asciiTheme="minorHAnsi" w:hAnsiTheme="minorHAnsi" w:cstheme="minorHAnsi"/>
        </w:rPr>
        <w:t>e</w:t>
      </w:r>
      <w:r w:rsidR="00315869" w:rsidRPr="00C9537E">
        <w:rPr>
          <w:rFonts w:asciiTheme="minorHAnsi" w:hAnsiTheme="minorHAnsi" w:cstheme="minorHAnsi"/>
        </w:rPr>
        <w:t>s desde já concordam e obrigam-se a somente exigir e/ou demandar a Emissora por qualquer valor por el</w:t>
      </w:r>
      <w:r w:rsidR="00B73B58" w:rsidRPr="00C9537E">
        <w:rPr>
          <w:rFonts w:asciiTheme="minorHAnsi" w:hAnsiTheme="minorHAnsi" w:cstheme="minorHAnsi"/>
        </w:rPr>
        <w:t>es</w:t>
      </w:r>
      <w:r w:rsidR="00315869" w:rsidRPr="00C9537E">
        <w:rPr>
          <w:rFonts w:asciiTheme="minorHAnsi" w:hAnsiTheme="minorHAnsi" w:cstheme="minorHAnsi"/>
        </w:rPr>
        <w:t xml:space="preserve"> honrado nos termos das Fianças após os Debenturistas terem recebido todos os valores equivalentes às Obrigações Garantidas nos termos desta Escritura de Emissão.</w:t>
      </w:r>
    </w:p>
    <w:p w14:paraId="6AF1CEA8" w14:textId="77777777" w:rsidR="00315869" w:rsidRPr="00C9537E" w:rsidRDefault="00315869" w:rsidP="00C9537E">
      <w:pPr>
        <w:pStyle w:val="PargrafodaLista"/>
        <w:widowControl w:val="0"/>
        <w:tabs>
          <w:tab w:val="left" w:pos="0"/>
        </w:tabs>
        <w:adjustRightInd/>
        <w:spacing w:line="340" w:lineRule="exact"/>
        <w:ind w:left="0" w:right="-68"/>
        <w:jc w:val="both"/>
        <w:rPr>
          <w:rFonts w:asciiTheme="minorHAnsi" w:hAnsiTheme="minorHAnsi" w:cstheme="minorHAnsi"/>
        </w:rPr>
      </w:pPr>
    </w:p>
    <w:p w14:paraId="2D928418" w14:textId="1FC64EA7" w:rsidR="00315869" w:rsidRPr="00C9537E" w:rsidRDefault="00315869" w:rsidP="00C9537E">
      <w:pPr>
        <w:pStyle w:val="PargrafodaLista"/>
        <w:widowControl w:val="0"/>
        <w:numPr>
          <w:ilvl w:val="2"/>
          <w:numId w:val="6"/>
        </w:numPr>
        <w:tabs>
          <w:tab w:val="left" w:pos="0"/>
        </w:tabs>
        <w:adjustRightInd/>
        <w:spacing w:line="340" w:lineRule="exact"/>
        <w:ind w:left="0" w:right="-68" w:firstLine="0"/>
        <w:jc w:val="both"/>
        <w:rPr>
          <w:rFonts w:asciiTheme="minorHAnsi" w:hAnsiTheme="minorHAnsi" w:cstheme="minorHAnsi"/>
        </w:rPr>
      </w:pPr>
      <w:bookmarkStart w:id="122" w:name="_Hlk84278050"/>
      <w:r w:rsidRPr="00C9537E">
        <w:rPr>
          <w:rFonts w:asciiTheme="minorHAnsi" w:hAnsiTheme="minorHAnsi" w:cstheme="minorHAnsi"/>
        </w:rPr>
        <w:t xml:space="preserve">As Fianças entrarão </w:t>
      </w:r>
      <w:r w:rsidR="00B05C3C" w:rsidRPr="00C9537E">
        <w:rPr>
          <w:rFonts w:asciiTheme="minorHAnsi" w:hAnsiTheme="minorHAnsi" w:cstheme="minorHAnsi"/>
        </w:rPr>
        <w:t xml:space="preserve">em vigor </w:t>
      </w:r>
      <w:r w:rsidR="00893B74" w:rsidRPr="00C9537E">
        <w:rPr>
          <w:rFonts w:asciiTheme="minorHAnsi" w:hAnsiTheme="minorHAnsi" w:cstheme="minorHAnsi"/>
        </w:rPr>
        <w:t>na</w:t>
      </w:r>
      <w:r w:rsidRPr="00C9537E">
        <w:rPr>
          <w:rFonts w:asciiTheme="minorHAnsi" w:hAnsiTheme="minorHAnsi" w:cstheme="minorHAnsi"/>
        </w:rPr>
        <w:t xml:space="preserve"> </w:t>
      </w:r>
      <w:r w:rsidR="00893B74" w:rsidRPr="00C9537E">
        <w:rPr>
          <w:rFonts w:asciiTheme="minorHAnsi" w:hAnsiTheme="minorHAnsi" w:cstheme="minorHAnsi"/>
        </w:rPr>
        <w:t>Data da Primeira Integralização</w:t>
      </w:r>
      <w:r w:rsidR="008B7FB5" w:rsidRPr="00C9537E">
        <w:rPr>
          <w:rFonts w:asciiTheme="minorHAnsi" w:hAnsiTheme="minorHAnsi" w:cstheme="minorHAnsi"/>
        </w:rPr>
        <w:t xml:space="preserve"> </w:t>
      </w:r>
      <w:r w:rsidRPr="00C9537E">
        <w:rPr>
          <w:rFonts w:asciiTheme="minorHAnsi" w:hAnsiTheme="minorHAnsi" w:cstheme="minorHAnsi"/>
        </w:rPr>
        <w:t>e vigerão até o pagamento integral das Obrigações Garantidas</w:t>
      </w:r>
      <w:r w:rsidR="00F35AC6" w:rsidRPr="00C9537E">
        <w:rPr>
          <w:rFonts w:asciiTheme="minorHAnsi" w:hAnsiTheme="minorHAnsi" w:cstheme="minorHAnsi"/>
        </w:rPr>
        <w:t>,</w:t>
      </w:r>
      <w:r w:rsidR="00821F50" w:rsidRPr="00C9537E">
        <w:rPr>
          <w:rFonts w:asciiTheme="minorHAnsi" w:hAnsiTheme="minorHAnsi" w:cstheme="minorHAnsi"/>
        </w:rPr>
        <w:t xml:space="preserve"> quer seja pela Emissora ou pelos Fiadores, ou até a Data de Vencimento das Debêntures, o que ocorrer por último.</w:t>
      </w:r>
    </w:p>
    <w:bookmarkEnd w:id="122"/>
    <w:p w14:paraId="122A4F07" w14:textId="77777777" w:rsidR="00315869" w:rsidRPr="00C9537E" w:rsidRDefault="00315869" w:rsidP="00C9537E">
      <w:pPr>
        <w:pStyle w:val="PargrafodaLista"/>
        <w:widowControl w:val="0"/>
        <w:tabs>
          <w:tab w:val="left" w:pos="0"/>
        </w:tabs>
        <w:adjustRightInd/>
        <w:spacing w:line="340" w:lineRule="exact"/>
        <w:ind w:left="0" w:right="-68"/>
        <w:jc w:val="both"/>
        <w:rPr>
          <w:rFonts w:asciiTheme="minorHAnsi" w:hAnsiTheme="minorHAnsi" w:cstheme="minorHAnsi"/>
        </w:rPr>
      </w:pPr>
    </w:p>
    <w:p w14:paraId="68E25D31" w14:textId="39D0095F" w:rsidR="00315869" w:rsidRPr="00C9537E" w:rsidRDefault="00F9286D" w:rsidP="00C9537E">
      <w:pPr>
        <w:pStyle w:val="PargrafodaLista"/>
        <w:widowControl w:val="0"/>
        <w:numPr>
          <w:ilvl w:val="2"/>
          <w:numId w:val="6"/>
        </w:numPr>
        <w:tabs>
          <w:tab w:val="left" w:pos="0"/>
        </w:tabs>
        <w:adjustRightInd/>
        <w:spacing w:line="340" w:lineRule="exact"/>
        <w:ind w:left="0" w:right="-68" w:firstLine="0"/>
        <w:jc w:val="both"/>
        <w:rPr>
          <w:rFonts w:asciiTheme="minorHAnsi" w:hAnsiTheme="minorHAnsi" w:cstheme="minorHAnsi"/>
        </w:rPr>
      </w:pPr>
      <w:r w:rsidRPr="00C9537E">
        <w:rPr>
          <w:rFonts w:asciiTheme="minorHAnsi" w:hAnsiTheme="minorHAnsi" w:cstheme="minorHAnsi"/>
        </w:rPr>
        <w:t>O</w:t>
      </w:r>
      <w:r w:rsidR="00315869" w:rsidRPr="00C9537E">
        <w:rPr>
          <w:rFonts w:asciiTheme="minorHAnsi" w:hAnsiTheme="minorHAnsi" w:cstheme="minorHAnsi"/>
        </w:rPr>
        <w:t>s Fiador</w:t>
      </w:r>
      <w:r w:rsidRPr="00C9537E">
        <w:rPr>
          <w:rFonts w:asciiTheme="minorHAnsi" w:hAnsiTheme="minorHAnsi" w:cstheme="minorHAnsi"/>
        </w:rPr>
        <w:t>e</w:t>
      </w:r>
      <w:r w:rsidR="00315869" w:rsidRPr="00C9537E">
        <w:rPr>
          <w:rFonts w:asciiTheme="minorHAnsi" w:hAnsiTheme="minorHAnsi" w:cstheme="minorHAnsi"/>
        </w:rPr>
        <w:t>s reconhecem que (i) eventual pedido de recuperação judicial ou aprovação de plano de recuperação judicial da Emissora não implicará novação ou alteração de suas obrigações nesta Escritura de Emissão e não suspenderá qualquer ação movida pelo Agente Fiduciário, e (ii) deverá pagar o saldo devedor no valor e forma estabelecidos nesta Escritura de Emissão sem qualquer alteração em razão da recuperação judicial da Emissora.</w:t>
      </w:r>
    </w:p>
    <w:p w14:paraId="787D0251" w14:textId="77777777" w:rsidR="00315869" w:rsidRPr="00C9537E" w:rsidRDefault="00315869" w:rsidP="00C9537E">
      <w:pPr>
        <w:pStyle w:val="PargrafodaLista"/>
        <w:widowControl w:val="0"/>
        <w:tabs>
          <w:tab w:val="left" w:pos="0"/>
        </w:tabs>
        <w:adjustRightInd/>
        <w:spacing w:line="340" w:lineRule="exact"/>
        <w:ind w:left="0" w:right="-68"/>
        <w:jc w:val="both"/>
        <w:rPr>
          <w:rFonts w:asciiTheme="minorHAnsi" w:hAnsiTheme="minorHAnsi" w:cstheme="minorHAnsi"/>
        </w:rPr>
      </w:pPr>
    </w:p>
    <w:p w14:paraId="3DDDFC8F" w14:textId="2DF76B27" w:rsidR="00315869" w:rsidRPr="00C9537E" w:rsidRDefault="00315869" w:rsidP="00C9537E">
      <w:pPr>
        <w:pStyle w:val="PargrafodaLista"/>
        <w:widowControl w:val="0"/>
        <w:numPr>
          <w:ilvl w:val="2"/>
          <w:numId w:val="6"/>
        </w:numPr>
        <w:tabs>
          <w:tab w:val="left" w:pos="0"/>
        </w:tabs>
        <w:adjustRightInd/>
        <w:spacing w:line="340" w:lineRule="exact"/>
        <w:ind w:left="0" w:right="-68" w:firstLine="0"/>
        <w:jc w:val="both"/>
        <w:rPr>
          <w:rFonts w:asciiTheme="minorHAnsi" w:hAnsiTheme="minorHAnsi" w:cstheme="minorHAnsi"/>
        </w:rPr>
      </w:pPr>
      <w:r w:rsidRPr="00C9537E">
        <w:rPr>
          <w:rFonts w:asciiTheme="minorHAnsi" w:hAnsiTheme="minorHAnsi" w:cstheme="minorHAnsi"/>
        </w:rPr>
        <w:t>As Fianças de que trata este item foram devidamente consentidas de boa-fé pel</w:t>
      </w:r>
      <w:r w:rsidR="00F9286D" w:rsidRPr="00C9537E">
        <w:rPr>
          <w:rFonts w:asciiTheme="minorHAnsi" w:hAnsiTheme="minorHAnsi" w:cstheme="minorHAnsi"/>
        </w:rPr>
        <w:t>o</w:t>
      </w:r>
      <w:r w:rsidRPr="00C9537E">
        <w:rPr>
          <w:rFonts w:asciiTheme="minorHAnsi" w:hAnsiTheme="minorHAnsi" w:cstheme="minorHAnsi"/>
        </w:rPr>
        <w:t>s Fiador</w:t>
      </w:r>
      <w:r w:rsidR="00F9286D" w:rsidRPr="00C9537E">
        <w:rPr>
          <w:rFonts w:asciiTheme="minorHAnsi" w:hAnsiTheme="minorHAnsi" w:cstheme="minorHAnsi"/>
        </w:rPr>
        <w:t>e</w:t>
      </w:r>
      <w:r w:rsidRPr="00C9537E">
        <w:rPr>
          <w:rFonts w:asciiTheme="minorHAnsi" w:hAnsiTheme="minorHAnsi" w:cstheme="minorHAnsi"/>
        </w:rPr>
        <w:t>s, nos termos das disposições legais aplicáveis.</w:t>
      </w:r>
    </w:p>
    <w:p w14:paraId="08B35038" w14:textId="77777777" w:rsidR="00315869" w:rsidRPr="00C9537E" w:rsidRDefault="00315869" w:rsidP="00C9537E">
      <w:pPr>
        <w:pStyle w:val="PargrafodaLista"/>
        <w:spacing w:line="340" w:lineRule="exact"/>
        <w:ind w:left="0"/>
        <w:jc w:val="both"/>
        <w:rPr>
          <w:rFonts w:asciiTheme="minorHAnsi" w:hAnsiTheme="minorHAnsi" w:cstheme="minorHAnsi"/>
          <w:b/>
        </w:rPr>
      </w:pPr>
    </w:p>
    <w:p w14:paraId="0B6CFD42" w14:textId="18067E75" w:rsidR="00957C05" w:rsidRPr="00C9537E" w:rsidRDefault="00957C05" w:rsidP="00C9537E">
      <w:pPr>
        <w:pStyle w:val="PargrafodaLista"/>
        <w:keepNext/>
        <w:numPr>
          <w:ilvl w:val="1"/>
          <w:numId w:val="6"/>
        </w:numPr>
        <w:spacing w:line="340" w:lineRule="exact"/>
        <w:ind w:left="0" w:firstLine="0"/>
        <w:jc w:val="both"/>
        <w:rPr>
          <w:rFonts w:asciiTheme="minorHAnsi" w:hAnsiTheme="minorHAnsi" w:cstheme="minorHAnsi"/>
          <w:b/>
        </w:rPr>
      </w:pPr>
      <w:r w:rsidRPr="00C9537E">
        <w:rPr>
          <w:rFonts w:asciiTheme="minorHAnsi" w:hAnsiTheme="minorHAnsi" w:cstheme="minorHAnsi"/>
          <w:b/>
        </w:rPr>
        <w:t>Oferta de Resgate Antecipado</w:t>
      </w:r>
    </w:p>
    <w:p w14:paraId="6F3C797B" w14:textId="77777777" w:rsidR="00957C05" w:rsidRPr="00C9537E" w:rsidRDefault="00957C05" w:rsidP="00C9537E">
      <w:pPr>
        <w:keepNext/>
        <w:spacing w:line="340" w:lineRule="exact"/>
        <w:rPr>
          <w:rFonts w:asciiTheme="minorHAnsi" w:hAnsiTheme="minorHAnsi" w:cstheme="minorHAnsi"/>
        </w:rPr>
      </w:pPr>
    </w:p>
    <w:p w14:paraId="1EF6FF22" w14:textId="6759A4BD" w:rsidR="001B7362" w:rsidRPr="00C9537E" w:rsidRDefault="001B7362" w:rsidP="00C9537E">
      <w:pPr>
        <w:pStyle w:val="NormalWeb"/>
        <w:keepNext/>
        <w:numPr>
          <w:ilvl w:val="2"/>
          <w:numId w:val="6"/>
        </w:numPr>
        <w:tabs>
          <w:tab w:val="left" w:pos="0"/>
        </w:tabs>
        <w:spacing w:before="0" w:beforeAutospacing="0" w:after="0" w:afterAutospacing="0" w:line="340" w:lineRule="exact"/>
        <w:ind w:left="0" w:firstLine="0"/>
        <w:contextualSpacing/>
        <w:jc w:val="both"/>
        <w:rPr>
          <w:rFonts w:asciiTheme="minorHAnsi" w:hAnsiTheme="minorHAnsi" w:cstheme="minorHAnsi"/>
        </w:rPr>
      </w:pPr>
      <w:bookmarkStart w:id="123" w:name="_Hlk68117142"/>
      <w:r w:rsidRPr="00C9537E">
        <w:rPr>
          <w:rFonts w:asciiTheme="minorHAnsi" w:hAnsiTheme="minorHAnsi" w:cstheme="minorHAnsi"/>
        </w:rPr>
        <w:t xml:space="preserve">A Emissora poderá realizar, a seu exclusivo critério, respeitado o prazo médio ponderado superior a 4 (quatro) anos a contar da </w:t>
      </w:r>
      <w:r w:rsidR="00C054A7" w:rsidRPr="00C9537E">
        <w:rPr>
          <w:rFonts w:asciiTheme="minorHAnsi" w:hAnsiTheme="minorHAnsi" w:cstheme="minorHAnsi"/>
        </w:rPr>
        <w:t>D</w:t>
      </w:r>
      <w:r w:rsidRPr="00C9537E">
        <w:rPr>
          <w:rFonts w:asciiTheme="minorHAnsi" w:hAnsiTheme="minorHAnsi" w:cstheme="minorHAnsi"/>
        </w:rPr>
        <w:t>ata de Emissão (observadas as limitações previstas na legislação aplicável à época da Oferta de Resgate Antecipado), oferta de resgate antecipado total das Debêntures (“</w:t>
      </w:r>
      <w:r w:rsidRPr="00C9537E">
        <w:rPr>
          <w:rFonts w:asciiTheme="minorHAnsi" w:hAnsiTheme="minorHAnsi" w:cstheme="minorHAnsi"/>
          <w:u w:val="single"/>
        </w:rPr>
        <w:t>Oferta de Resgate Antecipado</w:t>
      </w:r>
      <w:r w:rsidRPr="00C9537E">
        <w:rPr>
          <w:rFonts w:asciiTheme="minorHAnsi" w:hAnsiTheme="minorHAnsi" w:cstheme="minorHAnsi"/>
        </w:rPr>
        <w:t>”), observadas as limitações previstas na legislação aplicável à época da Oferta de Resgate Antecipado, sendo certo, para fins de esclarecimento, que na data de celebração desta Escritura de Emissão, aplicam-se as limitações previstas na Lei 12.431, na Resolução CMN 4.751 e na Resolução CMN 3.947</w:t>
      </w:r>
      <w:r w:rsidRPr="00C9537E">
        <w:rPr>
          <w:rFonts w:asciiTheme="minorHAnsi" w:hAnsiTheme="minorHAnsi" w:cstheme="minorHAnsi"/>
          <w:color w:val="auto"/>
        </w:rPr>
        <w:t xml:space="preserve">. </w:t>
      </w:r>
    </w:p>
    <w:p w14:paraId="04A67B0C" w14:textId="77777777" w:rsidR="001B7362" w:rsidRPr="00C9537E" w:rsidRDefault="001B7362" w:rsidP="00C9537E">
      <w:pPr>
        <w:pStyle w:val="NormalWeb"/>
        <w:tabs>
          <w:tab w:val="left" w:pos="0"/>
        </w:tabs>
        <w:spacing w:before="0" w:beforeAutospacing="0" w:after="0" w:afterAutospacing="0" w:line="340" w:lineRule="exact"/>
        <w:contextualSpacing/>
        <w:jc w:val="both"/>
        <w:rPr>
          <w:rFonts w:asciiTheme="minorHAnsi" w:hAnsiTheme="minorHAnsi" w:cstheme="minorHAnsi"/>
          <w:color w:val="auto"/>
        </w:rPr>
      </w:pPr>
    </w:p>
    <w:p w14:paraId="01CB2E9D" w14:textId="77777777" w:rsidR="001B7362" w:rsidRPr="00C9537E" w:rsidRDefault="001B7362" w:rsidP="00C9537E">
      <w:pPr>
        <w:pStyle w:val="NormalWeb"/>
        <w:numPr>
          <w:ilvl w:val="2"/>
          <w:numId w:val="6"/>
        </w:numPr>
        <w:tabs>
          <w:tab w:val="left" w:pos="0"/>
        </w:tabs>
        <w:spacing w:before="0" w:beforeAutospacing="0" w:after="0" w:afterAutospacing="0" w:line="340" w:lineRule="exact"/>
        <w:ind w:left="0" w:firstLine="0"/>
        <w:contextualSpacing/>
        <w:jc w:val="both"/>
        <w:rPr>
          <w:rFonts w:asciiTheme="minorHAnsi" w:hAnsiTheme="minorHAnsi" w:cstheme="minorHAnsi"/>
        </w:rPr>
      </w:pPr>
      <w:r w:rsidRPr="00C9537E">
        <w:rPr>
          <w:rFonts w:asciiTheme="minorHAnsi" w:hAnsiTheme="minorHAnsi" w:cstheme="minorHAnsi"/>
          <w:color w:val="auto"/>
        </w:rPr>
        <w:t xml:space="preserve">A </w:t>
      </w:r>
      <w:r w:rsidRPr="00C9537E">
        <w:rPr>
          <w:rFonts w:asciiTheme="minorHAnsi" w:hAnsiTheme="minorHAnsi" w:cstheme="minorHAnsi"/>
        </w:rPr>
        <w:t>Oferta</w:t>
      </w:r>
      <w:r w:rsidRPr="00C9537E">
        <w:rPr>
          <w:rFonts w:asciiTheme="minorHAnsi" w:hAnsiTheme="minorHAnsi" w:cstheme="minorHAnsi"/>
          <w:color w:val="auto"/>
        </w:rPr>
        <w:t xml:space="preserve"> de Resgate Antecipado será endereçada a todos os Debenturistas sem distinção, sendo assegurado a todos os Debenturistas a prerrogativa para aceitar ou não o resgate antecipado da totalidade das Debêntures de que forem titulares, sendo certo que o resgate antecipado somente poderá se efetivar mediante a aceitação pela totalidade dos Debenturistas, de acordo com os termos e condições previstos nesta Escritura de Emissão e na legislação aplicável. </w:t>
      </w:r>
    </w:p>
    <w:p w14:paraId="6AC7F9CD" w14:textId="77777777" w:rsidR="001B7362" w:rsidRPr="00C9537E" w:rsidRDefault="001B7362" w:rsidP="00C9537E">
      <w:pPr>
        <w:pStyle w:val="NormalWeb"/>
        <w:tabs>
          <w:tab w:val="left" w:pos="0"/>
        </w:tabs>
        <w:spacing w:before="0" w:beforeAutospacing="0" w:after="0" w:afterAutospacing="0" w:line="340" w:lineRule="exact"/>
        <w:contextualSpacing/>
        <w:jc w:val="both"/>
        <w:rPr>
          <w:rFonts w:asciiTheme="minorHAnsi" w:hAnsiTheme="minorHAnsi" w:cstheme="minorHAnsi"/>
          <w:color w:val="auto"/>
        </w:rPr>
      </w:pPr>
    </w:p>
    <w:p w14:paraId="14C7133B" w14:textId="4B0AAB91" w:rsidR="001B7362" w:rsidRPr="00C9537E" w:rsidRDefault="001B7362" w:rsidP="00C9537E">
      <w:pPr>
        <w:pStyle w:val="NormalWeb"/>
        <w:numPr>
          <w:ilvl w:val="2"/>
          <w:numId w:val="6"/>
        </w:numPr>
        <w:tabs>
          <w:tab w:val="left" w:pos="0"/>
        </w:tabs>
        <w:spacing w:before="0" w:beforeAutospacing="0" w:after="0" w:afterAutospacing="0" w:line="340" w:lineRule="exact"/>
        <w:ind w:left="0" w:firstLine="0"/>
        <w:contextualSpacing/>
        <w:jc w:val="both"/>
        <w:rPr>
          <w:rFonts w:asciiTheme="minorHAnsi" w:hAnsiTheme="minorHAnsi" w:cstheme="minorHAnsi"/>
        </w:rPr>
      </w:pPr>
      <w:r w:rsidRPr="00C9537E">
        <w:rPr>
          <w:rFonts w:asciiTheme="minorHAnsi" w:hAnsiTheme="minorHAnsi" w:cstheme="minorHAnsi"/>
          <w:color w:val="auto"/>
        </w:rPr>
        <w:t xml:space="preserve">A </w:t>
      </w:r>
      <w:r w:rsidRPr="00C9537E">
        <w:rPr>
          <w:rFonts w:asciiTheme="minorHAnsi" w:hAnsiTheme="minorHAnsi" w:cstheme="minorHAnsi"/>
        </w:rPr>
        <w:t>Emissora</w:t>
      </w:r>
      <w:r w:rsidRPr="00C9537E">
        <w:rPr>
          <w:rFonts w:asciiTheme="minorHAnsi" w:hAnsiTheme="minorHAnsi" w:cstheme="minorHAnsi"/>
          <w:color w:val="auto"/>
        </w:rPr>
        <w:t xml:space="preserve"> realizará a Oferta de Resgate Antecipado por meio de comunicação individual enviada aos Debenturistas, com cópia ao Agente Fiduciário e à B3 ou por meio de publicação, nos termos da Cláusula </w:t>
      </w:r>
      <w:r w:rsidR="002E5F5F" w:rsidRPr="00C9537E">
        <w:rPr>
          <w:rFonts w:asciiTheme="minorHAnsi" w:hAnsiTheme="minorHAnsi" w:cstheme="minorHAnsi"/>
          <w:color w:val="auto"/>
          <w:highlight w:val="lightGray"/>
        </w:rPr>
        <w:fldChar w:fldCharType="begin"/>
      </w:r>
      <w:r w:rsidR="002E5F5F" w:rsidRPr="00C9537E">
        <w:rPr>
          <w:rFonts w:asciiTheme="minorHAnsi" w:hAnsiTheme="minorHAnsi" w:cstheme="minorHAnsi"/>
          <w:color w:val="auto"/>
        </w:rPr>
        <w:instrText xml:space="preserve"> REF _Ref78575473 \r \h </w:instrText>
      </w:r>
      <w:r w:rsidR="00FC2639" w:rsidRPr="00C9537E">
        <w:rPr>
          <w:rFonts w:asciiTheme="minorHAnsi" w:hAnsiTheme="minorHAnsi" w:cstheme="minorHAnsi"/>
          <w:color w:val="auto"/>
          <w:highlight w:val="lightGray"/>
        </w:rPr>
        <w:instrText xml:space="preserve"> \* MERGEFORMAT </w:instrText>
      </w:r>
      <w:r w:rsidR="002E5F5F" w:rsidRPr="00C9537E">
        <w:rPr>
          <w:rFonts w:asciiTheme="minorHAnsi" w:hAnsiTheme="minorHAnsi" w:cstheme="minorHAnsi"/>
          <w:color w:val="auto"/>
          <w:highlight w:val="lightGray"/>
        </w:rPr>
      </w:r>
      <w:r w:rsidR="002E5F5F" w:rsidRPr="00C9537E">
        <w:rPr>
          <w:rFonts w:asciiTheme="minorHAnsi" w:hAnsiTheme="minorHAnsi" w:cstheme="minorHAnsi"/>
          <w:color w:val="auto"/>
          <w:highlight w:val="lightGray"/>
        </w:rPr>
        <w:fldChar w:fldCharType="separate"/>
      </w:r>
      <w:r w:rsidR="00FF0DE6" w:rsidRPr="00C9537E">
        <w:rPr>
          <w:rFonts w:asciiTheme="minorHAnsi" w:hAnsiTheme="minorHAnsi" w:cstheme="minorHAnsi"/>
          <w:color w:val="auto"/>
        </w:rPr>
        <w:t>4.15</w:t>
      </w:r>
      <w:r w:rsidR="002E5F5F" w:rsidRPr="00C9537E">
        <w:rPr>
          <w:rFonts w:asciiTheme="minorHAnsi" w:hAnsiTheme="minorHAnsi" w:cstheme="minorHAnsi"/>
          <w:color w:val="auto"/>
          <w:highlight w:val="lightGray"/>
        </w:rPr>
        <w:fldChar w:fldCharType="end"/>
      </w:r>
      <w:r w:rsidRPr="00C9537E">
        <w:rPr>
          <w:rFonts w:asciiTheme="minorHAnsi" w:hAnsiTheme="minorHAnsi" w:cstheme="minorHAnsi"/>
          <w:color w:val="auto"/>
        </w:rPr>
        <w:t xml:space="preserve"> acima, a seu exclusivo critério (“</w:t>
      </w:r>
      <w:r w:rsidRPr="00C9537E">
        <w:rPr>
          <w:rFonts w:asciiTheme="minorHAnsi" w:hAnsiTheme="minorHAnsi" w:cstheme="minorHAnsi"/>
          <w:color w:val="auto"/>
          <w:u w:val="single"/>
        </w:rPr>
        <w:t>Edital de Oferta de Resgate Antecipado</w:t>
      </w:r>
      <w:r w:rsidRPr="00C9537E">
        <w:rPr>
          <w:rFonts w:asciiTheme="minorHAnsi" w:hAnsiTheme="minorHAnsi" w:cstheme="minorHAnsi"/>
          <w:color w:val="auto"/>
        </w:rPr>
        <w:t>”), no qual deverá descrever os termos e condições da Oferta de Resgate Antecipado, incluindo (i) que o resgate antecipado somente poderá ser realizado se tiver havido aceitação pela totalidade dos Debenturistas (ii) se houver, o valor do prêmio de resgate antecipado</w:t>
      </w:r>
      <w:r w:rsidR="006C67EC" w:rsidRPr="00C9537E">
        <w:rPr>
          <w:rFonts w:asciiTheme="minorHAnsi" w:hAnsiTheme="minorHAnsi" w:cstheme="minorHAnsi"/>
          <w:color w:val="auto"/>
        </w:rPr>
        <w:t>, que não poderá ser negativo,</w:t>
      </w:r>
      <w:r w:rsidRPr="00C9537E">
        <w:rPr>
          <w:rFonts w:asciiTheme="minorHAnsi" w:hAnsiTheme="minorHAnsi" w:cstheme="minorHAnsi"/>
          <w:color w:val="auto"/>
        </w:rPr>
        <w:t xml:space="preserve"> a ser oferecido pela Emissora, que em relação às Debêntures deverá observar, ainda, o disposto na legislação aplicável à época da Oferta de Resgate Antecipado; (iii) a forma e prazo de manifestação </w:t>
      </w:r>
      <w:r w:rsidR="00114BEC" w:rsidRPr="00C9537E">
        <w:rPr>
          <w:rFonts w:asciiTheme="minorHAnsi" w:hAnsiTheme="minorHAnsi" w:cstheme="minorHAnsi"/>
          <w:color w:val="auto"/>
        </w:rPr>
        <w:t xml:space="preserve">dos Debenturistas </w:t>
      </w:r>
      <w:r w:rsidRPr="00C9537E">
        <w:rPr>
          <w:rFonts w:asciiTheme="minorHAnsi" w:hAnsiTheme="minorHAnsi" w:cstheme="minorHAnsi"/>
          <w:color w:val="auto"/>
        </w:rPr>
        <w:t xml:space="preserve">à Emissora, </w:t>
      </w:r>
      <w:r w:rsidR="00F11833" w:rsidRPr="00C9537E">
        <w:rPr>
          <w:rFonts w:asciiTheme="minorHAnsi" w:hAnsiTheme="minorHAnsi" w:cstheme="minorHAnsi"/>
          <w:color w:val="auto"/>
        </w:rPr>
        <w:t xml:space="preserve">com cópia ao Agente Fiduciário, </w:t>
      </w:r>
      <w:r w:rsidRPr="00C9537E">
        <w:rPr>
          <w:rFonts w:asciiTheme="minorHAnsi" w:hAnsiTheme="minorHAnsi" w:cstheme="minorHAnsi"/>
          <w:color w:val="auto"/>
        </w:rPr>
        <w:t xml:space="preserve">que não poderá ser inferior a 10 (dez) Dias Úteis, observado o disposto na Cláusula </w:t>
      </w:r>
      <w:r w:rsidR="002E5F5F" w:rsidRPr="00C9537E">
        <w:rPr>
          <w:rFonts w:asciiTheme="minorHAnsi" w:hAnsiTheme="minorHAnsi" w:cstheme="minorHAnsi"/>
          <w:color w:val="auto"/>
          <w:highlight w:val="lightGray"/>
        </w:rPr>
        <w:fldChar w:fldCharType="begin"/>
      </w:r>
      <w:r w:rsidR="002E5F5F" w:rsidRPr="00C9537E">
        <w:rPr>
          <w:rFonts w:asciiTheme="minorHAnsi" w:hAnsiTheme="minorHAnsi" w:cstheme="minorHAnsi"/>
          <w:color w:val="auto"/>
        </w:rPr>
        <w:instrText xml:space="preserve"> REF _Ref78575499 \r \h </w:instrText>
      </w:r>
      <w:r w:rsidR="00FC2639" w:rsidRPr="00C9537E">
        <w:rPr>
          <w:rFonts w:asciiTheme="minorHAnsi" w:hAnsiTheme="minorHAnsi" w:cstheme="minorHAnsi"/>
          <w:color w:val="auto"/>
          <w:highlight w:val="lightGray"/>
        </w:rPr>
        <w:instrText xml:space="preserve"> \* MERGEFORMAT </w:instrText>
      </w:r>
      <w:r w:rsidR="002E5F5F" w:rsidRPr="00C9537E">
        <w:rPr>
          <w:rFonts w:asciiTheme="minorHAnsi" w:hAnsiTheme="minorHAnsi" w:cstheme="minorHAnsi"/>
          <w:color w:val="auto"/>
          <w:highlight w:val="lightGray"/>
        </w:rPr>
      </w:r>
      <w:r w:rsidR="002E5F5F" w:rsidRPr="00C9537E">
        <w:rPr>
          <w:rFonts w:asciiTheme="minorHAnsi" w:hAnsiTheme="minorHAnsi" w:cstheme="minorHAnsi"/>
          <w:color w:val="auto"/>
          <w:highlight w:val="lightGray"/>
        </w:rPr>
        <w:fldChar w:fldCharType="separate"/>
      </w:r>
      <w:r w:rsidR="00FF0DE6" w:rsidRPr="00C9537E">
        <w:rPr>
          <w:rFonts w:asciiTheme="minorHAnsi" w:hAnsiTheme="minorHAnsi" w:cstheme="minorHAnsi"/>
          <w:color w:val="auto"/>
        </w:rPr>
        <w:t>4.18.4</w:t>
      </w:r>
      <w:r w:rsidR="002E5F5F" w:rsidRPr="00C9537E">
        <w:rPr>
          <w:rFonts w:asciiTheme="minorHAnsi" w:hAnsiTheme="minorHAnsi" w:cstheme="minorHAnsi"/>
          <w:color w:val="auto"/>
          <w:highlight w:val="lightGray"/>
        </w:rPr>
        <w:fldChar w:fldCharType="end"/>
      </w:r>
      <w:r w:rsidRPr="00C9537E">
        <w:rPr>
          <w:rFonts w:asciiTheme="minorHAnsi" w:hAnsiTheme="minorHAnsi" w:cstheme="minorHAnsi"/>
          <w:color w:val="auto"/>
        </w:rPr>
        <w:t xml:space="preserve"> abaixo; (iv) a data efetiva para o resgate antecipado das Debêntures e o valor do pagamento das quantias devidas aos Debenturistas, que deverá ser um Dia Útil; e (v) as demais informações necessárias para a tomada de decisão pelos Debenturistas e para a operacionalização da Oferta de Resgate Antecipado. </w:t>
      </w:r>
    </w:p>
    <w:p w14:paraId="34397C40" w14:textId="77777777" w:rsidR="001B7362" w:rsidRPr="00C9537E" w:rsidRDefault="001B7362" w:rsidP="00C9537E">
      <w:pPr>
        <w:pStyle w:val="NormalWeb"/>
        <w:tabs>
          <w:tab w:val="left" w:pos="0"/>
        </w:tabs>
        <w:spacing w:before="0" w:beforeAutospacing="0" w:after="0" w:afterAutospacing="0" w:line="340" w:lineRule="exact"/>
        <w:contextualSpacing/>
        <w:jc w:val="both"/>
        <w:rPr>
          <w:rFonts w:asciiTheme="minorHAnsi" w:hAnsiTheme="minorHAnsi" w:cstheme="minorHAnsi"/>
          <w:color w:val="auto"/>
        </w:rPr>
      </w:pPr>
    </w:p>
    <w:p w14:paraId="1C607779" w14:textId="77777777" w:rsidR="001B7362" w:rsidRPr="00C9537E" w:rsidRDefault="001B7362" w:rsidP="00C9537E">
      <w:pPr>
        <w:pStyle w:val="NormalWeb"/>
        <w:numPr>
          <w:ilvl w:val="2"/>
          <w:numId w:val="6"/>
        </w:numPr>
        <w:tabs>
          <w:tab w:val="left" w:pos="0"/>
        </w:tabs>
        <w:spacing w:before="0" w:beforeAutospacing="0" w:after="0" w:afterAutospacing="0" w:line="340" w:lineRule="exact"/>
        <w:ind w:left="0" w:firstLine="0"/>
        <w:contextualSpacing/>
        <w:jc w:val="both"/>
        <w:rPr>
          <w:rFonts w:asciiTheme="minorHAnsi" w:hAnsiTheme="minorHAnsi" w:cstheme="minorHAnsi"/>
        </w:rPr>
      </w:pPr>
      <w:bookmarkStart w:id="124" w:name="_Ref78575499"/>
      <w:r w:rsidRPr="00C9537E">
        <w:rPr>
          <w:rFonts w:asciiTheme="minorHAnsi" w:hAnsiTheme="minorHAnsi" w:cstheme="minorHAnsi"/>
        </w:rPr>
        <w:t>Após</w:t>
      </w:r>
      <w:r w:rsidRPr="00C9537E">
        <w:rPr>
          <w:rFonts w:asciiTheme="minorHAnsi" w:hAnsiTheme="minorHAnsi" w:cstheme="minorHAnsi"/>
          <w:color w:val="auto"/>
        </w:rPr>
        <w:t xml:space="preserve"> a comunicação ou publicação do Edital de Oferta de Resgate Antecipado, os Debenturistas terão o prazo a ser definido na respectiva Oferta de Resgate Antecipado, porém, em nenhuma hipótese, inferior a 10 (dez) Dias Úteis para se manifestarem formalmente perante a Emissora, com cópia ao Agente Fiduciário, e em conformidade com o disposto no Edital de Oferta de Resgate Antecipado. Ao final deste prazo, a Emissora terá até 10 (dez) Dias Úteis para realizar o resgate antecipado das Debêntures e a respectiva liquidação financeira aos titulares das Debêntures, sendo certo que o resgate antecipado somente poderá se efetivar mediante a aceitação pela totalidade dos Debenturistas e todas as Debêntures serão resgatadas e liquidadas em uma única data.</w:t>
      </w:r>
      <w:bookmarkEnd w:id="124"/>
      <w:r w:rsidRPr="00C9537E">
        <w:rPr>
          <w:rFonts w:asciiTheme="minorHAnsi" w:hAnsiTheme="minorHAnsi" w:cstheme="minorHAnsi"/>
          <w:color w:val="auto"/>
        </w:rPr>
        <w:t xml:space="preserve"> </w:t>
      </w:r>
    </w:p>
    <w:p w14:paraId="3BD416BA" w14:textId="77777777" w:rsidR="001B7362" w:rsidRPr="00C9537E" w:rsidRDefault="001B7362" w:rsidP="00C9537E">
      <w:pPr>
        <w:spacing w:line="340" w:lineRule="exact"/>
        <w:rPr>
          <w:rFonts w:asciiTheme="minorHAnsi" w:hAnsiTheme="minorHAnsi" w:cstheme="minorHAnsi"/>
        </w:rPr>
      </w:pPr>
    </w:p>
    <w:p w14:paraId="5278B922" w14:textId="642D943A" w:rsidR="001B7362" w:rsidRPr="00C9537E" w:rsidRDefault="001B7362" w:rsidP="00C9537E">
      <w:pPr>
        <w:pStyle w:val="NormalWeb"/>
        <w:numPr>
          <w:ilvl w:val="2"/>
          <w:numId w:val="6"/>
        </w:numPr>
        <w:tabs>
          <w:tab w:val="left" w:pos="0"/>
        </w:tabs>
        <w:spacing w:before="0" w:beforeAutospacing="0" w:after="0" w:afterAutospacing="0" w:line="340" w:lineRule="exact"/>
        <w:ind w:left="0" w:firstLine="0"/>
        <w:contextualSpacing/>
        <w:jc w:val="both"/>
        <w:rPr>
          <w:rFonts w:asciiTheme="minorHAnsi" w:hAnsiTheme="minorHAnsi" w:cstheme="minorHAnsi"/>
        </w:rPr>
      </w:pPr>
      <w:r w:rsidRPr="00C9537E">
        <w:rPr>
          <w:rFonts w:asciiTheme="minorHAnsi" w:hAnsiTheme="minorHAnsi" w:cstheme="minorHAnsi"/>
          <w:color w:val="auto"/>
        </w:rPr>
        <w:t xml:space="preserve">A </w:t>
      </w:r>
      <w:r w:rsidRPr="00C9537E">
        <w:rPr>
          <w:rFonts w:asciiTheme="minorHAnsi" w:hAnsiTheme="minorHAnsi" w:cstheme="minorHAnsi"/>
        </w:rPr>
        <w:t>Emissora</w:t>
      </w:r>
      <w:r w:rsidRPr="00C9537E">
        <w:rPr>
          <w:rFonts w:asciiTheme="minorHAnsi" w:hAnsiTheme="minorHAnsi" w:cstheme="minorHAnsi"/>
          <w:color w:val="auto"/>
        </w:rPr>
        <w:t xml:space="preserve"> deverá: (i) na data de término do prazo de adesão à Oferta de Resgate Antecipado, confirmar ao Agente Fiduciário se a totalidade dos Debenturistas aceitaram à Oferta de Resgate Antecipado, e se o resgate antecipado das Debêntures será efetivamente realizado; e (ii) com antecedência mínima de 3 (três) Dias Úteis da data do resgate antecipado, comunicar ao Escriturador, ao </w:t>
      </w:r>
      <w:r w:rsidR="00C054A7" w:rsidRPr="00C9537E">
        <w:rPr>
          <w:rFonts w:asciiTheme="minorHAnsi" w:hAnsiTheme="minorHAnsi" w:cstheme="minorHAnsi"/>
          <w:color w:val="auto"/>
        </w:rPr>
        <w:t>Agente de Liquidação</w:t>
      </w:r>
      <w:r w:rsidRPr="00C9537E">
        <w:rPr>
          <w:rFonts w:asciiTheme="minorHAnsi" w:hAnsiTheme="minorHAnsi" w:cstheme="minorHAnsi"/>
          <w:color w:val="auto"/>
        </w:rPr>
        <w:t>, à B3 e ao Agente Fiduciário a data do resgate antecipado ou prazo maior caso venha a ser requerido pela B3.</w:t>
      </w:r>
    </w:p>
    <w:p w14:paraId="7C6325D7" w14:textId="77777777" w:rsidR="001B7362" w:rsidRPr="00C9537E" w:rsidRDefault="001B7362" w:rsidP="00C9537E">
      <w:pPr>
        <w:spacing w:line="340" w:lineRule="exact"/>
        <w:rPr>
          <w:rFonts w:asciiTheme="minorHAnsi" w:hAnsiTheme="minorHAnsi" w:cstheme="minorHAnsi"/>
        </w:rPr>
      </w:pPr>
    </w:p>
    <w:p w14:paraId="02AF96CE" w14:textId="5FC2B6A3" w:rsidR="001B7362" w:rsidRPr="00C9537E" w:rsidRDefault="001B7362" w:rsidP="00C9537E">
      <w:pPr>
        <w:pStyle w:val="NormalWeb"/>
        <w:numPr>
          <w:ilvl w:val="2"/>
          <w:numId w:val="6"/>
        </w:numPr>
        <w:tabs>
          <w:tab w:val="left" w:pos="0"/>
        </w:tabs>
        <w:spacing w:before="0" w:beforeAutospacing="0" w:after="0" w:afterAutospacing="0" w:line="340" w:lineRule="exact"/>
        <w:ind w:left="0" w:firstLine="0"/>
        <w:contextualSpacing/>
        <w:jc w:val="both"/>
        <w:rPr>
          <w:rFonts w:asciiTheme="minorHAnsi" w:hAnsiTheme="minorHAnsi" w:cstheme="minorHAnsi"/>
          <w:b/>
        </w:rPr>
      </w:pPr>
      <w:bookmarkStart w:id="125" w:name="_Hlk68693178"/>
      <w:r w:rsidRPr="00C9537E">
        <w:rPr>
          <w:rFonts w:asciiTheme="minorHAnsi" w:hAnsiTheme="minorHAnsi" w:cstheme="minorHAnsi"/>
          <w:color w:val="auto"/>
        </w:rPr>
        <w:t xml:space="preserve">O </w:t>
      </w:r>
      <w:r w:rsidRPr="00C9537E">
        <w:rPr>
          <w:rFonts w:asciiTheme="minorHAnsi" w:hAnsiTheme="minorHAnsi" w:cstheme="minorHAnsi"/>
        </w:rPr>
        <w:t>valor</w:t>
      </w:r>
      <w:r w:rsidRPr="00C9537E">
        <w:rPr>
          <w:rFonts w:asciiTheme="minorHAnsi" w:hAnsiTheme="minorHAnsi" w:cstheme="minorHAnsi"/>
          <w:color w:val="auto"/>
        </w:rPr>
        <w:t xml:space="preserve"> a ser pago em relação a cada uma das Debêntures será equivalente (1) ao Valor Nominal </w:t>
      </w:r>
      <w:r w:rsidR="00C054A7" w:rsidRPr="00C9537E">
        <w:rPr>
          <w:rFonts w:asciiTheme="minorHAnsi" w:hAnsiTheme="minorHAnsi" w:cstheme="minorHAnsi"/>
          <w:color w:val="auto"/>
        </w:rPr>
        <w:t>Atualizado</w:t>
      </w:r>
      <w:r w:rsidRPr="00C9537E">
        <w:rPr>
          <w:rFonts w:asciiTheme="minorHAnsi" w:hAnsiTheme="minorHAnsi" w:cstheme="minorHAnsi"/>
          <w:color w:val="auto"/>
        </w:rPr>
        <w:t xml:space="preserve"> acrescido dos Juros Remuneratórios calculado </w:t>
      </w:r>
      <w:r w:rsidRPr="00C9537E">
        <w:rPr>
          <w:rFonts w:asciiTheme="minorHAnsi" w:hAnsiTheme="minorHAnsi" w:cstheme="minorHAnsi"/>
          <w:i/>
          <w:color w:val="auto"/>
        </w:rPr>
        <w:t>pro rata temporis</w:t>
      </w:r>
      <w:r w:rsidRPr="00C9537E">
        <w:rPr>
          <w:rFonts w:asciiTheme="minorHAnsi" w:hAnsiTheme="minorHAnsi" w:cstheme="minorHAnsi"/>
          <w:color w:val="auto"/>
        </w:rPr>
        <w:t>, a partir da Data da Primeira Integralização ou da data de pagamento dos Juros imediatamente anterior (inclusive), conforme o caso até a data do efetivo resgate (exclusive), das Debêntures; e (2) se aplicável, do prêmio de resgate indicado no Edital da Oferta de Resgate Antecipado</w:t>
      </w:r>
      <w:bookmarkEnd w:id="125"/>
      <w:r w:rsidRPr="00C9537E">
        <w:rPr>
          <w:rFonts w:asciiTheme="minorHAnsi" w:hAnsiTheme="minorHAnsi" w:cstheme="minorHAnsi"/>
          <w:color w:val="auto"/>
        </w:rPr>
        <w:t>.</w:t>
      </w:r>
    </w:p>
    <w:p w14:paraId="25390D51" w14:textId="77777777" w:rsidR="001B7362" w:rsidRPr="00C9537E" w:rsidRDefault="001B7362" w:rsidP="00C9537E">
      <w:pPr>
        <w:spacing w:line="340" w:lineRule="exact"/>
        <w:rPr>
          <w:rFonts w:asciiTheme="minorHAnsi" w:hAnsiTheme="minorHAnsi" w:cstheme="minorHAnsi"/>
        </w:rPr>
      </w:pPr>
    </w:p>
    <w:p w14:paraId="18C0A3EA" w14:textId="77777777" w:rsidR="001B7362" w:rsidRPr="00C9537E" w:rsidRDefault="001B7362" w:rsidP="00C9537E">
      <w:pPr>
        <w:pStyle w:val="NormalWeb"/>
        <w:numPr>
          <w:ilvl w:val="2"/>
          <w:numId w:val="6"/>
        </w:numPr>
        <w:tabs>
          <w:tab w:val="left" w:pos="0"/>
        </w:tabs>
        <w:spacing w:before="0" w:beforeAutospacing="0" w:after="0" w:afterAutospacing="0" w:line="340" w:lineRule="exact"/>
        <w:ind w:left="0" w:firstLine="0"/>
        <w:contextualSpacing/>
        <w:jc w:val="both"/>
        <w:rPr>
          <w:rFonts w:asciiTheme="minorHAnsi" w:hAnsiTheme="minorHAnsi" w:cstheme="minorHAnsi"/>
        </w:rPr>
      </w:pPr>
      <w:r w:rsidRPr="00C9537E">
        <w:rPr>
          <w:rFonts w:asciiTheme="minorHAnsi" w:hAnsiTheme="minorHAnsi" w:cstheme="minorHAnsi"/>
          <w:color w:val="auto"/>
        </w:rPr>
        <w:t xml:space="preserve">As Debêntures resgatadas pela Emissora nos termos desta Cláusula serão obrigatoriamente canceladas. </w:t>
      </w:r>
    </w:p>
    <w:p w14:paraId="3C3109DA" w14:textId="77777777" w:rsidR="0013537A" w:rsidRPr="00C9537E" w:rsidRDefault="0013537A" w:rsidP="00C9537E">
      <w:pPr>
        <w:spacing w:line="340" w:lineRule="exact"/>
        <w:rPr>
          <w:rFonts w:asciiTheme="minorHAnsi" w:hAnsiTheme="minorHAnsi" w:cstheme="minorHAnsi"/>
        </w:rPr>
      </w:pPr>
      <w:bookmarkStart w:id="126" w:name="_DV_M219"/>
      <w:bookmarkStart w:id="127" w:name="_DV_M220"/>
      <w:bookmarkStart w:id="128" w:name="_DV_M221"/>
      <w:bookmarkStart w:id="129" w:name="_DV_M325"/>
      <w:bookmarkStart w:id="130" w:name="_DV_M326"/>
      <w:bookmarkStart w:id="131" w:name="_DV_M333"/>
      <w:bookmarkStart w:id="132" w:name="_DV_M311"/>
      <w:bookmarkStart w:id="133" w:name="_DV_M312"/>
      <w:bookmarkStart w:id="134" w:name="_DV_M315"/>
      <w:bookmarkStart w:id="135" w:name="_DV_M316"/>
      <w:bookmarkStart w:id="136" w:name="_DV_M317"/>
      <w:bookmarkStart w:id="137" w:name="_DV_M318"/>
      <w:bookmarkEnd w:id="117"/>
      <w:bookmarkEnd w:id="123"/>
      <w:bookmarkEnd w:id="126"/>
      <w:bookmarkEnd w:id="127"/>
      <w:bookmarkEnd w:id="128"/>
      <w:bookmarkEnd w:id="129"/>
      <w:bookmarkEnd w:id="130"/>
      <w:bookmarkEnd w:id="131"/>
      <w:bookmarkEnd w:id="132"/>
      <w:bookmarkEnd w:id="133"/>
      <w:bookmarkEnd w:id="134"/>
      <w:bookmarkEnd w:id="135"/>
      <w:bookmarkEnd w:id="136"/>
      <w:bookmarkEnd w:id="137"/>
    </w:p>
    <w:p w14:paraId="1D7F578E" w14:textId="30D051F6" w:rsidR="00DF15B9" w:rsidRPr="00C9537E" w:rsidRDefault="00B66EC0" w:rsidP="00C9537E">
      <w:pPr>
        <w:pStyle w:val="PargrafodaLista"/>
        <w:numPr>
          <w:ilvl w:val="0"/>
          <w:numId w:val="6"/>
        </w:numPr>
        <w:spacing w:line="340" w:lineRule="exact"/>
        <w:ind w:left="709" w:hanging="709"/>
        <w:jc w:val="both"/>
        <w:rPr>
          <w:rFonts w:asciiTheme="minorHAnsi" w:hAnsiTheme="minorHAnsi" w:cstheme="minorHAnsi"/>
          <w:b/>
          <w:color w:val="000000" w:themeColor="text1"/>
        </w:rPr>
      </w:pPr>
      <w:bookmarkStart w:id="138" w:name="_DV_M232"/>
      <w:bookmarkStart w:id="139" w:name="_DV_M233"/>
      <w:bookmarkStart w:id="140" w:name="_DV_M234"/>
      <w:bookmarkStart w:id="141" w:name="_DV_M236"/>
      <w:bookmarkStart w:id="142" w:name="_DV_M237"/>
      <w:bookmarkStart w:id="143" w:name="_DV_M238"/>
      <w:bookmarkStart w:id="144" w:name="_DV_M239"/>
      <w:bookmarkStart w:id="145" w:name="_DV_M240"/>
      <w:bookmarkStart w:id="146" w:name="_DV_M243"/>
      <w:bookmarkStart w:id="147" w:name="_DV_M244"/>
      <w:bookmarkStart w:id="148" w:name="_DV_M150"/>
      <w:bookmarkStart w:id="149" w:name="_DV_M152"/>
      <w:bookmarkStart w:id="150" w:name="_DV_M161"/>
      <w:bookmarkStart w:id="151" w:name="_DV_M162"/>
      <w:bookmarkStart w:id="152" w:name="_DV_M163"/>
      <w:bookmarkStart w:id="153" w:name="_DV_M160"/>
      <w:bookmarkStart w:id="154" w:name="_Ref78575945"/>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r w:rsidRPr="00C9537E">
        <w:rPr>
          <w:rFonts w:asciiTheme="minorHAnsi" w:hAnsiTheme="minorHAnsi" w:cstheme="minorHAnsi"/>
          <w:b/>
          <w:color w:val="000000" w:themeColor="text1"/>
        </w:rPr>
        <w:t>VENCIMENTO ANTECIPADO</w:t>
      </w:r>
      <w:bookmarkEnd w:id="154"/>
      <w:r w:rsidRPr="00C9537E">
        <w:rPr>
          <w:rFonts w:asciiTheme="minorHAnsi" w:hAnsiTheme="minorHAnsi" w:cstheme="minorHAnsi"/>
          <w:b/>
          <w:color w:val="000000" w:themeColor="text1"/>
        </w:rPr>
        <w:t xml:space="preserve"> </w:t>
      </w:r>
    </w:p>
    <w:p w14:paraId="394EA5B9" w14:textId="77777777" w:rsidR="00D75F0D" w:rsidRPr="00C9537E" w:rsidRDefault="00D75F0D" w:rsidP="00C9537E">
      <w:pPr>
        <w:spacing w:line="340" w:lineRule="exact"/>
        <w:rPr>
          <w:rFonts w:asciiTheme="minorHAnsi" w:hAnsiTheme="minorHAnsi" w:cstheme="minorHAnsi"/>
        </w:rPr>
      </w:pPr>
    </w:p>
    <w:p w14:paraId="1E016091" w14:textId="2F6E2C56" w:rsidR="00824B99" w:rsidRPr="00C9537E" w:rsidRDefault="00824B99" w:rsidP="00C9537E">
      <w:pPr>
        <w:pStyle w:val="PargrafodaLista"/>
        <w:numPr>
          <w:ilvl w:val="1"/>
          <w:numId w:val="6"/>
        </w:numPr>
        <w:spacing w:line="340" w:lineRule="exact"/>
        <w:ind w:left="0" w:firstLine="0"/>
        <w:jc w:val="both"/>
        <w:rPr>
          <w:rFonts w:asciiTheme="minorHAnsi" w:hAnsiTheme="minorHAnsi" w:cstheme="minorHAnsi"/>
          <w:b/>
        </w:rPr>
      </w:pPr>
      <w:bookmarkStart w:id="155" w:name="_Ref447728485"/>
      <w:r w:rsidRPr="00C9537E">
        <w:rPr>
          <w:rFonts w:asciiTheme="minorHAnsi" w:hAnsiTheme="minorHAnsi" w:cstheme="minorHAnsi"/>
        </w:rPr>
        <w:t xml:space="preserve">Observado o disposto nas Cláusulas </w:t>
      </w:r>
      <w:r w:rsidR="002E5F5F" w:rsidRPr="00C9537E">
        <w:rPr>
          <w:rFonts w:asciiTheme="minorHAnsi" w:hAnsiTheme="minorHAnsi" w:cstheme="minorHAnsi"/>
          <w:highlight w:val="lightGray"/>
        </w:rPr>
        <w:fldChar w:fldCharType="begin"/>
      </w:r>
      <w:r w:rsidR="002E5F5F" w:rsidRPr="00C9537E">
        <w:rPr>
          <w:rFonts w:asciiTheme="minorHAnsi" w:hAnsiTheme="minorHAnsi" w:cstheme="minorHAnsi"/>
        </w:rPr>
        <w:instrText xml:space="preserve"> REF _Ref76077893 \r \h </w:instrText>
      </w:r>
      <w:r w:rsidR="00FC2639" w:rsidRPr="00C9537E">
        <w:rPr>
          <w:rFonts w:asciiTheme="minorHAnsi" w:hAnsiTheme="minorHAnsi" w:cstheme="minorHAnsi"/>
          <w:highlight w:val="lightGray"/>
        </w:rPr>
        <w:instrText xml:space="preserve"> \* MERGEFORMAT </w:instrText>
      </w:r>
      <w:r w:rsidR="002E5F5F" w:rsidRPr="00C9537E">
        <w:rPr>
          <w:rFonts w:asciiTheme="minorHAnsi" w:hAnsiTheme="minorHAnsi" w:cstheme="minorHAnsi"/>
          <w:highlight w:val="lightGray"/>
        </w:rPr>
      </w:r>
      <w:r w:rsidR="002E5F5F" w:rsidRPr="00C9537E">
        <w:rPr>
          <w:rFonts w:asciiTheme="minorHAnsi" w:hAnsiTheme="minorHAnsi" w:cstheme="minorHAnsi"/>
          <w:highlight w:val="lightGray"/>
        </w:rPr>
        <w:fldChar w:fldCharType="separate"/>
      </w:r>
      <w:r w:rsidR="009139A7" w:rsidRPr="00C9537E">
        <w:rPr>
          <w:rFonts w:asciiTheme="minorHAnsi" w:hAnsiTheme="minorHAnsi" w:cstheme="minorHAnsi"/>
        </w:rPr>
        <w:t>5.2</w:t>
      </w:r>
      <w:r w:rsidR="002E5F5F" w:rsidRPr="00C9537E">
        <w:rPr>
          <w:rFonts w:asciiTheme="minorHAnsi" w:hAnsiTheme="minorHAnsi" w:cstheme="minorHAnsi"/>
          <w:highlight w:val="lightGray"/>
        </w:rPr>
        <w:fldChar w:fldCharType="end"/>
      </w:r>
      <w:r w:rsidRPr="00C9537E">
        <w:rPr>
          <w:rFonts w:asciiTheme="minorHAnsi" w:hAnsiTheme="minorHAnsi" w:cstheme="minorHAnsi"/>
        </w:rPr>
        <w:t xml:space="preserve"> </w:t>
      </w:r>
      <w:r w:rsidR="003D59CB" w:rsidRPr="00C9537E">
        <w:rPr>
          <w:rFonts w:asciiTheme="minorHAnsi" w:hAnsiTheme="minorHAnsi" w:cstheme="minorHAnsi"/>
        </w:rPr>
        <w:t xml:space="preserve">e </w:t>
      </w:r>
      <w:r w:rsidR="003D59CB" w:rsidRPr="00C9537E">
        <w:rPr>
          <w:rFonts w:asciiTheme="minorHAnsi" w:hAnsiTheme="minorHAnsi" w:cstheme="minorHAnsi"/>
          <w:highlight w:val="lightGray"/>
        </w:rPr>
        <w:fldChar w:fldCharType="begin"/>
      </w:r>
      <w:r w:rsidR="003D59CB" w:rsidRPr="00C9537E">
        <w:rPr>
          <w:rFonts w:asciiTheme="minorHAnsi" w:hAnsiTheme="minorHAnsi" w:cstheme="minorHAnsi"/>
        </w:rPr>
        <w:instrText xml:space="preserve"> REF _Ref76077913 \r \h </w:instrText>
      </w:r>
      <w:r w:rsidR="00FC2639" w:rsidRPr="00C9537E">
        <w:rPr>
          <w:rFonts w:asciiTheme="minorHAnsi" w:hAnsiTheme="minorHAnsi" w:cstheme="minorHAnsi"/>
          <w:highlight w:val="lightGray"/>
        </w:rPr>
        <w:instrText xml:space="preserve"> \* MERGEFORMAT </w:instrText>
      </w:r>
      <w:r w:rsidR="003D59CB" w:rsidRPr="00C9537E">
        <w:rPr>
          <w:rFonts w:asciiTheme="minorHAnsi" w:hAnsiTheme="minorHAnsi" w:cstheme="minorHAnsi"/>
          <w:highlight w:val="lightGray"/>
        </w:rPr>
      </w:r>
      <w:r w:rsidR="003D59CB" w:rsidRPr="00C9537E">
        <w:rPr>
          <w:rFonts w:asciiTheme="minorHAnsi" w:hAnsiTheme="minorHAnsi" w:cstheme="minorHAnsi"/>
          <w:highlight w:val="lightGray"/>
        </w:rPr>
        <w:fldChar w:fldCharType="separate"/>
      </w:r>
      <w:r w:rsidR="009139A7" w:rsidRPr="00C9537E">
        <w:rPr>
          <w:rFonts w:asciiTheme="minorHAnsi" w:hAnsiTheme="minorHAnsi" w:cstheme="minorHAnsi"/>
        </w:rPr>
        <w:t>5.3</w:t>
      </w:r>
      <w:r w:rsidR="003D59CB" w:rsidRPr="00C9537E">
        <w:rPr>
          <w:rFonts w:asciiTheme="minorHAnsi" w:hAnsiTheme="minorHAnsi" w:cstheme="minorHAnsi"/>
          <w:highlight w:val="lightGray"/>
        </w:rPr>
        <w:fldChar w:fldCharType="end"/>
      </w:r>
      <w:r w:rsidRPr="00C9537E">
        <w:rPr>
          <w:rFonts w:asciiTheme="minorHAnsi" w:hAnsiTheme="minorHAnsi" w:cstheme="minorHAnsi"/>
        </w:rPr>
        <w:t xml:space="preserve"> abaixo, o Agente Fiduciário deverá declarar antecipadamente vencidas todas as obrigações decorrentes das Debêntures e exigir o imediato pagamento pela Emissora aos Debenturistas do Valor Nominal Atualizado das Debêntures, acrescido dos Juros Remuneratórios devidos, calculados </w:t>
      </w:r>
      <w:r w:rsidRPr="00C9537E">
        <w:rPr>
          <w:rFonts w:asciiTheme="minorHAnsi" w:hAnsiTheme="minorHAnsi" w:cstheme="minorHAnsi"/>
          <w:i/>
        </w:rPr>
        <w:t>pro rata temporis</w:t>
      </w:r>
      <w:r w:rsidRPr="00C9537E">
        <w:rPr>
          <w:rFonts w:asciiTheme="minorHAnsi" w:hAnsiTheme="minorHAnsi" w:cstheme="minorHAnsi"/>
        </w:rPr>
        <w:t xml:space="preserve"> desde a Data da Primeira Integralização ou a última Data de Pagamento dos Juros Remuneratórios, conforme o caso, e dos Encargos Moratórios e multas, se houver, incidentes até a data do seu efetivo pagamento, na ocorrência de quaisquer das situações previstas nesta Cláusula, respeitados os respectivos prazos de cura (cada um desses eventos, um “</w:t>
      </w:r>
      <w:r w:rsidRPr="00C9537E">
        <w:rPr>
          <w:rFonts w:asciiTheme="minorHAnsi" w:hAnsiTheme="minorHAnsi" w:cstheme="minorHAnsi"/>
          <w:u w:val="single"/>
        </w:rPr>
        <w:t>Evento de Inadimplemento</w:t>
      </w:r>
      <w:r w:rsidRPr="00C9537E">
        <w:rPr>
          <w:rFonts w:asciiTheme="minorHAnsi" w:hAnsiTheme="minorHAnsi" w:cstheme="minorHAnsi"/>
        </w:rPr>
        <w:t>”).</w:t>
      </w:r>
    </w:p>
    <w:p w14:paraId="35E25AAA" w14:textId="77777777" w:rsidR="00824B99" w:rsidRPr="00C9537E" w:rsidRDefault="00824B99" w:rsidP="00C9537E">
      <w:pPr>
        <w:spacing w:line="340" w:lineRule="exact"/>
        <w:rPr>
          <w:rFonts w:asciiTheme="minorHAnsi" w:hAnsiTheme="minorHAnsi" w:cstheme="minorHAnsi"/>
          <w:b/>
        </w:rPr>
      </w:pPr>
    </w:p>
    <w:p w14:paraId="47BD0A3E" w14:textId="77777777" w:rsidR="00824B99" w:rsidRPr="00C9537E" w:rsidRDefault="00824B99" w:rsidP="00C9537E">
      <w:pPr>
        <w:pStyle w:val="PargrafodaLista"/>
        <w:numPr>
          <w:ilvl w:val="1"/>
          <w:numId w:val="6"/>
        </w:numPr>
        <w:spacing w:line="340" w:lineRule="exact"/>
        <w:ind w:left="0" w:firstLine="0"/>
        <w:jc w:val="both"/>
        <w:rPr>
          <w:rFonts w:asciiTheme="minorHAnsi" w:hAnsiTheme="minorHAnsi" w:cstheme="minorHAnsi"/>
          <w:b/>
        </w:rPr>
      </w:pPr>
      <w:bookmarkStart w:id="156" w:name="_Ref76077893"/>
      <w:r w:rsidRPr="00C9537E">
        <w:rPr>
          <w:rFonts w:asciiTheme="minorHAnsi" w:hAnsiTheme="minorHAnsi" w:cstheme="minorHAnsi"/>
        </w:rPr>
        <w:t>Constituem Eventos de Inadimplemento que acarretam o vencimento antecipado automático das obrigações decorrentes desta Escritura de Emissão (“</w:t>
      </w:r>
      <w:r w:rsidRPr="00C9537E">
        <w:rPr>
          <w:rFonts w:asciiTheme="minorHAnsi" w:hAnsiTheme="minorHAnsi" w:cstheme="minorHAnsi"/>
          <w:u w:val="single"/>
        </w:rPr>
        <w:t>Eventos de Inadimplemento - Vencimento Antecipado Automático</w:t>
      </w:r>
      <w:r w:rsidRPr="00C9537E">
        <w:rPr>
          <w:rFonts w:asciiTheme="minorHAnsi" w:hAnsiTheme="minorHAnsi" w:cstheme="minorHAnsi"/>
        </w:rPr>
        <w:t>”)</w:t>
      </w:r>
      <w:bookmarkEnd w:id="155"/>
      <w:r w:rsidRPr="00C9537E">
        <w:rPr>
          <w:rFonts w:asciiTheme="minorHAnsi" w:hAnsiTheme="minorHAnsi" w:cstheme="minorHAnsi"/>
        </w:rPr>
        <w:t>:</w:t>
      </w:r>
      <w:bookmarkEnd w:id="156"/>
      <w:r w:rsidRPr="00C9537E">
        <w:rPr>
          <w:rFonts w:asciiTheme="minorHAnsi" w:hAnsiTheme="minorHAnsi" w:cstheme="minorHAnsi"/>
        </w:rPr>
        <w:t xml:space="preserve"> </w:t>
      </w:r>
    </w:p>
    <w:p w14:paraId="3A3EC83D" w14:textId="77777777" w:rsidR="00824B99" w:rsidRPr="00C9537E" w:rsidRDefault="00824B99" w:rsidP="00C9537E">
      <w:pPr>
        <w:spacing w:line="340" w:lineRule="exact"/>
        <w:rPr>
          <w:rFonts w:asciiTheme="minorHAnsi" w:hAnsiTheme="minorHAnsi" w:cstheme="minorHAnsi"/>
        </w:rPr>
      </w:pPr>
    </w:p>
    <w:p w14:paraId="15948C3A" w14:textId="030A6603" w:rsidR="00824B99" w:rsidRPr="00C9537E" w:rsidRDefault="00824B99" w:rsidP="00C9537E">
      <w:pPr>
        <w:pStyle w:val="Textodocorpo0"/>
        <w:numPr>
          <w:ilvl w:val="1"/>
          <w:numId w:val="2"/>
        </w:numPr>
        <w:shd w:val="clear" w:color="auto" w:fill="auto"/>
        <w:tabs>
          <w:tab w:val="left" w:pos="0"/>
        </w:tabs>
        <w:spacing w:after="0" w:line="340" w:lineRule="exact"/>
        <w:ind w:left="709" w:right="40" w:hanging="709"/>
        <w:jc w:val="both"/>
        <w:rPr>
          <w:rFonts w:asciiTheme="minorHAnsi" w:hAnsiTheme="minorHAnsi" w:cstheme="minorHAnsi"/>
          <w:b/>
          <w:sz w:val="24"/>
          <w:szCs w:val="24"/>
        </w:rPr>
      </w:pPr>
      <w:r w:rsidRPr="00C9537E">
        <w:rPr>
          <w:rFonts w:asciiTheme="minorHAnsi" w:hAnsiTheme="minorHAnsi" w:cstheme="minorHAnsi"/>
          <w:sz w:val="24"/>
          <w:szCs w:val="24"/>
        </w:rPr>
        <w:t>descumprimento de obrigações pecuniárias previstas nesta Escritura de Emissão ou no Contrato de Garantia, sem que tal descumprimento seja sanado pela Emissora</w:t>
      </w:r>
      <w:r w:rsidR="00893B74" w:rsidRPr="00C9537E">
        <w:rPr>
          <w:rFonts w:asciiTheme="minorHAnsi" w:hAnsiTheme="minorHAnsi" w:cstheme="minorHAnsi"/>
          <w:sz w:val="24"/>
          <w:szCs w:val="24"/>
        </w:rPr>
        <w:t xml:space="preserve"> e/ou pelos Fiadores</w:t>
      </w:r>
      <w:r w:rsidRPr="00C9537E">
        <w:rPr>
          <w:rFonts w:asciiTheme="minorHAnsi" w:hAnsiTheme="minorHAnsi" w:cstheme="minorHAnsi"/>
          <w:sz w:val="24"/>
          <w:szCs w:val="24"/>
        </w:rPr>
        <w:t xml:space="preserve">, no prazo de até </w:t>
      </w:r>
      <w:r w:rsidR="00341CAE" w:rsidRPr="00C9537E">
        <w:rPr>
          <w:rFonts w:asciiTheme="minorHAnsi" w:hAnsiTheme="minorHAnsi" w:cstheme="minorHAnsi"/>
          <w:sz w:val="24"/>
          <w:szCs w:val="24"/>
        </w:rPr>
        <w:t>2</w:t>
      </w:r>
      <w:r w:rsidR="00E96EAC" w:rsidRPr="00C9537E">
        <w:rPr>
          <w:rFonts w:asciiTheme="minorHAnsi" w:hAnsiTheme="minorHAnsi" w:cstheme="minorHAnsi"/>
          <w:sz w:val="24"/>
          <w:szCs w:val="24"/>
        </w:rPr>
        <w:t xml:space="preserve"> </w:t>
      </w:r>
      <w:r w:rsidRPr="00C9537E">
        <w:rPr>
          <w:rFonts w:asciiTheme="minorHAnsi" w:hAnsiTheme="minorHAnsi" w:cstheme="minorHAnsi"/>
          <w:sz w:val="24"/>
          <w:szCs w:val="24"/>
        </w:rPr>
        <w:t>(</w:t>
      </w:r>
      <w:r w:rsidR="00341CAE" w:rsidRPr="00C9537E">
        <w:rPr>
          <w:rFonts w:asciiTheme="minorHAnsi" w:hAnsiTheme="minorHAnsi" w:cstheme="minorHAnsi"/>
          <w:sz w:val="24"/>
          <w:szCs w:val="24"/>
        </w:rPr>
        <w:t>dois</w:t>
      </w:r>
      <w:r w:rsidRPr="00C9537E">
        <w:rPr>
          <w:rFonts w:asciiTheme="minorHAnsi" w:hAnsiTheme="minorHAnsi" w:cstheme="minorHAnsi"/>
          <w:sz w:val="24"/>
          <w:szCs w:val="24"/>
        </w:rPr>
        <w:t>) Dia</w:t>
      </w:r>
      <w:r w:rsidR="00341CAE" w:rsidRPr="00C9537E">
        <w:rPr>
          <w:rFonts w:asciiTheme="minorHAnsi" w:hAnsiTheme="minorHAnsi" w:cstheme="minorHAnsi"/>
          <w:sz w:val="24"/>
          <w:szCs w:val="24"/>
        </w:rPr>
        <w:t>s</w:t>
      </w:r>
      <w:r w:rsidRPr="00C9537E">
        <w:rPr>
          <w:rFonts w:asciiTheme="minorHAnsi" w:hAnsiTheme="minorHAnsi" w:cstheme="minorHAnsi"/>
          <w:sz w:val="24"/>
          <w:szCs w:val="24"/>
        </w:rPr>
        <w:t xml:space="preserve"> </w:t>
      </w:r>
      <w:r w:rsidR="00E96EAC" w:rsidRPr="00C9537E">
        <w:rPr>
          <w:rFonts w:asciiTheme="minorHAnsi" w:hAnsiTheme="minorHAnsi" w:cstheme="minorHAnsi"/>
          <w:sz w:val="24"/>
          <w:szCs w:val="24"/>
        </w:rPr>
        <w:t>Út</w:t>
      </w:r>
      <w:r w:rsidR="00341CAE" w:rsidRPr="00C9537E">
        <w:rPr>
          <w:rFonts w:asciiTheme="minorHAnsi" w:hAnsiTheme="minorHAnsi" w:cstheme="minorHAnsi"/>
          <w:sz w:val="24"/>
          <w:szCs w:val="24"/>
        </w:rPr>
        <w:t>eis</w:t>
      </w:r>
      <w:r w:rsidR="00E96EAC" w:rsidRPr="00C9537E">
        <w:rPr>
          <w:rFonts w:asciiTheme="minorHAnsi" w:hAnsiTheme="minorHAnsi" w:cstheme="minorHAnsi"/>
          <w:sz w:val="24"/>
          <w:szCs w:val="24"/>
        </w:rPr>
        <w:t xml:space="preserve"> </w:t>
      </w:r>
      <w:r w:rsidRPr="00C9537E">
        <w:rPr>
          <w:rFonts w:asciiTheme="minorHAnsi" w:hAnsiTheme="minorHAnsi" w:cstheme="minorHAnsi"/>
          <w:sz w:val="24"/>
          <w:szCs w:val="24"/>
        </w:rPr>
        <w:t>contado do respectivo vencimento, sem prejuízo do pagamento de Encargos Moratórios;</w:t>
      </w:r>
    </w:p>
    <w:p w14:paraId="7ED44C28" w14:textId="77777777" w:rsidR="00824B99" w:rsidRPr="00C9537E" w:rsidRDefault="00824B99" w:rsidP="00C9537E">
      <w:pPr>
        <w:pStyle w:val="Textodocorpo0"/>
        <w:shd w:val="clear" w:color="auto" w:fill="auto"/>
        <w:tabs>
          <w:tab w:val="left" w:pos="851"/>
        </w:tabs>
        <w:spacing w:after="0" w:line="340" w:lineRule="exact"/>
        <w:ind w:left="851" w:right="40" w:firstLine="0"/>
        <w:jc w:val="both"/>
        <w:rPr>
          <w:rFonts w:asciiTheme="minorHAnsi" w:hAnsiTheme="minorHAnsi" w:cstheme="minorHAnsi"/>
          <w:b/>
          <w:sz w:val="24"/>
          <w:szCs w:val="24"/>
          <w:highlight w:val="yellow"/>
        </w:rPr>
      </w:pPr>
    </w:p>
    <w:p w14:paraId="317A987D" w14:textId="2E4B54FA" w:rsidR="00824B99" w:rsidRPr="00C9537E" w:rsidRDefault="00824B99" w:rsidP="00C9537E">
      <w:pPr>
        <w:pStyle w:val="Textodocorpo0"/>
        <w:numPr>
          <w:ilvl w:val="1"/>
          <w:numId w:val="2"/>
        </w:numPr>
        <w:shd w:val="clear" w:color="auto" w:fill="auto"/>
        <w:tabs>
          <w:tab w:val="left" w:pos="0"/>
        </w:tabs>
        <w:spacing w:after="0" w:line="340" w:lineRule="exact"/>
        <w:ind w:left="709" w:right="40" w:hanging="709"/>
        <w:jc w:val="both"/>
        <w:rPr>
          <w:rFonts w:asciiTheme="minorHAnsi" w:hAnsiTheme="minorHAnsi" w:cstheme="minorHAnsi"/>
          <w:sz w:val="24"/>
          <w:szCs w:val="24"/>
        </w:rPr>
      </w:pPr>
      <w:r w:rsidRPr="00C9537E">
        <w:rPr>
          <w:rFonts w:asciiTheme="minorHAnsi" w:hAnsiTheme="minorHAnsi" w:cstheme="minorHAnsi"/>
          <w:sz w:val="24"/>
          <w:szCs w:val="24"/>
        </w:rPr>
        <w:t>(i)</w:t>
      </w:r>
      <w:r w:rsidR="00B9089D" w:rsidRPr="00C9537E">
        <w:rPr>
          <w:rFonts w:asciiTheme="minorHAnsi" w:hAnsiTheme="minorHAnsi" w:cstheme="minorHAnsi"/>
          <w:sz w:val="24"/>
          <w:szCs w:val="24"/>
        </w:rPr>
        <w:t> </w:t>
      </w:r>
      <w:r w:rsidRPr="00C9537E">
        <w:rPr>
          <w:rFonts w:asciiTheme="minorHAnsi" w:hAnsiTheme="minorHAnsi" w:cstheme="minorHAnsi"/>
          <w:sz w:val="24"/>
          <w:szCs w:val="24"/>
        </w:rPr>
        <w:t>extinção, encerramento das atividades, liquidação ou dissolução da Emissora; (ii)</w:t>
      </w:r>
      <w:r w:rsidR="00B9089D" w:rsidRPr="00C9537E">
        <w:rPr>
          <w:rFonts w:asciiTheme="minorHAnsi" w:hAnsiTheme="minorHAnsi" w:cstheme="minorHAnsi"/>
          <w:sz w:val="24"/>
          <w:szCs w:val="24"/>
        </w:rPr>
        <w:t> </w:t>
      </w:r>
      <w:r w:rsidRPr="00C9537E">
        <w:rPr>
          <w:rFonts w:asciiTheme="minorHAnsi" w:hAnsiTheme="minorHAnsi" w:cstheme="minorHAnsi"/>
          <w:sz w:val="24"/>
          <w:szCs w:val="24"/>
        </w:rPr>
        <w:t xml:space="preserve">pedido de recuperação judicial ou extrajudicial da Emissora, </w:t>
      </w:r>
      <w:r w:rsidR="001E1171" w:rsidRPr="00C9537E">
        <w:rPr>
          <w:rFonts w:asciiTheme="minorHAnsi" w:hAnsiTheme="minorHAnsi" w:cstheme="minorHAnsi"/>
          <w:sz w:val="24"/>
          <w:szCs w:val="24"/>
        </w:rPr>
        <w:t>desde que não elidido no prazo legal</w:t>
      </w:r>
      <w:r w:rsidRPr="00C9537E">
        <w:rPr>
          <w:rFonts w:asciiTheme="minorHAnsi" w:hAnsiTheme="minorHAnsi" w:cstheme="minorHAnsi"/>
          <w:sz w:val="24"/>
          <w:szCs w:val="24"/>
        </w:rPr>
        <w:t>, assim como eventos análogos, incluindo intervenção e/ou liquidação extrajudicial da Emissora; (iii)</w:t>
      </w:r>
      <w:r w:rsidR="00B9089D" w:rsidRPr="00C9537E">
        <w:rPr>
          <w:rFonts w:asciiTheme="minorHAnsi" w:hAnsiTheme="minorHAnsi" w:cstheme="minorHAnsi"/>
          <w:sz w:val="24"/>
          <w:szCs w:val="24"/>
        </w:rPr>
        <w:t> </w:t>
      </w:r>
      <w:r w:rsidRPr="00C9537E">
        <w:rPr>
          <w:rFonts w:asciiTheme="minorHAnsi" w:hAnsiTheme="minorHAnsi" w:cstheme="minorHAnsi"/>
          <w:sz w:val="24"/>
          <w:szCs w:val="24"/>
        </w:rPr>
        <w:t>pedido de autofalência formulado pela Emissora; (iv)</w:t>
      </w:r>
      <w:r w:rsidR="00B9089D" w:rsidRPr="00C9537E">
        <w:rPr>
          <w:rFonts w:asciiTheme="minorHAnsi" w:hAnsiTheme="minorHAnsi" w:cstheme="minorHAnsi"/>
          <w:sz w:val="24"/>
          <w:szCs w:val="24"/>
        </w:rPr>
        <w:t> </w:t>
      </w:r>
      <w:r w:rsidRPr="00C9537E">
        <w:rPr>
          <w:rFonts w:asciiTheme="minorHAnsi" w:hAnsiTheme="minorHAnsi" w:cstheme="minorHAnsi"/>
          <w:sz w:val="24"/>
          <w:szCs w:val="24"/>
        </w:rPr>
        <w:t xml:space="preserve">pedido de falência da Emissora formulado por terceiros não elidido no prazo legal; e (v) decretação de falência da Emissora; </w:t>
      </w:r>
    </w:p>
    <w:p w14:paraId="655B4DA2" w14:textId="77777777" w:rsidR="00824B99" w:rsidRPr="00C9537E" w:rsidRDefault="00824B99" w:rsidP="00C9537E">
      <w:pPr>
        <w:pStyle w:val="PargrafodaLista"/>
        <w:spacing w:line="340" w:lineRule="exact"/>
        <w:rPr>
          <w:rFonts w:asciiTheme="minorHAnsi" w:hAnsiTheme="minorHAnsi" w:cstheme="minorHAnsi"/>
        </w:rPr>
      </w:pPr>
    </w:p>
    <w:p w14:paraId="7ABE2514" w14:textId="5BAC707C" w:rsidR="00824B99" w:rsidRPr="00C9537E" w:rsidRDefault="00824B99" w:rsidP="00C9537E">
      <w:pPr>
        <w:pStyle w:val="Textodocorpo0"/>
        <w:numPr>
          <w:ilvl w:val="1"/>
          <w:numId w:val="2"/>
        </w:numPr>
        <w:shd w:val="clear" w:color="auto" w:fill="auto"/>
        <w:tabs>
          <w:tab w:val="left" w:pos="0"/>
        </w:tabs>
        <w:spacing w:after="0" w:line="340" w:lineRule="exact"/>
        <w:ind w:left="709" w:right="40" w:hanging="709"/>
        <w:jc w:val="both"/>
        <w:rPr>
          <w:rFonts w:asciiTheme="minorHAnsi" w:hAnsiTheme="minorHAnsi" w:cstheme="minorHAnsi"/>
          <w:sz w:val="24"/>
          <w:szCs w:val="24"/>
        </w:rPr>
      </w:pPr>
      <w:r w:rsidRPr="00C9537E">
        <w:rPr>
          <w:rFonts w:asciiTheme="minorHAnsi" w:hAnsiTheme="minorHAnsi" w:cstheme="minorHAnsi"/>
          <w:sz w:val="24"/>
          <w:szCs w:val="24"/>
        </w:rPr>
        <w:t>questionamento judicial, pela Emissora</w:t>
      </w:r>
      <w:r w:rsidR="00893B74" w:rsidRPr="00C9537E">
        <w:rPr>
          <w:rFonts w:asciiTheme="minorHAnsi" w:hAnsiTheme="minorHAnsi" w:cstheme="minorHAnsi"/>
          <w:sz w:val="24"/>
          <w:szCs w:val="24"/>
        </w:rPr>
        <w:t xml:space="preserve">, os Fiadores </w:t>
      </w:r>
      <w:r w:rsidRPr="00C9537E">
        <w:rPr>
          <w:rFonts w:asciiTheme="minorHAnsi" w:hAnsiTheme="minorHAnsi" w:cstheme="minorHAnsi"/>
          <w:sz w:val="24"/>
          <w:szCs w:val="24"/>
        </w:rPr>
        <w:t xml:space="preserve">e/ou por qualquer de </w:t>
      </w:r>
      <w:r w:rsidR="006B1AB8" w:rsidRPr="00C9537E">
        <w:rPr>
          <w:rFonts w:asciiTheme="minorHAnsi" w:hAnsiTheme="minorHAnsi" w:cstheme="minorHAnsi"/>
          <w:sz w:val="24"/>
          <w:szCs w:val="24"/>
        </w:rPr>
        <w:t xml:space="preserve">seus acionistas, </w:t>
      </w:r>
      <w:r w:rsidR="000816F0" w:rsidRPr="00C9537E">
        <w:rPr>
          <w:rFonts w:asciiTheme="minorHAnsi" w:hAnsiTheme="minorHAnsi" w:cstheme="minorHAnsi"/>
          <w:sz w:val="24"/>
          <w:szCs w:val="24"/>
        </w:rPr>
        <w:t>controladas</w:t>
      </w:r>
      <w:r w:rsidR="00F35AC6" w:rsidRPr="00C9537E">
        <w:rPr>
          <w:rFonts w:asciiTheme="minorHAnsi" w:hAnsiTheme="minorHAnsi" w:cstheme="minorHAnsi"/>
          <w:sz w:val="24"/>
          <w:szCs w:val="24"/>
        </w:rPr>
        <w:t>, coligadas</w:t>
      </w:r>
      <w:r w:rsidRPr="00C9537E">
        <w:rPr>
          <w:rFonts w:asciiTheme="minorHAnsi" w:hAnsiTheme="minorHAnsi" w:cstheme="minorHAnsi"/>
          <w:sz w:val="24"/>
          <w:szCs w:val="24"/>
        </w:rPr>
        <w:t xml:space="preserve"> </w:t>
      </w:r>
      <w:r w:rsidR="006B1AB8" w:rsidRPr="00C9537E">
        <w:rPr>
          <w:rFonts w:asciiTheme="minorHAnsi" w:hAnsiTheme="minorHAnsi" w:cstheme="minorHAnsi"/>
          <w:sz w:val="24"/>
          <w:szCs w:val="24"/>
        </w:rPr>
        <w:t xml:space="preserve">e sociedades sob controle comum, </w:t>
      </w:r>
      <w:r w:rsidRPr="00C9537E">
        <w:rPr>
          <w:rFonts w:asciiTheme="minorHAnsi" w:hAnsiTheme="minorHAnsi" w:cstheme="minorHAnsi"/>
          <w:sz w:val="24"/>
          <w:szCs w:val="24"/>
        </w:rPr>
        <w:t>da validade e exequibilidade de qualquer disposição desta Escritura</w:t>
      </w:r>
      <w:r w:rsidR="00D84A88" w:rsidRPr="00C9537E">
        <w:rPr>
          <w:rFonts w:asciiTheme="minorHAnsi" w:hAnsiTheme="minorHAnsi" w:cstheme="minorHAnsi"/>
          <w:sz w:val="24"/>
          <w:szCs w:val="24"/>
        </w:rPr>
        <w:t xml:space="preserve"> de Emissão</w:t>
      </w:r>
      <w:r w:rsidRPr="00C9537E">
        <w:rPr>
          <w:rFonts w:asciiTheme="minorHAnsi" w:hAnsiTheme="minorHAnsi" w:cstheme="minorHAnsi"/>
          <w:sz w:val="24"/>
          <w:szCs w:val="24"/>
        </w:rPr>
        <w:t>, do Contrato de Garantia e/ou de qualquer dos demais documentos da Oferta Restrita ou de eventuais respectivos aditamentos, conforme aplicável, bem como de quaisquer das disposições estabelecidas pelos referidos instrumentos;</w:t>
      </w:r>
    </w:p>
    <w:p w14:paraId="6BA15950" w14:textId="77777777" w:rsidR="00824B99" w:rsidRPr="00C9537E" w:rsidRDefault="00824B99" w:rsidP="00C9537E">
      <w:pPr>
        <w:pStyle w:val="Textodocorpo0"/>
        <w:shd w:val="clear" w:color="auto" w:fill="auto"/>
        <w:tabs>
          <w:tab w:val="left" w:pos="0"/>
        </w:tabs>
        <w:spacing w:after="0" w:line="340" w:lineRule="exact"/>
        <w:ind w:left="709" w:right="40" w:firstLine="0"/>
        <w:jc w:val="both"/>
        <w:rPr>
          <w:rFonts w:asciiTheme="minorHAnsi" w:hAnsiTheme="minorHAnsi" w:cstheme="minorHAnsi"/>
          <w:sz w:val="24"/>
          <w:szCs w:val="24"/>
        </w:rPr>
      </w:pPr>
    </w:p>
    <w:p w14:paraId="27EC4561" w14:textId="1AEE37AF" w:rsidR="00824B99" w:rsidRPr="00C9537E" w:rsidRDefault="00824B99" w:rsidP="00C9537E">
      <w:pPr>
        <w:pStyle w:val="Textodocorpo0"/>
        <w:numPr>
          <w:ilvl w:val="1"/>
          <w:numId w:val="2"/>
        </w:numPr>
        <w:shd w:val="clear" w:color="auto" w:fill="auto"/>
        <w:tabs>
          <w:tab w:val="left" w:pos="0"/>
        </w:tabs>
        <w:spacing w:after="0" w:line="340" w:lineRule="exact"/>
        <w:ind w:left="709" w:right="40" w:hanging="709"/>
        <w:jc w:val="both"/>
        <w:rPr>
          <w:rFonts w:asciiTheme="minorHAnsi" w:hAnsiTheme="minorHAnsi" w:cstheme="minorHAnsi"/>
          <w:b/>
          <w:sz w:val="24"/>
          <w:szCs w:val="24"/>
        </w:rPr>
      </w:pPr>
      <w:bookmarkStart w:id="157" w:name="_Hlk344224"/>
      <w:r w:rsidRPr="00C9537E">
        <w:rPr>
          <w:rFonts w:asciiTheme="minorHAnsi" w:hAnsiTheme="minorHAnsi" w:cstheme="minorHAnsi"/>
          <w:sz w:val="24"/>
          <w:szCs w:val="24"/>
        </w:rPr>
        <w:t>declaração de vencimento antecipado de dívidas financeiras e não financeiras, empréstimos, financiamentos, títulos e valores mobiliários emitidos pela Emissora</w:t>
      </w:r>
      <w:r w:rsidR="00893B74" w:rsidRPr="00C9537E">
        <w:rPr>
          <w:rFonts w:asciiTheme="minorHAnsi" w:hAnsiTheme="minorHAnsi" w:cstheme="minorHAnsi"/>
          <w:sz w:val="24"/>
          <w:szCs w:val="24"/>
        </w:rPr>
        <w:t xml:space="preserve"> e/ou pelos Fiadores</w:t>
      </w:r>
      <w:r w:rsidRPr="00C9537E">
        <w:rPr>
          <w:rFonts w:asciiTheme="minorHAnsi" w:hAnsiTheme="minorHAnsi" w:cstheme="minorHAnsi"/>
          <w:sz w:val="24"/>
          <w:szCs w:val="24"/>
        </w:rPr>
        <w:t>; e/ou de quaisquer obrigações pecuniárias a que estejam sujeitas a Emissora</w:t>
      </w:r>
      <w:r w:rsidR="00893B74" w:rsidRPr="00C9537E">
        <w:rPr>
          <w:rFonts w:asciiTheme="minorHAnsi" w:hAnsiTheme="minorHAnsi" w:cstheme="minorHAnsi"/>
          <w:sz w:val="24"/>
          <w:szCs w:val="24"/>
        </w:rPr>
        <w:t xml:space="preserve"> e/ou os Fiadores</w:t>
      </w:r>
      <w:r w:rsidRPr="00C9537E">
        <w:rPr>
          <w:rFonts w:asciiTheme="minorHAnsi" w:hAnsiTheme="minorHAnsi" w:cstheme="minorHAnsi"/>
          <w:sz w:val="24"/>
          <w:szCs w:val="24"/>
        </w:rPr>
        <w:t>, seja como devedora</w:t>
      </w:r>
      <w:r w:rsidR="00893B74" w:rsidRPr="00C9537E">
        <w:rPr>
          <w:rFonts w:asciiTheme="minorHAnsi" w:hAnsiTheme="minorHAnsi" w:cstheme="minorHAnsi"/>
          <w:sz w:val="24"/>
          <w:szCs w:val="24"/>
        </w:rPr>
        <w:t>(es)</w:t>
      </w:r>
      <w:r w:rsidRPr="00C9537E">
        <w:rPr>
          <w:rFonts w:asciiTheme="minorHAnsi" w:hAnsiTheme="minorHAnsi" w:cstheme="minorHAnsi"/>
          <w:sz w:val="24"/>
          <w:szCs w:val="24"/>
        </w:rPr>
        <w:t xml:space="preserve"> principal</w:t>
      </w:r>
      <w:r w:rsidR="00893B74" w:rsidRPr="00C9537E">
        <w:rPr>
          <w:rFonts w:asciiTheme="minorHAnsi" w:hAnsiTheme="minorHAnsi" w:cstheme="minorHAnsi"/>
          <w:sz w:val="24"/>
          <w:szCs w:val="24"/>
        </w:rPr>
        <w:t>(is)</w:t>
      </w:r>
      <w:r w:rsidRPr="00C9537E">
        <w:rPr>
          <w:rFonts w:asciiTheme="minorHAnsi" w:hAnsiTheme="minorHAnsi" w:cstheme="minorHAnsi"/>
          <w:sz w:val="24"/>
          <w:szCs w:val="24"/>
        </w:rPr>
        <w:t xml:space="preserve"> ou como garantidora</w:t>
      </w:r>
      <w:r w:rsidR="00893B74" w:rsidRPr="00C9537E">
        <w:rPr>
          <w:rFonts w:asciiTheme="minorHAnsi" w:hAnsiTheme="minorHAnsi" w:cstheme="minorHAnsi"/>
          <w:sz w:val="24"/>
          <w:szCs w:val="24"/>
        </w:rPr>
        <w:t>(es)</w:t>
      </w:r>
      <w:r w:rsidRPr="00C9537E">
        <w:rPr>
          <w:rFonts w:asciiTheme="minorHAnsi" w:hAnsiTheme="minorHAnsi" w:cstheme="minorHAnsi"/>
          <w:sz w:val="24"/>
          <w:szCs w:val="24"/>
        </w:rPr>
        <w:t>, assim entendidas as dívidas contraídas pela Emissora</w:t>
      </w:r>
      <w:r w:rsidR="00893B74" w:rsidRPr="00C9537E">
        <w:rPr>
          <w:rFonts w:asciiTheme="minorHAnsi" w:hAnsiTheme="minorHAnsi" w:cstheme="minorHAnsi"/>
          <w:sz w:val="24"/>
          <w:szCs w:val="24"/>
        </w:rPr>
        <w:t xml:space="preserve"> e/ou pelos Fiadores </w:t>
      </w:r>
      <w:r w:rsidRPr="00C9537E">
        <w:rPr>
          <w:rFonts w:asciiTheme="minorHAnsi" w:hAnsiTheme="minorHAnsi" w:cstheme="minorHAnsi"/>
          <w:sz w:val="24"/>
          <w:szCs w:val="24"/>
        </w:rPr>
        <w:t>por meio de operações nos mercados financeiro e/ou de capitais, local ou internacional, cujo valor individual ou agregado seja igual ou superior a R$</w:t>
      </w:r>
      <w:r w:rsidR="00491C22" w:rsidRPr="00C9537E">
        <w:rPr>
          <w:rFonts w:asciiTheme="minorHAnsi" w:hAnsiTheme="minorHAnsi" w:cstheme="minorHAnsi"/>
          <w:sz w:val="24"/>
          <w:szCs w:val="24"/>
        </w:rPr>
        <w:t> </w:t>
      </w:r>
      <w:r w:rsidR="001C6DCE" w:rsidRPr="00C9537E">
        <w:rPr>
          <w:rFonts w:asciiTheme="minorHAnsi" w:hAnsiTheme="minorHAnsi" w:cstheme="minorHAnsi"/>
          <w:sz w:val="24"/>
          <w:szCs w:val="24"/>
        </w:rPr>
        <w:t>10</w:t>
      </w:r>
      <w:r w:rsidR="004965A1" w:rsidRPr="00C9537E">
        <w:rPr>
          <w:rFonts w:asciiTheme="minorHAnsi" w:hAnsiTheme="minorHAnsi" w:cstheme="minorHAnsi"/>
          <w:sz w:val="24"/>
          <w:szCs w:val="24"/>
        </w:rPr>
        <w:t>.000.000,00</w:t>
      </w:r>
      <w:r w:rsidRPr="00C9537E">
        <w:rPr>
          <w:rFonts w:asciiTheme="minorHAnsi" w:hAnsiTheme="minorHAnsi" w:cstheme="minorHAnsi"/>
          <w:sz w:val="24"/>
          <w:szCs w:val="24"/>
        </w:rPr>
        <w:t xml:space="preserve"> (</w:t>
      </w:r>
      <w:r w:rsidR="001C6DCE" w:rsidRPr="00C9537E">
        <w:rPr>
          <w:rFonts w:asciiTheme="minorHAnsi" w:hAnsiTheme="minorHAnsi" w:cstheme="minorHAnsi"/>
          <w:sz w:val="24"/>
          <w:szCs w:val="24"/>
        </w:rPr>
        <w:t>dez</w:t>
      </w:r>
      <w:r w:rsidR="0029326A" w:rsidRPr="00C9537E">
        <w:rPr>
          <w:rFonts w:asciiTheme="minorHAnsi" w:hAnsiTheme="minorHAnsi" w:cstheme="minorHAnsi"/>
          <w:sz w:val="24"/>
          <w:szCs w:val="24"/>
        </w:rPr>
        <w:t xml:space="preserve"> milhões</w:t>
      </w:r>
      <w:r w:rsidRPr="00C9537E">
        <w:rPr>
          <w:rFonts w:asciiTheme="minorHAnsi" w:hAnsiTheme="minorHAnsi" w:cstheme="minorHAnsi"/>
          <w:sz w:val="24"/>
          <w:szCs w:val="24"/>
        </w:rPr>
        <w:t>)</w:t>
      </w:r>
      <w:r w:rsidR="00D84A88" w:rsidRPr="00C9537E">
        <w:rPr>
          <w:rFonts w:asciiTheme="minorHAnsi" w:hAnsiTheme="minorHAnsi" w:cstheme="minorHAnsi"/>
          <w:sz w:val="24"/>
          <w:szCs w:val="24"/>
        </w:rPr>
        <w:t xml:space="preserve"> </w:t>
      </w:r>
      <w:r w:rsidRPr="00C9537E">
        <w:rPr>
          <w:rFonts w:asciiTheme="minorHAnsi" w:hAnsiTheme="minorHAnsi" w:cstheme="minorHAnsi"/>
          <w:sz w:val="24"/>
          <w:szCs w:val="24"/>
        </w:rPr>
        <w:t>ou o equivalente em outras moedas;</w:t>
      </w:r>
    </w:p>
    <w:bookmarkEnd w:id="157"/>
    <w:p w14:paraId="448D12F1" w14:textId="77777777" w:rsidR="00824B99" w:rsidRPr="00C9537E" w:rsidRDefault="00824B99" w:rsidP="00C9537E">
      <w:pPr>
        <w:pStyle w:val="PargrafodaLista"/>
        <w:spacing w:line="340" w:lineRule="exact"/>
        <w:rPr>
          <w:rFonts w:asciiTheme="minorHAnsi" w:hAnsiTheme="minorHAnsi" w:cstheme="minorHAnsi"/>
        </w:rPr>
      </w:pPr>
    </w:p>
    <w:p w14:paraId="731C7DF1" w14:textId="77777777" w:rsidR="00824B99" w:rsidRPr="00C9537E" w:rsidRDefault="00824B99" w:rsidP="00C9537E">
      <w:pPr>
        <w:pStyle w:val="Textodocorpo0"/>
        <w:numPr>
          <w:ilvl w:val="1"/>
          <w:numId w:val="2"/>
        </w:numPr>
        <w:shd w:val="clear" w:color="auto" w:fill="auto"/>
        <w:tabs>
          <w:tab w:val="left" w:pos="0"/>
        </w:tabs>
        <w:spacing w:after="0" w:line="340" w:lineRule="exact"/>
        <w:ind w:left="709" w:right="40" w:hanging="709"/>
        <w:jc w:val="both"/>
        <w:rPr>
          <w:rFonts w:asciiTheme="minorHAnsi" w:hAnsiTheme="minorHAnsi" w:cstheme="minorHAnsi"/>
          <w:sz w:val="24"/>
          <w:szCs w:val="24"/>
        </w:rPr>
      </w:pPr>
      <w:r w:rsidRPr="00C9537E">
        <w:rPr>
          <w:rFonts w:asciiTheme="minorHAnsi" w:hAnsiTheme="minorHAnsi" w:cstheme="minorHAnsi"/>
          <w:sz w:val="24"/>
          <w:szCs w:val="24"/>
        </w:rPr>
        <w:t>transformação da Emissora em outro tipo societário, nos termos do artigo 220 da Lei das Sociedades por Ações;</w:t>
      </w:r>
    </w:p>
    <w:p w14:paraId="271870F3" w14:textId="77777777" w:rsidR="00824B99" w:rsidRPr="00C9537E" w:rsidRDefault="00824B99" w:rsidP="00C9537E">
      <w:pPr>
        <w:pStyle w:val="PargrafodaLista"/>
        <w:spacing w:line="340" w:lineRule="exact"/>
        <w:rPr>
          <w:rFonts w:asciiTheme="minorHAnsi" w:hAnsiTheme="minorHAnsi" w:cstheme="minorHAnsi"/>
        </w:rPr>
      </w:pPr>
    </w:p>
    <w:p w14:paraId="6FB1F16B" w14:textId="39C3A773" w:rsidR="00824B99" w:rsidRPr="00C9537E" w:rsidRDefault="00824B99" w:rsidP="00C9537E">
      <w:pPr>
        <w:pStyle w:val="Textodocorpo0"/>
        <w:numPr>
          <w:ilvl w:val="1"/>
          <w:numId w:val="2"/>
        </w:numPr>
        <w:shd w:val="clear" w:color="auto" w:fill="auto"/>
        <w:tabs>
          <w:tab w:val="left" w:pos="0"/>
        </w:tabs>
        <w:spacing w:after="0" w:line="340" w:lineRule="exact"/>
        <w:ind w:left="709" w:right="40" w:hanging="709"/>
        <w:jc w:val="both"/>
        <w:rPr>
          <w:rFonts w:asciiTheme="minorHAnsi" w:hAnsiTheme="minorHAnsi" w:cstheme="minorHAnsi"/>
          <w:sz w:val="24"/>
          <w:szCs w:val="24"/>
        </w:rPr>
      </w:pPr>
      <w:r w:rsidRPr="00C9537E">
        <w:rPr>
          <w:rFonts w:asciiTheme="minorHAnsi" w:hAnsiTheme="minorHAnsi" w:cstheme="minorHAnsi"/>
          <w:sz w:val="24"/>
          <w:szCs w:val="24"/>
        </w:rPr>
        <w:t>sem prévio consentimento dos Debenturistas reunidos em assembleia específica, realização de qualquer operação isolada ou série de operações, oferta de aquisição e/ou celebração de acordos que implique(m) na alienação do controle direto ou indireto da Emissora em relação ao controle atualmente detido pelos atuais acionistas controladores da Emissora</w:t>
      </w:r>
      <w:r w:rsidR="00893B74" w:rsidRPr="00C9537E">
        <w:rPr>
          <w:rFonts w:asciiTheme="minorHAnsi" w:hAnsiTheme="minorHAnsi" w:cstheme="minorHAnsi"/>
          <w:sz w:val="24"/>
          <w:szCs w:val="24"/>
        </w:rPr>
        <w:t>, incluindo os Fiadores</w:t>
      </w:r>
      <w:r w:rsidRPr="00C9537E">
        <w:rPr>
          <w:rFonts w:asciiTheme="minorHAnsi" w:hAnsiTheme="minorHAnsi" w:cstheme="minorHAnsi"/>
          <w:sz w:val="24"/>
          <w:szCs w:val="24"/>
        </w:rPr>
        <w:t xml:space="preserve">, na forma do artigo 116 da Lei das Sociedades por Ações; </w:t>
      </w:r>
    </w:p>
    <w:p w14:paraId="1887793B" w14:textId="77777777" w:rsidR="00824B99" w:rsidRPr="00C9537E" w:rsidRDefault="00824B99" w:rsidP="00C9537E">
      <w:pPr>
        <w:pStyle w:val="Textodocorpo0"/>
        <w:shd w:val="clear" w:color="auto" w:fill="auto"/>
        <w:tabs>
          <w:tab w:val="left" w:pos="0"/>
        </w:tabs>
        <w:spacing w:after="0" w:line="340" w:lineRule="exact"/>
        <w:ind w:left="709" w:right="40" w:firstLine="0"/>
        <w:jc w:val="both"/>
        <w:rPr>
          <w:rFonts w:asciiTheme="minorHAnsi" w:hAnsiTheme="minorHAnsi" w:cstheme="minorHAnsi"/>
          <w:b/>
          <w:sz w:val="24"/>
          <w:szCs w:val="24"/>
        </w:rPr>
      </w:pPr>
    </w:p>
    <w:p w14:paraId="20427A84" w14:textId="70B0B47B" w:rsidR="00824B99" w:rsidRPr="00C9537E" w:rsidRDefault="00824B99" w:rsidP="00C9537E">
      <w:pPr>
        <w:pStyle w:val="Textodocorpo0"/>
        <w:numPr>
          <w:ilvl w:val="1"/>
          <w:numId w:val="2"/>
        </w:numPr>
        <w:shd w:val="clear" w:color="auto" w:fill="auto"/>
        <w:tabs>
          <w:tab w:val="left" w:pos="0"/>
        </w:tabs>
        <w:spacing w:after="0" w:line="340" w:lineRule="exact"/>
        <w:ind w:left="709" w:right="40" w:hanging="709"/>
        <w:jc w:val="both"/>
        <w:rPr>
          <w:rFonts w:asciiTheme="minorHAnsi" w:hAnsiTheme="minorHAnsi" w:cstheme="minorHAnsi"/>
          <w:sz w:val="24"/>
          <w:szCs w:val="24"/>
        </w:rPr>
      </w:pPr>
      <w:r w:rsidRPr="00C9537E">
        <w:rPr>
          <w:rFonts w:asciiTheme="minorHAnsi" w:hAnsiTheme="minorHAnsi" w:cstheme="minorHAnsi"/>
          <w:sz w:val="24"/>
          <w:szCs w:val="24"/>
        </w:rPr>
        <w:t>ocorrência de fusão, cisão, incorporação, incorporação de ações ou qualquer outra forma de reorganização societária envolvendo a Emissora</w:t>
      </w:r>
      <w:r w:rsidR="0076073D" w:rsidRPr="00C9537E">
        <w:rPr>
          <w:rFonts w:asciiTheme="minorHAnsi" w:hAnsiTheme="minorHAnsi" w:cstheme="minorHAnsi"/>
          <w:sz w:val="24"/>
          <w:szCs w:val="24"/>
        </w:rPr>
        <w:t xml:space="preserve">, exceto se </w:t>
      </w:r>
      <w:r w:rsidR="006B1AB8" w:rsidRPr="00C9537E">
        <w:rPr>
          <w:rFonts w:asciiTheme="minorHAnsi" w:hAnsiTheme="minorHAnsi" w:cstheme="minorHAnsi"/>
          <w:sz w:val="24"/>
          <w:szCs w:val="24"/>
        </w:rPr>
        <w:t>(i)</w:t>
      </w:r>
      <w:r w:rsidR="00E731B5" w:rsidRPr="00C9537E">
        <w:rPr>
          <w:rFonts w:asciiTheme="minorHAnsi" w:hAnsiTheme="minorHAnsi" w:cstheme="minorHAnsi"/>
          <w:sz w:val="24"/>
          <w:szCs w:val="24"/>
        </w:rPr>
        <w:t> </w:t>
      </w:r>
      <w:r w:rsidR="0076073D" w:rsidRPr="00C9537E">
        <w:rPr>
          <w:rFonts w:asciiTheme="minorHAnsi" w:hAnsiTheme="minorHAnsi" w:cstheme="minorHAnsi"/>
          <w:sz w:val="24"/>
          <w:szCs w:val="24"/>
        </w:rPr>
        <w:t>a reorganização societária for realizada apenas entre os acionistas da Emissora, hipótese em que não será necessária a prévia aprovação dos Debenturistas reunidos em Assembleia Geral de Debenturistas</w:t>
      </w:r>
      <w:r w:rsidR="006B1AB8" w:rsidRPr="00C9537E">
        <w:rPr>
          <w:rFonts w:asciiTheme="minorHAnsi" w:hAnsiTheme="minorHAnsi" w:cstheme="minorHAnsi"/>
          <w:sz w:val="24"/>
          <w:szCs w:val="24"/>
        </w:rPr>
        <w:t>; e (ii)</w:t>
      </w:r>
      <w:r w:rsidR="0050281A" w:rsidRPr="00C9537E">
        <w:rPr>
          <w:rFonts w:asciiTheme="minorHAnsi" w:hAnsiTheme="minorHAnsi" w:cstheme="minorHAnsi"/>
          <w:sz w:val="24"/>
          <w:szCs w:val="24"/>
        </w:rPr>
        <w:t> </w:t>
      </w:r>
      <w:r w:rsidR="00927B11" w:rsidRPr="00C9537E">
        <w:rPr>
          <w:rFonts w:asciiTheme="minorHAnsi" w:hAnsiTheme="minorHAnsi" w:cstheme="minorHAnsi"/>
          <w:sz w:val="24"/>
          <w:szCs w:val="24"/>
        </w:rPr>
        <w:t xml:space="preserve">exclusivamente para os casos em que as referidas operações societárias envolvam a Emissora, seja observado o disposto no art. 231, § 1º, da Lei das Sociedades por Ações, bem como </w:t>
      </w:r>
      <w:r w:rsidR="006A13F0" w:rsidRPr="00C9537E">
        <w:rPr>
          <w:rFonts w:asciiTheme="minorHAnsi" w:hAnsiTheme="minorHAnsi" w:cstheme="minorHAnsi"/>
          <w:sz w:val="24"/>
          <w:szCs w:val="24"/>
        </w:rPr>
        <w:t>os demais normativos aplicáveis, inclusive os requisitos impostos pela Lei 12.431 e as demais normas editadas pelo CMN</w:t>
      </w:r>
      <w:r w:rsidRPr="00C9537E">
        <w:rPr>
          <w:rFonts w:asciiTheme="minorHAnsi" w:hAnsiTheme="minorHAnsi" w:cstheme="minorHAnsi"/>
          <w:sz w:val="24"/>
          <w:szCs w:val="24"/>
        </w:rPr>
        <w:t>;</w:t>
      </w:r>
      <w:r w:rsidRPr="00C9537E">
        <w:rPr>
          <w:rFonts w:asciiTheme="minorHAnsi" w:hAnsiTheme="minorHAnsi" w:cstheme="minorHAnsi"/>
          <w:b/>
          <w:sz w:val="24"/>
          <w:szCs w:val="24"/>
        </w:rPr>
        <w:t xml:space="preserve"> </w:t>
      </w:r>
    </w:p>
    <w:p w14:paraId="3162E8A1" w14:textId="77777777" w:rsidR="00824B99" w:rsidRPr="00C9537E" w:rsidRDefault="00824B99" w:rsidP="00C9537E">
      <w:pPr>
        <w:pStyle w:val="Textodocorpo0"/>
        <w:shd w:val="clear" w:color="auto" w:fill="auto"/>
        <w:tabs>
          <w:tab w:val="left" w:pos="0"/>
        </w:tabs>
        <w:spacing w:after="0" w:line="340" w:lineRule="exact"/>
        <w:ind w:left="709" w:right="40" w:firstLine="0"/>
        <w:jc w:val="both"/>
        <w:rPr>
          <w:rFonts w:asciiTheme="minorHAnsi" w:hAnsiTheme="minorHAnsi" w:cstheme="minorHAnsi"/>
          <w:sz w:val="24"/>
          <w:szCs w:val="24"/>
        </w:rPr>
      </w:pPr>
    </w:p>
    <w:p w14:paraId="3A8337B0" w14:textId="5344319F" w:rsidR="00824B99" w:rsidRPr="00C9537E" w:rsidRDefault="00824B99" w:rsidP="00C9537E">
      <w:pPr>
        <w:pStyle w:val="Textodocorpo0"/>
        <w:numPr>
          <w:ilvl w:val="1"/>
          <w:numId w:val="2"/>
        </w:numPr>
        <w:shd w:val="clear" w:color="auto" w:fill="auto"/>
        <w:tabs>
          <w:tab w:val="left" w:pos="0"/>
        </w:tabs>
        <w:spacing w:after="0" w:line="340" w:lineRule="exact"/>
        <w:ind w:left="709" w:right="40" w:hanging="709"/>
        <w:jc w:val="both"/>
        <w:rPr>
          <w:rFonts w:asciiTheme="minorHAnsi" w:hAnsiTheme="minorHAnsi" w:cstheme="minorHAnsi"/>
          <w:sz w:val="24"/>
          <w:szCs w:val="24"/>
        </w:rPr>
      </w:pPr>
      <w:r w:rsidRPr="00C9537E">
        <w:rPr>
          <w:rFonts w:asciiTheme="minorHAnsi" w:hAnsiTheme="minorHAnsi" w:cstheme="minorHAnsi"/>
          <w:sz w:val="24"/>
          <w:szCs w:val="24"/>
        </w:rPr>
        <w:t>transferência ou qualquer forma de cessão ou promessa de cessão a terceiros, pela Emissora</w:t>
      </w:r>
      <w:r w:rsidR="00893B74" w:rsidRPr="00C9537E">
        <w:rPr>
          <w:rFonts w:asciiTheme="minorHAnsi" w:hAnsiTheme="minorHAnsi" w:cstheme="minorHAnsi"/>
          <w:sz w:val="24"/>
          <w:szCs w:val="24"/>
        </w:rPr>
        <w:t xml:space="preserve"> e/ou pelos Fiadores</w:t>
      </w:r>
      <w:r w:rsidRPr="00C9537E">
        <w:rPr>
          <w:rFonts w:asciiTheme="minorHAnsi" w:hAnsiTheme="minorHAnsi" w:cstheme="minorHAnsi"/>
          <w:sz w:val="24"/>
          <w:szCs w:val="24"/>
        </w:rPr>
        <w:t xml:space="preserve">, das obrigações assumidas nesta Escritura </w:t>
      </w:r>
      <w:r w:rsidR="00D84A88" w:rsidRPr="00C9537E">
        <w:rPr>
          <w:rFonts w:asciiTheme="minorHAnsi" w:hAnsiTheme="minorHAnsi" w:cstheme="minorHAnsi"/>
          <w:sz w:val="24"/>
          <w:szCs w:val="24"/>
        </w:rPr>
        <w:t>e/</w:t>
      </w:r>
      <w:r w:rsidRPr="00C9537E">
        <w:rPr>
          <w:rFonts w:asciiTheme="minorHAnsi" w:hAnsiTheme="minorHAnsi" w:cstheme="minorHAnsi"/>
          <w:sz w:val="24"/>
          <w:szCs w:val="24"/>
        </w:rPr>
        <w:t>ou no Contrato de Garantia;</w:t>
      </w:r>
    </w:p>
    <w:p w14:paraId="56FC348D" w14:textId="77777777" w:rsidR="00824B99" w:rsidRPr="00C9537E" w:rsidRDefault="00824B99" w:rsidP="00C9537E">
      <w:pPr>
        <w:pStyle w:val="PargrafodaLista"/>
        <w:spacing w:line="340" w:lineRule="exact"/>
        <w:rPr>
          <w:rFonts w:asciiTheme="minorHAnsi" w:hAnsiTheme="minorHAnsi" w:cstheme="minorHAnsi"/>
        </w:rPr>
      </w:pPr>
    </w:p>
    <w:p w14:paraId="2478E85B" w14:textId="009D685D" w:rsidR="00824B99" w:rsidRPr="00C9537E" w:rsidRDefault="00824B99" w:rsidP="00C9537E">
      <w:pPr>
        <w:pStyle w:val="Textodocorpo0"/>
        <w:numPr>
          <w:ilvl w:val="1"/>
          <w:numId w:val="2"/>
        </w:numPr>
        <w:shd w:val="clear" w:color="auto" w:fill="auto"/>
        <w:tabs>
          <w:tab w:val="left" w:pos="0"/>
        </w:tabs>
        <w:spacing w:after="0" w:line="340" w:lineRule="exact"/>
        <w:ind w:left="709" w:right="40" w:hanging="709"/>
        <w:jc w:val="both"/>
        <w:rPr>
          <w:rFonts w:asciiTheme="minorHAnsi" w:hAnsiTheme="minorHAnsi" w:cstheme="minorHAnsi"/>
          <w:sz w:val="24"/>
          <w:szCs w:val="24"/>
        </w:rPr>
      </w:pPr>
      <w:r w:rsidRPr="00C9537E">
        <w:rPr>
          <w:rFonts w:asciiTheme="minorHAnsi" w:hAnsiTheme="minorHAnsi" w:cstheme="minorHAnsi"/>
          <w:sz w:val="24"/>
          <w:szCs w:val="24"/>
        </w:rPr>
        <w:t xml:space="preserve">caso seja proferida decisão judicial </w:t>
      </w:r>
      <w:r w:rsidR="005011BF" w:rsidRPr="00C9537E">
        <w:rPr>
          <w:rFonts w:asciiTheme="minorHAnsi" w:hAnsiTheme="minorHAnsi" w:cstheme="minorHAnsi"/>
          <w:sz w:val="24"/>
          <w:szCs w:val="24"/>
        </w:rPr>
        <w:t xml:space="preserve">de juízo competente </w:t>
      </w:r>
      <w:r w:rsidRPr="00C9537E">
        <w:rPr>
          <w:rFonts w:asciiTheme="minorHAnsi" w:hAnsiTheme="minorHAnsi" w:cstheme="minorHAnsi"/>
          <w:sz w:val="24"/>
          <w:szCs w:val="24"/>
        </w:rPr>
        <w:t>e/ou qualquer decisão arbitral e/ou administrativa que reconheça a ilegalidade, inexistência, nulidade, invalidade, ineficácia ou inexequibilidade, total ou parcial, das Debêntures, da Escritura</w:t>
      </w:r>
      <w:r w:rsidR="00D84A88" w:rsidRPr="00C9537E">
        <w:rPr>
          <w:rFonts w:asciiTheme="minorHAnsi" w:hAnsiTheme="minorHAnsi" w:cstheme="minorHAnsi"/>
          <w:sz w:val="24"/>
          <w:szCs w:val="24"/>
        </w:rPr>
        <w:t xml:space="preserve"> de Emissão</w:t>
      </w:r>
      <w:r w:rsidRPr="00C9537E">
        <w:rPr>
          <w:rFonts w:asciiTheme="minorHAnsi" w:hAnsiTheme="minorHAnsi" w:cstheme="minorHAnsi"/>
          <w:sz w:val="24"/>
          <w:szCs w:val="24"/>
        </w:rPr>
        <w:t>, da</w:t>
      </w:r>
      <w:r w:rsidR="00DC5193" w:rsidRPr="00C9537E">
        <w:rPr>
          <w:rFonts w:asciiTheme="minorHAnsi" w:hAnsiTheme="minorHAnsi" w:cstheme="minorHAnsi"/>
          <w:sz w:val="24"/>
          <w:szCs w:val="24"/>
        </w:rPr>
        <w:t>s</w:t>
      </w:r>
      <w:r w:rsidRPr="00C9537E">
        <w:rPr>
          <w:rFonts w:asciiTheme="minorHAnsi" w:hAnsiTheme="minorHAnsi" w:cstheme="minorHAnsi"/>
          <w:sz w:val="24"/>
          <w:szCs w:val="24"/>
        </w:rPr>
        <w:t xml:space="preserve"> Fiança</w:t>
      </w:r>
      <w:r w:rsidR="00DC5193" w:rsidRPr="00C9537E">
        <w:rPr>
          <w:rFonts w:asciiTheme="minorHAnsi" w:hAnsiTheme="minorHAnsi" w:cstheme="minorHAnsi"/>
          <w:sz w:val="24"/>
          <w:szCs w:val="24"/>
        </w:rPr>
        <w:t>s</w:t>
      </w:r>
      <w:r w:rsidRPr="00C9537E">
        <w:rPr>
          <w:rFonts w:asciiTheme="minorHAnsi" w:hAnsiTheme="minorHAnsi" w:cstheme="minorHAnsi"/>
          <w:sz w:val="24"/>
          <w:szCs w:val="24"/>
        </w:rPr>
        <w:t>, da Garantia Real e/ou do Contrato de Garantia e/ou de quaisquer das respectivas disposições</w:t>
      </w:r>
      <w:r w:rsidR="005011BF" w:rsidRPr="00C9537E">
        <w:rPr>
          <w:rFonts w:asciiTheme="minorHAnsi" w:hAnsiTheme="minorHAnsi" w:cstheme="minorHAnsi"/>
          <w:sz w:val="24"/>
          <w:szCs w:val="24"/>
        </w:rPr>
        <w:t>, exceto se (i) de forma tempestiva, a Emissora apresente recurso, embargo ou outra medida cabível questionando tal decisão; e, cumulativamente; (ii) que tal recurso, embargo ou medida cabível obtenha tutela jurisdicional que suspenda os efeitos da referida decisão</w:t>
      </w:r>
      <w:r w:rsidRPr="00C9537E">
        <w:rPr>
          <w:rFonts w:asciiTheme="minorHAnsi" w:hAnsiTheme="minorHAnsi" w:cstheme="minorHAnsi"/>
          <w:sz w:val="24"/>
          <w:szCs w:val="24"/>
        </w:rPr>
        <w:t xml:space="preserve">; </w:t>
      </w:r>
    </w:p>
    <w:p w14:paraId="2DF4F00F" w14:textId="77777777" w:rsidR="00824B99" w:rsidRPr="00C9537E" w:rsidRDefault="00824B99" w:rsidP="00C9537E">
      <w:pPr>
        <w:pStyle w:val="PargrafodaLista"/>
        <w:spacing w:line="340" w:lineRule="exact"/>
        <w:ind w:left="720"/>
        <w:rPr>
          <w:rFonts w:asciiTheme="minorHAnsi" w:hAnsiTheme="minorHAnsi" w:cstheme="minorHAnsi"/>
        </w:rPr>
      </w:pPr>
    </w:p>
    <w:p w14:paraId="28AA2C84" w14:textId="368C120C" w:rsidR="00824B99" w:rsidRPr="00C9537E" w:rsidRDefault="006A007B" w:rsidP="00C9537E">
      <w:pPr>
        <w:pStyle w:val="Textodocorpo0"/>
        <w:numPr>
          <w:ilvl w:val="1"/>
          <w:numId w:val="2"/>
        </w:numPr>
        <w:shd w:val="clear" w:color="auto" w:fill="auto"/>
        <w:tabs>
          <w:tab w:val="left" w:pos="0"/>
        </w:tabs>
        <w:spacing w:after="0" w:line="340" w:lineRule="exact"/>
        <w:ind w:left="709" w:right="40" w:hanging="709"/>
        <w:jc w:val="both"/>
        <w:rPr>
          <w:rFonts w:asciiTheme="minorHAnsi" w:hAnsiTheme="minorHAnsi" w:cstheme="minorHAnsi"/>
          <w:sz w:val="24"/>
          <w:szCs w:val="24"/>
        </w:rPr>
      </w:pPr>
      <w:r w:rsidRPr="00C9537E">
        <w:rPr>
          <w:rFonts w:asciiTheme="minorHAnsi" w:hAnsiTheme="minorHAnsi" w:cstheme="minorHAnsi"/>
          <w:sz w:val="24"/>
          <w:szCs w:val="24"/>
        </w:rPr>
        <w:t xml:space="preserve">observada a Condição Suspensiva, </w:t>
      </w:r>
      <w:r w:rsidR="00824B99" w:rsidRPr="00C9537E">
        <w:rPr>
          <w:rFonts w:asciiTheme="minorHAnsi" w:hAnsiTheme="minorHAnsi" w:cstheme="minorHAnsi"/>
          <w:sz w:val="24"/>
          <w:szCs w:val="24"/>
        </w:rPr>
        <w:t xml:space="preserve">se a Garantia Real </w:t>
      </w:r>
      <w:r w:rsidR="006D2933" w:rsidRPr="00C9537E">
        <w:rPr>
          <w:rFonts w:asciiTheme="minorHAnsi" w:hAnsiTheme="minorHAnsi" w:cstheme="minorHAnsi"/>
          <w:sz w:val="24"/>
          <w:szCs w:val="24"/>
        </w:rPr>
        <w:t>ou a</w:t>
      </w:r>
      <w:r w:rsidR="00893B74" w:rsidRPr="00C9537E">
        <w:rPr>
          <w:rFonts w:asciiTheme="minorHAnsi" w:hAnsiTheme="minorHAnsi" w:cstheme="minorHAnsi"/>
          <w:sz w:val="24"/>
          <w:szCs w:val="24"/>
        </w:rPr>
        <w:t xml:space="preserve">s </w:t>
      </w:r>
      <w:r w:rsidR="006D2933" w:rsidRPr="00C9537E">
        <w:rPr>
          <w:rFonts w:asciiTheme="minorHAnsi" w:hAnsiTheme="minorHAnsi" w:cstheme="minorHAnsi"/>
          <w:sz w:val="24"/>
          <w:szCs w:val="24"/>
        </w:rPr>
        <w:t>Fiança</w:t>
      </w:r>
      <w:r w:rsidR="00893B74" w:rsidRPr="00C9537E">
        <w:rPr>
          <w:rFonts w:asciiTheme="minorHAnsi" w:hAnsiTheme="minorHAnsi" w:cstheme="minorHAnsi"/>
          <w:sz w:val="24"/>
          <w:szCs w:val="24"/>
        </w:rPr>
        <w:t>s</w:t>
      </w:r>
      <w:r w:rsidR="006D2933" w:rsidRPr="00C9537E">
        <w:rPr>
          <w:rFonts w:asciiTheme="minorHAnsi" w:hAnsiTheme="minorHAnsi" w:cstheme="minorHAnsi"/>
          <w:sz w:val="24"/>
          <w:szCs w:val="24"/>
        </w:rPr>
        <w:t xml:space="preserve"> </w:t>
      </w:r>
      <w:r w:rsidR="00824B99" w:rsidRPr="00C9537E">
        <w:rPr>
          <w:rFonts w:asciiTheme="minorHAnsi" w:hAnsiTheme="minorHAnsi" w:cstheme="minorHAnsi"/>
          <w:sz w:val="24"/>
          <w:szCs w:val="24"/>
        </w:rPr>
        <w:t>não for</w:t>
      </w:r>
      <w:r w:rsidR="001C6DCE" w:rsidRPr="00C9537E">
        <w:rPr>
          <w:rFonts w:asciiTheme="minorHAnsi" w:hAnsiTheme="minorHAnsi" w:cstheme="minorHAnsi"/>
          <w:sz w:val="24"/>
          <w:szCs w:val="24"/>
        </w:rPr>
        <w:t>em</w:t>
      </w:r>
      <w:r w:rsidR="00824B99" w:rsidRPr="00C9537E">
        <w:rPr>
          <w:rFonts w:asciiTheme="minorHAnsi" w:hAnsiTheme="minorHAnsi" w:cstheme="minorHAnsi"/>
          <w:sz w:val="24"/>
          <w:szCs w:val="24"/>
        </w:rPr>
        <w:t xml:space="preserve"> devidamente mantida</w:t>
      </w:r>
      <w:r w:rsidR="00893B74" w:rsidRPr="00C9537E">
        <w:rPr>
          <w:rFonts w:asciiTheme="minorHAnsi" w:hAnsiTheme="minorHAnsi" w:cstheme="minorHAnsi"/>
          <w:sz w:val="24"/>
          <w:szCs w:val="24"/>
        </w:rPr>
        <w:t>s</w:t>
      </w:r>
      <w:r w:rsidR="00824B99" w:rsidRPr="00C9537E">
        <w:rPr>
          <w:rFonts w:asciiTheme="minorHAnsi" w:hAnsiTheme="minorHAnsi" w:cstheme="minorHAnsi"/>
          <w:sz w:val="24"/>
          <w:szCs w:val="24"/>
        </w:rPr>
        <w:t xml:space="preserve"> de forma válida, plena, eficaz e exequível, conforme disposto na presente Escritura</w:t>
      </w:r>
      <w:r w:rsidR="00D84A88" w:rsidRPr="00C9537E">
        <w:rPr>
          <w:rFonts w:asciiTheme="minorHAnsi" w:hAnsiTheme="minorHAnsi" w:cstheme="minorHAnsi"/>
          <w:sz w:val="24"/>
          <w:szCs w:val="24"/>
        </w:rPr>
        <w:t xml:space="preserve"> de Emissão e/ou no Contrato de Garantia, conforme aplicável,</w:t>
      </w:r>
      <w:r w:rsidR="00824B99" w:rsidRPr="00C9537E">
        <w:rPr>
          <w:rFonts w:asciiTheme="minorHAnsi" w:hAnsiTheme="minorHAnsi" w:cstheme="minorHAnsi"/>
          <w:sz w:val="24"/>
          <w:szCs w:val="24"/>
        </w:rPr>
        <w:t xml:space="preserve"> ou, de qualquer forma, deix</w:t>
      </w:r>
      <w:r w:rsidR="00D84A88" w:rsidRPr="00C9537E">
        <w:rPr>
          <w:rFonts w:asciiTheme="minorHAnsi" w:hAnsiTheme="minorHAnsi" w:cstheme="minorHAnsi"/>
          <w:sz w:val="24"/>
          <w:szCs w:val="24"/>
        </w:rPr>
        <w:t>e</w:t>
      </w:r>
      <w:r w:rsidR="00824B99" w:rsidRPr="00C9537E">
        <w:rPr>
          <w:rFonts w:asciiTheme="minorHAnsi" w:hAnsiTheme="minorHAnsi" w:cstheme="minorHAnsi"/>
          <w:sz w:val="24"/>
          <w:szCs w:val="24"/>
        </w:rPr>
        <w:t xml:space="preserve"> de existir;</w:t>
      </w:r>
    </w:p>
    <w:p w14:paraId="11BBCA71" w14:textId="77777777" w:rsidR="00824B99" w:rsidRPr="00C9537E" w:rsidRDefault="00824B99" w:rsidP="00C9537E">
      <w:pPr>
        <w:pStyle w:val="PargrafodaLista"/>
        <w:spacing w:line="340" w:lineRule="exact"/>
        <w:rPr>
          <w:rFonts w:asciiTheme="minorHAnsi" w:hAnsiTheme="minorHAnsi" w:cstheme="minorHAnsi"/>
        </w:rPr>
      </w:pPr>
    </w:p>
    <w:p w14:paraId="6C521529" w14:textId="6ABFF864" w:rsidR="00824B99" w:rsidRPr="00C9537E" w:rsidRDefault="00824B99" w:rsidP="00C9537E">
      <w:pPr>
        <w:pStyle w:val="Textodocorpo0"/>
        <w:numPr>
          <w:ilvl w:val="1"/>
          <w:numId w:val="2"/>
        </w:numPr>
        <w:shd w:val="clear" w:color="auto" w:fill="auto"/>
        <w:tabs>
          <w:tab w:val="left" w:pos="0"/>
        </w:tabs>
        <w:spacing w:after="0" w:line="340" w:lineRule="exact"/>
        <w:ind w:left="709" w:right="40" w:hanging="709"/>
        <w:jc w:val="both"/>
        <w:rPr>
          <w:rFonts w:asciiTheme="minorHAnsi" w:hAnsiTheme="minorHAnsi" w:cstheme="minorHAnsi"/>
          <w:sz w:val="24"/>
          <w:szCs w:val="24"/>
        </w:rPr>
      </w:pPr>
      <w:r w:rsidRPr="00C9537E">
        <w:rPr>
          <w:rFonts w:asciiTheme="minorHAnsi" w:hAnsiTheme="minorHAnsi" w:cstheme="minorHAnsi"/>
          <w:sz w:val="24"/>
          <w:szCs w:val="24"/>
        </w:rPr>
        <w:t>distribuição e/ou pagamento, pela Emissora, de dividendos, juros sobre o capital próprio ou quaisquer outras distribuições de lucros aos acionistas da Emissora, caso (a)</w:t>
      </w:r>
      <w:r w:rsidR="00FD6CCA" w:rsidRPr="00C9537E">
        <w:rPr>
          <w:rFonts w:asciiTheme="minorHAnsi" w:hAnsiTheme="minorHAnsi" w:cstheme="minorHAnsi"/>
          <w:sz w:val="24"/>
          <w:szCs w:val="24"/>
        </w:rPr>
        <w:t> </w:t>
      </w:r>
      <w:r w:rsidRPr="00C9537E">
        <w:rPr>
          <w:rFonts w:asciiTheme="minorHAnsi" w:hAnsiTheme="minorHAnsi" w:cstheme="minorHAnsi"/>
          <w:sz w:val="24"/>
          <w:szCs w:val="24"/>
        </w:rPr>
        <w:t>a Emissora esteja em mora com qualquer de suas obrigações pecuniárias estabelecidas nesta Escritura de Emissão; ou (b)</w:t>
      </w:r>
      <w:r w:rsidR="00FD6CCA" w:rsidRPr="00C9537E">
        <w:rPr>
          <w:rFonts w:asciiTheme="minorHAnsi" w:hAnsiTheme="minorHAnsi" w:cstheme="minorHAnsi"/>
          <w:sz w:val="24"/>
          <w:szCs w:val="24"/>
        </w:rPr>
        <w:t> </w:t>
      </w:r>
      <w:r w:rsidRPr="00C9537E">
        <w:rPr>
          <w:rFonts w:asciiTheme="minorHAnsi" w:hAnsiTheme="minorHAnsi" w:cstheme="minorHAnsi"/>
          <w:sz w:val="24"/>
          <w:szCs w:val="24"/>
        </w:rPr>
        <w:t xml:space="preserve">tenha ocorrido e esteja vigente qualquer Evento de </w:t>
      </w:r>
      <w:r w:rsidR="00D84A88" w:rsidRPr="00C9537E">
        <w:rPr>
          <w:rFonts w:asciiTheme="minorHAnsi" w:hAnsiTheme="minorHAnsi" w:cstheme="minorHAnsi"/>
          <w:sz w:val="24"/>
          <w:szCs w:val="24"/>
        </w:rPr>
        <w:t>Inadimplemento</w:t>
      </w:r>
      <w:r w:rsidRPr="00C9537E">
        <w:rPr>
          <w:rFonts w:asciiTheme="minorHAnsi" w:hAnsiTheme="minorHAnsi" w:cstheme="minorHAnsi"/>
          <w:sz w:val="24"/>
          <w:szCs w:val="24"/>
        </w:rPr>
        <w:t>, exceto pelos dividendos obrigatórios do lucro do exercício anterior, conforme previstos no artigo 202 da Lei das Sociedades por Ações, nos termos do estatuto social da Emissora vigente na Data de Emissão;</w:t>
      </w:r>
    </w:p>
    <w:p w14:paraId="145A999A" w14:textId="77777777" w:rsidR="00824B99" w:rsidRPr="00C9537E" w:rsidRDefault="00824B99" w:rsidP="00C9537E">
      <w:pPr>
        <w:pStyle w:val="PargrafodaLista"/>
        <w:spacing w:line="340" w:lineRule="exact"/>
        <w:rPr>
          <w:rFonts w:asciiTheme="minorHAnsi" w:hAnsiTheme="minorHAnsi" w:cstheme="minorHAnsi"/>
        </w:rPr>
      </w:pPr>
    </w:p>
    <w:p w14:paraId="72C35740" w14:textId="77777777" w:rsidR="00824B99" w:rsidRPr="00C9537E" w:rsidRDefault="00824B99" w:rsidP="00C9537E">
      <w:pPr>
        <w:pStyle w:val="Textodocorpo0"/>
        <w:numPr>
          <w:ilvl w:val="1"/>
          <w:numId w:val="2"/>
        </w:numPr>
        <w:shd w:val="clear" w:color="auto" w:fill="auto"/>
        <w:tabs>
          <w:tab w:val="left" w:pos="0"/>
        </w:tabs>
        <w:spacing w:after="0" w:line="340" w:lineRule="exact"/>
        <w:ind w:left="709" w:right="40" w:hanging="709"/>
        <w:jc w:val="both"/>
        <w:rPr>
          <w:rFonts w:asciiTheme="minorHAnsi" w:hAnsiTheme="minorHAnsi" w:cstheme="minorHAnsi"/>
          <w:sz w:val="24"/>
          <w:szCs w:val="24"/>
        </w:rPr>
      </w:pPr>
      <w:r w:rsidRPr="00C9537E">
        <w:rPr>
          <w:rFonts w:asciiTheme="minorHAnsi" w:hAnsiTheme="minorHAnsi" w:cstheme="minorHAnsi"/>
          <w:sz w:val="24"/>
          <w:szCs w:val="24"/>
        </w:rPr>
        <w:t>realização de redução de capital social da Emissora, sem prévia autorização de Debenturistas, reunidos em Assembleia Geral de Debenturistas, nos termos do artigo 174, parágrafo 3º, da Lei das Sociedades por Ações, exceto se para fins de absorção de prejuízos acumulados, nos termos do artigo 173 da referida Lei; e</w:t>
      </w:r>
    </w:p>
    <w:p w14:paraId="4AF715D4" w14:textId="77777777" w:rsidR="00824B99" w:rsidRPr="00C9537E" w:rsidRDefault="00824B99" w:rsidP="00C9537E">
      <w:pPr>
        <w:pStyle w:val="Textodocorpo0"/>
        <w:shd w:val="clear" w:color="auto" w:fill="auto"/>
        <w:tabs>
          <w:tab w:val="left" w:pos="0"/>
        </w:tabs>
        <w:spacing w:after="0" w:line="340" w:lineRule="exact"/>
        <w:ind w:left="709" w:right="40" w:firstLine="0"/>
        <w:jc w:val="both"/>
        <w:rPr>
          <w:rFonts w:asciiTheme="minorHAnsi" w:hAnsiTheme="minorHAnsi" w:cstheme="minorHAnsi"/>
          <w:sz w:val="24"/>
          <w:szCs w:val="24"/>
        </w:rPr>
      </w:pPr>
    </w:p>
    <w:p w14:paraId="040D4F4B" w14:textId="77777777" w:rsidR="00824B99" w:rsidRPr="00C9537E" w:rsidRDefault="00824B99" w:rsidP="00C9537E">
      <w:pPr>
        <w:pStyle w:val="Textodocorpo0"/>
        <w:numPr>
          <w:ilvl w:val="1"/>
          <w:numId w:val="2"/>
        </w:numPr>
        <w:shd w:val="clear" w:color="auto" w:fill="auto"/>
        <w:tabs>
          <w:tab w:val="left" w:pos="0"/>
        </w:tabs>
        <w:spacing w:after="0" w:line="340" w:lineRule="exact"/>
        <w:ind w:left="709" w:right="40" w:hanging="709"/>
        <w:jc w:val="both"/>
        <w:rPr>
          <w:rFonts w:asciiTheme="minorHAnsi" w:hAnsiTheme="minorHAnsi" w:cstheme="minorHAnsi"/>
          <w:sz w:val="24"/>
          <w:szCs w:val="24"/>
        </w:rPr>
      </w:pPr>
      <w:r w:rsidRPr="00C9537E">
        <w:rPr>
          <w:rFonts w:asciiTheme="minorHAnsi" w:hAnsiTheme="minorHAnsi" w:cstheme="minorHAnsi"/>
          <w:sz w:val="24"/>
          <w:szCs w:val="24"/>
        </w:rPr>
        <w:t>aplicação dos recursos oriundos da Emissão em destinação diversa da descrita nos termos desta Escritura de Emissão.</w:t>
      </w:r>
    </w:p>
    <w:p w14:paraId="0DA7AB98" w14:textId="77777777" w:rsidR="00824B99" w:rsidRPr="00C9537E" w:rsidRDefault="00824B99" w:rsidP="00C9537E">
      <w:pPr>
        <w:spacing w:line="340" w:lineRule="exact"/>
        <w:rPr>
          <w:rFonts w:asciiTheme="minorHAnsi" w:hAnsiTheme="minorHAnsi" w:cstheme="minorHAnsi"/>
          <w:b/>
        </w:rPr>
      </w:pPr>
    </w:p>
    <w:p w14:paraId="64E02248" w14:textId="2E2B68B4" w:rsidR="00D84A88" w:rsidRPr="00C9537E" w:rsidRDefault="00D84A88" w:rsidP="00C9537E">
      <w:pPr>
        <w:pStyle w:val="PargrafodaLista"/>
        <w:numPr>
          <w:ilvl w:val="1"/>
          <w:numId w:val="6"/>
        </w:numPr>
        <w:spacing w:line="340" w:lineRule="exact"/>
        <w:ind w:left="0" w:firstLine="0"/>
        <w:jc w:val="both"/>
        <w:rPr>
          <w:rFonts w:asciiTheme="minorHAnsi" w:hAnsiTheme="minorHAnsi" w:cstheme="minorHAnsi"/>
        </w:rPr>
      </w:pPr>
      <w:bookmarkStart w:id="158" w:name="_Ref76077913"/>
      <w:r w:rsidRPr="00C9537E">
        <w:rPr>
          <w:rFonts w:asciiTheme="minorHAnsi" w:hAnsiTheme="minorHAnsi" w:cstheme="minorHAnsi"/>
        </w:rPr>
        <w:t>Constituem Eventos de Inadimplemento não automáticos que podem acarretar o vencimento das obrigações decorrentes das Debêntures quaisquer dos seguintes eventos</w:t>
      </w:r>
      <w:r w:rsidR="007B60B7" w:rsidRPr="00C9537E">
        <w:rPr>
          <w:rFonts w:asciiTheme="minorHAnsi" w:hAnsiTheme="minorHAnsi" w:cstheme="minorHAnsi"/>
        </w:rPr>
        <w:t xml:space="preserve"> (“</w:t>
      </w:r>
      <w:r w:rsidR="007B60B7" w:rsidRPr="00C9537E">
        <w:rPr>
          <w:rFonts w:asciiTheme="minorHAnsi" w:hAnsiTheme="minorHAnsi" w:cstheme="minorHAnsi"/>
          <w:u w:val="single"/>
        </w:rPr>
        <w:t>Eventos de Inadimplemento - Vencimento Antecipado Não-Automático</w:t>
      </w:r>
      <w:r w:rsidR="007B60B7" w:rsidRPr="00C9537E">
        <w:rPr>
          <w:rFonts w:asciiTheme="minorHAnsi" w:hAnsiTheme="minorHAnsi" w:cstheme="minorHAnsi"/>
        </w:rPr>
        <w:t>”):</w:t>
      </w:r>
      <w:bookmarkEnd w:id="158"/>
    </w:p>
    <w:p w14:paraId="059003EB" w14:textId="77777777" w:rsidR="00D84A88" w:rsidRPr="00C9537E" w:rsidRDefault="00D84A88" w:rsidP="00C9537E">
      <w:pPr>
        <w:pStyle w:val="Ttulo6"/>
        <w:spacing w:line="340" w:lineRule="exact"/>
        <w:jc w:val="both"/>
        <w:rPr>
          <w:rFonts w:asciiTheme="minorHAnsi" w:hAnsiTheme="minorHAnsi" w:cstheme="minorHAnsi"/>
          <w:b w:val="0"/>
          <w:sz w:val="24"/>
          <w:szCs w:val="24"/>
        </w:rPr>
      </w:pPr>
    </w:p>
    <w:p w14:paraId="4226299A" w14:textId="3CFE4358" w:rsidR="00D84A88" w:rsidRPr="00C9537E" w:rsidRDefault="00D84A88" w:rsidP="00C9537E">
      <w:pPr>
        <w:pStyle w:val="Textodocorpo0"/>
        <w:numPr>
          <w:ilvl w:val="1"/>
          <w:numId w:val="20"/>
        </w:numPr>
        <w:shd w:val="clear" w:color="auto" w:fill="auto"/>
        <w:tabs>
          <w:tab w:val="left" w:pos="0"/>
        </w:tabs>
        <w:spacing w:after="0" w:line="340" w:lineRule="exact"/>
        <w:ind w:left="709" w:right="40" w:hanging="709"/>
        <w:jc w:val="both"/>
        <w:rPr>
          <w:rFonts w:asciiTheme="minorHAnsi" w:hAnsiTheme="minorHAnsi" w:cstheme="minorHAnsi"/>
          <w:sz w:val="24"/>
          <w:szCs w:val="24"/>
        </w:rPr>
      </w:pPr>
      <w:bookmarkStart w:id="159" w:name="_Ref447752662"/>
      <w:bookmarkStart w:id="160" w:name="_Hlk75449842"/>
      <w:r w:rsidRPr="00C9537E">
        <w:rPr>
          <w:rFonts w:asciiTheme="minorHAnsi" w:hAnsiTheme="minorHAnsi" w:cstheme="minorHAnsi"/>
          <w:sz w:val="24"/>
          <w:szCs w:val="24"/>
        </w:rPr>
        <w:t>descumprimento pela Emissora</w:t>
      </w:r>
      <w:r w:rsidR="00123FE7" w:rsidRPr="00C9537E">
        <w:rPr>
          <w:rFonts w:asciiTheme="minorHAnsi" w:hAnsiTheme="minorHAnsi" w:cstheme="minorHAnsi"/>
          <w:sz w:val="24"/>
          <w:szCs w:val="24"/>
        </w:rPr>
        <w:t xml:space="preserve"> </w:t>
      </w:r>
      <w:r w:rsidR="00893B74" w:rsidRPr="00C9537E">
        <w:rPr>
          <w:rFonts w:asciiTheme="minorHAnsi" w:hAnsiTheme="minorHAnsi" w:cstheme="minorHAnsi"/>
          <w:sz w:val="24"/>
          <w:szCs w:val="24"/>
        </w:rPr>
        <w:t xml:space="preserve">e/ou pelos Fiadores </w:t>
      </w:r>
      <w:r w:rsidRPr="00C9537E">
        <w:rPr>
          <w:rFonts w:asciiTheme="minorHAnsi" w:hAnsiTheme="minorHAnsi" w:cstheme="minorHAnsi"/>
          <w:sz w:val="24"/>
          <w:szCs w:val="24"/>
        </w:rPr>
        <w:t>de quaisquer obrigações não pecuniárias previstas nesta Escritura de Emissão, não sanada em até 10 (dez)</w:t>
      </w:r>
      <w:r w:rsidRPr="00C9537E" w:rsidDel="00774BDA">
        <w:rPr>
          <w:rFonts w:asciiTheme="minorHAnsi" w:hAnsiTheme="minorHAnsi" w:cstheme="minorHAnsi"/>
          <w:sz w:val="24"/>
          <w:szCs w:val="24"/>
        </w:rPr>
        <w:t xml:space="preserve"> </w:t>
      </w:r>
      <w:r w:rsidRPr="00C9537E">
        <w:rPr>
          <w:rFonts w:asciiTheme="minorHAnsi" w:hAnsiTheme="minorHAnsi" w:cstheme="minorHAnsi"/>
          <w:sz w:val="24"/>
          <w:szCs w:val="24"/>
        </w:rPr>
        <w:t>Dias Úteis contados do descumprimento da obrigação não pecuniária, ou em prazo de cura específico previsto nesta Escritura de Emissão;</w:t>
      </w:r>
      <w:bookmarkEnd w:id="159"/>
      <w:r w:rsidRPr="00C9537E">
        <w:rPr>
          <w:rFonts w:asciiTheme="minorHAnsi" w:hAnsiTheme="minorHAnsi" w:cstheme="minorHAnsi"/>
          <w:sz w:val="24"/>
          <w:szCs w:val="24"/>
        </w:rPr>
        <w:t xml:space="preserve"> </w:t>
      </w:r>
    </w:p>
    <w:p w14:paraId="4D16C687" w14:textId="77777777" w:rsidR="00D84A88" w:rsidRPr="00C9537E" w:rsidRDefault="00D84A88" w:rsidP="00C9537E">
      <w:pPr>
        <w:pStyle w:val="PargrafodaLista"/>
        <w:spacing w:line="340" w:lineRule="exact"/>
        <w:jc w:val="both"/>
        <w:rPr>
          <w:rFonts w:asciiTheme="minorHAnsi" w:hAnsiTheme="minorHAnsi" w:cstheme="minorHAnsi"/>
        </w:rPr>
      </w:pPr>
    </w:p>
    <w:p w14:paraId="7DCB11DD" w14:textId="6644F712" w:rsidR="00D84A88" w:rsidRPr="00C9537E" w:rsidRDefault="00D84A88" w:rsidP="00C9537E">
      <w:pPr>
        <w:pStyle w:val="Textodocorpo0"/>
        <w:numPr>
          <w:ilvl w:val="1"/>
          <w:numId w:val="20"/>
        </w:numPr>
        <w:shd w:val="clear" w:color="auto" w:fill="auto"/>
        <w:tabs>
          <w:tab w:val="left" w:pos="0"/>
        </w:tabs>
        <w:spacing w:after="0" w:line="340" w:lineRule="exact"/>
        <w:ind w:left="709" w:right="40" w:hanging="709"/>
        <w:jc w:val="both"/>
        <w:rPr>
          <w:rFonts w:asciiTheme="minorHAnsi" w:hAnsiTheme="minorHAnsi" w:cstheme="minorHAnsi"/>
          <w:sz w:val="24"/>
          <w:szCs w:val="24"/>
        </w:rPr>
      </w:pPr>
      <w:r w:rsidRPr="00C9537E">
        <w:rPr>
          <w:rFonts w:asciiTheme="minorHAnsi" w:hAnsiTheme="minorHAnsi" w:cstheme="minorHAnsi"/>
          <w:sz w:val="24"/>
          <w:szCs w:val="24"/>
        </w:rPr>
        <w:t>provarem-se falsas ou</w:t>
      </w:r>
      <w:r w:rsidR="006C67EC" w:rsidRPr="00C9537E">
        <w:rPr>
          <w:rFonts w:asciiTheme="minorHAnsi" w:hAnsiTheme="minorHAnsi" w:cstheme="minorHAnsi"/>
          <w:sz w:val="24"/>
          <w:szCs w:val="24"/>
        </w:rPr>
        <w:t>, em qualquer aspecto relevante,</w:t>
      </w:r>
      <w:r w:rsidRPr="00C9537E">
        <w:rPr>
          <w:rFonts w:asciiTheme="minorHAnsi" w:hAnsiTheme="minorHAnsi" w:cstheme="minorHAnsi"/>
          <w:sz w:val="24"/>
          <w:szCs w:val="24"/>
        </w:rPr>
        <w:t xml:space="preserve"> revelarem-se enganosas ou incorretas, em qualquer aspecto relevante, quaisquer das declarações ou garantias prestadas pela Emissora</w:t>
      </w:r>
      <w:r w:rsidR="00893B74" w:rsidRPr="00C9537E">
        <w:rPr>
          <w:rFonts w:asciiTheme="minorHAnsi" w:hAnsiTheme="minorHAnsi" w:cstheme="minorHAnsi"/>
          <w:sz w:val="24"/>
          <w:szCs w:val="24"/>
        </w:rPr>
        <w:t xml:space="preserve"> e/ou pelos Fiadores</w:t>
      </w:r>
      <w:r w:rsidRPr="00C9537E">
        <w:rPr>
          <w:rFonts w:asciiTheme="minorHAnsi" w:hAnsiTheme="minorHAnsi" w:cstheme="minorHAnsi"/>
          <w:sz w:val="24"/>
          <w:szCs w:val="24"/>
        </w:rPr>
        <w:t xml:space="preserve"> nesta Escritura de Emissão e nos demais documentos da Oferta Restrita; </w:t>
      </w:r>
    </w:p>
    <w:p w14:paraId="72794FE8" w14:textId="77777777" w:rsidR="00D84A88" w:rsidRPr="00C9537E" w:rsidRDefault="00D84A88" w:rsidP="00C9537E">
      <w:pPr>
        <w:pStyle w:val="PargrafodaLista"/>
        <w:spacing w:line="340" w:lineRule="exact"/>
        <w:jc w:val="both"/>
        <w:rPr>
          <w:rFonts w:asciiTheme="minorHAnsi" w:hAnsiTheme="minorHAnsi" w:cstheme="minorHAnsi"/>
        </w:rPr>
      </w:pPr>
    </w:p>
    <w:p w14:paraId="32FB649A" w14:textId="7FB71AEE" w:rsidR="00D84A88" w:rsidRPr="00C9537E" w:rsidRDefault="00D84A88" w:rsidP="00C9537E">
      <w:pPr>
        <w:pStyle w:val="Textodocorpo0"/>
        <w:numPr>
          <w:ilvl w:val="1"/>
          <w:numId w:val="20"/>
        </w:numPr>
        <w:shd w:val="clear" w:color="auto" w:fill="auto"/>
        <w:tabs>
          <w:tab w:val="left" w:pos="0"/>
        </w:tabs>
        <w:spacing w:after="0" w:line="340" w:lineRule="exact"/>
        <w:ind w:left="709" w:right="40" w:hanging="709"/>
        <w:jc w:val="both"/>
        <w:rPr>
          <w:rFonts w:asciiTheme="minorHAnsi" w:hAnsiTheme="minorHAnsi" w:cstheme="minorHAnsi"/>
          <w:sz w:val="24"/>
          <w:szCs w:val="24"/>
        </w:rPr>
      </w:pPr>
      <w:r w:rsidRPr="00C9537E">
        <w:rPr>
          <w:rFonts w:asciiTheme="minorHAnsi" w:hAnsiTheme="minorHAnsi" w:cstheme="minorHAnsi"/>
          <w:sz w:val="24"/>
          <w:szCs w:val="24"/>
        </w:rPr>
        <w:t>constituição pela Emissora, a qualquer tempo, ainda que sob condição suspensiva, de quaisquer garantias reais</w:t>
      </w:r>
      <w:r w:rsidR="001E4771" w:rsidRPr="00C9537E">
        <w:rPr>
          <w:rFonts w:asciiTheme="minorHAnsi" w:hAnsiTheme="minorHAnsi" w:cstheme="minorHAnsi"/>
          <w:sz w:val="24"/>
          <w:szCs w:val="24"/>
        </w:rPr>
        <w:t xml:space="preserve"> ou fidejussórias</w:t>
      </w:r>
      <w:r w:rsidRPr="00C9537E">
        <w:rPr>
          <w:rFonts w:asciiTheme="minorHAnsi" w:hAnsiTheme="minorHAnsi" w:cstheme="minorHAnsi"/>
          <w:sz w:val="24"/>
          <w:szCs w:val="24"/>
        </w:rPr>
        <w:t xml:space="preserve">, </w:t>
      </w:r>
      <w:r w:rsidR="001E4771" w:rsidRPr="00C9537E">
        <w:rPr>
          <w:rFonts w:asciiTheme="minorHAnsi" w:hAnsiTheme="minorHAnsi" w:cstheme="minorHAnsi"/>
          <w:sz w:val="24"/>
          <w:szCs w:val="24"/>
        </w:rPr>
        <w:t xml:space="preserve">bem como qualquer </w:t>
      </w:r>
      <w:r w:rsidRPr="00C9537E">
        <w:rPr>
          <w:rFonts w:asciiTheme="minorHAnsi" w:hAnsiTheme="minorHAnsi" w:cstheme="minorHAnsi"/>
          <w:sz w:val="24"/>
          <w:szCs w:val="24"/>
        </w:rPr>
        <w:t>ônus</w:t>
      </w:r>
      <w:r w:rsidR="00B82BE5" w:rsidRPr="00C9537E">
        <w:rPr>
          <w:rFonts w:asciiTheme="minorHAnsi" w:hAnsiTheme="minorHAnsi" w:cstheme="minorHAnsi"/>
          <w:sz w:val="24"/>
          <w:szCs w:val="24"/>
        </w:rPr>
        <w:t>,</w:t>
      </w:r>
      <w:r w:rsidRPr="00C9537E">
        <w:rPr>
          <w:rFonts w:asciiTheme="minorHAnsi" w:hAnsiTheme="minorHAnsi" w:cstheme="minorHAnsi"/>
          <w:sz w:val="24"/>
          <w:szCs w:val="24"/>
        </w:rPr>
        <w:t xml:space="preserve"> em favor de terceiros sobre quaisquer ativos</w:t>
      </w:r>
      <w:r w:rsidR="00B82BE5" w:rsidRPr="00C9537E">
        <w:rPr>
          <w:rFonts w:asciiTheme="minorHAnsi" w:hAnsiTheme="minorHAnsi" w:cstheme="minorHAnsi"/>
          <w:sz w:val="24"/>
          <w:szCs w:val="24"/>
        </w:rPr>
        <w:t xml:space="preserve">, exceto </w:t>
      </w:r>
      <w:r w:rsidR="007D741E" w:rsidRPr="00C9537E">
        <w:rPr>
          <w:rFonts w:asciiTheme="minorHAnsi" w:hAnsiTheme="minorHAnsi" w:cstheme="minorHAnsi"/>
          <w:sz w:val="24"/>
          <w:szCs w:val="24"/>
        </w:rPr>
        <w:t xml:space="preserve">(i) </w:t>
      </w:r>
      <w:r w:rsidR="00A1648A" w:rsidRPr="00C9537E">
        <w:rPr>
          <w:rFonts w:asciiTheme="minorHAnsi" w:hAnsiTheme="minorHAnsi" w:cstheme="minorHAnsi"/>
          <w:sz w:val="24"/>
          <w:szCs w:val="24"/>
        </w:rPr>
        <w:t xml:space="preserve">pelo ônus a ser constituído pela Garantia Real; (ii) </w:t>
      </w:r>
      <w:r w:rsidR="00341CAE" w:rsidRPr="00C9537E">
        <w:rPr>
          <w:rFonts w:asciiTheme="minorHAnsi" w:hAnsiTheme="minorHAnsi" w:cstheme="minorHAnsi"/>
          <w:sz w:val="24"/>
          <w:szCs w:val="24"/>
        </w:rPr>
        <w:t>por ônus constituídos no curso ordinário de seus negócios</w:t>
      </w:r>
      <w:r w:rsidR="007D741E" w:rsidRPr="00C9537E">
        <w:rPr>
          <w:rFonts w:asciiTheme="minorHAnsi" w:hAnsiTheme="minorHAnsi" w:cstheme="minorHAnsi"/>
          <w:sz w:val="24"/>
          <w:szCs w:val="24"/>
        </w:rPr>
        <w:t>;</w:t>
      </w:r>
      <w:r w:rsidR="00341CAE" w:rsidRPr="00C9537E">
        <w:rPr>
          <w:rFonts w:asciiTheme="minorHAnsi" w:hAnsiTheme="minorHAnsi" w:cstheme="minorHAnsi"/>
          <w:sz w:val="24"/>
          <w:szCs w:val="24"/>
        </w:rPr>
        <w:t xml:space="preserve"> </w:t>
      </w:r>
      <w:r w:rsidR="007D741E" w:rsidRPr="00C9537E">
        <w:rPr>
          <w:rFonts w:asciiTheme="minorHAnsi" w:hAnsiTheme="minorHAnsi" w:cstheme="minorHAnsi"/>
          <w:sz w:val="24"/>
          <w:szCs w:val="24"/>
        </w:rPr>
        <w:t>(</w:t>
      </w:r>
      <w:r w:rsidR="00974592" w:rsidRPr="00C9537E">
        <w:rPr>
          <w:rFonts w:asciiTheme="minorHAnsi" w:hAnsiTheme="minorHAnsi" w:cstheme="minorHAnsi"/>
          <w:sz w:val="24"/>
          <w:szCs w:val="24"/>
        </w:rPr>
        <w:t>iii</w:t>
      </w:r>
      <w:r w:rsidR="007D741E" w:rsidRPr="00C9537E">
        <w:rPr>
          <w:rFonts w:asciiTheme="minorHAnsi" w:hAnsiTheme="minorHAnsi" w:cstheme="minorHAnsi"/>
          <w:sz w:val="24"/>
          <w:szCs w:val="24"/>
        </w:rPr>
        <w:t xml:space="preserve">) </w:t>
      </w:r>
      <w:r w:rsidR="00341CAE" w:rsidRPr="00C9537E">
        <w:rPr>
          <w:rFonts w:asciiTheme="minorHAnsi" w:hAnsiTheme="minorHAnsi" w:cstheme="minorHAnsi"/>
          <w:sz w:val="24"/>
          <w:szCs w:val="24"/>
        </w:rPr>
        <w:t xml:space="preserve">para sociedades do </w:t>
      </w:r>
      <w:r w:rsidR="007D741E" w:rsidRPr="00C9537E">
        <w:rPr>
          <w:rFonts w:asciiTheme="minorHAnsi" w:hAnsiTheme="minorHAnsi" w:cstheme="minorHAnsi"/>
          <w:sz w:val="24"/>
          <w:szCs w:val="24"/>
        </w:rPr>
        <w:t>seu</w:t>
      </w:r>
      <w:r w:rsidR="00341CAE" w:rsidRPr="00C9537E">
        <w:rPr>
          <w:rFonts w:asciiTheme="minorHAnsi" w:hAnsiTheme="minorHAnsi" w:cstheme="minorHAnsi"/>
          <w:sz w:val="24"/>
          <w:szCs w:val="24"/>
        </w:rPr>
        <w:t xml:space="preserve"> grupo econômico</w:t>
      </w:r>
      <w:r w:rsidR="003E773E" w:rsidRPr="00C9537E">
        <w:rPr>
          <w:rFonts w:asciiTheme="minorHAnsi" w:hAnsiTheme="minorHAnsi" w:cstheme="minorHAnsi"/>
          <w:sz w:val="24"/>
          <w:szCs w:val="24"/>
        </w:rPr>
        <w:t>; ou (</w:t>
      </w:r>
      <w:r w:rsidR="00974592" w:rsidRPr="00C9537E">
        <w:rPr>
          <w:rFonts w:asciiTheme="minorHAnsi" w:hAnsiTheme="minorHAnsi" w:cstheme="minorHAnsi"/>
          <w:sz w:val="24"/>
          <w:szCs w:val="24"/>
        </w:rPr>
        <w:t>i</w:t>
      </w:r>
      <w:r w:rsidR="003E773E" w:rsidRPr="00C9537E">
        <w:rPr>
          <w:rFonts w:asciiTheme="minorHAnsi" w:hAnsiTheme="minorHAnsi" w:cstheme="minorHAnsi"/>
          <w:sz w:val="24"/>
          <w:szCs w:val="24"/>
        </w:rPr>
        <w:t>v) por garantias existentes na presente data</w:t>
      </w:r>
      <w:r w:rsidR="00B2388C" w:rsidRPr="00C9537E">
        <w:rPr>
          <w:rFonts w:asciiTheme="minorHAnsi" w:hAnsiTheme="minorHAnsi" w:cstheme="minorHAnsi"/>
          <w:sz w:val="24"/>
          <w:szCs w:val="24"/>
        </w:rPr>
        <w:t>;</w:t>
      </w:r>
      <w:r w:rsidR="004D0A26" w:rsidRPr="00C9537E">
        <w:rPr>
          <w:rFonts w:asciiTheme="minorHAnsi" w:hAnsiTheme="minorHAnsi" w:cstheme="minorHAnsi"/>
          <w:sz w:val="24"/>
          <w:szCs w:val="24"/>
        </w:rPr>
        <w:t xml:space="preserve"> </w:t>
      </w:r>
    </w:p>
    <w:p w14:paraId="0D22B7C2" w14:textId="77777777" w:rsidR="00123FE7" w:rsidRPr="00C9537E" w:rsidRDefault="00123FE7" w:rsidP="00C9537E">
      <w:pPr>
        <w:pStyle w:val="PargrafodaLista"/>
        <w:spacing w:line="340" w:lineRule="exact"/>
        <w:rPr>
          <w:rFonts w:asciiTheme="minorHAnsi" w:hAnsiTheme="minorHAnsi" w:cstheme="minorHAnsi"/>
        </w:rPr>
      </w:pPr>
    </w:p>
    <w:p w14:paraId="31D68114" w14:textId="381AC0B2" w:rsidR="00123FE7" w:rsidRPr="00C9537E" w:rsidRDefault="00123FE7" w:rsidP="00C9537E">
      <w:pPr>
        <w:pStyle w:val="Textodocorpo0"/>
        <w:numPr>
          <w:ilvl w:val="1"/>
          <w:numId w:val="20"/>
        </w:numPr>
        <w:shd w:val="clear" w:color="auto" w:fill="auto"/>
        <w:tabs>
          <w:tab w:val="left" w:pos="0"/>
        </w:tabs>
        <w:spacing w:after="0" w:line="340" w:lineRule="exact"/>
        <w:ind w:left="709" w:right="40" w:hanging="709"/>
        <w:jc w:val="both"/>
        <w:rPr>
          <w:rFonts w:asciiTheme="minorHAnsi" w:hAnsiTheme="minorHAnsi" w:cstheme="minorHAnsi"/>
          <w:sz w:val="24"/>
          <w:szCs w:val="24"/>
        </w:rPr>
      </w:pPr>
      <w:r w:rsidRPr="00C9537E">
        <w:rPr>
          <w:rFonts w:asciiTheme="minorHAnsi" w:hAnsiTheme="minorHAnsi" w:cstheme="minorHAnsi"/>
          <w:sz w:val="24"/>
          <w:szCs w:val="24"/>
        </w:rPr>
        <w:t>ocorra o inadimplemento de dívidas financeiras e não financeiras, empréstimos, financiamentos, títulos e valores mobiliários emitidos pela Emissora</w:t>
      </w:r>
      <w:r w:rsidR="00D14C1B" w:rsidRPr="00C9537E">
        <w:rPr>
          <w:rFonts w:asciiTheme="minorHAnsi" w:hAnsiTheme="minorHAnsi" w:cstheme="minorHAnsi"/>
          <w:sz w:val="24"/>
          <w:szCs w:val="24"/>
        </w:rPr>
        <w:t xml:space="preserve"> </w:t>
      </w:r>
      <w:r w:rsidRPr="00C9537E">
        <w:rPr>
          <w:rFonts w:asciiTheme="minorHAnsi" w:hAnsiTheme="minorHAnsi" w:cstheme="minorHAnsi"/>
          <w:sz w:val="24"/>
          <w:szCs w:val="24"/>
        </w:rPr>
        <w:t>e/ou de quaisquer obrigações pecuniárias a que estejam sujeitas a Emissora, seja como devedora principal ou como garantidora, assim entendidas as dívidas contraídas pela Emissora por meio de operações nos mercados financeiro e/ou de capitais, local ou internacional, cujo valor individual ou agregado seja igual ou superior a R$</w:t>
      </w:r>
      <w:r w:rsidR="00387703" w:rsidRPr="00C9537E">
        <w:rPr>
          <w:rFonts w:asciiTheme="minorHAnsi" w:hAnsiTheme="minorHAnsi" w:cstheme="minorHAnsi"/>
          <w:sz w:val="24"/>
          <w:szCs w:val="24"/>
        </w:rPr>
        <w:t> </w:t>
      </w:r>
      <w:r w:rsidR="00743C63" w:rsidRPr="00C9537E">
        <w:rPr>
          <w:rFonts w:asciiTheme="minorHAnsi" w:hAnsiTheme="minorHAnsi" w:cstheme="minorHAnsi"/>
          <w:sz w:val="24"/>
          <w:szCs w:val="24"/>
        </w:rPr>
        <w:t>10.000.000,00</w:t>
      </w:r>
      <w:r w:rsidRPr="00C9537E">
        <w:rPr>
          <w:rFonts w:asciiTheme="minorHAnsi" w:hAnsiTheme="minorHAnsi" w:cstheme="minorHAnsi"/>
          <w:sz w:val="24"/>
          <w:szCs w:val="24"/>
        </w:rPr>
        <w:t xml:space="preserve"> </w:t>
      </w:r>
      <w:r w:rsidR="00387703" w:rsidRPr="00C9537E">
        <w:rPr>
          <w:rFonts w:asciiTheme="minorHAnsi" w:hAnsiTheme="minorHAnsi" w:cstheme="minorHAnsi"/>
          <w:sz w:val="24"/>
          <w:szCs w:val="24"/>
        </w:rPr>
        <w:t>(</w:t>
      </w:r>
      <w:r w:rsidR="00743C63" w:rsidRPr="00C9537E">
        <w:rPr>
          <w:rFonts w:asciiTheme="minorHAnsi" w:hAnsiTheme="minorHAnsi" w:cstheme="minorHAnsi"/>
          <w:sz w:val="24"/>
          <w:szCs w:val="24"/>
        </w:rPr>
        <w:t>dez milhões de reais</w:t>
      </w:r>
      <w:r w:rsidR="00387703" w:rsidRPr="00C9537E">
        <w:rPr>
          <w:rFonts w:asciiTheme="minorHAnsi" w:hAnsiTheme="minorHAnsi" w:cstheme="minorHAnsi"/>
          <w:sz w:val="24"/>
          <w:szCs w:val="24"/>
        </w:rPr>
        <w:t xml:space="preserve">) </w:t>
      </w:r>
      <w:r w:rsidRPr="00C9537E">
        <w:rPr>
          <w:rFonts w:asciiTheme="minorHAnsi" w:hAnsiTheme="minorHAnsi" w:cstheme="minorHAnsi"/>
          <w:sz w:val="24"/>
          <w:szCs w:val="24"/>
        </w:rPr>
        <w:t>ou o equivalente em outras moedas;</w:t>
      </w:r>
    </w:p>
    <w:p w14:paraId="5C26A7F7" w14:textId="77777777" w:rsidR="00AD52B2" w:rsidRPr="00C9537E" w:rsidRDefault="00AD52B2" w:rsidP="00C9537E">
      <w:pPr>
        <w:pStyle w:val="PargrafodaLista"/>
        <w:spacing w:line="340" w:lineRule="exact"/>
        <w:rPr>
          <w:rFonts w:asciiTheme="minorHAnsi" w:hAnsiTheme="minorHAnsi" w:cstheme="minorHAnsi"/>
        </w:rPr>
      </w:pPr>
    </w:p>
    <w:p w14:paraId="632D329E" w14:textId="013140FD" w:rsidR="00AD52B2" w:rsidRPr="00C9537E" w:rsidRDefault="00AD52B2" w:rsidP="00C9537E">
      <w:pPr>
        <w:pStyle w:val="Textodocorpo0"/>
        <w:numPr>
          <w:ilvl w:val="1"/>
          <w:numId w:val="20"/>
        </w:numPr>
        <w:shd w:val="clear" w:color="auto" w:fill="auto"/>
        <w:tabs>
          <w:tab w:val="left" w:pos="0"/>
        </w:tabs>
        <w:spacing w:after="0" w:line="340" w:lineRule="exact"/>
        <w:ind w:left="709" w:right="40" w:hanging="709"/>
        <w:jc w:val="both"/>
        <w:rPr>
          <w:rFonts w:asciiTheme="minorHAnsi" w:hAnsiTheme="minorHAnsi" w:cstheme="minorHAnsi"/>
          <w:sz w:val="24"/>
          <w:szCs w:val="24"/>
        </w:rPr>
      </w:pPr>
      <w:r w:rsidRPr="00C9537E">
        <w:rPr>
          <w:rFonts w:asciiTheme="minorHAnsi" w:hAnsiTheme="minorHAnsi" w:cstheme="minorHAnsi"/>
          <w:sz w:val="24"/>
          <w:szCs w:val="24"/>
        </w:rPr>
        <w:t>protesto de títulos contra a Emissora em montante individual ou agregado igual ou superior a R$</w:t>
      </w:r>
      <w:r w:rsidR="00387703" w:rsidRPr="00C9537E">
        <w:rPr>
          <w:rFonts w:asciiTheme="minorHAnsi" w:hAnsiTheme="minorHAnsi" w:cstheme="minorHAnsi"/>
          <w:sz w:val="24"/>
          <w:szCs w:val="24"/>
        </w:rPr>
        <w:t> </w:t>
      </w:r>
      <w:r w:rsidR="00743C63" w:rsidRPr="00C9537E">
        <w:rPr>
          <w:rFonts w:asciiTheme="minorHAnsi" w:hAnsiTheme="minorHAnsi" w:cstheme="minorHAnsi"/>
          <w:sz w:val="24"/>
          <w:szCs w:val="24"/>
        </w:rPr>
        <w:t>10.000.000,00</w:t>
      </w:r>
      <w:r w:rsidRPr="00C9537E">
        <w:rPr>
          <w:rFonts w:asciiTheme="minorHAnsi" w:hAnsiTheme="minorHAnsi" w:cstheme="minorHAnsi"/>
          <w:sz w:val="24"/>
          <w:szCs w:val="24"/>
        </w:rPr>
        <w:t xml:space="preserve"> (</w:t>
      </w:r>
      <w:r w:rsidR="00743C63" w:rsidRPr="00C9537E">
        <w:rPr>
          <w:rFonts w:asciiTheme="minorHAnsi" w:hAnsiTheme="minorHAnsi" w:cstheme="minorHAnsi"/>
          <w:sz w:val="24"/>
          <w:szCs w:val="24"/>
        </w:rPr>
        <w:t>dez milhões de reais</w:t>
      </w:r>
      <w:r w:rsidRPr="00C9537E">
        <w:rPr>
          <w:rFonts w:asciiTheme="minorHAnsi" w:hAnsiTheme="minorHAnsi" w:cstheme="minorHAnsi"/>
          <w:sz w:val="24"/>
          <w:szCs w:val="24"/>
        </w:rPr>
        <w:t>), ou seu equivalente em outras moedas, valor este a ser devidamente corrigido anualmente pelo IPCA desde a Data de Emissão até o respectivo protesto(s), salvo se for validamente comprovado pela Emissora que o(s) protesto(s) foi(ram) (i)</w:t>
      </w:r>
      <w:r w:rsidR="00A81ECB" w:rsidRPr="00C9537E">
        <w:rPr>
          <w:rFonts w:asciiTheme="minorHAnsi" w:hAnsiTheme="minorHAnsi" w:cstheme="minorHAnsi"/>
          <w:sz w:val="24"/>
          <w:szCs w:val="24"/>
        </w:rPr>
        <w:t> </w:t>
      </w:r>
      <w:r w:rsidRPr="00C9537E">
        <w:rPr>
          <w:rFonts w:asciiTheme="minorHAnsi" w:hAnsiTheme="minorHAnsi" w:cstheme="minorHAnsi"/>
          <w:sz w:val="24"/>
          <w:szCs w:val="24"/>
        </w:rPr>
        <w:t xml:space="preserve">efetivamente suspenso(s) dentro do prazo </w:t>
      </w:r>
      <w:r w:rsidR="0050281A" w:rsidRPr="00C9537E">
        <w:rPr>
          <w:rFonts w:asciiTheme="minorHAnsi" w:hAnsiTheme="minorHAnsi" w:cstheme="minorHAnsi"/>
          <w:sz w:val="24"/>
          <w:szCs w:val="24"/>
        </w:rPr>
        <w:t>de até 15 (quinze) dias contados da data do respectivo evento</w:t>
      </w:r>
      <w:r w:rsidRPr="00C9537E">
        <w:rPr>
          <w:rFonts w:asciiTheme="minorHAnsi" w:hAnsiTheme="minorHAnsi" w:cstheme="minorHAnsi"/>
          <w:sz w:val="24"/>
          <w:szCs w:val="24"/>
        </w:rPr>
        <w:t>, e apenas enquanto durarem os efeitos da suspensão; ou (ii)</w:t>
      </w:r>
      <w:r w:rsidR="00A81ECB" w:rsidRPr="00C9537E">
        <w:rPr>
          <w:rFonts w:asciiTheme="minorHAnsi" w:hAnsiTheme="minorHAnsi" w:cstheme="minorHAnsi"/>
          <w:sz w:val="24"/>
          <w:szCs w:val="24"/>
        </w:rPr>
        <w:t> </w:t>
      </w:r>
      <w:r w:rsidRPr="00C9537E">
        <w:rPr>
          <w:rFonts w:asciiTheme="minorHAnsi" w:hAnsiTheme="minorHAnsi" w:cstheme="minorHAnsi"/>
          <w:sz w:val="24"/>
          <w:szCs w:val="24"/>
        </w:rPr>
        <w:t>cancelado(s) no prazo legal; ou (iii)</w:t>
      </w:r>
      <w:r w:rsidR="007B60B7" w:rsidRPr="00C9537E">
        <w:rPr>
          <w:rFonts w:asciiTheme="minorHAnsi" w:hAnsiTheme="minorHAnsi" w:cstheme="minorHAnsi"/>
          <w:sz w:val="24"/>
          <w:szCs w:val="24"/>
        </w:rPr>
        <w:t> </w:t>
      </w:r>
      <w:r w:rsidRPr="00C9537E">
        <w:rPr>
          <w:rFonts w:asciiTheme="minorHAnsi" w:hAnsiTheme="minorHAnsi" w:cstheme="minorHAnsi"/>
          <w:sz w:val="24"/>
          <w:szCs w:val="24"/>
        </w:rPr>
        <w:t xml:space="preserve">prestadas garantias em juízo e aceitas pelo poder judiciário; </w:t>
      </w:r>
    </w:p>
    <w:p w14:paraId="714F4262" w14:textId="77777777" w:rsidR="00D84A88" w:rsidRPr="00C9537E" w:rsidRDefault="00D84A88" w:rsidP="00C9537E">
      <w:pPr>
        <w:pStyle w:val="Textodocorpo0"/>
        <w:shd w:val="clear" w:color="auto" w:fill="auto"/>
        <w:tabs>
          <w:tab w:val="left" w:pos="0"/>
        </w:tabs>
        <w:spacing w:after="0" w:line="340" w:lineRule="exact"/>
        <w:ind w:left="709" w:right="40" w:hanging="709"/>
        <w:jc w:val="both"/>
        <w:rPr>
          <w:rFonts w:asciiTheme="minorHAnsi" w:hAnsiTheme="minorHAnsi" w:cstheme="minorHAnsi"/>
          <w:sz w:val="24"/>
          <w:szCs w:val="24"/>
        </w:rPr>
      </w:pPr>
    </w:p>
    <w:p w14:paraId="08B28CA9" w14:textId="523A4132" w:rsidR="00D84A88" w:rsidRPr="00C9537E" w:rsidRDefault="00D84A88" w:rsidP="00C9537E">
      <w:pPr>
        <w:pStyle w:val="Textodocorpo0"/>
        <w:numPr>
          <w:ilvl w:val="1"/>
          <w:numId w:val="20"/>
        </w:numPr>
        <w:shd w:val="clear" w:color="auto" w:fill="auto"/>
        <w:tabs>
          <w:tab w:val="left" w:pos="0"/>
        </w:tabs>
        <w:spacing w:after="0" w:line="340" w:lineRule="exact"/>
        <w:ind w:left="709" w:right="40" w:hanging="709"/>
        <w:jc w:val="both"/>
        <w:rPr>
          <w:rFonts w:asciiTheme="minorHAnsi" w:hAnsiTheme="minorHAnsi" w:cstheme="minorHAnsi"/>
          <w:sz w:val="24"/>
          <w:szCs w:val="24"/>
        </w:rPr>
      </w:pPr>
      <w:r w:rsidRPr="00C9537E">
        <w:rPr>
          <w:rFonts w:asciiTheme="minorHAnsi" w:hAnsiTheme="minorHAnsi" w:cstheme="minorHAnsi"/>
          <w:sz w:val="24"/>
          <w:szCs w:val="24"/>
        </w:rPr>
        <w:t>não renovação, não obtenção, cancelamento, revogação, extinção ou suspensão das autorizações, concessões, subvenções, alvarás ou licenças (inclusive as ambientais)</w:t>
      </w:r>
      <w:r w:rsidR="001C0A7B" w:rsidRPr="00C9537E">
        <w:rPr>
          <w:rFonts w:asciiTheme="minorHAnsi" w:hAnsiTheme="minorHAnsi" w:cstheme="minorHAnsi"/>
          <w:sz w:val="24"/>
          <w:szCs w:val="24"/>
        </w:rPr>
        <w:t xml:space="preserve">, </w:t>
      </w:r>
      <w:r w:rsidRPr="00C9537E">
        <w:rPr>
          <w:rFonts w:asciiTheme="minorHAnsi" w:hAnsiTheme="minorHAnsi" w:cstheme="minorHAnsi"/>
          <w:sz w:val="24"/>
          <w:szCs w:val="24"/>
        </w:rPr>
        <w:t>exceto por aquelas que estejam em processo tempestivo de renovação;</w:t>
      </w:r>
    </w:p>
    <w:p w14:paraId="0CB47188" w14:textId="77777777" w:rsidR="00D84A88" w:rsidRPr="00C9537E" w:rsidRDefault="00D84A88" w:rsidP="00C9537E">
      <w:pPr>
        <w:pStyle w:val="Textodocorpo0"/>
        <w:shd w:val="clear" w:color="auto" w:fill="auto"/>
        <w:tabs>
          <w:tab w:val="left" w:pos="0"/>
        </w:tabs>
        <w:spacing w:after="0" w:line="340" w:lineRule="exact"/>
        <w:ind w:left="709" w:right="40" w:hanging="709"/>
        <w:jc w:val="both"/>
        <w:rPr>
          <w:rFonts w:asciiTheme="minorHAnsi" w:hAnsiTheme="minorHAnsi" w:cstheme="minorHAnsi"/>
          <w:sz w:val="24"/>
          <w:szCs w:val="24"/>
        </w:rPr>
      </w:pPr>
    </w:p>
    <w:p w14:paraId="01742FBF" w14:textId="073FE2E7" w:rsidR="00D84A88" w:rsidRPr="00C9537E" w:rsidRDefault="00D84A88" w:rsidP="00C9537E">
      <w:pPr>
        <w:pStyle w:val="Textodocorpo0"/>
        <w:numPr>
          <w:ilvl w:val="1"/>
          <w:numId w:val="20"/>
        </w:numPr>
        <w:shd w:val="clear" w:color="auto" w:fill="auto"/>
        <w:tabs>
          <w:tab w:val="left" w:pos="0"/>
        </w:tabs>
        <w:spacing w:after="0" w:line="340" w:lineRule="exact"/>
        <w:ind w:left="709" w:right="40" w:hanging="709"/>
        <w:jc w:val="both"/>
        <w:rPr>
          <w:rFonts w:asciiTheme="minorHAnsi" w:hAnsiTheme="minorHAnsi" w:cstheme="minorHAnsi"/>
          <w:sz w:val="24"/>
          <w:szCs w:val="24"/>
        </w:rPr>
      </w:pPr>
      <w:r w:rsidRPr="00C9537E">
        <w:rPr>
          <w:rFonts w:asciiTheme="minorHAnsi" w:hAnsiTheme="minorHAnsi" w:cstheme="minorHAnsi"/>
          <w:sz w:val="24"/>
          <w:szCs w:val="24"/>
        </w:rPr>
        <w:t xml:space="preserve">mudança ou alteração no objeto social da Emissora que modifique as atividades principais atualmente por elas praticadas de forma relevante, ou que agregue a essas atividades, novos negócios que tenham prevalência ou que possam representar desvios relevantes em relação às atividades atualmente desenvolvidas; </w:t>
      </w:r>
    </w:p>
    <w:p w14:paraId="7F5675FD" w14:textId="77777777" w:rsidR="00D84A88" w:rsidRPr="00C9537E" w:rsidRDefault="00D84A88" w:rsidP="00C9537E">
      <w:pPr>
        <w:pStyle w:val="PargrafodaLista"/>
        <w:spacing w:line="340" w:lineRule="exact"/>
        <w:jc w:val="both"/>
        <w:rPr>
          <w:rFonts w:asciiTheme="minorHAnsi" w:hAnsiTheme="minorHAnsi" w:cstheme="minorHAnsi"/>
        </w:rPr>
      </w:pPr>
    </w:p>
    <w:p w14:paraId="32F955AF" w14:textId="442057E8" w:rsidR="00D84A88" w:rsidRPr="00C9537E" w:rsidRDefault="00D84A88" w:rsidP="00C9537E">
      <w:pPr>
        <w:pStyle w:val="Textodocorpo0"/>
        <w:numPr>
          <w:ilvl w:val="1"/>
          <w:numId w:val="20"/>
        </w:numPr>
        <w:shd w:val="clear" w:color="auto" w:fill="auto"/>
        <w:tabs>
          <w:tab w:val="left" w:pos="0"/>
        </w:tabs>
        <w:spacing w:after="0" w:line="340" w:lineRule="exact"/>
        <w:ind w:left="709" w:right="40" w:hanging="709"/>
        <w:jc w:val="both"/>
        <w:rPr>
          <w:rFonts w:asciiTheme="minorHAnsi" w:hAnsiTheme="minorHAnsi" w:cstheme="minorHAnsi"/>
          <w:sz w:val="24"/>
          <w:szCs w:val="24"/>
        </w:rPr>
      </w:pPr>
      <w:r w:rsidRPr="00C9537E">
        <w:rPr>
          <w:rFonts w:asciiTheme="minorHAnsi" w:hAnsiTheme="minorHAnsi" w:cstheme="minorHAnsi"/>
          <w:sz w:val="24"/>
          <w:szCs w:val="24"/>
        </w:rPr>
        <w:t>não cumprimento de qualquer decisão arbitral ou sentença judicial imediatamente exequível contra a Emissora que, individualmente ou de forma agregada no mesmo exercício social, ultrapasse R$ </w:t>
      </w:r>
      <w:r w:rsidR="00743C63" w:rsidRPr="00C9537E">
        <w:rPr>
          <w:rFonts w:asciiTheme="minorHAnsi" w:hAnsiTheme="minorHAnsi" w:cstheme="minorHAnsi"/>
          <w:sz w:val="24"/>
          <w:szCs w:val="24"/>
        </w:rPr>
        <w:t>10.000.000,00</w:t>
      </w:r>
      <w:r w:rsidR="00387703" w:rsidRPr="00C9537E">
        <w:rPr>
          <w:rFonts w:asciiTheme="minorHAnsi" w:hAnsiTheme="minorHAnsi" w:cstheme="minorHAnsi"/>
          <w:sz w:val="24"/>
          <w:szCs w:val="24"/>
        </w:rPr>
        <w:t xml:space="preserve"> (</w:t>
      </w:r>
      <w:r w:rsidR="00743C63" w:rsidRPr="00C9537E">
        <w:rPr>
          <w:rFonts w:asciiTheme="minorHAnsi" w:hAnsiTheme="minorHAnsi" w:cstheme="minorHAnsi"/>
          <w:sz w:val="24"/>
          <w:szCs w:val="24"/>
        </w:rPr>
        <w:t>dez milhões de reais</w:t>
      </w:r>
      <w:r w:rsidR="00387703" w:rsidRPr="00C9537E">
        <w:rPr>
          <w:rFonts w:asciiTheme="minorHAnsi" w:hAnsiTheme="minorHAnsi" w:cstheme="minorHAnsi"/>
          <w:sz w:val="24"/>
          <w:szCs w:val="24"/>
        </w:rPr>
        <w:t>)</w:t>
      </w:r>
      <w:r w:rsidRPr="00C9537E">
        <w:rPr>
          <w:rFonts w:asciiTheme="minorHAnsi" w:hAnsiTheme="minorHAnsi" w:cstheme="minorHAnsi"/>
          <w:sz w:val="24"/>
          <w:szCs w:val="24"/>
        </w:rPr>
        <w:t>, ou seu valor equivalente em outras moedas, ou</w:t>
      </w:r>
      <w:r w:rsidR="00917E30" w:rsidRPr="00C9537E">
        <w:rPr>
          <w:rFonts w:asciiTheme="minorHAnsi" w:hAnsiTheme="minorHAnsi" w:cstheme="minorHAnsi"/>
          <w:sz w:val="24"/>
          <w:szCs w:val="24"/>
        </w:rPr>
        <w:t>, independentemente do valor,</w:t>
      </w:r>
      <w:r w:rsidRPr="00C9537E">
        <w:rPr>
          <w:rFonts w:asciiTheme="minorHAnsi" w:hAnsiTheme="minorHAnsi" w:cstheme="minorHAnsi"/>
          <w:sz w:val="24"/>
          <w:szCs w:val="24"/>
        </w:rPr>
        <w:t xml:space="preserve"> que possa gerar um Efeito Adverso Relevante (conforme definido abaixo), no prazo estipulado na decisão ou sentença para o pagamento. Para fins desta Escritura de Emissão, considera-se “</w:t>
      </w:r>
      <w:r w:rsidRPr="00C9537E">
        <w:rPr>
          <w:rFonts w:asciiTheme="minorHAnsi" w:hAnsiTheme="minorHAnsi" w:cstheme="minorHAnsi"/>
          <w:sz w:val="24"/>
          <w:szCs w:val="24"/>
          <w:u w:val="single"/>
        </w:rPr>
        <w:t>Efeito Adverso Relevante</w:t>
      </w:r>
      <w:r w:rsidRPr="00C9537E">
        <w:rPr>
          <w:rFonts w:asciiTheme="minorHAnsi" w:hAnsiTheme="minorHAnsi" w:cstheme="minorHAnsi"/>
          <w:sz w:val="24"/>
          <w:szCs w:val="24"/>
        </w:rPr>
        <w:t>”: a ocorrência de alteração adversa nas condições econômicas, financeiras</w:t>
      </w:r>
      <w:r w:rsidR="00097B76" w:rsidRPr="00C9537E">
        <w:rPr>
          <w:rFonts w:asciiTheme="minorHAnsi" w:hAnsiTheme="minorHAnsi" w:cstheme="minorHAnsi"/>
          <w:sz w:val="24"/>
          <w:szCs w:val="24"/>
        </w:rPr>
        <w:t>,</w:t>
      </w:r>
      <w:r w:rsidRPr="00C9537E">
        <w:rPr>
          <w:rFonts w:asciiTheme="minorHAnsi" w:hAnsiTheme="minorHAnsi" w:cstheme="minorHAnsi"/>
          <w:sz w:val="24"/>
          <w:szCs w:val="24"/>
        </w:rPr>
        <w:t xml:space="preserve"> operacionais</w:t>
      </w:r>
      <w:r w:rsidR="00097B76" w:rsidRPr="00C9537E">
        <w:rPr>
          <w:rFonts w:asciiTheme="minorHAnsi" w:hAnsiTheme="minorHAnsi" w:cstheme="minorHAnsi"/>
          <w:sz w:val="24"/>
          <w:szCs w:val="24"/>
        </w:rPr>
        <w:t xml:space="preserve"> ou reputacionais</w:t>
      </w:r>
      <w:r w:rsidRPr="00C9537E">
        <w:rPr>
          <w:rFonts w:asciiTheme="minorHAnsi" w:hAnsiTheme="minorHAnsi" w:cstheme="minorHAnsi"/>
          <w:sz w:val="24"/>
          <w:szCs w:val="24"/>
        </w:rPr>
        <w:t xml:space="preserve"> da Emissora </w:t>
      </w:r>
      <w:r w:rsidR="00917E30" w:rsidRPr="00C9537E">
        <w:rPr>
          <w:rFonts w:asciiTheme="minorHAnsi" w:hAnsiTheme="minorHAnsi" w:cstheme="minorHAnsi"/>
          <w:sz w:val="24"/>
          <w:szCs w:val="24"/>
        </w:rPr>
        <w:t xml:space="preserve">e/ou </w:t>
      </w:r>
      <w:r w:rsidRPr="00C9537E">
        <w:rPr>
          <w:rFonts w:asciiTheme="minorHAnsi" w:hAnsiTheme="minorHAnsi" w:cstheme="minorHAnsi"/>
          <w:sz w:val="24"/>
          <w:szCs w:val="24"/>
        </w:rPr>
        <w:t>que impactem</w:t>
      </w:r>
      <w:r w:rsidR="00917E30" w:rsidRPr="00C9537E">
        <w:rPr>
          <w:rFonts w:asciiTheme="minorHAnsi" w:hAnsiTheme="minorHAnsi" w:cstheme="minorHAnsi"/>
          <w:sz w:val="24"/>
          <w:szCs w:val="24"/>
        </w:rPr>
        <w:t xml:space="preserve"> </w:t>
      </w:r>
      <w:r w:rsidRPr="00C9537E">
        <w:rPr>
          <w:rFonts w:asciiTheme="minorHAnsi" w:hAnsiTheme="minorHAnsi" w:cstheme="minorHAnsi"/>
          <w:sz w:val="24"/>
          <w:szCs w:val="24"/>
        </w:rPr>
        <w:t xml:space="preserve">o pontual cumprimento das obrigações assumidas pela Emissora perante os Debenturistas; </w:t>
      </w:r>
    </w:p>
    <w:p w14:paraId="2258EE45" w14:textId="77777777" w:rsidR="00D84A88" w:rsidRPr="00C9537E" w:rsidRDefault="00D84A88" w:rsidP="00C9537E">
      <w:pPr>
        <w:pStyle w:val="PargrafodaLista"/>
        <w:spacing w:line="340" w:lineRule="exact"/>
        <w:jc w:val="both"/>
        <w:rPr>
          <w:rFonts w:asciiTheme="minorHAnsi" w:hAnsiTheme="minorHAnsi" w:cstheme="minorHAnsi"/>
        </w:rPr>
      </w:pPr>
    </w:p>
    <w:p w14:paraId="48B9A2C9" w14:textId="56843ECB" w:rsidR="00D84A88" w:rsidRPr="00C9537E" w:rsidRDefault="00D84A88" w:rsidP="00C9537E">
      <w:pPr>
        <w:pStyle w:val="Textodocorpo0"/>
        <w:numPr>
          <w:ilvl w:val="1"/>
          <w:numId w:val="20"/>
        </w:numPr>
        <w:shd w:val="clear" w:color="auto" w:fill="auto"/>
        <w:tabs>
          <w:tab w:val="left" w:pos="0"/>
        </w:tabs>
        <w:spacing w:after="0" w:line="340" w:lineRule="exact"/>
        <w:ind w:left="709" w:right="40" w:hanging="709"/>
        <w:jc w:val="both"/>
        <w:rPr>
          <w:rFonts w:asciiTheme="minorHAnsi" w:hAnsiTheme="minorHAnsi" w:cstheme="minorHAnsi"/>
          <w:sz w:val="24"/>
          <w:szCs w:val="24"/>
        </w:rPr>
      </w:pPr>
      <w:r w:rsidRPr="00C9537E">
        <w:rPr>
          <w:rFonts w:asciiTheme="minorHAnsi" w:hAnsiTheme="minorHAnsi" w:cstheme="minorHAnsi"/>
          <w:sz w:val="24"/>
          <w:szCs w:val="24"/>
        </w:rPr>
        <w:t>cancelamento, rescisão ou declaração judicial de invalidade ou ineficácia total desta Escritura de Emissão e/ou do Contrato de Garantia, desde que não revertida em 10 (dez) dias;</w:t>
      </w:r>
    </w:p>
    <w:p w14:paraId="14A6CB12" w14:textId="77777777" w:rsidR="00D84A88" w:rsidRPr="00C9537E" w:rsidRDefault="00D84A88" w:rsidP="00C9537E">
      <w:pPr>
        <w:pStyle w:val="PargrafodaLista"/>
        <w:spacing w:line="340" w:lineRule="exact"/>
        <w:jc w:val="both"/>
        <w:rPr>
          <w:rFonts w:asciiTheme="minorHAnsi" w:hAnsiTheme="minorHAnsi" w:cstheme="minorHAnsi"/>
        </w:rPr>
      </w:pPr>
    </w:p>
    <w:p w14:paraId="5DC9210B" w14:textId="4585C651" w:rsidR="00D84A88" w:rsidRPr="00C9537E" w:rsidRDefault="00D84A88" w:rsidP="00C9537E">
      <w:pPr>
        <w:pStyle w:val="Textodocorpo0"/>
        <w:numPr>
          <w:ilvl w:val="1"/>
          <w:numId w:val="20"/>
        </w:numPr>
        <w:shd w:val="clear" w:color="auto" w:fill="auto"/>
        <w:tabs>
          <w:tab w:val="left" w:pos="0"/>
        </w:tabs>
        <w:spacing w:after="0" w:line="340" w:lineRule="exact"/>
        <w:ind w:left="709" w:right="40" w:hanging="709"/>
        <w:jc w:val="both"/>
        <w:rPr>
          <w:rFonts w:asciiTheme="minorHAnsi" w:hAnsiTheme="minorHAnsi" w:cstheme="minorHAnsi"/>
          <w:sz w:val="24"/>
          <w:szCs w:val="24"/>
        </w:rPr>
      </w:pPr>
      <w:r w:rsidRPr="00C9537E">
        <w:rPr>
          <w:rFonts w:asciiTheme="minorHAnsi" w:hAnsiTheme="minorHAnsi" w:cstheme="minorHAnsi"/>
          <w:sz w:val="24"/>
          <w:szCs w:val="24"/>
        </w:rPr>
        <w:t xml:space="preserve">desapropriação, expropriação, confisco, arresto, sequestro, penhora de bens ou outra medida de qualquer autoridade governamental ou judiciária que implique perda da totalidade ou parte substancial dos ativos da Emissora, inclusive participações societárias em controladas; </w:t>
      </w:r>
    </w:p>
    <w:p w14:paraId="1B31AC93" w14:textId="77777777" w:rsidR="001141B2" w:rsidRPr="00C9537E" w:rsidRDefault="001141B2" w:rsidP="00C9537E">
      <w:pPr>
        <w:pStyle w:val="PargrafodaLista"/>
        <w:spacing w:line="340" w:lineRule="exact"/>
        <w:rPr>
          <w:rFonts w:asciiTheme="minorHAnsi" w:hAnsiTheme="minorHAnsi" w:cstheme="minorHAnsi"/>
        </w:rPr>
      </w:pPr>
    </w:p>
    <w:p w14:paraId="066992CE" w14:textId="4D59197F" w:rsidR="001141B2" w:rsidRPr="00C9537E" w:rsidRDefault="001141B2" w:rsidP="00C9537E">
      <w:pPr>
        <w:pStyle w:val="Textodocorpo0"/>
        <w:numPr>
          <w:ilvl w:val="1"/>
          <w:numId w:val="20"/>
        </w:numPr>
        <w:shd w:val="clear" w:color="auto" w:fill="auto"/>
        <w:tabs>
          <w:tab w:val="left" w:pos="0"/>
        </w:tabs>
        <w:spacing w:after="0" w:line="340" w:lineRule="exact"/>
        <w:ind w:left="709" w:right="40" w:hanging="709"/>
        <w:jc w:val="both"/>
        <w:rPr>
          <w:rFonts w:asciiTheme="minorHAnsi" w:hAnsiTheme="minorHAnsi" w:cstheme="minorHAnsi"/>
          <w:sz w:val="24"/>
          <w:szCs w:val="24"/>
        </w:rPr>
      </w:pPr>
      <w:r w:rsidRPr="00C9537E">
        <w:rPr>
          <w:rFonts w:asciiTheme="minorHAnsi" w:hAnsiTheme="minorHAnsi" w:cstheme="minorHAnsi"/>
          <w:sz w:val="24"/>
          <w:szCs w:val="24"/>
        </w:rPr>
        <w:t xml:space="preserve">venda, cessão, locação ou qualquer forma de alienação de bens e ativos, inclusive de participações societárias, pela Emissora, </w:t>
      </w:r>
      <w:r w:rsidR="00686574" w:rsidRPr="00C9537E">
        <w:rPr>
          <w:rFonts w:asciiTheme="minorHAnsi" w:hAnsiTheme="minorHAnsi" w:cstheme="minorHAnsi"/>
          <w:sz w:val="24"/>
          <w:szCs w:val="24"/>
        </w:rPr>
        <w:t xml:space="preserve">exceto </w:t>
      </w:r>
      <w:r w:rsidRPr="00C9537E">
        <w:rPr>
          <w:rFonts w:asciiTheme="minorHAnsi" w:hAnsiTheme="minorHAnsi" w:cstheme="minorHAnsi"/>
          <w:sz w:val="24"/>
          <w:szCs w:val="24"/>
        </w:rPr>
        <w:t>(i) </w:t>
      </w:r>
      <w:r w:rsidR="00686574" w:rsidRPr="00C9537E">
        <w:rPr>
          <w:rFonts w:asciiTheme="minorHAnsi" w:hAnsiTheme="minorHAnsi" w:cstheme="minorHAnsi"/>
          <w:sz w:val="24"/>
          <w:szCs w:val="24"/>
        </w:rPr>
        <w:t xml:space="preserve">para </w:t>
      </w:r>
      <w:r w:rsidRPr="00C9537E">
        <w:rPr>
          <w:rFonts w:asciiTheme="minorHAnsi" w:hAnsiTheme="minorHAnsi" w:cstheme="minorHAnsi"/>
          <w:sz w:val="24"/>
          <w:szCs w:val="24"/>
        </w:rPr>
        <w:t>substituição em razão de desgaste, depreciação e/ou obsolescência; ou (ii)</w:t>
      </w:r>
      <w:r w:rsidR="00686574" w:rsidRPr="00C9537E">
        <w:rPr>
          <w:rFonts w:asciiTheme="minorHAnsi" w:hAnsiTheme="minorHAnsi" w:cstheme="minorHAnsi"/>
          <w:sz w:val="24"/>
          <w:szCs w:val="24"/>
        </w:rPr>
        <w:t> </w:t>
      </w:r>
      <w:r w:rsidRPr="00C9537E">
        <w:rPr>
          <w:rFonts w:asciiTheme="minorHAnsi" w:hAnsiTheme="minorHAnsi" w:cstheme="minorHAnsi"/>
          <w:sz w:val="24"/>
          <w:szCs w:val="24"/>
        </w:rPr>
        <w:t>mediante a prévia autorização de Debenturistas reunidos em Assembleia Geral de Debenturistas;</w:t>
      </w:r>
    </w:p>
    <w:p w14:paraId="538579EE" w14:textId="77777777" w:rsidR="00D84A88" w:rsidRPr="00C9537E" w:rsidRDefault="00D84A88" w:rsidP="00C9537E">
      <w:pPr>
        <w:pStyle w:val="Textodocorpo0"/>
        <w:shd w:val="clear" w:color="auto" w:fill="auto"/>
        <w:tabs>
          <w:tab w:val="left" w:pos="0"/>
        </w:tabs>
        <w:spacing w:after="0" w:line="340" w:lineRule="exact"/>
        <w:ind w:left="709" w:right="40" w:firstLine="0"/>
        <w:jc w:val="both"/>
        <w:rPr>
          <w:rFonts w:asciiTheme="minorHAnsi" w:hAnsiTheme="minorHAnsi" w:cstheme="minorHAnsi"/>
          <w:sz w:val="24"/>
          <w:szCs w:val="24"/>
        </w:rPr>
      </w:pPr>
    </w:p>
    <w:p w14:paraId="55B8DD19" w14:textId="05AA3B95" w:rsidR="001B299F" w:rsidRPr="00C9537E" w:rsidRDefault="00D84A88" w:rsidP="00C9537E">
      <w:pPr>
        <w:pStyle w:val="Textodocorpo0"/>
        <w:numPr>
          <w:ilvl w:val="1"/>
          <w:numId w:val="20"/>
        </w:numPr>
        <w:shd w:val="clear" w:color="auto" w:fill="auto"/>
        <w:tabs>
          <w:tab w:val="left" w:pos="0"/>
        </w:tabs>
        <w:spacing w:after="0" w:line="340" w:lineRule="exact"/>
        <w:ind w:left="709" w:right="40" w:hanging="709"/>
        <w:jc w:val="both"/>
        <w:rPr>
          <w:rFonts w:asciiTheme="minorHAnsi" w:hAnsiTheme="minorHAnsi" w:cstheme="minorHAnsi"/>
          <w:b/>
          <w:sz w:val="24"/>
          <w:szCs w:val="24"/>
        </w:rPr>
      </w:pPr>
      <w:bookmarkStart w:id="161" w:name="_Ref78575988"/>
      <w:bookmarkStart w:id="162" w:name="_Ref447754846"/>
      <w:bookmarkStart w:id="163" w:name="_Hlk84278253"/>
      <w:r w:rsidRPr="00C9537E">
        <w:rPr>
          <w:rFonts w:asciiTheme="minorHAnsi" w:hAnsiTheme="minorHAnsi" w:cstheme="minorHAnsi"/>
          <w:sz w:val="24"/>
          <w:szCs w:val="24"/>
        </w:rPr>
        <w:t>não atingimento, pela Emissora durante a vigência da Emissão, da manutenção do</w:t>
      </w:r>
      <w:r w:rsidR="000F4862" w:rsidRPr="00C9537E">
        <w:rPr>
          <w:rFonts w:asciiTheme="minorHAnsi" w:hAnsiTheme="minorHAnsi" w:cstheme="minorHAnsi"/>
          <w:sz w:val="24"/>
          <w:szCs w:val="24"/>
        </w:rPr>
        <w:t>s</w:t>
      </w:r>
      <w:r w:rsidRPr="00C9537E">
        <w:rPr>
          <w:rFonts w:asciiTheme="minorHAnsi" w:hAnsiTheme="minorHAnsi" w:cstheme="minorHAnsi"/>
          <w:sz w:val="24"/>
          <w:szCs w:val="24"/>
        </w:rPr>
        <w:t xml:space="preserve"> índice</w:t>
      </w:r>
      <w:r w:rsidR="000F4862" w:rsidRPr="00C9537E">
        <w:rPr>
          <w:rFonts w:asciiTheme="minorHAnsi" w:hAnsiTheme="minorHAnsi" w:cstheme="minorHAnsi"/>
          <w:sz w:val="24"/>
          <w:szCs w:val="24"/>
        </w:rPr>
        <w:t>s</w:t>
      </w:r>
      <w:r w:rsidRPr="00C9537E">
        <w:rPr>
          <w:rFonts w:asciiTheme="minorHAnsi" w:hAnsiTheme="minorHAnsi" w:cstheme="minorHAnsi"/>
          <w:sz w:val="24"/>
          <w:szCs w:val="24"/>
        </w:rPr>
        <w:t xml:space="preserve"> financeiro</w:t>
      </w:r>
      <w:r w:rsidR="000F4862" w:rsidRPr="00C9537E">
        <w:rPr>
          <w:rFonts w:asciiTheme="minorHAnsi" w:hAnsiTheme="minorHAnsi" w:cstheme="minorHAnsi"/>
          <w:sz w:val="24"/>
          <w:szCs w:val="24"/>
        </w:rPr>
        <w:t>s</w:t>
      </w:r>
      <w:r w:rsidRPr="00C9537E">
        <w:rPr>
          <w:rFonts w:asciiTheme="minorHAnsi" w:hAnsiTheme="minorHAnsi" w:cstheme="minorHAnsi"/>
          <w:sz w:val="24"/>
          <w:szCs w:val="24"/>
        </w:rPr>
        <w:t xml:space="preserve"> </w:t>
      </w:r>
      <w:r w:rsidR="000F4862" w:rsidRPr="00C9537E">
        <w:rPr>
          <w:rFonts w:asciiTheme="minorHAnsi" w:hAnsiTheme="minorHAnsi" w:cstheme="minorHAnsi"/>
          <w:sz w:val="24"/>
          <w:szCs w:val="24"/>
        </w:rPr>
        <w:t>(</w:t>
      </w:r>
      <w:r w:rsidR="001B299F" w:rsidRPr="00C9537E">
        <w:rPr>
          <w:rFonts w:asciiTheme="minorHAnsi" w:hAnsiTheme="minorHAnsi" w:cstheme="minorHAnsi"/>
          <w:sz w:val="24"/>
          <w:szCs w:val="24"/>
        </w:rPr>
        <w:t>“</w:t>
      </w:r>
      <w:r w:rsidR="001B299F" w:rsidRPr="00C9537E">
        <w:rPr>
          <w:rFonts w:asciiTheme="minorHAnsi" w:hAnsiTheme="minorHAnsi" w:cstheme="minorHAnsi"/>
          <w:sz w:val="24"/>
          <w:szCs w:val="24"/>
          <w:u w:val="single"/>
        </w:rPr>
        <w:t>Índices Financeiros</w:t>
      </w:r>
      <w:r w:rsidR="001B299F" w:rsidRPr="00C9537E">
        <w:rPr>
          <w:rFonts w:asciiTheme="minorHAnsi" w:hAnsiTheme="minorHAnsi" w:cstheme="minorHAnsi"/>
          <w:sz w:val="24"/>
          <w:szCs w:val="24"/>
        </w:rPr>
        <w:t>”</w:t>
      </w:r>
      <w:r w:rsidR="000F4862" w:rsidRPr="00C9537E">
        <w:rPr>
          <w:rFonts w:asciiTheme="minorHAnsi" w:hAnsiTheme="minorHAnsi" w:cstheme="minorHAnsi"/>
          <w:sz w:val="24"/>
          <w:szCs w:val="24"/>
        </w:rPr>
        <w:t>)</w:t>
      </w:r>
      <w:r w:rsidR="001B299F" w:rsidRPr="00C9537E">
        <w:rPr>
          <w:rFonts w:asciiTheme="minorHAnsi" w:hAnsiTheme="minorHAnsi" w:cstheme="minorHAnsi"/>
          <w:sz w:val="24"/>
          <w:szCs w:val="24"/>
        </w:rPr>
        <w:t xml:space="preserve"> indicados abaixo. Os Índices Financeiros deverão ser apurados pela Emissora e acompanhados pelo Agente Fiduciário anualmente, </w:t>
      </w:r>
      <w:r w:rsidR="009769A2" w:rsidRPr="00C9537E">
        <w:rPr>
          <w:rFonts w:asciiTheme="minorHAnsi" w:hAnsiTheme="minorHAnsi" w:cstheme="minorHAnsi"/>
          <w:sz w:val="24"/>
          <w:szCs w:val="24"/>
        </w:rPr>
        <w:t>de acordo com a</w:t>
      </w:r>
      <w:r w:rsidR="001B299F" w:rsidRPr="00C9537E">
        <w:rPr>
          <w:rFonts w:asciiTheme="minorHAnsi" w:hAnsiTheme="minorHAnsi" w:cstheme="minorHAnsi"/>
          <w:sz w:val="24"/>
          <w:szCs w:val="24"/>
        </w:rPr>
        <w:t xml:space="preserve"> metodologia de cálculo descrita </w:t>
      </w:r>
      <w:r w:rsidR="009769A2" w:rsidRPr="00C9537E">
        <w:rPr>
          <w:rFonts w:asciiTheme="minorHAnsi" w:hAnsiTheme="minorHAnsi" w:cstheme="minorHAnsi"/>
          <w:sz w:val="24"/>
          <w:szCs w:val="24"/>
        </w:rPr>
        <w:t>abaixo</w:t>
      </w:r>
      <w:r w:rsidR="001B299F" w:rsidRPr="00C9537E">
        <w:rPr>
          <w:rFonts w:asciiTheme="minorHAnsi" w:hAnsiTheme="minorHAnsi" w:cstheme="minorHAnsi"/>
          <w:sz w:val="24"/>
          <w:szCs w:val="24"/>
        </w:rPr>
        <w:t>,</w:t>
      </w:r>
      <w:r w:rsidR="000F4862" w:rsidRPr="00C9537E">
        <w:rPr>
          <w:rFonts w:asciiTheme="minorHAnsi" w:hAnsiTheme="minorHAnsi" w:cstheme="minorHAnsi"/>
          <w:sz w:val="24"/>
          <w:szCs w:val="24"/>
        </w:rPr>
        <w:t xml:space="preserve"> </w:t>
      </w:r>
      <w:r w:rsidR="001B299F" w:rsidRPr="00C9537E">
        <w:rPr>
          <w:rFonts w:asciiTheme="minorHAnsi" w:hAnsiTheme="minorHAnsi" w:cstheme="minorHAnsi"/>
          <w:sz w:val="24"/>
          <w:szCs w:val="24"/>
        </w:rPr>
        <w:t xml:space="preserve">sendo a primeira apuração com base </w:t>
      </w:r>
      <w:r w:rsidR="009769A2" w:rsidRPr="00C9537E">
        <w:rPr>
          <w:rFonts w:asciiTheme="minorHAnsi" w:hAnsiTheme="minorHAnsi" w:cstheme="minorHAnsi"/>
          <w:sz w:val="24"/>
          <w:szCs w:val="24"/>
        </w:rPr>
        <w:t xml:space="preserve">nos resultados do </w:t>
      </w:r>
      <w:r w:rsidR="001B299F" w:rsidRPr="00C9537E">
        <w:rPr>
          <w:rFonts w:asciiTheme="minorHAnsi" w:hAnsiTheme="minorHAnsi" w:cstheme="minorHAnsi"/>
          <w:sz w:val="24"/>
          <w:szCs w:val="24"/>
        </w:rPr>
        <w:t>exercício social encerrado em</w:t>
      </w:r>
      <w:r w:rsidR="00F53C23" w:rsidRPr="00C9537E">
        <w:rPr>
          <w:rFonts w:asciiTheme="minorHAnsi" w:hAnsiTheme="minorHAnsi" w:cstheme="minorHAnsi"/>
          <w:sz w:val="24"/>
          <w:szCs w:val="24"/>
        </w:rPr>
        <w:t xml:space="preserve"> </w:t>
      </w:r>
      <w:r w:rsidR="001B299F" w:rsidRPr="00C9537E">
        <w:rPr>
          <w:rFonts w:asciiTheme="minorHAnsi" w:hAnsiTheme="minorHAnsi" w:cstheme="minorHAnsi"/>
          <w:sz w:val="24"/>
          <w:szCs w:val="24"/>
        </w:rPr>
        <w:t xml:space="preserve">31 de </w:t>
      </w:r>
      <w:r w:rsidR="001D49B8" w:rsidRPr="00C9537E">
        <w:rPr>
          <w:rFonts w:asciiTheme="minorHAnsi" w:hAnsiTheme="minorHAnsi" w:cstheme="minorHAnsi"/>
          <w:sz w:val="24"/>
          <w:szCs w:val="24"/>
        </w:rPr>
        <w:t xml:space="preserve">março </w:t>
      </w:r>
      <w:r w:rsidR="001B299F" w:rsidRPr="00C9537E">
        <w:rPr>
          <w:rFonts w:asciiTheme="minorHAnsi" w:hAnsiTheme="minorHAnsi" w:cstheme="minorHAnsi"/>
          <w:sz w:val="24"/>
          <w:szCs w:val="24"/>
        </w:rPr>
        <w:t>de 202</w:t>
      </w:r>
      <w:r w:rsidR="00B4783C" w:rsidRPr="00C9537E">
        <w:rPr>
          <w:rFonts w:asciiTheme="minorHAnsi" w:hAnsiTheme="minorHAnsi" w:cstheme="minorHAnsi"/>
          <w:sz w:val="24"/>
          <w:szCs w:val="24"/>
        </w:rPr>
        <w:t>2</w:t>
      </w:r>
      <w:r w:rsidR="001B299F" w:rsidRPr="00C9537E">
        <w:rPr>
          <w:rFonts w:asciiTheme="minorHAnsi" w:hAnsiTheme="minorHAnsi" w:cstheme="minorHAnsi"/>
          <w:sz w:val="24"/>
          <w:szCs w:val="24"/>
        </w:rPr>
        <w:t>:</w:t>
      </w:r>
      <w:bookmarkEnd w:id="161"/>
    </w:p>
    <w:p w14:paraId="3006EF1C" w14:textId="77777777" w:rsidR="001B299F" w:rsidRPr="00C9537E" w:rsidRDefault="001B299F" w:rsidP="00C9537E">
      <w:pPr>
        <w:pStyle w:val="PargrafodaLista"/>
        <w:spacing w:line="340" w:lineRule="exact"/>
        <w:rPr>
          <w:rFonts w:asciiTheme="minorHAnsi" w:hAnsiTheme="minorHAnsi" w:cstheme="minorHAnsi"/>
        </w:rPr>
      </w:pPr>
    </w:p>
    <w:p w14:paraId="50528DC2" w14:textId="4A07F285" w:rsidR="001B299F" w:rsidRPr="00C9537E" w:rsidRDefault="001B299F" w:rsidP="00C9537E">
      <w:pPr>
        <w:pStyle w:val="Textodocorpo0"/>
        <w:shd w:val="clear" w:color="auto" w:fill="auto"/>
        <w:tabs>
          <w:tab w:val="left" w:pos="0"/>
        </w:tabs>
        <w:spacing w:after="0" w:line="340" w:lineRule="exact"/>
        <w:ind w:left="709" w:right="40" w:firstLine="0"/>
        <w:jc w:val="both"/>
        <w:rPr>
          <w:rFonts w:asciiTheme="minorHAnsi" w:hAnsiTheme="minorHAnsi" w:cstheme="minorHAnsi"/>
          <w:sz w:val="24"/>
          <w:szCs w:val="24"/>
        </w:rPr>
      </w:pPr>
      <w:r w:rsidRPr="00C9537E">
        <w:rPr>
          <w:rFonts w:asciiTheme="minorHAnsi" w:hAnsiTheme="minorHAnsi" w:cstheme="minorHAnsi"/>
          <w:sz w:val="24"/>
          <w:szCs w:val="24"/>
        </w:rPr>
        <w:t>(A)</w:t>
      </w:r>
      <w:r w:rsidR="00D84A88" w:rsidRPr="00C9537E">
        <w:rPr>
          <w:rFonts w:asciiTheme="minorHAnsi" w:hAnsiTheme="minorHAnsi" w:cstheme="minorHAnsi"/>
          <w:sz w:val="24"/>
          <w:szCs w:val="24"/>
        </w:rPr>
        <w:t xml:space="preserve"> Dívida Líquida </w:t>
      </w:r>
      <w:r w:rsidR="001C6DCE" w:rsidRPr="00C9537E">
        <w:rPr>
          <w:rFonts w:asciiTheme="minorHAnsi" w:hAnsiTheme="minorHAnsi" w:cstheme="minorHAnsi"/>
          <w:sz w:val="24"/>
          <w:szCs w:val="24"/>
        </w:rPr>
        <w:t>/</w:t>
      </w:r>
      <w:r w:rsidR="00D84A88" w:rsidRPr="00C9537E">
        <w:rPr>
          <w:rFonts w:asciiTheme="minorHAnsi" w:hAnsiTheme="minorHAnsi" w:cstheme="minorHAnsi"/>
          <w:sz w:val="24"/>
          <w:szCs w:val="24"/>
        </w:rPr>
        <w:t xml:space="preserve"> EBITDA </w:t>
      </w:r>
      <w:r w:rsidR="001C6DCE" w:rsidRPr="00C9537E">
        <w:rPr>
          <w:rFonts w:asciiTheme="minorHAnsi" w:hAnsiTheme="minorHAnsi" w:cstheme="minorHAnsi"/>
          <w:sz w:val="24"/>
          <w:szCs w:val="24"/>
        </w:rPr>
        <w:t>&lt;=</w:t>
      </w:r>
      <w:r w:rsidR="00B67FFA" w:rsidRPr="00C9537E">
        <w:rPr>
          <w:rFonts w:asciiTheme="minorHAnsi" w:hAnsiTheme="minorHAnsi" w:cstheme="minorHAnsi"/>
          <w:sz w:val="24"/>
          <w:szCs w:val="24"/>
        </w:rPr>
        <w:t>3,</w:t>
      </w:r>
      <w:r w:rsidR="00F35AC6" w:rsidRPr="00C9537E">
        <w:rPr>
          <w:rFonts w:asciiTheme="minorHAnsi" w:hAnsiTheme="minorHAnsi" w:cstheme="minorHAnsi"/>
          <w:sz w:val="24"/>
          <w:szCs w:val="24"/>
        </w:rPr>
        <w:t>0</w:t>
      </w:r>
      <w:r w:rsidR="001C6DCE" w:rsidRPr="00C9537E">
        <w:rPr>
          <w:rFonts w:asciiTheme="minorHAnsi" w:hAnsiTheme="minorHAnsi" w:cstheme="minorHAnsi"/>
          <w:sz w:val="24"/>
          <w:szCs w:val="24"/>
        </w:rPr>
        <w:t>x</w:t>
      </w:r>
      <w:r w:rsidR="00CA362C" w:rsidRPr="00C9537E">
        <w:rPr>
          <w:rFonts w:asciiTheme="minorHAnsi" w:hAnsiTheme="minorHAnsi" w:cstheme="minorHAnsi"/>
          <w:sz w:val="24"/>
          <w:szCs w:val="24"/>
        </w:rPr>
        <w:t>,</w:t>
      </w:r>
      <w:r w:rsidRPr="00C9537E">
        <w:rPr>
          <w:rFonts w:asciiTheme="minorHAnsi" w:hAnsiTheme="minorHAnsi" w:cstheme="minorHAnsi"/>
          <w:sz w:val="24"/>
          <w:szCs w:val="24"/>
        </w:rPr>
        <w:t xml:space="preserve"> sendo que:</w:t>
      </w:r>
      <w:r w:rsidR="00A01CAF" w:rsidRPr="00C9537E">
        <w:rPr>
          <w:rFonts w:asciiTheme="minorHAnsi" w:hAnsiTheme="minorHAnsi" w:cstheme="minorHAnsi"/>
          <w:sz w:val="24"/>
          <w:szCs w:val="24"/>
        </w:rPr>
        <w:t xml:space="preserve"> </w:t>
      </w:r>
    </w:p>
    <w:p w14:paraId="5F2AB6F8" w14:textId="77777777" w:rsidR="001B299F" w:rsidRPr="00C9537E" w:rsidRDefault="001B299F" w:rsidP="00C9537E">
      <w:pPr>
        <w:pStyle w:val="Textodocorpo0"/>
        <w:shd w:val="clear" w:color="auto" w:fill="auto"/>
        <w:tabs>
          <w:tab w:val="left" w:pos="0"/>
        </w:tabs>
        <w:spacing w:after="0" w:line="340" w:lineRule="exact"/>
        <w:ind w:left="709" w:right="40" w:firstLine="0"/>
        <w:jc w:val="both"/>
        <w:rPr>
          <w:rFonts w:asciiTheme="minorHAnsi" w:hAnsiTheme="minorHAnsi" w:cstheme="minorHAnsi"/>
          <w:sz w:val="24"/>
          <w:szCs w:val="24"/>
        </w:rPr>
      </w:pPr>
    </w:p>
    <w:p w14:paraId="0275C95A" w14:textId="1EEB5BDB" w:rsidR="001B299F" w:rsidRPr="00C9537E" w:rsidRDefault="001B299F" w:rsidP="00C9537E">
      <w:pPr>
        <w:pStyle w:val="Textodocorpo0"/>
        <w:shd w:val="clear" w:color="auto" w:fill="auto"/>
        <w:tabs>
          <w:tab w:val="left" w:pos="0"/>
        </w:tabs>
        <w:spacing w:after="0" w:line="340" w:lineRule="exact"/>
        <w:ind w:left="709" w:right="40" w:firstLine="0"/>
        <w:jc w:val="both"/>
        <w:rPr>
          <w:rFonts w:asciiTheme="minorHAnsi" w:hAnsiTheme="minorHAnsi" w:cstheme="minorHAnsi"/>
          <w:sz w:val="24"/>
          <w:szCs w:val="24"/>
        </w:rPr>
      </w:pPr>
      <w:r w:rsidRPr="00C9537E">
        <w:rPr>
          <w:rFonts w:asciiTheme="minorHAnsi" w:hAnsiTheme="minorHAnsi" w:cstheme="minorHAnsi"/>
          <w:b/>
          <w:sz w:val="24"/>
          <w:szCs w:val="24"/>
        </w:rPr>
        <w:t xml:space="preserve">“Dívida Líquida” </w:t>
      </w:r>
      <w:r w:rsidRPr="00C9537E">
        <w:rPr>
          <w:rFonts w:asciiTheme="minorHAnsi" w:hAnsiTheme="minorHAnsi" w:cstheme="minorHAnsi"/>
          <w:sz w:val="24"/>
          <w:szCs w:val="24"/>
        </w:rPr>
        <w:t xml:space="preserve">significa </w:t>
      </w:r>
      <w:r w:rsidR="00224FD4" w:rsidRPr="00C9537E">
        <w:rPr>
          <w:rFonts w:asciiTheme="minorHAnsi" w:hAnsiTheme="minorHAnsi" w:cstheme="minorHAnsi"/>
          <w:sz w:val="24"/>
          <w:szCs w:val="24"/>
        </w:rPr>
        <w:t xml:space="preserve">o somatório dos </w:t>
      </w:r>
      <w:r w:rsidRPr="00C9537E">
        <w:rPr>
          <w:rFonts w:asciiTheme="minorHAnsi" w:hAnsiTheme="minorHAnsi" w:cstheme="minorHAnsi"/>
          <w:sz w:val="24"/>
          <w:szCs w:val="24"/>
        </w:rPr>
        <w:t xml:space="preserve">empréstimos </w:t>
      </w:r>
      <w:r w:rsidR="00224FD4" w:rsidRPr="00C9537E">
        <w:rPr>
          <w:rFonts w:asciiTheme="minorHAnsi" w:hAnsiTheme="minorHAnsi" w:cstheme="minorHAnsi"/>
          <w:sz w:val="24"/>
          <w:szCs w:val="24"/>
        </w:rPr>
        <w:t xml:space="preserve">e financiamentos onerosos contraídos junto a pessoas físicas e/ou jurídicas, incluindo dívidas com instituições financeiras e terceiros de qualquer natureza e dos </w:t>
      </w:r>
      <w:r w:rsidRPr="00C9537E">
        <w:rPr>
          <w:rFonts w:asciiTheme="minorHAnsi" w:hAnsiTheme="minorHAnsi" w:cstheme="minorHAnsi"/>
          <w:sz w:val="24"/>
          <w:szCs w:val="24"/>
        </w:rPr>
        <w:t xml:space="preserve">empréstimos e financiamentos contraídos </w:t>
      </w:r>
      <w:r w:rsidR="00224FD4" w:rsidRPr="00C9537E">
        <w:rPr>
          <w:rFonts w:asciiTheme="minorHAnsi" w:hAnsiTheme="minorHAnsi" w:cstheme="minorHAnsi"/>
          <w:sz w:val="24"/>
          <w:szCs w:val="24"/>
        </w:rPr>
        <w:t>na forma</w:t>
      </w:r>
      <w:r w:rsidRPr="00C9537E">
        <w:rPr>
          <w:rFonts w:asciiTheme="minorHAnsi" w:hAnsiTheme="minorHAnsi" w:cstheme="minorHAnsi"/>
          <w:sz w:val="24"/>
          <w:szCs w:val="24"/>
        </w:rPr>
        <w:t xml:space="preserve"> de emissão de títulos de dívida, debêntures</w:t>
      </w:r>
      <w:r w:rsidR="00224FD4" w:rsidRPr="00C9537E">
        <w:rPr>
          <w:rFonts w:asciiTheme="minorHAnsi" w:hAnsiTheme="minorHAnsi" w:cstheme="minorHAnsi"/>
          <w:sz w:val="24"/>
          <w:szCs w:val="24"/>
        </w:rPr>
        <w:t xml:space="preserve">, operações de mercado de capitais, ou </w:t>
      </w:r>
      <w:r w:rsidRPr="00C9537E">
        <w:rPr>
          <w:rFonts w:asciiTheme="minorHAnsi" w:hAnsiTheme="minorHAnsi" w:cstheme="minorHAnsi"/>
          <w:sz w:val="24"/>
          <w:szCs w:val="24"/>
        </w:rPr>
        <w:t>instrumentos similares</w:t>
      </w:r>
      <w:r w:rsidR="00224FD4" w:rsidRPr="00C9537E">
        <w:rPr>
          <w:rFonts w:asciiTheme="minorHAnsi" w:hAnsiTheme="minorHAnsi" w:cstheme="minorHAnsi"/>
          <w:sz w:val="24"/>
          <w:szCs w:val="24"/>
        </w:rPr>
        <w:t xml:space="preserve"> menos</w:t>
      </w:r>
      <w:r w:rsidRPr="00C9537E">
        <w:rPr>
          <w:rFonts w:asciiTheme="minorHAnsi" w:hAnsiTheme="minorHAnsi" w:cstheme="minorHAnsi"/>
          <w:sz w:val="24"/>
          <w:szCs w:val="24"/>
        </w:rPr>
        <w:t xml:space="preserve"> </w:t>
      </w:r>
      <w:r w:rsidR="00725627" w:rsidRPr="00C9537E">
        <w:rPr>
          <w:rFonts w:asciiTheme="minorHAnsi" w:hAnsiTheme="minorHAnsi" w:cstheme="minorHAnsi"/>
          <w:sz w:val="24"/>
          <w:szCs w:val="24"/>
        </w:rPr>
        <w:t xml:space="preserve">o </w:t>
      </w:r>
      <w:r w:rsidR="00224FD4" w:rsidRPr="00C9537E">
        <w:rPr>
          <w:rFonts w:asciiTheme="minorHAnsi" w:hAnsiTheme="minorHAnsi" w:cstheme="minorHAnsi"/>
          <w:sz w:val="24"/>
          <w:szCs w:val="24"/>
        </w:rPr>
        <w:t>somatório do</w:t>
      </w:r>
      <w:r w:rsidRPr="00C9537E">
        <w:rPr>
          <w:rFonts w:asciiTheme="minorHAnsi" w:hAnsiTheme="minorHAnsi" w:cstheme="minorHAnsi"/>
          <w:sz w:val="24"/>
          <w:szCs w:val="24"/>
        </w:rPr>
        <w:t xml:space="preserve"> saldo </w:t>
      </w:r>
      <w:r w:rsidR="00224FD4" w:rsidRPr="00C9537E">
        <w:rPr>
          <w:rFonts w:asciiTheme="minorHAnsi" w:hAnsiTheme="minorHAnsi" w:cstheme="minorHAnsi"/>
          <w:sz w:val="24"/>
          <w:szCs w:val="24"/>
        </w:rPr>
        <w:t>de</w:t>
      </w:r>
      <w:r w:rsidRPr="00C9537E">
        <w:rPr>
          <w:rFonts w:asciiTheme="minorHAnsi" w:hAnsiTheme="minorHAnsi" w:cstheme="minorHAnsi"/>
          <w:sz w:val="24"/>
          <w:szCs w:val="24"/>
        </w:rPr>
        <w:t xml:space="preserve"> caixa</w:t>
      </w:r>
      <w:r w:rsidR="00224FD4" w:rsidRPr="00C9537E">
        <w:rPr>
          <w:rFonts w:asciiTheme="minorHAnsi" w:hAnsiTheme="minorHAnsi" w:cstheme="minorHAnsi"/>
          <w:sz w:val="24"/>
          <w:szCs w:val="24"/>
        </w:rPr>
        <w:t>,</w:t>
      </w:r>
      <w:r w:rsidRPr="00C9537E">
        <w:rPr>
          <w:rFonts w:asciiTheme="minorHAnsi" w:hAnsiTheme="minorHAnsi" w:cstheme="minorHAnsi"/>
          <w:sz w:val="24"/>
          <w:szCs w:val="24"/>
        </w:rPr>
        <w:t xml:space="preserve"> aplicações financeiras</w:t>
      </w:r>
      <w:r w:rsidR="00224FD4" w:rsidRPr="00C9537E">
        <w:rPr>
          <w:rFonts w:asciiTheme="minorHAnsi" w:hAnsiTheme="minorHAnsi" w:cstheme="minorHAnsi"/>
          <w:sz w:val="24"/>
          <w:szCs w:val="24"/>
        </w:rPr>
        <w:t>, aplicações em contas correntes, saldos bancários, títulos e valores mobiliários da Emissora mantidos em tesouraria</w:t>
      </w:r>
      <w:r w:rsidRPr="00C9537E">
        <w:rPr>
          <w:rFonts w:asciiTheme="minorHAnsi" w:hAnsiTheme="minorHAnsi" w:cstheme="minorHAnsi"/>
          <w:sz w:val="24"/>
          <w:szCs w:val="24"/>
        </w:rPr>
        <w:t>;</w:t>
      </w:r>
    </w:p>
    <w:p w14:paraId="340C2E56" w14:textId="77777777" w:rsidR="001B299F" w:rsidRPr="00C9537E" w:rsidRDefault="001B299F" w:rsidP="00C9537E">
      <w:pPr>
        <w:pStyle w:val="Textodocorpo0"/>
        <w:shd w:val="clear" w:color="auto" w:fill="auto"/>
        <w:tabs>
          <w:tab w:val="left" w:pos="0"/>
        </w:tabs>
        <w:spacing w:after="0" w:line="340" w:lineRule="exact"/>
        <w:ind w:left="709" w:right="40" w:firstLine="0"/>
        <w:jc w:val="both"/>
        <w:rPr>
          <w:rFonts w:asciiTheme="minorHAnsi" w:hAnsiTheme="minorHAnsi" w:cstheme="minorHAnsi"/>
          <w:sz w:val="24"/>
          <w:szCs w:val="24"/>
        </w:rPr>
      </w:pPr>
    </w:p>
    <w:p w14:paraId="7359BA29" w14:textId="3199264B" w:rsidR="001B299F" w:rsidRPr="00C9537E" w:rsidRDefault="001B299F" w:rsidP="00C9537E">
      <w:pPr>
        <w:pStyle w:val="Textodocorpo0"/>
        <w:shd w:val="clear" w:color="auto" w:fill="auto"/>
        <w:tabs>
          <w:tab w:val="left" w:pos="0"/>
        </w:tabs>
        <w:spacing w:after="0" w:line="340" w:lineRule="exact"/>
        <w:ind w:left="709" w:right="40" w:firstLine="0"/>
        <w:jc w:val="both"/>
        <w:rPr>
          <w:rFonts w:asciiTheme="minorHAnsi" w:hAnsiTheme="minorHAnsi" w:cstheme="minorHAnsi"/>
          <w:sz w:val="24"/>
          <w:szCs w:val="24"/>
        </w:rPr>
      </w:pPr>
      <w:r w:rsidRPr="00C9537E">
        <w:rPr>
          <w:rFonts w:asciiTheme="minorHAnsi" w:hAnsiTheme="minorHAnsi" w:cstheme="minorHAnsi"/>
          <w:b/>
          <w:sz w:val="24"/>
          <w:szCs w:val="24"/>
        </w:rPr>
        <w:t xml:space="preserve">“EBITDA” </w:t>
      </w:r>
      <w:r w:rsidRPr="00C9537E">
        <w:rPr>
          <w:rFonts w:asciiTheme="minorHAnsi" w:hAnsiTheme="minorHAnsi" w:cstheme="minorHAnsi"/>
          <w:sz w:val="24"/>
          <w:szCs w:val="24"/>
        </w:rPr>
        <w:t>significa (i)</w:t>
      </w:r>
      <w:r w:rsidR="00C46795" w:rsidRPr="00C9537E">
        <w:rPr>
          <w:rFonts w:asciiTheme="minorHAnsi" w:hAnsiTheme="minorHAnsi" w:cstheme="minorHAnsi"/>
          <w:sz w:val="24"/>
          <w:szCs w:val="24"/>
        </w:rPr>
        <w:t> </w:t>
      </w:r>
      <w:r w:rsidRPr="00C9537E">
        <w:rPr>
          <w:rFonts w:asciiTheme="minorHAnsi" w:hAnsiTheme="minorHAnsi" w:cstheme="minorHAnsi"/>
          <w:sz w:val="24"/>
          <w:szCs w:val="24"/>
        </w:rPr>
        <w:t>receita operacional líquida, menos (ii)</w:t>
      </w:r>
      <w:r w:rsidR="00C46795" w:rsidRPr="00C9537E">
        <w:rPr>
          <w:rFonts w:asciiTheme="minorHAnsi" w:hAnsiTheme="minorHAnsi" w:cstheme="minorHAnsi"/>
          <w:sz w:val="24"/>
          <w:szCs w:val="24"/>
        </w:rPr>
        <w:t> </w:t>
      </w:r>
      <w:r w:rsidRPr="00C9537E">
        <w:rPr>
          <w:rFonts w:asciiTheme="minorHAnsi" w:hAnsiTheme="minorHAnsi" w:cstheme="minorHAnsi"/>
          <w:sz w:val="24"/>
          <w:szCs w:val="24"/>
        </w:rPr>
        <w:t>custos dos produtos e serviços prestados, excluindo impactos não-caixa da variação do valor justo dos ativos biológicos, menos (iii)</w:t>
      </w:r>
      <w:r w:rsidR="00C46795" w:rsidRPr="00C9537E">
        <w:rPr>
          <w:rFonts w:asciiTheme="minorHAnsi" w:hAnsiTheme="minorHAnsi" w:cstheme="minorHAnsi"/>
          <w:sz w:val="24"/>
          <w:szCs w:val="24"/>
        </w:rPr>
        <w:t> </w:t>
      </w:r>
      <w:r w:rsidRPr="00C9537E">
        <w:rPr>
          <w:rFonts w:asciiTheme="minorHAnsi" w:hAnsiTheme="minorHAnsi" w:cstheme="minorHAnsi"/>
          <w:sz w:val="24"/>
          <w:szCs w:val="24"/>
        </w:rPr>
        <w:t>despesas comerciais, gerais e administrativas, acrescidos de (iv)</w:t>
      </w:r>
      <w:r w:rsidR="00C46795" w:rsidRPr="00C9537E">
        <w:rPr>
          <w:rFonts w:asciiTheme="minorHAnsi" w:hAnsiTheme="minorHAnsi" w:cstheme="minorHAnsi"/>
          <w:sz w:val="24"/>
          <w:szCs w:val="24"/>
        </w:rPr>
        <w:t> </w:t>
      </w:r>
      <w:r w:rsidRPr="00C9537E">
        <w:rPr>
          <w:rFonts w:asciiTheme="minorHAnsi" w:hAnsiTheme="minorHAnsi" w:cstheme="minorHAnsi"/>
          <w:sz w:val="24"/>
          <w:szCs w:val="24"/>
        </w:rPr>
        <w:t>depreciação do imobilizado, excluindo-se imobilização/manutenção de entressafra, (v)</w:t>
      </w:r>
      <w:r w:rsidR="00C46795" w:rsidRPr="00C9537E">
        <w:rPr>
          <w:rFonts w:asciiTheme="minorHAnsi" w:hAnsiTheme="minorHAnsi" w:cstheme="minorHAnsi"/>
          <w:sz w:val="24"/>
          <w:szCs w:val="24"/>
        </w:rPr>
        <w:t> </w:t>
      </w:r>
      <w:r w:rsidRPr="00C9537E">
        <w:rPr>
          <w:rFonts w:asciiTheme="minorHAnsi" w:hAnsiTheme="minorHAnsi" w:cstheme="minorHAnsi"/>
          <w:sz w:val="24"/>
          <w:szCs w:val="24"/>
        </w:rPr>
        <w:t>amortização e (vi)</w:t>
      </w:r>
      <w:r w:rsidR="00990F60" w:rsidRPr="00C9537E">
        <w:rPr>
          <w:rFonts w:asciiTheme="minorHAnsi" w:hAnsiTheme="minorHAnsi" w:cstheme="minorHAnsi"/>
          <w:sz w:val="24"/>
          <w:szCs w:val="24"/>
        </w:rPr>
        <w:t> </w:t>
      </w:r>
      <w:r w:rsidRPr="00C9537E">
        <w:rPr>
          <w:rFonts w:asciiTheme="minorHAnsi" w:hAnsiTheme="minorHAnsi" w:cstheme="minorHAnsi"/>
          <w:sz w:val="24"/>
          <w:szCs w:val="24"/>
        </w:rPr>
        <w:t>exaustão ou consumo do ativo biológico relacionados somente ao plantio, contido nos custos dos produtos e serviços prestados e/ou nos gastos administrativos, comerciais e gerais</w:t>
      </w:r>
      <w:r w:rsidR="00062B69" w:rsidRPr="00C9537E">
        <w:rPr>
          <w:rFonts w:asciiTheme="minorHAnsi" w:hAnsiTheme="minorHAnsi" w:cstheme="minorHAnsi"/>
          <w:sz w:val="24"/>
          <w:szCs w:val="24"/>
        </w:rPr>
        <w:t>. Não</w:t>
      </w:r>
      <w:r w:rsidRPr="00C9537E">
        <w:rPr>
          <w:rFonts w:asciiTheme="minorHAnsi" w:hAnsiTheme="minorHAnsi" w:cstheme="minorHAnsi"/>
          <w:sz w:val="24"/>
          <w:szCs w:val="24"/>
        </w:rPr>
        <w:t xml:space="preserve"> serão consideradas </w:t>
      </w:r>
      <w:r w:rsidR="00062B69" w:rsidRPr="00C9537E">
        <w:rPr>
          <w:rFonts w:asciiTheme="minorHAnsi" w:hAnsiTheme="minorHAnsi" w:cstheme="minorHAnsi"/>
          <w:sz w:val="24"/>
          <w:szCs w:val="24"/>
        </w:rPr>
        <w:t>outras</w:t>
      </w:r>
      <w:r w:rsidRPr="00C9537E">
        <w:rPr>
          <w:rFonts w:asciiTheme="minorHAnsi" w:hAnsiTheme="minorHAnsi" w:cstheme="minorHAnsi"/>
          <w:sz w:val="24"/>
          <w:szCs w:val="24"/>
        </w:rPr>
        <w:t xml:space="preserve"> receitas e despesas</w:t>
      </w:r>
      <w:r w:rsidR="00062B69" w:rsidRPr="00C9537E">
        <w:rPr>
          <w:rFonts w:asciiTheme="minorHAnsi" w:hAnsiTheme="minorHAnsi" w:cstheme="minorHAnsi"/>
          <w:sz w:val="24"/>
          <w:szCs w:val="24"/>
        </w:rPr>
        <w:t xml:space="preserve"> operacionais e</w:t>
      </w:r>
      <w:r w:rsidRPr="00C9537E">
        <w:rPr>
          <w:rFonts w:asciiTheme="minorHAnsi" w:hAnsiTheme="minorHAnsi" w:cstheme="minorHAnsi"/>
          <w:sz w:val="24"/>
          <w:szCs w:val="24"/>
        </w:rPr>
        <w:t xml:space="preserve"> não</w:t>
      </w:r>
      <w:r w:rsidR="00062B69" w:rsidRPr="00C9537E">
        <w:rPr>
          <w:rFonts w:asciiTheme="minorHAnsi" w:hAnsiTheme="minorHAnsi" w:cstheme="minorHAnsi"/>
          <w:sz w:val="24"/>
          <w:szCs w:val="24"/>
        </w:rPr>
        <w:t>-</w:t>
      </w:r>
      <w:r w:rsidRPr="00C9537E">
        <w:rPr>
          <w:rFonts w:asciiTheme="minorHAnsi" w:hAnsiTheme="minorHAnsi" w:cstheme="minorHAnsi"/>
          <w:sz w:val="24"/>
          <w:szCs w:val="24"/>
        </w:rPr>
        <w:t xml:space="preserve">recorrentes </w:t>
      </w:r>
      <w:r w:rsidR="00062B69" w:rsidRPr="00C9537E">
        <w:rPr>
          <w:rFonts w:asciiTheme="minorHAnsi" w:hAnsiTheme="minorHAnsi" w:cstheme="minorHAnsi"/>
          <w:sz w:val="24"/>
          <w:szCs w:val="24"/>
        </w:rPr>
        <w:t>para fins de cálculo do EBITDA, em conformidade com as práticas vigentes</w:t>
      </w:r>
      <w:r w:rsidRPr="00C9537E">
        <w:rPr>
          <w:rFonts w:asciiTheme="minorHAnsi" w:hAnsiTheme="minorHAnsi" w:cstheme="minorHAnsi"/>
          <w:sz w:val="24"/>
          <w:szCs w:val="24"/>
        </w:rPr>
        <w:t>;</w:t>
      </w:r>
    </w:p>
    <w:p w14:paraId="3F5330BC" w14:textId="77777777" w:rsidR="001B299F" w:rsidRPr="00C9537E" w:rsidRDefault="001B299F" w:rsidP="00C9537E">
      <w:pPr>
        <w:pStyle w:val="Textodocorpo0"/>
        <w:shd w:val="clear" w:color="auto" w:fill="auto"/>
        <w:tabs>
          <w:tab w:val="left" w:pos="0"/>
        </w:tabs>
        <w:spacing w:after="0" w:line="340" w:lineRule="exact"/>
        <w:ind w:left="709" w:right="40" w:firstLine="0"/>
        <w:jc w:val="both"/>
        <w:rPr>
          <w:rFonts w:asciiTheme="minorHAnsi" w:hAnsiTheme="minorHAnsi" w:cstheme="minorHAnsi"/>
          <w:sz w:val="24"/>
          <w:szCs w:val="24"/>
        </w:rPr>
      </w:pPr>
    </w:p>
    <w:p w14:paraId="42A38C68" w14:textId="5E2E0A3D" w:rsidR="00D84A88" w:rsidRPr="00C9537E" w:rsidRDefault="001B299F" w:rsidP="00C9537E">
      <w:pPr>
        <w:pStyle w:val="Textodocorpo0"/>
        <w:shd w:val="clear" w:color="auto" w:fill="auto"/>
        <w:tabs>
          <w:tab w:val="left" w:pos="0"/>
        </w:tabs>
        <w:spacing w:after="0" w:line="340" w:lineRule="exact"/>
        <w:ind w:left="709" w:right="40" w:firstLine="0"/>
        <w:jc w:val="both"/>
        <w:rPr>
          <w:rFonts w:asciiTheme="minorHAnsi" w:hAnsiTheme="minorHAnsi" w:cstheme="minorHAnsi"/>
          <w:sz w:val="24"/>
          <w:szCs w:val="24"/>
        </w:rPr>
      </w:pPr>
      <w:r w:rsidRPr="00C9537E">
        <w:rPr>
          <w:rFonts w:asciiTheme="minorHAnsi" w:hAnsiTheme="minorHAnsi" w:cstheme="minorHAnsi"/>
          <w:sz w:val="24"/>
          <w:szCs w:val="24"/>
        </w:rPr>
        <w:t>(</w:t>
      </w:r>
      <w:r w:rsidR="00EA7376" w:rsidRPr="00C9537E">
        <w:rPr>
          <w:rFonts w:asciiTheme="minorHAnsi" w:hAnsiTheme="minorHAnsi" w:cstheme="minorHAnsi"/>
          <w:sz w:val="24"/>
          <w:szCs w:val="24"/>
        </w:rPr>
        <w:t>B</w:t>
      </w:r>
      <w:r w:rsidRPr="00C9537E">
        <w:rPr>
          <w:rFonts w:asciiTheme="minorHAnsi" w:hAnsiTheme="minorHAnsi" w:cstheme="minorHAnsi"/>
          <w:sz w:val="24"/>
          <w:szCs w:val="24"/>
        </w:rPr>
        <w:t xml:space="preserve">) </w:t>
      </w:r>
      <w:r w:rsidR="00CA362C" w:rsidRPr="00C9537E">
        <w:rPr>
          <w:rFonts w:asciiTheme="minorHAnsi" w:hAnsiTheme="minorHAnsi" w:cstheme="minorHAnsi"/>
          <w:sz w:val="24"/>
          <w:szCs w:val="24"/>
        </w:rPr>
        <w:t>Liquidez Corrente &gt; 1,</w:t>
      </w:r>
      <w:r w:rsidR="00B239BC" w:rsidRPr="00C9537E">
        <w:rPr>
          <w:rFonts w:asciiTheme="minorHAnsi" w:hAnsiTheme="minorHAnsi" w:cstheme="minorHAnsi"/>
          <w:sz w:val="24"/>
          <w:szCs w:val="24"/>
        </w:rPr>
        <w:t>0</w:t>
      </w:r>
      <w:r w:rsidR="00CA362C" w:rsidRPr="00C9537E">
        <w:rPr>
          <w:rFonts w:asciiTheme="minorHAnsi" w:hAnsiTheme="minorHAnsi" w:cstheme="minorHAnsi"/>
          <w:sz w:val="24"/>
          <w:szCs w:val="24"/>
        </w:rPr>
        <w:t>x,</w:t>
      </w:r>
      <w:r w:rsidRPr="00C9537E">
        <w:rPr>
          <w:rFonts w:asciiTheme="minorHAnsi" w:hAnsiTheme="minorHAnsi" w:cstheme="minorHAnsi"/>
          <w:sz w:val="24"/>
          <w:szCs w:val="24"/>
        </w:rPr>
        <w:t xml:space="preserve"> sendo que o cálculo será feito </w:t>
      </w:r>
      <w:bookmarkStart w:id="164" w:name="_Ref447751619"/>
      <w:bookmarkEnd w:id="162"/>
      <w:r w:rsidRPr="00C9537E">
        <w:rPr>
          <w:rFonts w:asciiTheme="minorHAnsi" w:hAnsiTheme="minorHAnsi" w:cstheme="minorHAnsi"/>
          <w:sz w:val="24"/>
          <w:szCs w:val="24"/>
        </w:rPr>
        <w:t xml:space="preserve">pelo ativo circulante </w:t>
      </w:r>
      <w:r w:rsidR="00224FD4" w:rsidRPr="00C9537E">
        <w:rPr>
          <w:rFonts w:asciiTheme="minorHAnsi" w:hAnsiTheme="minorHAnsi" w:cstheme="minorHAnsi"/>
          <w:sz w:val="24"/>
          <w:szCs w:val="24"/>
        </w:rPr>
        <w:t>dividido pelo</w:t>
      </w:r>
      <w:r w:rsidRPr="00C9537E">
        <w:rPr>
          <w:rFonts w:asciiTheme="minorHAnsi" w:hAnsiTheme="minorHAnsi" w:cstheme="minorHAnsi"/>
          <w:sz w:val="24"/>
          <w:szCs w:val="24"/>
        </w:rPr>
        <w:t xml:space="preserve"> passivo circulante</w:t>
      </w:r>
      <w:r w:rsidR="006B06D7" w:rsidRPr="00C9537E">
        <w:rPr>
          <w:rFonts w:asciiTheme="minorHAnsi" w:hAnsiTheme="minorHAnsi" w:cstheme="minorHAnsi"/>
          <w:sz w:val="24"/>
          <w:szCs w:val="24"/>
        </w:rPr>
        <w:t>.</w:t>
      </w:r>
    </w:p>
    <w:bookmarkEnd w:id="163"/>
    <w:p w14:paraId="14DA7816" w14:textId="77777777" w:rsidR="00464045" w:rsidRPr="00C9537E" w:rsidRDefault="00464045" w:rsidP="00C9537E">
      <w:pPr>
        <w:pStyle w:val="PargrafodaLista"/>
        <w:spacing w:line="340" w:lineRule="exact"/>
        <w:jc w:val="both"/>
        <w:rPr>
          <w:rFonts w:asciiTheme="minorHAnsi" w:hAnsiTheme="minorHAnsi" w:cstheme="minorHAnsi"/>
        </w:rPr>
      </w:pPr>
    </w:p>
    <w:p w14:paraId="70A8E5D7" w14:textId="4DEB84FD" w:rsidR="00D84A88" w:rsidRPr="00C9537E" w:rsidRDefault="00D84A88" w:rsidP="00C9537E">
      <w:pPr>
        <w:pStyle w:val="PargrafodaLista"/>
        <w:numPr>
          <w:ilvl w:val="1"/>
          <w:numId w:val="6"/>
        </w:numPr>
        <w:spacing w:line="340" w:lineRule="exact"/>
        <w:ind w:left="0" w:firstLine="0"/>
        <w:jc w:val="both"/>
        <w:rPr>
          <w:rFonts w:asciiTheme="minorHAnsi" w:hAnsiTheme="minorHAnsi" w:cstheme="minorHAnsi"/>
        </w:rPr>
      </w:pPr>
      <w:r w:rsidRPr="00C9537E">
        <w:rPr>
          <w:rFonts w:asciiTheme="minorHAnsi" w:hAnsiTheme="minorHAnsi" w:cstheme="minorHAnsi"/>
        </w:rPr>
        <w:t>A ocorrência de qualquer dos eventos acima descritos deverá ser prontamente comunicada, ao Agente Fiduciário, pela Emissora</w:t>
      </w:r>
      <w:r w:rsidR="00893B74" w:rsidRPr="00C9537E">
        <w:rPr>
          <w:rFonts w:asciiTheme="minorHAnsi" w:hAnsiTheme="minorHAnsi" w:cstheme="minorHAnsi"/>
        </w:rPr>
        <w:t xml:space="preserve"> e/ou pelos Fiadores</w:t>
      </w:r>
      <w:r w:rsidRPr="00C9537E">
        <w:rPr>
          <w:rFonts w:asciiTheme="minorHAnsi" w:hAnsiTheme="minorHAnsi" w:cstheme="minorHAnsi"/>
        </w:rPr>
        <w:t xml:space="preserve">, em até 3 (três) Dias Úteis de sua ocorrência. O descumprimento deste dever pela Emissora </w:t>
      </w:r>
      <w:r w:rsidR="00893B74" w:rsidRPr="00C9537E">
        <w:rPr>
          <w:rFonts w:asciiTheme="minorHAnsi" w:hAnsiTheme="minorHAnsi" w:cstheme="minorHAnsi"/>
        </w:rPr>
        <w:t xml:space="preserve">e/ou pelos Fiadores </w:t>
      </w:r>
      <w:r w:rsidRPr="00C9537E">
        <w:rPr>
          <w:rFonts w:asciiTheme="minorHAnsi" w:hAnsiTheme="minorHAnsi" w:cstheme="minorHAnsi"/>
        </w:rPr>
        <w:t>não impedirá o Agente Fiduciário e/ou os Debenturistas de, a seu critério, exercer seus poderes, faculdades e pretensões previstos nesta Escritura de Emissão e nos demais documentos da Emissão, inclusive o de declarar o vencimento antecipado das Debêntures.</w:t>
      </w:r>
      <w:bookmarkEnd w:id="164"/>
      <w:r w:rsidRPr="00C9537E">
        <w:rPr>
          <w:rFonts w:asciiTheme="minorHAnsi" w:hAnsiTheme="minorHAnsi" w:cstheme="minorHAnsi"/>
        </w:rPr>
        <w:t xml:space="preserve"> </w:t>
      </w:r>
    </w:p>
    <w:p w14:paraId="1A865441" w14:textId="77777777" w:rsidR="00D84A88" w:rsidRPr="00C9537E" w:rsidRDefault="00D84A88" w:rsidP="00C9537E">
      <w:pPr>
        <w:pStyle w:val="Textodocorpo0"/>
        <w:shd w:val="clear" w:color="auto" w:fill="auto"/>
        <w:tabs>
          <w:tab w:val="left" w:pos="567"/>
        </w:tabs>
        <w:spacing w:after="0" w:line="340" w:lineRule="exact"/>
        <w:ind w:right="40" w:firstLine="0"/>
        <w:jc w:val="both"/>
        <w:rPr>
          <w:rFonts w:asciiTheme="minorHAnsi" w:hAnsiTheme="minorHAnsi" w:cstheme="minorHAnsi"/>
          <w:sz w:val="24"/>
          <w:szCs w:val="24"/>
        </w:rPr>
      </w:pPr>
    </w:p>
    <w:p w14:paraId="2E5B11DD" w14:textId="072DA304" w:rsidR="00D84A88" w:rsidRPr="00C9537E" w:rsidRDefault="00D84A88" w:rsidP="00C9537E">
      <w:pPr>
        <w:pStyle w:val="PargrafodaLista"/>
        <w:numPr>
          <w:ilvl w:val="1"/>
          <w:numId w:val="6"/>
        </w:numPr>
        <w:spacing w:line="340" w:lineRule="exact"/>
        <w:ind w:left="0" w:firstLine="0"/>
        <w:jc w:val="both"/>
        <w:rPr>
          <w:rFonts w:asciiTheme="minorHAnsi" w:hAnsiTheme="minorHAnsi" w:cstheme="minorHAnsi"/>
          <w:b/>
        </w:rPr>
      </w:pPr>
      <w:bookmarkStart w:id="165" w:name="_Ref447756772"/>
      <w:r w:rsidRPr="00C9537E">
        <w:rPr>
          <w:rFonts w:asciiTheme="minorHAnsi" w:hAnsiTheme="minorHAnsi" w:cstheme="minorHAnsi"/>
        </w:rPr>
        <w:t xml:space="preserve">A ocorrência de quaisquer dos Eventos de Inadimplemento – Vencimento Antecipado Automático indicados na Cláusula </w:t>
      </w:r>
      <w:r w:rsidR="003D59CB" w:rsidRPr="00C9537E">
        <w:rPr>
          <w:rFonts w:asciiTheme="minorHAnsi" w:hAnsiTheme="minorHAnsi" w:cstheme="minorHAnsi"/>
          <w:highlight w:val="lightGray"/>
        </w:rPr>
        <w:fldChar w:fldCharType="begin"/>
      </w:r>
      <w:r w:rsidR="003D59CB" w:rsidRPr="00C9537E">
        <w:rPr>
          <w:rFonts w:asciiTheme="minorHAnsi" w:hAnsiTheme="minorHAnsi" w:cstheme="minorHAnsi"/>
        </w:rPr>
        <w:instrText xml:space="preserve"> REF _Ref76077893 \r \h </w:instrText>
      </w:r>
      <w:r w:rsidR="00FC2639" w:rsidRPr="00C9537E">
        <w:rPr>
          <w:rFonts w:asciiTheme="minorHAnsi" w:hAnsiTheme="minorHAnsi" w:cstheme="minorHAnsi"/>
          <w:highlight w:val="lightGray"/>
        </w:rPr>
        <w:instrText xml:space="preserve"> \* MERGEFORMAT </w:instrText>
      </w:r>
      <w:r w:rsidR="003D59CB" w:rsidRPr="00C9537E">
        <w:rPr>
          <w:rFonts w:asciiTheme="minorHAnsi" w:hAnsiTheme="minorHAnsi" w:cstheme="minorHAnsi"/>
          <w:highlight w:val="lightGray"/>
        </w:rPr>
      </w:r>
      <w:r w:rsidR="003D59CB" w:rsidRPr="00C9537E">
        <w:rPr>
          <w:rFonts w:asciiTheme="minorHAnsi" w:hAnsiTheme="minorHAnsi" w:cstheme="minorHAnsi"/>
          <w:highlight w:val="lightGray"/>
        </w:rPr>
        <w:fldChar w:fldCharType="separate"/>
      </w:r>
      <w:r w:rsidR="009139A7" w:rsidRPr="00C9537E">
        <w:rPr>
          <w:rFonts w:asciiTheme="minorHAnsi" w:hAnsiTheme="minorHAnsi" w:cstheme="minorHAnsi"/>
        </w:rPr>
        <w:t>5.2</w:t>
      </w:r>
      <w:r w:rsidR="003D59CB" w:rsidRPr="00C9537E">
        <w:rPr>
          <w:rFonts w:asciiTheme="minorHAnsi" w:hAnsiTheme="minorHAnsi" w:cstheme="minorHAnsi"/>
          <w:highlight w:val="lightGray"/>
        </w:rPr>
        <w:fldChar w:fldCharType="end"/>
      </w:r>
      <w:r w:rsidRPr="00C9537E">
        <w:rPr>
          <w:rFonts w:asciiTheme="minorHAnsi" w:hAnsiTheme="minorHAnsi" w:cstheme="minorHAnsi"/>
        </w:rPr>
        <w:t xml:space="preserve"> acima acarretará o vencimento antecipado automático das obrigações decorrentes das Debêntures, com a consequente declaração, pelo Agente Fiduciário, do vencimento antecipado de todas as obrigações decorrentes das Debêntures e exigência do pagamento do que for devido, independentemente de convocação de Assembleia Geral de Debenturistas ou de qualquer forma de notificação à Emissora</w:t>
      </w:r>
      <w:bookmarkEnd w:id="165"/>
      <w:r w:rsidR="00893B74" w:rsidRPr="00C9537E">
        <w:rPr>
          <w:rFonts w:asciiTheme="minorHAnsi" w:hAnsiTheme="minorHAnsi" w:cstheme="minorHAnsi"/>
        </w:rPr>
        <w:t xml:space="preserve"> e/ou os Fiadores</w:t>
      </w:r>
      <w:r w:rsidRPr="00C9537E">
        <w:rPr>
          <w:rFonts w:asciiTheme="minorHAnsi" w:hAnsiTheme="minorHAnsi" w:cstheme="minorHAnsi"/>
        </w:rPr>
        <w:t xml:space="preserve">, observado o disposto na Cláusulas </w:t>
      </w:r>
      <w:r w:rsidR="003D59CB" w:rsidRPr="00C9537E">
        <w:rPr>
          <w:rFonts w:asciiTheme="minorHAnsi" w:hAnsiTheme="minorHAnsi" w:cstheme="minorHAnsi"/>
          <w:highlight w:val="lightGray"/>
        </w:rPr>
        <w:fldChar w:fldCharType="begin"/>
      </w:r>
      <w:r w:rsidR="003D59CB" w:rsidRPr="00C9537E">
        <w:rPr>
          <w:rFonts w:asciiTheme="minorHAnsi" w:hAnsiTheme="minorHAnsi" w:cstheme="minorHAnsi"/>
        </w:rPr>
        <w:instrText xml:space="preserve"> REF _Ref451034958 \r \h </w:instrText>
      </w:r>
      <w:r w:rsidR="00FC2639" w:rsidRPr="00C9537E">
        <w:rPr>
          <w:rFonts w:asciiTheme="minorHAnsi" w:hAnsiTheme="minorHAnsi" w:cstheme="minorHAnsi"/>
          <w:highlight w:val="lightGray"/>
        </w:rPr>
        <w:instrText xml:space="preserve"> \* MERGEFORMAT </w:instrText>
      </w:r>
      <w:r w:rsidR="003D59CB" w:rsidRPr="00C9537E">
        <w:rPr>
          <w:rFonts w:asciiTheme="minorHAnsi" w:hAnsiTheme="minorHAnsi" w:cstheme="minorHAnsi"/>
          <w:highlight w:val="lightGray"/>
        </w:rPr>
      </w:r>
      <w:r w:rsidR="003D59CB" w:rsidRPr="00C9537E">
        <w:rPr>
          <w:rFonts w:asciiTheme="minorHAnsi" w:hAnsiTheme="minorHAnsi" w:cstheme="minorHAnsi"/>
          <w:highlight w:val="lightGray"/>
        </w:rPr>
        <w:fldChar w:fldCharType="separate"/>
      </w:r>
      <w:r w:rsidR="009139A7" w:rsidRPr="00C9537E">
        <w:rPr>
          <w:rFonts w:asciiTheme="minorHAnsi" w:hAnsiTheme="minorHAnsi" w:cstheme="minorHAnsi"/>
        </w:rPr>
        <w:t>5.9</w:t>
      </w:r>
      <w:r w:rsidR="003D59CB" w:rsidRPr="00C9537E">
        <w:rPr>
          <w:rFonts w:asciiTheme="minorHAnsi" w:hAnsiTheme="minorHAnsi" w:cstheme="minorHAnsi"/>
          <w:highlight w:val="lightGray"/>
        </w:rPr>
        <w:fldChar w:fldCharType="end"/>
      </w:r>
      <w:r w:rsidRPr="00C9537E">
        <w:rPr>
          <w:rFonts w:asciiTheme="minorHAnsi" w:hAnsiTheme="minorHAnsi" w:cstheme="minorHAnsi"/>
        </w:rPr>
        <w:t xml:space="preserve"> abaixo. </w:t>
      </w:r>
    </w:p>
    <w:p w14:paraId="76C9135D" w14:textId="77777777" w:rsidR="00D84A88" w:rsidRPr="00C9537E" w:rsidRDefault="00D84A88" w:rsidP="00C9537E">
      <w:pPr>
        <w:pStyle w:val="Ttulo6"/>
        <w:spacing w:line="340" w:lineRule="exact"/>
        <w:jc w:val="both"/>
        <w:rPr>
          <w:rFonts w:asciiTheme="minorHAnsi" w:hAnsiTheme="minorHAnsi" w:cstheme="minorHAnsi"/>
          <w:sz w:val="24"/>
          <w:szCs w:val="24"/>
        </w:rPr>
      </w:pPr>
    </w:p>
    <w:p w14:paraId="1AF8CCF3" w14:textId="5BB26556" w:rsidR="00D84A88" w:rsidRPr="00C9537E" w:rsidRDefault="00D84A88" w:rsidP="00C9537E">
      <w:pPr>
        <w:pStyle w:val="PargrafodaLista"/>
        <w:numPr>
          <w:ilvl w:val="1"/>
          <w:numId w:val="6"/>
        </w:numPr>
        <w:spacing w:line="340" w:lineRule="exact"/>
        <w:ind w:left="0" w:firstLine="0"/>
        <w:jc w:val="both"/>
        <w:rPr>
          <w:rFonts w:asciiTheme="minorHAnsi" w:hAnsiTheme="minorHAnsi" w:cstheme="minorHAnsi"/>
          <w:b/>
        </w:rPr>
      </w:pPr>
      <w:bookmarkStart w:id="166" w:name="_Ref447756783"/>
      <w:r w:rsidRPr="00C9537E">
        <w:rPr>
          <w:rFonts w:asciiTheme="minorHAnsi" w:hAnsiTheme="minorHAnsi" w:cstheme="minorHAnsi"/>
        </w:rPr>
        <w:t xml:space="preserve">Na ocorrência de quaisquer dos demais Eventos de Inadimplemento previstos na Cláusula </w:t>
      </w:r>
      <w:r w:rsidR="003D59CB" w:rsidRPr="00C9537E">
        <w:rPr>
          <w:rFonts w:asciiTheme="minorHAnsi" w:hAnsiTheme="minorHAnsi" w:cstheme="minorHAnsi"/>
          <w:highlight w:val="lightGray"/>
        </w:rPr>
        <w:fldChar w:fldCharType="begin"/>
      </w:r>
      <w:r w:rsidR="003D59CB" w:rsidRPr="00C9537E">
        <w:rPr>
          <w:rFonts w:asciiTheme="minorHAnsi" w:hAnsiTheme="minorHAnsi" w:cstheme="minorHAnsi"/>
        </w:rPr>
        <w:instrText xml:space="preserve"> REF _Ref76077913 \r \h </w:instrText>
      </w:r>
      <w:r w:rsidR="00FC2639" w:rsidRPr="00C9537E">
        <w:rPr>
          <w:rFonts w:asciiTheme="minorHAnsi" w:hAnsiTheme="minorHAnsi" w:cstheme="minorHAnsi"/>
          <w:highlight w:val="lightGray"/>
        </w:rPr>
        <w:instrText xml:space="preserve"> \* MERGEFORMAT </w:instrText>
      </w:r>
      <w:r w:rsidR="003D59CB" w:rsidRPr="00C9537E">
        <w:rPr>
          <w:rFonts w:asciiTheme="minorHAnsi" w:hAnsiTheme="minorHAnsi" w:cstheme="minorHAnsi"/>
          <w:highlight w:val="lightGray"/>
        </w:rPr>
      </w:r>
      <w:r w:rsidR="003D59CB" w:rsidRPr="00C9537E">
        <w:rPr>
          <w:rFonts w:asciiTheme="minorHAnsi" w:hAnsiTheme="minorHAnsi" w:cstheme="minorHAnsi"/>
          <w:highlight w:val="lightGray"/>
        </w:rPr>
        <w:fldChar w:fldCharType="separate"/>
      </w:r>
      <w:r w:rsidR="009139A7" w:rsidRPr="00C9537E">
        <w:rPr>
          <w:rFonts w:asciiTheme="minorHAnsi" w:hAnsiTheme="minorHAnsi" w:cstheme="minorHAnsi"/>
        </w:rPr>
        <w:t>5.3</w:t>
      </w:r>
      <w:r w:rsidR="003D59CB" w:rsidRPr="00C9537E">
        <w:rPr>
          <w:rFonts w:asciiTheme="minorHAnsi" w:hAnsiTheme="minorHAnsi" w:cstheme="minorHAnsi"/>
          <w:highlight w:val="lightGray"/>
        </w:rPr>
        <w:fldChar w:fldCharType="end"/>
      </w:r>
      <w:r w:rsidRPr="00C9537E">
        <w:rPr>
          <w:rFonts w:asciiTheme="minorHAnsi" w:hAnsiTheme="minorHAnsi" w:cstheme="minorHAnsi"/>
        </w:rPr>
        <w:t xml:space="preserve"> acima, o Agente Fiduciário deverá convocar, em até 3 (três) Dias Úteis contados da data em que tomar conhecimento do evento e do final do respectivo prazo de cura, conforme o caso, uma Assembleia Geral de Debenturistas, observado que os titulares das Debêntures deverão deliberar sobre a </w:t>
      </w:r>
      <w:r w:rsidR="0013101E" w:rsidRPr="00C9537E">
        <w:rPr>
          <w:rFonts w:asciiTheme="minorHAnsi" w:hAnsiTheme="minorHAnsi" w:cstheme="minorHAnsi"/>
        </w:rPr>
        <w:t>eventual</w:t>
      </w:r>
      <w:r w:rsidRPr="00C9537E">
        <w:rPr>
          <w:rFonts w:asciiTheme="minorHAnsi" w:hAnsiTheme="minorHAnsi" w:cstheme="minorHAnsi"/>
        </w:rPr>
        <w:t xml:space="preserve"> </w:t>
      </w:r>
      <w:r w:rsidR="00020638" w:rsidRPr="00C9537E">
        <w:rPr>
          <w:rFonts w:asciiTheme="minorHAnsi" w:hAnsiTheme="minorHAnsi" w:cstheme="minorHAnsi"/>
        </w:rPr>
        <w:t xml:space="preserve">não </w:t>
      </w:r>
      <w:r w:rsidRPr="00C9537E">
        <w:rPr>
          <w:rFonts w:asciiTheme="minorHAnsi" w:hAnsiTheme="minorHAnsi" w:cstheme="minorHAnsi"/>
        </w:rPr>
        <w:t>declaração do vencimento antecipado das obrigações decorrentes das Debêntures.</w:t>
      </w:r>
      <w:bookmarkEnd w:id="166"/>
    </w:p>
    <w:p w14:paraId="55DB4AFC" w14:textId="77777777" w:rsidR="00D84A88" w:rsidRPr="00C9537E" w:rsidRDefault="00D84A88" w:rsidP="00C9537E">
      <w:pPr>
        <w:spacing w:line="340" w:lineRule="exact"/>
        <w:jc w:val="both"/>
        <w:rPr>
          <w:rFonts w:asciiTheme="minorHAnsi" w:hAnsiTheme="minorHAnsi" w:cstheme="minorHAnsi"/>
        </w:rPr>
      </w:pPr>
    </w:p>
    <w:p w14:paraId="1EDBB20E" w14:textId="4BBD1516" w:rsidR="00F2378D" w:rsidRPr="00C9537E" w:rsidRDefault="00D84A88" w:rsidP="00C9537E">
      <w:pPr>
        <w:pStyle w:val="PargrafodaLista"/>
        <w:numPr>
          <w:ilvl w:val="1"/>
          <w:numId w:val="6"/>
        </w:numPr>
        <w:spacing w:line="340" w:lineRule="exact"/>
        <w:ind w:left="0" w:firstLine="0"/>
        <w:jc w:val="both"/>
        <w:rPr>
          <w:rFonts w:asciiTheme="minorHAnsi" w:hAnsiTheme="minorHAnsi" w:cstheme="minorHAnsi"/>
          <w:b/>
        </w:rPr>
      </w:pPr>
      <w:bookmarkStart w:id="167" w:name="_Ref78575885"/>
      <w:r w:rsidRPr="00C9537E">
        <w:rPr>
          <w:rFonts w:asciiTheme="minorHAnsi" w:hAnsiTheme="minorHAnsi" w:cstheme="minorHAnsi"/>
        </w:rPr>
        <w:t xml:space="preserve">Em cada Assembleia Geral de Debenturistas mencionada na Cláusula </w:t>
      </w:r>
      <w:r w:rsidR="003D59CB" w:rsidRPr="00C9537E">
        <w:rPr>
          <w:rFonts w:asciiTheme="minorHAnsi" w:hAnsiTheme="minorHAnsi" w:cstheme="minorHAnsi"/>
          <w:highlight w:val="lightGray"/>
        </w:rPr>
        <w:fldChar w:fldCharType="begin"/>
      </w:r>
      <w:r w:rsidR="003D59CB" w:rsidRPr="00C9537E">
        <w:rPr>
          <w:rFonts w:asciiTheme="minorHAnsi" w:hAnsiTheme="minorHAnsi" w:cstheme="minorHAnsi"/>
        </w:rPr>
        <w:instrText xml:space="preserve"> REF _Ref447756783 \r \h </w:instrText>
      </w:r>
      <w:r w:rsidR="00FC2639" w:rsidRPr="00C9537E">
        <w:rPr>
          <w:rFonts w:asciiTheme="minorHAnsi" w:hAnsiTheme="minorHAnsi" w:cstheme="minorHAnsi"/>
          <w:highlight w:val="lightGray"/>
        </w:rPr>
        <w:instrText xml:space="preserve"> \* MERGEFORMAT </w:instrText>
      </w:r>
      <w:r w:rsidR="003D59CB" w:rsidRPr="00C9537E">
        <w:rPr>
          <w:rFonts w:asciiTheme="minorHAnsi" w:hAnsiTheme="minorHAnsi" w:cstheme="minorHAnsi"/>
          <w:highlight w:val="lightGray"/>
        </w:rPr>
      </w:r>
      <w:r w:rsidR="003D59CB" w:rsidRPr="00C9537E">
        <w:rPr>
          <w:rFonts w:asciiTheme="minorHAnsi" w:hAnsiTheme="minorHAnsi" w:cstheme="minorHAnsi"/>
          <w:highlight w:val="lightGray"/>
        </w:rPr>
        <w:fldChar w:fldCharType="separate"/>
      </w:r>
      <w:r w:rsidR="00C9597F" w:rsidRPr="00C9537E">
        <w:rPr>
          <w:rFonts w:asciiTheme="minorHAnsi" w:hAnsiTheme="minorHAnsi" w:cstheme="minorHAnsi"/>
        </w:rPr>
        <w:t>5.6</w:t>
      </w:r>
      <w:r w:rsidR="003D59CB" w:rsidRPr="00C9537E">
        <w:rPr>
          <w:rFonts w:asciiTheme="minorHAnsi" w:hAnsiTheme="minorHAnsi" w:cstheme="minorHAnsi"/>
          <w:highlight w:val="lightGray"/>
        </w:rPr>
        <w:fldChar w:fldCharType="end"/>
      </w:r>
      <w:r w:rsidRPr="00C9537E">
        <w:rPr>
          <w:rFonts w:asciiTheme="minorHAnsi" w:hAnsiTheme="minorHAnsi" w:cstheme="minorHAnsi"/>
        </w:rPr>
        <w:t xml:space="preserve"> acima, </w:t>
      </w:r>
      <w:r w:rsidR="00D03A95" w:rsidRPr="00C9537E">
        <w:rPr>
          <w:rFonts w:asciiTheme="minorHAnsi" w:hAnsiTheme="minorHAnsi" w:cstheme="minorHAnsi"/>
        </w:rPr>
        <w:t xml:space="preserve">a ser </w:t>
      </w:r>
      <w:r w:rsidRPr="00C9537E">
        <w:rPr>
          <w:rFonts w:asciiTheme="minorHAnsi" w:hAnsiTheme="minorHAnsi" w:cstheme="minorHAnsi"/>
        </w:rPr>
        <w:t xml:space="preserve">instalada </w:t>
      </w:r>
      <w:r w:rsidR="00D03A95" w:rsidRPr="00C9537E">
        <w:rPr>
          <w:rFonts w:asciiTheme="minorHAnsi" w:hAnsiTheme="minorHAnsi" w:cstheme="minorHAnsi"/>
        </w:rPr>
        <w:t xml:space="preserve">nos termos da </w:t>
      </w:r>
      <w:r w:rsidRPr="00C9537E">
        <w:rPr>
          <w:rFonts w:asciiTheme="minorHAnsi" w:hAnsiTheme="minorHAnsi" w:cstheme="minorHAnsi"/>
        </w:rPr>
        <w:t xml:space="preserve">Cláusula </w:t>
      </w:r>
      <w:r w:rsidR="003D59CB" w:rsidRPr="00C9537E">
        <w:rPr>
          <w:rFonts w:asciiTheme="minorHAnsi" w:hAnsiTheme="minorHAnsi" w:cstheme="minorHAnsi"/>
          <w:highlight w:val="lightGray"/>
        </w:rPr>
        <w:fldChar w:fldCharType="begin"/>
      </w:r>
      <w:r w:rsidR="003D59CB" w:rsidRPr="00C9537E">
        <w:rPr>
          <w:rFonts w:asciiTheme="minorHAnsi" w:hAnsiTheme="minorHAnsi" w:cstheme="minorHAnsi"/>
        </w:rPr>
        <w:instrText xml:space="preserve"> REF _Ref78575807 \r \h </w:instrText>
      </w:r>
      <w:r w:rsidR="00FC2639" w:rsidRPr="00C9537E">
        <w:rPr>
          <w:rFonts w:asciiTheme="minorHAnsi" w:hAnsiTheme="minorHAnsi" w:cstheme="minorHAnsi"/>
          <w:highlight w:val="lightGray"/>
        </w:rPr>
        <w:instrText xml:space="preserve"> \* MERGEFORMAT </w:instrText>
      </w:r>
      <w:r w:rsidR="003D59CB" w:rsidRPr="00C9537E">
        <w:rPr>
          <w:rFonts w:asciiTheme="minorHAnsi" w:hAnsiTheme="minorHAnsi" w:cstheme="minorHAnsi"/>
          <w:highlight w:val="lightGray"/>
        </w:rPr>
      </w:r>
      <w:r w:rsidR="003D59CB" w:rsidRPr="00C9537E">
        <w:rPr>
          <w:rFonts w:asciiTheme="minorHAnsi" w:hAnsiTheme="minorHAnsi" w:cstheme="minorHAnsi"/>
          <w:highlight w:val="lightGray"/>
        </w:rPr>
        <w:fldChar w:fldCharType="separate"/>
      </w:r>
      <w:r w:rsidR="00C9597F" w:rsidRPr="00C9537E">
        <w:rPr>
          <w:rFonts w:asciiTheme="minorHAnsi" w:hAnsiTheme="minorHAnsi" w:cstheme="minorHAnsi"/>
        </w:rPr>
        <w:t>9</w:t>
      </w:r>
      <w:r w:rsidR="003D59CB" w:rsidRPr="00C9537E">
        <w:rPr>
          <w:rFonts w:asciiTheme="minorHAnsi" w:hAnsiTheme="minorHAnsi" w:cstheme="minorHAnsi"/>
          <w:highlight w:val="lightGray"/>
        </w:rPr>
        <w:fldChar w:fldCharType="end"/>
      </w:r>
      <w:r w:rsidRPr="00C9537E">
        <w:rPr>
          <w:rFonts w:asciiTheme="minorHAnsi" w:hAnsiTheme="minorHAnsi" w:cstheme="minorHAnsi"/>
        </w:rPr>
        <w:t xml:space="preserve">, os </w:t>
      </w:r>
      <w:r w:rsidR="00D03A95" w:rsidRPr="00C9537E">
        <w:rPr>
          <w:rFonts w:asciiTheme="minorHAnsi" w:hAnsiTheme="minorHAnsi" w:cstheme="minorHAnsi"/>
        </w:rPr>
        <w:t xml:space="preserve">Debenturistas </w:t>
      </w:r>
      <w:r w:rsidRPr="00C9537E">
        <w:rPr>
          <w:rFonts w:asciiTheme="minorHAnsi" w:hAnsiTheme="minorHAnsi" w:cstheme="minorHAnsi"/>
        </w:rPr>
        <w:t>poderão optar por não declarar antecipadamente vencidas as obrigações decorrentes das Debêntures, por meio de deliberação dos titulares das Debêntures que representem</w:t>
      </w:r>
      <w:r w:rsidR="00F2378D" w:rsidRPr="00C9537E">
        <w:rPr>
          <w:rFonts w:asciiTheme="minorHAnsi" w:hAnsiTheme="minorHAnsi" w:cstheme="minorHAnsi"/>
        </w:rPr>
        <w:t xml:space="preserve">, </w:t>
      </w:r>
      <w:r w:rsidR="008B3549" w:rsidRPr="00C9537E">
        <w:rPr>
          <w:rFonts w:asciiTheme="minorHAnsi" w:hAnsiTheme="minorHAnsi" w:cstheme="minorHAnsi"/>
        </w:rPr>
        <w:t>em primeira convocação, 2/3 (dois terços) das Debêntures em Circulação, ou, em segunda convocação, 50% (cinquenta por cento) mais um dos Debenturistas presentes, desde que estejam presentes no mínimo 30% (trinta por cento) das Debêntures em Circulação</w:t>
      </w:r>
      <w:r w:rsidR="00F2378D" w:rsidRPr="00C9537E">
        <w:rPr>
          <w:rFonts w:asciiTheme="minorHAnsi" w:hAnsiTheme="minorHAnsi" w:cstheme="minorHAnsi"/>
        </w:rPr>
        <w:t>.</w:t>
      </w:r>
    </w:p>
    <w:bookmarkEnd w:id="167"/>
    <w:p w14:paraId="07DA8544" w14:textId="03613A77" w:rsidR="00D84A88" w:rsidRPr="00C9537E" w:rsidRDefault="00D84A88" w:rsidP="00C9537E">
      <w:pPr>
        <w:pStyle w:val="PargrafodaLista"/>
        <w:spacing w:line="340" w:lineRule="exact"/>
        <w:ind w:left="0"/>
        <w:jc w:val="both"/>
        <w:rPr>
          <w:rFonts w:asciiTheme="minorHAnsi" w:hAnsiTheme="minorHAnsi" w:cstheme="minorHAnsi"/>
          <w:bCs/>
        </w:rPr>
      </w:pPr>
    </w:p>
    <w:p w14:paraId="65373301" w14:textId="1D06B3E2" w:rsidR="00D84A88" w:rsidRPr="00C9537E" w:rsidRDefault="0043271C" w:rsidP="00C9537E">
      <w:pPr>
        <w:pStyle w:val="PargrafodaLista"/>
        <w:numPr>
          <w:ilvl w:val="1"/>
          <w:numId w:val="6"/>
        </w:numPr>
        <w:spacing w:line="340" w:lineRule="exact"/>
        <w:ind w:left="0" w:firstLine="0"/>
        <w:jc w:val="both"/>
        <w:rPr>
          <w:rFonts w:asciiTheme="minorHAnsi" w:hAnsiTheme="minorHAnsi" w:cstheme="minorHAnsi"/>
          <w:b/>
        </w:rPr>
      </w:pPr>
      <w:r w:rsidRPr="00C9537E">
        <w:rPr>
          <w:rFonts w:asciiTheme="minorHAnsi" w:hAnsiTheme="minorHAnsi" w:cstheme="minorHAnsi"/>
        </w:rPr>
        <w:t xml:space="preserve">Observado o disposto na Cláusula </w:t>
      </w:r>
      <w:r w:rsidRPr="00C9537E">
        <w:rPr>
          <w:rFonts w:asciiTheme="minorHAnsi" w:hAnsiTheme="minorHAnsi" w:cstheme="minorHAnsi"/>
          <w:highlight w:val="lightGray"/>
        </w:rPr>
        <w:fldChar w:fldCharType="begin"/>
      </w:r>
      <w:r w:rsidRPr="00C9537E">
        <w:rPr>
          <w:rFonts w:asciiTheme="minorHAnsi" w:hAnsiTheme="minorHAnsi" w:cstheme="minorHAnsi"/>
        </w:rPr>
        <w:instrText xml:space="preserve"> REF _Ref78575849 \r \h </w:instrText>
      </w:r>
      <w:r w:rsidR="00FC2639" w:rsidRPr="00C9537E">
        <w:rPr>
          <w:rFonts w:asciiTheme="minorHAnsi" w:hAnsiTheme="minorHAnsi" w:cstheme="minorHAnsi"/>
          <w:highlight w:val="lightGray"/>
        </w:rPr>
        <w:instrText xml:space="preserve"> \* MERGEFORMAT </w:instrText>
      </w:r>
      <w:r w:rsidRPr="00C9537E">
        <w:rPr>
          <w:rFonts w:asciiTheme="minorHAnsi" w:hAnsiTheme="minorHAnsi" w:cstheme="minorHAnsi"/>
          <w:highlight w:val="lightGray"/>
        </w:rPr>
      </w:r>
      <w:r w:rsidRPr="00C9537E">
        <w:rPr>
          <w:rFonts w:asciiTheme="minorHAnsi" w:hAnsiTheme="minorHAnsi" w:cstheme="minorHAnsi"/>
          <w:highlight w:val="lightGray"/>
        </w:rPr>
        <w:fldChar w:fldCharType="separate"/>
      </w:r>
      <w:r w:rsidRPr="00C9537E">
        <w:rPr>
          <w:rFonts w:asciiTheme="minorHAnsi" w:hAnsiTheme="minorHAnsi" w:cstheme="minorHAnsi"/>
        </w:rPr>
        <w:t>9</w:t>
      </w:r>
      <w:r w:rsidRPr="00C9537E">
        <w:rPr>
          <w:rFonts w:asciiTheme="minorHAnsi" w:hAnsiTheme="minorHAnsi" w:cstheme="minorHAnsi"/>
          <w:highlight w:val="lightGray"/>
        </w:rPr>
        <w:fldChar w:fldCharType="end"/>
      </w:r>
      <w:r w:rsidRPr="00C9537E">
        <w:rPr>
          <w:rFonts w:asciiTheme="minorHAnsi" w:hAnsiTheme="minorHAnsi" w:cstheme="minorHAnsi"/>
        </w:rPr>
        <w:t xml:space="preserve"> abaixo, na hipótese de (a) não </w:t>
      </w:r>
      <w:del w:id="168" w:author="Autor">
        <w:r w:rsidRPr="00C9537E" w:rsidDel="00C9537E">
          <w:rPr>
            <w:rFonts w:asciiTheme="minorHAnsi" w:hAnsiTheme="minorHAnsi" w:cstheme="minorHAnsi"/>
          </w:rPr>
          <w:delText xml:space="preserve">instalação </w:delText>
        </w:r>
      </w:del>
      <w:ins w:id="169" w:author="Autor">
        <w:r w:rsidR="00C9537E" w:rsidRPr="00C9537E">
          <w:rPr>
            <w:rFonts w:asciiTheme="minorHAnsi" w:hAnsiTheme="minorHAnsi" w:cstheme="minorHAnsi"/>
          </w:rPr>
          <w:t xml:space="preserve">deliberação </w:t>
        </w:r>
      </w:ins>
      <w:r w:rsidRPr="00C9537E">
        <w:rPr>
          <w:rFonts w:asciiTheme="minorHAnsi" w:hAnsiTheme="minorHAnsi" w:cstheme="minorHAnsi"/>
        </w:rPr>
        <w:t xml:space="preserve">por falta de quórum, em segunda convocação, da Assembleia Geral de Debenturistas mencionada na Cláusula </w:t>
      </w:r>
      <w:r w:rsidRPr="00C9537E">
        <w:rPr>
          <w:rFonts w:asciiTheme="minorHAnsi" w:hAnsiTheme="minorHAnsi" w:cstheme="minorHAnsi"/>
          <w:highlight w:val="lightGray"/>
        </w:rPr>
        <w:fldChar w:fldCharType="begin"/>
      </w:r>
      <w:r w:rsidRPr="00C9537E">
        <w:rPr>
          <w:rFonts w:asciiTheme="minorHAnsi" w:hAnsiTheme="minorHAnsi" w:cstheme="minorHAnsi"/>
        </w:rPr>
        <w:instrText xml:space="preserve"> REF _Ref78575885 \r \h </w:instrText>
      </w:r>
      <w:r w:rsidR="00FC2639" w:rsidRPr="00C9537E">
        <w:rPr>
          <w:rFonts w:asciiTheme="minorHAnsi" w:hAnsiTheme="minorHAnsi" w:cstheme="minorHAnsi"/>
          <w:highlight w:val="lightGray"/>
        </w:rPr>
        <w:instrText xml:space="preserve"> \* MERGEFORMAT </w:instrText>
      </w:r>
      <w:r w:rsidRPr="00C9537E">
        <w:rPr>
          <w:rFonts w:asciiTheme="minorHAnsi" w:hAnsiTheme="minorHAnsi" w:cstheme="minorHAnsi"/>
          <w:highlight w:val="lightGray"/>
        </w:rPr>
      </w:r>
      <w:r w:rsidRPr="00C9537E">
        <w:rPr>
          <w:rFonts w:asciiTheme="minorHAnsi" w:hAnsiTheme="minorHAnsi" w:cstheme="minorHAnsi"/>
          <w:highlight w:val="lightGray"/>
        </w:rPr>
        <w:fldChar w:fldCharType="separate"/>
      </w:r>
      <w:r w:rsidRPr="00C9537E">
        <w:rPr>
          <w:rFonts w:asciiTheme="minorHAnsi" w:hAnsiTheme="minorHAnsi" w:cstheme="minorHAnsi"/>
        </w:rPr>
        <w:t>5.7</w:t>
      </w:r>
      <w:r w:rsidRPr="00C9537E">
        <w:rPr>
          <w:rFonts w:asciiTheme="minorHAnsi" w:hAnsiTheme="minorHAnsi" w:cstheme="minorHAnsi"/>
          <w:highlight w:val="lightGray"/>
        </w:rPr>
        <w:fldChar w:fldCharType="end"/>
      </w:r>
      <w:r w:rsidRPr="00C9537E">
        <w:rPr>
          <w:rFonts w:asciiTheme="minorHAnsi" w:hAnsiTheme="minorHAnsi" w:cstheme="minorHAnsi"/>
        </w:rPr>
        <w:t xml:space="preserve"> acima; </w:t>
      </w:r>
      <w:r w:rsidR="00B10890" w:rsidRPr="00C9537E">
        <w:rPr>
          <w:rFonts w:asciiTheme="minorHAnsi" w:hAnsiTheme="minorHAnsi" w:cstheme="minorHAnsi"/>
        </w:rPr>
        <w:t xml:space="preserve">ou </w:t>
      </w:r>
      <w:r w:rsidRPr="00C9537E">
        <w:rPr>
          <w:rFonts w:asciiTheme="minorHAnsi" w:hAnsiTheme="minorHAnsi" w:cstheme="minorHAnsi"/>
        </w:rPr>
        <w:t xml:space="preserve">(b) não ser aprovado o exercício da faculdade prevista na Cláusula </w:t>
      </w:r>
      <w:r w:rsidRPr="00C9537E">
        <w:rPr>
          <w:rFonts w:asciiTheme="minorHAnsi" w:hAnsiTheme="minorHAnsi" w:cstheme="minorHAnsi"/>
          <w:highlight w:val="lightGray"/>
        </w:rPr>
        <w:fldChar w:fldCharType="begin"/>
      </w:r>
      <w:r w:rsidRPr="00C9537E">
        <w:rPr>
          <w:rFonts w:asciiTheme="minorHAnsi" w:hAnsiTheme="minorHAnsi" w:cstheme="minorHAnsi"/>
        </w:rPr>
        <w:instrText xml:space="preserve"> REF _Ref78575885 \r \h </w:instrText>
      </w:r>
      <w:r w:rsidR="00FC2639" w:rsidRPr="00C9537E">
        <w:rPr>
          <w:rFonts w:asciiTheme="minorHAnsi" w:hAnsiTheme="minorHAnsi" w:cstheme="minorHAnsi"/>
          <w:highlight w:val="lightGray"/>
        </w:rPr>
        <w:instrText xml:space="preserve"> \* MERGEFORMAT </w:instrText>
      </w:r>
      <w:r w:rsidRPr="00C9537E">
        <w:rPr>
          <w:rFonts w:asciiTheme="minorHAnsi" w:hAnsiTheme="minorHAnsi" w:cstheme="minorHAnsi"/>
          <w:highlight w:val="lightGray"/>
        </w:rPr>
      </w:r>
      <w:r w:rsidRPr="00C9537E">
        <w:rPr>
          <w:rFonts w:asciiTheme="minorHAnsi" w:hAnsiTheme="minorHAnsi" w:cstheme="minorHAnsi"/>
          <w:highlight w:val="lightGray"/>
        </w:rPr>
        <w:fldChar w:fldCharType="separate"/>
      </w:r>
      <w:r w:rsidRPr="00C9537E">
        <w:rPr>
          <w:rFonts w:asciiTheme="minorHAnsi" w:hAnsiTheme="minorHAnsi" w:cstheme="minorHAnsi"/>
        </w:rPr>
        <w:t>5.7</w:t>
      </w:r>
      <w:r w:rsidRPr="00C9537E">
        <w:rPr>
          <w:rFonts w:asciiTheme="minorHAnsi" w:hAnsiTheme="minorHAnsi" w:cstheme="minorHAnsi"/>
          <w:highlight w:val="lightGray"/>
        </w:rPr>
        <w:fldChar w:fldCharType="end"/>
      </w:r>
      <w:del w:id="170" w:author="Autor">
        <w:r w:rsidRPr="00C9537E" w:rsidDel="00C9537E">
          <w:rPr>
            <w:rFonts w:asciiTheme="minorHAnsi" w:hAnsiTheme="minorHAnsi" w:cstheme="minorHAnsi"/>
          </w:rPr>
          <w:delText xml:space="preserve"> acima</w:delText>
        </w:r>
        <w:r w:rsidR="00B10890" w:rsidRPr="00C9537E" w:rsidDel="00C9537E">
          <w:rPr>
            <w:rFonts w:asciiTheme="minorHAnsi" w:hAnsiTheme="minorHAnsi" w:cstheme="minorHAnsi"/>
          </w:rPr>
          <w:delText xml:space="preserve"> por falta de quórum de deliberação, em segunda convocação</w:delText>
        </w:r>
      </w:del>
      <w:r w:rsidRPr="00C9537E">
        <w:rPr>
          <w:rFonts w:asciiTheme="minorHAnsi" w:hAnsiTheme="minorHAnsi" w:cstheme="minorHAnsi"/>
        </w:rPr>
        <w:t>, o Agente Fiduciário deverá declarar o vencimento antecipado das obrigações decorrentes das Debêntures</w:t>
      </w:r>
      <w:r w:rsidR="00D84A88" w:rsidRPr="00C9537E">
        <w:rPr>
          <w:rFonts w:asciiTheme="minorHAnsi" w:hAnsiTheme="minorHAnsi" w:cstheme="minorHAnsi"/>
        </w:rPr>
        <w:t xml:space="preserve">. </w:t>
      </w:r>
      <w:r w:rsidR="00B10890" w:rsidRPr="00C9537E">
        <w:rPr>
          <w:rFonts w:asciiTheme="minorHAnsi" w:hAnsiTheme="minorHAnsi" w:cstheme="minorHAnsi"/>
        </w:rPr>
        <w:t>[</w:t>
      </w:r>
      <w:r w:rsidR="00B10890" w:rsidRPr="00C9537E">
        <w:rPr>
          <w:rFonts w:asciiTheme="minorHAnsi" w:hAnsiTheme="minorHAnsi" w:cstheme="minorHAnsi"/>
          <w:b/>
          <w:bCs/>
          <w:highlight w:val="yellow"/>
          <w:u w:val="single"/>
        </w:rPr>
        <w:t>Nota SF</w:t>
      </w:r>
      <w:r w:rsidR="00B10890" w:rsidRPr="00C9537E">
        <w:rPr>
          <w:rFonts w:asciiTheme="minorHAnsi" w:hAnsiTheme="minorHAnsi" w:cstheme="minorHAnsi"/>
          <w:highlight w:val="yellow"/>
        </w:rPr>
        <w:t>: OT, favor confirmar.</w:t>
      </w:r>
      <w:r w:rsidR="00B10890" w:rsidRPr="00C9537E">
        <w:rPr>
          <w:rFonts w:asciiTheme="minorHAnsi" w:hAnsiTheme="minorHAnsi" w:cstheme="minorHAnsi"/>
        </w:rPr>
        <w:t>]</w:t>
      </w:r>
    </w:p>
    <w:p w14:paraId="11AC9B23" w14:textId="77777777" w:rsidR="00D84A88" w:rsidRPr="00C9537E" w:rsidRDefault="00D84A88" w:rsidP="00C9537E">
      <w:pPr>
        <w:spacing w:line="340" w:lineRule="exact"/>
        <w:jc w:val="both"/>
        <w:rPr>
          <w:rFonts w:asciiTheme="minorHAnsi" w:hAnsiTheme="minorHAnsi" w:cstheme="minorHAnsi"/>
        </w:rPr>
      </w:pPr>
    </w:p>
    <w:p w14:paraId="25C8452A" w14:textId="7A4E03F0" w:rsidR="00D84A88" w:rsidRPr="00C9537E" w:rsidRDefault="00D84A88" w:rsidP="00C9537E">
      <w:pPr>
        <w:pStyle w:val="PargrafodaLista"/>
        <w:numPr>
          <w:ilvl w:val="1"/>
          <w:numId w:val="6"/>
        </w:numPr>
        <w:spacing w:line="340" w:lineRule="exact"/>
        <w:ind w:left="0" w:firstLine="0"/>
        <w:jc w:val="both"/>
        <w:rPr>
          <w:rFonts w:asciiTheme="minorHAnsi" w:hAnsiTheme="minorHAnsi" w:cstheme="minorHAnsi"/>
          <w:b/>
        </w:rPr>
      </w:pPr>
      <w:bookmarkStart w:id="171" w:name="_Ref451034958"/>
      <w:r w:rsidRPr="00C9537E">
        <w:rPr>
          <w:rFonts w:asciiTheme="minorHAnsi" w:hAnsiTheme="minorHAnsi" w:cstheme="minorHAnsi"/>
        </w:rPr>
        <w:t xml:space="preserve">Em caso de declaração do vencimento antecipado das obrigações decorrentes das Debêntures, nas hipóteses previstas nas Cláusulas </w:t>
      </w:r>
      <w:r w:rsidR="003D59CB" w:rsidRPr="00C9537E">
        <w:rPr>
          <w:rFonts w:asciiTheme="minorHAnsi" w:hAnsiTheme="minorHAnsi" w:cstheme="minorHAnsi"/>
        </w:rPr>
        <w:fldChar w:fldCharType="begin"/>
      </w:r>
      <w:r w:rsidR="003D59CB" w:rsidRPr="00C9537E">
        <w:rPr>
          <w:rFonts w:asciiTheme="minorHAnsi" w:hAnsiTheme="minorHAnsi" w:cstheme="minorHAnsi"/>
        </w:rPr>
        <w:instrText xml:space="preserve"> REF _Ref447756783 \r \h  \* MERGEFORMAT </w:instrText>
      </w:r>
      <w:r w:rsidR="003D59CB" w:rsidRPr="00C9537E">
        <w:rPr>
          <w:rFonts w:asciiTheme="minorHAnsi" w:hAnsiTheme="minorHAnsi" w:cstheme="minorHAnsi"/>
        </w:rPr>
      </w:r>
      <w:r w:rsidR="003D59CB" w:rsidRPr="00C9537E">
        <w:rPr>
          <w:rFonts w:asciiTheme="minorHAnsi" w:hAnsiTheme="minorHAnsi" w:cstheme="minorHAnsi"/>
        </w:rPr>
        <w:fldChar w:fldCharType="separate"/>
      </w:r>
      <w:r w:rsidR="00B67FFA" w:rsidRPr="00C9537E">
        <w:rPr>
          <w:rFonts w:asciiTheme="minorHAnsi" w:hAnsiTheme="minorHAnsi" w:cstheme="minorHAnsi"/>
        </w:rPr>
        <w:t>5.6</w:t>
      </w:r>
      <w:r w:rsidR="003D59CB" w:rsidRPr="00C9537E">
        <w:rPr>
          <w:rFonts w:asciiTheme="minorHAnsi" w:hAnsiTheme="minorHAnsi" w:cstheme="minorHAnsi"/>
        </w:rPr>
        <w:fldChar w:fldCharType="end"/>
      </w:r>
      <w:r w:rsidRPr="00C9537E">
        <w:rPr>
          <w:rFonts w:asciiTheme="minorHAnsi" w:hAnsiTheme="minorHAnsi" w:cstheme="minorHAnsi"/>
        </w:rPr>
        <w:t xml:space="preserve"> e </w:t>
      </w:r>
      <w:r w:rsidR="003D59CB" w:rsidRPr="00C9537E">
        <w:rPr>
          <w:rFonts w:asciiTheme="minorHAnsi" w:hAnsiTheme="minorHAnsi" w:cstheme="minorHAnsi"/>
        </w:rPr>
        <w:fldChar w:fldCharType="begin"/>
      </w:r>
      <w:r w:rsidR="003D59CB" w:rsidRPr="00C9537E">
        <w:rPr>
          <w:rFonts w:asciiTheme="minorHAnsi" w:hAnsiTheme="minorHAnsi" w:cstheme="minorHAnsi"/>
        </w:rPr>
        <w:instrText xml:space="preserve"> REF _Ref78575885 \r \h  \* MERGEFORMAT </w:instrText>
      </w:r>
      <w:r w:rsidR="003D59CB" w:rsidRPr="00C9537E">
        <w:rPr>
          <w:rFonts w:asciiTheme="minorHAnsi" w:hAnsiTheme="minorHAnsi" w:cstheme="minorHAnsi"/>
        </w:rPr>
      </w:r>
      <w:r w:rsidR="003D59CB" w:rsidRPr="00C9537E">
        <w:rPr>
          <w:rFonts w:asciiTheme="minorHAnsi" w:hAnsiTheme="minorHAnsi" w:cstheme="minorHAnsi"/>
        </w:rPr>
        <w:fldChar w:fldCharType="separate"/>
      </w:r>
      <w:r w:rsidR="00B67FFA" w:rsidRPr="00C9537E">
        <w:rPr>
          <w:rFonts w:asciiTheme="minorHAnsi" w:hAnsiTheme="minorHAnsi" w:cstheme="minorHAnsi"/>
        </w:rPr>
        <w:t>5.7</w:t>
      </w:r>
      <w:r w:rsidR="003D59CB" w:rsidRPr="00C9537E">
        <w:rPr>
          <w:rFonts w:asciiTheme="minorHAnsi" w:hAnsiTheme="minorHAnsi" w:cstheme="minorHAnsi"/>
        </w:rPr>
        <w:fldChar w:fldCharType="end"/>
      </w:r>
      <w:r w:rsidRPr="00C9537E">
        <w:rPr>
          <w:rFonts w:asciiTheme="minorHAnsi" w:hAnsiTheme="minorHAnsi" w:cstheme="minorHAnsi"/>
        </w:rPr>
        <w:t xml:space="preserve"> acima, o Agente Fiduciário deverá enviar no prazo de até 1 (um) Dia Útil notificação com aviso de recebimento à Emissora (“</w:t>
      </w:r>
      <w:r w:rsidRPr="00C9537E">
        <w:rPr>
          <w:rFonts w:asciiTheme="minorHAnsi" w:hAnsiTheme="minorHAnsi" w:cstheme="minorHAnsi"/>
          <w:u w:val="single"/>
        </w:rPr>
        <w:t>Notificação de Vencimento Antecipado</w:t>
      </w:r>
      <w:r w:rsidRPr="00C9537E">
        <w:rPr>
          <w:rFonts w:asciiTheme="minorHAnsi" w:hAnsiTheme="minorHAnsi" w:cstheme="minorHAnsi"/>
        </w:rPr>
        <w:t xml:space="preserve">”), com cópia para o </w:t>
      </w:r>
      <w:r w:rsidR="002E0639" w:rsidRPr="00C9537E">
        <w:rPr>
          <w:rFonts w:asciiTheme="minorHAnsi" w:hAnsiTheme="minorHAnsi" w:cstheme="minorHAnsi"/>
        </w:rPr>
        <w:t>Agente de Liquidação</w:t>
      </w:r>
      <w:r w:rsidRPr="00C9537E">
        <w:rPr>
          <w:rFonts w:asciiTheme="minorHAnsi" w:hAnsiTheme="minorHAnsi" w:cstheme="minorHAnsi"/>
        </w:rPr>
        <w:t xml:space="preserve"> e Escriturador, informando tal evento, para que a Emissora, no prazo de até 1 (</w:t>
      </w:r>
      <w:r w:rsidR="002E0639" w:rsidRPr="00C9537E">
        <w:rPr>
          <w:rFonts w:asciiTheme="minorHAnsi" w:hAnsiTheme="minorHAnsi" w:cstheme="minorHAnsi"/>
        </w:rPr>
        <w:t>um</w:t>
      </w:r>
      <w:r w:rsidRPr="00C9537E">
        <w:rPr>
          <w:rFonts w:asciiTheme="minorHAnsi" w:hAnsiTheme="minorHAnsi" w:cstheme="minorHAnsi"/>
        </w:rPr>
        <w:t>) Dia Út</w:t>
      </w:r>
      <w:r w:rsidR="002E0639" w:rsidRPr="00C9537E">
        <w:rPr>
          <w:rFonts w:asciiTheme="minorHAnsi" w:hAnsiTheme="minorHAnsi" w:cstheme="minorHAnsi"/>
        </w:rPr>
        <w:t>il</w:t>
      </w:r>
      <w:r w:rsidRPr="00C9537E">
        <w:rPr>
          <w:rFonts w:asciiTheme="minorHAnsi" w:hAnsiTheme="minorHAnsi" w:cstheme="minorHAnsi"/>
        </w:rPr>
        <w:t xml:space="preserve"> a contar da data de recebimento da Notificação de Vencimento Antecipado, efetue o pagamento, do valor correspondente ao Valor Nominal </w:t>
      </w:r>
      <w:r w:rsidR="002E0639" w:rsidRPr="00C9537E">
        <w:rPr>
          <w:rFonts w:asciiTheme="minorHAnsi" w:hAnsiTheme="minorHAnsi" w:cstheme="minorHAnsi"/>
        </w:rPr>
        <w:t>Atualizado</w:t>
      </w:r>
      <w:r w:rsidR="009D0FF6" w:rsidRPr="00C9537E">
        <w:rPr>
          <w:rFonts w:asciiTheme="minorHAnsi" w:hAnsiTheme="minorHAnsi" w:cstheme="minorHAnsi"/>
        </w:rPr>
        <w:t>,</w:t>
      </w:r>
      <w:r w:rsidRPr="00C9537E">
        <w:rPr>
          <w:rFonts w:asciiTheme="minorHAnsi" w:hAnsiTheme="minorHAnsi" w:cstheme="minorHAnsi"/>
        </w:rPr>
        <w:t xml:space="preserve"> acrescido dos respectivos Juros Remuneratórios devidos até a data do efetivo pagamento, acrescido ainda de Encargos Moratórios, se for o caso, nos termos desta Escritura de Emissão (“</w:t>
      </w:r>
      <w:r w:rsidRPr="00C9537E">
        <w:rPr>
          <w:rFonts w:asciiTheme="minorHAnsi" w:hAnsiTheme="minorHAnsi" w:cstheme="minorHAnsi"/>
          <w:u w:val="single"/>
        </w:rPr>
        <w:t>Saldo na Data do Evento de Inadimplemento</w:t>
      </w:r>
      <w:r w:rsidRPr="00C9537E">
        <w:rPr>
          <w:rFonts w:asciiTheme="minorHAnsi" w:hAnsiTheme="minorHAnsi" w:cstheme="minorHAnsi"/>
        </w:rPr>
        <w:t>”).</w:t>
      </w:r>
      <w:bookmarkEnd w:id="171"/>
      <w:r w:rsidRPr="00C9537E">
        <w:rPr>
          <w:rFonts w:asciiTheme="minorHAnsi" w:hAnsiTheme="minorHAnsi" w:cstheme="minorHAnsi"/>
        </w:rPr>
        <w:t xml:space="preserve"> </w:t>
      </w:r>
    </w:p>
    <w:p w14:paraId="0F121F9F" w14:textId="77777777" w:rsidR="00D84A88" w:rsidRPr="00C9537E" w:rsidRDefault="00D84A88" w:rsidP="00C9537E">
      <w:pPr>
        <w:pStyle w:val="Ttulo6"/>
        <w:spacing w:line="340" w:lineRule="exact"/>
        <w:jc w:val="both"/>
        <w:rPr>
          <w:rFonts w:asciiTheme="minorHAnsi" w:hAnsiTheme="minorHAnsi" w:cstheme="minorHAnsi"/>
          <w:b w:val="0"/>
          <w:sz w:val="24"/>
          <w:szCs w:val="24"/>
        </w:rPr>
      </w:pPr>
    </w:p>
    <w:p w14:paraId="4553D58D" w14:textId="43D3069B" w:rsidR="00D84A88" w:rsidRPr="00C9537E" w:rsidRDefault="00D84A88" w:rsidP="00C9537E">
      <w:pPr>
        <w:pStyle w:val="PargrafodaLista"/>
        <w:numPr>
          <w:ilvl w:val="1"/>
          <w:numId w:val="6"/>
        </w:numPr>
        <w:spacing w:line="340" w:lineRule="exact"/>
        <w:ind w:left="0" w:firstLine="0"/>
        <w:jc w:val="both"/>
        <w:rPr>
          <w:rFonts w:asciiTheme="minorHAnsi" w:hAnsiTheme="minorHAnsi" w:cstheme="minorHAnsi"/>
          <w:b/>
        </w:rPr>
      </w:pPr>
      <w:r w:rsidRPr="00C9537E">
        <w:rPr>
          <w:rFonts w:asciiTheme="minorHAnsi" w:hAnsiTheme="minorHAnsi" w:cstheme="minorHAnsi"/>
        </w:rPr>
        <w:t xml:space="preserve">Caso o pagamento da totalidade das Debêntures previsto na Cláusula </w:t>
      </w:r>
      <w:r w:rsidR="003D59CB" w:rsidRPr="00C9537E">
        <w:rPr>
          <w:rFonts w:asciiTheme="minorHAnsi" w:hAnsiTheme="minorHAnsi" w:cstheme="minorHAnsi"/>
          <w:highlight w:val="lightGray"/>
        </w:rPr>
        <w:fldChar w:fldCharType="begin"/>
      </w:r>
      <w:r w:rsidR="003D59CB" w:rsidRPr="00C9537E">
        <w:rPr>
          <w:rFonts w:asciiTheme="minorHAnsi" w:hAnsiTheme="minorHAnsi" w:cstheme="minorHAnsi"/>
        </w:rPr>
        <w:instrText xml:space="preserve"> REF _Ref451034958 \r \h </w:instrText>
      </w:r>
      <w:r w:rsidR="00FC2639" w:rsidRPr="00C9537E">
        <w:rPr>
          <w:rFonts w:asciiTheme="minorHAnsi" w:hAnsiTheme="minorHAnsi" w:cstheme="minorHAnsi"/>
          <w:highlight w:val="lightGray"/>
        </w:rPr>
        <w:instrText xml:space="preserve"> \* MERGEFORMAT </w:instrText>
      </w:r>
      <w:r w:rsidR="003D59CB" w:rsidRPr="00C9537E">
        <w:rPr>
          <w:rFonts w:asciiTheme="minorHAnsi" w:hAnsiTheme="minorHAnsi" w:cstheme="minorHAnsi"/>
          <w:highlight w:val="lightGray"/>
        </w:rPr>
      </w:r>
      <w:r w:rsidR="003D59CB" w:rsidRPr="00C9537E">
        <w:rPr>
          <w:rFonts w:asciiTheme="minorHAnsi" w:hAnsiTheme="minorHAnsi" w:cstheme="minorHAnsi"/>
          <w:highlight w:val="lightGray"/>
        </w:rPr>
        <w:fldChar w:fldCharType="separate"/>
      </w:r>
      <w:r w:rsidR="00B60F49" w:rsidRPr="00C9537E">
        <w:rPr>
          <w:rFonts w:asciiTheme="minorHAnsi" w:hAnsiTheme="minorHAnsi" w:cstheme="minorHAnsi"/>
        </w:rPr>
        <w:t>5.9</w:t>
      </w:r>
      <w:r w:rsidR="003D59CB" w:rsidRPr="00C9537E">
        <w:rPr>
          <w:rFonts w:asciiTheme="minorHAnsi" w:hAnsiTheme="minorHAnsi" w:cstheme="minorHAnsi"/>
          <w:highlight w:val="lightGray"/>
        </w:rPr>
        <w:fldChar w:fldCharType="end"/>
      </w:r>
      <w:r w:rsidRPr="00C9537E">
        <w:rPr>
          <w:rFonts w:asciiTheme="minorHAnsi" w:hAnsiTheme="minorHAnsi" w:cstheme="minorHAnsi"/>
        </w:rPr>
        <w:t xml:space="preserve"> acima seja realizado por meio da B3, a Emissora deverá comunicar a B3, por meio de correspondência em conjunto com o Agente Fiduciário, sobre o referido pagamento, com, no mínimo, 3 (três) Dias Úteis de antecedência da data estipulada para a sua realização. </w:t>
      </w:r>
    </w:p>
    <w:p w14:paraId="3C34644E" w14:textId="77777777" w:rsidR="00D84A88" w:rsidRPr="00C9537E" w:rsidRDefault="00D84A88" w:rsidP="00C9537E">
      <w:pPr>
        <w:pStyle w:val="Ttulo6"/>
        <w:spacing w:line="340" w:lineRule="exact"/>
        <w:jc w:val="both"/>
        <w:rPr>
          <w:rFonts w:asciiTheme="minorHAnsi" w:hAnsiTheme="minorHAnsi" w:cstheme="minorHAnsi"/>
          <w:sz w:val="24"/>
          <w:szCs w:val="24"/>
        </w:rPr>
      </w:pPr>
    </w:p>
    <w:p w14:paraId="40F8D542" w14:textId="11B1429A" w:rsidR="00D84A88" w:rsidRPr="00C9537E" w:rsidRDefault="008F33A1" w:rsidP="00C9537E">
      <w:pPr>
        <w:pStyle w:val="PargrafodaLista"/>
        <w:numPr>
          <w:ilvl w:val="1"/>
          <w:numId w:val="6"/>
        </w:numPr>
        <w:spacing w:line="340" w:lineRule="exact"/>
        <w:ind w:left="0" w:firstLine="0"/>
        <w:jc w:val="both"/>
        <w:rPr>
          <w:rFonts w:asciiTheme="minorHAnsi" w:hAnsiTheme="minorHAnsi" w:cstheme="minorHAnsi"/>
        </w:rPr>
      </w:pPr>
      <w:r w:rsidRPr="00C9537E">
        <w:rPr>
          <w:rFonts w:asciiTheme="minorHAnsi" w:hAnsiTheme="minorHAnsi" w:cstheme="minorHAnsi"/>
        </w:rPr>
        <w:t>Sem prejuízo do disposto na Cláusula 5.10 acima, u</w:t>
      </w:r>
      <w:r w:rsidR="00D84A88" w:rsidRPr="00C9537E">
        <w:rPr>
          <w:rFonts w:asciiTheme="minorHAnsi" w:hAnsiTheme="minorHAnsi" w:cstheme="minorHAnsi"/>
        </w:rPr>
        <w:t xml:space="preserve">ma vez vencidas antecipadamente as Debêntures, nos termos desta Cláusula </w:t>
      </w:r>
      <w:r w:rsidR="003D59CB" w:rsidRPr="00C9537E">
        <w:rPr>
          <w:rFonts w:asciiTheme="minorHAnsi" w:hAnsiTheme="minorHAnsi" w:cstheme="minorHAnsi"/>
          <w:highlight w:val="lightGray"/>
        </w:rPr>
        <w:fldChar w:fldCharType="begin"/>
      </w:r>
      <w:r w:rsidR="003D59CB" w:rsidRPr="00C9537E">
        <w:rPr>
          <w:rFonts w:asciiTheme="minorHAnsi" w:hAnsiTheme="minorHAnsi" w:cstheme="minorHAnsi"/>
        </w:rPr>
        <w:instrText xml:space="preserve"> REF _Ref78575945 \r \h </w:instrText>
      </w:r>
      <w:r w:rsidR="00FC2639" w:rsidRPr="00C9537E">
        <w:rPr>
          <w:rFonts w:asciiTheme="minorHAnsi" w:hAnsiTheme="minorHAnsi" w:cstheme="minorHAnsi"/>
          <w:highlight w:val="lightGray"/>
        </w:rPr>
        <w:instrText xml:space="preserve"> \* MERGEFORMAT </w:instrText>
      </w:r>
      <w:r w:rsidR="003D59CB" w:rsidRPr="00C9537E">
        <w:rPr>
          <w:rFonts w:asciiTheme="minorHAnsi" w:hAnsiTheme="minorHAnsi" w:cstheme="minorHAnsi"/>
          <w:highlight w:val="lightGray"/>
        </w:rPr>
      </w:r>
      <w:r w:rsidR="003D59CB" w:rsidRPr="00C9537E">
        <w:rPr>
          <w:rFonts w:asciiTheme="minorHAnsi" w:hAnsiTheme="minorHAnsi" w:cstheme="minorHAnsi"/>
          <w:highlight w:val="lightGray"/>
        </w:rPr>
        <w:fldChar w:fldCharType="separate"/>
      </w:r>
      <w:r w:rsidR="008A62C8" w:rsidRPr="00C9537E">
        <w:rPr>
          <w:rFonts w:asciiTheme="minorHAnsi" w:hAnsiTheme="minorHAnsi" w:cstheme="minorHAnsi"/>
        </w:rPr>
        <w:t>5</w:t>
      </w:r>
      <w:r w:rsidR="003D59CB" w:rsidRPr="00C9537E">
        <w:rPr>
          <w:rFonts w:asciiTheme="minorHAnsi" w:hAnsiTheme="minorHAnsi" w:cstheme="minorHAnsi"/>
          <w:highlight w:val="lightGray"/>
        </w:rPr>
        <w:fldChar w:fldCharType="end"/>
      </w:r>
      <w:r w:rsidR="00D84A88" w:rsidRPr="00C9537E">
        <w:rPr>
          <w:rFonts w:asciiTheme="minorHAnsi" w:hAnsiTheme="minorHAnsi" w:cstheme="minorHAnsi"/>
        </w:rPr>
        <w:t xml:space="preserve">, o Agente Fiduciário deverá comunicar a B3, imediatamente após a declaração do vencimento antecipado. </w:t>
      </w:r>
    </w:p>
    <w:p w14:paraId="251A2569" w14:textId="77777777" w:rsidR="00D84A88" w:rsidRPr="00C9537E" w:rsidRDefault="00D84A88" w:rsidP="00C9537E">
      <w:pPr>
        <w:pStyle w:val="Ttulo6"/>
        <w:spacing w:line="340" w:lineRule="exact"/>
        <w:jc w:val="both"/>
        <w:rPr>
          <w:rFonts w:asciiTheme="minorHAnsi" w:hAnsiTheme="minorHAnsi" w:cstheme="minorHAnsi"/>
          <w:sz w:val="24"/>
          <w:szCs w:val="24"/>
        </w:rPr>
      </w:pPr>
    </w:p>
    <w:p w14:paraId="7719FE37" w14:textId="037BF682" w:rsidR="00D84A88" w:rsidRPr="00C9537E" w:rsidRDefault="00D84A88" w:rsidP="00C9537E">
      <w:pPr>
        <w:pStyle w:val="PargrafodaLista"/>
        <w:numPr>
          <w:ilvl w:val="1"/>
          <w:numId w:val="6"/>
        </w:numPr>
        <w:spacing w:line="340" w:lineRule="exact"/>
        <w:ind w:left="0" w:firstLine="0"/>
        <w:jc w:val="both"/>
        <w:rPr>
          <w:rFonts w:asciiTheme="minorHAnsi" w:hAnsiTheme="minorHAnsi" w:cstheme="minorHAnsi"/>
          <w:b/>
        </w:rPr>
      </w:pPr>
      <w:r w:rsidRPr="00C9537E">
        <w:rPr>
          <w:rFonts w:asciiTheme="minorHAnsi" w:hAnsiTheme="minorHAnsi" w:cstheme="minorHAnsi"/>
        </w:rPr>
        <w:t xml:space="preserve">Os valores das Cláusulas </w:t>
      </w:r>
      <w:r w:rsidR="003D59CB" w:rsidRPr="00C9537E">
        <w:rPr>
          <w:rFonts w:asciiTheme="minorHAnsi" w:hAnsiTheme="minorHAnsi" w:cstheme="minorHAnsi"/>
        </w:rPr>
        <w:fldChar w:fldCharType="begin"/>
      </w:r>
      <w:r w:rsidR="003D59CB" w:rsidRPr="00C9537E">
        <w:rPr>
          <w:rFonts w:asciiTheme="minorHAnsi" w:hAnsiTheme="minorHAnsi" w:cstheme="minorHAnsi"/>
        </w:rPr>
        <w:instrText xml:space="preserve"> REF _Ref76077893 \r \h  \* MERGEFORMAT </w:instrText>
      </w:r>
      <w:r w:rsidR="003D59CB" w:rsidRPr="00C9537E">
        <w:rPr>
          <w:rFonts w:asciiTheme="minorHAnsi" w:hAnsiTheme="minorHAnsi" w:cstheme="minorHAnsi"/>
        </w:rPr>
      </w:r>
      <w:r w:rsidR="003D59CB" w:rsidRPr="00C9537E">
        <w:rPr>
          <w:rFonts w:asciiTheme="minorHAnsi" w:hAnsiTheme="minorHAnsi" w:cstheme="minorHAnsi"/>
        </w:rPr>
        <w:fldChar w:fldCharType="separate"/>
      </w:r>
      <w:r w:rsidR="00B60F49" w:rsidRPr="00C9537E">
        <w:rPr>
          <w:rFonts w:asciiTheme="minorHAnsi" w:hAnsiTheme="minorHAnsi" w:cstheme="minorHAnsi"/>
        </w:rPr>
        <w:t>5.2</w:t>
      </w:r>
      <w:r w:rsidR="003D59CB" w:rsidRPr="00C9537E">
        <w:rPr>
          <w:rFonts w:asciiTheme="minorHAnsi" w:hAnsiTheme="minorHAnsi" w:cstheme="minorHAnsi"/>
        </w:rPr>
        <w:fldChar w:fldCharType="end"/>
      </w:r>
      <w:r w:rsidRPr="00C9537E">
        <w:rPr>
          <w:rFonts w:asciiTheme="minorHAnsi" w:hAnsiTheme="minorHAnsi" w:cstheme="minorHAnsi"/>
        </w:rPr>
        <w:t xml:space="preserve"> e </w:t>
      </w:r>
      <w:r w:rsidR="003D59CB" w:rsidRPr="00C9537E">
        <w:rPr>
          <w:rFonts w:asciiTheme="minorHAnsi" w:hAnsiTheme="minorHAnsi" w:cstheme="minorHAnsi"/>
        </w:rPr>
        <w:fldChar w:fldCharType="begin"/>
      </w:r>
      <w:r w:rsidR="003D59CB" w:rsidRPr="00C9537E">
        <w:rPr>
          <w:rFonts w:asciiTheme="minorHAnsi" w:hAnsiTheme="minorHAnsi" w:cstheme="minorHAnsi"/>
        </w:rPr>
        <w:instrText xml:space="preserve"> REF _Ref76077913 \r \h  \* MERGEFORMAT </w:instrText>
      </w:r>
      <w:r w:rsidR="003D59CB" w:rsidRPr="00C9537E">
        <w:rPr>
          <w:rFonts w:asciiTheme="minorHAnsi" w:hAnsiTheme="minorHAnsi" w:cstheme="minorHAnsi"/>
        </w:rPr>
      </w:r>
      <w:r w:rsidR="003D59CB" w:rsidRPr="00C9537E">
        <w:rPr>
          <w:rFonts w:asciiTheme="minorHAnsi" w:hAnsiTheme="minorHAnsi" w:cstheme="minorHAnsi"/>
        </w:rPr>
        <w:fldChar w:fldCharType="separate"/>
      </w:r>
      <w:r w:rsidR="00B60F49" w:rsidRPr="00C9537E">
        <w:rPr>
          <w:rFonts w:asciiTheme="minorHAnsi" w:hAnsiTheme="minorHAnsi" w:cstheme="minorHAnsi"/>
        </w:rPr>
        <w:t>5.3</w:t>
      </w:r>
      <w:r w:rsidR="003D59CB" w:rsidRPr="00C9537E">
        <w:rPr>
          <w:rFonts w:asciiTheme="minorHAnsi" w:hAnsiTheme="minorHAnsi" w:cstheme="minorHAnsi"/>
        </w:rPr>
        <w:fldChar w:fldCharType="end"/>
      </w:r>
      <w:r w:rsidRPr="00C9537E">
        <w:rPr>
          <w:rFonts w:asciiTheme="minorHAnsi" w:hAnsiTheme="minorHAnsi" w:cstheme="minorHAnsi"/>
        </w:rPr>
        <w:t xml:space="preserve"> serão corrigidos anualmente, de acordo com a variação do índice IPCA, ou na falta deste, ou ainda na impossibilidade de sua utilização, pelo índice que vier a substituí-lo.</w:t>
      </w:r>
      <w:bookmarkEnd w:id="160"/>
    </w:p>
    <w:p w14:paraId="493C3928" w14:textId="77777777" w:rsidR="00174CF7" w:rsidRPr="00C9537E" w:rsidRDefault="00174CF7" w:rsidP="00C9537E">
      <w:pPr>
        <w:spacing w:line="340" w:lineRule="exact"/>
        <w:rPr>
          <w:rFonts w:asciiTheme="minorHAnsi" w:hAnsiTheme="minorHAnsi" w:cstheme="minorHAnsi"/>
        </w:rPr>
      </w:pPr>
    </w:p>
    <w:p w14:paraId="76CC7A44" w14:textId="35C5405C" w:rsidR="00C719EE" w:rsidRPr="00C9537E" w:rsidRDefault="002E0639" w:rsidP="00C9537E">
      <w:pPr>
        <w:pStyle w:val="PargrafodaLista"/>
        <w:keepNext/>
        <w:numPr>
          <w:ilvl w:val="0"/>
          <w:numId w:val="6"/>
        </w:numPr>
        <w:spacing w:line="340" w:lineRule="exact"/>
        <w:ind w:left="709" w:hanging="709"/>
        <w:jc w:val="both"/>
        <w:rPr>
          <w:rFonts w:asciiTheme="minorHAnsi" w:hAnsiTheme="minorHAnsi" w:cstheme="minorHAnsi"/>
          <w:b/>
          <w:color w:val="000000" w:themeColor="text1"/>
        </w:rPr>
      </w:pPr>
      <w:bookmarkStart w:id="172" w:name="_DV_M1483"/>
      <w:bookmarkStart w:id="173" w:name="_DV_M1484"/>
      <w:bookmarkEnd w:id="172"/>
      <w:bookmarkEnd w:id="173"/>
      <w:r w:rsidRPr="00C9537E">
        <w:rPr>
          <w:rFonts w:asciiTheme="minorHAnsi" w:hAnsiTheme="minorHAnsi" w:cstheme="minorHAnsi"/>
          <w:b/>
          <w:color w:val="000000" w:themeColor="text1"/>
        </w:rPr>
        <w:t>OBRIGAÇÕES ADICIONAIS DA</w:t>
      </w:r>
      <w:r w:rsidR="00F659BD" w:rsidRPr="00C9537E">
        <w:rPr>
          <w:rFonts w:asciiTheme="minorHAnsi" w:hAnsiTheme="minorHAnsi" w:cstheme="minorHAnsi"/>
          <w:b/>
          <w:color w:val="000000" w:themeColor="text1"/>
        </w:rPr>
        <w:t xml:space="preserve"> EMISSORA</w:t>
      </w:r>
      <w:r w:rsidR="00893B74" w:rsidRPr="00C9537E">
        <w:rPr>
          <w:rFonts w:asciiTheme="minorHAnsi" w:hAnsiTheme="minorHAnsi" w:cstheme="minorHAnsi"/>
          <w:b/>
          <w:color w:val="000000" w:themeColor="text1"/>
        </w:rPr>
        <w:t xml:space="preserve"> E DOS FIADORES</w:t>
      </w:r>
    </w:p>
    <w:p w14:paraId="1D7B890D" w14:textId="77777777" w:rsidR="00AA41D4" w:rsidRPr="00C9537E" w:rsidRDefault="00AA41D4" w:rsidP="00C9537E">
      <w:pPr>
        <w:pStyle w:val="Ttulo6"/>
        <w:spacing w:line="340" w:lineRule="exact"/>
        <w:ind w:left="360"/>
        <w:jc w:val="both"/>
        <w:rPr>
          <w:rFonts w:asciiTheme="minorHAnsi" w:hAnsiTheme="minorHAnsi" w:cstheme="minorHAnsi"/>
          <w:b w:val="0"/>
          <w:sz w:val="24"/>
          <w:szCs w:val="24"/>
        </w:rPr>
      </w:pPr>
    </w:p>
    <w:p w14:paraId="29CC24A7" w14:textId="2EA1E1FF" w:rsidR="00DF15B9" w:rsidRPr="00C9537E" w:rsidRDefault="0085140A" w:rsidP="00C9537E">
      <w:pPr>
        <w:pStyle w:val="PargrafodaLista"/>
        <w:numPr>
          <w:ilvl w:val="1"/>
          <w:numId w:val="6"/>
        </w:numPr>
        <w:spacing w:line="340" w:lineRule="exact"/>
        <w:ind w:left="0" w:firstLine="0"/>
        <w:jc w:val="both"/>
        <w:rPr>
          <w:rFonts w:asciiTheme="minorHAnsi" w:hAnsiTheme="minorHAnsi" w:cstheme="minorHAnsi"/>
          <w:b/>
        </w:rPr>
      </w:pPr>
      <w:r w:rsidRPr="00C9537E">
        <w:rPr>
          <w:rFonts w:asciiTheme="minorHAnsi" w:hAnsiTheme="minorHAnsi" w:cstheme="minorHAnsi"/>
        </w:rPr>
        <w:t xml:space="preserve">Observadas as demais obrigações previstas nesta Escritura de Emissão, </w:t>
      </w:r>
      <w:r w:rsidR="005D19A8" w:rsidRPr="00C9537E">
        <w:rPr>
          <w:rFonts w:asciiTheme="minorHAnsi" w:hAnsiTheme="minorHAnsi" w:cstheme="minorHAnsi"/>
        </w:rPr>
        <w:t>enquanto o saldo devedor das Debêntures não for integralmente pago</w:t>
      </w:r>
      <w:r w:rsidRPr="00C9537E">
        <w:rPr>
          <w:rFonts w:asciiTheme="minorHAnsi" w:hAnsiTheme="minorHAnsi" w:cstheme="minorHAnsi"/>
        </w:rPr>
        <w:t xml:space="preserve">, a Emissora </w:t>
      </w:r>
      <w:r w:rsidR="00893B74" w:rsidRPr="00C9537E">
        <w:rPr>
          <w:rFonts w:asciiTheme="minorHAnsi" w:hAnsiTheme="minorHAnsi" w:cstheme="minorHAnsi"/>
        </w:rPr>
        <w:t>e cada um dos Fiadores, individualmente</w:t>
      </w:r>
      <w:r w:rsidR="0029326A" w:rsidRPr="00C9537E">
        <w:rPr>
          <w:rFonts w:asciiTheme="minorHAnsi" w:hAnsiTheme="minorHAnsi" w:cstheme="minorHAnsi"/>
        </w:rPr>
        <w:t xml:space="preserve"> e conforme aplicável</w:t>
      </w:r>
      <w:r w:rsidR="00893B74" w:rsidRPr="00C9537E">
        <w:rPr>
          <w:rFonts w:asciiTheme="minorHAnsi" w:hAnsiTheme="minorHAnsi" w:cstheme="minorHAnsi"/>
        </w:rPr>
        <w:t xml:space="preserve">, </w:t>
      </w:r>
      <w:r w:rsidRPr="00C9537E">
        <w:rPr>
          <w:rFonts w:asciiTheme="minorHAnsi" w:hAnsiTheme="minorHAnsi" w:cstheme="minorHAnsi"/>
        </w:rPr>
        <w:t>obriga-se</w:t>
      </w:r>
      <w:r w:rsidR="005D19A8" w:rsidRPr="00C9537E">
        <w:rPr>
          <w:rFonts w:asciiTheme="minorHAnsi" w:hAnsiTheme="minorHAnsi" w:cstheme="minorHAnsi"/>
        </w:rPr>
        <w:t>, ainda, a:</w:t>
      </w:r>
      <w:r w:rsidR="00E2663F" w:rsidRPr="00C9537E">
        <w:rPr>
          <w:rFonts w:asciiTheme="minorHAnsi" w:hAnsiTheme="minorHAnsi" w:cstheme="minorHAnsi"/>
        </w:rPr>
        <w:t xml:space="preserve"> </w:t>
      </w:r>
    </w:p>
    <w:p w14:paraId="17A6D291" w14:textId="77777777" w:rsidR="00885732" w:rsidRPr="00C9537E" w:rsidRDefault="00885732" w:rsidP="00C9537E">
      <w:pPr>
        <w:spacing w:line="340" w:lineRule="exact"/>
        <w:rPr>
          <w:rFonts w:asciiTheme="minorHAnsi" w:hAnsiTheme="minorHAnsi" w:cstheme="minorHAnsi"/>
        </w:rPr>
      </w:pPr>
    </w:p>
    <w:p w14:paraId="2689D580" w14:textId="77777777" w:rsidR="00C55A97" w:rsidRPr="00C9537E" w:rsidRDefault="00C55A97" w:rsidP="00C9537E">
      <w:pPr>
        <w:pStyle w:val="CTTCorpodeTexto"/>
        <w:numPr>
          <w:ilvl w:val="0"/>
          <w:numId w:val="8"/>
        </w:numPr>
        <w:spacing w:before="0" w:after="0" w:line="340" w:lineRule="exact"/>
        <w:ind w:left="709" w:hanging="709"/>
        <w:rPr>
          <w:rFonts w:asciiTheme="minorHAnsi" w:hAnsiTheme="minorHAnsi" w:cstheme="minorHAnsi"/>
        </w:rPr>
      </w:pPr>
      <w:bookmarkStart w:id="174" w:name="_DV_M400"/>
      <w:bookmarkEnd w:id="174"/>
      <w:r w:rsidRPr="00C9537E">
        <w:rPr>
          <w:rFonts w:asciiTheme="minorHAnsi" w:hAnsiTheme="minorHAnsi" w:cstheme="minorHAnsi"/>
        </w:rPr>
        <w:t xml:space="preserve">fornecer ao Agente Fiduciário: </w:t>
      </w:r>
    </w:p>
    <w:p w14:paraId="26FA5F04" w14:textId="77777777" w:rsidR="00C55A97" w:rsidRPr="00C9537E" w:rsidRDefault="00C55A97" w:rsidP="00C9537E">
      <w:pPr>
        <w:pStyle w:val="CTTCorpodeTexto"/>
        <w:spacing w:before="0" w:after="0" w:line="340" w:lineRule="exact"/>
        <w:ind w:left="1418"/>
        <w:rPr>
          <w:rFonts w:asciiTheme="minorHAnsi" w:hAnsiTheme="minorHAnsi" w:cstheme="minorHAnsi"/>
        </w:rPr>
      </w:pPr>
      <w:bookmarkStart w:id="175" w:name="_DV_M404"/>
      <w:bookmarkEnd w:id="175"/>
    </w:p>
    <w:p w14:paraId="17FB264C" w14:textId="658A4232" w:rsidR="00C55A97" w:rsidRPr="00C9537E" w:rsidRDefault="00C55A97" w:rsidP="00C9537E">
      <w:pPr>
        <w:pStyle w:val="CTTCorpodeTexto"/>
        <w:numPr>
          <w:ilvl w:val="0"/>
          <w:numId w:val="3"/>
        </w:numPr>
        <w:spacing w:before="0" w:after="0" w:line="340" w:lineRule="exact"/>
        <w:ind w:left="1418" w:hanging="709"/>
        <w:rPr>
          <w:rFonts w:asciiTheme="minorHAnsi" w:hAnsiTheme="minorHAnsi" w:cstheme="minorHAnsi"/>
        </w:rPr>
      </w:pPr>
      <w:r w:rsidRPr="00C9537E">
        <w:rPr>
          <w:rFonts w:asciiTheme="minorHAnsi" w:hAnsiTheme="minorHAnsi" w:cstheme="minorHAnsi"/>
        </w:rPr>
        <w:t>dentro de, no máximo, 90 (noventa) dias após o término de cada exercício social, ou em 10 (dez) dias após a data de sua divulgação, o que ocorrer primeiro, durante todo o prazo de vigência deste instrumento</w:t>
      </w:r>
      <w:r w:rsidRPr="00C9537E">
        <w:rPr>
          <w:rFonts w:asciiTheme="minorHAnsi" w:hAnsiTheme="minorHAnsi" w:cstheme="minorHAnsi"/>
          <w:b/>
        </w:rPr>
        <w:t xml:space="preserve"> (1)</w:t>
      </w:r>
      <w:r w:rsidRPr="00C9537E">
        <w:rPr>
          <w:rFonts w:asciiTheme="minorHAnsi" w:hAnsiTheme="minorHAnsi" w:cstheme="minorHAnsi"/>
        </w:rPr>
        <w:t xml:space="preserve"> cópia das </w:t>
      </w:r>
      <w:r w:rsidR="00DB7C2C" w:rsidRPr="00C9537E">
        <w:rPr>
          <w:rFonts w:asciiTheme="minorHAnsi" w:hAnsiTheme="minorHAnsi" w:cstheme="minorHAnsi"/>
        </w:rPr>
        <w:t xml:space="preserve">demonstrações financeiras auditadas </w:t>
      </w:r>
      <w:r w:rsidRPr="00C9537E">
        <w:rPr>
          <w:rFonts w:asciiTheme="minorHAnsi" w:hAnsiTheme="minorHAnsi" w:cstheme="minorHAnsi"/>
        </w:rPr>
        <w:t xml:space="preserve">relativas ao respectivo exercício social, preparadas de acordo com a Lei de Sociedade por Ações, os princípios contábeis geralmente aceitos no Brasil, e as regras emitidas pela CVM, acompanhadas do relatório da administração e do parecer dos auditores independentes com registro válido na CVM; </w:t>
      </w:r>
      <w:r w:rsidRPr="00C9537E">
        <w:rPr>
          <w:rFonts w:asciiTheme="minorHAnsi" w:hAnsiTheme="minorHAnsi" w:cstheme="minorHAnsi"/>
          <w:b/>
        </w:rPr>
        <w:t>(2)</w:t>
      </w:r>
      <w:r w:rsidRPr="00C9537E">
        <w:rPr>
          <w:rFonts w:asciiTheme="minorHAnsi" w:hAnsiTheme="minorHAnsi" w:cstheme="minorHAnsi"/>
        </w:rPr>
        <w:t xml:space="preserve"> relatório específico de apuração dos Índices Financeiros, elaborado pela Emissora, acompanhado da memória de cálculo, compreendendo todas as rubricas necessárias para a obtenção do</w:t>
      </w:r>
      <w:r w:rsidR="00FA0C51" w:rsidRPr="00C9537E">
        <w:rPr>
          <w:rFonts w:asciiTheme="minorHAnsi" w:hAnsiTheme="minorHAnsi" w:cstheme="minorHAnsi"/>
        </w:rPr>
        <w:t>s</w:t>
      </w:r>
      <w:r w:rsidRPr="00C9537E">
        <w:rPr>
          <w:rFonts w:asciiTheme="minorHAnsi" w:hAnsiTheme="minorHAnsi" w:cstheme="minorHAnsi"/>
        </w:rPr>
        <w:t xml:space="preserve"> Índice</w:t>
      </w:r>
      <w:r w:rsidR="00FA0C51" w:rsidRPr="00C9537E">
        <w:rPr>
          <w:rFonts w:asciiTheme="minorHAnsi" w:hAnsiTheme="minorHAnsi" w:cstheme="minorHAnsi"/>
        </w:rPr>
        <w:t xml:space="preserve">s </w:t>
      </w:r>
      <w:r w:rsidRPr="00C9537E">
        <w:rPr>
          <w:rFonts w:asciiTheme="minorHAnsi" w:hAnsiTheme="minorHAnsi" w:cstheme="minorHAnsi"/>
        </w:rPr>
        <w:t>Financeiro</w:t>
      </w:r>
      <w:r w:rsidR="00FA0C51" w:rsidRPr="00C9537E">
        <w:rPr>
          <w:rFonts w:asciiTheme="minorHAnsi" w:hAnsiTheme="minorHAnsi" w:cstheme="minorHAnsi"/>
        </w:rPr>
        <w:t>s</w:t>
      </w:r>
      <w:r w:rsidRPr="00C9537E">
        <w:rPr>
          <w:rFonts w:asciiTheme="minorHAnsi" w:hAnsiTheme="minorHAnsi" w:cstheme="minorHAnsi"/>
        </w:rPr>
        <w:t xml:space="preserve"> previsto</w:t>
      </w:r>
      <w:r w:rsidR="00FA0C51" w:rsidRPr="00C9537E">
        <w:rPr>
          <w:rFonts w:asciiTheme="minorHAnsi" w:hAnsiTheme="minorHAnsi" w:cstheme="minorHAnsi"/>
        </w:rPr>
        <w:t>s</w:t>
      </w:r>
      <w:r w:rsidRPr="00C9537E">
        <w:rPr>
          <w:rFonts w:asciiTheme="minorHAnsi" w:hAnsiTheme="minorHAnsi" w:cstheme="minorHAnsi"/>
        </w:rPr>
        <w:t xml:space="preserve"> na alínea </w:t>
      </w:r>
      <w:r w:rsidR="003D59CB" w:rsidRPr="00C9537E">
        <w:rPr>
          <w:rFonts w:asciiTheme="minorHAnsi" w:hAnsiTheme="minorHAnsi" w:cstheme="minorHAnsi"/>
        </w:rPr>
        <w:t>(</w:t>
      </w:r>
      <w:r w:rsidR="003D59CB" w:rsidRPr="00C9537E">
        <w:rPr>
          <w:rFonts w:asciiTheme="minorHAnsi" w:eastAsia="Times New Roman" w:hAnsiTheme="minorHAnsi" w:cstheme="minorHAnsi"/>
          <w:highlight w:val="lightGray"/>
          <w:lang w:eastAsia="pt-BR"/>
        </w:rPr>
        <w:fldChar w:fldCharType="begin"/>
      </w:r>
      <w:r w:rsidR="003D59CB" w:rsidRPr="00C9537E">
        <w:rPr>
          <w:rFonts w:asciiTheme="minorHAnsi" w:eastAsia="Times New Roman" w:hAnsiTheme="minorHAnsi" w:cstheme="minorHAnsi"/>
          <w:lang w:eastAsia="pt-BR"/>
        </w:rPr>
        <w:instrText xml:space="preserve"> REF _Ref78575988 \r \h </w:instrText>
      </w:r>
      <w:r w:rsidR="00FC2639" w:rsidRPr="00C9537E">
        <w:rPr>
          <w:rFonts w:asciiTheme="minorHAnsi" w:eastAsia="Times New Roman" w:hAnsiTheme="minorHAnsi" w:cstheme="minorHAnsi"/>
          <w:highlight w:val="lightGray"/>
          <w:lang w:eastAsia="pt-BR"/>
        </w:rPr>
        <w:instrText xml:space="preserve"> \* MERGEFORMAT </w:instrText>
      </w:r>
      <w:r w:rsidR="003D59CB" w:rsidRPr="00C9537E">
        <w:rPr>
          <w:rFonts w:asciiTheme="minorHAnsi" w:eastAsia="Times New Roman" w:hAnsiTheme="minorHAnsi" w:cstheme="minorHAnsi"/>
          <w:highlight w:val="lightGray"/>
          <w:lang w:eastAsia="pt-BR"/>
        </w:rPr>
      </w:r>
      <w:r w:rsidR="003D59CB" w:rsidRPr="00C9537E">
        <w:rPr>
          <w:rFonts w:asciiTheme="minorHAnsi" w:eastAsia="Times New Roman" w:hAnsiTheme="minorHAnsi" w:cstheme="minorHAnsi"/>
          <w:highlight w:val="lightGray"/>
          <w:lang w:eastAsia="pt-BR"/>
        </w:rPr>
        <w:fldChar w:fldCharType="separate"/>
      </w:r>
      <w:r w:rsidR="003D59CB" w:rsidRPr="00C9537E">
        <w:rPr>
          <w:rFonts w:asciiTheme="minorHAnsi" w:eastAsia="Times New Roman" w:hAnsiTheme="minorHAnsi" w:cstheme="minorHAnsi"/>
          <w:lang w:eastAsia="pt-BR"/>
        </w:rPr>
        <w:t>l)</w:t>
      </w:r>
      <w:r w:rsidR="003D59CB" w:rsidRPr="00C9537E">
        <w:rPr>
          <w:rFonts w:asciiTheme="minorHAnsi" w:eastAsia="Times New Roman" w:hAnsiTheme="minorHAnsi" w:cstheme="minorHAnsi"/>
          <w:highlight w:val="lightGray"/>
          <w:lang w:eastAsia="pt-BR"/>
        </w:rPr>
        <w:fldChar w:fldCharType="end"/>
      </w:r>
      <w:r w:rsidRPr="00C9537E">
        <w:rPr>
          <w:rFonts w:asciiTheme="minorHAnsi" w:eastAsia="Times New Roman" w:hAnsiTheme="minorHAnsi" w:cstheme="minorHAnsi"/>
          <w:lang w:eastAsia="pt-BR"/>
        </w:rPr>
        <w:t xml:space="preserve"> da Cláusula </w:t>
      </w:r>
      <w:r w:rsidR="003D59CB" w:rsidRPr="00C9537E">
        <w:rPr>
          <w:rFonts w:asciiTheme="minorHAnsi" w:eastAsia="Times New Roman" w:hAnsiTheme="minorHAnsi" w:cstheme="minorHAnsi"/>
          <w:highlight w:val="lightGray"/>
          <w:lang w:eastAsia="pt-BR"/>
        </w:rPr>
        <w:fldChar w:fldCharType="begin"/>
      </w:r>
      <w:r w:rsidR="003D59CB" w:rsidRPr="00C9537E">
        <w:rPr>
          <w:rFonts w:asciiTheme="minorHAnsi" w:eastAsia="Times New Roman" w:hAnsiTheme="minorHAnsi" w:cstheme="minorHAnsi"/>
          <w:lang w:eastAsia="pt-BR"/>
        </w:rPr>
        <w:instrText xml:space="preserve"> REF _Ref76077913 \r \h </w:instrText>
      </w:r>
      <w:r w:rsidR="00FC2639" w:rsidRPr="00C9537E">
        <w:rPr>
          <w:rFonts w:asciiTheme="minorHAnsi" w:eastAsia="Times New Roman" w:hAnsiTheme="minorHAnsi" w:cstheme="minorHAnsi"/>
          <w:highlight w:val="lightGray"/>
          <w:lang w:eastAsia="pt-BR"/>
        </w:rPr>
        <w:instrText xml:space="preserve"> \* MERGEFORMAT </w:instrText>
      </w:r>
      <w:r w:rsidR="003D59CB" w:rsidRPr="00C9537E">
        <w:rPr>
          <w:rFonts w:asciiTheme="minorHAnsi" w:eastAsia="Times New Roman" w:hAnsiTheme="minorHAnsi" w:cstheme="minorHAnsi"/>
          <w:highlight w:val="lightGray"/>
          <w:lang w:eastAsia="pt-BR"/>
        </w:rPr>
      </w:r>
      <w:r w:rsidR="003D59CB" w:rsidRPr="00C9537E">
        <w:rPr>
          <w:rFonts w:asciiTheme="minorHAnsi" w:eastAsia="Times New Roman" w:hAnsiTheme="minorHAnsi" w:cstheme="minorHAnsi"/>
          <w:highlight w:val="lightGray"/>
          <w:lang w:eastAsia="pt-BR"/>
        </w:rPr>
        <w:fldChar w:fldCharType="separate"/>
      </w:r>
      <w:r w:rsidR="00B60F49" w:rsidRPr="00C9537E">
        <w:rPr>
          <w:rFonts w:asciiTheme="minorHAnsi" w:eastAsia="Times New Roman" w:hAnsiTheme="minorHAnsi" w:cstheme="minorHAnsi"/>
          <w:lang w:eastAsia="pt-BR"/>
        </w:rPr>
        <w:t>5.3</w:t>
      </w:r>
      <w:r w:rsidR="003D59CB" w:rsidRPr="00C9537E">
        <w:rPr>
          <w:rFonts w:asciiTheme="minorHAnsi" w:eastAsia="Times New Roman" w:hAnsiTheme="minorHAnsi" w:cstheme="minorHAnsi"/>
          <w:highlight w:val="lightGray"/>
          <w:lang w:eastAsia="pt-BR"/>
        </w:rPr>
        <w:fldChar w:fldCharType="end"/>
      </w:r>
      <w:r w:rsidRPr="00C9537E">
        <w:rPr>
          <w:rFonts w:asciiTheme="minorHAnsi" w:hAnsiTheme="minorHAnsi" w:cstheme="minorHAnsi"/>
        </w:rPr>
        <w:t xml:space="preserve"> acima, de forma explícita, conforme metodologia de cálculo constante na referida cláusula, podendo </w:t>
      </w:r>
      <w:r w:rsidR="00C51C76" w:rsidRPr="00C9537E">
        <w:rPr>
          <w:rFonts w:asciiTheme="minorHAnsi" w:hAnsiTheme="minorHAnsi" w:cstheme="minorHAnsi"/>
        </w:rPr>
        <w:t xml:space="preserve">o Agente Fiduciário </w:t>
      </w:r>
      <w:r w:rsidRPr="00C9537E">
        <w:rPr>
          <w:rFonts w:asciiTheme="minorHAnsi" w:hAnsiTheme="minorHAnsi" w:cstheme="minorHAnsi"/>
        </w:rPr>
        <w:t xml:space="preserve">solicitar à Emissora todos os eventuais esclarecimentos adicionais que se façam necessários; </w:t>
      </w:r>
      <w:r w:rsidRPr="00C9537E">
        <w:rPr>
          <w:rFonts w:asciiTheme="minorHAnsi" w:hAnsiTheme="minorHAnsi" w:cstheme="minorHAnsi"/>
          <w:b/>
        </w:rPr>
        <w:t>(3) </w:t>
      </w:r>
      <w:r w:rsidRPr="00C9537E">
        <w:rPr>
          <w:rFonts w:asciiTheme="minorHAnsi" w:hAnsiTheme="minorHAnsi" w:cstheme="minorHAnsi"/>
        </w:rPr>
        <w:t>declaração, assinada por representante legal da Emissora, com poderes para tanto na forma de seu estatuto social, atestando: (I)</w:t>
      </w:r>
      <w:r w:rsidR="0050542B" w:rsidRPr="00C9537E">
        <w:rPr>
          <w:rFonts w:asciiTheme="minorHAnsi" w:hAnsiTheme="minorHAnsi" w:cstheme="minorHAnsi"/>
        </w:rPr>
        <w:t> </w:t>
      </w:r>
      <w:r w:rsidRPr="00C9537E">
        <w:rPr>
          <w:rFonts w:asciiTheme="minorHAnsi" w:hAnsiTheme="minorHAnsi" w:cstheme="minorHAnsi"/>
        </w:rPr>
        <w:t>que permanecem válidas as disposições contidas nesta Escritura de Emissão; (II)</w:t>
      </w:r>
      <w:r w:rsidR="0050542B" w:rsidRPr="00C9537E">
        <w:rPr>
          <w:rFonts w:asciiTheme="minorHAnsi" w:hAnsiTheme="minorHAnsi" w:cstheme="minorHAnsi"/>
        </w:rPr>
        <w:t> </w:t>
      </w:r>
      <w:r w:rsidRPr="00C9537E">
        <w:rPr>
          <w:rFonts w:asciiTheme="minorHAnsi" w:hAnsiTheme="minorHAnsi" w:cstheme="minorHAnsi"/>
        </w:rPr>
        <w:t>a não ocorrência de qualquer Evento de Inadimplemento e inexistência de descumprimento de obrigações da Emissora perante os Debenturistas;</w:t>
      </w:r>
      <w:bookmarkStart w:id="176" w:name="_DV_M405"/>
      <w:bookmarkStart w:id="177" w:name="_DV_M407"/>
      <w:bookmarkEnd w:id="176"/>
      <w:bookmarkEnd w:id="177"/>
      <w:r w:rsidR="007D067B" w:rsidRPr="00C9537E">
        <w:rPr>
          <w:rFonts w:asciiTheme="minorHAnsi" w:hAnsiTheme="minorHAnsi" w:cstheme="minorHAnsi"/>
        </w:rPr>
        <w:t xml:space="preserve"> </w:t>
      </w:r>
      <w:r w:rsidRPr="00C9537E">
        <w:rPr>
          <w:rFonts w:asciiTheme="minorHAnsi" w:hAnsiTheme="minorHAnsi" w:cstheme="minorHAnsi"/>
        </w:rPr>
        <w:t>(I</w:t>
      </w:r>
      <w:r w:rsidR="00F35AC6" w:rsidRPr="00C9537E">
        <w:rPr>
          <w:rFonts w:asciiTheme="minorHAnsi" w:hAnsiTheme="minorHAnsi" w:cstheme="minorHAnsi"/>
        </w:rPr>
        <w:t>II</w:t>
      </w:r>
      <w:r w:rsidRPr="00C9537E">
        <w:rPr>
          <w:rFonts w:asciiTheme="minorHAnsi" w:hAnsiTheme="minorHAnsi" w:cstheme="minorHAnsi"/>
        </w:rPr>
        <w:t>)</w:t>
      </w:r>
      <w:r w:rsidR="0050542B" w:rsidRPr="00C9537E">
        <w:rPr>
          <w:rFonts w:asciiTheme="minorHAnsi" w:hAnsiTheme="minorHAnsi" w:cstheme="minorHAnsi"/>
        </w:rPr>
        <w:t> </w:t>
      </w:r>
      <w:r w:rsidRPr="00C9537E">
        <w:rPr>
          <w:rFonts w:asciiTheme="minorHAnsi" w:hAnsiTheme="minorHAnsi" w:cstheme="minorHAnsi"/>
        </w:rPr>
        <w:t>que não foram praticados atos em desacordo com o estatuto social</w:t>
      </w:r>
      <w:r w:rsidR="00880929" w:rsidRPr="00C9537E">
        <w:rPr>
          <w:rFonts w:asciiTheme="minorHAnsi" w:eastAsia="Times New Roman" w:hAnsiTheme="minorHAnsi" w:cstheme="minorHAnsi"/>
          <w:lang w:eastAsia="pt-BR"/>
        </w:rPr>
        <w:t>;</w:t>
      </w:r>
    </w:p>
    <w:p w14:paraId="48766417" w14:textId="77777777" w:rsidR="00F35AC6" w:rsidRPr="00C9537E" w:rsidRDefault="00F35AC6" w:rsidP="00C9537E">
      <w:pPr>
        <w:pStyle w:val="CTTCorpodeTexto"/>
        <w:spacing w:before="0" w:after="0" w:line="340" w:lineRule="exact"/>
        <w:ind w:left="1418"/>
        <w:rPr>
          <w:rFonts w:asciiTheme="minorHAnsi" w:hAnsiTheme="minorHAnsi" w:cstheme="minorHAnsi"/>
        </w:rPr>
      </w:pPr>
    </w:p>
    <w:p w14:paraId="18F8E709" w14:textId="3420FD8F" w:rsidR="00C55A97" w:rsidRPr="00C9537E" w:rsidRDefault="00C55A97" w:rsidP="00C9537E">
      <w:pPr>
        <w:pStyle w:val="CTTCorpodeTexto"/>
        <w:numPr>
          <w:ilvl w:val="0"/>
          <w:numId w:val="3"/>
        </w:numPr>
        <w:spacing w:before="0" w:after="0" w:line="340" w:lineRule="exact"/>
        <w:ind w:left="1418" w:hanging="709"/>
        <w:rPr>
          <w:rFonts w:asciiTheme="minorHAnsi" w:hAnsiTheme="minorHAnsi" w:cstheme="minorHAnsi"/>
        </w:rPr>
      </w:pPr>
      <w:r w:rsidRPr="00C9537E">
        <w:rPr>
          <w:rFonts w:asciiTheme="minorHAnsi" w:hAnsiTheme="minorHAnsi" w:cstheme="minorHAnsi"/>
        </w:rPr>
        <w:t>dentro de 5 (cinco) Dias Úteis contados do recebimento da solicitação, qualquer informação que venha a ser solicitada pelo Agente Fiduciário;</w:t>
      </w:r>
    </w:p>
    <w:p w14:paraId="1FC40B4E" w14:textId="77777777" w:rsidR="00C55A97" w:rsidRPr="00C9537E" w:rsidRDefault="00C55A97" w:rsidP="00C9537E">
      <w:pPr>
        <w:pStyle w:val="PargrafodaLista"/>
        <w:spacing w:line="340" w:lineRule="exact"/>
        <w:rPr>
          <w:rFonts w:asciiTheme="minorHAnsi" w:hAnsiTheme="minorHAnsi" w:cstheme="minorHAnsi"/>
        </w:rPr>
      </w:pPr>
    </w:p>
    <w:p w14:paraId="3EF26A4E" w14:textId="1EAFF490" w:rsidR="00C55A97" w:rsidRPr="00C9537E" w:rsidRDefault="00C55A97" w:rsidP="00C9537E">
      <w:pPr>
        <w:pStyle w:val="CTTCorpodeTexto"/>
        <w:numPr>
          <w:ilvl w:val="0"/>
          <w:numId w:val="3"/>
        </w:numPr>
        <w:spacing w:before="0" w:after="0" w:line="340" w:lineRule="exact"/>
        <w:ind w:left="1418" w:hanging="709"/>
        <w:rPr>
          <w:rFonts w:asciiTheme="minorHAnsi" w:hAnsiTheme="minorHAnsi" w:cstheme="minorHAnsi"/>
        </w:rPr>
      </w:pPr>
      <w:r w:rsidRPr="00C9537E">
        <w:rPr>
          <w:rFonts w:asciiTheme="minorHAnsi" w:hAnsiTheme="minorHAnsi" w:cstheme="minorHAnsi"/>
        </w:rPr>
        <w:t xml:space="preserve">qualquer informação que venha a ser solicitada pelo Agente Fiduciário e no prazo de 30 (trinta) dias corridos antes do encerramento do prazo previsto na alínea </w:t>
      </w:r>
      <w:r w:rsidR="003D59CB" w:rsidRPr="00C9537E">
        <w:rPr>
          <w:rFonts w:asciiTheme="minorHAnsi" w:hAnsiTheme="minorHAnsi" w:cstheme="minorHAnsi"/>
          <w:highlight w:val="lightGray"/>
        </w:rPr>
        <w:fldChar w:fldCharType="begin"/>
      </w:r>
      <w:r w:rsidR="003D59CB" w:rsidRPr="00C9537E">
        <w:rPr>
          <w:rFonts w:asciiTheme="minorHAnsi" w:hAnsiTheme="minorHAnsi" w:cstheme="minorHAnsi"/>
        </w:rPr>
        <w:instrText xml:space="preserve"> REF _Ref78576086 \r \h </w:instrText>
      </w:r>
      <w:r w:rsidR="00FC2639" w:rsidRPr="00C9537E">
        <w:rPr>
          <w:rFonts w:asciiTheme="minorHAnsi" w:hAnsiTheme="minorHAnsi" w:cstheme="minorHAnsi"/>
          <w:highlight w:val="lightGray"/>
        </w:rPr>
        <w:instrText xml:space="preserve"> \* MERGEFORMAT </w:instrText>
      </w:r>
      <w:r w:rsidR="003D59CB" w:rsidRPr="00C9537E">
        <w:rPr>
          <w:rFonts w:asciiTheme="minorHAnsi" w:hAnsiTheme="minorHAnsi" w:cstheme="minorHAnsi"/>
          <w:highlight w:val="lightGray"/>
        </w:rPr>
      </w:r>
      <w:r w:rsidR="003D59CB" w:rsidRPr="00C9537E">
        <w:rPr>
          <w:rFonts w:asciiTheme="minorHAnsi" w:hAnsiTheme="minorHAnsi" w:cstheme="minorHAnsi"/>
          <w:highlight w:val="lightGray"/>
        </w:rPr>
        <w:fldChar w:fldCharType="separate"/>
      </w:r>
      <w:r w:rsidR="008A62C8" w:rsidRPr="00C9537E">
        <w:rPr>
          <w:rFonts w:asciiTheme="minorHAnsi" w:hAnsiTheme="minorHAnsi" w:cstheme="minorHAnsi"/>
        </w:rPr>
        <w:t>(k)</w:t>
      </w:r>
      <w:r w:rsidR="003D59CB" w:rsidRPr="00C9537E">
        <w:rPr>
          <w:rFonts w:asciiTheme="minorHAnsi" w:hAnsiTheme="minorHAnsi" w:cstheme="minorHAnsi"/>
          <w:highlight w:val="lightGray"/>
        </w:rPr>
        <w:fldChar w:fldCharType="end"/>
      </w:r>
      <w:r w:rsidRPr="00C9537E">
        <w:rPr>
          <w:rFonts w:asciiTheme="minorHAnsi" w:hAnsiTheme="minorHAnsi" w:cstheme="minorHAnsi"/>
        </w:rPr>
        <w:t xml:space="preserve"> da Cláusula </w:t>
      </w:r>
      <w:r w:rsidR="003D59CB" w:rsidRPr="00C9537E">
        <w:rPr>
          <w:rFonts w:asciiTheme="minorHAnsi" w:hAnsiTheme="minorHAnsi" w:cstheme="minorHAnsi"/>
          <w:highlight w:val="lightGray"/>
        </w:rPr>
        <w:fldChar w:fldCharType="begin"/>
      </w:r>
      <w:r w:rsidR="003D59CB" w:rsidRPr="00C9537E">
        <w:rPr>
          <w:rFonts w:asciiTheme="minorHAnsi" w:hAnsiTheme="minorHAnsi" w:cstheme="minorHAnsi"/>
        </w:rPr>
        <w:instrText xml:space="preserve"> REF _Ref447757235 \r \h </w:instrText>
      </w:r>
      <w:r w:rsidR="00FC2639" w:rsidRPr="00C9537E">
        <w:rPr>
          <w:rFonts w:asciiTheme="minorHAnsi" w:hAnsiTheme="minorHAnsi" w:cstheme="minorHAnsi"/>
          <w:highlight w:val="lightGray"/>
        </w:rPr>
        <w:instrText xml:space="preserve"> \* MERGEFORMAT </w:instrText>
      </w:r>
      <w:r w:rsidR="003D59CB" w:rsidRPr="00C9537E">
        <w:rPr>
          <w:rFonts w:asciiTheme="minorHAnsi" w:hAnsiTheme="minorHAnsi" w:cstheme="minorHAnsi"/>
          <w:highlight w:val="lightGray"/>
        </w:rPr>
      </w:r>
      <w:r w:rsidR="003D59CB" w:rsidRPr="00C9537E">
        <w:rPr>
          <w:rFonts w:asciiTheme="minorHAnsi" w:hAnsiTheme="minorHAnsi" w:cstheme="minorHAnsi"/>
          <w:highlight w:val="lightGray"/>
        </w:rPr>
        <w:fldChar w:fldCharType="separate"/>
      </w:r>
      <w:r w:rsidR="008A62C8" w:rsidRPr="00C9537E">
        <w:rPr>
          <w:rFonts w:asciiTheme="minorHAnsi" w:hAnsiTheme="minorHAnsi" w:cstheme="minorHAnsi"/>
        </w:rPr>
        <w:t>8.5.1</w:t>
      </w:r>
      <w:r w:rsidR="003D59CB" w:rsidRPr="00C9537E">
        <w:rPr>
          <w:rFonts w:asciiTheme="minorHAnsi" w:hAnsiTheme="minorHAnsi" w:cstheme="minorHAnsi"/>
          <w:highlight w:val="lightGray"/>
        </w:rPr>
        <w:fldChar w:fldCharType="end"/>
      </w:r>
      <w:r w:rsidRPr="00C9537E">
        <w:rPr>
          <w:rFonts w:asciiTheme="minorHAnsi" w:hAnsiTheme="minorHAnsi" w:cstheme="minorHAnsi"/>
        </w:rPr>
        <w:t>, a fim de que este possa cumprir as suas obrigações nos termos desta Escritura de Emissão e da Resolução CVM 17;</w:t>
      </w:r>
    </w:p>
    <w:p w14:paraId="74E50A4D" w14:textId="77777777" w:rsidR="00C55A97" w:rsidRPr="00C9537E" w:rsidRDefault="00C55A97" w:rsidP="00C9537E">
      <w:pPr>
        <w:spacing w:line="340" w:lineRule="exact"/>
        <w:rPr>
          <w:rFonts w:asciiTheme="minorHAnsi" w:hAnsiTheme="minorHAnsi" w:cstheme="minorHAnsi"/>
        </w:rPr>
      </w:pPr>
    </w:p>
    <w:p w14:paraId="11C90F41" w14:textId="77777777" w:rsidR="00C55A97" w:rsidRPr="00C9537E" w:rsidRDefault="00C55A97" w:rsidP="00C9537E">
      <w:pPr>
        <w:pStyle w:val="CTTCorpodeTexto"/>
        <w:numPr>
          <w:ilvl w:val="0"/>
          <w:numId w:val="3"/>
        </w:numPr>
        <w:spacing w:before="0" w:after="0" w:line="340" w:lineRule="exact"/>
        <w:ind w:left="1418" w:hanging="709"/>
        <w:rPr>
          <w:rFonts w:asciiTheme="minorHAnsi" w:hAnsiTheme="minorHAnsi" w:cstheme="minorHAnsi"/>
        </w:rPr>
      </w:pPr>
      <w:r w:rsidRPr="00C9537E">
        <w:rPr>
          <w:rFonts w:asciiTheme="minorHAnsi" w:hAnsiTheme="minorHAnsi" w:cstheme="minorHAnsi"/>
        </w:rPr>
        <w:t xml:space="preserve">dentro de até 3 (três) Dias Úteis após a sua publicação, notificação da convocação de qualquer assembleia geral, com a data de sua realização e a ordem do dia e, tão logo disponíveis, cópias de todas as atas das assembleias gerais, reuniões de conselho de administração, diretoria e conselho fiscal que de alguma forma, envolvam interesse dos titulares das Debêntures; </w:t>
      </w:r>
    </w:p>
    <w:p w14:paraId="695AFE03" w14:textId="77777777" w:rsidR="00C55A97" w:rsidRPr="00C9537E" w:rsidRDefault="00C55A97" w:rsidP="00C9537E">
      <w:pPr>
        <w:pStyle w:val="PargrafodaLista"/>
        <w:spacing w:line="340" w:lineRule="exact"/>
        <w:rPr>
          <w:rFonts w:asciiTheme="minorHAnsi" w:hAnsiTheme="minorHAnsi" w:cstheme="minorHAnsi"/>
        </w:rPr>
      </w:pPr>
    </w:p>
    <w:p w14:paraId="62CFAB47" w14:textId="5D6E7024" w:rsidR="00C55A97" w:rsidRPr="00C9537E" w:rsidRDefault="00C55A97" w:rsidP="00C9537E">
      <w:pPr>
        <w:pStyle w:val="CTTCorpodeTexto"/>
        <w:numPr>
          <w:ilvl w:val="0"/>
          <w:numId w:val="3"/>
        </w:numPr>
        <w:spacing w:before="0" w:after="0" w:line="340" w:lineRule="exact"/>
        <w:ind w:left="1418" w:hanging="709"/>
        <w:rPr>
          <w:rFonts w:asciiTheme="minorHAnsi" w:hAnsiTheme="minorHAnsi" w:cstheme="minorHAnsi"/>
        </w:rPr>
      </w:pPr>
      <w:r w:rsidRPr="00C9537E">
        <w:rPr>
          <w:rFonts w:asciiTheme="minorHAnsi" w:hAnsiTheme="minorHAnsi" w:cstheme="minorHAnsi"/>
        </w:rPr>
        <w:t xml:space="preserve">no prazo de até </w:t>
      </w:r>
      <w:r w:rsidR="00DA73BE" w:rsidRPr="00C9537E">
        <w:rPr>
          <w:rFonts w:asciiTheme="minorHAnsi" w:hAnsiTheme="minorHAnsi" w:cstheme="minorHAnsi"/>
        </w:rPr>
        <w:t xml:space="preserve">3 </w:t>
      </w:r>
      <w:r w:rsidRPr="00C9537E">
        <w:rPr>
          <w:rFonts w:asciiTheme="minorHAnsi" w:hAnsiTheme="minorHAnsi" w:cstheme="minorHAnsi"/>
        </w:rPr>
        <w:t>(</w:t>
      </w:r>
      <w:r w:rsidR="00DA73BE" w:rsidRPr="00C9537E">
        <w:rPr>
          <w:rFonts w:asciiTheme="minorHAnsi" w:hAnsiTheme="minorHAnsi" w:cstheme="minorHAnsi"/>
        </w:rPr>
        <w:t>três</w:t>
      </w:r>
      <w:r w:rsidRPr="00C9537E">
        <w:rPr>
          <w:rFonts w:asciiTheme="minorHAnsi" w:hAnsiTheme="minorHAnsi" w:cstheme="minorHAnsi"/>
        </w:rPr>
        <w:t>) Dia</w:t>
      </w:r>
      <w:r w:rsidR="00DA73BE" w:rsidRPr="00C9537E">
        <w:rPr>
          <w:rFonts w:asciiTheme="minorHAnsi" w:hAnsiTheme="minorHAnsi" w:cstheme="minorHAnsi"/>
        </w:rPr>
        <w:t>s</w:t>
      </w:r>
      <w:r w:rsidRPr="00C9537E">
        <w:rPr>
          <w:rFonts w:asciiTheme="minorHAnsi" w:hAnsiTheme="minorHAnsi" w:cstheme="minorHAnsi"/>
        </w:rPr>
        <w:t xml:space="preserve"> </w:t>
      </w:r>
      <w:r w:rsidR="00DA73BE" w:rsidRPr="00C9537E">
        <w:rPr>
          <w:rFonts w:asciiTheme="minorHAnsi" w:hAnsiTheme="minorHAnsi" w:cstheme="minorHAnsi"/>
        </w:rPr>
        <w:t xml:space="preserve">Úteis </w:t>
      </w:r>
      <w:r w:rsidRPr="00C9537E">
        <w:rPr>
          <w:rFonts w:asciiTheme="minorHAnsi" w:hAnsiTheme="minorHAnsi" w:cstheme="minorHAnsi"/>
        </w:rPr>
        <w:t xml:space="preserve">contado da data em que forem realizados, avisos aos Debenturistas; </w:t>
      </w:r>
    </w:p>
    <w:p w14:paraId="53EABC1A" w14:textId="77777777" w:rsidR="00C55A97" w:rsidRPr="00C9537E" w:rsidRDefault="00C55A97" w:rsidP="00C9537E">
      <w:pPr>
        <w:pStyle w:val="PargrafodaLista"/>
        <w:spacing w:line="340" w:lineRule="exact"/>
        <w:rPr>
          <w:rFonts w:asciiTheme="minorHAnsi" w:hAnsiTheme="minorHAnsi" w:cstheme="minorHAnsi"/>
        </w:rPr>
      </w:pPr>
    </w:p>
    <w:p w14:paraId="6F3F0E34" w14:textId="77777777" w:rsidR="00C55A97" w:rsidRPr="00C9537E" w:rsidRDefault="00C55A97" w:rsidP="00C9537E">
      <w:pPr>
        <w:pStyle w:val="CTTCorpodeTexto"/>
        <w:numPr>
          <w:ilvl w:val="0"/>
          <w:numId w:val="3"/>
        </w:numPr>
        <w:spacing w:before="0" w:after="0" w:line="340" w:lineRule="exact"/>
        <w:ind w:left="1418" w:hanging="709"/>
        <w:rPr>
          <w:rFonts w:asciiTheme="minorHAnsi" w:hAnsiTheme="minorHAnsi" w:cstheme="minorHAnsi"/>
        </w:rPr>
      </w:pPr>
      <w:r w:rsidRPr="00C9537E">
        <w:rPr>
          <w:rFonts w:asciiTheme="minorHAnsi" w:hAnsiTheme="minorHAnsi" w:cstheme="minorHAnsi"/>
        </w:rPr>
        <w:t xml:space="preserve">no prazo de até 1 (um) Dia Útil contado da data de ciência ou recebimento, conforme o caso, (1) informação a respeito da ocorrência de qualquer Evento de Inadimplemento; ou (2) envio de cópia de qualquer correspondência ou notificação, judicial ou extrajudicial, recebida pela Emissora relacionada às Debêntures e/ou a um Evento de Inadimplemento; e </w:t>
      </w:r>
    </w:p>
    <w:p w14:paraId="6110DC25" w14:textId="77777777" w:rsidR="00C55A97" w:rsidRPr="00C9537E" w:rsidRDefault="00C55A97" w:rsidP="00C9537E">
      <w:pPr>
        <w:pStyle w:val="PargrafodaLista"/>
        <w:spacing w:line="340" w:lineRule="exact"/>
        <w:rPr>
          <w:rFonts w:asciiTheme="minorHAnsi" w:hAnsiTheme="minorHAnsi" w:cstheme="minorHAnsi"/>
        </w:rPr>
      </w:pPr>
    </w:p>
    <w:p w14:paraId="5EDA7000" w14:textId="5F45E99D" w:rsidR="00C55A97" w:rsidRPr="00C9537E" w:rsidRDefault="00C55A97" w:rsidP="00C9537E">
      <w:pPr>
        <w:pStyle w:val="CTTCorpodeTexto"/>
        <w:numPr>
          <w:ilvl w:val="0"/>
          <w:numId w:val="3"/>
        </w:numPr>
        <w:spacing w:before="0" w:after="0" w:line="340" w:lineRule="exact"/>
        <w:ind w:left="1418" w:hanging="709"/>
        <w:rPr>
          <w:rFonts w:asciiTheme="minorHAnsi" w:hAnsiTheme="minorHAnsi" w:cstheme="minorHAnsi"/>
        </w:rPr>
      </w:pPr>
      <w:r w:rsidRPr="00C9537E">
        <w:rPr>
          <w:rFonts w:asciiTheme="minorHAnsi" w:hAnsiTheme="minorHAnsi" w:cstheme="minorHAnsi"/>
        </w:rPr>
        <w:t>no prazo de 2</w:t>
      </w:r>
      <w:r w:rsidR="0013101E" w:rsidRPr="00C9537E">
        <w:rPr>
          <w:rFonts w:asciiTheme="minorHAnsi" w:hAnsiTheme="minorHAnsi" w:cstheme="minorHAnsi"/>
        </w:rPr>
        <w:t>0</w:t>
      </w:r>
      <w:r w:rsidRPr="00C9537E">
        <w:rPr>
          <w:rFonts w:asciiTheme="minorHAnsi" w:hAnsiTheme="minorHAnsi" w:cstheme="minorHAnsi"/>
        </w:rPr>
        <w:t xml:space="preserve"> (</w:t>
      </w:r>
      <w:r w:rsidR="0013101E" w:rsidRPr="00C9537E">
        <w:rPr>
          <w:rFonts w:asciiTheme="minorHAnsi" w:hAnsiTheme="minorHAnsi" w:cstheme="minorHAnsi"/>
        </w:rPr>
        <w:t>vinte</w:t>
      </w:r>
      <w:r w:rsidRPr="00C9537E">
        <w:rPr>
          <w:rFonts w:asciiTheme="minorHAnsi" w:hAnsiTheme="minorHAnsi" w:cstheme="minorHAnsi"/>
        </w:rPr>
        <w:t xml:space="preserve">) </w:t>
      </w:r>
      <w:r w:rsidR="0013101E" w:rsidRPr="00C9537E">
        <w:rPr>
          <w:rFonts w:asciiTheme="minorHAnsi" w:hAnsiTheme="minorHAnsi" w:cstheme="minorHAnsi"/>
        </w:rPr>
        <w:t>dias corridos</w:t>
      </w:r>
      <w:r w:rsidRPr="00C9537E">
        <w:rPr>
          <w:rFonts w:asciiTheme="minorHAnsi" w:hAnsiTheme="minorHAnsi" w:cstheme="minorHAnsi"/>
        </w:rPr>
        <w:t xml:space="preserve"> da data da realização, 1 (uma) via original, com a lista de presença, e uma cópia eletrônica (PDF) com a devida chancela digital da JUCE</w:t>
      </w:r>
      <w:r w:rsidR="006B0B6B" w:rsidRPr="00C9537E">
        <w:rPr>
          <w:rFonts w:asciiTheme="minorHAnsi" w:hAnsiTheme="minorHAnsi" w:cstheme="minorHAnsi"/>
        </w:rPr>
        <w:t>MG</w:t>
      </w:r>
      <w:r w:rsidRPr="00C9537E">
        <w:rPr>
          <w:rFonts w:asciiTheme="minorHAnsi" w:hAnsiTheme="minorHAnsi" w:cstheme="minorHAnsi"/>
        </w:rPr>
        <w:t xml:space="preserve"> ou das vias originais, conforme o caso, dos atos e reuniões dos Debenturistas que integrem a Emissão. </w:t>
      </w:r>
    </w:p>
    <w:p w14:paraId="7D0793CD" w14:textId="77777777" w:rsidR="00C55A97" w:rsidRPr="00C9537E" w:rsidRDefault="00C55A97" w:rsidP="00C9537E">
      <w:pPr>
        <w:pStyle w:val="PargrafodaLista"/>
        <w:spacing w:line="340" w:lineRule="exact"/>
        <w:rPr>
          <w:rFonts w:asciiTheme="minorHAnsi" w:hAnsiTheme="minorHAnsi" w:cstheme="minorHAnsi"/>
        </w:rPr>
      </w:pPr>
    </w:p>
    <w:p w14:paraId="26BE1D94" w14:textId="342EBC96" w:rsidR="00C55A97" w:rsidRPr="00C9537E" w:rsidRDefault="00C55A97" w:rsidP="00C9537E">
      <w:pPr>
        <w:pStyle w:val="CTTCorpodeTexto"/>
        <w:numPr>
          <w:ilvl w:val="0"/>
          <w:numId w:val="8"/>
        </w:numPr>
        <w:spacing w:before="0" w:after="0" w:line="340" w:lineRule="exact"/>
        <w:ind w:left="709" w:hanging="709"/>
        <w:rPr>
          <w:rFonts w:asciiTheme="minorHAnsi" w:hAnsiTheme="minorHAnsi" w:cstheme="minorHAnsi"/>
        </w:rPr>
      </w:pPr>
      <w:r w:rsidRPr="00C9537E">
        <w:rPr>
          <w:rFonts w:asciiTheme="minorHAnsi" w:hAnsiTheme="minorHAnsi" w:cstheme="minorHAnsi"/>
        </w:rPr>
        <w:t>informar o Agente Fiduciário, em até 2 (dois) Dias Úteis contados da data de sua ocorrência, sobre qualquer alteração nas condições financeiras, econômicas, comerciais</w:t>
      </w:r>
      <w:r w:rsidR="00120459" w:rsidRPr="00C9537E">
        <w:rPr>
          <w:rFonts w:asciiTheme="minorHAnsi" w:hAnsiTheme="minorHAnsi" w:cstheme="minorHAnsi"/>
        </w:rPr>
        <w:t xml:space="preserve">, </w:t>
      </w:r>
      <w:r w:rsidRPr="00C9537E">
        <w:rPr>
          <w:rFonts w:asciiTheme="minorHAnsi" w:hAnsiTheme="minorHAnsi" w:cstheme="minorHAnsi"/>
        </w:rPr>
        <w:t>operacionais, regulatórias ou societárias ou nos negócios da Emissora, bem como quaisquer eventos ou situações, inclusive ações judiciais ou procedimentos administrativos que: (i) possam afetar negativamente, impossibilitar ou dificultar de forma justificada o cumprimento, pela Emissora, de suas obrigações decorrentes desta Escritura de Emissão e das Debêntures; ou (ii) faça com que as demonstrações financeiras da Emissora não mais reflitam a real condição financeira da Emissora</w:t>
      </w:r>
      <w:r w:rsidR="00137D16" w:rsidRPr="00C9537E">
        <w:rPr>
          <w:rFonts w:asciiTheme="minorHAnsi" w:hAnsiTheme="minorHAnsi" w:cstheme="minorHAnsi"/>
        </w:rPr>
        <w:t>.</w:t>
      </w:r>
    </w:p>
    <w:p w14:paraId="66818537" w14:textId="77777777" w:rsidR="00C55A97" w:rsidRPr="00C9537E" w:rsidRDefault="00C55A97" w:rsidP="00C9537E">
      <w:pPr>
        <w:pStyle w:val="CTTCorpodeTexto"/>
        <w:spacing w:before="0" w:after="0" w:line="340" w:lineRule="exact"/>
        <w:ind w:left="709"/>
        <w:rPr>
          <w:rFonts w:asciiTheme="minorHAnsi" w:hAnsiTheme="minorHAnsi" w:cstheme="minorHAnsi"/>
        </w:rPr>
      </w:pPr>
    </w:p>
    <w:p w14:paraId="11E06FA4" w14:textId="3F57B756" w:rsidR="00C55A97" w:rsidRPr="00C9537E" w:rsidRDefault="00C55A97" w:rsidP="00C9537E">
      <w:pPr>
        <w:pStyle w:val="CTTCorpodeTexto"/>
        <w:numPr>
          <w:ilvl w:val="0"/>
          <w:numId w:val="8"/>
        </w:numPr>
        <w:spacing w:before="0" w:after="0" w:line="340" w:lineRule="exact"/>
        <w:ind w:left="709" w:hanging="709"/>
        <w:rPr>
          <w:rFonts w:asciiTheme="minorHAnsi" w:hAnsiTheme="minorHAnsi" w:cstheme="minorHAnsi"/>
        </w:rPr>
      </w:pPr>
      <w:r w:rsidRPr="00C9537E">
        <w:rPr>
          <w:rFonts w:asciiTheme="minorHAnsi" w:hAnsiTheme="minorHAnsi" w:cstheme="minorHAnsi"/>
        </w:rPr>
        <w:t xml:space="preserve">informar ao Agente Fiduciário, dentro do prazo de até 2 (dois) Dias Úteis contados do respectivo recebimento, sobre quaisquer autuações pelos órgãos governamentais, de caráter fiscal, ambiental, regulatório, ou de defesa da concorrência, entre outros, em relação à Emissora, impondo sanções ou penalidades que resultem ou possam resultar em um Efeito Adverso Relevante; </w:t>
      </w:r>
    </w:p>
    <w:p w14:paraId="4D518536" w14:textId="77777777" w:rsidR="0062639E" w:rsidRPr="00C9537E" w:rsidRDefault="0062639E" w:rsidP="00C9537E">
      <w:pPr>
        <w:pStyle w:val="PargrafodaLista"/>
        <w:spacing w:line="340" w:lineRule="exact"/>
        <w:rPr>
          <w:rFonts w:asciiTheme="minorHAnsi" w:hAnsiTheme="minorHAnsi" w:cstheme="minorHAnsi"/>
        </w:rPr>
      </w:pPr>
    </w:p>
    <w:p w14:paraId="23213DED" w14:textId="54C2D94D" w:rsidR="0062639E" w:rsidRPr="00C9537E" w:rsidRDefault="0062639E" w:rsidP="00C9537E">
      <w:pPr>
        <w:pStyle w:val="CTTCorpodeTexto"/>
        <w:numPr>
          <w:ilvl w:val="0"/>
          <w:numId w:val="8"/>
        </w:numPr>
        <w:spacing w:before="0" w:after="0" w:line="340" w:lineRule="exact"/>
        <w:ind w:left="709" w:hanging="709"/>
        <w:rPr>
          <w:rFonts w:asciiTheme="minorHAnsi" w:hAnsiTheme="minorHAnsi" w:cstheme="minorHAnsi"/>
        </w:rPr>
      </w:pPr>
      <w:r w:rsidRPr="00C9537E">
        <w:rPr>
          <w:rFonts w:asciiTheme="minorHAnsi" w:hAnsiTheme="minorHAnsi" w:cstheme="minorHAnsi"/>
        </w:rPr>
        <w:t xml:space="preserve">em 1 (um) Dia Útil contado da ciência pela </w:t>
      </w:r>
      <w:r w:rsidR="00DB7C2C" w:rsidRPr="00C9537E">
        <w:rPr>
          <w:rFonts w:asciiTheme="minorHAnsi" w:hAnsiTheme="minorHAnsi" w:cstheme="minorHAnsi"/>
        </w:rPr>
        <w:t>Emissora</w:t>
      </w:r>
      <w:r w:rsidRPr="00C9537E">
        <w:rPr>
          <w:rFonts w:asciiTheme="minorHAnsi" w:hAnsiTheme="minorHAnsi" w:cstheme="minorHAnsi"/>
        </w:rPr>
        <w:t xml:space="preserve"> a respeito da sua ocorrência, informações sobre o descumprimento de qualquer cláusula, termo ou condição desta Escritura de Emissão, inclusive com relação a um Evento de Inadimplemento, bem como quaisquer eventos ou situações que sejam de seu conhecimento e que (a) possam resultar em Efeito Adverso Relevante, ou (b)</w:t>
      </w:r>
      <w:r w:rsidR="007B60B7" w:rsidRPr="00C9537E">
        <w:rPr>
          <w:rFonts w:asciiTheme="minorHAnsi" w:hAnsiTheme="minorHAnsi" w:cstheme="minorHAnsi"/>
        </w:rPr>
        <w:t> </w:t>
      </w:r>
      <w:r w:rsidRPr="00C9537E">
        <w:rPr>
          <w:rFonts w:asciiTheme="minorHAnsi" w:hAnsiTheme="minorHAnsi" w:cstheme="minorHAnsi"/>
        </w:rPr>
        <w:t>façam com que as demonstrações financeiras da</w:t>
      </w:r>
      <w:r w:rsidR="00DB7C2C" w:rsidRPr="00C9537E">
        <w:rPr>
          <w:rFonts w:asciiTheme="minorHAnsi" w:hAnsiTheme="minorHAnsi" w:cstheme="minorHAnsi"/>
        </w:rPr>
        <w:t>s</w:t>
      </w:r>
      <w:r w:rsidRPr="00C9537E">
        <w:rPr>
          <w:rFonts w:asciiTheme="minorHAnsi" w:hAnsiTheme="minorHAnsi" w:cstheme="minorHAnsi"/>
        </w:rPr>
        <w:t xml:space="preserve"> Emissora não mais reflitam a real condição financeira da Emissora;</w:t>
      </w:r>
    </w:p>
    <w:p w14:paraId="62837542" w14:textId="77777777" w:rsidR="00466F32" w:rsidRPr="00C9537E" w:rsidRDefault="00466F32" w:rsidP="00C9537E">
      <w:pPr>
        <w:pStyle w:val="PargrafodaLista"/>
        <w:spacing w:line="340" w:lineRule="exact"/>
        <w:rPr>
          <w:rFonts w:asciiTheme="minorHAnsi" w:hAnsiTheme="minorHAnsi" w:cstheme="minorHAnsi"/>
        </w:rPr>
      </w:pPr>
    </w:p>
    <w:p w14:paraId="19801A73" w14:textId="272EF1CD" w:rsidR="00466F32" w:rsidRPr="00C9537E" w:rsidRDefault="00466F32" w:rsidP="00C9537E">
      <w:pPr>
        <w:pStyle w:val="CTTCorpodeTexto"/>
        <w:numPr>
          <w:ilvl w:val="0"/>
          <w:numId w:val="8"/>
        </w:numPr>
        <w:spacing w:before="0" w:after="0" w:line="340" w:lineRule="exact"/>
        <w:ind w:left="709" w:hanging="709"/>
        <w:rPr>
          <w:rFonts w:asciiTheme="minorHAnsi" w:hAnsiTheme="minorHAnsi" w:cstheme="minorHAnsi"/>
        </w:rPr>
      </w:pPr>
      <w:r w:rsidRPr="00C9537E">
        <w:rPr>
          <w:rFonts w:asciiTheme="minorHAnsi" w:hAnsiTheme="minorHAnsi" w:cstheme="minorHAnsi"/>
        </w:rPr>
        <w:t>manter sempre válidas, eficazes, em perfeita ordem e em pleno vigor todas as autorizações, licenças, subvenções, alvarás, aprovações societárias necessárias à (a) assinatura desta Escritura de Emissão, do Contrato de Garantia e dos demais documentos relacionados à Emissão dos quais seja parte; e (b) para a validade ou exequibilidade das Debêntures e da</w:t>
      </w:r>
      <w:r w:rsidR="006D2933" w:rsidRPr="00C9537E">
        <w:rPr>
          <w:rFonts w:asciiTheme="minorHAnsi" w:hAnsiTheme="minorHAnsi" w:cstheme="minorHAnsi"/>
        </w:rPr>
        <w:t>s</w:t>
      </w:r>
      <w:r w:rsidRPr="00C9537E">
        <w:rPr>
          <w:rFonts w:asciiTheme="minorHAnsi" w:hAnsiTheme="minorHAnsi" w:cstheme="minorHAnsi"/>
        </w:rPr>
        <w:t xml:space="preserve"> Garantia</w:t>
      </w:r>
      <w:r w:rsidR="006D2933" w:rsidRPr="00C9537E">
        <w:rPr>
          <w:rFonts w:asciiTheme="minorHAnsi" w:hAnsiTheme="minorHAnsi" w:cstheme="minorHAnsi"/>
        </w:rPr>
        <w:t>s</w:t>
      </w:r>
      <w:r w:rsidR="003A6EE8" w:rsidRPr="00C9537E">
        <w:rPr>
          <w:rFonts w:asciiTheme="minorHAnsi" w:hAnsiTheme="minorHAnsi" w:cstheme="minorHAnsi"/>
        </w:rPr>
        <w:t>, observada a Condição Suspensiva</w:t>
      </w:r>
      <w:r w:rsidRPr="00C9537E">
        <w:rPr>
          <w:rFonts w:asciiTheme="minorHAnsi" w:hAnsiTheme="minorHAnsi" w:cstheme="minorHAnsi"/>
        </w:rPr>
        <w:t>;</w:t>
      </w:r>
    </w:p>
    <w:p w14:paraId="6A27A631" w14:textId="77777777" w:rsidR="00C55A97" w:rsidRPr="00C9537E" w:rsidRDefault="00C55A97" w:rsidP="00C9537E">
      <w:pPr>
        <w:pStyle w:val="CTTCorpodeTexto"/>
        <w:spacing w:before="0" w:after="0" w:line="340" w:lineRule="exact"/>
        <w:ind w:left="709"/>
        <w:rPr>
          <w:rFonts w:asciiTheme="minorHAnsi" w:hAnsiTheme="minorHAnsi" w:cstheme="minorHAnsi"/>
        </w:rPr>
      </w:pPr>
    </w:p>
    <w:p w14:paraId="45936965" w14:textId="77777777" w:rsidR="00C55A97" w:rsidRPr="00C9537E" w:rsidRDefault="00C55A97" w:rsidP="00C9537E">
      <w:pPr>
        <w:pStyle w:val="CTTCorpodeTexto"/>
        <w:numPr>
          <w:ilvl w:val="0"/>
          <w:numId w:val="8"/>
        </w:numPr>
        <w:spacing w:before="0" w:after="0" w:line="340" w:lineRule="exact"/>
        <w:ind w:left="709" w:hanging="709"/>
        <w:rPr>
          <w:rFonts w:asciiTheme="minorHAnsi" w:hAnsiTheme="minorHAnsi" w:cstheme="minorHAnsi"/>
        </w:rPr>
      </w:pPr>
      <w:bookmarkStart w:id="178" w:name="_DV_M402"/>
      <w:bookmarkStart w:id="179" w:name="_DV_M403"/>
      <w:bookmarkStart w:id="180" w:name="_DV_M409"/>
      <w:bookmarkStart w:id="181" w:name="_DV_M410"/>
      <w:bookmarkStart w:id="182" w:name="_DV_M411"/>
      <w:bookmarkStart w:id="183" w:name="_DV_M413"/>
      <w:bookmarkStart w:id="184" w:name="_DV_M414"/>
      <w:bookmarkStart w:id="185" w:name="_DV_M418"/>
      <w:bookmarkStart w:id="186" w:name="_DV_M419"/>
      <w:bookmarkStart w:id="187" w:name="_DV_M420"/>
      <w:bookmarkStart w:id="188" w:name="_Ref367288459"/>
      <w:bookmarkEnd w:id="178"/>
      <w:bookmarkEnd w:id="179"/>
      <w:bookmarkEnd w:id="180"/>
      <w:bookmarkEnd w:id="181"/>
      <w:bookmarkEnd w:id="182"/>
      <w:bookmarkEnd w:id="183"/>
      <w:bookmarkEnd w:id="184"/>
      <w:bookmarkEnd w:id="185"/>
      <w:bookmarkEnd w:id="186"/>
      <w:bookmarkEnd w:id="187"/>
      <w:r w:rsidRPr="00C9537E">
        <w:rPr>
          <w:rFonts w:asciiTheme="minorHAnsi" w:hAnsiTheme="minorHAnsi" w:cstheme="minorHAnsi"/>
        </w:rPr>
        <w:t>manter, sob sua guarda, por 5 (cinco) anos, ou por prazo maior se solicitado pela CVM, todos os documentos e informações relacionados à Oferta Restrita;</w:t>
      </w:r>
    </w:p>
    <w:p w14:paraId="433F238E" w14:textId="77777777" w:rsidR="00C55A97" w:rsidRPr="00C9537E" w:rsidRDefault="00C55A97" w:rsidP="00C9537E">
      <w:pPr>
        <w:pStyle w:val="PargrafodaLista"/>
        <w:spacing w:line="340" w:lineRule="exact"/>
        <w:rPr>
          <w:rFonts w:asciiTheme="minorHAnsi" w:hAnsiTheme="minorHAnsi" w:cstheme="minorHAnsi"/>
        </w:rPr>
      </w:pPr>
    </w:p>
    <w:bookmarkEnd w:id="188"/>
    <w:p w14:paraId="0C0C73B5" w14:textId="0906E196" w:rsidR="00C55A97" w:rsidRPr="00C9537E" w:rsidRDefault="00C55A97" w:rsidP="00C9537E">
      <w:pPr>
        <w:pStyle w:val="CTTCorpodeTexto"/>
        <w:numPr>
          <w:ilvl w:val="0"/>
          <w:numId w:val="8"/>
        </w:numPr>
        <w:spacing w:before="0" w:after="0" w:line="340" w:lineRule="exact"/>
        <w:ind w:left="709" w:hanging="709"/>
        <w:rPr>
          <w:rFonts w:asciiTheme="minorHAnsi" w:hAnsiTheme="minorHAnsi" w:cstheme="minorHAnsi"/>
        </w:rPr>
      </w:pPr>
      <w:r w:rsidRPr="00C9537E">
        <w:rPr>
          <w:rFonts w:asciiTheme="minorHAnsi" w:hAnsiTheme="minorHAnsi" w:cstheme="minorHAnsi"/>
        </w:rPr>
        <w:t xml:space="preserve">cumprir as obrigações previstas no artigo 17 da Instrução CVM 476, quais sejam: </w:t>
      </w:r>
    </w:p>
    <w:p w14:paraId="3A758EE5" w14:textId="77777777" w:rsidR="00507A84" w:rsidRPr="00C9537E" w:rsidRDefault="00507A84" w:rsidP="00C9537E">
      <w:pPr>
        <w:pStyle w:val="PargrafodaLista"/>
        <w:spacing w:line="340" w:lineRule="exact"/>
        <w:rPr>
          <w:rFonts w:asciiTheme="minorHAnsi" w:hAnsiTheme="minorHAnsi" w:cstheme="minorHAnsi"/>
        </w:rPr>
      </w:pPr>
    </w:p>
    <w:p w14:paraId="54BF98BB" w14:textId="77777777" w:rsidR="00C55A97" w:rsidRPr="00C9537E" w:rsidRDefault="00C55A97" w:rsidP="00C9537E">
      <w:pPr>
        <w:pStyle w:val="CTTCorpodeTexto"/>
        <w:numPr>
          <w:ilvl w:val="0"/>
          <w:numId w:val="21"/>
        </w:numPr>
        <w:spacing w:before="0" w:after="0" w:line="340" w:lineRule="exact"/>
        <w:ind w:left="1418" w:hanging="709"/>
        <w:rPr>
          <w:rFonts w:asciiTheme="minorHAnsi" w:hAnsiTheme="minorHAnsi" w:cstheme="minorHAnsi"/>
        </w:rPr>
      </w:pPr>
      <w:r w:rsidRPr="00C9537E">
        <w:rPr>
          <w:rFonts w:asciiTheme="minorHAnsi" w:hAnsiTheme="minorHAnsi" w:cstheme="minorHAnsi"/>
        </w:rPr>
        <w:t xml:space="preserve">preparar as demonstrações financeiras de encerramento de exercício e, se for o caso, demonstrações consolidadas, em conformidade com a Lei das Sociedades por Ações e com as regras emitidas pela CVM; </w:t>
      </w:r>
    </w:p>
    <w:p w14:paraId="64AF9A36" w14:textId="77777777" w:rsidR="00507A84" w:rsidRPr="00C9537E" w:rsidRDefault="00507A84" w:rsidP="00C9537E">
      <w:pPr>
        <w:pStyle w:val="CTTCorpodeTexto"/>
        <w:spacing w:before="0" w:after="0" w:line="340" w:lineRule="exact"/>
        <w:ind w:left="1418"/>
        <w:rPr>
          <w:rFonts w:asciiTheme="minorHAnsi" w:hAnsiTheme="minorHAnsi" w:cstheme="minorHAnsi"/>
        </w:rPr>
      </w:pPr>
    </w:p>
    <w:p w14:paraId="55531DB1" w14:textId="6C7BCE8B" w:rsidR="00C55A97" w:rsidRPr="00C9537E" w:rsidRDefault="00C55A97" w:rsidP="00C9537E">
      <w:pPr>
        <w:pStyle w:val="CTTCorpodeTexto"/>
        <w:numPr>
          <w:ilvl w:val="0"/>
          <w:numId w:val="21"/>
        </w:numPr>
        <w:spacing w:before="0" w:after="0" w:line="340" w:lineRule="exact"/>
        <w:ind w:left="1418" w:hanging="709"/>
        <w:rPr>
          <w:rFonts w:asciiTheme="minorHAnsi" w:hAnsiTheme="minorHAnsi" w:cstheme="minorHAnsi"/>
        </w:rPr>
      </w:pPr>
      <w:r w:rsidRPr="00C9537E">
        <w:rPr>
          <w:rFonts w:asciiTheme="minorHAnsi" w:hAnsiTheme="minorHAnsi" w:cstheme="minorHAnsi"/>
        </w:rPr>
        <w:t xml:space="preserve">submeter suas demonstrações financeiras à auditoria, por auditor registrado na CVM; </w:t>
      </w:r>
    </w:p>
    <w:p w14:paraId="750218BC" w14:textId="77777777" w:rsidR="00507A84" w:rsidRPr="00C9537E" w:rsidRDefault="00507A84" w:rsidP="00C9537E">
      <w:pPr>
        <w:pStyle w:val="CTTCorpodeTexto"/>
        <w:spacing w:before="0" w:after="0" w:line="340" w:lineRule="exact"/>
        <w:ind w:left="1418"/>
        <w:rPr>
          <w:rFonts w:asciiTheme="minorHAnsi" w:hAnsiTheme="minorHAnsi" w:cstheme="minorHAnsi"/>
        </w:rPr>
      </w:pPr>
    </w:p>
    <w:p w14:paraId="70A6EE62" w14:textId="63029459" w:rsidR="00C55A97" w:rsidRPr="00C9537E" w:rsidRDefault="00C55A97" w:rsidP="00C9537E">
      <w:pPr>
        <w:pStyle w:val="CTTCorpodeTexto"/>
        <w:numPr>
          <w:ilvl w:val="0"/>
          <w:numId w:val="21"/>
        </w:numPr>
        <w:spacing w:before="0" w:after="0" w:line="340" w:lineRule="exact"/>
        <w:ind w:left="1418" w:hanging="709"/>
        <w:rPr>
          <w:rFonts w:asciiTheme="minorHAnsi" w:hAnsiTheme="minorHAnsi" w:cstheme="minorHAnsi"/>
        </w:rPr>
      </w:pPr>
      <w:r w:rsidRPr="00C9537E">
        <w:rPr>
          <w:rFonts w:asciiTheme="minorHAnsi" w:hAnsiTheme="minorHAnsi" w:cstheme="minorHAnsi"/>
        </w:rPr>
        <w:t xml:space="preserve">divulgar, até o dia anterior ao início das negociações, suas demonstrações financeiras, acompanhadas de notas explicativas e do relatório dos auditores independentes, relativas aos 3 (três) últimos exercícios sociais encerrados; </w:t>
      </w:r>
    </w:p>
    <w:p w14:paraId="133E95B9" w14:textId="77777777" w:rsidR="00507A84" w:rsidRPr="00C9537E" w:rsidRDefault="00507A84" w:rsidP="00C9537E">
      <w:pPr>
        <w:pStyle w:val="CTTCorpodeTexto"/>
        <w:spacing w:before="0" w:after="0" w:line="340" w:lineRule="exact"/>
        <w:ind w:left="1418"/>
        <w:rPr>
          <w:rFonts w:asciiTheme="minorHAnsi" w:hAnsiTheme="minorHAnsi" w:cstheme="minorHAnsi"/>
        </w:rPr>
      </w:pPr>
    </w:p>
    <w:p w14:paraId="4F1412B2" w14:textId="3CFB642B" w:rsidR="00C55A97" w:rsidRPr="00C9537E" w:rsidRDefault="00C55A97" w:rsidP="00C9537E">
      <w:pPr>
        <w:pStyle w:val="CTTCorpodeTexto"/>
        <w:numPr>
          <w:ilvl w:val="0"/>
          <w:numId w:val="21"/>
        </w:numPr>
        <w:spacing w:before="0" w:after="0" w:line="340" w:lineRule="exact"/>
        <w:ind w:left="1418" w:hanging="709"/>
        <w:rPr>
          <w:rFonts w:asciiTheme="minorHAnsi" w:hAnsiTheme="minorHAnsi" w:cstheme="minorHAnsi"/>
        </w:rPr>
      </w:pPr>
      <w:r w:rsidRPr="00C9537E">
        <w:rPr>
          <w:rFonts w:asciiTheme="minorHAnsi" w:hAnsiTheme="minorHAnsi" w:cstheme="minorHAnsi"/>
        </w:rPr>
        <w:t>divulgar as demonstrações financeiras subsequentes, acompanhadas de notas explicativas e relatório dos auditores independentes, dentro de 3 (três) meses contados do encerramento do exercício social, em sua página na rede mundial de computadores;</w:t>
      </w:r>
    </w:p>
    <w:p w14:paraId="541822C9" w14:textId="77777777" w:rsidR="00507A84" w:rsidRPr="00C9537E" w:rsidRDefault="00507A84" w:rsidP="00C9537E">
      <w:pPr>
        <w:pStyle w:val="CTTCorpodeTexto"/>
        <w:spacing w:before="0" w:after="0" w:line="340" w:lineRule="exact"/>
        <w:ind w:left="1418"/>
        <w:rPr>
          <w:rFonts w:asciiTheme="minorHAnsi" w:hAnsiTheme="minorHAnsi" w:cstheme="minorHAnsi"/>
        </w:rPr>
      </w:pPr>
    </w:p>
    <w:p w14:paraId="501E227C" w14:textId="0D53FB43" w:rsidR="00C55A97" w:rsidRPr="00C9537E" w:rsidRDefault="00C55A97" w:rsidP="00C9537E">
      <w:pPr>
        <w:pStyle w:val="CTTCorpodeTexto"/>
        <w:numPr>
          <w:ilvl w:val="0"/>
          <w:numId w:val="21"/>
        </w:numPr>
        <w:spacing w:before="0" w:after="0" w:line="340" w:lineRule="exact"/>
        <w:ind w:left="1418" w:hanging="709"/>
        <w:rPr>
          <w:rFonts w:asciiTheme="minorHAnsi" w:hAnsiTheme="minorHAnsi" w:cstheme="minorHAnsi"/>
        </w:rPr>
      </w:pPr>
      <w:r w:rsidRPr="00C9537E">
        <w:rPr>
          <w:rFonts w:asciiTheme="minorHAnsi" w:hAnsiTheme="minorHAnsi" w:cstheme="minorHAnsi"/>
        </w:rPr>
        <w:t xml:space="preserve">observar as disposições da </w:t>
      </w:r>
      <w:r w:rsidR="00741D9E" w:rsidRPr="00C9537E">
        <w:rPr>
          <w:rFonts w:asciiTheme="minorHAnsi" w:hAnsiTheme="minorHAnsi" w:cstheme="minorHAnsi"/>
        </w:rPr>
        <w:t xml:space="preserve">Resolução </w:t>
      </w:r>
      <w:r w:rsidR="00DB7C2C" w:rsidRPr="00C9537E">
        <w:rPr>
          <w:rFonts w:asciiTheme="minorHAnsi" w:hAnsiTheme="minorHAnsi" w:cstheme="minorHAnsi"/>
        </w:rPr>
        <w:t xml:space="preserve">da </w:t>
      </w:r>
      <w:r w:rsidRPr="00C9537E">
        <w:rPr>
          <w:rFonts w:asciiTheme="minorHAnsi" w:hAnsiTheme="minorHAnsi" w:cstheme="minorHAnsi"/>
        </w:rPr>
        <w:t xml:space="preserve">CVM </w:t>
      </w:r>
      <w:r w:rsidR="00DB7C2C" w:rsidRPr="00C9537E">
        <w:rPr>
          <w:rFonts w:asciiTheme="minorHAnsi" w:hAnsiTheme="minorHAnsi" w:cstheme="minorHAnsi"/>
        </w:rPr>
        <w:t>nº</w:t>
      </w:r>
      <w:r w:rsidR="00741D9E" w:rsidRPr="00C9537E">
        <w:rPr>
          <w:rFonts w:asciiTheme="minorHAnsi" w:hAnsiTheme="minorHAnsi" w:cstheme="minorHAnsi"/>
        </w:rPr>
        <w:t> 44</w:t>
      </w:r>
      <w:r w:rsidRPr="00C9537E">
        <w:rPr>
          <w:rFonts w:asciiTheme="minorHAnsi" w:hAnsiTheme="minorHAnsi" w:cstheme="minorHAnsi"/>
        </w:rPr>
        <w:t xml:space="preserve">, </w:t>
      </w:r>
      <w:r w:rsidR="00DB7C2C" w:rsidRPr="00C9537E">
        <w:rPr>
          <w:rFonts w:asciiTheme="minorHAnsi" w:hAnsiTheme="minorHAnsi" w:cstheme="minorHAnsi"/>
        </w:rPr>
        <w:t xml:space="preserve">de </w:t>
      </w:r>
      <w:r w:rsidR="005D54EB" w:rsidRPr="00C9537E">
        <w:rPr>
          <w:rFonts w:asciiTheme="minorHAnsi" w:hAnsiTheme="minorHAnsi" w:cstheme="minorHAnsi"/>
        </w:rPr>
        <w:t>2</w:t>
      </w:r>
      <w:r w:rsidR="00DB7C2C" w:rsidRPr="00C9537E">
        <w:rPr>
          <w:rFonts w:asciiTheme="minorHAnsi" w:hAnsiTheme="minorHAnsi" w:cstheme="minorHAnsi"/>
        </w:rPr>
        <w:t xml:space="preserve">3 de </w:t>
      </w:r>
      <w:r w:rsidR="005D54EB" w:rsidRPr="00C9537E">
        <w:rPr>
          <w:rFonts w:asciiTheme="minorHAnsi" w:hAnsiTheme="minorHAnsi" w:cstheme="minorHAnsi"/>
        </w:rPr>
        <w:t xml:space="preserve">agosto </w:t>
      </w:r>
      <w:r w:rsidR="00DB7C2C" w:rsidRPr="00C9537E">
        <w:rPr>
          <w:rFonts w:asciiTheme="minorHAnsi" w:hAnsiTheme="minorHAnsi" w:cstheme="minorHAnsi"/>
        </w:rPr>
        <w:t xml:space="preserve">de </w:t>
      </w:r>
      <w:r w:rsidR="005D54EB" w:rsidRPr="00C9537E">
        <w:rPr>
          <w:rFonts w:asciiTheme="minorHAnsi" w:hAnsiTheme="minorHAnsi" w:cstheme="minorHAnsi"/>
        </w:rPr>
        <w:t>2021</w:t>
      </w:r>
      <w:r w:rsidR="00DB7C2C" w:rsidRPr="00C9537E">
        <w:rPr>
          <w:rFonts w:asciiTheme="minorHAnsi" w:hAnsiTheme="minorHAnsi" w:cstheme="minorHAnsi"/>
        </w:rPr>
        <w:t>, conforme alterada (“</w:t>
      </w:r>
      <w:r w:rsidR="005D54EB" w:rsidRPr="00C9537E">
        <w:rPr>
          <w:rFonts w:asciiTheme="minorHAnsi" w:hAnsiTheme="minorHAnsi" w:cstheme="minorHAnsi"/>
          <w:u w:val="single"/>
        </w:rPr>
        <w:t>Resolução</w:t>
      </w:r>
      <w:r w:rsidR="00DB7C2C" w:rsidRPr="00C9537E">
        <w:rPr>
          <w:rFonts w:asciiTheme="minorHAnsi" w:hAnsiTheme="minorHAnsi" w:cstheme="minorHAnsi"/>
          <w:u w:val="single"/>
        </w:rPr>
        <w:t xml:space="preserve"> CVM </w:t>
      </w:r>
      <w:r w:rsidR="005D54EB" w:rsidRPr="00C9537E">
        <w:rPr>
          <w:rFonts w:asciiTheme="minorHAnsi" w:hAnsiTheme="minorHAnsi" w:cstheme="minorHAnsi"/>
          <w:u w:val="single"/>
        </w:rPr>
        <w:t>44</w:t>
      </w:r>
      <w:r w:rsidR="00DB7C2C" w:rsidRPr="00C9537E">
        <w:rPr>
          <w:rFonts w:asciiTheme="minorHAnsi" w:hAnsiTheme="minorHAnsi" w:cstheme="minorHAnsi"/>
        </w:rPr>
        <w:t xml:space="preserve">”) </w:t>
      </w:r>
      <w:r w:rsidRPr="00C9537E">
        <w:rPr>
          <w:rFonts w:asciiTheme="minorHAnsi" w:hAnsiTheme="minorHAnsi" w:cstheme="minorHAnsi"/>
        </w:rPr>
        <w:t xml:space="preserve">no tocante a dever de sigilo e vedações à negociação; </w:t>
      </w:r>
    </w:p>
    <w:p w14:paraId="1E7DD372" w14:textId="77777777" w:rsidR="00507A84" w:rsidRPr="00C9537E" w:rsidRDefault="00507A84" w:rsidP="00C9537E">
      <w:pPr>
        <w:pStyle w:val="CTTCorpodeTexto"/>
        <w:spacing w:before="0" w:after="0" w:line="340" w:lineRule="exact"/>
        <w:ind w:left="1418"/>
        <w:rPr>
          <w:rFonts w:asciiTheme="minorHAnsi" w:hAnsiTheme="minorHAnsi" w:cstheme="minorHAnsi"/>
        </w:rPr>
      </w:pPr>
    </w:p>
    <w:p w14:paraId="2F1DD780" w14:textId="2B8CCAC1" w:rsidR="00C55A97" w:rsidRPr="00C9537E" w:rsidRDefault="00C55A97" w:rsidP="00C9537E">
      <w:pPr>
        <w:pStyle w:val="CTTCorpodeTexto"/>
        <w:numPr>
          <w:ilvl w:val="0"/>
          <w:numId w:val="21"/>
        </w:numPr>
        <w:spacing w:before="0" w:after="0" w:line="340" w:lineRule="exact"/>
        <w:ind w:left="1418" w:hanging="709"/>
        <w:rPr>
          <w:rFonts w:asciiTheme="minorHAnsi" w:hAnsiTheme="minorHAnsi" w:cstheme="minorHAnsi"/>
        </w:rPr>
      </w:pPr>
      <w:r w:rsidRPr="00C9537E">
        <w:rPr>
          <w:rFonts w:asciiTheme="minorHAnsi" w:hAnsiTheme="minorHAnsi" w:cstheme="minorHAnsi"/>
        </w:rPr>
        <w:t xml:space="preserve">divulgar a ocorrência de ato ou fato relevante, conforme definido no artigo 2° da </w:t>
      </w:r>
      <w:r w:rsidR="00F251D0" w:rsidRPr="00C9537E">
        <w:rPr>
          <w:rFonts w:asciiTheme="minorHAnsi" w:hAnsiTheme="minorHAnsi" w:cstheme="minorHAnsi"/>
        </w:rPr>
        <w:t>Resolução</w:t>
      </w:r>
      <w:r w:rsidRPr="00C9537E">
        <w:rPr>
          <w:rFonts w:asciiTheme="minorHAnsi" w:hAnsiTheme="minorHAnsi" w:cstheme="minorHAnsi"/>
        </w:rPr>
        <w:t xml:space="preserve"> CVM </w:t>
      </w:r>
      <w:r w:rsidR="00F251D0" w:rsidRPr="00C9537E">
        <w:rPr>
          <w:rFonts w:asciiTheme="minorHAnsi" w:hAnsiTheme="minorHAnsi" w:cstheme="minorHAnsi"/>
        </w:rPr>
        <w:t>44</w:t>
      </w:r>
      <w:r w:rsidRPr="00C9537E">
        <w:rPr>
          <w:rFonts w:asciiTheme="minorHAnsi" w:hAnsiTheme="minorHAnsi" w:cstheme="minorHAnsi"/>
        </w:rPr>
        <w:t xml:space="preserve">; </w:t>
      </w:r>
    </w:p>
    <w:p w14:paraId="3873368B" w14:textId="77777777" w:rsidR="00507A84" w:rsidRPr="00C9537E" w:rsidRDefault="00507A84" w:rsidP="00C9537E">
      <w:pPr>
        <w:pStyle w:val="CTTCorpodeTexto"/>
        <w:spacing w:before="0" w:after="0" w:line="340" w:lineRule="exact"/>
        <w:ind w:left="1418"/>
        <w:rPr>
          <w:rFonts w:asciiTheme="minorHAnsi" w:hAnsiTheme="minorHAnsi" w:cstheme="minorHAnsi"/>
        </w:rPr>
      </w:pPr>
    </w:p>
    <w:p w14:paraId="26E104EC" w14:textId="234F68C6" w:rsidR="00C55A97" w:rsidRPr="00C9537E" w:rsidRDefault="00C55A97" w:rsidP="00C9537E">
      <w:pPr>
        <w:pStyle w:val="CTTCorpodeTexto"/>
        <w:numPr>
          <w:ilvl w:val="0"/>
          <w:numId w:val="21"/>
        </w:numPr>
        <w:spacing w:before="0" w:after="0" w:line="340" w:lineRule="exact"/>
        <w:ind w:left="1418" w:hanging="709"/>
        <w:rPr>
          <w:rFonts w:asciiTheme="minorHAnsi" w:hAnsiTheme="minorHAnsi" w:cstheme="minorHAnsi"/>
        </w:rPr>
      </w:pPr>
      <w:r w:rsidRPr="00C9537E">
        <w:rPr>
          <w:rFonts w:asciiTheme="minorHAnsi" w:hAnsiTheme="minorHAnsi" w:cstheme="minorHAnsi"/>
        </w:rPr>
        <w:t xml:space="preserve">fornecer as informações solicitadas pela CVM e pela B3; </w:t>
      </w:r>
    </w:p>
    <w:p w14:paraId="5E37F218" w14:textId="77777777" w:rsidR="00507A84" w:rsidRPr="00C9537E" w:rsidRDefault="00507A84" w:rsidP="00C9537E">
      <w:pPr>
        <w:pStyle w:val="CTTCorpodeTexto"/>
        <w:spacing w:before="0" w:after="0" w:line="340" w:lineRule="exact"/>
        <w:ind w:left="1418"/>
        <w:rPr>
          <w:rFonts w:asciiTheme="minorHAnsi" w:hAnsiTheme="minorHAnsi" w:cstheme="minorHAnsi"/>
        </w:rPr>
      </w:pPr>
    </w:p>
    <w:p w14:paraId="218686C9" w14:textId="3CDF511F" w:rsidR="00C55A97" w:rsidRPr="00C9537E" w:rsidRDefault="00C55A97" w:rsidP="00C9537E">
      <w:pPr>
        <w:pStyle w:val="CTTCorpodeTexto"/>
        <w:numPr>
          <w:ilvl w:val="0"/>
          <w:numId w:val="21"/>
        </w:numPr>
        <w:spacing w:before="0" w:after="0" w:line="340" w:lineRule="exact"/>
        <w:ind w:left="1418" w:hanging="709"/>
        <w:rPr>
          <w:rFonts w:asciiTheme="minorHAnsi" w:hAnsiTheme="minorHAnsi" w:cstheme="minorHAnsi"/>
        </w:rPr>
      </w:pPr>
      <w:r w:rsidRPr="00C9537E">
        <w:rPr>
          <w:rFonts w:asciiTheme="minorHAnsi" w:hAnsiTheme="minorHAnsi" w:cstheme="minorHAnsi"/>
        </w:rPr>
        <w:t>divulgar em sua página na rede mundial de computadores o relatório anual e demais comunicações enviadas pelo Agente Fiduciário na mesma data do seu recebimento;</w:t>
      </w:r>
    </w:p>
    <w:p w14:paraId="6D504E78" w14:textId="77777777" w:rsidR="00507A84" w:rsidRPr="00C9537E" w:rsidRDefault="00507A84" w:rsidP="00C9537E">
      <w:pPr>
        <w:pStyle w:val="CTTCorpodeTexto"/>
        <w:spacing w:before="0" w:after="0" w:line="340" w:lineRule="exact"/>
        <w:ind w:left="1418"/>
        <w:rPr>
          <w:rFonts w:asciiTheme="minorHAnsi" w:hAnsiTheme="minorHAnsi" w:cstheme="minorHAnsi"/>
        </w:rPr>
      </w:pPr>
    </w:p>
    <w:p w14:paraId="40ED9793" w14:textId="3B029664" w:rsidR="00C55A97" w:rsidRPr="00C9537E" w:rsidRDefault="00C55A97" w:rsidP="00C9537E">
      <w:pPr>
        <w:pStyle w:val="CTTCorpodeTexto"/>
        <w:numPr>
          <w:ilvl w:val="0"/>
          <w:numId w:val="21"/>
        </w:numPr>
        <w:spacing w:before="0" w:after="0" w:line="340" w:lineRule="exact"/>
        <w:ind w:left="1418" w:hanging="709"/>
        <w:rPr>
          <w:rFonts w:asciiTheme="minorHAnsi" w:hAnsiTheme="minorHAnsi" w:cstheme="minorHAnsi"/>
        </w:rPr>
      </w:pPr>
      <w:r w:rsidRPr="00C9537E">
        <w:rPr>
          <w:rFonts w:asciiTheme="minorHAnsi" w:hAnsiTheme="minorHAnsi" w:cstheme="minorHAnsi"/>
        </w:rPr>
        <w:t>manter as informações referidas nos itens (iii), (iv) e (vi) acima disponíveis em sua página na rede mundial de computadores pelo período de 3 (três) anos, bem como no sistema disponibilizado pela B3, conforme aplicável;</w:t>
      </w:r>
    </w:p>
    <w:p w14:paraId="6AF458E1" w14:textId="77777777" w:rsidR="00507A84" w:rsidRPr="00C9537E" w:rsidRDefault="00507A84" w:rsidP="00C9537E">
      <w:pPr>
        <w:pStyle w:val="CTTCorpodeTexto"/>
        <w:spacing w:before="0" w:after="0" w:line="340" w:lineRule="exact"/>
        <w:ind w:left="1418"/>
        <w:rPr>
          <w:rFonts w:asciiTheme="minorHAnsi" w:hAnsiTheme="minorHAnsi" w:cstheme="minorHAnsi"/>
        </w:rPr>
      </w:pPr>
    </w:p>
    <w:p w14:paraId="75DCB1F9" w14:textId="3E76B46C" w:rsidR="00C55A97" w:rsidRPr="00C9537E" w:rsidRDefault="00C55A97" w:rsidP="00C9537E">
      <w:pPr>
        <w:pStyle w:val="CTTCorpodeTexto"/>
        <w:numPr>
          <w:ilvl w:val="0"/>
          <w:numId w:val="21"/>
        </w:numPr>
        <w:spacing w:before="0" w:after="0" w:line="340" w:lineRule="exact"/>
        <w:ind w:left="1418" w:hanging="709"/>
        <w:rPr>
          <w:rFonts w:asciiTheme="minorHAnsi" w:hAnsiTheme="minorHAnsi" w:cstheme="minorHAnsi"/>
        </w:rPr>
      </w:pPr>
      <w:r w:rsidRPr="00C9537E">
        <w:rPr>
          <w:rFonts w:asciiTheme="minorHAnsi" w:hAnsiTheme="minorHAnsi" w:cstheme="minorHAnsi"/>
        </w:rPr>
        <w:t>observar as disposições da regulamentação específica editada pela CVM caso Assembleia Geral de Debenturistas seja convocada para realização de modo parcial ou exclusivamente digital;</w:t>
      </w:r>
    </w:p>
    <w:p w14:paraId="3931E661" w14:textId="77777777" w:rsidR="00507A84" w:rsidRPr="00C9537E" w:rsidRDefault="00507A84" w:rsidP="00C9537E">
      <w:pPr>
        <w:pStyle w:val="CTTCorpodeTexto"/>
        <w:spacing w:before="0" w:after="0" w:line="340" w:lineRule="exact"/>
        <w:ind w:left="709"/>
        <w:rPr>
          <w:rFonts w:asciiTheme="minorHAnsi" w:hAnsiTheme="minorHAnsi" w:cstheme="minorHAnsi"/>
        </w:rPr>
      </w:pPr>
      <w:bookmarkStart w:id="189" w:name="_DV_M421"/>
      <w:bookmarkStart w:id="190" w:name="_DV_M423"/>
      <w:bookmarkStart w:id="191" w:name="_DV_M424"/>
      <w:bookmarkStart w:id="192" w:name="_DV_M425"/>
      <w:bookmarkStart w:id="193" w:name="_DV_M426"/>
      <w:bookmarkEnd w:id="189"/>
      <w:bookmarkEnd w:id="190"/>
      <w:bookmarkEnd w:id="191"/>
      <w:bookmarkEnd w:id="192"/>
      <w:bookmarkEnd w:id="193"/>
    </w:p>
    <w:p w14:paraId="1122EEBA" w14:textId="1E3DE3B7" w:rsidR="00C55A97" w:rsidRPr="00C9537E" w:rsidRDefault="00C55A97" w:rsidP="00C9537E">
      <w:pPr>
        <w:pStyle w:val="CTTCorpodeTexto"/>
        <w:numPr>
          <w:ilvl w:val="0"/>
          <w:numId w:val="8"/>
        </w:numPr>
        <w:spacing w:before="0" w:after="0" w:line="340" w:lineRule="exact"/>
        <w:ind w:left="709" w:hanging="709"/>
        <w:rPr>
          <w:rFonts w:asciiTheme="minorHAnsi" w:hAnsiTheme="minorHAnsi" w:cstheme="minorHAnsi"/>
        </w:rPr>
      </w:pPr>
      <w:r w:rsidRPr="00C9537E">
        <w:rPr>
          <w:rFonts w:asciiTheme="minorHAnsi" w:hAnsiTheme="minorHAnsi" w:cstheme="minorHAnsi"/>
        </w:rPr>
        <w:t xml:space="preserve">contratar e manter contratados, às suas expensas, durante todo o prazo de vigência das Debêntures, os prestadores de serviços inerentes às obrigações previstas nesta Escritura de Emissão, incluindo: (i) </w:t>
      </w:r>
      <w:r w:rsidR="00507A84" w:rsidRPr="00C9537E">
        <w:rPr>
          <w:rFonts w:asciiTheme="minorHAnsi" w:hAnsiTheme="minorHAnsi" w:cstheme="minorHAnsi"/>
        </w:rPr>
        <w:t>o Agente de Liquidação</w:t>
      </w:r>
      <w:r w:rsidRPr="00C9537E">
        <w:rPr>
          <w:rFonts w:asciiTheme="minorHAnsi" w:hAnsiTheme="minorHAnsi" w:cstheme="minorHAnsi"/>
        </w:rPr>
        <w:t xml:space="preserve"> e o Escriturador; (ii) Agente Fiduciário; e (iii) os sistemas de negociação das Debêntures no mercado secundário da B3; </w:t>
      </w:r>
      <w:bookmarkStart w:id="194" w:name="_DV_M427"/>
      <w:bookmarkStart w:id="195" w:name="_DV_M428"/>
      <w:bookmarkStart w:id="196" w:name="_DV_M429"/>
      <w:bookmarkEnd w:id="194"/>
      <w:bookmarkEnd w:id="195"/>
      <w:bookmarkEnd w:id="196"/>
    </w:p>
    <w:p w14:paraId="042CFFE9" w14:textId="77777777" w:rsidR="00C55A97" w:rsidRPr="00C9537E" w:rsidRDefault="00C55A97" w:rsidP="00C9537E">
      <w:pPr>
        <w:pStyle w:val="PargrafodaLista"/>
        <w:spacing w:line="340" w:lineRule="exact"/>
        <w:ind w:left="709"/>
        <w:rPr>
          <w:rFonts w:asciiTheme="minorHAnsi" w:hAnsiTheme="minorHAnsi" w:cstheme="minorHAnsi"/>
        </w:rPr>
      </w:pPr>
    </w:p>
    <w:p w14:paraId="4D6232CF" w14:textId="77777777" w:rsidR="00C55A97" w:rsidRPr="00C9537E" w:rsidRDefault="00C55A97" w:rsidP="00C9537E">
      <w:pPr>
        <w:pStyle w:val="CTTCorpodeTexto"/>
        <w:numPr>
          <w:ilvl w:val="0"/>
          <w:numId w:val="8"/>
        </w:numPr>
        <w:spacing w:before="0" w:after="0" w:line="340" w:lineRule="exact"/>
        <w:ind w:left="709" w:hanging="709"/>
        <w:rPr>
          <w:rFonts w:asciiTheme="minorHAnsi" w:hAnsiTheme="minorHAnsi" w:cstheme="minorHAnsi"/>
        </w:rPr>
      </w:pPr>
      <w:bookmarkStart w:id="197" w:name="_DV_M430"/>
      <w:bookmarkStart w:id="198" w:name="_DV_M431"/>
      <w:bookmarkEnd w:id="197"/>
      <w:bookmarkEnd w:id="198"/>
      <w:r w:rsidRPr="00C9537E">
        <w:rPr>
          <w:rFonts w:asciiTheme="minorHAnsi" w:hAnsiTheme="minorHAnsi" w:cstheme="minorHAnsi"/>
        </w:rPr>
        <w:t xml:space="preserve">manter atualizados e em ordem os livros e registros societários da Emissora; </w:t>
      </w:r>
    </w:p>
    <w:p w14:paraId="4B440CA2" w14:textId="77777777" w:rsidR="00C55A97" w:rsidRPr="00C9537E" w:rsidRDefault="00C55A97" w:rsidP="00C9537E">
      <w:pPr>
        <w:pStyle w:val="PargrafodaLista"/>
        <w:spacing w:line="340" w:lineRule="exact"/>
        <w:ind w:left="709"/>
        <w:rPr>
          <w:rFonts w:asciiTheme="minorHAnsi" w:hAnsiTheme="minorHAnsi" w:cstheme="minorHAnsi"/>
        </w:rPr>
      </w:pPr>
    </w:p>
    <w:p w14:paraId="0CA5901A" w14:textId="77777777" w:rsidR="00C55A97" w:rsidRPr="00C9537E" w:rsidRDefault="00C55A97" w:rsidP="00C9537E">
      <w:pPr>
        <w:pStyle w:val="CTTCorpodeTexto"/>
        <w:numPr>
          <w:ilvl w:val="0"/>
          <w:numId w:val="8"/>
        </w:numPr>
        <w:spacing w:before="0" w:after="0" w:line="340" w:lineRule="exact"/>
        <w:ind w:left="709" w:hanging="709"/>
        <w:rPr>
          <w:rFonts w:asciiTheme="minorHAnsi" w:hAnsiTheme="minorHAnsi" w:cstheme="minorHAnsi"/>
        </w:rPr>
      </w:pPr>
      <w:r w:rsidRPr="00C9537E">
        <w:rPr>
          <w:rFonts w:asciiTheme="minorHAnsi" w:hAnsiTheme="minorHAnsi" w:cstheme="minorHAnsi"/>
        </w:rPr>
        <w:t xml:space="preserve">manter em adequado funcionamento órgão para atender, de forma eficiente, aos Debenturistas ou contratar instituições financeiras autorizadas para a prestação desse serviço; </w:t>
      </w:r>
    </w:p>
    <w:p w14:paraId="4695E27A" w14:textId="77777777" w:rsidR="00C55A97" w:rsidRPr="00C9537E" w:rsidRDefault="00C55A97" w:rsidP="00C9537E">
      <w:pPr>
        <w:pStyle w:val="PargrafodaLista"/>
        <w:spacing w:line="340" w:lineRule="exact"/>
        <w:rPr>
          <w:rFonts w:asciiTheme="minorHAnsi" w:hAnsiTheme="minorHAnsi" w:cstheme="minorHAnsi"/>
        </w:rPr>
      </w:pPr>
      <w:bookmarkStart w:id="199" w:name="_DV_M432"/>
      <w:bookmarkStart w:id="200" w:name="_DV_M435"/>
      <w:bookmarkStart w:id="201" w:name="_DV_M461"/>
      <w:bookmarkEnd w:id="199"/>
      <w:bookmarkEnd w:id="200"/>
      <w:bookmarkEnd w:id="201"/>
    </w:p>
    <w:p w14:paraId="55FF3F54" w14:textId="31EECFE5" w:rsidR="00C55A97" w:rsidRPr="00C9537E" w:rsidRDefault="00C55A97" w:rsidP="00C9537E">
      <w:pPr>
        <w:pStyle w:val="CTTCorpodeTexto"/>
        <w:numPr>
          <w:ilvl w:val="0"/>
          <w:numId w:val="8"/>
        </w:numPr>
        <w:spacing w:before="0" w:after="0" w:line="340" w:lineRule="exact"/>
        <w:ind w:left="709" w:hanging="709"/>
        <w:rPr>
          <w:rFonts w:asciiTheme="minorHAnsi" w:hAnsiTheme="minorHAnsi" w:cstheme="minorHAnsi"/>
        </w:rPr>
      </w:pPr>
      <w:r w:rsidRPr="00C9537E">
        <w:rPr>
          <w:rFonts w:asciiTheme="minorHAnsi" w:hAnsiTheme="minorHAnsi" w:cstheme="minorHAnsi"/>
        </w:rPr>
        <w:t xml:space="preserve">manter seus sistemas de contabilidade e de informações gerenciais, bem como seus livros contábeis e demais registros atualizados e em conformidade com os princípios contábeis geralmente aceitos no Brasil e de maneira que reflitam, fiel e adequadamente, sua situação financeira e os resultados de suas respectivas operações; </w:t>
      </w:r>
    </w:p>
    <w:p w14:paraId="6FA6ED6C" w14:textId="77777777" w:rsidR="00120459" w:rsidRPr="00C9537E" w:rsidRDefault="00120459" w:rsidP="00C9537E">
      <w:pPr>
        <w:pStyle w:val="PargrafodaLista"/>
        <w:spacing w:line="340" w:lineRule="exact"/>
        <w:rPr>
          <w:rFonts w:asciiTheme="minorHAnsi" w:hAnsiTheme="minorHAnsi" w:cstheme="minorHAnsi"/>
        </w:rPr>
      </w:pPr>
    </w:p>
    <w:p w14:paraId="71EF2F8F" w14:textId="77777777" w:rsidR="00120459" w:rsidRPr="00C9537E" w:rsidRDefault="00120459" w:rsidP="00C9537E">
      <w:pPr>
        <w:pStyle w:val="CTTCorpodeTexto"/>
        <w:numPr>
          <w:ilvl w:val="0"/>
          <w:numId w:val="8"/>
        </w:numPr>
        <w:spacing w:before="0" w:after="0" w:line="340" w:lineRule="exact"/>
        <w:ind w:left="709" w:hanging="709"/>
        <w:rPr>
          <w:rFonts w:asciiTheme="minorHAnsi" w:hAnsiTheme="minorHAnsi" w:cstheme="minorHAnsi"/>
        </w:rPr>
      </w:pPr>
      <w:r w:rsidRPr="00C9537E">
        <w:rPr>
          <w:rFonts w:asciiTheme="minorHAnsi" w:hAnsiTheme="minorHAnsi" w:cstheme="minorHAnsi"/>
        </w:rPr>
        <w:t xml:space="preserve">em até 3 (três) Dias Úteis após sua publicação, cópia dos documentos relacionados à presente Emissão, bem como cópia de documentos societários cujas deliberações estejam relacionadas à presente Emissão; </w:t>
      </w:r>
    </w:p>
    <w:p w14:paraId="31AA5C62" w14:textId="40F5EB3D" w:rsidR="00120459" w:rsidRPr="00C9537E" w:rsidRDefault="00120459" w:rsidP="00C9537E">
      <w:pPr>
        <w:pStyle w:val="CTTCorpodeTexto"/>
        <w:spacing w:before="0" w:after="0" w:line="340" w:lineRule="exact"/>
        <w:ind w:left="709"/>
        <w:rPr>
          <w:rFonts w:asciiTheme="minorHAnsi" w:hAnsiTheme="minorHAnsi" w:cstheme="minorHAnsi"/>
        </w:rPr>
      </w:pPr>
    </w:p>
    <w:p w14:paraId="000AFF6F" w14:textId="4CD21B00" w:rsidR="00120459" w:rsidRPr="00C9537E" w:rsidRDefault="00120459" w:rsidP="00C9537E">
      <w:pPr>
        <w:pStyle w:val="CTTCorpodeTexto"/>
        <w:numPr>
          <w:ilvl w:val="0"/>
          <w:numId w:val="8"/>
        </w:numPr>
        <w:spacing w:before="0" w:after="0" w:line="340" w:lineRule="exact"/>
        <w:ind w:left="709" w:hanging="709"/>
        <w:rPr>
          <w:rFonts w:asciiTheme="minorHAnsi" w:hAnsiTheme="minorHAnsi" w:cstheme="minorHAnsi"/>
        </w:rPr>
      </w:pPr>
      <w:bookmarkStart w:id="202" w:name="_Hlk75515479"/>
      <w:r w:rsidRPr="00C9537E">
        <w:rPr>
          <w:rFonts w:asciiTheme="minorHAnsi" w:hAnsiTheme="minorHAnsi" w:cstheme="minorHAnsi"/>
        </w:rPr>
        <w:t>no menor prazo possível, respeitado o prazo máximo de 30 (trinta) dias corridos, contados do recebimento de solicitação, qualquer informação relevante com relação às Debêntures que lhe venha a ser solicitada, de maneira razoável, por escrito, pelo Agente Fiduciário, a fim de que este possa cumprir as suas obrigações nos termos desta Escritura e/ou da Resolução CVM 17</w:t>
      </w:r>
      <w:bookmarkEnd w:id="202"/>
      <w:r w:rsidRPr="00C9537E">
        <w:rPr>
          <w:rFonts w:asciiTheme="minorHAnsi" w:hAnsiTheme="minorHAnsi" w:cstheme="minorHAnsi"/>
        </w:rPr>
        <w:t>;</w:t>
      </w:r>
    </w:p>
    <w:p w14:paraId="3C2D5DD8" w14:textId="77777777" w:rsidR="00C55A97" w:rsidRPr="00C9537E" w:rsidRDefault="00C55A97" w:rsidP="00C9537E">
      <w:pPr>
        <w:pStyle w:val="PargrafodaLista"/>
        <w:spacing w:line="340" w:lineRule="exact"/>
        <w:ind w:left="709" w:hanging="709"/>
        <w:rPr>
          <w:rFonts w:asciiTheme="minorHAnsi" w:hAnsiTheme="minorHAnsi" w:cstheme="minorHAnsi"/>
        </w:rPr>
      </w:pPr>
    </w:p>
    <w:p w14:paraId="337609A0" w14:textId="77777777" w:rsidR="00C55A97" w:rsidRPr="00C9537E" w:rsidRDefault="00C55A97" w:rsidP="00C9537E">
      <w:pPr>
        <w:pStyle w:val="CTTCorpodeTexto"/>
        <w:numPr>
          <w:ilvl w:val="0"/>
          <w:numId w:val="8"/>
        </w:numPr>
        <w:spacing w:before="0" w:after="0" w:line="340" w:lineRule="exact"/>
        <w:ind w:left="709" w:hanging="709"/>
        <w:rPr>
          <w:rFonts w:asciiTheme="minorHAnsi" w:hAnsiTheme="minorHAnsi" w:cstheme="minorHAnsi"/>
        </w:rPr>
      </w:pPr>
      <w:r w:rsidRPr="00C9537E">
        <w:rPr>
          <w:rFonts w:asciiTheme="minorHAnsi" w:hAnsiTheme="minorHAnsi" w:cstheme="minorHAnsi"/>
        </w:rPr>
        <w:t xml:space="preserve">proceder à adequada publicidade dos dados econômico-financeiros, nos termos exigidos pela Lei das Sociedades por Ações, promovendo a publicação das suas demonstrações financeiras, nos termos exigidos pela legislação e regulamentação em vigor; </w:t>
      </w:r>
    </w:p>
    <w:p w14:paraId="525C1704" w14:textId="77777777" w:rsidR="00C55A97" w:rsidRPr="00C9537E" w:rsidRDefault="00C55A97" w:rsidP="00C9537E">
      <w:pPr>
        <w:pStyle w:val="PargrafodaLista"/>
        <w:spacing w:line="340" w:lineRule="exact"/>
        <w:ind w:left="709" w:hanging="709"/>
        <w:rPr>
          <w:rFonts w:asciiTheme="minorHAnsi" w:hAnsiTheme="minorHAnsi" w:cstheme="minorHAnsi"/>
        </w:rPr>
      </w:pPr>
    </w:p>
    <w:p w14:paraId="1373AA1C" w14:textId="73DBB7DB" w:rsidR="00C55A97" w:rsidRPr="00C9537E" w:rsidRDefault="00C55A97" w:rsidP="00C9537E">
      <w:pPr>
        <w:pStyle w:val="CTTCorpodeTexto"/>
        <w:numPr>
          <w:ilvl w:val="0"/>
          <w:numId w:val="8"/>
        </w:numPr>
        <w:spacing w:before="0" w:after="0" w:line="340" w:lineRule="exact"/>
        <w:ind w:left="709" w:hanging="709"/>
        <w:rPr>
          <w:rFonts w:asciiTheme="minorHAnsi" w:hAnsiTheme="minorHAnsi" w:cstheme="minorHAnsi"/>
        </w:rPr>
      </w:pPr>
      <w:r w:rsidRPr="00C9537E">
        <w:rPr>
          <w:rFonts w:asciiTheme="minorHAnsi" w:hAnsiTheme="minorHAnsi" w:cstheme="minorHAnsi"/>
        </w:rPr>
        <w:t xml:space="preserve">arcar com todos os custos decorrentes de registro e de publicação dos atos necessários à Emissão, </w:t>
      </w:r>
      <w:r w:rsidR="00507A84" w:rsidRPr="00C9537E">
        <w:rPr>
          <w:rFonts w:asciiTheme="minorHAnsi" w:hAnsiTheme="minorHAnsi" w:cstheme="minorHAnsi"/>
        </w:rPr>
        <w:t xml:space="preserve">conforme aplicável, </w:t>
      </w:r>
      <w:r w:rsidRPr="00C9537E">
        <w:rPr>
          <w:rFonts w:asciiTheme="minorHAnsi" w:hAnsiTheme="minorHAnsi" w:cstheme="minorHAnsi"/>
        </w:rPr>
        <w:t xml:space="preserve">tais como esta Escritura de Emissão, seus eventuais aditamentos, o Contrato de Garantia e a </w:t>
      </w:r>
      <w:r w:rsidR="00BA1D13" w:rsidRPr="00C9537E">
        <w:rPr>
          <w:rFonts w:asciiTheme="minorHAnsi" w:hAnsiTheme="minorHAnsi" w:cstheme="minorHAnsi"/>
        </w:rPr>
        <w:t xml:space="preserve">AGE </w:t>
      </w:r>
      <w:r w:rsidR="007A5DDB" w:rsidRPr="00C9537E">
        <w:rPr>
          <w:rFonts w:asciiTheme="minorHAnsi" w:hAnsiTheme="minorHAnsi" w:cstheme="minorHAnsi"/>
        </w:rPr>
        <w:t>da Emissora</w:t>
      </w:r>
      <w:r w:rsidRPr="00C9537E">
        <w:rPr>
          <w:rFonts w:asciiTheme="minorHAnsi" w:hAnsiTheme="minorHAnsi" w:cstheme="minorHAnsi"/>
        </w:rPr>
        <w:t xml:space="preserve">; </w:t>
      </w:r>
    </w:p>
    <w:p w14:paraId="5751A45A" w14:textId="77777777" w:rsidR="00C55A97" w:rsidRPr="00C9537E" w:rsidRDefault="00C55A97" w:rsidP="00C9537E">
      <w:pPr>
        <w:pStyle w:val="PargrafodaLista"/>
        <w:spacing w:line="340" w:lineRule="exact"/>
        <w:ind w:left="709" w:hanging="709"/>
        <w:rPr>
          <w:rFonts w:asciiTheme="minorHAnsi" w:hAnsiTheme="minorHAnsi" w:cstheme="minorHAnsi"/>
        </w:rPr>
      </w:pPr>
    </w:p>
    <w:p w14:paraId="721AEE2A" w14:textId="77777777" w:rsidR="00C55A97" w:rsidRPr="00C9537E" w:rsidRDefault="00C55A97" w:rsidP="00C9537E">
      <w:pPr>
        <w:pStyle w:val="CTTCorpodeTexto"/>
        <w:numPr>
          <w:ilvl w:val="0"/>
          <w:numId w:val="8"/>
        </w:numPr>
        <w:spacing w:before="0" w:after="0" w:line="340" w:lineRule="exact"/>
        <w:ind w:left="709" w:hanging="709"/>
        <w:rPr>
          <w:rFonts w:asciiTheme="minorHAnsi" w:hAnsiTheme="minorHAnsi" w:cstheme="minorHAnsi"/>
        </w:rPr>
      </w:pPr>
      <w:r w:rsidRPr="00C9537E">
        <w:rPr>
          <w:rFonts w:asciiTheme="minorHAnsi" w:hAnsiTheme="minorHAnsi" w:cstheme="minorHAnsi"/>
        </w:rPr>
        <w:t xml:space="preserve">efetuar recolhimento de quaisquer tributos ou contribuições que incidam ou venham a incidir sobre a Emissão e que sejam de responsabilidade da Emissora; </w:t>
      </w:r>
    </w:p>
    <w:p w14:paraId="0E2FC523" w14:textId="77777777" w:rsidR="00C55A97" w:rsidRPr="00C9537E" w:rsidRDefault="00C55A97" w:rsidP="00C9537E">
      <w:pPr>
        <w:pStyle w:val="PargrafodaLista"/>
        <w:spacing w:line="340" w:lineRule="exact"/>
        <w:ind w:left="709" w:hanging="709"/>
        <w:rPr>
          <w:rFonts w:asciiTheme="minorHAnsi" w:hAnsiTheme="minorHAnsi" w:cstheme="minorHAnsi"/>
        </w:rPr>
      </w:pPr>
    </w:p>
    <w:p w14:paraId="59AA7733" w14:textId="52173849" w:rsidR="00C55A97" w:rsidRPr="00C9537E" w:rsidRDefault="00C55A97" w:rsidP="00C9537E">
      <w:pPr>
        <w:pStyle w:val="CTTCorpodeTexto"/>
        <w:numPr>
          <w:ilvl w:val="0"/>
          <w:numId w:val="8"/>
        </w:numPr>
        <w:spacing w:before="0" w:after="0" w:line="340" w:lineRule="exact"/>
        <w:ind w:left="709" w:hanging="709"/>
        <w:rPr>
          <w:rFonts w:asciiTheme="minorHAnsi" w:hAnsiTheme="minorHAnsi" w:cstheme="minorHAnsi"/>
        </w:rPr>
      </w:pPr>
      <w:bookmarkStart w:id="203" w:name="_Hlk78567018"/>
      <w:r w:rsidRPr="00C9537E">
        <w:rPr>
          <w:rFonts w:asciiTheme="minorHAnsi" w:hAnsiTheme="minorHAnsi" w:cstheme="minorHAnsi"/>
        </w:rPr>
        <w:t>manter-se</w:t>
      </w:r>
      <w:r w:rsidR="004C2BCF" w:rsidRPr="00C9537E">
        <w:rPr>
          <w:rFonts w:asciiTheme="minorHAnsi" w:hAnsiTheme="minorHAnsi" w:cstheme="minorHAnsi"/>
        </w:rPr>
        <w:t>, por si e por suas controladas,</w:t>
      </w:r>
      <w:r w:rsidRPr="00C9537E">
        <w:rPr>
          <w:rFonts w:asciiTheme="minorHAnsi" w:hAnsiTheme="minorHAnsi" w:cstheme="minorHAnsi"/>
        </w:rPr>
        <w:t xml:space="preserve"> adimplente com relação a todos os tributos ou contribuições devidos às Fazendas Federal, Estadual ou Municipal, bem como com relação às contribuições devidas ao Instituto Nacional do Seguro Social (INSS) e Fundo de Garantia do Tempo de Serviço (FGTS), exceto com relação àqueles pagamentos que estejam sendo ou que venham a ser questionados de boa-fé ou contestados pela Emissora na esfera judicial ou administrativa e que tenham sua exigibilidade e/ou efeitos suspensos por decisão judicial;</w:t>
      </w:r>
      <w:bookmarkEnd w:id="203"/>
      <w:r w:rsidRPr="00C9537E">
        <w:rPr>
          <w:rFonts w:asciiTheme="minorHAnsi" w:hAnsiTheme="minorHAnsi" w:cstheme="minorHAnsi"/>
        </w:rPr>
        <w:t xml:space="preserve"> </w:t>
      </w:r>
    </w:p>
    <w:p w14:paraId="7BABD529" w14:textId="77777777" w:rsidR="00C55A97" w:rsidRPr="00C9537E" w:rsidRDefault="00C55A97" w:rsidP="00C9537E">
      <w:pPr>
        <w:pStyle w:val="PargrafodaLista"/>
        <w:spacing w:line="340" w:lineRule="exact"/>
        <w:ind w:left="709" w:hanging="709"/>
        <w:rPr>
          <w:rFonts w:asciiTheme="minorHAnsi" w:hAnsiTheme="minorHAnsi" w:cstheme="minorHAnsi"/>
        </w:rPr>
      </w:pPr>
    </w:p>
    <w:p w14:paraId="0A1D8CD8" w14:textId="77777777" w:rsidR="00C55A97" w:rsidRPr="00C9537E" w:rsidRDefault="00C55A97" w:rsidP="00C9537E">
      <w:pPr>
        <w:pStyle w:val="CTTCorpodeTexto"/>
        <w:numPr>
          <w:ilvl w:val="0"/>
          <w:numId w:val="8"/>
        </w:numPr>
        <w:spacing w:before="0" w:after="0" w:line="340" w:lineRule="exact"/>
        <w:ind w:left="709" w:hanging="709"/>
        <w:rPr>
          <w:rFonts w:asciiTheme="minorHAnsi" w:hAnsiTheme="minorHAnsi" w:cstheme="minorHAnsi"/>
        </w:rPr>
      </w:pPr>
      <w:bookmarkStart w:id="204" w:name="_Hlk78567041"/>
      <w:r w:rsidRPr="00C9537E">
        <w:rPr>
          <w:rFonts w:asciiTheme="minorHAnsi" w:hAnsiTheme="minorHAnsi" w:cstheme="minorHAnsi"/>
        </w:rPr>
        <w:t>manter o Projeto enquadrado nos termos da Lei 12.431 durante a vigência das Debêntures e comunicar o Agente Fiduciário, em até 5 (cinco) Dias Úteis, sobre o recebimento de quaisquer comunicações por escrito ou intimações acerca da instauração de qualquer processo administrativo ou judicial que possa resultar no desenquadramento do Projeto como prioritário</w:t>
      </w:r>
      <w:bookmarkEnd w:id="204"/>
      <w:r w:rsidRPr="00C9537E">
        <w:rPr>
          <w:rFonts w:asciiTheme="minorHAnsi" w:hAnsiTheme="minorHAnsi" w:cstheme="minorHAnsi"/>
        </w:rPr>
        <w:t xml:space="preserve">; </w:t>
      </w:r>
    </w:p>
    <w:p w14:paraId="2AB0F331" w14:textId="77777777" w:rsidR="00C55A97" w:rsidRPr="00C9537E" w:rsidRDefault="00C55A97" w:rsidP="00C9537E">
      <w:pPr>
        <w:pStyle w:val="CTTCorpodeTexto"/>
        <w:spacing w:before="0" w:after="0" w:line="340" w:lineRule="exact"/>
        <w:ind w:left="709" w:hanging="709"/>
        <w:rPr>
          <w:rFonts w:asciiTheme="minorHAnsi" w:hAnsiTheme="minorHAnsi" w:cstheme="minorHAnsi"/>
        </w:rPr>
      </w:pPr>
    </w:p>
    <w:p w14:paraId="4A58417F" w14:textId="3FAF18B2" w:rsidR="00C55A97" w:rsidRPr="00C9537E" w:rsidRDefault="00C55A97" w:rsidP="00C9537E">
      <w:pPr>
        <w:pStyle w:val="CTTCorpodeTexto"/>
        <w:numPr>
          <w:ilvl w:val="0"/>
          <w:numId w:val="8"/>
        </w:numPr>
        <w:spacing w:before="0" w:after="0" w:line="340" w:lineRule="exact"/>
        <w:ind w:left="709" w:hanging="709"/>
        <w:rPr>
          <w:rFonts w:asciiTheme="minorHAnsi" w:hAnsiTheme="minorHAnsi" w:cstheme="minorHAnsi"/>
        </w:rPr>
      </w:pPr>
      <w:bookmarkStart w:id="205" w:name="_Hlk78567084"/>
      <w:r w:rsidRPr="00C9537E">
        <w:rPr>
          <w:rFonts w:asciiTheme="minorHAnsi" w:hAnsiTheme="minorHAnsi" w:cstheme="minorHAnsi"/>
        </w:rPr>
        <w:t>obter, manter e conservar em vigor (e, nos casos em que apropriado, renovar de modo tempestivo), até a liquidação de todas as obrigações desta Escritura de Emissão, todas as autorizações, aprovações, licenças, permissões, alvarás, inclusive ambientais, bem como suas renovações, necessárias ao desempenho das atividades da Emissora, exceto por aquelas autorizações, licenças e/ou permissões, alvarás que estejam em processo tempestivo de obtenção, renovação ou cuja aplicabilidade esteja sendo questionada de boa-fé ou contestada pela Emissora na esfera judicial ou administrativa e que tenham sua exigibilidade e/ou efeitos suspensos por decisão judicial ou administrativa;</w:t>
      </w:r>
      <w:bookmarkEnd w:id="205"/>
      <w:r w:rsidRPr="00C9537E">
        <w:rPr>
          <w:rFonts w:asciiTheme="minorHAnsi" w:hAnsiTheme="minorHAnsi" w:cstheme="minorHAnsi"/>
        </w:rPr>
        <w:t xml:space="preserve"> </w:t>
      </w:r>
    </w:p>
    <w:p w14:paraId="36D56FB1" w14:textId="77777777" w:rsidR="00C55A97" w:rsidRPr="00C9537E" w:rsidRDefault="00C55A97" w:rsidP="00C9537E">
      <w:pPr>
        <w:pStyle w:val="PargrafodaLista"/>
        <w:spacing w:line="340" w:lineRule="exact"/>
        <w:ind w:left="709" w:hanging="709"/>
        <w:rPr>
          <w:rFonts w:asciiTheme="minorHAnsi" w:hAnsiTheme="minorHAnsi" w:cstheme="minorHAnsi"/>
        </w:rPr>
      </w:pPr>
    </w:p>
    <w:p w14:paraId="72CA1D1E" w14:textId="35272E57" w:rsidR="00C55A97" w:rsidRPr="00C9537E" w:rsidRDefault="00C55A97" w:rsidP="00C9537E">
      <w:pPr>
        <w:pStyle w:val="CTTCorpodeTexto"/>
        <w:numPr>
          <w:ilvl w:val="0"/>
          <w:numId w:val="8"/>
        </w:numPr>
        <w:spacing w:before="0" w:after="0" w:line="340" w:lineRule="exact"/>
        <w:ind w:left="709" w:hanging="709"/>
        <w:rPr>
          <w:rFonts w:asciiTheme="minorHAnsi" w:hAnsiTheme="minorHAnsi" w:cstheme="minorHAnsi"/>
        </w:rPr>
      </w:pPr>
      <w:r w:rsidRPr="00C9537E">
        <w:rPr>
          <w:rFonts w:asciiTheme="minorHAnsi" w:hAnsiTheme="minorHAnsi" w:cstheme="minorHAnsi"/>
        </w:rPr>
        <w:t xml:space="preserve">convocar, nos termos da Cláusula </w:t>
      </w:r>
      <w:r w:rsidR="003D59CB" w:rsidRPr="00C9537E">
        <w:rPr>
          <w:rFonts w:asciiTheme="minorHAnsi" w:hAnsiTheme="minorHAnsi" w:cstheme="minorHAnsi"/>
          <w:highlight w:val="lightGray"/>
        </w:rPr>
        <w:fldChar w:fldCharType="begin"/>
      </w:r>
      <w:r w:rsidR="003D59CB" w:rsidRPr="00C9537E">
        <w:rPr>
          <w:rFonts w:asciiTheme="minorHAnsi" w:hAnsiTheme="minorHAnsi" w:cstheme="minorHAnsi"/>
        </w:rPr>
        <w:instrText xml:space="preserve"> REF _Ref78576142 \r \h </w:instrText>
      </w:r>
      <w:r w:rsidR="00FC2639" w:rsidRPr="00C9537E">
        <w:rPr>
          <w:rFonts w:asciiTheme="minorHAnsi" w:hAnsiTheme="minorHAnsi" w:cstheme="minorHAnsi"/>
          <w:highlight w:val="lightGray"/>
        </w:rPr>
        <w:instrText xml:space="preserve"> \* MERGEFORMAT </w:instrText>
      </w:r>
      <w:r w:rsidR="003D59CB" w:rsidRPr="00C9537E">
        <w:rPr>
          <w:rFonts w:asciiTheme="minorHAnsi" w:hAnsiTheme="minorHAnsi" w:cstheme="minorHAnsi"/>
          <w:highlight w:val="lightGray"/>
        </w:rPr>
      </w:r>
      <w:r w:rsidR="003D59CB" w:rsidRPr="00C9537E">
        <w:rPr>
          <w:rFonts w:asciiTheme="minorHAnsi" w:hAnsiTheme="minorHAnsi" w:cstheme="minorHAnsi"/>
          <w:highlight w:val="lightGray"/>
        </w:rPr>
        <w:fldChar w:fldCharType="separate"/>
      </w:r>
      <w:r w:rsidR="008A62C8" w:rsidRPr="00C9537E">
        <w:rPr>
          <w:rFonts w:asciiTheme="minorHAnsi" w:hAnsiTheme="minorHAnsi" w:cstheme="minorHAnsi"/>
        </w:rPr>
        <w:t>9</w:t>
      </w:r>
      <w:r w:rsidR="003D59CB" w:rsidRPr="00C9537E">
        <w:rPr>
          <w:rFonts w:asciiTheme="minorHAnsi" w:hAnsiTheme="minorHAnsi" w:cstheme="minorHAnsi"/>
          <w:highlight w:val="lightGray"/>
        </w:rPr>
        <w:fldChar w:fldCharType="end"/>
      </w:r>
      <w:r w:rsidRPr="00C9537E">
        <w:rPr>
          <w:rFonts w:asciiTheme="minorHAnsi" w:hAnsiTheme="minorHAnsi" w:cstheme="minorHAnsi"/>
        </w:rPr>
        <w:t xml:space="preserve"> desta Escritura de Emissão, Assembleia Geral de Debenturistas para deliberar sobre qualquer das matérias que se relacione com a presente Emissão caso o Agente Fiduciário não o faça; </w:t>
      </w:r>
    </w:p>
    <w:p w14:paraId="4ECBEF86" w14:textId="77777777" w:rsidR="00C55A97" w:rsidRPr="00C9537E" w:rsidRDefault="00C55A97" w:rsidP="00C9537E">
      <w:pPr>
        <w:pStyle w:val="PargrafodaLista"/>
        <w:spacing w:line="340" w:lineRule="exact"/>
        <w:ind w:left="709" w:hanging="709"/>
        <w:rPr>
          <w:rFonts w:asciiTheme="minorHAnsi" w:hAnsiTheme="minorHAnsi" w:cstheme="minorHAnsi"/>
        </w:rPr>
      </w:pPr>
    </w:p>
    <w:p w14:paraId="00B0C99D" w14:textId="77777777" w:rsidR="00C55A97" w:rsidRPr="00C9537E" w:rsidRDefault="00C55A97" w:rsidP="00C9537E">
      <w:pPr>
        <w:pStyle w:val="CTTCorpodeTexto"/>
        <w:numPr>
          <w:ilvl w:val="0"/>
          <w:numId w:val="8"/>
        </w:numPr>
        <w:spacing w:before="0" w:after="0" w:line="340" w:lineRule="exact"/>
        <w:ind w:left="709" w:hanging="709"/>
        <w:rPr>
          <w:rFonts w:asciiTheme="minorHAnsi" w:hAnsiTheme="minorHAnsi" w:cstheme="minorHAnsi"/>
        </w:rPr>
      </w:pPr>
      <w:r w:rsidRPr="00C9537E">
        <w:rPr>
          <w:rFonts w:asciiTheme="minorHAnsi" w:hAnsiTheme="minorHAnsi" w:cstheme="minorHAnsi"/>
        </w:rPr>
        <w:t>comparecer às assembleias gerais de Debenturistas, sempre que solicitada;</w:t>
      </w:r>
    </w:p>
    <w:p w14:paraId="19334F06" w14:textId="77777777" w:rsidR="00C55A97" w:rsidRPr="00C9537E" w:rsidRDefault="00C55A97" w:rsidP="00C9537E">
      <w:pPr>
        <w:pStyle w:val="PargrafodaLista"/>
        <w:spacing w:line="340" w:lineRule="exact"/>
        <w:ind w:left="709" w:hanging="709"/>
        <w:rPr>
          <w:rFonts w:asciiTheme="minorHAnsi" w:hAnsiTheme="minorHAnsi" w:cstheme="minorHAnsi"/>
        </w:rPr>
      </w:pPr>
    </w:p>
    <w:p w14:paraId="606B5B7E" w14:textId="04FEBC1D" w:rsidR="00C55A97" w:rsidRPr="00C9537E" w:rsidRDefault="00C55A97" w:rsidP="00C9537E">
      <w:pPr>
        <w:pStyle w:val="CTTCorpodeTexto"/>
        <w:numPr>
          <w:ilvl w:val="0"/>
          <w:numId w:val="8"/>
        </w:numPr>
        <w:spacing w:before="0" w:after="0" w:line="340" w:lineRule="exact"/>
        <w:ind w:left="709" w:hanging="709"/>
        <w:rPr>
          <w:rFonts w:asciiTheme="minorHAnsi" w:hAnsiTheme="minorHAnsi" w:cstheme="minorHAnsi"/>
        </w:rPr>
      </w:pPr>
      <w:r w:rsidRPr="00C9537E">
        <w:rPr>
          <w:rFonts w:asciiTheme="minorHAnsi" w:hAnsiTheme="minorHAnsi" w:cstheme="minorHAnsi"/>
        </w:rPr>
        <w:t xml:space="preserve">manter, conservar e preservar em bom estado todos os bens da Emissora, incluindo, </w:t>
      </w:r>
      <w:r w:rsidR="00956746" w:rsidRPr="00C9537E">
        <w:rPr>
          <w:rFonts w:asciiTheme="minorHAnsi" w:hAnsiTheme="minorHAnsi" w:cstheme="minorHAnsi"/>
        </w:rPr>
        <w:t>sem limitação</w:t>
      </w:r>
      <w:r w:rsidRPr="00C9537E">
        <w:rPr>
          <w:rFonts w:asciiTheme="minorHAnsi" w:hAnsiTheme="minorHAnsi" w:cstheme="minorHAnsi"/>
        </w:rPr>
        <w:t xml:space="preserve">, todas as suas propriedades móveis e imóveis, necessários à consecução de seus objetivos sociais; </w:t>
      </w:r>
    </w:p>
    <w:p w14:paraId="11A1CC9A" w14:textId="77777777" w:rsidR="00C55A97" w:rsidRPr="00C9537E" w:rsidRDefault="00C55A97" w:rsidP="00C9537E">
      <w:pPr>
        <w:pStyle w:val="PargrafodaLista"/>
        <w:spacing w:line="340" w:lineRule="exact"/>
        <w:ind w:left="709" w:hanging="709"/>
        <w:rPr>
          <w:rFonts w:asciiTheme="minorHAnsi" w:hAnsiTheme="minorHAnsi" w:cstheme="minorHAnsi"/>
        </w:rPr>
      </w:pPr>
    </w:p>
    <w:p w14:paraId="0732E73F" w14:textId="543A0F47" w:rsidR="00C55A97" w:rsidRPr="00C9537E" w:rsidRDefault="00C55A97" w:rsidP="00C9537E">
      <w:pPr>
        <w:pStyle w:val="CTTCorpodeTexto"/>
        <w:numPr>
          <w:ilvl w:val="0"/>
          <w:numId w:val="8"/>
        </w:numPr>
        <w:spacing w:before="0" w:after="0" w:line="340" w:lineRule="exact"/>
        <w:ind w:left="709" w:hanging="709"/>
        <w:rPr>
          <w:rFonts w:asciiTheme="minorHAnsi" w:hAnsiTheme="minorHAnsi" w:cstheme="minorHAnsi"/>
        </w:rPr>
      </w:pPr>
      <w:r w:rsidRPr="00C9537E">
        <w:rPr>
          <w:rFonts w:asciiTheme="minorHAnsi" w:hAnsiTheme="minorHAnsi" w:cstheme="minorHAnsi"/>
        </w:rPr>
        <w:t>na hipótese da legalidade ou exequibilidade de qualquer das disposições relevantes desta Escritura de Emissão e dos demais instrumentos relacionados no âmbito desta Emissão ser questionada judicialmente por qualquer pessoa, e tal questionamento judicial possa afetar a capacidade da Emissora em cumprir suas obrigações previstas nos instrumentos acima mencionados, deverá informar sobre o referido questionamento</w:t>
      </w:r>
      <w:r w:rsidRPr="00C9537E" w:rsidDel="00224FF8">
        <w:rPr>
          <w:rFonts w:asciiTheme="minorHAnsi" w:hAnsiTheme="minorHAnsi" w:cstheme="minorHAnsi"/>
        </w:rPr>
        <w:t xml:space="preserve"> </w:t>
      </w:r>
      <w:r w:rsidRPr="00C9537E">
        <w:rPr>
          <w:rFonts w:asciiTheme="minorHAnsi" w:hAnsiTheme="minorHAnsi" w:cstheme="minorHAnsi"/>
        </w:rPr>
        <w:t>ao Agente Fiduciário em até 2 (dois) Dias Úteis contados da sua ocorrência, sem prejuízo da ocorrência de um Evento de Inadimplemento;</w:t>
      </w:r>
    </w:p>
    <w:p w14:paraId="46DE114F" w14:textId="77777777" w:rsidR="00C55A97" w:rsidRPr="00C9537E" w:rsidRDefault="00C55A97" w:rsidP="00C9537E">
      <w:pPr>
        <w:pStyle w:val="CTTCorpodeTexto"/>
        <w:spacing w:before="0" w:after="0" w:line="340" w:lineRule="exact"/>
        <w:ind w:left="709" w:hanging="709"/>
        <w:rPr>
          <w:rFonts w:asciiTheme="minorHAnsi" w:hAnsiTheme="minorHAnsi" w:cstheme="minorHAnsi"/>
        </w:rPr>
      </w:pPr>
    </w:p>
    <w:p w14:paraId="504AF118" w14:textId="3B836546" w:rsidR="00C55A97" w:rsidRPr="00C9537E" w:rsidRDefault="00C55A97" w:rsidP="00C9537E">
      <w:pPr>
        <w:pStyle w:val="CTTCorpodeTexto"/>
        <w:numPr>
          <w:ilvl w:val="0"/>
          <w:numId w:val="8"/>
        </w:numPr>
        <w:spacing w:before="0" w:after="0" w:line="340" w:lineRule="exact"/>
        <w:ind w:left="709" w:hanging="709"/>
        <w:rPr>
          <w:rFonts w:asciiTheme="minorHAnsi" w:hAnsiTheme="minorHAnsi" w:cstheme="minorHAnsi"/>
        </w:rPr>
      </w:pPr>
      <w:bookmarkStart w:id="206" w:name="_Hlk78566623"/>
      <w:r w:rsidRPr="00C9537E">
        <w:rPr>
          <w:rFonts w:asciiTheme="minorHAnsi" w:hAnsiTheme="minorHAnsi" w:cstheme="minorHAnsi"/>
        </w:rPr>
        <w:t xml:space="preserve">cumprir, bem como fazer com que suas controladas cumpram, as leis, regras, regulamentos, ordens aplicáveis, determinações dos órgãos governamentais, autarquias ou tribunais, aplicáveis à condução de seus negócios e, em qualquer jurisdição na qual realize negócios ou possua ativos, exceto no que se referir a leis, regras, regulamentos, ordens ou determinações dos órgãos governamentais, autarquias ou tribunais que estejam sendo discutidos judicialmente de boa-fé pela </w:t>
      </w:r>
      <w:r w:rsidR="00136FDF" w:rsidRPr="00C9537E">
        <w:rPr>
          <w:rFonts w:asciiTheme="minorHAnsi" w:hAnsiTheme="minorHAnsi" w:cstheme="minorHAnsi"/>
        </w:rPr>
        <w:t>Emissora</w:t>
      </w:r>
      <w:r w:rsidRPr="00C9537E">
        <w:rPr>
          <w:rFonts w:asciiTheme="minorHAnsi" w:hAnsiTheme="minorHAnsi" w:cstheme="minorHAnsi"/>
          <w:i/>
        </w:rPr>
        <w:t>,</w:t>
      </w:r>
      <w:r w:rsidRPr="00C9537E">
        <w:rPr>
          <w:rFonts w:asciiTheme="minorHAnsi" w:hAnsiTheme="minorHAnsi" w:cstheme="minorHAnsi"/>
          <w:b/>
          <w:i/>
        </w:rPr>
        <w:t xml:space="preserve"> </w:t>
      </w:r>
      <w:r w:rsidRPr="00C9537E">
        <w:rPr>
          <w:rFonts w:asciiTheme="minorHAnsi" w:hAnsiTheme="minorHAnsi" w:cstheme="minorHAnsi"/>
        </w:rPr>
        <w:t>para os quais tenham sido</w:t>
      </w:r>
      <w:r w:rsidRPr="00C9537E">
        <w:rPr>
          <w:rFonts w:asciiTheme="minorHAnsi" w:hAnsiTheme="minorHAnsi" w:cstheme="minorHAnsi"/>
          <w:b/>
          <w:i/>
        </w:rPr>
        <w:t xml:space="preserve"> </w:t>
      </w:r>
      <w:r w:rsidRPr="00C9537E">
        <w:rPr>
          <w:rFonts w:asciiTheme="minorHAnsi" w:hAnsiTheme="minorHAnsi" w:cstheme="minorHAnsi"/>
        </w:rPr>
        <w:t>obtidos efeitos suspensivos por decisão judicial ou administrativa</w:t>
      </w:r>
      <w:bookmarkEnd w:id="206"/>
      <w:r w:rsidRPr="00C9537E">
        <w:rPr>
          <w:rFonts w:asciiTheme="minorHAnsi" w:hAnsiTheme="minorHAnsi" w:cstheme="minorHAnsi"/>
        </w:rPr>
        <w:t xml:space="preserve">; </w:t>
      </w:r>
    </w:p>
    <w:p w14:paraId="6610070C" w14:textId="77777777" w:rsidR="00C55A97" w:rsidRPr="00C9537E" w:rsidRDefault="00C55A97" w:rsidP="00C9537E">
      <w:pPr>
        <w:pStyle w:val="PargrafodaLista"/>
        <w:spacing w:line="340" w:lineRule="exact"/>
        <w:ind w:left="709" w:hanging="709"/>
        <w:rPr>
          <w:rFonts w:asciiTheme="minorHAnsi" w:hAnsiTheme="minorHAnsi" w:cstheme="minorHAnsi"/>
        </w:rPr>
      </w:pPr>
    </w:p>
    <w:p w14:paraId="0FEB55B1" w14:textId="77777777" w:rsidR="00C55A97" w:rsidRPr="00C9537E" w:rsidRDefault="00C55A97" w:rsidP="00C9537E">
      <w:pPr>
        <w:pStyle w:val="CTTCorpodeTexto"/>
        <w:numPr>
          <w:ilvl w:val="0"/>
          <w:numId w:val="8"/>
        </w:numPr>
        <w:spacing w:before="0" w:after="0" w:line="340" w:lineRule="exact"/>
        <w:ind w:left="709" w:hanging="709"/>
        <w:rPr>
          <w:rFonts w:asciiTheme="minorHAnsi" w:hAnsiTheme="minorHAnsi" w:cstheme="minorHAnsi"/>
        </w:rPr>
      </w:pPr>
      <w:r w:rsidRPr="00C9537E">
        <w:rPr>
          <w:rFonts w:asciiTheme="minorHAnsi" w:hAnsiTheme="minorHAnsi" w:cstheme="minorHAnsi"/>
        </w:rPr>
        <w:t xml:space="preserve">caso a Emissora seja citada no âmbito de uma ação que tenha como objetivo a declaração de invalidade ou ineficácia total ou parcial desta Escritura de Emissão, a Emissora obriga-se a tomar todas as medidas necessárias para contestar tal ação no prazo legal, bem como notificar o Agente Fiduciário acerca de tal ação em até 2 (dois) Dias Úteis contados de sua ciência; </w:t>
      </w:r>
    </w:p>
    <w:p w14:paraId="52432437" w14:textId="77777777" w:rsidR="00C55A97" w:rsidRPr="00C9537E" w:rsidRDefault="00C55A97" w:rsidP="00C9537E">
      <w:pPr>
        <w:pStyle w:val="PargrafodaLista"/>
        <w:spacing w:line="340" w:lineRule="exact"/>
        <w:ind w:left="709" w:hanging="709"/>
        <w:rPr>
          <w:rFonts w:asciiTheme="minorHAnsi" w:hAnsiTheme="minorHAnsi" w:cstheme="minorHAnsi"/>
        </w:rPr>
      </w:pPr>
    </w:p>
    <w:p w14:paraId="74D145AB" w14:textId="000593BF" w:rsidR="00C55A97" w:rsidRPr="00C9537E" w:rsidRDefault="00C55A97" w:rsidP="00C9537E">
      <w:pPr>
        <w:pStyle w:val="CTTCorpodeTexto"/>
        <w:numPr>
          <w:ilvl w:val="0"/>
          <w:numId w:val="8"/>
        </w:numPr>
        <w:spacing w:before="0" w:after="0" w:line="340" w:lineRule="exact"/>
        <w:ind w:left="709" w:hanging="709"/>
        <w:rPr>
          <w:rFonts w:asciiTheme="minorHAnsi" w:hAnsiTheme="minorHAnsi" w:cstheme="minorHAnsi"/>
        </w:rPr>
      </w:pPr>
      <w:r w:rsidRPr="00C9537E">
        <w:rPr>
          <w:rFonts w:asciiTheme="minorHAnsi" w:hAnsiTheme="minorHAnsi" w:cstheme="minorHAnsi"/>
        </w:rPr>
        <w:t>não realizar operações fora de seu objeto social ou em desacordo com seu objeto social, observadas as disposições estatutária, legais e regulamentares em vigor;</w:t>
      </w:r>
    </w:p>
    <w:p w14:paraId="1B6A9C59" w14:textId="77777777" w:rsidR="00C55A97" w:rsidRPr="00C9537E" w:rsidRDefault="00C55A97" w:rsidP="00C9537E">
      <w:pPr>
        <w:pStyle w:val="PargrafodaLista"/>
        <w:spacing w:line="340" w:lineRule="exact"/>
        <w:rPr>
          <w:rFonts w:asciiTheme="minorHAnsi" w:hAnsiTheme="minorHAnsi" w:cstheme="minorHAnsi"/>
        </w:rPr>
      </w:pPr>
    </w:p>
    <w:p w14:paraId="63FCB31C" w14:textId="564628FA" w:rsidR="00C55A97" w:rsidRPr="00C9537E" w:rsidRDefault="00C55A97" w:rsidP="00C9537E">
      <w:pPr>
        <w:pStyle w:val="CTTCorpodeTexto"/>
        <w:numPr>
          <w:ilvl w:val="0"/>
          <w:numId w:val="8"/>
        </w:numPr>
        <w:spacing w:before="0" w:after="0" w:line="340" w:lineRule="exact"/>
        <w:ind w:left="709" w:hanging="709"/>
        <w:rPr>
          <w:rFonts w:asciiTheme="minorHAnsi" w:hAnsiTheme="minorHAnsi" w:cstheme="minorHAnsi"/>
        </w:rPr>
      </w:pPr>
      <w:r w:rsidRPr="00C9537E">
        <w:rPr>
          <w:rFonts w:asciiTheme="minorHAnsi" w:hAnsiTheme="minorHAnsi" w:cstheme="minorHAnsi"/>
        </w:rPr>
        <w:t xml:space="preserve">utilizar os recursos recebidos com a integralização das Debêntures, conforme os termos da Cláusula </w:t>
      </w:r>
      <w:r w:rsidR="003D59CB" w:rsidRPr="00C9537E">
        <w:rPr>
          <w:rFonts w:asciiTheme="minorHAnsi" w:hAnsiTheme="minorHAnsi" w:cstheme="minorHAnsi"/>
          <w:highlight w:val="lightGray"/>
        </w:rPr>
        <w:fldChar w:fldCharType="begin"/>
      </w:r>
      <w:r w:rsidR="003D59CB" w:rsidRPr="00C9537E">
        <w:rPr>
          <w:rFonts w:asciiTheme="minorHAnsi" w:hAnsiTheme="minorHAnsi" w:cstheme="minorHAnsi"/>
        </w:rPr>
        <w:instrText xml:space="preserve"> REF _Ref451432350 \r \h </w:instrText>
      </w:r>
      <w:r w:rsidR="00FC2639" w:rsidRPr="00C9537E">
        <w:rPr>
          <w:rFonts w:asciiTheme="minorHAnsi" w:hAnsiTheme="minorHAnsi" w:cstheme="minorHAnsi"/>
          <w:highlight w:val="lightGray"/>
        </w:rPr>
        <w:instrText xml:space="preserve"> \* MERGEFORMAT </w:instrText>
      </w:r>
      <w:r w:rsidR="003D59CB" w:rsidRPr="00C9537E">
        <w:rPr>
          <w:rFonts w:asciiTheme="minorHAnsi" w:hAnsiTheme="minorHAnsi" w:cstheme="minorHAnsi"/>
          <w:highlight w:val="lightGray"/>
        </w:rPr>
      </w:r>
      <w:r w:rsidR="003D59CB" w:rsidRPr="00C9537E">
        <w:rPr>
          <w:rFonts w:asciiTheme="minorHAnsi" w:hAnsiTheme="minorHAnsi" w:cstheme="minorHAnsi"/>
          <w:highlight w:val="lightGray"/>
        </w:rPr>
        <w:fldChar w:fldCharType="separate"/>
      </w:r>
      <w:r w:rsidR="002953BB" w:rsidRPr="00C9537E">
        <w:rPr>
          <w:rFonts w:asciiTheme="minorHAnsi" w:hAnsiTheme="minorHAnsi" w:cstheme="minorHAnsi"/>
        </w:rPr>
        <w:t>3.2</w:t>
      </w:r>
      <w:r w:rsidR="003D59CB" w:rsidRPr="00C9537E">
        <w:rPr>
          <w:rFonts w:asciiTheme="minorHAnsi" w:hAnsiTheme="minorHAnsi" w:cstheme="minorHAnsi"/>
          <w:highlight w:val="lightGray"/>
        </w:rPr>
        <w:fldChar w:fldCharType="end"/>
      </w:r>
      <w:r w:rsidR="00EA7376" w:rsidRPr="00C9537E">
        <w:rPr>
          <w:rFonts w:asciiTheme="minorHAnsi" w:hAnsiTheme="minorHAnsi" w:cstheme="minorHAnsi"/>
        </w:rPr>
        <w:t xml:space="preserve"> </w:t>
      </w:r>
      <w:r w:rsidRPr="00C9537E">
        <w:rPr>
          <w:rFonts w:asciiTheme="minorHAnsi" w:hAnsiTheme="minorHAnsi" w:cstheme="minorHAnsi"/>
        </w:rPr>
        <w:t>acima;</w:t>
      </w:r>
    </w:p>
    <w:p w14:paraId="4F08396B" w14:textId="77777777" w:rsidR="00C55A97" w:rsidRPr="00C9537E" w:rsidRDefault="00C55A97" w:rsidP="00C9537E">
      <w:pPr>
        <w:pStyle w:val="CTTCorpodeTexto"/>
        <w:spacing w:before="0" w:after="0" w:line="340" w:lineRule="exact"/>
        <w:ind w:left="709" w:hanging="709"/>
        <w:rPr>
          <w:rFonts w:asciiTheme="minorHAnsi" w:hAnsiTheme="minorHAnsi" w:cstheme="minorHAnsi"/>
        </w:rPr>
      </w:pPr>
    </w:p>
    <w:p w14:paraId="656B4AE6" w14:textId="0F1AA970" w:rsidR="00C55A97" w:rsidRPr="00C9537E" w:rsidRDefault="00C55A97" w:rsidP="00C9537E">
      <w:pPr>
        <w:pStyle w:val="CTTCorpodeTexto"/>
        <w:numPr>
          <w:ilvl w:val="0"/>
          <w:numId w:val="8"/>
        </w:numPr>
        <w:tabs>
          <w:tab w:val="left" w:pos="0"/>
        </w:tabs>
        <w:spacing w:before="0" w:after="0" w:line="340" w:lineRule="exact"/>
        <w:ind w:left="709" w:hanging="709"/>
        <w:rPr>
          <w:rFonts w:asciiTheme="minorHAnsi" w:hAnsiTheme="minorHAnsi" w:cstheme="minorHAnsi"/>
        </w:rPr>
      </w:pPr>
      <w:r w:rsidRPr="00C9537E">
        <w:rPr>
          <w:rFonts w:asciiTheme="minorHAnsi" w:hAnsiTheme="minorHAnsi" w:cstheme="minorHAnsi"/>
        </w:rPr>
        <w:t xml:space="preserve">não divulgar ao público informações referentes à Emissora, à Emissão ou às Debêntures, em desacordo com o disposto na regulamentação aplicável, incluindo, mas não se limitando, ao disposto na Instrução CVM 476 e no artigo 48 da Instrução CVM 400; </w:t>
      </w:r>
    </w:p>
    <w:p w14:paraId="751BCE7D" w14:textId="77777777" w:rsidR="00806121" w:rsidRPr="00C9537E" w:rsidRDefault="00806121" w:rsidP="00C9537E">
      <w:pPr>
        <w:pStyle w:val="PargrafodaLista"/>
        <w:spacing w:line="340" w:lineRule="exact"/>
        <w:rPr>
          <w:rFonts w:asciiTheme="minorHAnsi" w:hAnsiTheme="minorHAnsi" w:cstheme="minorHAnsi"/>
        </w:rPr>
      </w:pPr>
    </w:p>
    <w:p w14:paraId="0CE2D541" w14:textId="12CC721B" w:rsidR="00806121" w:rsidRPr="00C9537E" w:rsidRDefault="00806121" w:rsidP="00C9537E">
      <w:pPr>
        <w:pStyle w:val="CTTCorpodeTexto"/>
        <w:numPr>
          <w:ilvl w:val="0"/>
          <w:numId w:val="8"/>
        </w:numPr>
        <w:tabs>
          <w:tab w:val="left" w:pos="0"/>
        </w:tabs>
        <w:spacing w:before="0" w:after="0" w:line="340" w:lineRule="exact"/>
        <w:ind w:left="709" w:hanging="709"/>
        <w:rPr>
          <w:rFonts w:asciiTheme="minorHAnsi" w:hAnsiTheme="minorHAnsi" w:cstheme="minorHAnsi"/>
        </w:rPr>
      </w:pPr>
      <w:r w:rsidRPr="00C9537E">
        <w:rPr>
          <w:rFonts w:asciiTheme="minorHAnsi" w:hAnsiTheme="minorHAnsi" w:cstheme="minorHAnsi"/>
        </w:rPr>
        <w:t>manter os bens da Emissora necessários à manutenção de suas condições de operação e funcionamento adequadamente segurados, conforme razoavelmente esperado e de acordo com as práticas correntes de mercado, e sempre renovar as apólices ou substituí-las de modo a atender o quanto exigido no âmbito do Projeto;</w:t>
      </w:r>
    </w:p>
    <w:p w14:paraId="7D1CEACB" w14:textId="77777777" w:rsidR="00806121" w:rsidRPr="00C9537E" w:rsidRDefault="00806121" w:rsidP="00C9537E">
      <w:pPr>
        <w:pStyle w:val="PargrafodaLista"/>
        <w:spacing w:line="340" w:lineRule="exact"/>
        <w:rPr>
          <w:rFonts w:asciiTheme="minorHAnsi" w:hAnsiTheme="minorHAnsi" w:cstheme="minorHAnsi"/>
        </w:rPr>
      </w:pPr>
    </w:p>
    <w:p w14:paraId="59685F43" w14:textId="1EE94BED" w:rsidR="00806121" w:rsidRPr="00C9537E" w:rsidRDefault="00806121" w:rsidP="00C9537E">
      <w:pPr>
        <w:pStyle w:val="CTTCorpodeTexto"/>
        <w:numPr>
          <w:ilvl w:val="0"/>
          <w:numId w:val="8"/>
        </w:numPr>
        <w:tabs>
          <w:tab w:val="left" w:pos="0"/>
        </w:tabs>
        <w:spacing w:before="0" w:after="0" w:line="340" w:lineRule="exact"/>
        <w:ind w:left="709" w:hanging="709"/>
        <w:rPr>
          <w:rFonts w:asciiTheme="minorHAnsi" w:hAnsiTheme="minorHAnsi" w:cstheme="minorHAnsi"/>
        </w:rPr>
      </w:pPr>
      <w:r w:rsidRPr="00C9537E">
        <w:rPr>
          <w:rFonts w:asciiTheme="minorHAnsi" w:hAnsiTheme="minorHAnsi" w:cstheme="minorHAnsi"/>
        </w:rPr>
        <w:t>não contratar, aditar, rescindir ou alterar de qualquer forma, sem a prévia anuência dos Debenturistas, qualquer instrumento do Projeto que (i)</w:t>
      </w:r>
      <w:r w:rsidR="00F57AE4" w:rsidRPr="00C9537E">
        <w:rPr>
          <w:rFonts w:asciiTheme="minorHAnsi" w:hAnsiTheme="minorHAnsi" w:cstheme="minorHAnsi"/>
        </w:rPr>
        <w:t> </w:t>
      </w:r>
      <w:r w:rsidRPr="00C9537E">
        <w:rPr>
          <w:rFonts w:asciiTheme="minorHAnsi" w:hAnsiTheme="minorHAnsi" w:cstheme="minorHAnsi"/>
        </w:rPr>
        <w:t>implique renúncia de direitos por parte da Emissora que afete negativamente a capacidade de pagamento do Projeto; ou (ii)</w:t>
      </w:r>
      <w:r w:rsidR="00F57AE4" w:rsidRPr="00C9537E">
        <w:rPr>
          <w:rFonts w:asciiTheme="minorHAnsi" w:hAnsiTheme="minorHAnsi" w:cstheme="minorHAnsi"/>
        </w:rPr>
        <w:t> </w:t>
      </w:r>
      <w:r w:rsidRPr="00C9537E">
        <w:rPr>
          <w:rFonts w:asciiTheme="minorHAnsi" w:hAnsiTheme="minorHAnsi" w:cstheme="minorHAnsi"/>
        </w:rPr>
        <w:t>comprometa a operação do Projeto, de forma a alterá-los adversa e negativamente ou impossibilitar a sua realização;</w:t>
      </w:r>
    </w:p>
    <w:p w14:paraId="141B6E60" w14:textId="77777777" w:rsidR="00806121" w:rsidRPr="00C9537E" w:rsidRDefault="00806121" w:rsidP="00C9537E">
      <w:pPr>
        <w:pStyle w:val="PargrafodaLista"/>
        <w:spacing w:line="340" w:lineRule="exact"/>
        <w:ind w:left="1080"/>
        <w:rPr>
          <w:rFonts w:asciiTheme="minorHAnsi" w:hAnsiTheme="minorHAnsi" w:cstheme="minorHAnsi"/>
        </w:rPr>
      </w:pPr>
    </w:p>
    <w:p w14:paraId="7B6614F7" w14:textId="0B6EA76F" w:rsidR="00806121" w:rsidRPr="00C9537E" w:rsidRDefault="00806121" w:rsidP="00C9537E">
      <w:pPr>
        <w:pStyle w:val="CTTCorpodeTexto"/>
        <w:numPr>
          <w:ilvl w:val="0"/>
          <w:numId w:val="8"/>
        </w:numPr>
        <w:tabs>
          <w:tab w:val="left" w:pos="0"/>
        </w:tabs>
        <w:spacing w:before="0" w:after="0" w:line="340" w:lineRule="exact"/>
        <w:ind w:left="709" w:hanging="709"/>
        <w:rPr>
          <w:rFonts w:asciiTheme="minorHAnsi" w:hAnsiTheme="minorHAnsi" w:cstheme="minorHAnsi"/>
        </w:rPr>
      </w:pPr>
      <w:r w:rsidRPr="00C9537E">
        <w:rPr>
          <w:rFonts w:asciiTheme="minorHAnsi" w:hAnsiTheme="minorHAnsi" w:cstheme="minorHAnsi"/>
        </w:rPr>
        <w:t>notificar o Agente Fiduciário em até 2 (dois) Dias Úteis contados da ocorrência sobre qualquer ato ou fato que possa causar interrupção, paralisação ou suspensão das atividades da Emissora e/ou do Projeto;</w:t>
      </w:r>
    </w:p>
    <w:p w14:paraId="168EA844" w14:textId="77777777" w:rsidR="00806121" w:rsidRPr="00C9537E" w:rsidRDefault="00806121" w:rsidP="00C9537E">
      <w:pPr>
        <w:pStyle w:val="PargrafodaLista"/>
        <w:spacing w:line="340" w:lineRule="exact"/>
        <w:rPr>
          <w:rFonts w:asciiTheme="minorHAnsi" w:hAnsiTheme="minorHAnsi" w:cstheme="minorHAnsi"/>
        </w:rPr>
      </w:pPr>
    </w:p>
    <w:p w14:paraId="2F1A146F" w14:textId="79D9E62E" w:rsidR="00806121" w:rsidRPr="00C9537E" w:rsidRDefault="00806121" w:rsidP="00C9537E">
      <w:pPr>
        <w:pStyle w:val="CTTCorpodeTexto"/>
        <w:numPr>
          <w:ilvl w:val="0"/>
          <w:numId w:val="8"/>
        </w:numPr>
        <w:tabs>
          <w:tab w:val="left" w:pos="0"/>
        </w:tabs>
        <w:spacing w:before="0" w:after="0" w:line="340" w:lineRule="exact"/>
        <w:ind w:left="709" w:hanging="709"/>
        <w:rPr>
          <w:rFonts w:asciiTheme="minorHAnsi" w:hAnsiTheme="minorHAnsi" w:cstheme="minorHAnsi"/>
        </w:rPr>
      </w:pPr>
      <w:r w:rsidRPr="00C9537E">
        <w:rPr>
          <w:rFonts w:asciiTheme="minorHAnsi" w:hAnsiTheme="minorHAnsi" w:cstheme="minorHAnsi"/>
        </w:rPr>
        <w:t>manter em vigor a estrutura de contratos e demais acordos existentes que dão as condições essenciais para a operação e funcionamento do Projeto, exceto por eventuais alterações não causem um Efeito Adverso Relevante</w:t>
      </w:r>
    </w:p>
    <w:p w14:paraId="6B29E65E" w14:textId="77777777" w:rsidR="00806121" w:rsidRPr="00C9537E" w:rsidRDefault="00806121" w:rsidP="00C9537E">
      <w:pPr>
        <w:pStyle w:val="PargrafodaLista"/>
        <w:spacing w:line="340" w:lineRule="exact"/>
        <w:rPr>
          <w:rFonts w:asciiTheme="minorHAnsi" w:hAnsiTheme="minorHAnsi" w:cstheme="minorHAnsi"/>
        </w:rPr>
      </w:pPr>
    </w:p>
    <w:p w14:paraId="637719E9" w14:textId="4177A57A" w:rsidR="00806121" w:rsidRPr="00C9537E" w:rsidRDefault="00806121" w:rsidP="00C9537E">
      <w:pPr>
        <w:pStyle w:val="CTTCorpodeTexto"/>
        <w:numPr>
          <w:ilvl w:val="0"/>
          <w:numId w:val="8"/>
        </w:numPr>
        <w:tabs>
          <w:tab w:val="left" w:pos="0"/>
        </w:tabs>
        <w:spacing w:before="0" w:after="0" w:line="340" w:lineRule="exact"/>
        <w:ind w:left="709" w:hanging="709"/>
        <w:rPr>
          <w:rFonts w:asciiTheme="minorHAnsi" w:hAnsiTheme="minorHAnsi" w:cstheme="minorHAnsi"/>
        </w:rPr>
      </w:pPr>
      <w:r w:rsidRPr="00C9537E">
        <w:rPr>
          <w:rFonts w:asciiTheme="minorHAnsi" w:hAnsiTheme="minorHAnsi" w:cstheme="minorHAnsi"/>
        </w:rPr>
        <w:t>permitir inspeção do Projeto por parte de representante do Agente Fiduciário, inclusive por terceiros contratados especificamente para este fim, com a aprovação prévia dos Debenturistas, desde que assim solicitado pelo Agente Fiduciário com 5 (cinco) Dias Úteis de antecedência e desde que a visita seja realizada entre 9h e 17h em Dias Úteis;</w:t>
      </w:r>
    </w:p>
    <w:p w14:paraId="6025441A" w14:textId="77777777" w:rsidR="00C55A97" w:rsidRPr="00C9537E" w:rsidRDefault="00C55A97" w:rsidP="00C9537E">
      <w:pPr>
        <w:pStyle w:val="PargrafodaLista"/>
        <w:spacing w:line="340" w:lineRule="exact"/>
        <w:rPr>
          <w:rFonts w:asciiTheme="minorHAnsi" w:hAnsiTheme="minorHAnsi" w:cstheme="minorHAnsi"/>
        </w:rPr>
      </w:pPr>
    </w:p>
    <w:p w14:paraId="10B27E87" w14:textId="38795BE2" w:rsidR="00C55A97" w:rsidRPr="00C9537E" w:rsidRDefault="00C55A97" w:rsidP="00C9537E">
      <w:pPr>
        <w:pStyle w:val="CTTCorpodeTexto"/>
        <w:numPr>
          <w:ilvl w:val="0"/>
          <w:numId w:val="8"/>
        </w:numPr>
        <w:tabs>
          <w:tab w:val="left" w:pos="0"/>
        </w:tabs>
        <w:spacing w:before="0" w:after="0" w:line="340" w:lineRule="exact"/>
        <w:ind w:left="709" w:hanging="709"/>
        <w:rPr>
          <w:rFonts w:asciiTheme="minorHAnsi" w:hAnsiTheme="minorHAnsi" w:cstheme="minorHAnsi"/>
        </w:rPr>
      </w:pPr>
      <w:bookmarkStart w:id="207" w:name="_Hlk78566546"/>
      <w:r w:rsidRPr="00C9537E">
        <w:rPr>
          <w:rFonts w:asciiTheme="minorHAnsi" w:hAnsiTheme="minorHAnsi" w:cstheme="minorHAnsi"/>
        </w:rPr>
        <w:t>cumprir e fazer com que as suas controladas</w:t>
      </w:r>
      <w:r w:rsidR="008F3D4E" w:rsidRPr="00C9537E">
        <w:rPr>
          <w:rFonts w:asciiTheme="minorHAnsi" w:hAnsiTheme="minorHAnsi" w:cstheme="minorHAnsi"/>
        </w:rPr>
        <w:t xml:space="preserve"> e </w:t>
      </w:r>
      <w:r w:rsidRPr="00C9537E">
        <w:rPr>
          <w:rFonts w:asciiTheme="minorHAnsi" w:hAnsiTheme="minorHAnsi" w:cstheme="minorHAnsi"/>
        </w:rPr>
        <w:t>administradores</w:t>
      </w:r>
      <w:r w:rsidR="008F3D4E" w:rsidRPr="00C9537E">
        <w:rPr>
          <w:rFonts w:asciiTheme="minorHAnsi" w:hAnsiTheme="minorHAnsi" w:cstheme="minorHAnsi"/>
        </w:rPr>
        <w:t xml:space="preserve"> cumpram</w:t>
      </w:r>
      <w:r w:rsidRPr="00C9537E">
        <w:rPr>
          <w:rFonts w:asciiTheme="minorHAnsi" w:hAnsiTheme="minorHAnsi" w:cstheme="minorHAnsi"/>
        </w:rPr>
        <w:t xml:space="preserve">, </w:t>
      </w:r>
      <w:r w:rsidR="008F3D4E" w:rsidRPr="00C9537E">
        <w:rPr>
          <w:rFonts w:asciiTheme="minorHAnsi" w:hAnsiTheme="minorHAnsi" w:cstheme="minorHAnsi"/>
        </w:rPr>
        <w:t>bem como</w:t>
      </w:r>
      <w:r w:rsidR="00661F6E" w:rsidRPr="00C9537E">
        <w:rPr>
          <w:rFonts w:asciiTheme="minorHAnsi" w:hAnsiTheme="minorHAnsi" w:cstheme="minorHAnsi"/>
        </w:rPr>
        <w:t xml:space="preserve"> envidar os melhores esforços para fazer com que </w:t>
      </w:r>
      <w:r w:rsidR="008F3D4E" w:rsidRPr="00C9537E">
        <w:rPr>
          <w:rFonts w:asciiTheme="minorHAnsi" w:hAnsiTheme="minorHAnsi" w:cstheme="minorHAnsi"/>
        </w:rPr>
        <w:t xml:space="preserve">seus </w:t>
      </w:r>
      <w:r w:rsidRPr="00C9537E">
        <w:rPr>
          <w:rFonts w:asciiTheme="minorHAnsi" w:hAnsiTheme="minorHAnsi" w:cstheme="minorHAnsi"/>
        </w:rPr>
        <w:t xml:space="preserve">funcionários, </w:t>
      </w:r>
      <w:r w:rsidR="00A86A1C" w:rsidRPr="00C9537E">
        <w:rPr>
          <w:rFonts w:asciiTheme="minorHAnsi" w:hAnsiTheme="minorHAnsi" w:cstheme="minorHAnsi"/>
        </w:rPr>
        <w:t>subcontratados</w:t>
      </w:r>
      <w:r w:rsidRPr="00C9537E">
        <w:rPr>
          <w:rFonts w:asciiTheme="minorHAnsi" w:hAnsiTheme="minorHAnsi" w:cstheme="minorHAnsi"/>
        </w:rPr>
        <w:t xml:space="preserve"> e fornecedores, que atuem a mando ou em favor da Emissora, sob qualquer forma, cumpram, durante o prazo de vigência das Debêntures: (i)</w:t>
      </w:r>
      <w:r w:rsidR="00F57AE4" w:rsidRPr="00C9537E">
        <w:rPr>
          <w:rFonts w:asciiTheme="minorHAnsi" w:hAnsiTheme="minorHAnsi" w:cstheme="minorHAnsi"/>
        </w:rPr>
        <w:t> </w:t>
      </w:r>
      <w:r w:rsidRPr="00C9537E">
        <w:rPr>
          <w:rFonts w:asciiTheme="minorHAnsi" w:hAnsiTheme="minorHAnsi" w:cstheme="minorHAnsi"/>
        </w:rPr>
        <w:t>o disposto na Política Nacional do Meio Ambiente, nas Resoluções do CONAMA - Conselho Nacional do Meio Ambiente e nas demais legislações e regulamentações ambientais supletivas, adotando as medidas e ações preventivas ou reparatórias, destinadas a evitar impactos e corrigir eventuais danos ambientais, bem como proceder a todas as diligências exigidas para a atividade da espécie, preservando o meio ambiente e atendendo às determinações dos órgãos municipais, estaduais e federais que subsidiariamente venham a legislar ou regulamentar as normas ambientais em vigor; e (ii)</w:t>
      </w:r>
      <w:bookmarkStart w:id="208" w:name="_Hlk77967500"/>
      <w:r w:rsidR="00F57AE4" w:rsidRPr="00C9537E">
        <w:rPr>
          <w:rFonts w:asciiTheme="minorHAnsi" w:hAnsiTheme="minorHAnsi" w:cstheme="minorHAnsi"/>
        </w:rPr>
        <w:t> </w:t>
      </w:r>
      <w:r w:rsidRPr="00C9537E">
        <w:rPr>
          <w:rFonts w:asciiTheme="minorHAnsi" w:hAnsiTheme="minorHAnsi" w:cstheme="minorHAnsi"/>
        </w:rPr>
        <w:t>a legislação e regulamentação trabalhista</w:t>
      </w:r>
      <w:r w:rsidR="006C67EC" w:rsidRPr="00C9537E">
        <w:rPr>
          <w:rFonts w:asciiTheme="minorHAnsi" w:hAnsiTheme="minorHAnsi" w:cstheme="minorHAnsi"/>
        </w:rPr>
        <w:t>, especialmente aquelas</w:t>
      </w:r>
      <w:r w:rsidRPr="00C9537E">
        <w:rPr>
          <w:rFonts w:asciiTheme="minorHAnsi" w:hAnsiTheme="minorHAnsi" w:cstheme="minorHAnsi"/>
        </w:rPr>
        <w:t xml:space="preserve"> relativa</w:t>
      </w:r>
      <w:r w:rsidR="006C67EC" w:rsidRPr="00C9537E">
        <w:rPr>
          <w:rFonts w:asciiTheme="minorHAnsi" w:hAnsiTheme="minorHAnsi" w:cstheme="minorHAnsi"/>
        </w:rPr>
        <w:t>s</w:t>
      </w:r>
      <w:r w:rsidRPr="00C9537E">
        <w:rPr>
          <w:rFonts w:asciiTheme="minorHAnsi" w:hAnsiTheme="minorHAnsi" w:cstheme="minorHAnsi"/>
        </w:rPr>
        <w:t xml:space="preserve"> a pessoas portadoras de deficiência, saúde e segurança ocupacional, sendo certo que não</w:t>
      </w:r>
      <w:r w:rsidR="008F2077" w:rsidRPr="00C9537E">
        <w:rPr>
          <w:rFonts w:asciiTheme="minorHAnsi" w:hAnsiTheme="minorHAnsi" w:cstheme="minorHAnsi"/>
        </w:rPr>
        <w:t xml:space="preserve"> praticarão atos que importem em infringência à legislação que trata do combate ao trabalho infantil e ao trabalho escravo, discriminação de raça ou de gênero, assédio moral ou sexual</w:t>
      </w:r>
      <w:r w:rsidRPr="00C9537E">
        <w:rPr>
          <w:rFonts w:asciiTheme="minorHAnsi" w:hAnsiTheme="minorHAnsi" w:cstheme="minorHAnsi"/>
        </w:rPr>
        <w:t xml:space="preserve"> </w:t>
      </w:r>
      <w:r w:rsidR="008F2077" w:rsidRPr="00C9537E">
        <w:rPr>
          <w:rFonts w:asciiTheme="minorHAnsi" w:hAnsiTheme="minorHAnsi" w:cstheme="minorHAnsi"/>
        </w:rPr>
        <w:t xml:space="preserve">ou proveito criminoso da prostituição </w:t>
      </w:r>
      <w:r w:rsidRPr="00C9537E">
        <w:rPr>
          <w:rFonts w:asciiTheme="minorHAnsi" w:hAnsiTheme="minorHAnsi" w:cstheme="minorHAnsi"/>
        </w:rPr>
        <w:t>ou de qualquer forma infrin</w:t>
      </w:r>
      <w:r w:rsidR="00495035" w:rsidRPr="00C9537E">
        <w:rPr>
          <w:rFonts w:asciiTheme="minorHAnsi" w:hAnsiTheme="minorHAnsi" w:cstheme="minorHAnsi"/>
        </w:rPr>
        <w:t>girão</w:t>
      </w:r>
      <w:r w:rsidRPr="00C9537E">
        <w:rPr>
          <w:rFonts w:asciiTheme="minorHAnsi" w:hAnsiTheme="minorHAnsi" w:cstheme="minorHAnsi"/>
        </w:rPr>
        <w:t xml:space="preserve"> direitos dos silvícolas, em especial, mas não se limitando, ao direito sobre as áreas de ocupação indígena, assim declaradas pela autoridade competente</w:t>
      </w:r>
      <w:bookmarkEnd w:id="207"/>
      <w:bookmarkEnd w:id="208"/>
      <w:r w:rsidRPr="00C9537E">
        <w:rPr>
          <w:rFonts w:asciiTheme="minorHAnsi" w:hAnsiTheme="minorHAnsi" w:cstheme="minorHAnsi"/>
        </w:rPr>
        <w:t xml:space="preserve">; </w:t>
      </w:r>
    </w:p>
    <w:p w14:paraId="5644FDA5" w14:textId="08B0CCE7" w:rsidR="00C55A97" w:rsidRPr="00C9537E" w:rsidRDefault="00C55A97" w:rsidP="00C9537E">
      <w:pPr>
        <w:pStyle w:val="CTTCorpodeTexto"/>
        <w:tabs>
          <w:tab w:val="left" w:pos="0"/>
        </w:tabs>
        <w:spacing w:before="0" w:after="0" w:line="340" w:lineRule="exact"/>
        <w:ind w:left="709" w:hanging="709"/>
        <w:rPr>
          <w:rFonts w:asciiTheme="minorHAnsi" w:hAnsiTheme="minorHAnsi" w:cstheme="minorHAnsi"/>
        </w:rPr>
      </w:pPr>
    </w:p>
    <w:p w14:paraId="2FC37FA1" w14:textId="77777777" w:rsidR="00C55A97" w:rsidRPr="00C9537E" w:rsidRDefault="00C55A97" w:rsidP="00C9537E">
      <w:pPr>
        <w:pStyle w:val="CTTCorpodeTexto"/>
        <w:numPr>
          <w:ilvl w:val="0"/>
          <w:numId w:val="8"/>
        </w:numPr>
        <w:tabs>
          <w:tab w:val="left" w:pos="0"/>
        </w:tabs>
        <w:spacing w:before="0" w:after="0" w:line="340" w:lineRule="exact"/>
        <w:ind w:left="709" w:hanging="709"/>
        <w:rPr>
          <w:rFonts w:asciiTheme="minorHAnsi" w:hAnsiTheme="minorHAnsi" w:cstheme="minorHAnsi"/>
        </w:rPr>
      </w:pPr>
      <w:bookmarkStart w:id="209" w:name="_Hlk78566849"/>
      <w:r w:rsidRPr="00C9537E">
        <w:rPr>
          <w:rFonts w:asciiTheme="minorHAnsi" w:hAnsiTheme="minorHAnsi" w:cstheme="minorHAnsi"/>
        </w:rPr>
        <w:t>não oferecer, prometer, dar, autorizar, solicitar ou aceitar, direta ou indiretamente, qualquer vantagem indevida, pecuniária ou de qualquer natureza, relacionada de qualquer forma com a finalidade da Emissão, assim como não praticar atos lesivos, infrações ou crimes contra a ordem econômica ou tributária, o sistema financeiro, o mercado de capitais ou a administração pública, nacional ou estrangeira, de “lavagem” ou ocultação de bens, direitos e valores, terrorismo ou financiamento ao terrorismo, previstos na legislação nacional e/ou estrangeira aplicável, e tomar todas as medidas ao seu alcance para impedir administradores, empregados, agentes, representantes, fornecedores contratados ou subcontratados, seus ou de suas controladas, de fazê-lo;</w:t>
      </w:r>
      <w:bookmarkEnd w:id="209"/>
      <w:r w:rsidRPr="00C9537E">
        <w:rPr>
          <w:rFonts w:asciiTheme="minorHAnsi" w:hAnsiTheme="minorHAnsi" w:cstheme="minorHAnsi"/>
        </w:rPr>
        <w:t xml:space="preserve"> </w:t>
      </w:r>
    </w:p>
    <w:p w14:paraId="7A041169" w14:textId="77777777" w:rsidR="00C55A97" w:rsidRPr="00C9537E" w:rsidRDefault="00C55A97" w:rsidP="00C9537E">
      <w:pPr>
        <w:pStyle w:val="CTTCorpodeTexto"/>
        <w:tabs>
          <w:tab w:val="left" w:pos="0"/>
        </w:tabs>
        <w:spacing w:before="0" w:after="0" w:line="340" w:lineRule="exact"/>
        <w:ind w:left="709" w:hanging="709"/>
        <w:rPr>
          <w:rFonts w:asciiTheme="minorHAnsi" w:hAnsiTheme="minorHAnsi" w:cstheme="minorHAnsi"/>
        </w:rPr>
      </w:pPr>
    </w:p>
    <w:p w14:paraId="091CE5C1" w14:textId="2D091F1D" w:rsidR="00C55A97" w:rsidRPr="00C9537E" w:rsidRDefault="00C55A97" w:rsidP="00C9537E">
      <w:pPr>
        <w:pStyle w:val="CTTCorpodeTexto"/>
        <w:numPr>
          <w:ilvl w:val="0"/>
          <w:numId w:val="8"/>
        </w:numPr>
        <w:tabs>
          <w:tab w:val="left" w:pos="0"/>
        </w:tabs>
        <w:spacing w:before="0" w:after="0" w:line="340" w:lineRule="exact"/>
        <w:ind w:left="709" w:hanging="709"/>
        <w:rPr>
          <w:rFonts w:asciiTheme="minorHAnsi" w:hAnsiTheme="minorHAnsi" w:cstheme="minorHAnsi"/>
        </w:rPr>
      </w:pPr>
      <w:bookmarkStart w:id="210" w:name="_Hlk78566655"/>
      <w:bookmarkStart w:id="211" w:name="_Hlk84277522"/>
      <w:r w:rsidRPr="00C9537E">
        <w:rPr>
          <w:rFonts w:asciiTheme="minorHAnsi" w:hAnsiTheme="minorHAnsi" w:cstheme="minorHAnsi"/>
        </w:rPr>
        <w:t>observar, cumprir e/ou fazer cumprir, por si,</w:t>
      </w:r>
      <w:r w:rsidR="00635ECB" w:rsidRPr="00C9537E">
        <w:rPr>
          <w:rFonts w:asciiTheme="minorHAnsi" w:hAnsiTheme="minorHAnsi" w:cstheme="minorHAnsi"/>
        </w:rPr>
        <w:t xml:space="preserve"> </w:t>
      </w:r>
      <w:r w:rsidRPr="00C9537E">
        <w:rPr>
          <w:rFonts w:asciiTheme="minorHAnsi" w:hAnsiTheme="minorHAnsi" w:cstheme="minorHAnsi"/>
        </w:rPr>
        <w:t xml:space="preserve">por suas </w:t>
      </w:r>
      <w:r w:rsidR="00661F6E" w:rsidRPr="00C9537E">
        <w:rPr>
          <w:rFonts w:asciiTheme="minorHAnsi" w:hAnsiTheme="minorHAnsi" w:cstheme="minorHAnsi"/>
        </w:rPr>
        <w:t>controladas</w:t>
      </w:r>
      <w:r w:rsidR="008F3D4E" w:rsidRPr="00C9537E">
        <w:rPr>
          <w:rFonts w:asciiTheme="minorHAnsi" w:hAnsiTheme="minorHAnsi" w:cstheme="minorHAnsi"/>
        </w:rPr>
        <w:t xml:space="preserve"> e por </w:t>
      </w:r>
      <w:r w:rsidRPr="00C9537E">
        <w:rPr>
          <w:rFonts w:asciiTheme="minorHAnsi" w:hAnsiTheme="minorHAnsi" w:cstheme="minorHAnsi"/>
        </w:rPr>
        <w:t xml:space="preserve">seus </w:t>
      </w:r>
      <w:r w:rsidR="006C67EC" w:rsidRPr="00C9537E">
        <w:rPr>
          <w:rFonts w:asciiTheme="minorHAnsi" w:hAnsiTheme="minorHAnsi" w:cstheme="minorHAnsi"/>
        </w:rPr>
        <w:t xml:space="preserve">respectivos </w:t>
      </w:r>
      <w:r w:rsidRPr="00C9537E">
        <w:rPr>
          <w:rFonts w:asciiTheme="minorHAnsi" w:hAnsiTheme="minorHAnsi" w:cstheme="minorHAnsi"/>
        </w:rPr>
        <w:t xml:space="preserve">administradores, </w:t>
      </w:r>
      <w:r w:rsidR="008F3D4E" w:rsidRPr="00C9537E">
        <w:rPr>
          <w:rFonts w:asciiTheme="minorHAnsi" w:hAnsiTheme="minorHAnsi" w:cstheme="minorHAnsi"/>
        </w:rPr>
        <w:t xml:space="preserve">bem como </w:t>
      </w:r>
      <w:r w:rsidR="00661F6E" w:rsidRPr="00C9537E">
        <w:rPr>
          <w:rFonts w:asciiTheme="minorHAnsi" w:hAnsiTheme="minorHAnsi" w:cstheme="minorHAnsi"/>
        </w:rPr>
        <w:t xml:space="preserve">envidar </w:t>
      </w:r>
      <w:r w:rsidR="008F3D4E" w:rsidRPr="00C9537E">
        <w:rPr>
          <w:rFonts w:asciiTheme="minorHAnsi" w:hAnsiTheme="minorHAnsi" w:cstheme="minorHAnsi"/>
        </w:rPr>
        <w:t xml:space="preserve">os </w:t>
      </w:r>
      <w:r w:rsidR="00661F6E" w:rsidRPr="00C9537E">
        <w:rPr>
          <w:rFonts w:asciiTheme="minorHAnsi" w:hAnsiTheme="minorHAnsi" w:cstheme="minorHAnsi"/>
        </w:rPr>
        <w:t xml:space="preserve">melhores esforços para fazer com que </w:t>
      </w:r>
      <w:r w:rsidR="008F3D4E" w:rsidRPr="00C9537E">
        <w:rPr>
          <w:rFonts w:asciiTheme="minorHAnsi" w:hAnsiTheme="minorHAnsi" w:cstheme="minorHAnsi"/>
        </w:rPr>
        <w:t xml:space="preserve">seus </w:t>
      </w:r>
      <w:r w:rsidRPr="00C9537E">
        <w:rPr>
          <w:rFonts w:asciiTheme="minorHAnsi" w:hAnsiTheme="minorHAnsi" w:cstheme="minorHAnsi"/>
        </w:rPr>
        <w:t xml:space="preserve">empregados, agentes, </w:t>
      </w:r>
      <w:r w:rsidR="00A86A1C" w:rsidRPr="00C9537E">
        <w:rPr>
          <w:rFonts w:asciiTheme="minorHAnsi" w:hAnsiTheme="minorHAnsi" w:cstheme="minorHAnsi"/>
        </w:rPr>
        <w:t>subcontratados</w:t>
      </w:r>
      <w:r w:rsidRPr="00C9537E">
        <w:rPr>
          <w:rFonts w:asciiTheme="minorHAnsi" w:hAnsiTheme="minorHAnsi" w:cstheme="minorHAnsi"/>
        </w:rPr>
        <w:t>, fornecedores</w:t>
      </w:r>
      <w:r w:rsidR="008F3D4E" w:rsidRPr="00C9537E">
        <w:rPr>
          <w:rFonts w:asciiTheme="minorHAnsi" w:hAnsiTheme="minorHAnsi" w:cstheme="minorHAnsi"/>
        </w:rPr>
        <w:t xml:space="preserve"> e </w:t>
      </w:r>
      <w:r w:rsidRPr="00C9537E">
        <w:rPr>
          <w:rFonts w:asciiTheme="minorHAnsi" w:hAnsiTheme="minorHAnsi" w:cstheme="minorHAnsi"/>
        </w:rPr>
        <w:t>representantes</w:t>
      </w:r>
      <w:r w:rsidR="008F3D4E" w:rsidRPr="00C9537E">
        <w:rPr>
          <w:rFonts w:asciiTheme="minorHAnsi" w:hAnsiTheme="minorHAnsi" w:cstheme="minorHAnsi"/>
        </w:rPr>
        <w:t>,</w:t>
      </w:r>
      <w:r w:rsidRPr="00C9537E">
        <w:rPr>
          <w:rFonts w:asciiTheme="minorHAnsi" w:hAnsiTheme="minorHAnsi" w:cstheme="minorHAnsi"/>
        </w:rPr>
        <w:t xml:space="preserve"> agindo em nome e benefício da Emissora</w:t>
      </w:r>
      <w:r w:rsidR="00A07915" w:rsidRPr="00C9537E">
        <w:rPr>
          <w:rFonts w:asciiTheme="minorHAnsi" w:hAnsiTheme="minorHAnsi" w:cstheme="minorHAnsi"/>
        </w:rPr>
        <w:t xml:space="preserve">, </w:t>
      </w:r>
      <w:r w:rsidR="008F3D4E" w:rsidRPr="00C9537E">
        <w:rPr>
          <w:rFonts w:asciiTheme="minorHAnsi" w:hAnsiTheme="minorHAnsi" w:cstheme="minorHAnsi"/>
        </w:rPr>
        <w:t xml:space="preserve">cumpram </w:t>
      </w:r>
      <w:r w:rsidRPr="00C9537E">
        <w:rPr>
          <w:rFonts w:asciiTheme="minorHAnsi" w:hAnsiTheme="minorHAnsi" w:cstheme="minorHAnsi"/>
        </w:rPr>
        <w:t>qualquer lei, regulamentos e políticas que tratem de corrupção, crimes contra a ordem econômica ou tributária, de “lavagem” ou ocultação de bens, direitos e valores, ou contra o Sistema Financeiro Nacional, o Mercado de Capitais ou a administração pública, nacional ou estrangeira, bem como as determinações e regras emanadas por qualquer órgão ou entidade nacional ou estrangeiro, a que esteja sujeita por obrigação legal ou contratual, que tenham por finalidade coibir ou prevenir terrorismo ou financiamento ao terrorismo, previstos na legislação nacional e/ou estrangeira aplicável; incluindo, sem limitação, atos ilícitos que possam ensejar responsabilidade administrativa, civil ou criminal nos termos das Leis nº 6.385, de 7 de dezembro de 1976, nº 7.492, de 16 de junho de 1986, nº 8.137, de 27 de dezembro de 1990, nº 8.429, de 2 de junho de 1992, nº 8.666, de 21 de junho de 1993 (ou outras normas de licitações e contratos da administração pública), nº</w:t>
      </w:r>
      <w:r w:rsidR="00F407EF" w:rsidRPr="00C9537E">
        <w:rPr>
          <w:rFonts w:asciiTheme="minorHAnsi" w:hAnsiTheme="minorHAnsi" w:cstheme="minorHAnsi"/>
        </w:rPr>
        <w:t> </w:t>
      </w:r>
      <w:r w:rsidRPr="00C9537E">
        <w:rPr>
          <w:rFonts w:asciiTheme="minorHAnsi" w:hAnsiTheme="minorHAnsi" w:cstheme="minorHAnsi"/>
        </w:rPr>
        <w:t xml:space="preserve">9.613, de 3 de março de 1998, nº 12.529, de 30 de novembro de 2011, nº 12.846, de 1º de agosto de 2013, o Decreto-Lei n° 2.848/40, o Decreto nº 8.420/15, </w:t>
      </w:r>
      <w:r w:rsidRPr="00C9537E">
        <w:rPr>
          <w:rFonts w:asciiTheme="minorHAnsi" w:hAnsiTheme="minorHAnsi" w:cstheme="minorHAnsi"/>
          <w:i/>
        </w:rPr>
        <w:t>U.S. Foreign Corrupt Practices Act of 1977</w:t>
      </w:r>
      <w:r w:rsidRPr="00C9537E">
        <w:rPr>
          <w:rFonts w:asciiTheme="minorHAnsi" w:hAnsiTheme="minorHAnsi" w:cstheme="minorHAnsi"/>
        </w:rPr>
        <w:t xml:space="preserve">, e a </w:t>
      </w:r>
      <w:r w:rsidRPr="00C9537E">
        <w:rPr>
          <w:rFonts w:asciiTheme="minorHAnsi" w:hAnsiTheme="minorHAnsi" w:cstheme="minorHAnsi"/>
          <w:i/>
        </w:rPr>
        <w:t xml:space="preserve">UK Bribery Act </w:t>
      </w:r>
      <w:r w:rsidRPr="00C9537E">
        <w:rPr>
          <w:rFonts w:asciiTheme="minorHAnsi" w:hAnsiTheme="minorHAnsi" w:cstheme="minorHAnsi"/>
        </w:rPr>
        <w:t>(“</w:t>
      </w:r>
      <w:r w:rsidRPr="00C9537E">
        <w:rPr>
          <w:rFonts w:asciiTheme="minorHAnsi" w:hAnsiTheme="minorHAnsi" w:cstheme="minorHAnsi"/>
          <w:u w:val="single"/>
        </w:rPr>
        <w:t>Leis Anticorrupção</w:t>
      </w:r>
      <w:r w:rsidRPr="00C9537E">
        <w:rPr>
          <w:rFonts w:asciiTheme="minorHAnsi" w:hAnsiTheme="minorHAnsi" w:cstheme="minorHAnsi"/>
        </w:rPr>
        <w:t>”), devendo</w:t>
      </w:r>
      <w:r w:rsidR="004E624E" w:rsidRPr="00C9537E">
        <w:rPr>
          <w:rFonts w:asciiTheme="minorHAnsi" w:hAnsiTheme="minorHAnsi" w:cstheme="minorHAnsi"/>
        </w:rPr>
        <w:t xml:space="preserve"> a Emissora</w:t>
      </w:r>
      <w:r w:rsidR="00176132" w:rsidRPr="00C9537E">
        <w:rPr>
          <w:rFonts w:asciiTheme="minorHAnsi" w:hAnsiTheme="minorHAnsi" w:cstheme="minorHAnsi"/>
        </w:rPr>
        <w:t xml:space="preserve"> (envidando </w:t>
      </w:r>
      <w:r w:rsidR="00DB47FE" w:rsidRPr="00C9537E">
        <w:rPr>
          <w:rFonts w:asciiTheme="minorHAnsi" w:hAnsiTheme="minorHAnsi" w:cstheme="minorHAnsi"/>
        </w:rPr>
        <w:t xml:space="preserve">inclusive </w:t>
      </w:r>
      <w:r w:rsidR="00176132" w:rsidRPr="00C9537E">
        <w:rPr>
          <w:rFonts w:asciiTheme="minorHAnsi" w:hAnsiTheme="minorHAnsi" w:cstheme="minorHAnsi"/>
        </w:rPr>
        <w:t xml:space="preserve">seus melhores esforços para </w:t>
      </w:r>
      <w:r w:rsidR="00DB47FE" w:rsidRPr="00C9537E">
        <w:rPr>
          <w:rFonts w:asciiTheme="minorHAnsi" w:hAnsiTheme="minorHAnsi" w:cstheme="minorHAnsi"/>
        </w:rPr>
        <w:t xml:space="preserve">fazer com </w:t>
      </w:r>
      <w:r w:rsidR="00176132" w:rsidRPr="00C9537E">
        <w:rPr>
          <w:rFonts w:asciiTheme="minorHAnsi" w:hAnsiTheme="minorHAnsi" w:cstheme="minorHAnsi"/>
        </w:rPr>
        <w:t>que suas coligadas, quando aplicáveis</w:t>
      </w:r>
      <w:r w:rsidR="00DB47FE" w:rsidRPr="00C9537E">
        <w:rPr>
          <w:rFonts w:asciiTheme="minorHAnsi" w:hAnsiTheme="minorHAnsi" w:cstheme="minorHAnsi"/>
        </w:rPr>
        <w:t>, também cumpram as seguintes medidas</w:t>
      </w:r>
      <w:r w:rsidR="00176132" w:rsidRPr="00C9537E">
        <w:rPr>
          <w:rFonts w:asciiTheme="minorHAnsi" w:hAnsiTheme="minorHAnsi" w:cstheme="minorHAnsi"/>
        </w:rPr>
        <w:t>)</w:t>
      </w:r>
      <w:r w:rsidR="00893B74" w:rsidRPr="00C9537E">
        <w:rPr>
          <w:rFonts w:asciiTheme="minorHAnsi" w:hAnsiTheme="minorHAnsi" w:cstheme="minorHAnsi"/>
        </w:rPr>
        <w:t>, os Fiadores</w:t>
      </w:r>
      <w:r w:rsidR="007D2553" w:rsidRPr="00C9537E">
        <w:rPr>
          <w:rFonts w:asciiTheme="minorHAnsi" w:hAnsiTheme="minorHAnsi" w:cstheme="minorHAnsi"/>
        </w:rPr>
        <w:t xml:space="preserve"> e</w:t>
      </w:r>
      <w:r w:rsidR="004E624E" w:rsidRPr="00C9537E">
        <w:rPr>
          <w:rFonts w:asciiTheme="minorHAnsi" w:hAnsiTheme="minorHAnsi" w:cstheme="minorHAnsi"/>
        </w:rPr>
        <w:t xml:space="preserve"> sua</w:t>
      </w:r>
      <w:r w:rsidR="007D2553" w:rsidRPr="00C9537E">
        <w:rPr>
          <w:rFonts w:asciiTheme="minorHAnsi" w:hAnsiTheme="minorHAnsi" w:cstheme="minorHAnsi"/>
        </w:rPr>
        <w:t>s</w:t>
      </w:r>
      <w:r w:rsidR="004E624E" w:rsidRPr="00C9537E">
        <w:rPr>
          <w:rFonts w:asciiTheme="minorHAnsi" w:hAnsiTheme="minorHAnsi" w:cstheme="minorHAnsi"/>
        </w:rPr>
        <w:t xml:space="preserve"> controladora</w:t>
      </w:r>
      <w:r w:rsidR="007D2553" w:rsidRPr="00C9537E">
        <w:rPr>
          <w:rFonts w:asciiTheme="minorHAnsi" w:hAnsiTheme="minorHAnsi" w:cstheme="minorHAnsi"/>
        </w:rPr>
        <w:t>s</w:t>
      </w:r>
      <w:r w:rsidR="00333900" w:rsidRPr="00C9537E">
        <w:rPr>
          <w:rFonts w:asciiTheme="minorHAnsi" w:hAnsiTheme="minorHAnsi" w:cstheme="minorHAnsi"/>
        </w:rPr>
        <w:t xml:space="preserve"> </w:t>
      </w:r>
      <w:r w:rsidRPr="00C9537E">
        <w:rPr>
          <w:rFonts w:asciiTheme="minorHAnsi" w:hAnsiTheme="minorHAnsi" w:cstheme="minorHAnsi"/>
        </w:rPr>
        <w:t>(i)</w:t>
      </w:r>
      <w:r w:rsidR="00F57AE4" w:rsidRPr="00C9537E">
        <w:rPr>
          <w:rFonts w:asciiTheme="minorHAnsi" w:hAnsiTheme="minorHAnsi" w:cstheme="minorHAnsi"/>
        </w:rPr>
        <w:t> </w:t>
      </w:r>
      <w:r w:rsidRPr="00C9537E">
        <w:rPr>
          <w:rFonts w:asciiTheme="minorHAnsi" w:hAnsiTheme="minorHAnsi" w:cstheme="minorHAnsi"/>
        </w:rPr>
        <w:t>adotar políticas e procedimentos internos que assegurem integral cumprimento das leis acima; (ii)</w:t>
      </w:r>
      <w:r w:rsidR="00F57AE4" w:rsidRPr="00C9537E">
        <w:rPr>
          <w:rFonts w:asciiTheme="minorHAnsi" w:hAnsiTheme="minorHAnsi" w:cstheme="minorHAnsi"/>
        </w:rPr>
        <w:t xml:space="preserve"> </w:t>
      </w:r>
      <w:r w:rsidRPr="00C9537E">
        <w:rPr>
          <w:rFonts w:asciiTheme="minorHAnsi" w:hAnsiTheme="minorHAnsi" w:cstheme="minorHAnsi"/>
        </w:rPr>
        <w:t>dar conhecimento pleno de tais normas a todos os seus profissionais e/ou os demais prestadores de serviços, previamente ao início de sua atuação no âmbito da Oferta Restrita; (iii)</w:t>
      </w:r>
      <w:r w:rsidR="00F57AE4" w:rsidRPr="00C9537E">
        <w:rPr>
          <w:rFonts w:asciiTheme="minorHAnsi" w:hAnsiTheme="minorHAnsi" w:cstheme="minorHAnsi"/>
        </w:rPr>
        <w:t> </w:t>
      </w:r>
      <w:r w:rsidRPr="00C9537E">
        <w:rPr>
          <w:rFonts w:asciiTheme="minorHAnsi" w:hAnsiTheme="minorHAnsi" w:cstheme="minorHAnsi"/>
        </w:rPr>
        <w:t>abster-se de praticar atos de corrupção e de agir de forma lesiva à administração pública, nacional ou estrangeira; e (iv)</w:t>
      </w:r>
      <w:r w:rsidR="00F57AE4" w:rsidRPr="00C9537E">
        <w:rPr>
          <w:rFonts w:asciiTheme="minorHAnsi" w:hAnsiTheme="minorHAnsi" w:cstheme="minorHAnsi"/>
        </w:rPr>
        <w:t> </w:t>
      </w:r>
      <w:r w:rsidRPr="00C9537E">
        <w:rPr>
          <w:rFonts w:asciiTheme="minorHAnsi" w:hAnsiTheme="minorHAnsi" w:cstheme="minorHAnsi"/>
        </w:rPr>
        <w:t xml:space="preserve">caso tenha conhecimento de investigação, inquérito, ação, procedimento judicial ou administrativo relativos à prática de atos lesivos, infrações ou crimes nos termos das Leis Anticorrupção, comunicar em até </w:t>
      </w:r>
      <w:r w:rsidR="00466F32" w:rsidRPr="00C9537E">
        <w:rPr>
          <w:rFonts w:asciiTheme="minorHAnsi" w:hAnsiTheme="minorHAnsi" w:cstheme="minorHAnsi"/>
        </w:rPr>
        <w:t>2</w:t>
      </w:r>
      <w:r w:rsidRPr="00C9537E">
        <w:rPr>
          <w:rFonts w:asciiTheme="minorHAnsi" w:hAnsiTheme="minorHAnsi" w:cstheme="minorHAnsi"/>
        </w:rPr>
        <w:t xml:space="preserve"> (</w:t>
      </w:r>
      <w:r w:rsidR="00466F32" w:rsidRPr="00C9537E">
        <w:rPr>
          <w:rFonts w:asciiTheme="minorHAnsi" w:hAnsiTheme="minorHAnsi" w:cstheme="minorHAnsi"/>
        </w:rPr>
        <w:t>dois</w:t>
      </w:r>
      <w:r w:rsidRPr="00C9537E">
        <w:rPr>
          <w:rFonts w:asciiTheme="minorHAnsi" w:hAnsiTheme="minorHAnsi" w:cstheme="minorHAnsi"/>
        </w:rPr>
        <w:t>) Dias Úteis ao Agente Fiduciário, que poderá tomar todas as providências que entender necessárias</w:t>
      </w:r>
      <w:bookmarkEnd w:id="210"/>
      <w:r w:rsidR="002E2F5B" w:rsidRPr="00C9537E">
        <w:rPr>
          <w:rFonts w:asciiTheme="minorHAnsi" w:hAnsiTheme="minorHAnsi" w:cstheme="minorHAnsi"/>
        </w:rPr>
        <w:t>;</w:t>
      </w:r>
    </w:p>
    <w:bookmarkEnd w:id="211"/>
    <w:p w14:paraId="34A6D34A" w14:textId="77777777" w:rsidR="00C55A97" w:rsidRPr="00C9537E" w:rsidRDefault="00C55A97" w:rsidP="00C9537E">
      <w:pPr>
        <w:pStyle w:val="CTTCorpodeTexto"/>
        <w:tabs>
          <w:tab w:val="left" w:pos="0"/>
        </w:tabs>
        <w:spacing w:before="0" w:after="0" w:line="340" w:lineRule="exact"/>
        <w:ind w:left="709"/>
        <w:rPr>
          <w:rFonts w:asciiTheme="minorHAnsi" w:hAnsiTheme="minorHAnsi" w:cstheme="minorHAnsi"/>
        </w:rPr>
      </w:pPr>
    </w:p>
    <w:p w14:paraId="7F047DDE" w14:textId="23822E13" w:rsidR="00C55A97" w:rsidRPr="00C9537E" w:rsidRDefault="00C55A97" w:rsidP="00C9537E">
      <w:pPr>
        <w:pStyle w:val="CTTCorpodeTexto"/>
        <w:numPr>
          <w:ilvl w:val="0"/>
          <w:numId w:val="8"/>
        </w:numPr>
        <w:tabs>
          <w:tab w:val="left" w:pos="0"/>
        </w:tabs>
        <w:spacing w:before="0" w:after="0" w:line="340" w:lineRule="exact"/>
        <w:ind w:left="709" w:hanging="709"/>
        <w:rPr>
          <w:rFonts w:asciiTheme="minorHAnsi" w:hAnsiTheme="minorHAnsi" w:cstheme="minorHAnsi"/>
        </w:rPr>
      </w:pPr>
      <w:r w:rsidRPr="00C9537E">
        <w:rPr>
          <w:rFonts w:asciiTheme="minorHAnsi" w:hAnsiTheme="minorHAnsi" w:cstheme="minorHAnsi"/>
        </w:rPr>
        <w:t xml:space="preserve">manter-se adimplente com relação à presente Escritura de Emissão e ao Contrato de </w:t>
      </w:r>
      <w:r w:rsidR="00A86A1C" w:rsidRPr="00C9537E">
        <w:rPr>
          <w:rFonts w:asciiTheme="minorHAnsi" w:hAnsiTheme="minorHAnsi" w:cstheme="minorHAnsi"/>
        </w:rPr>
        <w:t>Garantia</w:t>
      </w:r>
      <w:r w:rsidRPr="00C9537E">
        <w:rPr>
          <w:rFonts w:asciiTheme="minorHAnsi" w:hAnsiTheme="minorHAnsi" w:cstheme="minorHAnsi"/>
        </w:rPr>
        <w:t>;</w:t>
      </w:r>
      <w:r w:rsidR="00F86BCB" w:rsidRPr="00C9537E">
        <w:rPr>
          <w:rFonts w:asciiTheme="minorHAnsi" w:hAnsiTheme="minorHAnsi" w:cstheme="minorHAnsi"/>
        </w:rPr>
        <w:t xml:space="preserve"> e</w:t>
      </w:r>
    </w:p>
    <w:p w14:paraId="6A5DB27E" w14:textId="77777777" w:rsidR="00C55A97" w:rsidRPr="00C9537E" w:rsidRDefault="00C55A97" w:rsidP="00C9537E">
      <w:pPr>
        <w:pStyle w:val="CTTCorpodeTexto"/>
        <w:tabs>
          <w:tab w:val="left" w:pos="0"/>
        </w:tabs>
        <w:spacing w:before="0" w:after="0" w:line="340" w:lineRule="exact"/>
        <w:ind w:left="709"/>
        <w:rPr>
          <w:rFonts w:asciiTheme="minorHAnsi" w:hAnsiTheme="minorHAnsi" w:cstheme="minorHAnsi"/>
        </w:rPr>
      </w:pPr>
    </w:p>
    <w:p w14:paraId="27958DED" w14:textId="60757584" w:rsidR="00C55A97" w:rsidRPr="00C9537E" w:rsidRDefault="00C55A97" w:rsidP="00C9537E">
      <w:pPr>
        <w:pStyle w:val="CTTCorpodeTexto"/>
        <w:numPr>
          <w:ilvl w:val="0"/>
          <w:numId w:val="8"/>
        </w:numPr>
        <w:tabs>
          <w:tab w:val="left" w:pos="0"/>
        </w:tabs>
        <w:spacing w:before="0" w:after="0" w:line="340" w:lineRule="exact"/>
        <w:ind w:left="709" w:hanging="709"/>
        <w:rPr>
          <w:rFonts w:asciiTheme="minorHAnsi" w:hAnsiTheme="minorHAnsi" w:cstheme="minorHAnsi"/>
        </w:rPr>
      </w:pPr>
      <w:bookmarkStart w:id="212" w:name="_Hlk78567175"/>
      <w:r w:rsidRPr="00C9537E">
        <w:rPr>
          <w:rFonts w:asciiTheme="minorHAnsi" w:hAnsiTheme="minorHAnsi" w:cstheme="minorHAnsi"/>
        </w:rPr>
        <w:t>manter-se adimplente no cumprimento das obrigações previstas na Portaria</w:t>
      </w:r>
      <w:r w:rsidR="00167269" w:rsidRPr="00C9537E">
        <w:rPr>
          <w:rFonts w:asciiTheme="minorHAnsi" w:hAnsiTheme="minorHAnsi" w:cstheme="minorHAnsi"/>
        </w:rPr>
        <w:t>.</w:t>
      </w:r>
    </w:p>
    <w:bookmarkEnd w:id="212"/>
    <w:p w14:paraId="2F648C83" w14:textId="77777777" w:rsidR="009F11D8" w:rsidRPr="00C9537E" w:rsidRDefault="009F11D8" w:rsidP="00C9537E">
      <w:pPr>
        <w:pStyle w:val="CTTCorpodeTexto"/>
        <w:tabs>
          <w:tab w:val="left" w:pos="0"/>
        </w:tabs>
        <w:spacing w:before="0" w:after="0" w:line="340" w:lineRule="exact"/>
        <w:ind w:left="709" w:hanging="709"/>
        <w:rPr>
          <w:rFonts w:asciiTheme="minorHAnsi" w:hAnsiTheme="minorHAnsi" w:cstheme="minorHAnsi"/>
        </w:rPr>
      </w:pPr>
    </w:p>
    <w:p w14:paraId="1AD3B69E" w14:textId="4C3B973C" w:rsidR="00312C08" w:rsidRPr="00C9537E" w:rsidRDefault="00806121" w:rsidP="00C9537E">
      <w:pPr>
        <w:pStyle w:val="PargrafodaLista"/>
        <w:numPr>
          <w:ilvl w:val="0"/>
          <w:numId w:val="6"/>
        </w:numPr>
        <w:spacing w:line="340" w:lineRule="exact"/>
        <w:ind w:left="709" w:hanging="709"/>
        <w:jc w:val="both"/>
        <w:rPr>
          <w:rFonts w:asciiTheme="minorHAnsi" w:hAnsiTheme="minorHAnsi" w:cstheme="minorHAnsi"/>
          <w:b/>
          <w:color w:val="000000" w:themeColor="text1"/>
        </w:rPr>
      </w:pPr>
      <w:r w:rsidRPr="00C9537E">
        <w:rPr>
          <w:rFonts w:asciiTheme="minorHAnsi" w:hAnsiTheme="minorHAnsi" w:cstheme="minorHAnsi"/>
          <w:b/>
          <w:color w:val="000000" w:themeColor="text1"/>
        </w:rPr>
        <w:t xml:space="preserve">DECLARAÇÕES E GARANTIAS DA EMISSORA </w:t>
      </w:r>
      <w:r w:rsidR="00893B74" w:rsidRPr="00C9537E">
        <w:rPr>
          <w:rFonts w:asciiTheme="minorHAnsi" w:hAnsiTheme="minorHAnsi" w:cstheme="minorHAnsi"/>
          <w:b/>
          <w:color w:val="000000" w:themeColor="text1"/>
        </w:rPr>
        <w:t>E DOS FIADORES</w:t>
      </w:r>
    </w:p>
    <w:p w14:paraId="4914F018" w14:textId="77777777" w:rsidR="003E5C74" w:rsidRPr="00C9537E" w:rsidRDefault="003E5C74" w:rsidP="00C9537E">
      <w:pPr>
        <w:spacing w:line="340" w:lineRule="exact"/>
        <w:rPr>
          <w:rFonts w:asciiTheme="minorHAnsi" w:hAnsiTheme="minorHAnsi" w:cstheme="minorHAnsi"/>
        </w:rPr>
      </w:pPr>
    </w:p>
    <w:p w14:paraId="3934256F" w14:textId="28FED277" w:rsidR="00DF15B9" w:rsidRPr="00C9537E" w:rsidRDefault="0085140A" w:rsidP="00C9537E">
      <w:pPr>
        <w:pStyle w:val="PargrafodaLista"/>
        <w:numPr>
          <w:ilvl w:val="1"/>
          <w:numId w:val="6"/>
        </w:numPr>
        <w:spacing w:line="340" w:lineRule="exact"/>
        <w:ind w:left="0" w:firstLine="0"/>
        <w:jc w:val="both"/>
        <w:rPr>
          <w:rFonts w:asciiTheme="minorHAnsi" w:hAnsiTheme="minorHAnsi" w:cstheme="minorHAnsi"/>
          <w:b/>
        </w:rPr>
      </w:pPr>
      <w:r w:rsidRPr="00C9537E">
        <w:rPr>
          <w:rFonts w:asciiTheme="minorHAnsi" w:hAnsiTheme="minorHAnsi" w:cstheme="minorHAnsi"/>
        </w:rPr>
        <w:t>A Emissora</w:t>
      </w:r>
      <w:r w:rsidR="009C66EE" w:rsidRPr="00C9537E">
        <w:rPr>
          <w:rFonts w:asciiTheme="minorHAnsi" w:hAnsiTheme="minorHAnsi" w:cstheme="minorHAnsi"/>
        </w:rPr>
        <w:t xml:space="preserve"> </w:t>
      </w:r>
      <w:r w:rsidR="00893B74" w:rsidRPr="00C9537E">
        <w:rPr>
          <w:rFonts w:asciiTheme="minorHAnsi" w:hAnsiTheme="minorHAnsi" w:cstheme="minorHAnsi"/>
        </w:rPr>
        <w:t xml:space="preserve">e cada um dos Fiadores, individualmente e conforme aplicável, </w:t>
      </w:r>
      <w:r w:rsidRPr="00C9537E">
        <w:rPr>
          <w:rFonts w:asciiTheme="minorHAnsi" w:hAnsiTheme="minorHAnsi" w:cstheme="minorHAnsi"/>
        </w:rPr>
        <w:t>declara e garante</w:t>
      </w:r>
      <w:r w:rsidR="00BF10BC" w:rsidRPr="00C9537E">
        <w:rPr>
          <w:rFonts w:asciiTheme="minorHAnsi" w:hAnsiTheme="minorHAnsi" w:cstheme="minorHAnsi"/>
        </w:rPr>
        <w:t xml:space="preserve"> </w:t>
      </w:r>
      <w:r w:rsidR="00E7007A" w:rsidRPr="00C9537E">
        <w:rPr>
          <w:rFonts w:asciiTheme="minorHAnsi" w:hAnsiTheme="minorHAnsi" w:cstheme="minorHAnsi"/>
        </w:rPr>
        <w:t>aos Debenturistas,</w:t>
      </w:r>
      <w:r w:rsidR="004D36F5" w:rsidRPr="00C9537E">
        <w:rPr>
          <w:rFonts w:asciiTheme="minorHAnsi" w:hAnsiTheme="minorHAnsi" w:cstheme="minorHAnsi"/>
        </w:rPr>
        <w:t xml:space="preserve"> nesta data</w:t>
      </w:r>
      <w:r w:rsidR="00920FE8" w:rsidRPr="00C9537E">
        <w:rPr>
          <w:rFonts w:asciiTheme="minorHAnsi" w:hAnsiTheme="minorHAnsi" w:cstheme="minorHAnsi"/>
        </w:rPr>
        <w:t>, que</w:t>
      </w:r>
      <w:r w:rsidRPr="00C9537E">
        <w:rPr>
          <w:rFonts w:asciiTheme="minorHAnsi" w:hAnsiTheme="minorHAnsi" w:cstheme="minorHAnsi"/>
        </w:rPr>
        <w:t>:</w:t>
      </w:r>
      <w:r w:rsidR="009659EF" w:rsidRPr="00C9537E">
        <w:rPr>
          <w:rFonts w:asciiTheme="minorHAnsi" w:hAnsiTheme="minorHAnsi" w:cstheme="minorHAnsi"/>
        </w:rPr>
        <w:t xml:space="preserve"> </w:t>
      </w:r>
    </w:p>
    <w:p w14:paraId="208CE779" w14:textId="77777777" w:rsidR="0041516F" w:rsidRPr="00C9537E" w:rsidRDefault="0041516F" w:rsidP="00C9537E">
      <w:pPr>
        <w:spacing w:line="340" w:lineRule="exact"/>
        <w:rPr>
          <w:rFonts w:asciiTheme="minorHAnsi" w:hAnsiTheme="minorHAnsi" w:cstheme="minorHAnsi"/>
        </w:rPr>
      </w:pPr>
    </w:p>
    <w:p w14:paraId="5CA5EF48" w14:textId="35C2123F" w:rsidR="00BC479B" w:rsidRPr="00C9537E" w:rsidRDefault="00DC71DA" w:rsidP="00C9537E">
      <w:pPr>
        <w:numPr>
          <w:ilvl w:val="0"/>
          <w:numId w:val="9"/>
        </w:numPr>
        <w:tabs>
          <w:tab w:val="clear" w:pos="375"/>
          <w:tab w:val="left" w:pos="0"/>
        </w:tabs>
        <w:spacing w:line="340" w:lineRule="exact"/>
        <w:ind w:left="709" w:hanging="709"/>
        <w:jc w:val="both"/>
        <w:rPr>
          <w:rFonts w:asciiTheme="minorHAnsi" w:hAnsiTheme="minorHAnsi" w:cstheme="minorHAnsi"/>
        </w:rPr>
      </w:pPr>
      <w:bookmarkStart w:id="213" w:name="_Hlk78568547"/>
      <w:r w:rsidRPr="00C9537E">
        <w:rPr>
          <w:rFonts w:asciiTheme="minorHAnsi" w:hAnsiTheme="minorHAnsi" w:cstheme="minorHAnsi"/>
        </w:rPr>
        <w:t xml:space="preserve">a Emissora </w:t>
      </w:r>
      <w:r w:rsidR="002B6091" w:rsidRPr="00C9537E">
        <w:rPr>
          <w:rFonts w:asciiTheme="minorHAnsi" w:hAnsiTheme="minorHAnsi" w:cstheme="minorHAnsi"/>
        </w:rPr>
        <w:t>é</w:t>
      </w:r>
      <w:r w:rsidR="00BC479B" w:rsidRPr="00C9537E">
        <w:rPr>
          <w:rFonts w:asciiTheme="minorHAnsi" w:hAnsiTheme="minorHAnsi" w:cstheme="minorHAnsi"/>
        </w:rPr>
        <w:t xml:space="preserve"> sociedade devidamente constituída e existente sob a forma de sociedade por ações</w:t>
      </w:r>
      <w:r w:rsidR="002B6091" w:rsidRPr="00C9537E">
        <w:rPr>
          <w:rFonts w:asciiTheme="minorHAnsi" w:hAnsiTheme="minorHAnsi" w:cstheme="minorHAnsi"/>
        </w:rPr>
        <w:t xml:space="preserve">, </w:t>
      </w:r>
      <w:r w:rsidR="00BC479B" w:rsidRPr="00C9537E">
        <w:rPr>
          <w:rFonts w:asciiTheme="minorHAnsi" w:hAnsiTheme="minorHAnsi" w:cstheme="minorHAnsi"/>
        </w:rPr>
        <w:t>de acordo com as leis da República Federativa do Brasil</w:t>
      </w:r>
      <w:r w:rsidR="00920FE8" w:rsidRPr="00C9537E">
        <w:rPr>
          <w:rFonts w:asciiTheme="minorHAnsi" w:hAnsiTheme="minorHAnsi" w:cstheme="minorHAnsi"/>
        </w:rPr>
        <w:t xml:space="preserve">, </w:t>
      </w:r>
      <w:r w:rsidR="00BC479B" w:rsidRPr="00C9537E">
        <w:rPr>
          <w:rFonts w:asciiTheme="minorHAnsi" w:hAnsiTheme="minorHAnsi" w:cstheme="minorHAnsi"/>
        </w:rPr>
        <w:t xml:space="preserve">devidamente autorizada a desempenhar as atividades descritas em seu objeto social; </w:t>
      </w:r>
    </w:p>
    <w:p w14:paraId="64D99411" w14:textId="77777777" w:rsidR="00BC479B" w:rsidRPr="00C9537E" w:rsidRDefault="00BC479B" w:rsidP="00C9537E">
      <w:pPr>
        <w:spacing w:line="340" w:lineRule="exact"/>
        <w:rPr>
          <w:rFonts w:asciiTheme="minorHAnsi" w:hAnsiTheme="minorHAnsi" w:cstheme="minorHAnsi"/>
        </w:rPr>
      </w:pPr>
    </w:p>
    <w:p w14:paraId="7142C284" w14:textId="77777777" w:rsidR="00BC479B" w:rsidRPr="00C9537E" w:rsidRDefault="00DC71DA" w:rsidP="00C9537E">
      <w:pPr>
        <w:numPr>
          <w:ilvl w:val="0"/>
          <w:numId w:val="9"/>
        </w:numPr>
        <w:tabs>
          <w:tab w:val="clear" w:pos="375"/>
          <w:tab w:val="left" w:pos="0"/>
        </w:tabs>
        <w:spacing w:line="340" w:lineRule="exact"/>
        <w:ind w:left="709" w:hanging="709"/>
        <w:jc w:val="both"/>
        <w:rPr>
          <w:rFonts w:asciiTheme="minorHAnsi" w:hAnsiTheme="minorHAnsi" w:cstheme="minorHAnsi"/>
        </w:rPr>
      </w:pPr>
      <w:r w:rsidRPr="00C9537E">
        <w:rPr>
          <w:rFonts w:asciiTheme="minorHAnsi" w:hAnsiTheme="minorHAnsi" w:cstheme="minorHAnsi"/>
        </w:rPr>
        <w:t>os Fiadores são pessoas físicas plenamente capazes, na forma do Código Civil, estando aptos a outorgar as Fianças, tendo sido obtidas, para tanto, as outorgas uxórias nos termos da Cláusula 2.1. acima;</w:t>
      </w:r>
      <w:r w:rsidR="00BC479B" w:rsidRPr="00C9537E">
        <w:rPr>
          <w:rFonts w:asciiTheme="minorHAnsi" w:hAnsiTheme="minorHAnsi" w:cstheme="minorHAnsi"/>
        </w:rPr>
        <w:t xml:space="preserve"> </w:t>
      </w:r>
    </w:p>
    <w:p w14:paraId="292D34AC" w14:textId="77777777" w:rsidR="00BC479B" w:rsidRPr="00C9537E" w:rsidRDefault="00BC479B" w:rsidP="00C9537E">
      <w:pPr>
        <w:spacing w:line="340" w:lineRule="exact"/>
        <w:rPr>
          <w:rFonts w:asciiTheme="minorHAnsi" w:hAnsiTheme="minorHAnsi" w:cstheme="minorHAnsi"/>
        </w:rPr>
      </w:pPr>
    </w:p>
    <w:p w14:paraId="3B3A5541" w14:textId="4196D4B8" w:rsidR="00BC479B" w:rsidRPr="00C9537E" w:rsidRDefault="00BC479B" w:rsidP="00C9537E">
      <w:pPr>
        <w:numPr>
          <w:ilvl w:val="0"/>
          <w:numId w:val="9"/>
        </w:numPr>
        <w:tabs>
          <w:tab w:val="clear" w:pos="375"/>
          <w:tab w:val="num" w:pos="0"/>
        </w:tabs>
        <w:spacing w:line="340" w:lineRule="exact"/>
        <w:ind w:left="709" w:hanging="709"/>
        <w:jc w:val="both"/>
        <w:rPr>
          <w:rFonts w:asciiTheme="minorHAnsi" w:hAnsiTheme="minorHAnsi" w:cstheme="minorHAnsi"/>
        </w:rPr>
      </w:pPr>
      <w:r w:rsidRPr="00C9537E">
        <w:rPr>
          <w:rFonts w:asciiTheme="minorHAnsi" w:hAnsiTheme="minorHAnsi" w:cstheme="minorHAnsi"/>
        </w:rPr>
        <w:t>est</w:t>
      </w:r>
      <w:r w:rsidR="002B6091" w:rsidRPr="00C9537E">
        <w:rPr>
          <w:rFonts w:asciiTheme="minorHAnsi" w:hAnsiTheme="minorHAnsi" w:cstheme="minorHAnsi"/>
        </w:rPr>
        <w:t>á</w:t>
      </w:r>
      <w:r w:rsidRPr="00C9537E">
        <w:rPr>
          <w:rFonts w:asciiTheme="minorHAnsi" w:hAnsiTheme="minorHAnsi" w:cstheme="minorHAnsi"/>
        </w:rPr>
        <w:t xml:space="preserve"> devidamente autorizada a celebrar esta Escritura de Emissão e a cumprir todas as obrigações aqui previstas, tendo, então, sido satisfeitos todos os requisitos legais e estatutários e obtidas todas as autorizações necessárias para tanto</w:t>
      </w:r>
      <w:r w:rsidR="00B05C3C" w:rsidRPr="00C9537E">
        <w:rPr>
          <w:rFonts w:asciiTheme="minorHAnsi" w:hAnsiTheme="minorHAnsi" w:cstheme="minorHAnsi"/>
        </w:rPr>
        <w:t>;</w:t>
      </w:r>
      <w:r w:rsidRPr="00C9537E">
        <w:rPr>
          <w:rFonts w:asciiTheme="minorHAnsi" w:hAnsiTheme="minorHAnsi" w:cstheme="minorHAnsi"/>
        </w:rPr>
        <w:t xml:space="preserve"> </w:t>
      </w:r>
    </w:p>
    <w:p w14:paraId="47E5790D" w14:textId="77777777" w:rsidR="00BC479B" w:rsidRPr="00C9537E" w:rsidRDefault="00BC479B" w:rsidP="00C9537E">
      <w:pPr>
        <w:spacing w:line="340" w:lineRule="exact"/>
        <w:rPr>
          <w:rFonts w:asciiTheme="minorHAnsi" w:hAnsiTheme="minorHAnsi" w:cstheme="minorHAnsi"/>
        </w:rPr>
      </w:pPr>
    </w:p>
    <w:p w14:paraId="4961CAC7" w14:textId="77777777" w:rsidR="00BC479B" w:rsidRPr="00C9537E" w:rsidRDefault="00BC479B" w:rsidP="00C9537E">
      <w:pPr>
        <w:numPr>
          <w:ilvl w:val="0"/>
          <w:numId w:val="9"/>
        </w:numPr>
        <w:tabs>
          <w:tab w:val="clear" w:pos="375"/>
          <w:tab w:val="num" w:pos="0"/>
        </w:tabs>
        <w:spacing w:line="340" w:lineRule="exact"/>
        <w:ind w:left="709" w:hanging="709"/>
        <w:jc w:val="both"/>
        <w:rPr>
          <w:rFonts w:asciiTheme="minorHAnsi" w:hAnsiTheme="minorHAnsi" w:cstheme="minorHAnsi"/>
        </w:rPr>
      </w:pPr>
      <w:r w:rsidRPr="00C9537E">
        <w:rPr>
          <w:rFonts w:asciiTheme="minorHAnsi" w:hAnsiTheme="minorHAnsi" w:cstheme="minorHAnsi"/>
        </w:rPr>
        <w:t xml:space="preserve">os representantes legais que assinam esta Escritura de Emissão têm poderes estatutários e/ou delegados para assumir, em seu nome, as obrigações ora estabelecidas e, sendo mandatários, tiveram os poderes legitimamente outorgados, estando os respectivos mandatos em pleno vigor e efeito; </w:t>
      </w:r>
    </w:p>
    <w:p w14:paraId="47AD1314" w14:textId="77777777" w:rsidR="00BC479B" w:rsidRPr="00C9537E" w:rsidRDefault="00BC479B" w:rsidP="00C9537E">
      <w:pPr>
        <w:tabs>
          <w:tab w:val="num" w:pos="0"/>
        </w:tabs>
        <w:spacing w:line="340" w:lineRule="exact"/>
        <w:ind w:left="709" w:hanging="709"/>
        <w:jc w:val="both"/>
        <w:rPr>
          <w:rFonts w:asciiTheme="minorHAnsi" w:hAnsiTheme="minorHAnsi" w:cstheme="minorHAnsi"/>
        </w:rPr>
      </w:pPr>
    </w:p>
    <w:p w14:paraId="55C1B77D" w14:textId="1B3240A1" w:rsidR="00BC479B" w:rsidRPr="00C9537E" w:rsidRDefault="00BC479B" w:rsidP="00C9537E">
      <w:pPr>
        <w:numPr>
          <w:ilvl w:val="0"/>
          <w:numId w:val="9"/>
        </w:numPr>
        <w:tabs>
          <w:tab w:val="clear" w:pos="375"/>
          <w:tab w:val="num" w:pos="0"/>
        </w:tabs>
        <w:spacing w:line="340" w:lineRule="exact"/>
        <w:ind w:left="709" w:hanging="709"/>
        <w:jc w:val="both"/>
        <w:rPr>
          <w:rFonts w:asciiTheme="minorHAnsi" w:hAnsiTheme="minorHAnsi" w:cstheme="minorHAnsi"/>
        </w:rPr>
      </w:pPr>
      <w:r w:rsidRPr="00C9537E">
        <w:rPr>
          <w:rFonts w:asciiTheme="minorHAnsi" w:hAnsiTheme="minorHAnsi" w:cstheme="minorHAnsi"/>
        </w:rPr>
        <w:t xml:space="preserve">as obrigações assumidas nesta Escritura de Emissão, no Contrato de Garantia e nos demais documentos da Oferta Restrita constituem obrigações lícitas, válidas, vinculantes e eficazes, </w:t>
      </w:r>
      <w:r w:rsidR="00743C63" w:rsidRPr="00C9537E">
        <w:rPr>
          <w:rFonts w:asciiTheme="minorHAnsi" w:hAnsiTheme="minorHAnsi" w:cstheme="minorHAnsi"/>
        </w:rPr>
        <w:t xml:space="preserve">observada a Condição Suspensiva, </w:t>
      </w:r>
      <w:r w:rsidRPr="00C9537E">
        <w:rPr>
          <w:rFonts w:asciiTheme="minorHAnsi" w:hAnsiTheme="minorHAnsi" w:cstheme="minorHAnsi"/>
        </w:rPr>
        <w:t>nos termos do artigo 784 do Código de Processo Civil, observadas as limitações previstas em legislação falimentar;</w:t>
      </w:r>
    </w:p>
    <w:p w14:paraId="03A90C5B" w14:textId="77777777" w:rsidR="00BC479B" w:rsidRPr="00C9537E" w:rsidRDefault="00BC479B" w:rsidP="00C9537E">
      <w:pPr>
        <w:tabs>
          <w:tab w:val="num" w:pos="0"/>
        </w:tabs>
        <w:spacing w:line="340" w:lineRule="exact"/>
        <w:ind w:left="709" w:hanging="709"/>
        <w:jc w:val="both"/>
        <w:rPr>
          <w:rFonts w:asciiTheme="minorHAnsi" w:hAnsiTheme="minorHAnsi" w:cstheme="minorHAnsi"/>
        </w:rPr>
      </w:pPr>
    </w:p>
    <w:p w14:paraId="074BBFA7" w14:textId="6791146E" w:rsidR="00BC479B" w:rsidRPr="00C9537E" w:rsidRDefault="00BC479B" w:rsidP="00C9537E">
      <w:pPr>
        <w:numPr>
          <w:ilvl w:val="0"/>
          <w:numId w:val="9"/>
        </w:numPr>
        <w:tabs>
          <w:tab w:val="clear" w:pos="375"/>
          <w:tab w:val="num" w:pos="0"/>
        </w:tabs>
        <w:spacing w:line="340" w:lineRule="exact"/>
        <w:ind w:left="709" w:hanging="709"/>
        <w:jc w:val="both"/>
        <w:rPr>
          <w:rFonts w:asciiTheme="minorHAnsi" w:hAnsiTheme="minorHAnsi" w:cstheme="minorHAnsi"/>
        </w:rPr>
      </w:pPr>
      <w:r w:rsidRPr="00C9537E">
        <w:rPr>
          <w:rFonts w:asciiTheme="minorHAnsi" w:hAnsiTheme="minorHAnsi" w:cstheme="minorHAnsi"/>
        </w:rPr>
        <w:t>a celebração desta Escritura de Emissão, do Contrato de Garantia e nos demais documentos da Oferta Restrita e o cumprimento das obrigações previstas em tais documentos não infringem nenhum(a): (i)</w:t>
      </w:r>
      <w:r w:rsidR="00F410D7" w:rsidRPr="00C9537E">
        <w:rPr>
          <w:rFonts w:asciiTheme="minorHAnsi" w:hAnsiTheme="minorHAnsi" w:cstheme="minorHAnsi"/>
        </w:rPr>
        <w:t> </w:t>
      </w:r>
      <w:r w:rsidRPr="00C9537E">
        <w:rPr>
          <w:rFonts w:asciiTheme="minorHAnsi" w:hAnsiTheme="minorHAnsi" w:cstheme="minorHAnsi"/>
        </w:rPr>
        <w:t>disposição legal, ordem, sentença ou decisão administrativa, judicial ou arbitral que afete a Emissora ou qualquer de seus bens ou propriedades; (ii)</w:t>
      </w:r>
      <w:r w:rsidR="00F410D7" w:rsidRPr="00C9537E">
        <w:rPr>
          <w:rFonts w:asciiTheme="minorHAnsi" w:hAnsiTheme="minorHAnsi" w:cstheme="minorHAnsi"/>
        </w:rPr>
        <w:t> </w:t>
      </w:r>
      <w:r w:rsidRPr="00C9537E">
        <w:rPr>
          <w:rFonts w:asciiTheme="minorHAnsi" w:hAnsiTheme="minorHAnsi" w:cstheme="minorHAnsi"/>
        </w:rPr>
        <w:t>contrato ou instrumento do qual a Emissora seja parte; ou (iii)</w:t>
      </w:r>
      <w:r w:rsidR="00F410D7" w:rsidRPr="00C9537E">
        <w:rPr>
          <w:rFonts w:asciiTheme="minorHAnsi" w:hAnsiTheme="minorHAnsi" w:cstheme="minorHAnsi"/>
        </w:rPr>
        <w:t> </w:t>
      </w:r>
      <w:r w:rsidRPr="00C9537E">
        <w:rPr>
          <w:rFonts w:asciiTheme="minorHAnsi" w:hAnsiTheme="minorHAnsi" w:cstheme="minorHAnsi"/>
        </w:rPr>
        <w:t>obrigação anteriormente assumida pela Emissora, nem irão resultar em: (1)</w:t>
      </w:r>
      <w:r w:rsidR="00F410D7" w:rsidRPr="00C9537E">
        <w:rPr>
          <w:rFonts w:asciiTheme="minorHAnsi" w:hAnsiTheme="minorHAnsi" w:cstheme="minorHAnsi"/>
        </w:rPr>
        <w:t> </w:t>
      </w:r>
      <w:r w:rsidRPr="00C9537E">
        <w:rPr>
          <w:rFonts w:asciiTheme="minorHAnsi" w:hAnsiTheme="minorHAnsi" w:cstheme="minorHAnsi"/>
        </w:rPr>
        <w:t>vencimento antecipado de qualquer obrigação estabelecida em quaisquer desses contratos ou instrumentos; ou (2)</w:t>
      </w:r>
      <w:r w:rsidR="00F410D7" w:rsidRPr="00C9537E">
        <w:rPr>
          <w:rFonts w:asciiTheme="minorHAnsi" w:hAnsiTheme="minorHAnsi" w:cstheme="minorHAnsi"/>
        </w:rPr>
        <w:t> </w:t>
      </w:r>
      <w:r w:rsidRPr="00C9537E">
        <w:rPr>
          <w:rFonts w:asciiTheme="minorHAnsi" w:hAnsiTheme="minorHAnsi" w:cstheme="minorHAnsi"/>
        </w:rPr>
        <w:t>rescisão de quaisquer desses contratos ou instrumentos</w:t>
      </w:r>
      <w:r w:rsidR="009730AE" w:rsidRPr="00C9537E">
        <w:rPr>
          <w:rFonts w:asciiTheme="minorHAnsi" w:hAnsiTheme="minorHAnsi" w:cstheme="minorHAnsi"/>
        </w:rPr>
        <w:t xml:space="preserve">, exceto por obrigações contraídas junto ao (i) Banco Safra S.A., nos termos da NCE nº 001059971 e CPR nº 106.188-7; e (ii) Banco BOCOM BBM S.A. nos termos da CCB nº 602.886, sendo que, em ambos os casos, a Emissora obteve </w:t>
      </w:r>
      <w:r w:rsidR="009730AE" w:rsidRPr="00C9537E">
        <w:rPr>
          <w:rFonts w:asciiTheme="minorHAnsi" w:hAnsiTheme="minorHAnsi" w:cstheme="minorHAnsi"/>
          <w:i/>
          <w:iCs/>
        </w:rPr>
        <w:t xml:space="preserve">waiver </w:t>
      </w:r>
      <w:r w:rsidR="009730AE" w:rsidRPr="00C9537E">
        <w:rPr>
          <w:rFonts w:asciiTheme="minorHAnsi" w:hAnsiTheme="minorHAnsi" w:cstheme="minorHAnsi"/>
        </w:rPr>
        <w:t>das referidas instituições</w:t>
      </w:r>
      <w:r w:rsidRPr="00C9537E">
        <w:rPr>
          <w:rFonts w:asciiTheme="minorHAnsi" w:hAnsiTheme="minorHAnsi" w:cstheme="minorHAnsi"/>
        </w:rPr>
        <w:t>;</w:t>
      </w:r>
      <w:bookmarkStart w:id="214" w:name="_DV_M125"/>
      <w:bookmarkStart w:id="215" w:name="_DV_M126"/>
      <w:bookmarkStart w:id="216" w:name="_DV_M127"/>
      <w:bookmarkStart w:id="217" w:name="_DV_M129"/>
      <w:bookmarkStart w:id="218" w:name="_DV_M130"/>
      <w:bookmarkEnd w:id="214"/>
      <w:bookmarkEnd w:id="215"/>
      <w:bookmarkEnd w:id="216"/>
      <w:bookmarkEnd w:id="217"/>
      <w:bookmarkEnd w:id="218"/>
      <w:r w:rsidRPr="00C9537E">
        <w:rPr>
          <w:rFonts w:asciiTheme="minorHAnsi" w:hAnsiTheme="minorHAnsi" w:cstheme="minorHAnsi"/>
        </w:rPr>
        <w:t xml:space="preserve"> </w:t>
      </w:r>
    </w:p>
    <w:p w14:paraId="00040CD0" w14:textId="77777777" w:rsidR="00BC479B" w:rsidRPr="00C9537E" w:rsidRDefault="00BC479B" w:rsidP="00C9537E">
      <w:pPr>
        <w:spacing w:line="340" w:lineRule="exact"/>
        <w:rPr>
          <w:rFonts w:asciiTheme="minorHAnsi" w:hAnsiTheme="minorHAnsi" w:cstheme="minorHAnsi"/>
        </w:rPr>
      </w:pPr>
    </w:p>
    <w:p w14:paraId="366C424F" w14:textId="067CA5AE" w:rsidR="00BC479B" w:rsidRPr="00C9537E" w:rsidRDefault="00BC479B" w:rsidP="00C9537E">
      <w:pPr>
        <w:numPr>
          <w:ilvl w:val="0"/>
          <w:numId w:val="9"/>
        </w:numPr>
        <w:tabs>
          <w:tab w:val="clear" w:pos="375"/>
          <w:tab w:val="num" w:pos="0"/>
        </w:tabs>
        <w:spacing w:line="340" w:lineRule="exact"/>
        <w:ind w:left="709" w:hanging="709"/>
        <w:jc w:val="both"/>
        <w:rPr>
          <w:rFonts w:asciiTheme="minorHAnsi" w:hAnsiTheme="minorHAnsi" w:cstheme="minorHAnsi"/>
        </w:rPr>
      </w:pPr>
      <w:r w:rsidRPr="00C9537E">
        <w:rPr>
          <w:rFonts w:asciiTheme="minorHAnsi" w:hAnsiTheme="minorHAnsi" w:cstheme="minorHAnsi"/>
        </w:rPr>
        <w:t>det</w:t>
      </w:r>
      <w:r w:rsidR="00F410D7" w:rsidRPr="00C9537E">
        <w:rPr>
          <w:rFonts w:asciiTheme="minorHAnsi" w:hAnsiTheme="minorHAnsi" w:cstheme="minorHAnsi"/>
        </w:rPr>
        <w:t>é</w:t>
      </w:r>
      <w:r w:rsidRPr="00C9537E">
        <w:rPr>
          <w:rFonts w:asciiTheme="minorHAnsi" w:hAnsiTheme="minorHAnsi" w:cstheme="minorHAnsi"/>
        </w:rPr>
        <w:t xml:space="preserve">m e são válidas todas as permissões, registros, autorizações, alvarás e licenças (inclusive civis, ambientais e regulatórias) exigidas pelas autoridades federais, estaduais e municipais necessárias para o exercício de suas atividades; </w:t>
      </w:r>
    </w:p>
    <w:p w14:paraId="723893C2" w14:textId="77777777" w:rsidR="00BC479B" w:rsidRPr="00C9537E" w:rsidRDefault="00BC479B" w:rsidP="00C9537E">
      <w:pPr>
        <w:tabs>
          <w:tab w:val="num" w:pos="0"/>
        </w:tabs>
        <w:spacing w:line="340" w:lineRule="exact"/>
        <w:ind w:left="709" w:hanging="709"/>
        <w:jc w:val="both"/>
        <w:rPr>
          <w:rFonts w:asciiTheme="minorHAnsi" w:hAnsiTheme="minorHAnsi" w:cstheme="minorHAnsi"/>
        </w:rPr>
      </w:pPr>
    </w:p>
    <w:p w14:paraId="7F8976FA" w14:textId="4B85ABCE" w:rsidR="00BC479B" w:rsidRPr="00C9537E" w:rsidRDefault="00BC479B" w:rsidP="00C9537E">
      <w:pPr>
        <w:numPr>
          <w:ilvl w:val="0"/>
          <w:numId w:val="9"/>
        </w:numPr>
        <w:tabs>
          <w:tab w:val="clear" w:pos="375"/>
          <w:tab w:val="num" w:pos="0"/>
        </w:tabs>
        <w:spacing w:line="340" w:lineRule="exact"/>
        <w:ind w:left="709" w:hanging="709"/>
        <w:jc w:val="both"/>
        <w:rPr>
          <w:rFonts w:asciiTheme="minorHAnsi" w:hAnsiTheme="minorHAnsi" w:cstheme="minorHAnsi"/>
        </w:rPr>
      </w:pPr>
      <w:r w:rsidRPr="00C9537E">
        <w:rPr>
          <w:rFonts w:asciiTheme="minorHAnsi" w:hAnsiTheme="minorHAnsi" w:cstheme="minorHAnsi"/>
        </w:rPr>
        <w:t>não omiti</w:t>
      </w:r>
      <w:r w:rsidR="00F410D7" w:rsidRPr="00C9537E">
        <w:rPr>
          <w:rFonts w:asciiTheme="minorHAnsi" w:hAnsiTheme="minorHAnsi" w:cstheme="minorHAnsi"/>
        </w:rPr>
        <w:t>u</w:t>
      </w:r>
      <w:r w:rsidRPr="00C9537E">
        <w:rPr>
          <w:rFonts w:asciiTheme="minorHAnsi" w:hAnsiTheme="minorHAnsi" w:cstheme="minorHAnsi"/>
        </w:rPr>
        <w:t xml:space="preserve"> nenhum fato relevante, de qualquer natureza, que seja de seu conhecimento; </w:t>
      </w:r>
    </w:p>
    <w:p w14:paraId="57A65E9D" w14:textId="77777777" w:rsidR="00BC479B" w:rsidRPr="00C9537E" w:rsidRDefault="00BC479B" w:rsidP="00C9537E">
      <w:pPr>
        <w:tabs>
          <w:tab w:val="num" w:pos="0"/>
        </w:tabs>
        <w:spacing w:line="340" w:lineRule="exact"/>
        <w:ind w:left="709" w:hanging="709"/>
        <w:jc w:val="both"/>
        <w:rPr>
          <w:rFonts w:asciiTheme="minorHAnsi" w:hAnsiTheme="minorHAnsi" w:cstheme="minorHAnsi"/>
        </w:rPr>
      </w:pPr>
    </w:p>
    <w:p w14:paraId="36080BEB" w14:textId="72EBFA39" w:rsidR="00920FE8" w:rsidRPr="00C9537E" w:rsidRDefault="00BC479B" w:rsidP="00C9537E">
      <w:pPr>
        <w:numPr>
          <w:ilvl w:val="0"/>
          <w:numId w:val="9"/>
        </w:numPr>
        <w:tabs>
          <w:tab w:val="clear" w:pos="375"/>
          <w:tab w:val="num" w:pos="0"/>
        </w:tabs>
        <w:spacing w:line="340" w:lineRule="exact"/>
        <w:ind w:left="709" w:hanging="709"/>
        <w:jc w:val="both"/>
        <w:rPr>
          <w:rFonts w:asciiTheme="minorHAnsi" w:hAnsiTheme="minorHAnsi" w:cstheme="minorHAnsi"/>
        </w:rPr>
      </w:pPr>
      <w:r w:rsidRPr="00C9537E">
        <w:rPr>
          <w:rFonts w:asciiTheme="minorHAnsi" w:hAnsiTheme="minorHAnsi" w:cstheme="minorHAnsi"/>
        </w:rPr>
        <w:t xml:space="preserve">suas demonstrações financeiras relativas aos exercícios sociais encerrados em 31 de </w:t>
      </w:r>
      <w:r w:rsidR="00D40925" w:rsidRPr="00C9537E">
        <w:rPr>
          <w:rFonts w:asciiTheme="minorHAnsi" w:hAnsiTheme="minorHAnsi" w:cstheme="minorHAnsi"/>
        </w:rPr>
        <w:t xml:space="preserve">março </w:t>
      </w:r>
      <w:r w:rsidRPr="00C9537E">
        <w:rPr>
          <w:rFonts w:asciiTheme="minorHAnsi" w:hAnsiTheme="minorHAnsi" w:cstheme="minorHAnsi"/>
        </w:rPr>
        <w:t xml:space="preserve">de </w:t>
      </w:r>
      <w:r w:rsidR="00D40925" w:rsidRPr="00C9537E">
        <w:rPr>
          <w:rFonts w:asciiTheme="minorHAnsi" w:hAnsiTheme="minorHAnsi" w:cstheme="minorHAnsi"/>
        </w:rPr>
        <w:t>2019</w:t>
      </w:r>
      <w:r w:rsidRPr="00C9537E">
        <w:rPr>
          <w:rFonts w:asciiTheme="minorHAnsi" w:hAnsiTheme="minorHAnsi" w:cstheme="minorHAnsi"/>
        </w:rPr>
        <w:t xml:space="preserve">, </w:t>
      </w:r>
      <w:r w:rsidR="00D40925" w:rsidRPr="00C9537E">
        <w:rPr>
          <w:rFonts w:asciiTheme="minorHAnsi" w:hAnsiTheme="minorHAnsi" w:cstheme="minorHAnsi"/>
        </w:rPr>
        <w:t xml:space="preserve">2020 </w:t>
      </w:r>
      <w:r w:rsidRPr="00C9537E">
        <w:rPr>
          <w:rFonts w:asciiTheme="minorHAnsi" w:hAnsiTheme="minorHAnsi" w:cstheme="minorHAnsi"/>
        </w:rPr>
        <w:t xml:space="preserve">e </w:t>
      </w:r>
      <w:r w:rsidR="00D40925" w:rsidRPr="00C9537E">
        <w:rPr>
          <w:rFonts w:asciiTheme="minorHAnsi" w:hAnsiTheme="minorHAnsi" w:cstheme="minorHAnsi"/>
        </w:rPr>
        <w:t>2021</w:t>
      </w:r>
      <w:r w:rsidRPr="00C9537E">
        <w:rPr>
          <w:rFonts w:asciiTheme="minorHAnsi" w:hAnsiTheme="minorHAnsi" w:cstheme="minorHAnsi"/>
        </w:rPr>
        <w:t xml:space="preserve"> apresentam de maneira adequada a sua situação financeira, nas aludidas datas e os seus resultados operacionais referentes aos períodos encerrados em tais datas</w:t>
      </w:r>
      <w:r w:rsidR="00615B20" w:rsidRPr="00C9537E">
        <w:rPr>
          <w:rFonts w:asciiTheme="minorHAnsi" w:hAnsiTheme="minorHAnsi" w:cstheme="minorHAnsi"/>
        </w:rPr>
        <w:t xml:space="preserve">, e </w:t>
      </w:r>
      <w:r w:rsidRPr="00C9537E">
        <w:rPr>
          <w:rFonts w:asciiTheme="minorHAnsi" w:hAnsiTheme="minorHAnsi" w:cstheme="minorHAnsi"/>
        </w:rPr>
        <w:t>foram elaboradas de acordo com os princípios contábeis geralmente aceitos no Brasil, aplicados de maneira consistente nos períodos envolvidos</w:t>
      </w:r>
      <w:r w:rsidR="00615B20" w:rsidRPr="00C9537E">
        <w:rPr>
          <w:rFonts w:asciiTheme="minorHAnsi" w:hAnsiTheme="minorHAnsi" w:cstheme="minorHAnsi"/>
        </w:rPr>
        <w:t>;</w:t>
      </w:r>
      <w:r w:rsidRPr="00C9537E">
        <w:rPr>
          <w:rFonts w:asciiTheme="minorHAnsi" w:hAnsiTheme="minorHAnsi" w:cstheme="minorHAnsi"/>
        </w:rPr>
        <w:t xml:space="preserve"> </w:t>
      </w:r>
    </w:p>
    <w:p w14:paraId="6DBE19CC" w14:textId="77777777" w:rsidR="00920FE8" w:rsidRPr="00C9537E" w:rsidRDefault="00920FE8" w:rsidP="00C9537E">
      <w:pPr>
        <w:pStyle w:val="PargrafodaLista"/>
        <w:spacing w:line="340" w:lineRule="exact"/>
        <w:rPr>
          <w:rFonts w:asciiTheme="minorHAnsi" w:hAnsiTheme="minorHAnsi" w:cstheme="minorHAnsi"/>
        </w:rPr>
      </w:pPr>
    </w:p>
    <w:p w14:paraId="24888860" w14:textId="5E9DA040" w:rsidR="00BC479B" w:rsidRPr="00C9537E" w:rsidRDefault="00BC479B" w:rsidP="00C9537E">
      <w:pPr>
        <w:numPr>
          <w:ilvl w:val="0"/>
          <w:numId w:val="9"/>
        </w:numPr>
        <w:tabs>
          <w:tab w:val="clear" w:pos="375"/>
          <w:tab w:val="num" w:pos="0"/>
        </w:tabs>
        <w:spacing w:line="340" w:lineRule="exact"/>
        <w:ind w:left="709" w:hanging="709"/>
        <w:jc w:val="both"/>
        <w:rPr>
          <w:rFonts w:asciiTheme="minorHAnsi" w:hAnsiTheme="minorHAnsi" w:cstheme="minorHAnsi"/>
        </w:rPr>
      </w:pPr>
      <w:r w:rsidRPr="00C9537E">
        <w:rPr>
          <w:rFonts w:asciiTheme="minorHAnsi" w:hAnsiTheme="minorHAnsi" w:cstheme="minorHAnsi"/>
        </w:rPr>
        <w:t>desde a data das demonstrações financeiras mais recentes divulgadas, (i)</w:t>
      </w:r>
      <w:r w:rsidR="00920FE8" w:rsidRPr="00C9537E">
        <w:rPr>
          <w:rFonts w:asciiTheme="minorHAnsi" w:hAnsiTheme="minorHAnsi" w:cstheme="minorHAnsi"/>
        </w:rPr>
        <w:t> </w:t>
      </w:r>
      <w:r w:rsidRPr="00C9537E">
        <w:rPr>
          <w:rFonts w:asciiTheme="minorHAnsi" w:hAnsiTheme="minorHAnsi" w:cstheme="minorHAnsi"/>
        </w:rPr>
        <w:t>não houve nenhum Efeito Adverso Relevante na sua situação financeira e nos seus resultados operacionais em questão que afetasse a sua capacidade de pagamento e em seus resultados operacionais que não tenha sido devidamente sanado, (ii)</w:t>
      </w:r>
      <w:r w:rsidR="00615B20" w:rsidRPr="00C9537E">
        <w:rPr>
          <w:rFonts w:asciiTheme="minorHAnsi" w:hAnsiTheme="minorHAnsi" w:cstheme="minorHAnsi"/>
        </w:rPr>
        <w:t> </w:t>
      </w:r>
      <w:r w:rsidRPr="00C9537E">
        <w:rPr>
          <w:rFonts w:asciiTheme="minorHAnsi" w:hAnsiTheme="minorHAnsi" w:cstheme="minorHAnsi"/>
        </w:rPr>
        <w:t>não houve qualquer operação fora do curso normal de seus negócios, que seja relevante para suas atividades e para esta Emissão e (iii)</w:t>
      </w:r>
      <w:r w:rsidR="00615B20" w:rsidRPr="00C9537E">
        <w:rPr>
          <w:rFonts w:asciiTheme="minorHAnsi" w:hAnsiTheme="minorHAnsi" w:cstheme="minorHAnsi"/>
        </w:rPr>
        <w:t> </w:t>
      </w:r>
      <w:r w:rsidRPr="00C9537E">
        <w:rPr>
          <w:rFonts w:asciiTheme="minorHAnsi" w:hAnsiTheme="minorHAnsi" w:cstheme="minorHAnsi"/>
        </w:rPr>
        <w:t xml:space="preserve">não houve aumento substancial de seu endividamento; </w:t>
      </w:r>
    </w:p>
    <w:p w14:paraId="24E48E76" w14:textId="77777777" w:rsidR="00BC479B" w:rsidRPr="00C9537E" w:rsidRDefault="00BC479B" w:rsidP="00C9537E">
      <w:pPr>
        <w:tabs>
          <w:tab w:val="num" w:pos="0"/>
        </w:tabs>
        <w:spacing w:line="340" w:lineRule="exact"/>
        <w:ind w:left="709" w:hanging="709"/>
        <w:jc w:val="both"/>
        <w:rPr>
          <w:rFonts w:asciiTheme="minorHAnsi" w:hAnsiTheme="minorHAnsi" w:cstheme="minorHAnsi"/>
        </w:rPr>
      </w:pPr>
    </w:p>
    <w:p w14:paraId="6F3A188F" w14:textId="18348014" w:rsidR="00BC479B" w:rsidRPr="00C9537E" w:rsidRDefault="00BC479B" w:rsidP="00C9537E">
      <w:pPr>
        <w:numPr>
          <w:ilvl w:val="0"/>
          <w:numId w:val="9"/>
        </w:numPr>
        <w:tabs>
          <w:tab w:val="clear" w:pos="375"/>
          <w:tab w:val="num" w:pos="0"/>
        </w:tabs>
        <w:spacing w:line="340" w:lineRule="exact"/>
        <w:ind w:left="709" w:hanging="709"/>
        <w:jc w:val="both"/>
        <w:rPr>
          <w:rFonts w:asciiTheme="minorHAnsi" w:hAnsiTheme="minorHAnsi" w:cstheme="minorHAnsi"/>
        </w:rPr>
      </w:pPr>
      <w:r w:rsidRPr="00C9537E">
        <w:rPr>
          <w:rFonts w:asciiTheme="minorHAnsi" w:hAnsiTheme="minorHAnsi" w:cstheme="minorHAnsi"/>
        </w:rPr>
        <w:t>não fo</w:t>
      </w:r>
      <w:r w:rsidR="00920FE8" w:rsidRPr="00C9537E">
        <w:rPr>
          <w:rFonts w:asciiTheme="minorHAnsi" w:hAnsiTheme="minorHAnsi" w:cstheme="minorHAnsi"/>
        </w:rPr>
        <w:t>i</w:t>
      </w:r>
      <w:r w:rsidRPr="00C9537E">
        <w:rPr>
          <w:rFonts w:asciiTheme="minorHAnsi" w:hAnsiTheme="minorHAnsi" w:cstheme="minorHAnsi"/>
        </w:rPr>
        <w:t xml:space="preserve"> intimada e/ou </w:t>
      </w:r>
      <w:r w:rsidR="00920FE8" w:rsidRPr="00C9537E">
        <w:rPr>
          <w:rFonts w:asciiTheme="minorHAnsi" w:hAnsiTheme="minorHAnsi" w:cstheme="minorHAnsi"/>
        </w:rPr>
        <w:t xml:space="preserve">notificada </w:t>
      </w:r>
      <w:r w:rsidRPr="00C9537E">
        <w:rPr>
          <w:rFonts w:asciiTheme="minorHAnsi" w:hAnsiTheme="minorHAnsi" w:cstheme="minorHAnsi"/>
        </w:rPr>
        <w:t xml:space="preserve">sobre a existência de qualquer ação judicial, procedimento administrativo ou arbitral, inquérito ou investigação pendente, inclusive, de natureza ambiental, </w:t>
      </w:r>
      <w:r w:rsidR="00920FE8" w:rsidRPr="00C9537E">
        <w:rPr>
          <w:rFonts w:asciiTheme="minorHAnsi" w:hAnsiTheme="minorHAnsi" w:cstheme="minorHAnsi"/>
        </w:rPr>
        <w:t>que a envolva</w:t>
      </w:r>
      <w:r w:rsidRPr="00C9537E">
        <w:rPr>
          <w:rFonts w:asciiTheme="minorHAnsi" w:hAnsiTheme="minorHAnsi" w:cstheme="minorHAnsi"/>
        </w:rPr>
        <w:t xml:space="preserve">; </w:t>
      </w:r>
    </w:p>
    <w:p w14:paraId="22CD2208" w14:textId="77777777" w:rsidR="00BC479B" w:rsidRPr="00C9537E" w:rsidRDefault="00BC479B" w:rsidP="00C9537E">
      <w:pPr>
        <w:tabs>
          <w:tab w:val="num" w:pos="0"/>
        </w:tabs>
        <w:spacing w:line="340" w:lineRule="exact"/>
        <w:ind w:left="709" w:hanging="709"/>
        <w:jc w:val="both"/>
        <w:rPr>
          <w:rFonts w:asciiTheme="minorHAnsi" w:hAnsiTheme="minorHAnsi" w:cstheme="minorHAnsi"/>
        </w:rPr>
      </w:pPr>
    </w:p>
    <w:p w14:paraId="329F5EF4" w14:textId="25451597" w:rsidR="00BC479B" w:rsidRPr="00C9537E" w:rsidRDefault="00BC479B" w:rsidP="00C9537E">
      <w:pPr>
        <w:numPr>
          <w:ilvl w:val="0"/>
          <w:numId w:val="9"/>
        </w:numPr>
        <w:tabs>
          <w:tab w:val="clear" w:pos="375"/>
          <w:tab w:val="num" w:pos="0"/>
        </w:tabs>
        <w:spacing w:line="340" w:lineRule="exact"/>
        <w:ind w:left="709" w:hanging="709"/>
        <w:jc w:val="both"/>
        <w:rPr>
          <w:rFonts w:asciiTheme="minorHAnsi" w:hAnsiTheme="minorHAnsi" w:cstheme="minorHAnsi"/>
        </w:rPr>
      </w:pPr>
      <w:r w:rsidRPr="00C9537E">
        <w:rPr>
          <w:rFonts w:asciiTheme="minorHAnsi" w:hAnsiTheme="minorHAnsi" w:cstheme="minorHAnsi"/>
        </w:rPr>
        <w:t>não t</w:t>
      </w:r>
      <w:r w:rsidR="00615B20" w:rsidRPr="00C9537E">
        <w:rPr>
          <w:rFonts w:asciiTheme="minorHAnsi" w:hAnsiTheme="minorHAnsi" w:cstheme="minorHAnsi"/>
        </w:rPr>
        <w:t>e</w:t>
      </w:r>
      <w:r w:rsidRPr="00C9537E">
        <w:rPr>
          <w:rFonts w:asciiTheme="minorHAnsi" w:hAnsiTheme="minorHAnsi" w:cstheme="minorHAnsi"/>
        </w:rPr>
        <w:t xml:space="preserve">m qualquer ligação com o Agente Fiduciário, ou conhecimento de fato que impeça o Agente Fiduciário de exercer, plenamente, suas funções, nos termos da Lei das Sociedades por Ações, e demais normas aplicáveis inclusive regulamentares; </w:t>
      </w:r>
    </w:p>
    <w:p w14:paraId="270A8C83" w14:textId="77777777" w:rsidR="00BC479B" w:rsidRPr="00C9537E" w:rsidRDefault="00BC479B" w:rsidP="00C9537E">
      <w:pPr>
        <w:tabs>
          <w:tab w:val="num" w:pos="0"/>
        </w:tabs>
        <w:spacing w:line="340" w:lineRule="exact"/>
        <w:ind w:left="709" w:hanging="709"/>
        <w:jc w:val="both"/>
        <w:rPr>
          <w:rFonts w:asciiTheme="minorHAnsi" w:hAnsiTheme="minorHAnsi" w:cstheme="minorHAnsi"/>
        </w:rPr>
      </w:pPr>
    </w:p>
    <w:p w14:paraId="5ABD3735" w14:textId="5BD1E996" w:rsidR="00BC479B" w:rsidRPr="00C9537E" w:rsidRDefault="00BC479B" w:rsidP="00C9537E">
      <w:pPr>
        <w:numPr>
          <w:ilvl w:val="0"/>
          <w:numId w:val="9"/>
        </w:numPr>
        <w:tabs>
          <w:tab w:val="clear" w:pos="375"/>
          <w:tab w:val="num" w:pos="0"/>
        </w:tabs>
        <w:spacing w:line="340" w:lineRule="exact"/>
        <w:ind w:left="709" w:hanging="709"/>
        <w:jc w:val="both"/>
        <w:rPr>
          <w:rFonts w:asciiTheme="minorHAnsi" w:hAnsiTheme="minorHAnsi" w:cstheme="minorHAnsi"/>
        </w:rPr>
      </w:pPr>
      <w:r w:rsidRPr="00C9537E">
        <w:rPr>
          <w:rFonts w:asciiTheme="minorHAnsi" w:hAnsiTheme="minorHAnsi" w:cstheme="minorHAnsi"/>
        </w:rPr>
        <w:t>cumpre e observa a legislação trabalhista</w:t>
      </w:r>
      <w:r w:rsidR="00167269" w:rsidRPr="00C9537E">
        <w:rPr>
          <w:rFonts w:asciiTheme="minorHAnsi" w:hAnsiTheme="minorHAnsi" w:cstheme="minorHAnsi"/>
        </w:rPr>
        <w:t>,</w:t>
      </w:r>
      <w:r w:rsidR="0073482F" w:rsidRPr="00C9537E">
        <w:rPr>
          <w:rFonts w:asciiTheme="minorHAnsi" w:hAnsiTheme="minorHAnsi" w:cstheme="minorHAnsi"/>
        </w:rPr>
        <w:t xml:space="preserve"> </w:t>
      </w:r>
      <w:r w:rsidRPr="00C9537E">
        <w:rPr>
          <w:rFonts w:asciiTheme="minorHAnsi" w:hAnsiTheme="minorHAnsi" w:cstheme="minorHAnsi"/>
        </w:rPr>
        <w:t xml:space="preserve">previdenciária </w:t>
      </w:r>
      <w:r w:rsidR="00167269" w:rsidRPr="00C9537E">
        <w:rPr>
          <w:rFonts w:asciiTheme="minorHAnsi" w:hAnsiTheme="minorHAnsi" w:cstheme="minorHAnsi"/>
        </w:rPr>
        <w:t xml:space="preserve">e socioambiental </w:t>
      </w:r>
      <w:r w:rsidR="0073482F" w:rsidRPr="00C9537E">
        <w:rPr>
          <w:rFonts w:asciiTheme="minorHAnsi" w:hAnsiTheme="minorHAnsi" w:cstheme="minorHAnsi"/>
        </w:rPr>
        <w:t>em vigor</w:t>
      </w:r>
      <w:r w:rsidRPr="00C9537E">
        <w:rPr>
          <w:rFonts w:asciiTheme="minorHAnsi" w:hAnsiTheme="minorHAnsi" w:cstheme="minorHAnsi"/>
        </w:rPr>
        <w:t>, de forma que: (1)</w:t>
      </w:r>
      <w:r w:rsidR="009418C0" w:rsidRPr="00C9537E">
        <w:rPr>
          <w:rFonts w:asciiTheme="minorHAnsi" w:hAnsiTheme="minorHAnsi" w:cstheme="minorHAnsi"/>
        </w:rPr>
        <w:t> </w:t>
      </w:r>
      <w:r w:rsidR="00495035" w:rsidRPr="00C9537E">
        <w:rPr>
          <w:rFonts w:asciiTheme="minorHAnsi" w:hAnsiTheme="minorHAnsi" w:cstheme="minorHAnsi"/>
        </w:rPr>
        <w:t xml:space="preserve">não </w:t>
      </w:r>
      <w:r w:rsidR="008F2077" w:rsidRPr="00C9537E">
        <w:rPr>
          <w:rFonts w:asciiTheme="minorHAnsi" w:eastAsia="Arial Unicode MS" w:hAnsiTheme="minorHAnsi" w:cstheme="minorHAnsi"/>
        </w:rPr>
        <w:t>pr</w:t>
      </w:r>
      <w:r w:rsidR="008F2077" w:rsidRPr="00C9537E">
        <w:rPr>
          <w:rFonts w:asciiTheme="minorHAnsi" w:hAnsiTheme="minorHAnsi" w:cstheme="minorHAnsi"/>
        </w:rPr>
        <w:t>a</w:t>
      </w:r>
      <w:r w:rsidR="008F2077" w:rsidRPr="00C9537E">
        <w:rPr>
          <w:rFonts w:asciiTheme="minorHAnsi" w:eastAsia="Arial Unicode MS" w:hAnsiTheme="minorHAnsi" w:cstheme="minorHAnsi"/>
        </w:rPr>
        <w:t>tica atos que importem em infringência à legislação que trata do combate ao trabalho infantil e ao trabalho escravo, discriminação de raça ou de gênero, assédio moral ou sexual</w:t>
      </w:r>
      <w:r w:rsidR="008F2077" w:rsidRPr="00C9537E">
        <w:rPr>
          <w:rFonts w:asciiTheme="minorHAnsi" w:hAnsiTheme="minorHAnsi" w:cstheme="minorHAnsi"/>
        </w:rPr>
        <w:t xml:space="preserve"> ou proveito criminoso da prostituição</w:t>
      </w:r>
      <w:r w:rsidR="00495035" w:rsidRPr="00C9537E">
        <w:rPr>
          <w:rFonts w:asciiTheme="minorHAnsi" w:hAnsiTheme="minorHAnsi" w:cstheme="minorHAnsi"/>
        </w:rPr>
        <w:t xml:space="preserve"> ou de qualquer forma infringem direitos dos silvícolas, em especial, mas não se limitando, ao direito sobre as áreas de ocupação indígena, assim declaradas pela autoridade competente</w:t>
      </w:r>
      <w:r w:rsidRPr="00C9537E">
        <w:rPr>
          <w:rFonts w:asciiTheme="minorHAnsi" w:hAnsiTheme="minorHAnsi" w:cstheme="minorHAnsi"/>
        </w:rPr>
        <w:t>; e (</w:t>
      </w:r>
      <w:r w:rsidR="00495035" w:rsidRPr="00C9537E">
        <w:rPr>
          <w:rFonts w:asciiTheme="minorHAnsi" w:hAnsiTheme="minorHAnsi" w:cstheme="minorHAnsi"/>
        </w:rPr>
        <w:t>2</w:t>
      </w:r>
      <w:r w:rsidRPr="00C9537E">
        <w:rPr>
          <w:rFonts w:asciiTheme="minorHAnsi" w:hAnsiTheme="minorHAnsi" w:cstheme="minorHAnsi"/>
        </w:rPr>
        <w:t>)</w:t>
      </w:r>
      <w:r w:rsidR="009418C0" w:rsidRPr="00C9537E">
        <w:rPr>
          <w:rFonts w:asciiTheme="minorHAnsi" w:hAnsiTheme="minorHAnsi" w:cstheme="minorHAnsi"/>
        </w:rPr>
        <w:t> </w:t>
      </w:r>
      <w:r w:rsidRPr="00C9537E">
        <w:rPr>
          <w:rFonts w:asciiTheme="minorHAnsi" w:hAnsiTheme="minorHAnsi" w:cstheme="minorHAnsi"/>
        </w:rPr>
        <w:t>não pratica atos que sejam considerados crime contra o meio ambiente, nos termos da legislação em vigor;</w:t>
      </w:r>
      <w:r w:rsidR="00495035" w:rsidRPr="00C9537E">
        <w:rPr>
          <w:rFonts w:asciiTheme="minorHAnsi" w:hAnsiTheme="minorHAnsi" w:cstheme="minorHAnsi"/>
        </w:rPr>
        <w:t xml:space="preserve"> </w:t>
      </w:r>
    </w:p>
    <w:p w14:paraId="27FBE03F" w14:textId="77777777" w:rsidR="00BC479B" w:rsidRPr="00C9537E" w:rsidRDefault="00BC479B" w:rsidP="00C9537E">
      <w:pPr>
        <w:pStyle w:val="PargrafodaLista"/>
        <w:spacing w:line="340" w:lineRule="exact"/>
        <w:rPr>
          <w:rFonts w:asciiTheme="minorHAnsi" w:hAnsiTheme="minorHAnsi" w:cstheme="minorHAnsi"/>
        </w:rPr>
      </w:pPr>
    </w:p>
    <w:p w14:paraId="04D68B43" w14:textId="3B546FB9" w:rsidR="00BC479B" w:rsidRPr="00C9537E" w:rsidRDefault="00BC479B" w:rsidP="00C9537E">
      <w:pPr>
        <w:numPr>
          <w:ilvl w:val="0"/>
          <w:numId w:val="9"/>
        </w:numPr>
        <w:tabs>
          <w:tab w:val="clear" w:pos="375"/>
          <w:tab w:val="num" w:pos="0"/>
        </w:tabs>
        <w:spacing w:line="340" w:lineRule="exact"/>
        <w:ind w:left="709" w:hanging="709"/>
        <w:jc w:val="both"/>
        <w:rPr>
          <w:rFonts w:asciiTheme="minorHAnsi" w:hAnsiTheme="minorHAnsi" w:cstheme="minorHAnsi"/>
        </w:rPr>
      </w:pPr>
      <w:r w:rsidRPr="00C9537E">
        <w:rPr>
          <w:rFonts w:asciiTheme="minorHAnsi" w:hAnsiTheme="minorHAnsi" w:cstheme="minorHAnsi"/>
        </w:rPr>
        <w:t>cumpre e observa a legislação trabalhista</w:t>
      </w:r>
      <w:r w:rsidR="0073482F" w:rsidRPr="00C9537E">
        <w:rPr>
          <w:rFonts w:asciiTheme="minorHAnsi" w:hAnsiTheme="minorHAnsi" w:cstheme="minorHAnsi"/>
        </w:rPr>
        <w:t xml:space="preserve"> e </w:t>
      </w:r>
      <w:r w:rsidRPr="00C9537E">
        <w:rPr>
          <w:rFonts w:asciiTheme="minorHAnsi" w:hAnsiTheme="minorHAnsi" w:cstheme="minorHAnsi"/>
        </w:rPr>
        <w:t xml:space="preserve">previdenciária </w:t>
      </w:r>
      <w:r w:rsidR="0073482F" w:rsidRPr="00C9537E">
        <w:rPr>
          <w:rFonts w:asciiTheme="minorHAnsi" w:hAnsiTheme="minorHAnsi" w:cstheme="minorHAnsi"/>
        </w:rPr>
        <w:t>em vigor</w:t>
      </w:r>
      <w:r w:rsidRPr="00C9537E">
        <w:rPr>
          <w:rFonts w:asciiTheme="minorHAnsi" w:hAnsiTheme="minorHAnsi" w:cstheme="minorHAnsi"/>
        </w:rPr>
        <w:t>, de forma que: (i)</w:t>
      </w:r>
      <w:r w:rsidR="00615B20" w:rsidRPr="00C9537E">
        <w:rPr>
          <w:rFonts w:asciiTheme="minorHAnsi" w:hAnsiTheme="minorHAnsi" w:cstheme="minorHAnsi"/>
        </w:rPr>
        <w:t> </w:t>
      </w:r>
      <w:r w:rsidR="009418C0" w:rsidRPr="00C9537E">
        <w:rPr>
          <w:rFonts w:asciiTheme="minorHAnsi" w:hAnsiTheme="minorHAnsi" w:cstheme="minorHAnsi"/>
        </w:rPr>
        <w:t>seu</w:t>
      </w:r>
      <w:r w:rsidRPr="00C9537E">
        <w:rPr>
          <w:rFonts w:asciiTheme="minorHAnsi" w:hAnsiTheme="minorHAnsi" w:cstheme="minorHAnsi"/>
        </w:rPr>
        <w:t>s trabalhadores estão devidamente registrados nos termos da legislação em vigor; (ii)</w:t>
      </w:r>
      <w:r w:rsidR="00615B20" w:rsidRPr="00C9537E">
        <w:rPr>
          <w:rFonts w:asciiTheme="minorHAnsi" w:hAnsiTheme="minorHAnsi" w:cstheme="minorHAnsi"/>
        </w:rPr>
        <w:t xml:space="preserve"> cumpre </w:t>
      </w:r>
      <w:r w:rsidRPr="00C9537E">
        <w:rPr>
          <w:rFonts w:asciiTheme="minorHAnsi" w:hAnsiTheme="minorHAnsi" w:cstheme="minorHAnsi"/>
        </w:rPr>
        <w:t>as obrigações decorrentes dos respectivos contratos de trabalho e da legislação trabalhista e previdenciária em vigor</w:t>
      </w:r>
      <w:r w:rsidR="0073482F" w:rsidRPr="00C9537E">
        <w:rPr>
          <w:rFonts w:asciiTheme="minorHAnsi" w:hAnsiTheme="minorHAnsi" w:cstheme="minorHAnsi"/>
        </w:rPr>
        <w:t xml:space="preserve">, </w:t>
      </w:r>
      <w:r w:rsidR="00702433" w:rsidRPr="00C9537E">
        <w:rPr>
          <w:rFonts w:asciiTheme="minorHAnsi" w:hAnsiTheme="minorHAnsi" w:cstheme="minorHAnsi"/>
        </w:rPr>
        <w:t>exceto por eventuais descumprimentos que estejam sendo discutidos judicialmente de boa-fé</w:t>
      </w:r>
      <w:r w:rsidR="004E624E" w:rsidRPr="00C9537E">
        <w:rPr>
          <w:rFonts w:asciiTheme="minorHAnsi" w:hAnsiTheme="minorHAnsi" w:cstheme="minorHAnsi"/>
        </w:rPr>
        <w:t xml:space="preserve"> e que não gerem nenhum Efeito Adverso Relevante</w:t>
      </w:r>
      <w:r w:rsidRPr="00C9537E">
        <w:rPr>
          <w:rFonts w:asciiTheme="minorHAnsi" w:hAnsiTheme="minorHAnsi" w:cstheme="minorHAnsi"/>
        </w:rPr>
        <w:t>;</w:t>
      </w:r>
      <w:r w:rsidR="0073482F" w:rsidRPr="00C9537E">
        <w:rPr>
          <w:rFonts w:asciiTheme="minorHAnsi" w:hAnsiTheme="minorHAnsi" w:cstheme="minorHAnsi"/>
        </w:rPr>
        <w:t xml:space="preserve"> </w:t>
      </w:r>
    </w:p>
    <w:p w14:paraId="35A9298F" w14:textId="77777777" w:rsidR="00BC479B" w:rsidRPr="00C9537E" w:rsidRDefault="00BC479B" w:rsidP="00C9537E">
      <w:pPr>
        <w:tabs>
          <w:tab w:val="num" w:pos="0"/>
        </w:tabs>
        <w:spacing w:line="340" w:lineRule="exact"/>
        <w:ind w:left="709" w:hanging="709"/>
        <w:jc w:val="both"/>
        <w:rPr>
          <w:rFonts w:asciiTheme="minorHAnsi" w:hAnsiTheme="minorHAnsi" w:cstheme="minorHAnsi"/>
        </w:rPr>
      </w:pPr>
    </w:p>
    <w:p w14:paraId="35AC30D6" w14:textId="71725C49" w:rsidR="00BC479B" w:rsidRPr="00C9537E" w:rsidRDefault="00BC479B" w:rsidP="00C9537E">
      <w:pPr>
        <w:numPr>
          <w:ilvl w:val="0"/>
          <w:numId w:val="9"/>
        </w:numPr>
        <w:tabs>
          <w:tab w:val="clear" w:pos="375"/>
          <w:tab w:val="num" w:pos="0"/>
        </w:tabs>
        <w:spacing w:line="340" w:lineRule="exact"/>
        <w:ind w:left="709" w:hanging="709"/>
        <w:jc w:val="both"/>
        <w:rPr>
          <w:rFonts w:asciiTheme="minorHAnsi" w:hAnsiTheme="minorHAnsi" w:cstheme="minorHAnsi"/>
        </w:rPr>
      </w:pPr>
      <w:r w:rsidRPr="00C9537E">
        <w:rPr>
          <w:rFonts w:asciiTheme="minorHAnsi" w:hAnsiTheme="minorHAnsi" w:cstheme="minorHAnsi"/>
        </w:rPr>
        <w:t>nenhum registro, consentimento, autorização, aprovação, licença, ordem, ou qualificação junto a qualquer autoridade governamental ou órgão regulatório é exigido para o cumprimento de suas obrigações nos termos da presente Escritura de Emissão ou das Debêntures, ou para a realização da Emissão, exceto: (i) pelo depósito para distribuição das Debêntures junto a B3; (ii)</w:t>
      </w:r>
      <w:r w:rsidR="003F3A5C" w:rsidRPr="00C9537E">
        <w:rPr>
          <w:rFonts w:asciiTheme="minorHAnsi" w:hAnsiTheme="minorHAnsi" w:cstheme="minorHAnsi"/>
        </w:rPr>
        <w:t> </w:t>
      </w:r>
      <w:r w:rsidRPr="00C9537E">
        <w:rPr>
          <w:rFonts w:asciiTheme="minorHAnsi" w:hAnsiTheme="minorHAnsi" w:cstheme="minorHAnsi"/>
        </w:rPr>
        <w:t>pelo arquivamento, na JUCE</w:t>
      </w:r>
      <w:r w:rsidR="003F3A5C" w:rsidRPr="00C9537E">
        <w:rPr>
          <w:rFonts w:asciiTheme="minorHAnsi" w:hAnsiTheme="minorHAnsi" w:cstheme="minorHAnsi"/>
        </w:rPr>
        <w:t>MG</w:t>
      </w:r>
      <w:r w:rsidRPr="00C9537E">
        <w:rPr>
          <w:rFonts w:asciiTheme="minorHAnsi" w:hAnsiTheme="minorHAnsi" w:cstheme="minorHAnsi"/>
        </w:rPr>
        <w:t xml:space="preserve">, e pela publicação, nos termos da Lei das Sociedades por Ações, da </w:t>
      </w:r>
      <w:r w:rsidR="003F3A5C" w:rsidRPr="00C9537E">
        <w:rPr>
          <w:rFonts w:asciiTheme="minorHAnsi" w:hAnsiTheme="minorHAnsi" w:cstheme="minorHAnsi"/>
        </w:rPr>
        <w:t xml:space="preserve">AGE </w:t>
      </w:r>
      <w:r w:rsidR="007A5DDB" w:rsidRPr="00C9537E">
        <w:rPr>
          <w:rFonts w:asciiTheme="minorHAnsi" w:hAnsiTheme="minorHAnsi" w:cstheme="minorHAnsi"/>
        </w:rPr>
        <w:t>da Emissora</w:t>
      </w:r>
      <w:r w:rsidRPr="00C9537E">
        <w:rPr>
          <w:rFonts w:asciiTheme="minorHAnsi" w:hAnsiTheme="minorHAnsi" w:cstheme="minorHAnsi"/>
        </w:rPr>
        <w:t>; (iii)</w:t>
      </w:r>
      <w:r w:rsidR="005E3989" w:rsidRPr="00C9537E">
        <w:rPr>
          <w:rFonts w:asciiTheme="minorHAnsi" w:hAnsiTheme="minorHAnsi" w:cstheme="minorHAnsi"/>
        </w:rPr>
        <w:t> </w:t>
      </w:r>
      <w:r w:rsidRPr="00C9537E">
        <w:rPr>
          <w:rFonts w:asciiTheme="minorHAnsi" w:hAnsiTheme="minorHAnsi" w:cstheme="minorHAnsi"/>
        </w:rPr>
        <w:t>pela inscrição desta Escritura de Emissão e de seus aditamentos perante a JUCE</w:t>
      </w:r>
      <w:r w:rsidR="003F3A5C" w:rsidRPr="00C9537E">
        <w:rPr>
          <w:rFonts w:asciiTheme="minorHAnsi" w:hAnsiTheme="minorHAnsi" w:cstheme="minorHAnsi"/>
        </w:rPr>
        <w:t>MG</w:t>
      </w:r>
      <w:r w:rsidRPr="00C9537E">
        <w:rPr>
          <w:rFonts w:asciiTheme="minorHAnsi" w:hAnsiTheme="minorHAnsi" w:cstheme="minorHAnsi"/>
        </w:rPr>
        <w:t>, nos termos e prazos previstos nesta Escritura de Emissão; e (iv)</w:t>
      </w:r>
      <w:r w:rsidR="005E3989" w:rsidRPr="00C9537E">
        <w:rPr>
          <w:rFonts w:asciiTheme="minorHAnsi" w:hAnsiTheme="minorHAnsi" w:cstheme="minorHAnsi"/>
        </w:rPr>
        <w:t> </w:t>
      </w:r>
      <w:r w:rsidRPr="00C9537E">
        <w:rPr>
          <w:rFonts w:asciiTheme="minorHAnsi" w:hAnsiTheme="minorHAnsi" w:cstheme="minorHAnsi"/>
        </w:rPr>
        <w:t xml:space="preserve">pela celebração e registro </w:t>
      </w:r>
      <w:r w:rsidR="00756556" w:rsidRPr="00C9537E">
        <w:rPr>
          <w:rFonts w:asciiTheme="minorHAnsi" w:hAnsiTheme="minorHAnsi" w:cstheme="minorHAnsi"/>
        </w:rPr>
        <w:t xml:space="preserve">desta Escritura de Emissão e de seus aditamentos e </w:t>
      </w:r>
      <w:r w:rsidRPr="00C9537E">
        <w:rPr>
          <w:rFonts w:asciiTheme="minorHAnsi" w:hAnsiTheme="minorHAnsi" w:cstheme="minorHAnsi"/>
        </w:rPr>
        <w:t>do Contrato de Garantia perante os Cartórios de RTD;</w:t>
      </w:r>
    </w:p>
    <w:p w14:paraId="29DA4C13" w14:textId="77777777" w:rsidR="00BC479B" w:rsidRPr="00C9537E" w:rsidRDefault="00BC479B" w:rsidP="00C9537E">
      <w:pPr>
        <w:tabs>
          <w:tab w:val="num" w:pos="0"/>
        </w:tabs>
        <w:spacing w:line="340" w:lineRule="exact"/>
        <w:ind w:left="709" w:hanging="709"/>
        <w:jc w:val="both"/>
        <w:rPr>
          <w:rFonts w:asciiTheme="minorHAnsi" w:hAnsiTheme="minorHAnsi" w:cstheme="minorHAnsi"/>
        </w:rPr>
      </w:pPr>
    </w:p>
    <w:p w14:paraId="36A52F92" w14:textId="00C7DA39" w:rsidR="00BC479B" w:rsidRPr="00C9537E" w:rsidRDefault="00BC479B" w:rsidP="00C9537E">
      <w:pPr>
        <w:numPr>
          <w:ilvl w:val="0"/>
          <w:numId w:val="9"/>
        </w:numPr>
        <w:tabs>
          <w:tab w:val="clear" w:pos="375"/>
          <w:tab w:val="num" w:pos="0"/>
        </w:tabs>
        <w:spacing w:line="340" w:lineRule="exact"/>
        <w:ind w:left="709" w:hanging="709"/>
        <w:jc w:val="both"/>
        <w:rPr>
          <w:rFonts w:asciiTheme="minorHAnsi" w:hAnsiTheme="minorHAnsi" w:cstheme="minorHAnsi"/>
        </w:rPr>
      </w:pPr>
      <w:r w:rsidRPr="00C9537E">
        <w:rPr>
          <w:rFonts w:asciiTheme="minorHAnsi" w:hAnsiTheme="minorHAnsi" w:cstheme="minorHAnsi"/>
        </w:rPr>
        <w:t xml:space="preserve">as informações prestadas no âmbito da Oferta Restrita são verdadeiras, consistentes, corretas e suficientes para que os Investidores Profissionais interessados em subscrever ou adquirir as Debêntures tenham conhecimento da Emissora, suas atividades e sua situação financeira, das responsabilidades da Emissora, além dos riscos a suas atividades e quaisquer outras informações relevantes à tomada de decisões de investimento dos Investidores Profissionais interessados em adquirir as Debêntures, na extensão exigida pela legislação aplicável, responsabilizando-se a Emissora por qualquer quebra, inveracidade ou imprecisão em suas informações; </w:t>
      </w:r>
    </w:p>
    <w:p w14:paraId="7A1ED67E" w14:textId="77777777" w:rsidR="00BC479B" w:rsidRPr="00C9537E" w:rsidRDefault="00BC479B" w:rsidP="00C9537E">
      <w:pPr>
        <w:tabs>
          <w:tab w:val="num" w:pos="0"/>
        </w:tabs>
        <w:spacing w:line="340" w:lineRule="exact"/>
        <w:ind w:left="709" w:hanging="709"/>
        <w:jc w:val="both"/>
        <w:rPr>
          <w:rFonts w:asciiTheme="minorHAnsi" w:hAnsiTheme="minorHAnsi" w:cstheme="minorHAnsi"/>
        </w:rPr>
      </w:pPr>
    </w:p>
    <w:p w14:paraId="0C17938B" w14:textId="7101C446" w:rsidR="00BC479B" w:rsidRPr="00C9537E" w:rsidRDefault="00BC479B" w:rsidP="00C9537E">
      <w:pPr>
        <w:numPr>
          <w:ilvl w:val="0"/>
          <w:numId w:val="9"/>
        </w:numPr>
        <w:tabs>
          <w:tab w:val="clear" w:pos="375"/>
          <w:tab w:val="num" w:pos="0"/>
        </w:tabs>
        <w:spacing w:line="340" w:lineRule="exact"/>
        <w:ind w:left="709" w:hanging="709"/>
        <w:jc w:val="both"/>
        <w:rPr>
          <w:rFonts w:asciiTheme="minorHAnsi" w:hAnsiTheme="minorHAnsi" w:cstheme="minorHAnsi"/>
        </w:rPr>
      </w:pPr>
      <w:r w:rsidRPr="00C9537E">
        <w:rPr>
          <w:rFonts w:asciiTheme="minorHAnsi" w:hAnsiTheme="minorHAnsi" w:cstheme="minorHAnsi"/>
        </w:rPr>
        <w:t>os documentos e informações fornecidos aos Agente Fiduciário são corretos e estão atualizados até a data em que foram fornecidos ou a que se referem (conforme aplicável);</w:t>
      </w:r>
    </w:p>
    <w:p w14:paraId="7F83E108" w14:textId="77777777" w:rsidR="00BC479B" w:rsidRPr="00C9537E" w:rsidRDefault="00BC479B" w:rsidP="00C9537E">
      <w:pPr>
        <w:tabs>
          <w:tab w:val="num" w:pos="0"/>
        </w:tabs>
        <w:spacing w:line="340" w:lineRule="exact"/>
        <w:ind w:left="709" w:hanging="709"/>
        <w:jc w:val="both"/>
        <w:rPr>
          <w:rFonts w:asciiTheme="minorHAnsi" w:hAnsiTheme="minorHAnsi" w:cstheme="minorHAnsi"/>
        </w:rPr>
      </w:pPr>
    </w:p>
    <w:p w14:paraId="015CF030" w14:textId="77777777" w:rsidR="00BC479B" w:rsidRPr="00C9537E" w:rsidRDefault="00BC479B" w:rsidP="00C9537E">
      <w:pPr>
        <w:numPr>
          <w:ilvl w:val="0"/>
          <w:numId w:val="9"/>
        </w:numPr>
        <w:tabs>
          <w:tab w:val="clear" w:pos="375"/>
          <w:tab w:val="num" w:pos="0"/>
        </w:tabs>
        <w:spacing w:line="340" w:lineRule="exact"/>
        <w:ind w:left="709" w:hanging="709"/>
        <w:jc w:val="both"/>
        <w:rPr>
          <w:rFonts w:asciiTheme="minorHAnsi" w:hAnsiTheme="minorHAnsi" w:cstheme="minorHAnsi"/>
        </w:rPr>
      </w:pPr>
      <w:r w:rsidRPr="00C9537E">
        <w:rPr>
          <w:rFonts w:asciiTheme="minorHAnsi" w:hAnsiTheme="minorHAnsi" w:cstheme="minorHAnsi"/>
        </w:rPr>
        <w:t>o Projeto foi devidamente enquadrado nos termos da Lei 12.431 e considerado como prioritário nos termos da Portaria e as obrigações previstas na referida Portaria estão devidamente adimplidas;</w:t>
      </w:r>
    </w:p>
    <w:p w14:paraId="657713B6" w14:textId="77777777" w:rsidR="00BC479B" w:rsidRPr="00C9537E" w:rsidRDefault="00BC479B" w:rsidP="00C9537E">
      <w:pPr>
        <w:tabs>
          <w:tab w:val="num" w:pos="0"/>
        </w:tabs>
        <w:spacing w:line="340" w:lineRule="exact"/>
        <w:ind w:left="709" w:hanging="709"/>
        <w:jc w:val="both"/>
        <w:rPr>
          <w:rFonts w:asciiTheme="minorHAnsi" w:hAnsiTheme="minorHAnsi" w:cstheme="minorHAnsi"/>
        </w:rPr>
      </w:pPr>
    </w:p>
    <w:p w14:paraId="243C28C1" w14:textId="5F635B35" w:rsidR="00BC479B" w:rsidRPr="00C9537E" w:rsidRDefault="00BC479B" w:rsidP="00C9537E">
      <w:pPr>
        <w:numPr>
          <w:ilvl w:val="0"/>
          <w:numId w:val="9"/>
        </w:numPr>
        <w:tabs>
          <w:tab w:val="clear" w:pos="375"/>
          <w:tab w:val="num" w:pos="0"/>
        </w:tabs>
        <w:spacing w:line="340" w:lineRule="exact"/>
        <w:ind w:left="709" w:hanging="709"/>
        <w:jc w:val="both"/>
        <w:rPr>
          <w:rFonts w:asciiTheme="minorHAnsi" w:hAnsiTheme="minorHAnsi" w:cstheme="minorHAnsi"/>
        </w:rPr>
      </w:pPr>
      <w:r w:rsidRPr="00C9537E">
        <w:rPr>
          <w:rFonts w:asciiTheme="minorHAnsi" w:hAnsiTheme="minorHAnsi" w:cstheme="minorHAnsi"/>
        </w:rPr>
        <w:t>prepar</w:t>
      </w:r>
      <w:r w:rsidR="004E6A19" w:rsidRPr="00C9537E">
        <w:rPr>
          <w:rFonts w:asciiTheme="minorHAnsi" w:hAnsiTheme="minorHAnsi" w:cstheme="minorHAnsi"/>
        </w:rPr>
        <w:t>ou</w:t>
      </w:r>
      <w:r w:rsidRPr="00C9537E">
        <w:rPr>
          <w:rFonts w:asciiTheme="minorHAnsi" w:hAnsiTheme="minorHAnsi" w:cstheme="minorHAnsi"/>
        </w:rPr>
        <w:t xml:space="preserve"> e entreg</w:t>
      </w:r>
      <w:r w:rsidR="004E6A19" w:rsidRPr="00C9537E">
        <w:rPr>
          <w:rFonts w:asciiTheme="minorHAnsi" w:hAnsiTheme="minorHAnsi" w:cstheme="minorHAnsi"/>
        </w:rPr>
        <w:t>ou</w:t>
      </w:r>
      <w:r w:rsidRPr="00C9537E">
        <w:rPr>
          <w:rFonts w:asciiTheme="minorHAnsi" w:hAnsiTheme="minorHAnsi" w:cstheme="minorHAnsi"/>
        </w:rPr>
        <w:t xml:space="preserve"> todas as declarações de tributos, relatórios e outras informações que</w:t>
      </w:r>
      <w:r w:rsidR="00F53C23" w:rsidRPr="00C9537E">
        <w:rPr>
          <w:rFonts w:asciiTheme="minorHAnsi" w:hAnsiTheme="minorHAnsi" w:cstheme="minorHAnsi"/>
        </w:rPr>
        <w:t>, em seu conhecimento,</w:t>
      </w:r>
      <w:r w:rsidR="005E3989" w:rsidRPr="00C9537E">
        <w:rPr>
          <w:rFonts w:asciiTheme="minorHAnsi" w:hAnsiTheme="minorHAnsi" w:cstheme="minorHAnsi"/>
        </w:rPr>
        <w:t xml:space="preserve"> devam </w:t>
      </w:r>
      <w:r w:rsidRPr="00C9537E">
        <w:rPr>
          <w:rFonts w:asciiTheme="minorHAnsi" w:hAnsiTheme="minorHAnsi" w:cstheme="minorHAnsi"/>
        </w:rPr>
        <w:t>ser apresentadas, ou recebeu dilação dos prazos para apresentação destas declarações, sendo certo, que todas as taxas, impostos e demais tributos e encargos governamentais por ela devidos de qualquer forma, ou, ainda, impostas a ela ou a quaisquer de seus bens, direitos, propriedades ou ativos, ou relativo aos seus negócios, resultados e lucros foram integralmente pagos quando devidos;</w:t>
      </w:r>
      <w:r w:rsidRPr="00C9537E">
        <w:rPr>
          <w:rFonts w:asciiTheme="minorHAnsi" w:hAnsiTheme="minorHAnsi" w:cstheme="minorHAnsi"/>
          <w:i/>
        </w:rPr>
        <w:t xml:space="preserve"> </w:t>
      </w:r>
    </w:p>
    <w:p w14:paraId="32F427D1" w14:textId="77777777" w:rsidR="00BC479B" w:rsidRPr="00C9537E" w:rsidRDefault="00BC479B" w:rsidP="00C9537E">
      <w:pPr>
        <w:tabs>
          <w:tab w:val="num" w:pos="0"/>
        </w:tabs>
        <w:spacing w:line="340" w:lineRule="exact"/>
        <w:ind w:left="709" w:hanging="709"/>
        <w:jc w:val="both"/>
        <w:rPr>
          <w:rFonts w:asciiTheme="minorHAnsi" w:hAnsiTheme="minorHAnsi" w:cstheme="minorHAnsi"/>
        </w:rPr>
      </w:pPr>
    </w:p>
    <w:p w14:paraId="5BA83D23" w14:textId="0DFC3E80" w:rsidR="00BC479B" w:rsidRPr="00C9537E" w:rsidRDefault="00BC479B" w:rsidP="00C9537E">
      <w:pPr>
        <w:numPr>
          <w:ilvl w:val="0"/>
          <w:numId w:val="9"/>
        </w:numPr>
        <w:tabs>
          <w:tab w:val="clear" w:pos="375"/>
          <w:tab w:val="num" w:pos="0"/>
        </w:tabs>
        <w:spacing w:line="340" w:lineRule="exact"/>
        <w:ind w:left="709" w:hanging="709"/>
        <w:jc w:val="both"/>
        <w:rPr>
          <w:rFonts w:asciiTheme="minorHAnsi" w:hAnsiTheme="minorHAnsi" w:cstheme="minorHAnsi"/>
        </w:rPr>
      </w:pPr>
      <w:r w:rsidRPr="00C9537E">
        <w:rPr>
          <w:rFonts w:asciiTheme="minorHAnsi" w:hAnsiTheme="minorHAnsi" w:cstheme="minorHAnsi"/>
        </w:rPr>
        <w:t>t</w:t>
      </w:r>
      <w:r w:rsidR="004E6A19" w:rsidRPr="00C9537E">
        <w:rPr>
          <w:rFonts w:asciiTheme="minorHAnsi" w:hAnsiTheme="minorHAnsi" w:cstheme="minorHAnsi"/>
        </w:rPr>
        <w:t>e</w:t>
      </w:r>
      <w:r w:rsidRPr="00C9537E">
        <w:rPr>
          <w:rFonts w:asciiTheme="minorHAnsi" w:hAnsiTheme="minorHAnsi" w:cstheme="minorHAnsi"/>
        </w:rPr>
        <w:t xml:space="preserve">m plena ciência e concorda integralmente com a forma de divulgação e apuração dos índices descritos nesta Escritura de Emissão e a forma de cálculo dos Juros Remuneratórios, acordados por livre vontade, em observância ao princípio da boa-fé; </w:t>
      </w:r>
    </w:p>
    <w:p w14:paraId="603E5B1A" w14:textId="77777777" w:rsidR="00BC479B" w:rsidRPr="00C9537E" w:rsidRDefault="00BC479B" w:rsidP="00C9537E">
      <w:pPr>
        <w:tabs>
          <w:tab w:val="num" w:pos="0"/>
        </w:tabs>
        <w:spacing w:line="340" w:lineRule="exact"/>
        <w:ind w:left="709" w:hanging="709"/>
        <w:jc w:val="both"/>
        <w:rPr>
          <w:rFonts w:asciiTheme="minorHAnsi" w:hAnsiTheme="minorHAnsi" w:cstheme="minorHAnsi"/>
        </w:rPr>
      </w:pPr>
    </w:p>
    <w:p w14:paraId="5339EA28" w14:textId="26BDC1FB" w:rsidR="00BC479B" w:rsidRPr="00C9537E" w:rsidRDefault="00BC479B" w:rsidP="00C9537E">
      <w:pPr>
        <w:numPr>
          <w:ilvl w:val="0"/>
          <w:numId w:val="9"/>
        </w:numPr>
        <w:tabs>
          <w:tab w:val="clear" w:pos="375"/>
          <w:tab w:val="num" w:pos="0"/>
        </w:tabs>
        <w:spacing w:line="340" w:lineRule="exact"/>
        <w:ind w:left="709" w:hanging="709"/>
        <w:jc w:val="both"/>
        <w:rPr>
          <w:rFonts w:asciiTheme="minorHAnsi" w:hAnsiTheme="minorHAnsi" w:cstheme="minorHAnsi"/>
        </w:rPr>
      </w:pPr>
      <w:r w:rsidRPr="00C9537E">
        <w:rPr>
          <w:rFonts w:asciiTheme="minorHAnsi" w:hAnsiTheme="minorHAnsi" w:cstheme="minorHAnsi"/>
        </w:rPr>
        <w:t>t</w:t>
      </w:r>
      <w:r w:rsidR="004E6A19" w:rsidRPr="00C9537E">
        <w:rPr>
          <w:rFonts w:asciiTheme="minorHAnsi" w:hAnsiTheme="minorHAnsi" w:cstheme="minorHAnsi"/>
        </w:rPr>
        <w:t>e</w:t>
      </w:r>
      <w:r w:rsidRPr="00C9537E">
        <w:rPr>
          <w:rFonts w:asciiTheme="minorHAnsi" w:hAnsiTheme="minorHAnsi" w:cstheme="minorHAnsi"/>
        </w:rPr>
        <w:t>m plena ciência de que, nos termos do artigo 9º da Instrução CVM 476, a Emissora não poderá realizar outra oferta pública da mesma espécie de valores mobiliários que estas Debêntures dentro do prazo de 4 (quatro) meses contados da data da comunicação à CVM do encerramento da Oferta Restrita, a menos que a nova oferta seja submetida a registro na CVM;</w:t>
      </w:r>
    </w:p>
    <w:p w14:paraId="6FD8E814" w14:textId="77777777" w:rsidR="00BC479B" w:rsidRPr="00C9537E" w:rsidRDefault="00BC479B" w:rsidP="00C9537E">
      <w:pPr>
        <w:tabs>
          <w:tab w:val="num" w:pos="0"/>
        </w:tabs>
        <w:spacing w:line="340" w:lineRule="exact"/>
        <w:ind w:left="709" w:hanging="709"/>
        <w:jc w:val="both"/>
        <w:rPr>
          <w:rFonts w:asciiTheme="minorHAnsi" w:hAnsiTheme="minorHAnsi" w:cstheme="minorHAnsi"/>
        </w:rPr>
      </w:pPr>
    </w:p>
    <w:p w14:paraId="6F4C4884" w14:textId="6BD3B2FB" w:rsidR="00BC479B" w:rsidRPr="00C9537E" w:rsidRDefault="00BC479B" w:rsidP="00C9537E">
      <w:pPr>
        <w:numPr>
          <w:ilvl w:val="0"/>
          <w:numId w:val="9"/>
        </w:numPr>
        <w:tabs>
          <w:tab w:val="clear" w:pos="375"/>
          <w:tab w:val="num" w:pos="0"/>
        </w:tabs>
        <w:spacing w:line="340" w:lineRule="exact"/>
        <w:ind w:left="709" w:hanging="709"/>
        <w:jc w:val="both"/>
        <w:rPr>
          <w:rFonts w:asciiTheme="minorHAnsi" w:hAnsiTheme="minorHAnsi" w:cstheme="minorHAnsi"/>
        </w:rPr>
      </w:pPr>
      <w:r w:rsidRPr="00C9537E">
        <w:rPr>
          <w:rFonts w:asciiTheme="minorHAnsi" w:hAnsiTheme="minorHAnsi" w:cstheme="minorHAnsi"/>
        </w:rPr>
        <w:t>encontra-se adimplente no cumprimento de todas as determinações dos órgãos governamentais, autarquias, juízos ou tribunais, que impactam diretamente a condução de seus negócios;</w:t>
      </w:r>
      <w:r w:rsidRPr="00C9537E">
        <w:rPr>
          <w:rFonts w:asciiTheme="minorHAnsi" w:hAnsiTheme="minorHAnsi" w:cstheme="minorHAnsi"/>
          <w:i/>
        </w:rPr>
        <w:t xml:space="preserve"> </w:t>
      </w:r>
    </w:p>
    <w:p w14:paraId="5C86D687" w14:textId="77777777" w:rsidR="00BC479B" w:rsidRPr="00C9537E" w:rsidRDefault="00BC479B" w:rsidP="00C9537E">
      <w:pPr>
        <w:tabs>
          <w:tab w:val="num" w:pos="0"/>
        </w:tabs>
        <w:spacing w:line="340" w:lineRule="exact"/>
        <w:ind w:left="709" w:hanging="709"/>
        <w:jc w:val="both"/>
        <w:rPr>
          <w:rFonts w:asciiTheme="minorHAnsi" w:hAnsiTheme="minorHAnsi" w:cstheme="minorHAnsi"/>
        </w:rPr>
      </w:pPr>
    </w:p>
    <w:p w14:paraId="3BE0EC82" w14:textId="75E37CC5" w:rsidR="00BC479B" w:rsidRPr="00C9537E" w:rsidRDefault="00BC479B" w:rsidP="00C9537E">
      <w:pPr>
        <w:numPr>
          <w:ilvl w:val="0"/>
          <w:numId w:val="9"/>
        </w:numPr>
        <w:tabs>
          <w:tab w:val="clear" w:pos="375"/>
          <w:tab w:val="num" w:pos="0"/>
        </w:tabs>
        <w:spacing w:line="340" w:lineRule="exact"/>
        <w:ind w:left="709" w:hanging="709"/>
        <w:jc w:val="both"/>
        <w:rPr>
          <w:rFonts w:asciiTheme="minorHAnsi" w:hAnsiTheme="minorHAnsi" w:cstheme="minorHAnsi"/>
        </w:rPr>
      </w:pPr>
      <w:r w:rsidRPr="00C9537E">
        <w:rPr>
          <w:rFonts w:asciiTheme="minorHAnsi" w:hAnsiTheme="minorHAnsi" w:cstheme="minorHAnsi"/>
        </w:rPr>
        <w:t xml:space="preserve">cumpre leis, regulamentos, normas administrativas e determinações dos órgãos governamentais, autarquias ou tribunais, aplicáveis à condução de seus negócios, os quais são pautados pelo respeito e observância aos melhores padrões socioambientais; </w:t>
      </w:r>
    </w:p>
    <w:p w14:paraId="3EDE0D8B" w14:textId="77777777" w:rsidR="00BC479B" w:rsidRPr="00C9537E" w:rsidRDefault="00BC479B" w:rsidP="00C9537E">
      <w:pPr>
        <w:spacing w:line="340" w:lineRule="exact"/>
        <w:jc w:val="both"/>
        <w:rPr>
          <w:rFonts w:asciiTheme="minorHAnsi" w:hAnsiTheme="minorHAnsi" w:cstheme="minorHAnsi"/>
        </w:rPr>
      </w:pPr>
    </w:p>
    <w:p w14:paraId="67BA70ED" w14:textId="7C2F1E3A" w:rsidR="00BC479B" w:rsidRPr="00C9537E" w:rsidRDefault="00BC479B" w:rsidP="00C9537E">
      <w:pPr>
        <w:numPr>
          <w:ilvl w:val="0"/>
          <w:numId w:val="9"/>
        </w:numPr>
        <w:tabs>
          <w:tab w:val="clear" w:pos="375"/>
          <w:tab w:val="num" w:pos="0"/>
        </w:tabs>
        <w:spacing w:line="340" w:lineRule="exact"/>
        <w:ind w:left="709" w:hanging="709"/>
        <w:jc w:val="both"/>
        <w:rPr>
          <w:rFonts w:asciiTheme="minorHAnsi" w:hAnsiTheme="minorHAnsi" w:cstheme="minorHAnsi"/>
        </w:rPr>
      </w:pPr>
      <w:r w:rsidRPr="00C9537E">
        <w:rPr>
          <w:rFonts w:asciiTheme="minorHAnsi" w:hAnsiTheme="minorHAnsi" w:cstheme="minorHAnsi"/>
        </w:rPr>
        <w:t>est</w:t>
      </w:r>
      <w:r w:rsidR="004E6A19" w:rsidRPr="00C9537E">
        <w:rPr>
          <w:rFonts w:asciiTheme="minorHAnsi" w:hAnsiTheme="minorHAnsi" w:cstheme="minorHAnsi"/>
        </w:rPr>
        <w:t>á</w:t>
      </w:r>
      <w:r w:rsidRPr="00C9537E">
        <w:rPr>
          <w:rFonts w:asciiTheme="minorHAnsi" w:hAnsiTheme="minorHAnsi" w:cstheme="minorHAnsi"/>
        </w:rPr>
        <w:t xml:space="preserve"> em dia com pagamento de todas as obrigações de natureza tributária (municipal, estadual e federal), trabalhista, previdenciária, ambiental e de quaisquer outras obrigações impostas por lei; </w:t>
      </w:r>
    </w:p>
    <w:p w14:paraId="768B0F5B" w14:textId="77777777" w:rsidR="00BC479B" w:rsidRPr="00C9537E" w:rsidRDefault="00BC479B" w:rsidP="00C9537E">
      <w:pPr>
        <w:tabs>
          <w:tab w:val="num" w:pos="0"/>
        </w:tabs>
        <w:spacing w:line="340" w:lineRule="exact"/>
        <w:ind w:left="709" w:hanging="709"/>
        <w:jc w:val="both"/>
        <w:rPr>
          <w:rFonts w:asciiTheme="minorHAnsi" w:hAnsiTheme="minorHAnsi" w:cstheme="minorHAnsi"/>
        </w:rPr>
      </w:pPr>
    </w:p>
    <w:p w14:paraId="4FD91F67" w14:textId="36A79D6B" w:rsidR="00BC479B" w:rsidRPr="00C9537E" w:rsidRDefault="00BC479B" w:rsidP="00C9537E">
      <w:pPr>
        <w:numPr>
          <w:ilvl w:val="0"/>
          <w:numId w:val="9"/>
        </w:numPr>
        <w:tabs>
          <w:tab w:val="clear" w:pos="375"/>
          <w:tab w:val="num" w:pos="0"/>
        </w:tabs>
        <w:spacing w:line="340" w:lineRule="exact"/>
        <w:ind w:left="709" w:hanging="709"/>
        <w:jc w:val="both"/>
        <w:rPr>
          <w:rFonts w:asciiTheme="minorHAnsi" w:eastAsia="Arial Unicode MS" w:hAnsiTheme="minorHAnsi" w:cstheme="minorHAnsi"/>
        </w:rPr>
      </w:pPr>
      <w:r w:rsidRPr="00C9537E">
        <w:rPr>
          <w:rFonts w:asciiTheme="minorHAnsi" w:hAnsiTheme="minorHAnsi" w:cstheme="minorHAnsi"/>
        </w:rPr>
        <w:t>cumpre o disposto na Política Nacional do Meio Ambiente, nas Resoluções do CONAMA - Conselho Nacional do Meio Ambiente e nas demais legislações e regulamentações ambientais supletivas, adotando as medidas e ações preventivas ou reparatórias, destinadas a evitar impactos e corrigir eventuais danos ambientais apurados, decorrentes da atividade descrita em seu objeto social</w:t>
      </w:r>
      <w:r w:rsidR="00702433" w:rsidRPr="00C9537E">
        <w:rPr>
          <w:rFonts w:asciiTheme="minorHAnsi" w:hAnsiTheme="minorHAnsi" w:cstheme="minorHAnsi"/>
        </w:rPr>
        <w:t>, bem como p</w:t>
      </w:r>
      <w:r w:rsidRPr="00C9537E">
        <w:rPr>
          <w:rFonts w:asciiTheme="minorHAnsi" w:hAnsiTheme="minorHAnsi" w:cstheme="minorHAnsi"/>
        </w:rPr>
        <w:t xml:space="preserve">rocedem a todas as diligências exigidas para a atividade da espécie, preservando o meio ambiente e atendendo às determinações dos órgãos municipais, estaduais e federais que subsidiariamente venham a legislar ou regulamentar as normas ambientais em vigor; </w:t>
      </w:r>
    </w:p>
    <w:p w14:paraId="57968A4F" w14:textId="77777777" w:rsidR="00BC479B" w:rsidRPr="00C9537E" w:rsidRDefault="00BC479B" w:rsidP="00C9537E">
      <w:pPr>
        <w:spacing w:line="340" w:lineRule="exact"/>
        <w:ind w:left="709"/>
        <w:jc w:val="both"/>
        <w:rPr>
          <w:rFonts w:asciiTheme="minorHAnsi" w:eastAsia="Arial Unicode MS" w:hAnsiTheme="minorHAnsi" w:cstheme="minorHAnsi"/>
        </w:rPr>
      </w:pPr>
    </w:p>
    <w:p w14:paraId="4544D503" w14:textId="66B11D1B" w:rsidR="00BC479B" w:rsidRPr="00C9537E" w:rsidRDefault="00BC479B" w:rsidP="00C9537E">
      <w:pPr>
        <w:numPr>
          <w:ilvl w:val="0"/>
          <w:numId w:val="9"/>
        </w:numPr>
        <w:tabs>
          <w:tab w:val="clear" w:pos="375"/>
          <w:tab w:val="num" w:pos="0"/>
          <w:tab w:val="left" w:pos="8080"/>
        </w:tabs>
        <w:spacing w:line="340" w:lineRule="exact"/>
        <w:ind w:left="709" w:hanging="709"/>
        <w:jc w:val="both"/>
        <w:rPr>
          <w:rFonts w:asciiTheme="minorHAnsi" w:hAnsiTheme="minorHAnsi" w:cstheme="minorHAnsi"/>
        </w:rPr>
      </w:pPr>
      <w:bookmarkStart w:id="219" w:name="_Hlk84277570"/>
      <w:r w:rsidRPr="00C9537E">
        <w:rPr>
          <w:rFonts w:asciiTheme="minorHAnsi" w:eastAsia="Arial Unicode MS" w:hAnsiTheme="minorHAnsi" w:cstheme="minorHAnsi"/>
        </w:rPr>
        <w:t>cumpre e/ou faz cumprir, por si</w:t>
      </w:r>
      <w:r w:rsidR="004E624E" w:rsidRPr="00C9537E">
        <w:rPr>
          <w:rFonts w:asciiTheme="minorHAnsi" w:eastAsia="Arial Unicode MS" w:hAnsiTheme="minorHAnsi" w:cstheme="minorHAnsi"/>
        </w:rPr>
        <w:t xml:space="preserve">, </w:t>
      </w:r>
      <w:r w:rsidR="00335A77" w:rsidRPr="00C9537E">
        <w:rPr>
          <w:rFonts w:asciiTheme="minorHAnsi" w:eastAsia="Arial Unicode MS" w:hAnsiTheme="minorHAnsi" w:cstheme="minorHAnsi"/>
        </w:rPr>
        <w:t>sua</w:t>
      </w:r>
      <w:r w:rsidR="004E624E" w:rsidRPr="00C9537E">
        <w:rPr>
          <w:rFonts w:asciiTheme="minorHAnsi" w:eastAsia="Arial Unicode MS" w:hAnsiTheme="minorHAnsi" w:cstheme="minorHAnsi"/>
        </w:rPr>
        <w:t>s</w:t>
      </w:r>
      <w:r w:rsidR="00335A77" w:rsidRPr="00C9537E">
        <w:rPr>
          <w:rFonts w:asciiTheme="minorHAnsi" w:eastAsia="Arial Unicode MS" w:hAnsiTheme="minorHAnsi" w:cstheme="minorHAnsi"/>
        </w:rPr>
        <w:t xml:space="preserve"> </w:t>
      </w:r>
      <w:r w:rsidR="004E624E" w:rsidRPr="00C9537E">
        <w:rPr>
          <w:rFonts w:asciiTheme="minorHAnsi" w:eastAsia="Arial Unicode MS" w:hAnsiTheme="minorHAnsi" w:cstheme="minorHAnsi"/>
        </w:rPr>
        <w:t xml:space="preserve">controladas, </w:t>
      </w:r>
      <w:r w:rsidR="003E773E" w:rsidRPr="00C9537E">
        <w:rPr>
          <w:rFonts w:asciiTheme="minorHAnsi" w:hAnsiTheme="minorHAnsi" w:cstheme="minorHAnsi"/>
        </w:rPr>
        <w:t>por seus respectivos administradores</w:t>
      </w:r>
      <w:r w:rsidR="00702433" w:rsidRPr="00C9537E">
        <w:rPr>
          <w:rFonts w:asciiTheme="minorHAnsi" w:eastAsia="Arial Unicode MS" w:hAnsiTheme="minorHAnsi" w:cstheme="minorHAnsi"/>
        </w:rPr>
        <w:t>, assim como envida os melhores esforços para fazer com que</w:t>
      </w:r>
      <w:r w:rsidRPr="00C9537E">
        <w:rPr>
          <w:rFonts w:asciiTheme="minorHAnsi" w:eastAsia="Arial Unicode MS" w:hAnsiTheme="minorHAnsi" w:cstheme="minorHAnsi"/>
        </w:rPr>
        <w:t xml:space="preserve"> </w:t>
      </w:r>
      <w:r w:rsidR="00E05198" w:rsidRPr="00C9537E">
        <w:rPr>
          <w:rFonts w:asciiTheme="minorHAnsi" w:eastAsia="Arial Unicode MS" w:hAnsiTheme="minorHAnsi" w:cstheme="minorHAnsi"/>
        </w:rPr>
        <w:t xml:space="preserve">(i) </w:t>
      </w:r>
      <w:r w:rsidRPr="00C9537E">
        <w:rPr>
          <w:rFonts w:asciiTheme="minorHAnsi" w:eastAsia="Arial Unicode MS" w:hAnsiTheme="minorHAnsi" w:cstheme="minorHAnsi"/>
        </w:rPr>
        <w:t xml:space="preserve">seus </w:t>
      </w:r>
      <w:r w:rsidR="006C67EC" w:rsidRPr="00C9537E">
        <w:rPr>
          <w:rFonts w:asciiTheme="minorHAnsi" w:eastAsia="Arial Unicode MS" w:hAnsiTheme="minorHAnsi" w:cstheme="minorHAnsi"/>
        </w:rPr>
        <w:t xml:space="preserve">respectivos </w:t>
      </w:r>
      <w:r w:rsidRPr="00C9537E">
        <w:rPr>
          <w:rFonts w:asciiTheme="minorHAnsi" w:eastAsia="Arial Unicode MS" w:hAnsiTheme="minorHAnsi" w:cstheme="minorHAnsi"/>
        </w:rPr>
        <w:t>empregados, agentes, funcionários</w:t>
      </w:r>
      <w:r w:rsidR="00176132" w:rsidRPr="00C9537E">
        <w:rPr>
          <w:rFonts w:asciiTheme="minorHAnsi" w:eastAsia="Arial Unicode MS" w:hAnsiTheme="minorHAnsi" w:cstheme="minorHAnsi"/>
        </w:rPr>
        <w:t xml:space="preserve">, </w:t>
      </w:r>
      <w:r w:rsidRPr="00C9537E">
        <w:rPr>
          <w:rFonts w:asciiTheme="minorHAnsi" w:eastAsia="Arial Unicode MS" w:hAnsiTheme="minorHAnsi" w:cstheme="minorHAnsi"/>
        </w:rPr>
        <w:t>representantes</w:t>
      </w:r>
      <w:r w:rsidR="00B10890" w:rsidRPr="00C9537E">
        <w:rPr>
          <w:rFonts w:asciiTheme="minorHAnsi" w:eastAsia="Arial Unicode MS" w:hAnsiTheme="minorHAnsi" w:cstheme="minorHAnsi"/>
        </w:rPr>
        <w:t xml:space="preserve">, </w:t>
      </w:r>
      <w:r w:rsidR="00E05198" w:rsidRPr="00C9537E">
        <w:rPr>
          <w:rFonts w:asciiTheme="minorHAnsi" w:hAnsiTheme="minorHAnsi" w:cstheme="minorHAnsi"/>
        </w:rPr>
        <w:t xml:space="preserve">agindo em nome e benefício da Emissora, </w:t>
      </w:r>
      <w:r w:rsidR="00E05198" w:rsidRPr="00C9537E">
        <w:rPr>
          <w:rFonts w:asciiTheme="minorHAnsi" w:eastAsia="Arial Unicode MS" w:hAnsiTheme="minorHAnsi" w:cstheme="minorHAnsi"/>
        </w:rPr>
        <w:t xml:space="preserve">e (ii) </w:t>
      </w:r>
      <w:r w:rsidR="00176132" w:rsidRPr="00C9537E">
        <w:rPr>
          <w:rFonts w:asciiTheme="minorHAnsi" w:eastAsia="Arial Unicode MS" w:hAnsiTheme="minorHAnsi" w:cstheme="minorHAnsi"/>
        </w:rPr>
        <w:t>suas coligadas</w:t>
      </w:r>
      <w:r w:rsidR="00CB4F83" w:rsidRPr="00C9537E">
        <w:rPr>
          <w:rFonts w:asciiTheme="minorHAnsi" w:eastAsia="Arial Unicode MS" w:hAnsiTheme="minorHAnsi" w:cstheme="minorHAnsi"/>
        </w:rPr>
        <w:t xml:space="preserve"> (no caso da Emissora)</w:t>
      </w:r>
      <w:r w:rsidR="00176132" w:rsidRPr="00C9537E">
        <w:rPr>
          <w:rFonts w:asciiTheme="minorHAnsi" w:eastAsia="Arial Unicode MS" w:hAnsiTheme="minorHAnsi" w:cstheme="minorHAnsi"/>
        </w:rPr>
        <w:t xml:space="preserve">, quando aplicáveis, </w:t>
      </w:r>
      <w:r w:rsidR="00702433" w:rsidRPr="00C9537E">
        <w:rPr>
          <w:rFonts w:asciiTheme="minorHAnsi" w:eastAsia="Arial Unicode MS" w:hAnsiTheme="minorHAnsi" w:cstheme="minorHAnsi"/>
        </w:rPr>
        <w:t>cumpram</w:t>
      </w:r>
      <w:r w:rsidRPr="00C9537E">
        <w:rPr>
          <w:rFonts w:asciiTheme="minorHAnsi" w:eastAsia="Arial Unicode MS" w:hAnsiTheme="minorHAnsi" w:cstheme="minorHAnsi"/>
        </w:rPr>
        <w:t xml:space="preserve">, </w:t>
      </w:r>
      <w:r w:rsidR="00702433" w:rsidRPr="00C9537E">
        <w:rPr>
          <w:rFonts w:asciiTheme="minorHAnsi" w:eastAsia="Arial Unicode MS" w:hAnsiTheme="minorHAnsi" w:cstheme="minorHAnsi"/>
        </w:rPr>
        <w:t>bem como adotam</w:t>
      </w:r>
      <w:r w:rsidR="004E624E" w:rsidRPr="00C9537E">
        <w:rPr>
          <w:rFonts w:asciiTheme="minorHAnsi" w:eastAsia="Arial Unicode MS" w:hAnsiTheme="minorHAnsi" w:cstheme="minorHAnsi"/>
        </w:rPr>
        <w:t>, incluindo sua controladora</w:t>
      </w:r>
      <w:r w:rsidR="00176132" w:rsidRPr="00C9537E">
        <w:rPr>
          <w:rFonts w:asciiTheme="minorHAnsi" w:eastAsia="Arial Unicode MS" w:hAnsiTheme="minorHAnsi" w:cstheme="minorHAnsi"/>
        </w:rPr>
        <w:t xml:space="preserve">, </w:t>
      </w:r>
      <w:r w:rsidRPr="00C9537E">
        <w:rPr>
          <w:rFonts w:asciiTheme="minorHAnsi" w:eastAsia="Arial Unicode MS" w:hAnsiTheme="minorHAnsi" w:cstheme="minorHAnsi"/>
        </w:rPr>
        <w:t>políticas para que fornecedores, contratados, subcontratados ou terceiros</w:t>
      </w:r>
      <w:r w:rsidR="00702433" w:rsidRPr="00C9537E">
        <w:rPr>
          <w:rFonts w:asciiTheme="minorHAnsi" w:eastAsia="Arial Unicode MS" w:hAnsiTheme="minorHAnsi" w:cstheme="minorHAnsi"/>
        </w:rPr>
        <w:t>,</w:t>
      </w:r>
      <w:r w:rsidRPr="00C9537E">
        <w:rPr>
          <w:rFonts w:asciiTheme="minorHAnsi" w:eastAsia="Arial Unicode MS" w:hAnsiTheme="minorHAnsi" w:cstheme="minorHAnsi"/>
        </w:rPr>
        <w:t xml:space="preserve"> agindo em nome e benefício da Emissora</w:t>
      </w:r>
      <w:r w:rsidR="00702433" w:rsidRPr="00C9537E">
        <w:rPr>
          <w:rFonts w:asciiTheme="minorHAnsi" w:eastAsia="Arial Unicode MS" w:hAnsiTheme="minorHAnsi" w:cstheme="minorHAnsi"/>
        </w:rPr>
        <w:t>,</w:t>
      </w:r>
      <w:r w:rsidRPr="00C9537E">
        <w:rPr>
          <w:rFonts w:asciiTheme="minorHAnsi" w:eastAsia="Arial Unicode MS" w:hAnsiTheme="minorHAnsi" w:cstheme="minorHAnsi"/>
        </w:rPr>
        <w:t xml:space="preserve"> </w:t>
      </w:r>
      <w:r w:rsidR="00702433" w:rsidRPr="00C9537E">
        <w:rPr>
          <w:rFonts w:asciiTheme="minorHAnsi" w:eastAsia="Arial Unicode MS" w:hAnsiTheme="minorHAnsi" w:cstheme="minorHAnsi"/>
        </w:rPr>
        <w:t xml:space="preserve">cumpram </w:t>
      </w:r>
      <w:r w:rsidRPr="00C9537E">
        <w:rPr>
          <w:rFonts w:asciiTheme="minorHAnsi" w:eastAsia="Arial Unicode MS" w:hAnsiTheme="minorHAnsi" w:cstheme="minorHAnsi"/>
        </w:rPr>
        <w:t>toda e qualquer lei, regulamentos e políticas que tratem de corrupção, crimes contra a ordem econômica ou tributária, de “lavagem” ou ocultação de bens, direitos e valores, ou contra o Sistema Financeiro Nacional, o Mercado de Capitais ou a administração pública, nacional ou estrangeira, bem como as determinações e regras emanadas por qualquer órgão ou entidade nacional ou estrangeiro, a que esteja sujeita por obrigação legal ou contratual, que tenham por finalidade coibir ou prevenir terrorismo ou financiamento ao terrorismo, previstos na legislação nacional e/ou estrangeira aplicável; incluindo, sem limitação às Leis Anticorrupção;</w:t>
      </w:r>
    </w:p>
    <w:bookmarkEnd w:id="219"/>
    <w:p w14:paraId="7CACA589" w14:textId="77777777" w:rsidR="00BC479B" w:rsidRPr="00C9537E" w:rsidRDefault="00BC479B" w:rsidP="00C9537E">
      <w:pPr>
        <w:pStyle w:val="PargrafodaLista"/>
        <w:spacing w:line="340" w:lineRule="exact"/>
        <w:rPr>
          <w:rFonts w:asciiTheme="minorHAnsi" w:eastAsia="Arial Unicode MS" w:hAnsiTheme="minorHAnsi" w:cstheme="minorHAnsi"/>
        </w:rPr>
      </w:pPr>
    </w:p>
    <w:p w14:paraId="0657639F" w14:textId="03A7540B" w:rsidR="00BC479B" w:rsidRPr="00C9537E" w:rsidRDefault="00BC479B" w:rsidP="00C9537E">
      <w:pPr>
        <w:numPr>
          <w:ilvl w:val="0"/>
          <w:numId w:val="9"/>
        </w:numPr>
        <w:tabs>
          <w:tab w:val="clear" w:pos="375"/>
          <w:tab w:val="num" w:pos="0"/>
          <w:tab w:val="left" w:pos="8080"/>
        </w:tabs>
        <w:spacing w:line="340" w:lineRule="exact"/>
        <w:ind w:left="709" w:hanging="709"/>
        <w:jc w:val="both"/>
        <w:rPr>
          <w:rFonts w:asciiTheme="minorHAnsi" w:hAnsiTheme="minorHAnsi" w:cstheme="minorHAnsi"/>
        </w:rPr>
      </w:pPr>
      <w:r w:rsidRPr="00C9537E">
        <w:rPr>
          <w:rFonts w:asciiTheme="minorHAnsi" w:hAnsiTheme="minorHAnsi" w:cstheme="minorHAnsi"/>
        </w:rPr>
        <w:t xml:space="preserve">cada uma de suas controladas foi devidamente constituída de acordo com as respectivas leis de suas respectivas jurisdições, com plenos poderes e autoridade para ser titular, arrendar e operar suas propriedades e para conduzir seus negócios; </w:t>
      </w:r>
      <w:r w:rsidRPr="00C9537E">
        <w:rPr>
          <w:rFonts w:asciiTheme="minorHAnsi" w:eastAsia="Arial Unicode MS" w:hAnsiTheme="minorHAnsi" w:cstheme="minorHAnsi"/>
        </w:rPr>
        <w:t xml:space="preserve">e </w:t>
      </w:r>
    </w:p>
    <w:p w14:paraId="61957F23" w14:textId="77777777" w:rsidR="00BC479B" w:rsidRPr="00C9537E" w:rsidRDefault="00BC479B" w:rsidP="00C9537E">
      <w:pPr>
        <w:pStyle w:val="PargrafodaLista"/>
        <w:spacing w:line="340" w:lineRule="exact"/>
        <w:rPr>
          <w:rFonts w:asciiTheme="minorHAnsi" w:hAnsiTheme="minorHAnsi" w:cstheme="minorHAnsi"/>
        </w:rPr>
      </w:pPr>
    </w:p>
    <w:p w14:paraId="3F3B3A48" w14:textId="7079CEC3" w:rsidR="00BC479B" w:rsidRPr="00C9537E" w:rsidRDefault="00BC479B" w:rsidP="00C9537E">
      <w:pPr>
        <w:numPr>
          <w:ilvl w:val="0"/>
          <w:numId w:val="9"/>
        </w:numPr>
        <w:tabs>
          <w:tab w:val="clear" w:pos="375"/>
          <w:tab w:val="num" w:pos="0"/>
        </w:tabs>
        <w:spacing w:line="340" w:lineRule="exact"/>
        <w:ind w:left="709" w:hanging="709"/>
        <w:jc w:val="both"/>
        <w:rPr>
          <w:rFonts w:asciiTheme="minorHAnsi" w:hAnsiTheme="minorHAnsi" w:cstheme="minorHAnsi"/>
        </w:rPr>
      </w:pPr>
      <w:r w:rsidRPr="00C9537E">
        <w:rPr>
          <w:rFonts w:asciiTheme="minorHAnsi" w:hAnsiTheme="minorHAnsi" w:cstheme="minorHAnsi"/>
        </w:rPr>
        <w:t>possu</w:t>
      </w:r>
      <w:r w:rsidR="004E6A19" w:rsidRPr="00C9537E">
        <w:rPr>
          <w:rFonts w:asciiTheme="minorHAnsi" w:hAnsiTheme="minorHAnsi" w:cstheme="minorHAnsi"/>
        </w:rPr>
        <w:t>i</w:t>
      </w:r>
      <w:r w:rsidRPr="00C9537E">
        <w:rPr>
          <w:rFonts w:asciiTheme="minorHAnsi" w:hAnsiTheme="minorHAnsi" w:cstheme="minorHAnsi"/>
        </w:rPr>
        <w:t xml:space="preserve"> justo título de todos os seus bens imóveis e demais direitos e ativos por ela detidos.</w:t>
      </w:r>
    </w:p>
    <w:bookmarkEnd w:id="213"/>
    <w:p w14:paraId="6C7B33DE" w14:textId="77777777" w:rsidR="004E6A19" w:rsidRPr="00C9537E" w:rsidRDefault="004E6A19" w:rsidP="00C9537E">
      <w:pPr>
        <w:spacing w:line="340" w:lineRule="exact"/>
        <w:rPr>
          <w:rFonts w:asciiTheme="minorHAnsi" w:hAnsiTheme="minorHAnsi" w:cstheme="minorHAnsi"/>
        </w:rPr>
      </w:pPr>
    </w:p>
    <w:p w14:paraId="2F348A89" w14:textId="368E7070" w:rsidR="00DF15B9" w:rsidRPr="00C9537E" w:rsidRDefault="00BC479B" w:rsidP="00C9537E">
      <w:pPr>
        <w:pStyle w:val="PargrafodaLista"/>
        <w:numPr>
          <w:ilvl w:val="0"/>
          <w:numId w:val="6"/>
        </w:numPr>
        <w:spacing w:line="340" w:lineRule="exact"/>
        <w:ind w:left="709" w:hanging="709"/>
        <w:jc w:val="both"/>
        <w:rPr>
          <w:rFonts w:asciiTheme="minorHAnsi" w:hAnsiTheme="minorHAnsi" w:cstheme="minorHAnsi"/>
          <w:b/>
          <w:color w:val="000000" w:themeColor="text1"/>
        </w:rPr>
      </w:pPr>
      <w:r w:rsidRPr="00C9537E">
        <w:rPr>
          <w:rFonts w:asciiTheme="minorHAnsi" w:hAnsiTheme="minorHAnsi" w:cstheme="minorHAnsi"/>
          <w:b/>
          <w:color w:val="000000" w:themeColor="text1"/>
        </w:rPr>
        <w:t>AGENTE FIDUCIÁRIO</w:t>
      </w:r>
    </w:p>
    <w:p w14:paraId="53AB7835" w14:textId="77777777" w:rsidR="007E24D3" w:rsidRPr="00C9537E" w:rsidRDefault="007E24D3" w:rsidP="00C9537E">
      <w:pPr>
        <w:spacing w:line="340" w:lineRule="exact"/>
        <w:rPr>
          <w:rFonts w:asciiTheme="minorHAnsi" w:hAnsiTheme="minorHAnsi" w:cstheme="minorHAnsi"/>
        </w:rPr>
      </w:pPr>
    </w:p>
    <w:p w14:paraId="4DF4C048" w14:textId="07B68B90" w:rsidR="00EE2D13" w:rsidRPr="00C9537E" w:rsidRDefault="0085140A" w:rsidP="00C9537E">
      <w:pPr>
        <w:pStyle w:val="PargrafodaLista"/>
        <w:numPr>
          <w:ilvl w:val="1"/>
          <w:numId w:val="6"/>
        </w:numPr>
        <w:spacing w:line="340" w:lineRule="exact"/>
        <w:ind w:left="0" w:firstLine="0"/>
        <w:jc w:val="both"/>
        <w:rPr>
          <w:rFonts w:asciiTheme="minorHAnsi" w:hAnsiTheme="minorHAnsi" w:cstheme="minorHAnsi"/>
          <w:b/>
        </w:rPr>
      </w:pPr>
      <w:r w:rsidRPr="00C9537E">
        <w:rPr>
          <w:rFonts w:asciiTheme="minorHAnsi" w:hAnsiTheme="minorHAnsi" w:cstheme="minorHAnsi"/>
          <w:u w:val="single"/>
        </w:rPr>
        <w:t>Nomeação.</w:t>
      </w:r>
      <w:r w:rsidRPr="00C9537E">
        <w:rPr>
          <w:rFonts w:asciiTheme="minorHAnsi" w:hAnsiTheme="minorHAnsi" w:cstheme="minorHAnsi"/>
        </w:rPr>
        <w:t xml:space="preserve"> A Emissora neste ato constitui e nomeia a</w:t>
      </w:r>
      <w:r w:rsidR="00A03AD5" w:rsidRPr="00C9537E">
        <w:rPr>
          <w:rFonts w:asciiTheme="minorHAnsi" w:hAnsiTheme="minorHAnsi" w:cstheme="minorHAnsi"/>
        </w:rPr>
        <w:t xml:space="preserve"> </w:t>
      </w:r>
      <w:r w:rsidR="00410C8F" w:rsidRPr="00C9537E">
        <w:rPr>
          <w:rFonts w:asciiTheme="minorHAnsi" w:hAnsiTheme="minorHAnsi" w:cstheme="minorHAnsi"/>
        </w:rPr>
        <w:t>Oliveira Trust Distribuidora de Títulos e Valores Mobiliários S.A.</w:t>
      </w:r>
      <w:r w:rsidR="00351951" w:rsidRPr="00C9537E">
        <w:rPr>
          <w:rFonts w:asciiTheme="minorHAnsi" w:hAnsiTheme="minorHAnsi" w:cstheme="minorHAnsi"/>
        </w:rPr>
        <w:t xml:space="preserve">, </w:t>
      </w:r>
      <w:r w:rsidR="00933DFB" w:rsidRPr="00C9537E">
        <w:rPr>
          <w:rFonts w:asciiTheme="minorHAnsi" w:hAnsiTheme="minorHAnsi" w:cstheme="minorHAnsi"/>
        </w:rPr>
        <w:t>qualificada no preâmbulo desta Escritura de Emissão</w:t>
      </w:r>
      <w:r w:rsidRPr="00C9537E">
        <w:rPr>
          <w:rFonts w:asciiTheme="minorHAnsi" w:hAnsiTheme="minorHAnsi" w:cstheme="minorHAnsi"/>
        </w:rPr>
        <w:t xml:space="preserve"> como Agente Fiduciário</w:t>
      </w:r>
      <w:r w:rsidR="00BC3B63" w:rsidRPr="00C9537E">
        <w:rPr>
          <w:rFonts w:asciiTheme="minorHAnsi" w:hAnsiTheme="minorHAnsi" w:cstheme="minorHAnsi"/>
        </w:rPr>
        <w:t xml:space="preserve"> da Emissão</w:t>
      </w:r>
      <w:r w:rsidRPr="00C9537E">
        <w:rPr>
          <w:rFonts w:asciiTheme="minorHAnsi" w:hAnsiTheme="minorHAnsi" w:cstheme="minorHAnsi"/>
        </w:rPr>
        <w:t>, o qual, neste ato e pela melhor forma de direito, aceita a nomeação para, nos termos da lei e desta Escritura de Emissão, representar o</w:t>
      </w:r>
      <w:r w:rsidR="00BC3B63" w:rsidRPr="00C9537E">
        <w:rPr>
          <w:rFonts w:asciiTheme="minorHAnsi" w:hAnsiTheme="minorHAnsi" w:cstheme="minorHAnsi"/>
        </w:rPr>
        <w:t>s interesses da comunhão dos D</w:t>
      </w:r>
      <w:r w:rsidRPr="00C9537E">
        <w:rPr>
          <w:rFonts w:asciiTheme="minorHAnsi" w:hAnsiTheme="minorHAnsi" w:cstheme="minorHAnsi"/>
        </w:rPr>
        <w:t>ebenturista</w:t>
      </w:r>
      <w:r w:rsidR="00F666B1" w:rsidRPr="00C9537E">
        <w:rPr>
          <w:rFonts w:asciiTheme="minorHAnsi" w:hAnsiTheme="minorHAnsi" w:cstheme="minorHAnsi"/>
        </w:rPr>
        <w:t>s</w:t>
      </w:r>
      <w:r w:rsidRPr="00C9537E">
        <w:rPr>
          <w:rFonts w:asciiTheme="minorHAnsi" w:hAnsiTheme="minorHAnsi" w:cstheme="minorHAnsi"/>
        </w:rPr>
        <w:t xml:space="preserve"> perante a Emissora. </w:t>
      </w:r>
      <w:bookmarkStart w:id="220" w:name="_DV_M241"/>
      <w:bookmarkStart w:id="221" w:name="_DV_M242"/>
      <w:bookmarkStart w:id="222" w:name="_DV_M246"/>
      <w:bookmarkStart w:id="223" w:name="_DV_M247"/>
      <w:bookmarkStart w:id="224" w:name="_DV_M250"/>
      <w:bookmarkEnd w:id="220"/>
      <w:bookmarkEnd w:id="221"/>
      <w:bookmarkEnd w:id="222"/>
      <w:bookmarkEnd w:id="223"/>
      <w:bookmarkEnd w:id="224"/>
    </w:p>
    <w:p w14:paraId="418174EE" w14:textId="77777777" w:rsidR="00EE2D13" w:rsidRPr="00C9537E" w:rsidRDefault="00EE2D13" w:rsidP="00C9537E">
      <w:pPr>
        <w:spacing w:line="340" w:lineRule="exact"/>
        <w:rPr>
          <w:rFonts w:asciiTheme="minorHAnsi" w:hAnsiTheme="minorHAnsi" w:cstheme="minorHAnsi"/>
        </w:rPr>
      </w:pPr>
    </w:p>
    <w:p w14:paraId="1E6FA215" w14:textId="77777777" w:rsidR="00111B89" w:rsidRPr="00C9537E" w:rsidRDefault="0085140A" w:rsidP="00C9537E">
      <w:pPr>
        <w:pStyle w:val="PargrafodaLista"/>
        <w:numPr>
          <w:ilvl w:val="1"/>
          <w:numId w:val="6"/>
        </w:numPr>
        <w:spacing w:line="340" w:lineRule="exact"/>
        <w:ind w:left="0" w:firstLine="0"/>
        <w:jc w:val="both"/>
        <w:rPr>
          <w:rFonts w:asciiTheme="minorHAnsi" w:hAnsiTheme="minorHAnsi" w:cstheme="minorHAnsi"/>
          <w:b/>
        </w:rPr>
      </w:pPr>
      <w:r w:rsidRPr="00C9537E">
        <w:rPr>
          <w:rFonts w:asciiTheme="minorHAnsi" w:hAnsiTheme="minorHAnsi" w:cstheme="minorHAnsi"/>
          <w:u w:val="single"/>
        </w:rPr>
        <w:t>Declaração</w:t>
      </w:r>
      <w:r w:rsidRPr="00C9537E">
        <w:rPr>
          <w:rFonts w:asciiTheme="minorHAnsi" w:hAnsiTheme="minorHAnsi" w:cstheme="minorHAnsi"/>
        </w:rPr>
        <w:t>. O Agente Fiduciário</w:t>
      </w:r>
      <w:r w:rsidR="00BC3B63" w:rsidRPr="00C9537E">
        <w:rPr>
          <w:rFonts w:asciiTheme="minorHAnsi" w:hAnsiTheme="minorHAnsi" w:cstheme="minorHAnsi"/>
        </w:rPr>
        <w:t>, nomeado na presente Escritura de Emissão</w:t>
      </w:r>
      <w:r w:rsidRPr="00C9537E">
        <w:rPr>
          <w:rFonts w:asciiTheme="minorHAnsi" w:hAnsiTheme="minorHAnsi" w:cstheme="minorHAnsi"/>
        </w:rPr>
        <w:t xml:space="preserve"> declara, sob as penas da lei:</w:t>
      </w:r>
    </w:p>
    <w:p w14:paraId="3BA9CE61" w14:textId="77777777" w:rsidR="00EE2D13" w:rsidRPr="00C9537E" w:rsidRDefault="00EE2D13" w:rsidP="00C9537E">
      <w:pPr>
        <w:spacing w:line="340" w:lineRule="exact"/>
        <w:rPr>
          <w:rFonts w:asciiTheme="minorHAnsi" w:hAnsiTheme="minorHAnsi" w:cstheme="minorHAnsi"/>
        </w:rPr>
      </w:pPr>
    </w:p>
    <w:p w14:paraId="7C5F3567" w14:textId="0447F2E4" w:rsidR="00111B89" w:rsidRPr="00C9537E" w:rsidRDefault="002562E3" w:rsidP="00C9537E">
      <w:pPr>
        <w:numPr>
          <w:ilvl w:val="0"/>
          <w:numId w:val="10"/>
        </w:numPr>
        <w:tabs>
          <w:tab w:val="clear" w:pos="375"/>
        </w:tabs>
        <w:spacing w:line="340" w:lineRule="exact"/>
        <w:ind w:left="709" w:hanging="709"/>
        <w:jc w:val="both"/>
        <w:rPr>
          <w:rFonts w:asciiTheme="minorHAnsi" w:hAnsiTheme="minorHAnsi" w:cstheme="minorHAnsi"/>
        </w:rPr>
      </w:pPr>
      <w:bookmarkStart w:id="225" w:name="_DV_M304"/>
      <w:bookmarkEnd w:id="225"/>
      <w:r w:rsidRPr="00C9537E">
        <w:rPr>
          <w:rFonts w:asciiTheme="minorHAnsi" w:hAnsiTheme="minorHAnsi" w:cstheme="minorHAnsi"/>
        </w:rPr>
        <w:t xml:space="preserve">não ter qualquer impedimento legal, conforme artigo 66, parágrafo 3º da Lei das Sociedades por Ações, a </w:t>
      </w:r>
      <w:r w:rsidR="003E6074" w:rsidRPr="00C9537E">
        <w:rPr>
          <w:rFonts w:asciiTheme="minorHAnsi" w:hAnsiTheme="minorHAnsi" w:cstheme="minorHAnsi"/>
        </w:rPr>
        <w:t>Resolução CVM 17</w:t>
      </w:r>
      <w:r w:rsidR="005369CD" w:rsidRPr="00C9537E">
        <w:rPr>
          <w:rFonts w:asciiTheme="minorHAnsi" w:hAnsiTheme="minorHAnsi" w:cstheme="minorHAnsi"/>
        </w:rPr>
        <w:t xml:space="preserve"> </w:t>
      </w:r>
      <w:r w:rsidRPr="00C9537E">
        <w:rPr>
          <w:rFonts w:asciiTheme="minorHAnsi" w:hAnsiTheme="minorHAnsi" w:cstheme="minorHAnsi"/>
        </w:rPr>
        <w:t xml:space="preserve">ou, em caso de alteração, a que vier a </w:t>
      </w:r>
      <w:r w:rsidR="000D63D5" w:rsidRPr="00C9537E">
        <w:rPr>
          <w:rFonts w:asciiTheme="minorHAnsi" w:hAnsiTheme="minorHAnsi" w:cstheme="minorHAnsi"/>
        </w:rPr>
        <w:t>substitui-la</w:t>
      </w:r>
      <w:r w:rsidRPr="00C9537E">
        <w:rPr>
          <w:rFonts w:asciiTheme="minorHAnsi" w:hAnsiTheme="minorHAnsi" w:cstheme="minorHAnsi"/>
        </w:rPr>
        <w:t>, para exercer a função que lhe é conferida</w:t>
      </w:r>
      <w:r w:rsidR="0085140A" w:rsidRPr="00C9537E">
        <w:rPr>
          <w:rFonts w:asciiTheme="minorHAnsi" w:hAnsiTheme="minorHAnsi" w:cstheme="minorHAnsi"/>
        </w:rPr>
        <w:t>;</w:t>
      </w:r>
    </w:p>
    <w:p w14:paraId="6B90AC46" w14:textId="77777777" w:rsidR="00EE2D13" w:rsidRPr="00C9537E" w:rsidRDefault="00EE2D13" w:rsidP="00C9537E">
      <w:pPr>
        <w:spacing w:line="340" w:lineRule="exact"/>
        <w:ind w:left="709"/>
        <w:jc w:val="both"/>
        <w:rPr>
          <w:rFonts w:asciiTheme="minorHAnsi" w:hAnsiTheme="minorHAnsi" w:cstheme="minorHAnsi"/>
        </w:rPr>
      </w:pPr>
    </w:p>
    <w:p w14:paraId="282DDD03" w14:textId="77777777" w:rsidR="00111B89" w:rsidRPr="00C9537E" w:rsidRDefault="0085140A" w:rsidP="00C9537E">
      <w:pPr>
        <w:numPr>
          <w:ilvl w:val="0"/>
          <w:numId w:val="10"/>
        </w:numPr>
        <w:tabs>
          <w:tab w:val="clear" w:pos="375"/>
          <w:tab w:val="num" w:pos="851"/>
        </w:tabs>
        <w:spacing w:line="340" w:lineRule="exact"/>
        <w:ind w:left="709" w:hanging="709"/>
        <w:jc w:val="both"/>
        <w:rPr>
          <w:rFonts w:asciiTheme="minorHAnsi" w:hAnsiTheme="minorHAnsi" w:cstheme="minorHAnsi"/>
        </w:rPr>
      </w:pPr>
      <w:bookmarkStart w:id="226" w:name="_DV_M305"/>
      <w:bookmarkEnd w:id="226"/>
      <w:r w:rsidRPr="00C9537E">
        <w:rPr>
          <w:rFonts w:asciiTheme="minorHAnsi" w:hAnsiTheme="minorHAnsi" w:cstheme="minorHAnsi"/>
        </w:rPr>
        <w:t>aceitar a função que lhe é conferida, assumindo integralmente os deveres e atribuições previstos na legislação específica e nesta Escritura de Emissão;</w:t>
      </w:r>
    </w:p>
    <w:p w14:paraId="02847F01" w14:textId="77777777" w:rsidR="00EE2D13" w:rsidRPr="00C9537E" w:rsidRDefault="00EE2D13" w:rsidP="00C9537E">
      <w:pPr>
        <w:spacing w:line="340" w:lineRule="exact"/>
        <w:ind w:left="709"/>
        <w:jc w:val="both"/>
        <w:rPr>
          <w:rFonts w:asciiTheme="minorHAnsi" w:hAnsiTheme="minorHAnsi" w:cstheme="minorHAnsi"/>
        </w:rPr>
      </w:pPr>
      <w:bookmarkStart w:id="227" w:name="_DV_M306"/>
      <w:bookmarkEnd w:id="227"/>
    </w:p>
    <w:p w14:paraId="300904B5" w14:textId="77777777" w:rsidR="00111B89" w:rsidRPr="00C9537E" w:rsidRDefault="0085140A" w:rsidP="00C9537E">
      <w:pPr>
        <w:numPr>
          <w:ilvl w:val="0"/>
          <w:numId w:val="10"/>
        </w:numPr>
        <w:tabs>
          <w:tab w:val="clear" w:pos="375"/>
          <w:tab w:val="num" w:pos="851"/>
        </w:tabs>
        <w:spacing w:line="340" w:lineRule="exact"/>
        <w:ind w:left="709" w:hanging="709"/>
        <w:jc w:val="both"/>
        <w:rPr>
          <w:rFonts w:asciiTheme="minorHAnsi" w:hAnsiTheme="minorHAnsi" w:cstheme="minorHAnsi"/>
        </w:rPr>
      </w:pPr>
      <w:r w:rsidRPr="00C9537E">
        <w:rPr>
          <w:rFonts w:asciiTheme="minorHAnsi" w:hAnsiTheme="minorHAnsi" w:cstheme="minorHAnsi"/>
        </w:rPr>
        <w:t>conhecer e aceitar integralmente a presente Escritura de Emissão, todas as suas cláusulas e condições;</w:t>
      </w:r>
    </w:p>
    <w:p w14:paraId="65066833" w14:textId="77777777" w:rsidR="00EE2D13" w:rsidRPr="00C9537E" w:rsidRDefault="00EE2D13" w:rsidP="00C9537E">
      <w:pPr>
        <w:pStyle w:val="PargrafodaLista"/>
        <w:spacing w:line="340" w:lineRule="exact"/>
        <w:ind w:left="0"/>
        <w:jc w:val="both"/>
        <w:rPr>
          <w:rFonts w:asciiTheme="minorHAnsi" w:hAnsiTheme="minorHAnsi" w:cstheme="minorHAnsi"/>
        </w:rPr>
      </w:pPr>
      <w:bookmarkStart w:id="228" w:name="_DV_M307"/>
      <w:bookmarkEnd w:id="228"/>
    </w:p>
    <w:p w14:paraId="41D85235" w14:textId="77777777" w:rsidR="00111B89" w:rsidRPr="00C9537E" w:rsidRDefault="0085140A" w:rsidP="00C9537E">
      <w:pPr>
        <w:numPr>
          <w:ilvl w:val="0"/>
          <w:numId w:val="10"/>
        </w:numPr>
        <w:tabs>
          <w:tab w:val="clear" w:pos="375"/>
          <w:tab w:val="num" w:pos="851"/>
        </w:tabs>
        <w:spacing w:line="340" w:lineRule="exact"/>
        <w:ind w:left="709" w:hanging="709"/>
        <w:jc w:val="both"/>
        <w:rPr>
          <w:rFonts w:asciiTheme="minorHAnsi" w:hAnsiTheme="minorHAnsi" w:cstheme="minorHAnsi"/>
        </w:rPr>
      </w:pPr>
      <w:r w:rsidRPr="00C9537E">
        <w:rPr>
          <w:rFonts w:asciiTheme="minorHAnsi" w:hAnsiTheme="minorHAnsi" w:cstheme="minorHAnsi"/>
        </w:rPr>
        <w:t>não ter qualquer ligação com a Emissora que o impeça de exercer suas funções;</w:t>
      </w:r>
    </w:p>
    <w:p w14:paraId="22D68164" w14:textId="77777777" w:rsidR="00EE2D13" w:rsidRPr="00C9537E" w:rsidRDefault="00EE2D13" w:rsidP="00C9537E">
      <w:pPr>
        <w:spacing w:line="340" w:lineRule="exact"/>
        <w:ind w:left="709"/>
        <w:jc w:val="both"/>
        <w:rPr>
          <w:rFonts w:asciiTheme="minorHAnsi" w:hAnsiTheme="minorHAnsi" w:cstheme="minorHAnsi"/>
        </w:rPr>
      </w:pPr>
      <w:bookmarkStart w:id="229" w:name="_DV_M308"/>
      <w:bookmarkEnd w:id="229"/>
    </w:p>
    <w:p w14:paraId="1A2E8D68" w14:textId="77777777" w:rsidR="00111B89" w:rsidRPr="00C9537E" w:rsidRDefault="0085140A" w:rsidP="00C9537E">
      <w:pPr>
        <w:numPr>
          <w:ilvl w:val="0"/>
          <w:numId w:val="10"/>
        </w:numPr>
        <w:tabs>
          <w:tab w:val="clear" w:pos="375"/>
          <w:tab w:val="num" w:pos="851"/>
        </w:tabs>
        <w:spacing w:line="340" w:lineRule="exact"/>
        <w:ind w:left="709" w:hanging="709"/>
        <w:jc w:val="both"/>
        <w:rPr>
          <w:rFonts w:asciiTheme="minorHAnsi" w:hAnsiTheme="minorHAnsi" w:cstheme="minorHAnsi"/>
        </w:rPr>
      </w:pPr>
      <w:r w:rsidRPr="00C9537E">
        <w:rPr>
          <w:rFonts w:asciiTheme="minorHAnsi" w:hAnsiTheme="minorHAnsi" w:cstheme="minorHAnsi"/>
        </w:rPr>
        <w:t>estar ciente da regulamentação aplicável emanada do Banco Central do Brasil e da CVM, incluindo a Circular do Banco Central do Brasil nº 1.832, de 31 de outubro de 1990;</w:t>
      </w:r>
    </w:p>
    <w:p w14:paraId="06F38B7A" w14:textId="77777777" w:rsidR="00EE2D13" w:rsidRPr="00C9537E" w:rsidRDefault="00EE2D13" w:rsidP="00C9537E">
      <w:pPr>
        <w:spacing w:line="340" w:lineRule="exact"/>
        <w:ind w:left="709"/>
        <w:jc w:val="both"/>
        <w:rPr>
          <w:rFonts w:asciiTheme="minorHAnsi" w:hAnsiTheme="minorHAnsi" w:cstheme="minorHAnsi"/>
        </w:rPr>
      </w:pPr>
      <w:bookmarkStart w:id="230" w:name="_DV_M309"/>
      <w:bookmarkEnd w:id="230"/>
    </w:p>
    <w:p w14:paraId="483A7FBE" w14:textId="77777777" w:rsidR="00111B89" w:rsidRPr="00C9537E" w:rsidRDefault="0085140A" w:rsidP="00C9537E">
      <w:pPr>
        <w:numPr>
          <w:ilvl w:val="0"/>
          <w:numId w:val="10"/>
        </w:numPr>
        <w:tabs>
          <w:tab w:val="clear" w:pos="375"/>
          <w:tab w:val="num" w:pos="851"/>
        </w:tabs>
        <w:spacing w:line="340" w:lineRule="exact"/>
        <w:ind w:left="709" w:hanging="709"/>
        <w:jc w:val="both"/>
        <w:rPr>
          <w:rFonts w:asciiTheme="minorHAnsi" w:hAnsiTheme="minorHAnsi" w:cstheme="minorHAnsi"/>
        </w:rPr>
      </w:pPr>
      <w:r w:rsidRPr="00C9537E">
        <w:rPr>
          <w:rFonts w:asciiTheme="minorHAnsi" w:hAnsiTheme="minorHAnsi" w:cstheme="minorHAnsi"/>
        </w:rPr>
        <w:t>estar devidamente autorizado a celebrar esta Escritura de Emissão e a cumprir com suas obrigações aqui previstas, tendo sido satisfeit</w:t>
      </w:r>
      <w:r w:rsidR="00762E1F" w:rsidRPr="00C9537E">
        <w:rPr>
          <w:rFonts w:asciiTheme="minorHAnsi" w:hAnsiTheme="minorHAnsi" w:cstheme="minorHAnsi"/>
        </w:rPr>
        <w:t>o</w:t>
      </w:r>
      <w:r w:rsidRPr="00C9537E">
        <w:rPr>
          <w:rFonts w:asciiTheme="minorHAnsi" w:hAnsiTheme="minorHAnsi" w:cstheme="minorHAnsi"/>
        </w:rPr>
        <w:t>s</w:t>
      </w:r>
      <w:r w:rsidR="00762E1F" w:rsidRPr="00C9537E">
        <w:rPr>
          <w:rFonts w:asciiTheme="minorHAnsi" w:hAnsiTheme="minorHAnsi" w:cstheme="minorHAnsi"/>
        </w:rPr>
        <w:t xml:space="preserve"> todos os requisitos legais e </w:t>
      </w:r>
      <w:r w:rsidRPr="00C9537E">
        <w:rPr>
          <w:rFonts w:asciiTheme="minorHAnsi" w:hAnsiTheme="minorHAnsi" w:cstheme="minorHAnsi"/>
        </w:rPr>
        <w:t>as autorizações societárias necessários para tanto;</w:t>
      </w:r>
    </w:p>
    <w:p w14:paraId="07436D40" w14:textId="77777777" w:rsidR="00EE2D13" w:rsidRPr="00C9537E" w:rsidRDefault="00EE2D13" w:rsidP="00C9537E">
      <w:pPr>
        <w:spacing w:line="340" w:lineRule="exact"/>
        <w:ind w:left="709"/>
        <w:jc w:val="both"/>
        <w:rPr>
          <w:rFonts w:asciiTheme="minorHAnsi" w:hAnsiTheme="minorHAnsi" w:cstheme="minorHAnsi"/>
        </w:rPr>
      </w:pPr>
      <w:bookmarkStart w:id="231" w:name="_DV_X471"/>
    </w:p>
    <w:p w14:paraId="40C2DFD4" w14:textId="0CFC4081" w:rsidR="00111B89" w:rsidRPr="00C9537E" w:rsidRDefault="0085140A" w:rsidP="00C9537E">
      <w:pPr>
        <w:numPr>
          <w:ilvl w:val="0"/>
          <w:numId w:val="10"/>
        </w:numPr>
        <w:tabs>
          <w:tab w:val="clear" w:pos="375"/>
          <w:tab w:val="num" w:pos="851"/>
        </w:tabs>
        <w:spacing w:line="340" w:lineRule="exact"/>
        <w:ind w:left="709" w:hanging="709"/>
        <w:jc w:val="both"/>
        <w:rPr>
          <w:rFonts w:asciiTheme="minorHAnsi" w:hAnsiTheme="minorHAnsi" w:cstheme="minorHAnsi"/>
        </w:rPr>
      </w:pPr>
      <w:r w:rsidRPr="00C9537E">
        <w:rPr>
          <w:rFonts w:asciiTheme="minorHAnsi" w:hAnsiTheme="minorHAnsi" w:cstheme="minorHAnsi"/>
        </w:rPr>
        <w:t xml:space="preserve">não se encontrar em nenhuma das situações de conflito de interesse previstas </w:t>
      </w:r>
      <w:r w:rsidR="003E6074" w:rsidRPr="00C9537E">
        <w:rPr>
          <w:rFonts w:asciiTheme="minorHAnsi" w:hAnsiTheme="minorHAnsi" w:cstheme="minorHAnsi"/>
        </w:rPr>
        <w:t>na Resolução CVM 17</w:t>
      </w:r>
      <w:r w:rsidRPr="00C9537E">
        <w:rPr>
          <w:rFonts w:asciiTheme="minorHAnsi" w:hAnsiTheme="minorHAnsi" w:cstheme="minorHAnsi"/>
        </w:rPr>
        <w:t>;</w:t>
      </w:r>
      <w:bookmarkEnd w:id="231"/>
    </w:p>
    <w:p w14:paraId="0F11AEF8" w14:textId="77777777" w:rsidR="00EE2D13" w:rsidRPr="00C9537E" w:rsidRDefault="00EE2D13" w:rsidP="00C9537E">
      <w:pPr>
        <w:spacing w:line="340" w:lineRule="exact"/>
        <w:ind w:left="709"/>
        <w:jc w:val="both"/>
        <w:rPr>
          <w:rFonts w:asciiTheme="minorHAnsi" w:hAnsiTheme="minorHAnsi" w:cstheme="minorHAnsi"/>
        </w:rPr>
      </w:pPr>
    </w:p>
    <w:p w14:paraId="34722999" w14:textId="77777777" w:rsidR="00762E1F" w:rsidRPr="00C9537E" w:rsidRDefault="00762E1F" w:rsidP="00C9537E">
      <w:pPr>
        <w:numPr>
          <w:ilvl w:val="0"/>
          <w:numId w:val="10"/>
        </w:numPr>
        <w:tabs>
          <w:tab w:val="clear" w:pos="375"/>
          <w:tab w:val="num" w:pos="851"/>
        </w:tabs>
        <w:spacing w:line="340" w:lineRule="exact"/>
        <w:ind w:left="709" w:hanging="709"/>
        <w:jc w:val="both"/>
        <w:rPr>
          <w:rFonts w:asciiTheme="minorHAnsi" w:hAnsiTheme="minorHAnsi" w:cstheme="minorHAnsi"/>
        </w:rPr>
      </w:pPr>
      <w:r w:rsidRPr="00C9537E">
        <w:rPr>
          <w:rFonts w:asciiTheme="minorHAnsi" w:hAnsiTheme="minorHAnsi" w:cstheme="minorHAnsi"/>
        </w:rPr>
        <w:t>estar devidamente qualificado a exercer as atividades de agente fiduciário, nos termos da regulamentação aplicável vigente;</w:t>
      </w:r>
    </w:p>
    <w:p w14:paraId="1AB2B3B1" w14:textId="77777777" w:rsidR="00EE2D13" w:rsidRPr="00C9537E" w:rsidRDefault="00EE2D13" w:rsidP="00C9537E">
      <w:pPr>
        <w:spacing w:line="340" w:lineRule="exact"/>
        <w:ind w:left="709"/>
        <w:jc w:val="both"/>
        <w:rPr>
          <w:rFonts w:asciiTheme="minorHAnsi" w:hAnsiTheme="minorHAnsi" w:cstheme="minorHAnsi"/>
        </w:rPr>
      </w:pPr>
    </w:p>
    <w:p w14:paraId="54A4505C" w14:textId="77777777" w:rsidR="00111B89" w:rsidRPr="00C9537E" w:rsidRDefault="0085140A" w:rsidP="00C9537E">
      <w:pPr>
        <w:numPr>
          <w:ilvl w:val="0"/>
          <w:numId w:val="10"/>
        </w:numPr>
        <w:tabs>
          <w:tab w:val="clear" w:pos="375"/>
          <w:tab w:val="num" w:pos="851"/>
        </w:tabs>
        <w:spacing w:line="340" w:lineRule="exact"/>
        <w:ind w:left="709" w:hanging="709"/>
        <w:jc w:val="both"/>
        <w:rPr>
          <w:rFonts w:asciiTheme="minorHAnsi" w:hAnsiTheme="minorHAnsi" w:cstheme="minorHAnsi"/>
        </w:rPr>
      </w:pPr>
      <w:r w:rsidRPr="00C9537E">
        <w:rPr>
          <w:rFonts w:asciiTheme="minorHAnsi" w:hAnsiTheme="minorHAnsi" w:cstheme="minorHAnsi"/>
        </w:rPr>
        <w:t>ser instituição financeira, estando devidamente organizada, constituída e existente de acordo com as leis brasileiras;</w:t>
      </w:r>
    </w:p>
    <w:p w14:paraId="3EABC911" w14:textId="77777777" w:rsidR="00EE2D13" w:rsidRPr="00C9537E" w:rsidRDefault="00EE2D13" w:rsidP="00C9537E">
      <w:pPr>
        <w:spacing w:line="340" w:lineRule="exact"/>
        <w:ind w:left="709"/>
        <w:jc w:val="both"/>
        <w:rPr>
          <w:rFonts w:asciiTheme="minorHAnsi" w:hAnsiTheme="minorHAnsi" w:cstheme="minorHAnsi"/>
        </w:rPr>
      </w:pPr>
      <w:bookmarkStart w:id="232" w:name="_DV_C424"/>
    </w:p>
    <w:p w14:paraId="5F4D5D60" w14:textId="77777777" w:rsidR="00111B89" w:rsidRPr="00C9537E" w:rsidRDefault="0085140A" w:rsidP="00C9537E">
      <w:pPr>
        <w:numPr>
          <w:ilvl w:val="0"/>
          <w:numId w:val="10"/>
        </w:numPr>
        <w:tabs>
          <w:tab w:val="clear" w:pos="375"/>
          <w:tab w:val="num" w:pos="851"/>
        </w:tabs>
        <w:spacing w:line="340" w:lineRule="exact"/>
        <w:ind w:left="709" w:hanging="709"/>
        <w:jc w:val="both"/>
        <w:rPr>
          <w:rFonts w:asciiTheme="minorHAnsi" w:hAnsiTheme="minorHAnsi" w:cstheme="minorHAnsi"/>
        </w:rPr>
      </w:pPr>
      <w:r w:rsidRPr="00C9537E">
        <w:rPr>
          <w:rFonts w:asciiTheme="minorHAnsi" w:hAnsiTheme="minorHAnsi" w:cstheme="minorHAnsi"/>
        </w:rPr>
        <w:t xml:space="preserve">que </w:t>
      </w:r>
      <w:bookmarkStart w:id="233" w:name="_DV_X465"/>
      <w:bookmarkStart w:id="234" w:name="_DV_C425"/>
      <w:bookmarkEnd w:id="232"/>
      <w:r w:rsidRPr="00C9537E">
        <w:rPr>
          <w:rFonts w:asciiTheme="minorHAnsi" w:hAnsiTheme="minorHAnsi" w:cstheme="minorHAnsi"/>
        </w:rPr>
        <w:t>esta Escritura de Emissão constitui uma obrigação legal, válida</w:t>
      </w:r>
      <w:bookmarkStart w:id="235" w:name="_DV_C426"/>
      <w:bookmarkEnd w:id="233"/>
      <w:bookmarkEnd w:id="234"/>
      <w:r w:rsidRPr="00C9537E">
        <w:rPr>
          <w:rFonts w:asciiTheme="minorHAnsi" w:hAnsiTheme="minorHAnsi" w:cstheme="minorHAnsi"/>
        </w:rPr>
        <w:t>, vinculativa e eficaz</w:t>
      </w:r>
      <w:bookmarkStart w:id="236" w:name="_DV_X467"/>
      <w:bookmarkStart w:id="237" w:name="_DV_C427"/>
      <w:bookmarkEnd w:id="235"/>
      <w:r w:rsidRPr="00C9537E">
        <w:rPr>
          <w:rFonts w:asciiTheme="minorHAnsi" w:hAnsiTheme="minorHAnsi" w:cstheme="minorHAnsi"/>
        </w:rPr>
        <w:t xml:space="preserve"> do Agente Fiduciário, exequível de acordo com os seus termos e condições;</w:t>
      </w:r>
      <w:bookmarkEnd w:id="236"/>
      <w:bookmarkEnd w:id="237"/>
    </w:p>
    <w:p w14:paraId="360421AA" w14:textId="77777777" w:rsidR="00EE2D13" w:rsidRPr="00C9537E" w:rsidRDefault="00EE2D13" w:rsidP="00C9537E">
      <w:pPr>
        <w:spacing w:line="340" w:lineRule="exact"/>
        <w:ind w:left="709"/>
        <w:jc w:val="both"/>
        <w:rPr>
          <w:rFonts w:asciiTheme="minorHAnsi" w:hAnsiTheme="minorHAnsi" w:cstheme="minorHAnsi"/>
        </w:rPr>
      </w:pPr>
      <w:bookmarkStart w:id="238" w:name="_DV_M310"/>
      <w:bookmarkEnd w:id="238"/>
    </w:p>
    <w:p w14:paraId="578C3EEA" w14:textId="77777777" w:rsidR="00111B89" w:rsidRPr="00C9537E" w:rsidRDefault="0085140A" w:rsidP="00C9537E">
      <w:pPr>
        <w:numPr>
          <w:ilvl w:val="0"/>
          <w:numId w:val="10"/>
        </w:numPr>
        <w:tabs>
          <w:tab w:val="clear" w:pos="375"/>
          <w:tab w:val="num" w:pos="851"/>
        </w:tabs>
        <w:spacing w:line="340" w:lineRule="exact"/>
        <w:ind w:left="709" w:hanging="709"/>
        <w:jc w:val="both"/>
        <w:rPr>
          <w:rFonts w:asciiTheme="minorHAnsi" w:hAnsiTheme="minorHAnsi" w:cstheme="minorHAnsi"/>
        </w:rPr>
      </w:pPr>
      <w:r w:rsidRPr="00C9537E">
        <w:rPr>
          <w:rFonts w:asciiTheme="minorHAnsi" w:hAnsiTheme="minorHAnsi" w:cstheme="minorHAnsi"/>
        </w:rPr>
        <w:t xml:space="preserve">que a celebração desta Escritura de Emissão e o cumprimento de suas obrigações aqui previstas não infringem qualquer obrigação anteriormente assumida pelo Agente Fiduciário; </w:t>
      </w:r>
    </w:p>
    <w:p w14:paraId="3A566DC7" w14:textId="77777777" w:rsidR="00EE2D13" w:rsidRPr="00C9537E" w:rsidRDefault="00EE2D13" w:rsidP="00C9537E">
      <w:pPr>
        <w:spacing w:line="340" w:lineRule="exact"/>
        <w:ind w:left="709"/>
        <w:jc w:val="both"/>
        <w:rPr>
          <w:rFonts w:asciiTheme="minorHAnsi" w:hAnsiTheme="minorHAnsi" w:cstheme="minorHAnsi"/>
        </w:rPr>
      </w:pPr>
    </w:p>
    <w:p w14:paraId="20BE2BCF" w14:textId="57275B07" w:rsidR="002562E3" w:rsidRPr="00C9537E" w:rsidRDefault="003B4C93" w:rsidP="00C9537E">
      <w:pPr>
        <w:numPr>
          <w:ilvl w:val="0"/>
          <w:numId w:val="10"/>
        </w:numPr>
        <w:tabs>
          <w:tab w:val="clear" w:pos="375"/>
          <w:tab w:val="num" w:pos="851"/>
        </w:tabs>
        <w:spacing w:line="340" w:lineRule="exact"/>
        <w:ind w:left="709" w:hanging="709"/>
        <w:jc w:val="both"/>
        <w:rPr>
          <w:rFonts w:asciiTheme="minorHAnsi" w:hAnsiTheme="minorHAnsi" w:cstheme="minorHAnsi"/>
        </w:rPr>
      </w:pPr>
      <w:r w:rsidRPr="00C9537E">
        <w:rPr>
          <w:rFonts w:asciiTheme="minorHAnsi" w:hAnsiTheme="minorHAnsi" w:cstheme="minorHAnsi"/>
        </w:rPr>
        <w:t xml:space="preserve">que verificou a </w:t>
      </w:r>
      <w:r w:rsidR="008469B5" w:rsidRPr="00C9537E">
        <w:rPr>
          <w:rFonts w:asciiTheme="minorHAnsi" w:hAnsiTheme="minorHAnsi" w:cstheme="minorHAnsi"/>
        </w:rPr>
        <w:t>consistência</w:t>
      </w:r>
      <w:r w:rsidR="00380870" w:rsidRPr="00C9537E">
        <w:rPr>
          <w:rFonts w:asciiTheme="minorHAnsi" w:hAnsiTheme="minorHAnsi" w:cstheme="minorHAnsi"/>
        </w:rPr>
        <w:t xml:space="preserve"> </w:t>
      </w:r>
      <w:r w:rsidRPr="00C9537E">
        <w:rPr>
          <w:rFonts w:asciiTheme="minorHAnsi" w:hAnsiTheme="minorHAnsi" w:cstheme="minorHAnsi"/>
        </w:rPr>
        <w:t>das informações contidas nesta Escritura de Emissão</w:t>
      </w:r>
      <w:r w:rsidR="002A7CAD" w:rsidRPr="00C9537E">
        <w:rPr>
          <w:rFonts w:asciiTheme="minorHAnsi" w:hAnsiTheme="minorHAnsi" w:cstheme="minorHAnsi"/>
        </w:rPr>
        <w:t>;</w:t>
      </w:r>
      <w:r w:rsidR="00BF10BC" w:rsidRPr="00C9537E">
        <w:rPr>
          <w:rFonts w:asciiTheme="minorHAnsi" w:hAnsiTheme="minorHAnsi" w:cstheme="minorHAnsi"/>
        </w:rPr>
        <w:t xml:space="preserve"> e</w:t>
      </w:r>
      <w:bookmarkStart w:id="239" w:name="_DV_M313"/>
      <w:bookmarkEnd w:id="239"/>
      <w:r w:rsidR="008469B5" w:rsidRPr="00C9537E">
        <w:rPr>
          <w:rFonts w:asciiTheme="minorHAnsi" w:hAnsiTheme="minorHAnsi" w:cstheme="minorHAnsi"/>
        </w:rPr>
        <w:t xml:space="preserve"> </w:t>
      </w:r>
    </w:p>
    <w:p w14:paraId="3AA366BC" w14:textId="77777777" w:rsidR="002562E3" w:rsidRPr="00C9537E" w:rsidRDefault="002562E3" w:rsidP="00C9537E">
      <w:pPr>
        <w:pStyle w:val="PargrafodaLista"/>
        <w:spacing w:line="340" w:lineRule="exact"/>
        <w:rPr>
          <w:rFonts w:asciiTheme="minorHAnsi" w:hAnsiTheme="minorHAnsi" w:cstheme="minorHAnsi"/>
        </w:rPr>
      </w:pPr>
    </w:p>
    <w:p w14:paraId="29A91F87" w14:textId="6F3B27E9" w:rsidR="00F951C1" w:rsidRPr="00C9537E" w:rsidRDefault="00424EE0" w:rsidP="00C9537E">
      <w:pPr>
        <w:numPr>
          <w:ilvl w:val="0"/>
          <w:numId w:val="10"/>
        </w:numPr>
        <w:tabs>
          <w:tab w:val="clear" w:pos="375"/>
          <w:tab w:val="num" w:pos="851"/>
        </w:tabs>
        <w:spacing w:line="340" w:lineRule="exact"/>
        <w:ind w:left="709" w:hanging="709"/>
        <w:jc w:val="both"/>
        <w:rPr>
          <w:rFonts w:asciiTheme="minorHAnsi" w:hAnsiTheme="minorHAnsi" w:cstheme="minorHAnsi"/>
        </w:rPr>
      </w:pPr>
      <w:bookmarkStart w:id="240" w:name="_Hlk69204540"/>
      <w:r w:rsidRPr="00C9537E">
        <w:rPr>
          <w:rFonts w:asciiTheme="minorHAnsi" w:hAnsiTheme="minorHAnsi" w:cstheme="minorHAnsi"/>
        </w:rPr>
        <w:t>na data de celebração da presente Escritura de Emissão e com base no organograma encaminhado pela Emissora, o Agente Fiduciário declara, para os fins da Resolução CVM 17, que não presta serviços de Agente Fiduciário em emissões de valores mobiliários da Emissora, de sociedade coligada, controlada, controladora ou integrante do mesmo grupo econômico da Emissora</w:t>
      </w:r>
      <w:r w:rsidR="004C1CE3" w:rsidRPr="00C9537E">
        <w:rPr>
          <w:rFonts w:asciiTheme="minorHAnsi" w:hAnsiTheme="minorHAnsi" w:cstheme="minorHAnsi"/>
        </w:rPr>
        <w:t>.</w:t>
      </w:r>
    </w:p>
    <w:bookmarkEnd w:id="240"/>
    <w:p w14:paraId="7B435AC0" w14:textId="61FD7F25" w:rsidR="00A03AD5" w:rsidRPr="00C9537E" w:rsidRDefault="00A03AD5" w:rsidP="00C9537E">
      <w:pPr>
        <w:pStyle w:val="PargrafodaLista"/>
        <w:spacing w:line="340" w:lineRule="exact"/>
        <w:rPr>
          <w:rFonts w:asciiTheme="minorHAnsi" w:hAnsiTheme="minorHAnsi" w:cstheme="minorHAnsi"/>
        </w:rPr>
      </w:pPr>
    </w:p>
    <w:p w14:paraId="0FA0F993" w14:textId="208883FA" w:rsidR="00EE2D13" w:rsidRPr="00C9537E" w:rsidRDefault="0085140A" w:rsidP="00C9537E">
      <w:pPr>
        <w:pStyle w:val="Ttulo6"/>
        <w:numPr>
          <w:ilvl w:val="2"/>
          <w:numId w:val="6"/>
        </w:numPr>
        <w:spacing w:line="340" w:lineRule="exact"/>
        <w:ind w:left="0" w:firstLine="0"/>
        <w:jc w:val="both"/>
        <w:rPr>
          <w:rFonts w:asciiTheme="minorHAnsi" w:hAnsiTheme="minorHAnsi" w:cstheme="minorHAnsi"/>
          <w:sz w:val="24"/>
          <w:szCs w:val="24"/>
        </w:rPr>
      </w:pPr>
      <w:bookmarkStart w:id="241" w:name="_DV_M314"/>
      <w:bookmarkEnd w:id="241"/>
      <w:r w:rsidRPr="00C9537E">
        <w:rPr>
          <w:rFonts w:asciiTheme="minorHAnsi" w:hAnsiTheme="minorHAnsi" w:cstheme="minorHAnsi"/>
          <w:b w:val="0"/>
          <w:sz w:val="24"/>
          <w:szCs w:val="24"/>
        </w:rPr>
        <w:t xml:space="preserve">O Agente Fiduciário exercerá suas funções a partir da data de assinatura desta Escritura de Emissão ou de eventual aditamento relativo à sua substituição, devendo permanecer no exercício de suas funções até a Data de Vencimento ou, caso ainda restem obrigações da Emissora nos termos desta Escritura de Emissão inadimplidas após a Data de Vencimento, até que todas as obrigações da Emissora nos termos desta Escritura de Emissão sejam integralmente cumpridas, ou, ainda, até sua efetiva substituição, conforme Cláusula </w:t>
      </w:r>
      <w:r w:rsidR="003D59CB" w:rsidRPr="00C9537E">
        <w:rPr>
          <w:rFonts w:asciiTheme="minorHAnsi" w:hAnsiTheme="minorHAnsi" w:cstheme="minorHAnsi"/>
          <w:b w:val="0"/>
          <w:sz w:val="24"/>
          <w:szCs w:val="24"/>
          <w:highlight w:val="lightGray"/>
        </w:rPr>
        <w:fldChar w:fldCharType="begin"/>
      </w:r>
      <w:r w:rsidR="003D59CB" w:rsidRPr="00C9537E">
        <w:rPr>
          <w:rFonts w:asciiTheme="minorHAnsi" w:hAnsiTheme="minorHAnsi" w:cstheme="minorHAnsi"/>
          <w:b w:val="0"/>
          <w:sz w:val="24"/>
          <w:szCs w:val="24"/>
        </w:rPr>
        <w:instrText xml:space="preserve"> REF _Ref447757338 \r \h </w:instrText>
      </w:r>
      <w:r w:rsidR="00FC2639" w:rsidRPr="00C9537E">
        <w:rPr>
          <w:rFonts w:asciiTheme="minorHAnsi" w:hAnsiTheme="minorHAnsi" w:cstheme="minorHAnsi"/>
          <w:b w:val="0"/>
          <w:sz w:val="24"/>
          <w:szCs w:val="24"/>
          <w:highlight w:val="lightGray"/>
        </w:rPr>
        <w:instrText xml:space="preserve"> \* MERGEFORMAT </w:instrText>
      </w:r>
      <w:r w:rsidR="003D59CB" w:rsidRPr="00C9537E">
        <w:rPr>
          <w:rFonts w:asciiTheme="minorHAnsi" w:hAnsiTheme="minorHAnsi" w:cstheme="minorHAnsi"/>
          <w:b w:val="0"/>
          <w:sz w:val="24"/>
          <w:szCs w:val="24"/>
          <w:highlight w:val="lightGray"/>
        </w:rPr>
      </w:r>
      <w:r w:rsidR="003D59CB" w:rsidRPr="00C9537E">
        <w:rPr>
          <w:rFonts w:asciiTheme="minorHAnsi" w:hAnsiTheme="minorHAnsi" w:cstheme="minorHAnsi"/>
          <w:b w:val="0"/>
          <w:sz w:val="24"/>
          <w:szCs w:val="24"/>
          <w:highlight w:val="lightGray"/>
        </w:rPr>
        <w:fldChar w:fldCharType="separate"/>
      </w:r>
      <w:r w:rsidR="008A62C8" w:rsidRPr="00C9537E">
        <w:rPr>
          <w:rFonts w:asciiTheme="minorHAnsi" w:hAnsiTheme="minorHAnsi" w:cstheme="minorHAnsi"/>
          <w:b w:val="0"/>
          <w:sz w:val="24"/>
          <w:szCs w:val="24"/>
        </w:rPr>
        <w:t>8.4</w:t>
      </w:r>
      <w:r w:rsidR="003D59CB" w:rsidRPr="00C9537E">
        <w:rPr>
          <w:rFonts w:asciiTheme="minorHAnsi" w:hAnsiTheme="minorHAnsi" w:cstheme="minorHAnsi"/>
          <w:b w:val="0"/>
          <w:sz w:val="24"/>
          <w:szCs w:val="24"/>
          <w:highlight w:val="lightGray"/>
        </w:rPr>
        <w:fldChar w:fldCharType="end"/>
      </w:r>
      <w:r w:rsidRPr="00C9537E">
        <w:rPr>
          <w:rFonts w:asciiTheme="minorHAnsi" w:hAnsiTheme="minorHAnsi" w:cstheme="minorHAnsi"/>
          <w:b w:val="0"/>
          <w:sz w:val="24"/>
          <w:szCs w:val="24"/>
        </w:rPr>
        <w:t xml:space="preserve"> abaixo.</w:t>
      </w:r>
    </w:p>
    <w:p w14:paraId="2D9347EE" w14:textId="77777777" w:rsidR="00111B89" w:rsidRPr="00C9537E" w:rsidRDefault="00111B89" w:rsidP="00C9537E">
      <w:pPr>
        <w:pStyle w:val="Ttulo6"/>
        <w:spacing w:line="340" w:lineRule="exact"/>
        <w:jc w:val="both"/>
        <w:rPr>
          <w:rFonts w:asciiTheme="minorHAnsi" w:hAnsiTheme="minorHAnsi" w:cstheme="minorHAnsi"/>
          <w:sz w:val="24"/>
          <w:szCs w:val="24"/>
        </w:rPr>
      </w:pPr>
    </w:p>
    <w:p w14:paraId="063B52E6" w14:textId="25C1A0CC" w:rsidR="00DF15B9" w:rsidRPr="00C9537E" w:rsidRDefault="0085140A" w:rsidP="00C9537E">
      <w:pPr>
        <w:pStyle w:val="PargrafodaLista"/>
        <w:numPr>
          <w:ilvl w:val="1"/>
          <w:numId w:val="6"/>
        </w:numPr>
        <w:spacing w:line="340" w:lineRule="exact"/>
        <w:ind w:left="0" w:firstLine="0"/>
        <w:jc w:val="both"/>
        <w:rPr>
          <w:rFonts w:asciiTheme="minorHAnsi" w:hAnsiTheme="minorHAnsi" w:cstheme="minorHAnsi"/>
          <w:u w:val="single"/>
        </w:rPr>
      </w:pPr>
      <w:r w:rsidRPr="00C9537E">
        <w:rPr>
          <w:rFonts w:asciiTheme="minorHAnsi" w:hAnsiTheme="minorHAnsi" w:cstheme="minorHAnsi"/>
          <w:u w:val="single"/>
        </w:rPr>
        <w:t>Remuneração do Agente Fiduciário</w:t>
      </w:r>
    </w:p>
    <w:p w14:paraId="1938618F" w14:textId="77777777" w:rsidR="00F35612" w:rsidRPr="00C9537E" w:rsidRDefault="00F35612" w:rsidP="00C9537E">
      <w:pPr>
        <w:spacing w:line="340" w:lineRule="exact"/>
        <w:rPr>
          <w:rFonts w:asciiTheme="minorHAnsi" w:hAnsiTheme="minorHAnsi" w:cstheme="minorHAnsi"/>
        </w:rPr>
      </w:pPr>
    </w:p>
    <w:p w14:paraId="5C988415" w14:textId="6B625A1D" w:rsidR="006F2314" w:rsidRPr="00C9537E" w:rsidRDefault="006F2314" w:rsidP="00C9537E">
      <w:pPr>
        <w:pStyle w:val="Ttulo6"/>
        <w:numPr>
          <w:ilvl w:val="2"/>
          <w:numId w:val="6"/>
        </w:numPr>
        <w:tabs>
          <w:tab w:val="left" w:pos="0"/>
        </w:tabs>
        <w:spacing w:line="340" w:lineRule="exact"/>
        <w:ind w:left="0" w:firstLine="0"/>
        <w:jc w:val="both"/>
        <w:rPr>
          <w:rFonts w:asciiTheme="minorHAnsi" w:hAnsiTheme="minorHAnsi" w:cstheme="minorHAnsi"/>
          <w:b w:val="0"/>
          <w:sz w:val="24"/>
          <w:szCs w:val="24"/>
        </w:rPr>
      </w:pPr>
      <w:bookmarkStart w:id="242" w:name="_Ref78576251"/>
      <w:bookmarkStart w:id="243" w:name="_Ref447758080"/>
      <w:r w:rsidRPr="00C9537E">
        <w:rPr>
          <w:rFonts w:asciiTheme="minorHAnsi" w:hAnsiTheme="minorHAnsi" w:cstheme="minorHAnsi"/>
          <w:b w:val="0"/>
          <w:sz w:val="24"/>
          <w:szCs w:val="24"/>
        </w:rPr>
        <w:t xml:space="preserve">Será devida, pela Emissora, ao Agente Fiduciário ou à instituição que vier a substituí-lo nesta qualidade, a título de honorários pelo desempenho dos deveres e atribuições que lhe competem, nos termos da lei e desta Escritura de Emissão, uma remuneração </w:t>
      </w:r>
      <w:r w:rsidR="0043271C" w:rsidRPr="00C9537E">
        <w:rPr>
          <w:rFonts w:asciiTheme="minorHAnsi" w:hAnsiTheme="minorHAnsi" w:cstheme="minorHAnsi"/>
          <w:b w:val="0"/>
          <w:sz w:val="24"/>
          <w:szCs w:val="24"/>
        </w:rPr>
        <w:t>semestral</w:t>
      </w:r>
      <w:r w:rsidRPr="00C9537E">
        <w:rPr>
          <w:rFonts w:asciiTheme="minorHAnsi" w:hAnsiTheme="minorHAnsi" w:cstheme="minorHAnsi"/>
          <w:b w:val="0"/>
          <w:sz w:val="24"/>
          <w:szCs w:val="24"/>
        </w:rPr>
        <w:t xml:space="preserve"> equivalente a R</w:t>
      </w:r>
      <w:r w:rsidR="00234345" w:rsidRPr="00C9537E">
        <w:rPr>
          <w:rFonts w:asciiTheme="minorHAnsi" w:hAnsiTheme="minorHAnsi" w:cstheme="minorHAnsi"/>
          <w:b w:val="0"/>
          <w:sz w:val="24"/>
          <w:szCs w:val="24"/>
        </w:rPr>
        <w:t>$</w:t>
      </w:r>
      <w:r w:rsidR="004E6A19" w:rsidRPr="00C9537E">
        <w:rPr>
          <w:rFonts w:asciiTheme="minorHAnsi" w:hAnsiTheme="minorHAnsi" w:cstheme="minorHAnsi"/>
          <w:b w:val="0"/>
          <w:sz w:val="24"/>
          <w:szCs w:val="24"/>
        </w:rPr>
        <w:t> </w:t>
      </w:r>
      <w:r w:rsidR="0043271C" w:rsidRPr="00C9537E">
        <w:rPr>
          <w:rFonts w:asciiTheme="minorHAnsi" w:hAnsiTheme="minorHAnsi" w:cstheme="minorHAnsi"/>
          <w:b w:val="0"/>
          <w:sz w:val="24"/>
          <w:szCs w:val="24"/>
        </w:rPr>
        <w:t>7.000,00 (sete mil reais), sendo a primeira parcela devida até o 5º (quinto) Dia Útil após a assinatura desta Escritura e as demais parcelas no mesmo dia dos anos subsequentes até a Data de Vencimento. A remuneração será devida mesmo após o vencimento final das Debêntures, caso o Agente Fiduciário ainda esteja exercendo atividades inerentes a sua função em relação à Emissão. A primeira parcela será devida ainda que as Debêntures não tenham sido integralizadas, a título de estruturação e implantação da Emissão</w:t>
      </w:r>
      <w:r w:rsidR="00FA3FEB" w:rsidRPr="00C9537E">
        <w:rPr>
          <w:rFonts w:asciiTheme="minorHAnsi" w:hAnsiTheme="minorHAnsi" w:cstheme="minorHAnsi"/>
          <w:b w:val="0"/>
          <w:sz w:val="24"/>
          <w:szCs w:val="24"/>
        </w:rPr>
        <w:t>.</w:t>
      </w:r>
      <w:bookmarkEnd w:id="242"/>
    </w:p>
    <w:p w14:paraId="3E9C9678" w14:textId="18456126" w:rsidR="00FA3FEB" w:rsidRPr="00C9537E" w:rsidRDefault="00FA3FEB" w:rsidP="00C9537E">
      <w:pPr>
        <w:spacing w:line="340" w:lineRule="exact"/>
        <w:rPr>
          <w:rFonts w:asciiTheme="minorHAnsi" w:hAnsiTheme="minorHAnsi" w:cstheme="minorHAnsi"/>
        </w:rPr>
      </w:pPr>
    </w:p>
    <w:p w14:paraId="2001385C" w14:textId="1CDC801B" w:rsidR="0043271C" w:rsidRPr="00C9537E" w:rsidRDefault="006F2314" w:rsidP="00C9537E">
      <w:pPr>
        <w:pStyle w:val="Ttulo6"/>
        <w:numPr>
          <w:ilvl w:val="2"/>
          <w:numId w:val="6"/>
        </w:numPr>
        <w:tabs>
          <w:tab w:val="left" w:pos="0"/>
        </w:tabs>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 xml:space="preserve"> </w:t>
      </w:r>
      <w:r w:rsidR="000E4C87" w:rsidRPr="00C9537E">
        <w:rPr>
          <w:rFonts w:asciiTheme="minorHAnsi" w:hAnsiTheme="minorHAnsi" w:cstheme="minorHAnsi"/>
          <w:b w:val="0"/>
          <w:sz w:val="24"/>
          <w:szCs w:val="24"/>
        </w:rPr>
        <w:t xml:space="preserve">No caso de inadimplemento no pagamento das Debêntures ou de reestruturação de suas condições após a Emissão, ou ainda, da participação em reuniões ou conferências telefônicas, bem como atendimento às solicitações extraordinárias, devidamente comprovados e emitidos diretamente em nome da Emissora ou mediante reembolso após aprovação, será devido ao Agente Fiduciário, adicionalmente, o valor de R$ 500,00 (quinhentos reais) por hora-homem de trabalho dedicado a tais fatos, bem como à (i) comentários aos documentos da Emissão durante a estruturação da mesma, caso a operação não venha a se efetivar; (ii) execução das Garantias; (iii) participação em reuniões formais ou virtuais com a Emissora e/ou com investidores; e (iv) implementação das consequentes decisões tomadas em tais eventos, pagas 5 (cinco) dias após comprovação da entrega, pelo Agente Fiduciário, de "relatório de horas" à Emissora. Entende-se por reestruturação das Debêntures os eventos relacionados a alteração (a) das Garantias; (b) prazos </w:t>
      </w:r>
      <w:del w:id="244" w:author="Autor">
        <w:r w:rsidR="000E4C87" w:rsidRPr="00C9537E" w:rsidDel="00C9537E">
          <w:rPr>
            <w:rFonts w:asciiTheme="minorHAnsi" w:hAnsiTheme="minorHAnsi" w:cstheme="minorHAnsi"/>
            <w:b w:val="0"/>
            <w:sz w:val="24"/>
            <w:szCs w:val="24"/>
          </w:rPr>
          <w:delText>para amortização do Valor Nominal Atualizado ou saldo do Valor Nominal Atualizado</w:delText>
        </w:r>
      </w:del>
      <w:ins w:id="245" w:author="Autor">
        <w:r w:rsidR="00C9537E" w:rsidRPr="00C9537E">
          <w:rPr>
            <w:rFonts w:asciiTheme="minorHAnsi" w:hAnsiTheme="minorHAnsi" w:cstheme="minorHAnsi"/>
            <w:b w:val="0"/>
            <w:sz w:val="24"/>
            <w:szCs w:val="24"/>
          </w:rPr>
          <w:t>de pagamento das Debêntures</w:t>
        </w:r>
      </w:ins>
      <w:r w:rsidR="000E4C87" w:rsidRPr="00C9537E">
        <w:rPr>
          <w:rFonts w:asciiTheme="minorHAnsi" w:hAnsiTheme="minorHAnsi" w:cstheme="minorHAnsi"/>
          <w:b w:val="0"/>
          <w:sz w:val="24"/>
          <w:szCs w:val="24"/>
        </w:rPr>
        <w:t xml:space="preserve"> e (c) condições relacionadas aos Eventos de Inadimplemento - Vencimento Antecipado Automático e Eventos de Inadimplemento - Vencimento Antecipado Não-Automático. Os eventos relacionados a amortização das Debêntures não são considerados reestruturação das Debêntures.</w:t>
      </w:r>
    </w:p>
    <w:p w14:paraId="436F533B" w14:textId="77777777" w:rsidR="000E4C87" w:rsidRPr="00C9537E" w:rsidRDefault="000E4C87" w:rsidP="00C9537E">
      <w:pPr>
        <w:spacing w:line="340" w:lineRule="exact"/>
        <w:rPr>
          <w:rFonts w:asciiTheme="minorHAnsi" w:hAnsiTheme="minorHAnsi" w:cstheme="minorHAnsi"/>
        </w:rPr>
      </w:pPr>
    </w:p>
    <w:p w14:paraId="0A7058A6" w14:textId="5EC8C202" w:rsidR="000E4C87" w:rsidRPr="00C9537E" w:rsidRDefault="000E4C87" w:rsidP="00C9537E">
      <w:pPr>
        <w:pStyle w:val="Ttulo6"/>
        <w:numPr>
          <w:ilvl w:val="2"/>
          <w:numId w:val="6"/>
        </w:numPr>
        <w:tabs>
          <w:tab w:val="left" w:pos="0"/>
        </w:tabs>
        <w:spacing w:line="340" w:lineRule="exact"/>
        <w:ind w:left="0" w:firstLine="0"/>
        <w:jc w:val="both"/>
        <w:rPr>
          <w:rFonts w:asciiTheme="minorHAnsi" w:hAnsiTheme="minorHAnsi" w:cstheme="minorHAnsi"/>
          <w:b w:val="0"/>
          <w:bCs w:val="0"/>
          <w:sz w:val="24"/>
          <w:szCs w:val="24"/>
        </w:rPr>
      </w:pPr>
      <w:r w:rsidRPr="00C9537E">
        <w:rPr>
          <w:rFonts w:asciiTheme="minorHAnsi" w:hAnsiTheme="minorHAnsi" w:cstheme="minorHAnsi"/>
          <w:b w:val="0"/>
          <w:bCs w:val="0"/>
          <w:sz w:val="24"/>
          <w:szCs w:val="24"/>
        </w:rPr>
        <w:t>No caso de celebração de aditamentos aos instrumentos da Emissão bem como, nas horas externas ao escritório do Agente Fiduciário, devidamente comprovados e emitidos diretamente em nome da Emissora ou mediante reembolso após aprovação, serão cobradas, adicionalmente, o valor de R$ 500,00 (quinhentos reais) por hora-homem de trabalho dedicado a tais alterações/serviços.</w:t>
      </w:r>
    </w:p>
    <w:p w14:paraId="1E880F45" w14:textId="77777777" w:rsidR="000E4C87" w:rsidRPr="00C9537E" w:rsidRDefault="000E4C87" w:rsidP="00C9537E">
      <w:pPr>
        <w:spacing w:line="340" w:lineRule="exact"/>
        <w:rPr>
          <w:rFonts w:asciiTheme="minorHAnsi" w:hAnsiTheme="minorHAnsi" w:cstheme="minorHAnsi"/>
        </w:rPr>
      </w:pPr>
    </w:p>
    <w:p w14:paraId="7F2B5191" w14:textId="009FB85C" w:rsidR="00683D03" w:rsidRPr="00C9537E" w:rsidRDefault="00683D03" w:rsidP="00C9537E">
      <w:pPr>
        <w:pStyle w:val="Ttulo6"/>
        <w:numPr>
          <w:ilvl w:val="2"/>
          <w:numId w:val="6"/>
        </w:numPr>
        <w:tabs>
          <w:tab w:val="left" w:pos="0"/>
        </w:tabs>
        <w:spacing w:line="340" w:lineRule="exact"/>
        <w:ind w:left="0" w:firstLine="0"/>
        <w:jc w:val="both"/>
        <w:rPr>
          <w:rFonts w:asciiTheme="minorHAnsi" w:hAnsiTheme="minorHAnsi" w:cstheme="minorHAnsi"/>
          <w:b w:val="0"/>
          <w:bCs w:val="0"/>
          <w:sz w:val="24"/>
          <w:szCs w:val="24"/>
        </w:rPr>
      </w:pPr>
      <w:r w:rsidRPr="00C9537E">
        <w:rPr>
          <w:rFonts w:asciiTheme="minorHAnsi" w:hAnsiTheme="minorHAnsi" w:cstheme="minorHAnsi"/>
          <w:b w:val="0"/>
          <w:bCs w:val="0"/>
          <w:sz w:val="24"/>
          <w:szCs w:val="24"/>
        </w:rPr>
        <w:t>Os impostos incidentes sobre a remuneração serão acrescidos as parcelas mencionadas acima nas datas de pagamento. Além disso, todos os valores mencionados acima serão atualizados pela variação positiva do I</w:t>
      </w:r>
      <w:r w:rsidR="007B60B7" w:rsidRPr="00C9537E">
        <w:rPr>
          <w:rFonts w:asciiTheme="minorHAnsi" w:hAnsiTheme="minorHAnsi" w:cstheme="minorHAnsi"/>
          <w:b w:val="0"/>
          <w:bCs w:val="0"/>
          <w:sz w:val="24"/>
          <w:szCs w:val="24"/>
        </w:rPr>
        <w:t>PCA</w:t>
      </w:r>
      <w:r w:rsidRPr="00C9537E">
        <w:rPr>
          <w:rFonts w:asciiTheme="minorHAnsi" w:hAnsiTheme="minorHAnsi" w:cstheme="minorHAnsi"/>
          <w:b w:val="0"/>
          <w:bCs w:val="0"/>
          <w:sz w:val="24"/>
          <w:szCs w:val="24"/>
        </w:rPr>
        <w:t>, sempre na menor periodicidade permitida em lei, a partir da data de assinatura d</w:t>
      </w:r>
      <w:r w:rsidR="000430F7" w:rsidRPr="00C9537E">
        <w:rPr>
          <w:rFonts w:asciiTheme="minorHAnsi" w:hAnsiTheme="minorHAnsi" w:cstheme="minorHAnsi"/>
          <w:b w:val="0"/>
          <w:bCs w:val="0"/>
          <w:sz w:val="24"/>
          <w:szCs w:val="24"/>
        </w:rPr>
        <w:t>a Escritura de Emissão</w:t>
      </w:r>
      <w:r w:rsidRPr="00C9537E">
        <w:rPr>
          <w:rFonts w:asciiTheme="minorHAnsi" w:hAnsiTheme="minorHAnsi" w:cstheme="minorHAnsi"/>
          <w:b w:val="0"/>
          <w:bCs w:val="0"/>
          <w:sz w:val="24"/>
          <w:szCs w:val="24"/>
        </w:rPr>
        <w:t>.</w:t>
      </w:r>
    </w:p>
    <w:p w14:paraId="38B6DE08" w14:textId="77777777" w:rsidR="006F2314" w:rsidRPr="00C9537E" w:rsidRDefault="006F2314" w:rsidP="00C9537E">
      <w:pPr>
        <w:spacing w:line="340" w:lineRule="exact"/>
        <w:rPr>
          <w:rFonts w:asciiTheme="minorHAnsi" w:hAnsiTheme="minorHAnsi" w:cstheme="minorHAnsi"/>
        </w:rPr>
      </w:pPr>
    </w:p>
    <w:p w14:paraId="49FD6D3C" w14:textId="10426AAF" w:rsidR="00FC2639" w:rsidRPr="00C9537E" w:rsidRDefault="00FC2639" w:rsidP="00C9537E">
      <w:pPr>
        <w:pStyle w:val="Ttulo6"/>
        <w:numPr>
          <w:ilvl w:val="2"/>
          <w:numId w:val="6"/>
        </w:numPr>
        <w:tabs>
          <w:tab w:val="left" w:pos="0"/>
        </w:tabs>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 xml:space="preserve">Os serviços do Agente Fiduciário previstos nesta Escritura são aqueles descritos na Resolução CVM 17 e </w:t>
      </w:r>
      <w:r w:rsidR="002B0EE8" w:rsidRPr="00C9537E">
        <w:rPr>
          <w:rFonts w:asciiTheme="minorHAnsi" w:hAnsiTheme="minorHAnsi" w:cstheme="minorHAnsi"/>
          <w:b w:val="0"/>
          <w:sz w:val="24"/>
          <w:szCs w:val="24"/>
        </w:rPr>
        <w:t>na</w:t>
      </w:r>
      <w:r w:rsidRPr="00C9537E">
        <w:rPr>
          <w:rFonts w:asciiTheme="minorHAnsi" w:hAnsiTheme="minorHAnsi" w:cstheme="minorHAnsi"/>
          <w:b w:val="0"/>
          <w:sz w:val="24"/>
          <w:szCs w:val="24"/>
        </w:rPr>
        <w:t xml:space="preserve"> Lei das Sociedades por Ações.</w:t>
      </w:r>
    </w:p>
    <w:p w14:paraId="0D289E10" w14:textId="77777777" w:rsidR="00FC2639" w:rsidRPr="00C9537E" w:rsidRDefault="00FC2639" w:rsidP="00C9537E">
      <w:pPr>
        <w:spacing w:line="340" w:lineRule="exact"/>
        <w:rPr>
          <w:rFonts w:asciiTheme="minorHAnsi" w:hAnsiTheme="minorHAnsi" w:cstheme="minorHAnsi"/>
        </w:rPr>
      </w:pPr>
    </w:p>
    <w:p w14:paraId="5A70B225" w14:textId="6D073EB4" w:rsidR="006F2314" w:rsidRPr="00C9537E" w:rsidRDefault="006F2314" w:rsidP="00C9537E">
      <w:pPr>
        <w:pStyle w:val="Ttulo6"/>
        <w:numPr>
          <w:ilvl w:val="2"/>
          <w:numId w:val="6"/>
        </w:numPr>
        <w:tabs>
          <w:tab w:val="left" w:pos="0"/>
        </w:tabs>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 xml:space="preserve">Em caso de mora no pagamento de qualquer quantia devida ao Agente Fiduciário, os débitos em atraso estarão sujeitos à multa contratual de 2% (dois por cento) sobre o valor do débito, bem como a juros moratórios de 1% (um por cento) ao mês, ficando o valor do débito em atraso sujeito à atualização monetária pelo </w:t>
      </w:r>
      <w:r w:rsidR="00D3339F" w:rsidRPr="00C9537E">
        <w:rPr>
          <w:rFonts w:asciiTheme="minorHAnsi" w:hAnsiTheme="minorHAnsi" w:cstheme="minorHAnsi"/>
          <w:b w:val="0"/>
          <w:sz w:val="24"/>
          <w:szCs w:val="24"/>
        </w:rPr>
        <w:t>IPCA</w:t>
      </w:r>
      <w:r w:rsidRPr="00C9537E">
        <w:rPr>
          <w:rFonts w:asciiTheme="minorHAnsi" w:hAnsiTheme="minorHAnsi" w:cstheme="minorHAnsi"/>
          <w:b w:val="0"/>
          <w:sz w:val="24"/>
          <w:szCs w:val="24"/>
        </w:rPr>
        <w:t xml:space="preserve">, incidente desde a data da inadimplência até a data do efetivo pagamento, calculado </w:t>
      </w:r>
      <w:r w:rsidRPr="00C9537E">
        <w:rPr>
          <w:rFonts w:asciiTheme="minorHAnsi" w:hAnsiTheme="minorHAnsi" w:cstheme="minorHAnsi"/>
          <w:b w:val="0"/>
          <w:i/>
          <w:sz w:val="24"/>
          <w:szCs w:val="24"/>
        </w:rPr>
        <w:t>pro rata die</w:t>
      </w:r>
      <w:r w:rsidRPr="00C9537E">
        <w:rPr>
          <w:rFonts w:asciiTheme="minorHAnsi" w:hAnsiTheme="minorHAnsi" w:cstheme="minorHAnsi"/>
          <w:b w:val="0"/>
          <w:sz w:val="24"/>
          <w:szCs w:val="24"/>
        </w:rPr>
        <w:t>.</w:t>
      </w:r>
    </w:p>
    <w:p w14:paraId="306F1C18" w14:textId="77777777" w:rsidR="006F2314" w:rsidRPr="00C9537E" w:rsidRDefault="006F2314" w:rsidP="00C9537E">
      <w:pPr>
        <w:spacing w:line="340" w:lineRule="exact"/>
        <w:rPr>
          <w:rFonts w:asciiTheme="minorHAnsi" w:hAnsiTheme="minorHAnsi" w:cstheme="minorHAnsi"/>
        </w:rPr>
      </w:pPr>
    </w:p>
    <w:p w14:paraId="319598B7" w14:textId="53DED83F" w:rsidR="006F2314" w:rsidRPr="00C9537E" w:rsidRDefault="006F2314" w:rsidP="00C9537E">
      <w:pPr>
        <w:pStyle w:val="Ttulo6"/>
        <w:numPr>
          <w:ilvl w:val="2"/>
          <w:numId w:val="6"/>
        </w:numPr>
        <w:tabs>
          <w:tab w:val="left" w:pos="0"/>
        </w:tabs>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 xml:space="preserve">O pagamento da remuneração do Agente Fiduciário será feito mediante </w:t>
      </w:r>
      <w:r w:rsidR="00683D03" w:rsidRPr="00C9537E">
        <w:rPr>
          <w:rFonts w:asciiTheme="minorHAnsi" w:hAnsiTheme="minorHAnsi" w:cstheme="minorHAnsi"/>
          <w:b w:val="0"/>
          <w:sz w:val="24"/>
          <w:szCs w:val="24"/>
        </w:rPr>
        <w:t>o pagamento de boleto enviado pelo Agente Fiduciário</w:t>
      </w:r>
      <w:r w:rsidRPr="00C9537E">
        <w:rPr>
          <w:rFonts w:asciiTheme="minorHAnsi" w:hAnsiTheme="minorHAnsi" w:cstheme="minorHAnsi"/>
          <w:b w:val="0"/>
          <w:sz w:val="24"/>
          <w:szCs w:val="24"/>
        </w:rPr>
        <w:t>, servindo o comprovante d</w:t>
      </w:r>
      <w:r w:rsidR="00683D03" w:rsidRPr="00C9537E">
        <w:rPr>
          <w:rFonts w:asciiTheme="minorHAnsi" w:hAnsiTheme="minorHAnsi" w:cstheme="minorHAnsi"/>
          <w:b w:val="0"/>
          <w:sz w:val="24"/>
          <w:szCs w:val="24"/>
        </w:rPr>
        <w:t>e pagamento</w:t>
      </w:r>
      <w:r w:rsidR="00167269" w:rsidRPr="00C9537E">
        <w:rPr>
          <w:rFonts w:asciiTheme="minorHAnsi" w:hAnsiTheme="minorHAnsi" w:cstheme="minorHAnsi"/>
          <w:b w:val="0"/>
          <w:sz w:val="24"/>
          <w:szCs w:val="24"/>
        </w:rPr>
        <w:t xml:space="preserve"> </w:t>
      </w:r>
      <w:r w:rsidRPr="00C9537E">
        <w:rPr>
          <w:rFonts w:asciiTheme="minorHAnsi" w:hAnsiTheme="minorHAnsi" w:cstheme="minorHAnsi"/>
          <w:b w:val="0"/>
          <w:sz w:val="24"/>
          <w:szCs w:val="24"/>
        </w:rPr>
        <w:t>como prova de quitação do pagamento.</w:t>
      </w:r>
    </w:p>
    <w:p w14:paraId="53106FB5" w14:textId="77777777" w:rsidR="006F2314" w:rsidRPr="00C9537E" w:rsidRDefault="006F2314" w:rsidP="00C9537E">
      <w:pPr>
        <w:spacing w:line="340" w:lineRule="exact"/>
        <w:rPr>
          <w:rFonts w:asciiTheme="minorHAnsi" w:hAnsiTheme="minorHAnsi" w:cstheme="minorHAnsi"/>
        </w:rPr>
      </w:pPr>
    </w:p>
    <w:p w14:paraId="389A5AAE" w14:textId="12AF5C7C" w:rsidR="006F2314" w:rsidRPr="00C9537E" w:rsidRDefault="006F2314" w:rsidP="00C9537E">
      <w:pPr>
        <w:pStyle w:val="Ttulo6"/>
        <w:numPr>
          <w:ilvl w:val="2"/>
          <w:numId w:val="6"/>
        </w:numPr>
        <w:tabs>
          <w:tab w:val="left" w:pos="0"/>
        </w:tabs>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A remuneração será devida mesmo após o vencimento final das debêntures, caso o Agente Fiduciário, ainda esteja exercendo atividades inerentes à sua função em relação à Emissão e não incluem o pagamento de honorários de terceiros especialistas, tais como auditores independentes, advogados, consultores financeiros, entre outros.</w:t>
      </w:r>
    </w:p>
    <w:p w14:paraId="14959C95" w14:textId="77777777" w:rsidR="006F2314" w:rsidRPr="00C9537E" w:rsidRDefault="006F2314" w:rsidP="00C9537E">
      <w:pPr>
        <w:spacing w:line="340" w:lineRule="exact"/>
        <w:rPr>
          <w:rFonts w:asciiTheme="minorHAnsi" w:hAnsiTheme="minorHAnsi" w:cstheme="minorHAnsi"/>
        </w:rPr>
      </w:pPr>
    </w:p>
    <w:p w14:paraId="5991ECFB" w14:textId="56D0233E" w:rsidR="00683D03" w:rsidRPr="00C9537E" w:rsidRDefault="00683D03" w:rsidP="00C9537E">
      <w:pPr>
        <w:pStyle w:val="Ttulo6"/>
        <w:numPr>
          <w:ilvl w:val="2"/>
          <w:numId w:val="6"/>
        </w:numPr>
        <w:tabs>
          <w:tab w:val="left" w:pos="0"/>
        </w:tabs>
        <w:spacing w:line="340" w:lineRule="exact"/>
        <w:ind w:left="0" w:firstLine="0"/>
        <w:jc w:val="both"/>
        <w:rPr>
          <w:rFonts w:asciiTheme="minorHAnsi" w:hAnsiTheme="minorHAnsi" w:cstheme="minorHAnsi"/>
          <w:b w:val="0"/>
          <w:bCs w:val="0"/>
          <w:sz w:val="24"/>
          <w:szCs w:val="24"/>
        </w:rPr>
      </w:pPr>
      <w:r w:rsidRPr="00C9537E">
        <w:rPr>
          <w:rFonts w:asciiTheme="minorHAnsi" w:hAnsiTheme="minorHAnsi" w:cstheme="minorHAnsi"/>
          <w:b w:val="0"/>
          <w:bCs w:val="0"/>
          <w:sz w:val="24"/>
          <w:szCs w:val="24"/>
        </w:rPr>
        <w:t>Em atendimento ao Ofício-Circular CVM/SRE Nº 01/21, o Agente Fiduciário poderá, às expensas da Emissora, contratar terceiro especializado para avaliar ou reavaliar, o valor da</w:t>
      </w:r>
      <w:r w:rsidR="006D2933" w:rsidRPr="00C9537E">
        <w:rPr>
          <w:rFonts w:asciiTheme="minorHAnsi" w:hAnsiTheme="minorHAnsi" w:cstheme="minorHAnsi"/>
          <w:b w:val="0"/>
          <w:bCs w:val="0"/>
          <w:sz w:val="24"/>
          <w:szCs w:val="24"/>
        </w:rPr>
        <w:t>s</w:t>
      </w:r>
      <w:r w:rsidRPr="00C9537E">
        <w:rPr>
          <w:rFonts w:asciiTheme="minorHAnsi" w:hAnsiTheme="minorHAnsi" w:cstheme="minorHAnsi"/>
          <w:b w:val="0"/>
          <w:bCs w:val="0"/>
          <w:sz w:val="24"/>
          <w:szCs w:val="24"/>
        </w:rPr>
        <w:t xml:space="preserve"> </w:t>
      </w:r>
      <w:r w:rsidR="000430F7" w:rsidRPr="00C9537E">
        <w:rPr>
          <w:rFonts w:asciiTheme="minorHAnsi" w:hAnsiTheme="minorHAnsi" w:cstheme="minorHAnsi"/>
          <w:b w:val="0"/>
          <w:bCs w:val="0"/>
          <w:sz w:val="24"/>
          <w:szCs w:val="24"/>
        </w:rPr>
        <w:t>G</w:t>
      </w:r>
      <w:r w:rsidRPr="00C9537E">
        <w:rPr>
          <w:rFonts w:asciiTheme="minorHAnsi" w:hAnsiTheme="minorHAnsi" w:cstheme="minorHAnsi"/>
          <w:b w:val="0"/>
          <w:bCs w:val="0"/>
          <w:sz w:val="24"/>
          <w:szCs w:val="24"/>
        </w:rPr>
        <w:t>arantia</w:t>
      </w:r>
      <w:r w:rsidR="006D2933" w:rsidRPr="00C9537E">
        <w:rPr>
          <w:rFonts w:asciiTheme="minorHAnsi" w:hAnsiTheme="minorHAnsi" w:cstheme="minorHAnsi"/>
          <w:b w:val="0"/>
          <w:bCs w:val="0"/>
          <w:sz w:val="24"/>
          <w:szCs w:val="24"/>
        </w:rPr>
        <w:t>s</w:t>
      </w:r>
      <w:r w:rsidRPr="00C9537E">
        <w:rPr>
          <w:rFonts w:asciiTheme="minorHAnsi" w:hAnsiTheme="minorHAnsi" w:cstheme="minorHAnsi"/>
          <w:b w:val="0"/>
          <w:bCs w:val="0"/>
          <w:sz w:val="24"/>
          <w:szCs w:val="24"/>
        </w:rPr>
        <w:t>, conforme o caso, bem como solicitar informações e comprovações que entender necessárias, na forma prevista no referido Ofício.</w:t>
      </w:r>
    </w:p>
    <w:p w14:paraId="2D7FD28B" w14:textId="77777777" w:rsidR="00683D03" w:rsidRPr="00C9537E" w:rsidRDefault="00683D03" w:rsidP="00C9537E">
      <w:pPr>
        <w:spacing w:line="340" w:lineRule="exact"/>
        <w:rPr>
          <w:rFonts w:asciiTheme="minorHAnsi" w:hAnsiTheme="minorHAnsi" w:cstheme="minorHAnsi"/>
          <w:b/>
        </w:rPr>
      </w:pPr>
    </w:p>
    <w:p w14:paraId="61176531" w14:textId="1BBCFB43" w:rsidR="00683D03" w:rsidRPr="00C9537E" w:rsidRDefault="00683D03" w:rsidP="00C9537E">
      <w:pPr>
        <w:pStyle w:val="Ttulo6"/>
        <w:numPr>
          <w:ilvl w:val="2"/>
          <w:numId w:val="6"/>
        </w:numPr>
        <w:tabs>
          <w:tab w:val="left" w:pos="0"/>
        </w:tabs>
        <w:spacing w:line="340" w:lineRule="exact"/>
        <w:ind w:left="0" w:firstLine="0"/>
        <w:jc w:val="both"/>
        <w:rPr>
          <w:rFonts w:asciiTheme="minorHAnsi" w:hAnsiTheme="minorHAnsi" w:cstheme="minorHAnsi"/>
          <w:b w:val="0"/>
          <w:bCs w:val="0"/>
          <w:sz w:val="24"/>
          <w:szCs w:val="24"/>
        </w:rPr>
      </w:pPr>
      <w:r w:rsidRPr="00C9537E">
        <w:rPr>
          <w:rFonts w:asciiTheme="minorHAnsi" w:hAnsiTheme="minorHAnsi" w:cstheme="minorHAnsi"/>
          <w:b w:val="0"/>
          <w:bCs w:val="0"/>
          <w:sz w:val="24"/>
          <w:szCs w:val="24"/>
        </w:rPr>
        <w:t>Não haverá devolução de valores já recebidos pelo Agente Fiduciário a título da prestação de serviços, exceto se o valor tiver sido pago incorretamente.</w:t>
      </w:r>
    </w:p>
    <w:p w14:paraId="3BFFE7DF" w14:textId="77777777" w:rsidR="00683D03" w:rsidRPr="00C9537E" w:rsidRDefault="00683D03" w:rsidP="00C9537E">
      <w:pPr>
        <w:spacing w:line="340" w:lineRule="exact"/>
        <w:rPr>
          <w:rFonts w:asciiTheme="minorHAnsi" w:hAnsiTheme="minorHAnsi" w:cstheme="minorHAnsi"/>
        </w:rPr>
      </w:pPr>
    </w:p>
    <w:p w14:paraId="1973985D" w14:textId="77777777" w:rsidR="00683D03" w:rsidRPr="00C9537E" w:rsidRDefault="00683D03" w:rsidP="00C9537E">
      <w:pPr>
        <w:pStyle w:val="Ttulo6"/>
        <w:numPr>
          <w:ilvl w:val="2"/>
          <w:numId w:val="6"/>
        </w:numPr>
        <w:tabs>
          <w:tab w:val="left" w:pos="0"/>
        </w:tabs>
        <w:spacing w:line="340" w:lineRule="exact"/>
        <w:ind w:left="0" w:firstLine="0"/>
        <w:rPr>
          <w:rFonts w:asciiTheme="minorHAnsi" w:hAnsiTheme="minorHAnsi" w:cstheme="minorHAnsi"/>
          <w:b w:val="0"/>
          <w:bCs w:val="0"/>
          <w:sz w:val="24"/>
          <w:szCs w:val="24"/>
        </w:rPr>
      </w:pPr>
      <w:r w:rsidRPr="00C9537E">
        <w:rPr>
          <w:rFonts w:asciiTheme="minorHAnsi" w:hAnsiTheme="minorHAnsi" w:cstheme="minorHAnsi"/>
          <w:b w:val="0"/>
          <w:bCs w:val="0"/>
          <w:sz w:val="24"/>
          <w:szCs w:val="24"/>
        </w:rPr>
        <w:t>Eventuais obrigações adicionais atribuídas ao Agente Fiduciário ou alterações nas características ordinárias da operação</w:t>
      </w:r>
      <w:r w:rsidRPr="00C9537E">
        <w:rPr>
          <w:rFonts w:asciiTheme="minorHAnsi" w:hAnsiTheme="minorHAnsi" w:cstheme="minorHAnsi"/>
          <w:b w:val="0"/>
          <w:bCs w:val="0"/>
          <w:i/>
          <w:iCs/>
          <w:sz w:val="24"/>
          <w:szCs w:val="24"/>
        </w:rPr>
        <w:t>,</w:t>
      </w:r>
      <w:r w:rsidRPr="00C9537E">
        <w:rPr>
          <w:rFonts w:asciiTheme="minorHAnsi" w:hAnsiTheme="minorHAnsi" w:cstheme="minorHAnsi"/>
          <w:b w:val="0"/>
          <w:bCs w:val="0"/>
          <w:sz w:val="24"/>
          <w:szCs w:val="24"/>
        </w:rPr>
        <w:t xml:space="preserve"> facultarão ao Agente Fiduciário a revisão dos honorários ora propostos.</w:t>
      </w:r>
    </w:p>
    <w:bookmarkEnd w:id="243"/>
    <w:p w14:paraId="2A5A60B1" w14:textId="77777777" w:rsidR="00D87AF7" w:rsidRPr="00C9537E" w:rsidRDefault="00D87AF7" w:rsidP="00C9537E">
      <w:pPr>
        <w:pStyle w:val="Ttulo6"/>
        <w:tabs>
          <w:tab w:val="left" w:pos="0"/>
        </w:tabs>
        <w:spacing w:line="340" w:lineRule="exact"/>
        <w:jc w:val="both"/>
        <w:rPr>
          <w:rFonts w:asciiTheme="minorHAnsi" w:hAnsiTheme="minorHAnsi" w:cstheme="minorHAnsi"/>
          <w:sz w:val="24"/>
          <w:szCs w:val="24"/>
        </w:rPr>
      </w:pPr>
    </w:p>
    <w:p w14:paraId="683C2829" w14:textId="77777777" w:rsidR="00E22D1B" w:rsidRPr="00C9537E" w:rsidRDefault="0085140A" w:rsidP="00C9537E">
      <w:pPr>
        <w:pStyle w:val="PargrafodaLista"/>
        <w:numPr>
          <w:ilvl w:val="1"/>
          <w:numId w:val="6"/>
        </w:numPr>
        <w:spacing w:line="340" w:lineRule="exact"/>
        <w:ind w:left="0" w:firstLine="0"/>
        <w:jc w:val="both"/>
        <w:rPr>
          <w:rFonts w:asciiTheme="minorHAnsi" w:hAnsiTheme="minorHAnsi" w:cstheme="minorHAnsi"/>
          <w:u w:val="single"/>
        </w:rPr>
      </w:pPr>
      <w:bookmarkStart w:id="246" w:name="_Ref447757338"/>
      <w:r w:rsidRPr="00C9537E">
        <w:rPr>
          <w:rFonts w:asciiTheme="minorHAnsi" w:hAnsiTheme="minorHAnsi" w:cstheme="minorHAnsi"/>
          <w:u w:val="single"/>
        </w:rPr>
        <w:t>Substituição</w:t>
      </w:r>
      <w:bookmarkEnd w:id="246"/>
    </w:p>
    <w:p w14:paraId="66DDA022" w14:textId="77777777" w:rsidR="00EE2D13" w:rsidRPr="00C9537E" w:rsidRDefault="00EE2D13" w:rsidP="00C9537E">
      <w:pPr>
        <w:widowControl w:val="0"/>
        <w:spacing w:line="340" w:lineRule="exact"/>
        <w:rPr>
          <w:rFonts w:asciiTheme="minorHAnsi" w:hAnsiTheme="minorHAnsi" w:cstheme="minorHAnsi"/>
        </w:rPr>
      </w:pPr>
    </w:p>
    <w:p w14:paraId="5F552020" w14:textId="421D05B4" w:rsidR="00E22D1B" w:rsidRPr="00C9537E" w:rsidRDefault="0085140A" w:rsidP="00C9537E">
      <w:pPr>
        <w:pStyle w:val="Ttulo6"/>
        <w:widowControl w:val="0"/>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Nas hipóteses de impedimentos temporários, renúncia, intervenção, liquidação judicial ou extrajudicial, falência, ou qualquer outro caso de vacância do Agente Fiduciário, será realizada, dentro do prazo máximo de 30 (trinta) dias contados do evento que a determinar, Assembleia Geral de Debenturistas para a escolha do novo agente fiduciário, a qual poderá ser convocada pelo próprio Agente Fiduciário a ser substituído, pela Emissora, por Debenturistas que representem 10% (dez por cento), no mínimo, das Debêntures em Circulação, ou pela CVM. Na hipótese d</w:t>
      </w:r>
      <w:r w:rsidR="003E6074" w:rsidRPr="00C9537E">
        <w:rPr>
          <w:rFonts w:asciiTheme="minorHAnsi" w:hAnsiTheme="minorHAnsi" w:cstheme="minorHAnsi"/>
          <w:b w:val="0"/>
          <w:sz w:val="24"/>
          <w:szCs w:val="24"/>
        </w:rPr>
        <w:t xml:space="preserve">e </w:t>
      </w:r>
      <w:r w:rsidRPr="00C9537E">
        <w:rPr>
          <w:rFonts w:asciiTheme="minorHAnsi" w:hAnsiTheme="minorHAnsi" w:cstheme="minorHAnsi"/>
          <w:b w:val="0"/>
          <w:sz w:val="24"/>
          <w:szCs w:val="24"/>
        </w:rPr>
        <w:t xml:space="preserve">a convocação não ocorrer em até 15 (quinze) dias antes do término do prazo acima citado, caberá à Emissora efetuá-la, observado o prazo de </w:t>
      </w:r>
      <w:r w:rsidR="008469B5" w:rsidRPr="00C9537E">
        <w:rPr>
          <w:rFonts w:asciiTheme="minorHAnsi" w:hAnsiTheme="minorHAnsi" w:cstheme="minorHAnsi"/>
          <w:b w:val="0"/>
          <w:sz w:val="24"/>
          <w:szCs w:val="24"/>
        </w:rPr>
        <w:t xml:space="preserve">30 </w:t>
      </w:r>
      <w:r w:rsidRPr="00C9537E">
        <w:rPr>
          <w:rFonts w:asciiTheme="minorHAnsi" w:hAnsiTheme="minorHAnsi" w:cstheme="minorHAnsi"/>
          <w:b w:val="0"/>
          <w:sz w:val="24"/>
          <w:szCs w:val="24"/>
        </w:rPr>
        <w:t>(</w:t>
      </w:r>
      <w:r w:rsidR="008469B5" w:rsidRPr="00C9537E">
        <w:rPr>
          <w:rFonts w:asciiTheme="minorHAnsi" w:hAnsiTheme="minorHAnsi" w:cstheme="minorHAnsi"/>
          <w:b w:val="0"/>
          <w:sz w:val="24"/>
          <w:szCs w:val="24"/>
        </w:rPr>
        <w:t>trin</w:t>
      </w:r>
      <w:r w:rsidR="005F219D" w:rsidRPr="00C9537E">
        <w:rPr>
          <w:rFonts w:asciiTheme="minorHAnsi" w:hAnsiTheme="minorHAnsi" w:cstheme="minorHAnsi"/>
          <w:b w:val="0"/>
          <w:sz w:val="24"/>
          <w:szCs w:val="24"/>
        </w:rPr>
        <w:t>t</w:t>
      </w:r>
      <w:r w:rsidR="008469B5" w:rsidRPr="00C9537E">
        <w:rPr>
          <w:rFonts w:asciiTheme="minorHAnsi" w:hAnsiTheme="minorHAnsi" w:cstheme="minorHAnsi"/>
          <w:b w:val="0"/>
          <w:sz w:val="24"/>
          <w:szCs w:val="24"/>
        </w:rPr>
        <w:t>a</w:t>
      </w:r>
      <w:r w:rsidRPr="00C9537E">
        <w:rPr>
          <w:rFonts w:asciiTheme="minorHAnsi" w:hAnsiTheme="minorHAnsi" w:cstheme="minorHAnsi"/>
          <w:b w:val="0"/>
          <w:sz w:val="24"/>
          <w:szCs w:val="24"/>
        </w:rPr>
        <w:t>) dias para a primeira convocação e 8 (oito) dias para a segunda convocação, sendo certo que a CVM poderá nomear substituto provisório enquanto não se consumar o processo de escolha do novo agente fiduciário. A remuneração do novo agente fiduciário será a mesma que a do Agente Fiduciário</w:t>
      </w:r>
      <w:r w:rsidR="00683D03" w:rsidRPr="00C9537E">
        <w:rPr>
          <w:rFonts w:asciiTheme="minorHAnsi" w:hAnsiTheme="minorHAnsi" w:cstheme="minorHAnsi"/>
          <w:b w:val="0"/>
          <w:sz w:val="24"/>
          <w:szCs w:val="24"/>
        </w:rPr>
        <w:t>.</w:t>
      </w:r>
      <w:r w:rsidR="008469B5" w:rsidRPr="00C9537E">
        <w:rPr>
          <w:rFonts w:asciiTheme="minorHAnsi" w:hAnsiTheme="minorHAnsi" w:cstheme="minorHAnsi"/>
          <w:b w:val="0"/>
          <w:sz w:val="24"/>
          <w:szCs w:val="24"/>
        </w:rPr>
        <w:t xml:space="preserve"> </w:t>
      </w:r>
    </w:p>
    <w:p w14:paraId="5FBE5B6B" w14:textId="77777777" w:rsidR="00EE2D13" w:rsidRPr="00C9537E" w:rsidRDefault="00EE2D13" w:rsidP="00C9537E">
      <w:pPr>
        <w:spacing w:line="340" w:lineRule="exact"/>
        <w:rPr>
          <w:rFonts w:asciiTheme="minorHAnsi" w:hAnsiTheme="minorHAnsi" w:cstheme="minorHAnsi"/>
        </w:rPr>
      </w:pPr>
    </w:p>
    <w:p w14:paraId="24C5F203" w14:textId="1C969A62" w:rsidR="00DF15B9" w:rsidRPr="00C9537E" w:rsidRDefault="0085140A"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Na hipótese de não poder o Agente Fiduciário continuar a exercer as suas funções por circunstâncias supervenientes a esta Escritura de Emissão,</w:t>
      </w:r>
      <w:r w:rsidR="00814DB6" w:rsidRPr="00C9537E">
        <w:rPr>
          <w:rFonts w:asciiTheme="minorHAnsi" w:hAnsiTheme="minorHAnsi" w:cstheme="minorHAnsi"/>
          <w:b w:val="0"/>
          <w:sz w:val="24"/>
          <w:szCs w:val="24"/>
        </w:rPr>
        <w:t xml:space="preserve"> inclusive no caso da alínea</w:t>
      </w:r>
      <w:r w:rsidR="00804574" w:rsidRPr="00C9537E">
        <w:rPr>
          <w:rFonts w:asciiTheme="minorHAnsi" w:hAnsiTheme="minorHAnsi" w:cstheme="minorHAnsi"/>
          <w:b w:val="0"/>
          <w:sz w:val="24"/>
          <w:szCs w:val="24"/>
        </w:rPr>
        <w:t xml:space="preserve"> </w:t>
      </w:r>
      <w:r w:rsidR="000141BC" w:rsidRPr="00C9537E">
        <w:rPr>
          <w:rFonts w:asciiTheme="minorHAnsi" w:hAnsiTheme="minorHAnsi" w:cstheme="minorHAnsi"/>
          <w:b w:val="0"/>
          <w:sz w:val="24"/>
          <w:szCs w:val="24"/>
          <w:highlight w:val="lightGray"/>
        </w:rPr>
        <w:fldChar w:fldCharType="begin"/>
      </w:r>
      <w:r w:rsidR="000141BC" w:rsidRPr="00C9537E">
        <w:rPr>
          <w:rFonts w:asciiTheme="minorHAnsi" w:hAnsiTheme="minorHAnsi" w:cstheme="minorHAnsi"/>
          <w:b w:val="0"/>
          <w:sz w:val="24"/>
          <w:szCs w:val="24"/>
        </w:rPr>
        <w:instrText xml:space="preserve"> REF _Ref78576200 \r \h </w:instrText>
      </w:r>
      <w:r w:rsidR="00FC2639" w:rsidRPr="00C9537E">
        <w:rPr>
          <w:rFonts w:asciiTheme="minorHAnsi" w:hAnsiTheme="minorHAnsi" w:cstheme="minorHAnsi"/>
          <w:b w:val="0"/>
          <w:sz w:val="24"/>
          <w:szCs w:val="24"/>
          <w:highlight w:val="lightGray"/>
        </w:rPr>
        <w:instrText xml:space="preserve"> \* MERGEFORMAT </w:instrText>
      </w:r>
      <w:r w:rsidR="000141BC" w:rsidRPr="00C9537E">
        <w:rPr>
          <w:rFonts w:asciiTheme="minorHAnsi" w:hAnsiTheme="minorHAnsi" w:cstheme="minorHAnsi"/>
          <w:b w:val="0"/>
          <w:sz w:val="24"/>
          <w:szCs w:val="24"/>
          <w:highlight w:val="lightGray"/>
        </w:rPr>
      </w:r>
      <w:r w:rsidR="000141BC" w:rsidRPr="00C9537E">
        <w:rPr>
          <w:rFonts w:asciiTheme="minorHAnsi" w:hAnsiTheme="minorHAnsi" w:cstheme="minorHAnsi"/>
          <w:b w:val="0"/>
          <w:sz w:val="24"/>
          <w:szCs w:val="24"/>
          <w:highlight w:val="lightGray"/>
        </w:rPr>
        <w:fldChar w:fldCharType="separate"/>
      </w:r>
      <w:r w:rsidR="008A62C8" w:rsidRPr="00C9537E">
        <w:rPr>
          <w:rFonts w:asciiTheme="minorHAnsi" w:hAnsiTheme="minorHAnsi" w:cstheme="minorHAnsi"/>
          <w:b w:val="0"/>
          <w:sz w:val="24"/>
          <w:szCs w:val="24"/>
        </w:rPr>
        <w:t>(b)</w:t>
      </w:r>
      <w:r w:rsidR="000141BC" w:rsidRPr="00C9537E">
        <w:rPr>
          <w:rFonts w:asciiTheme="minorHAnsi" w:hAnsiTheme="minorHAnsi" w:cstheme="minorHAnsi"/>
          <w:b w:val="0"/>
          <w:sz w:val="24"/>
          <w:szCs w:val="24"/>
          <w:highlight w:val="lightGray"/>
        </w:rPr>
        <w:fldChar w:fldCharType="end"/>
      </w:r>
      <w:r w:rsidR="00EA7376" w:rsidRPr="00C9537E">
        <w:rPr>
          <w:rFonts w:asciiTheme="minorHAnsi" w:hAnsiTheme="minorHAnsi" w:cstheme="minorHAnsi"/>
          <w:b w:val="0"/>
          <w:sz w:val="24"/>
          <w:szCs w:val="24"/>
        </w:rPr>
        <w:t xml:space="preserve"> </w:t>
      </w:r>
      <w:r w:rsidR="003B4C93" w:rsidRPr="00C9537E">
        <w:rPr>
          <w:rFonts w:asciiTheme="minorHAnsi" w:hAnsiTheme="minorHAnsi" w:cstheme="minorHAnsi"/>
          <w:b w:val="0"/>
          <w:sz w:val="24"/>
          <w:szCs w:val="24"/>
        </w:rPr>
        <w:t>da Cláusula</w:t>
      </w:r>
      <w:r w:rsidR="005D1451" w:rsidRPr="00C9537E">
        <w:rPr>
          <w:rFonts w:asciiTheme="minorHAnsi" w:hAnsiTheme="minorHAnsi" w:cstheme="minorHAnsi"/>
          <w:b w:val="0"/>
          <w:sz w:val="24"/>
          <w:szCs w:val="24"/>
        </w:rPr>
        <w:t xml:space="preserve"> </w:t>
      </w:r>
      <w:r w:rsidR="000141BC" w:rsidRPr="00C9537E">
        <w:rPr>
          <w:rFonts w:asciiTheme="minorHAnsi" w:hAnsiTheme="minorHAnsi" w:cstheme="minorHAnsi"/>
          <w:b w:val="0"/>
          <w:sz w:val="24"/>
          <w:szCs w:val="24"/>
          <w:highlight w:val="lightGray"/>
        </w:rPr>
        <w:fldChar w:fldCharType="begin"/>
      </w:r>
      <w:r w:rsidR="000141BC" w:rsidRPr="00C9537E">
        <w:rPr>
          <w:rFonts w:asciiTheme="minorHAnsi" w:hAnsiTheme="minorHAnsi" w:cstheme="minorHAnsi"/>
          <w:b w:val="0"/>
          <w:sz w:val="24"/>
          <w:szCs w:val="24"/>
        </w:rPr>
        <w:instrText xml:space="preserve"> REF _Ref447757235 \r \h </w:instrText>
      </w:r>
      <w:r w:rsidR="00FC2639" w:rsidRPr="00C9537E">
        <w:rPr>
          <w:rFonts w:asciiTheme="minorHAnsi" w:hAnsiTheme="minorHAnsi" w:cstheme="minorHAnsi"/>
          <w:b w:val="0"/>
          <w:sz w:val="24"/>
          <w:szCs w:val="24"/>
          <w:highlight w:val="lightGray"/>
        </w:rPr>
        <w:instrText xml:space="preserve"> \* MERGEFORMAT </w:instrText>
      </w:r>
      <w:r w:rsidR="000141BC" w:rsidRPr="00C9537E">
        <w:rPr>
          <w:rFonts w:asciiTheme="minorHAnsi" w:hAnsiTheme="minorHAnsi" w:cstheme="minorHAnsi"/>
          <w:b w:val="0"/>
          <w:sz w:val="24"/>
          <w:szCs w:val="24"/>
          <w:highlight w:val="lightGray"/>
        </w:rPr>
      </w:r>
      <w:r w:rsidR="000141BC" w:rsidRPr="00C9537E">
        <w:rPr>
          <w:rFonts w:asciiTheme="minorHAnsi" w:hAnsiTheme="minorHAnsi" w:cstheme="minorHAnsi"/>
          <w:b w:val="0"/>
          <w:sz w:val="24"/>
          <w:szCs w:val="24"/>
          <w:highlight w:val="lightGray"/>
        </w:rPr>
        <w:fldChar w:fldCharType="separate"/>
      </w:r>
      <w:r w:rsidR="008A62C8" w:rsidRPr="00C9537E">
        <w:rPr>
          <w:rFonts w:asciiTheme="minorHAnsi" w:hAnsiTheme="minorHAnsi" w:cstheme="minorHAnsi"/>
          <w:b w:val="0"/>
          <w:sz w:val="24"/>
          <w:szCs w:val="24"/>
        </w:rPr>
        <w:t>8.5.1</w:t>
      </w:r>
      <w:r w:rsidR="000141BC" w:rsidRPr="00C9537E">
        <w:rPr>
          <w:rFonts w:asciiTheme="minorHAnsi" w:hAnsiTheme="minorHAnsi" w:cstheme="minorHAnsi"/>
          <w:b w:val="0"/>
          <w:sz w:val="24"/>
          <w:szCs w:val="24"/>
          <w:highlight w:val="lightGray"/>
        </w:rPr>
        <w:fldChar w:fldCharType="end"/>
      </w:r>
      <w:r w:rsidR="005D1451" w:rsidRPr="00C9537E">
        <w:rPr>
          <w:rFonts w:asciiTheme="minorHAnsi" w:hAnsiTheme="minorHAnsi" w:cstheme="minorHAnsi"/>
          <w:b w:val="0"/>
          <w:sz w:val="24"/>
          <w:szCs w:val="24"/>
        </w:rPr>
        <w:t xml:space="preserve"> abaixo</w:t>
      </w:r>
      <w:r w:rsidR="003B4C93" w:rsidRPr="00C9537E">
        <w:rPr>
          <w:rFonts w:asciiTheme="minorHAnsi" w:hAnsiTheme="minorHAnsi" w:cstheme="minorHAnsi"/>
          <w:b w:val="0"/>
          <w:sz w:val="24"/>
          <w:szCs w:val="24"/>
        </w:rPr>
        <w:t>, o Agente Fiduciário</w:t>
      </w:r>
      <w:r w:rsidRPr="00C9537E">
        <w:rPr>
          <w:rFonts w:asciiTheme="minorHAnsi" w:hAnsiTheme="minorHAnsi" w:cstheme="minorHAnsi"/>
          <w:b w:val="0"/>
          <w:sz w:val="24"/>
          <w:szCs w:val="24"/>
        </w:rPr>
        <w:t xml:space="preserve"> deverá comunicar imediatamente o fato </w:t>
      </w:r>
      <w:r w:rsidR="006A7EA5" w:rsidRPr="00C9537E">
        <w:rPr>
          <w:rFonts w:asciiTheme="minorHAnsi" w:hAnsiTheme="minorHAnsi" w:cstheme="minorHAnsi"/>
          <w:b w:val="0"/>
          <w:sz w:val="24"/>
          <w:szCs w:val="24"/>
        </w:rPr>
        <w:t xml:space="preserve">a Emissora e </w:t>
      </w:r>
      <w:r w:rsidRPr="00C9537E">
        <w:rPr>
          <w:rFonts w:asciiTheme="minorHAnsi" w:hAnsiTheme="minorHAnsi" w:cstheme="minorHAnsi"/>
          <w:b w:val="0"/>
          <w:sz w:val="24"/>
          <w:szCs w:val="24"/>
        </w:rPr>
        <w:t>aos Debenturistas,</w:t>
      </w:r>
      <w:r w:rsidR="006A7EA5" w:rsidRPr="00C9537E">
        <w:rPr>
          <w:rFonts w:asciiTheme="minorHAnsi" w:hAnsiTheme="minorHAnsi" w:cstheme="minorHAnsi"/>
          <w:b w:val="0"/>
          <w:sz w:val="24"/>
          <w:szCs w:val="24"/>
        </w:rPr>
        <w:t xml:space="preserve"> mediante convocação de Assembleia Geral de Debenturistas,</w:t>
      </w:r>
      <w:r w:rsidRPr="00C9537E">
        <w:rPr>
          <w:rFonts w:asciiTheme="minorHAnsi" w:hAnsiTheme="minorHAnsi" w:cstheme="minorHAnsi"/>
          <w:b w:val="0"/>
          <w:sz w:val="24"/>
          <w:szCs w:val="24"/>
        </w:rPr>
        <w:t xml:space="preserve"> </w:t>
      </w:r>
      <w:r w:rsidR="006A7EA5" w:rsidRPr="00C9537E">
        <w:rPr>
          <w:rFonts w:asciiTheme="minorHAnsi" w:hAnsiTheme="minorHAnsi" w:cstheme="minorHAnsi"/>
          <w:b w:val="0"/>
          <w:sz w:val="24"/>
          <w:szCs w:val="24"/>
        </w:rPr>
        <w:t xml:space="preserve">solicitando </w:t>
      </w:r>
      <w:r w:rsidRPr="00C9537E">
        <w:rPr>
          <w:rFonts w:asciiTheme="minorHAnsi" w:hAnsiTheme="minorHAnsi" w:cstheme="minorHAnsi"/>
          <w:b w:val="0"/>
          <w:sz w:val="24"/>
          <w:szCs w:val="24"/>
        </w:rPr>
        <w:t>sua substituição.</w:t>
      </w:r>
    </w:p>
    <w:p w14:paraId="58E22445" w14:textId="77777777" w:rsidR="00EE2D13" w:rsidRPr="00C9537E" w:rsidRDefault="00EE2D13" w:rsidP="00C9537E">
      <w:pPr>
        <w:spacing w:line="340" w:lineRule="exact"/>
        <w:rPr>
          <w:rFonts w:asciiTheme="minorHAnsi" w:hAnsiTheme="minorHAnsi" w:cstheme="minorHAnsi"/>
        </w:rPr>
      </w:pPr>
    </w:p>
    <w:p w14:paraId="76965A55" w14:textId="77777777" w:rsidR="00DF15B9" w:rsidRPr="00C9537E" w:rsidRDefault="0085140A"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 xml:space="preserve">É facultado aos Debenturistas, </w:t>
      </w:r>
      <w:r w:rsidR="003B4C93" w:rsidRPr="00C9537E">
        <w:rPr>
          <w:rFonts w:asciiTheme="minorHAnsi" w:hAnsiTheme="minorHAnsi" w:cstheme="minorHAnsi"/>
          <w:b w:val="0"/>
          <w:sz w:val="24"/>
          <w:szCs w:val="24"/>
        </w:rPr>
        <w:t>a qualquer tempo</w:t>
      </w:r>
      <w:r w:rsidRPr="00C9537E">
        <w:rPr>
          <w:rFonts w:asciiTheme="minorHAnsi" w:hAnsiTheme="minorHAnsi" w:cstheme="minorHAnsi"/>
          <w:b w:val="0"/>
          <w:sz w:val="24"/>
          <w:szCs w:val="24"/>
        </w:rPr>
        <w:t xml:space="preserve">, proceder à substituição do Agente Fiduciário e à indicação de seu substituto, </w:t>
      </w:r>
      <w:r w:rsidR="003B4C93" w:rsidRPr="00C9537E">
        <w:rPr>
          <w:rFonts w:asciiTheme="minorHAnsi" w:hAnsiTheme="minorHAnsi" w:cstheme="minorHAnsi"/>
          <w:b w:val="0"/>
          <w:sz w:val="24"/>
          <w:szCs w:val="24"/>
        </w:rPr>
        <w:t>em condições de mercado, escolhido pela Emissora a partir de lista tríplice apresentada pelos Debenturi</w:t>
      </w:r>
      <w:r w:rsidR="00073291" w:rsidRPr="00C9537E">
        <w:rPr>
          <w:rFonts w:asciiTheme="minorHAnsi" w:hAnsiTheme="minorHAnsi" w:cstheme="minorHAnsi"/>
          <w:b w:val="0"/>
          <w:sz w:val="24"/>
          <w:szCs w:val="24"/>
        </w:rPr>
        <w:t xml:space="preserve">stas </w:t>
      </w:r>
      <w:r w:rsidRPr="00C9537E">
        <w:rPr>
          <w:rFonts w:asciiTheme="minorHAnsi" w:hAnsiTheme="minorHAnsi" w:cstheme="minorHAnsi"/>
          <w:b w:val="0"/>
          <w:sz w:val="24"/>
          <w:szCs w:val="24"/>
        </w:rPr>
        <w:t>em Assembleia Geral de Debenturistas especialmente convocada para esse fim.</w:t>
      </w:r>
    </w:p>
    <w:p w14:paraId="011464F8" w14:textId="77777777" w:rsidR="00EE2D13" w:rsidRPr="00C9537E" w:rsidRDefault="00EE2D13" w:rsidP="00C9537E">
      <w:pPr>
        <w:spacing w:line="340" w:lineRule="exact"/>
        <w:rPr>
          <w:rFonts w:asciiTheme="minorHAnsi" w:hAnsiTheme="minorHAnsi" w:cstheme="minorHAnsi"/>
        </w:rPr>
      </w:pPr>
    </w:p>
    <w:p w14:paraId="06723BC3" w14:textId="25408D80" w:rsidR="00DF15B9" w:rsidRPr="00C9537E" w:rsidRDefault="0085140A" w:rsidP="00C9537E">
      <w:pPr>
        <w:pStyle w:val="Ttulo6"/>
        <w:numPr>
          <w:ilvl w:val="2"/>
          <w:numId w:val="6"/>
        </w:numPr>
        <w:spacing w:line="340" w:lineRule="exact"/>
        <w:ind w:left="0" w:firstLine="0"/>
        <w:jc w:val="both"/>
        <w:rPr>
          <w:rFonts w:asciiTheme="minorHAnsi" w:hAnsiTheme="minorHAnsi" w:cstheme="minorHAnsi"/>
          <w:b w:val="0"/>
          <w:sz w:val="24"/>
          <w:szCs w:val="24"/>
        </w:rPr>
      </w:pPr>
      <w:bookmarkStart w:id="247" w:name="_Ref78576227"/>
      <w:r w:rsidRPr="00C9537E">
        <w:rPr>
          <w:rFonts w:asciiTheme="minorHAnsi" w:hAnsiTheme="minorHAnsi" w:cstheme="minorHAnsi"/>
          <w:b w:val="0"/>
          <w:sz w:val="24"/>
          <w:szCs w:val="24"/>
        </w:rPr>
        <w:t xml:space="preserve">A substituição do Agente Fiduciário deverá ser objeto de aditamento </w:t>
      </w:r>
      <w:r w:rsidR="00FC460D" w:rsidRPr="00C9537E">
        <w:rPr>
          <w:rFonts w:asciiTheme="minorHAnsi" w:hAnsiTheme="minorHAnsi" w:cstheme="minorHAnsi"/>
          <w:b w:val="0"/>
          <w:sz w:val="24"/>
          <w:szCs w:val="24"/>
        </w:rPr>
        <w:t>à</w:t>
      </w:r>
      <w:r w:rsidRPr="00C9537E">
        <w:rPr>
          <w:rFonts w:asciiTheme="minorHAnsi" w:hAnsiTheme="minorHAnsi" w:cstheme="minorHAnsi"/>
          <w:b w:val="0"/>
          <w:sz w:val="24"/>
          <w:szCs w:val="24"/>
        </w:rPr>
        <w:t xml:space="preserve"> presente Escritura de Emissão, que deverá ser arquivado na J</w:t>
      </w:r>
      <w:r w:rsidR="00DA6369" w:rsidRPr="00C9537E">
        <w:rPr>
          <w:rFonts w:asciiTheme="minorHAnsi" w:hAnsiTheme="minorHAnsi" w:cstheme="minorHAnsi"/>
          <w:b w:val="0"/>
          <w:sz w:val="24"/>
          <w:szCs w:val="24"/>
        </w:rPr>
        <w:t>UCE</w:t>
      </w:r>
      <w:r w:rsidR="00B60F49" w:rsidRPr="00C9537E">
        <w:rPr>
          <w:rFonts w:asciiTheme="minorHAnsi" w:hAnsiTheme="minorHAnsi" w:cstheme="minorHAnsi"/>
          <w:b w:val="0"/>
          <w:sz w:val="24"/>
          <w:szCs w:val="24"/>
        </w:rPr>
        <w:t>MG</w:t>
      </w:r>
      <w:r w:rsidR="003B4C93" w:rsidRPr="00C9537E">
        <w:rPr>
          <w:rFonts w:asciiTheme="minorHAnsi" w:hAnsiTheme="minorHAnsi" w:cstheme="minorHAnsi"/>
          <w:b w:val="0"/>
          <w:sz w:val="24"/>
          <w:szCs w:val="24"/>
        </w:rPr>
        <w:t>.</w:t>
      </w:r>
      <w:bookmarkEnd w:id="247"/>
    </w:p>
    <w:p w14:paraId="676B6E1F" w14:textId="77777777" w:rsidR="00A5148A" w:rsidRPr="00C9537E" w:rsidRDefault="00A5148A" w:rsidP="00C9537E">
      <w:pPr>
        <w:spacing w:line="340" w:lineRule="exact"/>
        <w:rPr>
          <w:rFonts w:asciiTheme="minorHAnsi" w:hAnsiTheme="minorHAnsi" w:cstheme="minorHAnsi"/>
          <w:b/>
        </w:rPr>
      </w:pPr>
    </w:p>
    <w:p w14:paraId="1F6C8F23" w14:textId="64C6B856" w:rsidR="00A5148A" w:rsidRPr="00C9537E" w:rsidRDefault="00A5148A"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 xml:space="preserve">A substituição do Agente Fiduciário deverá ser comunicada à CVM, no prazo de até 7 (sete) Dias Úteis contados da data de arquivamento mencionado na Cláusula </w:t>
      </w:r>
      <w:r w:rsidR="000141BC" w:rsidRPr="00C9537E">
        <w:rPr>
          <w:rFonts w:asciiTheme="minorHAnsi" w:hAnsiTheme="minorHAnsi" w:cstheme="minorHAnsi"/>
          <w:b w:val="0"/>
          <w:sz w:val="24"/>
          <w:szCs w:val="24"/>
          <w:highlight w:val="lightGray"/>
        </w:rPr>
        <w:fldChar w:fldCharType="begin"/>
      </w:r>
      <w:r w:rsidR="000141BC" w:rsidRPr="00C9537E">
        <w:rPr>
          <w:rFonts w:asciiTheme="minorHAnsi" w:hAnsiTheme="minorHAnsi" w:cstheme="minorHAnsi"/>
          <w:b w:val="0"/>
          <w:sz w:val="24"/>
          <w:szCs w:val="24"/>
        </w:rPr>
        <w:instrText xml:space="preserve"> REF _Ref78576227 \r \h </w:instrText>
      </w:r>
      <w:r w:rsidR="00FC2639" w:rsidRPr="00C9537E">
        <w:rPr>
          <w:rFonts w:asciiTheme="minorHAnsi" w:hAnsiTheme="minorHAnsi" w:cstheme="minorHAnsi"/>
          <w:b w:val="0"/>
          <w:sz w:val="24"/>
          <w:szCs w:val="24"/>
          <w:highlight w:val="lightGray"/>
        </w:rPr>
        <w:instrText xml:space="preserve"> \* MERGEFORMAT </w:instrText>
      </w:r>
      <w:r w:rsidR="000141BC" w:rsidRPr="00C9537E">
        <w:rPr>
          <w:rFonts w:asciiTheme="minorHAnsi" w:hAnsiTheme="minorHAnsi" w:cstheme="minorHAnsi"/>
          <w:b w:val="0"/>
          <w:sz w:val="24"/>
          <w:szCs w:val="24"/>
          <w:highlight w:val="lightGray"/>
        </w:rPr>
      </w:r>
      <w:r w:rsidR="000141BC" w:rsidRPr="00C9537E">
        <w:rPr>
          <w:rFonts w:asciiTheme="minorHAnsi" w:hAnsiTheme="minorHAnsi" w:cstheme="minorHAnsi"/>
          <w:b w:val="0"/>
          <w:sz w:val="24"/>
          <w:szCs w:val="24"/>
          <w:highlight w:val="lightGray"/>
        </w:rPr>
        <w:fldChar w:fldCharType="separate"/>
      </w:r>
      <w:r w:rsidR="008A62C8" w:rsidRPr="00C9537E">
        <w:rPr>
          <w:rFonts w:asciiTheme="minorHAnsi" w:hAnsiTheme="minorHAnsi" w:cstheme="minorHAnsi"/>
          <w:b w:val="0"/>
          <w:sz w:val="24"/>
          <w:szCs w:val="24"/>
        </w:rPr>
        <w:t>8.4.4</w:t>
      </w:r>
      <w:r w:rsidR="000141BC" w:rsidRPr="00C9537E">
        <w:rPr>
          <w:rFonts w:asciiTheme="minorHAnsi" w:hAnsiTheme="minorHAnsi" w:cstheme="minorHAnsi"/>
          <w:b w:val="0"/>
          <w:sz w:val="24"/>
          <w:szCs w:val="24"/>
          <w:highlight w:val="lightGray"/>
        </w:rPr>
        <w:fldChar w:fldCharType="end"/>
      </w:r>
      <w:r w:rsidRPr="00C9537E">
        <w:rPr>
          <w:rFonts w:asciiTheme="minorHAnsi" w:hAnsiTheme="minorHAnsi" w:cstheme="minorHAnsi"/>
          <w:b w:val="0"/>
          <w:sz w:val="24"/>
          <w:szCs w:val="24"/>
        </w:rPr>
        <w:t xml:space="preserve"> acima.</w:t>
      </w:r>
    </w:p>
    <w:p w14:paraId="22BBED36" w14:textId="77777777" w:rsidR="00A5148A" w:rsidRPr="00C9537E" w:rsidRDefault="00A5148A" w:rsidP="00C9537E">
      <w:pPr>
        <w:spacing w:line="340" w:lineRule="exact"/>
        <w:rPr>
          <w:rFonts w:asciiTheme="minorHAnsi" w:hAnsiTheme="minorHAnsi" w:cstheme="minorHAnsi"/>
          <w:b/>
        </w:rPr>
      </w:pPr>
    </w:p>
    <w:p w14:paraId="1E87ECA3" w14:textId="77777777" w:rsidR="00DF15B9" w:rsidRPr="00C9537E" w:rsidRDefault="0085140A"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 xml:space="preserve">O Agente Fiduciário entrará no exercício de suas funções a partir da data de assinatura desta Escritura de Emissão ou de eventual aditamento relativo </w:t>
      </w:r>
      <w:r w:rsidR="00FC460D" w:rsidRPr="00C9537E">
        <w:rPr>
          <w:rFonts w:asciiTheme="minorHAnsi" w:hAnsiTheme="minorHAnsi" w:cstheme="minorHAnsi"/>
          <w:b w:val="0"/>
          <w:sz w:val="24"/>
          <w:szCs w:val="24"/>
        </w:rPr>
        <w:t>à</w:t>
      </w:r>
      <w:r w:rsidRPr="00C9537E">
        <w:rPr>
          <w:rFonts w:asciiTheme="minorHAnsi" w:hAnsiTheme="minorHAnsi" w:cstheme="minorHAnsi"/>
          <w:b w:val="0"/>
          <w:sz w:val="24"/>
          <w:szCs w:val="24"/>
        </w:rPr>
        <w:t xml:space="preserve"> sua substituição, no caso de agente fiduciário substituto, devendo permanecer no exercício de suas funções até a efetiva substituição ou até o cumprimento de todas as suas obrigações </w:t>
      </w:r>
      <w:r w:rsidR="003B4C93" w:rsidRPr="00C9537E">
        <w:rPr>
          <w:rFonts w:asciiTheme="minorHAnsi" w:hAnsiTheme="minorHAnsi" w:cstheme="minorHAnsi"/>
          <w:b w:val="0"/>
          <w:sz w:val="24"/>
          <w:szCs w:val="24"/>
        </w:rPr>
        <w:t>decorrentes desta</w:t>
      </w:r>
      <w:r w:rsidRPr="00C9537E">
        <w:rPr>
          <w:rFonts w:asciiTheme="minorHAnsi" w:hAnsiTheme="minorHAnsi" w:cstheme="minorHAnsi"/>
          <w:b w:val="0"/>
          <w:sz w:val="24"/>
          <w:szCs w:val="24"/>
        </w:rPr>
        <w:t xml:space="preserve"> Escritura de Emissão e </w:t>
      </w:r>
      <w:r w:rsidR="00FC460D" w:rsidRPr="00C9537E">
        <w:rPr>
          <w:rFonts w:asciiTheme="minorHAnsi" w:hAnsiTheme="minorHAnsi" w:cstheme="minorHAnsi"/>
          <w:b w:val="0"/>
          <w:sz w:val="24"/>
          <w:szCs w:val="24"/>
        </w:rPr>
        <w:t>d</w:t>
      </w:r>
      <w:r w:rsidRPr="00C9537E">
        <w:rPr>
          <w:rFonts w:asciiTheme="minorHAnsi" w:hAnsiTheme="minorHAnsi" w:cstheme="minorHAnsi"/>
          <w:b w:val="0"/>
          <w:sz w:val="24"/>
          <w:szCs w:val="24"/>
        </w:rPr>
        <w:t>a legislação em vigor.</w:t>
      </w:r>
    </w:p>
    <w:p w14:paraId="5F8DEFA5" w14:textId="77777777" w:rsidR="00EE2D13" w:rsidRPr="00C9537E" w:rsidRDefault="00EE2D13" w:rsidP="00C9537E">
      <w:pPr>
        <w:spacing w:line="340" w:lineRule="exact"/>
        <w:rPr>
          <w:rFonts w:asciiTheme="minorHAnsi" w:hAnsiTheme="minorHAnsi" w:cstheme="minorHAnsi"/>
        </w:rPr>
      </w:pPr>
    </w:p>
    <w:p w14:paraId="632F8340" w14:textId="413FE370" w:rsidR="00DC2803" w:rsidRPr="00C9537E" w:rsidRDefault="003B4C93" w:rsidP="00C9537E">
      <w:pPr>
        <w:pStyle w:val="Ttulo6"/>
        <w:numPr>
          <w:ilvl w:val="2"/>
          <w:numId w:val="6"/>
        </w:numPr>
        <w:spacing w:line="340" w:lineRule="exact"/>
        <w:ind w:left="0" w:firstLine="0"/>
        <w:jc w:val="both"/>
        <w:rPr>
          <w:rFonts w:asciiTheme="minorHAnsi" w:hAnsiTheme="minorHAnsi" w:cstheme="minorHAnsi"/>
          <w:b w:val="0"/>
          <w:sz w:val="24"/>
          <w:szCs w:val="24"/>
        </w:rPr>
      </w:pPr>
      <w:bookmarkStart w:id="248" w:name="_Ref447757185"/>
      <w:r w:rsidRPr="00C9537E">
        <w:rPr>
          <w:rFonts w:asciiTheme="minorHAnsi" w:hAnsiTheme="minorHAnsi" w:cstheme="minorHAnsi"/>
          <w:b w:val="0"/>
          <w:sz w:val="24"/>
          <w:szCs w:val="24"/>
        </w:rPr>
        <w:t xml:space="preserve">Fica estabelecido que, na hipótese de vir a ocorrer a </w:t>
      </w:r>
      <w:r w:rsidR="0085140A" w:rsidRPr="00C9537E">
        <w:rPr>
          <w:rFonts w:asciiTheme="minorHAnsi" w:hAnsiTheme="minorHAnsi" w:cstheme="minorHAnsi"/>
          <w:b w:val="0"/>
          <w:sz w:val="24"/>
          <w:szCs w:val="24"/>
        </w:rPr>
        <w:t xml:space="preserve">substituição do Agente Fiduciário, </w:t>
      </w:r>
      <w:r w:rsidRPr="00C9537E">
        <w:rPr>
          <w:rFonts w:asciiTheme="minorHAnsi" w:hAnsiTheme="minorHAnsi" w:cstheme="minorHAnsi"/>
          <w:b w:val="0"/>
          <w:sz w:val="24"/>
          <w:szCs w:val="24"/>
        </w:rPr>
        <w:t>o Agente Fiduciário substituído deverá repassar, se for o caso</w:t>
      </w:r>
      <w:r w:rsidR="00DA6369" w:rsidRPr="00C9537E">
        <w:rPr>
          <w:rFonts w:asciiTheme="minorHAnsi" w:hAnsiTheme="minorHAnsi" w:cstheme="minorHAnsi"/>
          <w:b w:val="0"/>
          <w:sz w:val="24"/>
          <w:szCs w:val="24"/>
        </w:rPr>
        <w:t xml:space="preserve"> de pedido de substituição partir do próprio Agente Fiduciário, sendo</w:t>
      </w:r>
      <w:r w:rsidRPr="00C9537E">
        <w:rPr>
          <w:rFonts w:asciiTheme="minorHAnsi" w:hAnsiTheme="minorHAnsi" w:cstheme="minorHAnsi"/>
          <w:b w:val="0"/>
          <w:sz w:val="24"/>
          <w:szCs w:val="24"/>
        </w:rPr>
        <w:t xml:space="preserve"> a parcela proporcional da remuneração inicialmente recebida sem a contrapartida do serviço prestado, calculada </w:t>
      </w:r>
      <w:r w:rsidRPr="00C9537E">
        <w:rPr>
          <w:rFonts w:asciiTheme="minorHAnsi" w:hAnsiTheme="minorHAnsi" w:cstheme="minorHAnsi"/>
          <w:b w:val="0"/>
          <w:i/>
          <w:sz w:val="24"/>
          <w:szCs w:val="24"/>
        </w:rPr>
        <w:t>pro rata temporis</w:t>
      </w:r>
      <w:r w:rsidRPr="00C9537E">
        <w:rPr>
          <w:rFonts w:asciiTheme="minorHAnsi" w:hAnsiTheme="minorHAnsi" w:cstheme="minorHAnsi"/>
          <w:b w:val="0"/>
          <w:sz w:val="24"/>
          <w:szCs w:val="24"/>
        </w:rPr>
        <w:t>, desde a última data de pagamento até a data da efetiva substituição, à Emissora</w:t>
      </w:r>
      <w:r w:rsidR="008469B5" w:rsidRPr="00C9537E">
        <w:rPr>
          <w:rFonts w:asciiTheme="minorHAnsi" w:hAnsiTheme="minorHAnsi" w:cstheme="minorHAnsi"/>
          <w:b w:val="0"/>
          <w:sz w:val="24"/>
          <w:szCs w:val="24"/>
        </w:rPr>
        <w:t xml:space="preserve">, exceto pela primeira parcela, em função do previsto na Cláusula </w:t>
      </w:r>
      <w:r w:rsidR="000141BC" w:rsidRPr="00C9537E">
        <w:rPr>
          <w:rFonts w:asciiTheme="minorHAnsi" w:hAnsiTheme="minorHAnsi" w:cstheme="minorHAnsi"/>
          <w:b w:val="0"/>
          <w:sz w:val="24"/>
          <w:szCs w:val="24"/>
          <w:highlight w:val="lightGray"/>
        </w:rPr>
        <w:fldChar w:fldCharType="begin"/>
      </w:r>
      <w:r w:rsidR="000141BC" w:rsidRPr="00C9537E">
        <w:rPr>
          <w:rFonts w:asciiTheme="minorHAnsi" w:hAnsiTheme="minorHAnsi" w:cstheme="minorHAnsi"/>
          <w:b w:val="0"/>
          <w:sz w:val="24"/>
          <w:szCs w:val="24"/>
        </w:rPr>
        <w:instrText xml:space="preserve"> REF _Ref78576251 \r \h </w:instrText>
      </w:r>
      <w:r w:rsidR="00FC2639" w:rsidRPr="00C9537E">
        <w:rPr>
          <w:rFonts w:asciiTheme="minorHAnsi" w:hAnsiTheme="minorHAnsi" w:cstheme="minorHAnsi"/>
          <w:b w:val="0"/>
          <w:sz w:val="24"/>
          <w:szCs w:val="24"/>
          <w:highlight w:val="lightGray"/>
        </w:rPr>
        <w:instrText xml:space="preserve"> \* MERGEFORMAT </w:instrText>
      </w:r>
      <w:r w:rsidR="000141BC" w:rsidRPr="00C9537E">
        <w:rPr>
          <w:rFonts w:asciiTheme="minorHAnsi" w:hAnsiTheme="minorHAnsi" w:cstheme="minorHAnsi"/>
          <w:b w:val="0"/>
          <w:sz w:val="24"/>
          <w:szCs w:val="24"/>
          <w:highlight w:val="lightGray"/>
        </w:rPr>
      </w:r>
      <w:r w:rsidR="000141BC" w:rsidRPr="00C9537E">
        <w:rPr>
          <w:rFonts w:asciiTheme="minorHAnsi" w:hAnsiTheme="minorHAnsi" w:cstheme="minorHAnsi"/>
          <w:b w:val="0"/>
          <w:sz w:val="24"/>
          <w:szCs w:val="24"/>
          <w:highlight w:val="lightGray"/>
        </w:rPr>
        <w:fldChar w:fldCharType="separate"/>
      </w:r>
      <w:r w:rsidR="008A62C8" w:rsidRPr="00C9537E">
        <w:rPr>
          <w:rFonts w:asciiTheme="minorHAnsi" w:hAnsiTheme="minorHAnsi" w:cstheme="minorHAnsi"/>
          <w:b w:val="0"/>
          <w:sz w:val="24"/>
          <w:szCs w:val="24"/>
        </w:rPr>
        <w:t>8.3.1</w:t>
      </w:r>
      <w:r w:rsidR="000141BC" w:rsidRPr="00C9537E">
        <w:rPr>
          <w:rFonts w:asciiTheme="minorHAnsi" w:hAnsiTheme="minorHAnsi" w:cstheme="minorHAnsi"/>
          <w:b w:val="0"/>
          <w:sz w:val="24"/>
          <w:szCs w:val="24"/>
          <w:highlight w:val="lightGray"/>
        </w:rPr>
        <w:fldChar w:fldCharType="end"/>
      </w:r>
      <w:r w:rsidR="008469B5" w:rsidRPr="00C9537E">
        <w:rPr>
          <w:rFonts w:asciiTheme="minorHAnsi" w:hAnsiTheme="minorHAnsi" w:cstheme="minorHAnsi"/>
          <w:b w:val="0"/>
          <w:sz w:val="24"/>
          <w:szCs w:val="24"/>
        </w:rPr>
        <w:t xml:space="preserve"> acima</w:t>
      </w:r>
      <w:r w:rsidRPr="00C9537E">
        <w:rPr>
          <w:rFonts w:asciiTheme="minorHAnsi" w:hAnsiTheme="minorHAnsi" w:cstheme="minorHAnsi"/>
          <w:b w:val="0"/>
          <w:sz w:val="24"/>
          <w:szCs w:val="24"/>
        </w:rPr>
        <w:t xml:space="preserve">. O valor a ser pago ao agente fiduciário substituto, na hipótese aqui descrita, será atualizado a partir da data do efetivo recebimento da remuneração, pela variação acumulada do </w:t>
      </w:r>
      <w:r w:rsidR="008469B5" w:rsidRPr="00C9537E">
        <w:rPr>
          <w:rFonts w:asciiTheme="minorHAnsi" w:hAnsiTheme="minorHAnsi" w:cstheme="minorHAnsi"/>
          <w:b w:val="0"/>
          <w:sz w:val="24"/>
          <w:szCs w:val="24"/>
        </w:rPr>
        <w:t>IPCA</w:t>
      </w:r>
      <w:r w:rsidRPr="00C9537E">
        <w:rPr>
          <w:rFonts w:asciiTheme="minorHAnsi" w:hAnsiTheme="minorHAnsi" w:cstheme="minorHAnsi"/>
          <w:b w:val="0"/>
          <w:sz w:val="24"/>
          <w:szCs w:val="24"/>
        </w:rPr>
        <w:t>.</w:t>
      </w:r>
      <w:bookmarkEnd w:id="248"/>
    </w:p>
    <w:p w14:paraId="30CB272F" w14:textId="77777777" w:rsidR="00EE2D13" w:rsidRPr="00C9537E" w:rsidRDefault="00EE2D13" w:rsidP="00C9537E">
      <w:pPr>
        <w:spacing w:line="340" w:lineRule="exact"/>
        <w:rPr>
          <w:rFonts w:asciiTheme="minorHAnsi" w:hAnsiTheme="minorHAnsi" w:cstheme="minorHAnsi"/>
        </w:rPr>
      </w:pPr>
    </w:p>
    <w:p w14:paraId="7CAB165B" w14:textId="77777777" w:rsidR="00DF15B9" w:rsidRPr="00C9537E" w:rsidRDefault="00073291"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O agente fiduciário</w:t>
      </w:r>
      <w:r w:rsidR="0085140A" w:rsidRPr="00C9537E">
        <w:rPr>
          <w:rFonts w:asciiTheme="minorHAnsi" w:hAnsiTheme="minorHAnsi" w:cstheme="minorHAnsi"/>
          <w:b w:val="0"/>
          <w:sz w:val="24"/>
          <w:szCs w:val="24"/>
        </w:rPr>
        <w:t xml:space="preserve"> substituto receberá a mesma remuneração recebida pelo Agente Fiduciário em todos os seus termos e condições, sendo que a primeira parcela anual devida ao substituto será calculada </w:t>
      </w:r>
      <w:r w:rsidR="0085140A" w:rsidRPr="00C9537E">
        <w:rPr>
          <w:rFonts w:asciiTheme="minorHAnsi" w:hAnsiTheme="minorHAnsi" w:cstheme="minorHAnsi"/>
          <w:b w:val="0"/>
          <w:i/>
          <w:sz w:val="24"/>
          <w:szCs w:val="24"/>
        </w:rPr>
        <w:t>pro rata temporis</w:t>
      </w:r>
      <w:r w:rsidR="0085140A" w:rsidRPr="00C9537E">
        <w:rPr>
          <w:rFonts w:asciiTheme="minorHAnsi" w:hAnsiTheme="minorHAnsi" w:cstheme="minorHAnsi"/>
          <w:b w:val="0"/>
          <w:sz w:val="24"/>
          <w:szCs w:val="24"/>
        </w:rPr>
        <w:t>, a partir da data de início do exercício de sua função com agente fiduciário. Esta remuneração poderá ser alterada de comum acordo entre a Emissora e o agente fiduciário substituto, desde que previamente aprovada pela Assembleia Geral de Debenturistas.</w:t>
      </w:r>
    </w:p>
    <w:p w14:paraId="4A858A8F" w14:textId="77777777" w:rsidR="00EE2D13" w:rsidRPr="00C9537E" w:rsidRDefault="00EE2D13" w:rsidP="00C9537E">
      <w:pPr>
        <w:spacing w:line="340" w:lineRule="exact"/>
        <w:rPr>
          <w:rFonts w:asciiTheme="minorHAnsi" w:hAnsiTheme="minorHAnsi" w:cstheme="minorHAnsi"/>
        </w:rPr>
      </w:pPr>
    </w:p>
    <w:p w14:paraId="00216034" w14:textId="0E0120AE" w:rsidR="00060FA2" w:rsidRPr="00C9537E" w:rsidRDefault="0085140A"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O Agente Fiduciário, se substituído nos termos desta Cláusula</w:t>
      </w:r>
      <w:r w:rsidR="005D1451" w:rsidRPr="00C9537E">
        <w:rPr>
          <w:rFonts w:asciiTheme="minorHAnsi" w:hAnsiTheme="minorHAnsi" w:cstheme="minorHAnsi"/>
          <w:b w:val="0"/>
          <w:sz w:val="24"/>
          <w:szCs w:val="24"/>
        </w:rPr>
        <w:t xml:space="preserve"> </w:t>
      </w:r>
      <w:r w:rsidR="000141BC" w:rsidRPr="00C9537E">
        <w:rPr>
          <w:rFonts w:asciiTheme="minorHAnsi" w:hAnsiTheme="minorHAnsi" w:cstheme="minorHAnsi"/>
          <w:b w:val="0"/>
          <w:sz w:val="24"/>
          <w:szCs w:val="24"/>
          <w:highlight w:val="lightGray"/>
        </w:rPr>
        <w:fldChar w:fldCharType="begin"/>
      </w:r>
      <w:r w:rsidR="000141BC" w:rsidRPr="00C9537E">
        <w:rPr>
          <w:rFonts w:asciiTheme="minorHAnsi" w:hAnsiTheme="minorHAnsi" w:cstheme="minorHAnsi"/>
          <w:b w:val="0"/>
          <w:sz w:val="24"/>
          <w:szCs w:val="24"/>
        </w:rPr>
        <w:instrText xml:space="preserve"> REF _Ref447757338 \r \h </w:instrText>
      </w:r>
      <w:r w:rsidR="00FC2639" w:rsidRPr="00C9537E">
        <w:rPr>
          <w:rFonts w:asciiTheme="minorHAnsi" w:hAnsiTheme="minorHAnsi" w:cstheme="minorHAnsi"/>
          <w:b w:val="0"/>
          <w:sz w:val="24"/>
          <w:szCs w:val="24"/>
          <w:highlight w:val="lightGray"/>
        </w:rPr>
        <w:instrText xml:space="preserve"> \* MERGEFORMAT </w:instrText>
      </w:r>
      <w:r w:rsidR="000141BC" w:rsidRPr="00C9537E">
        <w:rPr>
          <w:rFonts w:asciiTheme="minorHAnsi" w:hAnsiTheme="minorHAnsi" w:cstheme="minorHAnsi"/>
          <w:b w:val="0"/>
          <w:sz w:val="24"/>
          <w:szCs w:val="24"/>
          <w:highlight w:val="lightGray"/>
        </w:rPr>
      </w:r>
      <w:r w:rsidR="000141BC" w:rsidRPr="00C9537E">
        <w:rPr>
          <w:rFonts w:asciiTheme="minorHAnsi" w:hAnsiTheme="minorHAnsi" w:cstheme="minorHAnsi"/>
          <w:b w:val="0"/>
          <w:sz w:val="24"/>
          <w:szCs w:val="24"/>
          <w:highlight w:val="lightGray"/>
        </w:rPr>
        <w:fldChar w:fldCharType="separate"/>
      </w:r>
      <w:r w:rsidR="008A62C8" w:rsidRPr="00C9537E">
        <w:rPr>
          <w:rFonts w:asciiTheme="minorHAnsi" w:hAnsiTheme="minorHAnsi" w:cstheme="minorHAnsi"/>
          <w:b w:val="0"/>
          <w:sz w:val="24"/>
          <w:szCs w:val="24"/>
        </w:rPr>
        <w:t>8.4</w:t>
      </w:r>
      <w:r w:rsidR="000141BC" w:rsidRPr="00C9537E">
        <w:rPr>
          <w:rFonts w:asciiTheme="minorHAnsi" w:hAnsiTheme="minorHAnsi" w:cstheme="minorHAnsi"/>
          <w:b w:val="0"/>
          <w:sz w:val="24"/>
          <w:szCs w:val="24"/>
          <w:highlight w:val="lightGray"/>
        </w:rPr>
        <w:fldChar w:fldCharType="end"/>
      </w:r>
      <w:r w:rsidRPr="00C9537E">
        <w:rPr>
          <w:rFonts w:asciiTheme="minorHAnsi" w:hAnsiTheme="minorHAnsi" w:cstheme="minorHAnsi"/>
          <w:b w:val="0"/>
          <w:sz w:val="24"/>
          <w:szCs w:val="24"/>
        </w:rPr>
        <w:t xml:space="preserve">, sem qualquer custo adicional para a Emissora, deverá colocar à disposição da instituição que vier a substituí-lo, no prazo de 10 (dez) </w:t>
      </w:r>
      <w:r w:rsidR="00DC2803" w:rsidRPr="00C9537E">
        <w:rPr>
          <w:rFonts w:asciiTheme="minorHAnsi" w:hAnsiTheme="minorHAnsi" w:cstheme="minorHAnsi"/>
          <w:b w:val="0"/>
          <w:sz w:val="24"/>
          <w:szCs w:val="24"/>
        </w:rPr>
        <w:t>D</w:t>
      </w:r>
      <w:r w:rsidRPr="00C9537E">
        <w:rPr>
          <w:rFonts w:asciiTheme="minorHAnsi" w:hAnsiTheme="minorHAnsi" w:cstheme="minorHAnsi"/>
          <w:b w:val="0"/>
          <w:sz w:val="24"/>
          <w:szCs w:val="24"/>
        </w:rPr>
        <w:t xml:space="preserve">ias </w:t>
      </w:r>
      <w:r w:rsidR="00DC2803" w:rsidRPr="00C9537E">
        <w:rPr>
          <w:rFonts w:asciiTheme="minorHAnsi" w:hAnsiTheme="minorHAnsi" w:cstheme="minorHAnsi"/>
          <w:b w:val="0"/>
          <w:sz w:val="24"/>
          <w:szCs w:val="24"/>
        </w:rPr>
        <w:t>Ú</w:t>
      </w:r>
      <w:r w:rsidRPr="00C9537E">
        <w:rPr>
          <w:rFonts w:asciiTheme="minorHAnsi" w:hAnsiTheme="minorHAnsi" w:cstheme="minorHAnsi"/>
          <w:b w:val="0"/>
          <w:sz w:val="24"/>
          <w:szCs w:val="24"/>
        </w:rPr>
        <w:t>teis antes de sua efetiva substituição, às expensas da Emissora, cópias simples ou digitalizadas de todos os registros, relatórios, extratos, bancos de dados e demais informações sobre a Emissão, sobre o Projeto e sobre a Emissora que tenham sido obtidos, gerados, preparados ou desenvolvidos pelo Agente Fiduciário ou por qualquer de seus agentes envolvidos, direta ou indiretamente, com a presente Emissão ou que quaisquer das pessoas acima referidas tenham tido acesso por força da execução de suas funções, independentemente do meio em que as mesmas estejam armazenadas ou disponíveis, de forma que a instituição substituta cumpra, sem solução de continuidade, os deveres e as obrigações do Agente Fiduciário substituído, nos termos desta Escritura de Emissão.</w:t>
      </w:r>
    </w:p>
    <w:p w14:paraId="1B744C9C" w14:textId="77777777" w:rsidR="00EE2D13" w:rsidRPr="00C9537E" w:rsidRDefault="00EE2D13" w:rsidP="00C9537E">
      <w:pPr>
        <w:spacing w:line="340" w:lineRule="exact"/>
        <w:rPr>
          <w:rFonts w:asciiTheme="minorHAnsi" w:hAnsiTheme="minorHAnsi" w:cstheme="minorHAnsi"/>
        </w:rPr>
      </w:pPr>
    </w:p>
    <w:p w14:paraId="57ABCC79" w14:textId="7D721C22" w:rsidR="00DF15B9" w:rsidRPr="00C9537E" w:rsidRDefault="00DC2803"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 xml:space="preserve">Em qualquer </w:t>
      </w:r>
      <w:r w:rsidR="00E9632F" w:rsidRPr="00C9537E">
        <w:rPr>
          <w:rFonts w:asciiTheme="minorHAnsi" w:hAnsiTheme="minorHAnsi" w:cstheme="minorHAnsi"/>
          <w:b w:val="0"/>
          <w:sz w:val="24"/>
          <w:szCs w:val="24"/>
        </w:rPr>
        <w:t>hipótese</w:t>
      </w:r>
      <w:r w:rsidRPr="00C9537E">
        <w:rPr>
          <w:rFonts w:asciiTheme="minorHAnsi" w:hAnsiTheme="minorHAnsi" w:cstheme="minorHAnsi"/>
          <w:b w:val="0"/>
          <w:sz w:val="24"/>
          <w:szCs w:val="24"/>
        </w:rPr>
        <w:t xml:space="preserve">, a substituição do Agente Fiduciário </w:t>
      </w:r>
      <w:r w:rsidR="008469B5" w:rsidRPr="00C9537E">
        <w:rPr>
          <w:rFonts w:asciiTheme="minorHAnsi" w:hAnsiTheme="minorHAnsi" w:cstheme="minorHAnsi"/>
          <w:b w:val="0"/>
          <w:sz w:val="24"/>
          <w:szCs w:val="24"/>
        </w:rPr>
        <w:t xml:space="preserve">dever ser informada </w:t>
      </w:r>
      <w:r w:rsidRPr="00C9537E">
        <w:rPr>
          <w:rFonts w:asciiTheme="minorHAnsi" w:hAnsiTheme="minorHAnsi" w:cstheme="minorHAnsi"/>
          <w:b w:val="0"/>
          <w:sz w:val="24"/>
          <w:szCs w:val="24"/>
        </w:rPr>
        <w:t>à CVM</w:t>
      </w:r>
      <w:r w:rsidR="008469B5" w:rsidRPr="00C9537E">
        <w:rPr>
          <w:rFonts w:asciiTheme="minorHAnsi" w:hAnsiTheme="minorHAnsi" w:cstheme="minorHAnsi"/>
          <w:b w:val="0"/>
          <w:sz w:val="24"/>
          <w:szCs w:val="24"/>
        </w:rPr>
        <w:t xml:space="preserve">, assim </w:t>
      </w:r>
      <w:r w:rsidR="00A86A1C" w:rsidRPr="00C9537E">
        <w:rPr>
          <w:rFonts w:asciiTheme="minorHAnsi" w:hAnsiTheme="minorHAnsi" w:cstheme="minorHAnsi"/>
          <w:b w:val="0"/>
          <w:sz w:val="24"/>
          <w:szCs w:val="24"/>
        </w:rPr>
        <w:t>como</w:t>
      </w:r>
      <w:r w:rsidRPr="00C9537E">
        <w:rPr>
          <w:rFonts w:asciiTheme="minorHAnsi" w:hAnsiTheme="minorHAnsi" w:cstheme="minorHAnsi"/>
          <w:b w:val="0"/>
          <w:sz w:val="24"/>
          <w:szCs w:val="24"/>
        </w:rPr>
        <w:t xml:space="preserve"> atendimento dos requisitos previstos nas </w:t>
      </w:r>
      <w:r w:rsidR="0085140A" w:rsidRPr="00C9537E">
        <w:rPr>
          <w:rFonts w:asciiTheme="minorHAnsi" w:hAnsiTheme="minorHAnsi" w:cstheme="minorHAnsi"/>
          <w:b w:val="0"/>
          <w:sz w:val="24"/>
          <w:szCs w:val="24"/>
        </w:rPr>
        <w:t xml:space="preserve">normas e preceitos </w:t>
      </w:r>
      <w:r w:rsidRPr="00C9537E">
        <w:rPr>
          <w:rFonts w:asciiTheme="minorHAnsi" w:hAnsiTheme="minorHAnsi" w:cstheme="minorHAnsi"/>
          <w:b w:val="0"/>
          <w:sz w:val="24"/>
          <w:szCs w:val="24"/>
        </w:rPr>
        <w:t xml:space="preserve">aplicáveis </w:t>
      </w:r>
      <w:r w:rsidR="0085140A" w:rsidRPr="00C9537E">
        <w:rPr>
          <w:rFonts w:asciiTheme="minorHAnsi" w:hAnsiTheme="minorHAnsi" w:cstheme="minorHAnsi"/>
          <w:b w:val="0"/>
          <w:sz w:val="24"/>
          <w:szCs w:val="24"/>
        </w:rPr>
        <w:t>da CVM.</w:t>
      </w:r>
      <w:r w:rsidR="008469B5" w:rsidRPr="00C9537E">
        <w:rPr>
          <w:rFonts w:asciiTheme="minorHAnsi" w:hAnsiTheme="minorHAnsi" w:cstheme="minorHAnsi"/>
          <w:b w:val="0"/>
          <w:sz w:val="24"/>
          <w:szCs w:val="24"/>
        </w:rPr>
        <w:t xml:space="preserve"> </w:t>
      </w:r>
    </w:p>
    <w:p w14:paraId="74D010FA" w14:textId="77777777" w:rsidR="00EE2D13" w:rsidRPr="00C9537E" w:rsidRDefault="00EE2D13" w:rsidP="00C9537E">
      <w:pPr>
        <w:spacing w:line="340" w:lineRule="exact"/>
        <w:rPr>
          <w:rFonts w:asciiTheme="minorHAnsi" w:hAnsiTheme="minorHAnsi" w:cstheme="minorHAnsi"/>
        </w:rPr>
      </w:pPr>
    </w:p>
    <w:p w14:paraId="6D282A8C" w14:textId="60EA6756" w:rsidR="00DF15B9" w:rsidRPr="00C9537E" w:rsidRDefault="0085140A" w:rsidP="00C9537E">
      <w:pPr>
        <w:pStyle w:val="PargrafodaLista"/>
        <w:numPr>
          <w:ilvl w:val="1"/>
          <w:numId w:val="6"/>
        </w:numPr>
        <w:spacing w:line="340" w:lineRule="exact"/>
        <w:ind w:left="0" w:firstLine="0"/>
        <w:jc w:val="both"/>
        <w:rPr>
          <w:rFonts w:asciiTheme="minorHAnsi" w:hAnsiTheme="minorHAnsi" w:cstheme="minorHAnsi"/>
          <w:u w:val="single"/>
        </w:rPr>
      </w:pPr>
      <w:r w:rsidRPr="00C9537E">
        <w:rPr>
          <w:rFonts w:asciiTheme="minorHAnsi" w:hAnsiTheme="minorHAnsi" w:cstheme="minorHAnsi"/>
          <w:u w:val="single"/>
        </w:rPr>
        <w:t>Deveres</w:t>
      </w:r>
    </w:p>
    <w:p w14:paraId="38F53412" w14:textId="77777777" w:rsidR="00EE2D13" w:rsidRPr="00C9537E" w:rsidRDefault="00EE2D13" w:rsidP="00C9537E">
      <w:pPr>
        <w:spacing w:line="340" w:lineRule="exact"/>
        <w:rPr>
          <w:rFonts w:asciiTheme="minorHAnsi" w:hAnsiTheme="minorHAnsi" w:cstheme="minorHAnsi"/>
        </w:rPr>
      </w:pPr>
    </w:p>
    <w:p w14:paraId="31DB7014" w14:textId="391B8FAF" w:rsidR="00DF15B9" w:rsidRPr="00C9537E" w:rsidRDefault="0085140A" w:rsidP="00C9537E">
      <w:pPr>
        <w:pStyle w:val="Ttulo6"/>
        <w:numPr>
          <w:ilvl w:val="2"/>
          <w:numId w:val="6"/>
        </w:numPr>
        <w:spacing w:line="340" w:lineRule="exact"/>
        <w:ind w:left="0" w:firstLine="0"/>
        <w:jc w:val="both"/>
        <w:rPr>
          <w:rFonts w:asciiTheme="minorHAnsi" w:hAnsiTheme="minorHAnsi" w:cstheme="minorHAnsi"/>
          <w:b w:val="0"/>
          <w:sz w:val="24"/>
          <w:szCs w:val="24"/>
        </w:rPr>
      </w:pPr>
      <w:bookmarkStart w:id="249" w:name="_Ref447757235"/>
      <w:r w:rsidRPr="00C9537E">
        <w:rPr>
          <w:rFonts w:asciiTheme="minorHAnsi" w:hAnsiTheme="minorHAnsi" w:cstheme="minorHAnsi"/>
          <w:b w:val="0"/>
          <w:sz w:val="24"/>
          <w:szCs w:val="24"/>
        </w:rPr>
        <w:t>Além de outros previstos em lei ou nesta Escritura de Emissão, constituem deveres e atribuições do Agente Fiduciário:</w:t>
      </w:r>
      <w:bookmarkEnd w:id="249"/>
      <w:r w:rsidR="008469B5" w:rsidRPr="00C9537E">
        <w:rPr>
          <w:rFonts w:asciiTheme="minorHAnsi" w:hAnsiTheme="minorHAnsi" w:cstheme="minorHAnsi"/>
          <w:b w:val="0"/>
          <w:sz w:val="24"/>
          <w:szCs w:val="24"/>
        </w:rPr>
        <w:t xml:space="preserve"> </w:t>
      </w:r>
    </w:p>
    <w:p w14:paraId="4A678B6D" w14:textId="77777777" w:rsidR="00EE2D13" w:rsidRPr="00C9537E" w:rsidRDefault="00EE2D13" w:rsidP="00C9537E">
      <w:pPr>
        <w:spacing w:line="340" w:lineRule="exact"/>
        <w:rPr>
          <w:rFonts w:asciiTheme="minorHAnsi" w:hAnsiTheme="minorHAnsi" w:cstheme="minorHAnsi"/>
        </w:rPr>
      </w:pPr>
    </w:p>
    <w:p w14:paraId="015CBE7A" w14:textId="77777777" w:rsidR="00DF15B9" w:rsidRPr="00C9537E" w:rsidRDefault="0085140A" w:rsidP="00C9537E">
      <w:pPr>
        <w:numPr>
          <w:ilvl w:val="0"/>
          <w:numId w:val="11"/>
        </w:numPr>
        <w:tabs>
          <w:tab w:val="clear" w:pos="375"/>
          <w:tab w:val="num" w:pos="0"/>
        </w:tabs>
        <w:spacing w:line="340" w:lineRule="exact"/>
        <w:ind w:left="709" w:hanging="709"/>
        <w:jc w:val="both"/>
        <w:rPr>
          <w:rFonts w:asciiTheme="minorHAnsi" w:hAnsiTheme="minorHAnsi" w:cstheme="minorHAnsi"/>
        </w:rPr>
      </w:pPr>
      <w:r w:rsidRPr="00C9537E">
        <w:rPr>
          <w:rFonts w:asciiTheme="minorHAnsi" w:hAnsiTheme="minorHAnsi" w:cstheme="minorHAnsi"/>
        </w:rPr>
        <w:t xml:space="preserve">proteger os direitos e interesses dos Debenturistas, empregando no exercício da função o cuidado e a diligência que </w:t>
      </w:r>
      <w:r w:rsidR="00E909C1" w:rsidRPr="00C9537E">
        <w:rPr>
          <w:rFonts w:asciiTheme="minorHAnsi" w:hAnsiTheme="minorHAnsi" w:cstheme="minorHAnsi"/>
        </w:rPr>
        <w:t xml:space="preserve">todo </w:t>
      </w:r>
      <w:r w:rsidR="00152DA5" w:rsidRPr="00C9537E">
        <w:rPr>
          <w:rFonts w:asciiTheme="minorHAnsi" w:hAnsiTheme="minorHAnsi" w:cstheme="minorHAnsi"/>
        </w:rPr>
        <w:t xml:space="preserve">homem </w:t>
      </w:r>
      <w:r w:rsidRPr="00C9537E">
        <w:rPr>
          <w:rFonts w:asciiTheme="minorHAnsi" w:hAnsiTheme="minorHAnsi" w:cstheme="minorHAnsi"/>
        </w:rPr>
        <w:t>ativ</w:t>
      </w:r>
      <w:r w:rsidR="00152DA5" w:rsidRPr="00C9537E">
        <w:rPr>
          <w:rFonts w:asciiTheme="minorHAnsi" w:hAnsiTheme="minorHAnsi" w:cstheme="minorHAnsi"/>
        </w:rPr>
        <w:t>o</w:t>
      </w:r>
      <w:r w:rsidRPr="00C9537E">
        <w:rPr>
          <w:rFonts w:asciiTheme="minorHAnsi" w:hAnsiTheme="minorHAnsi" w:cstheme="minorHAnsi"/>
        </w:rPr>
        <w:t xml:space="preserve"> e prob</w:t>
      </w:r>
      <w:r w:rsidR="00152DA5" w:rsidRPr="00C9537E">
        <w:rPr>
          <w:rFonts w:asciiTheme="minorHAnsi" w:hAnsiTheme="minorHAnsi" w:cstheme="minorHAnsi"/>
        </w:rPr>
        <w:t>o</w:t>
      </w:r>
      <w:r w:rsidRPr="00C9537E">
        <w:rPr>
          <w:rFonts w:asciiTheme="minorHAnsi" w:hAnsiTheme="minorHAnsi" w:cstheme="minorHAnsi"/>
        </w:rPr>
        <w:t xml:space="preserve"> costuma empregar na administração de seus próprios bens;</w:t>
      </w:r>
    </w:p>
    <w:p w14:paraId="5E03F4AF" w14:textId="77777777" w:rsidR="00EE2D13" w:rsidRPr="00C9537E" w:rsidRDefault="00EE2D13" w:rsidP="00C9537E">
      <w:pPr>
        <w:tabs>
          <w:tab w:val="num" w:pos="0"/>
        </w:tabs>
        <w:spacing w:line="340" w:lineRule="exact"/>
        <w:ind w:left="709" w:hanging="709"/>
        <w:jc w:val="both"/>
        <w:rPr>
          <w:rFonts w:asciiTheme="minorHAnsi" w:hAnsiTheme="minorHAnsi" w:cstheme="minorHAnsi"/>
        </w:rPr>
      </w:pPr>
      <w:bookmarkStart w:id="250" w:name="_Ref447757243"/>
    </w:p>
    <w:p w14:paraId="58CEB76A" w14:textId="77777777" w:rsidR="00DF15B9" w:rsidRPr="00C9537E" w:rsidRDefault="0085140A" w:rsidP="00C9537E">
      <w:pPr>
        <w:numPr>
          <w:ilvl w:val="0"/>
          <w:numId w:val="11"/>
        </w:numPr>
        <w:tabs>
          <w:tab w:val="clear" w:pos="375"/>
          <w:tab w:val="num" w:pos="0"/>
        </w:tabs>
        <w:spacing w:line="340" w:lineRule="exact"/>
        <w:ind w:left="709" w:hanging="709"/>
        <w:jc w:val="both"/>
        <w:rPr>
          <w:rFonts w:asciiTheme="minorHAnsi" w:hAnsiTheme="minorHAnsi" w:cstheme="minorHAnsi"/>
        </w:rPr>
      </w:pPr>
      <w:bookmarkStart w:id="251" w:name="_Ref78576200"/>
      <w:r w:rsidRPr="00C9537E">
        <w:rPr>
          <w:rFonts w:asciiTheme="minorHAnsi" w:hAnsiTheme="minorHAnsi" w:cstheme="minorHAnsi"/>
        </w:rPr>
        <w:t>renunciar à função na hipótese de superveniência de conflitos de interesse ou de qualquer outra modalidade de inaptidão</w:t>
      </w:r>
      <w:r w:rsidR="00152DA5" w:rsidRPr="00C9537E">
        <w:rPr>
          <w:rFonts w:asciiTheme="minorHAnsi" w:hAnsiTheme="minorHAnsi" w:cstheme="minorHAnsi"/>
        </w:rPr>
        <w:t xml:space="preserve"> e realizar a imediata convocação da Assembleia Geral de Debenturistas para deliberar sobre a sua substituição</w:t>
      </w:r>
      <w:r w:rsidRPr="00C9537E">
        <w:rPr>
          <w:rFonts w:asciiTheme="minorHAnsi" w:hAnsiTheme="minorHAnsi" w:cstheme="minorHAnsi"/>
        </w:rPr>
        <w:t>;</w:t>
      </w:r>
      <w:bookmarkEnd w:id="250"/>
      <w:bookmarkEnd w:id="251"/>
    </w:p>
    <w:p w14:paraId="0D5F3AA6" w14:textId="77777777" w:rsidR="00EE2D13" w:rsidRPr="00C9537E" w:rsidRDefault="00EE2D13" w:rsidP="00C9537E">
      <w:pPr>
        <w:tabs>
          <w:tab w:val="num" w:pos="0"/>
        </w:tabs>
        <w:spacing w:line="340" w:lineRule="exact"/>
        <w:ind w:left="709" w:hanging="709"/>
        <w:jc w:val="both"/>
        <w:rPr>
          <w:rFonts w:asciiTheme="minorHAnsi" w:hAnsiTheme="minorHAnsi" w:cstheme="minorHAnsi"/>
        </w:rPr>
      </w:pPr>
    </w:p>
    <w:p w14:paraId="19599D51" w14:textId="165778C1" w:rsidR="00DF15B9" w:rsidRPr="00C9537E" w:rsidRDefault="004B2FCC" w:rsidP="00C9537E">
      <w:pPr>
        <w:numPr>
          <w:ilvl w:val="0"/>
          <w:numId w:val="11"/>
        </w:numPr>
        <w:tabs>
          <w:tab w:val="clear" w:pos="375"/>
          <w:tab w:val="num" w:pos="0"/>
        </w:tabs>
        <w:spacing w:line="340" w:lineRule="exact"/>
        <w:ind w:left="709" w:hanging="709"/>
        <w:jc w:val="both"/>
        <w:rPr>
          <w:rFonts w:asciiTheme="minorHAnsi" w:hAnsiTheme="minorHAnsi" w:cstheme="minorHAnsi"/>
        </w:rPr>
      </w:pPr>
      <w:r w:rsidRPr="00C9537E">
        <w:rPr>
          <w:rFonts w:asciiTheme="minorHAnsi" w:hAnsiTheme="minorHAnsi" w:cstheme="minorHAnsi"/>
        </w:rPr>
        <w:t>conservar em boa guarda toda a documentação relativa ao exercício de suas funções</w:t>
      </w:r>
      <w:r w:rsidR="0085140A" w:rsidRPr="00C9537E">
        <w:rPr>
          <w:rFonts w:asciiTheme="minorHAnsi" w:hAnsiTheme="minorHAnsi" w:cstheme="minorHAnsi"/>
        </w:rPr>
        <w:t>;</w:t>
      </w:r>
    </w:p>
    <w:p w14:paraId="1DF4E9F2" w14:textId="77777777" w:rsidR="00EE2D13" w:rsidRPr="00C9537E" w:rsidRDefault="00EE2D13" w:rsidP="00C9537E">
      <w:pPr>
        <w:tabs>
          <w:tab w:val="num" w:pos="0"/>
        </w:tabs>
        <w:spacing w:line="340" w:lineRule="exact"/>
        <w:ind w:left="709" w:hanging="709"/>
        <w:jc w:val="both"/>
        <w:rPr>
          <w:rFonts w:asciiTheme="minorHAnsi" w:hAnsiTheme="minorHAnsi" w:cstheme="minorHAnsi"/>
        </w:rPr>
      </w:pPr>
    </w:p>
    <w:p w14:paraId="57BFA142" w14:textId="34C0374A" w:rsidR="00420554" w:rsidRPr="00C9537E" w:rsidRDefault="004B2FCC" w:rsidP="00C9537E">
      <w:pPr>
        <w:numPr>
          <w:ilvl w:val="0"/>
          <w:numId w:val="11"/>
        </w:numPr>
        <w:tabs>
          <w:tab w:val="clear" w:pos="375"/>
          <w:tab w:val="num" w:pos="0"/>
        </w:tabs>
        <w:spacing w:line="340" w:lineRule="exact"/>
        <w:ind w:left="709" w:hanging="709"/>
        <w:jc w:val="both"/>
        <w:rPr>
          <w:rFonts w:asciiTheme="minorHAnsi" w:hAnsiTheme="minorHAnsi" w:cstheme="minorHAnsi"/>
        </w:rPr>
      </w:pPr>
      <w:r w:rsidRPr="00C9537E">
        <w:rPr>
          <w:rFonts w:asciiTheme="minorHAnsi" w:hAnsiTheme="minorHAnsi" w:cstheme="minorHAnsi"/>
        </w:rPr>
        <w:t xml:space="preserve">verificar, no momento de aceitar a função, </w:t>
      </w:r>
      <w:r w:rsidR="006F2314" w:rsidRPr="00C9537E">
        <w:rPr>
          <w:rFonts w:asciiTheme="minorHAnsi" w:hAnsiTheme="minorHAnsi" w:cstheme="minorHAnsi"/>
        </w:rPr>
        <w:t xml:space="preserve">a </w:t>
      </w:r>
      <w:r w:rsidRPr="00C9537E">
        <w:rPr>
          <w:rFonts w:asciiTheme="minorHAnsi" w:hAnsiTheme="minorHAnsi" w:cstheme="minorHAnsi"/>
        </w:rPr>
        <w:t>consistência das informações contidas na Escritura de Emissão, diligenciando no sentindo de que sejam sanadas as omissões, falhas ou defeitos de que tenha conhecimento</w:t>
      </w:r>
      <w:r w:rsidR="0085140A" w:rsidRPr="00C9537E">
        <w:rPr>
          <w:rFonts w:asciiTheme="minorHAnsi" w:hAnsiTheme="minorHAnsi" w:cstheme="minorHAnsi"/>
        </w:rPr>
        <w:t>;</w:t>
      </w:r>
    </w:p>
    <w:p w14:paraId="6D9A5197" w14:textId="77777777" w:rsidR="00EE2D13" w:rsidRPr="00C9537E" w:rsidRDefault="00EE2D13" w:rsidP="00C9537E">
      <w:pPr>
        <w:tabs>
          <w:tab w:val="num" w:pos="0"/>
        </w:tabs>
        <w:spacing w:line="340" w:lineRule="exact"/>
        <w:ind w:left="709" w:hanging="709"/>
        <w:jc w:val="both"/>
        <w:rPr>
          <w:rFonts w:asciiTheme="minorHAnsi" w:hAnsiTheme="minorHAnsi" w:cstheme="minorHAnsi"/>
        </w:rPr>
      </w:pPr>
    </w:p>
    <w:p w14:paraId="54390E48" w14:textId="38812B16" w:rsidR="00D458FA" w:rsidRPr="00C9537E" w:rsidRDefault="00152DA5" w:rsidP="00C9537E">
      <w:pPr>
        <w:numPr>
          <w:ilvl w:val="0"/>
          <w:numId w:val="11"/>
        </w:numPr>
        <w:tabs>
          <w:tab w:val="clear" w:pos="375"/>
          <w:tab w:val="num" w:pos="0"/>
        </w:tabs>
        <w:spacing w:line="340" w:lineRule="exact"/>
        <w:ind w:left="709" w:hanging="709"/>
        <w:jc w:val="both"/>
        <w:rPr>
          <w:rFonts w:asciiTheme="minorHAnsi" w:hAnsiTheme="minorHAnsi" w:cstheme="minorHAnsi"/>
        </w:rPr>
      </w:pPr>
      <w:r w:rsidRPr="00C9537E">
        <w:rPr>
          <w:rFonts w:asciiTheme="minorHAnsi" w:hAnsiTheme="minorHAnsi" w:cstheme="minorHAnsi"/>
        </w:rPr>
        <w:t xml:space="preserve">diligenciar junto à Emissora para que a Escritura de Emissão e seus aditamentos sejam registrados na </w:t>
      </w:r>
      <w:r w:rsidR="00775F57" w:rsidRPr="00C9537E">
        <w:rPr>
          <w:rFonts w:asciiTheme="minorHAnsi" w:hAnsiTheme="minorHAnsi" w:cstheme="minorHAnsi"/>
        </w:rPr>
        <w:t>JUCE</w:t>
      </w:r>
      <w:r w:rsidR="00B60F49" w:rsidRPr="00C9537E">
        <w:rPr>
          <w:rFonts w:asciiTheme="minorHAnsi" w:hAnsiTheme="minorHAnsi" w:cstheme="minorHAnsi"/>
        </w:rPr>
        <w:t>MG</w:t>
      </w:r>
      <w:r w:rsidRPr="00C9537E">
        <w:rPr>
          <w:rFonts w:asciiTheme="minorHAnsi" w:hAnsiTheme="minorHAnsi" w:cstheme="minorHAnsi"/>
        </w:rPr>
        <w:t>, adotando, no caso da omissão da Emissora, as medidas eventualmente previstas em lei;</w:t>
      </w:r>
    </w:p>
    <w:p w14:paraId="2BE5C6E2" w14:textId="77777777" w:rsidR="00EE2D13" w:rsidRPr="00C9537E" w:rsidRDefault="00EE2D13" w:rsidP="00C9537E">
      <w:pPr>
        <w:tabs>
          <w:tab w:val="num" w:pos="0"/>
        </w:tabs>
        <w:spacing w:line="340" w:lineRule="exact"/>
        <w:ind w:left="709" w:hanging="709"/>
        <w:jc w:val="both"/>
        <w:rPr>
          <w:rFonts w:asciiTheme="minorHAnsi" w:hAnsiTheme="minorHAnsi" w:cstheme="minorHAnsi"/>
        </w:rPr>
      </w:pPr>
    </w:p>
    <w:p w14:paraId="290BA711" w14:textId="308041F1" w:rsidR="00D458FA" w:rsidRPr="00C9537E" w:rsidRDefault="00152DA5" w:rsidP="00C9537E">
      <w:pPr>
        <w:numPr>
          <w:ilvl w:val="0"/>
          <w:numId w:val="11"/>
        </w:numPr>
        <w:tabs>
          <w:tab w:val="clear" w:pos="375"/>
          <w:tab w:val="num" w:pos="0"/>
        </w:tabs>
        <w:spacing w:line="340" w:lineRule="exact"/>
        <w:ind w:left="709" w:hanging="709"/>
        <w:jc w:val="both"/>
        <w:rPr>
          <w:rFonts w:asciiTheme="minorHAnsi" w:hAnsiTheme="minorHAnsi" w:cstheme="minorHAnsi"/>
        </w:rPr>
      </w:pPr>
      <w:r w:rsidRPr="00C9537E">
        <w:rPr>
          <w:rFonts w:asciiTheme="minorHAnsi" w:hAnsiTheme="minorHAnsi" w:cstheme="minorHAnsi"/>
        </w:rPr>
        <w:t xml:space="preserve">acompanhar a prestação das informações periódicas, alertando os Debenturistas, no relatório anual de que trata a alínea </w:t>
      </w:r>
      <w:r w:rsidR="000141BC" w:rsidRPr="00C9537E">
        <w:rPr>
          <w:rFonts w:asciiTheme="minorHAnsi" w:hAnsiTheme="minorHAnsi" w:cstheme="minorHAnsi"/>
          <w:highlight w:val="lightGray"/>
        </w:rPr>
        <w:fldChar w:fldCharType="begin"/>
      </w:r>
      <w:r w:rsidR="000141BC" w:rsidRPr="00C9537E">
        <w:rPr>
          <w:rFonts w:asciiTheme="minorHAnsi" w:hAnsiTheme="minorHAnsi" w:cstheme="minorHAnsi"/>
        </w:rPr>
        <w:instrText xml:space="preserve"> REF _Ref447757728 \r \h </w:instrText>
      </w:r>
      <w:r w:rsidR="00FC2639" w:rsidRPr="00C9537E">
        <w:rPr>
          <w:rFonts w:asciiTheme="minorHAnsi" w:hAnsiTheme="minorHAnsi" w:cstheme="minorHAnsi"/>
          <w:highlight w:val="lightGray"/>
        </w:rPr>
        <w:instrText xml:space="preserve"> \* MERGEFORMAT </w:instrText>
      </w:r>
      <w:r w:rsidR="000141BC" w:rsidRPr="00C9537E">
        <w:rPr>
          <w:rFonts w:asciiTheme="minorHAnsi" w:hAnsiTheme="minorHAnsi" w:cstheme="minorHAnsi"/>
          <w:highlight w:val="lightGray"/>
        </w:rPr>
      </w:r>
      <w:r w:rsidR="000141BC" w:rsidRPr="00C9537E">
        <w:rPr>
          <w:rFonts w:asciiTheme="minorHAnsi" w:hAnsiTheme="minorHAnsi" w:cstheme="minorHAnsi"/>
          <w:highlight w:val="lightGray"/>
        </w:rPr>
        <w:fldChar w:fldCharType="separate"/>
      </w:r>
      <w:r w:rsidR="000141BC" w:rsidRPr="00C9537E">
        <w:rPr>
          <w:rFonts w:asciiTheme="minorHAnsi" w:hAnsiTheme="minorHAnsi" w:cstheme="minorHAnsi"/>
        </w:rPr>
        <w:t>(j)</w:t>
      </w:r>
      <w:r w:rsidR="000141BC" w:rsidRPr="00C9537E">
        <w:rPr>
          <w:rFonts w:asciiTheme="minorHAnsi" w:hAnsiTheme="minorHAnsi" w:cstheme="minorHAnsi"/>
          <w:highlight w:val="lightGray"/>
        </w:rPr>
        <w:fldChar w:fldCharType="end"/>
      </w:r>
      <w:r w:rsidRPr="00C9537E">
        <w:rPr>
          <w:rFonts w:asciiTheme="minorHAnsi" w:hAnsiTheme="minorHAnsi" w:cstheme="minorHAnsi"/>
        </w:rPr>
        <w:t xml:space="preserve"> abaixo, sobre as inconsistências ou omissões de que tenha conhecimento</w:t>
      </w:r>
      <w:r w:rsidR="00073291" w:rsidRPr="00C9537E">
        <w:rPr>
          <w:rFonts w:asciiTheme="minorHAnsi" w:hAnsiTheme="minorHAnsi" w:cstheme="minorHAnsi"/>
        </w:rPr>
        <w:t>;</w:t>
      </w:r>
    </w:p>
    <w:p w14:paraId="3F14FE48" w14:textId="77777777" w:rsidR="004B2FCC" w:rsidRPr="00C9537E" w:rsidRDefault="004B2FCC" w:rsidP="00C9537E">
      <w:pPr>
        <w:spacing w:line="340" w:lineRule="exact"/>
        <w:ind w:left="709"/>
        <w:jc w:val="both"/>
        <w:rPr>
          <w:rFonts w:asciiTheme="minorHAnsi" w:hAnsiTheme="minorHAnsi" w:cstheme="minorHAnsi"/>
        </w:rPr>
      </w:pPr>
    </w:p>
    <w:p w14:paraId="236BF875" w14:textId="77777777" w:rsidR="004B2FCC" w:rsidRPr="00C9537E" w:rsidRDefault="004B2FCC" w:rsidP="00C9537E">
      <w:pPr>
        <w:numPr>
          <w:ilvl w:val="0"/>
          <w:numId w:val="11"/>
        </w:numPr>
        <w:tabs>
          <w:tab w:val="clear" w:pos="375"/>
          <w:tab w:val="num" w:pos="0"/>
        </w:tabs>
        <w:spacing w:line="340" w:lineRule="exact"/>
        <w:ind w:left="709" w:hanging="709"/>
        <w:jc w:val="both"/>
        <w:rPr>
          <w:rFonts w:asciiTheme="minorHAnsi" w:hAnsiTheme="minorHAnsi" w:cstheme="minorHAnsi"/>
        </w:rPr>
      </w:pPr>
      <w:r w:rsidRPr="00C9537E">
        <w:rPr>
          <w:rFonts w:asciiTheme="minorHAnsi" w:hAnsiTheme="minorHAnsi" w:cstheme="minorHAnsi"/>
        </w:rPr>
        <w:t>opinar sobre a suficiência das informações prestadas nas propostas de modificações nas condições das Debêntures;</w:t>
      </w:r>
    </w:p>
    <w:p w14:paraId="0027745A" w14:textId="77777777" w:rsidR="004B2FCC" w:rsidRPr="00C9537E" w:rsidRDefault="004B2FCC" w:rsidP="00C9537E">
      <w:pPr>
        <w:pStyle w:val="PargrafodaLista"/>
        <w:spacing w:line="340" w:lineRule="exact"/>
        <w:rPr>
          <w:rFonts w:asciiTheme="minorHAnsi" w:hAnsiTheme="minorHAnsi" w:cstheme="minorHAnsi"/>
        </w:rPr>
      </w:pPr>
    </w:p>
    <w:p w14:paraId="04A75DFE" w14:textId="16F06E4C" w:rsidR="00DF15B9" w:rsidRPr="00C9537E" w:rsidRDefault="004B2FCC" w:rsidP="00C9537E">
      <w:pPr>
        <w:numPr>
          <w:ilvl w:val="0"/>
          <w:numId w:val="11"/>
        </w:numPr>
        <w:tabs>
          <w:tab w:val="clear" w:pos="375"/>
          <w:tab w:val="num" w:pos="0"/>
        </w:tabs>
        <w:spacing w:line="340" w:lineRule="exact"/>
        <w:ind w:left="709" w:hanging="709"/>
        <w:jc w:val="both"/>
        <w:rPr>
          <w:rFonts w:asciiTheme="minorHAnsi" w:hAnsiTheme="minorHAnsi" w:cstheme="minorHAnsi"/>
        </w:rPr>
      </w:pPr>
      <w:r w:rsidRPr="00C9537E">
        <w:rPr>
          <w:rFonts w:asciiTheme="minorHAnsi" w:hAnsiTheme="minorHAnsi" w:cstheme="minorHAnsi"/>
        </w:rPr>
        <w:t>acompanhar</w:t>
      </w:r>
      <w:r w:rsidR="002562E3" w:rsidRPr="00C9537E">
        <w:rPr>
          <w:rFonts w:asciiTheme="minorHAnsi" w:hAnsiTheme="minorHAnsi" w:cstheme="minorHAnsi"/>
        </w:rPr>
        <w:t xml:space="preserve"> </w:t>
      </w:r>
      <w:r w:rsidRPr="00C9537E">
        <w:rPr>
          <w:rFonts w:asciiTheme="minorHAnsi" w:hAnsiTheme="minorHAnsi" w:cstheme="minorHAnsi"/>
        </w:rPr>
        <w:t>o cálculo e a apuração da Atualização Monetária</w:t>
      </w:r>
      <w:r w:rsidR="00E909C1" w:rsidRPr="00C9537E">
        <w:rPr>
          <w:rFonts w:asciiTheme="minorHAnsi" w:hAnsiTheme="minorHAnsi" w:cstheme="minorHAnsi"/>
        </w:rPr>
        <w:t xml:space="preserve"> das Debêntures e </w:t>
      </w:r>
      <w:r w:rsidRPr="00C9537E">
        <w:rPr>
          <w:rFonts w:asciiTheme="minorHAnsi" w:hAnsiTheme="minorHAnsi" w:cstheme="minorHAnsi"/>
        </w:rPr>
        <w:t xml:space="preserve">dos Juros Remuneratórios </w:t>
      </w:r>
      <w:r w:rsidR="00DA6369" w:rsidRPr="00C9537E">
        <w:rPr>
          <w:rFonts w:asciiTheme="minorHAnsi" w:hAnsiTheme="minorHAnsi" w:cstheme="minorHAnsi"/>
        </w:rPr>
        <w:t xml:space="preserve">calculados </w:t>
      </w:r>
      <w:r w:rsidRPr="00C9537E">
        <w:rPr>
          <w:rFonts w:asciiTheme="minorHAnsi" w:hAnsiTheme="minorHAnsi" w:cstheme="minorHAnsi"/>
        </w:rPr>
        <w:t>pela Emissora</w:t>
      </w:r>
      <w:r w:rsidR="00DA6369" w:rsidRPr="00C9537E">
        <w:rPr>
          <w:rFonts w:asciiTheme="minorHAnsi" w:hAnsiTheme="minorHAnsi" w:cstheme="minorHAnsi"/>
        </w:rPr>
        <w:t xml:space="preserve"> e acompanhados pelo Agente Fiduciário</w:t>
      </w:r>
      <w:r w:rsidRPr="00C9537E">
        <w:rPr>
          <w:rFonts w:asciiTheme="minorHAnsi" w:hAnsiTheme="minorHAnsi" w:cstheme="minorHAnsi"/>
        </w:rPr>
        <w:t>, nos termos desta Escritura de Emissão;</w:t>
      </w:r>
      <w:r w:rsidR="00011ADD" w:rsidRPr="00C9537E">
        <w:rPr>
          <w:rFonts w:asciiTheme="minorHAnsi" w:hAnsiTheme="minorHAnsi" w:cstheme="minorHAnsi"/>
        </w:rPr>
        <w:t xml:space="preserve"> </w:t>
      </w:r>
    </w:p>
    <w:p w14:paraId="23CD7CB8" w14:textId="77777777" w:rsidR="00EE2D13" w:rsidRPr="00C9537E" w:rsidRDefault="00EE2D13" w:rsidP="00C9537E">
      <w:pPr>
        <w:tabs>
          <w:tab w:val="num" w:pos="0"/>
        </w:tabs>
        <w:spacing w:line="340" w:lineRule="exact"/>
        <w:jc w:val="both"/>
        <w:rPr>
          <w:rFonts w:asciiTheme="minorHAnsi" w:hAnsiTheme="minorHAnsi" w:cstheme="minorHAnsi"/>
        </w:rPr>
      </w:pPr>
    </w:p>
    <w:p w14:paraId="1D365D79" w14:textId="4B8C2244" w:rsidR="00062226" w:rsidRPr="00C9537E" w:rsidRDefault="004B2FCC" w:rsidP="00C9537E">
      <w:pPr>
        <w:numPr>
          <w:ilvl w:val="0"/>
          <w:numId w:val="11"/>
        </w:numPr>
        <w:tabs>
          <w:tab w:val="clear" w:pos="375"/>
          <w:tab w:val="num" w:pos="0"/>
        </w:tabs>
        <w:spacing w:line="340" w:lineRule="exact"/>
        <w:ind w:left="709" w:hanging="709"/>
        <w:jc w:val="both"/>
        <w:rPr>
          <w:rFonts w:asciiTheme="minorHAnsi" w:hAnsiTheme="minorHAnsi" w:cstheme="minorHAnsi"/>
        </w:rPr>
      </w:pPr>
      <w:r w:rsidRPr="00C9537E">
        <w:rPr>
          <w:rFonts w:asciiTheme="minorHAnsi" w:hAnsiTheme="minorHAnsi" w:cstheme="minorHAnsi"/>
        </w:rPr>
        <w:t>solicitar, quando julgar necessário para o fiel desempenho de suas funções ou se assim solicitado pelos Debenturistas, às expensas da Emissora, certidões atualizadas dos distribuidores cíveis, das Varas de Fazenda Pública, cartórios de protesto, Varas do Trabalho, Procuradoria da Fazenda Pública, onde se localiza a sede</w:t>
      </w:r>
      <w:r w:rsidR="008469B5" w:rsidRPr="00C9537E">
        <w:rPr>
          <w:rFonts w:asciiTheme="minorHAnsi" w:hAnsiTheme="minorHAnsi" w:cstheme="minorHAnsi"/>
        </w:rPr>
        <w:t xml:space="preserve"> ou o domicílio</w:t>
      </w:r>
      <w:r w:rsidRPr="00C9537E">
        <w:rPr>
          <w:rFonts w:asciiTheme="minorHAnsi" w:hAnsiTheme="minorHAnsi" w:cstheme="minorHAnsi"/>
        </w:rPr>
        <w:t xml:space="preserve"> da Emissora</w:t>
      </w:r>
      <w:r w:rsidR="00062226" w:rsidRPr="00C9537E">
        <w:rPr>
          <w:rFonts w:asciiTheme="minorHAnsi" w:hAnsiTheme="minorHAnsi" w:cstheme="minorHAnsi"/>
        </w:rPr>
        <w:t>;</w:t>
      </w:r>
    </w:p>
    <w:p w14:paraId="49ACA836" w14:textId="77777777" w:rsidR="00EE2D13" w:rsidRPr="00C9537E" w:rsidRDefault="00EE2D13" w:rsidP="00C9537E">
      <w:pPr>
        <w:pStyle w:val="PargrafodaLista"/>
        <w:tabs>
          <w:tab w:val="num" w:pos="0"/>
        </w:tabs>
        <w:spacing w:line="340" w:lineRule="exact"/>
        <w:ind w:left="709" w:hanging="709"/>
        <w:rPr>
          <w:rFonts w:asciiTheme="minorHAnsi" w:hAnsiTheme="minorHAnsi" w:cstheme="minorHAnsi"/>
        </w:rPr>
      </w:pPr>
    </w:p>
    <w:p w14:paraId="7FBDF91E" w14:textId="43A77333" w:rsidR="00420554" w:rsidRPr="00C9537E" w:rsidRDefault="0085140A" w:rsidP="00C9537E">
      <w:pPr>
        <w:numPr>
          <w:ilvl w:val="0"/>
          <w:numId w:val="11"/>
        </w:numPr>
        <w:tabs>
          <w:tab w:val="clear" w:pos="375"/>
          <w:tab w:val="num" w:pos="0"/>
        </w:tabs>
        <w:spacing w:line="340" w:lineRule="exact"/>
        <w:ind w:left="709" w:hanging="709"/>
        <w:jc w:val="both"/>
        <w:rPr>
          <w:rFonts w:asciiTheme="minorHAnsi" w:hAnsiTheme="minorHAnsi" w:cstheme="minorHAnsi"/>
        </w:rPr>
      </w:pPr>
      <w:bookmarkStart w:id="252" w:name="_Ref447757728"/>
      <w:r w:rsidRPr="00C9537E">
        <w:rPr>
          <w:rFonts w:asciiTheme="minorHAnsi" w:hAnsiTheme="minorHAnsi" w:cstheme="minorHAnsi"/>
        </w:rPr>
        <w:t xml:space="preserve">elaborar relatório anual destinado aos Debenturistas, nos termos do artigo 68, parágrafo 1º, alínea </w:t>
      </w:r>
      <w:r w:rsidR="00804574" w:rsidRPr="00C9537E">
        <w:rPr>
          <w:rFonts w:asciiTheme="minorHAnsi" w:hAnsiTheme="minorHAnsi" w:cstheme="minorHAnsi"/>
        </w:rPr>
        <w:t>“</w:t>
      </w:r>
      <w:r w:rsidRPr="00C9537E">
        <w:rPr>
          <w:rFonts w:asciiTheme="minorHAnsi" w:hAnsiTheme="minorHAnsi" w:cstheme="minorHAnsi"/>
        </w:rPr>
        <w:t>b</w:t>
      </w:r>
      <w:r w:rsidR="00804574" w:rsidRPr="00C9537E">
        <w:rPr>
          <w:rFonts w:asciiTheme="minorHAnsi" w:hAnsiTheme="minorHAnsi" w:cstheme="minorHAnsi"/>
        </w:rPr>
        <w:t>”</w:t>
      </w:r>
      <w:r w:rsidRPr="00C9537E">
        <w:rPr>
          <w:rFonts w:asciiTheme="minorHAnsi" w:hAnsiTheme="minorHAnsi" w:cstheme="minorHAnsi"/>
        </w:rPr>
        <w:t>, da Lei das Sociedades por Ações</w:t>
      </w:r>
      <w:r w:rsidR="00152DA5" w:rsidRPr="00C9537E">
        <w:rPr>
          <w:rFonts w:asciiTheme="minorHAnsi" w:hAnsiTheme="minorHAnsi" w:cstheme="minorHAnsi"/>
        </w:rPr>
        <w:t xml:space="preserve"> e do artigo 15 da </w:t>
      </w:r>
      <w:r w:rsidR="003E6074" w:rsidRPr="00C9537E">
        <w:rPr>
          <w:rFonts w:asciiTheme="minorHAnsi" w:hAnsiTheme="minorHAnsi" w:cstheme="minorHAnsi"/>
        </w:rPr>
        <w:t>Resolução CVM 17</w:t>
      </w:r>
      <w:r w:rsidR="00152DA5" w:rsidRPr="00C9537E">
        <w:rPr>
          <w:rFonts w:asciiTheme="minorHAnsi" w:hAnsiTheme="minorHAnsi" w:cstheme="minorHAnsi"/>
        </w:rPr>
        <w:t>,</w:t>
      </w:r>
      <w:r w:rsidRPr="00C9537E">
        <w:rPr>
          <w:rFonts w:asciiTheme="minorHAnsi" w:hAnsiTheme="minorHAnsi" w:cstheme="minorHAnsi"/>
        </w:rPr>
        <w:t xml:space="preserve"> o qual deverá conter, ao menos, as seguintes informações:</w:t>
      </w:r>
      <w:bookmarkEnd w:id="252"/>
    </w:p>
    <w:p w14:paraId="360ADFCC" w14:textId="77777777" w:rsidR="00EE2D13" w:rsidRPr="00C9537E" w:rsidRDefault="00EE2D13" w:rsidP="00C9537E">
      <w:pPr>
        <w:spacing w:line="340" w:lineRule="exact"/>
        <w:ind w:left="851"/>
        <w:jc w:val="both"/>
        <w:rPr>
          <w:rFonts w:asciiTheme="minorHAnsi" w:hAnsiTheme="minorHAnsi" w:cstheme="minorHAnsi"/>
        </w:rPr>
      </w:pPr>
    </w:p>
    <w:p w14:paraId="5A385E2A" w14:textId="77777777" w:rsidR="00420554" w:rsidRPr="00C9537E" w:rsidRDefault="00E909C1" w:rsidP="00C9537E">
      <w:pPr>
        <w:tabs>
          <w:tab w:val="left" w:pos="-142"/>
        </w:tabs>
        <w:spacing w:line="340" w:lineRule="exact"/>
        <w:ind w:left="1418" w:hanging="709"/>
        <w:jc w:val="both"/>
        <w:rPr>
          <w:rFonts w:asciiTheme="minorHAnsi" w:hAnsiTheme="minorHAnsi" w:cstheme="minorHAnsi"/>
        </w:rPr>
      </w:pPr>
      <w:bookmarkStart w:id="253" w:name="_DV_M337"/>
      <w:bookmarkEnd w:id="253"/>
      <w:r w:rsidRPr="00C9537E">
        <w:rPr>
          <w:rFonts w:asciiTheme="minorHAnsi" w:hAnsiTheme="minorHAnsi" w:cstheme="minorHAnsi"/>
        </w:rPr>
        <w:t>j</w:t>
      </w:r>
      <w:r w:rsidR="0085140A" w:rsidRPr="00C9537E">
        <w:rPr>
          <w:rFonts w:asciiTheme="minorHAnsi" w:hAnsiTheme="minorHAnsi" w:cstheme="minorHAnsi"/>
        </w:rPr>
        <w:t>.1)</w:t>
      </w:r>
      <w:r w:rsidR="0085140A" w:rsidRPr="00C9537E">
        <w:rPr>
          <w:rFonts w:asciiTheme="minorHAnsi" w:hAnsiTheme="minorHAnsi" w:cstheme="minorHAnsi"/>
        </w:rPr>
        <w:tab/>
      </w:r>
      <w:r w:rsidR="00152DA5" w:rsidRPr="00C9537E">
        <w:rPr>
          <w:rFonts w:asciiTheme="minorHAnsi" w:hAnsiTheme="minorHAnsi" w:cstheme="minorHAnsi"/>
        </w:rPr>
        <w:t>cumprimento pela Emissora das suas obrigações de prestação de informações periódicas, indicando as inconsistências ou omissões de que tenha conhecimento</w:t>
      </w:r>
      <w:r w:rsidR="0085140A" w:rsidRPr="00C9537E">
        <w:rPr>
          <w:rFonts w:asciiTheme="minorHAnsi" w:hAnsiTheme="minorHAnsi" w:cstheme="minorHAnsi"/>
        </w:rPr>
        <w:t>;</w:t>
      </w:r>
    </w:p>
    <w:p w14:paraId="3F814EEB" w14:textId="77777777" w:rsidR="00EE2D13" w:rsidRPr="00C9537E" w:rsidRDefault="00EE2D13" w:rsidP="00C9537E">
      <w:pPr>
        <w:tabs>
          <w:tab w:val="left" w:pos="-142"/>
        </w:tabs>
        <w:spacing w:line="340" w:lineRule="exact"/>
        <w:ind w:left="1418" w:hanging="709"/>
        <w:jc w:val="both"/>
        <w:rPr>
          <w:rFonts w:asciiTheme="minorHAnsi" w:hAnsiTheme="minorHAnsi" w:cstheme="minorHAnsi"/>
        </w:rPr>
      </w:pPr>
    </w:p>
    <w:p w14:paraId="5EBD6928" w14:textId="77777777" w:rsidR="00420554" w:rsidRPr="00C9537E" w:rsidRDefault="00E909C1" w:rsidP="00C9537E">
      <w:pPr>
        <w:tabs>
          <w:tab w:val="left" w:pos="-142"/>
        </w:tabs>
        <w:spacing w:line="340" w:lineRule="exact"/>
        <w:ind w:left="1418" w:hanging="709"/>
        <w:jc w:val="both"/>
        <w:rPr>
          <w:rFonts w:asciiTheme="minorHAnsi" w:hAnsiTheme="minorHAnsi" w:cstheme="minorHAnsi"/>
        </w:rPr>
      </w:pPr>
      <w:bookmarkStart w:id="254" w:name="_DV_M338"/>
      <w:bookmarkEnd w:id="254"/>
      <w:r w:rsidRPr="00C9537E">
        <w:rPr>
          <w:rFonts w:asciiTheme="minorHAnsi" w:hAnsiTheme="minorHAnsi" w:cstheme="minorHAnsi"/>
        </w:rPr>
        <w:t>j</w:t>
      </w:r>
      <w:r w:rsidR="0085140A" w:rsidRPr="00C9537E">
        <w:rPr>
          <w:rFonts w:asciiTheme="minorHAnsi" w:hAnsiTheme="minorHAnsi" w:cstheme="minorHAnsi"/>
        </w:rPr>
        <w:t>.2)</w:t>
      </w:r>
      <w:r w:rsidR="0085140A" w:rsidRPr="00C9537E">
        <w:rPr>
          <w:rFonts w:asciiTheme="minorHAnsi" w:hAnsiTheme="minorHAnsi" w:cstheme="minorHAnsi"/>
        </w:rPr>
        <w:tab/>
        <w:t>alterações estatutárias da Emissora ocorridas no período</w:t>
      </w:r>
      <w:r w:rsidR="00152DA5" w:rsidRPr="00C9537E">
        <w:rPr>
          <w:rFonts w:asciiTheme="minorHAnsi" w:hAnsiTheme="minorHAnsi" w:cstheme="minorHAnsi"/>
        </w:rPr>
        <w:t xml:space="preserve"> com efeitos relevantes para os Debenturistas</w:t>
      </w:r>
      <w:r w:rsidR="0085140A" w:rsidRPr="00C9537E">
        <w:rPr>
          <w:rFonts w:asciiTheme="minorHAnsi" w:hAnsiTheme="minorHAnsi" w:cstheme="minorHAnsi"/>
        </w:rPr>
        <w:t>;</w:t>
      </w:r>
    </w:p>
    <w:p w14:paraId="237810EE" w14:textId="77777777" w:rsidR="00EE2D13" w:rsidRPr="00C9537E" w:rsidRDefault="00EE2D13" w:rsidP="00C9537E">
      <w:pPr>
        <w:tabs>
          <w:tab w:val="left" w:pos="-142"/>
        </w:tabs>
        <w:spacing w:line="340" w:lineRule="exact"/>
        <w:ind w:left="1418" w:hanging="709"/>
        <w:jc w:val="both"/>
        <w:rPr>
          <w:rFonts w:asciiTheme="minorHAnsi" w:hAnsiTheme="minorHAnsi" w:cstheme="minorHAnsi"/>
        </w:rPr>
      </w:pPr>
    </w:p>
    <w:p w14:paraId="502E356E" w14:textId="77777777" w:rsidR="00420554" w:rsidRPr="00C9537E" w:rsidRDefault="00E909C1" w:rsidP="00C9537E">
      <w:pPr>
        <w:tabs>
          <w:tab w:val="left" w:pos="-142"/>
        </w:tabs>
        <w:spacing w:line="340" w:lineRule="exact"/>
        <w:ind w:left="1418" w:hanging="709"/>
        <w:jc w:val="both"/>
        <w:rPr>
          <w:rFonts w:asciiTheme="minorHAnsi" w:hAnsiTheme="minorHAnsi" w:cstheme="minorHAnsi"/>
        </w:rPr>
      </w:pPr>
      <w:bookmarkStart w:id="255" w:name="_DV_M339"/>
      <w:bookmarkEnd w:id="255"/>
      <w:r w:rsidRPr="00C9537E">
        <w:rPr>
          <w:rFonts w:asciiTheme="minorHAnsi" w:hAnsiTheme="minorHAnsi" w:cstheme="minorHAnsi"/>
        </w:rPr>
        <w:t>j</w:t>
      </w:r>
      <w:r w:rsidR="0085140A" w:rsidRPr="00C9537E">
        <w:rPr>
          <w:rFonts w:asciiTheme="minorHAnsi" w:hAnsiTheme="minorHAnsi" w:cstheme="minorHAnsi"/>
        </w:rPr>
        <w:t>.3)</w:t>
      </w:r>
      <w:r w:rsidR="0085140A" w:rsidRPr="00C9537E">
        <w:rPr>
          <w:rFonts w:asciiTheme="minorHAnsi" w:hAnsiTheme="minorHAnsi" w:cstheme="minorHAnsi"/>
        </w:rPr>
        <w:tab/>
        <w:t xml:space="preserve">comentários sobre </w:t>
      </w:r>
      <w:r w:rsidR="00152DA5" w:rsidRPr="00C9537E">
        <w:rPr>
          <w:rFonts w:asciiTheme="minorHAnsi" w:hAnsiTheme="minorHAnsi" w:cstheme="minorHAnsi"/>
        </w:rPr>
        <w:t>indicadores econômicos, financeiros e de estrutura de capital da Emissora relacionados a Cláusulas destinadas a proteger o interesse dos titulares dos valores mobiliários e que estabelecem condições que não devem ser descumpridas pela Emissora</w:t>
      </w:r>
      <w:r w:rsidR="0085140A" w:rsidRPr="00C9537E">
        <w:rPr>
          <w:rFonts w:asciiTheme="minorHAnsi" w:hAnsiTheme="minorHAnsi" w:cstheme="minorHAnsi"/>
        </w:rPr>
        <w:t>;</w:t>
      </w:r>
    </w:p>
    <w:p w14:paraId="17C494EE" w14:textId="77777777" w:rsidR="00EE2D13" w:rsidRPr="00C9537E" w:rsidRDefault="00EE2D13" w:rsidP="00C9537E">
      <w:pPr>
        <w:tabs>
          <w:tab w:val="left" w:pos="-142"/>
        </w:tabs>
        <w:spacing w:line="340" w:lineRule="exact"/>
        <w:ind w:left="1418" w:hanging="709"/>
        <w:jc w:val="both"/>
        <w:rPr>
          <w:rFonts w:asciiTheme="minorHAnsi" w:hAnsiTheme="minorHAnsi" w:cstheme="minorHAnsi"/>
        </w:rPr>
      </w:pPr>
    </w:p>
    <w:p w14:paraId="6B922B60" w14:textId="77777777" w:rsidR="00420554" w:rsidRPr="00C9537E" w:rsidRDefault="00E909C1" w:rsidP="00C9537E">
      <w:pPr>
        <w:tabs>
          <w:tab w:val="left" w:pos="-142"/>
        </w:tabs>
        <w:spacing w:line="340" w:lineRule="exact"/>
        <w:ind w:left="1418" w:hanging="709"/>
        <w:jc w:val="both"/>
        <w:rPr>
          <w:rFonts w:asciiTheme="minorHAnsi" w:hAnsiTheme="minorHAnsi" w:cstheme="minorHAnsi"/>
        </w:rPr>
      </w:pPr>
      <w:bookmarkStart w:id="256" w:name="_DV_M340"/>
      <w:bookmarkEnd w:id="256"/>
      <w:r w:rsidRPr="00C9537E">
        <w:rPr>
          <w:rFonts w:asciiTheme="minorHAnsi" w:hAnsiTheme="minorHAnsi" w:cstheme="minorHAnsi"/>
        </w:rPr>
        <w:t>j</w:t>
      </w:r>
      <w:r w:rsidR="0085140A" w:rsidRPr="00C9537E">
        <w:rPr>
          <w:rFonts w:asciiTheme="minorHAnsi" w:hAnsiTheme="minorHAnsi" w:cstheme="minorHAnsi"/>
        </w:rPr>
        <w:t>.4)</w:t>
      </w:r>
      <w:r w:rsidR="0085140A" w:rsidRPr="00C9537E">
        <w:rPr>
          <w:rFonts w:asciiTheme="minorHAnsi" w:hAnsiTheme="minorHAnsi" w:cstheme="minorHAnsi"/>
        </w:rPr>
        <w:tab/>
      </w:r>
      <w:r w:rsidR="00152DA5" w:rsidRPr="00C9537E">
        <w:rPr>
          <w:rFonts w:asciiTheme="minorHAnsi" w:hAnsiTheme="minorHAnsi" w:cstheme="minorHAnsi"/>
        </w:rPr>
        <w:t>quantidade de Debêntures</w:t>
      </w:r>
      <w:r w:rsidR="00462D5F" w:rsidRPr="00C9537E">
        <w:rPr>
          <w:rFonts w:asciiTheme="minorHAnsi" w:hAnsiTheme="minorHAnsi" w:cstheme="minorHAnsi"/>
        </w:rPr>
        <w:t xml:space="preserve"> emitidas</w:t>
      </w:r>
      <w:r w:rsidR="00152DA5" w:rsidRPr="00C9537E">
        <w:rPr>
          <w:rFonts w:asciiTheme="minorHAnsi" w:hAnsiTheme="minorHAnsi" w:cstheme="minorHAnsi"/>
        </w:rPr>
        <w:t>, quantidade de Debêntures em Circulação e saldo cancelado no período</w:t>
      </w:r>
      <w:r w:rsidR="0085140A" w:rsidRPr="00C9537E">
        <w:rPr>
          <w:rFonts w:asciiTheme="minorHAnsi" w:hAnsiTheme="minorHAnsi" w:cstheme="minorHAnsi"/>
        </w:rPr>
        <w:t>;</w:t>
      </w:r>
    </w:p>
    <w:p w14:paraId="6196F590" w14:textId="77777777" w:rsidR="00EE2D13" w:rsidRPr="00C9537E" w:rsidRDefault="00EE2D13" w:rsidP="00C9537E">
      <w:pPr>
        <w:tabs>
          <w:tab w:val="left" w:pos="-142"/>
        </w:tabs>
        <w:spacing w:line="340" w:lineRule="exact"/>
        <w:ind w:left="1418" w:hanging="709"/>
        <w:jc w:val="both"/>
        <w:rPr>
          <w:rFonts w:asciiTheme="minorHAnsi" w:hAnsiTheme="minorHAnsi" w:cstheme="minorHAnsi"/>
        </w:rPr>
      </w:pPr>
    </w:p>
    <w:p w14:paraId="77578088" w14:textId="77777777" w:rsidR="00420554" w:rsidRPr="00C9537E" w:rsidRDefault="00E909C1" w:rsidP="00C9537E">
      <w:pPr>
        <w:tabs>
          <w:tab w:val="left" w:pos="-142"/>
        </w:tabs>
        <w:spacing w:line="340" w:lineRule="exact"/>
        <w:ind w:left="1418" w:hanging="709"/>
        <w:jc w:val="both"/>
        <w:rPr>
          <w:rFonts w:asciiTheme="minorHAnsi" w:hAnsiTheme="minorHAnsi" w:cstheme="minorHAnsi"/>
        </w:rPr>
      </w:pPr>
      <w:r w:rsidRPr="00C9537E">
        <w:rPr>
          <w:rFonts w:asciiTheme="minorHAnsi" w:hAnsiTheme="minorHAnsi" w:cstheme="minorHAnsi"/>
        </w:rPr>
        <w:t>j</w:t>
      </w:r>
      <w:r w:rsidR="0085140A" w:rsidRPr="00C9537E">
        <w:rPr>
          <w:rFonts w:asciiTheme="minorHAnsi" w:hAnsiTheme="minorHAnsi" w:cstheme="minorHAnsi"/>
        </w:rPr>
        <w:t>.5)</w:t>
      </w:r>
      <w:r w:rsidR="0085140A" w:rsidRPr="00C9537E">
        <w:rPr>
          <w:rFonts w:asciiTheme="minorHAnsi" w:hAnsiTheme="minorHAnsi" w:cstheme="minorHAnsi"/>
        </w:rPr>
        <w:tab/>
      </w:r>
      <w:r w:rsidR="004E1226" w:rsidRPr="00C9537E">
        <w:rPr>
          <w:rFonts w:asciiTheme="minorHAnsi" w:hAnsiTheme="minorHAnsi" w:cstheme="minorHAnsi"/>
        </w:rPr>
        <w:t>resgate, amortização, conversão, repactuação e pagamento de juros das Debêntures realizados no período</w:t>
      </w:r>
      <w:r w:rsidR="0085140A" w:rsidRPr="00C9537E">
        <w:rPr>
          <w:rFonts w:asciiTheme="minorHAnsi" w:hAnsiTheme="minorHAnsi" w:cstheme="minorHAnsi"/>
        </w:rPr>
        <w:t>;</w:t>
      </w:r>
    </w:p>
    <w:p w14:paraId="72EADED5" w14:textId="77777777" w:rsidR="00EE2D13" w:rsidRPr="00C9537E" w:rsidRDefault="00EE2D13" w:rsidP="00C9537E">
      <w:pPr>
        <w:tabs>
          <w:tab w:val="left" w:pos="-142"/>
        </w:tabs>
        <w:spacing w:line="340" w:lineRule="exact"/>
        <w:ind w:left="1418" w:hanging="709"/>
        <w:jc w:val="both"/>
        <w:rPr>
          <w:rFonts w:asciiTheme="minorHAnsi" w:hAnsiTheme="minorHAnsi" w:cstheme="minorHAnsi"/>
        </w:rPr>
      </w:pPr>
    </w:p>
    <w:p w14:paraId="37739448" w14:textId="047F69E5" w:rsidR="004B2FCC" w:rsidRPr="00C9537E" w:rsidRDefault="00E909C1" w:rsidP="00C9537E">
      <w:pPr>
        <w:tabs>
          <w:tab w:val="left" w:pos="-142"/>
        </w:tabs>
        <w:spacing w:line="340" w:lineRule="exact"/>
        <w:ind w:left="1418" w:hanging="709"/>
        <w:jc w:val="both"/>
        <w:rPr>
          <w:rFonts w:asciiTheme="minorHAnsi" w:hAnsiTheme="minorHAnsi" w:cstheme="minorHAnsi"/>
        </w:rPr>
      </w:pPr>
      <w:bookmarkStart w:id="257" w:name="_DV_M341"/>
      <w:bookmarkEnd w:id="257"/>
      <w:r w:rsidRPr="00C9537E">
        <w:rPr>
          <w:rFonts w:asciiTheme="minorHAnsi" w:hAnsiTheme="minorHAnsi" w:cstheme="minorHAnsi"/>
        </w:rPr>
        <w:t>j</w:t>
      </w:r>
      <w:r w:rsidR="0085140A" w:rsidRPr="00C9537E">
        <w:rPr>
          <w:rFonts w:asciiTheme="minorHAnsi" w:hAnsiTheme="minorHAnsi" w:cstheme="minorHAnsi"/>
        </w:rPr>
        <w:t>.6)</w:t>
      </w:r>
      <w:r w:rsidR="0085140A" w:rsidRPr="00C9537E">
        <w:rPr>
          <w:rFonts w:asciiTheme="minorHAnsi" w:hAnsiTheme="minorHAnsi" w:cstheme="minorHAnsi"/>
        </w:rPr>
        <w:tab/>
      </w:r>
      <w:r w:rsidR="004B2FCC" w:rsidRPr="00C9537E">
        <w:rPr>
          <w:rFonts w:asciiTheme="minorHAnsi" w:hAnsiTheme="minorHAnsi" w:cstheme="minorHAnsi"/>
        </w:rPr>
        <w:t xml:space="preserve">acompanhamento da </w:t>
      </w:r>
      <w:r w:rsidR="004E1226" w:rsidRPr="00C9537E">
        <w:rPr>
          <w:rFonts w:asciiTheme="minorHAnsi" w:hAnsiTheme="minorHAnsi" w:cstheme="minorHAnsi"/>
        </w:rPr>
        <w:t xml:space="preserve">destinação dos recursos captados por meio da Emissão, </w:t>
      </w:r>
      <w:bookmarkStart w:id="258" w:name="_DV_M342"/>
      <w:bookmarkEnd w:id="258"/>
      <w:r w:rsidR="008469B5" w:rsidRPr="00C9537E">
        <w:rPr>
          <w:rFonts w:asciiTheme="minorHAnsi" w:hAnsiTheme="minorHAnsi" w:cstheme="minorHAnsi"/>
        </w:rPr>
        <w:t>conforme informações prestadas pela Emissora;</w:t>
      </w:r>
    </w:p>
    <w:p w14:paraId="680C4E38" w14:textId="77777777" w:rsidR="00EE2D13" w:rsidRPr="00C9537E" w:rsidRDefault="00EE2D13" w:rsidP="00C9537E">
      <w:pPr>
        <w:tabs>
          <w:tab w:val="left" w:pos="-142"/>
        </w:tabs>
        <w:spacing w:line="340" w:lineRule="exact"/>
        <w:ind w:left="1418" w:hanging="709"/>
        <w:jc w:val="both"/>
        <w:rPr>
          <w:rFonts w:asciiTheme="minorHAnsi" w:hAnsiTheme="minorHAnsi" w:cstheme="minorHAnsi"/>
        </w:rPr>
      </w:pPr>
    </w:p>
    <w:p w14:paraId="3B219FCC" w14:textId="77777777" w:rsidR="004B2FCC" w:rsidRPr="00C9537E" w:rsidRDefault="00E909C1" w:rsidP="00C9537E">
      <w:pPr>
        <w:tabs>
          <w:tab w:val="left" w:pos="-142"/>
        </w:tabs>
        <w:spacing w:line="340" w:lineRule="exact"/>
        <w:ind w:left="1418" w:hanging="709"/>
        <w:jc w:val="both"/>
        <w:rPr>
          <w:rFonts w:asciiTheme="minorHAnsi" w:hAnsiTheme="minorHAnsi" w:cstheme="minorHAnsi"/>
        </w:rPr>
      </w:pPr>
      <w:bookmarkStart w:id="259" w:name="_DV_M343"/>
      <w:bookmarkEnd w:id="259"/>
      <w:r w:rsidRPr="00C9537E">
        <w:rPr>
          <w:rFonts w:asciiTheme="minorHAnsi" w:hAnsiTheme="minorHAnsi" w:cstheme="minorHAnsi"/>
        </w:rPr>
        <w:t>j.7</w:t>
      </w:r>
      <w:r w:rsidR="0085140A" w:rsidRPr="00C9537E">
        <w:rPr>
          <w:rFonts w:asciiTheme="minorHAnsi" w:hAnsiTheme="minorHAnsi" w:cstheme="minorHAnsi"/>
        </w:rPr>
        <w:t>)</w:t>
      </w:r>
      <w:r w:rsidR="0085140A" w:rsidRPr="00C9537E">
        <w:rPr>
          <w:rFonts w:asciiTheme="minorHAnsi" w:hAnsiTheme="minorHAnsi" w:cstheme="minorHAnsi"/>
        </w:rPr>
        <w:tab/>
      </w:r>
      <w:r w:rsidR="004B2FCC" w:rsidRPr="00C9537E">
        <w:rPr>
          <w:rFonts w:asciiTheme="minorHAnsi" w:hAnsiTheme="minorHAnsi" w:cstheme="minorHAnsi"/>
        </w:rPr>
        <w:t>declaração sobre a não existência de situação de conflito de interesses que impeça o Agente Fiduciário a continuar a exercer a função;</w:t>
      </w:r>
    </w:p>
    <w:p w14:paraId="13FC2CB4" w14:textId="77777777" w:rsidR="00EE2D13" w:rsidRPr="00C9537E" w:rsidRDefault="00EE2D13" w:rsidP="00C9537E">
      <w:pPr>
        <w:tabs>
          <w:tab w:val="left" w:pos="-142"/>
        </w:tabs>
        <w:spacing w:line="340" w:lineRule="exact"/>
        <w:jc w:val="both"/>
        <w:rPr>
          <w:rFonts w:asciiTheme="minorHAnsi" w:hAnsiTheme="minorHAnsi" w:cstheme="minorHAnsi"/>
        </w:rPr>
      </w:pPr>
    </w:p>
    <w:p w14:paraId="4C4BB5D4" w14:textId="77777777" w:rsidR="00420554" w:rsidRPr="00C9537E" w:rsidRDefault="00E909C1" w:rsidP="00C9537E">
      <w:pPr>
        <w:tabs>
          <w:tab w:val="left" w:pos="-142"/>
        </w:tabs>
        <w:spacing w:line="340" w:lineRule="exact"/>
        <w:ind w:left="1418" w:hanging="709"/>
        <w:jc w:val="both"/>
        <w:rPr>
          <w:rFonts w:asciiTheme="minorHAnsi" w:hAnsiTheme="minorHAnsi" w:cstheme="minorHAnsi"/>
        </w:rPr>
      </w:pPr>
      <w:bookmarkStart w:id="260" w:name="_DV_M344"/>
      <w:bookmarkEnd w:id="260"/>
      <w:r w:rsidRPr="00C9537E">
        <w:rPr>
          <w:rFonts w:asciiTheme="minorHAnsi" w:hAnsiTheme="minorHAnsi" w:cstheme="minorHAnsi"/>
        </w:rPr>
        <w:t>j.8</w:t>
      </w:r>
      <w:r w:rsidR="0085140A" w:rsidRPr="00C9537E">
        <w:rPr>
          <w:rFonts w:asciiTheme="minorHAnsi" w:hAnsiTheme="minorHAnsi" w:cstheme="minorHAnsi"/>
        </w:rPr>
        <w:t>)</w:t>
      </w:r>
      <w:r w:rsidR="0085140A" w:rsidRPr="00C9537E">
        <w:rPr>
          <w:rFonts w:asciiTheme="minorHAnsi" w:hAnsiTheme="minorHAnsi" w:cstheme="minorHAnsi"/>
        </w:rPr>
        <w:tab/>
      </w:r>
      <w:r w:rsidR="004E1226" w:rsidRPr="00C9537E">
        <w:rPr>
          <w:rFonts w:asciiTheme="minorHAnsi" w:hAnsiTheme="minorHAnsi" w:cstheme="minorHAnsi"/>
        </w:rPr>
        <w:t>relação dos bens e valores eventualmente entregues à sua administração</w:t>
      </w:r>
      <w:r w:rsidR="004B2FCC" w:rsidRPr="00C9537E">
        <w:rPr>
          <w:rFonts w:asciiTheme="minorHAnsi" w:hAnsiTheme="minorHAnsi" w:cstheme="minorHAnsi"/>
        </w:rPr>
        <w:t>, quando houver</w:t>
      </w:r>
      <w:r w:rsidR="0085140A" w:rsidRPr="00C9537E">
        <w:rPr>
          <w:rFonts w:asciiTheme="minorHAnsi" w:hAnsiTheme="minorHAnsi" w:cstheme="minorHAnsi"/>
        </w:rPr>
        <w:t>;</w:t>
      </w:r>
    </w:p>
    <w:p w14:paraId="0F8B67F3" w14:textId="77777777" w:rsidR="00EE2D13" w:rsidRPr="00C9537E" w:rsidRDefault="00EE2D13" w:rsidP="00C9537E">
      <w:pPr>
        <w:tabs>
          <w:tab w:val="left" w:pos="-142"/>
        </w:tabs>
        <w:spacing w:line="340" w:lineRule="exact"/>
        <w:ind w:left="1418" w:hanging="709"/>
        <w:jc w:val="both"/>
        <w:rPr>
          <w:rFonts w:asciiTheme="minorHAnsi" w:hAnsiTheme="minorHAnsi" w:cstheme="minorHAnsi"/>
        </w:rPr>
      </w:pPr>
    </w:p>
    <w:p w14:paraId="721F9843" w14:textId="4A57CAB7" w:rsidR="00420554" w:rsidRPr="00C9537E" w:rsidRDefault="00E909C1" w:rsidP="00C9537E">
      <w:pPr>
        <w:tabs>
          <w:tab w:val="left" w:pos="-142"/>
        </w:tabs>
        <w:spacing w:line="340" w:lineRule="exact"/>
        <w:ind w:left="1418" w:hanging="709"/>
        <w:jc w:val="both"/>
        <w:rPr>
          <w:rFonts w:asciiTheme="minorHAnsi" w:hAnsiTheme="minorHAnsi" w:cstheme="minorHAnsi"/>
        </w:rPr>
      </w:pPr>
      <w:r w:rsidRPr="00C9537E">
        <w:rPr>
          <w:rFonts w:asciiTheme="minorHAnsi" w:hAnsiTheme="minorHAnsi" w:cstheme="minorHAnsi"/>
        </w:rPr>
        <w:t>j.9</w:t>
      </w:r>
      <w:r w:rsidR="004B2FCC" w:rsidRPr="00C9537E">
        <w:rPr>
          <w:rFonts w:asciiTheme="minorHAnsi" w:hAnsiTheme="minorHAnsi" w:cstheme="minorHAnsi"/>
        </w:rPr>
        <w:t>)</w:t>
      </w:r>
      <w:r w:rsidR="004B2FCC" w:rsidRPr="00C9537E">
        <w:rPr>
          <w:rFonts w:asciiTheme="minorHAnsi" w:hAnsiTheme="minorHAnsi" w:cstheme="minorHAnsi"/>
        </w:rPr>
        <w:tab/>
      </w:r>
      <w:r w:rsidR="004E1226" w:rsidRPr="00C9537E">
        <w:rPr>
          <w:rFonts w:asciiTheme="minorHAnsi" w:hAnsiTheme="minorHAnsi" w:cstheme="minorHAnsi"/>
        </w:rPr>
        <w:t>existência de outras emissões de valores mobiliários, públicas ou privadas, realizadas pela Emissora ou por sociedade coligada, controlada, controladora ou integrante do mesmo grupo da Emissora em que tenha atuado como agente fiduciário no período, bem como os seguintes dados sobre tais emissões, (a) denominação da companhia ofertante; (b)</w:t>
      </w:r>
      <w:r w:rsidR="00F407EF" w:rsidRPr="00C9537E">
        <w:rPr>
          <w:rFonts w:asciiTheme="minorHAnsi" w:hAnsiTheme="minorHAnsi" w:cstheme="minorHAnsi"/>
        </w:rPr>
        <w:t> </w:t>
      </w:r>
      <w:r w:rsidR="004E1226" w:rsidRPr="00C9537E">
        <w:rPr>
          <w:rFonts w:asciiTheme="minorHAnsi" w:hAnsiTheme="minorHAnsi" w:cstheme="minorHAnsi"/>
        </w:rPr>
        <w:t>quantidade de valores mobiliários emitidos; (c) valor da emissão; (d)</w:t>
      </w:r>
      <w:r w:rsidR="00F407EF" w:rsidRPr="00C9537E">
        <w:rPr>
          <w:rFonts w:asciiTheme="minorHAnsi" w:hAnsiTheme="minorHAnsi" w:cstheme="minorHAnsi"/>
        </w:rPr>
        <w:t> </w:t>
      </w:r>
      <w:r w:rsidR="004E1226" w:rsidRPr="00C9537E">
        <w:rPr>
          <w:rFonts w:asciiTheme="minorHAnsi" w:hAnsiTheme="minorHAnsi" w:cstheme="minorHAnsi"/>
        </w:rPr>
        <w:t>espécie e garantias envolvidas; (e) prazo de vencimento e taxa de juros; (f) inadimp</w:t>
      </w:r>
      <w:r w:rsidR="00AE28DD" w:rsidRPr="00C9537E">
        <w:rPr>
          <w:rFonts w:asciiTheme="minorHAnsi" w:hAnsiTheme="minorHAnsi" w:cstheme="minorHAnsi"/>
        </w:rPr>
        <w:t>lemento no período;</w:t>
      </w:r>
      <w:r w:rsidR="0085140A" w:rsidRPr="00C9537E">
        <w:rPr>
          <w:rFonts w:asciiTheme="minorHAnsi" w:hAnsiTheme="minorHAnsi" w:cstheme="minorHAnsi"/>
        </w:rPr>
        <w:t xml:space="preserve"> </w:t>
      </w:r>
      <w:r w:rsidR="00D87AF7" w:rsidRPr="00C9537E">
        <w:rPr>
          <w:rFonts w:asciiTheme="minorHAnsi" w:hAnsiTheme="minorHAnsi" w:cstheme="minorHAnsi"/>
        </w:rPr>
        <w:t>e</w:t>
      </w:r>
    </w:p>
    <w:p w14:paraId="41212B04" w14:textId="77777777" w:rsidR="00EE2D13" w:rsidRPr="00C9537E" w:rsidRDefault="00EE2D13" w:rsidP="00C9537E">
      <w:pPr>
        <w:tabs>
          <w:tab w:val="left" w:pos="-142"/>
        </w:tabs>
        <w:spacing w:line="340" w:lineRule="exact"/>
        <w:ind w:left="1418" w:hanging="709"/>
        <w:jc w:val="both"/>
        <w:rPr>
          <w:rFonts w:asciiTheme="minorHAnsi" w:hAnsiTheme="minorHAnsi" w:cstheme="minorHAnsi"/>
        </w:rPr>
      </w:pPr>
    </w:p>
    <w:p w14:paraId="307C08DA" w14:textId="77777777" w:rsidR="00EE2D13" w:rsidRPr="00C9537E" w:rsidRDefault="00E909C1" w:rsidP="00C9537E">
      <w:pPr>
        <w:tabs>
          <w:tab w:val="left" w:pos="-142"/>
        </w:tabs>
        <w:spacing w:line="340" w:lineRule="exact"/>
        <w:ind w:left="1418" w:hanging="709"/>
        <w:jc w:val="both"/>
        <w:rPr>
          <w:rFonts w:asciiTheme="minorHAnsi" w:hAnsiTheme="minorHAnsi" w:cstheme="minorHAnsi"/>
        </w:rPr>
      </w:pPr>
      <w:r w:rsidRPr="00C9537E">
        <w:rPr>
          <w:rFonts w:asciiTheme="minorHAnsi" w:hAnsiTheme="minorHAnsi" w:cstheme="minorHAnsi"/>
        </w:rPr>
        <w:t>j.10</w:t>
      </w:r>
      <w:r w:rsidR="0085140A" w:rsidRPr="00C9537E">
        <w:rPr>
          <w:rFonts w:asciiTheme="minorHAnsi" w:hAnsiTheme="minorHAnsi" w:cstheme="minorHAnsi"/>
        </w:rPr>
        <w:t>)</w:t>
      </w:r>
      <w:r w:rsidR="0085140A" w:rsidRPr="00C9537E">
        <w:rPr>
          <w:rFonts w:asciiTheme="minorHAnsi" w:hAnsiTheme="minorHAnsi" w:cstheme="minorHAnsi"/>
        </w:rPr>
        <w:tab/>
      </w:r>
      <w:r w:rsidR="004B2FCC" w:rsidRPr="00C9537E">
        <w:rPr>
          <w:rFonts w:asciiTheme="minorHAnsi" w:hAnsiTheme="minorHAnsi" w:cstheme="minorHAnsi"/>
        </w:rPr>
        <w:t>cumprimento de outras obrigações assumidas pela Emissora nesta Escritura de Emissão.</w:t>
      </w:r>
    </w:p>
    <w:p w14:paraId="216C6937" w14:textId="77777777" w:rsidR="00F04703" w:rsidRPr="00C9537E" w:rsidRDefault="00F04703" w:rsidP="00C9537E">
      <w:pPr>
        <w:tabs>
          <w:tab w:val="left" w:pos="-142"/>
        </w:tabs>
        <w:spacing w:line="340" w:lineRule="exact"/>
        <w:ind w:left="1418" w:hanging="567"/>
        <w:jc w:val="both"/>
        <w:rPr>
          <w:rFonts w:asciiTheme="minorHAnsi" w:hAnsiTheme="minorHAnsi" w:cstheme="minorHAnsi"/>
        </w:rPr>
      </w:pPr>
    </w:p>
    <w:p w14:paraId="570D2A89" w14:textId="1305D349" w:rsidR="00DB672B" w:rsidRPr="00C9537E" w:rsidRDefault="004E1226" w:rsidP="00C9537E">
      <w:pPr>
        <w:numPr>
          <w:ilvl w:val="0"/>
          <w:numId w:val="11"/>
        </w:numPr>
        <w:tabs>
          <w:tab w:val="clear" w:pos="375"/>
          <w:tab w:val="num" w:pos="0"/>
        </w:tabs>
        <w:spacing w:line="340" w:lineRule="exact"/>
        <w:ind w:left="709" w:hanging="709"/>
        <w:jc w:val="both"/>
        <w:rPr>
          <w:rFonts w:asciiTheme="minorHAnsi" w:hAnsiTheme="minorHAnsi" w:cstheme="minorHAnsi"/>
        </w:rPr>
      </w:pPr>
      <w:bookmarkStart w:id="261" w:name="_DV_M345"/>
      <w:bookmarkStart w:id="262" w:name="_Ref78576086"/>
      <w:bookmarkStart w:id="263" w:name="_Ref447757797"/>
      <w:bookmarkEnd w:id="261"/>
      <w:r w:rsidRPr="00C9537E">
        <w:rPr>
          <w:rFonts w:asciiTheme="minorHAnsi" w:hAnsiTheme="minorHAnsi" w:cstheme="minorHAnsi"/>
        </w:rPr>
        <w:t>disponibilizar</w:t>
      </w:r>
      <w:r w:rsidR="00062226" w:rsidRPr="00C9537E">
        <w:rPr>
          <w:rFonts w:asciiTheme="minorHAnsi" w:hAnsiTheme="minorHAnsi" w:cstheme="minorHAnsi"/>
        </w:rPr>
        <w:t xml:space="preserve"> </w:t>
      </w:r>
      <w:r w:rsidR="0085140A" w:rsidRPr="00C9537E">
        <w:rPr>
          <w:rFonts w:asciiTheme="minorHAnsi" w:hAnsiTheme="minorHAnsi" w:cstheme="minorHAnsi"/>
        </w:rPr>
        <w:t xml:space="preserve">o relatório de que trata a alínea </w:t>
      </w:r>
      <w:r w:rsidR="000141BC" w:rsidRPr="00C9537E">
        <w:rPr>
          <w:rFonts w:asciiTheme="minorHAnsi" w:hAnsiTheme="minorHAnsi" w:cstheme="minorHAnsi"/>
          <w:highlight w:val="lightGray"/>
        </w:rPr>
        <w:fldChar w:fldCharType="begin"/>
      </w:r>
      <w:r w:rsidR="000141BC" w:rsidRPr="00C9537E">
        <w:rPr>
          <w:rFonts w:asciiTheme="minorHAnsi" w:hAnsiTheme="minorHAnsi" w:cstheme="minorHAnsi"/>
        </w:rPr>
        <w:instrText xml:space="preserve"> REF _Ref447757728 \r \h </w:instrText>
      </w:r>
      <w:r w:rsidR="00FC2639" w:rsidRPr="00C9537E">
        <w:rPr>
          <w:rFonts w:asciiTheme="minorHAnsi" w:hAnsiTheme="minorHAnsi" w:cstheme="minorHAnsi"/>
          <w:highlight w:val="lightGray"/>
        </w:rPr>
        <w:instrText xml:space="preserve"> \* MERGEFORMAT </w:instrText>
      </w:r>
      <w:r w:rsidR="000141BC" w:rsidRPr="00C9537E">
        <w:rPr>
          <w:rFonts w:asciiTheme="minorHAnsi" w:hAnsiTheme="minorHAnsi" w:cstheme="minorHAnsi"/>
          <w:highlight w:val="lightGray"/>
        </w:rPr>
      </w:r>
      <w:r w:rsidR="000141BC" w:rsidRPr="00C9537E">
        <w:rPr>
          <w:rFonts w:asciiTheme="minorHAnsi" w:hAnsiTheme="minorHAnsi" w:cstheme="minorHAnsi"/>
          <w:highlight w:val="lightGray"/>
        </w:rPr>
        <w:fldChar w:fldCharType="separate"/>
      </w:r>
      <w:r w:rsidR="000141BC" w:rsidRPr="00C9537E">
        <w:rPr>
          <w:rFonts w:asciiTheme="minorHAnsi" w:hAnsiTheme="minorHAnsi" w:cstheme="minorHAnsi"/>
        </w:rPr>
        <w:t>(j)</w:t>
      </w:r>
      <w:r w:rsidR="000141BC" w:rsidRPr="00C9537E">
        <w:rPr>
          <w:rFonts w:asciiTheme="minorHAnsi" w:hAnsiTheme="minorHAnsi" w:cstheme="minorHAnsi"/>
          <w:highlight w:val="lightGray"/>
        </w:rPr>
        <w:fldChar w:fldCharType="end"/>
      </w:r>
      <w:r w:rsidR="00804574" w:rsidRPr="00C9537E">
        <w:rPr>
          <w:rFonts w:asciiTheme="minorHAnsi" w:hAnsiTheme="minorHAnsi" w:cstheme="minorHAnsi"/>
        </w:rPr>
        <w:t xml:space="preserve"> </w:t>
      </w:r>
      <w:r w:rsidRPr="00C9537E">
        <w:rPr>
          <w:rFonts w:asciiTheme="minorHAnsi" w:hAnsiTheme="minorHAnsi" w:cstheme="minorHAnsi"/>
        </w:rPr>
        <w:t xml:space="preserve">em sua página na rede mundial de computadores, </w:t>
      </w:r>
      <w:r w:rsidR="0085140A" w:rsidRPr="00C9537E">
        <w:rPr>
          <w:rFonts w:asciiTheme="minorHAnsi" w:hAnsiTheme="minorHAnsi" w:cstheme="minorHAnsi"/>
        </w:rPr>
        <w:t>no prazo máximo de 4 (quatro) meses a contar do encerramento do exercício social da Emissora</w:t>
      </w:r>
      <w:r w:rsidR="00AE28DD" w:rsidRPr="00C9537E">
        <w:rPr>
          <w:rFonts w:asciiTheme="minorHAnsi" w:hAnsiTheme="minorHAnsi" w:cstheme="minorHAnsi"/>
        </w:rPr>
        <w:t>;</w:t>
      </w:r>
      <w:bookmarkEnd w:id="262"/>
      <w:r w:rsidR="0085140A" w:rsidRPr="00C9537E">
        <w:rPr>
          <w:rFonts w:asciiTheme="minorHAnsi" w:hAnsiTheme="minorHAnsi" w:cstheme="minorHAnsi"/>
        </w:rPr>
        <w:t xml:space="preserve"> </w:t>
      </w:r>
    </w:p>
    <w:p w14:paraId="2F25B585" w14:textId="77777777" w:rsidR="00420554" w:rsidRPr="00C9537E" w:rsidRDefault="00420554" w:rsidP="00C9537E">
      <w:pPr>
        <w:tabs>
          <w:tab w:val="num" w:pos="0"/>
        </w:tabs>
        <w:spacing w:line="340" w:lineRule="exact"/>
        <w:ind w:left="709" w:hanging="709"/>
        <w:jc w:val="both"/>
        <w:rPr>
          <w:rFonts w:asciiTheme="minorHAnsi" w:hAnsiTheme="minorHAnsi" w:cstheme="minorHAnsi"/>
        </w:rPr>
      </w:pPr>
      <w:bookmarkStart w:id="264" w:name="_DV_M346"/>
      <w:bookmarkStart w:id="265" w:name="_DV_M347"/>
      <w:bookmarkEnd w:id="263"/>
      <w:bookmarkEnd w:id="264"/>
      <w:bookmarkEnd w:id="265"/>
    </w:p>
    <w:p w14:paraId="54B16A6F" w14:textId="77777777" w:rsidR="00062226" w:rsidRPr="00C9537E" w:rsidRDefault="00062226" w:rsidP="00C9537E">
      <w:pPr>
        <w:numPr>
          <w:ilvl w:val="0"/>
          <w:numId w:val="11"/>
        </w:numPr>
        <w:tabs>
          <w:tab w:val="clear" w:pos="375"/>
          <w:tab w:val="num" w:pos="0"/>
        </w:tabs>
        <w:spacing w:line="340" w:lineRule="exact"/>
        <w:ind w:left="709" w:hanging="709"/>
        <w:jc w:val="both"/>
        <w:rPr>
          <w:rFonts w:asciiTheme="minorHAnsi" w:hAnsiTheme="minorHAnsi" w:cstheme="minorHAnsi"/>
        </w:rPr>
      </w:pPr>
      <w:bookmarkStart w:id="266" w:name="_DV_M348"/>
      <w:bookmarkStart w:id="267" w:name="_DV_M349"/>
      <w:bookmarkStart w:id="268" w:name="_DV_M350"/>
      <w:bookmarkStart w:id="269" w:name="_DV_M351"/>
      <w:bookmarkEnd w:id="266"/>
      <w:bookmarkEnd w:id="267"/>
      <w:bookmarkEnd w:id="268"/>
      <w:bookmarkEnd w:id="269"/>
      <w:r w:rsidRPr="00C9537E">
        <w:rPr>
          <w:rFonts w:asciiTheme="minorHAnsi" w:hAnsiTheme="minorHAnsi" w:cstheme="minorHAnsi"/>
        </w:rPr>
        <w:t xml:space="preserve">fiscalizar o cumprimento das cláusulas e itens constantes desta Escritura de Emissão, especialmente daquelas que impõem obrigações de fazer e de não fazer; </w:t>
      </w:r>
    </w:p>
    <w:p w14:paraId="354D0A3A" w14:textId="77777777" w:rsidR="00DB672B" w:rsidRPr="00C9537E" w:rsidRDefault="00DB672B" w:rsidP="00C9537E">
      <w:pPr>
        <w:tabs>
          <w:tab w:val="num" w:pos="0"/>
        </w:tabs>
        <w:spacing w:line="340" w:lineRule="exact"/>
        <w:ind w:left="709" w:hanging="709"/>
        <w:jc w:val="both"/>
        <w:rPr>
          <w:rFonts w:asciiTheme="minorHAnsi" w:hAnsiTheme="minorHAnsi" w:cstheme="minorHAnsi"/>
        </w:rPr>
      </w:pPr>
    </w:p>
    <w:p w14:paraId="678E2E1B" w14:textId="77777777" w:rsidR="00062226" w:rsidRPr="00C9537E" w:rsidRDefault="00502E00" w:rsidP="00C9537E">
      <w:pPr>
        <w:numPr>
          <w:ilvl w:val="0"/>
          <w:numId w:val="11"/>
        </w:numPr>
        <w:tabs>
          <w:tab w:val="clear" w:pos="375"/>
          <w:tab w:val="num" w:pos="0"/>
        </w:tabs>
        <w:spacing w:line="340" w:lineRule="exact"/>
        <w:ind w:left="709" w:hanging="709"/>
        <w:jc w:val="both"/>
        <w:rPr>
          <w:rFonts w:asciiTheme="minorHAnsi" w:hAnsiTheme="minorHAnsi" w:cstheme="minorHAnsi"/>
        </w:rPr>
      </w:pPr>
      <w:bookmarkStart w:id="270" w:name="_Hlk492304199"/>
      <w:r w:rsidRPr="00C9537E">
        <w:rPr>
          <w:rFonts w:asciiTheme="minorHAnsi" w:hAnsiTheme="minorHAnsi" w:cstheme="minorHAnsi"/>
        </w:rPr>
        <w:t>solicitar, quando considerar necessário e às expensas da Emissora, informações adicionais dos auditores externos da Emissora, sendo que tal solicitação deverá ser acompanhada de justificativa que fundamente a necessidade de informações adicionais</w:t>
      </w:r>
      <w:bookmarkEnd w:id="270"/>
      <w:r w:rsidR="00062226" w:rsidRPr="00C9537E">
        <w:rPr>
          <w:rFonts w:asciiTheme="minorHAnsi" w:hAnsiTheme="minorHAnsi" w:cstheme="minorHAnsi"/>
        </w:rPr>
        <w:t>;</w:t>
      </w:r>
      <w:r w:rsidR="00011ADD" w:rsidRPr="00C9537E">
        <w:rPr>
          <w:rFonts w:asciiTheme="minorHAnsi" w:hAnsiTheme="minorHAnsi" w:cstheme="minorHAnsi"/>
        </w:rPr>
        <w:t xml:space="preserve"> </w:t>
      </w:r>
    </w:p>
    <w:p w14:paraId="548BB63F" w14:textId="77777777" w:rsidR="00DB672B" w:rsidRPr="00C9537E" w:rsidRDefault="00DB672B" w:rsidP="00C9537E">
      <w:pPr>
        <w:pStyle w:val="PargrafodaLista"/>
        <w:tabs>
          <w:tab w:val="num" w:pos="0"/>
        </w:tabs>
        <w:spacing w:line="340" w:lineRule="exact"/>
        <w:ind w:left="709" w:hanging="709"/>
        <w:rPr>
          <w:rFonts w:asciiTheme="minorHAnsi" w:hAnsiTheme="minorHAnsi" w:cstheme="minorHAnsi"/>
        </w:rPr>
      </w:pPr>
    </w:p>
    <w:p w14:paraId="0EDB7312" w14:textId="77777777" w:rsidR="0069771F" w:rsidRPr="00C9537E" w:rsidRDefault="004E1226" w:rsidP="00C9537E">
      <w:pPr>
        <w:numPr>
          <w:ilvl w:val="0"/>
          <w:numId w:val="11"/>
        </w:numPr>
        <w:tabs>
          <w:tab w:val="clear" w:pos="375"/>
          <w:tab w:val="num" w:pos="0"/>
        </w:tabs>
        <w:spacing w:line="340" w:lineRule="exact"/>
        <w:ind w:left="709" w:hanging="709"/>
        <w:jc w:val="both"/>
        <w:rPr>
          <w:rFonts w:asciiTheme="minorHAnsi" w:hAnsiTheme="minorHAnsi" w:cstheme="minorHAnsi"/>
        </w:rPr>
      </w:pPr>
      <w:r w:rsidRPr="00C9537E">
        <w:rPr>
          <w:rFonts w:asciiTheme="minorHAnsi" w:hAnsiTheme="minorHAnsi" w:cstheme="minorHAnsi"/>
        </w:rPr>
        <w:t>comparecer à Assembleia Geral de Debenturistas a fim de prestar as informações que lhe forem solicitadas, bem como convocar, quando necessário, Assembleia Geral de Debenturistas</w:t>
      </w:r>
      <w:r w:rsidR="00AC7897" w:rsidRPr="00C9537E">
        <w:rPr>
          <w:rFonts w:asciiTheme="minorHAnsi" w:hAnsiTheme="minorHAnsi" w:cstheme="minorHAnsi"/>
        </w:rPr>
        <w:t xml:space="preserve"> nos termos da presente Escritura de Emissão</w:t>
      </w:r>
      <w:r w:rsidR="0069771F" w:rsidRPr="00C9537E">
        <w:rPr>
          <w:rFonts w:asciiTheme="minorHAnsi" w:hAnsiTheme="minorHAnsi" w:cstheme="minorHAnsi"/>
        </w:rPr>
        <w:t>;</w:t>
      </w:r>
    </w:p>
    <w:p w14:paraId="13DA2766" w14:textId="77777777" w:rsidR="00DB672B" w:rsidRPr="00C9537E" w:rsidRDefault="00DB672B" w:rsidP="00C9537E">
      <w:pPr>
        <w:pStyle w:val="PargrafodaLista"/>
        <w:tabs>
          <w:tab w:val="num" w:pos="0"/>
        </w:tabs>
        <w:spacing w:line="340" w:lineRule="exact"/>
        <w:ind w:left="709" w:hanging="709"/>
        <w:rPr>
          <w:rFonts w:asciiTheme="minorHAnsi" w:hAnsiTheme="minorHAnsi" w:cstheme="minorHAnsi"/>
        </w:rPr>
      </w:pPr>
    </w:p>
    <w:p w14:paraId="33262DD3" w14:textId="443EE2D4" w:rsidR="0069771F" w:rsidRPr="00C9537E" w:rsidRDefault="00AC7897" w:rsidP="00C9537E">
      <w:pPr>
        <w:numPr>
          <w:ilvl w:val="0"/>
          <w:numId w:val="11"/>
        </w:numPr>
        <w:tabs>
          <w:tab w:val="clear" w:pos="375"/>
          <w:tab w:val="num" w:pos="0"/>
        </w:tabs>
        <w:spacing w:line="340" w:lineRule="exact"/>
        <w:ind w:left="709" w:hanging="709"/>
        <w:jc w:val="both"/>
        <w:rPr>
          <w:rFonts w:asciiTheme="minorHAnsi" w:hAnsiTheme="minorHAnsi" w:cstheme="minorHAnsi"/>
        </w:rPr>
      </w:pPr>
      <w:r w:rsidRPr="00C9537E">
        <w:rPr>
          <w:rFonts w:asciiTheme="minorHAnsi" w:hAnsiTheme="minorHAnsi" w:cstheme="minorHAnsi"/>
        </w:rPr>
        <w:t xml:space="preserve">manter atualizada a relação dos Debenturistas e seus endereços, mediante, inclusive, gestões junto à Emissora, ao Escriturador, o </w:t>
      </w:r>
      <w:r w:rsidR="00606EC4" w:rsidRPr="00C9537E">
        <w:rPr>
          <w:rFonts w:asciiTheme="minorHAnsi" w:hAnsiTheme="minorHAnsi" w:cstheme="minorHAnsi"/>
        </w:rPr>
        <w:t>Agente de Liquidação</w:t>
      </w:r>
      <w:r w:rsidRPr="00C9537E">
        <w:rPr>
          <w:rFonts w:asciiTheme="minorHAnsi" w:hAnsiTheme="minorHAnsi" w:cstheme="minorHAnsi"/>
        </w:rPr>
        <w:t xml:space="preserve"> de Emissão, e a </w:t>
      </w:r>
      <w:r w:rsidR="00925FB0" w:rsidRPr="00C9537E">
        <w:rPr>
          <w:rFonts w:asciiTheme="minorHAnsi" w:hAnsiTheme="minorHAnsi" w:cstheme="minorHAnsi"/>
        </w:rPr>
        <w:t>B3</w:t>
      </w:r>
      <w:r w:rsidRPr="00C9537E">
        <w:rPr>
          <w:rFonts w:asciiTheme="minorHAnsi" w:hAnsiTheme="minorHAnsi" w:cstheme="minorHAnsi"/>
        </w:rPr>
        <w:t xml:space="preserve">, sendo que, para fins de atendimento ao disposto nesta alínea, a Emissora e os Debenturistas, mediante subscrição, integralização ou aquisição das Debêntures, expressamente autorizam, desde já, o </w:t>
      </w:r>
      <w:r w:rsidR="00606EC4" w:rsidRPr="00C9537E">
        <w:rPr>
          <w:rFonts w:asciiTheme="minorHAnsi" w:hAnsiTheme="minorHAnsi" w:cstheme="minorHAnsi"/>
        </w:rPr>
        <w:t>Agente de Liquidação</w:t>
      </w:r>
      <w:r w:rsidRPr="00C9537E">
        <w:rPr>
          <w:rFonts w:asciiTheme="minorHAnsi" w:hAnsiTheme="minorHAnsi" w:cstheme="minorHAnsi"/>
        </w:rPr>
        <w:t xml:space="preserve"> de Emissão, o Escriturador e a </w:t>
      </w:r>
      <w:r w:rsidR="00925FB0" w:rsidRPr="00C9537E">
        <w:rPr>
          <w:rFonts w:asciiTheme="minorHAnsi" w:hAnsiTheme="minorHAnsi" w:cstheme="minorHAnsi"/>
        </w:rPr>
        <w:t>B3</w:t>
      </w:r>
      <w:r w:rsidRPr="00C9537E">
        <w:rPr>
          <w:rFonts w:asciiTheme="minorHAnsi" w:hAnsiTheme="minorHAnsi" w:cstheme="minorHAnsi"/>
        </w:rPr>
        <w:t xml:space="preserve"> a atenderem quaisquer solicitações feitas pelo Agente Fiduciário, inclusive referente à divulgação, a qualquer momento, da posição de Debêntures, e seus respectivos Debenturistas</w:t>
      </w:r>
      <w:r w:rsidR="0069771F" w:rsidRPr="00C9537E">
        <w:rPr>
          <w:rFonts w:asciiTheme="minorHAnsi" w:hAnsiTheme="minorHAnsi" w:cstheme="minorHAnsi"/>
        </w:rPr>
        <w:t>;</w:t>
      </w:r>
    </w:p>
    <w:p w14:paraId="5AB8D337" w14:textId="77777777" w:rsidR="00DB672B" w:rsidRPr="00C9537E" w:rsidRDefault="00DB672B" w:rsidP="00C9537E">
      <w:pPr>
        <w:pStyle w:val="PargrafodaLista"/>
        <w:tabs>
          <w:tab w:val="num" w:pos="0"/>
        </w:tabs>
        <w:spacing w:line="340" w:lineRule="exact"/>
        <w:ind w:left="709" w:hanging="709"/>
        <w:rPr>
          <w:rFonts w:asciiTheme="minorHAnsi" w:hAnsiTheme="minorHAnsi" w:cstheme="minorHAnsi"/>
        </w:rPr>
      </w:pPr>
    </w:p>
    <w:p w14:paraId="7F8BBD78" w14:textId="537C1480" w:rsidR="004E1226" w:rsidRPr="00C9537E" w:rsidRDefault="00AC7897" w:rsidP="00C9537E">
      <w:pPr>
        <w:numPr>
          <w:ilvl w:val="0"/>
          <w:numId w:val="11"/>
        </w:numPr>
        <w:tabs>
          <w:tab w:val="clear" w:pos="375"/>
          <w:tab w:val="num" w:pos="0"/>
        </w:tabs>
        <w:spacing w:line="340" w:lineRule="exact"/>
        <w:ind w:left="709" w:hanging="709"/>
        <w:jc w:val="both"/>
        <w:rPr>
          <w:rFonts w:asciiTheme="minorHAnsi" w:hAnsiTheme="minorHAnsi" w:cstheme="minorHAnsi"/>
        </w:rPr>
      </w:pPr>
      <w:r w:rsidRPr="00C9537E">
        <w:rPr>
          <w:rFonts w:asciiTheme="minorHAnsi" w:hAnsiTheme="minorHAnsi" w:cstheme="minorHAnsi"/>
        </w:rPr>
        <w:t xml:space="preserve">comunicar os Debenturistas a respeito de qualquer inadimplemento, pela Emissora, de obrigações financeiras assumidas nesta Escritura de Emissão, incluindo as obrigações relativas a garantias e a Cláusulas destinadas a proteger o interesse dos Debenturistas e que estabelecem condições que não devem ser descumpridas pela Emissora, indicando as consequências para os Debenturistas e as providências que pretende tomar a respeito do assunto, em até </w:t>
      </w:r>
      <w:r w:rsidR="008469B5" w:rsidRPr="00C9537E">
        <w:rPr>
          <w:rFonts w:asciiTheme="minorHAnsi" w:hAnsiTheme="minorHAnsi" w:cstheme="minorHAnsi"/>
        </w:rPr>
        <w:t xml:space="preserve">7 </w:t>
      </w:r>
      <w:r w:rsidR="007C4C1C" w:rsidRPr="00C9537E">
        <w:rPr>
          <w:rFonts w:asciiTheme="minorHAnsi" w:hAnsiTheme="minorHAnsi" w:cstheme="minorHAnsi"/>
        </w:rPr>
        <w:t>(</w:t>
      </w:r>
      <w:r w:rsidR="008469B5" w:rsidRPr="00C9537E">
        <w:rPr>
          <w:rFonts w:asciiTheme="minorHAnsi" w:hAnsiTheme="minorHAnsi" w:cstheme="minorHAnsi"/>
        </w:rPr>
        <w:t>sete</w:t>
      </w:r>
      <w:r w:rsidR="007C4C1C" w:rsidRPr="00C9537E">
        <w:rPr>
          <w:rFonts w:asciiTheme="minorHAnsi" w:hAnsiTheme="minorHAnsi" w:cstheme="minorHAnsi"/>
        </w:rPr>
        <w:t>)</w:t>
      </w:r>
      <w:r w:rsidRPr="00C9537E">
        <w:rPr>
          <w:rFonts w:asciiTheme="minorHAnsi" w:hAnsiTheme="minorHAnsi" w:cstheme="minorHAnsi"/>
        </w:rPr>
        <w:t xml:space="preserve"> Dias Úteis contados da ciência pelo Agente Fiduciário do inadimplemento</w:t>
      </w:r>
      <w:r w:rsidR="004E1226" w:rsidRPr="00C9537E">
        <w:rPr>
          <w:rFonts w:asciiTheme="minorHAnsi" w:hAnsiTheme="minorHAnsi" w:cstheme="minorHAnsi"/>
        </w:rPr>
        <w:t>;</w:t>
      </w:r>
      <w:r w:rsidR="007D663A" w:rsidRPr="00C9537E">
        <w:rPr>
          <w:rFonts w:asciiTheme="minorHAnsi" w:hAnsiTheme="minorHAnsi" w:cstheme="minorHAnsi"/>
        </w:rPr>
        <w:t xml:space="preserve"> </w:t>
      </w:r>
    </w:p>
    <w:p w14:paraId="2EF0924A" w14:textId="77777777" w:rsidR="00DB672B" w:rsidRPr="00C9537E" w:rsidRDefault="00DB672B" w:rsidP="00C9537E">
      <w:pPr>
        <w:tabs>
          <w:tab w:val="num" w:pos="0"/>
        </w:tabs>
        <w:spacing w:line="340" w:lineRule="exact"/>
        <w:ind w:left="709" w:hanging="709"/>
        <w:jc w:val="both"/>
        <w:rPr>
          <w:rFonts w:asciiTheme="minorHAnsi" w:hAnsiTheme="minorHAnsi" w:cstheme="minorHAnsi"/>
        </w:rPr>
      </w:pPr>
    </w:p>
    <w:p w14:paraId="5E28F7B9" w14:textId="62B83319" w:rsidR="004E1226" w:rsidRPr="00C9537E" w:rsidRDefault="00AC7897" w:rsidP="00C9537E">
      <w:pPr>
        <w:numPr>
          <w:ilvl w:val="0"/>
          <w:numId w:val="11"/>
        </w:numPr>
        <w:tabs>
          <w:tab w:val="clear" w:pos="375"/>
          <w:tab w:val="num" w:pos="0"/>
        </w:tabs>
        <w:spacing w:line="340" w:lineRule="exact"/>
        <w:ind w:left="709" w:hanging="709"/>
        <w:jc w:val="both"/>
        <w:rPr>
          <w:rFonts w:asciiTheme="minorHAnsi" w:hAnsiTheme="minorHAnsi" w:cstheme="minorHAnsi"/>
        </w:rPr>
      </w:pPr>
      <w:r w:rsidRPr="00C9537E">
        <w:rPr>
          <w:rFonts w:asciiTheme="minorHAnsi" w:hAnsiTheme="minorHAnsi" w:cstheme="minorHAnsi"/>
        </w:rPr>
        <w:t>encaminhar aos Debenturistas qualquer informação relacionada com a Emissão</w:t>
      </w:r>
      <w:r w:rsidR="008469B5" w:rsidRPr="00C9537E">
        <w:rPr>
          <w:rFonts w:asciiTheme="minorHAnsi" w:hAnsiTheme="minorHAnsi" w:cstheme="minorHAnsi"/>
        </w:rPr>
        <w:t>, cabível ao Agente Fiduciário,</w:t>
      </w:r>
      <w:r w:rsidRPr="00C9537E">
        <w:rPr>
          <w:rFonts w:asciiTheme="minorHAnsi" w:hAnsiTheme="minorHAnsi" w:cstheme="minorHAnsi"/>
        </w:rPr>
        <w:t xml:space="preserve"> que lhe venha a ser por ele solicitada, sendo certo que essa informação deverá ser enviada pelo Agente Fiduciário em até 5 (cinco) Dias Úteis contados da referida solicitação</w:t>
      </w:r>
      <w:r w:rsidR="008469B5" w:rsidRPr="00C9537E">
        <w:rPr>
          <w:rFonts w:asciiTheme="minorHAnsi" w:hAnsiTheme="minorHAnsi" w:cstheme="minorHAnsi"/>
        </w:rPr>
        <w:t>, desde que esteja disponível</w:t>
      </w:r>
      <w:r w:rsidR="004E1226" w:rsidRPr="00C9537E">
        <w:rPr>
          <w:rFonts w:asciiTheme="minorHAnsi" w:hAnsiTheme="minorHAnsi" w:cstheme="minorHAnsi"/>
        </w:rPr>
        <w:t>; e</w:t>
      </w:r>
    </w:p>
    <w:p w14:paraId="64B4620D" w14:textId="77777777" w:rsidR="00DB672B" w:rsidRPr="00C9537E" w:rsidRDefault="00DB672B" w:rsidP="00C9537E">
      <w:pPr>
        <w:tabs>
          <w:tab w:val="num" w:pos="0"/>
        </w:tabs>
        <w:spacing w:line="340" w:lineRule="exact"/>
        <w:ind w:left="709" w:hanging="709"/>
        <w:jc w:val="both"/>
        <w:rPr>
          <w:rFonts w:asciiTheme="minorHAnsi" w:hAnsiTheme="minorHAnsi" w:cstheme="minorHAnsi"/>
        </w:rPr>
      </w:pPr>
    </w:p>
    <w:p w14:paraId="77227180" w14:textId="3AA85D62" w:rsidR="00DB672B" w:rsidRPr="00C9537E" w:rsidRDefault="002562E3" w:rsidP="00C9537E">
      <w:pPr>
        <w:numPr>
          <w:ilvl w:val="0"/>
          <w:numId w:val="11"/>
        </w:numPr>
        <w:tabs>
          <w:tab w:val="clear" w:pos="375"/>
          <w:tab w:val="num" w:pos="0"/>
        </w:tabs>
        <w:spacing w:line="340" w:lineRule="exact"/>
        <w:ind w:left="709" w:hanging="709"/>
        <w:jc w:val="both"/>
        <w:rPr>
          <w:rFonts w:asciiTheme="minorHAnsi" w:hAnsiTheme="minorHAnsi" w:cstheme="minorHAnsi"/>
        </w:rPr>
      </w:pPr>
      <w:r w:rsidRPr="00C9537E">
        <w:rPr>
          <w:rFonts w:asciiTheme="minorHAnsi" w:hAnsiTheme="minorHAnsi" w:cstheme="minorHAnsi"/>
        </w:rPr>
        <w:t xml:space="preserve">validar e </w:t>
      </w:r>
      <w:r w:rsidR="00AC7897" w:rsidRPr="00C9537E">
        <w:rPr>
          <w:rFonts w:asciiTheme="minorHAnsi" w:hAnsiTheme="minorHAnsi" w:cstheme="minorHAnsi"/>
        </w:rPr>
        <w:t>disponibilizar</w:t>
      </w:r>
      <w:r w:rsidR="00A5148A" w:rsidRPr="00C9537E">
        <w:rPr>
          <w:rFonts w:asciiTheme="minorHAnsi" w:hAnsiTheme="minorHAnsi" w:cstheme="minorHAnsi"/>
        </w:rPr>
        <w:t xml:space="preserve"> </w:t>
      </w:r>
      <w:r w:rsidR="00AC7897" w:rsidRPr="00C9537E">
        <w:rPr>
          <w:rFonts w:asciiTheme="minorHAnsi" w:hAnsiTheme="minorHAnsi" w:cstheme="minorHAnsi"/>
        </w:rPr>
        <w:t>o Valor Nominal Atualizado</w:t>
      </w:r>
      <w:r w:rsidR="00DB72DA" w:rsidRPr="00C9537E">
        <w:rPr>
          <w:rFonts w:asciiTheme="minorHAnsi" w:hAnsiTheme="minorHAnsi" w:cstheme="minorHAnsi"/>
        </w:rPr>
        <w:t xml:space="preserve"> das Debêntures</w:t>
      </w:r>
      <w:r w:rsidR="00AC7897" w:rsidRPr="00C9537E">
        <w:rPr>
          <w:rFonts w:asciiTheme="minorHAnsi" w:hAnsiTheme="minorHAnsi" w:cstheme="minorHAnsi"/>
        </w:rPr>
        <w:t>, calculado pela Emissora, aos Debenturistas e aos demais participantes do mercado, através de sua central de atendimento ou de sua página na rede mundial de computadores</w:t>
      </w:r>
      <w:r w:rsidR="004E1226" w:rsidRPr="00C9537E">
        <w:rPr>
          <w:rFonts w:asciiTheme="minorHAnsi" w:hAnsiTheme="minorHAnsi" w:cstheme="minorHAnsi"/>
        </w:rPr>
        <w:t xml:space="preserve">. </w:t>
      </w:r>
    </w:p>
    <w:p w14:paraId="7F692119" w14:textId="18B593D4" w:rsidR="0069771F" w:rsidRPr="00C9537E" w:rsidRDefault="0069771F" w:rsidP="00C9537E">
      <w:pPr>
        <w:spacing w:line="340" w:lineRule="exact"/>
        <w:ind w:left="375"/>
        <w:jc w:val="both"/>
        <w:rPr>
          <w:rFonts w:asciiTheme="minorHAnsi" w:hAnsiTheme="minorHAnsi" w:cstheme="minorHAnsi"/>
        </w:rPr>
      </w:pPr>
    </w:p>
    <w:p w14:paraId="36372A8C" w14:textId="78C7EB17" w:rsidR="008469B5" w:rsidRPr="00C9537E" w:rsidRDefault="008469B5" w:rsidP="00C9537E">
      <w:pPr>
        <w:pStyle w:val="PargrafodaLista"/>
        <w:numPr>
          <w:ilvl w:val="2"/>
          <w:numId w:val="6"/>
        </w:numPr>
        <w:spacing w:line="340" w:lineRule="exact"/>
        <w:ind w:left="0" w:firstLine="0"/>
        <w:jc w:val="both"/>
        <w:rPr>
          <w:rFonts w:asciiTheme="minorHAnsi" w:hAnsiTheme="minorHAnsi" w:cstheme="minorHAnsi"/>
        </w:rPr>
      </w:pPr>
      <w:r w:rsidRPr="00C9537E">
        <w:rPr>
          <w:rFonts w:asciiTheme="minorHAnsi" w:hAnsiTheme="minorHAnsi" w:cstheme="minorHAnsi"/>
        </w:rPr>
        <w:t>O</w:t>
      </w:r>
      <w:r w:rsidRPr="00C9537E">
        <w:rPr>
          <w:rFonts w:asciiTheme="minorHAnsi" w:hAnsiTheme="minorHAnsi" w:cstheme="minorHAnsi"/>
          <w:lang w:val="x-none"/>
        </w:rPr>
        <w:t xml:space="preserve"> Agente Fiduciário se balizar</w:t>
      </w:r>
      <w:r w:rsidRPr="00C9537E">
        <w:rPr>
          <w:rFonts w:asciiTheme="minorHAnsi" w:hAnsiTheme="minorHAnsi" w:cstheme="minorHAnsi"/>
        </w:rPr>
        <w:t>á</w:t>
      </w:r>
      <w:r w:rsidRPr="00C9537E">
        <w:rPr>
          <w:rFonts w:asciiTheme="minorHAnsi" w:hAnsiTheme="minorHAnsi" w:cstheme="minorHAnsi"/>
          <w:lang w:val="x-none"/>
        </w:rPr>
        <w:t xml:space="preserve"> pelas informações que lhe forem disponibilizadas pela </w:t>
      </w:r>
      <w:r w:rsidR="00A86A1C" w:rsidRPr="00C9537E">
        <w:rPr>
          <w:rFonts w:asciiTheme="minorHAnsi" w:hAnsiTheme="minorHAnsi" w:cstheme="minorHAnsi"/>
        </w:rPr>
        <w:t>Emissora</w:t>
      </w:r>
      <w:r w:rsidRPr="00C9537E">
        <w:rPr>
          <w:rFonts w:asciiTheme="minorHAnsi" w:hAnsiTheme="minorHAnsi" w:cstheme="minorHAnsi"/>
          <w:lang w:val="x-none"/>
        </w:rPr>
        <w:t xml:space="preserve"> para verificar o atendimento dos </w:t>
      </w:r>
      <w:r w:rsidRPr="00C9537E">
        <w:rPr>
          <w:rFonts w:asciiTheme="minorHAnsi" w:hAnsiTheme="minorHAnsi" w:cstheme="minorHAnsi"/>
          <w:i/>
        </w:rPr>
        <w:t>c</w:t>
      </w:r>
      <w:r w:rsidRPr="00C9537E">
        <w:rPr>
          <w:rFonts w:asciiTheme="minorHAnsi" w:hAnsiTheme="minorHAnsi" w:cstheme="minorHAnsi"/>
          <w:i/>
          <w:lang w:val="x-none"/>
        </w:rPr>
        <w:t>ovenants</w:t>
      </w:r>
      <w:r w:rsidRPr="00C9537E">
        <w:rPr>
          <w:rFonts w:asciiTheme="minorHAnsi" w:hAnsiTheme="minorHAnsi" w:cstheme="minorHAnsi"/>
        </w:rPr>
        <w:t xml:space="preserve">. </w:t>
      </w:r>
    </w:p>
    <w:p w14:paraId="3172B5CF" w14:textId="77777777" w:rsidR="008469B5" w:rsidRPr="00C9537E" w:rsidRDefault="008469B5" w:rsidP="00C9537E">
      <w:pPr>
        <w:spacing w:line="340" w:lineRule="exact"/>
        <w:ind w:left="375"/>
        <w:jc w:val="both"/>
        <w:rPr>
          <w:rFonts w:asciiTheme="minorHAnsi" w:hAnsiTheme="minorHAnsi" w:cstheme="minorHAnsi"/>
        </w:rPr>
      </w:pPr>
    </w:p>
    <w:p w14:paraId="7F27C7F8" w14:textId="2B5ECA5D" w:rsidR="00DF15B9" w:rsidRPr="00C9537E" w:rsidRDefault="0085140A" w:rsidP="00C9537E">
      <w:pPr>
        <w:pStyle w:val="PargrafodaLista"/>
        <w:numPr>
          <w:ilvl w:val="1"/>
          <w:numId w:val="6"/>
        </w:numPr>
        <w:spacing w:line="340" w:lineRule="exact"/>
        <w:ind w:left="0" w:firstLine="0"/>
        <w:jc w:val="both"/>
        <w:rPr>
          <w:rFonts w:asciiTheme="minorHAnsi" w:hAnsiTheme="minorHAnsi" w:cstheme="minorHAnsi"/>
        </w:rPr>
      </w:pPr>
      <w:r w:rsidRPr="00C9537E">
        <w:rPr>
          <w:rFonts w:asciiTheme="minorHAnsi" w:hAnsiTheme="minorHAnsi" w:cstheme="minorHAnsi"/>
          <w:u w:val="single"/>
        </w:rPr>
        <w:t>Despesas</w:t>
      </w:r>
    </w:p>
    <w:p w14:paraId="342F7A18" w14:textId="77777777" w:rsidR="00DB672B" w:rsidRPr="00C9537E" w:rsidRDefault="00DB672B" w:rsidP="00C9537E">
      <w:pPr>
        <w:spacing w:line="340" w:lineRule="exact"/>
        <w:rPr>
          <w:rFonts w:asciiTheme="minorHAnsi" w:hAnsiTheme="minorHAnsi" w:cstheme="minorHAnsi"/>
        </w:rPr>
      </w:pPr>
    </w:p>
    <w:p w14:paraId="387FAF2E" w14:textId="1D189394" w:rsidR="00DA6369" w:rsidRPr="00C9537E" w:rsidRDefault="00DA6369" w:rsidP="00C9537E">
      <w:pPr>
        <w:pStyle w:val="Ttulo6"/>
        <w:numPr>
          <w:ilvl w:val="2"/>
          <w:numId w:val="6"/>
        </w:numPr>
        <w:tabs>
          <w:tab w:val="left" w:pos="0"/>
        </w:tabs>
        <w:spacing w:line="340" w:lineRule="exact"/>
        <w:ind w:left="0" w:firstLine="0"/>
        <w:jc w:val="both"/>
        <w:rPr>
          <w:rFonts w:asciiTheme="minorHAnsi" w:hAnsiTheme="minorHAnsi" w:cstheme="minorHAnsi"/>
          <w:b w:val="0"/>
          <w:bCs w:val="0"/>
          <w:sz w:val="24"/>
          <w:szCs w:val="24"/>
        </w:rPr>
      </w:pPr>
      <w:bookmarkStart w:id="271" w:name="_Ref447758220"/>
      <w:r w:rsidRPr="00C9537E">
        <w:rPr>
          <w:rFonts w:asciiTheme="minorHAnsi" w:hAnsiTheme="minorHAnsi" w:cstheme="minorHAnsi"/>
          <w:b w:val="0"/>
          <w:bCs w:val="0"/>
          <w:sz w:val="24"/>
          <w:szCs w:val="24"/>
        </w:rPr>
        <w:t>A remuneração não inclui as despesas com viagens, estadias, transporte e publicação necessárias ao exercício da função de Agente Fiduciário, durante ou após a Emissão, a serem cobertas pela Emissora, após prévia aprovação. Não estão incluídas igualmente, e serão arcadas pela Emissora, despesas com especialistas, tais como auditoria na</w:t>
      </w:r>
      <w:r w:rsidR="006D2933" w:rsidRPr="00C9537E">
        <w:rPr>
          <w:rFonts w:asciiTheme="minorHAnsi" w:hAnsiTheme="minorHAnsi" w:cstheme="minorHAnsi"/>
          <w:b w:val="0"/>
          <w:bCs w:val="0"/>
          <w:sz w:val="24"/>
          <w:szCs w:val="24"/>
        </w:rPr>
        <w:t>s</w:t>
      </w:r>
      <w:r w:rsidRPr="00C9537E">
        <w:rPr>
          <w:rFonts w:asciiTheme="minorHAnsi" w:hAnsiTheme="minorHAnsi" w:cstheme="minorHAnsi"/>
          <w:b w:val="0"/>
          <w:bCs w:val="0"/>
          <w:sz w:val="24"/>
          <w:szCs w:val="24"/>
        </w:rPr>
        <w:t xml:space="preserve"> Garantia</w:t>
      </w:r>
      <w:r w:rsidR="006D2933" w:rsidRPr="00C9537E">
        <w:rPr>
          <w:rFonts w:asciiTheme="minorHAnsi" w:hAnsiTheme="minorHAnsi" w:cstheme="minorHAnsi"/>
          <w:b w:val="0"/>
          <w:bCs w:val="0"/>
          <w:sz w:val="24"/>
          <w:szCs w:val="24"/>
        </w:rPr>
        <w:t>s</w:t>
      </w:r>
      <w:r w:rsidR="00F35612" w:rsidRPr="00C9537E">
        <w:rPr>
          <w:rFonts w:asciiTheme="minorHAnsi" w:hAnsiTheme="minorHAnsi" w:cstheme="minorHAnsi"/>
          <w:b w:val="0"/>
          <w:bCs w:val="0"/>
          <w:sz w:val="24"/>
          <w:szCs w:val="24"/>
        </w:rPr>
        <w:t xml:space="preserve"> </w:t>
      </w:r>
      <w:r w:rsidRPr="00C9537E">
        <w:rPr>
          <w:rFonts w:asciiTheme="minorHAnsi" w:hAnsiTheme="minorHAnsi" w:cstheme="minorHAnsi"/>
          <w:b w:val="0"/>
          <w:bCs w:val="0"/>
          <w:sz w:val="24"/>
          <w:szCs w:val="24"/>
        </w:rPr>
        <w:t>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investidores. Tais despesas incluem honorários advocatícios para defesa do Agente Fiduciário e deverão ser igualmente adiantadas pelos investidores e ressarcidas pela Emissora.</w:t>
      </w:r>
    </w:p>
    <w:bookmarkEnd w:id="271"/>
    <w:p w14:paraId="6A021A6B" w14:textId="77777777" w:rsidR="00DB672B" w:rsidRPr="00C9537E" w:rsidRDefault="00DB672B" w:rsidP="00C9537E">
      <w:pPr>
        <w:spacing w:line="340" w:lineRule="exact"/>
        <w:rPr>
          <w:rFonts w:asciiTheme="minorHAnsi" w:hAnsiTheme="minorHAnsi" w:cstheme="minorHAnsi"/>
        </w:rPr>
      </w:pPr>
    </w:p>
    <w:p w14:paraId="6DBC5CF3" w14:textId="754D60E1" w:rsidR="00E75F68" w:rsidRPr="00C9537E" w:rsidRDefault="00DA6369" w:rsidP="00C9537E">
      <w:pPr>
        <w:pStyle w:val="Ttulo6"/>
        <w:numPr>
          <w:ilvl w:val="2"/>
          <w:numId w:val="6"/>
        </w:numPr>
        <w:spacing w:line="340" w:lineRule="exact"/>
        <w:ind w:left="0" w:firstLine="0"/>
        <w:jc w:val="both"/>
        <w:rPr>
          <w:rFonts w:asciiTheme="minorHAnsi" w:hAnsiTheme="minorHAnsi" w:cstheme="minorHAnsi"/>
          <w:b w:val="0"/>
          <w:sz w:val="24"/>
          <w:szCs w:val="24"/>
        </w:rPr>
      </w:pPr>
      <w:bookmarkStart w:id="272" w:name="_Ref447758222"/>
      <w:r w:rsidRPr="00C9537E">
        <w:rPr>
          <w:rFonts w:asciiTheme="minorHAnsi" w:hAnsiTheme="minorHAnsi" w:cstheme="minorHAnsi"/>
          <w:b w:val="0"/>
          <w:bCs w:val="0"/>
          <w:sz w:val="24"/>
          <w:szCs w:val="24"/>
        </w:rPr>
        <w:t xml:space="preserve">No caso de inadimplemento da Emissora, todas as despesas em que o Agente Fiduciário venha a incorrer para resguardar os interesses dos investidores deverão ser previamente aprovadas e adiantadas pelos </w:t>
      </w:r>
      <w:r w:rsidR="000430F7" w:rsidRPr="00C9537E">
        <w:rPr>
          <w:rFonts w:asciiTheme="minorHAnsi" w:hAnsiTheme="minorHAnsi" w:cstheme="minorHAnsi"/>
          <w:b w:val="0"/>
          <w:bCs w:val="0"/>
          <w:sz w:val="24"/>
          <w:szCs w:val="24"/>
        </w:rPr>
        <w:t>Debenturistas</w:t>
      </w:r>
      <w:r w:rsidRPr="00C9537E">
        <w:rPr>
          <w:rFonts w:asciiTheme="minorHAnsi" w:hAnsiTheme="minorHAnsi" w:cstheme="minorHAnsi"/>
          <w:b w:val="0"/>
          <w:bCs w:val="0"/>
          <w:sz w:val="24"/>
          <w:szCs w:val="24"/>
        </w:rPr>
        <w:t xml:space="preserve">,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w:t>
      </w:r>
      <w:r w:rsidR="000430F7" w:rsidRPr="00C9537E">
        <w:rPr>
          <w:rFonts w:asciiTheme="minorHAnsi" w:hAnsiTheme="minorHAnsi" w:cstheme="minorHAnsi"/>
          <w:b w:val="0"/>
          <w:bCs w:val="0"/>
          <w:sz w:val="24"/>
          <w:szCs w:val="24"/>
        </w:rPr>
        <w:t>Debenturistas</w:t>
      </w:r>
      <w:r w:rsidRPr="00C9537E">
        <w:rPr>
          <w:rFonts w:asciiTheme="minorHAnsi" w:hAnsiTheme="minorHAnsi" w:cstheme="minorHAnsi"/>
          <w:b w:val="0"/>
          <w:bCs w:val="0"/>
          <w:sz w:val="24"/>
          <w:szCs w:val="24"/>
        </w:rPr>
        <w:t xml:space="preserve">. As eventuais despesas, depósitos e custas judiciais decorrentes da sucumbência em ações judiciais serão igualmente suportadas pelos </w:t>
      </w:r>
      <w:r w:rsidR="000430F7" w:rsidRPr="00C9537E">
        <w:rPr>
          <w:rFonts w:asciiTheme="minorHAnsi" w:hAnsiTheme="minorHAnsi" w:cstheme="minorHAnsi"/>
          <w:b w:val="0"/>
          <w:bCs w:val="0"/>
          <w:sz w:val="24"/>
          <w:szCs w:val="24"/>
        </w:rPr>
        <w:t>Debenturistas</w:t>
      </w:r>
      <w:r w:rsidRPr="00C9537E">
        <w:rPr>
          <w:rFonts w:asciiTheme="minorHAnsi" w:hAnsiTheme="minorHAnsi" w:cstheme="minorHAnsi"/>
          <w:b w:val="0"/>
          <w:bCs w:val="0"/>
          <w:sz w:val="24"/>
          <w:szCs w:val="24"/>
        </w:rPr>
        <w:t>, bem como a remuneração e as despesas reembolsáveis do Agente Fiduciário, na hipótese de a Emissora permanecer em inadimplência com relação ao pagamento destas por um período superior a 10 (dez) dias corridos</w:t>
      </w:r>
      <w:r w:rsidR="0085140A" w:rsidRPr="00C9537E">
        <w:rPr>
          <w:rFonts w:asciiTheme="minorHAnsi" w:hAnsiTheme="minorHAnsi" w:cstheme="minorHAnsi"/>
          <w:b w:val="0"/>
          <w:sz w:val="24"/>
          <w:szCs w:val="24"/>
        </w:rPr>
        <w:t>.</w:t>
      </w:r>
      <w:bookmarkEnd w:id="272"/>
      <w:r w:rsidR="00192B12" w:rsidRPr="00C9537E">
        <w:rPr>
          <w:rFonts w:asciiTheme="minorHAnsi" w:hAnsiTheme="minorHAnsi" w:cstheme="minorHAnsi"/>
          <w:b w:val="0"/>
          <w:sz w:val="24"/>
          <w:szCs w:val="24"/>
        </w:rPr>
        <w:t xml:space="preserve"> </w:t>
      </w:r>
    </w:p>
    <w:p w14:paraId="61D58988" w14:textId="77777777" w:rsidR="00DB672B" w:rsidRPr="00C9537E" w:rsidRDefault="00DB672B" w:rsidP="00C9537E">
      <w:pPr>
        <w:spacing w:line="340" w:lineRule="exact"/>
        <w:rPr>
          <w:rFonts w:asciiTheme="minorHAnsi" w:hAnsiTheme="minorHAnsi" w:cstheme="minorHAnsi"/>
        </w:rPr>
      </w:pPr>
    </w:p>
    <w:p w14:paraId="580A1BBE" w14:textId="25BED110" w:rsidR="00DF15B9" w:rsidRPr="00C9537E" w:rsidRDefault="0085140A"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O</w:t>
      </w:r>
      <w:r w:rsidR="000430F7" w:rsidRPr="00C9537E">
        <w:rPr>
          <w:rFonts w:asciiTheme="minorHAnsi" w:hAnsiTheme="minorHAnsi" w:cstheme="minorHAnsi"/>
          <w:b w:val="0"/>
          <w:sz w:val="24"/>
          <w:szCs w:val="24"/>
        </w:rPr>
        <w:t>s</w:t>
      </w:r>
      <w:r w:rsidRPr="00C9537E">
        <w:rPr>
          <w:rFonts w:asciiTheme="minorHAnsi" w:hAnsiTheme="minorHAnsi" w:cstheme="minorHAnsi"/>
          <w:b w:val="0"/>
          <w:sz w:val="24"/>
          <w:szCs w:val="24"/>
        </w:rPr>
        <w:t xml:space="preserve"> ressarcimento</w:t>
      </w:r>
      <w:r w:rsidR="000430F7" w:rsidRPr="00C9537E">
        <w:rPr>
          <w:rFonts w:asciiTheme="minorHAnsi" w:hAnsiTheme="minorHAnsi" w:cstheme="minorHAnsi"/>
          <w:b w:val="0"/>
          <w:sz w:val="24"/>
          <w:szCs w:val="24"/>
        </w:rPr>
        <w:t>s</w:t>
      </w:r>
      <w:r w:rsidRPr="00C9537E">
        <w:rPr>
          <w:rFonts w:asciiTheme="minorHAnsi" w:hAnsiTheme="minorHAnsi" w:cstheme="minorHAnsi"/>
          <w:b w:val="0"/>
          <w:sz w:val="24"/>
          <w:szCs w:val="24"/>
        </w:rPr>
        <w:t xml:space="preserve"> a que se refere</w:t>
      </w:r>
      <w:r w:rsidR="000430F7" w:rsidRPr="00C9537E">
        <w:rPr>
          <w:rFonts w:asciiTheme="minorHAnsi" w:hAnsiTheme="minorHAnsi" w:cstheme="minorHAnsi"/>
          <w:b w:val="0"/>
          <w:sz w:val="24"/>
          <w:szCs w:val="24"/>
        </w:rPr>
        <w:t>m</w:t>
      </w:r>
      <w:r w:rsidRPr="00C9537E">
        <w:rPr>
          <w:rFonts w:asciiTheme="minorHAnsi" w:hAnsiTheme="minorHAnsi" w:cstheme="minorHAnsi"/>
          <w:b w:val="0"/>
          <w:sz w:val="24"/>
          <w:szCs w:val="24"/>
        </w:rPr>
        <w:t xml:space="preserve"> </w:t>
      </w:r>
      <w:r w:rsidR="000430F7" w:rsidRPr="00C9537E">
        <w:rPr>
          <w:rFonts w:asciiTheme="minorHAnsi" w:hAnsiTheme="minorHAnsi" w:cstheme="minorHAnsi"/>
          <w:b w:val="0"/>
          <w:sz w:val="24"/>
          <w:szCs w:val="24"/>
        </w:rPr>
        <w:t>as</w:t>
      </w:r>
      <w:r w:rsidRPr="00C9537E">
        <w:rPr>
          <w:rFonts w:asciiTheme="minorHAnsi" w:hAnsiTheme="minorHAnsi" w:cstheme="minorHAnsi"/>
          <w:b w:val="0"/>
          <w:sz w:val="24"/>
          <w:szCs w:val="24"/>
        </w:rPr>
        <w:t xml:space="preserve"> Cláusula</w:t>
      </w:r>
      <w:r w:rsidR="000430F7" w:rsidRPr="00C9537E">
        <w:rPr>
          <w:rFonts w:asciiTheme="minorHAnsi" w:hAnsiTheme="minorHAnsi" w:cstheme="minorHAnsi"/>
          <w:b w:val="0"/>
          <w:sz w:val="24"/>
          <w:szCs w:val="24"/>
        </w:rPr>
        <w:t>s</w:t>
      </w:r>
      <w:r w:rsidR="005D1451" w:rsidRPr="00C9537E">
        <w:rPr>
          <w:rFonts w:asciiTheme="minorHAnsi" w:hAnsiTheme="minorHAnsi" w:cstheme="minorHAnsi"/>
          <w:b w:val="0"/>
          <w:sz w:val="24"/>
          <w:szCs w:val="24"/>
        </w:rPr>
        <w:t xml:space="preserve"> acima </w:t>
      </w:r>
      <w:r w:rsidRPr="00C9537E">
        <w:rPr>
          <w:rFonts w:asciiTheme="minorHAnsi" w:hAnsiTheme="minorHAnsi" w:cstheme="minorHAnsi"/>
          <w:b w:val="0"/>
          <w:sz w:val="24"/>
          <w:szCs w:val="24"/>
        </w:rPr>
        <w:t>ser</w:t>
      </w:r>
      <w:r w:rsidR="000430F7" w:rsidRPr="00C9537E">
        <w:rPr>
          <w:rFonts w:asciiTheme="minorHAnsi" w:hAnsiTheme="minorHAnsi" w:cstheme="minorHAnsi"/>
          <w:b w:val="0"/>
          <w:sz w:val="24"/>
          <w:szCs w:val="24"/>
        </w:rPr>
        <w:t>ão</w:t>
      </w:r>
      <w:r w:rsidRPr="00C9537E">
        <w:rPr>
          <w:rFonts w:asciiTheme="minorHAnsi" w:hAnsiTheme="minorHAnsi" w:cstheme="minorHAnsi"/>
          <w:b w:val="0"/>
          <w:sz w:val="24"/>
          <w:szCs w:val="24"/>
        </w:rPr>
        <w:t xml:space="preserve"> efetuado</w:t>
      </w:r>
      <w:r w:rsidR="000430F7" w:rsidRPr="00C9537E">
        <w:rPr>
          <w:rFonts w:asciiTheme="minorHAnsi" w:hAnsiTheme="minorHAnsi" w:cstheme="minorHAnsi"/>
          <w:b w:val="0"/>
          <w:sz w:val="24"/>
          <w:szCs w:val="24"/>
        </w:rPr>
        <w:t>s</w:t>
      </w:r>
      <w:r w:rsidRPr="00C9537E">
        <w:rPr>
          <w:rFonts w:asciiTheme="minorHAnsi" w:hAnsiTheme="minorHAnsi" w:cstheme="minorHAnsi"/>
          <w:b w:val="0"/>
          <w:sz w:val="24"/>
          <w:szCs w:val="24"/>
        </w:rPr>
        <w:t xml:space="preserve"> em até 15 (quinze) dias corridos contados da entrega à Emissora de cópias dos documentos comprobatórios das despesas efetivamente incorridas e necessárias à proteção dos direitos dos Debenturistas, conforme expressamente disposto nas Cláusulas acima.</w:t>
      </w:r>
    </w:p>
    <w:p w14:paraId="16D73319" w14:textId="77777777" w:rsidR="00DB672B" w:rsidRPr="00C9537E" w:rsidRDefault="00DB672B" w:rsidP="00C9537E">
      <w:pPr>
        <w:spacing w:line="340" w:lineRule="exact"/>
        <w:rPr>
          <w:rFonts w:asciiTheme="minorHAnsi" w:hAnsiTheme="minorHAnsi" w:cstheme="minorHAnsi"/>
        </w:rPr>
      </w:pPr>
    </w:p>
    <w:p w14:paraId="58D00F36" w14:textId="77777777" w:rsidR="00DF15B9" w:rsidRPr="00C9537E" w:rsidRDefault="0085140A" w:rsidP="00C9537E">
      <w:pPr>
        <w:pStyle w:val="PargrafodaLista"/>
        <w:numPr>
          <w:ilvl w:val="1"/>
          <w:numId w:val="6"/>
        </w:numPr>
        <w:spacing w:line="340" w:lineRule="exact"/>
        <w:ind w:left="0" w:firstLine="0"/>
        <w:jc w:val="both"/>
        <w:rPr>
          <w:rFonts w:asciiTheme="minorHAnsi" w:hAnsiTheme="minorHAnsi" w:cstheme="minorHAnsi"/>
          <w:u w:val="single"/>
        </w:rPr>
      </w:pPr>
      <w:r w:rsidRPr="00C9537E">
        <w:rPr>
          <w:rFonts w:asciiTheme="minorHAnsi" w:hAnsiTheme="minorHAnsi" w:cstheme="minorHAnsi"/>
          <w:u w:val="single"/>
        </w:rPr>
        <w:t>Atribuições Específicas</w:t>
      </w:r>
      <w:r w:rsidR="00352B4A" w:rsidRPr="00C9537E">
        <w:rPr>
          <w:rFonts w:asciiTheme="minorHAnsi" w:hAnsiTheme="minorHAnsi" w:cstheme="minorHAnsi"/>
          <w:u w:val="single"/>
        </w:rPr>
        <w:t xml:space="preserve"> </w:t>
      </w:r>
    </w:p>
    <w:p w14:paraId="40E46F3F" w14:textId="77777777" w:rsidR="00DB672B" w:rsidRPr="00C9537E" w:rsidRDefault="00DB672B" w:rsidP="00C9537E">
      <w:pPr>
        <w:spacing w:line="340" w:lineRule="exact"/>
        <w:rPr>
          <w:rFonts w:asciiTheme="minorHAnsi" w:hAnsiTheme="minorHAnsi" w:cstheme="minorHAnsi"/>
        </w:rPr>
      </w:pPr>
    </w:p>
    <w:p w14:paraId="168C9B8E" w14:textId="3B90B51C" w:rsidR="00F77C1B" w:rsidRPr="00C9537E" w:rsidRDefault="00F77C1B"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sz w:val="24"/>
          <w:szCs w:val="24"/>
        </w:rPr>
        <w:t xml:space="preserve"> </w:t>
      </w:r>
      <w:r w:rsidRPr="00C9537E">
        <w:rPr>
          <w:rFonts w:asciiTheme="minorHAnsi" w:hAnsiTheme="minorHAnsi" w:cstheme="minorHAnsi"/>
          <w:b w:val="0"/>
          <w:sz w:val="24"/>
          <w:szCs w:val="24"/>
        </w:rPr>
        <w:t xml:space="preserve">No caso de inadimplemento de quaisquer condições da Emissão, o Agente Fiduciário deve usar de toda e qualquer medida prevista em lei ou nesta </w:t>
      </w:r>
      <w:r w:rsidR="0088315D" w:rsidRPr="00C9537E">
        <w:rPr>
          <w:rFonts w:asciiTheme="minorHAnsi" w:hAnsiTheme="minorHAnsi" w:cstheme="minorHAnsi"/>
          <w:b w:val="0"/>
          <w:sz w:val="24"/>
          <w:szCs w:val="24"/>
        </w:rPr>
        <w:t>Escritura de Emissão</w:t>
      </w:r>
      <w:r w:rsidRPr="00C9537E">
        <w:rPr>
          <w:rFonts w:asciiTheme="minorHAnsi" w:hAnsiTheme="minorHAnsi" w:cstheme="minorHAnsi"/>
          <w:b w:val="0"/>
          <w:sz w:val="24"/>
          <w:szCs w:val="24"/>
        </w:rPr>
        <w:t xml:space="preserve"> para proteger direitos ou defender os interesses dos Debenturistas, na forma do artigo 12 da </w:t>
      </w:r>
      <w:r w:rsidR="00897AAC" w:rsidRPr="00C9537E">
        <w:rPr>
          <w:rFonts w:asciiTheme="minorHAnsi" w:hAnsiTheme="minorHAnsi" w:cstheme="minorHAnsi"/>
          <w:b w:val="0"/>
          <w:sz w:val="24"/>
          <w:szCs w:val="24"/>
        </w:rPr>
        <w:t>Resolução CVM 17</w:t>
      </w:r>
      <w:r w:rsidRPr="00C9537E">
        <w:rPr>
          <w:rFonts w:asciiTheme="minorHAnsi" w:hAnsiTheme="minorHAnsi" w:cstheme="minorHAnsi"/>
          <w:b w:val="0"/>
          <w:sz w:val="24"/>
          <w:szCs w:val="24"/>
        </w:rPr>
        <w:t>.</w:t>
      </w:r>
    </w:p>
    <w:p w14:paraId="2B385DFF" w14:textId="77777777" w:rsidR="00DB672B" w:rsidRPr="00C9537E" w:rsidRDefault="00DB672B" w:rsidP="00C9537E">
      <w:pPr>
        <w:spacing w:line="340" w:lineRule="exact"/>
        <w:rPr>
          <w:rFonts w:asciiTheme="minorHAnsi" w:hAnsiTheme="minorHAnsi" w:cstheme="minorHAnsi"/>
        </w:rPr>
      </w:pPr>
    </w:p>
    <w:p w14:paraId="2C7AB716" w14:textId="2A1FA7D7" w:rsidR="00F77C1B" w:rsidRPr="00C9537E" w:rsidRDefault="00F77C1B"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 xml:space="preserve">A atuação do Agente Fiduciário limita-se ao escopo da </w:t>
      </w:r>
      <w:r w:rsidR="00897AAC" w:rsidRPr="00C9537E">
        <w:rPr>
          <w:rFonts w:asciiTheme="minorHAnsi" w:hAnsiTheme="minorHAnsi" w:cstheme="minorHAnsi"/>
          <w:b w:val="0"/>
          <w:sz w:val="24"/>
          <w:szCs w:val="24"/>
        </w:rPr>
        <w:t>Resolução CVM 17</w:t>
      </w:r>
      <w:r w:rsidR="008469B5" w:rsidRPr="00C9537E">
        <w:rPr>
          <w:rFonts w:asciiTheme="minorHAnsi" w:hAnsiTheme="minorHAnsi" w:cstheme="minorHAnsi"/>
          <w:b w:val="0"/>
          <w:sz w:val="24"/>
          <w:szCs w:val="24"/>
        </w:rPr>
        <w:t xml:space="preserve"> </w:t>
      </w:r>
      <w:r w:rsidRPr="00C9537E">
        <w:rPr>
          <w:rFonts w:asciiTheme="minorHAnsi" w:hAnsiTheme="minorHAnsi" w:cstheme="minorHAnsi"/>
          <w:b w:val="0"/>
          <w:sz w:val="24"/>
          <w:szCs w:val="24"/>
        </w:rPr>
        <w:t>e dos artigos aplicáveis da Lei das Sociedades por Ações, estando o Agente Fiduciário isento, sob qualquer forma ou pretexto, de qualquer responsabilidade adicional que não tenha decorrido da legislação aplicável.</w:t>
      </w:r>
    </w:p>
    <w:p w14:paraId="7ACE8A59" w14:textId="77777777" w:rsidR="00DB672B" w:rsidRPr="00C9537E" w:rsidRDefault="00DB672B" w:rsidP="00C9537E">
      <w:pPr>
        <w:spacing w:line="340" w:lineRule="exact"/>
        <w:rPr>
          <w:rFonts w:asciiTheme="minorHAnsi" w:hAnsiTheme="minorHAnsi" w:cstheme="minorHAnsi"/>
        </w:rPr>
      </w:pPr>
    </w:p>
    <w:p w14:paraId="609E83D9" w14:textId="77777777" w:rsidR="00F77C1B" w:rsidRPr="00C9537E" w:rsidRDefault="00F77C1B"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Sem prejuízo do dever de diligência do Agente Fiduciário, o Agente Fiduciário assumirá que os documentos originais ou cópias autenticadas de documentos encaminhados pela Emissora ou por terceiros a seu pedido não foram objeto de fraude ou adulteração. O Agente Fiduciário não será ainda, sob qualquer hipótese, responsável pela elaboração de documentos societários da Emissora, que permanecerão sob obrigação legal e regulamentar da Emissora elaborá-los, nos</w:t>
      </w:r>
      <w:r w:rsidR="00040541" w:rsidRPr="00C9537E">
        <w:rPr>
          <w:rFonts w:asciiTheme="minorHAnsi" w:hAnsiTheme="minorHAnsi" w:cstheme="minorHAnsi"/>
          <w:b w:val="0"/>
          <w:sz w:val="24"/>
          <w:szCs w:val="24"/>
        </w:rPr>
        <w:t xml:space="preserve"> termos da legislação aplicável.</w:t>
      </w:r>
    </w:p>
    <w:p w14:paraId="3C34FE10" w14:textId="77777777" w:rsidR="00DB672B" w:rsidRPr="00C9537E" w:rsidRDefault="00DB672B" w:rsidP="00C9537E">
      <w:pPr>
        <w:spacing w:line="340" w:lineRule="exact"/>
        <w:rPr>
          <w:rFonts w:asciiTheme="minorHAnsi" w:hAnsiTheme="minorHAnsi" w:cstheme="minorHAnsi"/>
        </w:rPr>
      </w:pPr>
    </w:p>
    <w:p w14:paraId="58038AAC" w14:textId="6568C10B" w:rsidR="00BB6BB8" w:rsidRPr="00C9537E" w:rsidRDefault="00040541"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Ressalvadas as situações previamente aprovadas por meio desta Escritura de Emissão, os atos ou manifestações por parte do Agente Fiduciário, que criarem responsabilidade para os Debenturistas e/ou exonerarem terceiros de obrigações para com eles, somente serão válidos quando previamente deliberado pelos Debenturistas reunidos em Assembleia Geral de Debenturista</w:t>
      </w:r>
      <w:r w:rsidR="00D3339F" w:rsidRPr="00C9537E">
        <w:rPr>
          <w:rFonts w:asciiTheme="minorHAnsi" w:hAnsiTheme="minorHAnsi" w:cstheme="minorHAnsi"/>
          <w:b w:val="0"/>
          <w:sz w:val="24"/>
          <w:szCs w:val="24"/>
        </w:rPr>
        <w:t>s</w:t>
      </w:r>
      <w:r w:rsidRPr="00C9537E">
        <w:rPr>
          <w:rFonts w:asciiTheme="minorHAnsi" w:hAnsiTheme="minorHAnsi" w:cstheme="minorHAnsi"/>
          <w:b w:val="0"/>
          <w:sz w:val="24"/>
          <w:szCs w:val="24"/>
        </w:rPr>
        <w:t xml:space="preserve">, nos termos da Cláusula </w:t>
      </w:r>
      <w:r w:rsidR="000141BC" w:rsidRPr="00C9537E">
        <w:rPr>
          <w:rFonts w:asciiTheme="minorHAnsi" w:hAnsiTheme="minorHAnsi" w:cstheme="minorHAnsi"/>
          <w:b w:val="0"/>
          <w:sz w:val="24"/>
          <w:szCs w:val="24"/>
          <w:highlight w:val="lightGray"/>
        </w:rPr>
        <w:fldChar w:fldCharType="begin"/>
      </w:r>
      <w:r w:rsidR="000141BC" w:rsidRPr="00C9537E">
        <w:rPr>
          <w:rFonts w:asciiTheme="minorHAnsi" w:hAnsiTheme="minorHAnsi" w:cstheme="minorHAnsi"/>
          <w:b w:val="0"/>
          <w:sz w:val="24"/>
          <w:szCs w:val="24"/>
        </w:rPr>
        <w:instrText xml:space="preserve"> REF _Ref78576320 \r \h </w:instrText>
      </w:r>
      <w:r w:rsidR="00FC2639" w:rsidRPr="00C9537E">
        <w:rPr>
          <w:rFonts w:asciiTheme="minorHAnsi" w:hAnsiTheme="minorHAnsi" w:cstheme="minorHAnsi"/>
          <w:b w:val="0"/>
          <w:sz w:val="24"/>
          <w:szCs w:val="24"/>
          <w:highlight w:val="lightGray"/>
        </w:rPr>
        <w:instrText xml:space="preserve"> \* MERGEFORMAT </w:instrText>
      </w:r>
      <w:r w:rsidR="000141BC" w:rsidRPr="00C9537E">
        <w:rPr>
          <w:rFonts w:asciiTheme="minorHAnsi" w:hAnsiTheme="minorHAnsi" w:cstheme="minorHAnsi"/>
          <w:b w:val="0"/>
          <w:sz w:val="24"/>
          <w:szCs w:val="24"/>
          <w:highlight w:val="lightGray"/>
        </w:rPr>
      </w:r>
      <w:r w:rsidR="000141BC" w:rsidRPr="00C9537E">
        <w:rPr>
          <w:rFonts w:asciiTheme="minorHAnsi" w:hAnsiTheme="minorHAnsi" w:cstheme="minorHAnsi"/>
          <w:b w:val="0"/>
          <w:sz w:val="24"/>
          <w:szCs w:val="24"/>
          <w:highlight w:val="lightGray"/>
        </w:rPr>
        <w:fldChar w:fldCharType="separate"/>
      </w:r>
      <w:r w:rsidR="008A62C8" w:rsidRPr="00C9537E">
        <w:rPr>
          <w:rFonts w:asciiTheme="minorHAnsi" w:hAnsiTheme="minorHAnsi" w:cstheme="minorHAnsi"/>
          <w:b w:val="0"/>
          <w:sz w:val="24"/>
          <w:szCs w:val="24"/>
        </w:rPr>
        <w:t>9</w:t>
      </w:r>
      <w:r w:rsidR="000141BC" w:rsidRPr="00C9537E">
        <w:rPr>
          <w:rFonts w:asciiTheme="minorHAnsi" w:hAnsiTheme="minorHAnsi" w:cstheme="minorHAnsi"/>
          <w:b w:val="0"/>
          <w:sz w:val="24"/>
          <w:szCs w:val="24"/>
          <w:highlight w:val="lightGray"/>
        </w:rPr>
        <w:fldChar w:fldCharType="end"/>
      </w:r>
      <w:r w:rsidRPr="00C9537E">
        <w:rPr>
          <w:rFonts w:asciiTheme="minorHAnsi" w:hAnsiTheme="minorHAnsi" w:cstheme="minorHAnsi"/>
          <w:b w:val="0"/>
          <w:sz w:val="24"/>
          <w:szCs w:val="24"/>
        </w:rPr>
        <w:t xml:space="preserve"> abaixo</w:t>
      </w:r>
      <w:r w:rsidR="009A7E9F" w:rsidRPr="00C9537E">
        <w:rPr>
          <w:rFonts w:asciiTheme="minorHAnsi" w:hAnsiTheme="minorHAnsi" w:cstheme="minorHAnsi"/>
          <w:b w:val="0"/>
          <w:sz w:val="24"/>
          <w:szCs w:val="24"/>
        </w:rPr>
        <w:t>.</w:t>
      </w:r>
    </w:p>
    <w:p w14:paraId="3E62D4A2" w14:textId="77777777" w:rsidR="00BA1D13" w:rsidRPr="00C9537E" w:rsidRDefault="00BA1D13" w:rsidP="00C9537E">
      <w:pPr>
        <w:spacing w:line="340" w:lineRule="exact"/>
        <w:rPr>
          <w:rFonts w:asciiTheme="minorHAnsi" w:hAnsiTheme="minorHAnsi" w:cstheme="minorHAnsi"/>
          <w:b/>
        </w:rPr>
      </w:pPr>
    </w:p>
    <w:p w14:paraId="614B7EAB" w14:textId="119455C4" w:rsidR="00D07EF7" w:rsidRPr="00C9537E" w:rsidRDefault="000714AC" w:rsidP="00C9537E">
      <w:pPr>
        <w:pStyle w:val="PargrafodaLista"/>
        <w:numPr>
          <w:ilvl w:val="0"/>
          <w:numId w:val="6"/>
        </w:numPr>
        <w:spacing w:line="340" w:lineRule="exact"/>
        <w:ind w:left="709" w:hanging="709"/>
        <w:jc w:val="both"/>
        <w:rPr>
          <w:rFonts w:asciiTheme="minorHAnsi" w:hAnsiTheme="minorHAnsi" w:cstheme="minorHAnsi"/>
          <w:b/>
          <w:color w:val="000000" w:themeColor="text1"/>
        </w:rPr>
      </w:pPr>
      <w:bookmarkStart w:id="273" w:name="_Toc499990378"/>
      <w:bookmarkStart w:id="274" w:name="_Ref78575190"/>
      <w:bookmarkStart w:id="275" w:name="_Ref78575274"/>
      <w:bookmarkStart w:id="276" w:name="_Ref78575807"/>
      <w:bookmarkStart w:id="277" w:name="_Ref78575849"/>
      <w:bookmarkStart w:id="278" w:name="_Ref78576142"/>
      <w:bookmarkStart w:id="279" w:name="_Ref78576320"/>
      <w:bookmarkStart w:id="280" w:name="_Ref78576329"/>
      <w:r w:rsidRPr="00C9537E">
        <w:rPr>
          <w:rFonts w:asciiTheme="minorHAnsi" w:hAnsiTheme="minorHAnsi" w:cstheme="minorHAnsi"/>
          <w:b/>
          <w:color w:val="000000" w:themeColor="text1"/>
        </w:rPr>
        <w:t>ASSEMBLEIA GERAL DE DEBENTURISTAS</w:t>
      </w:r>
      <w:bookmarkEnd w:id="273"/>
      <w:bookmarkEnd w:id="274"/>
      <w:bookmarkEnd w:id="275"/>
      <w:bookmarkEnd w:id="276"/>
      <w:bookmarkEnd w:id="277"/>
      <w:bookmarkEnd w:id="278"/>
      <w:bookmarkEnd w:id="279"/>
      <w:bookmarkEnd w:id="280"/>
    </w:p>
    <w:p w14:paraId="28474D73" w14:textId="77777777" w:rsidR="00DB672B" w:rsidRPr="00C9537E" w:rsidRDefault="00DB672B" w:rsidP="00C9537E">
      <w:pPr>
        <w:spacing w:line="340" w:lineRule="exact"/>
        <w:rPr>
          <w:rFonts w:asciiTheme="minorHAnsi" w:hAnsiTheme="minorHAnsi" w:cstheme="minorHAnsi"/>
        </w:rPr>
      </w:pPr>
    </w:p>
    <w:p w14:paraId="5272FAC2" w14:textId="77777777" w:rsidR="00D96D4A" w:rsidRPr="00C9537E" w:rsidRDefault="00D96D4A" w:rsidP="00C9537E">
      <w:pPr>
        <w:pStyle w:val="PargrafodaLista"/>
        <w:numPr>
          <w:ilvl w:val="1"/>
          <w:numId w:val="6"/>
        </w:numPr>
        <w:spacing w:line="340" w:lineRule="exact"/>
        <w:ind w:left="0" w:firstLine="0"/>
        <w:jc w:val="both"/>
        <w:rPr>
          <w:rFonts w:asciiTheme="minorHAnsi" w:hAnsiTheme="minorHAnsi" w:cstheme="minorHAnsi"/>
          <w:u w:val="single"/>
        </w:rPr>
      </w:pPr>
      <w:bookmarkStart w:id="281" w:name="_DV_M384"/>
      <w:bookmarkStart w:id="282" w:name="_Ref447756814"/>
      <w:bookmarkEnd w:id="281"/>
      <w:r w:rsidRPr="00C9537E">
        <w:rPr>
          <w:rFonts w:asciiTheme="minorHAnsi" w:hAnsiTheme="minorHAnsi" w:cstheme="minorHAnsi"/>
          <w:u w:val="single"/>
        </w:rPr>
        <w:t>Disposições Gerais</w:t>
      </w:r>
      <w:bookmarkEnd w:id="282"/>
    </w:p>
    <w:p w14:paraId="200AD758" w14:textId="77777777" w:rsidR="00DB672B" w:rsidRPr="00C9537E" w:rsidRDefault="00DB672B" w:rsidP="00C9537E">
      <w:pPr>
        <w:spacing w:line="340" w:lineRule="exact"/>
        <w:rPr>
          <w:rFonts w:asciiTheme="minorHAnsi" w:hAnsiTheme="minorHAnsi" w:cstheme="minorHAnsi"/>
        </w:rPr>
      </w:pPr>
    </w:p>
    <w:p w14:paraId="5AF40FE7" w14:textId="5A9C549A" w:rsidR="00E909C1" w:rsidRPr="00C9537E" w:rsidRDefault="00E909C1"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Os Debenturistas poderão, a qualquer tempo, reunir-se em assembleia geral, de acordo com o disposto no artigo 71 da Lei das Sociedades por Ações, a fim de deliberarem sobre matéria de interesse da comunhão dos Debenturistas (“</w:t>
      </w:r>
      <w:r w:rsidRPr="00C9537E">
        <w:rPr>
          <w:rFonts w:asciiTheme="minorHAnsi" w:hAnsiTheme="minorHAnsi" w:cstheme="minorHAnsi"/>
          <w:b w:val="0"/>
          <w:sz w:val="24"/>
          <w:szCs w:val="24"/>
          <w:u w:val="single"/>
        </w:rPr>
        <w:t>Assembleia Geral de Debenturistas</w:t>
      </w:r>
      <w:r w:rsidRPr="00C9537E">
        <w:rPr>
          <w:rFonts w:asciiTheme="minorHAnsi" w:hAnsiTheme="minorHAnsi" w:cstheme="minorHAnsi"/>
          <w:b w:val="0"/>
          <w:sz w:val="24"/>
          <w:szCs w:val="24"/>
        </w:rPr>
        <w:t>”)</w:t>
      </w:r>
      <w:r w:rsidR="00775F57" w:rsidRPr="00C9537E">
        <w:rPr>
          <w:rFonts w:asciiTheme="minorHAnsi" w:hAnsiTheme="minorHAnsi" w:cstheme="minorHAnsi"/>
          <w:b w:val="0"/>
          <w:sz w:val="24"/>
          <w:szCs w:val="24"/>
        </w:rPr>
        <w:t>.</w:t>
      </w:r>
    </w:p>
    <w:p w14:paraId="08A921C0" w14:textId="77777777" w:rsidR="00BC4401" w:rsidRPr="00C9537E" w:rsidRDefault="00BC4401" w:rsidP="00C9537E">
      <w:pPr>
        <w:spacing w:line="340" w:lineRule="exact"/>
        <w:ind w:left="284" w:hanging="284"/>
        <w:jc w:val="both"/>
        <w:rPr>
          <w:rFonts w:asciiTheme="minorHAnsi" w:hAnsiTheme="minorHAnsi" w:cstheme="minorHAnsi"/>
        </w:rPr>
      </w:pPr>
    </w:p>
    <w:p w14:paraId="5B80655E" w14:textId="5704A00D" w:rsidR="00605BC0" w:rsidRPr="00C9537E" w:rsidRDefault="00E909C1" w:rsidP="00C9537E">
      <w:pPr>
        <w:pStyle w:val="Ttulo6"/>
        <w:numPr>
          <w:ilvl w:val="2"/>
          <w:numId w:val="6"/>
        </w:numPr>
        <w:spacing w:line="340" w:lineRule="exact"/>
        <w:ind w:left="0" w:firstLine="0"/>
        <w:jc w:val="both"/>
        <w:rPr>
          <w:rFonts w:asciiTheme="minorHAnsi" w:hAnsiTheme="minorHAnsi" w:cstheme="minorHAnsi"/>
          <w:sz w:val="24"/>
          <w:szCs w:val="24"/>
        </w:rPr>
      </w:pPr>
      <w:r w:rsidRPr="00C9537E">
        <w:rPr>
          <w:rFonts w:asciiTheme="minorHAnsi" w:hAnsiTheme="minorHAnsi" w:cstheme="minorHAnsi"/>
          <w:b w:val="0"/>
          <w:sz w:val="24"/>
          <w:szCs w:val="24"/>
        </w:rPr>
        <w:t>Os procedimentos previstos nesta Cláusula</w:t>
      </w:r>
      <w:r w:rsidR="00703764" w:rsidRPr="00C9537E">
        <w:rPr>
          <w:rFonts w:asciiTheme="minorHAnsi" w:hAnsiTheme="minorHAnsi" w:cstheme="minorHAnsi"/>
          <w:b w:val="0"/>
          <w:sz w:val="24"/>
          <w:szCs w:val="24"/>
        </w:rPr>
        <w:t xml:space="preserve"> </w:t>
      </w:r>
      <w:r w:rsidR="000141BC" w:rsidRPr="00C9537E">
        <w:rPr>
          <w:rFonts w:asciiTheme="minorHAnsi" w:hAnsiTheme="minorHAnsi" w:cstheme="minorHAnsi"/>
          <w:b w:val="0"/>
          <w:sz w:val="24"/>
          <w:szCs w:val="24"/>
          <w:highlight w:val="lightGray"/>
        </w:rPr>
        <w:fldChar w:fldCharType="begin"/>
      </w:r>
      <w:r w:rsidR="000141BC" w:rsidRPr="00C9537E">
        <w:rPr>
          <w:rFonts w:asciiTheme="minorHAnsi" w:hAnsiTheme="minorHAnsi" w:cstheme="minorHAnsi"/>
          <w:b w:val="0"/>
          <w:sz w:val="24"/>
          <w:szCs w:val="24"/>
        </w:rPr>
        <w:instrText xml:space="preserve"> REF _Ref78576329 \r \h </w:instrText>
      </w:r>
      <w:r w:rsidR="00FC2639" w:rsidRPr="00C9537E">
        <w:rPr>
          <w:rFonts w:asciiTheme="minorHAnsi" w:hAnsiTheme="minorHAnsi" w:cstheme="minorHAnsi"/>
          <w:b w:val="0"/>
          <w:sz w:val="24"/>
          <w:szCs w:val="24"/>
          <w:highlight w:val="lightGray"/>
        </w:rPr>
        <w:instrText xml:space="preserve"> \* MERGEFORMAT </w:instrText>
      </w:r>
      <w:r w:rsidR="000141BC" w:rsidRPr="00C9537E">
        <w:rPr>
          <w:rFonts w:asciiTheme="minorHAnsi" w:hAnsiTheme="minorHAnsi" w:cstheme="minorHAnsi"/>
          <w:b w:val="0"/>
          <w:sz w:val="24"/>
          <w:szCs w:val="24"/>
          <w:highlight w:val="lightGray"/>
        </w:rPr>
      </w:r>
      <w:r w:rsidR="000141BC" w:rsidRPr="00C9537E">
        <w:rPr>
          <w:rFonts w:asciiTheme="minorHAnsi" w:hAnsiTheme="minorHAnsi" w:cstheme="minorHAnsi"/>
          <w:b w:val="0"/>
          <w:sz w:val="24"/>
          <w:szCs w:val="24"/>
          <w:highlight w:val="lightGray"/>
        </w:rPr>
        <w:fldChar w:fldCharType="separate"/>
      </w:r>
      <w:r w:rsidR="008A62C8" w:rsidRPr="00C9537E">
        <w:rPr>
          <w:rFonts w:asciiTheme="minorHAnsi" w:hAnsiTheme="minorHAnsi" w:cstheme="minorHAnsi"/>
          <w:b w:val="0"/>
          <w:sz w:val="24"/>
          <w:szCs w:val="24"/>
        </w:rPr>
        <w:t>9</w:t>
      </w:r>
      <w:r w:rsidR="000141BC" w:rsidRPr="00C9537E">
        <w:rPr>
          <w:rFonts w:asciiTheme="minorHAnsi" w:hAnsiTheme="minorHAnsi" w:cstheme="minorHAnsi"/>
          <w:b w:val="0"/>
          <w:sz w:val="24"/>
          <w:szCs w:val="24"/>
          <w:highlight w:val="lightGray"/>
        </w:rPr>
        <w:fldChar w:fldCharType="end"/>
      </w:r>
      <w:r w:rsidR="00703764" w:rsidRPr="00C9537E">
        <w:rPr>
          <w:rFonts w:asciiTheme="minorHAnsi" w:hAnsiTheme="minorHAnsi" w:cstheme="minorHAnsi"/>
          <w:b w:val="0"/>
          <w:sz w:val="24"/>
          <w:szCs w:val="24"/>
        </w:rPr>
        <w:t xml:space="preserve"> </w:t>
      </w:r>
      <w:r w:rsidRPr="00C9537E">
        <w:rPr>
          <w:rFonts w:asciiTheme="minorHAnsi" w:hAnsiTheme="minorHAnsi" w:cstheme="minorHAnsi"/>
          <w:b w:val="0"/>
          <w:sz w:val="24"/>
          <w:szCs w:val="24"/>
        </w:rPr>
        <w:t xml:space="preserve">serão aplicáveis </w:t>
      </w:r>
      <w:r w:rsidR="001C4EEE" w:rsidRPr="00C9537E">
        <w:rPr>
          <w:rFonts w:asciiTheme="minorHAnsi" w:hAnsiTheme="minorHAnsi" w:cstheme="minorHAnsi"/>
          <w:b w:val="0"/>
          <w:sz w:val="24"/>
          <w:szCs w:val="24"/>
        </w:rPr>
        <w:t xml:space="preserve">a todas </w:t>
      </w:r>
      <w:r w:rsidR="00A86A1C" w:rsidRPr="00C9537E">
        <w:rPr>
          <w:rFonts w:asciiTheme="minorHAnsi" w:hAnsiTheme="minorHAnsi" w:cstheme="minorHAnsi"/>
          <w:b w:val="0"/>
          <w:sz w:val="24"/>
          <w:szCs w:val="24"/>
        </w:rPr>
        <w:t>as Assembleias</w:t>
      </w:r>
      <w:r w:rsidRPr="00C9537E">
        <w:rPr>
          <w:rFonts w:asciiTheme="minorHAnsi" w:hAnsiTheme="minorHAnsi" w:cstheme="minorHAnsi"/>
          <w:b w:val="0"/>
          <w:sz w:val="24"/>
          <w:szCs w:val="24"/>
        </w:rPr>
        <w:t xml:space="preserve"> Gerais de Debenturistas e quóruns aqui previstos deverão ser calculados levando-se em consideração </w:t>
      </w:r>
      <w:r w:rsidR="001C4EEE" w:rsidRPr="00C9537E">
        <w:rPr>
          <w:rFonts w:asciiTheme="minorHAnsi" w:hAnsiTheme="minorHAnsi" w:cstheme="minorHAnsi"/>
          <w:b w:val="0"/>
          <w:sz w:val="24"/>
          <w:szCs w:val="24"/>
        </w:rPr>
        <w:t>o total de Debêntures em Circulação objeto da Emissão</w:t>
      </w:r>
      <w:r w:rsidR="00703764" w:rsidRPr="00C9537E">
        <w:rPr>
          <w:rFonts w:asciiTheme="minorHAnsi" w:hAnsiTheme="minorHAnsi" w:cstheme="minorHAnsi"/>
          <w:b w:val="0"/>
          <w:sz w:val="24"/>
          <w:szCs w:val="24"/>
        </w:rPr>
        <w:t>.</w:t>
      </w:r>
    </w:p>
    <w:p w14:paraId="67BD9DD7" w14:textId="77777777" w:rsidR="00605BC0" w:rsidRPr="00C9537E" w:rsidRDefault="00605BC0" w:rsidP="00C9537E">
      <w:pPr>
        <w:pStyle w:val="Ttulo6"/>
        <w:spacing w:line="340" w:lineRule="exact"/>
        <w:jc w:val="both"/>
        <w:rPr>
          <w:rFonts w:asciiTheme="minorHAnsi" w:hAnsiTheme="minorHAnsi" w:cstheme="minorHAnsi"/>
          <w:b w:val="0"/>
          <w:sz w:val="24"/>
          <w:szCs w:val="24"/>
        </w:rPr>
      </w:pPr>
    </w:p>
    <w:p w14:paraId="705D2103" w14:textId="77777777" w:rsidR="00605BC0" w:rsidRPr="00C9537E" w:rsidRDefault="00605BC0" w:rsidP="00C9537E">
      <w:pPr>
        <w:pStyle w:val="Ttulo6"/>
        <w:numPr>
          <w:ilvl w:val="2"/>
          <w:numId w:val="6"/>
        </w:numPr>
        <w:spacing w:line="340" w:lineRule="exact"/>
        <w:ind w:left="0" w:firstLine="0"/>
        <w:jc w:val="both"/>
        <w:rPr>
          <w:rFonts w:asciiTheme="minorHAnsi" w:hAnsiTheme="minorHAnsi" w:cstheme="minorHAnsi"/>
          <w:sz w:val="24"/>
          <w:szCs w:val="24"/>
        </w:rPr>
      </w:pPr>
      <w:r w:rsidRPr="00C9537E">
        <w:rPr>
          <w:rFonts w:asciiTheme="minorHAnsi" w:hAnsiTheme="minorHAnsi" w:cstheme="minorHAnsi"/>
          <w:b w:val="0"/>
          <w:sz w:val="24"/>
          <w:szCs w:val="24"/>
        </w:rPr>
        <w:t xml:space="preserve">Aplicar-se-á à Assembleia Geral de Debenturistas, no que couber, o disposto na Lei das Sociedades por Ações, a respeito das assembleias gerais de acionistas. </w:t>
      </w:r>
    </w:p>
    <w:p w14:paraId="3FC85D1C" w14:textId="77777777" w:rsidR="00DB672B" w:rsidRPr="00C9537E" w:rsidRDefault="00DB672B" w:rsidP="00C9537E">
      <w:pPr>
        <w:spacing w:line="340" w:lineRule="exact"/>
        <w:rPr>
          <w:rFonts w:asciiTheme="minorHAnsi" w:hAnsiTheme="minorHAnsi" w:cstheme="minorHAnsi"/>
        </w:rPr>
      </w:pPr>
    </w:p>
    <w:p w14:paraId="04A8E01B" w14:textId="77777777" w:rsidR="00D07EF7" w:rsidRPr="00C9537E" w:rsidRDefault="0085140A" w:rsidP="00C9537E">
      <w:pPr>
        <w:pStyle w:val="PargrafodaLista"/>
        <w:keepNext/>
        <w:numPr>
          <w:ilvl w:val="1"/>
          <w:numId w:val="6"/>
        </w:numPr>
        <w:spacing w:line="340" w:lineRule="exact"/>
        <w:ind w:left="0" w:firstLine="0"/>
        <w:jc w:val="both"/>
        <w:rPr>
          <w:rFonts w:asciiTheme="minorHAnsi" w:hAnsiTheme="minorHAnsi" w:cstheme="minorHAnsi"/>
          <w:u w:val="single"/>
        </w:rPr>
      </w:pPr>
      <w:bookmarkStart w:id="283" w:name="_DV_M387"/>
      <w:bookmarkEnd w:id="283"/>
      <w:r w:rsidRPr="00C9537E">
        <w:rPr>
          <w:rFonts w:asciiTheme="minorHAnsi" w:hAnsiTheme="minorHAnsi" w:cstheme="minorHAnsi"/>
          <w:u w:val="single"/>
        </w:rPr>
        <w:t>Convocação</w:t>
      </w:r>
    </w:p>
    <w:p w14:paraId="5DAA129F" w14:textId="77777777" w:rsidR="00DB672B" w:rsidRPr="00C9537E" w:rsidRDefault="00DB672B" w:rsidP="00C9537E">
      <w:pPr>
        <w:keepNext/>
        <w:spacing w:line="340" w:lineRule="exact"/>
        <w:rPr>
          <w:rFonts w:asciiTheme="minorHAnsi" w:hAnsiTheme="minorHAnsi" w:cstheme="minorHAnsi"/>
        </w:rPr>
      </w:pPr>
    </w:p>
    <w:p w14:paraId="60993B0C" w14:textId="62BEEE18" w:rsidR="00D07EF7" w:rsidRPr="00C9537E" w:rsidRDefault="0085140A" w:rsidP="00C9537E">
      <w:pPr>
        <w:pStyle w:val="Ttulo6"/>
        <w:keepNext/>
        <w:numPr>
          <w:ilvl w:val="2"/>
          <w:numId w:val="6"/>
        </w:numPr>
        <w:spacing w:line="340" w:lineRule="exact"/>
        <w:ind w:left="0" w:firstLine="0"/>
        <w:jc w:val="both"/>
        <w:rPr>
          <w:rFonts w:asciiTheme="minorHAnsi" w:hAnsiTheme="minorHAnsi" w:cstheme="minorHAnsi"/>
          <w:b w:val="0"/>
          <w:sz w:val="24"/>
          <w:szCs w:val="24"/>
        </w:rPr>
      </w:pPr>
      <w:bookmarkStart w:id="284" w:name="_DV_M388"/>
      <w:bookmarkEnd w:id="284"/>
      <w:r w:rsidRPr="00C9537E">
        <w:rPr>
          <w:rFonts w:asciiTheme="minorHAnsi" w:hAnsiTheme="minorHAnsi" w:cstheme="minorHAnsi"/>
          <w:b w:val="0"/>
          <w:sz w:val="24"/>
          <w:szCs w:val="24"/>
        </w:rPr>
        <w:t xml:space="preserve">As Assembleias Gerais de Debenturistas poderão ser convocadas pelo Agente Fiduciário, pela Emissora, por Debenturistas </w:t>
      </w:r>
      <w:r w:rsidR="00D41831" w:rsidRPr="00C9537E">
        <w:rPr>
          <w:rFonts w:asciiTheme="minorHAnsi" w:hAnsiTheme="minorHAnsi" w:cstheme="minorHAnsi"/>
          <w:b w:val="0"/>
          <w:sz w:val="24"/>
          <w:szCs w:val="24"/>
        </w:rPr>
        <w:t xml:space="preserve">titulares de, no mínimo, </w:t>
      </w:r>
      <w:r w:rsidR="009C1153" w:rsidRPr="00C9537E">
        <w:rPr>
          <w:rFonts w:asciiTheme="minorHAnsi" w:hAnsiTheme="minorHAnsi" w:cstheme="minorHAnsi"/>
          <w:b w:val="0"/>
          <w:sz w:val="24"/>
          <w:szCs w:val="24"/>
        </w:rPr>
        <w:t>10% (dez por cento)</w:t>
      </w:r>
      <w:r w:rsidRPr="00C9537E">
        <w:rPr>
          <w:rFonts w:asciiTheme="minorHAnsi" w:hAnsiTheme="minorHAnsi" w:cstheme="minorHAnsi"/>
          <w:b w:val="0"/>
          <w:sz w:val="24"/>
          <w:szCs w:val="24"/>
        </w:rPr>
        <w:t xml:space="preserve"> das Debêntures em Circulação (conforme definido</w:t>
      </w:r>
      <w:r w:rsidR="00FB22E2" w:rsidRPr="00C9537E">
        <w:rPr>
          <w:rFonts w:asciiTheme="minorHAnsi" w:hAnsiTheme="minorHAnsi" w:cstheme="minorHAnsi"/>
          <w:b w:val="0"/>
          <w:sz w:val="24"/>
          <w:szCs w:val="24"/>
        </w:rPr>
        <w:t xml:space="preserve"> abaixo</w:t>
      </w:r>
      <w:r w:rsidRPr="00C9537E">
        <w:rPr>
          <w:rFonts w:asciiTheme="minorHAnsi" w:hAnsiTheme="minorHAnsi" w:cstheme="minorHAnsi"/>
          <w:b w:val="0"/>
          <w:sz w:val="24"/>
          <w:szCs w:val="24"/>
        </w:rPr>
        <w:t>)</w:t>
      </w:r>
      <w:r w:rsidR="00605BC0" w:rsidRPr="00C9537E">
        <w:rPr>
          <w:rFonts w:asciiTheme="minorHAnsi" w:hAnsiTheme="minorHAnsi" w:cstheme="minorHAnsi"/>
          <w:b w:val="0"/>
          <w:sz w:val="24"/>
          <w:szCs w:val="24"/>
        </w:rPr>
        <w:t>, conforme o caso</w:t>
      </w:r>
      <w:r w:rsidRPr="00C9537E">
        <w:rPr>
          <w:rFonts w:asciiTheme="minorHAnsi" w:hAnsiTheme="minorHAnsi" w:cstheme="minorHAnsi"/>
          <w:b w:val="0"/>
          <w:sz w:val="24"/>
          <w:szCs w:val="24"/>
        </w:rPr>
        <w:t>, ou pela CVM.</w:t>
      </w:r>
    </w:p>
    <w:p w14:paraId="717B1AAA" w14:textId="77777777" w:rsidR="00DB672B" w:rsidRPr="00C9537E" w:rsidRDefault="00DB672B" w:rsidP="00C9537E">
      <w:pPr>
        <w:spacing w:line="340" w:lineRule="exact"/>
        <w:rPr>
          <w:rFonts w:asciiTheme="minorHAnsi" w:hAnsiTheme="minorHAnsi" w:cstheme="minorHAnsi"/>
        </w:rPr>
      </w:pPr>
    </w:p>
    <w:p w14:paraId="1ABAEDC3" w14:textId="677CEA3D" w:rsidR="00605BC0" w:rsidRPr="00C9537E" w:rsidRDefault="0085140A"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A convocação das Assembleias Gerais de Debenturistas se dará mediante anúncio publicado</w:t>
      </w:r>
      <w:r w:rsidR="00BC4401" w:rsidRPr="00C9537E">
        <w:rPr>
          <w:rFonts w:asciiTheme="minorHAnsi" w:hAnsiTheme="minorHAnsi" w:cstheme="minorHAnsi"/>
          <w:b w:val="0"/>
          <w:sz w:val="24"/>
          <w:szCs w:val="24"/>
        </w:rPr>
        <w:t>,</w:t>
      </w:r>
      <w:r w:rsidRPr="00C9537E">
        <w:rPr>
          <w:rFonts w:asciiTheme="minorHAnsi" w:hAnsiTheme="minorHAnsi" w:cstheme="minorHAnsi"/>
          <w:b w:val="0"/>
          <w:sz w:val="24"/>
          <w:szCs w:val="24"/>
        </w:rPr>
        <w:t xml:space="preserve"> pelo menos</w:t>
      </w:r>
      <w:r w:rsidR="00BC4401" w:rsidRPr="00C9537E">
        <w:rPr>
          <w:rFonts w:asciiTheme="minorHAnsi" w:hAnsiTheme="minorHAnsi" w:cstheme="minorHAnsi"/>
          <w:b w:val="0"/>
          <w:sz w:val="24"/>
          <w:szCs w:val="24"/>
        </w:rPr>
        <w:t>,</w:t>
      </w:r>
      <w:r w:rsidRPr="00C9537E">
        <w:rPr>
          <w:rFonts w:asciiTheme="minorHAnsi" w:hAnsiTheme="minorHAnsi" w:cstheme="minorHAnsi"/>
          <w:b w:val="0"/>
          <w:sz w:val="24"/>
          <w:szCs w:val="24"/>
        </w:rPr>
        <w:t xml:space="preserve"> 3 (três) vezes nos </w:t>
      </w:r>
      <w:r w:rsidR="00AF424A" w:rsidRPr="00C9537E">
        <w:rPr>
          <w:rFonts w:asciiTheme="minorHAnsi" w:hAnsiTheme="minorHAnsi" w:cstheme="minorHAnsi"/>
          <w:b w:val="0"/>
          <w:sz w:val="24"/>
          <w:szCs w:val="24"/>
        </w:rPr>
        <w:t>órgãos de imprensa</w:t>
      </w:r>
      <w:r w:rsidRPr="00C9537E">
        <w:rPr>
          <w:rFonts w:asciiTheme="minorHAnsi" w:hAnsiTheme="minorHAnsi" w:cstheme="minorHAnsi"/>
          <w:b w:val="0"/>
          <w:sz w:val="24"/>
          <w:szCs w:val="24"/>
        </w:rPr>
        <w:t xml:space="preserve"> indicados na </w:t>
      </w:r>
      <w:r w:rsidR="006A71ED" w:rsidRPr="00C9537E">
        <w:rPr>
          <w:rFonts w:asciiTheme="minorHAnsi" w:hAnsiTheme="minorHAnsi" w:cstheme="minorHAnsi"/>
          <w:b w:val="0"/>
          <w:sz w:val="24"/>
          <w:szCs w:val="24"/>
        </w:rPr>
        <w:t>C</w:t>
      </w:r>
      <w:r w:rsidRPr="00C9537E">
        <w:rPr>
          <w:rFonts w:asciiTheme="minorHAnsi" w:hAnsiTheme="minorHAnsi" w:cstheme="minorHAnsi"/>
          <w:b w:val="0"/>
          <w:sz w:val="24"/>
          <w:szCs w:val="24"/>
        </w:rPr>
        <w:t xml:space="preserve">láusula </w:t>
      </w:r>
      <w:r w:rsidR="000141BC" w:rsidRPr="00C9537E">
        <w:rPr>
          <w:rFonts w:asciiTheme="minorHAnsi" w:hAnsiTheme="minorHAnsi" w:cstheme="minorHAnsi"/>
          <w:b w:val="0"/>
          <w:sz w:val="24"/>
          <w:szCs w:val="24"/>
          <w:highlight w:val="lightGray"/>
        </w:rPr>
        <w:fldChar w:fldCharType="begin"/>
      </w:r>
      <w:r w:rsidR="000141BC" w:rsidRPr="00C9537E">
        <w:rPr>
          <w:rFonts w:asciiTheme="minorHAnsi" w:hAnsiTheme="minorHAnsi" w:cstheme="minorHAnsi"/>
          <w:b w:val="0"/>
          <w:sz w:val="24"/>
          <w:szCs w:val="24"/>
        </w:rPr>
        <w:instrText xml:space="preserve"> REF _Ref78575473 \r \h </w:instrText>
      </w:r>
      <w:r w:rsidR="00FC2639" w:rsidRPr="00C9537E">
        <w:rPr>
          <w:rFonts w:asciiTheme="minorHAnsi" w:hAnsiTheme="minorHAnsi" w:cstheme="minorHAnsi"/>
          <w:b w:val="0"/>
          <w:sz w:val="24"/>
          <w:szCs w:val="24"/>
          <w:highlight w:val="lightGray"/>
        </w:rPr>
        <w:instrText xml:space="preserve"> \* MERGEFORMAT </w:instrText>
      </w:r>
      <w:r w:rsidR="000141BC" w:rsidRPr="00C9537E">
        <w:rPr>
          <w:rFonts w:asciiTheme="minorHAnsi" w:hAnsiTheme="minorHAnsi" w:cstheme="minorHAnsi"/>
          <w:b w:val="0"/>
          <w:sz w:val="24"/>
          <w:szCs w:val="24"/>
          <w:highlight w:val="lightGray"/>
        </w:rPr>
      </w:r>
      <w:r w:rsidR="000141BC" w:rsidRPr="00C9537E">
        <w:rPr>
          <w:rFonts w:asciiTheme="minorHAnsi" w:hAnsiTheme="minorHAnsi" w:cstheme="minorHAnsi"/>
          <w:b w:val="0"/>
          <w:sz w:val="24"/>
          <w:szCs w:val="24"/>
          <w:highlight w:val="lightGray"/>
        </w:rPr>
        <w:fldChar w:fldCharType="separate"/>
      </w:r>
      <w:r w:rsidR="008A62C8" w:rsidRPr="00C9537E">
        <w:rPr>
          <w:rFonts w:asciiTheme="minorHAnsi" w:hAnsiTheme="minorHAnsi" w:cstheme="minorHAnsi"/>
          <w:b w:val="0"/>
          <w:sz w:val="24"/>
          <w:szCs w:val="24"/>
        </w:rPr>
        <w:t>4.15</w:t>
      </w:r>
      <w:r w:rsidR="000141BC" w:rsidRPr="00C9537E">
        <w:rPr>
          <w:rFonts w:asciiTheme="minorHAnsi" w:hAnsiTheme="minorHAnsi" w:cstheme="minorHAnsi"/>
          <w:b w:val="0"/>
          <w:sz w:val="24"/>
          <w:szCs w:val="24"/>
          <w:highlight w:val="lightGray"/>
        </w:rPr>
        <w:fldChar w:fldCharType="end"/>
      </w:r>
      <w:r w:rsidR="00897AAC" w:rsidRPr="00C9537E">
        <w:rPr>
          <w:rFonts w:asciiTheme="minorHAnsi" w:hAnsiTheme="minorHAnsi" w:cstheme="minorHAnsi"/>
          <w:b w:val="0"/>
          <w:sz w:val="24"/>
          <w:szCs w:val="24"/>
        </w:rPr>
        <w:t xml:space="preserve"> </w:t>
      </w:r>
      <w:r w:rsidR="00731121" w:rsidRPr="00C9537E">
        <w:rPr>
          <w:rFonts w:asciiTheme="minorHAnsi" w:hAnsiTheme="minorHAnsi" w:cstheme="minorHAnsi"/>
          <w:b w:val="0"/>
          <w:sz w:val="24"/>
          <w:szCs w:val="24"/>
        </w:rPr>
        <w:t>acima</w:t>
      </w:r>
      <w:r w:rsidRPr="00C9537E">
        <w:rPr>
          <w:rFonts w:asciiTheme="minorHAnsi" w:hAnsiTheme="minorHAnsi" w:cstheme="minorHAnsi"/>
          <w:b w:val="0"/>
          <w:sz w:val="24"/>
          <w:szCs w:val="24"/>
        </w:rPr>
        <w:t>, respeitadas outras regras relacionadas à publicação de anúncio de convocação de assembleias gerais constantes da Lei das Sociedades por Ações, da regulamentação aplicável e desta Escritura de Emissão.</w:t>
      </w:r>
    </w:p>
    <w:p w14:paraId="10400B03" w14:textId="77777777" w:rsidR="00DB672B" w:rsidRPr="00C9537E" w:rsidRDefault="00DB672B" w:rsidP="00C9537E">
      <w:pPr>
        <w:spacing w:line="340" w:lineRule="exact"/>
        <w:rPr>
          <w:rFonts w:asciiTheme="minorHAnsi" w:hAnsiTheme="minorHAnsi" w:cstheme="minorHAnsi"/>
        </w:rPr>
      </w:pPr>
    </w:p>
    <w:p w14:paraId="03F33C46" w14:textId="3810CA4A" w:rsidR="00DB672B" w:rsidRPr="00C9537E" w:rsidRDefault="0085140A" w:rsidP="00C9537E">
      <w:pPr>
        <w:pStyle w:val="Ttulo6"/>
        <w:numPr>
          <w:ilvl w:val="2"/>
          <w:numId w:val="6"/>
        </w:numPr>
        <w:spacing w:line="340" w:lineRule="exact"/>
        <w:ind w:left="0" w:firstLine="0"/>
        <w:jc w:val="both"/>
        <w:rPr>
          <w:rFonts w:asciiTheme="minorHAnsi" w:hAnsiTheme="minorHAnsi" w:cstheme="minorHAnsi"/>
          <w:sz w:val="24"/>
          <w:szCs w:val="24"/>
        </w:rPr>
      </w:pPr>
      <w:r w:rsidRPr="00C9537E">
        <w:rPr>
          <w:rFonts w:asciiTheme="minorHAnsi" w:hAnsiTheme="minorHAnsi" w:cstheme="minorHAnsi"/>
          <w:b w:val="0"/>
          <w:sz w:val="24"/>
          <w:szCs w:val="24"/>
        </w:rPr>
        <w:t>As Assembleias Gerais de Debenturistas deverão ser realizadas</w:t>
      </w:r>
      <w:r w:rsidR="00AF424A" w:rsidRPr="00C9537E">
        <w:rPr>
          <w:rFonts w:asciiTheme="minorHAnsi" w:hAnsiTheme="minorHAnsi" w:cstheme="minorHAnsi"/>
          <w:b w:val="0"/>
          <w:sz w:val="24"/>
          <w:szCs w:val="24"/>
        </w:rPr>
        <w:t>, em primeira convocação, no</w:t>
      </w:r>
      <w:r w:rsidRPr="00C9537E">
        <w:rPr>
          <w:rFonts w:asciiTheme="minorHAnsi" w:hAnsiTheme="minorHAnsi" w:cstheme="minorHAnsi"/>
          <w:b w:val="0"/>
          <w:sz w:val="24"/>
          <w:szCs w:val="24"/>
        </w:rPr>
        <w:t xml:space="preserve"> prazo mínimo de</w:t>
      </w:r>
      <w:r w:rsidR="004A580F" w:rsidRPr="00C9537E">
        <w:rPr>
          <w:rFonts w:asciiTheme="minorHAnsi" w:hAnsiTheme="minorHAnsi" w:cstheme="minorHAnsi"/>
          <w:b w:val="0"/>
          <w:sz w:val="24"/>
          <w:szCs w:val="24"/>
        </w:rPr>
        <w:t xml:space="preserve"> </w:t>
      </w:r>
      <w:r w:rsidR="007D2553" w:rsidRPr="00C9537E">
        <w:rPr>
          <w:rFonts w:asciiTheme="minorHAnsi" w:hAnsiTheme="minorHAnsi" w:cstheme="minorHAnsi"/>
          <w:b w:val="0"/>
          <w:bCs w:val="0"/>
          <w:sz w:val="24"/>
          <w:szCs w:val="24"/>
        </w:rPr>
        <w:t xml:space="preserve">15 </w:t>
      </w:r>
      <w:r w:rsidR="00556065" w:rsidRPr="00C9537E">
        <w:rPr>
          <w:rFonts w:asciiTheme="minorHAnsi" w:hAnsiTheme="minorHAnsi" w:cstheme="minorHAnsi"/>
          <w:b w:val="0"/>
          <w:bCs w:val="0"/>
          <w:sz w:val="24"/>
          <w:szCs w:val="24"/>
        </w:rPr>
        <w:t>(</w:t>
      </w:r>
      <w:r w:rsidR="007D2553" w:rsidRPr="00C9537E">
        <w:rPr>
          <w:rFonts w:asciiTheme="minorHAnsi" w:hAnsiTheme="minorHAnsi" w:cstheme="minorHAnsi"/>
          <w:b w:val="0"/>
          <w:bCs w:val="0"/>
          <w:sz w:val="24"/>
          <w:szCs w:val="24"/>
        </w:rPr>
        <w:t>quinze</w:t>
      </w:r>
      <w:r w:rsidR="00556065" w:rsidRPr="00C9537E">
        <w:rPr>
          <w:rFonts w:asciiTheme="minorHAnsi" w:hAnsiTheme="minorHAnsi" w:cstheme="minorHAnsi"/>
          <w:b w:val="0"/>
          <w:sz w:val="24"/>
          <w:szCs w:val="24"/>
        </w:rPr>
        <w:t>)</w:t>
      </w:r>
      <w:r w:rsidRPr="00C9537E">
        <w:rPr>
          <w:rFonts w:asciiTheme="minorHAnsi" w:hAnsiTheme="minorHAnsi" w:cstheme="minorHAnsi"/>
          <w:b w:val="0"/>
          <w:sz w:val="24"/>
          <w:szCs w:val="24"/>
        </w:rPr>
        <w:t xml:space="preserve"> dias corridos, contados da data da primeira publicação da convocação</w:t>
      </w:r>
      <w:r w:rsidR="00AF424A" w:rsidRPr="00C9537E">
        <w:rPr>
          <w:rFonts w:asciiTheme="minorHAnsi" w:hAnsiTheme="minorHAnsi" w:cstheme="minorHAnsi"/>
          <w:b w:val="0"/>
          <w:sz w:val="24"/>
          <w:szCs w:val="24"/>
        </w:rPr>
        <w:t xml:space="preserve">, ou, não se realizando a Assembleia Geral de Debenturistas em primeira convocação, </w:t>
      </w:r>
      <w:r w:rsidRPr="00C9537E">
        <w:rPr>
          <w:rFonts w:asciiTheme="minorHAnsi" w:hAnsiTheme="minorHAnsi" w:cstheme="minorHAnsi"/>
          <w:b w:val="0"/>
          <w:sz w:val="24"/>
          <w:szCs w:val="24"/>
        </w:rPr>
        <w:t xml:space="preserve">em segunda convocação somente poderá ser realizada em, no mínimo, </w:t>
      </w:r>
      <w:r w:rsidR="00A5148A" w:rsidRPr="00C9537E">
        <w:rPr>
          <w:rFonts w:asciiTheme="minorHAnsi" w:hAnsiTheme="minorHAnsi" w:cstheme="minorHAnsi"/>
          <w:b w:val="0"/>
          <w:sz w:val="24"/>
          <w:szCs w:val="24"/>
        </w:rPr>
        <w:t xml:space="preserve">8 </w:t>
      </w:r>
      <w:r w:rsidR="009D4412" w:rsidRPr="00C9537E">
        <w:rPr>
          <w:rFonts w:asciiTheme="minorHAnsi" w:hAnsiTheme="minorHAnsi" w:cstheme="minorHAnsi"/>
          <w:b w:val="0"/>
          <w:sz w:val="24"/>
          <w:szCs w:val="24"/>
        </w:rPr>
        <w:t>(</w:t>
      </w:r>
      <w:r w:rsidR="00A5148A" w:rsidRPr="00C9537E">
        <w:rPr>
          <w:rFonts w:asciiTheme="minorHAnsi" w:hAnsiTheme="minorHAnsi" w:cstheme="minorHAnsi"/>
          <w:b w:val="0"/>
          <w:sz w:val="24"/>
          <w:szCs w:val="24"/>
        </w:rPr>
        <w:t>oito</w:t>
      </w:r>
      <w:r w:rsidR="009D4412" w:rsidRPr="00C9537E">
        <w:rPr>
          <w:rFonts w:asciiTheme="minorHAnsi" w:hAnsiTheme="minorHAnsi" w:cstheme="minorHAnsi"/>
          <w:b w:val="0"/>
          <w:sz w:val="24"/>
          <w:szCs w:val="24"/>
        </w:rPr>
        <w:t>)</w:t>
      </w:r>
      <w:r w:rsidRPr="00C9537E">
        <w:rPr>
          <w:rFonts w:asciiTheme="minorHAnsi" w:hAnsiTheme="minorHAnsi" w:cstheme="minorHAnsi"/>
          <w:b w:val="0"/>
          <w:sz w:val="24"/>
          <w:szCs w:val="24"/>
        </w:rPr>
        <w:t xml:space="preserve"> dias corridos </w:t>
      </w:r>
      <w:r w:rsidR="00A34652" w:rsidRPr="00C9537E">
        <w:rPr>
          <w:rFonts w:asciiTheme="minorHAnsi" w:hAnsiTheme="minorHAnsi" w:cstheme="minorHAnsi"/>
          <w:b w:val="0"/>
          <w:sz w:val="24"/>
          <w:szCs w:val="24"/>
        </w:rPr>
        <w:t>contados da</w:t>
      </w:r>
      <w:r w:rsidRPr="00C9537E">
        <w:rPr>
          <w:rFonts w:asciiTheme="minorHAnsi" w:hAnsiTheme="minorHAnsi" w:cstheme="minorHAnsi"/>
          <w:b w:val="0"/>
          <w:sz w:val="24"/>
          <w:szCs w:val="24"/>
        </w:rPr>
        <w:t xml:space="preserve"> data </w:t>
      </w:r>
      <w:r w:rsidR="00A34652" w:rsidRPr="00C9537E">
        <w:rPr>
          <w:rFonts w:asciiTheme="minorHAnsi" w:hAnsiTheme="minorHAnsi" w:cstheme="minorHAnsi"/>
          <w:b w:val="0"/>
          <w:sz w:val="24"/>
          <w:szCs w:val="24"/>
        </w:rPr>
        <w:t>da publicação do novo anúncio de convocação.</w:t>
      </w:r>
      <w:r w:rsidR="00352B4A" w:rsidRPr="00C9537E">
        <w:rPr>
          <w:rFonts w:asciiTheme="minorHAnsi" w:hAnsiTheme="minorHAnsi" w:cstheme="minorHAnsi"/>
          <w:b w:val="0"/>
          <w:sz w:val="24"/>
          <w:szCs w:val="24"/>
        </w:rPr>
        <w:t xml:space="preserve"> </w:t>
      </w:r>
    </w:p>
    <w:p w14:paraId="255BF62A" w14:textId="77777777" w:rsidR="00B949A5" w:rsidRPr="00C9537E" w:rsidRDefault="00B949A5" w:rsidP="00C9537E">
      <w:pPr>
        <w:pStyle w:val="Ttulo6"/>
        <w:spacing w:line="340" w:lineRule="exact"/>
        <w:jc w:val="both"/>
        <w:rPr>
          <w:rFonts w:asciiTheme="minorHAnsi" w:hAnsiTheme="minorHAnsi" w:cstheme="minorHAnsi"/>
          <w:sz w:val="24"/>
          <w:szCs w:val="24"/>
        </w:rPr>
      </w:pPr>
    </w:p>
    <w:p w14:paraId="53FF6D97" w14:textId="77777777" w:rsidR="00D07EF7" w:rsidRPr="00C9537E" w:rsidRDefault="0085140A"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 xml:space="preserve">Independente das formalidades previstas na legislação aplicável e nesta Escritura de Emissão </w:t>
      </w:r>
      <w:r w:rsidR="00A34652" w:rsidRPr="00C9537E">
        <w:rPr>
          <w:rFonts w:asciiTheme="minorHAnsi" w:hAnsiTheme="minorHAnsi" w:cstheme="minorHAnsi"/>
          <w:b w:val="0"/>
          <w:sz w:val="24"/>
          <w:szCs w:val="24"/>
        </w:rPr>
        <w:t xml:space="preserve">para convocação, </w:t>
      </w:r>
      <w:r w:rsidRPr="00C9537E">
        <w:rPr>
          <w:rFonts w:asciiTheme="minorHAnsi" w:hAnsiTheme="minorHAnsi" w:cstheme="minorHAnsi"/>
          <w:b w:val="0"/>
          <w:sz w:val="24"/>
          <w:szCs w:val="24"/>
        </w:rPr>
        <w:t>será considerada regular a Assembleia Geral de Debenturistas a que comparecerem os titulares de todas as Debêntures em Circulação.</w:t>
      </w:r>
    </w:p>
    <w:p w14:paraId="091C2CE0" w14:textId="77777777" w:rsidR="00DB672B" w:rsidRPr="00C9537E" w:rsidRDefault="00DB672B" w:rsidP="00C9537E">
      <w:pPr>
        <w:spacing w:line="340" w:lineRule="exact"/>
        <w:rPr>
          <w:rFonts w:asciiTheme="minorHAnsi" w:hAnsiTheme="minorHAnsi" w:cstheme="minorHAnsi"/>
        </w:rPr>
      </w:pPr>
    </w:p>
    <w:p w14:paraId="18F239E3" w14:textId="51C1015C" w:rsidR="00D07EF7" w:rsidRPr="00C9537E" w:rsidRDefault="0085140A"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 xml:space="preserve">As deliberações tomadas pelos Debenturistas, no âmbito de sua competência legal, observados os </w:t>
      </w:r>
      <w:r w:rsidR="00E9632F" w:rsidRPr="00C9537E">
        <w:rPr>
          <w:rFonts w:asciiTheme="minorHAnsi" w:hAnsiTheme="minorHAnsi" w:cstheme="minorHAnsi"/>
          <w:b w:val="0"/>
          <w:sz w:val="24"/>
          <w:szCs w:val="24"/>
        </w:rPr>
        <w:t>quóruns</w:t>
      </w:r>
      <w:r w:rsidRPr="00C9537E">
        <w:rPr>
          <w:rFonts w:asciiTheme="minorHAnsi" w:hAnsiTheme="minorHAnsi" w:cstheme="minorHAnsi"/>
          <w:b w:val="0"/>
          <w:sz w:val="24"/>
          <w:szCs w:val="24"/>
        </w:rPr>
        <w:t xml:space="preserve"> estabelecidos nesta Escritura de Emissão, serão existentes, válidas e eficazes perante a Emissora e obrigarão</w:t>
      </w:r>
      <w:r w:rsidR="00605BC0" w:rsidRPr="00C9537E">
        <w:rPr>
          <w:rFonts w:asciiTheme="minorHAnsi" w:hAnsiTheme="minorHAnsi" w:cstheme="minorHAnsi"/>
          <w:b w:val="0"/>
          <w:sz w:val="24"/>
          <w:szCs w:val="24"/>
        </w:rPr>
        <w:t xml:space="preserve"> todos os Debenturistas, conforme o caso</w:t>
      </w:r>
      <w:r w:rsidRPr="00C9537E">
        <w:rPr>
          <w:rFonts w:asciiTheme="minorHAnsi" w:hAnsiTheme="minorHAnsi" w:cstheme="minorHAnsi"/>
          <w:b w:val="0"/>
          <w:sz w:val="24"/>
          <w:szCs w:val="24"/>
        </w:rPr>
        <w:t>, independentemente de terem comparecido à Assembleia Geral de Debenturistas ou do voto proferido na respectiva Assembleia Geral de Debenturistas.</w:t>
      </w:r>
    </w:p>
    <w:p w14:paraId="1FA368E6" w14:textId="77777777" w:rsidR="000F10BA" w:rsidRPr="00C9537E" w:rsidRDefault="000F10BA" w:rsidP="00C9537E">
      <w:pPr>
        <w:spacing w:line="340" w:lineRule="exact"/>
        <w:rPr>
          <w:rFonts w:asciiTheme="minorHAnsi" w:hAnsiTheme="minorHAnsi" w:cstheme="minorHAnsi"/>
        </w:rPr>
      </w:pPr>
    </w:p>
    <w:p w14:paraId="5AFBF234" w14:textId="083D5099" w:rsidR="000F10BA" w:rsidRPr="00C9537E" w:rsidRDefault="000F10BA"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Para efeito da constituição de todos e quaisquer dos quóruns de instalação ou deliberação das Assembleias Gerais de Debenturistas previstos nesta Escritura de Emissão, consideram-se “</w:t>
      </w:r>
      <w:r w:rsidRPr="00C9537E">
        <w:rPr>
          <w:rFonts w:asciiTheme="minorHAnsi" w:hAnsiTheme="minorHAnsi" w:cstheme="minorHAnsi"/>
          <w:b w:val="0"/>
          <w:sz w:val="24"/>
          <w:szCs w:val="24"/>
          <w:u w:val="single"/>
        </w:rPr>
        <w:t>Debêntures em Circulação</w:t>
      </w:r>
      <w:r w:rsidRPr="00C9537E">
        <w:rPr>
          <w:rFonts w:asciiTheme="minorHAnsi" w:hAnsiTheme="minorHAnsi" w:cstheme="minorHAnsi"/>
          <w:b w:val="0"/>
          <w:sz w:val="24"/>
          <w:szCs w:val="24"/>
        </w:rPr>
        <w:t>” todas as Debêntures subscritas, excluídas: (i) </w:t>
      </w:r>
      <w:r w:rsidR="000D3902" w:rsidRPr="00C9537E">
        <w:rPr>
          <w:rFonts w:asciiTheme="minorHAnsi" w:hAnsiTheme="minorHAnsi" w:cstheme="minorHAnsi"/>
          <w:b w:val="0"/>
          <w:sz w:val="24"/>
          <w:szCs w:val="24"/>
        </w:rPr>
        <w:t>aquelas mantidas em tesouraria pela Emissora; e (ii)</w:t>
      </w:r>
      <w:r w:rsidR="00BA1D13" w:rsidRPr="00C9537E">
        <w:rPr>
          <w:rFonts w:asciiTheme="minorHAnsi" w:hAnsiTheme="minorHAnsi" w:cstheme="minorHAnsi"/>
          <w:b w:val="0"/>
          <w:sz w:val="24"/>
          <w:szCs w:val="24"/>
        </w:rPr>
        <w:t> </w:t>
      </w:r>
      <w:r w:rsidR="000D3902" w:rsidRPr="00C9537E">
        <w:rPr>
          <w:rFonts w:asciiTheme="minorHAnsi" w:hAnsiTheme="minorHAnsi" w:cstheme="minorHAnsi"/>
          <w:b w:val="0"/>
          <w:sz w:val="24"/>
          <w:szCs w:val="24"/>
        </w:rPr>
        <w:t>as de titularidade de (a)</w:t>
      </w:r>
      <w:r w:rsidR="00F407EF" w:rsidRPr="00C9537E">
        <w:rPr>
          <w:rFonts w:asciiTheme="minorHAnsi" w:hAnsiTheme="minorHAnsi" w:cstheme="minorHAnsi"/>
          <w:b w:val="0"/>
          <w:sz w:val="24"/>
          <w:szCs w:val="24"/>
        </w:rPr>
        <w:t> </w:t>
      </w:r>
      <w:r w:rsidR="000D3902" w:rsidRPr="00C9537E">
        <w:rPr>
          <w:rFonts w:asciiTheme="minorHAnsi" w:hAnsiTheme="minorHAnsi" w:cstheme="minorHAnsi"/>
          <w:b w:val="0"/>
          <w:sz w:val="24"/>
          <w:szCs w:val="24"/>
        </w:rPr>
        <w:t>sociedades do mesmo grupo econômico da Emissora; (b)</w:t>
      </w:r>
      <w:r w:rsidR="00BA1D13" w:rsidRPr="00C9537E">
        <w:rPr>
          <w:rFonts w:asciiTheme="minorHAnsi" w:hAnsiTheme="minorHAnsi" w:cstheme="minorHAnsi"/>
          <w:b w:val="0"/>
          <w:sz w:val="24"/>
          <w:szCs w:val="24"/>
        </w:rPr>
        <w:t> </w:t>
      </w:r>
      <w:r w:rsidR="000D3902" w:rsidRPr="00C9537E">
        <w:rPr>
          <w:rFonts w:asciiTheme="minorHAnsi" w:hAnsiTheme="minorHAnsi" w:cstheme="minorHAnsi"/>
          <w:b w:val="0"/>
          <w:sz w:val="24"/>
          <w:szCs w:val="24"/>
        </w:rPr>
        <w:t>acionistas controladores da Emissora; (c)</w:t>
      </w:r>
      <w:r w:rsidR="00BA1D13" w:rsidRPr="00C9537E">
        <w:rPr>
          <w:rFonts w:asciiTheme="minorHAnsi" w:hAnsiTheme="minorHAnsi" w:cstheme="minorHAnsi"/>
          <w:b w:val="0"/>
          <w:sz w:val="24"/>
          <w:szCs w:val="24"/>
        </w:rPr>
        <w:t> </w:t>
      </w:r>
      <w:r w:rsidR="000D3902" w:rsidRPr="00C9537E">
        <w:rPr>
          <w:rFonts w:asciiTheme="minorHAnsi" w:hAnsiTheme="minorHAnsi" w:cstheme="minorHAnsi"/>
          <w:b w:val="0"/>
          <w:sz w:val="24"/>
          <w:szCs w:val="24"/>
        </w:rPr>
        <w:t>administradores da Emissora, incluindo os seus respectivos diretores e conselheiros de administração, (d) conselheiros fiscais, se for o caso; e/ou (e) cônjuge, companheiro ou parente até o 3º (terceiro) grau de qualquer das pessoas referidas na alíneas anteriores.</w:t>
      </w:r>
    </w:p>
    <w:p w14:paraId="0E87AD01" w14:textId="77777777" w:rsidR="00885732" w:rsidRPr="00C9537E" w:rsidRDefault="00885732" w:rsidP="00C9537E">
      <w:pPr>
        <w:spacing w:line="340" w:lineRule="exact"/>
        <w:rPr>
          <w:rFonts w:asciiTheme="minorHAnsi" w:hAnsiTheme="minorHAnsi" w:cstheme="minorHAnsi"/>
        </w:rPr>
      </w:pPr>
    </w:p>
    <w:p w14:paraId="0604B95D" w14:textId="6CD1DE23" w:rsidR="00E22D1B" w:rsidRPr="00C9537E" w:rsidRDefault="00A86A1C" w:rsidP="00C9537E">
      <w:pPr>
        <w:pStyle w:val="PargrafodaLista"/>
        <w:numPr>
          <w:ilvl w:val="1"/>
          <w:numId w:val="6"/>
        </w:numPr>
        <w:spacing w:line="340" w:lineRule="exact"/>
        <w:ind w:left="0" w:firstLine="0"/>
        <w:jc w:val="both"/>
        <w:rPr>
          <w:rFonts w:asciiTheme="minorHAnsi" w:hAnsiTheme="minorHAnsi" w:cstheme="minorHAnsi"/>
          <w:u w:val="single"/>
        </w:rPr>
      </w:pPr>
      <w:bookmarkStart w:id="285" w:name="_DV_M389"/>
      <w:bookmarkEnd w:id="285"/>
      <w:r w:rsidRPr="00C9537E">
        <w:rPr>
          <w:rFonts w:asciiTheme="minorHAnsi" w:hAnsiTheme="minorHAnsi" w:cstheme="minorHAnsi"/>
          <w:u w:val="single"/>
        </w:rPr>
        <w:t>Quórum</w:t>
      </w:r>
      <w:r w:rsidR="0085140A" w:rsidRPr="00C9537E">
        <w:rPr>
          <w:rFonts w:asciiTheme="minorHAnsi" w:hAnsiTheme="minorHAnsi" w:cstheme="minorHAnsi"/>
          <w:u w:val="single"/>
        </w:rPr>
        <w:t xml:space="preserve"> de Instalação</w:t>
      </w:r>
      <w:r w:rsidR="00A832E6" w:rsidRPr="00C9537E">
        <w:rPr>
          <w:rFonts w:asciiTheme="minorHAnsi" w:hAnsiTheme="minorHAnsi" w:cstheme="minorHAnsi"/>
          <w:u w:val="single"/>
        </w:rPr>
        <w:t xml:space="preserve"> </w:t>
      </w:r>
    </w:p>
    <w:p w14:paraId="7E47C886" w14:textId="77777777" w:rsidR="00DB672B" w:rsidRPr="00C9537E" w:rsidRDefault="00DB672B" w:rsidP="00C9537E">
      <w:pPr>
        <w:spacing w:line="340" w:lineRule="exact"/>
        <w:rPr>
          <w:rFonts w:asciiTheme="minorHAnsi" w:hAnsiTheme="minorHAnsi" w:cstheme="minorHAnsi"/>
        </w:rPr>
      </w:pPr>
    </w:p>
    <w:p w14:paraId="22E4AF2C" w14:textId="7B11FA6A" w:rsidR="000F10BA" w:rsidRPr="00C9537E" w:rsidRDefault="0085140A" w:rsidP="00C9537E">
      <w:pPr>
        <w:pStyle w:val="Ttulo6"/>
        <w:numPr>
          <w:ilvl w:val="2"/>
          <w:numId w:val="6"/>
        </w:numPr>
        <w:spacing w:line="340" w:lineRule="exact"/>
        <w:ind w:left="0" w:firstLine="0"/>
        <w:jc w:val="both"/>
        <w:rPr>
          <w:rFonts w:asciiTheme="minorHAnsi" w:hAnsiTheme="minorHAnsi" w:cstheme="minorHAnsi"/>
          <w:b w:val="0"/>
          <w:sz w:val="24"/>
          <w:szCs w:val="24"/>
        </w:rPr>
      </w:pPr>
      <w:bookmarkStart w:id="286" w:name="_DV_M390"/>
      <w:bookmarkStart w:id="287" w:name="_Ref78576526"/>
      <w:bookmarkEnd w:id="286"/>
      <w:r w:rsidRPr="00C9537E">
        <w:rPr>
          <w:rFonts w:asciiTheme="minorHAnsi" w:hAnsiTheme="minorHAnsi" w:cstheme="minorHAnsi"/>
          <w:b w:val="0"/>
          <w:sz w:val="24"/>
          <w:szCs w:val="24"/>
        </w:rPr>
        <w:t>Nos termos do artigo 71, parágrafo terceiro, da Lei das Sociedades por Ações, as Assembleias Gerais de Debenturistas</w:t>
      </w:r>
      <w:r w:rsidR="000F10BA" w:rsidRPr="00C9537E">
        <w:rPr>
          <w:rFonts w:asciiTheme="minorHAnsi" w:hAnsiTheme="minorHAnsi" w:cstheme="minorHAnsi"/>
          <w:b w:val="0"/>
          <w:sz w:val="24"/>
          <w:szCs w:val="24"/>
        </w:rPr>
        <w:t xml:space="preserve"> </w:t>
      </w:r>
      <w:r w:rsidR="001C4EEE" w:rsidRPr="00C9537E">
        <w:rPr>
          <w:rFonts w:asciiTheme="minorHAnsi" w:hAnsiTheme="minorHAnsi" w:cstheme="minorHAnsi"/>
          <w:b w:val="0"/>
          <w:sz w:val="24"/>
          <w:szCs w:val="24"/>
        </w:rPr>
        <w:t>se instalarão (</w:t>
      </w:r>
      <w:r w:rsidR="00BA1D13" w:rsidRPr="00C9537E">
        <w:rPr>
          <w:rFonts w:asciiTheme="minorHAnsi" w:hAnsiTheme="minorHAnsi" w:cstheme="minorHAnsi"/>
          <w:b w:val="0"/>
          <w:sz w:val="24"/>
          <w:szCs w:val="24"/>
        </w:rPr>
        <w:t>i</w:t>
      </w:r>
      <w:r w:rsidR="001C4EEE" w:rsidRPr="00C9537E">
        <w:rPr>
          <w:rFonts w:asciiTheme="minorHAnsi" w:hAnsiTheme="minorHAnsi" w:cstheme="minorHAnsi"/>
          <w:b w:val="0"/>
          <w:sz w:val="24"/>
          <w:szCs w:val="24"/>
        </w:rPr>
        <w:t>)</w:t>
      </w:r>
      <w:r w:rsidR="00BA1D13" w:rsidRPr="00C9537E">
        <w:rPr>
          <w:rFonts w:asciiTheme="minorHAnsi" w:hAnsiTheme="minorHAnsi" w:cstheme="minorHAnsi"/>
          <w:b w:val="0"/>
          <w:sz w:val="24"/>
          <w:szCs w:val="24"/>
        </w:rPr>
        <w:t> </w:t>
      </w:r>
      <w:r w:rsidR="001C4EEE" w:rsidRPr="00C9537E">
        <w:rPr>
          <w:rFonts w:asciiTheme="minorHAnsi" w:hAnsiTheme="minorHAnsi" w:cstheme="minorHAnsi"/>
          <w:b w:val="0"/>
          <w:sz w:val="24"/>
          <w:szCs w:val="24"/>
        </w:rPr>
        <w:t>em primeira convocação, com a presença de titulares das Debêntures,</w:t>
      </w:r>
      <w:r w:rsidR="001C4EEE" w:rsidRPr="00C9537E" w:rsidDel="000F10BA">
        <w:rPr>
          <w:rFonts w:asciiTheme="minorHAnsi" w:hAnsiTheme="minorHAnsi" w:cstheme="minorHAnsi"/>
          <w:b w:val="0"/>
          <w:sz w:val="24"/>
          <w:szCs w:val="24"/>
        </w:rPr>
        <w:t xml:space="preserve"> </w:t>
      </w:r>
      <w:r w:rsidR="001C4EEE" w:rsidRPr="00C9537E">
        <w:rPr>
          <w:rFonts w:asciiTheme="minorHAnsi" w:hAnsiTheme="minorHAnsi" w:cstheme="minorHAnsi"/>
          <w:b w:val="0"/>
          <w:sz w:val="24"/>
          <w:szCs w:val="24"/>
        </w:rPr>
        <w:t xml:space="preserve">que representem, no mínimo, </w:t>
      </w:r>
      <w:r w:rsidR="00924FA4" w:rsidRPr="00C9537E">
        <w:rPr>
          <w:rFonts w:asciiTheme="minorHAnsi" w:hAnsiTheme="minorHAnsi" w:cstheme="minorHAnsi"/>
          <w:b w:val="0"/>
          <w:sz w:val="24"/>
          <w:szCs w:val="24"/>
        </w:rPr>
        <w:t>2/3</w:t>
      </w:r>
      <w:r w:rsidR="001C4EEE" w:rsidRPr="00C9537E">
        <w:rPr>
          <w:rFonts w:asciiTheme="minorHAnsi" w:hAnsiTheme="minorHAnsi" w:cstheme="minorHAnsi"/>
          <w:b w:val="0"/>
          <w:sz w:val="24"/>
          <w:szCs w:val="24"/>
        </w:rPr>
        <w:t xml:space="preserve"> (</w:t>
      </w:r>
      <w:r w:rsidR="004434F1" w:rsidRPr="00C9537E">
        <w:rPr>
          <w:rFonts w:asciiTheme="minorHAnsi" w:hAnsiTheme="minorHAnsi" w:cstheme="minorHAnsi"/>
          <w:b w:val="0"/>
          <w:sz w:val="24"/>
          <w:szCs w:val="24"/>
        </w:rPr>
        <w:t>dois terços</w:t>
      </w:r>
      <w:r w:rsidR="001C4EEE" w:rsidRPr="00C9537E">
        <w:rPr>
          <w:rFonts w:asciiTheme="minorHAnsi" w:hAnsiTheme="minorHAnsi" w:cstheme="minorHAnsi"/>
          <w:b w:val="0"/>
          <w:sz w:val="24"/>
          <w:szCs w:val="24"/>
        </w:rPr>
        <w:t>) das Debêntures em Circulação; e (ii)</w:t>
      </w:r>
      <w:r w:rsidR="00BA1D13" w:rsidRPr="00C9537E">
        <w:rPr>
          <w:rFonts w:asciiTheme="minorHAnsi" w:hAnsiTheme="minorHAnsi" w:cstheme="minorHAnsi"/>
          <w:b w:val="0"/>
          <w:sz w:val="24"/>
          <w:szCs w:val="24"/>
        </w:rPr>
        <w:t> </w:t>
      </w:r>
      <w:r w:rsidR="001C4EEE" w:rsidRPr="00C9537E">
        <w:rPr>
          <w:rFonts w:asciiTheme="minorHAnsi" w:hAnsiTheme="minorHAnsi" w:cstheme="minorHAnsi"/>
          <w:b w:val="0"/>
          <w:sz w:val="24"/>
          <w:szCs w:val="24"/>
        </w:rPr>
        <w:t xml:space="preserve">em segunda convocação, </w:t>
      </w:r>
      <w:r w:rsidR="00335A77" w:rsidRPr="00C9537E">
        <w:rPr>
          <w:rFonts w:asciiTheme="minorHAnsi" w:hAnsiTheme="minorHAnsi" w:cstheme="minorHAnsi"/>
          <w:b w:val="0"/>
          <w:sz w:val="24"/>
          <w:szCs w:val="24"/>
        </w:rPr>
        <w:t>com qualquer quórum</w:t>
      </w:r>
      <w:r w:rsidR="001C4EEE" w:rsidRPr="00C9537E">
        <w:rPr>
          <w:rFonts w:asciiTheme="minorHAnsi" w:hAnsiTheme="minorHAnsi" w:cstheme="minorHAnsi"/>
          <w:b w:val="0"/>
          <w:sz w:val="24"/>
          <w:szCs w:val="24"/>
        </w:rPr>
        <w:t>.</w:t>
      </w:r>
      <w:bookmarkEnd w:id="287"/>
      <w:r w:rsidR="00335A77" w:rsidRPr="00C9537E">
        <w:rPr>
          <w:rFonts w:asciiTheme="minorHAnsi" w:hAnsiTheme="minorHAnsi" w:cstheme="minorHAnsi"/>
          <w:b w:val="0"/>
          <w:sz w:val="24"/>
          <w:szCs w:val="24"/>
        </w:rPr>
        <w:t xml:space="preserve"> </w:t>
      </w:r>
    </w:p>
    <w:p w14:paraId="2856F65B" w14:textId="77777777" w:rsidR="000D3902" w:rsidRPr="00C9537E" w:rsidRDefault="000D3902" w:rsidP="00C9537E">
      <w:pPr>
        <w:spacing w:line="340" w:lineRule="exact"/>
        <w:rPr>
          <w:rFonts w:asciiTheme="minorHAnsi" w:hAnsiTheme="minorHAnsi" w:cstheme="minorHAnsi"/>
        </w:rPr>
      </w:pPr>
    </w:p>
    <w:p w14:paraId="2B35BE0D" w14:textId="4CF2F5C6" w:rsidR="00D07EF7" w:rsidRPr="00C9537E" w:rsidRDefault="00A86A1C" w:rsidP="00C9537E">
      <w:pPr>
        <w:pStyle w:val="PargrafodaLista"/>
        <w:numPr>
          <w:ilvl w:val="1"/>
          <w:numId w:val="6"/>
        </w:numPr>
        <w:spacing w:line="340" w:lineRule="exact"/>
        <w:ind w:left="0" w:firstLine="0"/>
        <w:jc w:val="both"/>
        <w:rPr>
          <w:rFonts w:asciiTheme="minorHAnsi" w:hAnsiTheme="minorHAnsi" w:cstheme="minorHAnsi"/>
          <w:u w:val="single"/>
        </w:rPr>
      </w:pPr>
      <w:bookmarkStart w:id="288" w:name="_DV_M391"/>
      <w:bookmarkStart w:id="289" w:name="_DV_M392"/>
      <w:bookmarkStart w:id="290" w:name="_DV_M393"/>
      <w:bookmarkStart w:id="291" w:name="_Ref447756836"/>
      <w:bookmarkEnd w:id="288"/>
      <w:bookmarkEnd w:id="289"/>
      <w:bookmarkEnd w:id="290"/>
      <w:r w:rsidRPr="00C9537E">
        <w:rPr>
          <w:rFonts w:asciiTheme="minorHAnsi" w:hAnsiTheme="minorHAnsi" w:cstheme="minorHAnsi"/>
          <w:u w:val="single"/>
        </w:rPr>
        <w:t>Quórum</w:t>
      </w:r>
      <w:r w:rsidR="0085140A" w:rsidRPr="00C9537E">
        <w:rPr>
          <w:rFonts w:asciiTheme="minorHAnsi" w:hAnsiTheme="minorHAnsi" w:cstheme="minorHAnsi"/>
          <w:u w:val="single"/>
        </w:rPr>
        <w:t xml:space="preserve"> de Deliberação</w:t>
      </w:r>
      <w:bookmarkEnd w:id="291"/>
      <w:r w:rsidR="0085140A" w:rsidRPr="00C9537E">
        <w:rPr>
          <w:rFonts w:asciiTheme="minorHAnsi" w:hAnsiTheme="minorHAnsi" w:cstheme="minorHAnsi"/>
          <w:u w:val="single"/>
        </w:rPr>
        <w:t xml:space="preserve"> </w:t>
      </w:r>
    </w:p>
    <w:p w14:paraId="47C8CD04" w14:textId="77777777" w:rsidR="00DB672B" w:rsidRPr="00C9537E" w:rsidRDefault="00DB672B" w:rsidP="00C9537E">
      <w:pPr>
        <w:spacing w:line="340" w:lineRule="exact"/>
        <w:rPr>
          <w:rFonts w:asciiTheme="minorHAnsi" w:hAnsiTheme="minorHAnsi" w:cstheme="minorHAnsi"/>
        </w:rPr>
      </w:pPr>
    </w:p>
    <w:p w14:paraId="7D6DF98D" w14:textId="22B84E59" w:rsidR="00F971D9" w:rsidRPr="00C9537E" w:rsidRDefault="0085140A" w:rsidP="00C9537E">
      <w:pPr>
        <w:pStyle w:val="Ttulo6"/>
        <w:numPr>
          <w:ilvl w:val="2"/>
          <w:numId w:val="6"/>
        </w:numPr>
        <w:spacing w:line="340" w:lineRule="exact"/>
        <w:ind w:left="0" w:firstLine="0"/>
        <w:jc w:val="both"/>
        <w:rPr>
          <w:rFonts w:asciiTheme="minorHAnsi" w:hAnsiTheme="minorHAnsi" w:cstheme="minorHAnsi"/>
          <w:b w:val="0"/>
          <w:sz w:val="24"/>
          <w:szCs w:val="24"/>
        </w:rPr>
      </w:pPr>
      <w:bookmarkStart w:id="292" w:name="_Ref78576540"/>
      <w:bookmarkStart w:id="293" w:name="_Ref447728829"/>
      <w:r w:rsidRPr="00C9537E">
        <w:rPr>
          <w:rFonts w:asciiTheme="minorHAnsi" w:hAnsiTheme="minorHAnsi" w:cstheme="minorHAnsi"/>
          <w:b w:val="0"/>
          <w:sz w:val="24"/>
          <w:szCs w:val="24"/>
        </w:rPr>
        <w:t xml:space="preserve">Nas deliberações das Assembleias Gerais de Debenturistas, a cada Debênture em Circulação caberá um voto, admitida a constituição de mandatário, Debenturista ou não. </w:t>
      </w:r>
      <w:r w:rsidR="002B649B" w:rsidRPr="00C9537E">
        <w:rPr>
          <w:rFonts w:asciiTheme="minorHAnsi" w:hAnsiTheme="minorHAnsi" w:cstheme="minorHAnsi"/>
          <w:b w:val="0"/>
          <w:sz w:val="24"/>
          <w:szCs w:val="24"/>
        </w:rPr>
        <w:t xml:space="preserve">Exceto pelo </w:t>
      </w:r>
      <w:r w:rsidRPr="00C9537E">
        <w:rPr>
          <w:rFonts w:asciiTheme="minorHAnsi" w:hAnsiTheme="minorHAnsi" w:cstheme="minorHAnsi"/>
          <w:b w:val="0"/>
          <w:sz w:val="24"/>
          <w:szCs w:val="24"/>
        </w:rPr>
        <w:t xml:space="preserve">disposto na </w:t>
      </w:r>
      <w:r w:rsidR="002B649B" w:rsidRPr="00C9537E">
        <w:rPr>
          <w:rFonts w:asciiTheme="minorHAnsi" w:hAnsiTheme="minorHAnsi" w:cstheme="minorHAnsi"/>
          <w:b w:val="0"/>
          <w:sz w:val="24"/>
          <w:szCs w:val="24"/>
        </w:rPr>
        <w:t>Cláusula</w:t>
      </w:r>
      <w:r w:rsidR="005D1451" w:rsidRPr="00C9537E">
        <w:rPr>
          <w:rFonts w:asciiTheme="minorHAnsi" w:hAnsiTheme="minorHAnsi" w:cstheme="minorHAnsi"/>
          <w:b w:val="0"/>
          <w:sz w:val="24"/>
          <w:szCs w:val="24"/>
        </w:rPr>
        <w:t xml:space="preserve"> </w:t>
      </w:r>
      <w:r w:rsidR="000141BC" w:rsidRPr="00C9537E">
        <w:rPr>
          <w:rFonts w:asciiTheme="minorHAnsi" w:hAnsiTheme="minorHAnsi" w:cstheme="minorHAnsi"/>
          <w:b w:val="0"/>
          <w:sz w:val="24"/>
          <w:szCs w:val="24"/>
        </w:rPr>
        <w:fldChar w:fldCharType="begin"/>
      </w:r>
      <w:r w:rsidR="000141BC" w:rsidRPr="00C9537E">
        <w:rPr>
          <w:rFonts w:asciiTheme="minorHAnsi" w:hAnsiTheme="minorHAnsi" w:cstheme="minorHAnsi"/>
          <w:b w:val="0"/>
          <w:sz w:val="24"/>
          <w:szCs w:val="24"/>
        </w:rPr>
        <w:instrText xml:space="preserve"> REF _Ref78576431 \r \h </w:instrText>
      </w:r>
      <w:r w:rsidR="00FC2639" w:rsidRPr="00C9537E">
        <w:rPr>
          <w:rFonts w:asciiTheme="minorHAnsi" w:hAnsiTheme="minorHAnsi" w:cstheme="minorHAnsi"/>
          <w:b w:val="0"/>
          <w:sz w:val="24"/>
          <w:szCs w:val="24"/>
        </w:rPr>
        <w:instrText xml:space="preserve"> \* MERGEFORMAT </w:instrText>
      </w:r>
      <w:r w:rsidR="000141BC" w:rsidRPr="00C9537E">
        <w:rPr>
          <w:rFonts w:asciiTheme="minorHAnsi" w:hAnsiTheme="minorHAnsi" w:cstheme="minorHAnsi"/>
          <w:b w:val="0"/>
          <w:sz w:val="24"/>
          <w:szCs w:val="24"/>
        </w:rPr>
      </w:r>
      <w:r w:rsidR="000141BC" w:rsidRPr="00C9537E">
        <w:rPr>
          <w:rFonts w:asciiTheme="minorHAnsi" w:hAnsiTheme="minorHAnsi" w:cstheme="minorHAnsi"/>
          <w:b w:val="0"/>
          <w:sz w:val="24"/>
          <w:szCs w:val="24"/>
        </w:rPr>
        <w:fldChar w:fldCharType="separate"/>
      </w:r>
      <w:r w:rsidR="008A62C8" w:rsidRPr="00C9537E">
        <w:rPr>
          <w:rFonts w:asciiTheme="minorHAnsi" w:hAnsiTheme="minorHAnsi" w:cstheme="minorHAnsi"/>
          <w:b w:val="0"/>
          <w:sz w:val="24"/>
          <w:szCs w:val="24"/>
        </w:rPr>
        <w:t>9.4.2</w:t>
      </w:r>
      <w:r w:rsidR="000141BC" w:rsidRPr="00C9537E">
        <w:rPr>
          <w:rFonts w:asciiTheme="minorHAnsi" w:hAnsiTheme="minorHAnsi" w:cstheme="minorHAnsi"/>
          <w:b w:val="0"/>
          <w:sz w:val="24"/>
          <w:szCs w:val="24"/>
        </w:rPr>
        <w:fldChar w:fldCharType="end"/>
      </w:r>
      <w:r w:rsidR="005D1451" w:rsidRPr="00C9537E">
        <w:rPr>
          <w:rFonts w:asciiTheme="minorHAnsi" w:hAnsiTheme="minorHAnsi" w:cstheme="minorHAnsi"/>
          <w:b w:val="0"/>
          <w:sz w:val="24"/>
          <w:szCs w:val="24"/>
        </w:rPr>
        <w:t xml:space="preserve"> abaixo</w:t>
      </w:r>
      <w:r w:rsidRPr="00C9537E">
        <w:rPr>
          <w:rFonts w:asciiTheme="minorHAnsi" w:hAnsiTheme="minorHAnsi" w:cstheme="minorHAnsi"/>
          <w:b w:val="0"/>
          <w:sz w:val="24"/>
          <w:szCs w:val="24"/>
        </w:rPr>
        <w:t xml:space="preserve">, </w:t>
      </w:r>
      <w:r w:rsidR="002B649B" w:rsidRPr="00C9537E">
        <w:rPr>
          <w:rFonts w:asciiTheme="minorHAnsi" w:hAnsiTheme="minorHAnsi" w:cstheme="minorHAnsi"/>
          <w:b w:val="0"/>
          <w:sz w:val="24"/>
          <w:szCs w:val="24"/>
        </w:rPr>
        <w:t xml:space="preserve">ou ainda pelos demais quóruns expressamente previstos em outras cláusulas desta Escritura de Emissão, </w:t>
      </w:r>
      <w:r w:rsidR="00F971D9" w:rsidRPr="00C9537E">
        <w:rPr>
          <w:rFonts w:asciiTheme="minorHAnsi" w:hAnsiTheme="minorHAnsi" w:cstheme="minorHAnsi"/>
          <w:b w:val="0"/>
          <w:sz w:val="24"/>
          <w:szCs w:val="24"/>
        </w:rPr>
        <w:t xml:space="preserve">as </w:t>
      </w:r>
      <w:r w:rsidR="00027614" w:rsidRPr="00C9537E">
        <w:rPr>
          <w:rFonts w:asciiTheme="minorHAnsi" w:hAnsiTheme="minorHAnsi" w:cstheme="minorHAnsi"/>
          <w:b w:val="0"/>
          <w:sz w:val="24"/>
          <w:szCs w:val="24"/>
        </w:rPr>
        <w:t>matéria</w:t>
      </w:r>
      <w:r w:rsidR="00F971D9" w:rsidRPr="00C9537E">
        <w:rPr>
          <w:rFonts w:asciiTheme="minorHAnsi" w:hAnsiTheme="minorHAnsi" w:cstheme="minorHAnsi"/>
          <w:b w:val="0"/>
          <w:sz w:val="24"/>
          <w:szCs w:val="24"/>
        </w:rPr>
        <w:t>s</w:t>
      </w:r>
      <w:r w:rsidR="00027614" w:rsidRPr="00C9537E">
        <w:rPr>
          <w:rFonts w:asciiTheme="minorHAnsi" w:hAnsiTheme="minorHAnsi" w:cstheme="minorHAnsi"/>
          <w:b w:val="0"/>
          <w:sz w:val="24"/>
          <w:szCs w:val="24"/>
        </w:rPr>
        <w:t xml:space="preserve"> </w:t>
      </w:r>
      <w:r w:rsidR="00907C89" w:rsidRPr="00C9537E">
        <w:rPr>
          <w:rFonts w:asciiTheme="minorHAnsi" w:hAnsiTheme="minorHAnsi" w:cstheme="minorHAnsi"/>
          <w:b w:val="0"/>
          <w:sz w:val="24"/>
          <w:szCs w:val="24"/>
        </w:rPr>
        <w:t>a serem deliberadas deverão ser aprovadas</w:t>
      </w:r>
      <w:r w:rsidR="001C4EEE" w:rsidRPr="00C9537E">
        <w:rPr>
          <w:rFonts w:asciiTheme="minorHAnsi" w:hAnsiTheme="minorHAnsi" w:cstheme="minorHAnsi"/>
          <w:b w:val="0"/>
          <w:sz w:val="24"/>
          <w:szCs w:val="24"/>
        </w:rPr>
        <w:t xml:space="preserve"> pelos titulares das Debêntures que representem, </w:t>
      </w:r>
      <w:r w:rsidR="00076945" w:rsidRPr="00C9537E">
        <w:rPr>
          <w:rFonts w:asciiTheme="minorHAnsi" w:hAnsiTheme="minorHAnsi" w:cstheme="minorHAnsi"/>
          <w:b w:val="0"/>
          <w:sz w:val="24"/>
          <w:szCs w:val="24"/>
        </w:rPr>
        <w:t>em primeira convocação</w:t>
      </w:r>
      <w:r w:rsidR="001C4EEE" w:rsidRPr="00C9537E">
        <w:rPr>
          <w:rFonts w:asciiTheme="minorHAnsi" w:hAnsiTheme="minorHAnsi" w:cstheme="minorHAnsi"/>
          <w:b w:val="0"/>
          <w:sz w:val="24"/>
          <w:szCs w:val="24"/>
        </w:rPr>
        <w:t xml:space="preserve">, </w:t>
      </w:r>
      <w:r w:rsidR="0073482F" w:rsidRPr="00C9537E">
        <w:rPr>
          <w:rFonts w:asciiTheme="minorHAnsi" w:hAnsiTheme="minorHAnsi" w:cstheme="minorHAnsi"/>
          <w:b w:val="0"/>
          <w:sz w:val="24"/>
          <w:szCs w:val="24"/>
        </w:rPr>
        <w:t>2/3</w:t>
      </w:r>
      <w:r w:rsidR="001C4EEE" w:rsidRPr="00C9537E">
        <w:rPr>
          <w:rFonts w:asciiTheme="minorHAnsi" w:hAnsiTheme="minorHAnsi" w:cstheme="minorHAnsi"/>
          <w:b w:val="0"/>
          <w:sz w:val="24"/>
          <w:szCs w:val="24"/>
        </w:rPr>
        <w:t xml:space="preserve"> (</w:t>
      </w:r>
      <w:r w:rsidR="0073482F" w:rsidRPr="00C9537E">
        <w:rPr>
          <w:rFonts w:asciiTheme="minorHAnsi" w:hAnsiTheme="minorHAnsi" w:cstheme="minorHAnsi"/>
          <w:b w:val="0"/>
          <w:sz w:val="24"/>
          <w:szCs w:val="24"/>
        </w:rPr>
        <w:t>dois terços</w:t>
      </w:r>
      <w:r w:rsidR="001C4EEE" w:rsidRPr="00C9537E">
        <w:rPr>
          <w:rFonts w:asciiTheme="minorHAnsi" w:hAnsiTheme="minorHAnsi" w:cstheme="minorHAnsi"/>
          <w:b w:val="0"/>
          <w:sz w:val="24"/>
          <w:szCs w:val="24"/>
        </w:rPr>
        <w:t>) das Debêntures em Circulação</w:t>
      </w:r>
      <w:bookmarkEnd w:id="292"/>
      <w:r w:rsidR="00341CAE" w:rsidRPr="00C9537E">
        <w:rPr>
          <w:rFonts w:asciiTheme="minorHAnsi" w:hAnsiTheme="minorHAnsi" w:cstheme="minorHAnsi"/>
          <w:b w:val="0"/>
          <w:sz w:val="24"/>
          <w:szCs w:val="24"/>
        </w:rPr>
        <w:t xml:space="preserve">, ou, em segunda convocação, </w:t>
      </w:r>
      <w:r w:rsidR="007D741E" w:rsidRPr="00C9537E">
        <w:rPr>
          <w:rFonts w:asciiTheme="minorHAnsi" w:hAnsiTheme="minorHAnsi" w:cstheme="minorHAnsi"/>
          <w:b w:val="0"/>
          <w:sz w:val="24"/>
          <w:szCs w:val="24"/>
        </w:rPr>
        <w:t xml:space="preserve">50% (cinquenta por cento) mais um dos Debenturistas presentes, desde que estejam presentes no mínimo </w:t>
      </w:r>
      <w:r w:rsidR="00413507" w:rsidRPr="00C9537E">
        <w:rPr>
          <w:rFonts w:asciiTheme="minorHAnsi" w:hAnsiTheme="minorHAnsi" w:cstheme="minorHAnsi"/>
          <w:b w:val="0"/>
          <w:sz w:val="24"/>
          <w:szCs w:val="24"/>
        </w:rPr>
        <w:t>3</w:t>
      </w:r>
      <w:r w:rsidR="007D741E" w:rsidRPr="00C9537E">
        <w:rPr>
          <w:rFonts w:asciiTheme="minorHAnsi" w:hAnsiTheme="minorHAnsi" w:cstheme="minorHAnsi"/>
          <w:b w:val="0"/>
          <w:sz w:val="24"/>
          <w:szCs w:val="24"/>
        </w:rPr>
        <w:t>0% (</w:t>
      </w:r>
      <w:r w:rsidR="00413507" w:rsidRPr="00C9537E">
        <w:rPr>
          <w:rFonts w:asciiTheme="minorHAnsi" w:hAnsiTheme="minorHAnsi" w:cstheme="minorHAnsi"/>
          <w:b w:val="0"/>
          <w:sz w:val="24"/>
          <w:szCs w:val="24"/>
        </w:rPr>
        <w:t>trinta</w:t>
      </w:r>
      <w:r w:rsidR="007D741E" w:rsidRPr="00C9537E">
        <w:rPr>
          <w:rFonts w:asciiTheme="minorHAnsi" w:hAnsiTheme="minorHAnsi" w:cstheme="minorHAnsi"/>
          <w:b w:val="0"/>
          <w:sz w:val="24"/>
          <w:szCs w:val="24"/>
        </w:rPr>
        <w:t xml:space="preserve"> por cento) das Debêntures em Circulação</w:t>
      </w:r>
      <w:r w:rsidR="00076945" w:rsidRPr="00C9537E">
        <w:rPr>
          <w:rFonts w:asciiTheme="minorHAnsi" w:hAnsiTheme="minorHAnsi" w:cstheme="minorHAnsi"/>
          <w:b w:val="0"/>
          <w:sz w:val="24"/>
          <w:szCs w:val="24"/>
        </w:rPr>
        <w:t>.</w:t>
      </w:r>
      <w:r w:rsidR="007D741E" w:rsidRPr="00C9537E">
        <w:rPr>
          <w:rFonts w:asciiTheme="minorHAnsi" w:hAnsiTheme="minorHAnsi" w:cstheme="minorHAnsi"/>
          <w:b w:val="0"/>
          <w:sz w:val="24"/>
          <w:szCs w:val="24"/>
        </w:rPr>
        <w:t xml:space="preserve"> </w:t>
      </w:r>
    </w:p>
    <w:bookmarkEnd w:id="293"/>
    <w:p w14:paraId="5BEAA6D7" w14:textId="27AB388E" w:rsidR="000F10BA" w:rsidRPr="00C9537E" w:rsidRDefault="000F10BA" w:rsidP="00C9537E">
      <w:pPr>
        <w:pStyle w:val="PargrafodaLista"/>
        <w:spacing w:line="340" w:lineRule="exact"/>
        <w:ind w:left="360"/>
        <w:jc w:val="both"/>
        <w:rPr>
          <w:rFonts w:asciiTheme="minorHAnsi" w:hAnsiTheme="minorHAnsi" w:cstheme="minorHAnsi"/>
        </w:rPr>
      </w:pPr>
    </w:p>
    <w:p w14:paraId="540F7885" w14:textId="5E923FCB" w:rsidR="00766DDC" w:rsidRPr="00C9537E" w:rsidRDefault="00766DDC" w:rsidP="00C9537E">
      <w:pPr>
        <w:pStyle w:val="Ttulo6"/>
        <w:numPr>
          <w:ilvl w:val="2"/>
          <w:numId w:val="6"/>
        </w:numPr>
        <w:spacing w:line="340" w:lineRule="exact"/>
        <w:ind w:left="0" w:firstLine="0"/>
        <w:jc w:val="both"/>
        <w:rPr>
          <w:rFonts w:asciiTheme="minorHAnsi" w:hAnsiTheme="minorHAnsi" w:cstheme="minorHAnsi"/>
          <w:b w:val="0"/>
          <w:sz w:val="24"/>
          <w:szCs w:val="24"/>
        </w:rPr>
      </w:pPr>
      <w:bookmarkStart w:id="294" w:name="_Ref78576431"/>
      <w:r w:rsidRPr="00C9537E">
        <w:rPr>
          <w:rFonts w:asciiTheme="minorHAnsi" w:hAnsiTheme="minorHAnsi" w:cstheme="minorHAnsi"/>
          <w:b w:val="0"/>
          <w:sz w:val="24"/>
          <w:szCs w:val="24"/>
        </w:rPr>
        <w:t xml:space="preserve">A modificação relativa às características </w:t>
      </w:r>
      <w:r w:rsidR="00532A7B" w:rsidRPr="00C9537E">
        <w:rPr>
          <w:rFonts w:asciiTheme="minorHAnsi" w:hAnsiTheme="minorHAnsi" w:cstheme="minorHAnsi"/>
          <w:b w:val="0"/>
          <w:sz w:val="24"/>
          <w:szCs w:val="24"/>
        </w:rPr>
        <w:t xml:space="preserve">e condições </w:t>
      </w:r>
      <w:r w:rsidRPr="00C9537E">
        <w:rPr>
          <w:rFonts w:asciiTheme="minorHAnsi" w:hAnsiTheme="minorHAnsi" w:cstheme="minorHAnsi"/>
          <w:b w:val="0"/>
          <w:sz w:val="24"/>
          <w:szCs w:val="24"/>
        </w:rPr>
        <w:t>das Debêntures</w:t>
      </w:r>
      <w:r w:rsidR="00757C5A" w:rsidRPr="00C9537E">
        <w:rPr>
          <w:rFonts w:asciiTheme="minorHAnsi" w:hAnsiTheme="minorHAnsi" w:cstheme="minorHAnsi"/>
          <w:b w:val="0"/>
          <w:sz w:val="24"/>
          <w:szCs w:val="24"/>
        </w:rPr>
        <w:t xml:space="preserve"> </w:t>
      </w:r>
      <w:r w:rsidRPr="00C9537E">
        <w:rPr>
          <w:rFonts w:asciiTheme="minorHAnsi" w:hAnsiTheme="minorHAnsi" w:cstheme="minorHAnsi"/>
          <w:b w:val="0"/>
          <w:sz w:val="24"/>
          <w:szCs w:val="24"/>
        </w:rPr>
        <w:t xml:space="preserve">que implique em alteração de </w:t>
      </w:r>
      <w:r w:rsidR="00757C5A" w:rsidRPr="00C9537E">
        <w:rPr>
          <w:rFonts w:asciiTheme="minorHAnsi" w:hAnsiTheme="minorHAnsi" w:cstheme="minorHAnsi"/>
          <w:b w:val="0"/>
          <w:sz w:val="24"/>
          <w:szCs w:val="24"/>
        </w:rPr>
        <w:t>(i) Atualização Monetária ou Juros Remuneratórios; (ii) Datas de Pagamento de Juros Remuneratórios ou quaisquer valores previstos nesta Escritura de Emissão; (iii) Data de Vencimento ou prazo de vigência das Debêntures; (iv) valores, montantes e datas de amortização do principal das Debêntures</w:t>
      </w:r>
      <w:r w:rsidR="00532A7B" w:rsidRPr="00C9537E">
        <w:rPr>
          <w:rFonts w:asciiTheme="minorHAnsi" w:hAnsiTheme="minorHAnsi" w:cstheme="minorHAnsi"/>
          <w:b w:val="0"/>
          <w:sz w:val="24"/>
          <w:szCs w:val="24"/>
        </w:rPr>
        <w:t>; (v)</w:t>
      </w:r>
      <w:r w:rsidR="00BA1D13" w:rsidRPr="00C9537E">
        <w:rPr>
          <w:rFonts w:asciiTheme="minorHAnsi" w:hAnsiTheme="minorHAnsi" w:cstheme="minorHAnsi"/>
          <w:b w:val="0"/>
          <w:sz w:val="24"/>
          <w:szCs w:val="24"/>
        </w:rPr>
        <w:t> </w:t>
      </w:r>
      <w:r w:rsidR="00855FCA" w:rsidRPr="00C9537E">
        <w:rPr>
          <w:rFonts w:asciiTheme="minorHAnsi" w:hAnsiTheme="minorHAnsi" w:cstheme="minorHAnsi"/>
          <w:b w:val="0"/>
          <w:sz w:val="24"/>
          <w:szCs w:val="24"/>
        </w:rPr>
        <w:t>Valor Nominal Unitário; (vi)</w:t>
      </w:r>
      <w:r w:rsidR="00BA1D13" w:rsidRPr="00C9537E">
        <w:rPr>
          <w:rFonts w:asciiTheme="minorHAnsi" w:hAnsiTheme="minorHAnsi" w:cstheme="minorHAnsi"/>
          <w:b w:val="0"/>
          <w:sz w:val="24"/>
          <w:szCs w:val="24"/>
        </w:rPr>
        <w:t> </w:t>
      </w:r>
      <w:r w:rsidR="00855FCA" w:rsidRPr="00C9537E">
        <w:rPr>
          <w:rFonts w:asciiTheme="minorHAnsi" w:hAnsiTheme="minorHAnsi" w:cstheme="minorHAnsi"/>
          <w:b w:val="0"/>
          <w:sz w:val="24"/>
          <w:szCs w:val="24"/>
        </w:rPr>
        <w:t>condições para a</w:t>
      </w:r>
      <w:r w:rsidR="00532A7B" w:rsidRPr="00C9537E">
        <w:rPr>
          <w:rFonts w:asciiTheme="minorHAnsi" w:hAnsiTheme="minorHAnsi" w:cstheme="minorHAnsi"/>
          <w:b w:val="0"/>
          <w:sz w:val="24"/>
          <w:szCs w:val="24"/>
        </w:rPr>
        <w:t xml:space="preserve"> </w:t>
      </w:r>
      <w:r w:rsidR="00855FCA" w:rsidRPr="00C9537E">
        <w:rPr>
          <w:rFonts w:asciiTheme="minorHAnsi" w:hAnsiTheme="minorHAnsi" w:cstheme="minorHAnsi"/>
          <w:b w:val="0"/>
          <w:sz w:val="24"/>
          <w:szCs w:val="24"/>
        </w:rPr>
        <w:t>A</w:t>
      </w:r>
      <w:r w:rsidR="00532A7B" w:rsidRPr="00C9537E">
        <w:rPr>
          <w:rFonts w:asciiTheme="minorHAnsi" w:hAnsiTheme="minorHAnsi" w:cstheme="minorHAnsi"/>
          <w:b w:val="0"/>
          <w:sz w:val="24"/>
          <w:szCs w:val="24"/>
        </w:rPr>
        <w:t xml:space="preserve">quisição </w:t>
      </w:r>
      <w:r w:rsidR="00855FCA" w:rsidRPr="00C9537E">
        <w:rPr>
          <w:rFonts w:asciiTheme="minorHAnsi" w:hAnsiTheme="minorHAnsi" w:cstheme="minorHAnsi"/>
          <w:b w:val="0"/>
          <w:sz w:val="24"/>
          <w:szCs w:val="24"/>
        </w:rPr>
        <w:t>F</w:t>
      </w:r>
      <w:r w:rsidR="00532A7B" w:rsidRPr="00C9537E">
        <w:rPr>
          <w:rFonts w:asciiTheme="minorHAnsi" w:hAnsiTheme="minorHAnsi" w:cstheme="minorHAnsi"/>
          <w:b w:val="0"/>
          <w:sz w:val="24"/>
          <w:szCs w:val="24"/>
        </w:rPr>
        <w:t>acultativa</w:t>
      </w:r>
      <w:r w:rsidR="00BC6F03" w:rsidRPr="00C9537E">
        <w:rPr>
          <w:rFonts w:asciiTheme="minorHAnsi" w:hAnsiTheme="minorHAnsi" w:cstheme="minorHAnsi"/>
          <w:b w:val="0"/>
          <w:sz w:val="24"/>
          <w:szCs w:val="24"/>
        </w:rPr>
        <w:t>;</w:t>
      </w:r>
      <w:r w:rsidR="006D0A72" w:rsidRPr="00C9537E">
        <w:rPr>
          <w:rFonts w:asciiTheme="minorHAnsi" w:hAnsiTheme="minorHAnsi" w:cstheme="minorHAnsi"/>
          <w:b w:val="0"/>
          <w:sz w:val="24"/>
          <w:szCs w:val="24"/>
        </w:rPr>
        <w:t xml:space="preserve"> </w:t>
      </w:r>
      <w:r w:rsidR="00BC6F03" w:rsidRPr="00C9537E">
        <w:rPr>
          <w:rFonts w:asciiTheme="minorHAnsi" w:hAnsiTheme="minorHAnsi" w:cstheme="minorHAnsi"/>
          <w:b w:val="0"/>
          <w:sz w:val="24"/>
          <w:szCs w:val="24"/>
        </w:rPr>
        <w:t>(vii)</w:t>
      </w:r>
      <w:r w:rsidR="00BA1D13" w:rsidRPr="00C9537E">
        <w:rPr>
          <w:rFonts w:asciiTheme="minorHAnsi" w:hAnsiTheme="minorHAnsi" w:cstheme="minorHAnsi"/>
          <w:b w:val="0"/>
          <w:sz w:val="24"/>
          <w:szCs w:val="24"/>
        </w:rPr>
        <w:t> </w:t>
      </w:r>
      <w:r w:rsidR="005E1DC5" w:rsidRPr="00C9537E">
        <w:rPr>
          <w:rFonts w:asciiTheme="minorHAnsi" w:hAnsiTheme="minorHAnsi" w:cstheme="minorHAnsi"/>
          <w:b w:val="0"/>
          <w:sz w:val="24"/>
          <w:szCs w:val="24"/>
        </w:rPr>
        <w:t>inclusão de condições para resgate antecipado facultativo ou amortização extraordinária</w:t>
      </w:r>
      <w:r w:rsidR="00B3340E" w:rsidRPr="00C9537E">
        <w:rPr>
          <w:rFonts w:asciiTheme="minorHAnsi" w:hAnsiTheme="minorHAnsi" w:cstheme="minorHAnsi"/>
          <w:b w:val="0"/>
          <w:sz w:val="24"/>
          <w:szCs w:val="24"/>
        </w:rPr>
        <w:t>;</w:t>
      </w:r>
      <w:r w:rsidR="000D63D5" w:rsidRPr="00C9537E">
        <w:rPr>
          <w:rFonts w:asciiTheme="minorHAnsi" w:hAnsiTheme="minorHAnsi" w:cstheme="minorHAnsi"/>
          <w:b w:val="0"/>
          <w:sz w:val="24"/>
          <w:szCs w:val="24"/>
        </w:rPr>
        <w:t xml:space="preserve"> </w:t>
      </w:r>
      <w:r w:rsidR="00F450C8" w:rsidRPr="00C9537E">
        <w:rPr>
          <w:rFonts w:asciiTheme="minorHAnsi" w:hAnsiTheme="minorHAnsi" w:cstheme="minorHAnsi"/>
          <w:b w:val="0"/>
          <w:sz w:val="24"/>
          <w:szCs w:val="24"/>
        </w:rPr>
        <w:t>(viii)</w:t>
      </w:r>
      <w:r w:rsidR="00BA1D13" w:rsidRPr="00C9537E">
        <w:rPr>
          <w:rFonts w:asciiTheme="minorHAnsi" w:hAnsiTheme="minorHAnsi" w:cstheme="minorHAnsi"/>
          <w:b w:val="0"/>
          <w:sz w:val="24"/>
          <w:szCs w:val="24"/>
        </w:rPr>
        <w:t> </w:t>
      </w:r>
      <w:r w:rsidR="00F450C8" w:rsidRPr="00C9537E">
        <w:rPr>
          <w:rFonts w:asciiTheme="minorHAnsi" w:hAnsiTheme="minorHAnsi" w:cstheme="minorHAnsi"/>
          <w:b w:val="0"/>
          <w:sz w:val="24"/>
          <w:szCs w:val="24"/>
        </w:rPr>
        <w:t>quaisquer alterações relativas aos Eventos de Inadimplemento previstos nas Cláusula</w:t>
      </w:r>
      <w:r w:rsidR="008A62C8" w:rsidRPr="00C9537E">
        <w:rPr>
          <w:rFonts w:asciiTheme="minorHAnsi" w:hAnsiTheme="minorHAnsi" w:cstheme="minorHAnsi"/>
          <w:b w:val="0"/>
          <w:sz w:val="24"/>
          <w:szCs w:val="24"/>
        </w:rPr>
        <w:t>s</w:t>
      </w:r>
      <w:r w:rsidR="00F450C8" w:rsidRPr="00C9537E">
        <w:rPr>
          <w:rFonts w:asciiTheme="minorHAnsi" w:hAnsiTheme="minorHAnsi" w:cstheme="minorHAnsi"/>
          <w:b w:val="0"/>
          <w:sz w:val="24"/>
          <w:szCs w:val="24"/>
        </w:rPr>
        <w:t xml:space="preserve"> </w:t>
      </w:r>
      <w:r w:rsidR="000141BC" w:rsidRPr="00C9537E">
        <w:rPr>
          <w:rFonts w:asciiTheme="minorHAnsi" w:hAnsiTheme="minorHAnsi" w:cstheme="minorHAnsi"/>
          <w:b w:val="0"/>
          <w:sz w:val="24"/>
          <w:szCs w:val="24"/>
        </w:rPr>
        <w:fldChar w:fldCharType="begin"/>
      </w:r>
      <w:r w:rsidR="000141BC" w:rsidRPr="00C9537E">
        <w:rPr>
          <w:rFonts w:asciiTheme="minorHAnsi" w:hAnsiTheme="minorHAnsi" w:cstheme="minorHAnsi"/>
          <w:b w:val="0"/>
          <w:sz w:val="24"/>
          <w:szCs w:val="24"/>
        </w:rPr>
        <w:instrText xml:space="preserve"> REF _Ref76077893 \r \h  \* MERGEFORMAT </w:instrText>
      </w:r>
      <w:r w:rsidR="000141BC" w:rsidRPr="00C9537E">
        <w:rPr>
          <w:rFonts w:asciiTheme="minorHAnsi" w:hAnsiTheme="minorHAnsi" w:cstheme="minorHAnsi"/>
          <w:b w:val="0"/>
          <w:sz w:val="24"/>
          <w:szCs w:val="24"/>
        </w:rPr>
      </w:r>
      <w:r w:rsidR="000141BC" w:rsidRPr="00C9537E">
        <w:rPr>
          <w:rFonts w:asciiTheme="minorHAnsi" w:hAnsiTheme="minorHAnsi" w:cstheme="minorHAnsi"/>
          <w:b w:val="0"/>
          <w:sz w:val="24"/>
          <w:szCs w:val="24"/>
        </w:rPr>
        <w:fldChar w:fldCharType="separate"/>
      </w:r>
      <w:r w:rsidR="008A62C8" w:rsidRPr="00C9537E">
        <w:rPr>
          <w:rFonts w:asciiTheme="minorHAnsi" w:hAnsiTheme="minorHAnsi" w:cstheme="minorHAnsi"/>
          <w:b w:val="0"/>
          <w:sz w:val="24"/>
          <w:szCs w:val="24"/>
        </w:rPr>
        <w:t>5.2</w:t>
      </w:r>
      <w:r w:rsidR="000141BC" w:rsidRPr="00C9537E">
        <w:rPr>
          <w:rFonts w:asciiTheme="minorHAnsi" w:hAnsiTheme="minorHAnsi" w:cstheme="minorHAnsi"/>
          <w:b w:val="0"/>
          <w:sz w:val="24"/>
          <w:szCs w:val="24"/>
        </w:rPr>
        <w:fldChar w:fldCharType="end"/>
      </w:r>
      <w:r w:rsidR="00F450C8" w:rsidRPr="00C9537E">
        <w:rPr>
          <w:rFonts w:asciiTheme="minorHAnsi" w:hAnsiTheme="minorHAnsi" w:cstheme="minorHAnsi"/>
          <w:b w:val="0"/>
          <w:sz w:val="24"/>
          <w:szCs w:val="24"/>
        </w:rPr>
        <w:t xml:space="preserve"> e </w:t>
      </w:r>
      <w:r w:rsidR="00EA7376" w:rsidRPr="00C9537E">
        <w:rPr>
          <w:rFonts w:asciiTheme="minorHAnsi" w:hAnsiTheme="minorHAnsi" w:cstheme="minorHAnsi"/>
          <w:b w:val="0"/>
          <w:bCs w:val="0"/>
          <w:sz w:val="24"/>
          <w:szCs w:val="24"/>
        </w:rPr>
        <w:fldChar w:fldCharType="begin"/>
      </w:r>
      <w:r w:rsidR="00EA7376" w:rsidRPr="00C9537E">
        <w:rPr>
          <w:rFonts w:asciiTheme="minorHAnsi" w:hAnsiTheme="minorHAnsi" w:cstheme="minorHAnsi"/>
          <w:b w:val="0"/>
          <w:bCs w:val="0"/>
          <w:sz w:val="24"/>
          <w:szCs w:val="24"/>
        </w:rPr>
        <w:instrText xml:space="preserve"> REF _Ref76077913 \r \h </w:instrText>
      </w:r>
      <w:r w:rsidR="00FC2639" w:rsidRPr="00C9537E">
        <w:rPr>
          <w:rFonts w:asciiTheme="minorHAnsi" w:hAnsiTheme="minorHAnsi" w:cstheme="minorHAnsi"/>
          <w:b w:val="0"/>
          <w:bCs w:val="0"/>
          <w:sz w:val="24"/>
          <w:szCs w:val="24"/>
        </w:rPr>
        <w:instrText xml:space="preserve"> \* MERGEFORMAT </w:instrText>
      </w:r>
      <w:r w:rsidR="00EA7376" w:rsidRPr="00C9537E">
        <w:rPr>
          <w:rFonts w:asciiTheme="minorHAnsi" w:hAnsiTheme="minorHAnsi" w:cstheme="minorHAnsi"/>
          <w:b w:val="0"/>
          <w:bCs w:val="0"/>
          <w:sz w:val="24"/>
          <w:szCs w:val="24"/>
        </w:rPr>
      </w:r>
      <w:r w:rsidR="00EA7376" w:rsidRPr="00C9537E">
        <w:rPr>
          <w:rFonts w:asciiTheme="minorHAnsi" w:hAnsiTheme="minorHAnsi" w:cstheme="minorHAnsi"/>
          <w:b w:val="0"/>
          <w:bCs w:val="0"/>
          <w:sz w:val="24"/>
          <w:szCs w:val="24"/>
        </w:rPr>
        <w:fldChar w:fldCharType="separate"/>
      </w:r>
      <w:r w:rsidR="008A62C8" w:rsidRPr="00C9537E">
        <w:rPr>
          <w:rFonts w:asciiTheme="minorHAnsi" w:hAnsiTheme="minorHAnsi" w:cstheme="minorHAnsi"/>
          <w:b w:val="0"/>
          <w:bCs w:val="0"/>
          <w:sz w:val="24"/>
          <w:szCs w:val="24"/>
        </w:rPr>
        <w:t>5.3</w:t>
      </w:r>
      <w:r w:rsidR="00EA7376" w:rsidRPr="00C9537E">
        <w:rPr>
          <w:rFonts w:asciiTheme="minorHAnsi" w:hAnsiTheme="minorHAnsi" w:cstheme="minorHAnsi"/>
          <w:b w:val="0"/>
          <w:bCs w:val="0"/>
          <w:sz w:val="24"/>
          <w:szCs w:val="24"/>
        </w:rPr>
        <w:fldChar w:fldCharType="end"/>
      </w:r>
      <w:r w:rsidR="00F450C8" w:rsidRPr="00C9537E">
        <w:rPr>
          <w:rFonts w:asciiTheme="minorHAnsi" w:hAnsiTheme="minorHAnsi" w:cstheme="minorHAnsi"/>
          <w:b w:val="0"/>
          <w:sz w:val="24"/>
          <w:szCs w:val="24"/>
        </w:rPr>
        <w:t xml:space="preserve"> acima; ou (ix) criação de qualquer evento de repactuação </w:t>
      </w:r>
      <w:r w:rsidRPr="00C9537E">
        <w:rPr>
          <w:rFonts w:asciiTheme="minorHAnsi" w:hAnsiTheme="minorHAnsi" w:cstheme="minorHAnsi"/>
          <w:b w:val="0"/>
          <w:sz w:val="24"/>
          <w:szCs w:val="24"/>
        </w:rPr>
        <w:t xml:space="preserve">somente poderá ser aprovada pela Assembleia Geral de Debenturistas mediante deliberação favorável de Debenturistas, </w:t>
      </w:r>
      <w:r w:rsidR="001C4EEE" w:rsidRPr="00C9537E">
        <w:rPr>
          <w:rFonts w:asciiTheme="minorHAnsi" w:hAnsiTheme="minorHAnsi" w:cstheme="minorHAnsi"/>
          <w:b w:val="0"/>
          <w:sz w:val="24"/>
          <w:szCs w:val="24"/>
        </w:rPr>
        <w:t xml:space="preserve">em qualquer convocação, pelos titulares das Debêntures que representem, no mínimo, </w:t>
      </w:r>
      <w:r w:rsidR="00167269" w:rsidRPr="00C9537E">
        <w:rPr>
          <w:rFonts w:asciiTheme="minorHAnsi" w:hAnsiTheme="minorHAnsi" w:cstheme="minorHAnsi"/>
          <w:b w:val="0"/>
          <w:sz w:val="24"/>
          <w:szCs w:val="24"/>
        </w:rPr>
        <w:t>90</w:t>
      </w:r>
      <w:r w:rsidR="001C4EEE" w:rsidRPr="00C9537E">
        <w:rPr>
          <w:rFonts w:asciiTheme="minorHAnsi" w:hAnsiTheme="minorHAnsi" w:cstheme="minorHAnsi"/>
          <w:b w:val="0"/>
          <w:sz w:val="24"/>
          <w:szCs w:val="24"/>
        </w:rPr>
        <w:t>%</w:t>
      </w:r>
      <w:r w:rsidR="003E56CA" w:rsidRPr="00C9537E">
        <w:rPr>
          <w:rFonts w:asciiTheme="minorHAnsi" w:hAnsiTheme="minorHAnsi" w:cstheme="minorHAnsi"/>
          <w:b w:val="0"/>
          <w:sz w:val="24"/>
          <w:szCs w:val="24"/>
        </w:rPr>
        <w:t> </w:t>
      </w:r>
      <w:r w:rsidR="001C4EEE" w:rsidRPr="00C9537E">
        <w:rPr>
          <w:rFonts w:asciiTheme="minorHAnsi" w:hAnsiTheme="minorHAnsi" w:cstheme="minorHAnsi"/>
          <w:b w:val="0"/>
          <w:sz w:val="24"/>
          <w:szCs w:val="24"/>
        </w:rPr>
        <w:t>(</w:t>
      </w:r>
      <w:r w:rsidR="00167269" w:rsidRPr="00C9537E">
        <w:rPr>
          <w:rFonts w:asciiTheme="minorHAnsi" w:hAnsiTheme="minorHAnsi" w:cstheme="minorHAnsi"/>
          <w:b w:val="0"/>
          <w:sz w:val="24"/>
          <w:szCs w:val="24"/>
        </w:rPr>
        <w:t>noventa</w:t>
      </w:r>
      <w:r w:rsidR="00D06B13" w:rsidRPr="00C9537E">
        <w:rPr>
          <w:rFonts w:asciiTheme="minorHAnsi" w:hAnsiTheme="minorHAnsi" w:cstheme="minorHAnsi"/>
          <w:b w:val="0"/>
          <w:sz w:val="24"/>
          <w:szCs w:val="24"/>
        </w:rPr>
        <w:t xml:space="preserve"> </w:t>
      </w:r>
      <w:r w:rsidR="001C4EEE" w:rsidRPr="00C9537E">
        <w:rPr>
          <w:rFonts w:asciiTheme="minorHAnsi" w:hAnsiTheme="minorHAnsi" w:cstheme="minorHAnsi"/>
          <w:b w:val="0"/>
          <w:sz w:val="24"/>
          <w:szCs w:val="24"/>
        </w:rPr>
        <w:t>por cento) das Debêntures em Circulação.</w:t>
      </w:r>
      <w:bookmarkEnd w:id="294"/>
      <w:r w:rsidR="009E2BAE" w:rsidRPr="00C9537E">
        <w:rPr>
          <w:rFonts w:asciiTheme="minorHAnsi" w:hAnsiTheme="minorHAnsi" w:cstheme="minorHAnsi"/>
          <w:b w:val="0"/>
          <w:sz w:val="24"/>
          <w:szCs w:val="24"/>
        </w:rPr>
        <w:t xml:space="preserve"> </w:t>
      </w:r>
    </w:p>
    <w:p w14:paraId="01E2B79A" w14:textId="77777777" w:rsidR="000D63D5" w:rsidRPr="00C9537E" w:rsidRDefault="000D63D5" w:rsidP="00C9537E">
      <w:pPr>
        <w:pStyle w:val="PargrafodaLista"/>
        <w:spacing w:line="340" w:lineRule="exact"/>
        <w:rPr>
          <w:rFonts w:asciiTheme="minorHAnsi" w:hAnsiTheme="minorHAnsi" w:cstheme="minorHAnsi"/>
        </w:rPr>
      </w:pPr>
    </w:p>
    <w:p w14:paraId="6D38FC36" w14:textId="61700D5A" w:rsidR="00B15113" w:rsidRPr="00C9537E" w:rsidRDefault="00E53526" w:rsidP="00C9537E">
      <w:pPr>
        <w:pStyle w:val="Ttulo6"/>
        <w:numPr>
          <w:ilvl w:val="2"/>
          <w:numId w:val="6"/>
        </w:numPr>
        <w:spacing w:line="340" w:lineRule="exact"/>
        <w:ind w:left="0" w:firstLine="0"/>
        <w:jc w:val="both"/>
        <w:rPr>
          <w:rFonts w:asciiTheme="minorHAnsi" w:hAnsiTheme="minorHAnsi" w:cstheme="minorHAnsi"/>
          <w:sz w:val="24"/>
          <w:szCs w:val="24"/>
        </w:rPr>
      </w:pPr>
      <w:r w:rsidRPr="00C9537E">
        <w:rPr>
          <w:rFonts w:asciiTheme="minorHAnsi" w:eastAsia="Arial Unicode MS" w:hAnsiTheme="minorHAnsi" w:cstheme="minorHAnsi"/>
          <w:b w:val="0"/>
          <w:sz w:val="24"/>
          <w:szCs w:val="24"/>
        </w:rPr>
        <w:t xml:space="preserve">Caso a Emissora, </w:t>
      </w:r>
      <w:r w:rsidRPr="00C9537E">
        <w:rPr>
          <w:rFonts w:asciiTheme="minorHAnsi" w:hAnsiTheme="minorHAnsi" w:cstheme="minorHAnsi"/>
          <w:b w:val="0"/>
          <w:w w:val="0"/>
          <w:sz w:val="24"/>
          <w:szCs w:val="24"/>
        </w:rPr>
        <w:t xml:space="preserve">por qualquer motivo, solicite aos Debenturistas, antes da sua ocorrência, a </w:t>
      </w:r>
      <w:r w:rsidR="00F56A62" w:rsidRPr="00C9537E">
        <w:rPr>
          <w:rFonts w:asciiTheme="minorHAnsi" w:hAnsiTheme="minorHAnsi" w:cstheme="minorHAnsi"/>
          <w:b w:val="0"/>
          <w:w w:val="0"/>
          <w:sz w:val="24"/>
          <w:szCs w:val="24"/>
        </w:rPr>
        <w:t xml:space="preserve">concessão de </w:t>
      </w:r>
      <w:r w:rsidRPr="00C9537E">
        <w:rPr>
          <w:rFonts w:asciiTheme="minorHAnsi" w:hAnsiTheme="minorHAnsi" w:cstheme="minorHAnsi"/>
          <w:b w:val="0"/>
          <w:w w:val="0"/>
          <w:sz w:val="24"/>
          <w:szCs w:val="24"/>
        </w:rPr>
        <w:t xml:space="preserve">renúncia </w:t>
      </w:r>
      <w:r w:rsidR="00F56A62" w:rsidRPr="00C9537E">
        <w:rPr>
          <w:rFonts w:asciiTheme="minorHAnsi" w:hAnsiTheme="minorHAnsi" w:cstheme="minorHAnsi"/>
          <w:b w:val="0"/>
          <w:w w:val="0"/>
          <w:sz w:val="24"/>
          <w:szCs w:val="24"/>
        </w:rPr>
        <w:t xml:space="preserve">prévia </w:t>
      </w:r>
      <w:r w:rsidRPr="00C9537E">
        <w:rPr>
          <w:rFonts w:asciiTheme="minorHAnsi" w:hAnsiTheme="minorHAnsi" w:cstheme="minorHAnsi"/>
          <w:b w:val="0"/>
          <w:w w:val="0"/>
          <w:sz w:val="24"/>
          <w:szCs w:val="24"/>
        </w:rPr>
        <w:t>ou perdão temporário</w:t>
      </w:r>
      <w:r w:rsidR="00F56A62" w:rsidRPr="00C9537E">
        <w:rPr>
          <w:rFonts w:asciiTheme="minorHAnsi" w:hAnsiTheme="minorHAnsi" w:cstheme="minorHAnsi"/>
          <w:b w:val="0"/>
          <w:w w:val="0"/>
          <w:sz w:val="24"/>
          <w:szCs w:val="24"/>
        </w:rPr>
        <w:t xml:space="preserve"> prévio</w:t>
      </w:r>
      <w:r w:rsidRPr="00C9537E">
        <w:rPr>
          <w:rFonts w:asciiTheme="minorHAnsi" w:hAnsiTheme="minorHAnsi" w:cstheme="minorHAnsi"/>
          <w:b w:val="0"/>
          <w:w w:val="0"/>
          <w:sz w:val="24"/>
          <w:szCs w:val="24"/>
        </w:rPr>
        <w:t xml:space="preserve"> (</w:t>
      </w:r>
      <w:r w:rsidRPr="00C9537E">
        <w:rPr>
          <w:rFonts w:asciiTheme="minorHAnsi" w:hAnsiTheme="minorHAnsi" w:cstheme="minorHAnsi"/>
          <w:b w:val="0"/>
          <w:i/>
          <w:w w:val="0"/>
          <w:sz w:val="24"/>
          <w:szCs w:val="24"/>
        </w:rPr>
        <w:t>waiver</w:t>
      </w:r>
      <w:r w:rsidRPr="00C9537E">
        <w:rPr>
          <w:rFonts w:asciiTheme="minorHAnsi" w:hAnsiTheme="minorHAnsi" w:cstheme="minorHAnsi"/>
          <w:b w:val="0"/>
          <w:w w:val="0"/>
          <w:sz w:val="24"/>
          <w:szCs w:val="24"/>
        </w:rPr>
        <w:t xml:space="preserve">), </w:t>
      </w:r>
      <w:r w:rsidR="00B75C48" w:rsidRPr="00C9537E">
        <w:rPr>
          <w:rFonts w:asciiTheme="minorHAnsi" w:eastAsia="Arial Unicode MS" w:hAnsiTheme="minorHAnsi" w:cstheme="minorHAnsi"/>
          <w:b w:val="0"/>
          <w:sz w:val="24"/>
          <w:szCs w:val="24"/>
        </w:rPr>
        <w:t>para os Eventos de Inadimplemento previstos na</w:t>
      </w:r>
      <w:r w:rsidR="0052525B" w:rsidRPr="00C9537E">
        <w:rPr>
          <w:rFonts w:asciiTheme="minorHAnsi" w:eastAsia="Arial Unicode MS" w:hAnsiTheme="minorHAnsi" w:cstheme="minorHAnsi"/>
          <w:b w:val="0"/>
          <w:sz w:val="24"/>
          <w:szCs w:val="24"/>
        </w:rPr>
        <w:t>s</w:t>
      </w:r>
      <w:r w:rsidR="00B75C48" w:rsidRPr="00C9537E">
        <w:rPr>
          <w:rFonts w:asciiTheme="minorHAnsi" w:eastAsia="Arial Unicode MS" w:hAnsiTheme="minorHAnsi" w:cstheme="minorHAnsi"/>
          <w:b w:val="0"/>
          <w:sz w:val="24"/>
          <w:szCs w:val="24"/>
        </w:rPr>
        <w:t xml:space="preserve"> Cláusula</w:t>
      </w:r>
      <w:r w:rsidR="0052525B" w:rsidRPr="00C9537E">
        <w:rPr>
          <w:rFonts w:asciiTheme="minorHAnsi" w:eastAsia="Arial Unicode MS" w:hAnsiTheme="minorHAnsi" w:cstheme="minorHAnsi"/>
          <w:b w:val="0"/>
          <w:sz w:val="24"/>
          <w:szCs w:val="24"/>
        </w:rPr>
        <w:t>s</w:t>
      </w:r>
      <w:r w:rsidR="00B75C48" w:rsidRPr="00C9537E">
        <w:rPr>
          <w:rFonts w:asciiTheme="minorHAnsi" w:eastAsia="Arial Unicode MS" w:hAnsiTheme="minorHAnsi" w:cstheme="minorHAnsi"/>
          <w:b w:val="0"/>
          <w:sz w:val="24"/>
          <w:szCs w:val="24"/>
        </w:rPr>
        <w:t xml:space="preserve"> </w:t>
      </w:r>
      <w:r w:rsidR="000141BC" w:rsidRPr="00C9537E">
        <w:rPr>
          <w:rFonts w:asciiTheme="minorHAnsi" w:eastAsia="Arial Unicode MS" w:hAnsiTheme="minorHAnsi" w:cstheme="minorHAnsi"/>
          <w:b w:val="0"/>
          <w:sz w:val="24"/>
          <w:szCs w:val="24"/>
        </w:rPr>
        <w:fldChar w:fldCharType="begin"/>
      </w:r>
      <w:r w:rsidR="000141BC" w:rsidRPr="00C9537E">
        <w:rPr>
          <w:rFonts w:asciiTheme="minorHAnsi" w:eastAsia="Arial Unicode MS" w:hAnsiTheme="minorHAnsi" w:cstheme="minorHAnsi"/>
          <w:b w:val="0"/>
          <w:sz w:val="24"/>
          <w:szCs w:val="24"/>
        </w:rPr>
        <w:instrText xml:space="preserve"> REF _Ref76077893 \r \h  \* MERGEFORMAT </w:instrText>
      </w:r>
      <w:r w:rsidR="000141BC" w:rsidRPr="00C9537E">
        <w:rPr>
          <w:rFonts w:asciiTheme="minorHAnsi" w:eastAsia="Arial Unicode MS" w:hAnsiTheme="minorHAnsi" w:cstheme="minorHAnsi"/>
          <w:b w:val="0"/>
          <w:sz w:val="24"/>
          <w:szCs w:val="24"/>
        </w:rPr>
      </w:r>
      <w:r w:rsidR="000141BC" w:rsidRPr="00C9537E">
        <w:rPr>
          <w:rFonts w:asciiTheme="minorHAnsi" w:eastAsia="Arial Unicode MS" w:hAnsiTheme="minorHAnsi" w:cstheme="minorHAnsi"/>
          <w:b w:val="0"/>
          <w:sz w:val="24"/>
          <w:szCs w:val="24"/>
        </w:rPr>
        <w:fldChar w:fldCharType="separate"/>
      </w:r>
      <w:r w:rsidR="008A62C8" w:rsidRPr="00C9537E">
        <w:rPr>
          <w:rFonts w:asciiTheme="minorHAnsi" w:eastAsia="Arial Unicode MS" w:hAnsiTheme="minorHAnsi" w:cstheme="minorHAnsi"/>
          <w:b w:val="0"/>
          <w:sz w:val="24"/>
          <w:szCs w:val="24"/>
        </w:rPr>
        <w:t>5.2</w:t>
      </w:r>
      <w:r w:rsidR="000141BC" w:rsidRPr="00C9537E">
        <w:rPr>
          <w:rFonts w:asciiTheme="minorHAnsi" w:eastAsia="Arial Unicode MS" w:hAnsiTheme="minorHAnsi" w:cstheme="minorHAnsi"/>
          <w:b w:val="0"/>
          <w:sz w:val="24"/>
          <w:szCs w:val="24"/>
        </w:rPr>
        <w:fldChar w:fldCharType="end"/>
      </w:r>
      <w:r w:rsidR="0052525B" w:rsidRPr="00C9537E">
        <w:rPr>
          <w:rFonts w:asciiTheme="minorHAnsi" w:eastAsia="Arial Unicode MS" w:hAnsiTheme="minorHAnsi" w:cstheme="minorHAnsi"/>
          <w:b w:val="0"/>
          <w:sz w:val="24"/>
          <w:szCs w:val="24"/>
        </w:rPr>
        <w:t xml:space="preserve"> e </w:t>
      </w:r>
      <w:r w:rsidR="000141BC" w:rsidRPr="00C9537E">
        <w:rPr>
          <w:rFonts w:asciiTheme="minorHAnsi" w:eastAsia="Arial Unicode MS" w:hAnsiTheme="minorHAnsi" w:cstheme="minorHAnsi"/>
          <w:b w:val="0"/>
          <w:sz w:val="24"/>
          <w:szCs w:val="24"/>
        </w:rPr>
        <w:fldChar w:fldCharType="begin"/>
      </w:r>
      <w:r w:rsidR="000141BC" w:rsidRPr="00C9537E">
        <w:rPr>
          <w:rFonts w:asciiTheme="minorHAnsi" w:eastAsia="Arial Unicode MS" w:hAnsiTheme="minorHAnsi" w:cstheme="minorHAnsi"/>
          <w:b w:val="0"/>
          <w:sz w:val="24"/>
          <w:szCs w:val="24"/>
        </w:rPr>
        <w:instrText xml:space="preserve"> REF _Ref76077913 \r \h  \* MERGEFORMAT </w:instrText>
      </w:r>
      <w:r w:rsidR="000141BC" w:rsidRPr="00C9537E">
        <w:rPr>
          <w:rFonts w:asciiTheme="minorHAnsi" w:eastAsia="Arial Unicode MS" w:hAnsiTheme="minorHAnsi" w:cstheme="minorHAnsi"/>
          <w:b w:val="0"/>
          <w:sz w:val="24"/>
          <w:szCs w:val="24"/>
        </w:rPr>
      </w:r>
      <w:r w:rsidR="000141BC" w:rsidRPr="00C9537E">
        <w:rPr>
          <w:rFonts w:asciiTheme="minorHAnsi" w:eastAsia="Arial Unicode MS" w:hAnsiTheme="minorHAnsi" w:cstheme="minorHAnsi"/>
          <w:b w:val="0"/>
          <w:sz w:val="24"/>
          <w:szCs w:val="24"/>
        </w:rPr>
        <w:fldChar w:fldCharType="separate"/>
      </w:r>
      <w:r w:rsidR="008A62C8" w:rsidRPr="00C9537E">
        <w:rPr>
          <w:rFonts w:asciiTheme="minorHAnsi" w:eastAsia="Arial Unicode MS" w:hAnsiTheme="minorHAnsi" w:cstheme="minorHAnsi"/>
          <w:b w:val="0"/>
          <w:sz w:val="24"/>
          <w:szCs w:val="24"/>
        </w:rPr>
        <w:t>5.3</w:t>
      </w:r>
      <w:r w:rsidR="000141BC" w:rsidRPr="00C9537E">
        <w:rPr>
          <w:rFonts w:asciiTheme="minorHAnsi" w:eastAsia="Arial Unicode MS" w:hAnsiTheme="minorHAnsi" w:cstheme="minorHAnsi"/>
          <w:b w:val="0"/>
          <w:sz w:val="24"/>
          <w:szCs w:val="24"/>
        </w:rPr>
        <w:fldChar w:fldCharType="end"/>
      </w:r>
      <w:r w:rsidR="00EA7376" w:rsidRPr="00C9537E">
        <w:rPr>
          <w:rFonts w:asciiTheme="minorHAnsi" w:eastAsia="Arial Unicode MS" w:hAnsiTheme="minorHAnsi" w:cstheme="minorHAnsi"/>
          <w:b w:val="0"/>
          <w:sz w:val="24"/>
          <w:szCs w:val="24"/>
        </w:rPr>
        <w:t xml:space="preserve"> </w:t>
      </w:r>
      <w:r w:rsidR="00B75C48" w:rsidRPr="00C9537E">
        <w:rPr>
          <w:rFonts w:asciiTheme="minorHAnsi" w:eastAsia="Arial Unicode MS" w:hAnsiTheme="minorHAnsi" w:cstheme="minorHAnsi"/>
          <w:b w:val="0"/>
          <w:sz w:val="24"/>
          <w:szCs w:val="24"/>
        </w:rPr>
        <w:t xml:space="preserve">desta Escritura de Emissão, tal solicitação </w:t>
      </w:r>
      <w:r w:rsidR="00F56A62" w:rsidRPr="00C9537E">
        <w:rPr>
          <w:rFonts w:asciiTheme="minorHAnsi" w:eastAsia="Arial Unicode MS" w:hAnsiTheme="minorHAnsi" w:cstheme="minorHAnsi"/>
          <w:b w:val="0"/>
          <w:sz w:val="24"/>
          <w:szCs w:val="24"/>
        </w:rPr>
        <w:t xml:space="preserve">deverá </w:t>
      </w:r>
      <w:r w:rsidR="00B75C48" w:rsidRPr="00C9537E">
        <w:rPr>
          <w:rFonts w:asciiTheme="minorHAnsi" w:eastAsia="Arial Unicode MS" w:hAnsiTheme="minorHAnsi" w:cstheme="minorHAnsi"/>
          <w:b w:val="0"/>
          <w:sz w:val="24"/>
          <w:szCs w:val="24"/>
        </w:rPr>
        <w:t>ser aprovada</w:t>
      </w:r>
      <w:r w:rsidR="00B15113" w:rsidRPr="00C9537E">
        <w:rPr>
          <w:rFonts w:asciiTheme="minorHAnsi" w:eastAsia="Arial Unicode MS" w:hAnsiTheme="minorHAnsi" w:cstheme="minorHAnsi"/>
          <w:b w:val="0"/>
          <w:sz w:val="24"/>
          <w:szCs w:val="24"/>
        </w:rPr>
        <w:t xml:space="preserve"> </w:t>
      </w:r>
      <w:r w:rsidR="00447BD1" w:rsidRPr="00C9537E">
        <w:rPr>
          <w:rFonts w:asciiTheme="minorHAnsi" w:eastAsia="Arial Unicode MS" w:hAnsiTheme="minorHAnsi" w:cstheme="minorHAnsi"/>
          <w:b w:val="0"/>
          <w:sz w:val="24"/>
          <w:szCs w:val="24"/>
        </w:rPr>
        <w:t xml:space="preserve">em Assembleia Geral de Debenturistas, </w:t>
      </w:r>
      <w:r w:rsidR="00B15113" w:rsidRPr="00C9537E">
        <w:rPr>
          <w:rFonts w:asciiTheme="minorHAnsi" w:eastAsia="Arial Unicode MS" w:hAnsiTheme="minorHAnsi" w:cstheme="minorHAnsi"/>
          <w:b w:val="0"/>
          <w:sz w:val="24"/>
          <w:szCs w:val="24"/>
        </w:rPr>
        <w:t xml:space="preserve">de acordo com os quóruns estabelecidos nas Cláusulas </w:t>
      </w:r>
      <w:r w:rsidR="000141BC" w:rsidRPr="00C9537E">
        <w:rPr>
          <w:rFonts w:asciiTheme="minorHAnsi" w:eastAsia="Arial Unicode MS" w:hAnsiTheme="minorHAnsi" w:cstheme="minorHAnsi"/>
          <w:b w:val="0"/>
          <w:sz w:val="24"/>
          <w:szCs w:val="24"/>
        </w:rPr>
        <w:fldChar w:fldCharType="begin"/>
      </w:r>
      <w:r w:rsidR="000141BC" w:rsidRPr="00C9537E">
        <w:rPr>
          <w:rFonts w:asciiTheme="minorHAnsi" w:eastAsia="Arial Unicode MS" w:hAnsiTheme="minorHAnsi" w:cstheme="minorHAnsi"/>
          <w:b w:val="0"/>
          <w:sz w:val="24"/>
          <w:szCs w:val="24"/>
        </w:rPr>
        <w:instrText xml:space="preserve"> REF _Ref78576526 \r \h  \* MERGEFORMAT </w:instrText>
      </w:r>
      <w:r w:rsidR="000141BC" w:rsidRPr="00C9537E">
        <w:rPr>
          <w:rFonts w:asciiTheme="minorHAnsi" w:eastAsia="Arial Unicode MS" w:hAnsiTheme="minorHAnsi" w:cstheme="minorHAnsi"/>
          <w:b w:val="0"/>
          <w:sz w:val="24"/>
          <w:szCs w:val="24"/>
        </w:rPr>
      </w:r>
      <w:r w:rsidR="000141BC" w:rsidRPr="00C9537E">
        <w:rPr>
          <w:rFonts w:asciiTheme="minorHAnsi" w:eastAsia="Arial Unicode MS" w:hAnsiTheme="minorHAnsi" w:cstheme="minorHAnsi"/>
          <w:b w:val="0"/>
          <w:sz w:val="24"/>
          <w:szCs w:val="24"/>
        </w:rPr>
        <w:fldChar w:fldCharType="separate"/>
      </w:r>
      <w:r w:rsidR="008A62C8" w:rsidRPr="00C9537E">
        <w:rPr>
          <w:rFonts w:asciiTheme="minorHAnsi" w:eastAsia="Arial Unicode MS" w:hAnsiTheme="minorHAnsi" w:cstheme="minorHAnsi"/>
          <w:b w:val="0"/>
          <w:sz w:val="24"/>
          <w:szCs w:val="24"/>
        </w:rPr>
        <w:t>9.3.1</w:t>
      </w:r>
      <w:r w:rsidR="000141BC" w:rsidRPr="00C9537E">
        <w:rPr>
          <w:rFonts w:asciiTheme="minorHAnsi" w:eastAsia="Arial Unicode MS" w:hAnsiTheme="minorHAnsi" w:cstheme="minorHAnsi"/>
          <w:b w:val="0"/>
          <w:sz w:val="24"/>
          <w:szCs w:val="24"/>
        </w:rPr>
        <w:fldChar w:fldCharType="end"/>
      </w:r>
      <w:r w:rsidR="000141BC" w:rsidRPr="00C9537E">
        <w:rPr>
          <w:rFonts w:asciiTheme="minorHAnsi" w:eastAsia="Arial Unicode MS" w:hAnsiTheme="minorHAnsi" w:cstheme="minorHAnsi"/>
          <w:b w:val="0"/>
          <w:sz w:val="24"/>
          <w:szCs w:val="24"/>
        </w:rPr>
        <w:t xml:space="preserve"> </w:t>
      </w:r>
      <w:r w:rsidR="00B15113" w:rsidRPr="00C9537E">
        <w:rPr>
          <w:rFonts w:asciiTheme="minorHAnsi" w:eastAsia="Arial Unicode MS" w:hAnsiTheme="minorHAnsi" w:cstheme="minorHAnsi"/>
          <w:b w:val="0"/>
          <w:sz w:val="24"/>
          <w:szCs w:val="24"/>
        </w:rPr>
        <w:t xml:space="preserve">e </w:t>
      </w:r>
      <w:r w:rsidR="000141BC" w:rsidRPr="00C9537E">
        <w:rPr>
          <w:rFonts w:asciiTheme="minorHAnsi" w:eastAsia="Arial Unicode MS" w:hAnsiTheme="minorHAnsi" w:cstheme="minorHAnsi"/>
          <w:b w:val="0"/>
          <w:sz w:val="24"/>
          <w:szCs w:val="24"/>
        </w:rPr>
        <w:fldChar w:fldCharType="begin"/>
      </w:r>
      <w:r w:rsidR="000141BC" w:rsidRPr="00C9537E">
        <w:rPr>
          <w:rFonts w:asciiTheme="minorHAnsi" w:eastAsia="Arial Unicode MS" w:hAnsiTheme="minorHAnsi" w:cstheme="minorHAnsi"/>
          <w:b w:val="0"/>
          <w:sz w:val="24"/>
          <w:szCs w:val="24"/>
        </w:rPr>
        <w:instrText xml:space="preserve"> REF _Ref78576540 \r \h  \* MERGEFORMAT </w:instrText>
      </w:r>
      <w:r w:rsidR="000141BC" w:rsidRPr="00C9537E">
        <w:rPr>
          <w:rFonts w:asciiTheme="minorHAnsi" w:eastAsia="Arial Unicode MS" w:hAnsiTheme="minorHAnsi" w:cstheme="minorHAnsi"/>
          <w:b w:val="0"/>
          <w:sz w:val="24"/>
          <w:szCs w:val="24"/>
        </w:rPr>
      </w:r>
      <w:r w:rsidR="000141BC" w:rsidRPr="00C9537E">
        <w:rPr>
          <w:rFonts w:asciiTheme="minorHAnsi" w:eastAsia="Arial Unicode MS" w:hAnsiTheme="minorHAnsi" w:cstheme="minorHAnsi"/>
          <w:b w:val="0"/>
          <w:sz w:val="24"/>
          <w:szCs w:val="24"/>
        </w:rPr>
        <w:fldChar w:fldCharType="separate"/>
      </w:r>
      <w:r w:rsidR="008A62C8" w:rsidRPr="00C9537E">
        <w:rPr>
          <w:rFonts w:asciiTheme="minorHAnsi" w:eastAsia="Arial Unicode MS" w:hAnsiTheme="minorHAnsi" w:cstheme="minorHAnsi"/>
          <w:b w:val="0"/>
          <w:sz w:val="24"/>
          <w:szCs w:val="24"/>
        </w:rPr>
        <w:t>9.4.1</w:t>
      </w:r>
      <w:r w:rsidR="000141BC" w:rsidRPr="00C9537E">
        <w:rPr>
          <w:rFonts w:asciiTheme="minorHAnsi" w:eastAsia="Arial Unicode MS" w:hAnsiTheme="minorHAnsi" w:cstheme="minorHAnsi"/>
          <w:b w:val="0"/>
          <w:sz w:val="24"/>
          <w:szCs w:val="24"/>
        </w:rPr>
        <w:fldChar w:fldCharType="end"/>
      </w:r>
      <w:r w:rsidR="00B15113" w:rsidRPr="00C9537E">
        <w:rPr>
          <w:rFonts w:asciiTheme="minorHAnsi" w:eastAsia="Arial Unicode MS" w:hAnsiTheme="minorHAnsi" w:cstheme="minorHAnsi"/>
          <w:b w:val="0"/>
          <w:sz w:val="24"/>
          <w:szCs w:val="24"/>
        </w:rPr>
        <w:t xml:space="preserve"> acima.</w:t>
      </w:r>
    </w:p>
    <w:p w14:paraId="3E3099EE" w14:textId="77777777" w:rsidR="00B15113" w:rsidRPr="00C9537E" w:rsidRDefault="00B15113" w:rsidP="00C9537E">
      <w:pPr>
        <w:pStyle w:val="Ttulo6"/>
        <w:spacing w:line="340" w:lineRule="exact"/>
        <w:jc w:val="both"/>
        <w:rPr>
          <w:rFonts w:asciiTheme="minorHAnsi" w:eastAsia="Arial Unicode MS" w:hAnsiTheme="minorHAnsi" w:cstheme="minorHAnsi"/>
          <w:b w:val="0"/>
          <w:sz w:val="24"/>
          <w:szCs w:val="24"/>
        </w:rPr>
      </w:pPr>
    </w:p>
    <w:p w14:paraId="698E121B" w14:textId="24CBFDAF" w:rsidR="00D07EF7" w:rsidRPr="00C9537E" w:rsidRDefault="0085140A"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eastAsia="Arial Unicode MS" w:hAnsiTheme="minorHAnsi" w:cstheme="minorHAnsi"/>
          <w:b w:val="0"/>
          <w:sz w:val="24"/>
          <w:szCs w:val="24"/>
        </w:rPr>
        <w:t>Será</w:t>
      </w:r>
      <w:r w:rsidRPr="00C9537E">
        <w:rPr>
          <w:rFonts w:asciiTheme="minorHAnsi" w:hAnsiTheme="minorHAnsi" w:cstheme="minorHAnsi"/>
          <w:b w:val="0"/>
          <w:sz w:val="24"/>
          <w:szCs w:val="24"/>
        </w:rPr>
        <w:t xml:space="preserve"> </w:t>
      </w:r>
      <w:r w:rsidR="000A4C33" w:rsidRPr="00C9537E">
        <w:rPr>
          <w:rFonts w:asciiTheme="minorHAnsi" w:hAnsiTheme="minorHAnsi" w:cstheme="minorHAnsi"/>
          <w:b w:val="0"/>
          <w:sz w:val="24"/>
          <w:szCs w:val="24"/>
        </w:rPr>
        <w:t xml:space="preserve">obrigatória a presença de representantes legais da Emissora nas Assembleias Gerais de Debenturistas convocadas pela Emissora, </w:t>
      </w:r>
      <w:r w:rsidR="00BA1D13" w:rsidRPr="00C9537E">
        <w:rPr>
          <w:rFonts w:asciiTheme="minorHAnsi" w:hAnsiTheme="minorHAnsi" w:cstheme="minorHAnsi"/>
          <w:b w:val="0"/>
          <w:sz w:val="24"/>
          <w:szCs w:val="24"/>
        </w:rPr>
        <w:t xml:space="preserve">enquanto que </w:t>
      </w:r>
      <w:r w:rsidR="000A4C33" w:rsidRPr="00C9537E">
        <w:rPr>
          <w:rFonts w:asciiTheme="minorHAnsi" w:hAnsiTheme="minorHAnsi" w:cstheme="minorHAnsi"/>
          <w:b w:val="0"/>
          <w:sz w:val="24"/>
          <w:szCs w:val="24"/>
        </w:rPr>
        <w:t xml:space="preserve">nas assembleias convocadas </w:t>
      </w:r>
      <w:r w:rsidR="003B0074" w:rsidRPr="00C9537E">
        <w:rPr>
          <w:rFonts w:asciiTheme="minorHAnsi" w:eastAsia="Arial Unicode MS" w:hAnsiTheme="minorHAnsi" w:cstheme="minorHAnsi"/>
          <w:b w:val="0"/>
          <w:sz w:val="24"/>
          <w:szCs w:val="24"/>
        </w:rPr>
        <w:t>pelos</w:t>
      </w:r>
      <w:r w:rsidR="003B0074" w:rsidRPr="00C9537E">
        <w:rPr>
          <w:rFonts w:asciiTheme="minorHAnsi" w:hAnsiTheme="minorHAnsi" w:cstheme="minorHAnsi"/>
          <w:b w:val="0"/>
          <w:sz w:val="24"/>
          <w:szCs w:val="24"/>
        </w:rPr>
        <w:t xml:space="preserve"> Debenturistas </w:t>
      </w:r>
      <w:r w:rsidR="00B75C48" w:rsidRPr="00C9537E">
        <w:rPr>
          <w:rFonts w:asciiTheme="minorHAnsi" w:hAnsiTheme="minorHAnsi" w:cstheme="minorHAnsi"/>
          <w:b w:val="0"/>
          <w:sz w:val="24"/>
          <w:szCs w:val="24"/>
        </w:rPr>
        <w:t>ou</w:t>
      </w:r>
      <w:r w:rsidR="003B0074" w:rsidRPr="00C9537E">
        <w:rPr>
          <w:rFonts w:asciiTheme="minorHAnsi" w:hAnsiTheme="minorHAnsi" w:cstheme="minorHAnsi"/>
          <w:b w:val="0"/>
          <w:sz w:val="24"/>
          <w:szCs w:val="24"/>
        </w:rPr>
        <w:t xml:space="preserve"> pelo Agente Fiduciário</w:t>
      </w:r>
      <w:r w:rsidR="00B75C48" w:rsidRPr="00C9537E">
        <w:rPr>
          <w:rFonts w:asciiTheme="minorHAnsi" w:hAnsiTheme="minorHAnsi" w:cstheme="minorHAnsi"/>
          <w:b w:val="0"/>
          <w:sz w:val="24"/>
          <w:szCs w:val="24"/>
        </w:rPr>
        <w:t xml:space="preserve">, a presença dos representantes legais da Emissora será facultativa, a não ser quando </w:t>
      </w:r>
      <w:r w:rsidR="00BA1D13" w:rsidRPr="00C9537E">
        <w:rPr>
          <w:rFonts w:asciiTheme="minorHAnsi" w:hAnsiTheme="minorHAnsi" w:cstheme="minorHAnsi"/>
          <w:b w:val="0"/>
          <w:sz w:val="24"/>
          <w:szCs w:val="24"/>
        </w:rPr>
        <w:t xml:space="preserve">sua presença </w:t>
      </w:r>
      <w:r w:rsidR="00B75C48" w:rsidRPr="00C9537E">
        <w:rPr>
          <w:rFonts w:asciiTheme="minorHAnsi" w:hAnsiTheme="minorHAnsi" w:cstheme="minorHAnsi"/>
          <w:b w:val="0"/>
          <w:sz w:val="24"/>
          <w:szCs w:val="24"/>
        </w:rPr>
        <w:t xml:space="preserve">seja solicitada </w:t>
      </w:r>
      <w:r w:rsidR="00BA1D13" w:rsidRPr="00C9537E">
        <w:rPr>
          <w:rFonts w:asciiTheme="minorHAnsi" w:hAnsiTheme="minorHAnsi" w:cstheme="minorHAnsi"/>
          <w:b w:val="0"/>
          <w:sz w:val="24"/>
          <w:szCs w:val="24"/>
        </w:rPr>
        <w:t xml:space="preserve">expressamente </w:t>
      </w:r>
      <w:r w:rsidR="00B75C48" w:rsidRPr="00C9537E">
        <w:rPr>
          <w:rFonts w:asciiTheme="minorHAnsi" w:hAnsiTheme="minorHAnsi" w:cstheme="minorHAnsi"/>
          <w:b w:val="0"/>
          <w:sz w:val="24"/>
          <w:szCs w:val="24"/>
        </w:rPr>
        <w:t>pelos Debenturistas ou pelo Agente Fiduciário, hipótese em que será obrigatória.</w:t>
      </w:r>
      <w:r w:rsidR="003B0074" w:rsidRPr="00C9537E">
        <w:rPr>
          <w:rFonts w:asciiTheme="minorHAnsi" w:hAnsiTheme="minorHAnsi" w:cstheme="minorHAnsi"/>
          <w:b w:val="0"/>
          <w:sz w:val="24"/>
          <w:szCs w:val="24"/>
        </w:rPr>
        <w:t xml:space="preserve"> </w:t>
      </w:r>
    </w:p>
    <w:p w14:paraId="0A597D10" w14:textId="77777777" w:rsidR="00DB672B" w:rsidRPr="00C9537E" w:rsidRDefault="00DB672B" w:rsidP="00C9537E">
      <w:pPr>
        <w:spacing w:line="340" w:lineRule="exact"/>
        <w:rPr>
          <w:rFonts w:asciiTheme="minorHAnsi" w:hAnsiTheme="minorHAnsi" w:cstheme="minorHAnsi"/>
        </w:rPr>
      </w:pPr>
    </w:p>
    <w:p w14:paraId="261F8DD4" w14:textId="77777777" w:rsidR="00184AAF" w:rsidRPr="00C9537E" w:rsidRDefault="0085140A" w:rsidP="00C9537E">
      <w:pPr>
        <w:pStyle w:val="Ttulo6"/>
        <w:numPr>
          <w:ilvl w:val="2"/>
          <w:numId w:val="6"/>
        </w:numPr>
        <w:spacing w:line="340" w:lineRule="exact"/>
        <w:ind w:left="0" w:firstLine="0"/>
        <w:jc w:val="both"/>
        <w:rPr>
          <w:rFonts w:asciiTheme="minorHAnsi" w:hAnsiTheme="minorHAnsi" w:cstheme="minorHAnsi"/>
          <w:sz w:val="24"/>
          <w:szCs w:val="24"/>
        </w:rPr>
      </w:pPr>
      <w:r w:rsidRPr="00C9537E">
        <w:rPr>
          <w:rFonts w:asciiTheme="minorHAnsi" w:hAnsiTheme="minorHAnsi" w:cstheme="minorHAnsi"/>
          <w:b w:val="0"/>
          <w:sz w:val="24"/>
          <w:szCs w:val="24"/>
        </w:rPr>
        <w:t xml:space="preserve">O </w:t>
      </w:r>
      <w:r w:rsidRPr="00C9537E">
        <w:rPr>
          <w:rFonts w:asciiTheme="minorHAnsi" w:eastAsia="Arial Unicode MS" w:hAnsiTheme="minorHAnsi" w:cstheme="minorHAnsi"/>
          <w:b w:val="0"/>
          <w:sz w:val="24"/>
          <w:szCs w:val="24"/>
        </w:rPr>
        <w:t>Agente</w:t>
      </w:r>
      <w:r w:rsidRPr="00C9537E">
        <w:rPr>
          <w:rFonts w:asciiTheme="minorHAnsi" w:hAnsiTheme="minorHAnsi" w:cstheme="minorHAnsi"/>
          <w:b w:val="0"/>
          <w:sz w:val="24"/>
          <w:szCs w:val="24"/>
        </w:rPr>
        <w:t xml:space="preserve"> Fiduciário deverá comparecer às Assembleias Gerais de Debenturistas </w:t>
      </w:r>
      <w:r w:rsidR="003B0074" w:rsidRPr="00C9537E">
        <w:rPr>
          <w:rFonts w:asciiTheme="minorHAnsi" w:hAnsiTheme="minorHAnsi" w:cstheme="minorHAnsi"/>
          <w:b w:val="0"/>
          <w:sz w:val="24"/>
          <w:szCs w:val="24"/>
        </w:rPr>
        <w:t>para</w:t>
      </w:r>
      <w:r w:rsidRPr="00C9537E">
        <w:rPr>
          <w:rFonts w:asciiTheme="minorHAnsi" w:hAnsiTheme="minorHAnsi" w:cstheme="minorHAnsi"/>
          <w:b w:val="0"/>
          <w:sz w:val="24"/>
          <w:szCs w:val="24"/>
        </w:rPr>
        <w:t xml:space="preserve"> prestar aos Debenturistas as informações que lhe forem solicitadas.</w:t>
      </w:r>
    </w:p>
    <w:p w14:paraId="2390CEA4" w14:textId="77777777" w:rsidR="00184AAF" w:rsidRPr="00C9537E" w:rsidRDefault="00184AAF" w:rsidP="00C9537E">
      <w:pPr>
        <w:spacing w:line="340" w:lineRule="exact"/>
        <w:rPr>
          <w:rFonts w:asciiTheme="minorHAnsi" w:hAnsiTheme="minorHAnsi" w:cstheme="minorHAnsi"/>
        </w:rPr>
      </w:pPr>
    </w:p>
    <w:p w14:paraId="05542E24" w14:textId="77777777" w:rsidR="00D4331E" w:rsidRPr="00C9537E" w:rsidRDefault="00D4331E" w:rsidP="00C9537E">
      <w:pPr>
        <w:pStyle w:val="PargrafodaLista"/>
        <w:numPr>
          <w:ilvl w:val="1"/>
          <w:numId w:val="6"/>
        </w:numPr>
        <w:spacing w:line="340" w:lineRule="exact"/>
        <w:ind w:left="0" w:firstLine="0"/>
        <w:jc w:val="both"/>
        <w:rPr>
          <w:rFonts w:asciiTheme="minorHAnsi" w:hAnsiTheme="minorHAnsi" w:cstheme="minorHAnsi"/>
          <w:u w:val="single"/>
        </w:rPr>
      </w:pPr>
      <w:r w:rsidRPr="00C9537E">
        <w:rPr>
          <w:rFonts w:asciiTheme="minorHAnsi" w:hAnsiTheme="minorHAnsi" w:cstheme="minorHAnsi"/>
          <w:u w:val="single"/>
        </w:rPr>
        <w:t>Mesa Diretora</w:t>
      </w:r>
    </w:p>
    <w:p w14:paraId="097AD646" w14:textId="77777777" w:rsidR="00DB672B" w:rsidRPr="00C9537E" w:rsidRDefault="00DB672B" w:rsidP="00C9537E">
      <w:pPr>
        <w:spacing w:line="340" w:lineRule="exact"/>
        <w:rPr>
          <w:rFonts w:asciiTheme="minorHAnsi" w:hAnsiTheme="minorHAnsi" w:cstheme="minorHAnsi"/>
        </w:rPr>
      </w:pPr>
    </w:p>
    <w:p w14:paraId="487B01F0" w14:textId="1B4CB046" w:rsidR="00D4331E" w:rsidRPr="00C9537E" w:rsidRDefault="00D4331E"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A presidência e secretaria das Assembleias Gerais de Debenturistas caberão aos representantes</w:t>
      </w:r>
      <w:r w:rsidR="00BE63EB" w:rsidRPr="00C9537E">
        <w:rPr>
          <w:rFonts w:asciiTheme="minorHAnsi" w:hAnsiTheme="minorHAnsi" w:cstheme="minorHAnsi"/>
          <w:b w:val="0"/>
          <w:sz w:val="24"/>
          <w:szCs w:val="24"/>
        </w:rPr>
        <w:t xml:space="preserve"> dos </w:t>
      </w:r>
      <w:r w:rsidR="00B86DAD" w:rsidRPr="00C9537E">
        <w:rPr>
          <w:rFonts w:asciiTheme="minorHAnsi" w:hAnsiTheme="minorHAnsi" w:cstheme="minorHAnsi"/>
          <w:b w:val="0"/>
          <w:sz w:val="24"/>
          <w:szCs w:val="24"/>
        </w:rPr>
        <w:t>D</w:t>
      </w:r>
      <w:r w:rsidR="00BE63EB" w:rsidRPr="00C9537E">
        <w:rPr>
          <w:rFonts w:asciiTheme="minorHAnsi" w:hAnsiTheme="minorHAnsi" w:cstheme="minorHAnsi"/>
          <w:b w:val="0"/>
          <w:sz w:val="24"/>
          <w:szCs w:val="24"/>
        </w:rPr>
        <w:t>ebenturistas</w:t>
      </w:r>
      <w:r w:rsidRPr="00C9537E">
        <w:rPr>
          <w:rFonts w:asciiTheme="minorHAnsi" w:hAnsiTheme="minorHAnsi" w:cstheme="minorHAnsi"/>
          <w:b w:val="0"/>
          <w:sz w:val="24"/>
          <w:szCs w:val="24"/>
        </w:rPr>
        <w:t xml:space="preserve"> eleitos pelos Debenturistas presentes</w:t>
      </w:r>
      <w:r w:rsidR="00B50BCE" w:rsidRPr="00C9537E">
        <w:rPr>
          <w:rFonts w:asciiTheme="minorHAnsi" w:hAnsiTheme="minorHAnsi" w:cstheme="minorHAnsi"/>
          <w:b w:val="0"/>
          <w:sz w:val="24"/>
          <w:szCs w:val="24"/>
        </w:rPr>
        <w:t xml:space="preserve"> (podendo, para tal finalidade, ser eleito </w:t>
      </w:r>
      <w:r w:rsidR="000430F7" w:rsidRPr="00C9537E">
        <w:rPr>
          <w:rFonts w:asciiTheme="minorHAnsi" w:hAnsiTheme="minorHAnsi" w:cstheme="minorHAnsi"/>
          <w:b w:val="0"/>
          <w:sz w:val="24"/>
          <w:szCs w:val="24"/>
        </w:rPr>
        <w:t xml:space="preserve">como secretário, </w:t>
      </w:r>
      <w:r w:rsidR="00B50BCE" w:rsidRPr="00C9537E">
        <w:rPr>
          <w:rFonts w:asciiTheme="minorHAnsi" w:hAnsiTheme="minorHAnsi" w:cstheme="minorHAnsi"/>
          <w:b w:val="0"/>
          <w:sz w:val="24"/>
          <w:szCs w:val="24"/>
        </w:rPr>
        <w:t>o representante do Agente Fiduciário presente a qualquer Assembleia Geral de Debenturistas)</w:t>
      </w:r>
      <w:r w:rsidR="00BE63EB" w:rsidRPr="00C9537E">
        <w:rPr>
          <w:rFonts w:asciiTheme="minorHAnsi" w:hAnsiTheme="minorHAnsi" w:cstheme="minorHAnsi"/>
          <w:b w:val="0"/>
          <w:sz w:val="24"/>
          <w:szCs w:val="24"/>
        </w:rPr>
        <w:t>,</w:t>
      </w:r>
      <w:r w:rsidRPr="00C9537E">
        <w:rPr>
          <w:rFonts w:asciiTheme="minorHAnsi" w:hAnsiTheme="minorHAnsi" w:cstheme="minorHAnsi"/>
          <w:b w:val="0"/>
          <w:sz w:val="24"/>
          <w:szCs w:val="24"/>
        </w:rPr>
        <w:t xml:space="preserve"> ou àqueles que forem designados pela CVM.</w:t>
      </w:r>
      <w:r w:rsidR="002D7FA7" w:rsidRPr="00C9537E">
        <w:rPr>
          <w:rFonts w:asciiTheme="minorHAnsi" w:hAnsiTheme="minorHAnsi" w:cstheme="minorHAnsi"/>
          <w:b w:val="0"/>
          <w:sz w:val="24"/>
          <w:szCs w:val="24"/>
        </w:rPr>
        <w:t xml:space="preserve"> </w:t>
      </w:r>
    </w:p>
    <w:p w14:paraId="00C6943B" w14:textId="77777777" w:rsidR="00BA1D13" w:rsidRPr="00C9537E" w:rsidRDefault="00BA1D13" w:rsidP="00C9537E">
      <w:pPr>
        <w:spacing w:line="340" w:lineRule="exact"/>
        <w:rPr>
          <w:rFonts w:asciiTheme="minorHAnsi" w:hAnsiTheme="minorHAnsi" w:cstheme="minorHAnsi"/>
        </w:rPr>
      </w:pPr>
    </w:p>
    <w:p w14:paraId="31B07942" w14:textId="2C85DE78" w:rsidR="00DF15B9" w:rsidRPr="00C9537E" w:rsidRDefault="000714AC" w:rsidP="00C9537E">
      <w:pPr>
        <w:pStyle w:val="PargrafodaLista"/>
        <w:keepNext/>
        <w:numPr>
          <w:ilvl w:val="0"/>
          <w:numId w:val="6"/>
        </w:numPr>
        <w:spacing w:line="340" w:lineRule="exact"/>
        <w:ind w:left="709" w:hanging="709"/>
        <w:jc w:val="both"/>
        <w:rPr>
          <w:rFonts w:asciiTheme="minorHAnsi" w:hAnsiTheme="minorHAnsi" w:cstheme="minorHAnsi"/>
          <w:b/>
          <w:color w:val="000000" w:themeColor="text1"/>
        </w:rPr>
      </w:pPr>
      <w:r w:rsidRPr="00C9537E">
        <w:rPr>
          <w:rFonts w:asciiTheme="minorHAnsi" w:hAnsiTheme="minorHAnsi" w:cstheme="minorHAnsi"/>
          <w:b/>
          <w:color w:val="000000" w:themeColor="text1"/>
        </w:rPr>
        <w:t>DISPOSIÇÕES GERAIS</w:t>
      </w:r>
    </w:p>
    <w:p w14:paraId="5A28B9A2" w14:textId="77777777" w:rsidR="00DB672B" w:rsidRPr="00C9537E" w:rsidRDefault="00DB672B" w:rsidP="00C9537E">
      <w:pPr>
        <w:spacing w:line="340" w:lineRule="exact"/>
        <w:rPr>
          <w:rFonts w:asciiTheme="minorHAnsi" w:hAnsiTheme="minorHAnsi" w:cstheme="minorHAnsi"/>
        </w:rPr>
      </w:pPr>
    </w:p>
    <w:p w14:paraId="676661D4" w14:textId="77777777" w:rsidR="00DF15B9" w:rsidRPr="00C9537E" w:rsidRDefault="0085140A" w:rsidP="00C9537E">
      <w:pPr>
        <w:pStyle w:val="PargrafodaLista"/>
        <w:numPr>
          <w:ilvl w:val="1"/>
          <w:numId w:val="6"/>
        </w:numPr>
        <w:spacing w:line="340" w:lineRule="exact"/>
        <w:ind w:left="0" w:firstLine="0"/>
        <w:jc w:val="both"/>
        <w:rPr>
          <w:rFonts w:asciiTheme="minorHAnsi" w:hAnsiTheme="minorHAnsi" w:cstheme="minorHAnsi"/>
          <w:u w:val="single"/>
        </w:rPr>
      </w:pPr>
      <w:r w:rsidRPr="00C9537E">
        <w:rPr>
          <w:rFonts w:asciiTheme="minorHAnsi" w:hAnsiTheme="minorHAnsi" w:cstheme="minorHAnsi"/>
          <w:u w:val="single"/>
        </w:rPr>
        <w:t>Renúncia</w:t>
      </w:r>
    </w:p>
    <w:p w14:paraId="5DC3E405" w14:textId="77777777" w:rsidR="00DB672B" w:rsidRPr="00C9537E" w:rsidRDefault="00DB672B" w:rsidP="00C9537E">
      <w:pPr>
        <w:spacing w:line="340" w:lineRule="exact"/>
        <w:rPr>
          <w:rFonts w:asciiTheme="minorHAnsi" w:hAnsiTheme="minorHAnsi" w:cstheme="minorHAnsi"/>
        </w:rPr>
      </w:pPr>
    </w:p>
    <w:p w14:paraId="3F0F8422" w14:textId="77777777" w:rsidR="00DF15B9" w:rsidRPr="00C9537E" w:rsidRDefault="0085140A"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 xml:space="preserve">Não se presume a renúncia a qualquer dos direitos decorrentes desta Escritura de Emissão. Desta forma, nenhum atraso, omissão ou liberalidade no exercício de qualquer direito, faculdade ou prerrogativa que caiba ao Agente Fiduciário e/ou aos Debenturistas, em razão de qualquer inadimplemento da Emissora, prejudicará o exercício de tais direitos, faculdades ou </w:t>
      </w:r>
      <w:r w:rsidR="00247762" w:rsidRPr="00C9537E">
        <w:rPr>
          <w:rFonts w:asciiTheme="minorHAnsi" w:hAnsiTheme="minorHAnsi" w:cstheme="minorHAnsi"/>
          <w:b w:val="0"/>
          <w:sz w:val="24"/>
          <w:szCs w:val="24"/>
        </w:rPr>
        <w:t>remédios</w:t>
      </w:r>
      <w:r w:rsidRPr="00C9537E">
        <w:rPr>
          <w:rFonts w:asciiTheme="minorHAnsi" w:hAnsiTheme="minorHAnsi" w:cstheme="minorHAnsi"/>
          <w:b w:val="0"/>
          <w:sz w:val="24"/>
          <w:szCs w:val="24"/>
        </w:rPr>
        <w:t>, ou será interpretado como constituindo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514CF0E8" w14:textId="77777777" w:rsidR="00DB672B" w:rsidRPr="00C9537E" w:rsidRDefault="00DB672B" w:rsidP="00C9537E">
      <w:pPr>
        <w:spacing w:line="340" w:lineRule="exact"/>
        <w:rPr>
          <w:rFonts w:asciiTheme="minorHAnsi" w:hAnsiTheme="minorHAnsi" w:cstheme="minorHAnsi"/>
        </w:rPr>
      </w:pPr>
    </w:p>
    <w:p w14:paraId="0FC2C4FB" w14:textId="77777777" w:rsidR="00DF15B9" w:rsidRPr="00C9537E" w:rsidRDefault="004C136A" w:rsidP="00C9537E">
      <w:pPr>
        <w:pStyle w:val="PargrafodaLista"/>
        <w:numPr>
          <w:ilvl w:val="1"/>
          <w:numId w:val="6"/>
        </w:numPr>
        <w:spacing w:line="340" w:lineRule="exact"/>
        <w:ind w:left="0" w:firstLine="0"/>
        <w:jc w:val="both"/>
        <w:rPr>
          <w:rFonts w:asciiTheme="minorHAnsi" w:hAnsiTheme="minorHAnsi" w:cstheme="minorHAnsi"/>
          <w:u w:val="single"/>
        </w:rPr>
      </w:pPr>
      <w:r w:rsidRPr="00C9537E">
        <w:rPr>
          <w:rFonts w:asciiTheme="minorHAnsi" w:hAnsiTheme="minorHAnsi" w:cstheme="minorHAnsi"/>
          <w:u w:val="single"/>
        </w:rPr>
        <w:t>Despesas</w:t>
      </w:r>
    </w:p>
    <w:p w14:paraId="3E0B9CB6" w14:textId="77777777" w:rsidR="00DB672B" w:rsidRPr="00C9537E" w:rsidRDefault="00DB672B" w:rsidP="00C9537E">
      <w:pPr>
        <w:spacing w:line="340" w:lineRule="exact"/>
        <w:rPr>
          <w:rFonts w:asciiTheme="minorHAnsi" w:hAnsiTheme="minorHAnsi" w:cstheme="minorHAnsi"/>
        </w:rPr>
      </w:pPr>
    </w:p>
    <w:p w14:paraId="5E87CF8D" w14:textId="0ADD7CAB" w:rsidR="00DF15B9" w:rsidRPr="00C9537E" w:rsidRDefault="004C136A"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A Emissora arcar</w:t>
      </w:r>
      <w:r w:rsidR="00BA1D13" w:rsidRPr="00C9537E">
        <w:rPr>
          <w:rFonts w:asciiTheme="minorHAnsi" w:hAnsiTheme="minorHAnsi" w:cstheme="minorHAnsi"/>
          <w:b w:val="0"/>
          <w:sz w:val="24"/>
          <w:szCs w:val="24"/>
        </w:rPr>
        <w:t>á</w:t>
      </w:r>
      <w:r w:rsidRPr="00C9537E">
        <w:rPr>
          <w:rFonts w:asciiTheme="minorHAnsi" w:hAnsiTheme="minorHAnsi" w:cstheme="minorHAnsi"/>
          <w:b w:val="0"/>
          <w:sz w:val="24"/>
          <w:szCs w:val="24"/>
        </w:rPr>
        <w:t xml:space="preserve"> com t</w:t>
      </w:r>
      <w:r w:rsidR="0085140A" w:rsidRPr="00C9537E">
        <w:rPr>
          <w:rFonts w:asciiTheme="minorHAnsi" w:hAnsiTheme="minorHAnsi" w:cstheme="minorHAnsi"/>
          <w:b w:val="0"/>
          <w:sz w:val="24"/>
          <w:szCs w:val="24"/>
        </w:rPr>
        <w:t xml:space="preserve">odos e quaisquer custos </w:t>
      </w:r>
      <w:r w:rsidRPr="00C9537E">
        <w:rPr>
          <w:rFonts w:asciiTheme="minorHAnsi" w:hAnsiTheme="minorHAnsi" w:cstheme="minorHAnsi"/>
          <w:b w:val="0"/>
          <w:sz w:val="24"/>
          <w:szCs w:val="24"/>
        </w:rPr>
        <w:t>da Emissão, inclusive: (a)</w:t>
      </w:r>
      <w:r w:rsidR="00BA1D13" w:rsidRPr="00C9537E">
        <w:rPr>
          <w:rFonts w:asciiTheme="minorHAnsi" w:hAnsiTheme="minorHAnsi" w:cstheme="minorHAnsi"/>
          <w:b w:val="0"/>
          <w:sz w:val="24"/>
          <w:szCs w:val="24"/>
        </w:rPr>
        <w:t> </w:t>
      </w:r>
      <w:r w:rsidRPr="00C9537E">
        <w:rPr>
          <w:rFonts w:asciiTheme="minorHAnsi" w:hAnsiTheme="minorHAnsi" w:cstheme="minorHAnsi"/>
          <w:b w:val="0"/>
          <w:sz w:val="24"/>
          <w:szCs w:val="24"/>
        </w:rPr>
        <w:t xml:space="preserve">decorrentes da colocação pública das Debêntures, incluindo todos os custos relativos ao seu </w:t>
      </w:r>
      <w:r w:rsidR="005401D9" w:rsidRPr="00C9537E">
        <w:rPr>
          <w:rFonts w:asciiTheme="minorHAnsi" w:hAnsiTheme="minorHAnsi" w:cstheme="minorHAnsi"/>
          <w:b w:val="0"/>
          <w:sz w:val="24"/>
          <w:szCs w:val="24"/>
        </w:rPr>
        <w:t>depósito</w:t>
      </w:r>
      <w:r w:rsidRPr="00C9537E">
        <w:rPr>
          <w:rFonts w:asciiTheme="minorHAnsi" w:hAnsiTheme="minorHAnsi" w:cstheme="minorHAnsi"/>
          <w:b w:val="0"/>
          <w:sz w:val="24"/>
          <w:szCs w:val="24"/>
        </w:rPr>
        <w:t xml:space="preserve"> na </w:t>
      </w:r>
      <w:r w:rsidR="00925FB0" w:rsidRPr="00C9537E">
        <w:rPr>
          <w:rFonts w:asciiTheme="minorHAnsi" w:hAnsiTheme="minorHAnsi" w:cstheme="minorHAnsi"/>
          <w:b w:val="0"/>
          <w:sz w:val="24"/>
          <w:szCs w:val="24"/>
        </w:rPr>
        <w:t>B3</w:t>
      </w:r>
      <w:r w:rsidRPr="00C9537E">
        <w:rPr>
          <w:rFonts w:asciiTheme="minorHAnsi" w:hAnsiTheme="minorHAnsi" w:cstheme="minorHAnsi"/>
          <w:b w:val="0"/>
          <w:sz w:val="24"/>
          <w:szCs w:val="24"/>
        </w:rPr>
        <w:t>; (b)</w:t>
      </w:r>
      <w:r w:rsidR="00BA1D13" w:rsidRPr="00C9537E">
        <w:rPr>
          <w:rFonts w:asciiTheme="minorHAnsi" w:hAnsiTheme="minorHAnsi" w:cstheme="minorHAnsi"/>
          <w:b w:val="0"/>
          <w:sz w:val="24"/>
          <w:szCs w:val="24"/>
        </w:rPr>
        <w:t> </w:t>
      </w:r>
      <w:r w:rsidRPr="00C9537E">
        <w:rPr>
          <w:rFonts w:asciiTheme="minorHAnsi" w:hAnsiTheme="minorHAnsi" w:cstheme="minorHAnsi"/>
          <w:b w:val="0"/>
          <w:sz w:val="24"/>
          <w:szCs w:val="24"/>
        </w:rPr>
        <w:t xml:space="preserve">de registro e de publicação de todos os atos necessários à Emissão, tais como esta Escritura de Emissão e </w:t>
      </w:r>
      <w:r w:rsidR="00F4363A" w:rsidRPr="00C9537E">
        <w:rPr>
          <w:rFonts w:asciiTheme="minorHAnsi" w:hAnsiTheme="minorHAnsi" w:cstheme="minorHAnsi"/>
          <w:b w:val="0"/>
          <w:sz w:val="24"/>
          <w:szCs w:val="24"/>
        </w:rPr>
        <w:t>a</w:t>
      </w:r>
      <w:r w:rsidRPr="00C9537E">
        <w:rPr>
          <w:rFonts w:asciiTheme="minorHAnsi" w:hAnsiTheme="minorHAnsi" w:cstheme="minorHAnsi"/>
          <w:b w:val="0"/>
          <w:sz w:val="24"/>
          <w:szCs w:val="24"/>
        </w:rPr>
        <w:t xml:space="preserve"> at</w:t>
      </w:r>
      <w:r w:rsidR="00F4363A" w:rsidRPr="00C9537E">
        <w:rPr>
          <w:rFonts w:asciiTheme="minorHAnsi" w:hAnsiTheme="minorHAnsi" w:cstheme="minorHAnsi"/>
          <w:b w:val="0"/>
          <w:sz w:val="24"/>
          <w:szCs w:val="24"/>
        </w:rPr>
        <w:t>a</w:t>
      </w:r>
      <w:r w:rsidR="007E24D3" w:rsidRPr="00C9537E">
        <w:rPr>
          <w:rFonts w:asciiTheme="minorHAnsi" w:hAnsiTheme="minorHAnsi" w:cstheme="minorHAnsi"/>
          <w:b w:val="0"/>
          <w:sz w:val="24"/>
          <w:szCs w:val="24"/>
        </w:rPr>
        <w:t xml:space="preserve"> da </w:t>
      </w:r>
      <w:r w:rsidR="00BA1D13" w:rsidRPr="00C9537E">
        <w:rPr>
          <w:rFonts w:asciiTheme="minorHAnsi" w:hAnsiTheme="minorHAnsi" w:cstheme="minorHAnsi"/>
          <w:b w:val="0"/>
          <w:sz w:val="24"/>
          <w:szCs w:val="24"/>
        </w:rPr>
        <w:t xml:space="preserve">AGE </w:t>
      </w:r>
      <w:r w:rsidR="007A5DDB" w:rsidRPr="00C9537E">
        <w:rPr>
          <w:rFonts w:asciiTheme="minorHAnsi" w:hAnsiTheme="minorHAnsi" w:cstheme="minorHAnsi"/>
          <w:b w:val="0"/>
          <w:sz w:val="24"/>
          <w:szCs w:val="24"/>
        </w:rPr>
        <w:t>da Emissora</w:t>
      </w:r>
      <w:r w:rsidR="002217D7" w:rsidRPr="00C9537E">
        <w:rPr>
          <w:rFonts w:asciiTheme="minorHAnsi" w:hAnsiTheme="minorHAnsi" w:cstheme="minorHAnsi"/>
          <w:b w:val="0"/>
          <w:sz w:val="24"/>
          <w:szCs w:val="24"/>
        </w:rPr>
        <w:t>; e (c)</w:t>
      </w:r>
      <w:r w:rsidR="00BA1D13" w:rsidRPr="00C9537E">
        <w:rPr>
          <w:rFonts w:asciiTheme="minorHAnsi" w:hAnsiTheme="minorHAnsi" w:cstheme="minorHAnsi"/>
          <w:b w:val="0"/>
          <w:sz w:val="24"/>
          <w:szCs w:val="24"/>
        </w:rPr>
        <w:t> </w:t>
      </w:r>
      <w:r w:rsidR="002217D7" w:rsidRPr="00C9537E">
        <w:rPr>
          <w:rFonts w:asciiTheme="minorHAnsi" w:hAnsiTheme="minorHAnsi" w:cstheme="minorHAnsi"/>
          <w:b w:val="0"/>
          <w:sz w:val="24"/>
          <w:szCs w:val="24"/>
        </w:rPr>
        <w:t xml:space="preserve">pelas despesas com a contratação de Agente Fiduciário, do </w:t>
      </w:r>
      <w:r w:rsidR="00606EC4" w:rsidRPr="00C9537E">
        <w:rPr>
          <w:rFonts w:asciiTheme="minorHAnsi" w:hAnsiTheme="minorHAnsi" w:cstheme="minorHAnsi"/>
          <w:b w:val="0"/>
          <w:sz w:val="24"/>
          <w:szCs w:val="24"/>
        </w:rPr>
        <w:t>Agente de Liquidação</w:t>
      </w:r>
      <w:r w:rsidR="001C4EEE" w:rsidRPr="00C9537E">
        <w:rPr>
          <w:rFonts w:asciiTheme="minorHAnsi" w:hAnsiTheme="minorHAnsi" w:cstheme="minorHAnsi"/>
          <w:b w:val="0"/>
          <w:sz w:val="24"/>
          <w:szCs w:val="24"/>
        </w:rPr>
        <w:t xml:space="preserve"> e</w:t>
      </w:r>
      <w:r w:rsidR="002217D7" w:rsidRPr="00C9537E">
        <w:rPr>
          <w:rFonts w:asciiTheme="minorHAnsi" w:hAnsiTheme="minorHAnsi" w:cstheme="minorHAnsi"/>
          <w:b w:val="0"/>
          <w:sz w:val="24"/>
          <w:szCs w:val="24"/>
        </w:rPr>
        <w:t xml:space="preserve"> do Escriturador</w:t>
      </w:r>
      <w:r w:rsidRPr="00C9537E">
        <w:rPr>
          <w:rFonts w:asciiTheme="minorHAnsi" w:hAnsiTheme="minorHAnsi" w:cstheme="minorHAnsi"/>
          <w:b w:val="0"/>
          <w:sz w:val="24"/>
          <w:szCs w:val="24"/>
        </w:rPr>
        <w:t xml:space="preserve">. </w:t>
      </w:r>
    </w:p>
    <w:p w14:paraId="1B324178" w14:textId="77777777" w:rsidR="008354E8" w:rsidRPr="00C9537E" w:rsidRDefault="008354E8" w:rsidP="00C9537E">
      <w:pPr>
        <w:spacing w:line="340" w:lineRule="exact"/>
        <w:rPr>
          <w:rFonts w:asciiTheme="minorHAnsi" w:hAnsiTheme="minorHAnsi" w:cstheme="minorHAnsi"/>
        </w:rPr>
      </w:pPr>
    </w:p>
    <w:p w14:paraId="72066BFC" w14:textId="77777777" w:rsidR="00DF15B9" w:rsidRPr="00C9537E" w:rsidRDefault="0085140A" w:rsidP="00C9537E">
      <w:pPr>
        <w:pStyle w:val="PargrafodaLista"/>
        <w:numPr>
          <w:ilvl w:val="1"/>
          <w:numId w:val="6"/>
        </w:numPr>
        <w:spacing w:line="340" w:lineRule="exact"/>
        <w:ind w:left="0" w:firstLine="0"/>
        <w:jc w:val="both"/>
        <w:rPr>
          <w:rFonts w:asciiTheme="minorHAnsi" w:hAnsiTheme="minorHAnsi" w:cstheme="minorHAnsi"/>
          <w:u w:val="single"/>
        </w:rPr>
      </w:pPr>
      <w:r w:rsidRPr="00C9537E">
        <w:rPr>
          <w:rFonts w:asciiTheme="minorHAnsi" w:hAnsiTheme="minorHAnsi" w:cstheme="minorHAnsi"/>
          <w:u w:val="single"/>
        </w:rPr>
        <w:t xml:space="preserve">Irrevogabilidade </w:t>
      </w:r>
    </w:p>
    <w:p w14:paraId="7B69A91D" w14:textId="77777777" w:rsidR="00DB672B" w:rsidRPr="00C9537E" w:rsidRDefault="00DB672B" w:rsidP="00C9537E">
      <w:pPr>
        <w:spacing w:line="340" w:lineRule="exact"/>
        <w:rPr>
          <w:rFonts w:asciiTheme="minorHAnsi" w:hAnsiTheme="minorHAnsi" w:cstheme="minorHAnsi"/>
        </w:rPr>
      </w:pPr>
    </w:p>
    <w:p w14:paraId="1F89C66E" w14:textId="77777777" w:rsidR="00DF15B9" w:rsidRPr="00C9537E" w:rsidRDefault="0085140A"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Esta Escritura de Emissão é celebrada em caráter irrevogável e irretratável, obrigando as partes e seus sucessores a qualquer título.</w:t>
      </w:r>
    </w:p>
    <w:p w14:paraId="038E3E69" w14:textId="77777777" w:rsidR="00DB672B" w:rsidRPr="00C9537E" w:rsidRDefault="00DB672B" w:rsidP="00C9537E">
      <w:pPr>
        <w:spacing w:line="340" w:lineRule="exact"/>
        <w:rPr>
          <w:rFonts w:asciiTheme="minorHAnsi" w:hAnsiTheme="minorHAnsi" w:cstheme="minorHAnsi"/>
        </w:rPr>
      </w:pPr>
    </w:p>
    <w:p w14:paraId="02FCEA76" w14:textId="77777777" w:rsidR="00DF15B9" w:rsidRPr="00C9537E" w:rsidRDefault="0085140A" w:rsidP="00C9537E">
      <w:pPr>
        <w:pStyle w:val="PargrafodaLista"/>
        <w:numPr>
          <w:ilvl w:val="1"/>
          <w:numId w:val="6"/>
        </w:numPr>
        <w:spacing w:line="340" w:lineRule="exact"/>
        <w:ind w:left="0" w:firstLine="0"/>
        <w:jc w:val="both"/>
        <w:rPr>
          <w:rFonts w:asciiTheme="minorHAnsi" w:hAnsiTheme="minorHAnsi" w:cstheme="minorHAnsi"/>
          <w:u w:val="single"/>
        </w:rPr>
      </w:pPr>
      <w:r w:rsidRPr="00C9537E">
        <w:rPr>
          <w:rFonts w:asciiTheme="minorHAnsi" w:hAnsiTheme="minorHAnsi" w:cstheme="minorHAnsi"/>
          <w:u w:val="single"/>
        </w:rPr>
        <w:t xml:space="preserve">Independência das Disposições da Escritura de Emissão </w:t>
      </w:r>
    </w:p>
    <w:p w14:paraId="3BBB59B4" w14:textId="77777777" w:rsidR="00DB672B" w:rsidRPr="00C9537E" w:rsidRDefault="00DB672B" w:rsidP="00C9537E">
      <w:pPr>
        <w:spacing w:line="340" w:lineRule="exact"/>
        <w:rPr>
          <w:rFonts w:asciiTheme="minorHAnsi" w:hAnsiTheme="minorHAnsi" w:cstheme="minorHAnsi"/>
        </w:rPr>
      </w:pPr>
    </w:p>
    <w:p w14:paraId="1D6D2802" w14:textId="77777777" w:rsidR="00DF15B9" w:rsidRPr="00C9537E" w:rsidRDefault="0085140A"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 xml:space="preserve">Caso qualquer das disposições </w:t>
      </w:r>
      <w:r w:rsidR="004C136A" w:rsidRPr="00C9537E">
        <w:rPr>
          <w:rFonts w:asciiTheme="minorHAnsi" w:hAnsiTheme="minorHAnsi" w:cstheme="minorHAnsi"/>
          <w:b w:val="0"/>
          <w:sz w:val="24"/>
          <w:szCs w:val="24"/>
        </w:rPr>
        <w:t>desta Escritura de Emissão</w:t>
      </w:r>
      <w:r w:rsidRPr="00C9537E">
        <w:rPr>
          <w:rFonts w:asciiTheme="minorHAnsi" w:hAnsiTheme="minorHAnsi" w:cstheme="minorHAnsi"/>
          <w:b w:val="0"/>
          <w:sz w:val="24"/>
          <w:szCs w:val="24"/>
        </w:rPr>
        <w:t xml:space="preserve"> venha a ser julgada ilegal, inválida ou ineficaz, prevalecerão todas as demais disposições não afetadas por tal julgamento, comprometendo-se as </w:t>
      </w:r>
      <w:r w:rsidR="004C136A" w:rsidRPr="00C9537E">
        <w:rPr>
          <w:rFonts w:asciiTheme="minorHAnsi" w:hAnsiTheme="minorHAnsi" w:cstheme="minorHAnsi"/>
          <w:b w:val="0"/>
          <w:sz w:val="24"/>
          <w:szCs w:val="24"/>
        </w:rPr>
        <w:t>P</w:t>
      </w:r>
      <w:r w:rsidRPr="00C9537E">
        <w:rPr>
          <w:rFonts w:asciiTheme="minorHAnsi" w:hAnsiTheme="minorHAnsi" w:cstheme="minorHAnsi"/>
          <w:b w:val="0"/>
          <w:sz w:val="24"/>
          <w:szCs w:val="24"/>
        </w:rPr>
        <w:t>artes, em boa-fé, a substituírem a disposição afetada por outra que, na medida do possível, produza o mesmo efeito.</w:t>
      </w:r>
    </w:p>
    <w:p w14:paraId="7FA4A87E" w14:textId="77777777" w:rsidR="00F56A62" w:rsidRPr="00C9537E" w:rsidRDefault="00F56A62" w:rsidP="00C9537E">
      <w:pPr>
        <w:spacing w:line="340" w:lineRule="exact"/>
        <w:rPr>
          <w:rFonts w:asciiTheme="minorHAnsi" w:hAnsiTheme="minorHAnsi" w:cstheme="minorHAnsi"/>
        </w:rPr>
      </w:pPr>
    </w:p>
    <w:p w14:paraId="6AE0ECD2" w14:textId="3F2B2071" w:rsidR="00F56A62" w:rsidRPr="00C9537E" w:rsidRDefault="00F56A62" w:rsidP="00C9537E">
      <w:pPr>
        <w:pStyle w:val="Ttulo6"/>
        <w:numPr>
          <w:ilvl w:val="2"/>
          <w:numId w:val="6"/>
        </w:numPr>
        <w:spacing w:line="340" w:lineRule="exact"/>
        <w:ind w:left="0" w:firstLine="0"/>
        <w:jc w:val="both"/>
        <w:rPr>
          <w:rFonts w:asciiTheme="minorHAnsi" w:hAnsiTheme="minorHAnsi" w:cstheme="minorHAnsi"/>
          <w:b w:val="0"/>
          <w:sz w:val="24"/>
          <w:szCs w:val="24"/>
        </w:rPr>
      </w:pPr>
      <w:bookmarkStart w:id="295" w:name="_Ref78576558"/>
      <w:r w:rsidRPr="00C9537E">
        <w:rPr>
          <w:rFonts w:asciiTheme="minorHAnsi" w:hAnsiTheme="minorHAnsi" w:cstheme="minorHAnsi"/>
          <w:b w:val="0"/>
          <w:sz w:val="24"/>
          <w:szCs w:val="24"/>
        </w:rPr>
        <w:t>Fica desde já dispensada a realização de Assembleia Geral de Debenturistas para deliberar sobre: (i)</w:t>
      </w:r>
      <w:r w:rsidR="00BA1D13" w:rsidRPr="00C9537E">
        <w:rPr>
          <w:rFonts w:asciiTheme="minorHAnsi" w:hAnsiTheme="minorHAnsi" w:cstheme="minorHAnsi"/>
          <w:b w:val="0"/>
          <w:sz w:val="24"/>
          <w:szCs w:val="24"/>
        </w:rPr>
        <w:t> </w:t>
      </w:r>
      <w:r w:rsidRPr="00C9537E">
        <w:rPr>
          <w:rFonts w:asciiTheme="minorHAnsi" w:hAnsiTheme="minorHAnsi" w:cstheme="minorHAnsi"/>
          <w:b w:val="0"/>
          <w:sz w:val="24"/>
          <w:szCs w:val="24"/>
        </w:rPr>
        <w:t>a correção de erros não materiais, incluindo mas não se limitando aos erros de digitação ou aritméticos, (ii)</w:t>
      </w:r>
      <w:r w:rsidR="00BA1D13" w:rsidRPr="00C9537E">
        <w:rPr>
          <w:rFonts w:asciiTheme="minorHAnsi" w:hAnsiTheme="minorHAnsi" w:cstheme="minorHAnsi"/>
          <w:b w:val="0"/>
          <w:sz w:val="24"/>
          <w:szCs w:val="24"/>
        </w:rPr>
        <w:t> </w:t>
      </w:r>
      <w:r w:rsidRPr="00C9537E">
        <w:rPr>
          <w:rFonts w:asciiTheme="minorHAnsi" w:hAnsiTheme="minorHAnsi" w:cstheme="minorHAnsi"/>
          <w:b w:val="0"/>
          <w:sz w:val="24"/>
          <w:szCs w:val="24"/>
        </w:rPr>
        <w:t>alterações a quaisquer documentos da Emissão já expressamente permitidas nos termos do(s) respectivo(s) documento(s) da Emissão, (iii)</w:t>
      </w:r>
      <w:r w:rsidR="003E56CA" w:rsidRPr="00C9537E">
        <w:rPr>
          <w:rFonts w:asciiTheme="minorHAnsi" w:hAnsiTheme="minorHAnsi" w:cstheme="minorHAnsi"/>
          <w:b w:val="0"/>
          <w:sz w:val="24"/>
          <w:szCs w:val="24"/>
        </w:rPr>
        <w:t> </w:t>
      </w:r>
      <w:r w:rsidRPr="00C9537E">
        <w:rPr>
          <w:rFonts w:asciiTheme="minorHAnsi" w:hAnsiTheme="minorHAnsi" w:cstheme="minorHAnsi"/>
          <w:b w:val="0"/>
          <w:sz w:val="24"/>
          <w:szCs w:val="24"/>
        </w:rPr>
        <w:t>alterações a quaisquer documentos da Emissão em razão de exigências formuladas pela CVM, pela B3 ou pela ANBIMA, ou (iv)</w:t>
      </w:r>
      <w:r w:rsidR="00BA1D13" w:rsidRPr="00C9537E">
        <w:rPr>
          <w:rFonts w:asciiTheme="minorHAnsi" w:hAnsiTheme="minorHAnsi" w:cstheme="minorHAnsi"/>
          <w:b w:val="0"/>
          <w:sz w:val="24"/>
          <w:szCs w:val="24"/>
        </w:rPr>
        <w:t> </w:t>
      </w:r>
      <w:r w:rsidRPr="00C9537E">
        <w:rPr>
          <w:rFonts w:asciiTheme="minorHAnsi" w:hAnsiTheme="minorHAnsi" w:cstheme="minorHAnsi"/>
          <w:b w:val="0"/>
          <w:sz w:val="24"/>
          <w:szCs w:val="24"/>
        </w:rPr>
        <w:t>em virtude da atualização dos dados cadastrais das Partes, tais como alteração na razão social, endereço e telefone, entre outros, desde que as alterações ou correções referidas nos itens (i), (ii), (iii) e (iv) acima, não possam acarretar qualquer prejuízo aos Debenturistas ou qualquer alteração no fluxo das Debêntures, e desde que não haja qualquer custo ou despesa adicional para os Debenturistas.</w:t>
      </w:r>
      <w:bookmarkEnd w:id="295"/>
      <w:r w:rsidRPr="00C9537E">
        <w:rPr>
          <w:rFonts w:asciiTheme="minorHAnsi" w:hAnsiTheme="minorHAnsi" w:cstheme="minorHAnsi"/>
          <w:b w:val="0"/>
          <w:sz w:val="24"/>
          <w:szCs w:val="24"/>
        </w:rPr>
        <w:t xml:space="preserve"> </w:t>
      </w:r>
    </w:p>
    <w:p w14:paraId="51EA28A7" w14:textId="77777777" w:rsidR="00F56A62" w:rsidRPr="00C9537E" w:rsidRDefault="00F56A62" w:rsidP="00C9537E">
      <w:pPr>
        <w:pStyle w:val="Ttulo6"/>
        <w:spacing w:line="340" w:lineRule="exact"/>
        <w:jc w:val="both"/>
        <w:rPr>
          <w:rFonts w:asciiTheme="minorHAnsi" w:hAnsiTheme="minorHAnsi" w:cstheme="minorHAnsi"/>
          <w:b w:val="0"/>
          <w:sz w:val="24"/>
          <w:szCs w:val="24"/>
        </w:rPr>
      </w:pPr>
    </w:p>
    <w:p w14:paraId="1F266BF5" w14:textId="21E132C0" w:rsidR="00F56A62" w:rsidRPr="00C9537E" w:rsidRDefault="00F56A62"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 xml:space="preserve">Não obstante a dispensa da realização da Assembleia Geral de Debenturistas para deliberar sobre as matérias indicadas na Cláusula </w:t>
      </w:r>
      <w:r w:rsidR="000141BC" w:rsidRPr="00C9537E">
        <w:rPr>
          <w:rFonts w:asciiTheme="minorHAnsi" w:hAnsiTheme="minorHAnsi" w:cstheme="minorHAnsi"/>
          <w:b w:val="0"/>
          <w:sz w:val="24"/>
          <w:szCs w:val="24"/>
          <w:highlight w:val="lightGray"/>
        </w:rPr>
        <w:fldChar w:fldCharType="begin"/>
      </w:r>
      <w:r w:rsidR="000141BC" w:rsidRPr="00C9537E">
        <w:rPr>
          <w:rFonts w:asciiTheme="minorHAnsi" w:hAnsiTheme="minorHAnsi" w:cstheme="minorHAnsi"/>
          <w:b w:val="0"/>
          <w:sz w:val="24"/>
          <w:szCs w:val="24"/>
        </w:rPr>
        <w:instrText xml:space="preserve"> REF _Ref78576558 \r \h </w:instrText>
      </w:r>
      <w:r w:rsidR="00FC2639" w:rsidRPr="00C9537E">
        <w:rPr>
          <w:rFonts w:asciiTheme="minorHAnsi" w:hAnsiTheme="minorHAnsi" w:cstheme="minorHAnsi"/>
          <w:b w:val="0"/>
          <w:sz w:val="24"/>
          <w:szCs w:val="24"/>
          <w:highlight w:val="lightGray"/>
        </w:rPr>
        <w:instrText xml:space="preserve"> \* MERGEFORMAT </w:instrText>
      </w:r>
      <w:r w:rsidR="000141BC" w:rsidRPr="00C9537E">
        <w:rPr>
          <w:rFonts w:asciiTheme="minorHAnsi" w:hAnsiTheme="minorHAnsi" w:cstheme="minorHAnsi"/>
          <w:b w:val="0"/>
          <w:sz w:val="24"/>
          <w:szCs w:val="24"/>
          <w:highlight w:val="lightGray"/>
        </w:rPr>
      </w:r>
      <w:r w:rsidR="000141BC" w:rsidRPr="00C9537E">
        <w:rPr>
          <w:rFonts w:asciiTheme="minorHAnsi" w:hAnsiTheme="minorHAnsi" w:cstheme="minorHAnsi"/>
          <w:b w:val="0"/>
          <w:sz w:val="24"/>
          <w:szCs w:val="24"/>
          <w:highlight w:val="lightGray"/>
        </w:rPr>
        <w:fldChar w:fldCharType="separate"/>
      </w:r>
      <w:r w:rsidR="008A62C8" w:rsidRPr="00C9537E">
        <w:rPr>
          <w:rFonts w:asciiTheme="minorHAnsi" w:hAnsiTheme="minorHAnsi" w:cstheme="minorHAnsi"/>
          <w:b w:val="0"/>
          <w:sz w:val="24"/>
          <w:szCs w:val="24"/>
        </w:rPr>
        <w:t>10.4.2</w:t>
      </w:r>
      <w:r w:rsidR="000141BC" w:rsidRPr="00C9537E">
        <w:rPr>
          <w:rFonts w:asciiTheme="minorHAnsi" w:hAnsiTheme="minorHAnsi" w:cstheme="minorHAnsi"/>
          <w:b w:val="0"/>
          <w:sz w:val="24"/>
          <w:szCs w:val="24"/>
          <w:highlight w:val="lightGray"/>
        </w:rPr>
        <w:fldChar w:fldCharType="end"/>
      </w:r>
      <w:r w:rsidRPr="00C9537E">
        <w:rPr>
          <w:rFonts w:asciiTheme="minorHAnsi" w:hAnsiTheme="minorHAnsi" w:cstheme="minorHAnsi"/>
          <w:b w:val="0"/>
          <w:sz w:val="24"/>
          <w:szCs w:val="24"/>
        </w:rPr>
        <w:t xml:space="preserve"> acima, as Partes permanecerão obrigadas a tomar todas as providências, bem como elaborar, celebrar e registrar todos os documentos necessários para fins de correção de erros não materiais ou alteração aos documentos da Emissão nas hipóteses previstas nos itens (i) a (iv) da Cláusula </w:t>
      </w:r>
      <w:r w:rsidR="000141BC" w:rsidRPr="00C9537E">
        <w:rPr>
          <w:rFonts w:asciiTheme="minorHAnsi" w:hAnsiTheme="minorHAnsi" w:cstheme="minorHAnsi"/>
          <w:b w:val="0"/>
          <w:sz w:val="24"/>
          <w:szCs w:val="24"/>
          <w:highlight w:val="lightGray"/>
        </w:rPr>
        <w:fldChar w:fldCharType="begin"/>
      </w:r>
      <w:r w:rsidR="000141BC" w:rsidRPr="00C9537E">
        <w:rPr>
          <w:rFonts w:asciiTheme="minorHAnsi" w:hAnsiTheme="minorHAnsi" w:cstheme="minorHAnsi"/>
          <w:b w:val="0"/>
          <w:sz w:val="24"/>
          <w:szCs w:val="24"/>
        </w:rPr>
        <w:instrText xml:space="preserve"> REF _Ref78576558 \r \h </w:instrText>
      </w:r>
      <w:r w:rsidR="00FC2639" w:rsidRPr="00C9537E">
        <w:rPr>
          <w:rFonts w:asciiTheme="minorHAnsi" w:hAnsiTheme="minorHAnsi" w:cstheme="minorHAnsi"/>
          <w:b w:val="0"/>
          <w:sz w:val="24"/>
          <w:szCs w:val="24"/>
          <w:highlight w:val="lightGray"/>
        </w:rPr>
        <w:instrText xml:space="preserve"> \* MERGEFORMAT </w:instrText>
      </w:r>
      <w:r w:rsidR="000141BC" w:rsidRPr="00C9537E">
        <w:rPr>
          <w:rFonts w:asciiTheme="minorHAnsi" w:hAnsiTheme="minorHAnsi" w:cstheme="minorHAnsi"/>
          <w:b w:val="0"/>
          <w:sz w:val="24"/>
          <w:szCs w:val="24"/>
          <w:highlight w:val="lightGray"/>
        </w:rPr>
      </w:r>
      <w:r w:rsidR="000141BC" w:rsidRPr="00C9537E">
        <w:rPr>
          <w:rFonts w:asciiTheme="minorHAnsi" w:hAnsiTheme="minorHAnsi" w:cstheme="minorHAnsi"/>
          <w:b w:val="0"/>
          <w:sz w:val="24"/>
          <w:szCs w:val="24"/>
          <w:highlight w:val="lightGray"/>
        </w:rPr>
        <w:fldChar w:fldCharType="separate"/>
      </w:r>
      <w:r w:rsidR="008A62C8" w:rsidRPr="00C9537E">
        <w:rPr>
          <w:rFonts w:asciiTheme="minorHAnsi" w:hAnsiTheme="minorHAnsi" w:cstheme="minorHAnsi"/>
          <w:b w:val="0"/>
          <w:sz w:val="24"/>
          <w:szCs w:val="24"/>
        </w:rPr>
        <w:t>10.4.2</w:t>
      </w:r>
      <w:r w:rsidR="000141BC" w:rsidRPr="00C9537E">
        <w:rPr>
          <w:rFonts w:asciiTheme="minorHAnsi" w:hAnsiTheme="minorHAnsi" w:cstheme="minorHAnsi"/>
          <w:b w:val="0"/>
          <w:sz w:val="24"/>
          <w:szCs w:val="24"/>
          <w:highlight w:val="lightGray"/>
        </w:rPr>
        <w:fldChar w:fldCharType="end"/>
      </w:r>
      <w:r w:rsidRPr="00C9537E">
        <w:rPr>
          <w:rFonts w:asciiTheme="minorHAnsi" w:hAnsiTheme="minorHAnsi" w:cstheme="minorHAnsi"/>
          <w:b w:val="0"/>
          <w:sz w:val="24"/>
          <w:szCs w:val="24"/>
        </w:rPr>
        <w:t>.</w:t>
      </w:r>
    </w:p>
    <w:p w14:paraId="20084EF4" w14:textId="77777777" w:rsidR="00F56A62" w:rsidRPr="00C9537E" w:rsidRDefault="00F56A62" w:rsidP="00C9537E">
      <w:pPr>
        <w:spacing w:line="340" w:lineRule="exact"/>
        <w:rPr>
          <w:rFonts w:asciiTheme="minorHAnsi" w:hAnsiTheme="minorHAnsi" w:cstheme="minorHAnsi"/>
          <w:b/>
        </w:rPr>
      </w:pPr>
    </w:p>
    <w:p w14:paraId="79C99BE9" w14:textId="77777777" w:rsidR="00DF15B9" w:rsidRPr="00C9537E" w:rsidRDefault="0085140A" w:rsidP="00C9537E">
      <w:pPr>
        <w:pStyle w:val="PargrafodaLista"/>
        <w:numPr>
          <w:ilvl w:val="1"/>
          <w:numId w:val="6"/>
        </w:numPr>
        <w:spacing w:line="340" w:lineRule="exact"/>
        <w:ind w:left="0" w:firstLine="0"/>
        <w:jc w:val="both"/>
        <w:rPr>
          <w:rFonts w:asciiTheme="minorHAnsi" w:hAnsiTheme="minorHAnsi" w:cstheme="minorHAnsi"/>
          <w:u w:val="single"/>
        </w:rPr>
      </w:pPr>
      <w:r w:rsidRPr="00C9537E">
        <w:rPr>
          <w:rFonts w:asciiTheme="minorHAnsi" w:hAnsiTheme="minorHAnsi" w:cstheme="minorHAnsi"/>
          <w:u w:val="single"/>
        </w:rPr>
        <w:t>Título Executivo Extrajudicial</w:t>
      </w:r>
      <w:r w:rsidR="004C136A" w:rsidRPr="00C9537E">
        <w:rPr>
          <w:rFonts w:asciiTheme="minorHAnsi" w:hAnsiTheme="minorHAnsi" w:cstheme="minorHAnsi"/>
          <w:u w:val="single"/>
        </w:rPr>
        <w:t xml:space="preserve"> e Execução Específica</w:t>
      </w:r>
    </w:p>
    <w:p w14:paraId="466F3F77" w14:textId="77777777" w:rsidR="00DB672B" w:rsidRPr="00C9537E" w:rsidRDefault="00DB672B" w:rsidP="00C9537E">
      <w:pPr>
        <w:spacing w:line="340" w:lineRule="exact"/>
        <w:rPr>
          <w:rFonts w:asciiTheme="minorHAnsi" w:hAnsiTheme="minorHAnsi" w:cstheme="minorHAnsi"/>
        </w:rPr>
      </w:pPr>
    </w:p>
    <w:p w14:paraId="34E2A1F5" w14:textId="2BF8DFA8" w:rsidR="00DB672B" w:rsidRPr="00C9537E" w:rsidRDefault="004C136A" w:rsidP="00C9537E">
      <w:pPr>
        <w:pStyle w:val="Ttulo6"/>
        <w:numPr>
          <w:ilvl w:val="2"/>
          <w:numId w:val="6"/>
        </w:numPr>
        <w:spacing w:line="340" w:lineRule="exact"/>
        <w:ind w:left="0" w:firstLine="0"/>
        <w:jc w:val="both"/>
        <w:rPr>
          <w:rFonts w:asciiTheme="minorHAnsi" w:hAnsiTheme="minorHAnsi" w:cstheme="minorHAnsi"/>
          <w:sz w:val="24"/>
          <w:szCs w:val="24"/>
        </w:rPr>
      </w:pPr>
      <w:r w:rsidRPr="00C9537E">
        <w:rPr>
          <w:rFonts w:asciiTheme="minorHAnsi" w:hAnsiTheme="minorHAnsi" w:cstheme="minorHAnsi"/>
          <w:b w:val="0"/>
          <w:sz w:val="24"/>
          <w:szCs w:val="24"/>
        </w:rPr>
        <w:t>Esta Escritura de Emissão e as Debêntures constituem títulos executivos extrajudiciais, nos termos dos incisos I e II</w:t>
      </w:r>
      <w:r w:rsidR="007C17FA" w:rsidRPr="00C9537E">
        <w:rPr>
          <w:rFonts w:asciiTheme="minorHAnsi" w:hAnsiTheme="minorHAnsi" w:cstheme="minorHAnsi"/>
          <w:b w:val="0"/>
          <w:sz w:val="24"/>
          <w:szCs w:val="24"/>
        </w:rPr>
        <w:t>I</w:t>
      </w:r>
      <w:r w:rsidRPr="00C9537E">
        <w:rPr>
          <w:rFonts w:asciiTheme="minorHAnsi" w:hAnsiTheme="minorHAnsi" w:cstheme="minorHAnsi"/>
          <w:b w:val="0"/>
          <w:sz w:val="24"/>
          <w:szCs w:val="24"/>
        </w:rPr>
        <w:t xml:space="preserve"> do artigo </w:t>
      </w:r>
      <w:r w:rsidR="00CC5746" w:rsidRPr="00C9537E">
        <w:rPr>
          <w:rFonts w:asciiTheme="minorHAnsi" w:hAnsiTheme="minorHAnsi" w:cstheme="minorHAnsi"/>
          <w:b w:val="0"/>
          <w:sz w:val="24"/>
          <w:szCs w:val="24"/>
        </w:rPr>
        <w:t xml:space="preserve">784 </w:t>
      </w:r>
      <w:r w:rsidRPr="00C9537E">
        <w:rPr>
          <w:rFonts w:asciiTheme="minorHAnsi" w:hAnsiTheme="minorHAnsi" w:cstheme="minorHAnsi"/>
          <w:b w:val="0"/>
          <w:sz w:val="24"/>
          <w:szCs w:val="24"/>
        </w:rPr>
        <w:t xml:space="preserve">do Código de Processo Civil, reconhecendo as Partes desde já que, independentemente de quaisquer outras medidas cabíveis, as obrigações assumidas nos termos desta Escritura de Emissão e com relação às Debêntures estão sujeitas à execução específica, submetendo-se às disposições dos artigos </w:t>
      </w:r>
      <w:r w:rsidR="00CC5746" w:rsidRPr="00C9537E">
        <w:rPr>
          <w:rFonts w:asciiTheme="minorHAnsi" w:hAnsiTheme="minorHAnsi" w:cstheme="minorHAnsi"/>
          <w:b w:val="0"/>
          <w:sz w:val="24"/>
          <w:szCs w:val="24"/>
        </w:rPr>
        <w:t xml:space="preserve">815 </w:t>
      </w:r>
      <w:r w:rsidRPr="00C9537E">
        <w:rPr>
          <w:rFonts w:asciiTheme="minorHAnsi" w:hAnsiTheme="minorHAnsi" w:cstheme="minorHAnsi"/>
          <w:b w:val="0"/>
          <w:sz w:val="24"/>
          <w:szCs w:val="24"/>
        </w:rPr>
        <w:t xml:space="preserve">e seguintes do Código de Processo Civil, sem prejuízo do direito de declarar o vencimento antecipado das Debêntures, nos termos desta Escritura de Emissão. </w:t>
      </w:r>
    </w:p>
    <w:p w14:paraId="756BF2CA" w14:textId="77777777" w:rsidR="00DF15B9" w:rsidRPr="00C9537E" w:rsidRDefault="00DF15B9" w:rsidP="00C9537E">
      <w:pPr>
        <w:pStyle w:val="Ttulo6"/>
        <w:spacing w:line="340" w:lineRule="exact"/>
        <w:jc w:val="both"/>
        <w:rPr>
          <w:rFonts w:asciiTheme="minorHAnsi" w:hAnsiTheme="minorHAnsi" w:cstheme="minorHAnsi"/>
          <w:sz w:val="24"/>
          <w:szCs w:val="24"/>
        </w:rPr>
      </w:pPr>
    </w:p>
    <w:p w14:paraId="494E37D4" w14:textId="77777777" w:rsidR="004C136A" w:rsidRPr="00C9537E" w:rsidRDefault="004C136A" w:rsidP="00C9537E">
      <w:pPr>
        <w:pStyle w:val="PargrafodaLista"/>
        <w:numPr>
          <w:ilvl w:val="1"/>
          <w:numId w:val="6"/>
        </w:numPr>
        <w:spacing w:line="340" w:lineRule="exact"/>
        <w:ind w:left="0" w:firstLine="0"/>
        <w:jc w:val="both"/>
        <w:rPr>
          <w:rFonts w:asciiTheme="minorHAnsi" w:hAnsiTheme="minorHAnsi" w:cstheme="minorHAnsi"/>
          <w:u w:val="single"/>
        </w:rPr>
      </w:pPr>
      <w:r w:rsidRPr="00C9537E">
        <w:rPr>
          <w:rFonts w:asciiTheme="minorHAnsi" w:hAnsiTheme="minorHAnsi" w:cstheme="minorHAnsi"/>
          <w:u w:val="single"/>
        </w:rPr>
        <w:t>Cômputo do Prazo</w:t>
      </w:r>
    </w:p>
    <w:p w14:paraId="58C09103" w14:textId="77777777" w:rsidR="00DB672B" w:rsidRPr="00C9537E" w:rsidRDefault="00DB672B" w:rsidP="00C9537E">
      <w:pPr>
        <w:spacing w:line="340" w:lineRule="exact"/>
        <w:rPr>
          <w:rFonts w:asciiTheme="minorHAnsi" w:hAnsiTheme="minorHAnsi" w:cstheme="minorHAnsi"/>
        </w:rPr>
      </w:pPr>
    </w:p>
    <w:p w14:paraId="6E88077D" w14:textId="77777777" w:rsidR="004C136A" w:rsidRPr="00C9537E" w:rsidRDefault="004C136A"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Exceto se de outra forma especificamente disposto nesta Escritura de Emissão, os prazos estabelecidos na presente Escritura de Emissão serão computados de acordo com a regra prescrita no artigo 132 do Código Civil, sendo excluído o dia do começo e incluído o do vencimento.</w:t>
      </w:r>
    </w:p>
    <w:p w14:paraId="739439B9" w14:textId="77777777" w:rsidR="00DF0367" w:rsidRPr="00C9537E" w:rsidRDefault="00DF0367" w:rsidP="00C9537E">
      <w:pPr>
        <w:spacing w:line="340" w:lineRule="exact"/>
        <w:rPr>
          <w:rFonts w:asciiTheme="minorHAnsi" w:hAnsiTheme="minorHAnsi" w:cstheme="minorHAnsi"/>
        </w:rPr>
      </w:pPr>
    </w:p>
    <w:p w14:paraId="18775D07" w14:textId="77777777" w:rsidR="00E22D1B" w:rsidRPr="00C9537E" w:rsidRDefault="0085140A" w:rsidP="00C9537E">
      <w:pPr>
        <w:pStyle w:val="PargrafodaLista"/>
        <w:numPr>
          <w:ilvl w:val="1"/>
          <w:numId w:val="6"/>
        </w:numPr>
        <w:spacing w:line="340" w:lineRule="exact"/>
        <w:ind w:left="0" w:firstLine="0"/>
        <w:jc w:val="both"/>
        <w:rPr>
          <w:rFonts w:asciiTheme="minorHAnsi" w:hAnsiTheme="minorHAnsi" w:cstheme="minorHAnsi"/>
          <w:u w:val="single"/>
        </w:rPr>
      </w:pPr>
      <w:r w:rsidRPr="00C9537E">
        <w:rPr>
          <w:rFonts w:asciiTheme="minorHAnsi" w:hAnsiTheme="minorHAnsi" w:cstheme="minorHAnsi"/>
          <w:u w:val="single"/>
        </w:rPr>
        <w:t>Comunicações</w:t>
      </w:r>
    </w:p>
    <w:p w14:paraId="3638A1E5" w14:textId="77777777" w:rsidR="00DB672B" w:rsidRPr="00C9537E" w:rsidRDefault="00DB672B" w:rsidP="00C9537E">
      <w:pPr>
        <w:spacing w:line="340" w:lineRule="exact"/>
        <w:rPr>
          <w:rFonts w:asciiTheme="minorHAnsi" w:hAnsiTheme="minorHAnsi" w:cstheme="minorHAnsi"/>
        </w:rPr>
      </w:pPr>
    </w:p>
    <w:p w14:paraId="35A7AB8E" w14:textId="38631F98" w:rsidR="00E22D1B" w:rsidRPr="00C9537E" w:rsidRDefault="00E77BFF"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 xml:space="preserve">Quaisquer notificações, instruções ou </w:t>
      </w:r>
      <w:r w:rsidR="0085140A" w:rsidRPr="00C9537E">
        <w:rPr>
          <w:rFonts w:asciiTheme="minorHAnsi" w:hAnsiTheme="minorHAnsi" w:cstheme="minorHAnsi"/>
          <w:b w:val="0"/>
          <w:sz w:val="24"/>
          <w:szCs w:val="24"/>
        </w:rPr>
        <w:t>comunicações a serem</w:t>
      </w:r>
      <w:r w:rsidRPr="00C9537E">
        <w:rPr>
          <w:rFonts w:asciiTheme="minorHAnsi" w:hAnsiTheme="minorHAnsi" w:cstheme="minorHAnsi"/>
          <w:b w:val="0"/>
          <w:sz w:val="24"/>
          <w:szCs w:val="24"/>
        </w:rPr>
        <w:t xml:space="preserve"> realizadas por quaisquer das Partes em virtude desta Escritura de Emissão</w:t>
      </w:r>
      <w:r w:rsidR="0085140A" w:rsidRPr="00C9537E">
        <w:rPr>
          <w:rFonts w:asciiTheme="minorHAnsi" w:hAnsiTheme="minorHAnsi" w:cstheme="minorHAnsi"/>
          <w:b w:val="0"/>
          <w:sz w:val="24"/>
          <w:szCs w:val="24"/>
        </w:rPr>
        <w:t xml:space="preserve"> deverão ser encaminhadas para os seguintes endereços:</w:t>
      </w:r>
      <w:r w:rsidR="00092433" w:rsidRPr="00C9537E">
        <w:rPr>
          <w:rFonts w:asciiTheme="minorHAnsi" w:hAnsiTheme="minorHAnsi" w:cstheme="minorHAnsi"/>
          <w:b w:val="0"/>
          <w:sz w:val="24"/>
          <w:szCs w:val="24"/>
        </w:rPr>
        <w:t xml:space="preserve"> </w:t>
      </w:r>
    </w:p>
    <w:p w14:paraId="7C6D267F" w14:textId="77777777" w:rsidR="00DB672B" w:rsidRPr="00C9537E" w:rsidRDefault="00DB672B" w:rsidP="00C9537E">
      <w:pPr>
        <w:spacing w:line="340" w:lineRule="exact"/>
        <w:rPr>
          <w:rFonts w:asciiTheme="minorHAnsi" w:hAnsiTheme="minorHAnsi" w:cstheme="minorHAnsi"/>
        </w:rPr>
      </w:pPr>
    </w:p>
    <w:tbl>
      <w:tblPr>
        <w:tblW w:w="5000" w:type="pct"/>
        <w:tblCellMar>
          <w:left w:w="70" w:type="dxa"/>
          <w:right w:w="70" w:type="dxa"/>
        </w:tblCellMar>
        <w:tblLook w:val="0000" w:firstRow="0" w:lastRow="0" w:firstColumn="0" w:lastColumn="0" w:noHBand="0" w:noVBand="0"/>
      </w:tblPr>
      <w:tblGrid>
        <w:gridCol w:w="2558"/>
        <w:gridCol w:w="5754"/>
      </w:tblGrid>
      <w:tr w:rsidR="0087083F" w:rsidRPr="00C9537E" w14:paraId="04B661B0" w14:textId="77777777" w:rsidTr="000714AC">
        <w:trPr>
          <w:trHeight w:val="20"/>
        </w:trPr>
        <w:tc>
          <w:tcPr>
            <w:tcW w:w="1539" w:type="pct"/>
          </w:tcPr>
          <w:p w14:paraId="026AD405" w14:textId="255E7A5B" w:rsidR="00C231BD" w:rsidRPr="00C9537E" w:rsidRDefault="0085140A" w:rsidP="00C9537E">
            <w:pPr>
              <w:spacing w:line="340" w:lineRule="exact"/>
              <w:rPr>
                <w:rFonts w:asciiTheme="minorHAnsi" w:hAnsiTheme="minorHAnsi" w:cstheme="minorHAnsi"/>
              </w:rPr>
            </w:pPr>
            <w:bookmarkStart w:id="296" w:name="_Hlk6495338"/>
            <w:r w:rsidRPr="00C9537E">
              <w:rPr>
                <w:rFonts w:asciiTheme="minorHAnsi" w:hAnsiTheme="minorHAnsi" w:cstheme="minorHAnsi"/>
                <w:u w:val="single"/>
              </w:rPr>
              <w:t>Para a Emissora</w:t>
            </w:r>
            <w:r w:rsidR="00C6568B" w:rsidRPr="00C9537E">
              <w:rPr>
                <w:rFonts w:asciiTheme="minorHAnsi" w:hAnsiTheme="minorHAnsi" w:cstheme="minorHAnsi"/>
              </w:rPr>
              <w:t>:</w:t>
            </w:r>
          </w:p>
        </w:tc>
        <w:tc>
          <w:tcPr>
            <w:tcW w:w="3461" w:type="pct"/>
          </w:tcPr>
          <w:p w14:paraId="57547D49" w14:textId="04A5CE5D" w:rsidR="006051FC" w:rsidRPr="00C9537E" w:rsidRDefault="00C231BD" w:rsidP="00C9537E">
            <w:pPr>
              <w:pStyle w:val="p3"/>
              <w:tabs>
                <w:tab w:val="clear" w:pos="720"/>
              </w:tabs>
              <w:suppressAutoHyphens/>
              <w:spacing w:line="340" w:lineRule="exact"/>
              <w:contextualSpacing/>
              <w:rPr>
                <w:rFonts w:asciiTheme="minorHAnsi" w:hAnsiTheme="minorHAnsi" w:cstheme="minorHAnsi"/>
                <w:szCs w:val="24"/>
              </w:rPr>
            </w:pPr>
            <w:bookmarkStart w:id="297" w:name="_Hlk78569378"/>
            <w:r w:rsidRPr="00C9537E">
              <w:rPr>
                <w:rFonts w:asciiTheme="minorHAnsi" w:hAnsiTheme="minorHAnsi" w:cstheme="minorHAnsi"/>
                <w:b/>
                <w:bCs/>
                <w:smallCaps/>
                <w:szCs w:val="24"/>
              </w:rPr>
              <w:t xml:space="preserve">USINA </w:t>
            </w:r>
            <w:r w:rsidR="00FF6F08" w:rsidRPr="00C9537E">
              <w:rPr>
                <w:rFonts w:asciiTheme="minorHAnsi" w:hAnsiTheme="minorHAnsi" w:cstheme="minorHAnsi"/>
                <w:b/>
                <w:bCs/>
                <w:smallCaps/>
                <w:szCs w:val="24"/>
              </w:rPr>
              <w:t>CERRADÃO</w:t>
            </w:r>
            <w:r w:rsidRPr="00C9537E">
              <w:rPr>
                <w:rFonts w:asciiTheme="minorHAnsi" w:hAnsiTheme="minorHAnsi" w:cstheme="minorHAnsi"/>
                <w:b/>
                <w:bCs/>
                <w:smallCaps/>
                <w:szCs w:val="24"/>
              </w:rPr>
              <w:t xml:space="preserve"> S.A.</w:t>
            </w:r>
          </w:p>
          <w:p w14:paraId="159A9EC1" w14:textId="77777777" w:rsidR="00031D75" w:rsidRPr="00C9537E" w:rsidRDefault="00031D75" w:rsidP="00C9537E">
            <w:pPr>
              <w:widowControl w:val="0"/>
              <w:shd w:val="clear" w:color="auto" w:fill="FFFFFF"/>
              <w:tabs>
                <w:tab w:val="left" w:pos="3600"/>
              </w:tabs>
              <w:suppressAutoHyphens/>
              <w:spacing w:line="340" w:lineRule="exact"/>
              <w:jc w:val="both"/>
              <w:textAlignment w:val="baseline"/>
              <w:rPr>
                <w:rFonts w:asciiTheme="minorHAnsi" w:hAnsiTheme="minorHAnsi" w:cstheme="minorHAnsi"/>
              </w:rPr>
            </w:pPr>
            <w:bookmarkStart w:id="298" w:name="_DV_M619"/>
            <w:bookmarkEnd w:id="297"/>
            <w:bookmarkEnd w:id="298"/>
            <w:r w:rsidRPr="00C9537E">
              <w:rPr>
                <w:rFonts w:asciiTheme="minorHAnsi" w:hAnsiTheme="minorHAnsi" w:cstheme="minorHAnsi"/>
              </w:rPr>
              <w:t>Fazenda Cerradão, s/n</w:t>
            </w:r>
          </w:p>
          <w:p w14:paraId="67C911BA" w14:textId="216F2D82" w:rsidR="00031D75" w:rsidRPr="00C9537E" w:rsidRDefault="00031D75" w:rsidP="00C9537E">
            <w:pPr>
              <w:widowControl w:val="0"/>
              <w:shd w:val="clear" w:color="auto" w:fill="FFFFFF"/>
              <w:tabs>
                <w:tab w:val="left" w:pos="3600"/>
              </w:tabs>
              <w:suppressAutoHyphens/>
              <w:spacing w:line="340" w:lineRule="exact"/>
              <w:jc w:val="both"/>
              <w:textAlignment w:val="baseline"/>
              <w:rPr>
                <w:rFonts w:asciiTheme="minorHAnsi" w:hAnsiTheme="minorHAnsi" w:cstheme="minorHAnsi"/>
              </w:rPr>
            </w:pPr>
            <w:r w:rsidRPr="00C9537E">
              <w:rPr>
                <w:rFonts w:asciiTheme="minorHAnsi" w:hAnsiTheme="minorHAnsi" w:cstheme="minorHAnsi"/>
              </w:rPr>
              <w:t>CEP 38207-899 – Frutal, MG</w:t>
            </w:r>
          </w:p>
          <w:p w14:paraId="27BA0595" w14:textId="4131A8F9" w:rsidR="00031D75" w:rsidRPr="00C9537E" w:rsidRDefault="00031D75" w:rsidP="00C9537E">
            <w:pPr>
              <w:widowControl w:val="0"/>
              <w:shd w:val="clear" w:color="auto" w:fill="FFFFFF"/>
              <w:tabs>
                <w:tab w:val="left" w:pos="3617"/>
              </w:tabs>
              <w:suppressAutoHyphens/>
              <w:spacing w:line="340" w:lineRule="exact"/>
              <w:jc w:val="both"/>
              <w:textAlignment w:val="baseline"/>
              <w:rPr>
                <w:rFonts w:asciiTheme="minorHAnsi" w:hAnsiTheme="minorHAnsi" w:cstheme="minorHAnsi"/>
              </w:rPr>
            </w:pPr>
            <w:r w:rsidRPr="00C9537E">
              <w:rPr>
                <w:rFonts w:asciiTheme="minorHAnsi" w:hAnsiTheme="minorHAnsi" w:cstheme="minorHAnsi"/>
              </w:rPr>
              <w:t>At.: Sr. Rodrigo Campos Rezende</w:t>
            </w:r>
          </w:p>
          <w:p w14:paraId="2674E605" w14:textId="292C1CA5" w:rsidR="00031D75" w:rsidRPr="00C9537E" w:rsidRDefault="00031D75" w:rsidP="00C9537E">
            <w:pPr>
              <w:widowControl w:val="0"/>
              <w:shd w:val="clear" w:color="auto" w:fill="FFFFFF"/>
              <w:tabs>
                <w:tab w:val="left" w:pos="3600"/>
              </w:tabs>
              <w:suppressAutoHyphens/>
              <w:spacing w:line="340" w:lineRule="exact"/>
              <w:jc w:val="both"/>
              <w:textAlignment w:val="baseline"/>
              <w:rPr>
                <w:rFonts w:asciiTheme="minorHAnsi" w:hAnsiTheme="minorHAnsi" w:cstheme="minorHAnsi"/>
              </w:rPr>
            </w:pPr>
            <w:r w:rsidRPr="00C9537E">
              <w:rPr>
                <w:rFonts w:asciiTheme="minorHAnsi" w:hAnsiTheme="minorHAnsi" w:cstheme="minorHAnsi"/>
              </w:rPr>
              <w:t>Tel.: (34) 99111-9111</w:t>
            </w:r>
          </w:p>
          <w:p w14:paraId="7B54F134" w14:textId="1C53A4A9" w:rsidR="0076038C" w:rsidRPr="00C9537E" w:rsidRDefault="00031D75" w:rsidP="00C9537E">
            <w:pPr>
              <w:widowControl w:val="0"/>
              <w:shd w:val="clear" w:color="auto" w:fill="FFFFFF"/>
              <w:tabs>
                <w:tab w:val="left" w:pos="3600"/>
              </w:tabs>
              <w:suppressAutoHyphens/>
              <w:spacing w:line="340" w:lineRule="exact"/>
              <w:jc w:val="both"/>
              <w:textAlignment w:val="baseline"/>
              <w:rPr>
                <w:rFonts w:asciiTheme="minorHAnsi" w:hAnsiTheme="minorHAnsi" w:cstheme="minorHAnsi"/>
              </w:rPr>
            </w:pPr>
            <w:r w:rsidRPr="00C9537E">
              <w:rPr>
                <w:rFonts w:asciiTheme="minorHAnsi" w:hAnsiTheme="minorHAnsi" w:cstheme="minorHAnsi"/>
              </w:rPr>
              <w:t xml:space="preserve">E-mail: </w:t>
            </w:r>
            <w:bookmarkStart w:id="299" w:name="_DV_M621"/>
            <w:bookmarkStart w:id="300" w:name="_DV_M622"/>
            <w:bookmarkStart w:id="301" w:name="_DV_M623"/>
            <w:bookmarkStart w:id="302" w:name="_DV_M624"/>
            <w:bookmarkStart w:id="303" w:name="_DV_M625"/>
            <w:bookmarkStart w:id="304" w:name="_DV_M627"/>
            <w:bookmarkEnd w:id="299"/>
            <w:bookmarkEnd w:id="300"/>
            <w:bookmarkEnd w:id="301"/>
            <w:bookmarkEnd w:id="302"/>
            <w:bookmarkEnd w:id="303"/>
            <w:bookmarkEnd w:id="304"/>
            <w:r w:rsidRPr="00C9537E">
              <w:rPr>
                <w:rFonts w:asciiTheme="minorHAnsi" w:hAnsiTheme="minorHAnsi" w:cstheme="minorHAnsi"/>
              </w:rPr>
              <w:t>rrezende@usinacerradao.com.br</w:t>
            </w:r>
          </w:p>
        </w:tc>
      </w:tr>
      <w:tr w:rsidR="000714AC" w:rsidRPr="00C9537E" w14:paraId="650B815F" w14:textId="77777777" w:rsidTr="000714AC">
        <w:trPr>
          <w:trHeight w:val="20"/>
        </w:trPr>
        <w:tc>
          <w:tcPr>
            <w:tcW w:w="1539" w:type="pct"/>
          </w:tcPr>
          <w:p w14:paraId="476DE890" w14:textId="77777777" w:rsidR="000714AC" w:rsidRPr="00C9537E" w:rsidRDefault="000714AC" w:rsidP="00C9537E">
            <w:pPr>
              <w:spacing w:line="340" w:lineRule="exact"/>
              <w:rPr>
                <w:rFonts w:asciiTheme="minorHAnsi" w:hAnsiTheme="minorHAnsi" w:cstheme="minorHAnsi"/>
                <w:u w:val="single"/>
              </w:rPr>
            </w:pPr>
          </w:p>
        </w:tc>
        <w:tc>
          <w:tcPr>
            <w:tcW w:w="3461" w:type="pct"/>
          </w:tcPr>
          <w:p w14:paraId="5E7FB9E5" w14:textId="77777777" w:rsidR="000714AC" w:rsidRPr="00C9537E" w:rsidRDefault="000714AC" w:rsidP="00C9537E">
            <w:pPr>
              <w:pStyle w:val="p3"/>
              <w:tabs>
                <w:tab w:val="clear" w:pos="720"/>
              </w:tabs>
              <w:suppressAutoHyphens/>
              <w:spacing w:line="340" w:lineRule="exact"/>
              <w:contextualSpacing/>
              <w:rPr>
                <w:rFonts w:asciiTheme="minorHAnsi" w:hAnsiTheme="minorHAnsi" w:cstheme="minorHAnsi"/>
                <w:b/>
                <w:smallCaps/>
                <w:szCs w:val="24"/>
              </w:rPr>
            </w:pPr>
          </w:p>
        </w:tc>
      </w:tr>
      <w:bookmarkEnd w:id="296"/>
      <w:tr w:rsidR="00C231BD" w:rsidRPr="00C9537E" w14:paraId="6EB9E328" w14:textId="77777777" w:rsidTr="000714AC">
        <w:trPr>
          <w:trHeight w:val="20"/>
        </w:trPr>
        <w:tc>
          <w:tcPr>
            <w:tcW w:w="1539" w:type="pct"/>
          </w:tcPr>
          <w:p w14:paraId="63CE51E9" w14:textId="01D7FFC5" w:rsidR="00C231BD" w:rsidRPr="00C9537E" w:rsidRDefault="00C231BD" w:rsidP="00C9537E">
            <w:pPr>
              <w:spacing w:line="340" w:lineRule="exact"/>
              <w:rPr>
                <w:rFonts w:asciiTheme="minorHAnsi" w:hAnsiTheme="minorHAnsi" w:cstheme="minorHAnsi"/>
                <w:u w:val="single"/>
              </w:rPr>
            </w:pPr>
            <w:r w:rsidRPr="00C9537E">
              <w:rPr>
                <w:rFonts w:asciiTheme="minorHAnsi" w:hAnsiTheme="minorHAnsi" w:cstheme="minorHAnsi"/>
                <w:u w:val="single"/>
              </w:rPr>
              <w:t>Para o Agente Fiduciário</w:t>
            </w:r>
            <w:r w:rsidRPr="00C9537E">
              <w:rPr>
                <w:rFonts w:asciiTheme="minorHAnsi" w:hAnsiTheme="minorHAnsi" w:cstheme="minorHAnsi"/>
              </w:rPr>
              <w:t>:</w:t>
            </w:r>
          </w:p>
        </w:tc>
        <w:tc>
          <w:tcPr>
            <w:tcW w:w="3461" w:type="pct"/>
          </w:tcPr>
          <w:p w14:paraId="6A632005" w14:textId="77777777" w:rsidR="00FC2639" w:rsidRPr="00C9537E" w:rsidRDefault="00FC2639" w:rsidP="00C9537E">
            <w:pPr>
              <w:pStyle w:val="p3"/>
              <w:tabs>
                <w:tab w:val="clear" w:pos="720"/>
              </w:tabs>
              <w:suppressAutoHyphens/>
              <w:spacing w:line="340" w:lineRule="exact"/>
              <w:contextualSpacing/>
              <w:rPr>
                <w:rFonts w:asciiTheme="minorHAnsi" w:hAnsiTheme="minorHAnsi" w:cstheme="minorHAnsi"/>
                <w:b/>
                <w:szCs w:val="24"/>
              </w:rPr>
            </w:pPr>
            <w:r w:rsidRPr="00C9537E">
              <w:rPr>
                <w:rFonts w:asciiTheme="minorHAnsi" w:hAnsiTheme="minorHAnsi" w:cstheme="minorHAnsi"/>
                <w:b/>
                <w:szCs w:val="24"/>
              </w:rPr>
              <w:t>OLIVEIRA TRUST DTVM S.A.</w:t>
            </w:r>
          </w:p>
          <w:p w14:paraId="20ABB514" w14:textId="77777777" w:rsidR="00C9537E" w:rsidRPr="00C9537E" w:rsidRDefault="00C9537E" w:rsidP="00C9537E">
            <w:pPr>
              <w:widowControl w:val="0"/>
              <w:shd w:val="clear" w:color="auto" w:fill="FFFFFF"/>
              <w:tabs>
                <w:tab w:val="left" w:pos="3600"/>
              </w:tabs>
              <w:suppressAutoHyphens/>
              <w:spacing w:line="340" w:lineRule="exact"/>
              <w:jc w:val="both"/>
              <w:textAlignment w:val="baseline"/>
              <w:rPr>
                <w:rFonts w:asciiTheme="minorHAnsi" w:hAnsiTheme="minorHAnsi" w:cstheme="minorHAnsi"/>
              </w:rPr>
            </w:pPr>
            <w:bookmarkStart w:id="305" w:name="_Hlk85108918"/>
            <w:r w:rsidRPr="00C9537E">
              <w:rPr>
                <w:rFonts w:asciiTheme="minorHAnsi" w:hAnsiTheme="minorHAnsi" w:cstheme="minorHAnsi"/>
              </w:rPr>
              <w:t>Avenida das Américas, 3434, Bloco 7, 2º andar, Barra da Tijuca</w:t>
            </w:r>
          </w:p>
          <w:p w14:paraId="764E94DB" w14:textId="77777777" w:rsidR="00C9537E" w:rsidRPr="00C9537E" w:rsidRDefault="00C9537E" w:rsidP="00C9537E">
            <w:pPr>
              <w:widowControl w:val="0"/>
              <w:shd w:val="clear" w:color="auto" w:fill="FFFFFF"/>
              <w:tabs>
                <w:tab w:val="left" w:pos="3600"/>
              </w:tabs>
              <w:suppressAutoHyphens/>
              <w:spacing w:line="340" w:lineRule="exact"/>
              <w:jc w:val="both"/>
              <w:textAlignment w:val="baseline"/>
              <w:rPr>
                <w:rFonts w:asciiTheme="minorHAnsi" w:hAnsiTheme="minorHAnsi" w:cstheme="minorHAnsi"/>
              </w:rPr>
            </w:pPr>
            <w:r w:rsidRPr="00C9537E">
              <w:rPr>
                <w:rFonts w:asciiTheme="minorHAnsi" w:hAnsiTheme="minorHAnsi" w:cstheme="minorHAnsi"/>
              </w:rPr>
              <w:t>CEP 22640-102 – Rio de Janeiro/RJ</w:t>
            </w:r>
          </w:p>
          <w:bookmarkEnd w:id="305"/>
          <w:p w14:paraId="3FB19889" w14:textId="77777777" w:rsidR="00C9537E" w:rsidRPr="00C9537E" w:rsidRDefault="00C9537E" w:rsidP="00C9537E">
            <w:pPr>
              <w:widowControl w:val="0"/>
              <w:shd w:val="clear" w:color="auto" w:fill="FFFFFF"/>
              <w:tabs>
                <w:tab w:val="left" w:pos="3600"/>
              </w:tabs>
              <w:suppressAutoHyphens/>
              <w:spacing w:line="340" w:lineRule="exact"/>
              <w:jc w:val="both"/>
              <w:textAlignment w:val="baseline"/>
              <w:rPr>
                <w:rFonts w:asciiTheme="minorHAnsi" w:hAnsiTheme="minorHAnsi" w:cstheme="minorHAnsi"/>
              </w:rPr>
            </w:pPr>
            <w:r w:rsidRPr="00C9537E">
              <w:rPr>
                <w:rFonts w:asciiTheme="minorHAnsi" w:hAnsiTheme="minorHAnsi" w:cstheme="minorHAnsi"/>
              </w:rPr>
              <w:t>At.: Antonio Amaro / Maria Carolina Abrantes Lodi de Oliveira</w:t>
            </w:r>
          </w:p>
          <w:p w14:paraId="1B3586BB" w14:textId="77777777" w:rsidR="00C9537E" w:rsidRPr="00C9537E" w:rsidRDefault="00C9537E" w:rsidP="00C9537E">
            <w:pPr>
              <w:widowControl w:val="0"/>
              <w:shd w:val="clear" w:color="auto" w:fill="FFFFFF"/>
              <w:tabs>
                <w:tab w:val="left" w:pos="3600"/>
              </w:tabs>
              <w:suppressAutoHyphens/>
              <w:spacing w:line="340" w:lineRule="exact"/>
              <w:jc w:val="both"/>
              <w:textAlignment w:val="baseline"/>
              <w:rPr>
                <w:rFonts w:asciiTheme="minorHAnsi" w:hAnsiTheme="minorHAnsi" w:cstheme="minorHAnsi"/>
              </w:rPr>
            </w:pPr>
            <w:r w:rsidRPr="00C9537E">
              <w:rPr>
                <w:rFonts w:asciiTheme="minorHAnsi" w:hAnsiTheme="minorHAnsi" w:cstheme="minorHAnsi"/>
              </w:rPr>
              <w:t>Tel.: 21 3514-0000</w:t>
            </w:r>
          </w:p>
          <w:p w14:paraId="54F24E7D" w14:textId="6F7E67EE" w:rsidR="00C231BD" w:rsidRPr="00C9537E" w:rsidRDefault="00C9537E" w:rsidP="00C9537E">
            <w:pPr>
              <w:pStyle w:val="Recuodecorpodetexto"/>
              <w:tabs>
                <w:tab w:val="left" w:pos="720"/>
              </w:tabs>
              <w:suppressAutoHyphens/>
              <w:spacing w:after="0" w:line="340" w:lineRule="exact"/>
              <w:ind w:left="0"/>
              <w:rPr>
                <w:rFonts w:asciiTheme="minorHAnsi" w:hAnsiTheme="minorHAnsi" w:cstheme="minorHAnsi"/>
              </w:rPr>
            </w:pPr>
            <w:r w:rsidRPr="00C9537E">
              <w:rPr>
                <w:rFonts w:asciiTheme="minorHAnsi" w:hAnsiTheme="minorHAnsi" w:cstheme="minorHAnsi"/>
              </w:rPr>
              <w:t xml:space="preserve">E-mail: </w:t>
            </w:r>
            <w:hyperlink r:id="rId17" w:history="1">
              <w:r w:rsidRPr="00C9537E">
                <w:rPr>
                  <w:rStyle w:val="Hyperlink"/>
                  <w:rFonts w:asciiTheme="minorHAnsi" w:hAnsiTheme="minorHAnsi" w:cstheme="minorHAnsi"/>
                </w:rPr>
                <w:t>ger2.agente@oliveiratrust.com.br</w:t>
              </w:r>
            </w:hyperlink>
          </w:p>
        </w:tc>
      </w:tr>
      <w:tr w:rsidR="000714AC" w:rsidRPr="00C9537E" w14:paraId="00685923" w14:textId="77777777" w:rsidTr="000714AC">
        <w:trPr>
          <w:trHeight w:val="20"/>
        </w:trPr>
        <w:tc>
          <w:tcPr>
            <w:tcW w:w="1539" w:type="pct"/>
          </w:tcPr>
          <w:p w14:paraId="6FB1E965" w14:textId="77777777" w:rsidR="000714AC" w:rsidRPr="00C9537E" w:rsidRDefault="000714AC" w:rsidP="00C9537E">
            <w:pPr>
              <w:spacing w:line="340" w:lineRule="exact"/>
              <w:rPr>
                <w:rFonts w:asciiTheme="minorHAnsi" w:hAnsiTheme="minorHAnsi" w:cstheme="minorHAnsi"/>
                <w:u w:val="single"/>
              </w:rPr>
            </w:pPr>
          </w:p>
        </w:tc>
        <w:tc>
          <w:tcPr>
            <w:tcW w:w="3461" w:type="pct"/>
          </w:tcPr>
          <w:p w14:paraId="1753AEDF" w14:textId="77777777" w:rsidR="000714AC" w:rsidRPr="00C9537E" w:rsidRDefault="000714AC" w:rsidP="00C9537E">
            <w:pPr>
              <w:pStyle w:val="p3"/>
              <w:tabs>
                <w:tab w:val="clear" w:pos="720"/>
              </w:tabs>
              <w:suppressAutoHyphens/>
              <w:spacing w:line="340" w:lineRule="exact"/>
              <w:contextualSpacing/>
              <w:rPr>
                <w:rFonts w:asciiTheme="minorHAnsi" w:hAnsiTheme="minorHAnsi" w:cstheme="minorHAnsi"/>
                <w:b/>
                <w:szCs w:val="24"/>
              </w:rPr>
            </w:pPr>
          </w:p>
        </w:tc>
      </w:tr>
      <w:tr w:rsidR="00C231BD" w:rsidRPr="00C9537E" w14:paraId="5E5DD27C" w14:textId="77777777" w:rsidTr="000714AC">
        <w:trPr>
          <w:trHeight w:val="20"/>
        </w:trPr>
        <w:tc>
          <w:tcPr>
            <w:tcW w:w="1539" w:type="pct"/>
          </w:tcPr>
          <w:p w14:paraId="6C4C55E3" w14:textId="1992D11C" w:rsidR="00C231BD" w:rsidRPr="00C9537E" w:rsidRDefault="00C231BD" w:rsidP="00C9537E">
            <w:pPr>
              <w:spacing w:line="340" w:lineRule="exact"/>
              <w:rPr>
                <w:rFonts w:asciiTheme="minorHAnsi" w:eastAsia="Arial Unicode MS" w:hAnsiTheme="minorHAnsi" w:cstheme="minorHAnsi"/>
                <w:u w:val="single"/>
              </w:rPr>
            </w:pPr>
            <w:r w:rsidRPr="00C9537E">
              <w:rPr>
                <w:rFonts w:asciiTheme="minorHAnsi" w:eastAsia="Arial Unicode MS" w:hAnsiTheme="minorHAnsi" w:cstheme="minorHAnsi"/>
                <w:u w:val="single"/>
              </w:rPr>
              <w:t xml:space="preserve">Para o </w:t>
            </w:r>
            <w:r w:rsidR="00606EC4" w:rsidRPr="00C9537E">
              <w:rPr>
                <w:rFonts w:asciiTheme="minorHAnsi" w:eastAsia="Arial Unicode MS" w:hAnsiTheme="minorHAnsi" w:cstheme="minorHAnsi"/>
                <w:u w:val="single"/>
              </w:rPr>
              <w:t>Agente de Liquidação</w:t>
            </w:r>
            <w:r w:rsidR="00FC2639" w:rsidRPr="00C9537E">
              <w:rPr>
                <w:rFonts w:asciiTheme="minorHAnsi" w:eastAsia="Arial Unicode MS" w:hAnsiTheme="minorHAnsi" w:cstheme="minorHAnsi"/>
                <w:u w:val="single"/>
              </w:rPr>
              <w:t xml:space="preserve"> e Escriturador</w:t>
            </w:r>
            <w:r w:rsidRPr="00C9537E">
              <w:rPr>
                <w:rFonts w:asciiTheme="minorHAnsi" w:eastAsia="Arial Unicode MS" w:hAnsiTheme="minorHAnsi" w:cstheme="minorHAnsi"/>
                <w:u w:val="single"/>
              </w:rPr>
              <w:t>:</w:t>
            </w:r>
          </w:p>
          <w:p w14:paraId="4787D615" w14:textId="77777777" w:rsidR="00C231BD" w:rsidRPr="00C9537E" w:rsidRDefault="00C231BD" w:rsidP="00C9537E">
            <w:pPr>
              <w:spacing w:line="340" w:lineRule="exact"/>
              <w:rPr>
                <w:rFonts w:asciiTheme="minorHAnsi" w:hAnsiTheme="minorHAnsi" w:cstheme="minorHAnsi"/>
                <w:u w:val="single"/>
              </w:rPr>
            </w:pPr>
          </w:p>
        </w:tc>
        <w:tc>
          <w:tcPr>
            <w:tcW w:w="3461" w:type="pct"/>
          </w:tcPr>
          <w:p w14:paraId="2033901B" w14:textId="77777777" w:rsidR="00FC2639" w:rsidRPr="00C9537E" w:rsidRDefault="00FC2639" w:rsidP="00C9537E">
            <w:pPr>
              <w:pStyle w:val="p3"/>
              <w:tabs>
                <w:tab w:val="clear" w:pos="720"/>
              </w:tabs>
              <w:suppressAutoHyphens/>
              <w:spacing w:line="340" w:lineRule="exact"/>
              <w:contextualSpacing/>
              <w:rPr>
                <w:rFonts w:asciiTheme="minorHAnsi" w:hAnsiTheme="minorHAnsi" w:cstheme="minorHAnsi"/>
                <w:b/>
                <w:szCs w:val="24"/>
              </w:rPr>
            </w:pPr>
            <w:r w:rsidRPr="00C9537E">
              <w:rPr>
                <w:rFonts w:asciiTheme="minorHAnsi" w:hAnsiTheme="minorHAnsi" w:cstheme="minorHAnsi"/>
                <w:b/>
                <w:szCs w:val="24"/>
              </w:rPr>
              <w:t>OLIVEIRA TRUST DTVM S.A.</w:t>
            </w:r>
          </w:p>
          <w:p w14:paraId="7E8C46B1" w14:textId="77777777" w:rsidR="00C9537E" w:rsidRPr="00C9537E" w:rsidRDefault="00C9537E" w:rsidP="00C9537E">
            <w:pPr>
              <w:widowControl w:val="0"/>
              <w:shd w:val="clear" w:color="auto" w:fill="FFFFFF"/>
              <w:tabs>
                <w:tab w:val="left" w:pos="3600"/>
              </w:tabs>
              <w:suppressAutoHyphens/>
              <w:spacing w:line="340" w:lineRule="exact"/>
              <w:jc w:val="both"/>
              <w:textAlignment w:val="baseline"/>
              <w:rPr>
                <w:rFonts w:asciiTheme="minorHAnsi" w:hAnsiTheme="minorHAnsi" w:cstheme="minorHAnsi"/>
              </w:rPr>
            </w:pPr>
            <w:r w:rsidRPr="00C9537E">
              <w:rPr>
                <w:rFonts w:asciiTheme="minorHAnsi" w:hAnsiTheme="minorHAnsi" w:cstheme="minorHAnsi"/>
              </w:rPr>
              <w:t>Avenida das Américas, nº 3434, Bloco 7, 2º andar, Barra da Tijuca</w:t>
            </w:r>
          </w:p>
          <w:p w14:paraId="6680F8D9" w14:textId="77777777" w:rsidR="00C9537E" w:rsidRPr="00C9537E" w:rsidRDefault="00C9537E" w:rsidP="00C9537E">
            <w:pPr>
              <w:widowControl w:val="0"/>
              <w:shd w:val="clear" w:color="auto" w:fill="FFFFFF"/>
              <w:tabs>
                <w:tab w:val="left" w:pos="3600"/>
              </w:tabs>
              <w:suppressAutoHyphens/>
              <w:spacing w:line="340" w:lineRule="exact"/>
              <w:jc w:val="both"/>
              <w:textAlignment w:val="baseline"/>
              <w:rPr>
                <w:rFonts w:asciiTheme="minorHAnsi" w:hAnsiTheme="minorHAnsi" w:cstheme="minorHAnsi"/>
              </w:rPr>
            </w:pPr>
            <w:r w:rsidRPr="00C9537E">
              <w:rPr>
                <w:rFonts w:asciiTheme="minorHAnsi" w:hAnsiTheme="minorHAnsi" w:cstheme="minorHAnsi"/>
              </w:rPr>
              <w:t>CEP 22640-102 – Rio de Janeiro/RJ</w:t>
            </w:r>
          </w:p>
          <w:p w14:paraId="7CD7831B" w14:textId="77777777" w:rsidR="00C9537E" w:rsidRPr="00C9537E" w:rsidRDefault="00C9537E" w:rsidP="00C9537E">
            <w:pPr>
              <w:widowControl w:val="0"/>
              <w:shd w:val="clear" w:color="auto" w:fill="FFFFFF"/>
              <w:tabs>
                <w:tab w:val="left" w:pos="3600"/>
              </w:tabs>
              <w:suppressAutoHyphens/>
              <w:spacing w:line="340" w:lineRule="exact"/>
              <w:jc w:val="both"/>
              <w:textAlignment w:val="baseline"/>
              <w:rPr>
                <w:rFonts w:asciiTheme="minorHAnsi" w:hAnsiTheme="minorHAnsi" w:cstheme="minorHAnsi"/>
              </w:rPr>
            </w:pPr>
            <w:r w:rsidRPr="00C9537E">
              <w:rPr>
                <w:rFonts w:asciiTheme="minorHAnsi" w:hAnsiTheme="minorHAnsi" w:cstheme="minorHAnsi"/>
              </w:rPr>
              <w:t>At.: Raphael Morgado / João Bezerra</w:t>
            </w:r>
          </w:p>
          <w:p w14:paraId="72CDA0AF" w14:textId="77777777" w:rsidR="00C9537E" w:rsidRPr="00C9537E" w:rsidRDefault="00C9537E" w:rsidP="00C9537E">
            <w:pPr>
              <w:widowControl w:val="0"/>
              <w:shd w:val="clear" w:color="auto" w:fill="FFFFFF"/>
              <w:tabs>
                <w:tab w:val="left" w:pos="3600"/>
              </w:tabs>
              <w:suppressAutoHyphens/>
              <w:spacing w:line="340" w:lineRule="exact"/>
              <w:jc w:val="both"/>
              <w:textAlignment w:val="baseline"/>
              <w:rPr>
                <w:rFonts w:asciiTheme="minorHAnsi" w:hAnsiTheme="minorHAnsi" w:cstheme="minorHAnsi"/>
              </w:rPr>
            </w:pPr>
            <w:r w:rsidRPr="00C9537E">
              <w:rPr>
                <w:rFonts w:asciiTheme="minorHAnsi" w:hAnsiTheme="minorHAnsi" w:cstheme="minorHAnsi"/>
              </w:rPr>
              <w:t>Tel.: 21 3514-0000</w:t>
            </w:r>
          </w:p>
          <w:p w14:paraId="1B9C8317" w14:textId="559A5FC5" w:rsidR="00FF6F08" w:rsidRPr="00C9537E" w:rsidRDefault="00C9537E" w:rsidP="00C9537E">
            <w:pPr>
              <w:pStyle w:val="Recuodecorpodetexto"/>
              <w:tabs>
                <w:tab w:val="left" w:pos="720"/>
              </w:tabs>
              <w:suppressAutoHyphens/>
              <w:spacing w:after="0" w:line="340" w:lineRule="exact"/>
              <w:ind w:left="0"/>
              <w:rPr>
                <w:rFonts w:asciiTheme="minorHAnsi" w:hAnsiTheme="minorHAnsi" w:cstheme="minorHAnsi"/>
              </w:rPr>
            </w:pPr>
            <w:r w:rsidRPr="00C9537E">
              <w:rPr>
                <w:rFonts w:asciiTheme="minorHAnsi" w:hAnsiTheme="minorHAnsi" w:cstheme="minorHAnsi"/>
              </w:rPr>
              <w:t xml:space="preserve">E-mail: </w:t>
            </w:r>
            <w:hyperlink r:id="rId18" w:history="1">
              <w:r w:rsidRPr="00C9537E">
                <w:rPr>
                  <w:rStyle w:val="Hyperlink"/>
                  <w:rFonts w:asciiTheme="minorHAnsi" w:hAnsiTheme="minorHAnsi" w:cstheme="minorHAnsi"/>
                </w:rPr>
                <w:t>sqescrituracao@oliveiratrust.com.br</w:t>
              </w:r>
            </w:hyperlink>
          </w:p>
        </w:tc>
      </w:tr>
      <w:tr w:rsidR="000714AC" w:rsidRPr="00C9537E" w14:paraId="0C6D782A" w14:textId="77777777" w:rsidTr="000714AC">
        <w:trPr>
          <w:trHeight w:val="20"/>
        </w:trPr>
        <w:tc>
          <w:tcPr>
            <w:tcW w:w="1539" w:type="pct"/>
          </w:tcPr>
          <w:p w14:paraId="6CC3FCB6" w14:textId="77777777" w:rsidR="000714AC" w:rsidRPr="00C9537E" w:rsidRDefault="000714AC" w:rsidP="00C9537E">
            <w:pPr>
              <w:spacing w:line="340" w:lineRule="exact"/>
              <w:rPr>
                <w:rFonts w:asciiTheme="minorHAnsi" w:eastAsia="Arial Unicode MS" w:hAnsiTheme="minorHAnsi" w:cstheme="minorHAnsi"/>
                <w:u w:val="single"/>
              </w:rPr>
            </w:pPr>
          </w:p>
        </w:tc>
        <w:tc>
          <w:tcPr>
            <w:tcW w:w="3461" w:type="pct"/>
          </w:tcPr>
          <w:p w14:paraId="35C2C788" w14:textId="77777777" w:rsidR="000714AC" w:rsidRPr="00C9537E" w:rsidRDefault="000714AC" w:rsidP="00C9537E">
            <w:pPr>
              <w:pStyle w:val="p3"/>
              <w:tabs>
                <w:tab w:val="clear" w:pos="720"/>
              </w:tabs>
              <w:suppressAutoHyphens/>
              <w:spacing w:line="340" w:lineRule="exact"/>
              <w:contextualSpacing/>
              <w:rPr>
                <w:rFonts w:asciiTheme="minorHAnsi" w:hAnsiTheme="minorHAnsi" w:cstheme="minorHAnsi"/>
                <w:b/>
                <w:szCs w:val="24"/>
              </w:rPr>
            </w:pPr>
          </w:p>
        </w:tc>
      </w:tr>
      <w:tr w:rsidR="00C231BD" w:rsidRPr="00C9537E" w14:paraId="0F0AD614" w14:textId="77777777" w:rsidTr="000714AC">
        <w:trPr>
          <w:trHeight w:val="20"/>
        </w:trPr>
        <w:tc>
          <w:tcPr>
            <w:tcW w:w="1539" w:type="pct"/>
          </w:tcPr>
          <w:p w14:paraId="5060C3AD" w14:textId="77777777" w:rsidR="00C231BD" w:rsidRPr="00C9537E" w:rsidRDefault="00C231BD" w:rsidP="00C9537E">
            <w:pPr>
              <w:spacing w:line="340" w:lineRule="exact"/>
              <w:rPr>
                <w:rFonts w:asciiTheme="minorHAnsi" w:eastAsia="Arial Unicode MS" w:hAnsiTheme="minorHAnsi" w:cstheme="minorHAnsi"/>
                <w:u w:val="single"/>
              </w:rPr>
            </w:pPr>
            <w:r w:rsidRPr="00C9537E">
              <w:rPr>
                <w:rFonts w:asciiTheme="minorHAnsi" w:eastAsia="Arial Unicode MS" w:hAnsiTheme="minorHAnsi" w:cstheme="minorHAnsi"/>
                <w:u w:val="single"/>
              </w:rPr>
              <w:t>Para a B3</w:t>
            </w:r>
            <w:r w:rsidRPr="00C9537E">
              <w:rPr>
                <w:rFonts w:asciiTheme="minorHAnsi" w:hAnsiTheme="minorHAnsi" w:cstheme="minorHAnsi"/>
              </w:rPr>
              <w:t>:</w:t>
            </w:r>
          </w:p>
        </w:tc>
        <w:tc>
          <w:tcPr>
            <w:tcW w:w="3461" w:type="pct"/>
          </w:tcPr>
          <w:p w14:paraId="2B3F9B84" w14:textId="11B5777E" w:rsidR="00C231BD" w:rsidRPr="00C9537E" w:rsidRDefault="00C231BD" w:rsidP="00C9537E">
            <w:pPr>
              <w:pStyle w:val="Recuodecorpodetexto"/>
              <w:tabs>
                <w:tab w:val="left" w:pos="720"/>
              </w:tabs>
              <w:suppressAutoHyphens/>
              <w:spacing w:after="0" w:line="340" w:lineRule="exact"/>
              <w:ind w:left="0"/>
              <w:rPr>
                <w:rFonts w:asciiTheme="minorHAnsi" w:hAnsiTheme="minorHAnsi" w:cstheme="minorHAnsi"/>
                <w:b/>
                <w:caps/>
              </w:rPr>
            </w:pPr>
            <w:r w:rsidRPr="00C9537E">
              <w:rPr>
                <w:rFonts w:asciiTheme="minorHAnsi" w:hAnsiTheme="minorHAnsi" w:cstheme="minorHAnsi"/>
                <w:b/>
                <w:caps/>
              </w:rPr>
              <w:t>B3 S.A. – Brasil, Bolsa, Balcão – bALCÃO b3</w:t>
            </w:r>
          </w:p>
          <w:p w14:paraId="423DDE5C" w14:textId="77777777" w:rsidR="00C231BD" w:rsidRPr="00C9537E" w:rsidRDefault="00C231BD" w:rsidP="00C9537E">
            <w:pPr>
              <w:pStyle w:val="Recuodecorpodetexto"/>
              <w:tabs>
                <w:tab w:val="left" w:pos="720"/>
              </w:tabs>
              <w:suppressAutoHyphens/>
              <w:spacing w:after="0" w:line="340" w:lineRule="exact"/>
              <w:ind w:left="0"/>
              <w:rPr>
                <w:rFonts w:asciiTheme="minorHAnsi" w:hAnsiTheme="minorHAnsi" w:cstheme="minorHAnsi"/>
              </w:rPr>
            </w:pPr>
            <w:bookmarkStart w:id="306" w:name="_DV_C191"/>
            <w:r w:rsidRPr="00C9537E">
              <w:rPr>
                <w:rFonts w:asciiTheme="minorHAnsi" w:hAnsiTheme="minorHAnsi" w:cstheme="minorHAnsi"/>
              </w:rPr>
              <w:t>Praça Antonio Prado, 48 – 4º andar</w:t>
            </w:r>
            <w:bookmarkEnd w:id="306"/>
          </w:p>
          <w:p w14:paraId="5A884D3B" w14:textId="77777777" w:rsidR="00C231BD" w:rsidRPr="00C9537E" w:rsidRDefault="00C231BD" w:rsidP="00C9537E">
            <w:pPr>
              <w:pStyle w:val="Recuodecorpodetexto"/>
              <w:tabs>
                <w:tab w:val="left" w:pos="720"/>
              </w:tabs>
              <w:suppressAutoHyphens/>
              <w:spacing w:after="0" w:line="340" w:lineRule="exact"/>
              <w:ind w:left="0"/>
              <w:rPr>
                <w:rFonts w:asciiTheme="minorHAnsi" w:hAnsiTheme="minorHAnsi" w:cstheme="minorHAnsi"/>
              </w:rPr>
            </w:pPr>
            <w:bookmarkStart w:id="307" w:name="_DV_C193"/>
            <w:r w:rsidRPr="00C9537E">
              <w:rPr>
                <w:rFonts w:asciiTheme="minorHAnsi" w:hAnsiTheme="minorHAnsi" w:cstheme="minorHAnsi"/>
              </w:rPr>
              <w:t>CEP 01010-901 – São Paulo – SP</w:t>
            </w:r>
            <w:bookmarkEnd w:id="307"/>
          </w:p>
          <w:p w14:paraId="3A07BA28" w14:textId="0DFF000A" w:rsidR="00C231BD" w:rsidRPr="00C9537E" w:rsidRDefault="00C231BD" w:rsidP="00C9537E">
            <w:pPr>
              <w:pStyle w:val="Recuodecorpodetexto"/>
              <w:tabs>
                <w:tab w:val="left" w:pos="720"/>
              </w:tabs>
              <w:suppressAutoHyphens/>
              <w:spacing w:after="0" w:line="340" w:lineRule="exact"/>
              <w:ind w:left="0"/>
              <w:rPr>
                <w:rFonts w:asciiTheme="minorHAnsi" w:hAnsiTheme="minorHAnsi" w:cstheme="minorHAnsi"/>
              </w:rPr>
            </w:pPr>
            <w:bookmarkStart w:id="308" w:name="_DV_C194"/>
            <w:bookmarkStart w:id="309" w:name="_DV_C195"/>
            <w:r w:rsidRPr="00C9537E">
              <w:rPr>
                <w:rFonts w:asciiTheme="minorHAnsi" w:hAnsiTheme="minorHAnsi" w:cstheme="minorHAnsi"/>
              </w:rPr>
              <w:t>At.: Superintendência de Ofertas de Títulos Corporativos e Fundos - SCF</w:t>
            </w:r>
            <w:bookmarkEnd w:id="308"/>
          </w:p>
          <w:p w14:paraId="557D75AF" w14:textId="494D9E80" w:rsidR="00C231BD" w:rsidRPr="00C9537E" w:rsidRDefault="00C231BD" w:rsidP="00C9537E">
            <w:pPr>
              <w:pStyle w:val="Recuodecorpodetexto"/>
              <w:tabs>
                <w:tab w:val="left" w:pos="720"/>
              </w:tabs>
              <w:suppressAutoHyphens/>
              <w:spacing w:after="0" w:line="340" w:lineRule="exact"/>
              <w:ind w:left="0"/>
              <w:rPr>
                <w:rFonts w:asciiTheme="minorHAnsi" w:hAnsiTheme="minorHAnsi" w:cstheme="minorHAnsi"/>
              </w:rPr>
            </w:pPr>
            <w:r w:rsidRPr="00C9537E">
              <w:rPr>
                <w:rFonts w:asciiTheme="minorHAnsi" w:hAnsiTheme="minorHAnsi" w:cstheme="minorHAnsi"/>
              </w:rPr>
              <w:t>Tel.: (11) 2565-5061</w:t>
            </w:r>
            <w:bookmarkEnd w:id="309"/>
          </w:p>
          <w:p w14:paraId="49189CA8" w14:textId="2E7397AE" w:rsidR="00C231BD" w:rsidRPr="00C9537E" w:rsidRDefault="00C231BD" w:rsidP="00C9537E">
            <w:pPr>
              <w:pStyle w:val="Recuodecorpodetexto"/>
              <w:tabs>
                <w:tab w:val="left" w:pos="720"/>
              </w:tabs>
              <w:suppressAutoHyphens/>
              <w:spacing w:after="0" w:line="340" w:lineRule="exact"/>
              <w:ind w:left="0"/>
              <w:rPr>
                <w:rFonts w:asciiTheme="minorHAnsi" w:hAnsiTheme="minorHAnsi" w:cstheme="minorHAnsi"/>
              </w:rPr>
            </w:pPr>
            <w:bookmarkStart w:id="310" w:name="_DV_C197"/>
            <w:r w:rsidRPr="00C9537E">
              <w:rPr>
                <w:rFonts w:asciiTheme="minorHAnsi" w:hAnsiTheme="minorHAnsi" w:cstheme="minorHAnsi"/>
              </w:rPr>
              <w:t xml:space="preserve">E-mail: </w:t>
            </w:r>
            <w:hyperlink r:id="rId19" w:history="1">
              <w:r w:rsidR="00E72D32" w:rsidRPr="00C9537E">
                <w:rPr>
                  <w:rStyle w:val="Hyperlink"/>
                  <w:rFonts w:asciiTheme="minorHAnsi" w:hAnsiTheme="minorHAnsi" w:cstheme="minorHAnsi"/>
                </w:rPr>
                <w:t>valores.mobiliarios@b3.com.br</w:t>
              </w:r>
            </w:hyperlink>
            <w:bookmarkEnd w:id="310"/>
            <w:r w:rsidR="00E72D32" w:rsidRPr="00C9537E">
              <w:rPr>
                <w:rFonts w:asciiTheme="minorHAnsi" w:hAnsiTheme="minorHAnsi" w:cstheme="minorHAnsi"/>
              </w:rPr>
              <w:t xml:space="preserve"> </w:t>
            </w:r>
          </w:p>
          <w:p w14:paraId="503EA9F4" w14:textId="77777777" w:rsidR="00C231BD" w:rsidRPr="00C9537E" w:rsidRDefault="00C231BD" w:rsidP="00C9537E">
            <w:pPr>
              <w:spacing w:line="340" w:lineRule="exact"/>
              <w:rPr>
                <w:rFonts w:asciiTheme="minorHAnsi" w:hAnsiTheme="minorHAnsi" w:cstheme="minorHAnsi"/>
              </w:rPr>
            </w:pPr>
          </w:p>
        </w:tc>
      </w:tr>
    </w:tbl>
    <w:p w14:paraId="2DC367FA" w14:textId="0D5190AF" w:rsidR="00DF15B9" w:rsidRPr="00C9537E" w:rsidRDefault="0085140A"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 xml:space="preserve">As </w:t>
      </w:r>
      <w:r w:rsidR="001814F2" w:rsidRPr="00C9537E">
        <w:rPr>
          <w:rFonts w:asciiTheme="minorHAnsi" w:hAnsiTheme="minorHAnsi" w:cstheme="minorHAnsi"/>
          <w:b w:val="0"/>
          <w:sz w:val="24"/>
          <w:szCs w:val="24"/>
        </w:rPr>
        <w:t xml:space="preserve">notificações, instruções e </w:t>
      </w:r>
      <w:r w:rsidRPr="00C9537E">
        <w:rPr>
          <w:rFonts w:asciiTheme="minorHAnsi" w:hAnsiTheme="minorHAnsi" w:cstheme="minorHAnsi"/>
          <w:b w:val="0"/>
          <w:sz w:val="24"/>
          <w:szCs w:val="24"/>
        </w:rPr>
        <w:t xml:space="preserve">comunicações </w:t>
      </w:r>
      <w:r w:rsidR="001814F2" w:rsidRPr="00C9537E">
        <w:rPr>
          <w:rFonts w:asciiTheme="minorHAnsi" w:hAnsiTheme="minorHAnsi" w:cstheme="minorHAnsi"/>
          <w:b w:val="0"/>
          <w:sz w:val="24"/>
          <w:szCs w:val="24"/>
        </w:rPr>
        <w:t xml:space="preserve">referentes a esta Escritura de Emissão </w:t>
      </w:r>
      <w:r w:rsidRPr="00C9537E">
        <w:rPr>
          <w:rFonts w:asciiTheme="minorHAnsi" w:hAnsiTheme="minorHAnsi" w:cstheme="minorHAnsi"/>
          <w:b w:val="0"/>
          <w:sz w:val="24"/>
          <w:szCs w:val="24"/>
        </w:rPr>
        <w:t>serão consideradas entregues quando recebidas sob protocolo ou com “aviso de recebimento” expedido pel</w:t>
      </w:r>
      <w:r w:rsidR="001814F2" w:rsidRPr="00C9537E">
        <w:rPr>
          <w:rFonts w:asciiTheme="minorHAnsi" w:hAnsiTheme="minorHAnsi" w:cstheme="minorHAnsi"/>
          <w:b w:val="0"/>
          <w:sz w:val="24"/>
          <w:szCs w:val="24"/>
        </w:rPr>
        <w:t>a Empresa Brasileira de Correios,</w:t>
      </w:r>
      <w:r w:rsidRPr="00C9537E">
        <w:rPr>
          <w:rFonts w:asciiTheme="minorHAnsi" w:hAnsiTheme="minorHAnsi" w:cstheme="minorHAnsi"/>
          <w:b w:val="0"/>
          <w:sz w:val="24"/>
          <w:szCs w:val="24"/>
        </w:rPr>
        <w:t xml:space="preserve"> ou por telegrama nos endereços acima. As comunicações </w:t>
      </w:r>
      <w:r w:rsidR="001814F2" w:rsidRPr="00C9537E">
        <w:rPr>
          <w:rFonts w:asciiTheme="minorHAnsi" w:hAnsiTheme="minorHAnsi" w:cstheme="minorHAnsi"/>
          <w:b w:val="0"/>
          <w:sz w:val="24"/>
          <w:szCs w:val="24"/>
        </w:rPr>
        <w:t xml:space="preserve">enviadas </w:t>
      </w:r>
      <w:r w:rsidRPr="00C9537E">
        <w:rPr>
          <w:rFonts w:asciiTheme="minorHAnsi" w:hAnsiTheme="minorHAnsi" w:cstheme="minorHAnsi"/>
          <w:b w:val="0"/>
          <w:sz w:val="24"/>
          <w:szCs w:val="24"/>
        </w:rPr>
        <w:t>por correio eletrônico serão consideradas recebidas na data de seu envio, desde que seu recebimento seja confirmado por meio de</w:t>
      </w:r>
      <w:r w:rsidR="001814F2" w:rsidRPr="00C9537E">
        <w:rPr>
          <w:rFonts w:asciiTheme="minorHAnsi" w:hAnsiTheme="minorHAnsi" w:cstheme="minorHAnsi"/>
          <w:b w:val="0"/>
          <w:sz w:val="24"/>
          <w:szCs w:val="24"/>
        </w:rPr>
        <w:t xml:space="preserve"> recibo emitido pelo remetente</w:t>
      </w:r>
      <w:r w:rsidRPr="00C9537E">
        <w:rPr>
          <w:rFonts w:asciiTheme="minorHAnsi" w:hAnsiTheme="minorHAnsi" w:cstheme="minorHAnsi"/>
          <w:b w:val="0"/>
          <w:sz w:val="24"/>
          <w:szCs w:val="24"/>
        </w:rPr>
        <w:t xml:space="preserve"> (recibo emitido pela máquina utilizada pelo remetente). </w:t>
      </w:r>
    </w:p>
    <w:p w14:paraId="3C78A9D4" w14:textId="77777777" w:rsidR="00DB672B" w:rsidRPr="00C9537E" w:rsidRDefault="00DB672B" w:rsidP="00C9537E">
      <w:pPr>
        <w:spacing w:line="340" w:lineRule="exact"/>
        <w:rPr>
          <w:rFonts w:asciiTheme="minorHAnsi" w:hAnsiTheme="minorHAnsi" w:cstheme="minorHAnsi"/>
        </w:rPr>
      </w:pPr>
    </w:p>
    <w:p w14:paraId="7C17F2D8" w14:textId="77777777" w:rsidR="00DF15B9" w:rsidRPr="00C9537E" w:rsidRDefault="0085140A"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A mudança</w:t>
      </w:r>
      <w:r w:rsidR="00C06176" w:rsidRPr="00C9537E">
        <w:rPr>
          <w:rFonts w:asciiTheme="minorHAnsi" w:hAnsiTheme="minorHAnsi" w:cstheme="minorHAnsi"/>
          <w:b w:val="0"/>
          <w:sz w:val="24"/>
          <w:szCs w:val="24"/>
        </w:rPr>
        <w:t xml:space="preserve"> de qualquer </w:t>
      </w:r>
      <w:r w:rsidRPr="00C9537E">
        <w:rPr>
          <w:rFonts w:asciiTheme="minorHAnsi" w:hAnsiTheme="minorHAnsi" w:cstheme="minorHAnsi"/>
          <w:b w:val="0"/>
          <w:sz w:val="24"/>
          <w:szCs w:val="24"/>
        </w:rPr>
        <w:t xml:space="preserve">dos endereços acima deverá ser </w:t>
      </w:r>
      <w:r w:rsidR="00C06176" w:rsidRPr="00C9537E">
        <w:rPr>
          <w:rFonts w:asciiTheme="minorHAnsi" w:hAnsiTheme="minorHAnsi" w:cstheme="minorHAnsi"/>
          <w:b w:val="0"/>
          <w:sz w:val="24"/>
          <w:szCs w:val="24"/>
        </w:rPr>
        <w:t xml:space="preserve">imediatamente </w:t>
      </w:r>
      <w:r w:rsidRPr="00C9537E">
        <w:rPr>
          <w:rFonts w:asciiTheme="minorHAnsi" w:hAnsiTheme="minorHAnsi" w:cstheme="minorHAnsi"/>
          <w:b w:val="0"/>
          <w:sz w:val="24"/>
          <w:szCs w:val="24"/>
        </w:rPr>
        <w:t>comunicada</w:t>
      </w:r>
      <w:r w:rsidR="00C06176" w:rsidRPr="00C9537E">
        <w:rPr>
          <w:rFonts w:asciiTheme="minorHAnsi" w:hAnsiTheme="minorHAnsi" w:cstheme="minorHAnsi"/>
          <w:b w:val="0"/>
          <w:sz w:val="24"/>
          <w:szCs w:val="24"/>
        </w:rPr>
        <w:t xml:space="preserve"> às demais Partes pela Parte que tiver seu endereço alterado. </w:t>
      </w:r>
    </w:p>
    <w:p w14:paraId="6CE55730" w14:textId="77777777" w:rsidR="0098243C" w:rsidRPr="00C9537E" w:rsidRDefault="0098243C" w:rsidP="00C9537E">
      <w:pPr>
        <w:spacing w:line="340" w:lineRule="exact"/>
        <w:rPr>
          <w:rFonts w:asciiTheme="minorHAnsi" w:hAnsiTheme="minorHAnsi" w:cstheme="minorHAnsi"/>
        </w:rPr>
      </w:pPr>
    </w:p>
    <w:p w14:paraId="354ECCF1" w14:textId="77777777" w:rsidR="002F3C5A" w:rsidRPr="00C9537E" w:rsidRDefault="002F3C5A" w:rsidP="00C9537E">
      <w:pPr>
        <w:pStyle w:val="PargrafodaLista"/>
        <w:numPr>
          <w:ilvl w:val="1"/>
          <w:numId w:val="6"/>
        </w:numPr>
        <w:spacing w:line="340" w:lineRule="exact"/>
        <w:ind w:left="0" w:firstLine="0"/>
        <w:jc w:val="both"/>
        <w:rPr>
          <w:rFonts w:asciiTheme="minorHAnsi" w:hAnsiTheme="minorHAnsi" w:cstheme="minorHAnsi"/>
          <w:u w:val="single"/>
        </w:rPr>
      </w:pPr>
      <w:r w:rsidRPr="00C9537E">
        <w:rPr>
          <w:rFonts w:asciiTheme="minorHAnsi" w:hAnsiTheme="minorHAnsi" w:cstheme="minorHAnsi"/>
          <w:u w:val="single"/>
        </w:rPr>
        <w:t>Lei Aplicável</w:t>
      </w:r>
    </w:p>
    <w:p w14:paraId="2B1900CF" w14:textId="77777777" w:rsidR="00DB672B" w:rsidRPr="00C9537E" w:rsidRDefault="00DB672B" w:rsidP="00C9537E">
      <w:pPr>
        <w:spacing w:line="340" w:lineRule="exact"/>
        <w:rPr>
          <w:rFonts w:asciiTheme="minorHAnsi" w:hAnsiTheme="minorHAnsi" w:cstheme="minorHAnsi"/>
        </w:rPr>
      </w:pPr>
    </w:p>
    <w:p w14:paraId="7940D512" w14:textId="77777777" w:rsidR="002F3C5A" w:rsidRPr="00C9537E" w:rsidRDefault="002F3C5A" w:rsidP="00C9537E">
      <w:pPr>
        <w:pStyle w:val="Ttulo6"/>
        <w:numPr>
          <w:ilvl w:val="2"/>
          <w:numId w:val="6"/>
        </w:numPr>
        <w:spacing w:line="340" w:lineRule="exact"/>
        <w:ind w:left="0" w:firstLine="0"/>
        <w:jc w:val="both"/>
        <w:rPr>
          <w:rFonts w:asciiTheme="minorHAnsi" w:hAnsiTheme="minorHAnsi" w:cstheme="minorHAnsi"/>
          <w:b w:val="0"/>
          <w:sz w:val="24"/>
          <w:szCs w:val="24"/>
        </w:rPr>
      </w:pPr>
      <w:r w:rsidRPr="00C9537E">
        <w:rPr>
          <w:rFonts w:asciiTheme="minorHAnsi" w:hAnsiTheme="minorHAnsi" w:cstheme="minorHAnsi"/>
          <w:b w:val="0"/>
          <w:sz w:val="24"/>
          <w:szCs w:val="24"/>
        </w:rPr>
        <w:t>Esta Escritura de Emissão é regida pelas Leis da República Federativa do Brasil.</w:t>
      </w:r>
    </w:p>
    <w:p w14:paraId="473B0581" w14:textId="77777777" w:rsidR="00DB672B" w:rsidRPr="00C9537E" w:rsidRDefault="00DB672B" w:rsidP="00C9537E">
      <w:pPr>
        <w:widowControl w:val="0"/>
        <w:spacing w:line="340" w:lineRule="exact"/>
        <w:rPr>
          <w:rFonts w:asciiTheme="minorHAnsi" w:hAnsiTheme="minorHAnsi" w:cstheme="minorHAnsi"/>
        </w:rPr>
      </w:pPr>
    </w:p>
    <w:p w14:paraId="3E4F0A58" w14:textId="77777777" w:rsidR="00DF15B9" w:rsidRPr="00C9537E" w:rsidRDefault="0085140A" w:rsidP="00C9537E">
      <w:pPr>
        <w:pStyle w:val="PargrafodaLista"/>
        <w:numPr>
          <w:ilvl w:val="1"/>
          <w:numId w:val="6"/>
        </w:numPr>
        <w:spacing w:line="340" w:lineRule="exact"/>
        <w:ind w:left="0" w:firstLine="0"/>
        <w:jc w:val="both"/>
        <w:rPr>
          <w:rFonts w:asciiTheme="minorHAnsi" w:hAnsiTheme="minorHAnsi" w:cstheme="minorHAnsi"/>
          <w:u w:val="single"/>
        </w:rPr>
      </w:pPr>
      <w:r w:rsidRPr="00C9537E">
        <w:rPr>
          <w:rFonts w:asciiTheme="minorHAnsi" w:hAnsiTheme="minorHAnsi" w:cstheme="minorHAnsi"/>
          <w:u w:val="single"/>
        </w:rPr>
        <w:t>Foro</w:t>
      </w:r>
    </w:p>
    <w:p w14:paraId="794C9BB2" w14:textId="77777777" w:rsidR="00DB672B" w:rsidRPr="00C9537E" w:rsidRDefault="00DB672B" w:rsidP="00C9537E">
      <w:pPr>
        <w:widowControl w:val="0"/>
        <w:spacing w:line="340" w:lineRule="exact"/>
        <w:rPr>
          <w:rFonts w:asciiTheme="minorHAnsi" w:hAnsiTheme="minorHAnsi" w:cstheme="minorHAnsi"/>
        </w:rPr>
      </w:pPr>
    </w:p>
    <w:p w14:paraId="0AFDF1AE" w14:textId="740CEC46" w:rsidR="00DF15B9" w:rsidRPr="00C9537E" w:rsidRDefault="000266C6" w:rsidP="00C9537E">
      <w:pPr>
        <w:pStyle w:val="Ttulo6"/>
        <w:widowControl w:val="0"/>
        <w:numPr>
          <w:ilvl w:val="2"/>
          <w:numId w:val="6"/>
        </w:numPr>
        <w:tabs>
          <w:tab w:val="left" w:pos="0"/>
          <w:tab w:val="left" w:pos="851"/>
        </w:tabs>
        <w:spacing w:line="340" w:lineRule="exact"/>
        <w:ind w:left="0" w:firstLine="0"/>
        <w:jc w:val="both"/>
        <w:rPr>
          <w:rFonts w:asciiTheme="minorHAnsi" w:hAnsiTheme="minorHAnsi" w:cstheme="minorHAnsi"/>
          <w:sz w:val="24"/>
          <w:szCs w:val="24"/>
        </w:rPr>
      </w:pPr>
      <w:r w:rsidRPr="00C9537E">
        <w:rPr>
          <w:rFonts w:asciiTheme="minorHAnsi" w:hAnsiTheme="minorHAnsi" w:cstheme="minorHAnsi"/>
          <w:b w:val="0"/>
          <w:sz w:val="24"/>
          <w:szCs w:val="24"/>
        </w:rPr>
        <w:t xml:space="preserve">Fica eleito o foro central da Cidade </w:t>
      </w:r>
      <w:r w:rsidR="006A66E3" w:rsidRPr="00C9537E">
        <w:rPr>
          <w:rFonts w:asciiTheme="minorHAnsi" w:hAnsiTheme="minorHAnsi" w:cstheme="minorHAnsi"/>
          <w:b w:val="0"/>
          <w:sz w:val="24"/>
          <w:szCs w:val="24"/>
        </w:rPr>
        <w:t xml:space="preserve">de </w:t>
      </w:r>
      <w:r w:rsidR="00C231BD" w:rsidRPr="00C9537E">
        <w:rPr>
          <w:rFonts w:asciiTheme="minorHAnsi" w:hAnsiTheme="minorHAnsi" w:cstheme="minorHAnsi"/>
          <w:b w:val="0"/>
          <w:sz w:val="24"/>
          <w:szCs w:val="24"/>
        </w:rPr>
        <w:t>São Paulo, Estado de São Paulo</w:t>
      </w:r>
      <w:r w:rsidR="006A66E3" w:rsidRPr="00C9537E">
        <w:rPr>
          <w:rFonts w:asciiTheme="minorHAnsi" w:hAnsiTheme="minorHAnsi" w:cstheme="minorHAnsi"/>
          <w:b w:val="0"/>
          <w:sz w:val="24"/>
          <w:szCs w:val="24"/>
        </w:rPr>
        <w:t xml:space="preserve">, </w:t>
      </w:r>
      <w:r w:rsidRPr="00C9537E">
        <w:rPr>
          <w:rFonts w:asciiTheme="minorHAnsi" w:hAnsiTheme="minorHAnsi" w:cstheme="minorHAnsi"/>
          <w:b w:val="0"/>
          <w:sz w:val="24"/>
          <w:szCs w:val="24"/>
        </w:rPr>
        <w:t xml:space="preserve">para dirimir quaisquer dúvidas ou controvérsias oriundas desta Escritura de Emissão, com renúncia a qualquer outro, </w:t>
      </w:r>
      <w:r w:rsidR="0085140A" w:rsidRPr="00C9537E">
        <w:rPr>
          <w:rFonts w:asciiTheme="minorHAnsi" w:hAnsiTheme="minorHAnsi" w:cstheme="minorHAnsi"/>
          <w:b w:val="0"/>
          <w:sz w:val="24"/>
          <w:szCs w:val="24"/>
        </w:rPr>
        <w:t>por mais privilegiado que seja.</w:t>
      </w:r>
      <w:r w:rsidR="00052CB7" w:rsidRPr="00C9537E">
        <w:rPr>
          <w:rFonts w:asciiTheme="minorHAnsi" w:hAnsiTheme="minorHAnsi" w:cstheme="minorHAnsi"/>
          <w:b w:val="0"/>
          <w:sz w:val="24"/>
          <w:szCs w:val="24"/>
        </w:rPr>
        <w:t xml:space="preserve"> </w:t>
      </w:r>
    </w:p>
    <w:p w14:paraId="4B2D56FC" w14:textId="5FD817A4" w:rsidR="00DB672B" w:rsidRPr="00C9537E" w:rsidRDefault="00DB672B" w:rsidP="00C9537E">
      <w:pPr>
        <w:widowControl w:val="0"/>
        <w:spacing w:line="340" w:lineRule="exact"/>
        <w:rPr>
          <w:rFonts w:asciiTheme="minorHAnsi" w:hAnsiTheme="minorHAnsi" w:cstheme="minorHAnsi"/>
          <w:b/>
        </w:rPr>
      </w:pPr>
    </w:p>
    <w:p w14:paraId="652240E6" w14:textId="6DF6E88A" w:rsidR="00A52E85" w:rsidRPr="00C9537E" w:rsidRDefault="00A52E85" w:rsidP="00C9537E">
      <w:pPr>
        <w:pStyle w:val="PargrafodaLista"/>
        <w:numPr>
          <w:ilvl w:val="1"/>
          <w:numId w:val="6"/>
        </w:numPr>
        <w:spacing w:line="340" w:lineRule="exact"/>
        <w:ind w:left="0" w:firstLine="0"/>
        <w:jc w:val="both"/>
        <w:rPr>
          <w:rFonts w:asciiTheme="minorHAnsi" w:hAnsiTheme="minorHAnsi" w:cstheme="minorHAnsi"/>
          <w:u w:val="single"/>
        </w:rPr>
      </w:pPr>
      <w:r w:rsidRPr="00C9537E">
        <w:rPr>
          <w:rFonts w:asciiTheme="minorHAnsi" w:hAnsiTheme="minorHAnsi" w:cstheme="minorHAnsi"/>
          <w:u w:val="single"/>
        </w:rPr>
        <w:t>Assinatura Digital</w:t>
      </w:r>
    </w:p>
    <w:p w14:paraId="000FC81F" w14:textId="787D030F" w:rsidR="00A52E85" w:rsidRPr="00C9537E" w:rsidRDefault="00A52E85" w:rsidP="00C9537E">
      <w:pPr>
        <w:widowControl w:val="0"/>
        <w:spacing w:line="340" w:lineRule="exact"/>
        <w:rPr>
          <w:rFonts w:asciiTheme="minorHAnsi" w:hAnsiTheme="minorHAnsi" w:cstheme="minorHAnsi"/>
          <w:b/>
        </w:rPr>
      </w:pPr>
    </w:p>
    <w:p w14:paraId="6EEB4052" w14:textId="6139408E" w:rsidR="00A52E85" w:rsidRPr="00C9537E" w:rsidRDefault="00A52E85" w:rsidP="00C9537E">
      <w:pPr>
        <w:widowControl w:val="0"/>
        <w:tabs>
          <w:tab w:val="left" w:pos="851"/>
        </w:tabs>
        <w:spacing w:line="340" w:lineRule="exact"/>
        <w:jc w:val="both"/>
        <w:rPr>
          <w:rFonts w:asciiTheme="minorHAnsi" w:hAnsiTheme="minorHAnsi" w:cstheme="minorHAnsi"/>
        </w:rPr>
      </w:pPr>
      <w:r w:rsidRPr="00C9537E">
        <w:rPr>
          <w:rFonts w:asciiTheme="minorHAnsi" w:hAnsiTheme="minorHAnsi" w:cstheme="minorHAnsi"/>
        </w:rPr>
        <w:t>10.11.1.</w:t>
      </w:r>
      <w:r w:rsidRPr="00C9537E">
        <w:rPr>
          <w:rFonts w:asciiTheme="minorHAnsi" w:hAnsiTheme="minorHAnsi" w:cstheme="minorHAnsi"/>
        </w:rPr>
        <w:tab/>
        <w:t>As Partes reconhecem que as declarações de vontade das partes contratantes mediante assinatura digital presumem-se verdadeiras em relação aos signatários quando é utilizado o processo de certificação disponibilizado pela Infraestrutura de Chaves Públicas Brasileira – ICP-Brasil, conforme admitido pelo artigo 10 e seus parágrafos da Medida Provisória nº 2.200, de 24 de agosto de 2001, em vigor no Brasil (“</w:t>
      </w:r>
      <w:r w:rsidRPr="00C9537E">
        <w:rPr>
          <w:rFonts w:asciiTheme="minorHAnsi" w:hAnsiTheme="minorHAnsi" w:cstheme="minorHAnsi"/>
          <w:u w:val="single"/>
        </w:rPr>
        <w:t>Medida Provisória 2.200</w:t>
      </w:r>
      <w:r w:rsidRPr="00C9537E">
        <w:rPr>
          <w:rFonts w:asciiTheme="minorHAnsi" w:hAnsiTheme="minorHAnsi" w:cstheme="minorHAnsi"/>
        </w:rPr>
        <w:t xml:space="preserve">”), reconhecendo essa forma de contratação em meio digital e informático como válida e plenamente eficaz, constituindo título executivo extrajudicial para todos os fins de direito. Na forma acima prevista, a presente </w:t>
      </w:r>
      <w:r w:rsidR="0088315D" w:rsidRPr="00C9537E">
        <w:rPr>
          <w:rFonts w:asciiTheme="minorHAnsi" w:hAnsiTheme="minorHAnsi" w:cstheme="minorHAnsi"/>
        </w:rPr>
        <w:t>Escritura de Emissão</w:t>
      </w:r>
      <w:r w:rsidRPr="00C9537E">
        <w:rPr>
          <w:rFonts w:asciiTheme="minorHAnsi" w:hAnsiTheme="minorHAnsi" w:cstheme="minorHAnsi"/>
        </w:rPr>
        <w:t>, podem ser assinados digitalmente por meio eletrônico conforme disposto nesta Cláusula.</w:t>
      </w:r>
      <w:r w:rsidR="000F0868" w:rsidRPr="00C9537E">
        <w:rPr>
          <w:rFonts w:asciiTheme="minorHAnsi" w:hAnsiTheme="minorHAnsi" w:cstheme="minorHAnsi"/>
        </w:rPr>
        <w:t xml:space="preserve"> </w:t>
      </w:r>
    </w:p>
    <w:p w14:paraId="73A9C61A" w14:textId="77777777" w:rsidR="00A52E85" w:rsidRPr="00C9537E" w:rsidRDefault="00A52E85" w:rsidP="00C9537E">
      <w:pPr>
        <w:widowControl w:val="0"/>
        <w:tabs>
          <w:tab w:val="left" w:pos="851"/>
        </w:tabs>
        <w:spacing w:line="340" w:lineRule="exact"/>
        <w:jc w:val="both"/>
        <w:rPr>
          <w:rFonts w:asciiTheme="minorHAnsi" w:hAnsiTheme="minorHAnsi" w:cstheme="minorHAnsi"/>
        </w:rPr>
      </w:pPr>
    </w:p>
    <w:p w14:paraId="256ED2EC" w14:textId="27041B8E" w:rsidR="00717A4B" w:rsidRPr="00C9537E" w:rsidRDefault="0085140A" w:rsidP="00C9537E">
      <w:pPr>
        <w:widowControl w:val="0"/>
        <w:tabs>
          <w:tab w:val="left" w:pos="851"/>
        </w:tabs>
        <w:spacing w:line="340" w:lineRule="exact"/>
        <w:jc w:val="both"/>
        <w:rPr>
          <w:rFonts w:asciiTheme="minorHAnsi" w:hAnsiTheme="minorHAnsi" w:cstheme="minorHAnsi"/>
          <w:b/>
        </w:rPr>
      </w:pPr>
      <w:r w:rsidRPr="00C9537E">
        <w:rPr>
          <w:rFonts w:asciiTheme="minorHAnsi" w:hAnsiTheme="minorHAnsi" w:cstheme="minorHAnsi"/>
        </w:rPr>
        <w:t xml:space="preserve">E, por estarem assim </w:t>
      </w:r>
      <w:r w:rsidR="000266C6" w:rsidRPr="00C9537E">
        <w:rPr>
          <w:rFonts w:asciiTheme="minorHAnsi" w:hAnsiTheme="minorHAnsi" w:cstheme="minorHAnsi"/>
        </w:rPr>
        <w:t>certas e ajustadas</w:t>
      </w:r>
      <w:r w:rsidRPr="00C9537E">
        <w:rPr>
          <w:rFonts w:asciiTheme="minorHAnsi" w:hAnsiTheme="minorHAnsi" w:cstheme="minorHAnsi"/>
        </w:rPr>
        <w:t>, as Partes firmam esta Escritura de Emissão</w:t>
      </w:r>
      <w:r w:rsidR="00A52E85" w:rsidRPr="00C9537E">
        <w:rPr>
          <w:rFonts w:asciiTheme="minorHAnsi" w:hAnsiTheme="minorHAnsi" w:cstheme="minorHAnsi"/>
        </w:rPr>
        <w:t xml:space="preserve"> eletronicamente</w:t>
      </w:r>
      <w:r w:rsidRPr="00C9537E">
        <w:rPr>
          <w:rFonts w:asciiTheme="minorHAnsi" w:hAnsiTheme="minorHAnsi" w:cstheme="minorHAnsi"/>
        </w:rPr>
        <w:t>, juntamente com as duas testemunhas abaixo assinadas.</w:t>
      </w:r>
      <w:r w:rsidR="008354E8" w:rsidRPr="00C9537E">
        <w:rPr>
          <w:rFonts w:asciiTheme="minorHAnsi" w:hAnsiTheme="minorHAnsi" w:cstheme="minorHAnsi"/>
        </w:rPr>
        <w:t xml:space="preserve"> </w:t>
      </w:r>
    </w:p>
    <w:p w14:paraId="279E6541" w14:textId="77777777" w:rsidR="00DB672B" w:rsidRPr="00C9537E" w:rsidRDefault="00DB672B" w:rsidP="00C9537E">
      <w:pPr>
        <w:widowControl w:val="0"/>
        <w:tabs>
          <w:tab w:val="left" w:pos="851"/>
        </w:tabs>
        <w:spacing w:line="340" w:lineRule="exact"/>
        <w:jc w:val="both"/>
        <w:rPr>
          <w:rFonts w:asciiTheme="minorHAnsi" w:hAnsiTheme="minorHAnsi" w:cstheme="minorHAnsi"/>
        </w:rPr>
      </w:pPr>
    </w:p>
    <w:p w14:paraId="029F26F7" w14:textId="3727FD53" w:rsidR="00DF15B9" w:rsidRPr="00C9537E" w:rsidRDefault="00BB67CD" w:rsidP="00C9537E">
      <w:pPr>
        <w:widowControl w:val="0"/>
        <w:tabs>
          <w:tab w:val="left" w:pos="851"/>
        </w:tabs>
        <w:spacing w:line="340" w:lineRule="exact"/>
        <w:jc w:val="center"/>
        <w:rPr>
          <w:rFonts w:asciiTheme="minorHAnsi" w:hAnsiTheme="minorHAnsi" w:cstheme="minorHAnsi"/>
        </w:rPr>
      </w:pPr>
      <w:r w:rsidRPr="00C9537E">
        <w:rPr>
          <w:rFonts w:asciiTheme="minorHAnsi" w:hAnsiTheme="minorHAnsi" w:cstheme="minorHAnsi"/>
        </w:rPr>
        <w:t>São Paulo</w:t>
      </w:r>
      <w:r w:rsidR="0085140A" w:rsidRPr="00C9537E">
        <w:rPr>
          <w:rFonts w:asciiTheme="minorHAnsi" w:hAnsiTheme="minorHAnsi" w:cstheme="minorHAnsi"/>
        </w:rPr>
        <w:t xml:space="preserve">, </w:t>
      </w:r>
      <w:r w:rsidR="009730AE" w:rsidRPr="00C9537E">
        <w:rPr>
          <w:rFonts w:asciiTheme="minorHAnsi" w:hAnsiTheme="minorHAnsi" w:cstheme="minorHAnsi"/>
          <w:iCs/>
        </w:rPr>
        <w:t>[</w:t>
      </w:r>
      <w:r w:rsidR="009730AE" w:rsidRPr="00C9537E">
        <w:rPr>
          <w:rFonts w:asciiTheme="minorHAnsi" w:hAnsiTheme="minorHAnsi" w:cstheme="minorHAnsi"/>
          <w:iCs/>
          <w:highlight w:val="yellow"/>
        </w:rPr>
        <w:t>=</w:t>
      </w:r>
      <w:r w:rsidR="009730AE" w:rsidRPr="00C9537E">
        <w:rPr>
          <w:rFonts w:asciiTheme="minorHAnsi" w:hAnsiTheme="minorHAnsi" w:cstheme="minorHAnsi"/>
          <w:iCs/>
        </w:rPr>
        <w:t>] de [</w:t>
      </w:r>
      <w:r w:rsidR="009730AE" w:rsidRPr="00C9537E">
        <w:rPr>
          <w:rFonts w:asciiTheme="minorHAnsi" w:hAnsiTheme="minorHAnsi" w:cstheme="minorHAnsi"/>
          <w:iCs/>
          <w:highlight w:val="yellow"/>
        </w:rPr>
        <w:t>=</w:t>
      </w:r>
      <w:r w:rsidR="009730AE" w:rsidRPr="00C9537E">
        <w:rPr>
          <w:rFonts w:asciiTheme="minorHAnsi" w:hAnsiTheme="minorHAnsi" w:cstheme="minorHAnsi"/>
          <w:iCs/>
        </w:rPr>
        <w:t>] de 2021.</w:t>
      </w:r>
    </w:p>
    <w:p w14:paraId="2EA6759F" w14:textId="77777777" w:rsidR="0003760F" w:rsidRPr="00C9537E" w:rsidRDefault="0003760F" w:rsidP="00C9537E">
      <w:pPr>
        <w:widowControl w:val="0"/>
        <w:tabs>
          <w:tab w:val="left" w:pos="851"/>
        </w:tabs>
        <w:spacing w:line="340" w:lineRule="exact"/>
        <w:jc w:val="both"/>
        <w:rPr>
          <w:rFonts w:asciiTheme="minorHAnsi" w:hAnsiTheme="minorHAnsi" w:cstheme="minorHAnsi"/>
        </w:rPr>
      </w:pPr>
    </w:p>
    <w:p w14:paraId="42FB2ED4" w14:textId="77777777" w:rsidR="00095C04" w:rsidRPr="00C9537E" w:rsidRDefault="0085140A" w:rsidP="00C9537E">
      <w:pPr>
        <w:widowControl w:val="0"/>
        <w:tabs>
          <w:tab w:val="left" w:pos="851"/>
        </w:tabs>
        <w:spacing w:line="340" w:lineRule="exact"/>
        <w:jc w:val="center"/>
        <w:rPr>
          <w:rFonts w:asciiTheme="minorHAnsi" w:hAnsiTheme="minorHAnsi" w:cstheme="minorHAnsi"/>
        </w:rPr>
      </w:pPr>
      <w:r w:rsidRPr="00C9537E">
        <w:rPr>
          <w:rFonts w:asciiTheme="minorHAnsi" w:hAnsiTheme="minorHAnsi" w:cstheme="minorHAnsi"/>
        </w:rPr>
        <w:t>(</w:t>
      </w:r>
      <w:r w:rsidR="00562882" w:rsidRPr="00C9537E">
        <w:rPr>
          <w:rFonts w:asciiTheme="minorHAnsi" w:hAnsiTheme="minorHAnsi" w:cstheme="minorHAnsi"/>
          <w:i/>
        </w:rPr>
        <w:t xml:space="preserve">As </w:t>
      </w:r>
      <w:r w:rsidR="00562882" w:rsidRPr="00C9537E">
        <w:rPr>
          <w:rFonts w:asciiTheme="minorHAnsi" w:hAnsiTheme="minorHAnsi" w:cstheme="minorHAnsi"/>
        </w:rPr>
        <w:t>assinaturas</w:t>
      </w:r>
      <w:r w:rsidR="00562882" w:rsidRPr="00C9537E">
        <w:rPr>
          <w:rFonts w:asciiTheme="minorHAnsi" w:hAnsiTheme="minorHAnsi" w:cstheme="minorHAnsi"/>
          <w:i/>
        </w:rPr>
        <w:t xml:space="preserve"> se encontram nas páginas seguintes</w:t>
      </w:r>
      <w:r w:rsidRPr="00C9537E">
        <w:rPr>
          <w:rFonts w:asciiTheme="minorHAnsi" w:hAnsiTheme="minorHAnsi" w:cstheme="minorHAnsi"/>
        </w:rPr>
        <w:t>)</w:t>
      </w:r>
    </w:p>
    <w:p w14:paraId="3940523C" w14:textId="77777777" w:rsidR="0076038C" w:rsidRPr="00C9537E" w:rsidRDefault="0076038C" w:rsidP="00C9537E">
      <w:pPr>
        <w:widowControl w:val="0"/>
        <w:tabs>
          <w:tab w:val="left" w:pos="851"/>
        </w:tabs>
        <w:spacing w:line="340" w:lineRule="exact"/>
        <w:jc w:val="center"/>
        <w:rPr>
          <w:rFonts w:asciiTheme="minorHAnsi" w:hAnsiTheme="minorHAnsi" w:cstheme="minorHAnsi"/>
        </w:rPr>
      </w:pPr>
    </w:p>
    <w:p w14:paraId="739F8BC1" w14:textId="2CD04B23" w:rsidR="0076038C" w:rsidRPr="00C9537E" w:rsidRDefault="0076038C" w:rsidP="00C9537E">
      <w:pPr>
        <w:widowControl w:val="0"/>
        <w:tabs>
          <w:tab w:val="left" w:pos="851"/>
        </w:tabs>
        <w:spacing w:line="340" w:lineRule="exact"/>
        <w:jc w:val="center"/>
        <w:rPr>
          <w:rFonts w:asciiTheme="minorHAnsi" w:hAnsiTheme="minorHAnsi" w:cstheme="minorHAnsi"/>
          <w:i/>
        </w:rPr>
      </w:pPr>
      <w:r w:rsidRPr="00C9537E">
        <w:rPr>
          <w:rFonts w:asciiTheme="minorHAnsi" w:hAnsiTheme="minorHAnsi" w:cstheme="minorHAnsi"/>
          <w:i/>
        </w:rPr>
        <w:t xml:space="preserve">(O restante </w:t>
      </w:r>
      <w:r w:rsidRPr="00C9537E">
        <w:rPr>
          <w:rFonts w:asciiTheme="minorHAnsi" w:hAnsiTheme="minorHAnsi" w:cstheme="minorHAnsi"/>
        </w:rPr>
        <w:t>da</w:t>
      </w:r>
      <w:r w:rsidRPr="00C9537E">
        <w:rPr>
          <w:rFonts w:asciiTheme="minorHAnsi" w:hAnsiTheme="minorHAnsi" w:cstheme="minorHAnsi"/>
          <w:i/>
        </w:rPr>
        <w:t xml:space="preserve"> página foi intencionalmente deixado em branco)</w:t>
      </w:r>
    </w:p>
    <w:p w14:paraId="572F160B" w14:textId="77777777" w:rsidR="00E72D32" w:rsidRPr="00C9537E" w:rsidRDefault="00E72D32" w:rsidP="00C9537E">
      <w:pPr>
        <w:spacing w:line="340" w:lineRule="exact"/>
        <w:jc w:val="both"/>
        <w:rPr>
          <w:rFonts w:asciiTheme="minorHAnsi" w:hAnsiTheme="minorHAnsi" w:cstheme="minorHAnsi"/>
          <w:b/>
          <w:smallCaps/>
        </w:rPr>
      </w:pPr>
      <w:r w:rsidRPr="00C9537E">
        <w:rPr>
          <w:rFonts w:asciiTheme="minorHAnsi" w:hAnsiTheme="minorHAnsi" w:cstheme="minorHAnsi"/>
          <w:b/>
          <w:smallCaps/>
        </w:rPr>
        <w:br w:type="page"/>
      </w:r>
    </w:p>
    <w:p w14:paraId="68E60051" w14:textId="3B5F6EEC" w:rsidR="00E61416" w:rsidRPr="00C9537E" w:rsidRDefault="0088315D" w:rsidP="00C9537E">
      <w:pPr>
        <w:spacing w:line="340" w:lineRule="exact"/>
        <w:jc w:val="both"/>
        <w:rPr>
          <w:rFonts w:asciiTheme="minorHAnsi" w:hAnsiTheme="minorHAnsi" w:cstheme="minorHAnsi"/>
          <w:b/>
          <w:smallCaps/>
        </w:rPr>
      </w:pPr>
      <w:r w:rsidRPr="00C9537E">
        <w:rPr>
          <w:rFonts w:asciiTheme="minorHAnsi" w:hAnsiTheme="minorHAnsi" w:cstheme="minorHAnsi"/>
          <w:b/>
          <w:smallCaps/>
        </w:rPr>
        <w:t>PÁGINA 1/</w:t>
      </w:r>
      <w:r w:rsidR="002D5A06" w:rsidRPr="00C9537E">
        <w:rPr>
          <w:rFonts w:asciiTheme="minorHAnsi" w:hAnsiTheme="minorHAnsi" w:cstheme="minorHAnsi"/>
          <w:b/>
          <w:smallCaps/>
        </w:rPr>
        <w:t>6</w:t>
      </w:r>
      <w:r w:rsidRPr="00C9537E">
        <w:rPr>
          <w:rFonts w:asciiTheme="minorHAnsi" w:hAnsiTheme="minorHAnsi" w:cstheme="minorHAnsi"/>
          <w:b/>
          <w:smallCaps/>
        </w:rPr>
        <w:t xml:space="preserve"> DE ASSINATURA DO INSTRUMENTO PARTICULAR DE ESCRITURA DA 1ª (PRIMEIRA) EMISSÃO DE DEBÊNTURES SIMPLES, NÃO CONVERSÍVEIS EM AÇÕES, DA ESPÉCIE </w:t>
      </w:r>
      <w:r w:rsidR="00F53661" w:rsidRPr="00C9537E">
        <w:rPr>
          <w:rFonts w:asciiTheme="minorHAnsi" w:hAnsiTheme="minorHAnsi" w:cstheme="minorHAnsi"/>
          <w:b/>
          <w:smallCaps/>
        </w:rPr>
        <w:t>QUIROGRAFÁRIA</w:t>
      </w:r>
      <w:r w:rsidR="00207A26" w:rsidRPr="00C9537E">
        <w:rPr>
          <w:rFonts w:asciiTheme="minorHAnsi" w:hAnsiTheme="minorHAnsi" w:cstheme="minorHAnsi"/>
          <w:b/>
          <w:smallCaps/>
        </w:rPr>
        <w:t>,</w:t>
      </w:r>
      <w:r w:rsidR="00F53661" w:rsidRPr="00C9537E">
        <w:rPr>
          <w:rFonts w:asciiTheme="minorHAnsi" w:hAnsiTheme="minorHAnsi" w:cstheme="minorHAnsi"/>
          <w:b/>
          <w:smallCaps/>
        </w:rPr>
        <w:t xml:space="preserve"> A SER CONVOLADA EM </w:t>
      </w:r>
      <w:r w:rsidR="00207A26" w:rsidRPr="00C9537E">
        <w:rPr>
          <w:rFonts w:asciiTheme="minorHAnsi" w:hAnsiTheme="minorHAnsi" w:cstheme="minorHAnsi"/>
          <w:b/>
          <w:smallCaps/>
        </w:rPr>
        <w:t xml:space="preserve">DA ESPÉCIE </w:t>
      </w:r>
      <w:r w:rsidRPr="00C9537E">
        <w:rPr>
          <w:rFonts w:asciiTheme="minorHAnsi" w:hAnsiTheme="minorHAnsi" w:cstheme="minorHAnsi"/>
          <w:b/>
          <w:smallCaps/>
        </w:rPr>
        <w:t>COM GARANTIA REAL</w:t>
      </w:r>
      <w:r w:rsidR="00953856" w:rsidRPr="00C9537E">
        <w:rPr>
          <w:rFonts w:asciiTheme="minorHAnsi" w:hAnsiTheme="minorHAnsi" w:cstheme="minorHAnsi"/>
          <w:b/>
          <w:smallCaps/>
        </w:rPr>
        <w:t>,</w:t>
      </w:r>
      <w:r w:rsidRPr="00C9537E">
        <w:rPr>
          <w:rFonts w:asciiTheme="minorHAnsi" w:hAnsiTheme="minorHAnsi" w:cstheme="minorHAnsi"/>
          <w:b/>
          <w:smallCaps/>
        </w:rPr>
        <w:t xml:space="preserve"> </w:t>
      </w:r>
      <w:r w:rsidR="006D2933" w:rsidRPr="00C9537E">
        <w:rPr>
          <w:rFonts w:asciiTheme="minorHAnsi" w:hAnsiTheme="minorHAnsi" w:cstheme="minorHAnsi"/>
          <w:b/>
          <w:smallCaps/>
        </w:rPr>
        <w:t xml:space="preserve">COM GARANTIA ADICIONAL FIDEJUSSÓRIA, </w:t>
      </w:r>
      <w:r w:rsidRPr="00C9537E">
        <w:rPr>
          <w:rFonts w:asciiTheme="minorHAnsi" w:hAnsiTheme="minorHAnsi" w:cstheme="minorHAnsi"/>
          <w:b/>
          <w:smallCaps/>
        </w:rPr>
        <w:t xml:space="preserve">EM SÉRIE ÚNICA, PARA DISTRIBUIÇÃO PÚBLICA COM ESFORÇOS RESTRITOS, DA USINA </w:t>
      </w:r>
      <w:r w:rsidR="00A71246" w:rsidRPr="00C9537E">
        <w:rPr>
          <w:rFonts w:asciiTheme="minorHAnsi" w:hAnsiTheme="minorHAnsi" w:cstheme="minorHAnsi"/>
          <w:b/>
          <w:smallCaps/>
        </w:rPr>
        <w:t xml:space="preserve">CERRADÃO </w:t>
      </w:r>
      <w:r w:rsidRPr="00C9537E">
        <w:rPr>
          <w:rFonts w:asciiTheme="minorHAnsi" w:hAnsiTheme="minorHAnsi" w:cstheme="minorHAnsi"/>
          <w:b/>
          <w:smallCaps/>
        </w:rPr>
        <w:t>S.A.</w:t>
      </w:r>
    </w:p>
    <w:p w14:paraId="5AA705F5" w14:textId="25A05D01" w:rsidR="00DF15B9" w:rsidRPr="00C9537E" w:rsidRDefault="00DF15B9" w:rsidP="00C9537E">
      <w:pPr>
        <w:spacing w:line="340" w:lineRule="exact"/>
        <w:jc w:val="both"/>
        <w:rPr>
          <w:rFonts w:asciiTheme="minorHAnsi" w:hAnsiTheme="minorHAnsi" w:cstheme="minorHAnsi"/>
          <w:b/>
          <w:smallCaps/>
        </w:rPr>
      </w:pPr>
    </w:p>
    <w:p w14:paraId="141CB6B3" w14:textId="77777777" w:rsidR="002D5A06" w:rsidRPr="00C9537E" w:rsidRDefault="002D5A06" w:rsidP="00C9537E">
      <w:pPr>
        <w:spacing w:line="340" w:lineRule="exact"/>
        <w:jc w:val="both"/>
        <w:rPr>
          <w:rFonts w:asciiTheme="minorHAnsi" w:hAnsiTheme="minorHAnsi" w:cstheme="minorHAnsi"/>
          <w:b/>
          <w:smallCaps/>
        </w:rPr>
      </w:pPr>
    </w:p>
    <w:p w14:paraId="549C5C5F" w14:textId="77777777" w:rsidR="00B82BEB" w:rsidRPr="00C9537E" w:rsidRDefault="00B82BEB" w:rsidP="00C9537E">
      <w:pPr>
        <w:spacing w:line="340" w:lineRule="exact"/>
        <w:rPr>
          <w:rFonts w:asciiTheme="minorHAnsi" w:hAnsiTheme="minorHAnsi" w:cstheme="minorHAnsi"/>
          <w:b/>
          <w:smallCaps/>
        </w:rPr>
      </w:pPr>
    </w:p>
    <w:p w14:paraId="0D909696" w14:textId="311AF119" w:rsidR="00DF15B9" w:rsidRPr="00C9537E" w:rsidRDefault="0088315D" w:rsidP="00C9537E">
      <w:pPr>
        <w:spacing w:line="340" w:lineRule="exact"/>
        <w:jc w:val="center"/>
        <w:rPr>
          <w:rFonts w:asciiTheme="minorHAnsi" w:hAnsiTheme="minorHAnsi" w:cstheme="minorHAnsi"/>
          <w:b/>
        </w:rPr>
      </w:pPr>
      <w:r w:rsidRPr="00C9537E">
        <w:rPr>
          <w:rFonts w:asciiTheme="minorHAnsi" w:hAnsiTheme="minorHAnsi" w:cstheme="minorHAnsi"/>
          <w:b/>
          <w:smallCaps/>
        </w:rPr>
        <w:t xml:space="preserve">USINA </w:t>
      </w:r>
      <w:r w:rsidR="00A71246" w:rsidRPr="00C9537E">
        <w:rPr>
          <w:rFonts w:asciiTheme="minorHAnsi" w:hAnsiTheme="minorHAnsi" w:cstheme="minorHAnsi"/>
          <w:b/>
          <w:smallCaps/>
        </w:rPr>
        <w:t>CERRADÃO</w:t>
      </w:r>
      <w:r w:rsidRPr="00C9537E">
        <w:rPr>
          <w:rFonts w:asciiTheme="minorHAnsi" w:hAnsiTheme="minorHAnsi" w:cstheme="minorHAnsi"/>
          <w:b/>
          <w:smallCaps/>
        </w:rPr>
        <w:t xml:space="preserve"> S.A.</w:t>
      </w:r>
    </w:p>
    <w:p w14:paraId="7EEDA572" w14:textId="77777777" w:rsidR="00D8145C" w:rsidRPr="00C9537E" w:rsidRDefault="00D8145C" w:rsidP="00C9537E">
      <w:pPr>
        <w:spacing w:line="340" w:lineRule="exact"/>
        <w:jc w:val="center"/>
        <w:rPr>
          <w:rFonts w:asciiTheme="minorHAnsi" w:hAnsiTheme="minorHAnsi" w:cstheme="minorHAnsi"/>
          <w:b/>
        </w:rPr>
      </w:pPr>
    </w:p>
    <w:p w14:paraId="7DF10603" w14:textId="77777777" w:rsidR="00DF15B9" w:rsidRPr="00C9537E" w:rsidRDefault="00DF15B9" w:rsidP="00C9537E">
      <w:pPr>
        <w:spacing w:line="340" w:lineRule="exact"/>
        <w:jc w:val="center"/>
        <w:rPr>
          <w:rFonts w:asciiTheme="minorHAnsi" w:hAnsiTheme="minorHAnsi" w:cstheme="minorHAnsi"/>
        </w:rPr>
      </w:pPr>
    </w:p>
    <w:p w14:paraId="2280AE2F" w14:textId="77777777" w:rsidR="00B82BEB" w:rsidRPr="00C9537E" w:rsidRDefault="00B82BEB" w:rsidP="00C9537E">
      <w:pPr>
        <w:spacing w:line="340" w:lineRule="exact"/>
        <w:jc w:val="center"/>
        <w:rPr>
          <w:rFonts w:asciiTheme="minorHAnsi" w:hAnsiTheme="minorHAnsi" w:cstheme="minorHAnsi"/>
        </w:rPr>
      </w:pPr>
    </w:p>
    <w:tbl>
      <w:tblPr>
        <w:tblW w:w="0" w:type="auto"/>
        <w:tblInd w:w="-38" w:type="dxa"/>
        <w:tblLayout w:type="fixed"/>
        <w:tblCellMar>
          <w:left w:w="70" w:type="dxa"/>
          <w:right w:w="70" w:type="dxa"/>
        </w:tblCellMar>
        <w:tblLook w:val="0000" w:firstRow="0" w:lastRow="0" w:firstColumn="0" w:lastColumn="0" w:noHBand="0" w:noVBand="0"/>
      </w:tblPr>
      <w:tblGrid>
        <w:gridCol w:w="4489"/>
        <w:gridCol w:w="4489"/>
      </w:tblGrid>
      <w:tr w:rsidR="0087083F" w:rsidRPr="00C9537E" w14:paraId="3034E5DE" w14:textId="77777777" w:rsidTr="009A5174">
        <w:tc>
          <w:tcPr>
            <w:tcW w:w="4489" w:type="dxa"/>
            <w:tcBorders>
              <w:top w:val="nil"/>
              <w:left w:val="nil"/>
              <w:bottom w:val="nil"/>
              <w:right w:val="nil"/>
            </w:tcBorders>
          </w:tcPr>
          <w:p w14:paraId="3DA6F5C0" w14:textId="77777777" w:rsidR="00DF15B9" w:rsidRPr="00C9537E" w:rsidRDefault="0085140A" w:rsidP="00C9537E">
            <w:pPr>
              <w:spacing w:line="340" w:lineRule="exact"/>
              <w:jc w:val="both"/>
              <w:rPr>
                <w:rFonts w:asciiTheme="minorHAnsi" w:hAnsiTheme="minorHAnsi" w:cstheme="minorHAnsi"/>
              </w:rPr>
            </w:pPr>
            <w:r w:rsidRPr="00C9537E">
              <w:rPr>
                <w:rFonts w:asciiTheme="minorHAnsi" w:hAnsiTheme="minorHAnsi" w:cstheme="minorHAnsi"/>
              </w:rPr>
              <w:t>__________________________________</w:t>
            </w:r>
          </w:p>
          <w:p w14:paraId="492E94D3" w14:textId="77777777" w:rsidR="00DF15B9" w:rsidRPr="00C9537E" w:rsidRDefault="0085140A" w:rsidP="00C9537E">
            <w:pPr>
              <w:spacing w:line="340" w:lineRule="exact"/>
              <w:jc w:val="both"/>
              <w:rPr>
                <w:rFonts w:asciiTheme="minorHAnsi" w:hAnsiTheme="minorHAnsi" w:cstheme="minorHAnsi"/>
              </w:rPr>
            </w:pPr>
            <w:r w:rsidRPr="00C9537E">
              <w:rPr>
                <w:rFonts w:asciiTheme="minorHAnsi" w:hAnsiTheme="minorHAnsi" w:cstheme="minorHAnsi"/>
              </w:rPr>
              <w:t>Nome:</w:t>
            </w:r>
          </w:p>
          <w:p w14:paraId="1B1046D6" w14:textId="77777777" w:rsidR="00DF15B9" w:rsidRPr="00C9537E" w:rsidRDefault="0085140A" w:rsidP="00C9537E">
            <w:pPr>
              <w:spacing w:line="340" w:lineRule="exact"/>
              <w:jc w:val="both"/>
              <w:rPr>
                <w:rFonts w:asciiTheme="minorHAnsi" w:hAnsiTheme="minorHAnsi" w:cstheme="minorHAnsi"/>
              </w:rPr>
            </w:pPr>
            <w:r w:rsidRPr="00C9537E">
              <w:rPr>
                <w:rFonts w:asciiTheme="minorHAnsi" w:hAnsiTheme="minorHAnsi" w:cstheme="minorHAnsi"/>
              </w:rPr>
              <w:t>RG:</w:t>
            </w:r>
          </w:p>
          <w:p w14:paraId="5A7A2D99" w14:textId="5002EA66" w:rsidR="005C0D6F" w:rsidRPr="00C9537E" w:rsidRDefault="002D5A06" w:rsidP="00C9537E">
            <w:pPr>
              <w:spacing w:line="340" w:lineRule="exact"/>
              <w:jc w:val="both"/>
              <w:rPr>
                <w:rFonts w:asciiTheme="minorHAnsi" w:hAnsiTheme="minorHAnsi" w:cstheme="minorHAnsi"/>
              </w:rPr>
            </w:pPr>
            <w:r w:rsidRPr="00C9537E">
              <w:rPr>
                <w:rFonts w:asciiTheme="minorHAnsi" w:hAnsiTheme="minorHAnsi" w:cstheme="minorHAnsi"/>
              </w:rPr>
              <w:t>CPF/ME</w:t>
            </w:r>
            <w:r w:rsidR="0085140A" w:rsidRPr="00C9537E">
              <w:rPr>
                <w:rFonts w:asciiTheme="minorHAnsi" w:hAnsiTheme="minorHAnsi" w:cstheme="minorHAnsi"/>
              </w:rPr>
              <w:t>:</w:t>
            </w:r>
          </w:p>
        </w:tc>
        <w:tc>
          <w:tcPr>
            <w:tcW w:w="4489" w:type="dxa"/>
            <w:tcBorders>
              <w:top w:val="nil"/>
              <w:left w:val="nil"/>
              <w:bottom w:val="nil"/>
              <w:right w:val="nil"/>
            </w:tcBorders>
          </w:tcPr>
          <w:p w14:paraId="1C3426B8" w14:textId="77777777" w:rsidR="00DF15B9" w:rsidRPr="00C9537E" w:rsidRDefault="0085140A" w:rsidP="00C9537E">
            <w:pPr>
              <w:spacing w:line="340" w:lineRule="exact"/>
              <w:jc w:val="both"/>
              <w:rPr>
                <w:rFonts w:asciiTheme="minorHAnsi" w:hAnsiTheme="minorHAnsi" w:cstheme="minorHAnsi"/>
              </w:rPr>
            </w:pPr>
            <w:r w:rsidRPr="00C9537E">
              <w:rPr>
                <w:rFonts w:asciiTheme="minorHAnsi" w:hAnsiTheme="minorHAnsi" w:cstheme="minorHAnsi"/>
              </w:rPr>
              <w:t>__________________________________</w:t>
            </w:r>
          </w:p>
          <w:p w14:paraId="17BE160C" w14:textId="77777777" w:rsidR="00DF15B9" w:rsidRPr="00C9537E" w:rsidRDefault="0085140A" w:rsidP="00C9537E">
            <w:pPr>
              <w:spacing w:line="340" w:lineRule="exact"/>
              <w:jc w:val="both"/>
              <w:rPr>
                <w:rFonts w:asciiTheme="minorHAnsi" w:hAnsiTheme="minorHAnsi" w:cstheme="minorHAnsi"/>
              </w:rPr>
            </w:pPr>
            <w:r w:rsidRPr="00C9537E">
              <w:rPr>
                <w:rFonts w:asciiTheme="minorHAnsi" w:hAnsiTheme="minorHAnsi" w:cstheme="minorHAnsi"/>
              </w:rPr>
              <w:t>Nome:</w:t>
            </w:r>
          </w:p>
          <w:p w14:paraId="72607C7C" w14:textId="77777777" w:rsidR="00DF15B9" w:rsidRPr="00C9537E" w:rsidRDefault="0085140A" w:rsidP="00C9537E">
            <w:pPr>
              <w:spacing w:line="340" w:lineRule="exact"/>
              <w:jc w:val="both"/>
              <w:rPr>
                <w:rFonts w:asciiTheme="minorHAnsi" w:hAnsiTheme="minorHAnsi" w:cstheme="minorHAnsi"/>
              </w:rPr>
            </w:pPr>
            <w:r w:rsidRPr="00C9537E">
              <w:rPr>
                <w:rFonts w:asciiTheme="minorHAnsi" w:hAnsiTheme="minorHAnsi" w:cstheme="minorHAnsi"/>
              </w:rPr>
              <w:t>RG:</w:t>
            </w:r>
          </w:p>
          <w:p w14:paraId="7A948EBD" w14:textId="2E6ADDA2" w:rsidR="005C0D6F" w:rsidRPr="00C9537E" w:rsidRDefault="002D5A06" w:rsidP="00C9537E">
            <w:pPr>
              <w:spacing w:line="340" w:lineRule="exact"/>
              <w:jc w:val="both"/>
              <w:rPr>
                <w:rFonts w:asciiTheme="minorHAnsi" w:hAnsiTheme="minorHAnsi" w:cstheme="minorHAnsi"/>
              </w:rPr>
            </w:pPr>
            <w:r w:rsidRPr="00C9537E">
              <w:rPr>
                <w:rFonts w:asciiTheme="minorHAnsi" w:hAnsiTheme="minorHAnsi" w:cstheme="minorHAnsi"/>
              </w:rPr>
              <w:t>CPF/ME</w:t>
            </w:r>
            <w:r w:rsidR="0085140A" w:rsidRPr="00C9537E">
              <w:rPr>
                <w:rFonts w:asciiTheme="minorHAnsi" w:hAnsiTheme="minorHAnsi" w:cstheme="minorHAnsi"/>
              </w:rPr>
              <w:t>:</w:t>
            </w:r>
          </w:p>
        </w:tc>
      </w:tr>
    </w:tbl>
    <w:p w14:paraId="78633D34" w14:textId="5942E210" w:rsidR="00C231BD" w:rsidRPr="00C9537E" w:rsidRDefault="00C231BD" w:rsidP="00C9537E">
      <w:pPr>
        <w:spacing w:line="340" w:lineRule="exact"/>
        <w:jc w:val="center"/>
        <w:rPr>
          <w:rFonts w:asciiTheme="minorHAnsi" w:hAnsiTheme="minorHAnsi" w:cstheme="minorHAnsi"/>
        </w:rPr>
      </w:pPr>
      <w:r w:rsidRPr="00C9537E">
        <w:rPr>
          <w:rFonts w:asciiTheme="minorHAnsi" w:hAnsiTheme="minorHAnsi" w:cstheme="minorHAnsi"/>
        </w:rPr>
        <w:br w:type="page"/>
      </w:r>
    </w:p>
    <w:p w14:paraId="2BC5BC6C" w14:textId="4FF05EA5" w:rsidR="00C231BD" w:rsidRPr="00C9537E" w:rsidRDefault="0088315D" w:rsidP="00C9537E">
      <w:pPr>
        <w:spacing w:line="340" w:lineRule="exact"/>
        <w:jc w:val="both"/>
        <w:rPr>
          <w:rFonts w:asciiTheme="minorHAnsi" w:hAnsiTheme="minorHAnsi" w:cstheme="minorHAnsi"/>
          <w:b/>
          <w:smallCaps/>
        </w:rPr>
      </w:pPr>
      <w:r w:rsidRPr="00C9537E">
        <w:rPr>
          <w:rFonts w:asciiTheme="minorHAnsi" w:hAnsiTheme="minorHAnsi" w:cstheme="minorHAnsi"/>
          <w:b/>
          <w:smallCaps/>
        </w:rPr>
        <w:t xml:space="preserve">PÁGINA </w:t>
      </w:r>
      <w:r w:rsidR="00A71246" w:rsidRPr="00C9537E">
        <w:rPr>
          <w:rFonts w:asciiTheme="minorHAnsi" w:hAnsiTheme="minorHAnsi" w:cstheme="minorHAnsi"/>
          <w:b/>
          <w:smallCaps/>
        </w:rPr>
        <w:t>2/</w:t>
      </w:r>
      <w:r w:rsidR="002D5A06" w:rsidRPr="00C9537E">
        <w:rPr>
          <w:rFonts w:asciiTheme="minorHAnsi" w:hAnsiTheme="minorHAnsi" w:cstheme="minorHAnsi"/>
          <w:b/>
          <w:smallCaps/>
        </w:rPr>
        <w:t>6</w:t>
      </w:r>
      <w:r w:rsidRPr="00C9537E">
        <w:rPr>
          <w:rFonts w:asciiTheme="minorHAnsi" w:hAnsiTheme="minorHAnsi" w:cstheme="minorHAnsi"/>
          <w:b/>
          <w:smallCaps/>
        </w:rPr>
        <w:t xml:space="preserve"> DE ASSINATURA DO INSTRUMENTO PARTICULAR DE ESCRITURA DA 1ª (PRIMEIRA) EMISSÃO DE DEBÊNTURES SIMPLES, NÃO CONVERSÍVEIS EM AÇÕES, DA ESPÉCIE </w:t>
      </w:r>
      <w:r w:rsidR="00F53661" w:rsidRPr="00C9537E">
        <w:rPr>
          <w:rFonts w:asciiTheme="minorHAnsi" w:hAnsiTheme="minorHAnsi" w:cstheme="minorHAnsi"/>
          <w:b/>
          <w:smallCaps/>
        </w:rPr>
        <w:t>QUIROGRAFÁRIA</w:t>
      </w:r>
      <w:r w:rsidR="00207A26" w:rsidRPr="00C9537E">
        <w:rPr>
          <w:rFonts w:asciiTheme="minorHAnsi" w:hAnsiTheme="minorHAnsi" w:cstheme="minorHAnsi"/>
          <w:b/>
          <w:smallCaps/>
        </w:rPr>
        <w:t>,</w:t>
      </w:r>
      <w:r w:rsidR="00F53661" w:rsidRPr="00C9537E">
        <w:rPr>
          <w:rFonts w:asciiTheme="minorHAnsi" w:hAnsiTheme="minorHAnsi" w:cstheme="minorHAnsi"/>
          <w:b/>
          <w:smallCaps/>
        </w:rPr>
        <w:t xml:space="preserve"> A SER CONVOLADA EM </w:t>
      </w:r>
      <w:r w:rsidR="00207A26" w:rsidRPr="00C9537E">
        <w:rPr>
          <w:rFonts w:asciiTheme="minorHAnsi" w:hAnsiTheme="minorHAnsi" w:cstheme="minorHAnsi"/>
          <w:b/>
          <w:smallCaps/>
        </w:rPr>
        <w:t xml:space="preserve">DA ESPÉCIE </w:t>
      </w:r>
      <w:r w:rsidRPr="00C9537E">
        <w:rPr>
          <w:rFonts w:asciiTheme="minorHAnsi" w:hAnsiTheme="minorHAnsi" w:cstheme="minorHAnsi"/>
          <w:b/>
          <w:smallCaps/>
        </w:rPr>
        <w:t>COM GARANTIA REAL</w:t>
      </w:r>
      <w:r w:rsidR="006D2933" w:rsidRPr="00C9537E">
        <w:rPr>
          <w:rFonts w:asciiTheme="minorHAnsi" w:hAnsiTheme="minorHAnsi" w:cstheme="minorHAnsi"/>
          <w:b/>
          <w:smallCaps/>
        </w:rPr>
        <w:t xml:space="preserve">, COM GARANTIA ADICIONAL FIDEJUSSÓRIA, </w:t>
      </w:r>
      <w:r w:rsidRPr="00C9537E">
        <w:rPr>
          <w:rFonts w:asciiTheme="minorHAnsi" w:hAnsiTheme="minorHAnsi" w:cstheme="minorHAnsi"/>
          <w:b/>
          <w:smallCaps/>
        </w:rPr>
        <w:t xml:space="preserve">EM SÉRIE ÚNICA, PARA DISTRIBUIÇÃO PÚBLICA COM ESFORÇOS RESTRITOS, DA USINA </w:t>
      </w:r>
      <w:r w:rsidR="00A71246" w:rsidRPr="00C9537E">
        <w:rPr>
          <w:rFonts w:asciiTheme="minorHAnsi" w:hAnsiTheme="minorHAnsi" w:cstheme="minorHAnsi"/>
          <w:b/>
          <w:smallCaps/>
        </w:rPr>
        <w:t xml:space="preserve">CERRADÃO </w:t>
      </w:r>
      <w:r w:rsidRPr="00C9537E">
        <w:rPr>
          <w:rFonts w:asciiTheme="minorHAnsi" w:hAnsiTheme="minorHAnsi" w:cstheme="minorHAnsi"/>
          <w:b/>
          <w:smallCaps/>
        </w:rPr>
        <w:t>S.A.</w:t>
      </w:r>
    </w:p>
    <w:p w14:paraId="5BDA53A6" w14:textId="21C6F51C" w:rsidR="00C231BD" w:rsidRPr="00C9537E" w:rsidRDefault="00C231BD" w:rsidP="00C9537E">
      <w:pPr>
        <w:spacing w:line="340" w:lineRule="exact"/>
        <w:jc w:val="both"/>
        <w:rPr>
          <w:rFonts w:asciiTheme="minorHAnsi" w:hAnsiTheme="minorHAnsi" w:cstheme="minorHAnsi"/>
          <w:b/>
          <w:smallCaps/>
        </w:rPr>
      </w:pPr>
    </w:p>
    <w:p w14:paraId="61C7EE08" w14:textId="77777777" w:rsidR="00C231BD" w:rsidRPr="00C9537E" w:rsidRDefault="00C231BD" w:rsidP="00C9537E">
      <w:pPr>
        <w:spacing w:line="340" w:lineRule="exact"/>
        <w:rPr>
          <w:rFonts w:asciiTheme="minorHAnsi" w:hAnsiTheme="minorHAnsi" w:cstheme="minorHAnsi"/>
          <w:b/>
          <w:smallCaps/>
        </w:rPr>
      </w:pPr>
    </w:p>
    <w:p w14:paraId="0349B460" w14:textId="5E9376D8" w:rsidR="00C231BD" w:rsidRPr="00C9537E" w:rsidRDefault="00076945" w:rsidP="00C9537E">
      <w:pPr>
        <w:spacing w:line="340" w:lineRule="exact"/>
        <w:jc w:val="center"/>
        <w:rPr>
          <w:rFonts w:asciiTheme="minorHAnsi" w:hAnsiTheme="minorHAnsi" w:cstheme="minorHAnsi"/>
          <w:b/>
          <w:smallCaps/>
        </w:rPr>
      </w:pPr>
      <w:r w:rsidRPr="00C9537E">
        <w:rPr>
          <w:rFonts w:asciiTheme="minorHAnsi" w:hAnsiTheme="minorHAnsi" w:cstheme="minorHAnsi"/>
          <w:b/>
          <w:smallCaps/>
        </w:rPr>
        <w:t>OLIVEIRA TRUST DISTRIBUIDORA DE TÍTULOS E VALORES MOBILIÁRIOS S.A.</w:t>
      </w:r>
    </w:p>
    <w:p w14:paraId="5A432F68" w14:textId="5E7E9B0C" w:rsidR="00076945" w:rsidRPr="00C9537E" w:rsidRDefault="00076945" w:rsidP="00C9537E">
      <w:pPr>
        <w:spacing w:line="340" w:lineRule="exact"/>
        <w:jc w:val="center"/>
        <w:rPr>
          <w:rFonts w:asciiTheme="minorHAnsi" w:hAnsiTheme="minorHAnsi" w:cstheme="minorHAnsi"/>
          <w:b/>
          <w:smallCaps/>
        </w:rPr>
      </w:pPr>
    </w:p>
    <w:p w14:paraId="3A0EF546" w14:textId="6AE45711" w:rsidR="00076945" w:rsidRPr="00C9537E" w:rsidRDefault="00076945" w:rsidP="00C9537E">
      <w:pPr>
        <w:spacing w:line="340" w:lineRule="exact"/>
        <w:jc w:val="center"/>
        <w:rPr>
          <w:rFonts w:asciiTheme="minorHAnsi" w:hAnsiTheme="minorHAnsi" w:cstheme="minorHAnsi"/>
          <w:b/>
          <w:smallCaps/>
        </w:rPr>
      </w:pPr>
    </w:p>
    <w:p w14:paraId="54ED22CE" w14:textId="77777777" w:rsidR="00076945" w:rsidRPr="00C9537E" w:rsidRDefault="00076945" w:rsidP="00C9537E">
      <w:pPr>
        <w:spacing w:line="340" w:lineRule="exact"/>
        <w:jc w:val="center"/>
        <w:rPr>
          <w:rFonts w:asciiTheme="minorHAnsi" w:hAnsiTheme="minorHAnsi" w:cstheme="minorHAnsi"/>
          <w:b/>
          <w:smallCaps/>
        </w:rPr>
      </w:pPr>
    </w:p>
    <w:tbl>
      <w:tblPr>
        <w:tblW w:w="0" w:type="auto"/>
        <w:tblInd w:w="-38" w:type="dxa"/>
        <w:tblLayout w:type="fixed"/>
        <w:tblCellMar>
          <w:left w:w="70" w:type="dxa"/>
          <w:right w:w="70" w:type="dxa"/>
        </w:tblCellMar>
        <w:tblLook w:val="0000" w:firstRow="0" w:lastRow="0" w:firstColumn="0" w:lastColumn="0" w:noHBand="0" w:noVBand="0"/>
      </w:tblPr>
      <w:tblGrid>
        <w:gridCol w:w="4489"/>
        <w:gridCol w:w="4489"/>
      </w:tblGrid>
      <w:tr w:rsidR="00C231BD" w:rsidRPr="00C9537E" w14:paraId="43DF93C2" w14:textId="77777777" w:rsidTr="00E5678A">
        <w:tc>
          <w:tcPr>
            <w:tcW w:w="4489" w:type="dxa"/>
            <w:tcBorders>
              <w:top w:val="nil"/>
              <w:left w:val="nil"/>
              <w:bottom w:val="nil"/>
              <w:right w:val="nil"/>
            </w:tcBorders>
          </w:tcPr>
          <w:p w14:paraId="3D99843E" w14:textId="77777777" w:rsidR="00C231BD" w:rsidRPr="00C9537E" w:rsidRDefault="00C231BD" w:rsidP="00C9537E">
            <w:pPr>
              <w:spacing w:line="340" w:lineRule="exact"/>
              <w:jc w:val="both"/>
              <w:rPr>
                <w:rFonts w:asciiTheme="minorHAnsi" w:hAnsiTheme="minorHAnsi" w:cstheme="minorHAnsi"/>
              </w:rPr>
            </w:pPr>
            <w:r w:rsidRPr="00C9537E">
              <w:rPr>
                <w:rFonts w:asciiTheme="minorHAnsi" w:hAnsiTheme="minorHAnsi" w:cstheme="minorHAnsi"/>
              </w:rPr>
              <w:t>__________________________________</w:t>
            </w:r>
          </w:p>
          <w:p w14:paraId="45730F4C" w14:textId="77777777" w:rsidR="00C231BD" w:rsidRPr="00C9537E" w:rsidRDefault="00C231BD" w:rsidP="00C9537E">
            <w:pPr>
              <w:spacing w:line="340" w:lineRule="exact"/>
              <w:jc w:val="both"/>
              <w:rPr>
                <w:rFonts w:asciiTheme="minorHAnsi" w:hAnsiTheme="minorHAnsi" w:cstheme="minorHAnsi"/>
              </w:rPr>
            </w:pPr>
            <w:r w:rsidRPr="00C9537E">
              <w:rPr>
                <w:rFonts w:asciiTheme="minorHAnsi" w:hAnsiTheme="minorHAnsi" w:cstheme="minorHAnsi"/>
              </w:rPr>
              <w:t>Nome:</w:t>
            </w:r>
          </w:p>
          <w:p w14:paraId="6A1EC01B" w14:textId="77777777" w:rsidR="00C231BD" w:rsidRPr="00C9537E" w:rsidRDefault="00C231BD" w:rsidP="00C9537E">
            <w:pPr>
              <w:spacing w:line="340" w:lineRule="exact"/>
              <w:jc w:val="both"/>
              <w:rPr>
                <w:rFonts w:asciiTheme="minorHAnsi" w:hAnsiTheme="minorHAnsi" w:cstheme="minorHAnsi"/>
              </w:rPr>
            </w:pPr>
            <w:r w:rsidRPr="00C9537E">
              <w:rPr>
                <w:rFonts w:asciiTheme="minorHAnsi" w:hAnsiTheme="minorHAnsi" w:cstheme="minorHAnsi"/>
              </w:rPr>
              <w:t>RG:</w:t>
            </w:r>
          </w:p>
          <w:p w14:paraId="38BCC26C" w14:textId="2FB1B3CF" w:rsidR="00C231BD" w:rsidRPr="00C9537E" w:rsidRDefault="002D5A06" w:rsidP="00C9537E">
            <w:pPr>
              <w:spacing w:line="340" w:lineRule="exact"/>
              <w:jc w:val="both"/>
              <w:rPr>
                <w:rFonts w:asciiTheme="minorHAnsi" w:hAnsiTheme="minorHAnsi" w:cstheme="minorHAnsi"/>
              </w:rPr>
            </w:pPr>
            <w:r w:rsidRPr="00C9537E">
              <w:rPr>
                <w:rFonts w:asciiTheme="minorHAnsi" w:hAnsiTheme="minorHAnsi" w:cstheme="minorHAnsi"/>
              </w:rPr>
              <w:t>CPF/ME</w:t>
            </w:r>
            <w:r w:rsidR="00C231BD" w:rsidRPr="00C9537E">
              <w:rPr>
                <w:rFonts w:asciiTheme="minorHAnsi" w:hAnsiTheme="minorHAnsi" w:cstheme="minorHAnsi"/>
              </w:rPr>
              <w:t>:</w:t>
            </w:r>
          </w:p>
        </w:tc>
        <w:tc>
          <w:tcPr>
            <w:tcW w:w="4489" w:type="dxa"/>
            <w:tcBorders>
              <w:top w:val="nil"/>
              <w:left w:val="nil"/>
              <w:bottom w:val="nil"/>
              <w:right w:val="nil"/>
            </w:tcBorders>
          </w:tcPr>
          <w:p w14:paraId="3C7B7151" w14:textId="77777777" w:rsidR="00C231BD" w:rsidRPr="00C9537E" w:rsidRDefault="00C231BD" w:rsidP="00C9537E">
            <w:pPr>
              <w:spacing w:line="340" w:lineRule="exact"/>
              <w:jc w:val="both"/>
              <w:rPr>
                <w:rFonts w:asciiTheme="minorHAnsi" w:hAnsiTheme="minorHAnsi" w:cstheme="minorHAnsi"/>
              </w:rPr>
            </w:pPr>
            <w:r w:rsidRPr="00C9537E">
              <w:rPr>
                <w:rFonts w:asciiTheme="minorHAnsi" w:hAnsiTheme="minorHAnsi" w:cstheme="minorHAnsi"/>
              </w:rPr>
              <w:t>__________________________________</w:t>
            </w:r>
          </w:p>
          <w:p w14:paraId="66B70039" w14:textId="77777777" w:rsidR="00C231BD" w:rsidRPr="00C9537E" w:rsidRDefault="00C231BD" w:rsidP="00C9537E">
            <w:pPr>
              <w:spacing w:line="340" w:lineRule="exact"/>
              <w:jc w:val="both"/>
              <w:rPr>
                <w:rFonts w:asciiTheme="minorHAnsi" w:hAnsiTheme="minorHAnsi" w:cstheme="minorHAnsi"/>
              </w:rPr>
            </w:pPr>
            <w:r w:rsidRPr="00C9537E">
              <w:rPr>
                <w:rFonts w:asciiTheme="minorHAnsi" w:hAnsiTheme="minorHAnsi" w:cstheme="minorHAnsi"/>
              </w:rPr>
              <w:t>Nome:</w:t>
            </w:r>
          </w:p>
          <w:p w14:paraId="159075B5" w14:textId="77777777" w:rsidR="00C231BD" w:rsidRPr="00C9537E" w:rsidRDefault="00C231BD" w:rsidP="00C9537E">
            <w:pPr>
              <w:spacing w:line="340" w:lineRule="exact"/>
              <w:jc w:val="both"/>
              <w:rPr>
                <w:rFonts w:asciiTheme="minorHAnsi" w:hAnsiTheme="minorHAnsi" w:cstheme="minorHAnsi"/>
              </w:rPr>
            </w:pPr>
            <w:r w:rsidRPr="00C9537E">
              <w:rPr>
                <w:rFonts w:asciiTheme="minorHAnsi" w:hAnsiTheme="minorHAnsi" w:cstheme="minorHAnsi"/>
              </w:rPr>
              <w:t>RG:</w:t>
            </w:r>
          </w:p>
          <w:p w14:paraId="620062EA" w14:textId="2B18BE16" w:rsidR="00C231BD" w:rsidRPr="00C9537E" w:rsidRDefault="002D5A06" w:rsidP="00C9537E">
            <w:pPr>
              <w:spacing w:line="340" w:lineRule="exact"/>
              <w:jc w:val="both"/>
              <w:rPr>
                <w:rFonts w:asciiTheme="minorHAnsi" w:hAnsiTheme="minorHAnsi" w:cstheme="minorHAnsi"/>
              </w:rPr>
            </w:pPr>
            <w:r w:rsidRPr="00C9537E">
              <w:rPr>
                <w:rFonts w:asciiTheme="minorHAnsi" w:hAnsiTheme="minorHAnsi" w:cstheme="minorHAnsi"/>
              </w:rPr>
              <w:t>CPF/ME</w:t>
            </w:r>
            <w:r w:rsidR="00C231BD" w:rsidRPr="00C9537E">
              <w:rPr>
                <w:rFonts w:asciiTheme="minorHAnsi" w:hAnsiTheme="minorHAnsi" w:cstheme="minorHAnsi"/>
              </w:rPr>
              <w:t>:</w:t>
            </w:r>
          </w:p>
        </w:tc>
      </w:tr>
    </w:tbl>
    <w:p w14:paraId="692E2EC9" w14:textId="77777777" w:rsidR="00DF15B9" w:rsidRPr="00C9537E" w:rsidRDefault="00DF15B9" w:rsidP="00C9537E">
      <w:pPr>
        <w:spacing w:line="340" w:lineRule="exact"/>
        <w:jc w:val="center"/>
        <w:rPr>
          <w:rFonts w:asciiTheme="minorHAnsi" w:hAnsiTheme="minorHAnsi" w:cstheme="minorHAnsi"/>
        </w:rPr>
      </w:pPr>
    </w:p>
    <w:p w14:paraId="012475E9" w14:textId="77777777" w:rsidR="00C231BD" w:rsidRPr="00C9537E" w:rsidRDefault="00C231BD" w:rsidP="00C9537E">
      <w:pPr>
        <w:spacing w:line="340" w:lineRule="exact"/>
        <w:jc w:val="both"/>
        <w:rPr>
          <w:rFonts w:asciiTheme="minorHAnsi" w:hAnsiTheme="minorHAnsi" w:cstheme="minorHAnsi"/>
          <w:b/>
        </w:rPr>
      </w:pPr>
      <w:r w:rsidRPr="00C9537E">
        <w:rPr>
          <w:rFonts w:asciiTheme="minorHAnsi" w:hAnsiTheme="minorHAnsi" w:cstheme="minorHAnsi"/>
          <w:b/>
        </w:rPr>
        <w:br w:type="page"/>
      </w:r>
    </w:p>
    <w:p w14:paraId="6ECC1108" w14:textId="536BBB0E" w:rsidR="00C231BD" w:rsidRPr="00C9537E" w:rsidRDefault="0088315D" w:rsidP="00C9537E">
      <w:pPr>
        <w:spacing w:line="340" w:lineRule="exact"/>
        <w:jc w:val="both"/>
        <w:rPr>
          <w:rFonts w:asciiTheme="minorHAnsi" w:hAnsiTheme="minorHAnsi" w:cstheme="minorHAnsi"/>
          <w:b/>
          <w:smallCaps/>
        </w:rPr>
      </w:pPr>
      <w:r w:rsidRPr="00C9537E">
        <w:rPr>
          <w:rFonts w:asciiTheme="minorHAnsi" w:hAnsiTheme="minorHAnsi" w:cstheme="minorHAnsi"/>
          <w:b/>
          <w:smallCaps/>
        </w:rPr>
        <w:t xml:space="preserve">PÁGINA </w:t>
      </w:r>
      <w:r w:rsidR="00FF6F08" w:rsidRPr="00C9537E">
        <w:rPr>
          <w:rFonts w:asciiTheme="minorHAnsi" w:hAnsiTheme="minorHAnsi" w:cstheme="minorHAnsi"/>
          <w:b/>
          <w:smallCaps/>
        </w:rPr>
        <w:t>3/</w:t>
      </w:r>
      <w:r w:rsidR="002D5A06" w:rsidRPr="00C9537E">
        <w:rPr>
          <w:rFonts w:asciiTheme="minorHAnsi" w:hAnsiTheme="minorHAnsi" w:cstheme="minorHAnsi"/>
          <w:b/>
          <w:smallCaps/>
        </w:rPr>
        <w:t>6</w:t>
      </w:r>
      <w:r w:rsidRPr="00C9537E">
        <w:rPr>
          <w:rFonts w:asciiTheme="minorHAnsi" w:hAnsiTheme="minorHAnsi" w:cstheme="minorHAnsi"/>
          <w:b/>
          <w:smallCaps/>
        </w:rPr>
        <w:t xml:space="preserve"> DE ASSINATURA DO INSTRUMENTO PARTICULAR DE ESCRITURA DA 1ª (PRIMEIRA) EMISSÃO DE DEBÊNTURES SIMPLES, NÃO CONVERSÍVEIS EM AÇÕES, DA ESPÉCIE </w:t>
      </w:r>
      <w:r w:rsidR="00F53661" w:rsidRPr="00C9537E">
        <w:rPr>
          <w:rFonts w:asciiTheme="minorHAnsi" w:hAnsiTheme="minorHAnsi" w:cstheme="minorHAnsi"/>
          <w:b/>
          <w:smallCaps/>
        </w:rPr>
        <w:t>QUIROGRAFÁRIA</w:t>
      </w:r>
      <w:r w:rsidR="00207A26" w:rsidRPr="00C9537E">
        <w:rPr>
          <w:rFonts w:asciiTheme="minorHAnsi" w:hAnsiTheme="minorHAnsi" w:cstheme="minorHAnsi"/>
          <w:b/>
          <w:smallCaps/>
        </w:rPr>
        <w:t>,</w:t>
      </w:r>
      <w:r w:rsidR="00F53661" w:rsidRPr="00C9537E">
        <w:rPr>
          <w:rFonts w:asciiTheme="minorHAnsi" w:hAnsiTheme="minorHAnsi" w:cstheme="minorHAnsi"/>
          <w:b/>
          <w:smallCaps/>
        </w:rPr>
        <w:t xml:space="preserve"> A SER CONVOLADA EM </w:t>
      </w:r>
      <w:r w:rsidR="00207A26" w:rsidRPr="00C9537E">
        <w:rPr>
          <w:rFonts w:asciiTheme="minorHAnsi" w:hAnsiTheme="minorHAnsi" w:cstheme="minorHAnsi"/>
          <w:b/>
          <w:smallCaps/>
        </w:rPr>
        <w:t xml:space="preserve">DA ESPÉCIE </w:t>
      </w:r>
      <w:r w:rsidRPr="00C9537E">
        <w:rPr>
          <w:rFonts w:asciiTheme="minorHAnsi" w:hAnsiTheme="minorHAnsi" w:cstheme="minorHAnsi"/>
          <w:b/>
          <w:smallCaps/>
        </w:rPr>
        <w:t>COM GARANTIA REAL</w:t>
      </w:r>
      <w:r w:rsidR="00953856" w:rsidRPr="00C9537E">
        <w:rPr>
          <w:rFonts w:asciiTheme="minorHAnsi" w:hAnsiTheme="minorHAnsi" w:cstheme="minorHAnsi"/>
          <w:b/>
          <w:smallCaps/>
        </w:rPr>
        <w:t>,</w:t>
      </w:r>
      <w:r w:rsidR="006D2933" w:rsidRPr="00C9537E">
        <w:rPr>
          <w:rFonts w:asciiTheme="minorHAnsi" w:hAnsiTheme="minorHAnsi" w:cstheme="minorHAnsi"/>
          <w:b/>
          <w:smallCaps/>
        </w:rPr>
        <w:t xml:space="preserve"> COM GARANTIA ADICIONAL FIDEJUSSÓRIA, </w:t>
      </w:r>
      <w:r w:rsidRPr="00C9537E">
        <w:rPr>
          <w:rFonts w:asciiTheme="minorHAnsi" w:hAnsiTheme="minorHAnsi" w:cstheme="minorHAnsi"/>
          <w:b/>
          <w:smallCaps/>
        </w:rPr>
        <w:t>EM SÉRIE ÚNICA, PARA DISTRIBUIÇÃO PÚBLICA COM ESFORÇOS RESTRITOS, DA USINA</w:t>
      </w:r>
      <w:r w:rsidR="00FF6F08" w:rsidRPr="00C9537E">
        <w:rPr>
          <w:rFonts w:asciiTheme="minorHAnsi" w:hAnsiTheme="minorHAnsi" w:cstheme="minorHAnsi"/>
          <w:b/>
          <w:smallCaps/>
        </w:rPr>
        <w:t xml:space="preserve"> CERRADÃO </w:t>
      </w:r>
      <w:r w:rsidRPr="00C9537E">
        <w:rPr>
          <w:rFonts w:asciiTheme="minorHAnsi" w:hAnsiTheme="minorHAnsi" w:cstheme="minorHAnsi"/>
          <w:b/>
          <w:smallCaps/>
        </w:rPr>
        <w:t>S.A.</w:t>
      </w:r>
    </w:p>
    <w:p w14:paraId="5E7E274E" w14:textId="77777777" w:rsidR="00C231BD" w:rsidRPr="00C9537E" w:rsidRDefault="00C231BD" w:rsidP="00C9537E">
      <w:pPr>
        <w:spacing w:line="340" w:lineRule="exact"/>
        <w:rPr>
          <w:rFonts w:asciiTheme="minorHAnsi" w:hAnsiTheme="minorHAnsi" w:cstheme="minorHAnsi"/>
          <w:b/>
          <w:smallCaps/>
        </w:rPr>
      </w:pPr>
    </w:p>
    <w:p w14:paraId="2B9F42B1" w14:textId="617ABF25" w:rsidR="00EC531A" w:rsidRPr="00C9537E" w:rsidRDefault="00EC531A" w:rsidP="00C9537E">
      <w:pPr>
        <w:autoSpaceDE/>
        <w:autoSpaceDN/>
        <w:adjustRightInd/>
        <w:spacing w:line="340" w:lineRule="exact"/>
        <w:jc w:val="both"/>
        <w:rPr>
          <w:rFonts w:asciiTheme="minorHAnsi" w:hAnsiTheme="minorHAnsi" w:cstheme="minorHAnsi"/>
        </w:rPr>
      </w:pPr>
    </w:p>
    <w:p w14:paraId="52B5F3C0" w14:textId="27043FF4" w:rsidR="002D5A06" w:rsidRPr="00C9537E" w:rsidRDefault="002D5A06" w:rsidP="00C9537E">
      <w:pPr>
        <w:widowControl w:val="0"/>
        <w:spacing w:line="340" w:lineRule="exact"/>
        <w:jc w:val="center"/>
        <w:rPr>
          <w:rFonts w:asciiTheme="minorHAnsi" w:eastAsia="SimSun" w:hAnsiTheme="minorHAnsi" w:cstheme="minorHAnsi"/>
          <w:b/>
          <w:smallCaps/>
          <w:kern w:val="20"/>
          <w:lang w:val="en-US"/>
        </w:rPr>
      </w:pPr>
      <w:r w:rsidRPr="00C9537E">
        <w:rPr>
          <w:rFonts w:asciiTheme="minorHAnsi" w:hAnsiTheme="minorHAnsi" w:cstheme="minorHAnsi"/>
          <w:b/>
        </w:rPr>
        <w:t>JOSÉ PEDRO DE ANDRADE</w:t>
      </w:r>
    </w:p>
    <w:p w14:paraId="2954E8B0" w14:textId="77777777" w:rsidR="002D5A06" w:rsidRPr="00C9537E" w:rsidRDefault="002D5A06" w:rsidP="00C9537E">
      <w:pPr>
        <w:widowControl w:val="0"/>
        <w:spacing w:line="340" w:lineRule="exact"/>
        <w:jc w:val="both"/>
        <w:rPr>
          <w:rFonts w:asciiTheme="minorHAnsi" w:hAnsiTheme="minorHAnsi" w:cstheme="minorHAnsi"/>
          <w:spacing w:val="-2"/>
          <w:kern w:val="20"/>
          <w:lang w:val="en-US"/>
        </w:rPr>
      </w:pPr>
    </w:p>
    <w:p w14:paraId="396F7CE8" w14:textId="77777777" w:rsidR="002D5A06" w:rsidRPr="00C9537E" w:rsidRDefault="002D5A06" w:rsidP="00C9537E">
      <w:pPr>
        <w:widowControl w:val="0"/>
        <w:spacing w:line="340" w:lineRule="exact"/>
        <w:jc w:val="both"/>
        <w:rPr>
          <w:rFonts w:asciiTheme="minorHAnsi" w:hAnsiTheme="minorHAnsi" w:cstheme="minorHAnsi"/>
          <w:spacing w:val="-2"/>
          <w:kern w:val="20"/>
          <w:lang w:val="en-US"/>
        </w:rPr>
      </w:pPr>
    </w:p>
    <w:p w14:paraId="0517A960" w14:textId="77777777" w:rsidR="002D5A06" w:rsidRPr="00C9537E" w:rsidRDefault="002D5A06" w:rsidP="00C9537E">
      <w:pPr>
        <w:widowControl w:val="0"/>
        <w:spacing w:line="340" w:lineRule="exact"/>
        <w:jc w:val="both"/>
        <w:rPr>
          <w:rFonts w:asciiTheme="minorHAnsi" w:hAnsiTheme="minorHAnsi" w:cstheme="minorHAnsi"/>
          <w:spacing w:val="-2"/>
          <w:kern w:val="20"/>
          <w:lang w:val="en-US"/>
        </w:rPr>
      </w:pPr>
    </w:p>
    <w:tbl>
      <w:tblPr>
        <w:tblW w:w="4820" w:type="dxa"/>
        <w:jc w:val="center"/>
        <w:tblLayout w:type="fixed"/>
        <w:tblCellMar>
          <w:left w:w="71" w:type="dxa"/>
          <w:right w:w="71" w:type="dxa"/>
        </w:tblCellMar>
        <w:tblLook w:val="0000" w:firstRow="0" w:lastRow="0" w:firstColumn="0" w:lastColumn="0" w:noHBand="0" w:noVBand="0"/>
      </w:tblPr>
      <w:tblGrid>
        <w:gridCol w:w="4253"/>
        <w:gridCol w:w="567"/>
      </w:tblGrid>
      <w:tr w:rsidR="002D5A06" w:rsidRPr="00C9537E" w14:paraId="771DA440" w14:textId="77777777" w:rsidTr="00A04CA0">
        <w:trPr>
          <w:cantSplit/>
          <w:jc w:val="center"/>
        </w:trPr>
        <w:tc>
          <w:tcPr>
            <w:tcW w:w="4253" w:type="dxa"/>
            <w:tcBorders>
              <w:top w:val="single" w:sz="4" w:space="0" w:color="auto"/>
            </w:tcBorders>
            <w:shd w:val="clear" w:color="auto" w:fill="auto"/>
          </w:tcPr>
          <w:p w14:paraId="77C97A39" w14:textId="77777777" w:rsidR="002D5A06" w:rsidRPr="00C9537E" w:rsidRDefault="002D5A06" w:rsidP="00C9537E">
            <w:pPr>
              <w:widowControl w:val="0"/>
              <w:spacing w:line="340" w:lineRule="exact"/>
              <w:jc w:val="both"/>
              <w:rPr>
                <w:rFonts w:asciiTheme="minorHAnsi" w:hAnsiTheme="minorHAnsi" w:cstheme="minorHAnsi"/>
                <w:spacing w:val="-2"/>
                <w:kern w:val="20"/>
              </w:rPr>
            </w:pPr>
            <w:r w:rsidRPr="00C9537E">
              <w:rPr>
                <w:rFonts w:asciiTheme="minorHAnsi" w:hAnsiTheme="minorHAnsi" w:cstheme="minorHAnsi"/>
              </w:rPr>
              <w:t>RG:</w:t>
            </w:r>
            <w:r w:rsidRPr="00C9537E">
              <w:rPr>
                <w:rFonts w:asciiTheme="minorHAnsi" w:hAnsiTheme="minorHAnsi" w:cstheme="minorHAnsi"/>
              </w:rPr>
              <w:br/>
              <w:t>CPF/ME:</w:t>
            </w:r>
          </w:p>
        </w:tc>
        <w:tc>
          <w:tcPr>
            <w:tcW w:w="567" w:type="dxa"/>
            <w:shd w:val="clear" w:color="auto" w:fill="auto"/>
          </w:tcPr>
          <w:p w14:paraId="0762DF50" w14:textId="77777777" w:rsidR="002D5A06" w:rsidRPr="00C9537E" w:rsidRDefault="002D5A06" w:rsidP="00C9537E">
            <w:pPr>
              <w:widowControl w:val="0"/>
              <w:spacing w:line="340" w:lineRule="exact"/>
              <w:jc w:val="both"/>
              <w:rPr>
                <w:rFonts w:asciiTheme="minorHAnsi" w:hAnsiTheme="minorHAnsi" w:cstheme="minorHAnsi"/>
                <w:spacing w:val="-2"/>
                <w:kern w:val="20"/>
              </w:rPr>
            </w:pPr>
          </w:p>
        </w:tc>
      </w:tr>
    </w:tbl>
    <w:p w14:paraId="04B9CAE5" w14:textId="676DACD3" w:rsidR="00756556" w:rsidRPr="00C9537E" w:rsidRDefault="00756556" w:rsidP="00C9537E">
      <w:pPr>
        <w:spacing w:line="340" w:lineRule="exact"/>
        <w:jc w:val="center"/>
        <w:rPr>
          <w:rFonts w:asciiTheme="minorHAnsi" w:hAnsiTheme="minorHAnsi" w:cstheme="minorHAnsi"/>
          <w:b/>
        </w:rPr>
      </w:pPr>
    </w:p>
    <w:p w14:paraId="1714DFE7" w14:textId="16DE5D03" w:rsidR="002D5A06" w:rsidRPr="00C9537E" w:rsidRDefault="002D5A06" w:rsidP="00C9537E">
      <w:pPr>
        <w:spacing w:line="340" w:lineRule="exact"/>
        <w:jc w:val="center"/>
        <w:rPr>
          <w:rFonts w:asciiTheme="minorHAnsi" w:hAnsiTheme="minorHAnsi" w:cstheme="minorHAnsi"/>
          <w:b/>
        </w:rPr>
      </w:pPr>
    </w:p>
    <w:p w14:paraId="68AFF299" w14:textId="75284DEA" w:rsidR="002D5A06" w:rsidRPr="00C9537E" w:rsidRDefault="002D5A06" w:rsidP="00C9537E">
      <w:pPr>
        <w:widowControl w:val="0"/>
        <w:spacing w:line="340" w:lineRule="exact"/>
        <w:jc w:val="center"/>
        <w:rPr>
          <w:rFonts w:asciiTheme="minorHAnsi" w:eastAsia="SimSun" w:hAnsiTheme="minorHAnsi" w:cstheme="minorHAnsi"/>
          <w:b/>
          <w:bCs/>
          <w:smallCaps/>
          <w:kern w:val="20"/>
          <w:lang w:eastAsia="en-GB"/>
        </w:rPr>
      </w:pPr>
      <w:r w:rsidRPr="00C9537E">
        <w:rPr>
          <w:rFonts w:asciiTheme="minorHAnsi" w:hAnsiTheme="minorHAnsi" w:cstheme="minorHAnsi"/>
          <w:b/>
          <w:bCs/>
        </w:rPr>
        <w:t>MARIA ARTÊMIA DE CASTRO ANDRADE</w:t>
      </w:r>
    </w:p>
    <w:p w14:paraId="40FAD0E4" w14:textId="77777777" w:rsidR="002D5A06" w:rsidRPr="00C9537E" w:rsidRDefault="002D5A06" w:rsidP="00C9537E">
      <w:pPr>
        <w:widowControl w:val="0"/>
        <w:spacing w:line="340" w:lineRule="exact"/>
        <w:jc w:val="both"/>
        <w:rPr>
          <w:rFonts w:asciiTheme="minorHAnsi" w:hAnsiTheme="minorHAnsi" w:cstheme="minorHAnsi"/>
          <w:spacing w:val="-2"/>
          <w:kern w:val="20"/>
        </w:rPr>
      </w:pPr>
    </w:p>
    <w:p w14:paraId="712C9796" w14:textId="77777777" w:rsidR="002D5A06" w:rsidRPr="00C9537E" w:rsidRDefault="002D5A06" w:rsidP="00C9537E">
      <w:pPr>
        <w:widowControl w:val="0"/>
        <w:spacing w:line="340" w:lineRule="exact"/>
        <w:jc w:val="both"/>
        <w:rPr>
          <w:rFonts w:asciiTheme="minorHAnsi" w:hAnsiTheme="minorHAnsi" w:cstheme="minorHAnsi"/>
          <w:spacing w:val="-2"/>
          <w:kern w:val="20"/>
        </w:rPr>
      </w:pPr>
    </w:p>
    <w:p w14:paraId="56C050C0" w14:textId="77777777" w:rsidR="002D5A06" w:rsidRPr="00C9537E" w:rsidRDefault="002D5A06" w:rsidP="00C9537E">
      <w:pPr>
        <w:widowControl w:val="0"/>
        <w:spacing w:line="340" w:lineRule="exact"/>
        <w:jc w:val="both"/>
        <w:rPr>
          <w:rFonts w:asciiTheme="minorHAnsi" w:hAnsiTheme="minorHAnsi" w:cstheme="minorHAnsi"/>
          <w:spacing w:val="-2"/>
          <w:kern w:val="20"/>
        </w:rPr>
      </w:pPr>
    </w:p>
    <w:tbl>
      <w:tblPr>
        <w:tblW w:w="4820" w:type="dxa"/>
        <w:jc w:val="center"/>
        <w:tblLayout w:type="fixed"/>
        <w:tblCellMar>
          <w:left w:w="71" w:type="dxa"/>
          <w:right w:w="71" w:type="dxa"/>
        </w:tblCellMar>
        <w:tblLook w:val="0000" w:firstRow="0" w:lastRow="0" w:firstColumn="0" w:lastColumn="0" w:noHBand="0" w:noVBand="0"/>
      </w:tblPr>
      <w:tblGrid>
        <w:gridCol w:w="4253"/>
        <w:gridCol w:w="567"/>
      </w:tblGrid>
      <w:tr w:rsidR="002D5A06" w:rsidRPr="00C9537E" w14:paraId="5931B495" w14:textId="77777777" w:rsidTr="00A04CA0">
        <w:trPr>
          <w:cantSplit/>
          <w:jc w:val="center"/>
        </w:trPr>
        <w:tc>
          <w:tcPr>
            <w:tcW w:w="4253" w:type="dxa"/>
            <w:tcBorders>
              <w:top w:val="single" w:sz="4" w:space="0" w:color="auto"/>
            </w:tcBorders>
            <w:shd w:val="clear" w:color="auto" w:fill="auto"/>
          </w:tcPr>
          <w:p w14:paraId="2AE6A7F3" w14:textId="77777777" w:rsidR="002D5A06" w:rsidRPr="00C9537E" w:rsidRDefault="002D5A06" w:rsidP="00C9537E">
            <w:pPr>
              <w:widowControl w:val="0"/>
              <w:spacing w:line="340" w:lineRule="exact"/>
              <w:jc w:val="both"/>
              <w:rPr>
                <w:rFonts w:asciiTheme="minorHAnsi" w:hAnsiTheme="minorHAnsi" w:cstheme="minorHAnsi"/>
                <w:spacing w:val="-2"/>
                <w:kern w:val="20"/>
              </w:rPr>
            </w:pPr>
            <w:r w:rsidRPr="00C9537E">
              <w:rPr>
                <w:rFonts w:asciiTheme="minorHAnsi" w:hAnsiTheme="minorHAnsi" w:cstheme="minorHAnsi"/>
              </w:rPr>
              <w:t>RG:</w:t>
            </w:r>
            <w:r w:rsidRPr="00C9537E">
              <w:rPr>
                <w:rFonts w:asciiTheme="minorHAnsi" w:hAnsiTheme="minorHAnsi" w:cstheme="minorHAnsi"/>
              </w:rPr>
              <w:br/>
              <w:t>CPF/ME:</w:t>
            </w:r>
          </w:p>
        </w:tc>
        <w:tc>
          <w:tcPr>
            <w:tcW w:w="567" w:type="dxa"/>
            <w:shd w:val="clear" w:color="auto" w:fill="auto"/>
          </w:tcPr>
          <w:p w14:paraId="6DC5D2B7" w14:textId="77777777" w:rsidR="002D5A06" w:rsidRPr="00C9537E" w:rsidRDefault="002D5A06" w:rsidP="00C9537E">
            <w:pPr>
              <w:widowControl w:val="0"/>
              <w:spacing w:line="340" w:lineRule="exact"/>
              <w:jc w:val="both"/>
              <w:rPr>
                <w:rFonts w:asciiTheme="minorHAnsi" w:hAnsiTheme="minorHAnsi" w:cstheme="minorHAnsi"/>
                <w:spacing w:val="-2"/>
                <w:kern w:val="20"/>
              </w:rPr>
            </w:pPr>
          </w:p>
        </w:tc>
      </w:tr>
    </w:tbl>
    <w:p w14:paraId="6BA3097D" w14:textId="1CAB575D" w:rsidR="002D5A06" w:rsidRPr="00C9537E" w:rsidRDefault="002D5A06" w:rsidP="00C9537E">
      <w:pPr>
        <w:spacing w:line="340" w:lineRule="exact"/>
        <w:jc w:val="center"/>
        <w:rPr>
          <w:rFonts w:asciiTheme="minorHAnsi" w:hAnsiTheme="minorHAnsi" w:cstheme="minorHAnsi"/>
          <w:b/>
        </w:rPr>
      </w:pPr>
      <w:r w:rsidRPr="00C9537E">
        <w:rPr>
          <w:rFonts w:asciiTheme="minorHAnsi" w:hAnsiTheme="minorHAnsi" w:cstheme="minorHAnsi"/>
          <w:b/>
        </w:rPr>
        <w:br w:type="page"/>
      </w:r>
    </w:p>
    <w:p w14:paraId="5EFE92E4" w14:textId="4FCDA07D" w:rsidR="002D5A06" w:rsidRPr="00C9537E" w:rsidRDefault="002D5A06" w:rsidP="00C9537E">
      <w:pPr>
        <w:spacing w:line="340" w:lineRule="exact"/>
        <w:jc w:val="both"/>
        <w:rPr>
          <w:rFonts w:asciiTheme="minorHAnsi" w:hAnsiTheme="minorHAnsi" w:cstheme="minorHAnsi"/>
          <w:b/>
          <w:smallCaps/>
        </w:rPr>
      </w:pPr>
      <w:r w:rsidRPr="00C9537E">
        <w:rPr>
          <w:rFonts w:asciiTheme="minorHAnsi" w:hAnsiTheme="minorHAnsi" w:cstheme="minorHAnsi"/>
          <w:b/>
          <w:smallCaps/>
        </w:rPr>
        <w:t>PÁGINA 4/6 DE ASSINATURA DO INSTRUMENTO PARTICULAR DE ESCRITURA DA 1ª (PRIMEIRA) EMISSÃO DE DEBÊNTURES SIMPLES, NÃO CONVERSÍVEIS EM AÇÕES, DA ESPÉCIE QUIROGRAFÁRIA, A SER CONVOLADA EM DA ESPÉCIE COM GARANTIA REAL, COM GARANTIA ADICIONAL FIDEJUSSÓRIA, EM SÉRIE ÚNICA, PARA DISTRIBUIÇÃO PÚBLICA COM ESFORÇOS RESTRITOS, DA USINA CERRADÃO S.A.</w:t>
      </w:r>
    </w:p>
    <w:p w14:paraId="67562931" w14:textId="77777777" w:rsidR="002D5A06" w:rsidRPr="00C9537E" w:rsidRDefault="002D5A06" w:rsidP="00C9537E">
      <w:pPr>
        <w:spacing w:line="340" w:lineRule="exact"/>
        <w:jc w:val="both"/>
        <w:rPr>
          <w:rFonts w:asciiTheme="minorHAnsi" w:hAnsiTheme="minorHAnsi" w:cstheme="minorHAnsi"/>
          <w:b/>
          <w:smallCaps/>
        </w:rPr>
      </w:pPr>
    </w:p>
    <w:p w14:paraId="472DBD6E" w14:textId="77777777" w:rsidR="002D5A06" w:rsidRPr="00C9537E" w:rsidRDefault="002D5A06" w:rsidP="00C9537E">
      <w:pPr>
        <w:autoSpaceDE/>
        <w:autoSpaceDN/>
        <w:adjustRightInd/>
        <w:spacing w:line="340" w:lineRule="exact"/>
        <w:jc w:val="both"/>
        <w:rPr>
          <w:rFonts w:asciiTheme="minorHAnsi" w:hAnsiTheme="minorHAnsi" w:cstheme="minorHAnsi"/>
        </w:rPr>
      </w:pPr>
    </w:p>
    <w:p w14:paraId="40C904CB" w14:textId="04CF7D9E" w:rsidR="002D5A06" w:rsidRPr="00C9537E" w:rsidRDefault="002D5A06" w:rsidP="00C9537E">
      <w:pPr>
        <w:widowControl w:val="0"/>
        <w:spacing w:line="340" w:lineRule="exact"/>
        <w:jc w:val="center"/>
        <w:rPr>
          <w:rFonts w:asciiTheme="minorHAnsi" w:eastAsia="SimSun" w:hAnsiTheme="minorHAnsi" w:cstheme="minorHAnsi"/>
          <w:b/>
          <w:bCs/>
          <w:smallCaps/>
          <w:kern w:val="20"/>
          <w:lang w:val="en-US" w:eastAsia="en-GB"/>
        </w:rPr>
      </w:pPr>
      <w:r w:rsidRPr="00C9537E">
        <w:rPr>
          <w:rFonts w:asciiTheme="minorHAnsi" w:hAnsiTheme="minorHAnsi" w:cstheme="minorHAnsi"/>
          <w:b/>
        </w:rPr>
        <w:t>ADALBERTO QUEIROZ</w:t>
      </w:r>
    </w:p>
    <w:p w14:paraId="7AC9C5CC" w14:textId="77777777" w:rsidR="002D5A06" w:rsidRPr="00C9537E" w:rsidRDefault="002D5A06" w:rsidP="00C9537E">
      <w:pPr>
        <w:widowControl w:val="0"/>
        <w:spacing w:line="340" w:lineRule="exact"/>
        <w:jc w:val="both"/>
        <w:rPr>
          <w:rFonts w:asciiTheme="minorHAnsi" w:hAnsiTheme="minorHAnsi" w:cstheme="minorHAnsi"/>
          <w:spacing w:val="-2"/>
          <w:kern w:val="20"/>
          <w:lang w:val="en-US"/>
        </w:rPr>
      </w:pPr>
    </w:p>
    <w:p w14:paraId="29B60C16" w14:textId="77777777" w:rsidR="002D5A06" w:rsidRPr="00C9537E" w:rsidRDefault="002D5A06" w:rsidP="00C9537E">
      <w:pPr>
        <w:widowControl w:val="0"/>
        <w:spacing w:line="340" w:lineRule="exact"/>
        <w:jc w:val="both"/>
        <w:rPr>
          <w:rFonts w:asciiTheme="minorHAnsi" w:hAnsiTheme="minorHAnsi" w:cstheme="minorHAnsi"/>
          <w:spacing w:val="-2"/>
          <w:kern w:val="20"/>
          <w:lang w:val="en-US"/>
        </w:rPr>
      </w:pPr>
    </w:p>
    <w:p w14:paraId="47FA6DE6" w14:textId="77777777" w:rsidR="002D5A06" w:rsidRPr="00C9537E" w:rsidRDefault="002D5A06" w:rsidP="00C9537E">
      <w:pPr>
        <w:widowControl w:val="0"/>
        <w:spacing w:line="340" w:lineRule="exact"/>
        <w:jc w:val="both"/>
        <w:rPr>
          <w:rFonts w:asciiTheme="minorHAnsi" w:hAnsiTheme="minorHAnsi" w:cstheme="minorHAnsi"/>
          <w:spacing w:val="-2"/>
          <w:kern w:val="20"/>
          <w:lang w:val="en-US"/>
        </w:rPr>
      </w:pPr>
    </w:p>
    <w:tbl>
      <w:tblPr>
        <w:tblW w:w="4820" w:type="dxa"/>
        <w:jc w:val="center"/>
        <w:tblLayout w:type="fixed"/>
        <w:tblCellMar>
          <w:left w:w="71" w:type="dxa"/>
          <w:right w:w="71" w:type="dxa"/>
        </w:tblCellMar>
        <w:tblLook w:val="0000" w:firstRow="0" w:lastRow="0" w:firstColumn="0" w:lastColumn="0" w:noHBand="0" w:noVBand="0"/>
      </w:tblPr>
      <w:tblGrid>
        <w:gridCol w:w="4253"/>
        <w:gridCol w:w="567"/>
      </w:tblGrid>
      <w:tr w:rsidR="002D5A06" w:rsidRPr="00C9537E" w14:paraId="04C3D6E7" w14:textId="77777777" w:rsidTr="00A04CA0">
        <w:trPr>
          <w:cantSplit/>
          <w:jc w:val="center"/>
        </w:trPr>
        <w:tc>
          <w:tcPr>
            <w:tcW w:w="4253" w:type="dxa"/>
            <w:tcBorders>
              <w:top w:val="single" w:sz="4" w:space="0" w:color="auto"/>
            </w:tcBorders>
            <w:shd w:val="clear" w:color="auto" w:fill="auto"/>
          </w:tcPr>
          <w:p w14:paraId="6D56FC73" w14:textId="77777777" w:rsidR="002D5A06" w:rsidRPr="00C9537E" w:rsidRDefault="002D5A06" w:rsidP="00C9537E">
            <w:pPr>
              <w:widowControl w:val="0"/>
              <w:spacing w:line="340" w:lineRule="exact"/>
              <w:jc w:val="both"/>
              <w:rPr>
                <w:rFonts w:asciiTheme="minorHAnsi" w:hAnsiTheme="minorHAnsi" w:cstheme="minorHAnsi"/>
                <w:spacing w:val="-2"/>
                <w:kern w:val="20"/>
              </w:rPr>
            </w:pPr>
            <w:r w:rsidRPr="00C9537E">
              <w:rPr>
                <w:rFonts w:asciiTheme="minorHAnsi" w:hAnsiTheme="minorHAnsi" w:cstheme="minorHAnsi"/>
              </w:rPr>
              <w:t>RG:</w:t>
            </w:r>
            <w:r w:rsidRPr="00C9537E">
              <w:rPr>
                <w:rFonts w:asciiTheme="minorHAnsi" w:hAnsiTheme="minorHAnsi" w:cstheme="minorHAnsi"/>
              </w:rPr>
              <w:br/>
              <w:t>CPF/ME:</w:t>
            </w:r>
          </w:p>
        </w:tc>
        <w:tc>
          <w:tcPr>
            <w:tcW w:w="567" w:type="dxa"/>
            <w:shd w:val="clear" w:color="auto" w:fill="auto"/>
          </w:tcPr>
          <w:p w14:paraId="3D1FB732" w14:textId="77777777" w:rsidR="002D5A06" w:rsidRPr="00C9537E" w:rsidRDefault="002D5A06" w:rsidP="00C9537E">
            <w:pPr>
              <w:widowControl w:val="0"/>
              <w:spacing w:line="340" w:lineRule="exact"/>
              <w:jc w:val="both"/>
              <w:rPr>
                <w:rFonts w:asciiTheme="minorHAnsi" w:hAnsiTheme="minorHAnsi" w:cstheme="minorHAnsi"/>
                <w:spacing w:val="-2"/>
                <w:kern w:val="20"/>
              </w:rPr>
            </w:pPr>
          </w:p>
        </w:tc>
      </w:tr>
    </w:tbl>
    <w:p w14:paraId="6818184F" w14:textId="77777777" w:rsidR="002D5A06" w:rsidRPr="00C9537E" w:rsidRDefault="002D5A06" w:rsidP="00C9537E">
      <w:pPr>
        <w:spacing w:line="340" w:lineRule="exact"/>
        <w:jc w:val="center"/>
        <w:rPr>
          <w:rFonts w:asciiTheme="minorHAnsi" w:hAnsiTheme="minorHAnsi" w:cstheme="minorHAnsi"/>
          <w:b/>
        </w:rPr>
      </w:pPr>
    </w:p>
    <w:p w14:paraId="0C2C6D2B" w14:textId="77777777" w:rsidR="002D5A06" w:rsidRPr="00C9537E" w:rsidRDefault="002D5A06" w:rsidP="00C9537E">
      <w:pPr>
        <w:spacing w:line="340" w:lineRule="exact"/>
        <w:jc w:val="center"/>
        <w:rPr>
          <w:rFonts w:asciiTheme="minorHAnsi" w:hAnsiTheme="minorHAnsi" w:cstheme="minorHAnsi"/>
          <w:b/>
        </w:rPr>
      </w:pPr>
    </w:p>
    <w:p w14:paraId="1F64B8B4" w14:textId="26DE7AF4" w:rsidR="002D5A06" w:rsidRPr="00C9537E" w:rsidRDefault="002D5A06" w:rsidP="00C9537E">
      <w:pPr>
        <w:widowControl w:val="0"/>
        <w:spacing w:line="340" w:lineRule="exact"/>
        <w:jc w:val="center"/>
        <w:rPr>
          <w:rFonts w:asciiTheme="minorHAnsi" w:eastAsia="SimSun" w:hAnsiTheme="minorHAnsi" w:cstheme="minorHAnsi"/>
          <w:b/>
          <w:bCs/>
          <w:smallCaps/>
          <w:kern w:val="20"/>
          <w:lang w:eastAsia="en-GB"/>
        </w:rPr>
      </w:pPr>
      <w:r w:rsidRPr="00C9537E">
        <w:rPr>
          <w:rFonts w:asciiTheme="minorHAnsi" w:hAnsiTheme="minorHAnsi" w:cstheme="minorHAnsi"/>
          <w:b/>
          <w:bCs/>
        </w:rPr>
        <w:t>MARIA APARECIDA QUEIROZ</w:t>
      </w:r>
    </w:p>
    <w:p w14:paraId="760EA010" w14:textId="77777777" w:rsidR="002D5A06" w:rsidRPr="00C9537E" w:rsidRDefault="002D5A06" w:rsidP="00C9537E">
      <w:pPr>
        <w:widowControl w:val="0"/>
        <w:spacing w:line="340" w:lineRule="exact"/>
        <w:jc w:val="both"/>
        <w:rPr>
          <w:rFonts w:asciiTheme="minorHAnsi" w:hAnsiTheme="minorHAnsi" w:cstheme="minorHAnsi"/>
          <w:spacing w:val="-2"/>
          <w:kern w:val="20"/>
        </w:rPr>
      </w:pPr>
    </w:p>
    <w:p w14:paraId="2A1F7B60" w14:textId="77777777" w:rsidR="002D5A06" w:rsidRPr="00C9537E" w:rsidRDefault="002D5A06" w:rsidP="00C9537E">
      <w:pPr>
        <w:widowControl w:val="0"/>
        <w:spacing w:line="340" w:lineRule="exact"/>
        <w:jc w:val="both"/>
        <w:rPr>
          <w:rFonts w:asciiTheme="minorHAnsi" w:hAnsiTheme="minorHAnsi" w:cstheme="minorHAnsi"/>
          <w:spacing w:val="-2"/>
          <w:kern w:val="20"/>
        </w:rPr>
      </w:pPr>
    </w:p>
    <w:p w14:paraId="14CCEB91" w14:textId="77777777" w:rsidR="002D5A06" w:rsidRPr="00C9537E" w:rsidRDefault="002D5A06" w:rsidP="00C9537E">
      <w:pPr>
        <w:widowControl w:val="0"/>
        <w:spacing w:line="340" w:lineRule="exact"/>
        <w:jc w:val="both"/>
        <w:rPr>
          <w:rFonts w:asciiTheme="minorHAnsi" w:hAnsiTheme="minorHAnsi" w:cstheme="minorHAnsi"/>
          <w:spacing w:val="-2"/>
          <w:kern w:val="20"/>
        </w:rPr>
      </w:pPr>
    </w:p>
    <w:tbl>
      <w:tblPr>
        <w:tblW w:w="4820" w:type="dxa"/>
        <w:jc w:val="center"/>
        <w:tblLayout w:type="fixed"/>
        <w:tblCellMar>
          <w:left w:w="71" w:type="dxa"/>
          <w:right w:w="71" w:type="dxa"/>
        </w:tblCellMar>
        <w:tblLook w:val="0000" w:firstRow="0" w:lastRow="0" w:firstColumn="0" w:lastColumn="0" w:noHBand="0" w:noVBand="0"/>
      </w:tblPr>
      <w:tblGrid>
        <w:gridCol w:w="4253"/>
        <w:gridCol w:w="567"/>
      </w:tblGrid>
      <w:tr w:rsidR="002D5A06" w:rsidRPr="00C9537E" w14:paraId="2B912DC5" w14:textId="77777777" w:rsidTr="00A04CA0">
        <w:trPr>
          <w:cantSplit/>
          <w:jc w:val="center"/>
        </w:trPr>
        <w:tc>
          <w:tcPr>
            <w:tcW w:w="4253" w:type="dxa"/>
            <w:tcBorders>
              <w:top w:val="single" w:sz="4" w:space="0" w:color="auto"/>
            </w:tcBorders>
            <w:shd w:val="clear" w:color="auto" w:fill="auto"/>
          </w:tcPr>
          <w:p w14:paraId="1475DD6A" w14:textId="77777777" w:rsidR="002D5A06" w:rsidRPr="00C9537E" w:rsidRDefault="002D5A06" w:rsidP="00C9537E">
            <w:pPr>
              <w:widowControl w:val="0"/>
              <w:spacing w:line="340" w:lineRule="exact"/>
              <w:jc w:val="both"/>
              <w:rPr>
                <w:rFonts w:asciiTheme="minorHAnsi" w:hAnsiTheme="minorHAnsi" w:cstheme="minorHAnsi"/>
                <w:spacing w:val="-2"/>
                <w:kern w:val="20"/>
              </w:rPr>
            </w:pPr>
            <w:r w:rsidRPr="00C9537E">
              <w:rPr>
                <w:rFonts w:asciiTheme="minorHAnsi" w:hAnsiTheme="minorHAnsi" w:cstheme="minorHAnsi"/>
              </w:rPr>
              <w:t>RG:</w:t>
            </w:r>
            <w:r w:rsidRPr="00C9537E">
              <w:rPr>
                <w:rFonts w:asciiTheme="minorHAnsi" w:hAnsiTheme="minorHAnsi" w:cstheme="minorHAnsi"/>
              </w:rPr>
              <w:br/>
              <w:t>CPF/ME:</w:t>
            </w:r>
          </w:p>
        </w:tc>
        <w:tc>
          <w:tcPr>
            <w:tcW w:w="567" w:type="dxa"/>
            <w:shd w:val="clear" w:color="auto" w:fill="auto"/>
          </w:tcPr>
          <w:p w14:paraId="08BBE6C8" w14:textId="77777777" w:rsidR="002D5A06" w:rsidRPr="00C9537E" w:rsidRDefault="002D5A06" w:rsidP="00C9537E">
            <w:pPr>
              <w:widowControl w:val="0"/>
              <w:spacing w:line="340" w:lineRule="exact"/>
              <w:jc w:val="both"/>
              <w:rPr>
                <w:rFonts w:asciiTheme="minorHAnsi" w:hAnsiTheme="minorHAnsi" w:cstheme="minorHAnsi"/>
                <w:spacing w:val="-2"/>
                <w:kern w:val="20"/>
              </w:rPr>
            </w:pPr>
          </w:p>
        </w:tc>
      </w:tr>
    </w:tbl>
    <w:p w14:paraId="47A3ED6D" w14:textId="1D1E4223" w:rsidR="002D5A06" w:rsidRPr="00C9537E" w:rsidRDefault="002D5A06" w:rsidP="00C9537E">
      <w:pPr>
        <w:spacing w:line="340" w:lineRule="exact"/>
        <w:jc w:val="both"/>
        <w:rPr>
          <w:rFonts w:asciiTheme="minorHAnsi" w:hAnsiTheme="minorHAnsi" w:cstheme="minorHAnsi"/>
          <w:b/>
        </w:rPr>
      </w:pPr>
      <w:r w:rsidRPr="00C9537E">
        <w:rPr>
          <w:rFonts w:asciiTheme="minorHAnsi" w:hAnsiTheme="minorHAnsi" w:cstheme="minorHAnsi"/>
          <w:b/>
        </w:rPr>
        <w:br w:type="page"/>
      </w:r>
    </w:p>
    <w:p w14:paraId="7DBAD48D" w14:textId="3FC34CA6" w:rsidR="002D5A06" w:rsidRPr="00C9537E" w:rsidRDefault="002D5A06" w:rsidP="00C9537E">
      <w:pPr>
        <w:spacing w:line="340" w:lineRule="exact"/>
        <w:jc w:val="both"/>
        <w:rPr>
          <w:rFonts w:asciiTheme="minorHAnsi" w:hAnsiTheme="minorHAnsi" w:cstheme="minorHAnsi"/>
          <w:b/>
          <w:smallCaps/>
        </w:rPr>
      </w:pPr>
      <w:r w:rsidRPr="00C9537E">
        <w:rPr>
          <w:rFonts w:asciiTheme="minorHAnsi" w:hAnsiTheme="minorHAnsi" w:cstheme="minorHAnsi"/>
          <w:b/>
          <w:smallCaps/>
        </w:rPr>
        <w:t>PÁGINA 5/6 DE ASSINATURA DO INSTRUMENTO PARTICULAR DE ESCRITURA DA 1ª (PRIMEIRA) EMISSÃO DE DEBÊNTURES SIMPLES, NÃO CONVERSÍVEIS EM AÇÕES, DA ESPÉCIE QUIROGRAFÁRIA, A SER CONVOLADA EM DA ESPÉCIE COM GARANTIA REAL, COM GARANTIA ADICIONAL FIDEJUSSÓRIA, EM SÉRIE ÚNICA, PARA DISTRIBUIÇÃO PÚBLICA COM ESFORÇOS RESTRITOS, DA USINA CERRADÃO S.A.</w:t>
      </w:r>
    </w:p>
    <w:p w14:paraId="03791698" w14:textId="77777777" w:rsidR="002D5A06" w:rsidRPr="00C9537E" w:rsidRDefault="002D5A06" w:rsidP="00C9537E">
      <w:pPr>
        <w:spacing w:line="340" w:lineRule="exact"/>
        <w:jc w:val="both"/>
        <w:rPr>
          <w:rFonts w:asciiTheme="minorHAnsi" w:hAnsiTheme="minorHAnsi" w:cstheme="minorHAnsi"/>
          <w:b/>
          <w:smallCaps/>
        </w:rPr>
      </w:pPr>
    </w:p>
    <w:p w14:paraId="437461FA" w14:textId="77777777" w:rsidR="002D5A06" w:rsidRPr="00C9537E" w:rsidRDefault="002D5A06" w:rsidP="00C9537E">
      <w:pPr>
        <w:autoSpaceDE/>
        <w:autoSpaceDN/>
        <w:adjustRightInd/>
        <w:spacing w:line="340" w:lineRule="exact"/>
        <w:jc w:val="both"/>
        <w:rPr>
          <w:rFonts w:asciiTheme="minorHAnsi" w:hAnsiTheme="minorHAnsi" w:cstheme="minorHAnsi"/>
        </w:rPr>
      </w:pPr>
    </w:p>
    <w:p w14:paraId="62DF8078" w14:textId="7C660587" w:rsidR="002D5A06" w:rsidRPr="00C9537E" w:rsidRDefault="002D5A06" w:rsidP="00C9537E">
      <w:pPr>
        <w:widowControl w:val="0"/>
        <w:spacing w:line="340" w:lineRule="exact"/>
        <w:jc w:val="center"/>
        <w:rPr>
          <w:rFonts w:asciiTheme="minorHAnsi" w:eastAsia="SimSun" w:hAnsiTheme="minorHAnsi" w:cstheme="minorHAnsi"/>
          <w:b/>
          <w:bCs/>
          <w:smallCaps/>
          <w:kern w:val="20"/>
          <w:lang w:val="en-US" w:eastAsia="en-GB"/>
        </w:rPr>
      </w:pPr>
      <w:r w:rsidRPr="00C9537E">
        <w:rPr>
          <w:rFonts w:asciiTheme="minorHAnsi" w:hAnsiTheme="minorHAnsi" w:cstheme="minorHAnsi"/>
          <w:b/>
        </w:rPr>
        <w:t>FLORÊNCIO QUEIROZ NETO</w:t>
      </w:r>
    </w:p>
    <w:p w14:paraId="335074D4" w14:textId="77777777" w:rsidR="002D5A06" w:rsidRPr="00C9537E" w:rsidRDefault="002D5A06" w:rsidP="00C9537E">
      <w:pPr>
        <w:widowControl w:val="0"/>
        <w:spacing w:line="340" w:lineRule="exact"/>
        <w:jc w:val="both"/>
        <w:rPr>
          <w:rFonts w:asciiTheme="minorHAnsi" w:hAnsiTheme="minorHAnsi" w:cstheme="minorHAnsi"/>
          <w:spacing w:val="-2"/>
          <w:kern w:val="20"/>
          <w:lang w:val="en-US"/>
        </w:rPr>
      </w:pPr>
    </w:p>
    <w:p w14:paraId="309EBECF" w14:textId="77777777" w:rsidR="002D5A06" w:rsidRPr="00C9537E" w:rsidRDefault="002D5A06" w:rsidP="00C9537E">
      <w:pPr>
        <w:widowControl w:val="0"/>
        <w:spacing w:line="340" w:lineRule="exact"/>
        <w:jc w:val="both"/>
        <w:rPr>
          <w:rFonts w:asciiTheme="minorHAnsi" w:hAnsiTheme="minorHAnsi" w:cstheme="minorHAnsi"/>
          <w:spacing w:val="-2"/>
          <w:kern w:val="20"/>
          <w:lang w:val="en-US"/>
        </w:rPr>
      </w:pPr>
    </w:p>
    <w:p w14:paraId="550AE437" w14:textId="77777777" w:rsidR="002D5A06" w:rsidRPr="00C9537E" w:rsidRDefault="002D5A06" w:rsidP="00C9537E">
      <w:pPr>
        <w:widowControl w:val="0"/>
        <w:spacing w:line="340" w:lineRule="exact"/>
        <w:jc w:val="both"/>
        <w:rPr>
          <w:rFonts w:asciiTheme="minorHAnsi" w:hAnsiTheme="minorHAnsi" w:cstheme="minorHAnsi"/>
          <w:spacing w:val="-2"/>
          <w:kern w:val="20"/>
          <w:lang w:val="en-US"/>
        </w:rPr>
      </w:pPr>
    </w:p>
    <w:tbl>
      <w:tblPr>
        <w:tblW w:w="4820" w:type="dxa"/>
        <w:jc w:val="center"/>
        <w:tblLayout w:type="fixed"/>
        <w:tblCellMar>
          <w:left w:w="71" w:type="dxa"/>
          <w:right w:w="71" w:type="dxa"/>
        </w:tblCellMar>
        <w:tblLook w:val="0000" w:firstRow="0" w:lastRow="0" w:firstColumn="0" w:lastColumn="0" w:noHBand="0" w:noVBand="0"/>
      </w:tblPr>
      <w:tblGrid>
        <w:gridCol w:w="4253"/>
        <w:gridCol w:w="567"/>
      </w:tblGrid>
      <w:tr w:rsidR="002D5A06" w:rsidRPr="00C9537E" w14:paraId="1D4A1291" w14:textId="77777777" w:rsidTr="00A04CA0">
        <w:trPr>
          <w:cantSplit/>
          <w:jc w:val="center"/>
        </w:trPr>
        <w:tc>
          <w:tcPr>
            <w:tcW w:w="4253" w:type="dxa"/>
            <w:tcBorders>
              <w:top w:val="single" w:sz="4" w:space="0" w:color="auto"/>
            </w:tcBorders>
            <w:shd w:val="clear" w:color="auto" w:fill="auto"/>
          </w:tcPr>
          <w:p w14:paraId="1DE1E3BB" w14:textId="77777777" w:rsidR="002D5A06" w:rsidRPr="00C9537E" w:rsidRDefault="002D5A06" w:rsidP="00C9537E">
            <w:pPr>
              <w:widowControl w:val="0"/>
              <w:spacing w:line="340" w:lineRule="exact"/>
              <w:jc w:val="both"/>
              <w:rPr>
                <w:rFonts w:asciiTheme="minorHAnsi" w:hAnsiTheme="minorHAnsi" w:cstheme="minorHAnsi"/>
                <w:spacing w:val="-2"/>
                <w:kern w:val="20"/>
              </w:rPr>
            </w:pPr>
            <w:r w:rsidRPr="00C9537E">
              <w:rPr>
                <w:rFonts w:asciiTheme="minorHAnsi" w:hAnsiTheme="minorHAnsi" w:cstheme="minorHAnsi"/>
              </w:rPr>
              <w:t>RG:</w:t>
            </w:r>
            <w:r w:rsidRPr="00C9537E">
              <w:rPr>
                <w:rFonts w:asciiTheme="minorHAnsi" w:hAnsiTheme="minorHAnsi" w:cstheme="minorHAnsi"/>
              </w:rPr>
              <w:br/>
              <w:t>CPF/ME:</w:t>
            </w:r>
          </w:p>
        </w:tc>
        <w:tc>
          <w:tcPr>
            <w:tcW w:w="567" w:type="dxa"/>
            <w:shd w:val="clear" w:color="auto" w:fill="auto"/>
          </w:tcPr>
          <w:p w14:paraId="7DEA36ED" w14:textId="77777777" w:rsidR="002D5A06" w:rsidRPr="00C9537E" w:rsidRDefault="002D5A06" w:rsidP="00C9537E">
            <w:pPr>
              <w:widowControl w:val="0"/>
              <w:spacing w:line="340" w:lineRule="exact"/>
              <w:jc w:val="both"/>
              <w:rPr>
                <w:rFonts w:asciiTheme="minorHAnsi" w:hAnsiTheme="minorHAnsi" w:cstheme="minorHAnsi"/>
                <w:spacing w:val="-2"/>
                <w:kern w:val="20"/>
              </w:rPr>
            </w:pPr>
          </w:p>
        </w:tc>
      </w:tr>
    </w:tbl>
    <w:p w14:paraId="330F572A" w14:textId="77777777" w:rsidR="002D5A06" w:rsidRPr="00C9537E" w:rsidRDefault="002D5A06" w:rsidP="00C9537E">
      <w:pPr>
        <w:spacing w:line="340" w:lineRule="exact"/>
        <w:jc w:val="center"/>
        <w:rPr>
          <w:rFonts w:asciiTheme="minorHAnsi" w:hAnsiTheme="minorHAnsi" w:cstheme="minorHAnsi"/>
          <w:b/>
        </w:rPr>
      </w:pPr>
    </w:p>
    <w:p w14:paraId="6E8FAE69" w14:textId="77777777" w:rsidR="002D5A06" w:rsidRPr="00C9537E" w:rsidRDefault="002D5A06" w:rsidP="00C9537E">
      <w:pPr>
        <w:spacing w:line="340" w:lineRule="exact"/>
        <w:jc w:val="center"/>
        <w:rPr>
          <w:rFonts w:asciiTheme="minorHAnsi" w:hAnsiTheme="minorHAnsi" w:cstheme="minorHAnsi"/>
          <w:b/>
        </w:rPr>
      </w:pPr>
    </w:p>
    <w:p w14:paraId="1922EF47" w14:textId="059158A2" w:rsidR="002D5A06" w:rsidRPr="00C9537E" w:rsidRDefault="002D5A06" w:rsidP="00C9537E">
      <w:pPr>
        <w:widowControl w:val="0"/>
        <w:spacing w:line="340" w:lineRule="exact"/>
        <w:jc w:val="center"/>
        <w:rPr>
          <w:rFonts w:asciiTheme="minorHAnsi" w:eastAsia="SimSun" w:hAnsiTheme="minorHAnsi" w:cstheme="minorHAnsi"/>
          <w:b/>
          <w:bCs/>
          <w:smallCaps/>
          <w:kern w:val="20"/>
          <w:lang w:eastAsia="en-GB"/>
        </w:rPr>
      </w:pPr>
      <w:r w:rsidRPr="00C9537E">
        <w:rPr>
          <w:rFonts w:asciiTheme="minorHAnsi" w:hAnsiTheme="minorHAnsi" w:cstheme="minorHAnsi"/>
          <w:b/>
          <w:bCs/>
        </w:rPr>
        <w:t>FLÁVIA CRISTINA AMARO DA SILVA</w:t>
      </w:r>
    </w:p>
    <w:p w14:paraId="6C423774" w14:textId="77777777" w:rsidR="002D5A06" w:rsidRPr="00C9537E" w:rsidRDefault="002D5A06" w:rsidP="00C9537E">
      <w:pPr>
        <w:widowControl w:val="0"/>
        <w:spacing w:line="340" w:lineRule="exact"/>
        <w:jc w:val="both"/>
        <w:rPr>
          <w:rFonts w:asciiTheme="minorHAnsi" w:hAnsiTheme="minorHAnsi" w:cstheme="minorHAnsi"/>
          <w:spacing w:val="-2"/>
          <w:kern w:val="20"/>
        </w:rPr>
      </w:pPr>
    </w:p>
    <w:p w14:paraId="435653FA" w14:textId="77777777" w:rsidR="002D5A06" w:rsidRPr="00C9537E" w:rsidRDefault="002D5A06" w:rsidP="00C9537E">
      <w:pPr>
        <w:widowControl w:val="0"/>
        <w:spacing w:line="340" w:lineRule="exact"/>
        <w:jc w:val="both"/>
        <w:rPr>
          <w:rFonts w:asciiTheme="minorHAnsi" w:hAnsiTheme="minorHAnsi" w:cstheme="minorHAnsi"/>
          <w:spacing w:val="-2"/>
          <w:kern w:val="20"/>
        </w:rPr>
      </w:pPr>
    </w:p>
    <w:p w14:paraId="61E07AF4" w14:textId="77777777" w:rsidR="002D5A06" w:rsidRPr="00C9537E" w:rsidRDefault="002D5A06" w:rsidP="00C9537E">
      <w:pPr>
        <w:widowControl w:val="0"/>
        <w:spacing w:line="340" w:lineRule="exact"/>
        <w:jc w:val="both"/>
        <w:rPr>
          <w:rFonts w:asciiTheme="minorHAnsi" w:hAnsiTheme="minorHAnsi" w:cstheme="minorHAnsi"/>
          <w:spacing w:val="-2"/>
          <w:kern w:val="20"/>
        </w:rPr>
      </w:pPr>
    </w:p>
    <w:tbl>
      <w:tblPr>
        <w:tblW w:w="4820" w:type="dxa"/>
        <w:jc w:val="center"/>
        <w:tblLayout w:type="fixed"/>
        <w:tblCellMar>
          <w:left w:w="71" w:type="dxa"/>
          <w:right w:w="71" w:type="dxa"/>
        </w:tblCellMar>
        <w:tblLook w:val="0000" w:firstRow="0" w:lastRow="0" w:firstColumn="0" w:lastColumn="0" w:noHBand="0" w:noVBand="0"/>
      </w:tblPr>
      <w:tblGrid>
        <w:gridCol w:w="4253"/>
        <w:gridCol w:w="567"/>
      </w:tblGrid>
      <w:tr w:rsidR="002D5A06" w:rsidRPr="00C9537E" w14:paraId="3A7462E6" w14:textId="77777777" w:rsidTr="00A04CA0">
        <w:trPr>
          <w:cantSplit/>
          <w:jc w:val="center"/>
        </w:trPr>
        <w:tc>
          <w:tcPr>
            <w:tcW w:w="4253" w:type="dxa"/>
            <w:tcBorders>
              <w:top w:val="single" w:sz="4" w:space="0" w:color="auto"/>
            </w:tcBorders>
            <w:shd w:val="clear" w:color="auto" w:fill="auto"/>
          </w:tcPr>
          <w:p w14:paraId="7BD9DA5F" w14:textId="77777777" w:rsidR="002D5A06" w:rsidRPr="00C9537E" w:rsidRDefault="002D5A06" w:rsidP="00C9537E">
            <w:pPr>
              <w:widowControl w:val="0"/>
              <w:spacing w:line="340" w:lineRule="exact"/>
              <w:jc w:val="both"/>
              <w:rPr>
                <w:rFonts w:asciiTheme="minorHAnsi" w:hAnsiTheme="minorHAnsi" w:cstheme="minorHAnsi"/>
                <w:spacing w:val="-2"/>
                <w:kern w:val="20"/>
              </w:rPr>
            </w:pPr>
            <w:r w:rsidRPr="00C9537E">
              <w:rPr>
                <w:rFonts w:asciiTheme="minorHAnsi" w:hAnsiTheme="minorHAnsi" w:cstheme="minorHAnsi"/>
              </w:rPr>
              <w:t>RG:</w:t>
            </w:r>
            <w:r w:rsidRPr="00C9537E">
              <w:rPr>
                <w:rFonts w:asciiTheme="minorHAnsi" w:hAnsiTheme="minorHAnsi" w:cstheme="minorHAnsi"/>
              </w:rPr>
              <w:br/>
              <w:t>CPF/ME:</w:t>
            </w:r>
          </w:p>
        </w:tc>
        <w:tc>
          <w:tcPr>
            <w:tcW w:w="567" w:type="dxa"/>
            <w:shd w:val="clear" w:color="auto" w:fill="auto"/>
          </w:tcPr>
          <w:p w14:paraId="6F9B78C0" w14:textId="77777777" w:rsidR="002D5A06" w:rsidRPr="00C9537E" w:rsidRDefault="002D5A06" w:rsidP="00C9537E">
            <w:pPr>
              <w:widowControl w:val="0"/>
              <w:spacing w:line="340" w:lineRule="exact"/>
              <w:jc w:val="both"/>
              <w:rPr>
                <w:rFonts w:asciiTheme="minorHAnsi" w:hAnsiTheme="minorHAnsi" w:cstheme="minorHAnsi"/>
                <w:spacing w:val="-2"/>
                <w:kern w:val="20"/>
              </w:rPr>
            </w:pPr>
          </w:p>
        </w:tc>
      </w:tr>
    </w:tbl>
    <w:p w14:paraId="3D03E547" w14:textId="729C2F01" w:rsidR="00756556" w:rsidRPr="00C9537E" w:rsidRDefault="00756556" w:rsidP="00C9537E">
      <w:pPr>
        <w:autoSpaceDE/>
        <w:autoSpaceDN/>
        <w:adjustRightInd/>
        <w:spacing w:line="340" w:lineRule="exact"/>
        <w:rPr>
          <w:rFonts w:asciiTheme="minorHAnsi" w:hAnsiTheme="minorHAnsi" w:cstheme="minorHAnsi"/>
        </w:rPr>
      </w:pPr>
      <w:r w:rsidRPr="00C9537E">
        <w:rPr>
          <w:rFonts w:asciiTheme="minorHAnsi" w:hAnsiTheme="minorHAnsi" w:cstheme="minorHAnsi"/>
        </w:rPr>
        <w:br w:type="page"/>
      </w:r>
    </w:p>
    <w:p w14:paraId="6B6DA37A" w14:textId="5172DDA4" w:rsidR="00756556" w:rsidRPr="00C9537E" w:rsidRDefault="00756556" w:rsidP="00C9537E">
      <w:pPr>
        <w:spacing w:line="340" w:lineRule="exact"/>
        <w:jc w:val="both"/>
        <w:rPr>
          <w:rFonts w:asciiTheme="minorHAnsi" w:hAnsiTheme="minorHAnsi" w:cstheme="minorHAnsi"/>
          <w:b/>
          <w:smallCaps/>
        </w:rPr>
      </w:pPr>
      <w:r w:rsidRPr="00C9537E">
        <w:rPr>
          <w:rFonts w:asciiTheme="minorHAnsi" w:hAnsiTheme="minorHAnsi" w:cstheme="minorHAnsi"/>
          <w:b/>
          <w:smallCaps/>
        </w:rPr>
        <w:t xml:space="preserve">PÁGINA </w:t>
      </w:r>
      <w:r w:rsidR="002D5A06" w:rsidRPr="00C9537E">
        <w:rPr>
          <w:rFonts w:asciiTheme="minorHAnsi" w:hAnsiTheme="minorHAnsi" w:cstheme="minorHAnsi"/>
          <w:b/>
          <w:smallCaps/>
        </w:rPr>
        <w:t>6</w:t>
      </w:r>
      <w:r w:rsidRPr="00C9537E">
        <w:rPr>
          <w:rFonts w:asciiTheme="minorHAnsi" w:hAnsiTheme="minorHAnsi" w:cstheme="minorHAnsi"/>
          <w:b/>
          <w:smallCaps/>
        </w:rPr>
        <w:t>/</w:t>
      </w:r>
      <w:r w:rsidR="002D5A06" w:rsidRPr="00C9537E">
        <w:rPr>
          <w:rFonts w:asciiTheme="minorHAnsi" w:hAnsiTheme="minorHAnsi" w:cstheme="minorHAnsi"/>
          <w:b/>
          <w:smallCaps/>
        </w:rPr>
        <w:t>6</w:t>
      </w:r>
      <w:r w:rsidRPr="00C9537E">
        <w:rPr>
          <w:rFonts w:asciiTheme="minorHAnsi" w:hAnsiTheme="minorHAnsi" w:cstheme="minorHAnsi"/>
          <w:b/>
          <w:smallCaps/>
        </w:rPr>
        <w:t xml:space="preserve"> DE ASSINATURA DO INSTRUMENTO PARTICULAR DE ESCRITURA DA 1ª (PRIMEIRA) EMISSÃO DE DEBÊNTURES SIMPLES, NÃO CONVERSÍVEIS EM AÇÕES, DA ESPÉCIE </w:t>
      </w:r>
      <w:r w:rsidR="00F53661" w:rsidRPr="00C9537E">
        <w:rPr>
          <w:rFonts w:asciiTheme="minorHAnsi" w:hAnsiTheme="minorHAnsi" w:cstheme="minorHAnsi"/>
          <w:b/>
          <w:smallCaps/>
        </w:rPr>
        <w:t>QUIROGRAFÁRIA</w:t>
      </w:r>
      <w:r w:rsidR="00207A26" w:rsidRPr="00C9537E">
        <w:rPr>
          <w:rFonts w:asciiTheme="minorHAnsi" w:hAnsiTheme="minorHAnsi" w:cstheme="minorHAnsi"/>
          <w:b/>
          <w:smallCaps/>
        </w:rPr>
        <w:t>,</w:t>
      </w:r>
      <w:r w:rsidR="00F53661" w:rsidRPr="00C9537E">
        <w:rPr>
          <w:rFonts w:asciiTheme="minorHAnsi" w:hAnsiTheme="minorHAnsi" w:cstheme="minorHAnsi"/>
          <w:b/>
          <w:smallCaps/>
        </w:rPr>
        <w:t xml:space="preserve"> A SER CONVOLADA EM </w:t>
      </w:r>
      <w:r w:rsidR="00207A26" w:rsidRPr="00C9537E">
        <w:rPr>
          <w:rFonts w:asciiTheme="minorHAnsi" w:hAnsiTheme="minorHAnsi" w:cstheme="minorHAnsi"/>
          <w:b/>
          <w:smallCaps/>
        </w:rPr>
        <w:t xml:space="preserve">DA ESPÉCIE </w:t>
      </w:r>
      <w:r w:rsidRPr="00C9537E">
        <w:rPr>
          <w:rFonts w:asciiTheme="minorHAnsi" w:hAnsiTheme="minorHAnsi" w:cstheme="minorHAnsi"/>
          <w:b/>
          <w:smallCaps/>
        </w:rPr>
        <w:t>COM GARANTIA REAL, COM GARANTIA ADICIONAL FIDEJUSSÓRIA, EM SÉRIE ÚNICA, PARA DISTRIBUIÇÃO PÚBLICA COM ESFORÇOS RESTRITOS, DA USINA CERRADÃO S.A.</w:t>
      </w:r>
    </w:p>
    <w:p w14:paraId="68255D47" w14:textId="77777777" w:rsidR="00756556" w:rsidRPr="00C9537E" w:rsidRDefault="00756556" w:rsidP="00C9537E">
      <w:pPr>
        <w:spacing w:line="340" w:lineRule="exact"/>
        <w:jc w:val="both"/>
        <w:rPr>
          <w:rFonts w:asciiTheme="minorHAnsi" w:hAnsiTheme="minorHAnsi" w:cstheme="minorHAnsi"/>
          <w:b/>
          <w:smallCaps/>
        </w:rPr>
      </w:pPr>
    </w:p>
    <w:p w14:paraId="7C78649A" w14:textId="77777777" w:rsidR="00756556" w:rsidRPr="00C9537E" w:rsidRDefault="00756556" w:rsidP="00C9537E">
      <w:pPr>
        <w:spacing w:line="340" w:lineRule="exact"/>
        <w:rPr>
          <w:rFonts w:asciiTheme="minorHAnsi" w:hAnsiTheme="minorHAnsi" w:cstheme="minorHAnsi"/>
          <w:b/>
          <w:smallCaps/>
        </w:rPr>
      </w:pPr>
    </w:p>
    <w:p w14:paraId="31B852CB" w14:textId="77777777" w:rsidR="00756556" w:rsidRPr="00C9537E" w:rsidRDefault="00756556" w:rsidP="00C9537E">
      <w:pPr>
        <w:spacing w:line="340" w:lineRule="exact"/>
        <w:jc w:val="center"/>
        <w:rPr>
          <w:rFonts w:asciiTheme="minorHAnsi" w:hAnsiTheme="minorHAnsi" w:cstheme="minorHAnsi"/>
          <w:b/>
        </w:rPr>
      </w:pPr>
      <w:r w:rsidRPr="00C9537E">
        <w:rPr>
          <w:rFonts w:asciiTheme="minorHAnsi" w:hAnsiTheme="minorHAnsi" w:cstheme="minorHAnsi"/>
          <w:b/>
          <w:smallCaps/>
        </w:rPr>
        <w:t>TESTEMUNHAS</w:t>
      </w:r>
    </w:p>
    <w:p w14:paraId="074D107D" w14:textId="77777777" w:rsidR="00756556" w:rsidRPr="00C9537E" w:rsidRDefault="00756556" w:rsidP="00C9537E">
      <w:pPr>
        <w:spacing w:line="340" w:lineRule="exact"/>
        <w:jc w:val="center"/>
        <w:rPr>
          <w:rFonts w:asciiTheme="minorHAnsi" w:hAnsiTheme="minorHAnsi" w:cstheme="minorHAnsi"/>
          <w:b/>
        </w:rPr>
      </w:pPr>
    </w:p>
    <w:p w14:paraId="327E3D9D" w14:textId="77777777" w:rsidR="00756556" w:rsidRPr="00C9537E" w:rsidRDefault="00756556" w:rsidP="00C9537E">
      <w:pPr>
        <w:spacing w:line="340" w:lineRule="exact"/>
        <w:jc w:val="center"/>
        <w:rPr>
          <w:rFonts w:asciiTheme="minorHAnsi" w:hAnsiTheme="minorHAnsi" w:cstheme="minorHAnsi"/>
        </w:rPr>
      </w:pPr>
    </w:p>
    <w:p w14:paraId="300E7E56" w14:textId="77777777" w:rsidR="00756556" w:rsidRPr="00C9537E" w:rsidRDefault="00756556" w:rsidP="00C9537E">
      <w:pPr>
        <w:spacing w:line="340" w:lineRule="exact"/>
        <w:jc w:val="center"/>
        <w:rPr>
          <w:rFonts w:asciiTheme="minorHAnsi" w:hAnsiTheme="minorHAnsi" w:cstheme="minorHAnsi"/>
        </w:rPr>
      </w:pPr>
    </w:p>
    <w:tbl>
      <w:tblPr>
        <w:tblW w:w="0" w:type="auto"/>
        <w:tblInd w:w="-38" w:type="dxa"/>
        <w:tblLayout w:type="fixed"/>
        <w:tblCellMar>
          <w:left w:w="70" w:type="dxa"/>
          <w:right w:w="70" w:type="dxa"/>
        </w:tblCellMar>
        <w:tblLook w:val="0000" w:firstRow="0" w:lastRow="0" w:firstColumn="0" w:lastColumn="0" w:noHBand="0" w:noVBand="0"/>
      </w:tblPr>
      <w:tblGrid>
        <w:gridCol w:w="4489"/>
        <w:gridCol w:w="4489"/>
      </w:tblGrid>
      <w:tr w:rsidR="00756556" w:rsidRPr="00C9537E" w14:paraId="697BA5E9" w14:textId="77777777" w:rsidTr="002632CE">
        <w:tc>
          <w:tcPr>
            <w:tcW w:w="4489" w:type="dxa"/>
            <w:tcBorders>
              <w:top w:val="nil"/>
              <w:left w:val="nil"/>
              <w:bottom w:val="nil"/>
              <w:right w:val="nil"/>
            </w:tcBorders>
          </w:tcPr>
          <w:p w14:paraId="37117BF7" w14:textId="77777777" w:rsidR="00756556" w:rsidRPr="00C9537E" w:rsidRDefault="00756556" w:rsidP="00C9537E">
            <w:pPr>
              <w:spacing w:line="340" w:lineRule="exact"/>
              <w:jc w:val="both"/>
              <w:rPr>
                <w:rFonts w:asciiTheme="minorHAnsi" w:hAnsiTheme="minorHAnsi" w:cstheme="minorHAnsi"/>
              </w:rPr>
            </w:pPr>
            <w:r w:rsidRPr="00C9537E">
              <w:rPr>
                <w:rFonts w:asciiTheme="minorHAnsi" w:hAnsiTheme="minorHAnsi" w:cstheme="minorHAnsi"/>
              </w:rPr>
              <w:t>__________________________________</w:t>
            </w:r>
          </w:p>
          <w:p w14:paraId="34CD7A96" w14:textId="77777777" w:rsidR="00756556" w:rsidRPr="00C9537E" w:rsidRDefault="00756556" w:rsidP="00C9537E">
            <w:pPr>
              <w:spacing w:line="340" w:lineRule="exact"/>
              <w:jc w:val="both"/>
              <w:rPr>
                <w:rFonts w:asciiTheme="minorHAnsi" w:hAnsiTheme="minorHAnsi" w:cstheme="minorHAnsi"/>
              </w:rPr>
            </w:pPr>
            <w:r w:rsidRPr="00C9537E">
              <w:rPr>
                <w:rFonts w:asciiTheme="minorHAnsi" w:hAnsiTheme="minorHAnsi" w:cstheme="minorHAnsi"/>
              </w:rPr>
              <w:t>Nome:</w:t>
            </w:r>
          </w:p>
          <w:p w14:paraId="49E4ADC0" w14:textId="77777777" w:rsidR="00756556" w:rsidRPr="00C9537E" w:rsidRDefault="00756556" w:rsidP="00C9537E">
            <w:pPr>
              <w:spacing w:line="340" w:lineRule="exact"/>
              <w:jc w:val="both"/>
              <w:rPr>
                <w:rFonts w:asciiTheme="minorHAnsi" w:hAnsiTheme="minorHAnsi" w:cstheme="minorHAnsi"/>
              </w:rPr>
            </w:pPr>
            <w:r w:rsidRPr="00C9537E">
              <w:rPr>
                <w:rFonts w:asciiTheme="minorHAnsi" w:hAnsiTheme="minorHAnsi" w:cstheme="minorHAnsi"/>
              </w:rPr>
              <w:t>RG:</w:t>
            </w:r>
          </w:p>
          <w:p w14:paraId="64EA6FBF" w14:textId="184B664F" w:rsidR="00756556" w:rsidRPr="00C9537E" w:rsidRDefault="002D5A06" w:rsidP="00C9537E">
            <w:pPr>
              <w:spacing w:line="340" w:lineRule="exact"/>
              <w:jc w:val="both"/>
              <w:rPr>
                <w:rFonts w:asciiTheme="minorHAnsi" w:hAnsiTheme="minorHAnsi" w:cstheme="minorHAnsi"/>
              </w:rPr>
            </w:pPr>
            <w:r w:rsidRPr="00C9537E">
              <w:rPr>
                <w:rFonts w:asciiTheme="minorHAnsi" w:hAnsiTheme="minorHAnsi" w:cstheme="minorHAnsi"/>
              </w:rPr>
              <w:t>CPF/ME</w:t>
            </w:r>
            <w:r w:rsidR="00756556" w:rsidRPr="00C9537E">
              <w:rPr>
                <w:rFonts w:asciiTheme="minorHAnsi" w:hAnsiTheme="minorHAnsi" w:cstheme="minorHAnsi"/>
              </w:rPr>
              <w:t>:</w:t>
            </w:r>
          </w:p>
        </w:tc>
        <w:tc>
          <w:tcPr>
            <w:tcW w:w="4489" w:type="dxa"/>
            <w:tcBorders>
              <w:top w:val="nil"/>
              <w:left w:val="nil"/>
              <w:bottom w:val="nil"/>
              <w:right w:val="nil"/>
            </w:tcBorders>
          </w:tcPr>
          <w:p w14:paraId="10CDD9CA" w14:textId="77777777" w:rsidR="00756556" w:rsidRPr="00C9537E" w:rsidRDefault="00756556" w:rsidP="00C9537E">
            <w:pPr>
              <w:spacing w:line="340" w:lineRule="exact"/>
              <w:jc w:val="both"/>
              <w:rPr>
                <w:rFonts w:asciiTheme="minorHAnsi" w:hAnsiTheme="minorHAnsi" w:cstheme="minorHAnsi"/>
              </w:rPr>
            </w:pPr>
            <w:r w:rsidRPr="00C9537E">
              <w:rPr>
                <w:rFonts w:asciiTheme="minorHAnsi" w:hAnsiTheme="minorHAnsi" w:cstheme="minorHAnsi"/>
              </w:rPr>
              <w:t>__________________________________</w:t>
            </w:r>
          </w:p>
          <w:p w14:paraId="4428E756" w14:textId="77777777" w:rsidR="00756556" w:rsidRPr="00C9537E" w:rsidRDefault="00756556" w:rsidP="00C9537E">
            <w:pPr>
              <w:spacing w:line="340" w:lineRule="exact"/>
              <w:jc w:val="both"/>
              <w:rPr>
                <w:rFonts w:asciiTheme="minorHAnsi" w:hAnsiTheme="minorHAnsi" w:cstheme="minorHAnsi"/>
              </w:rPr>
            </w:pPr>
            <w:r w:rsidRPr="00C9537E">
              <w:rPr>
                <w:rFonts w:asciiTheme="minorHAnsi" w:hAnsiTheme="minorHAnsi" w:cstheme="minorHAnsi"/>
              </w:rPr>
              <w:t>Nome:</w:t>
            </w:r>
          </w:p>
          <w:p w14:paraId="703F969F" w14:textId="77777777" w:rsidR="00756556" w:rsidRPr="00C9537E" w:rsidRDefault="00756556" w:rsidP="00C9537E">
            <w:pPr>
              <w:spacing w:line="340" w:lineRule="exact"/>
              <w:jc w:val="both"/>
              <w:rPr>
                <w:rFonts w:asciiTheme="minorHAnsi" w:hAnsiTheme="minorHAnsi" w:cstheme="minorHAnsi"/>
              </w:rPr>
            </w:pPr>
            <w:r w:rsidRPr="00C9537E">
              <w:rPr>
                <w:rFonts w:asciiTheme="minorHAnsi" w:hAnsiTheme="minorHAnsi" w:cstheme="minorHAnsi"/>
              </w:rPr>
              <w:t>RG:</w:t>
            </w:r>
          </w:p>
          <w:p w14:paraId="52823D6F" w14:textId="6EDB2971" w:rsidR="00756556" w:rsidRPr="00C9537E" w:rsidRDefault="002D5A06" w:rsidP="00C9537E">
            <w:pPr>
              <w:spacing w:line="340" w:lineRule="exact"/>
              <w:jc w:val="both"/>
              <w:rPr>
                <w:rFonts w:asciiTheme="minorHAnsi" w:hAnsiTheme="minorHAnsi" w:cstheme="minorHAnsi"/>
              </w:rPr>
            </w:pPr>
            <w:r w:rsidRPr="00C9537E">
              <w:rPr>
                <w:rFonts w:asciiTheme="minorHAnsi" w:hAnsiTheme="minorHAnsi" w:cstheme="minorHAnsi"/>
              </w:rPr>
              <w:t>CPF/ME</w:t>
            </w:r>
            <w:r w:rsidR="00756556" w:rsidRPr="00C9537E">
              <w:rPr>
                <w:rFonts w:asciiTheme="minorHAnsi" w:hAnsiTheme="minorHAnsi" w:cstheme="minorHAnsi"/>
              </w:rPr>
              <w:t>:</w:t>
            </w:r>
          </w:p>
        </w:tc>
      </w:tr>
    </w:tbl>
    <w:p w14:paraId="12D40918" w14:textId="4BD82B2D" w:rsidR="00756556" w:rsidRPr="00C9537E" w:rsidRDefault="00756556" w:rsidP="00C9537E">
      <w:pPr>
        <w:autoSpaceDE/>
        <w:autoSpaceDN/>
        <w:adjustRightInd/>
        <w:spacing w:line="340" w:lineRule="exact"/>
        <w:jc w:val="both"/>
        <w:rPr>
          <w:rFonts w:asciiTheme="minorHAnsi" w:hAnsiTheme="minorHAnsi" w:cstheme="minorHAnsi"/>
        </w:rPr>
      </w:pPr>
    </w:p>
    <w:p w14:paraId="742250FB" w14:textId="77777777" w:rsidR="00BB3EE8" w:rsidRPr="00C9537E" w:rsidRDefault="00BB3EE8" w:rsidP="00C9537E">
      <w:pPr>
        <w:autoSpaceDE/>
        <w:autoSpaceDN/>
        <w:adjustRightInd/>
        <w:spacing w:line="340" w:lineRule="exact"/>
        <w:jc w:val="both"/>
        <w:rPr>
          <w:rFonts w:asciiTheme="minorHAnsi" w:hAnsiTheme="minorHAnsi" w:cstheme="minorHAnsi"/>
        </w:rPr>
      </w:pPr>
      <w:r w:rsidRPr="00C9537E">
        <w:rPr>
          <w:rFonts w:asciiTheme="minorHAnsi" w:hAnsiTheme="minorHAnsi" w:cstheme="minorHAnsi"/>
        </w:rPr>
        <w:br w:type="page"/>
      </w:r>
    </w:p>
    <w:p w14:paraId="3366055E" w14:textId="510D6849" w:rsidR="00BB3EE8" w:rsidRPr="00C9537E" w:rsidRDefault="00E72D32" w:rsidP="00C9537E">
      <w:pPr>
        <w:autoSpaceDE/>
        <w:autoSpaceDN/>
        <w:adjustRightInd/>
        <w:spacing w:line="340" w:lineRule="exact"/>
        <w:jc w:val="center"/>
        <w:rPr>
          <w:rFonts w:asciiTheme="minorHAnsi" w:hAnsiTheme="minorHAnsi" w:cstheme="minorHAnsi"/>
          <w:b/>
          <w:bCs/>
        </w:rPr>
      </w:pPr>
      <w:r w:rsidRPr="00C9537E">
        <w:rPr>
          <w:rFonts w:asciiTheme="minorHAnsi" w:hAnsiTheme="minorHAnsi" w:cstheme="minorHAnsi"/>
          <w:b/>
          <w:bCs/>
        </w:rPr>
        <w:t>ANEXO I</w:t>
      </w:r>
    </w:p>
    <w:p w14:paraId="0A669AD4" w14:textId="1D4E767B" w:rsidR="00E72D32" w:rsidRPr="00C9537E" w:rsidRDefault="00E72D32" w:rsidP="00C9537E">
      <w:pPr>
        <w:autoSpaceDE/>
        <w:autoSpaceDN/>
        <w:adjustRightInd/>
        <w:spacing w:line="340" w:lineRule="exact"/>
        <w:jc w:val="center"/>
        <w:rPr>
          <w:rFonts w:asciiTheme="minorHAnsi" w:hAnsiTheme="minorHAnsi" w:cstheme="minorHAnsi"/>
          <w:b/>
          <w:bCs/>
        </w:rPr>
      </w:pPr>
    </w:p>
    <w:p w14:paraId="662420C0" w14:textId="6DB22128" w:rsidR="00E72D32" w:rsidRPr="00C9537E" w:rsidRDefault="00E72D32" w:rsidP="00C9537E">
      <w:pPr>
        <w:autoSpaceDE/>
        <w:autoSpaceDN/>
        <w:adjustRightInd/>
        <w:spacing w:line="340" w:lineRule="exact"/>
        <w:jc w:val="both"/>
        <w:rPr>
          <w:rFonts w:asciiTheme="minorHAnsi" w:hAnsiTheme="minorHAnsi" w:cstheme="minorHAnsi"/>
          <w:b/>
          <w:bCs/>
        </w:rPr>
      </w:pPr>
      <w:r w:rsidRPr="00C9537E">
        <w:rPr>
          <w:rFonts w:asciiTheme="minorHAnsi" w:hAnsiTheme="minorHAnsi" w:cstheme="minorHAnsi"/>
          <w:b/>
          <w:smallCaps/>
        </w:rPr>
        <w:t>MODELO DO 1º(PRIMEIRO) ADITAMENTO AO INSTRUMENTO PARTICULAR DE ESCRITURA DA 1ª (PRIMEIRA) EMISSÃO DE DEBÊNTURES SIMPLES, NÃO CONVERSÍVEIS EM AÇÕES, DA ESPÉCIE QUIROGRAFÁRIA, A SER CONVOLADA EM DA ESPÉCIE COM GARANTIA REAL, COM GARANTIA ADICIONAL FIDEJUSSÓRIA, EM SÉRIE ÚNICA, PARA DISTRIBUIÇÃO PÚBLICA COM ESFORÇOS RESTRITOS, DA USINA CERRADÃO S.A.</w:t>
      </w:r>
    </w:p>
    <w:p w14:paraId="5B771920" w14:textId="16DBD1AF" w:rsidR="00BB3EE8" w:rsidRPr="00C9537E" w:rsidRDefault="00BB3EE8" w:rsidP="00C9537E">
      <w:pPr>
        <w:autoSpaceDE/>
        <w:autoSpaceDN/>
        <w:adjustRightInd/>
        <w:spacing w:line="340" w:lineRule="exact"/>
        <w:jc w:val="both"/>
        <w:rPr>
          <w:rFonts w:asciiTheme="minorHAnsi" w:hAnsiTheme="minorHAnsi" w:cstheme="minorHAnsi"/>
        </w:rPr>
      </w:pPr>
    </w:p>
    <w:p w14:paraId="6908C49E" w14:textId="77777777" w:rsidR="00E72D32" w:rsidRPr="00C9537E" w:rsidRDefault="00E72D32" w:rsidP="00C9537E">
      <w:pPr>
        <w:widowControl w:val="0"/>
        <w:tabs>
          <w:tab w:val="left" w:pos="851"/>
        </w:tabs>
        <w:spacing w:line="340" w:lineRule="exact"/>
        <w:jc w:val="center"/>
        <w:rPr>
          <w:rFonts w:asciiTheme="minorHAnsi" w:hAnsiTheme="minorHAnsi" w:cstheme="minorHAnsi"/>
          <w:i/>
        </w:rPr>
      </w:pPr>
      <w:r w:rsidRPr="00C9537E">
        <w:rPr>
          <w:rFonts w:asciiTheme="minorHAnsi" w:hAnsiTheme="minorHAnsi" w:cstheme="minorHAnsi"/>
          <w:i/>
        </w:rPr>
        <w:t xml:space="preserve">(O restante </w:t>
      </w:r>
      <w:r w:rsidRPr="00C9537E">
        <w:rPr>
          <w:rFonts w:asciiTheme="minorHAnsi" w:hAnsiTheme="minorHAnsi" w:cstheme="minorHAnsi"/>
        </w:rPr>
        <w:t>da</w:t>
      </w:r>
      <w:r w:rsidRPr="00C9537E">
        <w:rPr>
          <w:rFonts w:asciiTheme="minorHAnsi" w:hAnsiTheme="minorHAnsi" w:cstheme="minorHAnsi"/>
          <w:i/>
        </w:rPr>
        <w:t xml:space="preserve"> página foi intencionalmente deixado em branco)</w:t>
      </w:r>
    </w:p>
    <w:p w14:paraId="0A07D1D0" w14:textId="77777777" w:rsidR="00E72D32" w:rsidRPr="00C9537E" w:rsidRDefault="00E72D32" w:rsidP="00C9537E">
      <w:pPr>
        <w:autoSpaceDE/>
        <w:autoSpaceDN/>
        <w:adjustRightInd/>
        <w:spacing w:line="340" w:lineRule="exact"/>
        <w:jc w:val="both"/>
        <w:rPr>
          <w:rFonts w:asciiTheme="minorHAnsi" w:hAnsiTheme="minorHAnsi" w:cstheme="minorHAnsi"/>
        </w:rPr>
      </w:pPr>
    </w:p>
    <w:p w14:paraId="7B2361B8" w14:textId="77777777" w:rsidR="00E72D32" w:rsidRPr="00C9537E" w:rsidRDefault="00E72D32" w:rsidP="00C9537E">
      <w:pPr>
        <w:spacing w:line="340" w:lineRule="exact"/>
        <w:jc w:val="both"/>
        <w:rPr>
          <w:rFonts w:asciiTheme="minorHAnsi" w:hAnsiTheme="minorHAnsi" w:cstheme="minorHAnsi"/>
          <w:b/>
          <w:smallCaps/>
        </w:rPr>
      </w:pPr>
      <w:r w:rsidRPr="00C9537E">
        <w:rPr>
          <w:rFonts w:asciiTheme="minorHAnsi" w:hAnsiTheme="minorHAnsi" w:cstheme="minorHAnsi"/>
          <w:b/>
          <w:smallCaps/>
        </w:rPr>
        <w:br w:type="page"/>
      </w:r>
    </w:p>
    <w:p w14:paraId="111DBF4F" w14:textId="031942C6" w:rsidR="00E05198" w:rsidRPr="00C9537E" w:rsidRDefault="00094500" w:rsidP="00C9537E">
      <w:pPr>
        <w:spacing w:line="340" w:lineRule="exact"/>
        <w:jc w:val="both"/>
        <w:rPr>
          <w:rFonts w:asciiTheme="minorHAnsi" w:hAnsiTheme="minorHAnsi" w:cstheme="minorHAnsi"/>
        </w:rPr>
      </w:pPr>
      <w:r w:rsidRPr="00C9537E">
        <w:rPr>
          <w:rFonts w:asciiTheme="minorHAnsi" w:hAnsiTheme="minorHAnsi" w:cstheme="minorHAnsi"/>
          <w:b/>
          <w:smallCaps/>
        </w:rPr>
        <w:t>1º(PRIMEIRO)</w:t>
      </w:r>
      <w:r w:rsidR="00E05198" w:rsidRPr="00C9537E">
        <w:rPr>
          <w:rFonts w:asciiTheme="minorHAnsi" w:hAnsiTheme="minorHAnsi" w:cstheme="minorHAnsi"/>
          <w:b/>
          <w:smallCaps/>
        </w:rPr>
        <w:t xml:space="preserve"> ADITAMENTO AO INSTRUMENTO PARTICULAR DE ESCRITURA DA 1ª (PRIMEIRA) EMISSÃO DE DEBÊNTURES SIMPLES, NÃO CONVERSÍVEIS EM AÇÕES, DA ESPÉCIE QUIROGRAFÁRIA, A SER CONVOLADA EM DA ESPÉCIE COM GARANTIA REAL, COM GARANTIA ADICIONAL FIDEJUSSÓRIA, EM SÉRIE ÚNICA, PARA DISTRIBUIÇÃO PÚBLICA COM ESFORÇOS RESTRITOS, DA USINA CERRADÃO S.A.</w:t>
      </w:r>
    </w:p>
    <w:p w14:paraId="3D40F6D7" w14:textId="77777777" w:rsidR="00E05198" w:rsidRPr="00C9537E" w:rsidRDefault="00E05198" w:rsidP="00C9537E">
      <w:pPr>
        <w:spacing w:line="340" w:lineRule="exact"/>
        <w:contextualSpacing/>
        <w:jc w:val="both"/>
        <w:rPr>
          <w:rFonts w:asciiTheme="minorHAnsi" w:hAnsiTheme="minorHAnsi" w:cstheme="minorHAnsi"/>
        </w:rPr>
      </w:pPr>
    </w:p>
    <w:p w14:paraId="004A7857" w14:textId="77777777" w:rsidR="00E05198" w:rsidRPr="00C9537E" w:rsidRDefault="00E05198" w:rsidP="00C9537E">
      <w:pPr>
        <w:spacing w:line="340" w:lineRule="exact"/>
        <w:contextualSpacing/>
        <w:jc w:val="both"/>
        <w:rPr>
          <w:rFonts w:asciiTheme="minorHAnsi" w:hAnsiTheme="minorHAnsi" w:cstheme="minorHAnsi"/>
        </w:rPr>
      </w:pPr>
      <w:r w:rsidRPr="00C9537E">
        <w:rPr>
          <w:rFonts w:asciiTheme="minorHAnsi" w:hAnsiTheme="minorHAnsi" w:cstheme="minorHAnsi"/>
        </w:rPr>
        <w:t>Pelo presente instrumento particular:</w:t>
      </w:r>
    </w:p>
    <w:p w14:paraId="43F75A1A" w14:textId="77777777" w:rsidR="00E05198" w:rsidRPr="00C9537E" w:rsidRDefault="00E05198" w:rsidP="00C9537E">
      <w:pPr>
        <w:spacing w:line="340" w:lineRule="exact"/>
        <w:contextualSpacing/>
        <w:jc w:val="both"/>
        <w:rPr>
          <w:rFonts w:asciiTheme="minorHAnsi" w:hAnsiTheme="minorHAnsi" w:cstheme="minorHAnsi"/>
        </w:rPr>
      </w:pPr>
    </w:p>
    <w:p w14:paraId="03486FA4" w14:textId="77777777" w:rsidR="00E05198" w:rsidRPr="00C9537E" w:rsidRDefault="00E05198" w:rsidP="00C9537E">
      <w:pPr>
        <w:spacing w:line="340" w:lineRule="exact"/>
        <w:jc w:val="both"/>
        <w:rPr>
          <w:rFonts w:asciiTheme="minorHAnsi" w:hAnsiTheme="minorHAnsi" w:cstheme="minorHAnsi"/>
        </w:rPr>
      </w:pPr>
      <w:r w:rsidRPr="00C9537E">
        <w:rPr>
          <w:rFonts w:asciiTheme="minorHAnsi" w:hAnsiTheme="minorHAnsi" w:cstheme="minorHAnsi"/>
          <w:b/>
          <w:bCs/>
        </w:rPr>
        <w:t>USINA CERRADÃO S.A.</w:t>
      </w:r>
      <w:r w:rsidRPr="00C9537E">
        <w:rPr>
          <w:rFonts w:asciiTheme="minorHAnsi" w:hAnsiTheme="minorHAnsi" w:cstheme="minorHAnsi"/>
        </w:rPr>
        <w:t>, sociedade anônima de capital fechado, com sede na Cidade de Frutal, Estado de Minas Gerais, na Fazenda Cerradão S/N, CEP 38.207-899, inscrita no Cadastro Nacional da Pessoa Jurídica do Ministério da Economia (“</w:t>
      </w:r>
      <w:r w:rsidRPr="00C9537E">
        <w:rPr>
          <w:rFonts w:asciiTheme="minorHAnsi" w:hAnsiTheme="minorHAnsi" w:cstheme="minorHAnsi"/>
          <w:u w:val="single"/>
        </w:rPr>
        <w:t>CNPJ/ME</w:t>
      </w:r>
      <w:r w:rsidRPr="00C9537E">
        <w:rPr>
          <w:rFonts w:asciiTheme="minorHAnsi" w:hAnsiTheme="minorHAnsi" w:cstheme="minorHAnsi"/>
        </w:rPr>
        <w:t>”) sob o nº 08.056.257/0001-77, neste ato representada na forma do seu estatuto social (“</w:t>
      </w:r>
      <w:r w:rsidRPr="00C9537E">
        <w:rPr>
          <w:rFonts w:asciiTheme="minorHAnsi" w:hAnsiTheme="minorHAnsi" w:cstheme="minorHAnsi"/>
          <w:u w:val="single"/>
        </w:rPr>
        <w:t>Emissora</w:t>
      </w:r>
      <w:r w:rsidRPr="00C9537E">
        <w:rPr>
          <w:rFonts w:asciiTheme="minorHAnsi" w:hAnsiTheme="minorHAnsi" w:cstheme="minorHAnsi"/>
        </w:rPr>
        <w:t xml:space="preserve">”); </w:t>
      </w:r>
    </w:p>
    <w:p w14:paraId="0CEFA06D" w14:textId="77777777" w:rsidR="00E05198" w:rsidRPr="00C9537E" w:rsidRDefault="00E05198" w:rsidP="00C9537E">
      <w:pPr>
        <w:spacing w:line="340" w:lineRule="exact"/>
        <w:jc w:val="both"/>
        <w:rPr>
          <w:rFonts w:asciiTheme="minorHAnsi" w:hAnsiTheme="minorHAnsi" w:cstheme="minorHAnsi"/>
        </w:rPr>
      </w:pPr>
    </w:p>
    <w:p w14:paraId="5FEA31C4" w14:textId="77777777" w:rsidR="00E05198" w:rsidRPr="00C9537E" w:rsidRDefault="00E05198" w:rsidP="00C9537E">
      <w:pPr>
        <w:spacing w:line="340" w:lineRule="exact"/>
        <w:jc w:val="both"/>
        <w:rPr>
          <w:rFonts w:asciiTheme="minorHAnsi" w:hAnsiTheme="minorHAnsi" w:cstheme="minorHAnsi"/>
        </w:rPr>
      </w:pPr>
      <w:r w:rsidRPr="00C9537E">
        <w:rPr>
          <w:rFonts w:asciiTheme="minorHAnsi" w:hAnsiTheme="minorHAnsi" w:cstheme="minorHAnsi"/>
          <w:b/>
        </w:rPr>
        <w:t>JOSÉ PEDRO DE ANDRADE</w:t>
      </w:r>
      <w:r w:rsidRPr="00C9537E">
        <w:rPr>
          <w:rFonts w:asciiTheme="minorHAnsi" w:hAnsiTheme="minorHAnsi" w:cstheme="minorHAnsi"/>
        </w:rPr>
        <w:t>, brasileiro, casado sob o regime de comunhão universal de bens com a Sra. Maria Artêmia de Castro Andrade, portador de documento de identidade RG nº 7.627.775-6 SSP/SP e inscrito no Cadastro de Pessoa Física do Ministério da Economia (“</w:t>
      </w:r>
      <w:r w:rsidRPr="00C9537E">
        <w:rPr>
          <w:rFonts w:asciiTheme="minorHAnsi" w:hAnsiTheme="minorHAnsi" w:cstheme="minorHAnsi"/>
          <w:u w:val="single"/>
        </w:rPr>
        <w:t>CPF/ME</w:t>
      </w:r>
      <w:r w:rsidRPr="00C9537E">
        <w:rPr>
          <w:rFonts w:asciiTheme="minorHAnsi" w:hAnsiTheme="minorHAnsi" w:cstheme="minorHAnsi"/>
        </w:rPr>
        <w:t>”) sob o nº 026.624.108-50, residente e domiciliado na Cidade de Frutal, Estado de Minas Gerais, com endereço profissional na Fazenda Cerradão S/N, CEP 38.207-899 (“</w:t>
      </w:r>
      <w:r w:rsidRPr="00C9537E">
        <w:rPr>
          <w:rFonts w:asciiTheme="minorHAnsi" w:hAnsiTheme="minorHAnsi" w:cstheme="minorHAnsi"/>
          <w:u w:val="single"/>
        </w:rPr>
        <w:t>José</w:t>
      </w:r>
      <w:r w:rsidRPr="00C9537E">
        <w:rPr>
          <w:rFonts w:asciiTheme="minorHAnsi" w:hAnsiTheme="minorHAnsi" w:cstheme="minorHAnsi"/>
        </w:rPr>
        <w:t>”);</w:t>
      </w:r>
    </w:p>
    <w:p w14:paraId="36841791" w14:textId="77777777" w:rsidR="00E05198" w:rsidRPr="00C9537E" w:rsidRDefault="00E05198" w:rsidP="00C9537E">
      <w:pPr>
        <w:spacing w:line="340" w:lineRule="exact"/>
        <w:jc w:val="both"/>
        <w:rPr>
          <w:rFonts w:asciiTheme="minorHAnsi" w:hAnsiTheme="minorHAnsi" w:cstheme="minorHAnsi"/>
          <w:b/>
        </w:rPr>
      </w:pPr>
    </w:p>
    <w:p w14:paraId="0488EB66" w14:textId="77777777" w:rsidR="00E05198" w:rsidRPr="00C9537E" w:rsidRDefault="00E05198" w:rsidP="00C9537E">
      <w:pPr>
        <w:spacing w:line="340" w:lineRule="exact"/>
        <w:jc w:val="both"/>
        <w:rPr>
          <w:rFonts w:asciiTheme="minorHAnsi" w:hAnsiTheme="minorHAnsi" w:cstheme="minorHAnsi"/>
          <w:b/>
        </w:rPr>
      </w:pPr>
      <w:r w:rsidRPr="00C9537E">
        <w:rPr>
          <w:rFonts w:asciiTheme="minorHAnsi" w:hAnsiTheme="minorHAnsi" w:cstheme="minorHAnsi"/>
          <w:b/>
        </w:rPr>
        <w:t>ADALBERTO JOSÉ QUEIROZ</w:t>
      </w:r>
      <w:r w:rsidRPr="00C9537E">
        <w:rPr>
          <w:rFonts w:asciiTheme="minorHAnsi" w:hAnsiTheme="minorHAnsi" w:cstheme="minorHAnsi"/>
          <w:bCs/>
        </w:rPr>
        <w:t>,</w:t>
      </w:r>
      <w:r w:rsidRPr="00C9537E">
        <w:rPr>
          <w:rFonts w:asciiTheme="minorHAnsi" w:hAnsiTheme="minorHAnsi" w:cstheme="minorHAnsi"/>
        </w:rPr>
        <w:t xml:space="preserve"> brasileiro, casado sob o regime de comunhão universal de bens com a Sra. Maria Aparecida Queiroz, portador de documento de identidade RG nº MG3.703.006-SSP/MG e inscrito no CPF/ME sob o nº 037.166.946-49, residente e domiciliado na Cidade de Frutal, Estado de Minas Gerais, com endereço profissional na Fazenda Cerradão S/N, CEP 38.207-899 (“</w:t>
      </w:r>
      <w:r w:rsidRPr="00C9537E">
        <w:rPr>
          <w:rFonts w:asciiTheme="minorHAnsi" w:hAnsiTheme="minorHAnsi" w:cstheme="minorHAnsi"/>
          <w:u w:val="single"/>
        </w:rPr>
        <w:t>Adalberto</w:t>
      </w:r>
      <w:r w:rsidRPr="00C9537E">
        <w:rPr>
          <w:rFonts w:asciiTheme="minorHAnsi" w:hAnsiTheme="minorHAnsi" w:cstheme="minorHAnsi"/>
        </w:rPr>
        <w:t>”);</w:t>
      </w:r>
    </w:p>
    <w:p w14:paraId="13BB53BE" w14:textId="77777777" w:rsidR="00E05198" w:rsidRPr="00C9537E" w:rsidRDefault="00E05198" w:rsidP="00C9537E">
      <w:pPr>
        <w:spacing w:line="340" w:lineRule="exact"/>
        <w:jc w:val="both"/>
        <w:rPr>
          <w:rFonts w:asciiTheme="minorHAnsi" w:hAnsiTheme="minorHAnsi" w:cstheme="minorHAnsi"/>
          <w:b/>
        </w:rPr>
      </w:pPr>
    </w:p>
    <w:p w14:paraId="14884F88" w14:textId="7DFBBAF6" w:rsidR="00E05198" w:rsidRPr="00C9537E" w:rsidRDefault="00E05198" w:rsidP="00C9537E">
      <w:pPr>
        <w:spacing w:line="340" w:lineRule="exact"/>
        <w:jc w:val="both"/>
        <w:rPr>
          <w:rFonts w:asciiTheme="minorHAnsi" w:hAnsiTheme="minorHAnsi" w:cstheme="minorHAnsi"/>
        </w:rPr>
      </w:pPr>
      <w:r w:rsidRPr="00C9537E">
        <w:rPr>
          <w:rFonts w:asciiTheme="minorHAnsi" w:hAnsiTheme="minorHAnsi" w:cstheme="minorHAnsi"/>
          <w:b/>
        </w:rPr>
        <w:t>FLORÊNCIO QUEIROZ NETO,</w:t>
      </w:r>
      <w:r w:rsidRPr="00C9537E">
        <w:rPr>
          <w:rFonts w:asciiTheme="minorHAnsi" w:hAnsiTheme="minorHAnsi" w:cstheme="minorHAnsi"/>
        </w:rPr>
        <w:t xml:space="preserve"> brasileiro, casado sob o regime de comunhão parcial de bens com a Sra. Flávia Cristina Amaro da Silva, portador de documento de identidade RG nº MG10.150.902 PC/MG e inscrito no CPF/ME sob o nº 035.553.126-77, residente e domiciliado na Cidade de Frutal, Estado de Minas Gerais, com endereço profissional na Fazenda Cerradão S/N, CEP 38.207-899 (“</w:t>
      </w:r>
      <w:r w:rsidRPr="00C9537E">
        <w:rPr>
          <w:rFonts w:asciiTheme="minorHAnsi" w:hAnsiTheme="minorHAnsi" w:cstheme="minorHAnsi"/>
          <w:u w:val="single"/>
        </w:rPr>
        <w:t>Florêncio</w:t>
      </w:r>
      <w:r w:rsidRPr="00C9537E">
        <w:rPr>
          <w:rFonts w:asciiTheme="minorHAnsi" w:hAnsiTheme="minorHAnsi" w:cstheme="minorHAnsi"/>
        </w:rPr>
        <w:t>” e em conjunto com José e Adalberto, os “</w:t>
      </w:r>
      <w:r w:rsidRPr="00C9537E">
        <w:rPr>
          <w:rFonts w:asciiTheme="minorHAnsi" w:hAnsiTheme="minorHAnsi" w:cstheme="minorHAnsi"/>
          <w:u w:val="single"/>
        </w:rPr>
        <w:t>Fiadores</w:t>
      </w:r>
      <w:r w:rsidRPr="00C9537E">
        <w:rPr>
          <w:rFonts w:asciiTheme="minorHAnsi" w:hAnsiTheme="minorHAnsi" w:cstheme="minorHAnsi"/>
        </w:rPr>
        <w:t>”);</w:t>
      </w:r>
      <w:r w:rsidR="00094500" w:rsidRPr="00C9537E">
        <w:rPr>
          <w:rFonts w:asciiTheme="minorHAnsi" w:hAnsiTheme="minorHAnsi" w:cstheme="minorHAnsi"/>
        </w:rPr>
        <w:t xml:space="preserve"> </w:t>
      </w:r>
      <w:r w:rsidRPr="00C9537E">
        <w:rPr>
          <w:rFonts w:asciiTheme="minorHAnsi" w:hAnsiTheme="minorHAnsi" w:cstheme="minorHAnsi"/>
        </w:rPr>
        <w:t>e</w:t>
      </w:r>
    </w:p>
    <w:p w14:paraId="4C5FCE07" w14:textId="77777777" w:rsidR="00E05198" w:rsidRPr="00C9537E" w:rsidRDefault="00E05198" w:rsidP="00C9537E">
      <w:pPr>
        <w:spacing w:line="340" w:lineRule="exact"/>
        <w:jc w:val="both"/>
        <w:rPr>
          <w:rFonts w:asciiTheme="minorHAnsi" w:hAnsiTheme="minorHAnsi" w:cstheme="minorHAnsi"/>
        </w:rPr>
      </w:pPr>
    </w:p>
    <w:p w14:paraId="126FB02C" w14:textId="77777777" w:rsidR="00E05198" w:rsidRPr="00C9537E" w:rsidRDefault="00E05198" w:rsidP="00C9537E">
      <w:pPr>
        <w:spacing w:line="340" w:lineRule="exact"/>
        <w:jc w:val="both"/>
        <w:rPr>
          <w:rFonts w:asciiTheme="minorHAnsi" w:hAnsiTheme="minorHAnsi" w:cstheme="minorHAnsi"/>
          <w:b/>
        </w:rPr>
      </w:pPr>
      <w:r w:rsidRPr="00C9537E">
        <w:rPr>
          <w:rFonts w:asciiTheme="minorHAnsi" w:hAnsiTheme="minorHAnsi" w:cstheme="minorHAnsi"/>
          <w:b/>
          <w:smallCaps/>
        </w:rPr>
        <w:t>OLIVEIRA TRUST DISTRIBUIDORA DE TÍTULOS E VALORES MOBILIÁRIOS S.A.</w:t>
      </w:r>
      <w:r w:rsidRPr="00C9537E">
        <w:rPr>
          <w:rFonts w:asciiTheme="minorHAnsi" w:hAnsiTheme="minorHAnsi" w:cstheme="minorHAnsi"/>
        </w:rPr>
        <w:t>, instituição financeira autorizada a exercer as funções de agente fiduciário, com domicílio na Cidade de São Paulo, Estado de São Paulo, na Rua Joaquim Floriano, n° 1052, 13° andar, sala 132, Itaim Bibi, CEP 04534-004, inscrita no CNPJ/ME sob nº 36.113.876/0004-34, neste ato representada na forma de seu estatuto social, na qualidade de agente fiduciário da presente emissão (“</w:t>
      </w:r>
      <w:r w:rsidRPr="00C9537E">
        <w:rPr>
          <w:rFonts w:asciiTheme="minorHAnsi" w:hAnsiTheme="minorHAnsi" w:cstheme="minorHAnsi"/>
          <w:u w:val="single"/>
        </w:rPr>
        <w:t>Agente Fiduciário</w:t>
      </w:r>
      <w:r w:rsidRPr="00C9537E">
        <w:rPr>
          <w:rFonts w:asciiTheme="minorHAnsi" w:hAnsiTheme="minorHAnsi" w:cstheme="minorHAnsi"/>
        </w:rPr>
        <w:t>”), representando a comunhão dos titulares das debêntures desta emissão (“</w:t>
      </w:r>
      <w:r w:rsidRPr="00C9537E">
        <w:rPr>
          <w:rFonts w:asciiTheme="minorHAnsi" w:hAnsiTheme="minorHAnsi" w:cstheme="minorHAnsi"/>
          <w:u w:val="single"/>
        </w:rPr>
        <w:t>Debenturistas</w:t>
      </w:r>
      <w:r w:rsidRPr="00C9537E">
        <w:rPr>
          <w:rFonts w:asciiTheme="minorHAnsi" w:hAnsiTheme="minorHAnsi" w:cstheme="minorHAnsi"/>
        </w:rPr>
        <w:t>” e, individualmente, “</w:t>
      </w:r>
      <w:r w:rsidRPr="00C9537E">
        <w:rPr>
          <w:rFonts w:asciiTheme="minorHAnsi" w:hAnsiTheme="minorHAnsi" w:cstheme="minorHAnsi"/>
          <w:u w:val="single"/>
        </w:rPr>
        <w:t>Debenturista</w:t>
      </w:r>
      <w:r w:rsidRPr="00C9537E">
        <w:rPr>
          <w:rFonts w:asciiTheme="minorHAnsi" w:hAnsiTheme="minorHAnsi" w:cstheme="minorHAnsi"/>
        </w:rPr>
        <w:t>”);</w:t>
      </w:r>
    </w:p>
    <w:p w14:paraId="61C6425A" w14:textId="77777777" w:rsidR="00E05198" w:rsidRPr="00C9537E" w:rsidRDefault="00E05198" w:rsidP="00C9537E">
      <w:pPr>
        <w:spacing w:line="340" w:lineRule="exact"/>
        <w:jc w:val="both"/>
        <w:rPr>
          <w:rFonts w:asciiTheme="minorHAnsi" w:hAnsiTheme="minorHAnsi" w:cstheme="minorHAnsi"/>
        </w:rPr>
      </w:pPr>
    </w:p>
    <w:p w14:paraId="0DEC63A5" w14:textId="77777777" w:rsidR="00E05198" w:rsidRPr="00C9537E" w:rsidRDefault="00E05198" w:rsidP="00C9537E">
      <w:pPr>
        <w:spacing w:line="340" w:lineRule="exact"/>
        <w:contextualSpacing/>
        <w:jc w:val="both"/>
        <w:rPr>
          <w:rFonts w:asciiTheme="minorHAnsi" w:hAnsiTheme="minorHAnsi" w:cstheme="minorHAnsi"/>
          <w:color w:val="000000"/>
        </w:rPr>
      </w:pPr>
      <w:r w:rsidRPr="00C9537E">
        <w:rPr>
          <w:rFonts w:asciiTheme="minorHAnsi" w:hAnsiTheme="minorHAnsi" w:cstheme="minorHAnsi"/>
          <w:color w:val="000000"/>
        </w:rPr>
        <w:t>sendo a Emissora, os Fiadores e o Agente Fiduciário doravante designados, em conjunto, como “</w:t>
      </w:r>
      <w:r w:rsidRPr="00C9537E">
        <w:rPr>
          <w:rFonts w:asciiTheme="minorHAnsi" w:hAnsiTheme="minorHAnsi" w:cstheme="minorHAnsi"/>
          <w:color w:val="000000"/>
          <w:u w:val="single"/>
        </w:rPr>
        <w:t>Partes</w:t>
      </w:r>
      <w:r w:rsidRPr="00C9537E">
        <w:rPr>
          <w:rFonts w:asciiTheme="minorHAnsi" w:hAnsiTheme="minorHAnsi" w:cstheme="minorHAnsi"/>
          <w:color w:val="000000"/>
        </w:rPr>
        <w:t>” e, individual e indistintamente, como “</w:t>
      </w:r>
      <w:r w:rsidRPr="00C9537E">
        <w:rPr>
          <w:rFonts w:asciiTheme="minorHAnsi" w:hAnsiTheme="minorHAnsi" w:cstheme="minorHAnsi"/>
          <w:color w:val="000000"/>
          <w:u w:val="single"/>
        </w:rPr>
        <w:t>Parte</w:t>
      </w:r>
      <w:r w:rsidRPr="00C9537E">
        <w:rPr>
          <w:rFonts w:asciiTheme="minorHAnsi" w:hAnsiTheme="minorHAnsi" w:cstheme="minorHAnsi"/>
          <w:color w:val="000000"/>
        </w:rPr>
        <w:t>”.</w:t>
      </w:r>
    </w:p>
    <w:p w14:paraId="40B76877" w14:textId="77777777" w:rsidR="00E05198" w:rsidRPr="00C9537E" w:rsidRDefault="00E05198" w:rsidP="00C9537E">
      <w:pPr>
        <w:spacing w:line="340" w:lineRule="exact"/>
        <w:contextualSpacing/>
        <w:jc w:val="both"/>
        <w:rPr>
          <w:rFonts w:asciiTheme="minorHAnsi" w:hAnsiTheme="minorHAnsi" w:cstheme="minorHAnsi"/>
          <w:u w:val="single"/>
        </w:rPr>
      </w:pPr>
    </w:p>
    <w:p w14:paraId="572F678F" w14:textId="77777777" w:rsidR="00E05198" w:rsidRPr="00C9537E" w:rsidRDefault="00E05198" w:rsidP="00C9537E">
      <w:pPr>
        <w:spacing w:line="340" w:lineRule="exact"/>
        <w:contextualSpacing/>
        <w:rPr>
          <w:rFonts w:asciiTheme="minorHAnsi" w:hAnsiTheme="minorHAnsi" w:cstheme="minorHAnsi"/>
        </w:rPr>
      </w:pPr>
      <w:r w:rsidRPr="00C9537E">
        <w:rPr>
          <w:rFonts w:asciiTheme="minorHAnsi" w:hAnsiTheme="minorHAnsi" w:cstheme="minorHAnsi"/>
          <w:b/>
          <w:smallCaps/>
        </w:rPr>
        <w:t>CONSIDERANDO QUE</w:t>
      </w:r>
      <w:r w:rsidRPr="00C9537E">
        <w:rPr>
          <w:rFonts w:asciiTheme="minorHAnsi" w:hAnsiTheme="minorHAnsi" w:cstheme="minorHAnsi"/>
        </w:rPr>
        <w:t>:</w:t>
      </w:r>
    </w:p>
    <w:p w14:paraId="50A4B9FB" w14:textId="77777777" w:rsidR="00E05198" w:rsidRPr="00C9537E" w:rsidRDefault="00E05198" w:rsidP="00C9537E">
      <w:pPr>
        <w:spacing w:line="340" w:lineRule="exact"/>
        <w:contextualSpacing/>
        <w:rPr>
          <w:rFonts w:asciiTheme="minorHAnsi" w:hAnsiTheme="minorHAnsi" w:cstheme="minorHAnsi"/>
        </w:rPr>
      </w:pPr>
    </w:p>
    <w:p w14:paraId="5A7FB4A3" w14:textId="5CE86EF9" w:rsidR="00E05198" w:rsidRPr="00C9537E" w:rsidRDefault="00E05198" w:rsidP="00C9537E">
      <w:pPr>
        <w:numPr>
          <w:ilvl w:val="0"/>
          <w:numId w:val="27"/>
        </w:numPr>
        <w:spacing w:line="340" w:lineRule="exact"/>
        <w:ind w:hanging="720"/>
        <w:contextualSpacing/>
        <w:jc w:val="both"/>
        <w:rPr>
          <w:rFonts w:asciiTheme="minorHAnsi" w:hAnsiTheme="minorHAnsi" w:cstheme="minorHAnsi"/>
        </w:rPr>
      </w:pPr>
      <w:r w:rsidRPr="00C9537E">
        <w:rPr>
          <w:rFonts w:asciiTheme="minorHAnsi" w:hAnsiTheme="minorHAnsi" w:cstheme="minorHAnsi"/>
        </w:rPr>
        <w:t xml:space="preserve">as Partes celebraram, em </w:t>
      </w:r>
      <w:r w:rsidRPr="00C9537E">
        <w:rPr>
          <w:rFonts w:asciiTheme="minorHAnsi" w:eastAsia="Arial Unicode MS" w:hAnsiTheme="minorHAnsi" w:cstheme="minorHAnsi"/>
        </w:rPr>
        <w:t>[</w:t>
      </w:r>
      <w:r w:rsidRPr="00C9537E">
        <w:rPr>
          <w:rFonts w:asciiTheme="minorHAnsi" w:eastAsia="Arial Unicode MS" w:hAnsiTheme="minorHAnsi" w:cstheme="minorHAnsi"/>
          <w:highlight w:val="yellow"/>
        </w:rPr>
        <w:t>=</w:t>
      </w:r>
      <w:r w:rsidRPr="00C9537E">
        <w:rPr>
          <w:rFonts w:asciiTheme="minorHAnsi" w:eastAsia="Arial Unicode MS" w:hAnsiTheme="minorHAnsi" w:cstheme="minorHAnsi"/>
        </w:rPr>
        <w:t>] de [</w:t>
      </w:r>
      <w:r w:rsidRPr="00C9537E">
        <w:rPr>
          <w:rFonts w:asciiTheme="minorHAnsi" w:eastAsia="Arial Unicode MS" w:hAnsiTheme="minorHAnsi" w:cstheme="minorHAnsi"/>
          <w:highlight w:val="yellow"/>
        </w:rPr>
        <w:t>=</w:t>
      </w:r>
      <w:r w:rsidRPr="00C9537E">
        <w:rPr>
          <w:rFonts w:asciiTheme="minorHAnsi" w:eastAsia="Arial Unicode MS" w:hAnsiTheme="minorHAnsi" w:cstheme="minorHAnsi"/>
        </w:rPr>
        <w:t>] de 2021,</w:t>
      </w:r>
      <w:r w:rsidRPr="00C9537E">
        <w:rPr>
          <w:rFonts w:asciiTheme="minorHAnsi" w:hAnsiTheme="minorHAnsi" w:cstheme="minorHAnsi"/>
        </w:rPr>
        <w:t xml:space="preserve"> o “</w:t>
      </w:r>
      <w:r w:rsidRPr="00C9537E">
        <w:rPr>
          <w:rFonts w:asciiTheme="minorHAnsi" w:hAnsiTheme="minorHAnsi" w:cstheme="minorHAnsi"/>
          <w:i/>
          <w:iCs/>
        </w:rPr>
        <w:t xml:space="preserve">Instrumento Particular de Escritura da 1ª (Primeira) Emissão de Debêntures Simples, não Conversíveis em Ações, da Espécie Quirografária, a </w:t>
      </w:r>
      <w:r w:rsidR="00094500" w:rsidRPr="00C9537E">
        <w:rPr>
          <w:rFonts w:asciiTheme="minorHAnsi" w:hAnsiTheme="minorHAnsi" w:cstheme="minorHAnsi"/>
          <w:i/>
          <w:iCs/>
        </w:rPr>
        <w:t>s</w:t>
      </w:r>
      <w:r w:rsidRPr="00C9537E">
        <w:rPr>
          <w:rFonts w:asciiTheme="minorHAnsi" w:hAnsiTheme="minorHAnsi" w:cstheme="minorHAnsi"/>
          <w:i/>
          <w:iCs/>
        </w:rPr>
        <w:t>er Convolada em da Espécie com Garantia Real, com Garantia Adicional Fidejussória, em Série Única, para Distribuição Pública com Esforços Restritos, da Usina Cerradão S.A.</w:t>
      </w:r>
      <w:r w:rsidRPr="00C9537E">
        <w:rPr>
          <w:rFonts w:asciiTheme="minorHAnsi" w:hAnsiTheme="minorHAnsi" w:cstheme="minorHAnsi"/>
        </w:rPr>
        <w:t>” (“</w:t>
      </w:r>
      <w:r w:rsidRPr="00C9537E">
        <w:rPr>
          <w:rFonts w:asciiTheme="minorHAnsi" w:hAnsiTheme="minorHAnsi" w:cstheme="minorHAnsi"/>
          <w:u w:val="single"/>
        </w:rPr>
        <w:t>Escritura de Emissão</w:t>
      </w:r>
      <w:r w:rsidRPr="00C9537E">
        <w:rPr>
          <w:rFonts w:asciiTheme="minorHAnsi" w:hAnsiTheme="minorHAnsi" w:cstheme="minorHAnsi"/>
        </w:rPr>
        <w:t>”) a qual foi devidamente arquivada na Junta Comercial do Estado de Minas Gerais (“</w:t>
      </w:r>
      <w:r w:rsidRPr="00C9537E">
        <w:rPr>
          <w:rFonts w:asciiTheme="minorHAnsi" w:hAnsiTheme="minorHAnsi" w:cstheme="minorHAnsi"/>
          <w:u w:val="single"/>
        </w:rPr>
        <w:t>JUCEMG</w:t>
      </w:r>
      <w:r w:rsidRPr="00C9537E">
        <w:rPr>
          <w:rFonts w:asciiTheme="minorHAnsi" w:hAnsiTheme="minorHAnsi" w:cstheme="minorHAnsi"/>
        </w:rPr>
        <w:t>”) em [</w:t>
      </w:r>
      <w:r w:rsidRPr="00C9537E">
        <w:rPr>
          <w:rFonts w:asciiTheme="minorHAnsi" w:hAnsiTheme="minorHAnsi" w:cstheme="minorHAnsi"/>
          <w:highlight w:val="yellow"/>
        </w:rPr>
        <w:t>=</w:t>
      </w:r>
      <w:r w:rsidRPr="00C9537E">
        <w:rPr>
          <w:rFonts w:asciiTheme="minorHAnsi" w:hAnsiTheme="minorHAnsi" w:cstheme="minorHAnsi"/>
        </w:rPr>
        <w:t>] de [</w:t>
      </w:r>
      <w:r w:rsidRPr="00C9537E">
        <w:rPr>
          <w:rFonts w:asciiTheme="minorHAnsi" w:hAnsiTheme="minorHAnsi" w:cstheme="minorHAnsi"/>
          <w:highlight w:val="yellow"/>
        </w:rPr>
        <w:t>=</w:t>
      </w:r>
      <w:r w:rsidRPr="00C9537E">
        <w:rPr>
          <w:rFonts w:asciiTheme="minorHAnsi" w:hAnsiTheme="minorHAnsi" w:cstheme="minorHAnsi"/>
        </w:rPr>
        <w:t>] de 2021, sob o nº [</w:t>
      </w:r>
      <w:r w:rsidRPr="00C9537E">
        <w:rPr>
          <w:rFonts w:asciiTheme="minorHAnsi" w:hAnsiTheme="minorHAnsi" w:cstheme="minorHAnsi"/>
          <w:highlight w:val="yellow"/>
        </w:rPr>
        <w:t>=</w:t>
      </w:r>
      <w:r w:rsidRPr="00C9537E">
        <w:rPr>
          <w:rFonts w:asciiTheme="minorHAnsi" w:hAnsiTheme="minorHAnsi" w:cstheme="minorHAnsi"/>
        </w:rPr>
        <w:t>], para reger os termos e condições da Emissão;</w:t>
      </w:r>
    </w:p>
    <w:p w14:paraId="7041C4FA" w14:textId="77777777" w:rsidR="00E05198" w:rsidRPr="00C9537E" w:rsidRDefault="00E05198" w:rsidP="00C9537E">
      <w:pPr>
        <w:spacing w:line="340" w:lineRule="exact"/>
        <w:ind w:left="720"/>
        <w:contextualSpacing/>
        <w:rPr>
          <w:rFonts w:asciiTheme="minorHAnsi" w:hAnsiTheme="minorHAnsi" w:cstheme="minorHAnsi"/>
        </w:rPr>
      </w:pPr>
    </w:p>
    <w:p w14:paraId="4F39286F" w14:textId="77777777" w:rsidR="00094500" w:rsidRPr="00C9537E" w:rsidRDefault="00E05198" w:rsidP="00C9537E">
      <w:pPr>
        <w:numPr>
          <w:ilvl w:val="0"/>
          <w:numId w:val="27"/>
        </w:numPr>
        <w:spacing w:line="340" w:lineRule="exact"/>
        <w:ind w:hanging="720"/>
        <w:contextualSpacing/>
        <w:jc w:val="both"/>
        <w:rPr>
          <w:rFonts w:asciiTheme="minorHAnsi" w:hAnsiTheme="minorHAnsi" w:cstheme="minorHAnsi"/>
        </w:rPr>
      </w:pPr>
      <w:r w:rsidRPr="00C9537E">
        <w:rPr>
          <w:rFonts w:asciiTheme="minorHAnsi" w:hAnsiTheme="minorHAnsi" w:cstheme="minorHAnsi"/>
        </w:rPr>
        <w:t xml:space="preserve">conforme previsto na Cláusula 4.17.2 da Escritura de Emissão, </w:t>
      </w:r>
      <w:r w:rsidRPr="00C9537E">
        <w:rPr>
          <w:rFonts w:asciiTheme="minorHAnsi" w:eastAsia="Arial Unicode MS" w:hAnsiTheme="minorHAnsi" w:cstheme="minorHAnsi"/>
        </w:rPr>
        <w:t>a Garantia Real foi constituída sob condição suspensiva,</w:t>
      </w:r>
      <w:r w:rsidR="00094500" w:rsidRPr="00C9537E">
        <w:rPr>
          <w:rFonts w:asciiTheme="minorHAnsi" w:eastAsia="Arial Unicode MS" w:hAnsiTheme="minorHAnsi" w:cstheme="minorHAnsi"/>
        </w:rPr>
        <w:t xml:space="preserve"> sendo a sua</w:t>
      </w:r>
      <w:r w:rsidR="00094500" w:rsidRPr="00C9537E">
        <w:rPr>
          <w:rFonts w:asciiTheme="minorHAnsi" w:hAnsiTheme="minorHAnsi" w:cstheme="minorHAnsi"/>
        </w:rPr>
        <w:t xml:space="preserve"> eficácia sujeita à liberação do ônus constituído sobre os Recebíveis Sêniores (conforme definido no Contrato de Garantia), a ser comprovada mediante a apresentação, pela Emissora, de termo de liberação (ou documento equivalente) do ônus preexistente sobre os Recebíveis Sêniores (conforme definido no Contrato de Garantia), a ser disponibilizado, ao Agente Fiduciário (“</w:t>
      </w:r>
      <w:r w:rsidR="00094500" w:rsidRPr="00C9537E">
        <w:rPr>
          <w:rFonts w:asciiTheme="minorHAnsi" w:hAnsiTheme="minorHAnsi" w:cstheme="minorHAnsi"/>
          <w:u w:val="single"/>
        </w:rPr>
        <w:t>Condição Suspensiva</w:t>
      </w:r>
      <w:r w:rsidR="00094500" w:rsidRPr="00C9537E">
        <w:rPr>
          <w:rFonts w:asciiTheme="minorHAnsi" w:hAnsiTheme="minorHAnsi" w:cstheme="minorHAnsi"/>
        </w:rPr>
        <w:t>”) de acordo com os termos e demais condições previstos no Contrato de Garantia;</w:t>
      </w:r>
    </w:p>
    <w:p w14:paraId="5ED118FE" w14:textId="77777777" w:rsidR="00094500" w:rsidRPr="00C9537E" w:rsidRDefault="00094500" w:rsidP="00C9537E">
      <w:pPr>
        <w:pStyle w:val="PargrafodaLista"/>
        <w:spacing w:line="340" w:lineRule="exact"/>
        <w:rPr>
          <w:rFonts w:asciiTheme="minorHAnsi" w:hAnsiTheme="minorHAnsi" w:cstheme="minorHAnsi"/>
        </w:rPr>
      </w:pPr>
    </w:p>
    <w:p w14:paraId="262E9D03" w14:textId="3E6EE0AB" w:rsidR="00E05198" w:rsidRPr="00C9537E" w:rsidRDefault="00094500" w:rsidP="00C9537E">
      <w:pPr>
        <w:numPr>
          <w:ilvl w:val="0"/>
          <w:numId w:val="27"/>
        </w:numPr>
        <w:spacing w:line="340" w:lineRule="exact"/>
        <w:ind w:hanging="720"/>
        <w:contextualSpacing/>
        <w:jc w:val="both"/>
        <w:rPr>
          <w:rFonts w:asciiTheme="minorHAnsi" w:hAnsiTheme="minorHAnsi" w:cstheme="minorHAnsi"/>
        </w:rPr>
      </w:pPr>
      <w:r w:rsidRPr="00C9537E">
        <w:rPr>
          <w:rFonts w:asciiTheme="minorHAnsi" w:hAnsiTheme="minorHAnsi" w:cstheme="minorHAnsi"/>
        </w:rPr>
        <w:t>a Condição Suspensiva foi implementada em [</w:t>
      </w:r>
      <w:r w:rsidRPr="00C9537E">
        <w:rPr>
          <w:rFonts w:asciiTheme="minorHAnsi" w:hAnsiTheme="minorHAnsi" w:cstheme="minorHAnsi"/>
          <w:highlight w:val="yellow"/>
        </w:rPr>
        <w:t>=</w:t>
      </w:r>
      <w:r w:rsidRPr="00C9537E">
        <w:rPr>
          <w:rFonts w:asciiTheme="minorHAnsi" w:hAnsiTheme="minorHAnsi" w:cstheme="minorHAnsi"/>
        </w:rPr>
        <w:t>] de [</w:t>
      </w:r>
      <w:r w:rsidRPr="00C9537E">
        <w:rPr>
          <w:rFonts w:asciiTheme="minorHAnsi" w:hAnsiTheme="minorHAnsi" w:cstheme="minorHAnsi"/>
          <w:highlight w:val="yellow"/>
        </w:rPr>
        <w:t>=</w:t>
      </w:r>
      <w:r w:rsidRPr="00C9537E">
        <w:rPr>
          <w:rFonts w:asciiTheme="minorHAnsi" w:hAnsiTheme="minorHAnsi" w:cstheme="minorHAnsi"/>
        </w:rPr>
        <w:t xml:space="preserve">] de 2021, de modo que, </w:t>
      </w:r>
      <w:r w:rsidRPr="00C9537E">
        <w:rPr>
          <w:rFonts w:asciiTheme="minorHAnsi" w:eastAsia="Arial Unicode MS" w:hAnsiTheme="minorHAnsi" w:cstheme="minorHAnsi"/>
        </w:rPr>
        <w:t>nos termos da Cláusula 4.17.3 da Escritura de Emissão, esta deverá ser aditada, sem a necessidade de qualquer Assembleia Geral de Debenturistas ou aprovação societária adicional, para formalizar a convolação da espécie das Debêntures em “com garantia real”</w:t>
      </w:r>
      <w:r w:rsidR="00E05198" w:rsidRPr="00C9537E">
        <w:rPr>
          <w:rFonts w:asciiTheme="minorHAnsi" w:hAnsiTheme="minorHAnsi" w:cstheme="minorHAnsi"/>
        </w:rPr>
        <w:t xml:space="preserve">; </w:t>
      </w:r>
      <w:r w:rsidRPr="00C9537E">
        <w:rPr>
          <w:rFonts w:asciiTheme="minorHAnsi" w:hAnsiTheme="minorHAnsi" w:cstheme="minorHAnsi"/>
        </w:rPr>
        <w:t>e</w:t>
      </w:r>
    </w:p>
    <w:p w14:paraId="5FE6ACCC" w14:textId="77777777" w:rsidR="00E05198" w:rsidRPr="00C9537E" w:rsidRDefault="00E05198" w:rsidP="00C9537E">
      <w:pPr>
        <w:spacing w:line="340" w:lineRule="exact"/>
        <w:ind w:left="708"/>
        <w:rPr>
          <w:rFonts w:asciiTheme="minorHAnsi" w:hAnsiTheme="minorHAnsi" w:cstheme="minorHAnsi"/>
        </w:rPr>
      </w:pPr>
    </w:p>
    <w:p w14:paraId="2F8006AC" w14:textId="77777777" w:rsidR="00E05198" w:rsidRPr="00C9537E" w:rsidRDefault="00E05198" w:rsidP="00C9537E">
      <w:pPr>
        <w:numPr>
          <w:ilvl w:val="0"/>
          <w:numId w:val="27"/>
        </w:numPr>
        <w:spacing w:line="340" w:lineRule="exact"/>
        <w:ind w:hanging="720"/>
        <w:contextualSpacing/>
        <w:jc w:val="both"/>
        <w:rPr>
          <w:rFonts w:asciiTheme="minorHAnsi" w:hAnsiTheme="minorHAnsi" w:cstheme="minorHAnsi"/>
        </w:rPr>
      </w:pPr>
      <w:r w:rsidRPr="00C9537E">
        <w:rPr>
          <w:rFonts w:asciiTheme="minorHAnsi" w:hAnsiTheme="minorHAnsi" w:cstheme="minorHAnsi"/>
        </w:rPr>
        <w:t>as Partes, em conjunto, decidiram alterar determinados termos e condições da Escritura de Emissão para refletir a alteração da espécie das Debêntures, nos termos aqui dispostos;</w:t>
      </w:r>
    </w:p>
    <w:p w14:paraId="5D8CB1ED" w14:textId="77777777" w:rsidR="00E05198" w:rsidRPr="00C9537E" w:rsidRDefault="00E05198" w:rsidP="00C9537E">
      <w:pPr>
        <w:spacing w:line="340" w:lineRule="exact"/>
        <w:contextualSpacing/>
        <w:rPr>
          <w:rFonts w:asciiTheme="minorHAnsi" w:hAnsiTheme="minorHAnsi" w:cstheme="minorHAnsi"/>
          <w:u w:val="single"/>
        </w:rPr>
      </w:pPr>
    </w:p>
    <w:p w14:paraId="7992A8D6" w14:textId="6D08FE25" w:rsidR="00E05198" w:rsidRPr="00C9537E" w:rsidRDefault="00E05198" w:rsidP="00C9537E">
      <w:pPr>
        <w:spacing w:line="340" w:lineRule="exact"/>
        <w:contextualSpacing/>
        <w:jc w:val="both"/>
        <w:rPr>
          <w:rFonts w:asciiTheme="minorHAnsi" w:hAnsiTheme="minorHAnsi" w:cstheme="minorHAnsi"/>
        </w:rPr>
      </w:pPr>
      <w:r w:rsidRPr="00C9537E">
        <w:rPr>
          <w:rFonts w:asciiTheme="minorHAnsi" w:hAnsiTheme="minorHAnsi" w:cstheme="minorHAnsi"/>
          <w:b/>
          <w:bCs/>
        </w:rPr>
        <w:t xml:space="preserve">RESOLVEM </w:t>
      </w:r>
      <w:r w:rsidRPr="00C9537E">
        <w:rPr>
          <w:rFonts w:asciiTheme="minorHAnsi" w:hAnsiTheme="minorHAnsi" w:cstheme="minorHAnsi"/>
        </w:rPr>
        <w:t>as Partes, de comum acordo e na melhor forma de direito, celebrar o presente “</w:t>
      </w:r>
      <w:r w:rsidR="00094500" w:rsidRPr="00C9537E">
        <w:rPr>
          <w:rFonts w:asciiTheme="minorHAnsi" w:hAnsiTheme="minorHAnsi" w:cstheme="minorHAnsi"/>
          <w:i/>
          <w:iCs/>
        </w:rPr>
        <w:t>1º (Primeiro)</w:t>
      </w:r>
      <w:r w:rsidRPr="00C9537E">
        <w:rPr>
          <w:rFonts w:asciiTheme="minorHAnsi" w:hAnsiTheme="minorHAnsi" w:cstheme="minorHAnsi"/>
          <w:i/>
          <w:iCs/>
        </w:rPr>
        <w:t xml:space="preserve"> Aditamento ao Instrumento Particular de Escritura da 1ª (Primeira) Emissão de Debêntures Simples, não Conversíveis em Ações, da Espécie Quirografária, a </w:t>
      </w:r>
      <w:r w:rsidR="00094500" w:rsidRPr="00C9537E">
        <w:rPr>
          <w:rFonts w:asciiTheme="minorHAnsi" w:hAnsiTheme="minorHAnsi" w:cstheme="minorHAnsi"/>
          <w:i/>
          <w:iCs/>
        </w:rPr>
        <w:t>s</w:t>
      </w:r>
      <w:r w:rsidRPr="00C9537E">
        <w:rPr>
          <w:rFonts w:asciiTheme="minorHAnsi" w:hAnsiTheme="minorHAnsi" w:cstheme="minorHAnsi"/>
          <w:i/>
          <w:iCs/>
        </w:rPr>
        <w:t>er Convolada em da Espécie com Garantia Real, com Garantia Adicional Fidejussória, em Série Única, para Distribuição Pública com Esforços Restritos, da Usina Cerradão S.A.</w:t>
      </w:r>
      <w:r w:rsidRPr="00C9537E">
        <w:rPr>
          <w:rFonts w:asciiTheme="minorHAnsi" w:hAnsiTheme="minorHAnsi" w:cstheme="minorHAnsi"/>
        </w:rPr>
        <w:t>” (“</w:t>
      </w:r>
      <w:r w:rsidRPr="00C9537E">
        <w:rPr>
          <w:rFonts w:asciiTheme="minorHAnsi" w:hAnsiTheme="minorHAnsi" w:cstheme="minorHAnsi"/>
          <w:u w:val="single"/>
        </w:rPr>
        <w:t>Aditamento</w:t>
      </w:r>
      <w:r w:rsidRPr="00C9537E">
        <w:rPr>
          <w:rFonts w:asciiTheme="minorHAnsi" w:hAnsiTheme="minorHAnsi" w:cstheme="minorHAnsi"/>
        </w:rPr>
        <w:t>”) em observância às cláusulas e condições a seguir.</w:t>
      </w:r>
    </w:p>
    <w:p w14:paraId="0A640E7C" w14:textId="77777777" w:rsidR="00E05198" w:rsidRPr="00C9537E" w:rsidRDefault="00E05198" w:rsidP="00C9537E">
      <w:pPr>
        <w:spacing w:line="340" w:lineRule="exact"/>
        <w:contextualSpacing/>
        <w:rPr>
          <w:rFonts w:asciiTheme="minorHAnsi" w:hAnsiTheme="minorHAnsi" w:cstheme="minorHAnsi"/>
        </w:rPr>
      </w:pPr>
    </w:p>
    <w:p w14:paraId="3B8C5E86" w14:textId="0D0AC86E" w:rsidR="00E05198" w:rsidRPr="00C9537E" w:rsidRDefault="00E05198" w:rsidP="00C9537E">
      <w:pPr>
        <w:spacing w:line="340" w:lineRule="exact"/>
        <w:contextualSpacing/>
        <w:jc w:val="both"/>
        <w:rPr>
          <w:rFonts w:asciiTheme="minorHAnsi" w:hAnsiTheme="minorHAnsi" w:cstheme="minorHAnsi"/>
        </w:rPr>
      </w:pPr>
      <w:r w:rsidRPr="00C9537E">
        <w:rPr>
          <w:rFonts w:asciiTheme="minorHAnsi" w:hAnsiTheme="minorHAnsi" w:cstheme="minorHAnsi"/>
        </w:rPr>
        <w:t>Os termos aqui iniciados em maiúscula, estejam no singular ou no plural, que não estejam de outra forma definidos neste Aditamento, ainda que posteriormente ao seu uso, terão o significado a eles atribuídos na Escritura de Emissão.</w:t>
      </w:r>
    </w:p>
    <w:p w14:paraId="13130C5B" w14:textId="77777777" w:rsidR="00E05198" w:rsidRPr="00C9537E" w:rsidRDefault="00E05198" w:rsidP="00C9537E">
      <w:pPr>
        <w:spacing w:line="340" w:lineRule="exact"/>
        <w:contextualSpacing/>
        <w:rPr>
          <w:rFonts w:asciiTheme="minorHAnsi" w:hAnsiTheme="minorHAnsi" w:cstheme="minorHAnsi"/>
          <w:b/>
        </w:rPr>
      </w:pPr>
    </w:p>
    <w:p w14:paraId="5CCDB215" w14:textId="77777777" w:rsidR="00E05198" w:rsidRPr="00C9537E" w:rsidRDefault="00E05198" w:rsidP="00C9537E">
      <w:pPr>
        <w:pStyle w:val="PargrafodaLista"/>
        <w:widowControl w:val="0"/>
        <w:numPr>
          <w:ilvl w:val="0"/>
          <w:numId w:val="28"/>
        </w:numPr>
        <w:spacing w:line="340" w:lineRule="exact"/>
        <w:ind w:left="709" w:hanging="709"/>
        <w:contextualSpacing/>
        <w:jc w:val="both"/>
        <w:rPr>
          <w:rFonts w:asciiTheme="minorHAnsi" w:hAnsiTheme="minorHAnsi" w:cstheme="minorHAnsi"/>
          <w:b/>
          <w:u w:val="single"/>
        </w:rPr>
      </w:pPr>
      <w:r w:rsidRPr="00C9537E">
        <w:rPr>
          <w:rFonts w:asciiTheme="minorHAnsi" w:hAnsiTheme="minorHAnsi" w:cstheme="minorHAnsi"/>
          <w:b/>
        </w:rPr>
        <w:t>ALTERAÇÕES</w:t>
      </w:r>
    </w:p>
    <w:p w14:paraId="5A35C437" w14:textId="77777777" w:rsidR="00E05198" w:rsidRPr="00C9537E" w:rsidRDefault="00E05198" w:rsidP="00C9537E">
      <w:pPr>
        <w:spacing w:line="340" w:lineRule="exact"/>
        <w:contextualSpacing/>
        <w:rPr>
          <w:rFonts w:asciiTheme="minorHAnsi" w:hAnsiTheme="minorHAnsi" w:cstheme="minorHAnsi"/>
        </w:rPr>
      </w:pPr>
    </w:p>
    <w:p w14:paraId="5BB56418" w14:textId="77777777" w:rsidR="00E05198" w:rsidRPr="00C9537E" w:rsidRDefault="00E05198" w:rsidP="00C9537E">
      <w:pPr>
        <w:numPr>
          <w:ilvl w:val="1"/>
          <w:numId w:val="28"/>
        </w:numPr>
        <w:spacing w:line="340" w:lineRule="exact"/>
        <w:contextualSpacing/>
        <w:jc w:val="both"/>
        <w:rPr>
          <w:rFonts w:asciiTheme="minorHAnsi" w:hAnsiTheme="minorHAnsi" w:cstheme="minorHAnsi"/>
        </w:rPr>
      </w:pPr>
      <w:r w:rsidRPr="00C9537E">
        <w:rPr>
          <w:rFonts w:asciiTheme="minorHAnsi" w:hAnsiTheme="minorHAnsi" w:cstheme="minorHAnsi"/>
        </w:rPr>
        <w:t>As Partes resolvem alterar o título da Escritura de Emissão, que passa a ser denominada “</w:t>
      </w:r>
      <w:r w:rsidRPr="00C9537E">
        <w:rPr>
          <w:rFonts w:asciiTheme="minorHAnsi" w:hAnsiTheme="minorHAnsi" w:cstheme="minorHAnsi"/>
          <w:i/>
          <w:iCs/>
        </w:rPr>
        <w:t>Instrumento Particular de Escritura da 1ª (Primeira) Emissão de Debêntures Simples, não Conversíveis em Ações, da Espécie com Garantia Real, com Garantia Adicional Fidejussória, em Série Única, para Distribuição Pública com Esforços Restritos, da Usina Cerradão S.A.</w:t>
      </w:r>
      <w:r w:rsidRPr="00C9537E">
        <w:rPr>
          <w:rFonts w:asciiTheme="minorHAnsi" w:hAnsiTheme="minorHAnsi" w:cstheme="minorHAnsi"/>
        </w:rPr>
        <w:t>”.</w:t>
      </w:r>
    </w:p>
    <w:p w14:paraId="66FED1C3" w14:textId="77777777" w:rsidR="00E05198" w:rsidRPr="00C9537E" w:rsidRDefault="00E05198" w:rsidP="00C9537E">
      <w:pPr>
        <w:spacing w:line="340" w:lineRule="exact"/>
        <w:contextualSpacing/>
        <w:jc w:val="both"/>
        <w:rPr>
          <w:rFonts w:asciiTheme="minorHAnsi" w:hAnsiTheme="minorHAnsi" w:cstheme="minorHAnsi"/>
          <w:i/>
        </w:rPr>
      </w:pPr>
    </w:p>
    <w:p w14:paraId="58C223DE" w14:textId="77777777" w:rsidR="00E05198" w:rsidRPr="00C9537E" w:rsidRDefault="00E05198" w:rsidP="00C9537E">
      <w:pPr>
        <w:numPr>
          <w:ilvl w:val="1"/>
          <w:numId w:val="28"/>
        </w:numPr>
        <w:spacing w:line="340" w:lineRule="exact"/>
        <w:contextualSpacing/>
        <w:jc w:val="both"/>
        <w:rPr>
          <w:rFonts w:asciiTheme="minorHAnsi" w:hAnsiTheme="minorHAnsi" w:cstheme="minorHAnsi"/>
        </w:rPr>
      </w:pPr>
      <w:r w:rsidRPr="00C9537E">
        <w:rPr>
          <w:rFonts w:asciiTheme="minorHAnsi" w:hAnsiTheme="minorHAnsi" w:cstheme="minorHAnsi"/>
        </w:rPr>
        <w:t>As Partes resolvem alterar a redação da Cláusula 4.1.3 da Escritura de Emissão que passa a vigorar com a seguinte redação:</w:t>
      </w:r>
    </w:p>
    <w:p w14:paraId="2AE6E96C" w14:textId="77777777" w:rsidR="00E05198" w:rsidRPr="00C9537E" w:rsidRDefault="00E05198" w:rsidP="00C9537E">
      <w:pPr>
        <w:spacing w:line="340" w:lineRule="exact"/>
        <w:ind w:left="720"/>
        <w:contextualSpacing/>
        <w:jc w:val="both"/>
        <w:rPr>
          <w:rFonts w:asciiTheme="minorHAnsi" w:hAnsiTheme="minorHAnsi" w:cstheme="minorHAnsi"/>
        </w:rPr>
      </w:pPr>
    </w:p>
    <w:p w14:paraId="77958BAE" w14:textId="77777777" w:rsidR="00E05198" w:rsidRPr="00C9537E" w:rsidRDefault="00E05198" w:rsidP="00C9537E">
      <w:pPr>
        <w:spacing w:line="340" w:lineRule="exact"/>
        <w:ind w:left="720"/>
        <w:contextualSpacing/>
        <w:jc w:val="both"/>
        <w:rPr>
          <w:rFonts w:asciiTheme="minorHAnsi" w:hAnsiTheme="minorHAnsi" w:cstheme="minorHAnsi"/>
          <w:b/>
          <w:i/>
        </w:rPr>
      </w:pPr>
      <w:r w:rsidRPr="00C9537E">
        <w:rPr>
          <w:rFonts w:asciiTheme="minorHAnsi" w:hAnsiTheme="minorHAnsi" w:cstheme="minorHAnsi"/>
          <w:bCs/>
          <w:i/>
        </w:rPr>
        <w:t xml:space="preserve">“4.1.3 </w:t>
      </w:r>
      <w:r w:rsidRPr="00C9537E">
        <w:rPr>
          <w:rFonts w:asciiTheme="minorHAnsi" w:hAnsiTheme="minorHAnsi" w:cstheme="minorHAnsi"/>
          <w:i/>
          <w:u w:val="single"/>
        </w:rPr>
        <w:t>Espécie</w:t>
      </w:r>
      <w:r w:rsidRPr="00C9537E">
        <w:rPr>
          <w:rFonts w:asciiTheme="minorHAnsi" w:hAnsiTheme="minorHAnsi" w:cstheme="minorHAnsi"/>
          <w:i/>
        </w:rPr>
        <w:t>:</w:t>
      </w:r>
      <w:r w:rsidRPr="00C9537E">
        <w:rPr>
          <w:rFonts w:asciiTheme="minorHAnsi" w:hAnsiTheme="minorHAnsi" w:cstheme="minorHAnsi"/>
        </w:rPr>
        <w:t xml:space="preserve"> </w:t>
      </w:r>
      <w:r w:rsidRPr="00C9537E">
        <w:rPr>
          <w:rFonts w:asciiTheme="minorHAnsi" w:hAnsiTheme="minorHAnsi" w:cstheme="minorHAnsi"/>
          <w:i/>
          <w:iCs/>
        </w:rPr>
        <w:t>As Debêntures são da espécie com garantia real, com garantia adicional fidejussória, nos termos desta Escritura de Emissão e nos termos do artigo 58 da Lei das Sociedades por Ações.”</w:t>
      </w:r>
    </w:p>
    <w:p w14:paraId="3F1C7BEF" w14:textId="77777777" w:rsidR="00E05198" w:rsidRPr="00C9537E" w:rsidRDefault="00E05198" w:rsidP="00C9537E">
      <w:pPr>
        <w:spacing w:line="340" w:lineRule="exact"/>
        <w:ind w:left="720"/>
        <w:contextualSpacing/>
        <w:jc w:val="both"/>
        <w:rPr>
          <w:rFonts w:asciiTheme="minorHAnsi" w:hAnsiTheme="minorHAnsi" w:cstheme="minorHAnsi"/>
        </w:rPr>
      </w:pPr>
    </w:p>
    <w:p w14:paraId="42CB650D" w14:textId="77777777" w:rsidR="00E05198" w:rsidRPr="00C9537E" w:rsidRDefault="00E05198" w:rsidP="00C9537E">
      <w:pPr>
        <w:numPr>
          <w:ilvl w:val="1"/>
          <w:numId w:val="28"/>
        </w:numPr>
        <w:spacing w:line="340" w:lineRule="exact"/>
        <w:contextualSpacing/>
        <w:jc w:val="both"/>
        <w:rPr>
          <w:rFonts w:asciiTheme="minorHAnsi" w:hAnsiTheme="minorHAnsi" w:cstheme="minorHAnsi"/>
        </w:rPr>
      </w:pPr>
      <w:r w:rsidRPr="00C9537E">
        <w:rPr>
          <w:rFonts w:asciiTheme="minorHAnsi" w:hAnsiTheme="minorHAnsi" w:cstheme="minorHAnsi"/>
        </w:rPr>
        <w:t>As Partes resolvem excluir as Cláusulas 4.17.2 e 4.17.3 da Escritura de Emissão e, consequentemente, proceder com a renumeração das cláusulas subsequentes, conforme aplicável.</w:t>
      </w:r>
    </w:p>
    <w:p w14:paraId="0FF08CC6" w14:textId="77777777" w:rsidR="00E05198" w:rsidRPr="00C9537E" w:rsidRDefault="00E05198" w:rsidP="00C9537E">
      <w:pPr>
        <w:spacing w:line="340" w:lineRule="exact"/>
        <w:ind w:left="720"/>
        <w:contextualSpacing/>
        <w:rPr>
          <w:rFonts w:asciiTheme="minorHAnsi" w:hAnsiTheme="minorHAnsi" w:cstheme="minorHAnsi"/>
        </w:rPr>
      </w:pPr>
    </w:p>
    <w:p w14:paraId="1A5554BC" w14:textId="473A25A6" w:rsidR="00E05198" w:rsidRPr="00C9537E" w:rsidRDefault="00E05198" w:rsidP="00C9537E">
      <w:pPr>
        <w:numPr>
          <w:ilvl w:val="1"/>
          <w:numId w:val="28"/>
        </w:numPr>
        <w:spacing w:line="340" w:lineRule="exact"/>
        <w:contextualSpacing/>
        <w:jc w:val="both"/>
        <w:rPr>
          <w:rFonts w:asciiTheme="minorHAnsi" w:hAnsiTheme="minorHAnsi" w:cstheme="minorHAnsi"/>
        </w:rPr>
      </w:pPr>
      <w:r w:rsidRPr="00C9537E">
        <w:rPr>
          <w:rFonts w:asciiTheme="minorHAnsi" w:hAnsiTheme="minorHAnsi" w:cstheme="minorHAnsi"/>
        </w:rPr>
        <w:t>Em razão da</w:t>
      </w:r>
      <w:r w:rsidR="003C4080" w:rsidRPr="00C9537E">
        <w:rPr>
          <w:rFonts w:asciiTheme="minorHAnsi" w:hAnsiTheme="minorHAnsi" w:cstheme="minorHAnsi"/>
        </w:rPr>
        <w:t>s</w:t>
      </w:r>
      <w:r w:rsidRPr="00C9537E">
        <w:rPr>
          <w:rFonts w:asciiTheme="minorHAnsi" w:hAnsiTheme="minorHAnsi" w:cstheme="minorHAnsi"/>
        </w:rPr>
        <w:t xml:space="preserve"> alteraç</w:t>
      </w:r>
      <w:r w:rsidR="003C4080" w:rsidRPr="00C9537E">
        <w:rPr>
          <w:rFonts w:asciiTheme="minorHAnsi" w:hAnsiTheme="minorHAnsi" w:cstheme="minorHAnsi"/>
        </w:rPr>
        <w:t>ões</w:t>
      </w:r>
      <w:r w:rsidRPr="00C9537E">
        <w:rPr>
          <w:rFonts w:asciiTheme="minorHAnsi" w:hAnsiTheme="minorHAnsi" w:cstheme="minorHAnsi"/>
        </w:rPr>
        <w:t xml:space="preserve"> estabelecida</w:t>
      </w:r>
      <w:r w:rsidR="003C4080" w:rsidRPr="00C9537E">
        <w:rPr>
          <w:rFonts w:asciiTheme="minorHAnsi" w:hAnsiTheme="minorHAnsi" w:cstheme="minorHAnsi"/>
        </w:rPr>
        <w:t>s</w:t>
      </w:r>
      <w:r w:rsidRPr="00C9537E">
        <w:rPr>
          <w:rFonts w:asciiTheme="minorHAnsi" w:hAnsiTheme="minorHAnsi" w:cstheme="minorHAnsi"/>
        </w:rPr>
        <w:t xml:space="preserve"> </w:t>
      </w:r>
      <w:r w:rsidR="003C4080" w:rsidRPr="00C9537E">
        <w:rPr>
          <w:rFonts w:asciiTheme="minorHAnsi" w:hAnsiTheme="minorHAnsi" w:cstheme="minorHAnsi"/>
        </w:rPr>
        <w:t>n</w:t>
      </w:r>
      <w:r w:rsidRPr="00C9537E">
        <w:rPr>
          <w:rFonts w:asciiTheme="minorHAnsi" w:hAnsiTheme="minorHAnsi" w:cstheme="minorHAnsi"/>
        </w:rPr>
        <w:t xml:space="preserve">este Aditamento, para todos os fins e efeitos, toda e qualquer referência na Escritura de Emissão à espécie quirografária das Debêntures será considerada como uma referência à espécie com garantia real das Debêntures. </w:t>
      </w:r>
    </w:p>
    <w:p w14:paraId="56A06ABD" w14:textId="77777777" w:rsidR="00E05198" w:rsidRPr="00C9537E" w:rsidRDefault="00E05198" w:rsidP="00C9537E">
      <w:pPr>
        <w:spacing w:line="340" w:lineRule="exact"/>
        <w:contextualSpacing/>
        <w:rPr>
          <w:rFonts w:asciiTheme="minorHAnsi" w:hAnsiTheme="minorHAnsi" w:cstheme="minorHAnsi"/>
          <w:b/>
        </w:rPr>
      </w:pPr>
    </w:p>
    <w:p w14:paraId="632BC893" w14:textId="77777777" w:rsidR="00E05198" w:rsidRPr="00C9537E" w:rsidRDefault="00E05198" w:rsidP="00C9537E">
      <w:pPr>
        <w:pStyle w:val="PargrafodaLista"/>
        <w:widowControl w:val="0"/>
        <w:numPr>
          <w:ilvl w:val="0"/>
          <w:numId w:val="28"/>
        </w:numPr>
        <w:spacing w:line="340" w:lineRule="exact"/>
        <w:ind w:left="709" w:hanging="709"/>
        <w:contextualSpacing/>
        <w:jc w:val="both"/>
        <w:rPr>
          <w:rFonts w:asciiTheme="minorHAnsi" w:hAnsiTheme="minorHAnsi" w:cstheme="minorHAnsi"/>
          <w:b/>
          <w:u w:val="single"/>
        </w:rPr>
      </w:pPr>
      <w:r w:rsidRPr="00C9537E">
        <w:rPr>
          <w:rFonts w:asciiTheme="minorHAnsi" w:hAnsiTheme="minorHAnsi" w:cstheme="minorHAnsi"/>
          <w:b/>
        </w:rPr>
        <w:t>DISPOSIÇÕES GERAIS</w:t>
      </w:r>
    </w:p>
    <w:p w14:paraId="21BA892B" w14:textId="77777777" w:rsidR="00E05198" w:rsidRPr="00C9537E" w:rsidRDefault="00E05198" w:rsidP="00C9537E">
      <w:pPr>
        <w:spacing w:line="340" w:lineRule="exact"/>
        <w:ind w:left="720"/>
        <w:contextualSpacing/>
        <w:rPr>
          <w:rFonts w:asciiTheme="minorHAnsi" w:hAnsiTheme="minorHAnsi" w:cstheme="minorHAnsi"/>
        </w:rPr>
      </w:pPr>
    </w:p>
    <w:p w14:paraId="0C2D0154" w14:textId="5566CECC" w:rsidR="00E05198" w:rsidRPr="00C9537E" w:rsidRDefault="00E05198" w:rsidP="00C9537E">
      <w:pPr>
        <w:numPr>
          <w:ilvl w:val="1"/>
          <w:numId w:val="29"/>
        </w:numPr>
        <w:spacing w:line="340" w:lineRule="exact"/>
        <w:contextualSpacing/>
        <w:jc w:val="both"/>
        <w:rPr>
          <w:rFonts w:asciiTheme="minorHAnsi" w:hAnsiTheme="minorHAnsi" w:cstheme="minorHAnsi"/>
        </w:rPr>
      </w:pPr>
      <w:r w:rsidRPr="00C9537E">
        <w:rPr>
          <w:rFonts w:asciiTheme="minorHAnsi" w:hAnsiTheme="minorHAnsi" w:cstheme="minorHAnsi"/>
        </w:rPr>
        <w:t>Todos os termos e condições da Escritura de Emissão que não tenham sido expressamente alterados pelo presente Aditamento são neste ato ratificados e permanecem em pleno vigor e efeito.</w:t>
      </w:r>
    </w:p>
    <w:p w14:paraId="3598AAAA" w14:textId="77777777" w:rsidR="00E05198" w:rsidRPr="00C9537E" w:rsidRDefault="00E05198" w:rsidP="00C9537E">
      <w:pPr>
        <w:spacing w:line="340" w:lineRule="exact"/>
        <w:ind w:left="720"/>
        <w:contextualSpacing/>
        <w:rPr>
          <w:rFonts w:asciiTheme="minorHAnsi" w:hAnsiTheme="minorHAnsi" w:cstheme="minorHAnsi"/>
        </w:rPr>
      </w:pPr>
    </w:p>
    <w:p w14:paraId="3CD8099C" w14:textId="084C02C4" w:rsidR="00E05198" w:rsidRPr="00C9537E" w:rsidRDefault="00E05198" w:rsidP="00C9537E">
      <w:pPr>
        <w:numPr>
          <w:ilvl w:val="1"/>
          <w:numId w:val="29"/>
        </w:numPr>
        <w:spacing w:line="340" w:lineRule="exact"/>
        <w:contextualSpacing/>
        <w:jc w:val="both"/>
        <w:rPr>
          <w:rFonts w:asciiTheme="minorHAnsi" w:hAnsiTheme="minorHAnsi" w:cstheme="minorHAnsi"/>
        </w:rPr>
      </w:pPr>
      <w:r w:rsidRPr="00C9537E">
        <w:rPr>
          <w:rFonts w:asciiTheme="minorHAnsi" w:hAnsiTheme="minorHAnsi" w:cstheme="minorHAnsi"/>
        </w:rPr>
        <w:t>Este Aditamento será protocolizado, em até 5 (cinco) Dias Úteis contados da data de sua assinatura, para arquivamento na JUCEMG, conforme disposto no artigo 62, inciso II, e parágrafo 3º, da Lei das Sociedades por Ações, e na Cláusula 2.3.1 da Escritura de Emissão. A Emissora compromete-se a enviar, ao Agente Fiduciário e à B3, 1 (uma) via eletrônica (formato PDF), contendo a chancela digital da JUCEMG, deste Aditamento arquivado na JUCEMG no prazo de até 2 (dois) Dias Úteis contados da data da obtenção do referido registro.</w:t>
      </w:r>
    </w:p>
    <w:p w14:paraId="46F574F2" w14:textId="77777777" w:rsidR="00E05198" w:rsidRPr="00C9537E" w:rsidRDefault="00E05198" w:rsidP="00C9537E">
      <w:pPr>
        <w:spacing w:line="340" w:lineRule="exact"/>
        <w:ind w:left="708"/>
        <w:rPr>
          <w:rFonts w:asciiTheme="minorHAnsi" w:hAnsiTheme="minorHAnsi" w:cstheme="minorHAnsi"/>
        </w:rPr>
      </w:pPr>
    </w:p>
    <w:p w14:paraId="5194487F" w14:textId="1002A0C3" w:rsidR="00E05198" w:rsidRPr="00C9537E" w:rsidRDefault="00E05198" w:rsidP="00C9537E">
      <w:pPr>
        <w:numPr>
          <w:ilvl w:val="1"/>
          <w:numId w:val="29"/>
        </w:numPr>
        <w:spacing w:line="340" w:lineRule="exact"/>
        <w:contextualSpacing/>
        <w:jc w:val="both"/>
        <w:rPr>
          <w:rFonts w:asciiTheme="minorHAnsi" w:hAnsiTheme="minorHAnsi" w:cstheme="minorHAnsi"/>
        </w:rPr>
      </w:pPr>
      <w:r w:rsidRPr="00C9537E">
        <w:rPr>
          <w:rFonts w:asciiTheme="minorHAnsi" w:hAnsiTheme="minorHAnsi" w:cstheme="minorHAnsi"/>
          <w:color w:val="000000"/>
        </w:rPr>
        <w:t>O Agente Fiduciário declara e garante, neste ato, que todas as declarações e garantias previstas na Cláusula 8.2 da Escritura de Emissão permanecem verdadeiras, corretas e plenamente válidas e eficazes na data de assinatura deste Aditamento.</w:t>
      </w:r>
    </w:p>
    <w:p w14:paraId="40AE0F25" w14:textId="77777777" w:rsidR="00E05198" w:rsidRPr="00C9537E" w:rsidRDefault="00E05198" w:rsidP="00C9537E">
      <w:pPr>
        <w:spacing w:line="340" w:lineRule="exact"/>
        <w:ind w:left="708"/>
        <w:rPr>
          <w:rFonts w:asciiTheme="minorHAnsi" w:eastAsia="Arial Unicode MS" w:hAnsiTheme="minorHAnsi" w:cstheme="minorHAnsi"/>
        </w:rPr>
      </w:pPr>
    </w:p>
    <w:p w14:paraId="7087E491" w14:textId="20E336E0" w:rsidR="00E05198" w:rsidRPr="00C9537E" w:rsidRDefault="00E05198" w:rsidP="00C9537E">
      <w:pPr>
        <w:numPr>
          <w:ilvl w:val="1"/>
          <w:numId w:val="29"/>
        </w:numPr>
        <w:spacing w:line="340" w:lineRule="exact"/>
        <w:contextualSpacing/>
        <w:jc w:val="both"/>
        <w:rPr>
          <w:rFonts w:asciiTheme="minorHAnsi" w:hAnsiTheme="minorHAnsi" w:cstheme="minorHAnsi"/>
        </w:rPr>
      </w:pPr>
      <w:r w:rsidRPr="00C9537E">
        <w:rPr>
          <w:rFonts w:asciiTheme="minorHAnsi" w:eastAsia="Arial Unicode MS" w:hAnsiTheme="minorHAnsi" w:cstheme="minorHAnsi"/>
        </w:rPr>
        <w:t xml:space="preserve">A Emissora </w:t>
      </w:r>
      <w:r w:rsidR="003C4080" w:rsidRPr="00C9537E">
        <w:rPr>
          <w:rFonts w:asciiTheme="minorHAnsi" w:eastAsia="Arial Unicode MS" w:hAnsiTheme="minorHAnsi" w:cstheme="minorHAnsi"/>
        </w:rPr>
        <w:t xml:space="preserve">e cada um dos Fiadores </w:t>
      </w:r>
      <w:r w:rsidRPr="00C9537E">
        <w:rPr>
          <w:rFonts w:asciiTheme="minorHAnsi" w:eastAsia="Arial Unicode MS" w:hAnsiTheme="minorHAnsi" w:cstheme="minorHAnsi"/>
        </w:rPr>
        <w:t>declara</w:t>
      </w:r>
      <w:r w:rsidR="003C4080" w:rsidRPr="00C9537E">
        <w:rPr>
          <w:rFonts w:asciiTheme="minorHAnsi" w:eastAsia="Arial Unicode MS" w:hAnsiTheme="minorHAnsi" w:cstheme="minorHAnsi"/>
        </w:rPr>
        <w:t>m</w:t>
      </w:r>
      <w:r w:rsidRPr="00C9537E">
        <w:rPr>
          <w:rFonts w:asciiTheme="minorHAnsi" w:eastAsia="Arial Unicode MS" w:hAnsiTheme="minorHAnsi" w:cstheme="minorHAnsi"/>
        </w:rPr>
        <w:t xml:space="preserve"> e garante</w:t>
      </w:r>
      <w:r w:rsidR="003C4080" w:rsidRPr="00C9537E">
        <w:rPr>
          <w:rFonts w:asciiTheme="minorHAnsi" w:eastAsia="Arial Unicode MS" w:hAnsiTheme="minorHAnsi" w:cstheme="minorHAnsi"/>
        </w:rPr>
        <w:t>m</w:t>
      </w:r>
      <w:r w:rsidRPr="00C9537E">
        <w:rPr>
          <w:rFonts w:asciiTheme="minorHAnsi" w:eastAsia="Arial Unicode MS" w:hAnsiTheme="minorHAnsi" w:cstheme="minorHAnsi"/>
        </w:rPr>
        <w:t xml:space="preserve"> ao Agente Fiduciário, neste ato, que todas as declarações e garantias previstas na Cláusula 7 da Escritura de Emissão permanecem verdadeiras, corretas e plenamente válidas e eficazes na data de assinatura deste Aditamento.</w:t>
      </w:r>
    </w:p>
    <w:p w14:paraId="28587E9F" w14:textId="77777777" w:rsidR="00E05198" w:rsidRPr="00C9537E" w:rsidRDefault="00E05198" w:rsidP="00C9537E">
      <w:pPr>
        <w:spacing w:line="340" w:lineRule="exact"/>
        <w:ind w:left="708"/>
        <w:rPr>
          <w:rFonts w:asciiTheme="minorHAnsi" w:hAnsiTheme="minorHAnsi" w:cstheme="minorHAnsi"/>
        </w:rPr>
      </w:pPr>
    </w:p>
    <w:p w14:paraId="65FE5B9F" w14:textId="671C6F84" w:rsidR="00E05198" w:rsidRPr="00C9537E" w:rsidRDefault="003C4080" w:rsidP="00C9537E">
      <w:pPr>
        <w:numPr>
          <w:ilvl w:val="1"/>
          <w:numId w:val="29"/>
        </w:numPr>
        <w:spacing w:line="340" w:lineRule="exact"/>
        <w:contextualSpacing/>
        <w:jc w:val="both"/>
        <w:rPr>
          <w:rFonts w:asciiTheme="minorHAnsi" w:hAnsiTheme="minorHAnsi" w:cstheme="minorHAnsi"/>
        </w:rPr>
      </w:pPr>
      <w:r w:rsidRPr="00C9537E">
        <w:rPr>
          <w:rFonts w:asciiTheme="minorHAnsi" w:hAnsiTheme="minorHAnsi" w:cstheme="minorHAnsi"/>
        </w:rPr>
        <w:t>Este Aditamento é celebrado em caráter irrevogável e irretratável, obrigando as partes e seus sucessores a qualquer título.</w:t>
      </w:r>
    </w:p>
    <w:p w14:paraId="6A0DD600" w14:textId="77777777" w:rsidR="00E05198" w:rsidRPr="00C9537E" w:rsidRDefault="00E05198" w:rsidP="00C9537E">
      <w:pPr>
        <w:pStyle w:val="PargrafodaLista"/>
        <w:spacing w:line="340" w:lineRule="exact"/>
        <w:rPr>
          <w:rFonts w:asciiTheme="minorHAnsi" w:hAnsiTheme="minorHAnsi" w:cstheme="minorHAnsi"/>
        </w:rPr>
      </w:pPr>
    </w:p>
    <w:p w14:paraId="2FD7A5C7" w14:textId="3340BC8E" w:rsidR="00E05198" w:rsidRPr="00C9537E" w:rsidRDefault="003C4080" w:rsidP="00C9537E">
      <w:pPr>
        <w:numPr>
          <w:ilvl w:val="1"/>
          <w:numId w:val="29"/>
        </w:numPr>
        <w:spacing w:line="340" w:lineRule="exact"/>
        <w:contextualSpacing/>
        <w:jc w:val="both"/>
        <w:rPr>
          <w:rFonts w:asciiTheme="minorHAnsi" w:hAnsiTheme="minorHAnsi" w:cstheme="minorHAnsi"/>
        </w:rPr>
      </w:pPr>
      <w:r w:rsidRPr="00C9537E">
        <w:rPr>
          <w:rFonts w:asciiTheme="minorHAnsi" w:hAnsiTheme="minorHAnsi" w:cstheme="minorHAnsi"/>
        </w:rPr>
        <w:t>Caso qualquer das disposições deste Aditamento venha a ser julgada ilegal, inválida ou ineficaz, prevalecerão todas as demais disposições não afetadas por tal julgamento, comprometendo-se as Partes, em boa-fé, a substituírem a disposição afetada por outra que, na medida do possível, produza o mesmo efeito.</w:t>
      </w:r>
    </w:p>
    <w:p w14:paraId="7EFF8CB8" w14:textId="77777777" w:rsidR="00E05198" w:rsidRPr="00C9537E" w:rsidRDefault="00E05198" w:rsidP="00C9537E">
      <w:pPr>
        <w:pStyle w:val="PargrafodaLista"/>
        <w:spacing w:line="340" w:lineRule="exact"/>
        <w:rPr>
          <w:rFonts w:asciiTheme="minorHAnsi" w:hAnsiTheme="minorHAnsi" w:cstheme="minorHAnsi"/>
        </w:rPr>
      </w:pPr>
    </w:p>
    <w:p w14:paraId="2CC66F59" w14:textId="0A64FBF8" w:rsidR="00E05198" w:rsidRPr="00C9537E" w:rsidRDefault="003C4080" w:rsidP="00C9537E">
      <w:pPr>
        <w:numPr>
          <w:ilvl w:val="1"/>
          <w:numId w:val="29"/>
        </w:numPr>
        <w:spacing w:line="340" w:lineRule="exact"/>
        <w:contextualSpacing/>
        <w:jc w:val="both"/>
        <w:rPr>
          <w:rFonts w:asciiTheme="minorHAnsi" w:hAnsiTheme="minorHAnsi" w:cstheme="minorHAnsi"/>
        </w:rPr>
      </w:pPr>
      <w:r w:rsidRPr="00C9537E">
        <w:rPr>
          <w:rFonts w:asciiTheme="minorHAnsi" w:hAnsiTheme="minorHAnsi" w:cstheme="minorHAnsi"/>
        </w:rPr>
        <w:t>Este Aditamento e as Debêntures constituem títulos executivos extrajudiciais, nos termos dos incisos I e III do artigo 784 do Código de Processo Civil, reconhecendo as Partes desde já que, independentemente de quaisquer outras medidas cabíveis, as obrigações assumidas nos termos deste Aditamento e com relação às Debêntures estão sujeitas à execução específica, submetendo-se às disposições dos artigos 815 e seguintes do Código de Processo Civil.</w:t>
      </w:r>
    </w:p>
    <w:p w14:paraId="53AA7097" w14:textId="77777777" w:rsidR="00E05198" w:rsidRPr="00C9537E" w:rsidRDefault="00E05198" w:rsidP="00C9537E">
      <w:pPr>
        <w:spacing w:line="340" w:lineRule="exact"/>
        <w:ind w:left="708"/>
        <w:rPr>
          <w:rFonts w:asciiTheme="minorHAnsi" w:hAnsiTheme="minorHAnsi" w:cstheme="minorHAnsi"/>
        </w:rPr>
      </w:pPr>
    </w:p>
    <w:p w14:paraId="4CAE20BB" w14:textId="77777777" w:rsidR="00E05198" w:rsidRPr="00C9537E" w:rsidRDefault="00E05198" w:rsidP="00C9537E">
      <w:pPr>
        <w:pStyle w:val="PargrafodaLista"/>
        <w:widowControl w:val="0"/>
        <w:numPr>
          <w:ilvl w:val="0"/>
          <w:numId w:val="28"/>
        </w:numPr>
        <w:spacing w:line="340" w:lineRule="exact"/>
        <w:ind w:left="709" w:hanging="709"/>
        <w:contextualSpacing/>
        <w:jc w:val="both"/>
        <w:rPr>
          <w:rFonts w:asciiTheme="minorHAnsi" w:hAnsiTheme="minorHAnsi" w:cstheme="minorHAnsi"/>
          <w:b/>
        </w:rPr>
      </w:pPr>
      <w:r w:rsidRPr="00C9537E">
        <w:rPr>
          <w:rFonts w:asciiTheme="minorHAnsi" w:hAnsiTheme="minorHAnsi" w:cstheme="minorHAnsi"/>
          <w:b/>
        </w:rPr>
        <w:t>ASSINATURA POR CERTIFICADO DIGITAL</w:t>
      </w:r>
    </w:p>
    <w:p w14:paraId="4F2A7189" w14:textId="77777777" w:rsidR="00E05198" w:rsidRPr="00C9537E" w:rsidRDefault="00E05198" w:rsidP="00C9537E">
      <w:pPr>
        <w:spacing w:line="340" w:lineRule="exact"/>
        <w:ind w:left="360"/>
        <w:rPr>
          <w:rFonts w:asciiTheme="minorHAnsi" w:hAnsiTheme="minorHAnsi" w:cstheme="minorHAnsi"/>
          <w:b/>
          <w:color w:val="000000"/>
          <w:u w:val="single"/>
        </w:rPr>
      </w:pPr>
    </w:p>
    <w:p w14:paraId="2A52792D" w14:textId="48EEF5FE" w:rsidR="00E05198" w:rsidRPr="00C9537E" w:rsidRDefault="00E05198" w:rsidP="00C9537E">
      <w:pPr>
        <w:pStyle w:val="PargrafodaLista"/>
        <w:numPr>
          <w:ilvl w:val="1"/>
          <w:numId w:val="28"/>
        </w:numPr>
        <w:spacing w:line="340" w:lineRule="exact"/>
        <w:contextualSpacing/>
        <w:jc w:val="both"/>
        <w:rPr>
          <w:rFonts w:asciiTheme="minorHAnsi" w:hAnsiTheme="minorHAnsi" w:cstheme="minorHAnsi"/>
          <w:b/>
          <w:color w:val="000000"/>
          <w:u w:val="single"/>
        </w:rPr>
      </w:pPr>
      <w:r w:rsidRPr="00C9537E">
        <w:rPr>
          <w:rFonts w:asciiTheme="minorHAnsi" w:hAnsiTheme="minorHAnsi" w:cstheme="minorHAnsi"/>
          <w:color w:val="000000"/>
        </w:rPr>
        <w:t>As Partes assinam o presente Aditamento por meio eletrônico, sendo consideradas válidas apenas as assinaturas eletrônicas realizadas por meio de certificado digital, validado conforme a Infraestrutura de Chaves Públicas Brasileira ICP-Brasil, nos termos da Medida Provisória nº 2.200-2, de 24 de agosto de 2001. As Partes reconhecem, de forma irrevogável e irretratável, a autenticidade, validade e a plena eficácia da assinatura por certificado digital, para todos os fins de direito.</w:t>
      </w:r>
    </w:p>
    <w:p w14:paraId="38FF761C" w14:textId="77777777" w:rsidR="00E05198" w:rsidRPr="00C9537E" w:rsidRDefault="00E05198" w:rsidP="00C9537E">
      <w:pPr>
        <w:spacing w:line="340" w:lineRule="exact"/>
        <w:ind w:left="360"/>
        <w:rPr>
          <w:rFonts w:asciiTheme="minorHAnsi" w:hAnsiTheme="minorHAnsi" w:cstheme="minorHAnsi"/>
          <w:color w:val="000000"/>
        </w:rPr>
      </w:pPr>
    </w:p>
    <w:p w14:paraId="3B62E3F1" w14:textId="03083D84" w:rsidR="00E05198" w:rsidRPr="00C9537E" w:rsidRDefault="00E05198" w:rsidP="00C9537E">
      <w:pPr>
        <w:pStyle w:val="PargrafodaLista"/>
        <w:numPr>
          <w:ilvl w:val="1"/>
          <w:numId w:val="28"/>
        </w:numPr>
        <w:spacing w:line="340" w:lineRule="exact"/>
        <w:contextualSpacing/>
        <w:jc w:val="both"/>
        <w:rPr>
          <w:rFonts w:asciiTheme="minorHAnsi" w:hAnsiTheme="minorHAnsi" w:cstheme="minorHAnsi"/>
          <w:color w:val="000000"/>
        </w:rPr>
      </w:pPr>
      <w:r w:rsidRPr="00C9537E">
        <w:rPr>
          <w:rFonts w:asciiTheme="minorHAnsi" w:hAnsiTheme="minorHAnsi" w:cstheme="minorHAnsi"/>
          <w:color w:val="000000"/>
        </w:rPr>
        <w:t>Este Aditamento produz efeitos para todas as Partes a partir da data nele indicada, ainda que uma ou mais Partes realizem a assinatura eletrônica em data posterior. Ademais, ainda que alguma das partes venha a assinar eletronicamente este instrumento em local diverso, o local de celebração deste instrumento é, para todos os fins, a Cidade de São Paulo, Estado de São Paulo, conforme abaixo indicado.</w:t>
      </w:r>
    </w:p>
    <w:p w14:paraId="5BCF713C" w14:textId="77777777" w:rsidR="00E05198" w:rsidRPr="00C9537E" w:rsidRDefault="00E05198" w:rsidP="00C9537E">
      <w:pPr>
        <w:pStyle w:val="PargrafodaLista"/>
        <w:spacing w:line="340" w:lineRule="exact"/>
        <w:rPr>
          <w:rFonts w:asciiTheme="minorHAnsi" w:hAnsiTheme="minorHAnsi" w:cstheme="minorHAnsi"/>
          <w:color w:val="000000"/>
        </w:rPr>
      </w:pPr>
    </w:p>
    <w:p w14:paraId="4037FF16" w14:textId="6494B2DD" w:rsidR="00E05198" w:rsidRPr="00C9537E" w:rsidRDefault="00E05198" w:rsidP="00C9537E">
      <w:pPr>
        <w:pStyle w:val="PargrafodaLista"/>
        <w:widowControl w:val="0"/>
        <w:numPr>
          <w:ilvl w:val="0"/>
          <w:numId w:val="28"/>
        </w:numPr>
        <w:spacing w:line="340" w:lineRule="exact"/>
        <w:ind w:left="709" w:hanging="709"/>
        <w:contextualSpacing/>
        <w:jc w:val="both"/>
        <w:rPr>
          <w:rFonts w:asciiTheme="minorHAnsi" w:hAnsiTheme="minorHAnsi" w:cstheme="minorHAnsi"/>
          <w:color w:val="000000"/>
        </w:rPr>
      </w:pPr>
      <w:r w:rsidRPr="00C9537E">
        <w:rPr>
          <w:rFonts w:asciiTheme="minorHAnsi" w:hAnsiTheme="minorHAnsi" w:cstheme="minorHAnsi"/>
          <w:b/>
        </w:rPr>
        <w:t>LEI</w:t>
      </w:r>
      <w:r w:rsidRPr="00C9537E">
        <w:rPr>
          <w:rFonts w:asciiTheme="minorHAnsi" w:hAnsiTheme="minorHAnsi" w:cstheme="minorHAnsi"/>
          <w:b/>
          <w:bCs/>
          <w:color w:val="000000"/>
        </w:rPr>
        <w:t xml:space="preserve"> </w:t>
      </w:r>
      <w:r w:rsidR="003C4080" w:rsidRPr="00C9537E">
        <w:rPr>
          <w:rFonts w:asciiTheme="minorHAnsi" w:hAnsiTheme="minorHAnsi" w:cstheme="minorHAnsi"/>
          <w:b/>
          <w:bCs/>
          <w:color w:val="000000"/>
        </w:rPr>
        <w:t>APLICÁVEL</w:t>
      </w:r>
    </w:p>
    <w:p w14:paraId="6B7F3969" w14:textId="77777777" w:rsidR="003C4080" w:rsidRPr="00C9537E" w:rsidRDefault="003C4080" w:rsidP="00C9537E">
      <w:pPr>
        <w:spacing w:line="340" w:lineRule="exact"/>
        <w:rPr>
          <w:rFonts w:asciiTheme="minorHAnsi" w:hAnsiTheme="minorHAnsi" w:cstheme="minorHAnsi"/>
        </w:rPr>
      </w:pPr>
    </w:p>
    <w:p w14:paraId="0ACA6549" w14:textId="5883F1FE" w:rsidR="003C4080" w:rsidRPr="00C9537E" w:rsidRDefault="003C4080" w:rsidP="00C9537E">
      <w:pPr>
        <w:pStyle w:val="PargrafodaLista"/>
        <w:numPr>
          <w:ilvl w:val="1"/>
          <w:numId w:val="28"/>
        </w:numPr>
        <w:spacing w:line="340" w:lineRule="exact"/>
        <w:contextualSpacing/>
        <w:jc w:val="both"/>
        <w:rPr>
          <w:rFonts w:asciiTheme="minorHAnsi" w:hAnsiTheme="minorHAnsi" w:cstheme="minorHAnsi"/>
        </w:rPr>
      </w:pPr>
      <w:r w:rsidRPr="00C9537E">
        <w:rPr>
          <w:rFonts w:asciiTheme="minorHAnsi" w:hAnsiTheme="minorHAnsi" w:cstheme="minorHAnsi"/>
          <w:color w:val="000000"/>
        </w:rPr>
        <w:t>Este</w:t>
      </w:r>
      <w:r w:rsidRPr="00C9537E">
        <w:rPr>
          <w:rFonts w:asciiTheme="minorHAnsi" w:hAnsiTheme="minorHAnsi" w:cstheme="minorHAnsi"/>
        </w:rPr>
        <w:t xml:space="preserve"> Aditamento é regido pelas Leis da República Federativa do Brasil.</w:t>
      </w:r>
    </w:p>
    <w:p w14:paraId="119C69FA" w14:textId="77777777" w:rsidR="003C4080" w:rsidRPr="00C9537E" w:rsidRDefault="003C4080" w:rsidP="00C9537E">
      <w:pPr>
        <w:widowControl w:val="0"/>
        <w:spacing w:line="340" w:lineRule="exact"/>
        <w:rPr>
          <w:rFonts w:asciiTheme="minorHAnsi" w:hAnsiTheme="minorHAnsi" w:cstheme="minorHAnsi"/>
        </w:rPr>
      </w:pPr>
    </w:p>
    <w:p w14:paraId="389A6819" w14:textId="41D1B7E7" w:rsidR="003C4080" w:rsidRPr="00C9537E" w:rsidRDefault="003C4080" w:rsidP="00C9537E">
      <w:pPr>
        <w:pStyle w:val="PargrafodaLista"/>
        <w:widowControl w:val="0"/>
        <w:numPr>
          <w:ilvl w:val="0"/>
          <w:numId w:val="28"/>
        </w:numPr>
        <w:spacing w:line="340" w:lineRule="exact"/>
        <w:ind w:left="709" w:hanging="709"/>
        <w:contextualSpacing/>
        <w:jc w:val="both"/>
        <w:rPr>
          <w:rFonts w:asciiTheme="minorHAnsi" w:hAnsiTheme="minorHAnsi" w:cstheme="minorHAnsi"/>
          <w:b/>
        </w:rPr>
      </w:pPr>
      <w:r w:rsidRPr="00C9537E">
        <w:rPr>
          <w:rFonts w:asciiTheme="minorHAnsi" w:hAnsiTheme="minorHAnsi" w:cstheme="minorHAnsi"/>
          <w:b/>
        </w:rPr>
        <w:t>FORO</w:t>
      </w:r>
    </w:p>
    <w:p w14:paraId="16985D7A" w14:textId="77777777" w:rsidR="003C4080" w:rsidRPr="00C9537E" w:rsidRDefault="003C4080" w:rsidP="00C9537E">
      <w:pPr>
        <w:widowControl w:val="0"/>
        <w:spacing w:line="340" w:lineRule="exact"/>
        <w:rPr>
          <w:rFonts w:asciiTheme="minorHAnsi" w:hAnsiTheme="minorHAnsi" w:cstheme="minorHAnsi"/>
        </w:rPr>
      </w:pPr>
    </w:p>
    <w:p w14:paraId="6E46D55A" w14:textId="3D90DB92" w:rsidR="003C4080" w:rsidRPr="00C9537E" w:rsidRDefault="003C4080" w:rsidP="00C9537E">
      <w:pPr>
        <w:pStyle w:val="PargrafodaLista"/>
        <w:numPr>
          <w:ilvl w:val="1"/>
          <w:numId w:val="28"/>
        </w:numPr>
        <w:spacing w:line="340" w:lineRule="exact"/>
        <w:contextualSpacing/>
        <w:jc w:val="both"/>
        <w:rPr>
          <w:rFonts w:asciiTheme="minorHAnsi" w:hAnsiTheme="minorHAnsi" w:cstheme="minorHAnsi"/>
        </w:rPr>
      </w:pPr>
      <w:r w:rsidRPr="00C9537E">
        <w:rPr>
          <w:rFonts w:asciiTheme="minorHAnsi" w:hAnsiTheme="minorHAnsi" w:cstheme="minorHAnsi"/>
        </w:rPr>
        <w:t xml:space="preserve">Fica eleito o foro central da Cidade de São Paulo, Estado de São Paulo, para dirimir quaisquer </w:t>
      </w:r>
      <w:r w:rsidRPr="00C9537E">
        <w:rPr>
          <w:rFonts w:asciiTheme="minorHAnsi" w:hAnsiTheme="minorHAnsi" w:cstheme="minorHAnsi"/>
          <w:color w:val="000000"/>
        </w:rPr>
        <w:t>dúvidas</w:t>
      </w:r>
      <w:r w:rsidRPr="00C9537E">
        <w:rPr>
          <w:rFonts w:asciiTheme="minorHAnsi" w:hAnsiTheme="minorHAnsi" w:cstheme="minorHAnsi"/>
        </w:rPr>
        <w:t xml:space="preserve"> ou controvérsias oriundas deste Aditamento, com renúncia a qualquer outro, por mais privilegiado que seja. </w:t>
      </w:r>
    </w:p>
    <w:p w14:paraId="7BCE95E1" w14:textId="77777777" w:rsidR="00E05198" w:rsidRPr="00C9537E" w:rsidRDefault="00E05198" w:rsidP="00C9537E">
      <w:pPr>
        <w:spacing w:line="340" w:lineRule="exact"/>
        <w:ind w:left="709"/>
        <w:contextualSpacing/>
        <w:jc w:val="both"/>
        <w:rPr>
          <w:rFonts w:asciiTheme="minorHAnsi" w:hAnsiTheme="minorHAnsi" w:cstheme="minorHAnsi"/>
        </w:rPr>
      </w:pPr>
    </w:p>
    <w:p w14:paraId="3F58C2B0" w14:textId="4B4BF47D" w:rsidR="00E05198" w:rsidRPr="00C9537E" w:rsidRDefault="00E05198" w:rsidP="00C9537E">
      <w:pPr>
        <w:spacing w:line="340" w:lineRule="exact"/>
        <w:contextualSpacing/>
        <w:jc w:val="both"/>
        <w:rPr>
          <w:rFonts w:asciiTheme="minorHAnsi" w:hAnsiTheme="minorHAnsi" w:cstheme="minorHAnsi"/>
        </w:rPr>
      </w:pPr>
      <w:r w:rsidRPr="00C9537E">
        <w:rPr>
          <w:rFonts w:asciiTheme="minorHAnsi" w:hAnsiTheme="minorHAnsi" w:cstheme="minorHAnsi"/>
        </w:rPr>
        <w:t>E, por estarem assim justos e contratados, firmam as Partes o presente Aditamento eletronicamente, nos termos da Cláusula 3, na presença de 2 (duas) testemunhas.</w:t>
      </w:r>
    </w:p>
    <w:p w14:paraId="4B31ADC8" w14:textId="77777777" w:rsidR="00E05198" w:rsidRPr="00C9537E" w:rsidRDefault="00E05198" w:rsidP="00C9537E">
      <w:pPr>
        <w:spacing w:line="340" w:lineRule="exact"/>
        <w:ind w:left="709"/>
        <w:contextualSpacing/>
        <w:rPr>
          <w:rFonts w:asciiTheme="minorHAnsi" w:hAnsiTheme="minorHAnsi" w:cstheme="minorHAnsi"/>
        </w:rPr>
      </w:pPr>
    </w:p>
    <w:p w14:paraId="4BE4B54F" w14:textId="77777777" w:rsidR="00E05198" w:rsidRPr="00C9537E" w:rsidRDefault="00E05198" w:rsidP="00C9537E">
      <w:pPr>
        <w:spacing w:line="340" w:lineRule="exact"/>
        <w:contextualSpacing/>
        <w:jc w:val="center"/>
        <w:rPr>
          <w:rFonts w:asciiTheme="minorHAnsi" w:eastAsia="Arial Unicode MS" w:hAnsiTheme="minorHAnsi" w:cstheme="minorHAnsi"/>
          <w:i/>
        </w:rPr>
      </w:pPr>
      <w:r w:rsidRPr="00C9537E">
        <w:rPr>
          <w:rFonts w:asciiTheme="minorHAnsi" w:eastAsia="Arial Unicode MS" w:hAnsiTheme="minorHAnsi" w:cstheme="minorHAnsi"/>
        </w:rPr>
        <w:t>São Paulo, [</w:t>
      </w:r>
      <w:r w:rsidRPr="00C9537E">
        <w:rPr>
          <w:rFonts w:asciiTheme="minorHAnsi" w:eastAsia="Arial Unicode MS" w:hAnsiTheme="minorHAnsi" w:cstheme="minorHAnsi"/>
          <w:highlight w:val="yellow"/>
        </w:rPr>
        <w:t>=</w:t>
      </w:r>
      <w:r w:rsidRPr="00C9537E">
        <w:rPr>
          <w:rFonts w:asciiTheme="minorHAnsi" w:eastAsia="Arial Unicode MS" w:hAnsiTheme="minorHAnsi" w:cstheme="minorHAnsi"/>
        </w:rPr>
        <w:t>] de [</w:t>
      </w:r>
      <w:r w:rsidRPr="00C9537E">
        <w:rPr>
          <w:rFonts w:asciiTheme="minorHAnsi" w:eastAsia="Arial Unicode MS" w:hAnsiTheme="minorHAnsi" w:cstheme="minorHAnsi"/>
          <w:highlight w:val="yellow"/>
        </w:rPr>
        <w:t>=</w:t>
      </w:r>
      <w:r w:rsidRPr="00C9537E">
        <w:rPr>
          <w:rFonts w:asciiTheme="minorHAnsi" w:eastAsia="Arial Unicode MS" w:hAnsiTheme="minorHAnsi" w:cstheme="minorHAnsi"/>
        </w:rPr>
        <w:t>] de 2021.</w:t>
      </w:r>
    </w:p>
    <w:p w14:paraId="200C87DF" w14:textId="77777777" w:rsidR="00E05198" w:rsidRPr="00C9537E" w:rsidRDefault="00E05198" w:rsidP="00C9537E">
      <w:pPr>
        <w:autoSpaceDE/>
        <w:autoSpaceDN/>
        <w:adjustRightInd/>
        <w:spacing w:line="340" w:lineRule="exact"/>
        <w:rPr>
          <w:rFonts w:asciiTheme="minorHAnsi" w:hAnsiTheme="minorHAnsi" w:cstheme="minorHAnsi"/>
          <w:i/>
        </w:rPr>
      </w:pPr>
    </w:p>
    <w:p w14:paraId="1BC52645" w14:textId="77777777" w:rsidR="00E05198" w:rsidRPr="00C9537E" w:rsidRDefault="00E05198" w:rsidP="00C9537E">
      <w:pPr>
        <w:autoSpaceDE/>
        <w:autoSpaceDN/>
        <w:adjustRightInd/>
        <w:spacing w:line="340" w:lineRule="exact"/>
        <w:jc w:val="center"/>
        <w:rPr>
          <w:rFonts w:asciiTheme="minorHAnsi" w:hAnsiTheme="minorHAnsi" w:cstheme="minorHAnsi"/>
          <w:i/>
        </w:rPr>
      </w:pPr>
      <w:r w:rsidRPr="00C9537E">
        <w:rPr>
          <w:rFonts w:asciiTheme="minorHAnsi" w:hAnsiTheme="minorHAnsi" w:cstheme="minorHAnsi"/>
          <w:i/>
        </w:rPr>
        <w:t>(As assinaturas encontram-se nas páginas seguintes)</w:t>
      </w:r>
    </w:p>
    <w:p w14:paraId="7559D7A4" w14:textId="77777777" w:rsidR="00E05198" w:rsidRPr="00C9537E" w:rsidRDefault="00E05198" w:rsidP="00C9537E">
      <w:pPr>
        <w:autoSpaceDE/>
        <w:autoSpaceDN/>
        <w:adjustRightInd/>
        <w:spacing w:line="340" w:lineRule="exact"/>
        <w:rPr>
          <w:rFonts w:asciiTheme="minorHAnsi" w:hAnsiTheme="minorHAnsi" w:cstheme="minorHAnsi"/>
        </w:rPr>
      </w:pPr>
    </w:p>
    <w:p w14:paraId="12B29FB9" w14:textId="77777777" w:rsidR="00E05198" w:rsidRPr="00C9537E" w:rsidRDefault="00E05198" w:rsidP="00C9537E">
      <w:pPr>
        <w:autoSpaceDE/>
        <w:autoSpaceDN/>
        <w:adjustRightInd/>
        <w:spacing w:line="340" w:lineRule="exact"/>
        <w:jc w:val="center"/>
        <w:rPr>
          <w:rFonts w:asciiTheme="minorHAnsi" w:hAnsiTheme="minorHAnsi" w:cstheme="minorHAnsi"/>
        </w:rPr>
      </w:pPr>
      <w:r w:rsidRPr="00C9537E">
        <w:rPr>
          <w:rFonts w:asciiTheme="minorHAnsi" w:hAnsiTheme="minorHAnsi" w:cstheme="minorHAnsi"/>
        </w:rPr>
        <w:t>(</w:t>
      </w:r>
      <w:r w:rsidRPr="00C9537E">
        <w:rPr>
          <w:rFonts w:asciiTheme="minorHAnsi" w:hAnsiTheme="minorHAnsi" w:cstheme="minorHAnsi"/>
          <w:i/>
        </w:rPr>
        <w:t>Restante desta página intencionalmente deixado em branco</w:t>
      </w:r>
      <w:r w:rsidRPr="00C9537E">
        <w:rPr>
          <w:rFonts w:asciiTheme="minorHAnsi" w:hAnsiTheme="minorHAnsi" w:cstheme="minorHAnsi"/>
        </w:rPr>
        <w:t>)</w:t>
      </w:r>
    </w:p>
    <w:p w14:paraId="69A63A78" w14:textId="77777777" w:rsidR="00E05198" w:rsidRPr="00C9537E" w:rsidRDefault="00E05198" w:rsidP="00C9537E">
      <w:pPr>
        <w:autoSpaceDE/>
        <w:autoSpaceDN/>
        <w:adjustRightInd/>
        <w:spacing w:line="340" w:lineRule="exact"/>
        <w:rPr>
          <w:rFonts w:asciiTheme="minorHAnsi" w:hAnsiTheme="minorHAnsi" w:cstheme="minorHAnsi"/>
        </w:rPr>
      </w:pPr>
      <w:r w:rsidRPr="00C9537E">
        <w:rPr>
          <w:rFonts w:asciiTheme="minorHAnsi" w:hAnsiTheme="minorHAnsi" w:cstheme="minorHAnsi"/>
        </w:rPr>
        <w:br w:type="page"/>
      </w:r>
    </w:p>
    <w:p w14:paraId="291E0BA0" w14:textId="7C3B2633" w:rsidR="00E05198" w:rsidRPr="00C9537E" w:rsidRDefault="00E05198" w:rsidP="00C9537E">
      <w:pPr>
        <w:spacing w:line="340" w:lineRule="exact"/>
        <w:jc w:val="both"/>
        <w:rPr>
          <w:rFonts w:asciiTheme="minorHAnsi" w:hAnsiTheme="minorHAnsi" w:cstheme="minorHAnsi"/>
          <w:i/>
        </w:rPr>
      </w:pPr>
      <w:r w:rsidRPr="00C9537E">
        <w:rPr>
          <w:rFonts w:asciiTheme="minorHAnsi" w:hAnsiTheme="minorHAnsi" w:cstheme="minorHAnsi"/>
          <w:i/>
        </w:rPr>
        <w:t xml:space="preserve">(Página de </w:t>
      </w:r>
      <w:r w:rsidRPr="00C9537E">
        <w:rPr>
          <w:rFonts w:asciiTheme="minorHAnsi" w:hAnsiTheme="minorHAnsi" w:cstheme="minorHAnsi"/>
          <w:bCs/>
          <w:i/>
          <w:iCs/>
        </w:rPr>
        <w:t>assinaturas</w:t>
      </w:r>
      <w:r w:rsidRPr="00C9537E">
        <w:rPr>
          <w:rFonts w:asciiTheme="minorHAnsi" w:hAnsiTheme="minorHAnsi" w:cstheme="minorHAnsi"/>
          <w:i/>
        </w:rPr>
        <w:t xml:space="preserve"> do “</w:t>
      </w:r>
      <w:r w:rsidR="003C4080" w:rsidRPr="00C9537E">
        <w:rPr>
          <w:rFonts w:asciiTheme="minorHAnsi" w:hAnsiTheme="minorHAnsi" w:cstheme="minorHAnsi"/>
          <w:i/>
        </w:rPr>
        <w:t>1º (Primeiro)</w:t>
      </w:r>
      <w:r w:rsidRPr="00C9537E">
        <w:rPr>
          <w:rFonts w:asciiTheme="minorHAnsi" w:hAnsiTheme="minorHAnsi" w:cstheme="minorHAnsi"/>
          <w:i/>
        </w:rPr>
        <w:t xml:space="preserve"> Aditamento ao Instrumento Particular de Escritura da 1ª (Primeira) Emissão de Debêntures Simples, não Conversíveis em Ações, da Espécie Quirografária, a Ser Convolada em da Espécie com Garantia Real, com Garantia Adicional Fidejussória, em Série Única, para Distribuição Pública com Esforços Restritos, da Usina Cerradão S.A.”)</w:t>
      </w:r>
    </w:p>
    <w:p w14:paraId="00B0C089" w14:textId="77777777" w:rsidR="00E05198" w:rsidRPr="00C9537E" w:rsidRDefault="00E05198" w:rsidP="00C9537E">
      <w:pPr>
        <w:spacing w:line="340" w:lineRule="exact"/>
        <w:rPr>
          <w:rFonts w:asciiTheme="minorHAnsi" w:hAnsiTheme="minorHAnsi" w:cstheme="minorHAnsi"/>
          <w:b/>
          <w:smallCaps/>
        </w:rPr>
      </w:pPr>
    </w:p>
    <w:p w14:paraId="17D6FF38" w14:textId="77777777" w:rsidR="00E05198" w:rsidRPr="00C9537E" w:rsidRDefault="00E05198" w:rsidP="00C9537E">
      <w:pPr>
        <w:spacing w:line="340" w:lineRule="exact"/>
        <w:rPr>
          <w:rFonts w:asciiTheme="minorHAnsi" w:hAnsiTheme="minorHAnsi" w:cstheme="minorHAnsi"/>
          <w:b/>
          <w:smallCaps/>
        </w:rPr>
      </w:pPr>
    </w:p>
    <w:p w14:paraId="2E09CAB5" w14:textId="77777777" w:rsidR="00E05198" w:rsidRPr="00C9537E" w:rsidRDefault="00E05198" w:rsidP="00C9537E">
      <w:pPr>
        <w:spacing w:line="340" w:lineRule="exact"/>
        <w:jc w:val="center"/>
        <w:rPr>
          <w:rFonts w:asciiTheme="minorHAnsi" w:hAnsiTheme="minorHAnsi" w:cstheme="minorHAnsi"/>
          <w:b/>
        </w:rPr>
      </w:pPr>
      <w:r w:rsidRPr="00C9537E">
        <w:rPr>
          <w:rFonts w:asciiTheme="minorHAnsi" w:hAnsiTheme="minorHAnsi" w:cstheme="minorHAnsi"/>
          <w:b/>
          <w:smallCaps/>
        </w:rPr>
        <w:t>USINA CERRADÃO S.A.</w:t>
      </w:r>
    </w:p>
    <w:p w14:paraId="48B24C0C" w14:textId="77777777" w:rsidR="00E05198" w:rsidRPr="00C9537E" w:rsidRDefault="00E05198" w:rsidP="00C9537E">
      <w:pPr>
        <w:spacing w:line="340" w:lineRule="exact"/>
        <w:jc w:val="center"/>
        <w:rPr>
          <w:rFonts w:asciiTheme="minorHAnsi" w:hAnsiTheme="minorHAnsi" w:cstheme="minorHAnsi"/>
          <w:b/>
        </w:rPr>
      </w:pPr>
    </w:p>
    <w:p w14:paraId="7B1C32B9" w14:textId="77777777" w:rsidR="00E05198" w:rsidRPr="00C9537E" w:rsidRDefault="00E05198" w:rsidP="00C9537E">
      <w:pPr>
        <w:spacing w:line="340" w:lineRule="exact"/>
        <w:jc w:val="center"/>
        <w:rPr>
          <w:rFonts w:asciiTheme="minorHAnsi" w:hAnsiTheme="minorHAnsi" w:cstheme="minorHAnsi"/>
        </w:rPr>
      </w:pPr>
    </w:p>
    <w:p w14:paraId="03D2DAF2" w14:textId="77777777" w:rsidR="00E05198" w:rsidRPr="00C9537E" w:rsidRDefault="00E05198" w:rsidP="00C9537E">
      <w:pPr>
        <w:spacing w:line="340" w:lineRule="exact"/>
        <w:jc w:val="center"/>
        <w:rPr>
          <w:rFonts w:asciiTheme="minorHAnsi" w:hAnsiTheme="minorHAnsi" w:cstheme="minorHAnsi"/>
        </w:rPr>
      </w:pPr>
    </w:p>
    <w:tbl>
      <w:tblPr>
        <w:tblW w:w="0" w:type="auto"/>
        <w:tblInd w:w="-38" w:type="dxa"/>
        <w:tblLayout w:type="fixed"/>
        <w:tblCellMar>
          <w:left w:w="70" w:type="dxa"/>
          <w:right w:w="70" w:type="dxa"/>
        </w:tblCellMar>
        <w:tblLook w:val="0000" w:firstRow="0" w:lastRow="0" w:firstColumn="0" w:lastColumn="0" w:noHBand="0" w:noVBand="0"/>
      </w:tblPr>
      <w:tblGrid>
        <w:gridCol w:w="4489"/>
        <w:gridCol w:w="4489"/>
      </w:tblGrid>
      <w:tr w:rsidR="00E05198" w:rsidRPr="00C9537E" w14:paraId="551820B0" w14:textId="77777777" w:rsidTr="00107C59">
        <w:tc>
          <w:tcPr>
            <w:tcW w:w="4489" w:type="dxa"/>
            <w:tcBorders>
              <w:top w:val="nil"/>
              <w:left w:val="nil"/>
              <w:bottom w:val="nil"/>
              <w:right w:val="nil"/>
            </w:tcBorders>
          </w:tcPr>
          <w:p w14:paraId="4B263394" w14:textId="77777777" w:rsidR="00E05198" w:rsidRPr="00C9537E" w:rsidRDefault="00E05198" w:rsidP="00C9537E">
            <w:pPr>
              <w:spacing w:line="340" w:lineRule="exact"/>
              <w:rPr>
                <w:rFonts w:asciiTheme="minorHAnsi" w:hAnsiTheme="minorHAnsi" w:cstheme="minorHAnsi"/>
              </w:rPr>
            </w:pPr>
            <w:r w:rsidRPr="00C9537E">
              <w:rPr>
                <w:rFonts w:asciiTheme="minorHAnsi" w:hAnsiTheme="minorHAnsi" w:cstheme="minorHAnsi"/>
              </w:rPr>
              <w:t>__________________________________</w:t>
            </w:r>
          </w:p>
          <w:p w14:paraId="1395A16A" w14:textId="77777777" w:rsidR="00E05198" w:rsidRPr="00C9537E" w:rsidRDefault="00E05198" w:rsidP="00C9537E">
            <w:pPr>
              <w:spacing w:line="340" w:lineRule="exact"/>
              <w:rPr>
                <w:rFonts w:asciiTheme="minorHAnsi" w:hAnsiTheme="minorHAnsi" w:cstheme="minorHAnsi"/>
              </w:rPr>
            </w:pPr>
            <w:r w:rsidRPr="00C9537E">
              <w:rPr>
                <w:rFonts w:asciiTheme="minorHAnsi" w:hAnsiTheme="minorHAnsi" w:cstheme="minorHAnsi"/>
              </w:rPr>
              <w:t>Nome:</w:t>
            </w:r>
          </w:p>
          <w:p w14:paraId="6E5E2184" w14:textId="77777777" w:rsidR="00E05198" w:rsidRPr="00C9537E" w:rsidRDefault="00E05198" w:rsidP="00C9537E">
            <w:pPr>
              <w:spacing w:line="340" w:lineRule="exact"/>
              <w:rPr>
                <w:rFonts w:asciiTheme="minorHAnsi" w:hAnsiTheme="minorHAnsi" w:cstheme="minorHAnsi"/>
              </w:rPr>
            </w:pPr>
            <w:r w:rsidRPr="00C9537E">
              <w:rPr>
                <w:rFonts w:asciiTheme="minorHAnsi" w:hAnsiTheme="minorHAnsi" w:cstheme="minorHAnsi"/>
              </w:rPr>
              <w:t>RG:</w:t>
            </w:r>
          </w:p>
          <w:p w14:paraId="2C38C622" w14:textId="77777777" w:rsidR="00E05198" w:rsidRPr="00C9537E" w:rsidRDefault="00E05198" w:rsidP="00C9537E">
            <w:pPr>
              <w:spacing w:line="340" w:lineRule="exact"/>
              <w:rPr>
                <w:rFonts w:asciiTheme="minorHAnsi" w:hAnsiTheme="minorHAnsi" w:cstheme="minorHAnsi"/>
              </w:rPr>
            </w:pPr>
            <w:r w:rsidRPr="00C9537E">
              <w:rPr>
                <w:rFonts w:asciiTheme="minorHAnsi" w:hAnsiTheme="minorHAnsi" w:cstheme="minorHAnsi"/>
              </w:rPr>
              <w:t>CPF/ME:</w:t>
            </w:r>
          </w:p>
        </w:tc>
        <w:tc>
          <w:tcPr>
            <w:tcW w:w="4489" w:type="dxa"/>
            <w:tcBorders>
              <w:top w:val="nil"/>
              <w:left w:val="nil"/>
              <w:bottom w:val="nil"/>
              <w:right w:val="nil"/>
            </w:tcBorders>
          </w:tcPr>
          <w:p w14:paraId="1915BF86" w14:textId="77777777" w:rsidR="00E05198" w:rsidRPr="00C9537E" w:rsidRDefault="00E05198" w:rsidP="00C9537E">
            <w:pPr>
              <w:spacing w:line="340" w:lineRule="exact"/>
              <w:rPr>
                <w:rFonts w:asciiTheme="minorHAnsi" w:hAnsiTheme="minorHAnsi" w:cstheme="minorHAnsi"/>
              </w:rPr>
            </w:pPr>
            <w:r w:rsidRPr="00C9537E">
              <w:rPr>
                <w:rFonts w:asciiTheme="minorHAnsi" w:hAnsiTheme="minorHAnsi" w:cstheme="minorHAnsi"/>
              </w:rPr>
              <w:t>__________________________________</w:t>
            </w:r>
          </w:p>
          <w:p w14:paraId="726141DB" w14:textId="77777777" w:rsidR="00E05198" w:rsidRPr="00C9537E" w:rsidRDefault="00E05198" w:rsidP="00C9537E">
            <w:pPr>
              <w:spacing w:line="340" w:lineRule="exact"/>
              <w:rPr>
                <w:rFonts w:asciiTheme="minorHAnsi" w:hAnsiTheme="minorHAnsi" w:cstheme="minorHAnsi"/>
              </w:rPr>
            </w:pPr>
            <w:r w:rsidRPr="00C9537E">
              <w:rPr>
                <w:rFonts w:asciiTheme="minorHAnsi" w:hAnsiTheme="minorHAnsi" w:cstheme="minorHAnsi"/>
              </w:rPr>
              <w:t>Nome:</w:t>
            </w:r>
          </w:p>
          <w:p w14:paraId="18286805" w14:textId="77777777" w:rsidR="00E05198" w:rsidRPr="00C9537E" w:rsidRDefault="00E05198" w:rsidP="00C9537E">
            <w:pPr>
              <w:spacing w:line="340" w:lineRule="exact"/>
              <w:rPr>
                <w:rFonts w:asciiTheme="minorHAnsi" w:hAnsiTheme="minorHAnsi" w:cstheme="minorHAnsi"/>
              </w:rPr>
            </w:pPr>
            <w:r w:rsidRPr="00C9537E">
              <w:rPr>
                <w:rFonts w:asciiTheme="minorHAnsi" w:hAnsiTheme="minorHAnsi" w:cstheme="minorHAnsi"/>
              </w:rPr>
              <w:t>RG:</w:t>
            </w:r>
          </w:p>
          <w:p w14:paraId="612B4C39" w14:textId="77777777" w:rsidR="00E05198" w:rsidRPr="00C9537E" w:rsidRDefault="00E05198" w:rsidP="00C9537E">
            <w:pPr>
              <w:spacing w:line="340" w:lineRule="exact"/>
              <w:rPr>
                <w:rFonts w:asciiTheme="minorHAnsi" w:hAnsiTheme="minorHAnsi" w:cstheme="minorHAnsi"/>
              </w:rPr>
            </w:pPr>
            <w:r w:rsidRPr="00C9537E">
              <w:rPr>
                <w:rFonts w:asciiTheme="minorHAnsi" w:hAnsiTheme="minorHAnsi" w:cstheme="minorHAnsi"/>
              </w:rPr>
              <w:t>CPF/ME:</w:t>
            </w:r>
          </w:p>
        </w:tc>
      </w:tr>
    </w:tbl>
    <w:p w14:paraId="19AAF50E" w14:textId="77777777" w:rsidR="00E05198" w:rsidRPr="00C9537E" w:rsidRDefault="00E05198" w:rsidP="00C9537E">
      <w:pPr>
        <w:spacing w:line="340" w:lineRule="exact"/>
        <w:rPr>
          <w:rFonts w:asciiTheme="minorHAnsi" w:hAnsiTheme="minorHAnsi" w:cstheme="minorHAnsi"/>
          <w:b/>
        </w:rPr>
      </w:pPr>
      <w:r w:rsidRPr="00C9537E">
        <w:rPr>
          <w:rFonts w:asciiTheme="minorHAnsi" w:hAnsiTheme="minorHAnsi" w:cstheme="minorHAnsi"/>
          <w:b/>
        </w:rPr>
        <w:br w:type="page"/>
      </w:r>
    </w:p>
    <w:p w14:paraId="051B3DC0" w14:textId="77777777" w:rsidR="003C4080" w:rsidRPr="00C9537E" w:rsidRDefault="003C4080" w:rsidP="00C9537E">
      <w:pPr>
        <w:spacing w:line="340" w:lineRule="exact"/>
        <w:jc w:val="both"/>
        <w:rPr>
          <w:rFonts w:asciiTheme="minorHAnsi" w:hAnsiTheme="minorHAnsi" w:cstheme="minorHAnsi"/>
          <w:i/>
        </w:rPr>
      </w:pPr>
      <w:r w:rsidRPr="00C9537E">
        <w:rPr>
          <w:rFonts w:asciiTheme="minorHAnsi" w:hAnsiTheme="minorHAnsi" w:cstheme="minorHAnsi"/>
          <w:i/>
        </w:rPr>
        <w:t xml:space="preserve">(Página de </w:t>
      </w:r>
      <w:r w:rsidRPr="00C9537E">
        <w:rPr>
          <w:rFonts w:asciiTheme="minorHAnsi" w:hAnsiTheme="minorHAnsi" w:cstheme="minorHAnsi"/>
          <w:bCs/>
          <w:i/>
          <w:iCs/>
        </w:rPr>
        <w:t>assinaturas</w:t>
      </w:r>
      <w:r w:rsidRPr="00C9537E">
        <w:rPr>
          <w:rFonts w:asciiTheme="minorHAnsi" w:hAnsiTheme="minorHAnsi" w:cstheme="minorHAnsi"/>
          <w:i/>
        </w:rPr>
        <w:t xml:space="preserve"> do “1º (Primeiro) Aditamento ao Instrumento Particular de Escritura da 1ª (Primeira) Emissão de Debêntures Simples, não Conversíveis em Ações, da Espécie Quirografária, a Ser Convolada em da Espécie com Garantia Real, com Garantia Adicional Fidejussória, em Série Única, para Distribuição Pública com Esforços Restritos, da Usina Cerradão S.A.”)</w:t>
      </w:r>
    </w:p>
    <w:p w14:paraId="4A590552" w14:textId="77777777" w:rsidR="00E05198" w:rsidRPr="00C9537E" w:rsidRDefault="00E05198" w:rsidP="00C9537E">
      <w:pPr>
        <w:autoSpaceDE/>
        <w:autoSpaceDN/>
        <w:adjustRightInd/>
        <w:spacing w:line="340" w:lineRule="exact"/>
        <w:rPr>
          <w:rFonts w:asciiTheme="minorHAnsi" w:hAnsiTheme="minorHAnsi" w:cstheme="minorHAnsi"/>
          <w:b/>
        </w:rPr>
      </w:pPr>
    </w:p>
    <w:p w14:paraId="542DFE4B" w14:textId="77777777" w:rsidR="00E05198" w:rsidRPr="00C9537E" w:rsidRDefault="00E05198" w:rsidP="00C9537E">
      <w:pPr>
        <w:autoSpaceDE/>
        <w:autoSpaceDN/>
        <w:adjustRightInd/>
        <w:spacing w:line="340" w:lineRule="exact"/>
        <w:rPr>
          <w:rFonts w:asciiTheme="minorHAnsi" w:hAnsiTheme="minorHAnsi" w:cstheme="minorHAnsi"/>
          <w:b/>
        </w:rPr>
      </w:pPr>
    </w:p>
    <w:p w14:paraId="0381657B" w14:textId="77777777" w:rsidR="00E05198" w:rsidRPr="00C9537E" w:rsidRDefault="00E05198" w:rsidP="00C9537E">
      <w:pPr>
        <w:spacing w:line="340" w:lineRule="exact"/>
        <w:jc w:val="center"/>
        <w:rPr>
          <w:rFonts w:asciiTheme="minorHAnsi" w:hAnsiTheme="minorHAnsi" w:cstheme="minorHAnsi"/>
          <w:b/>
          <w:smallCaps/>
        </w:rPr>
      </w:pPr>
      <w:r w:rsidRPr="00C9537E">
        <w:rPr>
          <w:rFonts w:asciiTheme="minorHAnsi" w:hAnsiTheme="minorHAnsi" w:cstheme="minorHAnsi"/>
          <w:b/>
          <w:smallCaps/>
        </w:rPr>
        <w:t>OLIVEIRA TRUST DISTRIBUIDORA DE TÍTULOS E VALORES MOBILIÁRIOS S.A.</w:t>
      </w:r>
    </w:p>
    <w:p w14:paraId="161ED82F" w14:textId="77777777" w:rsidR="00E05198" w:rsidRPr="00C9537E" w:rsidRDefault="00E05198" w:rsidP="00C9537E">
      <w:pPr>
        <w:spacing w:line="340" w:lineRule="exact"/>
        <w:jc w:val="center"/>
        <w:rPr>
          <w:rFonts w:asciiTheme="minorHAnsi" w:hAnsiTheme="minorHAnsi" w:cstheme="minorHAnsi"/>
          <w:b/>
          <w:smallCaps/>
        </w:rPr>
      </w:pPr>
    </w:p>
    <w:p w14:paraId="385834E7" w14:textId="77777777" w:rsidR="00E05198" w:rsidRPr="00C9537E" w:rsidRDefault="00E05198" w:rsidP="00C9537E">
      <w:pPr>
        <w:spacing w:line="340" w:lineRule="exact"/>
        <w:jc w:val="center"/>
        <w:rPr>
          <w:rFonts w:asciiTheme="minorHAnsi" w:hAnsiTheme="minorHAnsi" w:cstheme="minorHAnsi"/>
          <w:b/>
          <w:smallCaps/>
        </w:rPr>
      </w:pPr>
    </w:p>
    <w:p w14:paraId="2AF253BE" w14:textId="77777777" w:rsidR="00E05198" w:rsidRPr="00C9537E" w:rsidRDefault="00E05198" w:rsidP="00C9537E">
      <w:pPr>
        <w:spacing w:line="340" w:lineRule="exact"/>
        <w:jc w:val="center"/>
        <w:rPr>
          <w:rFonts w:asciiTheme="minorHAnsi" w:hAnsiTheme="minorHAnsi" w:cstheme="minorHAnsi"/>
          <w:b/>
          <w:smallCaps/>
        </w:rPr>
      </w:pPr>
    </w:p>
    <w:tbl>
      <w:tblPr>
        <w:tblW w:w="0" w:type="auto"/>
        <w:tblInd w:w="-38" w:type="dxa"/>
        <w:tblLayout w:type="fixed"/>
        <w:tblCellMar>
          <w:left w:w="70" w:type="dxa"/>
          <w:right w:w="70" w:type="dxa"/>
        </w:tblCellMar>
        <w:tblLook w:val="0000" w:firstRow="0" w:lastRow="0" w:firstColumn="0" w:lastColumn="0" w:noHBand="0" w:noVBand="0"/>
      </w:tblPr>
      <w:tblGrid>
        <w:gridCol w:w="4489"/>
        <w:gridCol w:w="4489"/>
      </w:tblGrid>
      <w:tr w:rsidR="00E05198" w:rsidRPr="00C9537E" w14:paraId="767A95A0" w14:textId="77777777" w:rsidTr="00107C59">
        <w:tc>
          <w:tcPr>
            <w:tcW w:w="4489" w:type="dxa"/>
            <w:tcBorders>
              <w:top w:val="nil"/>
              <w:left w:val="nil"/>
              <w:bottom w:val="nil"/>
              <w:right w:val="nil"/>
            </w:tcBorders>
          </w:tcPr>
          <w:p w14:paraId="2D8360FD" w14:textId="77777777" w:rsidR="00E05198" w:rsidRPr="00C9537E" w:rsidRDefault="00E05198" w:rsidP="00C9537E">
            <w:pPr>
              <w:spacing w:line="340" w:lineRule="exact"/>
              <w:rPr>
                <w:rFonts w:asciiTheme="minorHAnsi" w:hAnsiTheme="minorHAnsi" w:cstheme="minorHAnsi"/>
              </w:rPr>
            </w:pPr>
            <w:r w:rsidRPr="00C9537E">
              <w:rPr>
                <w:rFonts w:asciiTheme="minorHAnsi" w:hAnsiTheme="minorHAnsi" w:cstheme="minorHAnsi"/>
              </w:rPr>
              <w:t>__________________________________</w:t>
            </w:r>
          </w:p>
          <w:p w14:paraId="242C8FE5" w14:textId="77777777" w:rsidR="00E05198" w:rsidRPr="00C9537E" w:rsidRDefault="00E05198" w:rsidP="00C9537E">
            <w:pPr>
              <w:spacing w:line="340" w:lineRule="exact"/>
              <w:rPr>
                <w:rFonts w:asciiTheme="minorHAnsi" w:hAnsiTheme="minorHAnsi" w:cstheme="minorHAnsi"/>
              </w:rPr>
            </w:pPr>
            <w:r w:rsidRPr="00C9537E">
              <w:rPr>
                <w:rFonts w:asciiTheme="minorHAnsi" w:hAnsiTheme="minorHAnsi" w:cstheme="minorHAnsi"/>
              </w:rPr>
              <w:t>Nome:</w:t>
            </w:r>
          </w:p>
          <w:p w14:paraId="5C9910B1" w14:textId="77777777" w:rsidR="00E05198" w:rsidRPr="00C9537E" w:rsidRDefault="00E05198" w:rsidP="00C9537E">
            <w:pPr>
              <w:spacing w:line="340" w:lineRule="exact"/>
              <w:rPr>
                <w:rFonts w:asciiTheme="minorHAnsi" w:hAnsiTheme="minorHAnsi" w:cstheme="minorHAnsi"/>
              </w:rPr>
            </w:pPr>
            <w:r w:rsidRPr="00C9537E">
              <w:rPr>
                <w:rFonts w:asciiTheme="minorHAnsi" w:hAnsiTheme="minorHAnsi" w:cstheme="minorHAnsi"/>
              </w:rPr>
              <w:t>RG:</w:t>
            </w:r>
          </w:p>
          <w:p w14:paraId="77224198" w14:textId="77777777" w:rsidR="00E05198" w:rsidRPr="00C9537E" w:rsidRDefault="00E05198" w:rsidP="00C9537E">
            <w:pPr>
              <w:spacing w:line="340" w:lineRule="exact"/>
              <w:rPr>
                <w:rFonts w:asciiTheme="minorHAnsi" w:hAnsiTheme="minorHAnsi" w:cstheme="minorHAnsi"/>
              </w:rPr>
            </w:pPr>
            <w:r w:rsidRPr="00C9537E">
              <w:rPr>
                <w:rFonts w:asciiTheme="minorHAnsi" w:hAnsiTheme="minorHAnsi" w:cstheme="minorHAnsi"/>
              </w:rPr>
              <w:t>CPF/ME:</w:t>
            </w:r>
          </w:p>
        </w:tc>
        <w:tc>
          <w:tcPr>
            <w:tcW w:w="4489" w:type="dxa"/>
            <w:tcBorders>
              <w:top w:val="nil"/>
              <w:left w:val="nil"/>
              <w:bottom w:val="nil"/>
              <w:right w:val="nil"/>
            </w:tcBorders>
          </w:tcPr>
          <w:p w14:paraId="783B689D" w14:textId="77777777" w:rsidR="00E05198" w:rsidRPr="00C9537E" w:rsidRDefault="00E05198" w:rsidP="00C9537E">
            <w:pPr>
              <w:spacing w:line="340" w:lineRule="exact"/>
              <w:rPr>
                <w:rFonts w:asciiTheme="minorHAnsi" w:hAnsiTheme="minorHAnsi" w:cstheme="minorHAnsi"/>
              </w:rPr>
            </w:pPr>
            <w:r w:rsidRPr="00C9537E">
              <w:rPr>
                <w:rFonts w:asciiTheme="minorHAnsi" w:hAnsiTheme="minorHAnsi" w:cstheme="minorHAnsi"/>
              </w:rPr>
              <w:t>__________________________________</w:t>
            </w:r>
          </w:p>
          <w:p w14:paraId="1A294DBE" w14:textId="77777777" w:rsidR="00E05198" w:rsidRPr="00C9537E" w:rsidRDefault="00E05198" w:rsidP="00C9537E">
            <w:pPr>
              <w:spacing w:line="340" w:lineRule="exact"/>
              <w:rPr>
                <w:rFonts w:asciiTheme="minorHAnsi" w:hAnsiTheme="minorHAnsi" w:cstheme="minorHAnsi"/>
              </w:rPr>
            </w:pPr>
            <w:r w:rsidRPr="00C9537E">
              <w:rPr>
                <w:rFonts w:asciiTheme="minorHAnsi" w:hAnsiTheme="minorHAnsi" w:cstheme="minorHAnsi"/>
              </w:rPr>
              <w:t>Nome:</w:t>
            </w:r>
          </w:p>
          <w:p w14:paraId="3D982B7E" w14:textId="77777777" w:rsidR="00E05198" w:rsidRPr="00C9537E" w:rsidRDefault="00E05198" w:rsidP="00C9537E">
            <w:pPr>
              <w:spacing w:line="340" w:lineRule="exact"/>
              <w:rPr>
                <w:rFonts w:asciiTheme="minorHAnsi" w:hAnsiTheme="minorHAnsi" w:cstheme="minorHAnsi"/>
              </w:rPr>
            </w:pPr>
            <w:r w:rsidRPr="00C9537E">
              <w:rPr>
                <w:rFonts w:asciiTheme="minorHAnsi" w:hAnsiTheme="minorHAnsi" w:cstheme="minorHAnsi"/>
              </w:rPr>
              <w:t>RG:</w:t>
            </w:r>
          </w:p>
          <w:p w14:paraId="11C966D4" w14:textId="77777777" w:rsidR="00E05198" w:rsidRPr="00C9537E" w:rsidRDefault="00E05198" w:rsidP="00C9537E">
            <w:pPr>
              <w:spacing w:line="340" w:lineRule="exact"/>
              <w:rPr>
                <w:rFonts w:asciiTheme="minorHAnsi" w:hAnsiTheme="minorHAnsi" w:cstheme="minorHAnsi"/>
              </w:rPr>
            </w:pPr>
            <w:r w:rsidRPr="00C9537E">
              <w:rPr>
                <w:rFonts w:asciiTheme="minorHAnsi" w:hAnsiTheme="minorHAnsi" w:cstheme="minorHAnsi"/>
              </w:rPr>
              <w:t>CPF/ME:</w:t>
            </w:r>
          </w:p>
        </w:tc>
      </w:tr>
    </w:tbl>
    <w:p w14:paraId="57CB0752" w14:textId="77777777" w:rsidR="00E05198" w:rsidRPr="00C9537E" w:rsidRDefault="00E05198" w:rsidP="00C9537E">
      <w:pPr>
        <w:autoSpaceDE/>
        <w:autoSpaceDN/>
        <w:adjustRightInd/>
        <w:spacing w:line="340" w:lineRule="exact"/>
        <w:rPr>
          <w:rFonts w:asciiTheme="minorHAnsi" w:hAnsiTheme="minorHAnsi" w:cstheme="minorHAnsi"/>
          <w:b/>
        </w:rPr>
      </w:pPr>
      <w:r w:rsidRPr="00C9537E">
        <w:rPr>
          <w:rFonts w:asciiTheme="minorHAnsi" w:hAnsiTheme="minorHAnsi" w:cstheme="minorHAnsi"/>
          <w:b/>
        </w:rPr>
        <w:br w:type="page"/>
      </w:r>
    </w:p>
    <w:p w14:paraId="7EEE2309" w14:textId="77777777" w:rsidR="003C4080" w:rsidRPr="00C9537E" w:rsidRDefault="003C4080" w:rsidP="00C9537E">
      <w:pPr>
        <w:spacing w:line="340" w:lineRule="exact"/>
        <w:jc w:val="both"/>
        <w:rPr>
          <w:rFonts w:asciiTheme="minorHAnsi" w:hAnsiTheme="minorHAnsi" w:cstheme="minorHAnsi"/>
          <w:i/>
        </w:rPr>
      </w:pPr>
      <w:r w:rsidRPr="00C9537E">
        <w:rPr>
          <w:rFonts w:asciiTheme="minorHAnsi" w:hAnsiTheme="minorHAnsi" w:cstheme="minorHAnsi"/>
          <w:i/>
        </w:rPr>
        <w:t xml:space="preserve">(Página de </w:t>
      </w:r>
      <w:r w:rsidRPr="00C9537E">
        <w:rPr>
          <w:rFonts w:asciiTheme="minorHAnsi" w:hAnsiTheme="minorHAnsi" w:cstheme="minorHAnsi"/>
          <w:bCs/>
          <w:i/>
          <w:iCs/>
        </w:rPr>
        <w:t>assinaturas</w:t>
      </w:r>
      <w:r w:rsidRPr="00C9537E">
        <w:rPr>
          <w:rFonts w:asciiTheme="minorHAnsi" w:hAnsiTheme="minorHAnsi" w:cstheme="minorHAnsi"/>
          <w:i/>
        </w:rPr>
        <w:t xml:space="preserve"> do “1º (Primeiro) Aditamento ao Instrumento Particular de Escritura da 1ª (Primeira) Emissão de Debêntures Simples, não Conversíveis em Ações, da Espécie Quirografária, a Ser Convolada em da Espécie com Garantia Real, com Garantia Adicional Fidejussória, em Série Única, para Distribuição Pública com Esforços Restritos, da Usina Cerradão S.A.”)</w:t>
      </w:r>
    </w:p>
    <w:p w14:paraId="3BB59505" w14:textId="77777777" w:rsidR="00E05198" w:rsidRPr="00C9537E" w:rsidRDefault="00E05198" w:rsidP="00C9537E">
      <w:pPr>
        <w:spacing w:line="340" w:lineRule="exact"/>
        <w:rPr>
          <w:rFonts w:asciiTheme="minorHAnsi" w:hAnsiTheme="minorHAnsi" w:cstheme="minorHAnsi"/>
          <w:bCs/>
          <w:i/>
          <w:iCs/>
        </w:rPr>
      </w:pPr>
    </w:p>
    <w:p w14:paraId="4022BE1A" w14:textId="77777777" w:rsidR="00E05198" w:rsidRPr="00C9537E" w:rsidRDefault="00E05198" w:rsidP="00C9537E">
      <w:pPr>
        <w:spacing w:line="340" w:lineRule="exact"/>
        <w:rPr>
          <w:rFonts w:asciiTheme="minorHAnsi" w:hAnsiTheme="minorHAnsi" w:cstheme="minorHAnsi"/>
          <w:bCs/>
          <w:i/>
          <w:iCs/>
        </w:rPr>
      </w:pPr>
    </w:p>
    <w:p w14:paraId="0FE3CAC2" w14:textId="77777777" w:rsidR="00E05198" w:rsidRPr="00C9537E" w:rsidRDefault="00E05198" w:rsidP="00C9537E">
      <w:pPr>
        <w:spacing w:line="340" w:lineRule="exact"/>
        <w:jc w:val="center"/>
        <w:rPr>
          <w:rFonts w:asciiTheme="minorHAnsi" w:eastAsia="SimSun" w:hAnsiTheme="minorHAnsi" w:cstheme="minorHAnsi"/>
          <w:b/>
          <w:bCs/>
          <w:smallCaps/>
          <w:kern w:val="20"/>
          <w:lang w:val="en-US" w:eastAsia="en-GB"/>
        </w:rPr>
      </w:pPr>
      <w:r w:rsidRPr="00C9537E">
        <w:rPr>
          <w:rFonts w:asciiTheme="minorHAnsi" w:hAnsiTheme="minorHAnsi" w:cstheme="minorHAnsi"/>
          <w:b/>
        </w:rPr>
        <w:t>JOSÉ PEDRO DE ANDRADE</w:t>
      </w:r>
    </w:p>
    <w:p w14:paraId="30E629C0" w14:textId="77777777" w:rsidR="00E05198" w:rsidRPr="00C9537E" w:rsidRDefault="00E05198" w:rsidP="00C9537E">
      <w:pPr>
        <w:spacing w:line="340" w:lineRule="exact"/>
        <w:rPr>
          <w:rFonts w:asciiTheme="minorHAnsi" w:hAnsiTheme="minorHAnsi" w:cstheme="minorHAnsi"/>
          <w:spacing w:val="-2"/>
          <w:kern w:val="20"/>
          <w:lang w:val="en-US"/>
        </w:rPr>
      </w:pPr>
    </w:p>
    <w:p w14:paraId="08DC8A36" w14:textId="77777777" w:rsidR="00E05198" w:rsidRPr="00C9537E" w:rsidRDefault="00E05198" w:rsidP="00C9537E">
      <w:pPr>
        <w:spacing w:line="340" w:lineRule="exact"/>
        <w:rPr>
          <w:rFonts w:asciiTheme="minorHAnsi" w:hAnsiTheme="minorHAnsi" w:cstheme="minorHAnsi"/>
          <w:spacing w:val="-2"/>
          <w:kern w:val="20"/>
          <w:lang w:val="en-US"/>
        </w:rPr>
      </w:pPr>
    </w:p>
    <w:p w14:paraId="0FAEFCD5" w14:textId="77777777" w:rsidR="00E05198" w:rsidRPr="00C9537E" w:rsidRDefault="00E05198" w:rsidP="00C9537E">
      <w:pPr>
        <w:spacing w:line="340" w:lineRule="exact"/>
        <w:rPr>
          <w:rFonts w:asciiTheme="minorHAnsi" w:hAnsiTheme="minorHAnsi" w:cstheme="minorHAnsi"/>
          <w:spacing w:val="-2"/>
          <w:kern w:val="20"/>
          <w:lang w:val="en-US"/>
        </w:rPr>
      </w:pPr>
    </w:p>
    <w:tbl>
      <w:tblPr>
        <w:tblW w:w="4820" w:type="dxa"/>
        <w:jc w:val="center"/>
        <w:tblLayout w:type="fixed"/>
        <w:tblCellMar>
          <w:left w:w="71" w:type="dxa"/>
          <w:right w:w="71" w:type="dxa"/>
        </w:tblCellMar>
        <w:tblLook w:val="0000" w:firstRow="0" w:lastRow="0" w:firstColumn="0" w:lastColumn="0" w:noHBand="0" w:noVBand="0"/>
      </w:tblPr>
      <w:tblGrid>
        <w:gridCol w:w="4253"/>
        <w:gridCol w:w="567"/>
      </w:tblGrid>
      <w:tr w:rsidR="00E05198" w:rsidRPr="00C9537E" w14:paraId="0D3467A7" w14:textId="77777777" w:rsidTr="00107C59">
        <w:trPr>
          <w:cantSplit/>
          <w:jc w:val="center"/>
        </w:trPr>
        <w:tc>
          <w:tcPr>
            <w:tcW w:w="4253" w:type="dxa"/>
            <w:tcBorders>
              <w:top w:val="single" w:sz="4" w:space="0" w:color="auto"/>
            </w:tcBorders>
            <w:shd w:val="clear" w:color="auto" w:fill="auto"/>
          </w:tcPr>
          <w:p w14:paraId="4726283B" w14:textId="77777777" w:rsidR="00E05198" w:rsidRPr="00C9537E" w:rsidRDefault="00E05198" w:rsidP="00C9537E">
            <w:pPr>
              <w:spacing w:line="340" w:lineRule="exact"/>
              <w:rPr>
                <w:rFonts w:asciiTheme="minorHAnsi" w:hAnsiTheme="minorHAnsi" w:cstheme="minorHAnsi"/>
                <w:spacing w:val="-2"/>
                <w:kern w:val="20"/>
              </w:rPr>
            </w:pPr>
            <w:r w:rsidRPr="00C9537E">
              <w:rPr>
                <w:rFonts w:asciiTheme="minorHAnsi" w:hAnsiTheme="minorHAnsi" w:cstheme="minorHAnsi"/>
              </w:rPr>
              <w:t>RG:</w:t>
            </w:r>
            <w:r w:rsidRPr="00C9537E">
              <w:rPr>
                <w:rFonts w:asciiTheme="minorHAnsi" w:hAnsiTheme="minorHAnsi" w:cstheme="minorHAnsi"/>
              </w:rPr>
              <w:br/>
              <w:t>CPF/ME:</w:t>
            </w:r>
          </w:p>
        </w:tc>
        <w:tc>
          <w:tcPr>
            <w:tcW w:w="567" w:type="dxa"/>
            <w:shd w:val="clear" w:color="auto" w:fill="auto"/>
          </w:tcPr>
          <w:p w14:paraId="1DE249C2" w14:textId="77777777" w:rsidR="00E05198" w:rsidRPr="00C9537E" w:rsidRDefault="00E05198" w:rsidP="00C9537E">
            <w:pPr>
              <w:spacing w:line="340" w:lineRule="exact"/>
              <w:rPr>
                <w:rFonts w:asciiTheme="minorHAnsi" w:hAnsiTheme="minorHAnsi" w:cstheme="minorHAnsi"/>
                <w:spacing w:val="-2"/>
                <w:kern w:val="20"/>
              </w:rPr>
            </w:pPr>
          </w:p>
        </w:tc>
      </w:tr>
    </w:tbl>
    <w:p w14:paraId="2E7932C8" w14:textId="77777777" w:rsidR="00E05198" w:rsidRPr="00C9537E" w:rsidRDefault="00E05198" w:rsidP="00C9537E">
      <w:pPr>
        <w:spacing w:line="340" w:lineRule="exact"/>
        <w:jc w:val="center"/>
        <w:rPr>
          <w:rFonts w:asciiTheme="minorHAnsi" w:hAnsiTheme="minorHAnsi" w:cstheme="minorHAnsi"/>
          <w:b/>
        </w:rPr>
      </w:pPr>
    </w:p>
    <w:p w14:paraId="7A9DF693" w14:textId="77777777" w:rsidR="00E05198" w:rsidRPr="00C9537E" w:rsidRDefault="00E05198" w:rsidP="00C9537E">
      <w:pPr>
        <w:spacing w:line="340" w:lineRule="exact"/>
        <w:jc w:val="center"/>
        <w:rPr>
          <w:rFonts w:asciiTheme="minorHAnsi" w:hAnsiTheme="minorHAnsi" w:cstheme="minorHAnsi"/>
          <w:b/>
        </w:rPr>
      </w:pPr>
    </w:p>
    <w:p w14:paraId="19095007" w14:textId="77777777" w:rsidR="00E05198" w:rsidRPr="00C9537E" w:rsidRDefault="00E05198" w:rsidP="00C9537E">
      <w:pPr>
        <w:spacing w:line="340" w:lineRule="exact"/>
        <w:jc w:val="center"/>
        <w:rPr>
          <w:rFonts w:asciiTheme="minorHAnsi" w:eastAsia="SimSun" w:hAnsiTheme="minorHAnsi" w:cstheme="minorHAnsi"/>
          <w:b/>
          <w:bCs/>
          <w:smallCaps/>
          <w:kern w:val="20"/>
          <w:lang w:eastAsia="en-GB"/>
        </w:rPr>
      </w:pPr>
      <w:r w:rsidRPr="00C9537E">
        <w:rPr>
          <w:rFonts w:asciiTheme="minorHAnsi" w:hAnsiTheme="minorHAnsi" w:cstheme="minorHAnsi"/>
          <w:b/>
          <w:bCs/>
        </w:rPr>
        <w:t>MARIA ARTÊMIA DE CASTRO ANDRADE</w:t>
      </w:r>
    </w:p>
    <w:p w14:paraId="154FE24E" w14:textId="77777777" w:rsidR="00E05198" w:rsidRPr="00C9537E" w:rsidRDefault="00E05198" w:rsidP="00C9537E">
      <w:pPr>
        <w:spacing w:line="340" w:lineRule="exact"/>
        <w:rPr>
          <w:rFonts w:asciiTheme="minorHAnsi" w:hAnsiTheme="minorHAnsi" w:cstheme="minorHAnsi"/>
          <w:spacing w:val="-2"/>
          <w:kern w:val="20"/>
        </w:rPr>
      </w:pPr>
    </w:p>
    <w:p w14:paraId="34A981EF" w14:textId="77777777" w:rsidR="00E05198" w:rsidRPr="00C9537E" w:rsidRDefault="00E05198" w:rsidP="00C9537E">
      <w:pPr>
        <w:spacing w:line="340" w:lineRule="exact"/>
        <w:rPr>
          <w:rFonts w:asciiTheme="minorHAnsi" w:hAnsiTheme="minorHAnsi" w:cstheme="minorHAnsi"/>
          <w:spacing w:val="-2"/>
          <w:kern w:val="20"/>
        </w:rPr>
      </w:pPr>
    </w:p>
    <w:p w14:paraId="65EA7F1F" w14:textId="77777777" w:rsidR="00E05198" w:rsidRPr="00C9537E" w:rsidRDefault="00E05198" w:rsidP="00C9537E">
      <w:pPr>
        <w:spacing w:line="340" w:lineRule="exact"/>
        <w:rPr>
          <w:rFonts w:asciiTheme="minorHAnsi" w:hAnsiTheme="minorHAnsi" w:cstheme="minorHAnsi"/>
          <w:spacing w:val="-2"/>
          <w:kern w:val="20"/>
        </w:rPr>
      </w:pPr>
    </w:p>
    <w:tbl>
      <w:tblPr>
        <w:tblW w:w="4820" w:type="dxa"/>
        <w:jc w:val="center"/>
        <w:tblLayout w:type="fixed"/>
        <w:tblCellMar>
          <w:left w:w="71" w:type="dxa"/>
          <w:right w:w="71" w:type="dxa"/>
        </w:tblCellMar>
        <w:tblLook w:val="0000" w:firstRow="0" w:lastRow="0" w:firstColumn="0" w:lastColumn="0" w:noHBand="0" w:noVBand="0"/>
      </w:tblPr>
      <w:tblGrid>
        <w:gridCol w:w="4253"/>
        <w:gridCol w:w="567"/>
      </w:tblGrid>
      <w:tr w:rsidR="00E05198" w:rsidRPr="00C9537E" w14:paraId="5EE0FAE1" w14:textId="77777777" w:rsidTr="00107C59">
        <w:trPr>
          <w:cantSplit/>
          <w:jc w:val="center"/>
        </w:trPr>
        <w:tc>
          <w:tcPr>
            <w:tcW w:w="4253" w:type="dxa"/>
            <w:tcBorders>
              <w:top w:val="single" w:sz="4" w:space="0" w:color="auto"/>
            </w:tcBorders>
            <w:shd w:val="clear" w:color="auto" w:fill="auto"/>
          </w:tcPr>
          <w:p w14:paraId="701BA52C" w14:textId="77777777" w:rsidR="00E05198" w:rsidRPr="00C9537E" w:rsidRDefault="00E05198" w:rsidP="00C9537E">
            <w:pPr>
              <w:spacing w:line="340" w:lineRule="exact"/>
              <w:rPr>
                <w:rFonts w:asciiTheme="minorHAnsi" w:hAnsiTheme="minorHAnsi" w:cstheme="minorHAnsi"/>
                <w:spacing w:val="-2"/>
                <w:kern w:val="20"/>
              </w:rPr>
            </w:pPr>
            <w:r w:rsidRPr="00C9537E">
              <w:rPr>
                <w:rFonts w:asciiTheme="minorHAnsi" w:hAnsiTheme="minorHAnsi" w:cstheme="minorHAnsi"/>
              </w:rPr>
              <w:t>RG:</w:t>
            </w:r>
            <w:r w:rsidRPr="00C9537E">
              <w:rPr>
                <w:rFonts w:asciiTheme="minorHAnsi" w:hAnsiTheme="minorHAnsi" w:cstheme="minorHAnsi"/>
              </w:rPr>
              <w:br/>
              <w:t>CPF/ME:</w:t>
            </w:r>
          </w:p>
        </w:tc>
        <w:tc>
          <w:tcPr>
            <w:tcW w:w="567" w:type="dxa"/>
            <w:shd w:val="clear" w:color="auto" w:fill="auto"/>
          </w:tcPr>
          <w:p w14:paraId="6F9C6BD0" w14:textId="77777777" w:rsidR="00E05198" w:rsidRPr="00C9537E" w:rsidRDefault="00E05198" w:rsidP="00C9537E">
            <w:pPr>
              <w:spacing w:line="340" w:lineRule="exact"/>
              <w:rPr>
                <w:rFonts w:asciiTheme="minorHAnsi" w:hAnsiTheme="minorHAnsi" w:cstheme="minorHAnsi"/>
                <w:spacing w:val="-2"/>
                <w:kern w:val="20"/>
              </w:rPr>
            </w:pPr>
          </w:p>
        </w:tc>
      </w:tr>
    </w:tbl>
    <w:p w14:paraId="78056E5D" w14:textId="77777777" w:rsidR="00E05198" w:rsidRPr="00C9537E" w:rsidRDefault="00E05198" w:rsidP="00C9537E">
      <w:pPr>
        <w:spacing w:line="340" w:lineRule="exact"/>
        <w:rPr>
          <w:rFonts w:asciiTheme="minorHAnsi" w:hAnsiTheme="minorHAnsi" w:cstheme="minorHAnsi"/>
          <w:bCs/>
          <w:i/>
          <w:iCs/>
        </w:rPr>
      </w:pPr>
    </w:p>
    <w:p w14:paraId="0367E3D2" w14:textId="77777777" w:rsidR="00E05198" w:rsidRPr="00C9537E" w:rsidRDefault="00E05198" w:rsidP="00C9537E">
      <w:pPr>
        <w:autoSpaceDE/>
        <w:autoSpaceDN/>
        <w:adjustRightInd/>
        <w:spacing w:line="340" w:lineRule="exact"/>
        <w:rPr>
          <w:rFonts w:asciiTheme="minorHAnsi" w:hAnsiTheme="minorHAnsi" w:cstheme="minorHAnsi"/>
          <w:bCs/>
          <w:i/>
          <w:iCs/>
        </w:rPr>
      </w:pPr>
      <w:r w:rsidRPr="00C9537E">
        <w:rPr>
          <w:rFonts w:asciiTheme="minorHAnsi" w:hAnsiTheme="minorHAnsi" w:cstheme="minorHAnsi"/>
          <w:bCs/>
          <w:i/>
          <w:iCs/>
        </w:rPr>
        <w:br w:type="page"/>
      </w:r>
    </w:p>
    <w:p w14:paraId="38AFC093" w14:textId="77777777" w:rsidR="003C4080" w:rsidRPr="00C9537E" w:rsidRDefault="003C4080" w:rsidP="00C9537E">
      <w:pPr>
        <w:spacing w:line="340" w:lineRule="exact"/>
        <w:jc w:val="both"/>
        <w:rPr>
          <w:rFonts w:asciiTheme="minorHAnsi" w:hAnsiTheme="minorHAnsi" w:cstheme="minorHAnsi"/>
          <w:i/>
        </w:rPr>
      </w:pPr>
      <w:r w:rsidRPr="00C9537E">
        <w:rPr>
          <w:rFonts w:asciiTheme="minorHAnsi" w:hAnsiTheme="minorHAnsi" w:cstheme="minorHAnsi"/>
          <w:i/>
        </w:rPr>
        <w:t xml:space="preserve">(Página de </w:t>
      </w:r>
      <w:r w:rsidRPr="00C9537E">
        <w:rPr>
          <w:rFonts w:asciiTheme="minorHAnsi" w:hAnsiTheme="minorHAnsi" w:cstheme="minorHAnsi"/>
          <w:bCs/>
          <w:i/>
          <w:iCs/>
        </w:rPr>
        <w:t>assinaturas</w:t>
      </w:r>
      <w:r w:rsidRPr="00C9537E">
        <w:rPr>
          <w:rFonts w:asciiTheme="minorHAnsi" w:hAnsiTheme="minorHAnsi" w:cstheme="minorHAnsi"/>
          <w:i/>
        </w:rPr>
        <w:t xml:space="preserve"> do “1º (Primeiro) Aditamento ao Instrumento Particular de Escritura da 1ª (Primeira) Emissão de Debêntures Simples, não Conversíveis em Ações, da Espécie Quirografária, a Ser Convolada em da Espécie com Garantia Real, com Garantia Adicional Fidejussória, em Série Única, para Distribuição Pública com Esforços Restritos, da Usina Cerradão S.A.”)</w:t>
      </w:r>
    </w:p>
    <w:p w14:paraId="4202AA6E" w14:textId="77777777" w:rsidR="00E05198" w:rsidRPr="00C9537E" w:rsidRDefault="00E05198" w:rsidP="00C9537E">
      <w:pPr>
        <w:spacing w:line="340" w:lineRule="exact"/>
        <w:rPr>
          <w:rFonts w:asciiTheme="minorHAnsi" w:hAnsiTheme="minorHAnsi" w:cstheme="minorHAnsi"/>
          <w:bCs/>
          <w:i/>
          <w:iCs/>
        </w:rPr>
      </w:pPr>
    </w:p>
    <w:p w14:paraId="7B511F70" w14:textId="77777777" w:rsidR="00E05198" w:rsidRPr="00C9537E" w:rsidRDefault="00E05198" w:rsidP="00C9537E">
      <w:pPr>
        <w:spacing w:line="340" w:lineRule="exact"/>
        <w:rPr>
          <w:rFonts w:asciiTheme="minorHAnsi" w:hAnsiTheme="minorHAnsi" w:cstheme="minorHAnsi"/>
          <w:bCs/>
          <w:i/>
          <w:iCs/>
        </w:rPr>
      </w:pPr>
    </w:p>
    <w:p w14:paraId="723017F3" w14:textId="77777777" w:rsidR="00E05198" w:rsidRPr="00C9537E" w:rsidRDefault="00E05198" w:rsidP="00C9537E">
      <w:pPr>
        <w:spacing w:line="340" w:lineRule="exact"/>
        <w:jc w:val="center"/>
        <w:rPr>
          <w:rFonts w:asciiTheme="minorHAnsi" w:eastAsia="SimSun" w:hAnsiTheme="minorHAnsi" w:cstheme="minorHAnsi"/>
          <w:b/>
          <w:bCs/>
          <w:smallCaps/>
          <w:kern w:val="20"/>
          <w:lang w:val="en-US" w:eastAsia="en-GB"/>
        </w:rPr>
      </w:pPr>
      <w:r w:rsidRPr="00C9537E">
        <w:rPr>
          <w:rFonts w:asciiTheme="minorHAnsi" w:hAnsiTheme="minorHAnsi" w:cstheme="minorHAnsi"/>
          <w:b/>
        </w:rPr>
        <w:t>ADALBERTO QUEIROZ</w:t>
      </w:r>
    </w:p>
    <w:p w14:paraId="3A13C6AE" w14:textId="77777777" w:rsidR="00E05198" w:rsidRPr="00C9537E" w:rsidRDefault="00E05198" w:rsidP="00C9537E">
      <w:pPr>
        <w:spacing w:line="340" w:lineRule="exact"/>
        <w:rPr>
          <w:rFonts w:asciiTheme="minorHAnsi" w:hAnsiTheme="minorHAnsi" w:cstheme="minorHAnsi"/>
          <w:spacing w:val="-2"/>
          <w:kern w:val="20"/>
          <w:lang w:val="en-US"/>
        </w:rPr>
      </w:pPr>
    </w:p>
    <w:p w14:paraId="23B9CF5D" w14:textId="77777777" w:rsidR="00E05198" w:rsidRPr="00C9537E" w:rsidRDefault="00E05198" w:rsidP="00C9537E">
      <w:pPr>
        <w:spacing w:line="340" w:lineRule="exact"/>
        <w:rPr>
          <w:rFonts w:asciiTheme="minorHAnsi" w:hAnsiTheme="minorHAnsi" w:cstheme="minorHAnsi"/>
          <w:spacing w:val="-2"/>
          <w:kern w:val="20"/>
          <w:lang w:val="en-US"/>
        </w:rPr>
      </w:pPr>
    </w:p>
    <w:p w14:paraId="2A54E792" w14:textId="77777777" w:rsidR="00E05198" w:rsidRPr="00C9537E" w:rsidRDefault="00E05198" w:rsidP="00C9537E">
      <w:pPr>
        <w:spacing w:line="340" w:lineRule="exact"/>
        <w:rPr>
          <w:rFonts w:asciiTheme="minorHAnsi" w:hAnsiTheme="minorHAnsi" w:cstheme="minorHAnsi"/>
          <w:spacing w:val="-2"/>
          <w:kern w:val="20"/>
          <w:lang w:val="en-US"/>
        </w:rPr>
      </w:pPr>
    </w:p>
    <w:tbl>
      <w:tblPr>
        <w:tblW w:w="4820" w:type="dxa"/>
        <w:jc w:val="center"/>
        <w:tblLayout w:type="fixed"/>
        <w:tblCellMar>
          <w:left w:w="71" w:type="dxa"/>
          <w:right w:w="71" w:type="dxa"/>
        </w:tblCellMar>
        <w:tblLook w:val="0000" w:firstRow="0" w:lastRow="0" w:firstColumn="0" w:lastColumn="0" w:noHBand="0" w:noVBand="0"/>
      </w:tblPr>
      <w:tblGrid>
        <w:gridCol w:w="4253"/>
        <w:gridCol w:w="567"/>
      </w:tblGrid>
      <w:tr w:rsidR="00E05198" w:rsidRPr="00C9537E" w14:paraId="284F21C0" w14:textId="77777777" w:rsidTr="00107C59">
        <w:trPr>
          <w:cantSplit/>
          <w:jc w:val="center"/>
        </w:trPr>
        <w:tc>
          <w:tcPr>
            <w:tcW w:w="4253" w:type="dxa"/>
            <w:tcBorders>
              <w:top w:val="single" w:sz="4" w:space="0" w:color="auto"/>
            </w:tcBorders>
            <w:shd w:val="clear" w:color="auto" w:fill="auto"/>
          </w:tcPr>
          <w:p w14:paraId="16449C24" w14:textId="77777777" w:rsidR="00E05198" w:rsidRPr="00C9537E" w:rsidRDefault="00E05198" w:rsidP="00C9537E">
            <w:pPr>
              <w:spacing w:line="340" w:lineRule="exact"/>
              <w:rPr>
                <w:rFonts w:asciiTheme="minorHAnsi" w:hAnsiTheme="minorHAnsi" w:cstheme="minorHAnsi"/>
                <w:spacing w:val="-2"/>
                <w:kern w:val="20"/>
              </w:rPr>
            </w:pPr>
            <w:r w:rsidRPr="00C9537E">
              <w:rPr>
                <w:rFonts w:asciiTheme="minorHAnsi" w:hAnsiTheme="minorHAnsi" w:cstheme="minorHAnsi"/>
              </w:rPr>
              <w:t>RG:</w:t>
            </w:r>
            <w:r w:rsidRPr="00C9537E">
              <w:rPr>
                <w:rFonts w:asciiTheme="minorHAnsi" w:hAnsiTheme="minorHAnsi" w:cstheme="minorHAnsi"/>
              </w:rPr>
              <w:br/>
              <w:t>CPF/ME:</w:t>
            </w:r>
          </w:p>
        </w:tc>
        <w:tc>
          <w:tcPr>
            <w:tcW w:w="567" w:type="dxa"/>
            <w:shd w:val="clear" w:color="auto" w:fill="auto"/>
          </w:tcPr>
          <w:p w14:paraId="6126CB39" w14:textId="77777777" w:rsidR="00E05198" w:rsidRPr="00C9537E" w:rsidRDefault="00E05198" w:rsidP="00C9537E">
            <w:pPr>
              <w:spacing w:line="340" w:lineRule="exact"/>
              <w:rPr>
                <w:rFonts w:asciiTheme="minorHAnsi" w:hAnsiTheme="minorHAnsi" w:cstheme="minorHAnsi"/>
                <w:spacing w:val="-2"/>
                <w:kern w:val="20"/>
              </w:rPr>
            </w:pPr>
          </w:p>
        </w:tc>
      </w:tr>
    </w:tbl>
    <w:p w14:paraId="7ECE86A2" w14:textId="77777777" w:rsidR="00E05198" w:rsidRPr="00C9537E" w:rsidRDefault="00E05198" w:rsidP="00C9537E">
      <w:pPr>
        <w:spacing w:line="340" w:lineRule="exact"/>
        <w:jc w:val="center"/>
        <w:rPr>
          <w:rFonts w:asciiTheme="minorHAnsi" w:hAnsiTheme="minorHAnsi" w:cstheme="minorHAnsi"/>
          <w:b/>
        </w:rPr>
      </w:pPr>
    </w:p>
    <w:p w14:paraId="540FE46B" w14:textId="77777777" w:rsidR="00E05198" w:rsidRPr="00C9537E" w:rsidRDefault="00E05198" w:rsidP="00C9537E">
      <w:pPr>
        <w:spacing w:line="340" w:lineRule="exact"/>
        <w:jc w:val="center"/>
        <w:rPr>
          <w:rFonts w:asciiTheme="minorHAnsi" w:hAnsiTheme="minorHAnsi" w:cstheme="minorHAnsi"/>
          <w:b/>
        </w:rPr>
      </w:pPr>
    </w:p>
    <w:p w14:paraId="00BAC88C" w14:textId="77777777" w:rsidR="00E05198" w:rsidRPr="00C9537E" w:rsidRDefault="00E05198" w:rsidP="00C9537E">
      <w:pPr>
        <w:spacing w:line="340" w:lineRule="exact"/>
        <w:jc w:val="center"/>
        <w:rPr>
          <w:rFonts w:asciiTheme="minorHAnsi" w:eastAsia="SimSun" w:hAnsiTheme="minorHAnsi" w:cstheme="minorHAnsi"/>
          <w:b/>
          <w:bCs/>
          <w:smallCaps/>
          <w:kern w:val="20"/>
          <w:lang w:eastAsia="en-GB"/>
        </w:rPr>
      </w:pPr>
      <w:r w:rsidRPr="00C9537E">
        <w:rPr>
          <w:rFonts w:asciiTheme="minorHAnsi" w:hAnsiTheme="minorHAnsi" w:cstheme="minorHAnsi"/>
          <w:b/>
          <w:bCs/>
        </w:rPr>
        <w:t>MARIA APARECIDA QUEIROZ</w:t>
      </w:r>
    </w:p>
    <w:p w14:paraId="18AC5703" w14:textId="77777777" w:rsidR="00E05198" w:rsidRPr="00C9537E" w:rsidRDefault="00E05198" w:rsidP="00C9537E">
      <w:pPr>
        <w:spacing w:line="340" w:lineRule="exact"/>
        <w:rPr>
          <w:rFonts w:asciiTheme="minorHAnsi" w:hAnsiTheme="minorHAnsi" w:cstheme="minorHAnsi"/>
          <w:spacing w:val="-2"/>
          <w:kern w:val="20"/>
        </w:rPr>
      </w:pPr>
    </w:p>
    <w:p w14:paraId="2692D1C1" w14:textId="77777777" w:rsidR="00E05198" w:rsidRPr="00C9537E" w:rsidRDefault="00E05198" w:rsidP="00C9537E">
      <w:pPr>
        <w:spacing w:line="340" w:lineRule="exact"/>
        <w:rPr>
          <w:rFonts w:asciiTheme="minorHAnsi" w:hAnsiTheme="minorHAnsi" w:cstheme="minorHAnsi"/>
          <w:spacing w:val="-2"/>
          <w:kern w:val="20"/>
        </w:rPr>
      </w:pPr>
    </w:p>
    <w:p w14:paraId="698598EA" w14:textId="77777777" w:rsidR="00E05198" w:rsidRPr="00C9537E" w:rsidRDefault="00E05198" w:rsidP="00C9537E">
      <w:pPr>
        <w:spacing w:line="340" w:lineRule="exact"/>
        <w:rPr>
          <w:rFonts w:asciiTheme="minorHAnsi" w:hAnsiTheme="minorHAnsi" w:cstheme="minorHAnsi"/>
          <w:spacing w:val="-2"/>
          <w:kern w:val="20"/>
        </w:rPr>
      </w:pPr>
    </w:p>
    <w:tbl>
      <w:tblPr>
        <w:tblW w:w="4820" w:type="dxa"/>
        <w:jc w:val="center"/>
        <w:tblLayout w:type="fixed"/>
        <w:tblCellMar>
          <w:left w:w="71" w:type="dxa"/>
          <w:right w:w="71" w:type="dxa"/>
        </w:tblCellMar>
        <w:tblLook w:val="0000" w:firstRow="0" w:lastRow="0" w:firstColumn="0" w:lastColumn="0" w:noHBand="0" w:noVBand="0"/>
      </w:tblPr>
      <w:tblGrid>
        <w:gridCol w:w="4253"/>
        <w:gridCol w:w="567"/>
      </w:tblGrid>
      <w:tr w:rsidR="00E05198" w:rsidRPr="00C9537E" w14:paraId="0E9EEBD8" w14:textId="77777777" w:rsidTr="00107C59">
        <w:trPr>
          <w:cantSplit/>
          <w:jc w:val="center"/>
        </w:trPr>
        <w:tc>
          <w:tcPr>
            <w:tcW w:w="4253" w:type="dxa"/>
            <w:tcBorders>
              <w:top w:val="single" w:sz="4" w:space="0" w:color="auto"/>
            </w:tcBorders>
            <w:shd w:val="clear" w:color="auto" w:fill="auto"/>
          </w:tcPr>
          <w:p w14:paraId="45482941" w14:textId="77777777" w:rsidR="00E05198" w:rsidRPr="00C9537E" w:rsidRDefault="00E05198" w:rsidP="00C9537E">
            <w:pPr>
              <w:spacing w:line="340" w:lineRule="exact"/>
              <w:rPr>
                <w:rFonts w:asciiTheme="minorHAnsi" w:hAnsiTheme="minorHAnsi" w:cstheme="minorHAnsi"/>
                <w:spacing w:val="-2"/>
                <w:kern w:val="20"/>
              </w:rPr>
            </w:pPr>
            <w:r w:rsidRPr="00C9537E">
              <w:rPr>
                <w:rFonts w:asciiTheme="minorHAnsi" w:hAnsiTheme="minorHAnsi" w:cstheme="minorHAnsi"/>
              </w:rPr>
              <w:t>RG:</w:t>
            </w:r>
            <w:r w:rsidRPr="00C9537E">
              <w:rPr>
                <w:rFonts w:asciiTheme="minorHAnsi" w:hAnsiTheme="minorHAnsi" w:cstheme="minorHAnsi"/>
              </w:rPr>
              <w:br/>
              <w:t>CPF/ME:</w:t>
            </w:r>
          </w:p>
        </w:tc>
        <w:tc>
          <w:tcPr>
            <w:tcW w:w="567" w:type="dxa"/>
            <w:shd w:val="clear" w:color="auto" w:fill="auto"/>
          </w:tcPr>
          <w:p w14:paraId="7C63757B" w14:textId="77777777" w:rsidR="00E05198" w:rsidRPr="00C9537E" w:rsidRDefault="00E05198" w:rsidP="00C9537E">
            <w:pPr>
              <w:spacing w:line="340" w:lineRule="exact"/>
              <w:rPr>
                <w:rFonts w:asciiTheme="minorHAnsi" w:hAnsiTheme="minorHAnsi" w:cstheme="minorHAnsi"/>
                <w:spacing w:val="-2"/>
                <w:kern w:val="20"/>
              </w:rPr>
            </w:pPr>
          </w:p>
        </w:tc>
      </w:tr>
    </w:tbl>
    <w:p w14:paraId="01CA7033" w14:textId="497B9541" w:rsidR="00E05198" w:rsidRPr="00C9537E" w:rsidRDefault="00E05198" w:rsidP="00C9537E">
      <w:pPr>
        <w:spacing w:line="340" w:lineRule="exact"/>
        <w:rPr>
          <w:rFonts w:asciiTheme="minorHAnsi" w:hAnsiTheme="minorHAnsi" w:cstheme="minorHAnsi"/>
          <w:b/>
        </w:rPr>
      </w:pPr>
    </w:p>
    <w:p w14:paraId="4E3F06E1" w14:textId="77777777" w:rsidR="00E05198" w:rsidRPr="00C9537E" w:rsidRDefault="00E05198" w:rsidP="00C9537E">
      <w:pPr>
        <w:autoSpaceDE/>
        <w:autoSpaceDN/>
        <w:adjustRightInd/>
        <w:spacing w:line="340" w:lineRule="exact"/>
        <w:rPr>
          <w:rFonts w:asciiTheme="minorHAnsi" w:hAnsiTheme="minorHAnsi" w:cstheme="minorHAnsi"/>
          <w:bCs/>
          <w:i/>
          <w:iCs/>
        </w:rPr>
      </w:pPr>
      <w:r w:rsidRPr="00C9537E">
        <w:rPr>
          <w:rFonts w:asciiTheme="minorHAnsi" w:hAnsiTheme="minorHAnsi" w:cstheme="minorHAnsi"/>
          <w:bCs/>
          <w:i/>
          <w:iCs/>
        </w:rPr>
        <w:br w:type="page"/>
      </w:r>
    </w:p>
    <w:p w14:paraId="4B55DCC3" w14:textId="77777777" w:rsidR="003C4080" w:rsidRPr="00C9537E" w:rsidRDefault="003C4080" w:rsidP="00C9537E">
      <w:pPr>
        <w:spacing w:line="340" w:lineRule="exact"/>
        <w:jc w:val="both"/>
        <w:rPr>
          <w:rFonts w:asciiTheme="minorHAnsi" w:hAnsiTheme="minorHAnsi" w:cstheme="minorHAnsi"/>
          <w:i/>
        </w:rPr>
      </w:pPr>
      <w:r w:rsidRPr="00C9537E">
        <w:rPr>
          <w:rFonts w:asciiTheme="minorHAnsi" w:hAnsiTheme="minorHAnsi" w:cstheme="minorHAnsi"/>
          <w:i/>
        </w:rPr>
        <w:t xml:space="preserve">(Página de </w:t>
      </w:r>
      <w:r w:rsidRPr="00C9537E">
        <w:rPr>
          <w:rFonts w:asciiTheme="minorHAnsi" w:hAnsiTheme="minorHAnsi" w:cstheme="minorHAnsi"/>
          <w:bCs/>
          <w:i/>
          <w:iCs/>
        </w:rPr>
        <w:t>assinaturas</w:t>
      </w:r>
      <w:r w:rsidRPr="00C9537E">
        <w:rPr>
          <w:rFonts w:asciiTheme="minorHAnsi" w:hAnsiTheme="minorHAnsi" w:cstheme="minorHAnsi"/>
          <w:i/>
        </w:rPr>
        <w:t xml:space="preserve"> do “1º (Primeiro) Aditamento ao Instrumento Particular de Escritura da 1ª (Primeira) Emissão de Debêntures Simples, não Conversíveis em Ações, da Espécie Quirografária, a Ser Convolada em da Espécie com Garantia Real, com Garantia Adicional Fidejussória, em Série Única, para Distribuição Pública com Esforços Restritos, da Usina Cerradão S.A.”)</w:t>
      </w:r>
    </w:p>
    <w:p w14:paraId="55D9754D" w14:textId="77777777" w:rsidR="00E05198" w:rsidRPr="00C9537E" w:rsidRDefault="00E05198" w:rsidP="00C9537E">
      <w:pPr>
        <w:spacing w:line="340" w:lineRule="exact"/>
        <w:rPr>
          <w:rFonts w:asciiTheme="minorHAnsi" w:hAnsiTheme="minorHAnsi" w:cstheme="minorHAnsi"/>
          <w:iCs/>
          <w:color w:val="000000" w:themeColor="text1"/>
        </w:rPr>
      </w:pPr>
    </w:p>
    <w:p w14:paraId="1275F0E1" w14:textId="77777777" w:rsidR="00E05198" w:rsidRPr="00C9537E" w:rsidRDefault="00E05198" w:rsidP="00C9537E">
      <w:pPr>
        <w:spacing w:line="340" w:lineRule="exact"/>
        <w:rPr>
          <w:rFonts w:asciiTheme="minorHAnsi" w:hAnsiTheme="minorHAnsi" w:cstheme="minorHAnsi"/>
          <w:iCs/>
          <w:color w:val="000000" w:themeColor="text1"/>
        </w:rPr>
      </w:pPr>
    </w:p>
    <w:p w14:paraId="51A69C6A" w14:textId="77777777" w:rsidR="00E05198" w:rsidRPr="00C9537E" w:rsidRDefault="00E05198" w:rsidP="00C9537E">
      <w:pPr>
        <w:spacing w:line="340" w:lineRule="exact"/>
        <w:jc w:val="center"/>
        <w:rPr>
          <w:rFonts w:asciiTheme="minorHAnsi" w:eastAsia="SimSun" w:hAnsiTheme="minorHAnsi" w:cstheme="minorHAnsi"/>
          <w:b/>
          <w:bCs/>
          <w:smallCaps/>
          <w:kern w:val="20"/>
          <w:lang w:val="en-US" w:eastAsia="en-GB"/>
        </w:rPr>
      </w:pPr>
      <w:r w:rsidRPr="00C9537E">
        <w:rPr>
          <w:rFonts w:asciiTheme="minorHAnsi" w:hAnsiTheme="minorHAnsi" w:cstheme="minorHAnsi"/>
          <w:b/>
        </w:rPr>
        <w:t>FLORÊNCIO QUEIROZ NETO</w:t>
      </w:r>
    </w:p>
    <w:p w14:paraId="7FCB5C94" w14:textId="77777777" w:rsidR="00E05198" w:rsidRPr="00C9537E" w:rsidRDefault="00E05198" w:rsidP="00C9537E">
      <w:pPr>
        <w:spacing w:line="340" w:lineRule="exact"/>
        <w:rPr>
          <w:rFonts w:asciiTheme="minorHAnsi" w:hAnsiTheme="minorHAnsi" w:cstheme="minorHAnsi"/>
          <w:spacing w:val="-2"/>
          <w:kern w:val="20"/>
          <w:lang w:val="en-US"/>
        </w:rPr>
      </w:pPr>
    </w:p>
    <w:p w14:paraId="37ABA44F" w14:textId="77777777" w:rsidR="00E05198" w:rsidRPr="00C9537E" w:rsidRDefault="00E05198" w:rsidP="00C9537E">
      <w:pPr>
        <w:spacing w:line="340" w:lineRule="exact"/>
        <w:rPr>
          <w:rFonts w:asciiTheme="minorHAnsi" w:hAnsiTheme="minorHAnsi" w:cstheme="minorHAnsi"/>
          <w:spacing w:val="-2"/>
          <w:kern w:val="20"/>
          <w:lang w:val="en-US"/>
        </w:rPr>
      </w:pPr>
    </w:p>
    <w:p w14:paraId="4ECB3EFE" w14:textId="77777777" w:rsidR="00E05198" w:rsidRPr="00C9537E" w:rsidRDefault="00E05198" w:rsidP="00C9537E">
      <w:pPr>
        <w:spacing w:line="340" w:lineRule="exact"/>
        <w:rPr>
          <w:rFonts w:asciiTheme="minorHAnsi" w:hAnsiTheme="minorHAnsi" w:cstheme="minorHAnsi"/>
          <w:spacing w:val="-2"/>
          <w:kern w:val="20"/>
          <w:lang w:val="en-US"/>
        </w:rPr>
      </w:pPr>
    </w:p>
    <w:tbl>
      <w:tblPr>
        <w:tblW w:w="4820" w:type="dxa"/>
        <w:jc w:val="center"/>
        <w:tblLayout w:type="fixed"/>
        <w:tblCellMar>
          <w:left w:w="71" w:type="dxa"/>
          <w:right w:w="71" w:type="dxa"/>
        </w:tblCellMar>
        <w:tblLook w:val="0000" w:firstRow="0" w:lastRow="0" w:firstColumn="0" w:lastColumn="0" w:noHBand="0" w:noVBand="0"/>
      </w:tblPr>
      <w:tblGrid>
        <w:gridCol w:w="4253"/>
        <w:gridCol w:w="567"/>
      </w:tblGrid>
      <w:tr w:rsidR="00E05198" w:rsidRPr="00C9537E" w14:paraId="2F60334B" w14:textId="77777777" w:rsidTr="00107C59">
        <w:trPr>
          <w:cantSplit/>
          <w:jc w:val="center"/>
        </w:trPr>
        <w:tc>
          <w:tcPr>
            <w:tcW w:w="4253" w:type="dxa"/>
            <w:tcBorders>
              <w:top w:val="single" w:sz="4" w:space="0" w:color="auto"/>
            </w:tcBorders>
            <w:shd w:val="clear" w:color="auto" w:fill="auto"/>
          </w:tcPr>
          <w:p w14:paraId="663C7D5F" w14:textId="77777777" w:rsidR="00E05198" w:rsidRPr="00C9537E" w:rsidRDefault="00E05198" w:rsidP="00C9537E">
            <w:pPr>
              <w:spacing w:line="340" w:lineRule="exact"/>
              <w:rPr>
                <w:rFonts w:asciiTheme="minorHAnsi" w:hAnsiTheme="minorHAnsi" w:cstheme="minorHAnsi"/>
                <w:spacing w:val="-2"/>
                <w:kern w:val="20"/>
              </w:rPr>
            </w:pPr>
            <w:r w:rsidRPr="00C9537E">
              <w:rPr>
                <w:rFonts w:asciiTheme="minorHAnsi" w:hAnsiTheme="minorHAnsi" w:cstheme="minorHAnsi"/>
              </w:rPr>
              <w:t>RG:</w:t>
            </w:r>
            <w:r w:rsidRPr="00C9537E">
              <w:rPr>
                <w:rFonts w:asciiTheme="minorHAnsi" w:hAnsiTheme="minorHAnsi" w:cstheme="minorHAnsi"/>
              </w:rPr>
              <w:br/>
              <w:t>CPF/ME:</w:t>
            </w:r>
          </w:p>
        </w:tc>
        <w:tc>
          <w:tcPr>
            <w:tcW w:w="567" w:type="dxa"/>
            <w:shd w:val="clear" w:color="auto" w:fill="auto"/>
          </w:tcPr>
          <w:p w14:paraId="39A2A351" w14:textId="77777777" w:rsidR="00E05198" w:rsidRPr="00C9537E" w:rsidRDefault="00E05198" w:rsidP="00C9537E">
            <w:pPr>
              <w:spacing w:line="340" w:lineRule="exact"/>
              <w:rPr>
                <w:rFonts w:asciiTheme="minorHAnsi" w:hAnsiTheme="minorHAnsi" w:cstheme="minorHAnsi"/>
                <w:spacing w:val="-2"/>
                <w:kern w:val="20"/>
              </w:rPr>
            </w:pPr>
          </w:p>
        </w:tc>
      </w:tr>
    </w:tbl>
    <w:p w14:paraId="189C880F" w14:textId="77777777" w:rsidR="00E05198" w:rsidRPr="00C9537E" w:rsidRDefault="00E05198" w:rsidP="00C9537E">
      <w:pPr>
        <w:spacing w:line="340" w:lineRule="exact"/>
        <w:jc w:val="center"/>
        <w:rPr>
          <w:rFonts w:asciiTheme="minorHAnsi" w:hAnsiTheme="minorHAnsi" w:cstheme="minorHAnsi"/>
          <w:b/>
        </w:rPr>
      </w:pPr>
    </w:p>
    <w:p w14:paraId="481C69B0" w14:textId="77777777" w:rsidR="00E05198" w:rsidRPr="00C9537E" w:rsidRDefault="00E05198" w:rsidP="00C9537E">
      <w:pPr>
        <w:spacing w:line="340" w:lineRule="exact"/>
        <w:jc w:val="center"/>
        <w:rPr>
          <w:rFonts w:asciiTheme="minorHAnsi" w:hAnsiTheme="minorHAnsi" w:cstheme="minorHAnsi"/>
          <w:b/>
        </w:rPr>
      </w:pPr>
    </w:p>
    <w:p w14:paraId="050F4E4C" w14:textId="77777777" w:rsidR="00E05198" w:rsidRPr="00C9537E" w:rsidRDefault="00E05198" w:rsidP="00C9537E">
      <w:pPr>
        <w:spacing w:line="340" w:lineRule="exact"/>
        <w:jc w:val="center"/>
        <w:rPr>
          <w:rFonts w:asciiTheme="minorHAnsi" w:eastAsia="SimSun" w:hAnsiTheme="minorHAnsi" w:cstheme="minorHAnsi"/>
          <w:b/>
          <w:bCs/>
          <w:smallCaps/>
          <w:kern w:val="20"/>
          <w:lang w:eastAsia="en-GB"/>
        </w:rPr>
      </w:pPr>
      <w:r w:rsidRPr="00C9537E">
        <w:rPr>
          <w:rFonts w:asciiTheme="minorHAnsi" w:hAnsiTheme="minorHAnsi" w:cstheme="minorHAnsi"/>
          <w:b/>
          <w:bCs/>
        </w:rPr>
        <w:t>FLÁVIA CRISTINA AMARO DA SILVA</w:t>
      </w:r>
    </w:p>
    <w:p w14:paraId="373B666B" w14:textId="77777777" w:rsidR="00E05198" w:rsidRPr="00C9537E" w:rsidRDefault="00E05198" w:rsidP="00C9537E">
      <w:pPr>
        <w:spacing w:line="340" w:lineRule="exact"/>
        <w:rPr>
          <w:rFonts w:asciiTheme="minorHAnsi" w:hAnsiTheme="minorHAnsi" w:cstheme="minorHAnsi"/>
          <w:spacing w:val="-2"/>
          <w:kern w:val="20"/>
        </w:rPr>
      </w:pPr>
    </w:p>
    <w:p w14:paraId="7CD4E22C" w14:textId="77777777" w:rsidR="00E05198" w:rsidRPr="00C9537E" w:rsidRDefault="00E05198" w:rsidP="00C9537E">
      <w:pPr>
        <w:spacing w:line="340" w:lineRule="exact"/>
        <w:rPr>
          <w:rFonts w:asciiTheme="minorHAnsi" w:hAnsiTheme="minorHAnsi" w:cstheme="minorHAnsi"/>
          <w:spacing w:val="-2"/>
          <w:kern w:val="20"/>
        </w:rPr>
      </w:pPr>
    </w:p>
    <w:p w14:paraId="0DF5A0E2" w14:textId="77777777" w:rsidR="00E05198" w:rsidRPr="00C9537E" w:rsidRDefault="00E05198" w:rsidP="00C9537E">
      <w:pPr>
        <w:spacing w:line="340" w:lineRule="exact"/>
        <w:rPr>
          <w:rFonts w:asciiTheme="minorHAnsi" w:hAnsiTheme="minorHAnsi" w:cstheme="minorHAnsi"/>
          <w:spacing w:val="-2"/>
          <w:kern w:val="20"/>
        </w:rPr>
      </w:pPr>
    </w:p>
    <w:tbl>
      <w:tblPr>
        <w:tblW w:w="4820" w:type="dxa"/>
        <w:jc w:val="center"/>
        <w:tblLayout w:type="fixed"/>
        <w:tblCellMar>
          <w:left w:w="71" w:type="dxa"/>
          <w:right w:w="71" w:type="dxa"/>
        </w:tblCellMar>
        <w:tblLook w:val="0000" w:firstRow="0" w:lastRow="0" w:firstColumn="0" w:lastColumn="0" w:noHBand="0" w:noVBand="0"/>
      </w:tblPr>
      <w:tblGrid>
        <w:gridCol w:w="4253"/>
        <w:gridCol w:w="567"/>
      </w:tblGrid>
      <w:tr w:rsidR="00E05198" w:rsidRPr="00C9537E" w14:paraId="32E2D7B3" w14:textId="77777777" w:rsidTr="00107C59">
        <w:trPr>
          <w:cantSplit/>
          <w:jc w:val="center"/>
        </w:trPr>
        <w:tc>
          <w:tcPr>
            <w:tcW w:w="4253" w:type="dxa"/>
            <w:tcBorders>
              <w:top w:val="single" w:sz="4" w:space="0" w:color="auto"/>
            </w:tcBorders>
            <w:shd w:val="clear" w:color="auto" w:fill="auto"/>
          </w:tcPr>
          <w:p w14:paraId="2329AAFC" w14:textId="77777777" w:rsidR="00E05198" w:rsidRPr="00C9537E" w:rsidRDefault="00E05198" w:rsidP="00C9537E">
            <w:pPr>
              <w:spacing w:line="340" w:lineRule="exact"/>
              <w:rPr>
                <w:rFonts w:asciiTheme="minorHAnsi" w:hAnsiTheme="minorHAnsi" w:cstheme="minorHAnsi"/>
                <w:spacing w:val="-2"/>
                <w:kern w:val="20"/>
              </w:rPr>
            </w:pPr>
            <w:r w:rsidRPr="00C9537E">
              <w:rPr>
                <w:rFonts w:asciiTheme="minorHAnsi" w:hAnsiTheme="minorHAnsi" w:cstheme="minorHAnsi"/>
              </w:rPr>
              <w:t>RG:</w:t>
            </w:r>
            <w:r w:rsidRPr="00C9537E">
              <w:rPr>
                <w:rFonts w:asciiTheme="minorHAnsi" w:hAnsiTheme="minorHAnsi" w:cstheme="minorHAnsi"/>
              </w:rPr>
              <w:br/>
              <w:t>CPF/ME:</w:t>
            </w:r>
          </w:p>
        </w:tc>
        <w:tc>
          <w:tcPr>
            <w:tcW w:w="567" w:type="dxa"/>
            <w:shd w:val="clear" w:color="auto" w:fill="auto"/>
          </w:tcPr>
          <w:p w14:paraId="109157D2" w14:textId="77777777" w:rsidR="00E05198" w:rsidRPr="00C9537E" w:rsidRDefault="00E05198" w:rsidP="00C9537E">
            <w:pPr>
              <w:spacing w:line="340" w:lineRule="exact"/>
              <w:rPr>
                <w:rFonts w:asciiTheme="minorHAnsi" w:hAnsiTheme="minorHAnsi" w:cstheme="minorHAnsi"/>
                <w:spacing w:val="-2"/>
                <w:kern w:val="20"/>
              </w:rPr>
            </w:pPr>
          </w:p>
        </w:tc>
      </w:tr>
    </w:tbl>
    <w:p w14:paraId="4379C1A6" w14:textId="77777777" w:rsidR="00E05198" w:rsidRPr="00C9537E" w:rsidRDefault="00E05198" w:rsidP="00C9537E">
      <w:pPr>
        <w:spacing w:line="340" w:lineRule="exact"/>
        <w:rPr>
          <w:rFonts w:asciiTheme="minorHAnsi" w:hAnsiTheme="minorHAnsi" w:cstheme="minorHAnsi"/>
          <w:b/>
          <w:smallCaps/>
        </w:rPr>
      </w:pPr>
      <w:r w:rsidRPr="00C9537E">
        <w:rPr>
          <w:rFonts w:asciiTheme="minorHAnsi" w:hAnsiTheme="minorHAnsi" w:cstheme="minorHAnsi"/>
          <w:i/>
          <w:color w:val="808080"/>
        </w:rPr>
        <w:br w:type="page"/>
      </w:r>
    </w:p>
    <w:p w14:paraId="1B6772B1" w14:textId="77777777" w:rsidR="003C4080" w:rsidRPr="00C9537E" w:rsidRDefault="003C4080" w:rsidP="00C9537E">
      <w:pPr>
        <w:spacing w:line="340" w:lineRule="exact"/>
        <w:jc w:val="both"/>
        <w:rPr>
          <w:rFonts w:asciiTheme="minorHAnsi" w:hAnsiTheme="minorHAnsi" w:cstheme="minorHAnsi"/>
          <w:i/>
        </w:rPr>
      </w:pPr>
      <w:r w:rsidRPr="00C9537E">
        <w:rPr>
          <w:rFonts w:asciiTheme="minorHAnsi" w:hAnsiTheme="minorHAnsi" w:cstheme="minorHAnsi"/>
          <w:i/>
        </w:rPr>
        <w:t xml:space="preserve">(Página de </w:t>
      </w:r>
      <w:r w:rsidRPr="00C9537E">
        <w:rPr>
          <w:rFonts w:asciiTheme="minorHAnsi" w:hAnsiTheme="minorHAnsi" w:cstheme="minorHAnsi"/>
          <w:bCs/>
          <w:i/>
          <w:iCs/>
        </w:rPr>
        <w:t>assinaturas</w:t>
      </w:r>
      <w:r w:rsidRPr="00C9537E">
        <w:rPr>
          <w:rFonts w:asciiTheme="minorHAnsi" w:hAnsiTheme="minorHAnsi" w:cstheme="minorHAnsi"/>
          <w:i/>
        </w:rPr>
        <w:t xml:space="preserve"> do “1º (Primeiro) Aditamento ao Instrumento Particular de Escritura da 1ª (Primeira) Emissão de Debêntures Simples, não Conversíveis em Ações, da Espécie Quirografária, a Ser Convolada em da Espécie com Garantia Real, com Garantia Adicional Fidejussória, em Série Única, para Distribuição Pública com Esforços Restritos, da Usina Cerradão S.A.”)</w:t>
      </w:r>
    </w:p>
    <w:p w14:paraId="6CCF0B40" w14:textId="77777777" w:rsidR="00E05198" w:rsidRPr="00C9537E" w:rsidRDefault="00E05198" w:rsidP="00C9537E">
      <w:pPr>
        <w:spacing w:line="340" w:lineRule="exact"/>
        <w:rPr>
          <w:rFonts w:asciiTheme="minorHAnsi" w:hAnsiTheme="minorHAnsi" w:cstheme="minorHAnsi"/>
          <w:color w:val="000000"/>
        </w:rPr>
      </w:pPr>
    </w:p>
    <w:p w14:paraId="5DEF921B" w14:textId="77777777" w:rsidR="00E05198" w:rsidRPr="00C9537E" w:rsidRDefault="00E05198" w:rsidP="00C9537E">
      <w:pPr>
        <w:spacing w:line="340" w:lineRule="exact"/>
        <w:rPr>
          <w:rFonts w:asciiTheme="minorHAnsi" w:hAnsiTheme="minorHAnsi" w:cstheme="minorHAnsi"/>
          <w:b/>
          <w:smallCaps/>
        </w:rPr>
      </w:pPr>
    </w:p>
    <w:p w14:paraId="4AC4F963" w14:textId="77777777" w:rsidR="00E05198" w:rsidRPr="00C9537E" w:rsidRDefault="00E05198" w:rsidP="00C9537E">
      <w:pPr>
        <w:spacing w:line="340" w:lineRule="exact"/>
        <w:rPr>
          <w:rFonts w:asciiTheme="minorHAnsi" w:hAnsiTheme="minorHAnsi" w:cstheme="minorHAnsi"/>
          <w:b/>
          <w:smallCaps/>
        </w:rPr>
      </w:pPr>
      <w:r w:rsidRPr="00C9537E">
        <w:rPr>
          <w:rFonts w:asciiTheme="minorHAnsi" w:hAnsiTheme="minorHAnsi" w:cstheme="minorHAnsi"/>
          <w:b/>
          <w:u w:val="single"/>
        </w:rPr>
        <w:t>Testemunhas</w:t>
      </w:r>
      <w:r w:rsidRPr="00C9537E">
        <w:rPr>
          <w:rFonts w:asciiTheme="minorHAnsi" w:hAnsiTheme="minorHAnsi" w:cstheme="minorHAnsi"/>
          <w:b/>
          <w:smallCaps/>
        </w:rPr>
        <w:t>:</w:t>
      </w:r>
    </w:p>
    <w:p w14:paraId="01A0342B" w14:textId="77777777" w:rsidR="00E05198" w:rsidRPr="00C9537E" w:rsidRDefault="00E05198" w:rsidP="00C9537E">
      <w:pPr>
        <w:spacing w:line="340" w:lineRule="exact"/>
        <w:rPr>
          <w:rFonts w:asciiTheme="minorHAnsi" w:hAnsiTheme="minorHAnsi" w:cstheme="minorHAnsi"/>
          <w:b/>
          <w:smallCaps/>
        </w:rPr>
      </w:pPr>
    </w:p>
    <w:p w14:paraId="79FE09FE" w14:textId="77777777" w:rsidR="00E05198" w:rsidRPr="00C9537E" w:rsidRDefault="00E05198" w:rsidP="00C9537E">
      <w:pPr>
        <w:spacing w:line="340" w:lineRule="exact"/>
        <w:rPr>
          <w:rFonts w:asciiTheme="minorHAnsi" w:hAnsiTheme="minorHAnsi" w:cstheme="minorHAnsi"/>
          <w:b/>
          <w:smallCaps/>
        </w:rPr>
      </w:pPr>
    </w:p>
    <w:p w14:paraId="21D25435" w14:textId="77777777" w:rsidR="00E05198" w:rsidRPr="00C9537E" w:rsidRDefault="00E05198" w:rsidP="00C9537E">
      <w:pPr>
        <w:spacing w:line="340" w:lineRule="exact"/>
        <w:rPr>
          <w:rFonts w:asciiTheme="minorHAnsi" w:hAnsiTheme="minorHAnsi" w:cstheme="minorHAnsi"/>
          <w:b/>
          <w:smallCaps/>
        </w:rPr>
      </w:pPr>
    </w:p>
    <w:tbl>
      <w:tblPr>
        <w:tblW w:w="5000" w:type="pct"/>
        <w:jc w:val="center"/>
        <w:tblLayout w:type="fixed"/>
        <w:tblCellMar>
          <w:left w:w="70" w:type="dxa"/>
          <w:right w:w="70" w:type="dxa"/>
        </w:tblCellMar>
        <w:tblLook w:val="0000" w:firstRow="0" w:lastRow="0" w:firstColumn="0" w:lastColumn="0" w:noHBand="0" w:noVBand="0"/>
      </w:tblPr>
      <w:tblGrid>
        <w:gridCol w:w="4156"/>
        <w:gridCol w:w="4156"/>
      </w:tblGrid>
      <w:tr w:rsidR="00E05198" w:rsidRPr="00C9537E" w14:paraId="5E02F281" w14:textId="77777777" w:rsidTr="00107C59">
        <w:trPr>
          <w:jc w:val="center"/>
        </w:trPr>
        <w:tc>
          <w:tcPr>
            <w:tcW w:w="2500" w:type="pct"/>
            <w:tcBorders>
              <w:top w:val="nil"/>
              <w:left w:val="nil"/>
              <w:bottom w:val="nil"/>
              <w:right w:val="nil"/>
            </w:tcBorders>
          </w:tcPr>
          <w:p w14:paraId="1CF528BB" w14:textId="129C4206" w:rsidR="00E05198" w:rsidRPr="00C9537E" w:rsidRDefault="00E05198" w:rsidP="00C9537E">
            <w:pPr>
              <w:spacing w:line="340" w:lineRule="exact"/>
              <w:rPr>
                <w:rFonts w:asciiTheme="minorHAnsi" w:hAnsiTheme="minorHAnsi" w:cstheme="minorHAnsi"/>
              </w:rPr>
            </w:pPr>
            <w:r w:rsidRPr="00C9537E">
              <w:rPr>
                <w:rFonts w:asciiTheme="minorHAnsi" w:hAnsiTheme="minorHAnsi" w:cstheme="minorHAnsi"/>
              </w:rPr>
              <w:t>_________________________________</w:t>
            </w:r>
          </w:p>
          <w:p w14:paraId="04285F9C" w14:textId="77777777" w:rsidR="00E05198" w:rsidRPr="00C9537E" w:rsidRDefault="00E05198" w:rsidP="00C9537E">
            <w:pPr>
              <w:spacing w:line="340" w:lineRule="exact"/>
              <w:rPr>
                <w:rFonts w:asciiTheme="minorHAnsi" w:hAnsiTheme="minorHAnsi" w:cstheme="minorHAnsi"/>
              </w:rPr>
            </w:pPr>
            <w:r w:rsidRPr="00C9537E">
              <w:rPr>
                <w:rFonts w:asciiTheme="minorHAnsi" w:hAnsiTheme="minorHAnsi" w:cstheme="minorHAnsi"/>
              </w:rPr>
              <w:t>Nome:</w:t>
            </w:r>
          </w:p>
          <w:p w14:paraId="1BE896B3" w14:textId="77777777" w:rsidR="00E05198" w:rsidRPr="00C9537E" w:rsidRDefault="00E05198" w:rsidP="00C9537E">
            <w:pPr>
              <w:spacing w:line="340" w:lineRule="exact"/>
              <w:rPr>
                <w:rFonts w:asciiTheme="minorHAnsi" w:hAnsiTheme="minorHAnsi" w:cstheme="minorHAnsi"/>
              </w:rPr>
            </w:pPr>
            <w:r w:rsidRPr="00C9537E">
              <w:rPr>
                <w:rFonts w:asciiTheme="minorHAnsi" w:hAnsiTheme="minorHAnsi" w:cstheme="minorHAnsi"/>
              </w:rPr>
              <w:t>CPF:</w:t>
            </w:r>
          </w:p>
        </w:tc>
        <w:tc>
          <w:tcPr>
            <w:tcW w:w="2500" w:type="pct"/>
            <w:tcBorders>
              <w:top w:val="nil"/>
              <w:left w:val="nil"/>
              <w:bottom w:val="nil"/>
              <w:right w:val="nil"/>
            </w:tcBorders>
          </w:tcPr>
          <w:p w14:paraId="44EA1F41" w14:textId="4739E1E7" w:rsidR="00E05198" w:rsidRPr="00C9537E" w:rsidRDefault="00E05198" w:rsidP="00C9537E">
            <w:pPr>
              <w:spacing w:line="340" w:lineRule="exact"/>
              <w:rPr>
                <w:rFonts w:asciiTheme="minorHAnsi" w:hAnsiTheme="minorHAnsi" w:cstheme="minorHAnsi"/>
              </w:rPr>
            </w:pPr>
            <w:r w:rsidRPr="00C9537E">
              <w:rPr>
                <w:rFonts w:asciiTheme="minorHAnsi" w:hAnsiTheme="minorHAnsi" w:cstheme="minorHAnsi"/>
              </w:rPr>
              <w:t>_________________________________</w:t>
            </w:r>
          </w:p>
          <w:p w14:paraId="64BDCC5D" w14:textId="77777777" w:rsidR="00E05198" w:rsidRPr="00C9537E" w:rsidRDefault="00E05198" w:rsidP="00C9537E">
            <w:pPr>
              <w:spacing w:line="340" w:lineRule="exact"/>
              <w:rPr>
                <w:rFonts w:asciiTheme="minorHAnsi" w:hAnsiTheme="minorHAnsi" w:cstheme="minorHAnsi"/>
              </w:rPr>
            </w:pPr>
            <w:r w:rsidRPr="00C9537E">
              <w:rPr>
                <w:rFonts w:asciiTheme="minorHAnsi" w:hAnsiTheme="minorHAnsi" w:cstheme="minorHAnsi"/>
              </w:rPr>
              <w:t>Nome:</w:t>
            </w:r>
          </w:p>
          <w:p w14:paraId="6055FE20" w14:textId="77777777" w:rsidR="00E05198" w:rsidRPr="00C9537E" w:rsidRDefault="00E05198" w:rsidP="00C9537E">
            <w:pPr>
              <w:spacing w:line="340" w:lineRule="exact"/>
              <w:rPr>
                <w:rFonts w:asciiTheme="minorHAnsi" w:hAnsiTheme="minorHAnsi" w:cstheme="minorHAnsi"/>
              </w:rPr>
            </w:pPr>
            <w:r w:rsidRPr="00C9537E">
              <w:rPr>
                <w:rFonts w:asciiTheme="minorHAnsi" w:hAnsiTheme="minorHAnsi" w:cstheme="minorHAnsi"/>
              </w:rPr>
              <w:t>CPF:</w:t>
            </w:r>
          </w:p>
        </w:tc>
      </w:tr>
    </w:tbl>
    <w:p w14:paraId="3EFD4161" w14:textId="3824490E" w:rsidR="00D97730" w:rsidRPr="00C9537E" w:rsidRDefault="00D97730" w:rsidP="00C9537E">
      <w:pPr>
        <w:autoSpaceDE/>
        <w:autoSpaceDN/>
        <w:adjustRightInd/>
        <w:spacing w:line="340" w:lineRule="exact"/>
        <w:rPr>
          <w:rFonts w:asciiTheme="minorHAnsi" w:hAnsiTheme="minorHAnsi" w:cstheme="minorHAnsi"/>
        </w:rPr>
      </w:pPr>
    </w:p>
    <w:sectPr w:rsidR="00D97730" w:rsidRPr="00C9537E" w:rsidSect="00CB4F83">
      <w:headerReference w:type="default" r:id="rId20"/>
      <w:footerReference w:type="default" r:id="rId21"/>
      <w:type w:val="continuous"/>
      <w:pgSz w:w="11906" w:h="16838" w:code="9"/>
      <w:pgMar w:top="1985" w:right="1797" w:bottom="1440" w:left="1797" w:header="720" w:footer="34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68A86" w14:textId="77777777" w:rsidR="003A0274" w:rsidRDefault="003A0274">
      <w:r>
        <w:separator/>
      </w:r>
    </w:p>
  </w:endnote>
  <w:endnote w:type="continuationSeparator" w:id="0">
    <w:p w14:paraId="26D0698A" w14:textId="77777777" w:rsidR="003A0274" w:rsidRDefault="003A0274">
      <w:r>
        <w:continuationSeparator/>
      </w:r>
    </w:p>
  </w:endnote>
  <w:endnote w:type="continuationNotice" w:id="1">
    <w:p w14:paraId="1D5E0BF8" w14:textId="77777777" w:rsidR="003A0274" w:rsidRDefault="003A02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Optimum">
    <w:altName w:val="Calibri"/>
    <w:charset w:val="00"/>
    <w:family w:val="auto"/>
    <w:pitch w:val="variable"/>
    <w:sig w:usb0="00000003" w:usb1="00000000" w:usb2="00000000" w:usb3="00000000" w:csb0="00000001" w:csb1="00000000"/>
  </w:font>
  <w:font w:name="Times New Roman Negrito">
    <w:panose1 w:val="02020803070505020304"/>
    <w:charset w:val="00"/>
    <w:family w:val="roman"/>
    <w:notTrueType/>
    <w:pitch w:val="default"/>
    <w:sig w:usb0="00000003" w:usb1="00000000" w:usb2="00000000" w:usb3="00000000" w:csb0="00000001" w:csb1="00000000"/>
  </w:font>
  <w:font w:name="Swiss">
    <w:altName w:val="Calibri"/>
    <w:panose1 w:val="00000000000000000000"/>
    <w:charset w:val="00"/>
    <w:family w:val="auto"/>
    <w:notTrueType/>
    <w:pitch w:val="default"/>
    <w:sig w:usb0="00000003" w:usb1="00000000" w:usb2="00000000" w:usb3="00000000" w:csb0="00000001" w:csb1="00000000"/>
  </w:font>
  <w:font w:name="Frutiger Light">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T108t00">
    <w:altName w:val="MS Gothic"/>
    <w:panose1 w:val="00000000000000000000"/>
    <w:charset w:val="80"/>
    <w:family w:val="swiss"/>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ED3FE" w14:textId="19B643B0" w:rsidR="00094500" w:rsidRPr="00CB4F83" w:rsidRDefault="000303DA" w:rsidP="00E72D32">
    <w:pPr>
      <w:pStyle w:val="Rodap"/>
      <w:jc w:val="right"/>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1312" behindDoc="0" locked="0" layoutInCell="0" allowOverlap="1" wp14:anchorId="004F7881" wp14:editId="3E345946">
              <wp:simplePos x="0" y="0"/>
              <wp:positionH relativeFrom="page">
                <wp:posOffset>0</wp:posOffset>
              </wp:positionH>
              <wp:positionV relativeFrom="page">
                <wp:posOffset>10228580</wp:posOffset>
              </wp:positionV>
              <wp:extent cx="7560310" cy="273050"/>
              <wp:effectExtent l="0" t="0" r="0" b="12700"/>
              <wp:wrapNone/>
              <wp:docPr id="1" name="MSIPCMcdbd4132a54e45cbe5ea1a3b" descr="{&quot;HashCode&quot;:177170876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7805BCD" w14:textId="676D2920" w:rsidR="000303DA" w:rsidRPr="000303DA" w:rsidRDefault="000303DA" w:rsidP="000303DA">
                          <w:pPr>
                            <w:rPr>
                              <w:rFonts w:ascii="Calibri" w:hAnsi="Calibri" w:cs="Calibri"/>
                              <w:color w:val="000000"/>
                              <w:sz w:val="20"/>
                            </w:rPr>
                          </w:pPr>
                          <w:r w:rsidRPr="000303DA">
                            <w:rPr>
                              <w:rFonts w:ascii="Calibri" w:hAnsi="Calibri" w:cs="Calibri"/>
                              <w:color w:val="000000"/>
                              <w:sz w:val="20"/>
                            </w:rPr>
                            <w:t>Confidencial | Compartilhamento Interno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04F7881" id="_x0000_t202" coordsize="21600,21600" o:spt="202" path="m,l,21600r21600,l21600,xe">
              <v:stroke joinstyle="miter"/>
              <v:path gradientshapeok="t" o:connecttype="rect"/>
            </v:shapetype>
            <v:shape id="MSIPCMcdbd4132a54e45cbe5ea1a3b" o:spid="_x0000_s1026" type="#_x0000_t202" alt="{&quot;HashCode&quot;:1771708764,&quot;Height&quot;:841.0,&quot;Width&quot;:595.0,&quot;Placement&quot;:&quot;Footer&quot;,&quot;Index&quot;:&quot;Primary&quot;,&quot;Section&quot;:1,&quot;Top&quot;:0.0,&quot;Left&quot;:0.0}" style="position:absolute;left:0;text-align:left;margin-left:0;margin-top:805.4pt;width:595.3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" o:allowincell="f" filled="f" stroked="f" strokeweight=".5pt">
              <v:textbox inset="20pt,0,,0">
                <w:txbxContent>
                  <w:p w14:paraId="27805BCD" w14:textId="676D2920" w:rsidR="000303DA" w:rsidRPr="000303DA" w:rsidRDefault="000303DA" w:rsidP="000303DA">
                    <w:pPr>
                      <w:rPr>
                        <w:rFonts w:ascii="Calibri" w:hAnsi="Calibri" w:cs="Calibri"/>
                        <w:color w:val="000000"/>
                        <w:sz w:val="20"/>
                      </w:rPr>
                    </w:pPr>
                    <w:r w:rsidRPr="000303DA">
                      <w:rPr>
                        <w:rFonts w:ascii="Calibri" w:hAnsi="Calibri" w:cs="Calibri"/>
                        <w:color w:val="000000"/>
                        <w:sz w:val="20"/>
                      </w:rPr>
                      <w:t>Confidencial | Compartilhamento Interno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115A8" w14:textId="3A54BF6E" w:rsidR="00E72D32" w:rsidRPr="00CB4F83" w:rsidRDefault="000303DA">
    <w:pPr>
      <w:pStyle w:val="Rodap"/>
      <w:jc w:val="right"/>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2336" behindDoc="0" locked="0" layoutInCell="0" allowOverlap="1" wp14:anchorId="6040BF51" wp14:editId="5AC19463">
              <wp:simplePos x="0" y="0"/>
              <wp:positionH relativeFrom="page">
                <wp:posOffset>0</wp:posOffset>
              </wp:positionH>
              <wp:positionV relativeFrom="page">
                <wp:posOffset>10228580</wp:posOffset>
              </wp:positionV>
              <wp:extent cx="7560310" cy="273050"/>
              <wp:effectExtent l="0" t="0" r="0" b="12700"/>
              <wp:wrapNone/>
              <wp:docPr id="2" name="MSIPCM67d74d28a7b5c6e3a00f5902" descr="{&quot;HashCode&quot;:1771708764,&quot;Height&quot;:841.0,&quot;Width&quot;:595.0,&quot;Placement&quot;:&quot;Foot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3B7413E" w14:textId="655C04CB" w:rsidR="000303DA" w:rsidRPr="000303DA" w:rsidRDefault="000303DA" w:rsidP="000303DA">
                          <w:pPr>
                            <w:rPr>
                              <w:rFonts w:ascii="Calibri" w:hAnsi="Calibri" w:cs="Calibri"/>
                              <w:color w:val="000000"/>
                              <w:sz w:val="20"/>
                            </w:rPr>
                          </w:pPr>
                          <w:r w:rsidRPr="000303DA">
                            <w:rPr>
                              <w:rFonts w:ascii="Calibri" w:hAnsi="Calibri" w:cs="Calibri"/>
                              <w:color w:val="000000"/>
                              <w:sz w:val="20"/>
                            </w:rPr>
                            <w:t>Confidencial | Compartilhamento Interno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040BF51" id="_x0000_t202" coordsize="21600,21600" o:spt="202" path="m,l,21600r21600,l21600,xe">
              <v:stroke joinstyle="miter"/>
              <v:path gradientshapeok="t" o:connecttype="rect"/>
            </v:shapetype>
            <v:shape id="MSIPCM67d74d28a7b5c6e3a00f5902" o:spid="_x0000_s1027" type="#_x0000_t202" alt="{&quot;HashCode&quot;:1771708764,&quot;Height&quot;:841.0,&quot;Width&quot;:595.0,&quot;Placement&quot;:&quot;Footer&quot;,&quot;Index&quot;:&quot;Primary&quot;,&quot;Section&quot;:3,&quot;Top&quot;:0.0,&quot;Left&quot;:0.0}" style="position:absolute;left:0;text-align:left;margin-left:0;margin-top:805.4pt;width:595.3pt;height:21.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" o:allowincell="f" filled="f" stroked="f" strokeweight=".5pt">
              <v:textbox inset="20pt,0,,0">
                <w:txbxContent>
                  <w:p w14:paraId="53B7413E" w14:textId="655C04CB" w:rsidR="000303DA" w:rsidRPr="000303DA" w:rsidRDefault="000303DA" w:rsidP="000303DA">
                    <w:pPr>
                      <w:rPr>
                        <w:rFonts w:ascii="Calibri" w:hAnsi="Calibri" w:cs="Calibri"/>
                        <w:color w:val="000000"/>
                        <w:sz w:val="20"/>
                      </w:rPr>
                    </w:pPr>
                    <w:r w:rsidRPr="000303DA">
                      <w:rPr>
                        <w:rFonts w:ascii="Calibri" w:hAnsi="Calibri" w:cs="Calibri"/>
                        <w:color w:val="000000"/>
                        <w:sz w:val="20"/>
                      </w:rPr>
                      <w:t>Confidencial | Compartilhamento Interno</w:t>
                    </w:r>
                  </w:p>
                </w:txbxContent>
              </v:textbox>
              <w10:wrap anchorx="page" anchory="page"/>
            </v:shape>
          </w:pict>
        </mc:Fallback>
      </mc:AlternateContent>
    </w:r>
    <w:sdt>
      <w:sdtPr>
        <w:rPr>
          <w:rFonts w:asciiTheme="minorHAnsi" w:hAnsiTheme="minorHAnsi" w:cstheme="minorHAnsi"/>
        </w:rPr>
        <w:id w:val="1941796055"/>
        <w:docPartObj>
          <w:docPartGallery w:val="Page Numbers (Bottom of Page)"/>
          <w:docPartUnique/>
        </w:docPartObj>
      </w:sdtPr>
      <w:sdtEndPr/>
      <w:sdtContent>
        <w:r w:rsidR="00E72D32" w:rsidRPr="00CB4F83">
          <w:rPr>
            <w:rFonts w:asciiTheme="minorHAnsi" w:hAnsiTheme="minorHAnsi" w:cstheme="minorHAnsi"/>
          </w:rPr>
          <w:fldChar w:fldCharType="begin"/>
        </w:r>
        <w:r w:rsidR="00E72D32" w:rsidRPr="00CB4F83">
          <w:rPr>
            <w:rFonts w:asciiTheme="minorHAnsi" w:hAnsiTheme="minorHAnsi" w:cstheme="minorHAnsi"/>
          </w:rPr>
          <w:instrText>PAGE   \* MERGEFORMAT</w:instrText>
        </w:r>
        <w:r w:rsidR="00E72D32" w:rsidRPr="00CB4F83">
          <w:rPr>
            <w:rFonts w:asciiTheme="minorHAnsi" w:hAnsiTheme="minorHAnsi" w:cstheme="minorHAnsi"/>
          </w:rPr>
          <w:fldChar w:fldCharType="separate"/>
        </w:r>
        <w:r w:rsidR="00E72D32" w:rsidRPr="00CB4F83">
          <w:rPr>
            <w:rFonts w:asciiTheme="minorHAnsi" w:hAnsiTheme="minorHAnsi" w:cstheme="minorHAnsi"/>
          </w:rPr>
          <w:t>2</w:t>
        </w:r>
        <w:r w:rsidR="00E72D32" w:rsidRPr="00CB4F83">
          <w:rPr>
            <w:rFonts w:asciiTheme="minorHAnsi" w:hAnsiTheme="minorHAnsi" w:cstheme="minorHAnsi"/>
          </w:rPr>
          <w:fldChar w:fldCharType="end"/>
        </w:r>
      </w:sdtContent>
    </w:sdt>
  </w:p>
  <w:p w14:paraId="360B4B08" w14:textId="77777777" w:rsidR="00E72D32" w:rsidRPr="00E72D32" w:rsidRDefault="00E72D32" w:rsidP="00E72D3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EA20E" w14:textId="77777777" w:rsidR="003A0274" w:rsidRDefault="003A0274">
      <w:r>
        <w:separator/>
      </w:r>
    </w:p>
  </w:footnote>
  <w:footnote w:type="continuationSeparator" w:id="0">
    <w:p w14:paraId="71369638" w14:textId="77777777" w:rsidR="003A0274" w:rsidRDefault="003A0274">
      <w:r>
        <w:continuationSeparator/>
      </w:r>
    </w:p>
  </w:footnote>
  <w:footnote w:type="continuationNotice" w:id="1">
    <w:p w14:paraId="38EBAB85" w14:textId="77777777" w:rsidR="003A0274" w:rsidRDefault="003A02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D16D2" w14:textId="1FD23884" w:rsidR="00E72D32" w:rsidRDefault="00E72D32">
    <w:pPr>
      <w:pStyle w:val="Cabealho"/>
    </w:pPr>
    <w:r w:rsidRPr="00440D89">
      <w:rPr>
        <w:b/>
        <w:noProof/>
        <w:lang w:val="en-US" w:eastAsia="en-US"/>
      </w:rPr>
      <w:drawing>
        <wp:inline distT="0" distB="0" distL="0" distR="0" wp14:anchorId="5ECEEA81" wp14:editId="1CC966F8">
          <wp:extent cx="1068256" cy="611819"/>
          <wp:effectExtent l="0" t="0" r="0" b="0"/>
          <wp:docPr id="19" name="Picture 10"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descr="Uma imagem contendo Interface gráfica do usuário&#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6969" cy="622537"/>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B5715" w14:textId="00DA71F8" w:rsidR="00E72D32" w:rsidRDefault="00E72D32">
    <w:pPr>
      <w:pStyle w:val="Cabealho"/>
    </w:pPr>
    <w:r w:rsidRPr="00440D89">
      <w:rPr>
        <w:b/>
        <w:noProof/>
        <w:lang w:val="en-US" w:eastAsia="en-US"/>
      </w:rPr>
      <w:drawing>
        <wp:inline distT="0" distB="0" distL="0" distR="0" wp14:anchorId="5752E03B" wp14:editId="21711D8F">
          <wp:extent cx="1068256" cy="611819"/>
          <wp:effectExtent l="0" t="0" r="0" b="0"/>
          <wp:docPr id="20" name="Picture 10"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descr="Uma imagem contendo Interface gráfica do usuário&#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6969" cy="6225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C0621E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A435B87"/>
    <w:multiLevelType w:val="multilevel"/>
    <w:tmpl w:val="E3AE35AA"/>
    <w:lvl w:ilvl="0">
      <w:start w:val="1"/>
      <w:numFmt w:val="decimal"/>
      <w:lvlText w:val="%1."/>
      <w:lvlJc w:val="left"/>
      <w:pPr>
        <w:ind w:left="360" w:hanging="360"/>
      </w:pPr>
      <w:rPr>
        <w:b/>
        <w:bCs/>
        <w:color w:val="000000" w:themeColor="text1"/>
      </w:rPr>
    </w:lvl>
    <w:lvl w:ilvl="1">
      <w:start w:val="1"/>
      <w:numFmt w:val="decimal"/>
      <w:lvlText w:val="%1.%2."/>
      <w:lvlJc w:val="left"/>
      <w:pPr>
        <w:ind w:left="432" w:hanging="432"/>
      </w:pPr>
      <w:rPr>
        <w:rFonts w:asciiTheme="minorHAnsi" w:hAnsiTheme="minorHAnsi" w:cstheme="minorHAnsi" w:hint="default"/>
        <w:b w:val="0"/>
        <w:sz w:val="24"/>
        <w:szCs w:val="24"/>
      </w:rPr>
    </w:lvl>
    <w:lvl w:ilvl="2">
      <w:start w:val="1"/>
      <w:numFmt w:val="decimal"/>
      <w:lvlText w:val="%1.%2.%3."/>
      <w:lvlJc w:val="left"/>
      <w:pPr>
        <w:ind w:left="2348" w:hanging="504"/>
      </w:pPr>
      <w:rPr>
        <w:rFonts w:asciiTheme="minorHAnsi" w:hAnsiTheme="minorHAnsi" w:cstheme="minorHAnsi" w:hint="default"/>
        <w:b w:val="0"/>
        <w:i w:val="0"/>
        <w:color w:val="auto"/>
        <w:sz w:val="24"/>
        <w:szCs w:val="24"/>
      </w:rPr>
    </w:lvl>
    <w:lvl w:ilvl="3">
      <w:start w:val="1"/>
      <w:numFmt w:val="decimal"/>
      <w:lvlText w:val="%1.%2.%3.%4."/>
      <w:lvlJc w:val="left"/>
      <w:pPr>
        <w:ind w:left="4760" w:hanging="648"/>
      </w:pPr>
      <w:rPr>
        <w:rFonts w:asciiTheme="minorHAnsi" w:hAnsiTheme="minorHAnsi" w:cstheme="minorHAnsi" w:hint="default"/>
        <w:b w:val="0"/>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CB67A8"/>
    <w:multiLevelType w:val="multilevel"/>
    <w:tmpl w:val="E00A9428"/>
    <w:lvl w:ilvl="0">
      <w:start w:val="1"/>
      <w:numFmt w:val="decimal"/>
      <w:lvlText w:val="%1."/>
      <w:lvlJc w:val="left"/>
      <w:pPr>
        <w:ind w:left="360" w:hanging="360"/>
      </w:pPr>
      <w:rPr>
        <w:rFonts w:hint="default"/>
        <w:b/>
        <w:bCs/>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8170A5"/>
    <w:multiLevelType w:val="multilevel"/>
    <w:tmpl w:val="382EA1FC"/>
    <w:lvl w:ilvl="0">
      <w:start w:val="2"/>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rPr>
    </w:lvl>
    <w:lvl w:ilvl="1">
      <w:start w:val="1"/>
      <w:numFmt w:val="lowerLetter"/>
      <w:lvlText w:val="%2)"/>
      <w:lvlJc w:val="left"/>
      <w:rPr>
        <w:rFonts w:asciiTheme="minorHAnsi" w:hAnsiTheme="minorHAnsi" w:cstheme="minorHAnsi" w:hint="default"/>
        <w:b w:val="0"/>
        <w:bCs w:val="0"/>
        <w:i w:val="0"/>
        <w:iCs w:val="0"/>
        <w:caps w:val="0"/>
        <w:smallCaps w:val="0"/>
        <w:strike w:val="0"/>
        <w:color w:val="000000"/>
        <w:spacing w:val="0"/>
        <w:w w:val="100"/>
        <w:position w:val="0"/>
        <w:sz w:val="24"/>
        <w:szCs w:val="22"/>
        <w:u w:val="none"/>
      </w:rPr>
    </w:lvl>
    <w:lvl w:ilvl="2">
      <w:start w:val="6"/>
      <w:numFmt w:val="lowerRoman"/>
      <w:lvlText w:val="(%3)"/>
      <w:lvlJc w:val="left"/>
      <w:rPr>
        <w:rFonts w:ascii="Verdana" w:eastAsia="Times New Roman" w:hAnsi="Verdana" w:cs="Times New Roman" w:hint="default"/>
        <w:b w:val="0"/>
        <w:bCs w:val="0"/>
        <w:i w:val="0"/>
        <w:iCs w:val="0"/>
        <w:smallCaps w:val="0"/>
        <w:strike w:val="0"/>
        <w:color w:val="000000"/>
        <w:spacing w:val="0"/>
        <w:w w:val="100"/>
        <w:position w:val="0"/>
        <w:sz w:val="20"/>
        <w:szCs w:val="20"/>
        <w:u w:val="none"/>
      </w:rPr>
    </w:lvl>
    <w:lvl w:ilvl="3">
      <w:start w:val="2"/>
      <w:numFmt w:val="lowerRoman"/>
      <w:lvlText w:val="(%4)"/>
      <w:lvlJc w:val="left"/>
      <w:rPr>
        <w:rFonts w:ascii="Garamond" w:eastAsia="Times New Roman" w:hAnsi="Garamond" w:cs="Times New Roman" w:hint="default"/>
        <w:b w:val="0"/>
        <w:bCs w:val="0"/>
        <w:i w:val="0"/>
        <w:iCs w:val="0"/>
        <w:smallCaps w:val="0"/>
        <w:strike w:val="0"/>
        <w:color w:val="000000"/>
        <w:spacing w:val="0"/>
        <w:w w:val="100"/>
        <w:position w:val="0"/>
        <w:sz w:val="24"/>
        <w:szCs w:val="24"/>
        <w:u w:val="none"/>
      </w:rPr>
    </w:lvl>
    <w:lvl w:ilvl="4">
      <w:start w:val="11"/>
      <w:numFmt w:val="lowerRoman"/>
      <w:lvlText w:val="(%5)"/>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rPr>
    </w:lvl>
    <w:lvl w:ilvl="5">
      <w:start w:val="4"/>
      <w:numFmt w:val="lowerRoman"/>
      <w:lvlText w:val="(%6)"/>
      <w:lvlJc w:val="left"/>
      <w:rPr>
        <w:rFonts w:ascii="Verdana" w:eastAsia="Times New Roman" w:hAnsi="Verdana" w:cs="Times New Roman" w:hint="default"/>
        <w:b w:val="0"/>
        <w:bCs w:val="0"/>
        <w:i w:val="0"/>
        <w:iCs w:val="0"/>
        <w:smallCaps w:val="0"/>
        <w:strike w:val="0"/>
        <w:color w:val="000000"/>
        <w:spacing w:val="0"/>
        <w:w w:val="100"/>
        <w:position w:val="0"/>
        <w:sz w:val="20"/>
        <w:szCs w:val="20"/>
        <w:u w:val="none"/>
      </w:rPr>
    </w:lvl>
    <w:lvl w:ilvl="6">
      <w:start w:val="1"/>
      <w:numFmt w:val="lowerRoman"/>
      <w:lvlText w:val="%7."/>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rPr>
    </w:lvl>
    <w:lvl w:ilvl="7">
      <w:start w:val="13"/>
      <w:numFmt w:val="lowerRoman"/>
      <w:lvlText w:val="(%8)"/>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rPr>
    </w:lvl>
    <w:lvl w:ilvl="8">
      <w:start w:val="2"/>
      <w:numFmt w:val="lowerRoman"/>
      <w:lvlText w:val="(%9)"/>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rPr>
    </w:lvl>
  </w:abstractNum>
  <w:abstractNum w:abstractNumId="4" w15:restartNumberingAfterBreak="0">
    <w:nsid w:val="10000811"/>
    <w:multiLevelType w:val="hybridMultilevel"/>
    <w:tmpl w:val="FD4867DE"/>
    <w:lvl w:ilvl="0" w:tplc="38824480">
      <w:start w:val="1"/>
      <w:numFmt w:val="lowerLetter"/>
      <w:lvlText w:val="(%1)"/>
      <w:lvlJc w:val="left"/>
      <w:pPr>
        <w:ind w:left="1211"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E931BF4"/>
    <w:multiLevelType w:val="hybridMultilevel"/>
    <w:tmpl w:val="675A63BE"/>
    <w:lvl w:ilvl="0" w:tplc="7D78D69A">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7E71060"/>
    <w:multiLevelType w:val="multilevel"/>
    <w:tmpl w:val="7A521E36"/>
    <w:lvl w:ilvl="0">
      <w:start w:val="2"/>
      <w:numFmt w:val="decimal"/>
      <w:lvlText w:val="%1."/>
      <w:lvlJc w:val="left"/>
      <w:pPr>
        <w:ind w:left="360" w:hanging="360"/>
      </w:pPr>
      <w:rPr>
        <w:rFonts w:hint="default"/>
        <w:b/>
        <w:bCs/>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0C35D08"/>
    <w:multiLevelType w:val="hybridMultilevel"/>
    <w:tmpl w:val="9E36F372"/>
    <w:lvl w:ilvl="0" w:tplc="E4CC006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1ED7B63"/>
    <w:multiLevelType w:val="multilevel"/>
    <w:tmpl w:val="A9001A76"/>
    <w:lvl w:ilvl="0">
      <w:start w:val="2"/>
      <w:numFmt w:val="decimal"/>
      <w:lvlText w:val="%1."/>
      <w:lvlJc w:val="left"/>
      <w:pPr>
        <w:ind w:left="360" w:hanging="360"/>
      </w:pPr>
      <w:rPr>
        <w:rFonts w:hint="default"/>
        <w:color w:val="FFFFFF" w:themeColor="background1"/>
      </w:rPr>
    </w:lvl>
    <w:lvl w:ilvl="1">
      <w:start w:val="5"/>
      <w:numFmt w:val="decimal"/>
      <w:lvlText w:val="%1.%2."/>
      <w:lvlJc w:val="left"/>
      <w:pPr>
        <w:ind w:left="432" w:hanging="432"/>
      </w:pPr>
      <w:rPr>
        <w:rFonts w:asciiTheme="minorHAnsi" w:hAnsiTheme="minorHAnsi" w:cstheme="minorHAnsi" w:hint="default"/>
        <w:b w:val="0"/>
        <w:sz w:val="24"/>
        <w:szCs w:val="24"/>
      </w:rPr>
    </w:lvl>
    <w:lvl w:ilvl="2">
      <w:start w:val="1"/>
      <w:numFmt w:val="decimal"/>
      <w:lvlText w:val="%1.%2.%3."/>
      <w:lvlJc w:val="left"/>
      <w:pPr>
        <w:ind w:left="2348" w:hanging="504"/>
      </w:pPr>
      <w:rPr>
        <w:rFonts w:asciiTheme="minorHAnsi" w:hAnsiTheme="minorHAnsi" w:cstheme="minorHAnsi" w:hint="default"/>
        <w:b w:val="0"/>
        <w:i w:val="0"/>
        <w:color w:val="auto"/>
        <w:sz w:val="24"/>
        <w:szCs w:val="24"/>
      </w:rPr>
    </w:lvl>
    <w:lvl w:ilvl="3">
      <w:start w:val="1"/>
      <w:numFmt w:val="decimal"/>
      <w:lvlText w:val="%1.%2.%3.%4."/>
      <w:lvlJc w:val="left"/>
      <w:pPr>
        <w:ind w:left="4760" w:hanging="648"/>
      </w:pPr>
      <w:rPr>
        <w:rFonts w:asciiTheme="minorHAnsi" w:hAnsiTheme="minorHAnsi" w:cstheme="minorHAnsi" w:hint="default"/>
        <w:b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B666CAA"/>
    <w:multiLevelType w:val="hybridMultilevel"/>
    <w:tmpl w:val="D0EC65AE"/>
    <w:lvl w:ilvl="0" w:tplc="95C8BF84">
      <w:start w:val="1"/>
      <w:numFmt w:val="lowerRoman"/>
      <w:lvlText w:val="(%1)"/>
      <w:lvlJc w:val="left"/>
      <w:pPr>
        <w:ind w:left="1429" w:hanging="720"/>
      </w:pPr>
      <w:rPr>
        <w:rFonts w:eastAsia="Calibri"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1" w15:restartNumberingAfterBreak="0">
    <w:nsid w:val="43AF57E8"/>
    <w:multiLevelType w:val="hybridMultilevel"/>
    <w:tmpl w:val="6040FEA4"/>
    <w:lvl w:ilvl="0" w:tplc="E4CC006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ACD6E62"/>
    <w:multiLevelType w:val="hybridMultilevel"/>
    <w:tmpl w:val="25186986"/>
    <w:lvl w:ilvl="0" w:tplc="98C2C9B0">
      <w:start w:val="1"/>
      <w:numFmt w:val="lowerLetter"/>
      <w:lvlText w:val="(%1)"/>
      <w:lvlJc w:val="left"/>
      <w:pPr>
        <w:tabs>
          <w:tab w:val="num" w:pos="375"/>
        </w:tabs>
        <w:ind w:left="375" w:hanging="360"/>
      </w:pPr>
      <w:rPr>
        <w:rFonts w:hint="default"/>
        <w:sz w:val="24"/>
        <w:szCs w:val="22"/>
      </w:rPr>
    </w:lvl>
    <w:lvl w:ilvl="1" w:tplc="04160019" w:tentative="1">
      <w:start w:val="1"/>
      <w:numFmt w:val="lowerLetter"/>
      <w:lvlText w:val="%2."/>
      <w:lvlJc w:val="left"/>
      <w:pPr>
        <w:tabs>
          <w:tab w:val="num" w:pos="375"/>
        </w:tabs>
        <w:ind w:left="375" w:hanging="360"/>
      </w:pPr>
      <w:rPr>
        <w:rFonts w:cs="Times New Roman"/>
      </w:rPr>
    </w:lvl>
    <w:lvl w:ilvl="2" w:tplc="0416001B" w:tentative="1">
      <w:start w:val="1"/>
      <w:numFmt w:val="lowerRoman"/>
      <w:lvlText w:val="%3."/>
      <w:lvlJc w:val="right"/>
      <w:pPr>
        <w:tabs>
          <w:tab w:val="num" w:pos="1095"/>
        </w:tabs>
        <w:ind w:left="1095" w:hanging="180"/>
      </w:pPr>
      <w:rPr>
        <w:rFonts w:cs="Times New Roman"/>
      </w:rPr>
    </w:lvl>
    <w:lvl w:ilvl="3" w:tplc="0416000F" w:tentative="1">
      <w:start w:val="1"/>
      <w:numFmt w:val="decimal"/>
      <w:lvlText w:val="%4."/>
      <w:lvlJc w:val="left"/>
      <w:pPr>
        <w:tabs>
          <w:tab w:val="num" w:pos="1815"/>
        </w:tabs>
        <w:ind w:left="1815" w:hanging="360"/>
      </w:pPr>
      <w:rPr>
        <w:rFonts w:cs="Times New Roman"/>
      </w:rPr>
    </w:lvl>
    <w:lvl w:ilvl="4" w:tplc="04160019" w:tentative="1">
      <w:start w:val="1"/>
      <w:numFmt w:val="lowerLetter"/>
      <w:lvlText w:val="%5."/>
      <w:lvlJc w:val="left"/>
      <w:pPr>
        <w:tabs>
          <w:tab w:val="num" w:pos="2535"/>
        </w:tabs>
        <w:ind w:left="2535" w:hanging="360"/>
      </w:pPr>
      <w:rPr>
        <w:rFonts w:cs="Times New Roman"/>
      </w:rPr>
    </w:lvl>
    <w:lvl w:ilvl="5" w:tplc="0416001B" w:tentative="1">
      <w:start w:val="1"/>
      <w:numFmt w:val="lowerRoman"/>
      <w:lvlText w:val="%6."/>
      <w:lvlJc w:val="right"/>
      <w:pPr>
        <w:tabs>
          <w:tab w:val="num" w:pos="3255"/>
        </w:tabs>
        <w:ind w:left="3255" w:hanging="180"/>
      </w:pPr>
      <w:rPr>
        <w:rFonts w:cs="Times New Roman"/>
      </w:rPr>
    </w:lvl>
    <w:lvl w:ilvl="6" w:tplc="0416000F" w:tentative="1">
      <w:start w:val="1"/>
      <w:numFmt w:val="decimal"/>
      <w:lvlText w:val="%7."/>
      <w:lvlJc w:val="left"/>
      <w:pPr>
        <w:tabs>
          <w:tab w:val="num" w:pos="3975"/>
        </w:tabs>
        <w:ind w:left="3975" w:hanging="360"/>
      </w:pPr>
      <w:rPr>
        <w:rFonts w:cs="Times New Roman"/>
      </w:rPr>
    </w:lvl>
    <w:lvl w:ilvl="7" w:tplc="04160019" w:tentative="1">
      <w:start w:val="1"/>
      <w:numFmt w:val="lowerLetter"/>
      <w:lvlText w:val="%8."/>
      <w:lvlJc w:val="left"/>
      <w:pPr>
        <w:tabs>
          <w:tab w:val="num" w:pos="4695"/>
        </w:tabs>
        <w:ind w:left="4695" w:hanging="360"/>
      </w:pPr>
      <w:rPr>
        <w:rFonts w:cs="Times New Roman"/>
      </w:rPr>
    </w:lvl>
    <w:lvl w:ilvl="8" w:tplc="0416001B" w:tentative="1">
      <w:start w:val="1"/>
      <w:numFmt w:val="lowerRoman"/>
      <w:lvlText w:val="%9."/>
      <w:lvlJc w:val="right"/>
      <w:pPr>
        <w:tabs>
          <w:tab w:val="num" w:pos="5415"/>
        </w:tabs>
        <w:ind w:left="5415" w:hanging="180"/>
      </w:pPr>
      <w:rPr>
        <w:rFonts w:cs="Times New Roman"/>
      </w:rPr>
    </w:lvl>
  </w:abstractNum>
  <w:abstractNum w:abstractNumId="13" w15:restartNumberingAfterBreak="0">
    <w:nsid w:val="4C940FA0"/>
    <w:multiLevelType w:val="multilevel"/>
    <w:tmpl w:val="C8644010"/>
    <w:lvl w:ilvl="0">
      <w:start w:val="1"/>
      <w:numFmt w:val="decimal"/>
      <w:lvlRestart w:val="0"/>
      <w:pStyle w:val="Level1"/>
      <w:lvlText w:val="%1"/>
      <w:lvlJc w:val="left"/>
      <w:pPr>
        <w:tabs>
          <w:tab w:val="num" w:pos="680"/>
        </w:tabs>
        <w:ind w:left="680" w:hanging="680"/>
      </w:pPr>
      <w:rPr>
        <w:rFonts w:ascii="Arial" w:hAnsi="Arial" w:cs="Arial" w:hint="default"/>
        <w:b/>
        <w:i w:val="0"/>
        <w:caps w:val="0"/>
        <w:strike w:val="0"/>
        <w:dstrike w:val="0"/>
        <w:vanish w:val="0"/>
        <w:color w:val="000000"/>
        <w:sz w:val="22"/>
        <w:vertAlign w:val="baseline"/>
      </w:rPr>
    </w:lvl>
    <w:lvl w:ilvl="1">
      <w:start w:val="1"/>
      <w:numFmt w:val="decimal"/>
      <w:pStyle w:val="Level2"/>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pStyle w:val="Level3"/>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pStyle w:val="Level4"/>
      <w:lvlText w:val="(%4)"/>
      <w:lvlJc w:val="left"/>
      <w:pPr>
        <w:tabs>
          <w:tab w:val="num" w:pos="2041"/>
        </w:tabs>
        <w:ind w:left="2041" w:hanging="680"/>
      </w:pPr>
      <w:rPr>
        <w:rFonts w:asciiTheme="minorHAnsi" w:hAnsiTheme="minorHAnsi" w:cstheme="minorHAnsi" w:hint="default"/>
        <w:b w:val="0"/>
        <w:i w:val="0"/>
        <w:caps w:val="0"/>
        <w:strike w:val="0"/>
        <w:dstrike w:val="0"/>
        <w:vanish w:val="0"/>
        <w:color w:val="000000"/>
        <w:sz w:val="24"/>
        <w:szCs w:val="24"/>
        <w:vertAlign w:val="baseline"/>
      </w:rPr>
    </w:lvl>
    <w:lvl w:ilvl="4">
      <w:start w:val="1"/>
      <w:numFmt w:val="lowerLetter"/>
      <w:pStyle w:val="Level5"/>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58A6446"/>
    <w:multiLevelType w:val="hybridMultilevel"/>
    <w:tmpl w:val="2474E6CA"/>
    <w:lvl w:ilvl="0" w:tplc="77FECFB0">
      <w:start w:val="1"/>
      <w:numFmt w:val="lowerRoman"/>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78E238E"/>
    <w:multiLevelType w:val="multilevel"/>
    <w:tmpl w:val="5B5A1FC0"/>
    <w:lvl w:ilvl="0">
      <w:start w:val="4"/>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8504378"/>
    <w:multiLevelType w:val="hybridMultilevel"/>
    <w:tmpl w:val="93825AB8"/>
    <w:lvl w:ilvl="0" w:tplc="D61C80B4">
      <w:start w:val="1"/>
      <w:numFmt w:val="lowerLetter"/>
      <w:lvlText w:val="(%1)"/>
      <w:lvlJc w:val="left"/>
      <w:pPr>
        <w:tabs>
          <w:tab w:val="num" w:pos="375"/>
        </w:tabs>
        <w:ind w:left="375" w:hanging="360"/>
      </w:pPr>
      <w:rPr>
        <w:rFonts w:asciiTheme="minorHAnsi" w:hAnsiTheme="minorHAnsi" w:cstheme="minorHAnsi" w:hint="default"/>
        <w:sz w:val="24"/>
        <w:szCs w:val="22"/>
      </w:rPr>
    </w:lvl>
    <w:lvl w:ilvl="1" w:tplc="04160019">
      <w:start w:val="1"/>
      <w:numFmt w:val="lowerLetter"/>
      <w:lvlText w:val="%2."/>
      <w:lvlJc w:val="left"/>
      <w:pPr>
        <w:tabs>
          <w:tab w:val="num" w:pos="375"/>
        </w:tabs>
        <w:ind w:left="375" w:hanging="360"/>
      </w:pPr>
      <w:rPr>
        <w:rFonts w:cs="Times New Roman"/>
      </w:rPr>
    </w:lvl>
    <w:lvl w:ilvl="2" w:tplc="0416001B">
      <w:start w:val="1"/>
      <w:numFmt w:val="lowerRoman"/>
      <w:lvlText w:val="%3."/>
      <w:lvlJc w:val="right"/>
      <w:pPr>
        <w:tabs>
          <w:tab w:val="num" w:pos="1095"/>
        </w:tabs>
        <w:ind w:left="1095" w:hanging="180"/>
      </w:pPr>
      <w:rPr>
        <w:rFonts w:cs="Times New Roman"/>
      </w:rPr>
    </w:lvl>
    <w:lvl w:ilvl="3" w:tplc="0416000F" w:tentative="1">
      <w:start w:val="1"/>
      <w:numFmt w:val="decimal"/>
      <w:lvlText w:val="%4."/>
      <w:lvlJc w:val="left"/>
      <w:pPr>
        <w:tabs>
          <w:tab w:val="num" w:pos="1815"/>
        </w:tabs>
        <w:ind w:left="1815" w:hanging="360"/>
      </w:pPr>
      <w:rPr>
        <w:rFonts w:cs="Times New Roman"/>
      </w:rPr>
    </w:lvl>
    <w:lvl w:ilvl="4" w:tplc="04160019" w:tentative="1">
      <w:start w:val="1"/>
      <w:numFmt w:val="lowerLetter"/>
      <w:lvlText w:val="%5."/>
      <w:lvlJc w:val="left"/>
      <w:pPr>
        <w:tabs>
          <w:tab w:val="num" w:pos="2535"/>
        </w:tabs>
        <w:ind w:left="2535" w:hanging="360"/>
      </w:pPr>
      <w:rPr>
        <w:rFonts w:cs="Times New Roman"/>
      </w:rPr>
    </w:lvl>
    <w:lvl w:ilvl="5" w:tplc="0416001B" w:tentative="1">
      <w:start w:val="1"/>
      <w:numFmt w:val="lowerRoman"/>
      <w:lvlText w:val="%6."/>
      <w:lvlJc w:val="right"/>
      <w:pPr>
        <w:tabs>
          <w:tab w:val="num" w:pos="3255"/>
        </w:tabs>
        <w:ind w:left="3255" w:hanging="180"/>
      </w:pPr>
      <w:rPr>
        <w:rFonts w:cs="Times New Roman"/>
      </w:rPr>
    </w:lvl>
    <w:lvl w:ilvl="6" w:tplc="0416000F" w:tentative="1">
      <w:start w:val="1"/>
      <w:numFmt w:val="decimal"/>
      <w:lvlText w:val="%7."/>
      <w:lvlJc w:val="left"/>
      <w:pPr>
        <w:tabs>
          <w:tab w:val="num" w:pos="3975"/>
        </w:tabs>
        <w:ind w:left="3975" w:hanging="360"/>
      </w:pPr>
      <w:rPr>
        <w:rFonts w:cs="Times New Roman"/>
      </w:rPr>
    </w:lvl>
    <w:lvl w:ilvl="7" w:tplc="04160019" w:tentative="1">
      <w:start w:val="1"/>
      <w:numFmt w:val="lowerLetter"/>
      <w:lvlText w:val="%8."/>
      <w:lvlJc w:val="left"/>
      <w:pPr>
        <w:tabs>
          <w:tab w:val="num" w:pos="4695"/>
        </w:tabs>
        <w:ind w:left="4695" w:hanging="360"/>
      </w:pPr>
      <w:rPr>
        <w:rFonts w:cs="Times New Roman"/>
      </w:rPr>
    </w:lvl>
    <w:lvl w:ilvl="8" w:tplc="0416001B" w:tentative="1">
      <w:start w:val="1"/>
      <w:numFmt w:val="lowerRoman"/>
      <w:lvlText w:val="%9."/>
      <w:lvlJc w:val="right"/>
      <w:pPr>
        <w:tabs>
          <w:tab w:val="num" w:pos="5415"/>
        </w:tabs>
        <w:ind w:left="5415" w:hanging="180"/>
      </w:pPr>
      <w:rPr>
        <w:rFonts w:cs="Times New Roman"/>
      </w:rPr>
    </w:lvl>
  </w:abstractNum>
  <w:abstractNum w:abstractNumId="17" w15:restartNumberingAfterBreak="0">
    <w:nsid w:val="5E5F3DB5"/>
    <w:multiLevelType w:val="multilevel"/>
    <w:tmpl w:val="476426BA"/>
    <w:lvl w:ilvl="0">
      <w:start w:val="3"/>
      <w:numFmt w:val="decimal"/>
      <w:lvlText w:val="%1."/>
      <w:lvlJc w:val="left"/>
      <w:pPr>
        <w:ind w:left="360" w:hanging="360"/>
      </w:pPr>
      <w:rPr>
        <w:rFonts w:hint="default"/>
        <w:color w:val="FFFFFF" w:themeColor="background1"/>
      </w:rPr>
    </w:lvl>
    <w:lvl w:ilvl="1">
      <w:start w:val="1"/>
      <w:numFmt w:val="decimal"/>
      <w:lvlText w:val="%1.%2."/>
      <w:lvlJc w:val="left"/>
      <w:pPr>
        <w:ind w:left="432" w:hanging="432"/>
      </w:pPr>
      <w:rPr>
        <w:rFonts w:asciiTheme="minorHAnsi" w:hAnsiTheme="minorHAnsi" w:cstheme="minorHAnsi" w:hint="default"/>
        <w:b w:val="0"/>
        <w:sz w:val="24"/>
        <w:szCs w:val="24"/>
      </w:rPr>
    </w:lvl>
    <w:lvl w:ilvl="2">
      <w:start w:val="1"/>
      <w:numFmt w:val="decimal"/>
      <w:lvlText w:val="%1.%2.%3."/>
      <w:lvlJc w:val="left"/>
      <w:pPr>
        <w:ind w:left="2348" w:hanging="504"/>
      </w:pPr>
      <w:rPr>
        <w:rFonts w:asciiTheme="minorHAnsi" w:hAnsiTheme="minorHAnsi" w:cstheme="minorHAnsi" w:hint="default"/>
        <w:b w:val="0"/>
        <w:i w:val="0"/>
        <w:color w:val="auto"/>
        <w:sz w:val="24"/>
        <w:szCs w:val="24"/>
      </w:rPr>
    </w:lvl>
    <w:lvl w:ilvl="3">
      <w:start w:val="1"/>
      <w:numFmt w:val="decimal"/>
      <w:lvlText w:val="%1.%2.%3.%4."/>
      <w:lvlJc w:val="left"/>
      <w:pPr>
        <w:ind w:left="648" w:hanging="648"/>
      </w:pPr>
      <w:rPr>
        <w:rFonts w:asciiTheme="minorHAnsi" w:hAnsiTheme="minorHAnsi" w:cstheme="minorHAnsi" w:hint="default"/>
        <w:b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8DF7BBF"/>
    <w:multiLevelType w:val="multilevel"/>
    <w:tmpl w:val="537C2DCA"/>
    <w:lvl w:ilvl="0">
      <w:start w:val="1"/>
      <w:numFmt w:val="decimal"/>
      <w:lvlText w:val="%1."/>
      <w:lvlJc w:val="left"/>
      <w:pPr>
        <w:ind w:left="705" w:hanging="705"/>
      </w:pPr>
      <w:rPr>
        <w:rFonts w:hint="default"/>
        <w:color w:val="FFFFFF" w:themeColor="background1"/>
      </w:rPr>
    </w:lvl>
    <w:lvl w:ilvl="1">
      <w:start w:val="1"/>
      <w:numFmt w:val="decimal"/>
      <w:lvlText w:val="%1.%2."/>
      <w:lvlJc w:val="left"/>
      <w:pPr>
        <w:ind w:left="4406" w:hanging="720"/>
      </w:pPr>
      <w:rPr>
        <w:rFonts w:ascii="Times New Roman" w:hAnsi="Times New Roman" w:cs="Times New Roman" w:hint="default"/>
        <w:b/>
        <w:bCs/>
        <w:sz w:val="24"/>
        <w:szCs w:val="24"/>
      </w:rPr>
    </w:lvl>
    <w:lvl w:ilvl="2">
      <w:start w:val="1"/>
      <w:numFmt w:val="decimal"/>
      <w:lvlText w:val="%1.%2.%3."/>
      <w:lvlJc w:val="left"/>
      <w:pPr>
        <w:ind w:left="720" w:hanging="720"/>
      </w:pPr>
      <w:rPr>
        <w:rFonts w:hint="default"/>
        <w:b/>
        <w:bCs w:val="0"/>
      </w:rPr>
    </w:lvl>
    <w:lvl w:ilvl="3">
      <w:start w:val="1"/>
      <w:numFmt w:val="decimal"/>
      <w:lvlText w:val="%1.%2.%3.%4."/>
      <w:lvlJc w:val="left"/>
      <w:pPr>
        <w:ind w:left="1080" w:hanging="1080"/>
      </w:pPr>
      <w:rPr>
        <w:rFonts w:hint="default"/>
        <w:b/>
        <w:b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97A3997"/>
    <w:multiLevelType w:val="hybridMultilevel"/>
    <w:tmpl w:val="D0EC65AE"/>
    <w:lvl w:ilvl="0" w:tplc="95C8BF84">
      <w:start w:val="1"/>
      <w:numFmt w:val="lowerRoman"/>
      <w:lvlText w:val="(%1)"/>
      <w:lvlJc w:val="left"/>
      <w:pPr>
        <w:ind w:left="1429" w:hanging="720"/>
      </w:pPr>
      <w:rPr>
        <w:rFonts w:eastAsia="Calibri"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0" w15:restartNumberingAfterBreak="0">
    <w:nsid w:val="6A254F95"/>
    <w:multiLevelType w:val="multilevel"/>
    <w:tmpl w:val="35EE5506"/>
    <w:lvl w:ilvl="0">
      <w:start w:val="2"/>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rPr>
    </w:lvl>
    <w:lvl w:ilvl="1">
      <w:start w:val="1"/>
      <w:numFmt w:val="lowerLetter"/>
      <w:lvlText w:val="%2)"/>
      <w:lvlJc w:val="left"/>
      <w:rPr>
        <w:rFonts w:cs="Times New Roman"/>
        <w:b w:val="0"/>
        <w:bCs w:val="0"/>
        <w:i w:val="0"/>
        <w:iCs w:val="0"/>
        <w:caps w:val="0"/>
        <w:smallCaps w:val="0"/>
        <w:strike w:val="0"/>
        <w:color w:val="000000"/>
        <w:spacing w:val="0"/>
        <w:w w:val="100"/>
        <w:position w:val="0"/>
        <w:sz w:val="24"/>
        <w:szCs w:val="22"/>
        <w:u w:val="none"/>
      </w:rPr>
    </w:lvl>
    <w:lvl w:ilvl="2">
      <w:start w:val="6"/>
      <w:numFmt w:val="lowerRoman"/>
      <w:lvlText w:val="(%3)"/>
      <w:lvlJc w:val="left"/>
      <w:rPr>
        <w:rFonts w:ascii="Verdana" w:eastAsia="Times New Roman" w:hAnsi="Verdana" w:cs="Times New Roman" w:hint="default"/>
        <w:b w:val="0"/>
        <w:bCs w:val="0"/>
        <w:i w:val="0"/>
        <w:iCs w:val="0"/>
        <w:smallCaps w:val="0"/>
        <w:strike w:val="0"/>
        <w:color w:val="000000"/>
        <w:spacing w:val="0"/>
        <w:w w:val="100"/>
        <w:position w:val="0"/>
        <w:sz w:val="20"/>
        <w:szCs w:val="20"/>
        <w:u w:val="none"/>
      </w:rPr>
    </w:lvl>
    <w:lvl w:ilvl="3">
      <w:start w:val="2"/>
      <w:numFmt w:val="lowerRoman"/>
      <w:lvlText w:val="(%4)"/>
      <w:lvlJc w:val="left"/>
      <w:rPr>
        <w:rFonts w:ascii="Garamond" w:eastAsia="Times New Roman" w:hAnsi="Garamond" w:cs="Times New Roman" w:hint="default"/>
        <w:b w:val="0"/>
        <w:bCs w:val="0"/>
        <w:i w:val="0"/>
        <w:iCs w:val="0"/>
        <w:smallCaps w:val="0"/>
        <w:strike w:val="0"/>
        <w:color w:val="000000"/>
        <w:spacing w:val="0"/>
        <w:w w:val="100"/>
        <w:position w:val="0"/>
        <w:sz w:val="24"/>
        <w:szCs w:val="24"/>
        <w:u w:val="none"/>
      </w:rPr>
    </w:lvl>
    <w:lvl w:ilvl="4">
      <w:start w:val="11"/>
      <w:numFmt w:val="lowerRoman"/>
      <w:lvlText w:val="(%5)"/>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rPr>
    </w:lvl>
    <w:lvl w:ilvl="5">
      <w:start w:val="4"/>
      <w:numFmt w:val="lowerRoman"/>
      <w:lvlText w:val="(%6)"/>
      <w:lvlJc w:val="left"/>
      <w:rPr>
        <w:rFonts w:ascii="Verdana" w:eastAsia="Times New Roman" w:hAnsi="Verdana" w:cs="Times New Roman" w:hint="default"/>
        <w:b w:val="0"/>
        <w:bCs w:val="0"/>
        <w:i w:val="0"/>
        <w:iCs w:val="0"/>
        <w:smallCaps w:val="0"/>
        <w:strike w:val="0"/>
        <w:color w:val="000000"/>
        <w:spacing w:val="0"/>
        <w:w w:val="100"/>
        <w:position w:val="0"/>
        <w:sz w:val="20"/>
        <w:szCs w:val="20"/>
        <w:u w:val="none"/>
      </w:rPr>
    </w:lvl>
    <w:lvl w:ilvl="6">
      <w:start w:val="1"/>
      <w:numFmt w:val="lowerRoman"/>
      <w:lvlText w:val="%7."/>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rPr>
    </w:lvl>
    <w:lvl w:ilvl="7">
      <w:start w:val="13"/>
      <w:numFmt w:val="lowerRoman"/>
      <w:lvlText w:val="(%8)"/>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rPr>
    </w:lvl>
    <w:lvl w:ilvl="8">
      <w:start w:val="2"/>
      <w:numFmt w:val="lowerRoman"/>
      <w:lvlText w:val="(%9)"/>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rPr>
    </w:lvl>
  </w:abstractNum>
  <w:abstractNum w:abstractNumId="21" w15:restartNumberingAfterBreak="0">
    <w:nsid w:val="6E895344"/>
    <w:multiLevelType w:val="hybridMultilevel"/>
    <w:tmpl w:val="3CF87F48"/>
    <w:lvl w:ilvl="0" w:tplc="1BF4CD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BF6AAB"/>
    <w:multiLevelType w:val="hybridMultilevel"/>
    <w:tmpl w:val="2A4C079C"/>
    <w:lvl w:ilvl="0" w:tplc="7DF6B5A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44E1BFA"/>
    <w:multiLevelType w:val="hybridMultilevel"/>
    <w:tmpl w:val="9514B44C"/>
    <w:lvl w:ilvl="0" w:tplc="396AEA9C">
      <w:start w:val="1"/>
      <w:numFmt w:val="lowerLetter"/>
      <w:lvlText w:val="(%1)"/>
      <w:lvlJc w:val="left"/>
      <w:pPr>
        <w:ind w:left="720" w:hanging="360"/>
      </w:pPr>
      <w:rPr>
        <w:rFonts w:asciiTheme="minorHAnsi" w:hAnsiTheme="minorHAnsi" w:cstheme="minorHAnsi" w:hint="default"/>
        <w:b w:val="0"/>
        <w:i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5D83B64"/>
    <w:multiLevelType w:val="hybridMultilevel"/>
    <w:tmpl w:val="DC485E22"/>
    <w:lvl w:ilvl="0" w:tplc="A6B4D3CA">
      <w:start w:val="1"/>
      <w:numFmt w:val="lowerLetter"/>
      <w:lvlText w:val="(%1)"/>
      <w:lvlJc w:val="left"/>
      <w:pPr>
        <w:tabs>
          <w:tab w:val="num" w:pos="375"/>
        </w:tabs>
        <w:ind w:left="375" w:hanging="360"/>
      </w:pPr>
      <w:rPr>
        <w:rFonts w:hint="default"/>
        <w:b w:val="0"/>
        <w:sz w:val="24"/>
        <w:szCs w:val="22"/>
      </w:rPr>
    </w:lvl>
    <w:lvl w:ilvl="1" w:tplc="BFC80B08">
      <w:start w:val="1"/>
      <w:numFmt w:val="lowerLetter"/>
      <w:lvlText w:val="%2."/>
      <w:lvlJc w:val="left"/>
      <w:pPr>
        <w:tabs>
          <w:tab w:val="num" w:pos="375"/>
        </w:tabs>
        <w:ind w:left="375" w:hanging="360"/>
      </w:pPr>
      <w:rPr>
        <w:rFonts w:cs="Times New Roman"/>
      </w:rPr>
    </w:lvl>
    <w:lvl w:ilvl="2" w:tplc="782822E2" w:tentative="1">
      <w:start w:val="1"/>
      <w:numFmt w:val="lowerRoman"/>
      <w:lvlText w:val="%3."/>
      <w:lvlJc w:val="right"/>
      <w:pPr>
        <w:tabs>
          <w:tab w:val="num" w:pos="1095"/>
        </w:tabs>
        <w:ind w:left="1095" w:hanging="180"/>
      </w:pPr>
      <w:rPr>
        <w:rFonts w:cs="Times New Roman"/>
      </w:rPr>
    </w:lvl>
    <w:lvl w:ilvl="3" w:tplc="7AE29368" w:tentative="1">
      <w:start w:val="1"/>
      <w:numFmt w:val="decimal"/>
      <w:lvlText w:val="%4."/>
      <w:lvlJc w:val="left"/>
      <w:pPr>
        <w:tabs>
          <w:tab w:val="num" w:pos="1815"/>
        </w:tabs>
        <w:ind w:left="1815" w:hanging="360"/>
      </w:pPr>
      <w:rPr>
        <w:rFonts w:cs="Times New Roman"/>
      </w:rPr>
    </w:lvl>
    <w:lvl w:ilvl="4" w:tplc="8D72CEAC" w:tentative="1">
      <w:start w:val="1"/>
      <w:numFmt w:val="lowerLetter"/>
      <w:lvlText w:val="%5."/>
      <w:lvlJc w:val="left"/>
      <w:pPr>
        <w:tabs>
          <w:tab w:val="num" w:pos="2535"/>
        </w:tabs>
        <w:ind w:left="2535" w:hanging="360"/>
      </w:pPr>
      <w:rPr>
        <w:rFonts w:cs="Times New Roman"/>
      </w:rPr>
    </w:lvl>
    <w:lvl w:ilvl="5" w:tplc="126891B0" w:tentative="1">
      <w:start w:val="1"/>
      <w:numFmt w:val="lowerRoman"/>
      <w:lvlText w:val="%6."/>
      <w:lvlJc w:val="right"/>
      <w:pPr>
        <w:tabs>
          <w:tab w:val="num" w:pos="3255"/>
        </w:tabs>
        <w:ind w:left="3255" w:hanging="180"/>
      </w:pPr>
      <w:rPr>
        <w:rFonts w:cs="Times New Roman"/>
      </w:rPr>
    </w:lvl>
    <w:lvl w:ilvl="6" w:tplc="8EBC3EA8" w:tentative="1">
      <w:start w:val="1"/>
      <w:numFmt w:val="decimal"/>
      <w:lvlText w:val="%7."/>
      <w:lvlJc w:val="left"/>
      <w:pPr>
        <w:tabs>
          <w:tab w:val="num" w:pos="3975"/>
        </w:tabs>
        <w:ind w:left="3975" w:hanging="360"/>
      </w:pPr>
      <w:rPr>
        <w:rFonts w:cs="Times New Roman"/>
      </w:rPr>
    </w:lvl>
    <w:lvl w:ilvl="7" w:tplc="34FCF32C" w:tentative="1">
      <w:start w:val="1"/>
      <w:numFmt w:val="lowerLetter"/>
      <w:lvlText w:val="%8."/>
      <w:lvlJc w:val="left"/>
      <w:pPr>
        <w:tabs>
          <w:tab w:val="num" w:pos="4695"/>
        </w:tabs>
        <w:ind w:left="4695" w:hanging="360"/>
      </w:pPr>
      <w:rPr>
        <w:rFonts w:cs="Times New Roman"/>
      </w:rPr>
    </w:lvl>
    <w:lvl w:ilvl="8" w:tplc="79F8B344" w:tentative="1">
      <w:start w:val="1"/>
      <w:numFmt w:val="lowerRoman"/>
      <w:lvlText w:val="%9."/>
      <w:lvlJc w:val="right"/>
      <w:pPr>
        <w:tabs>
          <w:tab w:val="num" w:pos="5415"/>
        </w:tabs>
        <w:ind w:left="5415" w:hanging="180"/>
      </w:pPr>
      <w:rPr>
        <w:rFonts w:cs="Times New Roman"/>
      </w:rPr>
    </w:lvl>
  </w:abstractNum>
  <w:abstractNum w:abstractNumId="25" w15:restartNumberingAfterBreak="0">
    <w:nsid w:val="77FF4405"/>
    <w:multiLevelType w:val="multilevel"/>
    <w:tmpl w:val="68782C8C"/>
    <w:lvl w:ilvl="0">
      <w:start w:val="4"/>
      <w:numFmt w:val="decimal"/>
      <w:lvlText w:val="%1"/>
      <w:lvlJc w:val="left"/>
      <w:pPr>
        <w:ind w:left="1198" w:hanging="720"/>
      </w:pPr>
      <w:rPr>
        <w:rFonts w:hint="default"/>
        <w:lang w:val="pt-PT" w:eastAsia="en-US" w:bidi="ar-SA"/>
      </w:rPr>
    </w:lvl>
    <w:lvl w:ilvl="1">
      <w:start w:val="1"/>
      <w:numFmt w:val="decimal"/>
      <w:lvlText w:val="%1.%2"/>
      <w:lvlJc w:val="left"/>
      <w:pPr>
        <w:ind w:left="1198" w:hanging="720"/>
      </w:pPr>
      <w:rPr>
        <w:rFonts w:ascii="Verdana" w:eastAsia="Verdana" w:hAnsi="Verdana" w:cs="Verdana" w:hint="default"/>
        <w:b/>
        <w:bCs/>
        <w:spacing w:val="-1"/>
        <w:w w:val="99"/>
        <w:sz w:val="20"/>
        <w:szCs w:val="20"/>
        <w:lang w:val="pt-PT" w:eastAsia="en-US" w:bidi="ar-SA"/>
      </w:rPr>
    </w:lvl>
    <w:lvl w:ilvl="2">
      <w:start w:val="1"/>
      <w:numFmt w:val="decimal"/>
      <w:lvlText w:val="%1.%2.%3."/>
      <w:lvlJc w:val="left"/>
      <w:pPr>
        <w:ind w:left="478" w:hanging="708"/>
      </w:pPr>
      <w:rPr>
        <w:rFonts w:ascii="Verdana" w:eastAsia="Verdana" w:hAnsi="Verdana" w:cs="Verdana" w:hint="default"/>
        <w:b w:val="0"/>
        <w:bCs/>
        <w:w w:val="99"/>
        <w:sz w:val="20"/>
        <w:szCs w:val="20"/>
        <w:lang w:val="pt-PT" w:eastAsia="en-US" w:bidi="ar-SA"/>
      </w:rPr>
    </w:lvl>
    <w:lvl w:ilvl="3">
      <w:start w:val="1"/>
      <w:numFmt w:val="decimal"/>
      <w:lvlText w:val="%1.%2.%3.%4."/>
      <w:lvlJc w:val="left"/>
      <w:pPr>
        <w:ind w:left="478" w:hanging="1419"/>
      </w:pPr>
      <w:rPr>
        <w:rFonts w:ascii="Verdana" w:eastAsia="Verdana" w:hAnsi="Verdana" w:cs="Verdana" w:hint="default"/>
        <w:b w:val="0"/>
        <w:bCs/>
        <w:w w:val="99"/>
        <w:sz w:val="20"/>
        <w:szCs w:val="20"/>
        <w:lang w:val="pt-PT" w:eastAsia="en-US" w:bidi="ar-SA"/>
      </w:rPr>
    </w:lvl>
    <w:lvl w:ilvl="4">
      <w:numFmt w:val="bullet"/>
      <w:lvlText w:val="•"/>
      <w:lvlJc w:val="left"/>
      <w:pPr>
        <w:ind w:left="4022" w:hanging="1419"/>
      </w:pPr>
      <w:rPr>
        <w:rFonts w:hint="default"/>
        <w:lang w:val="pt-PT" w:eastAsia="en-US" w:bidi="ar-SA"/>
      </w:rPr>
    </w:lvl>
    <w:lvl w:ilvl="5">
      <w:numFmt w:val="bullet"/>
      <w:lvlText w:val="•"/>
      <w:lvlJc w:val="left"/>
      <w:pPr>
        <w:ind w:left="4962" w:hanging="1419"/>
      </w:pPr>
      <w:rPr>
        <w:rFonts w:hint="default"/>
        <w:lang w:val="pt-PT" w:eastAsia="en-US" w:bidi="ar-SA"/>
      </w:rPr>
    </w:lvl>
    <w:lvl w:ilvl="6">
      <w:numFmt w:val="bullet"/>
      <w:lvlText w:val="•"/>
      <w:lvlJc w:val="left"/>
      <w:pPr>
        <w:ind w:left="5903" w:hanging="1419"/>
      </w:pPr>
      <w:rPr>
        <w:rFonts w:hint="default"/>
        <w:lang w:val="pt-PT" w:eastAsia="en-US" w:bidi="ar-SA"/>
      </w:rPr>
    </w:lvl>
    <w:lvl w:ilvl="7">
      <w:numFmt w:val="bullet"/>
      <w:lvlText w:val="•"/>
      <w:lvlJc w:val="left"/>
      <w:pPr>
        <w:ind w:left="6844" w:hanging="1419"/>
      </w:pPr>
      <w:rPr>
        <w:rFonts w:hint="default"/>
        <w:lang w:val="pt-PT" w:eastAsia="en-US" w:bidi="ar-SA"/>
      </w:rPr>
    </w:lvl>
    <w:lvl w:ilvl="8">
      <w:numFmt w:val="bullet"/>
      <w:lvlText w:val="•"/>
      <w:lvlJc w:val="left"/>
      <w:pPr>
        <w:ind w:left="7784" w:hanging="1419"/>
      </w:pPr>
      <w:rPr>
        <w:rFonts w:hint="default"/>
        <w:lang w:val="pt-PT" w:eastAsia="en-US" w:bidi="ar-SA"/>
      </w:rPr>
    </w:lvl>
  </w:abstractNum>
  <w:abstractNum w:abstractNumId="26" w15:restartNumberingAfterBreak="0">
    <w:nsid w:val="7BDB446A"/>
    <w:multiLevelType w:val="multilevel"/>
    <w:tmpl w:val="D082A364"/>
    <w:lvl w:ilvl="0">
      <w:start w:val="1"/>
      <w:numFmt w:val="decimal"/>
      <w:lvlText w:val="%1."/>
      <w:lvlJc w:val="left"/>
      <w:pPr>
        <w:tabs>
          <w:tab w:val="num" w:pos="567"/>
        </w:tabs>
        <w:ind w:left="0" w:firstLine="0"/>
      </w:pPr>
      <w:rPr>
        <w:rFonts w:ascii="Tahoma" w:hAnsi="Tahoma" w:hint="default"/>
        <w:b/>
        <w:i w:val="0"/>
        <w:sz w:val="20"/>
      </w:rPr>
    </w:lvl>
    <w:lvl w:ilvl="1">
      <w:start w:val="1"/>
      <w:numFmt w:val="decimal"/>
      <w:lvlText w:val="%1.%2"/>
      <w:lvlJc w:val="left"/>
      <w:pPr>
        <w:tabs>
          <w:tab w:val="num" w:pos="1247"/>
        </w:tabs>
        <w:ind w:left="567" w:firstLine="0"/>
      </w:pPr>
      <w:rPr>
        <w:rFonts w:ascii="Tahoma" w:hAnsi="Tahoma" w:hint="default"/>
        <w:b/>
        <w:i w:val="0"/>
        <w:sz w:val="20"/>
        <w:szCs w:val="20"/>
      </w:rPr>
    </w:lvl>
    <w:lvl w:ilvl="2">
      <w:start w:val="1"/>
      <w:numFmt w:val="decimal"/>
      <w:lvlText w:val="%1.%2.%3"/>
      <w:lvlJc w:val="left"/>
      <w:pPr>
        <w:tabs>
          <w:tab w:val="num" w:pos="2041"/>
        </w:tabs>
        <w:ind w:left="1474" w:hanging="227"/>
      </w:pPr>
      <w:rPr>
        <w:rFonts w:hint="default"/>
        <w:b/>
        <w:i w:val="0"/>
        <w:sz w:val="17"/>
      </w:rPr>
    </w:lvl>
    <w:lvl w:ilvl="3">
      <w:start w:val="1"/>
      <w:numFmt w:val="lowerRoman"/>
      <w:lvlText w:val="(%4)"/>
      <w:lvlJc w:val="left"/>
      <w:pPr>
        <w:tabs>
          <w:tab w:val="num" w:pos="2722"/>
        </w:tabs>
        <w:ind w:left="2041" w:firstLine="0"/>
      </w:pPr>
      <w:rPr>
        <w:rFonts w:hint="default"/>
      </w:rPr>
    </w:lvl>
    <w:lvl w:ilvl="4">
      <w:start w:val="1"/>
      <w:numFmt w:val="lowerLetter"/>
      <w:pStyle w:val="Anexo6"/>
      <w:lvlText w:val="(%5)"/>
      <w:lvlJc w:val="left"/>
      <w:pPr>
        <w:tabs>
          <w:tab w:val="num" w:pos="3289"/>
        </w:tabs>
        <w:ind w:left="2722" w:firstLine="0"/>
      </w:pPr>
      <w:rPr>
        <w:rFonts w:ascii="Tahoma" w:hAnsi="Tahoma" w:hint="default"/>
      </w:rPr>
    </w:lvl>
    <w:lvl w:ilvl="5">
      <w:start w:val="1"/>
      <w:numFmt w:val="upperRoman"/>
      <w:pStyle w:val="Anexo6"/>
      <w:lvlText w:val="(%6)"/>
      <w:lvlJc w:val="left"/>
      <w:pPr>
        <w:tabs>
          <w:tab w:val="num" w:pos="3969"/>
        </w:tabs>
        <w:ind w:left="3289" w:firstLine="0"/>
      </w:pPr>
      <w:rPr>
        <w:rFonts w:ascii="Tahoma" w:hAnsi="Tahoma"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num w:numId="1">
    <w:abstractNumId w:val="0"/>
  </w:num>
  <w:num w:numId="2">
    <w:abstractNumId w:val="20"/>
  </w:num>
  <w:num w:numId="3">
    <w:abstractNumId w:val="19"/>
  </w:num>
  <w:num w:numId="4">
    <w:abstractNumId w:val="5"/>
  </w:num>
  <w:num w:numId="5">
    <w:abstractNumId w:val="8"/>
  </w:num>
  <w:num w:numId="6">
    <w:abstractNumId w:val="1"/>
  </w:num>
  <w:num w:numId="7">
    <w:abstractNumId w:val="11"/>
  </w:num>
  <w:num w:numId="8">
    <w:abstractNumId w:val="4"/>
  </w:num>
  <w:num w:numId="9">
    <w:abstractNumId w:val="24"/>
  </w:num>
  <w:num w:numId="10">
    <w:abstractNumId w:val="12"/>
  </w:num>
  <w:num w:numId="11">
    <w:abstractNumId w:val="16"/>
  </w:num>
  <w:num w:numId="12">
    <w:abstractNumId w:val="26"/>
  </w:num>
  <w:num w:numId="13">
    <w:abstractNumId w:val="6"/>
  </w:num>
  <w:num w:numId="14">
    <w:abstractNumId w:val="13"/>
  </w:num>
  <w:num w:numId="15">
    <w:abstractNumId w:val="9"/>
  </w:num>
  <w:num w:numId="16">
    <w:abstractNumId w:val="21"/>
  </w:num>
  <w:num w:numId="17">
    <w:abstractNumId w:val="23"/>
  </w:num>
  <w:num w:numId="18">
    <w:abstractNumId w:val="17"/>
  </w:num>
  <w:num w:numId="19">
    <w:abstractNumId w:val="15"/>
  </w:num>
  <w:num w:numId="20">
    <w:abstractNumId w:val="3"/>
  </w:num>
  <w:num w:numId="21">
    <w:abstractNumId w:val="10"/>
  </w:num>
  <w:num w:numId="22">
    <w:abstractNumId w:val="13"/>
  </w:num>
  <w:num w:numId="23">
    <w:abstractNumId w:val="13"/>
  </w:num>
  <w:num w:numId="24">
    <w:abstractNumId w:val="18"/>
  </w:num>
  <w:num w:numId="25">
    <w:abstractNumId w:val="22"/>
  </w:num>
  <w:num w:numId="26">
    <w:abstractNumId w:val="25"/>
  </w:num>
  <w:num w:numId="27">
    <w:abstractNumId w:val="14"/>
  </w:num>
  <w:num w:numId="28">
    <w:abstractNumId w:val="2"/>
  </w:num>
  <w:num w:numId="29">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activeWritingStyle w:appName="MSWord" w:lang="pt-BR" w:vendorID="64" w:dllVersion="6" w:nlCheck="1" w:checkStyle="0"/>
  <w:activeWritingStyle w:appName="MSWord" w:lang="en-US" w:vendorID="64" w:dllVersion="6" w:nlCheck="1" w:checkStyle="1"/>
  <w:activeWritingStyle w:appName="MSWord" w:lang="es-ES_tradnl" w:vendorID="64" w:dllVersion="6" w:nlCheck="1" w:checkStyle="1"/>
  <w:activeWritingStyle w:appName="MSWord" w:lang="en-GB" w:vendorID="64" w:dllVersion="6" w:nlCheck="1" w:checkStyle="1"/>
  <w:activeWritingStyle w:appName="MSWord" w:lang="pt-BR" w:vendorID="64" w:dllVersion="0" w:nlCheck="1" w:checkStyle="0"/>
  <w:activeWritingStyle w:appName="MSWord" w:lang="es-ES_tradnl" w:vendorID="64" w:dllVersion="4096" w:nlCheck="1" w:checkStyle="0"/>
  <w:activeWritingStyle w:appName="MSWord" w:lang="en-US" w:vendorID="64" w:dllVersion="4096" w:nlCheck="1" w:checkStyle="0"/>
  <w:activeWritingStyle w:appName="MSWord" w:lang="pt-BR" w:vendorID="64" w:dllVersion="4096" w:nlCheck="1" w:checkStyle="0"/>
  <w:activeWritingStyle w:appName="MSWord" w:lang="en-US" w:vendorID="64" w:dllVersion="0" w:nlCheck="1" w:checkStyle="0"/>
  <w:activeWritingStyle w:appName="MSWord" w:lang="en-GB" w:vendorID="64" w:dllVersion="4096" w:nlCheck="1" w:checkStyle="0"/>
  <w:activeWritingStyle w:appName="MSWord" w:lang="en-AU" w:vendorID="64" w:dllVersion="4096" w:nlCheck="1" w:checkStyle="0"/>
  <w:activeWritingStyle w:appName="MSWord" w:lang="es-ES_tradnl"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583"/>
    <w:rsid w:val="00000131"/>
    <w:rsid w:val="000001C1"/>
    <w:rsid w:val="0000062C"/>
    <w:rsid w:val="0000094E"/>
    <w:rsid w:val="00000CA9"/>
    <w:rsid w:val="00000D91"/>
    <w:rsid w:val="00000EFC"/>
    <w:rsid w:val="00000FF2"/>
    <w:rsid w:val="00001547"/>
    <w:rsid w:val="00001824"/>
    <w:rsid w:val="0000198D"/>
    <w:rsid w:val="00001AF2"/>
    <w:rsid w:val="00002550"/>
    <w:rsid w:val="00002BD9"/>
    <w:rsid w:val="00002DF3"/>
    <w:rsid w:val="000036A9"/>
    <w:rsid w:val="00003F84"/>
    <w:rsid w:val="00004442"/>
    <w:rsid w:val="0000445B"/>
    <w:rsid w:val="000047AA"/>
    <w:rsid w:val="00004988"/>
    <w:rsid w:val="0000503F"/>
    <w:rsid w:val="00005519"/>
    <w:rsid w:val="0000560C"/>
    <w:rsid w:val="0000580A"/>
    <w:rsid w:val="00005A25"/>
    <w:rsid w:val="00005CCC"/>
    <w:rsid w:val="00005F64"/>
    <w:rsid w:val="000066E9"/>
    <w:rsid w:val="000067DC"/>
    <w:rsid w:val="000069EA"/>
    <w:rsid w:val="00006E4D"/>
    <w:rsid w:val="0000770A"/>
    <w:rsid w:val="00010226"/>
    <w:rsid w:val="00010549"/>
    <w:rsid w:val="000109B0"/>
    <w:rsid w:val="00010A20"/>
    <w:rsid w:val="00010B1A"/>
    <w:rsid w:val="00010C1B"/>
    <w:rsid w:val="000113ED"/>
    <w:rsid w:val="0001151F"/>
    <w:rsid w:val="00011ADD"/>
    <w:rsid w:val="00011B85"/>
    <w:rsid w:val="00011D15"/>
    <w:rsid w:val="00011E13"/>
    <w:rsid w:val="00011F76"/>
    <w:rsid w:val="00012CD9"/>
    <w:rsid w:val="00013249"/>
    <w:rsid w:val="00013909"/>
    <w:rsid w:val="00013A7C"/>
    <w:rsid w:val="00013B1A"/>
    <w:rsid w:val="000141BC"/>
    <w:rsid w:val="000144CA"/>
    <w:rsid w:val="00014552"/>
    <w:rsid w:val="000149E2"/>
    <w:rsid w:val="00014DAD"/>
    <w:rsid w:val="0001520E"/>
    <w:rsid w:val="00015311"/>
    <w:rsid w:val="000153A6"/>
    <w:rsid w:val="00015466"/>
    <w:rsid w:val="000158AB"/>
    <w:rsid w:val="00015B20"/>
    <w:rsid w:val="00015D31"/>
    <w:rsid w:val="000160FC"/>
    <w:rsid w:val="00016197"/>
    <w:rsid w:val="000162C6"/>
    <w:rsid w:val="000167BE"/>
    <w:rsid w:val="000169BF"/>
    <w:rsid w:val="00016B29"/>
    <w:rsid w:val="00016DC5"/>
    <w:rsid w:val="00017246"/>
    <w:rsid w:val="00017421"/>
    <w:rsid w:val="000177CC"/>
    <w:rsid w:val="00017982"/>
    <w:rsid w:val="00017B26"/>
    <w:rsid w:val="00017FA0"/>
    <w:rsid w:val="000201B8"/>
    <w:rsid w:val="00020638"/>
    <w:rsid w:val="00020D84"/>
    <w:rsid w:val="00020DC9"/>
    <w:rsid w:val="00020F37"/>
    <w:rsid w:val="00021143"/>
    <w:rsid w:val="00021226"/>
    <w:rsid w:val="000213F0"/>
    <w:rsid w:val="000217B3"/>
    <w:rsid w:val="00021884"/>
    <w:rsid w:val="00021F88"/>
    <w:rsid w:val="00022072"/>
    <w:rsid w:val="00022BCA"/>
    <w:rsid w:val="00022E33"/>
    <w:rsid w:val="00022EE8"/>
    <w:rsid w:val="0002303E"/>
    <w:rsid w:val="00023163"/>
    <w:rsid w:val="00023169"/>
    <w:rsid w:val="000231FC"/>
    <w:rsid w:val="00023D71"/>
    <w:rsid w:val="00023EB0"/>
    <w:rsid w:val="00023EDF"/>
    <w:rsid w:val="00023F4A"/>
    <w:rsid w:val="00024208"/>
    <w:rsid w:val="0002498E"/>
    <w:rsid w:val="00024B2C"/>
    <w:rsid w:val="0002533E"/>
    <w:rsid w:val="000255AF"/>
    <w:rsid w:val="00025607"/>
    <w:rsid w:val="0002568E"/>
    <w:rsid w:val="000258A5"/>
    <w:rsid w:val="0002597E"/>
    <w:rsid w:val="00026093"/>
    <w:rsid w:val="000260C2"/>
    <w:rsid w:val="000266C6"/>
    <w:rsid w:val="00026CFB"/>
    <w:rsid w:val="00027083"/>
    <w:rsid w:val="000272C2"/>
    <w:rsid w:val="00027614"/>
    <w:rsid w:val="00027896"/>
    <w:rsid w:val="00027A25"/>
    <w:rsid w:val="0003006D"/>
    <w:rsid w:val="000302B3"/>
    <w:rsid w:val="00030325"/>
    <w:rsid w:val="000303DA"/>
    <w:rsid w:val="00030599"/>
    <w:rsid w:val="0003076C"/>
    <w:rsid w:val="00030790"/>
    <w:rsid w:val="00030B35"/>
    <w:rsid w:val="00031007"/>
    <w:rsid w:val="00031D75"/>
    <w:rsid w:val="00032166"/>
    <w:rsid w:val="00032401"/>
    <w:rsid w:val="00032B44"/>
    <w:rsid w:val="0003318B"/>
    <w:rsid w:val="000331FF"/>
    <w:rsid w:val="0003345F"/>
    <w:rsid w:val="00033D64"/>
    <w:rsid w:val="000341F3"/>
    <w:rsid w:val="00034331"/>
    <w:rsid w:val="00034606"/>
    <w:rsid w:val="0003491C"/>
    <w:rsid w:val="00034A5B"/>
    <w:rsid w:val="00034C62"/>
    <w:rsid w:val="00034D90"/>
    <w:rsid w:val="0003528F"/>
    <w:rsid w:val="00035762"/>
    <w:rsid w:val="0003577D"/>
    <w:rsid w:val="00035DD6"/>
    <w:rsid w:val="00035EC8"/>
    <w:rsid w:val="00036495"/>
    <w:rsid w:val="00036A8E"/>
    <w:rsid w:val="0003713D"/>
    <w:rsid w:val="00037504"/>
    <w:rsid w:val="0003760F"/>
    <w:rsid w:val="000376DD"/>
    <w:rsid w:val="00037704"/>
    <w:rsid w:val="000377E1"/>
    <w:rsid w:val="00037BEC"/>
    <w:rsid w:val="00037D27"/>
    <w:rsid w:val="00037E65"/>
    <w:rsid w:val="0004022C"/>
    <w:rsid w:val="000404E3"/>
    <w:rsid w:val="00040541"/>
    <w:rsid w:val="00040A95"/>
    <w:rsid w:val="00040CFD"/>
    <w:rsid w:val="00040E48"/>
    <w:rsid w:val="00041148"/>
    <w:rsid w:val="00041619"/>
    <w:rsid w:val="0004180F"/>
    <w:rsid w:val="00041962"/>
    <w:rsid w:val="00041E93"/>
    <w:rsid w:val="0004227A"/>
    <w:rsid w:val="00042715"/>
    <w:rsid w:val="00042BC7"/>
    <w:rsid w:val="00042D78"/>
    <w:rsid w:val="000430F7"/>
    <w:rsid w:val="0004321C"/>
    <w:rsid w:val="00043409"/>
    <w:rsid w:val="000439DB"/>
    <w:rsid w:val="000440E6"/>
    <w:rsid w:val="0004456E"/>
    <w:rsid w:val="00044937"/>
    <w:rsid w:val="00044C79"/>
    <w:rsid w:val="000459CD"/>
    <w:rsid w:val="00045DB1"/>
    <w:rsid w:val="00045E2E"/>
    <w:rsid w:val="000468CA"/>
    <w:rsid w:val="00046A63"/>
    <w:rsid w:val="00046CA5"/>
    <w:rsid w:val="00047201"/>
    <w:rsid w:val="0004777C"/>
    <w:rsid w:val="00047FCB"/>
    <w:rsid w:val="0005011B"/>
    <w:rsid w:val="00050607"/>
    <w:rsid w:val="000506F7"/>
    <w:rsid w:val="000507B0"/>
    <w:rsid w:val="00050D0F"/>
    <w:rsid w:val="0005121D"/>
    <w:rsid w:val="00051474"/>
    <w:rsid w:val="00051546"/>
    <w:rsid w:val="0005188C"/>
    <w:rsid w:val="00052CAF"/>
    <w:rsid w:val="00052CB7"/>
    <w:rsid w:val="00053349"/>
    <w:rsid w:val="000535BC"/>
    <w:rsid w:val="000536AC"/>
    <w:rsid w:val="0005396C"/>
    <w:rsid w:val="00053AEC"/>
    <w:rsid w:val="00053B38"/>
    <w:rsid w:val="000542D7"/>
    <w:rsid w:val="000545AF"/>
    <w:rsid w:val="000546D1"/>
    <w:rsid w:val="000548B0"/>
    <w:rsid w:val="0005514E"/>
    <w:rsid w:val="0005521B"/>
    <w:rsid w:val="00055236"/>
    <w:rsid w:val="00055CA3"/>
    <w:rsid w:val="00055EB5"/>
    <w:rsid w:val="000560F4"/>
    <w:rsid w:val="00056209"/>
    <w:rsid w:val="00056A9A"/>
    <w:rsid w:val="00056D18"/>
    <w:rsid w:val="00056F7B"/>
    <w:rsid w:val="000571A0"/>
    <w:rsid w:val="0006040F"/>
    <w:rsid w:val="00060418"/>
    <w:rsid w:val="00060570"/>
    <w:rsid w:val="00060B7F"/>
    <w:rsid w:val="00060C45"/>
    <w:rsid w:val="00060FA2"/>
    <w:rsid w:val="00061EF9"/>
    <w:rsid w:val="00061FEB"/>
    <w:rsid w:val="000620E3"/>
    <w:rsid w:val="00062226"/>
    <w:rsid w:val="00062306"/>
    <w:rsid w:val="000627AA"/>
    <w:rsid w:val="00062B69"/>
    <w:rsid w:val="00062F85"/>
    <w:rsid w:val="0006412F"/>
    <w:rsid w:val="0006415F"/>
    <w:rsid w:val="000644B8"/>
    <w:rsid w:val="00064623"/>
    <w:rsid w:val="000647C8"/>
    <w:rsid w:val="00064856"/>
    <w:rsid w:val="00064B9D"/>
    <w:rsid w:val="00065030"/>
    <w:rsid w:val="0006569C"/>
    <w:rsid w:val="0006570B"/>
    <w:rsid w:val="000657EF"/>
    <w:rsid w:val="0006582A"/>
    <w:rsid w:val="00065889"/>
    <w:rsid w:val="00065B85"/>
    <w:rsid w:val="00065FAC"/>
    <w:rsid w:val="000663DB"/>
    <w:rsid w:val="00066612"/>
    <w:rsid w:val="0006661D"/>
    <w:rsid w:val="00066FCD"/>
    <w:rsid w:val="00067348"/>
    <w:rsid w:val="0006799E"/>
    <w:rsid w:val="00067E76"/>
    <w:rsid w:val="000703F4"/>
    <w:rsid w:val="00070A3D"/>
    <w:rsid w:val="00070BC1"/>
    <w:rsid w:val="00070E49"/>
    <w:rsid w:val="00071427"/>
    <w:rsid w:val="00071449"/>
    <w:rsid w:val="000714AC"/>
    <w:rsid w:val="00071613"/>
    <w:rsid w:val="000718FA"/>
    <w:rsid w:val="00071B3A"/>
    <w:rsid w:val="00071E33"/>
    <w:rsid w:val="00072153"/>
    <w:rsid w:val="00072AE0"/>
    <w:rsid w:val="00072B1F"/>
    <w:rsid w:val="00072CBE"/>
    <w:rsid w:val="00072E7A"/>
    <w:rsid w:val="0007312E"/>
    <w:rsid w:val="00073291"/>
    <w:rsid w:val="00073564"/>
    <w:rsid w:val="0007368A"/>
    <w:rsid w:val="00073B9E"/>
    <w:rsid w:val="00073FBD"/>
    <w:rsid w:val="0007422A"/>
    <w:rsid w:val="0007437E"/>
    <w:rsid w:val="0007471B"/>
    <w:rsid w:val="00074D6E"/>
    <w:rsid w:val="00074DE7"/>
    <w:rsid w:val="00075394"/>
    <w:rsid w:val="0007541A"/>
    <w:rsid w:val="000755B1"/>
    <w:rsid w:val="000757F2"/>
    <w:rsid w:val="000758F9"/>
    <w:rsid w:val="00075988"/>
    <w:rsid w:val="000759AC"/>
    <w:rsid w:val="00075C71"/>
    <w:rsid w:val="00075C9E"/>
    <w:rsid w:val="00076015"/>
    <w:rsid w:val="00076945"/>
    <w:rsid w:val="000769F2"/>
    <w:rsid w:val="000771D7"/>
    <w:rsid w:val="00077C3F"/>
    <w:rsid w:val="000805DB"/>
    <w:rsid w:val="000809A8"/>
    <w:rsid w:val="00080A21"/>
    <w:rsid w:val="00080D05"/>
    <w:rsid w:val="00081289"/>
    <w:rsid w:val="000816F0"/>
    <w:rsid w:val="00081820"/>
    <w:rsid w:val="0008225E"/>
    <w:rsid w:val="00082E45"/>
    <w:rsid w:val="00082FED"/>
    <w:rsid w:val="0008384E"/>
    <w:rsid w:val="00083903"/>
    <w:rsid w:val="0008391C"/>
    <w:rsid w:val="00083B49"/>
    <w:rsid w:val="00083FD5"/>
    <w:rsid w:val="000845AA"/>
    <w:rsid w:val="00084F20"/>
    <w:rsid w:val="00084F79"/>
    <w:rsid w:val="00085B1F"/>
    <w:rsid w:val="00085B23"/>
    <w:rsid w:val="00085DAA"/>
    <w:rsid w:val="00085FC8"/>
    <w:rsid w:val="0008648A"/>
    <w:rsid w:val="000864B5"/>
    <w:rsid w:val="00086952"/>
    <w:rsid w:val="00086DDA"/>
    <w:rsid w:val="00086F9C"/>
    <w:rsid w:val="000873CA"/>
    <w:rsid w:val="000874B2"/>
    <w:rsid w:val="00087877"/>
    <w:rsid w:val="00087984"/>
    <w:rsid w:val="00087CB7"/>
    <w:rsid w:val="00087E05"/>
    <w:rsid w:val="00091253"/>
    <w:rsid w:val="000912D0"/>
    <w:rsid w:val="00091463"/>
    <w:rsid w:val="00091DD0"/>
    <w:rsid w:val="0009215C"/>
    <w:rsid w:val="000921B0"/>
    <w:rsid w:val="00092433"/>
    <w:rsid w:val="0009246E"/>
    <w:rsid w:val="00092B6C"/>
    <w:rsid w:val="00092C1F"/>
    <w:rsid w:val="00093311"/>
    <w:rsid w:val="00093725"/>
    <w:rsid w:val="00093957"/>
    <w:rsid w:val="00093A8C"/>
    <w:rsid w:val="00093E40"/>
    <w:rsid w:val="00093F84"/>
    <w:rsid w:val="00094500"/>
    <w:rsid w:val="000945BB"/>
    <w:rsid w:val="000945C3"/>
    <w:rsid w:val="00094732"/>
    <w:rsid w:val="0009488F"/>
    <w:rsid w:val="00094C53"/>
    <w:rsid w:val="00094ED7"/>
    <w:rsid w:val="00094F3A"/>
    <w:rsid w:val="00095189"/>
    <w:rsid w:val="000952B7"/>
    <w:rsid w:val="000957E3"/>
    <w:rsid w:val="00095878"/>
    <w:rsid w:val="00095C04"/>
    <w:rsid w:val="000962ED"/>
    <w:rsid w:val="00096552"/>
    <w:rsid w:val="00097301"/>
    <w:rsid w:val="0009749E"/>
    <w:rsid w:val="00097720"/>
    <w:rsid w:val="00097A4A"/>
    <w:rsid w:val="00097B76"/>
    <w:rsid w:val="00097DCD"/>
    <w:rsid w:val="000A009D"/>
    <w:rsid w:val="000A00FF"/>
    <w:rsid w:val="000A03B6"/>
    <w:rsid w:val="000A0520"/>
    <w:rsid w:val="000A0722"/>
    <w:rsid w:val="000A0A03"/>
    <w:rsid w:val="000A0B52"/>
    <w:rsid w:val="000A122C"/>
    <w:rsid w:val="000A176B"/>
    <w:rsid w:val="000A1DEF"/>
    <w:rsid w:val="000A1F7B"/>
    <w:rsid w:val="000A2473"/>
    <w:rsid w:val="000A2A18"/>
    <w:rsid w:val="000A32B1"/>
    <w:rsid w:val="000A3C46"/>
    <w:rsid w:val="000A4B58"/>
    <w:rsid w:val="000A4C33"/>
    <w:rsid w:val="000A4FF6"/>
    <w:rsid w:val="000A5067"/>
    <w:rsid w:val="000A565C"/>
    <w:rsid w:val="000A5C38"/>
    <w:rsid w:val="000A5FA3"/>
    <w:rsid w:val="000A604D"/>
    <w:rsid w:val="000A67E3"/>
    <w:rsid w:val="000A69B3"/>
    <w:rsid w:val="000A6AE9"/>
    <w:rsid w:val="000A6CEE"/>
    <w:rsid w:val="000A701F"/>
    <w:rsid w:val="000A714F"/>
    <w:rsid w:val="000A7171"/>
    <w:rsid w:val="000A71EC"/>
    <w:rsid w:val="000A7321"/>
    <w:rsid w:val="000A79ED"/>
    <w:rsid w:val="000B0012"/>
    <w:rsid w:val="000B001D"/>
    <w:rsid w:val="000B0441"/>
    <w:rsid w:val="000B045D"/>
    <w:rsid w:val="000B04D7"/>
    <w:rsid w:val="000B131F"/>
    <w:rsid w:val="000B1379"/>
    <w:rsid w:val="000B1A5F"/>
    <w:rsid w:val="000B1B4A"/>
    <w:rsid w:val="000B1C31"/>
    <w:rsid w:val="000B2091"/>
    <w:rsid w:val="000B20F8"/>
    <w:rsid w:val="000B211F"/>
    <w:rsid w:val="000B2354"/>
    <w:rsid w:val="000B24A1"/>
    <w:rsid w:val="000B270E"/>
    <w:rsid w:val="000B2FD2"/>
    <w:rsid w:val="000B3352"/>
    <w:rsid w:val="000B3418"/>
    <w:rsid w:val="000B3CE7"/>
    <w:rsid w:val="000B4452"/>
    <w:rsid w:val="000B4496"/>
    <w:rsid w:val="000B45F2"/>
    <w:rsid w:val="000B4665"/>
    <w:rsid w:val="000B46C2"/>
    <w:rsid w:val="000B487B"/>
    <w:rsid w:val="000B48D1"/>
    <w:rsid w:val="000B492E"/>
    <w:rsid w:val="000B5226"/>
    <w:rsid w:val="000B616B"/>
    <w:rsid w:val="000B6278"/>
    <w:rsid w:val="000B63BB"/>
    <w:rsid w:val="000B709F"/>
    <w:rsid w:val="000B71B9"/>
    <w:rsid w:val="000B725F"/>
    <w:rsid w:val="000B7AAC"/>
    <w:rsid w:val="000B7C06"/>
    <w:rsid w:val="000B7C6D"/>
    <w:rsid w:val="000C032E"/>
    <w:rsid w:val="000C0471"/>
    <w:rsid w:val="000C098A"/>
    <w:rsid w:val="000C0DFF"/>
    <w:rsid w:val="000C144D"/>
    <w:rsid w:val="000C15B1"/>
    <w:rsid w:val="000C19E8"/>
    <w:rsid w:val="000C1ADF"/>
    <w:rsid w:val="000C200C"/>
    <w:rsid w:val="000C22B1"/>
    <w:rsid w:val="000C2315"/>
    <w:rsid w:val="000C2698"/>
    <w:rsid w:val="000C2C09"/>
    <w:rsid w:val="000C37BE"/>
    <w:rsid w:val="000C38CB"/>
    <w:rsid w:val="000C3CD9"/>
    <w:rsid w:val="000C3EB2"/>
    <w:rsid w:val="000C400A"/>
    <w:rsid w:val="000C40AF"/>
    <w:rsid w:val="000C41DF"/>
    <w:rsid w:val="000C44EA"/>
    <w:rsid w:val="000C4773"/>
    <w:rsid w:val="000C4C80"/>
    <w:rsid w:val="000C5365"/>
    <w:rsid w:val="000C5936"/>
    <w:rsid w:val="000C5A44"/>
    <w:rsid w:val="000C5BC9"/>
    <w:rsid w:val="000C60E6"/>
    <w:rsid w:val="000C6F2C"/>
    <w:rsid w:val="000C7111"/>
    <w:rsid w:val="000C7C34"/>
    <w:rsid w:val="000D0248"/>
    <w:rsid w:val="000D0533"/>
    <w:rsid w:val="000D0A52"/>
    <w:rsid w:val="000D0B8B"/>
    <w:rsid w:val="000D0BEB"/>
    <w:rsid w:val="000D126A"/>
    <w:rsid w:val="000D1857"/>
    <w:rsid w:val="000D2687"/>
    <w:rsid w:val="000D27F4"/>
    <w:rsid w:val="000D2F0B"/>
    <w:rsid w:val="000D371B"/>
    <w:rsid w:val="000D37B6"/>
    <w:rsid w:val="000D3902"/>
    <w:rsid w:val="000D4027"/>
    <w:rsid w:val="000D4F80"/>
    <w:rsid w:val="000D5419"/>
    <w:rsid w:val="000D542D"/>
    <w:rsid w:val="000D55B9"/>
    <w:rsid w:val="000D5653"/>
    <w:rsid w:val="000D5823"/>
    <w:rsid w:val="000D63D5"/>
    <w:rsid w:val="000D64D6"/>
    <w:rsid w:val="000D667B"/>
    <w:rsid w:val="000D6A78"/>
    <w:rsid w:val="000D6F92"/>
    <w:rsid w:val="000D7C9F"/>
    <w:rsid w:val="000D7FF7"/>
    <w:rsid w:val="000E0625"/>
    <w:rsid w:val="000E08A7"/>
    <w:rsid w:val="000E0F29"/>
    <w:rsid w:val="000E1300"/>
    <w:rsid w:val="000E14A6"/>
    <w:rsid w:val="000E1772"/>
    <w:rsid w:val="000E1927"/>
    <w:rsid w:val="000E1BF1"/>
    <w:rsid w:val="000E2027"/>
    <w:rsid w:val="000E2164"/>
    <w:rsid w:val="000E232B"/>
    <w:rsid w:val="000E2D29"/>
    <w:rsid w:val="000E3851"/>
    <w:rsid w:val="000E3978"/>
    <w:rsid w:val="000E3AE7"/>
    <w:rsid w:val="000E4029"/>
    <w:rsid w:val="000E4086"/>
    <w:rsid w:val="000E44BE"/>
    <w:rsid w:val="000E4977"/>
    <w:rsid w:val="000E4C87"/>
    <w:rsid w:val="000E4DF8"/>
    <w:rsid w:val="000E4FFA"/>
    <w:rsid w:val="000E5421"/>
    <w:rsid w:val="000E5440"/>
    <w:rsid w:val="000E5466"/>
    <w:rsid w:val="000E5619"/>
    <w:rsid w:val="000E562C"/>
    <w:rsid w:val="000E5982"/>
    <w:rsid w:val="000E60BC"/>
    <w:rsid w:val="000E628A"/>
    <w:rsid w:val="000E637E"/>
    <w:rsid w:val="000E6DE9"/>
    <w:rsid w:val="000E6F20"/>
    <w:rsid w:val="000E6F6C"/>
    <w:rsid w:val="000E6FF1"/>
    <w:rsid w:val="000E71DA"/>
    <w:rsid w:val="000E7320"/>
    <w:rsid w:val="000E78E6"/>
    <w:rsid w:val="000E79FF"/>
    <w:rsid w:val="000E7ABB"/>
    <w:rsid w:val="000E7C60"/>
    <w:rsid w:val="000E7D57"/>
    <w:rsid w:val="000F0351"/>
    <w:rsid w:val="000F062D"/>
    <w:rsid w:val="000F0656"/>
    <w:rsid w:val="000F0681"/>
    <w:rsid w:val="000F0868"/>
    <w:rsid w:val="000F0ECC"/>
    <w:rsid w:val="000F10BA"/>
    <w:rsid w:val="000F1AB9"/>
    <w:rsid w:val="000F1FB2"/>
    <w:rsid w:val="000F2118"/>
    <w:rsid w:val="000F25A0"/>
    <w:rsid w:val="000F2645"/>
    <w:rsid w:val="000F2D3F"/>
    <w:rsid w:val="000F302E"/>
    <w:rsid w:val="000F3131"/>
    <w:rsid w:val="000F3C02"/>
    <w:rsid w:val="000F3D1A"/>
    <w:rsid w:val="000F4559"/>
    <w:rsid w:val="000F4862"/>
    <w:rsid w:val="000F4B35"/>
    <w:rsid w:val="000F4EA7"/>
    <w:rsid w:val="000F540B"/>
    <w:rsid w:val="000F5422"/>
    <w:rsid w:val="000F58D6"/>
    <w:rsid w:val="000F5930"/>
    <w:rsid w:val="000F651A"/>
    <w:rsid w:val="000F6A21"/>
    <w:rsid w:val="000F6A49"/>
    <w:rsid w:val="000F6B73"/>
    <w:rsid w:val="000F6C3F"/>
    <w:rsid w:val="000F741A"/>
    <w:rsid w:val="000F744D"/>
    <w:rsid w:val="000F7D85"/>
    <w:rsid w:val="0010011C"/>
    <w:rsid w:val="00100519"/>
    <w:rsid w:val="00100A74"/>
    <w:rsid w:val="00100ACD"/>
    <w:rsid w:val="00100C91"/>
    <w:rsid w:val="00101281"/>
    <w:rsid w:val="00101312"/>
    <w:rsid w:val="0010162A"/>
    <w:rsid w:val="001017CE"/>
    <w:rsid w:val="00101901"/>
    <w:rsid w:val="0010206F"/>
    <w:rsid w:val="001024BF"/>
    <w:rsid w:val="00102A18"/>
    <w:rsid w:val="0010323C"/>
    <w:rsid w:val="001034D7"/>
    <w:rsid w:val="00103D09"/>
    <w:rsid w:val="00103F13"/>
    <w:rsid w:val="00104D7C"/>
    <w:rsid w:val="0010563A"/>
    <w:rsid w:val="00105B2B"/>
    <w:rsid w:val="00105C30"/>
    <w:rsid w:val="00105C4A"/>
    <w:rsid w:val="00106939"/>
    <w:rsid w:val="00106E90"/>
    <w:rsid w:val="0010742D"/>
    <w:rsid w:val="0010795F"/>
    <w:rsid w:val="00107BA9"/>
    <w:rsid w:val="00107D69"/>
    <w:rsid w:val="00107F7A"/>
    <w:rsid w:val="001100F1"/>
    <w:rsid w:val="00110137"/>
    <w:rsid w:val="00110166"/>
    <w:rsid w:val="0011039D"/>
    <w:rsid w:val="00110B1A"/>
    <w:rsid w:val="00110E1B"/>
    <w:rsid w:val="00111B89"/>
    <w:rsid w:val="00111F32"/>
    <w:rsid w:val="001120F5"/>
    <w:rsid w:val="00112280"/>
    <w:rsid w:val="001124F1"/>
    <w:rsid w:val="00112D96"/>
    <w:rsid w:val="00113184"/>
    <w:rsid w:val="0011332E"/>
    <w:rsid w:val="00113552"/>
    <w:rsid w:val="00113E09"/>
    <w:rsid w:val="001141B2"/>
    <w:rsid w:val="001145E8"/>
    <w:rsid w:val="0011474D"/>
    <w:rsid w:val="00114BEC"/>
    <w:rsid w:val="00114CF0"/>
    <w:rsid w:val="00114F89"/>
    <w:rsid w:val="00115927"/>
    <w:rsid w:val="00115EEE"/>
    <w:rsid w:val="00116419"/>
    <w:rsid w:val="0011660B"/>
    <w:rsid w:val="001168A2"/>
    <w:rsid w:val="001174D2"/>
    <w:rsid w:val="00117C21"/>
    <w:rsid w:val="00117CC3"/>
    <w:rsid w:val="00117CDB"/>
    <w:rsid w:val="00117EDB"/>
    <w:rsid w:val="001201D1"/>
    <w:rsid w:val="001203DF"/>
    <w:rsid w:val="00120459"/>
    <w:rsid w:val="00120A76"/>
    <w:rsid w:val="00120FD5"/>
    <w:rsid w:val="00121617"/>
    <w:rsid w:val="00121947"/>
    <w:rsid w:val="00121E41"/>
    <w:rsid w:val="0012225D"/>
    <w:rsid w:val="00122333"/>
    <w:rsid w:val="0012255C"/>
    <w:rsid w:val="00122751"/>
    <w:rsid w:val="00123266"/>
    <w:rsid w:val="00123FE7"/>
    <w:rsid w:val="0012439C"/>
    <w:rsid w:val="001244EA"/>
    <w:rsid w:val="00125414"/>
    <w:rsid w:val="00125476"/>
    <w:rsid w:val="00125ACB"/>
    <w:rsid w:val="00125ADE"/>
    <w:rsid w:val="00126241"/>
    <w:rsid w:val="001267AC"/>
    <w:rsid w:val="00126C73"/>
    <w:rsid w:val="00126C84"/>
    <w:rsid w:val="001270D9"/>
    <w:rsid w:val="001272C1"/>
    <w:rsid w:val="0012735C"/>
    <w:rsid w:val="0012747F"/>
    <w:rsid w:val="001277FA"/>
    <w:rsid w:val="00127895"/>
    <w:rsid w:val="00130350"/>
    <w:rsid w:val="00130953"/>
    <w:rsid w:val="00130CDD"/>
    <w:rsid w:val="00130CF4"/>
    <w:rsid w:val="00130D16"/>
    <w:rsid w:val="00130DF7"/>
    <w:rsid w:val="0013101E"/>
    <w:rsid w:val="0013102B"/>
    <w:rsid w:val="0013150D"/>
    <w:rsid w:val="00131571"/>
    <w:rsid w:val="00131781"/>
    <w:rsid w:val="00131880"/>
    <w:rsid w:val="00131C08"/>
    <w:rsid w:val="00131D1D"/>
    <w:rsid w:val="00131DF9"/>
    <w:rsid w:val="0013291A"/>
    <w:rsid w:val="001329FD"/>
    <w:rsid w:val="00132B13"/>
    <w:rsid w:val="00132C2F"/>
    <w:rsid w:val="00132F0F"/>
    <w:rsid w:val="001332EA"/>
    <w:rsid w:val="0013339A"/>
    <w:rsid w:val="0013537A"/>
    <w:rsid w:val="0013557D"/>
    <w:rsid w:val="00135F38"/>
    <w:rsid w:val="001360C8"/>
    <w:rsid w:val="00136299"/>
    <w:rsid w:val="00136457"/>
    <w:rsid w:val="00136625"/>
    <w:rsid w:val="00136887"/>
    <w:rsid w:val="001368C4"/>
    <w:rsid w:val="00136A1F"/>
    <w:rsid w:val="00136D68"/>
    <w:rsid w:val="00136FDF"/>
    <w:rsid w:val="00137412"/>
    <w:rsid w:val="001376ED"/>
    <w:rsid w:val="00137B01"/>
    <w:rsid w:val="00137D16"/>
    <w:rsid w:val="00137F77"/>
    <w:rsid w:val="001405EF"/>
    <w:rsid w:val="00140B14"/>
    <w:rsid w:val="00140F0B"/>
    <w:rsid w:val="0014225F"/>
    <w:rsid w:val="00142446"/>
    <w:rsid w:val="00142832"/>
    <w:rsid w:val="00143740"/>
    <w:rsid w:val="0014396E"/>
    <w:rsid w:val="00143FC4"/>
    <w:rsid w:val="001443E0"/>
    <w:rsid w:val="00144474"/>
    <w:rsid w:val="00144875"/>
    <w:rsid w:val="001454D5"/>
    <w:rsid w:val="001454D9"/>
    <w:rsid w:val="001454F0"/>
    <w:rsid w:val="00145935"/>
    <w:rsid w:val="00145AF8"/>
    <w:rsid w:val="00145B6A"/>
    <w:rsid w:val="00145E46"/>
    <w:rsid w:val="001460FB"/>
    <w:rsid w:val="00146285"/>
    <w:rsid w:val="0014635A"/>
    <w:rsid w:val="001463FE"/>
    <w:rsid w:val="00146BA7"/>
    <w:rsid w:val="001471A1"/>
    <w:rsid w:val="001471BF"/>
    <w:rsid w:val="001472DF"/>
    <w:rsid w:val="001473DB"/>
    <w:rsid w:val="001476C9"/>
    <w:rsid w:val="0014783B"/>
    <w:rsid w:val="00147B89"/>
    <w:rsid w:val="00147BFE"/>
    <w:rsid w:val="00147E19"/>
    <w:rsid w:val="001509A1"/>
    <w:rsid w:val="0015111D"/>
    <w:rsid w:val="00151900"/>
    <w:rsid w:val="00151B5A"/>
    <w:rsid w:val="00152569"/>
    <w:rsid w:val="001526AF"/>
    <w:rsid w:val="00152BF0"/>
    <w:rsid w:val="00152D0B"/>
    <w:rsid w:val="00152DA5"/>
    <w:rsid w:val="00153307"/>
    <w:rsid w:val="00153860"/>
    <w:rsid w:val="00153C04"/>
    <w:rsid w:val="00153FEF"/>
    <w:rsid w:val="00154069"/>
    <w:rsid w:val="001543E0"/>
    <w:rsid w:val="0015447F"/>
    <w:rsid w:val="001557A7"/>
    <w:rsid w:val="00155A47"/>
    <w:rsid w:val="0015640F"/>
    <w:rsid w:val="00156E63"/>
    <w:rsid w:val="00156FEA"/>
    <w:rsid w:val="00157159"/>
    <w:rsid w:val="00157663"/>
    <w:rsid w:val="001579B9"/>
    <w:rsid w:val="00157D12"/>
    <w:rsid w:val="00157DF5"/>
    <w:rsid w:val="00160422"/>
    <w:rsid w:val="001608BD"/>
    <w:rsid w:val="001609C3"/>
    <w:rsid w:val="0016116E"/>
    <w:rsid w:val="00161939"/>
    <w:rsid w:val="0016199A"/>
    <w:rsid w:val="001619BE"/>
    <w:rsid w:val="0016283D"/>
    <w:rsid w:val="00162B57"/>
    <w:rsid w:val="0016328F"/>
    <w:rsid w:val="0016335D"/>
    <w:rsid w:val="001633D2"/>
    <w:rsid w:val="00163522"/>
    <w:rsid w:val="00163574"/>
    <w:rsid w:val="00163F29"/>
    <w:rsid w:val="00163F6E"/>
    <w:rsid w:val="00164010"/>
    <w:rsid w:val="00164543"/>
    <w:rsid w:val="001647E6"/>
    <w:rsid w:val="00165655"/>
    <w:rsid w:val="0016567C"/>
    <w:rsid w:val="001664DC"/>
    <w:rsid w:val="00166659"/>
    <w:rsid w:val="0016668F"/>
    <w:rsid w:val="00166AD1"/>
    <w:rsid w:val="00166EC0"/>
    <w:rsid w:val="00167269"/>
    <w:rsid w:val="001677A1"/>
    <w:rsid w:val="00167F1F"/>
    <w:rsid w:val="0017023B"/>
    <w:rsid w:val="00170324"/>
    <w:rsid w:val="00170EF8"/>
    <w:rsid w:val="0017121D"/>
    <w:rsid w:val="001717B1"/>
    <w:rsid w:val="00172097"/>
    <w:rsid w:val="0017226E"/>
    <w:rsid w:val="001722B1"/>
    <w:rsid w:val="0017279D"/>
    <w:rsid w:val="0017290D"/>
    <w:rsid w:val="00172BE8"/>
    <w:rsid w:val="001734D1"/>
    <w:rsid w:val="001739F2"/>
    <w:rsid w:val="00173AE5"/>
    <w:rsid w:val="00173D80"/>
    <w:rsid w:val="0017485E"/>
    <w:rsid w:val="00174CF7"/>
    <w:rsid w:val="00175691"/>
    <w:rsid w:val="001756EA"/>
    <w:rsid w:val="001757FC"/>
    <w:rsid w:val="00175943"/>
    <w:rsid w:val="00175E97"/>
    <w:rsid w:val="00176132"/>
    <w:rsid w:val="001765C4"/>
    <w:rsid w:val="00176974"/>
    <w:rsid w:val="0017697C"/>
    <w:rsid w:val="00176E1E"/>
    <w:rsid w:val="00177651"/>
    <w:rsid w:val="0018018A"/>
    <w:rsid w:val="00180262"/>
    <w:rsid w:val="001804D4"/>
    <w:rsid w:val="001809A1"/>
    <w:rsid w:val="00180CBC"/>
    <w:rsid w:val="00180EF7"/>
    <w:rsid w:val="001810CD"/>
    <w:rsid w:val="001814F2"/>
    <w:rsid w:val="0018193D"/>
    <w:rsid w:val="00181AE4"/>
    <w:rsid w:val="00181FFE"/>
    <w:rsid w:val="001823AA"/>
    <w:rsid w:val="00182404"/>
    <w:rsid w:val="001830D9"/>
    <w:rsid w:val="0018340E"/>
    <w:rsid w:val="001835D5"/>
    <w:rsid w:val="001837C6"/>
    <w:rsid w:val="00183BC4"/>
    <w:rsid w:val="00183F32"/>
    <w:rsid w:val="001847CB"/>
    <w:rsid w:val="00184AAF"/>
    <w:rsid w:val="00184FA3"/>
    <w:rsid w:val="00185958"/>
    <w:rsid w:val="00185D64"/>
    <w:rsid w:val="00186142"/>
    <w:rsid w:val="00186861"/>
    <w:rsid w:val="00186AC5"/>
    <w:rsid w:val="0018726F"/>
    <w:rsid w:val="0018759C"/>
    <w:rsid w:val="001875AE"/>
    <w:rsid w:val="00187888"/>
    <w:rsid w:val="00187D89"/>
    <w:rsid w:val="00190424"/>
    <w:rsid w:val="00190A0F"/>
    <w:rsid w:val="00190F8C"/>
    <w:rsid w:val="00190FFC"/>
    <w:rsid w:val="001910B3"/>
    <w:rsid w:val="00191190"/>
    <w:rsid w:val="00191904"/>
    <w:rsid w:val="00191D7A"/>
    <w:rsid w:val="00192011"/>
    <w:rsid w:val="001920C2"/>
    <w:rsid w:val="0019269A"/>
    <w:rsid w:val="00192716"/>
    <w:rsid w:val="001928B1"/>
    <w:rsid w:val="001928BA"/>
    <w:rsid w:val="00192B12"/>
    <w:rsid w:val="00193A0B"/>
    <w:rsid w:val="00193E1E"/>
    <w:rsid w:val="00194879"/>
    <w:rsid w:val="00194B2D"/>
    <w:rsid w:val="00194EC7"/>
    <w:rsid w:val="0019553D"/>
    <w:rsid w:val="001956C6"/>
    <w:rsid w:val="00195AD3"/>
    <w:rsid w:val="00195CF1"/>
    <w:rsid w:val="00196173"/>
    <w:rsid w:val="001971F1"/>
    <w:rsid w:val="00197782"/>
    <w:rsid w:val="00197A8B"/>
    <w:rsid w:val="001A0206"/>
    <w:rsid w:val="001A0357"/>
    <w:rsid w:val="001A03E7"/>
    <w:rsid w:val="001A0608"/>
    <w:rsid w:val="001A07A4"/>
    <w:rsid w:val="001A082D"/>
    <w:rsid w:val="001A0DC3"/>
    <w:rsid w:val="001A1093"/>
    <w:rsid w:val="001A15B4"/>
    <w:rsid w:val="001A179F"/>
    <w:rsid w:val="001A24FB"/>
    <w:rsid w:val="001A25D7"/>
    <w:rsid w:val="001A3A18"/>
    <w:rsid w:val="001A3A56"/>
    <w:rsid w:val="001A4147"/>
    <w:rsid w:val="001A43AD"/>
    <w:rsid w:val="001A4473"/>
    <w:rsid w:val="001A4620"/>
    <w:rsid w:val="001A4F13"/>
    <w:rsid w:val="001A59B1"/>
    <w:rsid w:val="001A5FC2"/>
    <w:rsid w:val="001A652D"/>
    <w:rsid w:val="001A69C1"/>
    <w:rsid w:val="001A6C2E"/>
    <w:rsid w:val="001A6EF4"/>
    <w:rsid w:val="001A71E0"/>
    <w:rsid w:val="001A7B02"/>
    <w:rsid w:val="001B0A40"/>
    <w:rsid w:val="001B0BAC"/>
    <w:rsid w:val="001B1638"/>
    <w:rsid w:val="001B19E0"/>
    <w:rsid w:val="001B1DC6"/>
    <w:rsid w:val="001B1F55"/>
    <w:rsid w:val="001B26D7"/>
    <w:rsid w:val="001B299F"/>
    <w:rsid w:val="001B2C34"/>
    <w:rsid w:val="001B2E45"/>
    <w:rsid w:val="001B2EB5"/>
    <w:rsid w:val="001B322E"/>
    <w:rsid w:val="001B3821"/>
    <w:rsid w:val="001B4044"/>
    <w:rsid w:val="001B4232"/>
    <w:rsid w:val="001B4481"/>
    <w:rsid w:val="001B4C8D"/>
    <w:rsid w:val="001B4D43"/>
    <w:rsid w:val="001B4E19"/>
    <w:rsid w:val="001B55B6"/>
    <w:rsid w:val="001B595B"/>
    <w:rsid w:val="001B5E41"/>
    <w:rsid w:val="001B620F"/>
    <w:rsid w:val="001B6D2A"/>
    <w:rsid w:val="001B7362"/>
    <w:rsid w:val="001B77B6"/>
    <w:rsid w:val="001C0002"/>
    <w:rsid w:val="001C024A"/>
    <w:rsid w:val="001C029D"/>
    <w:rsid w:val="001C0312"/>
    <w:rsid w:val="001C0A7B"/>
    <w:rsid w:val="001C1178"/>
    <w:rsid w:val="001C12E0"/>
    <w:rsid w:val="001C1596"/>
    <w:rsid w:val="001C1D65"/>
    <w:rsid w:val="001C1D9C"/>
    <w:rsid w:val="001C2152"/>
    <w:rsid w:val="001C2302"/>
    <w:rsid w:val="001C2304"/>
    <w:rsid w:val="001C2E13"/>
    <w:rsid w:val="001C2E72"/>
    <w:rsid w:val="001C3A0B"/>
    <w:rsid w:val="001C3D83"/>
    <w:rsid w:val="001C456A"/>
    <w:rsid w:val="001C48D6"/>
    <w:rsid w:val="001C4B00"/>
    <w:rsid w:val="001C4EEE"/>
    <w:rsid w:val="001C537E"/>
    <w:rsid w:val="001C53A2"/>
    <w:rsid w:val="001C56C3"/>
    <w:rsid w:val="001C5D72"/>
    <w:rsid w:val="001C624A"/>
    <w:rsid w:val="001C64F8"/>
    <w:rsid w:val="001C6A84"/>
    <w:rsid w:val="001C6CB2"/>
    <w:rsid w:val="001C6DCE"/>
    <w:rsid w:val="001C6F9F"/>
    <w:rsid w:val="001C72B9"/>
    <w:rsid w:val="001D02EF"/>
    <w:rsid w:val="001D07FD"/>
    <w:rsid w:val="001D09AA"/>
    <w:rsid w:val="001D0CA8"/>
    <w:rsid w:val="001D0D4A"/>
    <w:rsid w:val="001D13F6"/>
    <w:rsid w:val="001D1412"/>
    <w:rsid w:val="001D156F"/>
    <w:rsid w:val="001D1A3F"/>
    <w:rsid w:val="001D2AFF"/>
    <w:rsid w:val="001D2EAA"/>
    <w:rsid w:val="001D335F"/>
    <w:rsid w:val="001D33CA"/>
    <w:rsid w:val="001D354E"/>
    <w:rsid w:val="001D386F"/>
    <w:rsid w:val="001D4816"/>
    <w:rsid w:val="001D49B8"/>
    <w:rsid w:val="001D4C95"/>
    <w:rsid w:val="001D58DC"/>
    <w:rsid w:val="001D6022"/>
    <w:rsid w:val="001D6072"/>
    <w:rsid w:val="001D60C0"/>
    <w:rsid w:val="001D6273"/>
    <w:rsid w:val="001D64E4"/>
    <w:rsid w:val="001D67AB"/>
    <w:rsid w:val="001D67B4"/>
    <w:rsid w:val="001D6AEA"/>
    <w:rsid w:val="001D6B22"/>
    <w:rsid w:val="001D6C5B"/>
    <w:rsid w:val="001D6C88"/>
    <w:rsid w:val="001D6D79"/>
    <w:rsid w:val="001D74A4"/>
    <w:rsid w:val="001D752B"/>
    <w:rsid w:val="001D7586"/>
    <w:rsid w:val="001D75C1"/>
    <w:rsid w:val="001D772C"/>
    <w:rsid w:val="001D7766"/>
    <w:rsid w:val="001D78CC"/>
    <w:rsid w:val="001D78DA"/>
    <w:rsid w:val="001E0384"/>
    <w:rsid w:val="001E076D"/>
    <w:rsid w:val="001E0E8C"/>
    <w:rsid w:val="001E10FE"/>
    <w:rsid w:val="001E1171"/>
    <w:rsid w:val="001E1482"/>
    <w:rsid w:val="001E1494"/>
    <w:rsid w:val="001E1AF9"/>
    <w:rsid w:val="001E1B63"/>
    <w:rsid w:val="001E1BF4"/>
    <w:rsid w:val="001E1FEC"/>
    <w:rsid w:val="001E21D5"/>
    <w:rsid w:val="001E245D"/>
    <w:rsid w:val="001E25FB"/>
    <w:rsid w:val="001E281E"/>
    <w:rsid w:val="001E2951"/>
    <w:rsid w:val="001E2B77"/>
    <w:rsid w:val="001E2E2F"/>
    <w:rsid w:val="001E3255"/>
    <w:rsid w:val="001E33D9"/>
    <w:rsid w:val="001E34B6"/>
    <w:rsid w:val="001E3EF9"/>
    <w:rsid w:val="001E4007"/>
    <w:rsid w:val="001E41CD"/>
    <w:rsid w:val="001E41D6"/>
    <w:rsid w:val="001E41F2"/>
    <w:rsid w:val="001E42B8"/>
    <w:rsid w:val="001E446A"/>
    <w:rsid w:val="001E44CC"/>
    <w:rsid w:val="001E4771"/>
    <w:rsid w:val="001E4EEB"/>
    <w:rsid w:val="001E4EFC"/>
    <w:rsid w:val="001E4F57"/>
    <w:rsid w:val="001E52EE"/>
    <w:rsid w:val="001E53B0"/>
    <w:rsid w:val="001E56B8"/>
    <w:rsid w:val="001E5ECD"/>
    <w:rsid w:val="001E6EEA"/>
    <w:rsid w:val="001E7032"/>
    <w:rsid w:val="001E71C3"/>
    <w:rsid w:val="001E7468"/>
    <w:rsid w:val="001E7C95"/>
    <w:rsid w:val="001E7F8F"/>
    <w:rsid w:val="001F11DC"/>
    <w:rsid w:val="001F124C"/>
    <w:rsid w:val="001F18BC"/>
    <w:rsid w:val="001F19D2"/>
    <w:rsid w:val="001F2135"/>
    <w:rsid w:val="001F214E"/>
    <w:rsid w:val="001F2245"/>
    <w:rsid w:val="001F2870"/>
    <w:rsid w:val="001F2EA1"/>
    <w:rsid w:val="001F3096"/>
    <w:rsid w:val="001F36DC"/>
    <w:rsid w:val="001F4086"/>
    <w:rsid w:val="001F42EF"/>
    <w:rsid w:val="001F42FC"/>
    <w:rsid w:val="001F4961"/>
    <w:rsid w:val="001F49D9"/>
    <w:rsid w:val="001F4B3B"/>
    <w:rsid w:val="001F4D2D"/>
    <w:rsid w:val="001F4F21"/>
    <w:rsid w:val="001F5011"/>
    <w:rsid w:val="001F5239"/>
    <w:rsid w:val="001F543C"/>
    <w:rsid w:val="001F5DBF"/>
    <w:rsid w:val="001F6011"/>
    <w:rsid w:val="001F6308"/>
    <w:rsid w:val="001F640D"/>
    <w:rsid w:val="001F78B2"/>
    <w:rsid w:val="001F7E91"/>
    <w:rsid w:val="00200010"/>
    <w:rsid w:val="00200367"/>
    <w:rsid w:val="0020047F"/>
    <w:rsid w:val="002006DB"/>
    <w:rsid w:val="00200DD1"/>
    <w:rsid w:val="0020134E"/>
    <w:rsid w:val="00201592"/>
    <w:rsid w:val="00201710"/>
    <w:rsid w:val="00201851"/>
    <w:rsid w:val="00201929"/>
    <w:rsid w:val="0020291B"/>
    <w:rsid w:val="00202AB0"/>
    <w:rsid w:val="00202BED"/>
    <w:rsid w:val="00202C45"/>
    <w:rsid w:val="00202D4B"/>
    <w:rsid w:val="002034B3"/>
    <w:rsid w:val="002034F0"/>
    <w:rsid w:val="00203693"/>
    <w:rsid w:val="00203DF0"/>
    <w:rsid w:val="00203F81"/>
    <w:rsid w:val="0020410A"/>
    <w:rsid w:val="002041C1"/>
    <w:rsid w:val="0020484A"/>
    <w:rsid w:val="0020509C"/>
    <w:rsid w:val="00205AB9"/>
    <w:rsid w:val="00205F52"/>
    <w:rsid w:val="00205F6A"/>
    <w:rsid w:val="0020653A"/>
    <w:rsid w:val="00206810"/>
    <w:rsid w:val="00206B27"/>
    <w:rsid w:val="00206EAB"/>
    <w:rsid w:val="00206F76"/>
    <w:rsid w:val="00206F81"/>
    <w:rsid w:val="00206F93"/>
    <w:rsid w:val="00207419"/>
    <w:rsid w:val="0020783F"/>
    <w:rsid w:val="00207A26"/>
    <w:rsid w:val="002101E3"/>
    <w:rsid w:val="002105E8"/>
    <w:rsid w:val="00210A14"/>
    <w:rsid w:val="00211483"/>
    <w:rsid w:val="00211615"/>
    <w:rsid w:val="002117D6"/>
    <w:rsid w:val="00211907"/>
    <w:rsid w:val="00211A4E"/>
    <w:rsid w:val="00211F42"/>
    <w:rsid w:val="002123AF"/>
    <w:rsid w:val="002126BF"/>
    <w:rsid w:val="00212A48"/>
    <w:rsid w:val="00212A83"/>
    <w:rsid w:val="00212B46"/>
    <w:rsid w:val="00212E69"/>
    <w:rsid w:val="00212EF5"/>
    <w:rsid w:val="0021355A"/>
    <w:rsid w:val="00213562"/>
    <w:rsid w:val="0021399D"/>
    <w:rsid w:val="0021434E"/>
    <w:rsid w:val="00214ACA"/>
    <w:rsid w:val="002150BA"/>
    <w:rsid w:val="0021510D"/>
    <w:rsid w:val="0021545B"/>
    <w:rsid w:val="00215EB7"/>
    <w:rsid w:val="00216ADD"/>
    <w:rsid w:val="00216CCE"/>
    <w:rsid w:val="00216D2F"/>
    <w:rsid w:val="00217367"/>
    <w:rsid w:val="002177F2"/>
    <w:rsid w:val="002178C9"/>
    <w:rsid w:val="00217A96"/>
    <w:rsid w:val="002202AB"/>
    <w:rsid w:val="00220BAE"/>
    <w:rsid w:val="00220BD7"/>
    <w:rsid w:val="0022135C"/>
    <w:rsid w:val="002217D7"/>
    <w:rsid w:val="00221A77"/>
    <w:rsid w:val="00221B93"/>
    <w:rsid w:val="00221ED3"/>
    <w:rsid w:val="002227CD"/>
    <w:rsid w:val="002237F9"/>
    <w:rsid w:val="00223E24"/>
    <w:rsid w:val="00223E88"/>
    <w:rsid w:val="00223EC6"/>
    <w:rsid w:val="00224329"/>
    <w:rsid w:val="00224AA3"/>
    <w:rsid w:val="00224D4D"/>
    <w:rsid w:val="00224E8A"/>
    <w:rsid w:val="00224FD4"/>
    <w:rsid w:val="00224FF8"/>
    <w:rsid w:val="00225076"/>
    <w:rsid w:val="002250CC"/>
    <w:rsid w:val="002253FB"/>
    <w:rsid w:val="00225403"/>
    <w:rsid w:val="00225619"/>
    <w:rsid w:val="00225658"/>
    <w:rsid w:val="00225699"/>
    <w:rsid w:val="00225967"/>
    <w:rsid w:val="00226BA7"/>
    <w:rsid w:val="00226BBF"/>
    <w:rsid w:val="00227638"/>
    <w:rsid w:val="00230065"/>
    <w:rsid w:val="002300D8"/>
    <w:rsid w:val="002301D3"/>
    <w:rsid w:val="002316AD"/>
    <w:rsid w:val="00231C4B"/>
    <w:rsid w:val="00232105"/>
    <w:rsid w:val="00232DC7"/>
    <w:rsid w:val="00232DED"/>
    <w:rsid w:val="00233676"/>
    <w:rsid w:val="0023370B"/>
    <w:rsid w:val="00233DCA"/>
    <w:rsid w:val="00234345"/>
    <w:rsid w:val="0023456A"/>
    <w:rsid w:val="002346E3"/>
    <w:rsid w:val="00234B0E"/>
    <w:rsid w:val="00234B40"/>
    <w:rsid w:val="00234C58"/>
    <w:rsid w:val="00235080"/>
    <w:rsid w:val="00235248"/>
    <w:rsid w:val="00235793"/>
    <w:rsid w:val="00235EBB"/>
    <w:rsid w:val="00236DBF"/>
    <w:rsid w:val="00236DE3"/>
    <w:rsid w:val="00236EBC"/>
    <w:rsid w:val="0023794A"/>
    <w:rsid w:val="00237AC8"/>
    <w:rsid w:val="00237D01"/>
    <w:rsid w:val="00237F90"/>
    <w:rsid w:val="00240951"/>
    <w:rsid w:val="00240973"/>
    <w:rsid w:val="00240AB5"/>
    <w:rsid w:val="00241004"/>
    <w:rsid w:val="00241298"/>
    <w:rsid w:val="0024140A"/>
    <w:rsid w:val="0024175B"/>
    <w:rsid w:val="00241A86"/>
    <w:rsid w:val="00241FF4"/>
    <w:rsid w:val="00243115"/>
    <w:rsid w:val="00244610"/>
    <w:rsid w:val="0024463D"/>
    <w:rsid w:val="00244ADD"/>
    <w:rsid w:val="00244E3E"/>
    <w:rsid w:val="00245230"/>
    <w:rsid w:val="00245731"/>
    <w:rsid w:val="00245B6C"/>
    <w:rsid w:val="00245D7C"/>
    <w:rsid w:val="002462BE"/>
    <w:rsid w:val="0024683B"/>
    <w:rsid w:val="00246A4D"/>
    <w:rsid w:val="00246C48"/>
    <w:rsid w:val="00246C6F"/>
    <w:rsid w:val="002471CE"/>
    <w:rsid w:val="00247386"/>
    <w:rsid w:val="00247762"/>
    <w:rsid w:val="00247FFC"/>
    <w:rsid w:val="002500BF"/>
    <w:rsid w:val="00250494"/>
    <w:rsid w:val="0025067E"/>
    <w:rsid w:val="00250F6A"/>
    <w:rsid w:val="00251352"/>
    <w:rsid w:val="002516EF"/>
    <w:rsid w:val="00251C7F"/>
    <w:rsid w:val="00251CBC"/>
    <w:rsid w:val="00251D77"/>
    <w:rsid w:val="00251DF4"/>
    <w:rsid w:val="00251F19"/>
    <w:rsid w:val="002522C0"/>
    <w:rsid w:val="00252B9E"/>
    <w:rsid w:val="00252F90"/>
    <w:rsid w:val="00253FAA"/>
    <w:rsid w:val="00254114"/>
    <w:rsid w:val="00254438"/>
    <w:rsid w:val="00254B3F"/>
    <w:rsid w:val="00255534"/>
    <w:rsid w:val="0025575C"/>
    <w:rsid w:val="002557E9"/>
    <w:rsid w:val="002558C6"/>
    <w:rsid w:val="00255BBB"/>
    <w:rsid w:val="00255F41"/>
    <w:rsid w:val="002562E3"/>
    <w:rsid w:val="00257351"/>
    <w:rsid w:val="00257535"/>
    <w:rsid w:val="00257CAB"/>
    <w:rsid w:val="00260246"/>
    <w:rsid w:val="0026024C"/>
    <w:rsid w:val="00260E85"/>
    <w:rsid w:val="00261492"/>
    <w:rsid w:val="00261ADC"/>
    <w:rsid w:val="00262281"/>
    <w:rsid w:val="00262325"/>
    <w:rsid w:val="002623F7"/>
    <w:rsid w:val="002626AF"/>
    <w:rsid w:val="002629C4"/>
    <w:rsid w:val="00262A7A"/>
    <w:rsid w:val="00262E38"/>
    <w:rsid w:val="00263F5B"/>
    <w:rsid w:val="00264124"/>
    <w:rsid w:val="002649A6"/>
    <w:rsid w:val="00264DD3"/>
    <w:rsid w:val="00264FAF"/>
    <w:rsid w:val="00265E60"/>
    <w:rsid w:val="00265FAC"/>
    <w:rsid w:val="002665CC"/>
    <w:rsid w:val="00266BB8"/>
    <w:rsid w:val="002678D9"/>
    <w:rsid w:val="00267BF7"/>
    <w:rsid w:val="00267E1D"/>
    <w:rsid w:val="00267E88"/>
    <w:rsid w:val="00270976"/>
    <w:rsid w:val="0027104C"/>
    <w:rsid w:val="00271215"/>
    <w:rsid w:val="00271320"/>
    <w:rsid w:val="002713DA"/>
    <w:rsid w:val="002714FC"/>
    <w:rsid w:val="002715E9"/>
    <w:rsid w:val="0027226D"/>
    <w:rsid w:val="00272578"/>
    <w:rsid w:val="00272713"/>
    <w:rsid w:val="00272A15"/>
    <w:rsid w:val="00272B31"/>
    <w:rsid w:val="00272D94"/>
    <w:rsid w:val="002732A0"/>
    <w:rsid w:val="002732B5"/>
    <w:rsid w:val="00273588"/>
    <w:rsid w:val="00273686"/>
    <w:rsid w:val="00273CB1"/>
    <w:rsid w:val="00273F9C"/>
    <w:rsid w:val="00274137"/>
    <w:rsid w:val="00274301"/>
    <w:rsid w:val="0027464F"/>
    <w:rsid w:val="00274845"/>
    <w:rsid w:val="00274959"/>
    <w:rsid w:val="00274C9B"/>
    <w:rsid w:val="00274E41"/>
    <w:rsid w:val="00275CBD"/>
    <w:rsid w:val="002761FD"/>
    <w:rsid w:val="0027624D"/>
    <w:rsid w:val="00276AC2"/>
    <w:rsid w:val="00276BB8"/>
    <w:rsid w:val="00277220"/>
    <w:rsid w:val="002772B3"/>
    <w:rsid w:val="00277575"/>
    <w:rsid w:val="00277657"/>
    <w:rsid w:val="002779C5"/>
    <w:rsid w:val="00277B48"/>
    <w:rsid w:val="002801E0"/>
    <w:rsid w:val="002802BF"/>
    <w:rsid w:val="00280620"/>
    <w:rsid w:val="0028095F"/>
    <w:rsid w:val="00280C92"/>
    <w:rsid w:val="00280D80"/>
    <w:rsid w:val="00281268"/>
    <w:rsid w:val="0028172A"/>
    <w:rsid w:val="002817B0"/>
    <w:rsid w:val="002818B8"/>
    <w:rsid w:val="002824E0"/>
    <w:rsid w:val="0028294A"/>
    <w:rsid w:val="00283037"/>
    <w:rsid w:val="00283C4B"/>
    <w:rsid w:val="0028409E"/>
    <w:rsid w:val="0028419D"/>
    <w:rsid w:val="00284581"/>
    <w:rsid w:val="00284750"/>
    <w:rsid w:val="002848C3"/>
    <w:rsid w:val="002848FF"/>
    <w:rsid w:val="00284F4D"/>
    <w:rsid w:val="00285EA3"/>
    <w:rsid w:val="00286718"/>
    <w:rsid w:val="00286AF2"/>
    <w:rsid w:val="00286B01"/>
    <w:rsid w:val="00286EDD"/>
    <w:rsid w:val="00286F70"/>
    <w:rsid w:val="00287174"/>
    <w:rsid w:val="002871D9"/>
    <w:rsid w:val="00287783"/>
    <w:rsid w:val="00287D3A"/>
    <w:rsid w:val="00287D80"/>
    <w:rsid w:val="00287E3D"/>
    <w:rsid w:val="002904E2"/>
    <w:rsid w:val="0029054E"/>
    <w:rsid w:val="00290720"/>
    <w:rsid w:val="00290A7C"/>
    <w:rsid w:val="00290D83"/>
    <w:rsid w:val="00290FBB"/>
    <w:rsid w:val="00291232"/>
    <w:rsid w:val="002913F2"/>
    <w:rsid w:val="00291A46"/>
    <w:rsid w:val="00291CCB"/>
    <w:rsid w:val="00291E85"/>
    <w:rsid w:val="002921D7"/>
    <w:rsid w:val="002924A0"/>
    <w:rsid w:val="00292819"/>
    <w:rsid w:val="00292830"/>
    <w:rsid w:val="00292E36"/>
    <w:rsid w:val="0029326A"/>
    <w:rsid w:val="002932D5"/>
    <w:rsid w:val="00293302"/>
    <w:rsid w:val="0029337B"/>
    <w:rsid w:val="00293798"/>
    <w:rsid w:val="002938D1"/>
    <w:rsid w:val="00293A12"/>
    <w:rsid w:val="00293DEA"/>
    <w:rsid w:val="00294E6C"/>
    <w:rsid w:val="002953BB"/>
    <w:rsid w:val="0029576E"/>
    <w:rsid w:val="0029589F"/>
    <w:rsid w:val="00295AE2"/>
    <w:rsid w:val="0029602B"/>
    <w:rsid w:val="0029636F"/>
    <w:rsid w:val="00296480"/>
    <w:rsid w:val="002965B3"/>
    <w:rsid w:val="00296636"/>
    <w:rsid w:val="00296EB0"/>
    <w:rsid w:val="002970DB"/>
    <w:rsid w:val="0029745A"/>
    <w:rsid w:val="002975D5"/>
    <w:rsid w:val="002976F3"/>
    <w:rsid w:val="00297705"/>
    <w:rsid w:val="00297925"/>
    <w:rsid w:val="00297CB5"/>
    <w:rsid w:val="00297D76"/>
    <w:rsid w:val="00297E90"/>
    <w:rsid w:val="002A027C"/>
    <w:rsid w:val="002A0283"/>
    <w:rsid w:val="002A0365"/>
    <w:rsid w:val="002A03B9"/>
    <w:rsid w:val="002A0708"/>
    <w:rsid w:val="002A0D2F"/>
    <w:rsid w:val="002A0FE4"/>
    <w:rsid w:val="002A1159"/>
    <w:rsid w:val="002A1517"/>
    <w:rsid w:val="002A1811"/>
    <w:rsid w:val="002A1847"/>
    <w:rsid w:val="002A1890"/>
    <w:rsid w:val="002A18A4"/>
    <w:rsid w:val="002A19FE"/>
    <w:rsid w:val="002A1DB0"/>
    <w:rsid w:val="002A1FE1"/>
    <w:rsid w:val="002A22CD"/>
    <w:rsid w:val="002A296A"/>
    <w:rsid w:val="002A32D0"/>
    <w:rsid w:val="002A377E"/>
    <w:rsid w:val="002A3E2D"/>
    <w:rsid w:val="002A3ED8"/>
    <w:rsid w:val="002A3FEE"/>
    <w:rsid w:val="002A410B"/>
    <w:rsid w:val="002A446D"/>
    <w:rsid w:val="002A4E65"/>
    <w:rsid w:val="002A5DA0"/>
    <w:rsid w:val="002A6010"/>
    <w:rsid w:val="002A61C2"/>
    <w:rsid w:val="002A6248"/>
    <w:rsid w:val="002A6512"/>
    <w:rsid w:val="002A6830"/>
    <w:rsid w:val="002A6C20"/>
    <w:rsid w:val="002A7215"/>
    <w:rsid w:val="002A7250"/>
    <w:rsid w:val="002A780C"/>
    <w:rsid w:val="002A7C6C"/>
    <w:rsid w:val="002A7CAD"/>
    <w:rsid w:val="002B01EC"/>
    <w:rsid w:val="002B029E"/>
    <w:rsid w:val="002B0895"/>
    <w:rsid w:val="002B0EE8"/>
    <w:rsid w:val="002B12C4"/>
    <w:rsid w:val="002B152E"/>
    <w:rsid w:val="002B1DED"/>
    <w:rsid w:val="002B1E0B"/>
    <w:rsid w:val="002B2150"/>
    <w:rsid w:val="002B227E"/>
    <w:rsid w:val="002B2334"/>
    <w:rsid w:val="002B29FF"/>
    <w:rsid w:val="002B2ADE"/>
    <w:rsid w:val="002B3128"/>
    <w:rsid w:val="002B36AD"/>
    <w:rsid w:val="002B3E9A"/>
    <w:rsid w:val="002B40BF"/>
    <w:rsid w:val="002B41AF"/>
    <w:rsid w:val="002B48AC"/>
    <w:rsid w:val="002B4B2E"/>
    <w:rsid w:val="002B4E4C"/>
    <w:rsid w:val="002B51DA"/>
    <w:rsid w:val="002B56ED"/>
    <w:rsid w:val="002B591E"/>
    <w:rsid w:val="002B5FCB"/>
    <w:rsid w:val="002B6091"/>
    <w:rsid w:val="002B6324"/>
    <w:rsid w:val="002B649B"/>
    <w:rsid w:val="002B64F7"/>
    <w:rsid w:val="002B7599"/>
    <w:rsid w:val="002B7BC2"/>
    <w:rsid w:val="002B7F51"/>
    <w:rsid w:val="002C0261"/>
    <w:rsid w:val="002C0552"/>
    <w:rsid w:val="002C0569"/>
    <w:rsid w:val="002C0814"/>
    <w:rsid w:val="002C0B6D"/>
    <w:rsid w:val="002C0C15"/>
    <w:rsid w:val="002C0F0E"/>
    <w:rsid w:val="002C0FBA"/>
    <w:rsid w:val="002C136F"/>
    <w:rsid w:val="002C16D6"/>
    <w:rsid w:val="002C1914"/>
    <w:rsid w:val="002C22C5"/>
    <w:rsid w:val="002C242A"/>
    <w:rsid w:val="002C323B"/>
    <w:rsid w:val="002C352D"/>
    <w:rsid w:val="002C3590"/>
    <w:rsid w:val="002C361B"/>
    <w:rsid w:val="002C36A1"/>
    <w:rsid w:val="002C39D6"/>
    <w:rsid w:val="002C3F9A"/>
    <w:rsid w:val="002C42D1"/>
    <w:rsid w:val="002C4966"/>
    <w:rsid w:val="002C4CB3"/>
    <w:rsid w:val="002C55DB"/>
    <w:rsid w:val="002C5926"/>
    <w:rsid w:val="002C5C72"/>
    <w:rsid w:val="002C5CC7"/>
    <w:rsid w:val="002C665E"/>
    <w:rsid w:val="002C6774"/>
    <w:rsid w:val="002C6DEB"/>
    <w:rsid w:val="002C6E2F"/>
    <w:rsid w:val="002C6FA9"/>
    <w:rsid w:val="002C6FBC"/>
    <w:rsid w:val="002C72D7"/>
    <w:rsid w:val="002C74B5"/>
    <w:rsid w:val="002C776B"/>
    <w:rsid w:val="002C7C1B"/>
    <w:rsid w:val="002C7EBF"/>
    <w:rsid w:val="002D0402"/>
    <w:rsid w:val="002D0E3C"/>
    <w:rsid w:val="002D0E9A"/>
    <w:rsid w:val="002D0ED5"/>
    <w:rsid w:val="002D0EE9"/>
    <w:rsid w:val="002D1105"/>
    <w:rsid w:val="002D1523"/>
    <w:rsid w:val="002D162C"/>
    <w:rsid w:val="002D18DD"/>
    <w:rsid w:val="002D19C4"/>
    <w:rsid w:val="002D1A1C"/>
    <w:rsid w:val="002D1BD5"/>
    <w:rsid w:val="002D24C5"/>
    <w:rsid w:val="002D3023"/>
    <w:rsid w:val="002D358C"/>
    <w:rsid w:val="002D35B1"/>
    <w:rsid w:val="002D3601"/>
    <w:rsid w:val="002D3722"/>
    <w:rsid w:val="002D3AE3"/>
    <w:rsid w:val="002D3E19"/>
    <w:rsid w:val="002D4832"/>
    <w:rsid w:val="002D4BED"/>
    <w:rsid w:val="002D4D24"/>
    <w:rsid w:val="002D5061"/>
    <w:rsid w:val="002D55F1"/>
    <w:rsid w:val="002D5636"/>
    <w:rsid w:val="002D5672"/>
    <w:rsid w:val="002D5A06"/>
    <w:rsid w:val="002D5C84"/>
    <w:rsid w:val="002D5EC7"/>
    <w:rsid w:val="002D657C"/>
    <w:rsid w:val="002D6787"/>
    <w:rsid w:val="002D6F37"/>
    <w:rsid w:val="002D6F76"/>
    <w:rsid w:val="002D72AB"/>
    <w:rsid w:val="002D7C12"/>
    <w:rsid w:val="002D7FA7"/>
    <w:rsid w:val="002D7FB6"/>
    <w:rsid w:val="002E0639"/>
    <w:rsid w:val="002E0D44"/>
    <w:rsid w:val="002E11F0"/>
    <w:rsid w:val="002E1730"/>
    <w:rsid w:val="002E1F6E"/>
    <w:rsid w:val="002E21DD"/>
    <w:rsid w:val="002E285D"/>
    <w:rsid w:val="002E28D8"/>
    <w:rsid w:val="002E2F5B"/>
    <w:rsid w:val="002E31A3"/>
    <w:rsid w:val="002E371D"/>
    <w:rsid w:val="002E38FA"/>
    <w:rsid w:val="002E41BD"/>
    <w:rsid w:val="002E44B8"/>
    <w:rsid w:val="002E4911"/>
    <w:rsid w:val="002E49EB"/>
    <w:rsid w:val="002E4D6E"/>
    <w:rsid w:val="002E52CF"/>
    <w:rsid w:val="002E54F2"/>
    <w:rsid w:val="002E5577"/>
    <w:rsid w:val="002E59C7"/>
    <w:rsid w:val="002E5BD5"/>
    <w:rsid w:val="002E5CFF"/>
    <w:rsid w:val="002E5F5F"/>
    <w:rsid w:val="002E60DB"/>
    <w:rsid w:val="002E616E"/>
    <w:rsid w:val="002E6627"/>
    <w:rsid w:val="002E68C6"/>
    <w:rsid w:val="002E69DF"/>
    <w:rsid w:val="002E6A3A"/>
    <w:rsid w:val="002E6A63"/>
    <w:rsid w:val="002E6AD4"/>
    <w:rsid w:val="002E717B"/>
    <w:rsid w:val="002E71DD"/>
    <w:rsid w:val="002E7425"/>
    <w:rsid w:val="002E77CD"/>
    <w:rsid w:val="002F074C"/>
    <w:rsid w:val="002F150A"/>
    <w:rsid w:val="002F17C9"/>
    <w:rsid w:val="002F1BD4"/>
    <w:rsid w:val="002F1DC8"/>
    <w:rsid w:val="002F22E2"/>
    <w:rsid w:val="002F29FC"/>
    <w:rsid w:val="002F2A3A"/>
    <w:rsid w:val="002F2B65"/>
    <w:rsid w:val="002F2B84"/>
    <w:rsid w:val="002F2CAE"/>
    <w:rsid w:val="002F2D95"/>
    <w:rsid w:val="002F2EB6"/>
    <w:rsid w:val="002F3169"/>
    <w:rsid w:val="002F343A"/>
    <w:rsid w:val="002F37D1"/>
    <w:rsid w:val="002F3B40"/>
    <w:rsid w:val="002F3C20"/>
    <w:rsid w:val="002F3C5A"/>
    <w:rsid w:val="002F470C"/>
    <w:rsid w:val="002F47E6"/>
    <w:rsid w:val="002F4ADF"/>
    <w:rsid w:val="002F4B2E"/>
    <w:rsid w:val="002F4C53"/>
    <w:rsid w:val="002F57DE"/>
    <w:rsid w:val="002F5854"/>
    <w:rsid w:val="002F5C63"/>
    <w:rsid w:val="002F61EB"/>
    <w:rsid w:val="002F6869"/>
    <w:rsid w:val="002F6A94"/>
    <w:rsid w:val="002F71B0"/>
    <w:rsid w:val="002F753E"/>
    <w:rsid w:val="002F7566"/>
    <w:rsid w:val="002F768A"/>
    <w:rsid w:val="002F79FF"/>
    <w:rsid w:val="002F7C7D"/>
    <w:rsid w:val="002F7F56"/>
    <w:rsid w:val="003008FA"/>
    <w:rsid w:val="00300AFE"/>
    <w:rsid w:val="00300DFE"/>
    <w:rsid w:val="003010A2"/>
    <w:rsid w:val="00301159"/>
    <w:rsid w:val="0030123D"/>
    <w:rsid w:val="003014C7"/>
    <w:rsid w:val="00301531"/>
    <w:rsid w:val="003023F2"/>
    <w:rsid w:val="00302B89"/>
    <w:rsid w:val="00303023"/>
    <w:rsid w:val="003030B8"/>
    <w:rsid w:val="00304669"/>
    <w:rsid w:val="00304961"/>
    <w:rsid w:val="00304F50"/>
    <w:rsid w:val="00305398"/>
    <w:rsid w:val="00305872"/>
    <w:rsid w:val="00305968"/>
    <w:rsid w:val="003061F2"/>
    <w:rsid w:val="00306DA6"/>
    <w:rsid w:val="003072D3"/>
    <w:rsid w:val="003072E9"/>
    <w:rsid w:val="00307345"/>
    <w:rsid w:val="0030743B"/>
    <w:rsid w:val="0030765D"/>
    <w:rsid w:val="00307EC5"/>
    <w:rsid w:val="0031061D"/>
    <w:rsid w:val="003106B1"/>
    <w:rsid w:val="003106CA"/>
    <w:rsid w:val="00311177"/>
    <w:rsid w:val="00311669"/>
    <w:rsid w:val="003116DC"/>
    <w:rsid w:val="003118A5"/>
    <w:rsid w:val="00311AE4"/>
    <w:rsid w:val="00311C78"/>
    <w:rsid w:val="00312120"/>
    <w:rsid w:val="00312329"/>
    <w:rsid w:val="003126C4"/>
    <w:rsid w:val="00312C08"/>
    <w:rsid w:val="00312EDF"/>
    <w:rsid w:val="00312FCE"/>
    <w:rsid w:val="003130FA"/>
    <w:rsid w:val="00313815"/>
    <w:rsid w:val="00313B1D"/>
    <w:rsid w:val="00313BBA"/>
    <w:rsid w:val="00314262"/>
    <w:rsid w:val="0031493E"/>
    <w:rsid w:val="00314A81"/>
    <w:rsid w:val="00314DB2"/>
    <w:rsid w:val="00314FAD"/>
    <w:rsid w:val="00315820"/>
    <w:rsid w:val="00315869"/>
    <w:rsid w:val="00315FC5"/>
    <w:rsid w:val="003166C3"/>
    <w:rsid w:val="0031674C"/>
    <w:rsid w:val="003167A9"/>
    <w:rsid w:val="00316811"/>
    <w:rsid w:val="00316962"/>
    <w:rsid w:val="003169A2"/>
    <w:rsid w:val="00316E12"/>
    <w:rsid w:val="003176C3"/>
    <w:rsid w:val="003177A1"/>
    <w:rsid w:val="00317D2A"/>
    <w:rsid w:val="00317DFB"/>
    <w:rsid w:val="0032011D"/>
    <w:rsid w:val="003201A2"/>
    <w:rsid w:val="0032041C"/>
    <w:rsid w:val="003209B2"/>
    <w:rsid w:val="003209E3"/>
    <w:rsid w:val="00320D61"/>
    <w:rsid w:val="00320E9E"/>
    <w:rsid w:val="00321072"/>
    <w:rsid w:val="00322233"/>
    <w:rsid w:val="00322492"/>
    <w:rsid w:val="00322A24"/>
    <w:rsid w:val="003232B3"/>
    <w:rsid w:val="00323576"/>
    <w:rsid w:val="00323E69"/>
    <w:rsid w:val="00324032"/>
    <w:rsid w:val="0032478C"/>
    <w:rsid w:val="00324EE6"/>
    <w:rsid w:val="003250F0"/>
    <w:rsid w:val="00325E1E"/>
    <w:rsid w:val="00326071"/>
    <w:rsid w:val="00326197"/>
    <w:rsid w:val="00326D23"/>
    <w:rsid w:val="00327386"/>
    <w:rsid w:val="00327580"/>
    <w:rsid w:val="003278E0"/>
    <w:rsid w:val="00327E56"/>
    <w:rsid w:val="00327FD6"/>
    <w:rsid w:val="0033021C"/>
    <w:rsid w:val="0033083B"/>
    <w:rsid w:val="00330B02"/>
    <w:rsid w:val="00330CD8"/>
    <w:rsid w:val="00330D90"/>
    <w:rsid w:val="00330FDF"/>
    <w:rsid w:val="00331013"/>
    <w:rsid w:val="00331083"/>
    <w:rsid w:val="0033128F"/>
    <w:rsid w:val="003313B8"/>
    <w:rsid w:val="003316C8"/>
    <w:rsid w:val="00331752"/>
    <w:rsid w:val="003317C3"/>
    <w:rsid w:val="00331B36"/>
    <w:rsid w:val="00331D45"/>
    <w:rsid w:val="00332033"/>
    <w:rsid w:val="00332499"/>
    <w:rsid w:val="00332C3D"/>
    <w:rsid w:val="003335B8"/>
    <w:rsid w:val="00333900"/>
    <w:rsid w:val="00334178"/>
    <w:rsid w:val="003342A9"/>
    <w:rsid w:val="00334975"/>
    <w:rsid w:val="00334B11"/>
    <w:rsid w:val="00334CB0"/>
    <w:rsid w:val="003351B0"/>
    <w:rsid w:val="00335951"/>
    <w:rsid w:val="00335A77"/>
    <w:rsid w:val="00335AF1"/>
    <w:rsid w:val="00335FBC"/>
    <w:rsid w:val="00336009"/>
    <w:rsid w:val="00336333"/>
    <w:rsid w:val="0033636E"/>
    <w:rsid w:val="0033662D"/>
    <w:rsid w:val="0033668C"/>
    <w:rsid w:val="00336BDE"/>
    <w:rsid w:val="0033707E"/>
    <w:rsid w:val="003371A0"/>
    <w:rsid w:val="003373B8"/>
    <w:rsid w:val="00337B4E"/>
    <w:rsid w:val="00337F93"/>
    <w:rsid w:val="003402DB"/>
    <w:rsid w:val="00340C5F"/>
    <w:rsid w:val="00340E4D"/>
    <w:rsid w:val="00341025"/>
    <w:rsid w:val="003410F8"/>
    <w:rsid w:val="00341775"/>
    <w:rsid w:val="0034180D"/>
    <w:rsid w:val="00341CAE"/>
    <w:rsid w:val="00341E72"/>
    <w:rsid w:val="0034240E"/>
    <w:rsid w:val="00342522"/>
    <w:rsid w:val="003426AE"/>
    <w:rsid w:val="00343228"/>
    <w:rsid w:val="003435DB"/>
    <w:rsid w:val="003437E7"/>
    <w:rsid w:val="00343E19"/>
    <w:rsid w:val="00343F4F"/>
    <w:rsid w:val="00343FC2"/>
    <w:rsid w:val="0034477D"/>
    <w:rsid w:val="00344CAD"/>
    <w:rsid w:val="00345DDD"/>
    <w:rsid w:val="00345FD1"/>
    <w:rsid w:val="00346108"/>
    <w:rsid w:val="003464AA"/>
    <w:rsid w:val="003465EC"/>
    <w:rsid w:val="00346683"/>
    <w:rsid w:val="00346B3C"/>
    <w:rsid w:val="00346B4E"/>
    <w:rsid w:val="00346CCD"/>
    <w:rsid w:val="00347352"/>
    <w:rsid w:val="00347452"/>
    <w:rsid w:val="00347EB6"/>
    <w:rsid w:val="0035020D"/>
    <w:rsid w:val="0035059E"/>
    <w:rsid w:val="003505B3"/>
    <w:rsid w:val="003507CF"/>
    <w:rsid w:val="00350B2A"/>
    <w:rsid w:val="00350C8A"/>
    <w:rsid w:val="00350E51"/>
    <w:rsid w:val="00350ED6"/>
    <w:rsid w:val="00351022"/>
    <w:rsid w:val="00351172"/>
    <w:rsid w:val="0035163B"/>
    <w:rsid w:val="0035171F"/>
    <w:rsid w:val="0035175A"/>
    <w:rsid w:val="00351951"/>
    <w:rsid w:val="00351AEA"/>
    <w:rsid w:val="0035232D"/>
    <w:rsid w:val="003528AD"/>
    <w:rsid w:val="00352AE8"/>
    <w:rsid w:val="00352B4A"/>
    <w:rsid w:val="00353569"/>
    <w:rsid w:val="00353598"/>
    <w:rsid w:val="0035389F"/>
    <w:rsid w:val="00353A8F"/>
    <w:rsid w:val="00353DAF"/>
    <w:rsid w:val="003540DA"/>
    <w:rsid w:val="00354C6B"/>
    <w:rsid w:val="00354C80"/>
    <w:rsid w:val="003550EE"/>
    <w:rsid w:val="00355D97"/>
    <w:rsid w:val="0035687D"/>
    <w:rsid w:val="00356CBA"/>
    <w:rsid w:val="00356E0A"/>
    <w:rsid w:val="0035745D"/>
    <w:rsid w:val="00357610"/>
    <w:rsid w:val="00360134"/>
    <w:rsid w:val="00360B75"/>
    <w:rsid w:val="00360E06"/>
    <w:rsid w:val="00360F74"/>
    <w:rsid w:val="003612A6"/>
    <w:rsid w:val="003618CE"/>
    <w:rsid w:val="00361C14"/>
    <w:rsid w:val="003621AA"/>
    <w:rsid w:val="0036228C"/>
    <w:rsid w:val="0036244A"/>
    <w:rsid w:val="0036278C"/>
    <w:rsid w:val="00362903"/>
    <w:rsid w:val="00362C99"/>
    <w:rsid w:val="00363358"/>
    <w:rsid w:val="00363D9F"/>
    <w:rsid w:val="00363F12"/>
    <w:rsid w:val="00364BFA"/>
    <w:rsid w:val="00365173"/>
    <w:rsid w:val="0036548D"/>
    <w:rsid w:val="00365D9B"/>
    <w:rsid w:val="00365F5C"/>
    <w:rsid w:val="00365F82"/>
    <w:rsid w:val="00366A29"/>
    <w:rsid w:val="00366BF3"/>
    <w:rsid w:val="00366DA0"/>
    <w:rsid w:val="00366FD4"/>
    <w:rsid w:val="003670BC"/>
    <w:rsid w:val="0036752B"/>
    <w:rsid w:val="00367584"/>
    <w:rsid w:val="00367EBE"/>
    <w:rsid w:val="00367FDC"/>
    <w:rsid w:val="0037028B"/>
    <w:rsid w:val="0037031B"/>
    <w:rsid w:val="0037037F"/>
    <w:rsid w:val="0037044B"/>
    <w:rsid w:val="00370C47"/>
    <w:rsid w:val="00370D93"/>
    <w:rsid w:val="00370ED2"/>
    <w:rsid w:val="00371445"/>
    <w:rsid w:val="0037147D"/>
    <w:rsid w:val="003715FD"/>
    <w:rsid w:val="003717D0"/>
    <w:rsid w:val="00371D3C"/>
    <w:rsid w:val="00371E1D"/>
    <w:rsid w:val="00371F47"/>
    <w:rsid w:val="00372C02"/>
    <w:rsid w:val="00372D5E"/>
    <w:rsid w:val="00373551"/>
    <w:rsid w:val="0037382A"/>
    <w:rsid w:val="003738AC"/>
    <w:rsid w:val="00373C33"/>
    <w:rsid w:val="00374186"/>
    <w:rsid w:val="0037468C"/>
    <w:rsid w:val="00374F48"/>
    <w:rsid w:val="00375607"/>
    <w:rsid w:val="003758DA"/>
    <w:rsid w:val="003758F6"/>
    <w:rsid w:val="00375E7C"/>
    <w:rsid w:val="003760B5"/>
    <w:rsid w:val="00377159"/>
    <w:rsid w:val="0037732F"/>
    <w:rsid w:val="00377775"/>
    <w:rsid w:val="0037790D"/>
    <w:rsid w:val="00377911"/>
    <w:rsid w:val="00377BFF"/>
    <w:rsid w:val="0038022E"/>
    <w:rsid w:val="00380444"/>
    <w:rsid w:val="00380870"/>
    <w:rsid w:val="00380C17"/>
    <w:rsid w:val="00380C90"/>
    <w:rsid w:val="003814BB"/>
    <w:rsid w:val="003815DB"/>
    <w:rsid w:val="00381738"/>
    <w:rsid w:val="003823E5"/>
    <w:rsid w:val="0038308E"/>
    <w:rsid w:val="0038373B"/>
    <w:rsid w:val="00383A1C"/>
    <w:rsid w:val="00383AC4"/>
    <w:rsid w:val="00383B2F"/>
    <w:rsid w:val="00383DC2"/>
    <w:rsid w:val="00384217"/>
    <w:rsid w:val="00384B11"/>
    <w:rsid w:val="00384D28"/>
    <w:rsid w:val="003853F2"/>
    <w:rsid w:val="0038576E"/>
    <w:rsid w:val="003857C5"/>
    <w:rsid w:val="00385B55"/>
    <w:rsid w:val="00386522"/>
    <w:rsid w:val="00386B84"/>
    <w:rsid w:val="00386F4E"/>
    <w:rsid w:val="00386F5F"/>
    <w:rsid w:val="00387703"/>
    <w:rsid w:val="00387E1B"/>
    <w:rsid w:val="00387F6C"/>
    <w:rsid w:val="00390054"/>
    <w:rsid w:val="00390B35"/>
    <w:rsid w:val="00390E92"/>
    <w:rsid w:val="00390F91"/>
    <w:rsid w:val="00390FC4"/>
    <w:rsid w:val="0039103D"/>
    <w:rsid w:val="0039115C"/>
    <w:rsid w:val="003911D4"/>
    <w:rsid w:val="00391533"/>
    <w:rsid w:val="00391D17"/>
    <w:rsid w:val="003922FF"/>
    <w:rsid w:val="003925DF"/>
    <w:rsid w:val="00392828"/>
    <w:rsid w:val="003928B6"/>
    <w:rsid w:val="00392B69"/>
    <w:rsid w:val="00393423"/>
    <w:rsid w:val="003934B2"/>
    <w:rsid w:val="003938D8"/>
    <w:rsid w:val="00393945"/>
    <w:rsid w:val="00393CD2"/>
    <w:rsid w:val="00394127"/>
    <w:rsid w:val="0039454D"/>
    <w:rsid w:val="003948E6"/>
    <w:rsid w:val="00394E7A"/>
    <w:rsid w:val="00395861"/>
    <w:rsid w:val="00395BAD"/>
    <w:rsid w:val="00395C00"/>
    <w:rsid w:val="00395C27"/>
    <w:rsid w:val="00395E01"/>
    <w:rsid w:val="00397428"/>
    <w:rsid w:val="003976A6"/>
    <w:rsid w:val="00397899"/>
    <w:rsid w:val="003978C8"/>
    <w:rsid w:val="00397B72"/>
    <w:rsid w:val="00397EB4"/>
    <w:rsid w:val="003A0274"/>
    <w:rsid w:val="003A0433"/>
    <w:rsid w:val="003A0760"/>
    <w:rsid w:val="003A0A56"/>
    <w:rsid w:val="003A0DC5"/>
    <w:rsid w:val="003A128E"/>
    <w:rsid w:val="003A158E"/>
    <w:rsid w:val="003A167E"/>
    <w:rsid w:val="003A1CD2"/>
    <w:rsid w:val="003A1F65"/>
    <w:rsid w:val="003A2594"/>
    <w:rsid w:val="003A29B1"/>
    <w:rsid w:val="003A2B90"/>
    <w:rsid w:val="003A3228"/>
    <w:rsid w:val="003A34C3"/>
    <w:rsid w:val="003A368C"/>
    <w:rsid w:val="003A4CD5"/>
    <w:rsid w:val="003A4D19"/>
    <w:rsid w:val="003A4EF0"/>
    <w:rsid w:val="003A5584"/>
    <w:rsid w:val="003A5B26"/>
    <w:rsid w:val="003A5D53"/>
    <w:rsid w:val="003A5D65"/>
    <w:rsid w:val="003A624E"/>
    <w:rsid w:val="003A67AC"/>
    <w:rsid w:val="003A6C93"/>
    <w:rsid w:val="003A6EE8"/>
    <w:rsid w:val="003A7012"/>
    <w:rsid w:val="003A70D9"/>
    <w:rsid w:val="003A779C"/>
    <w:rsid w:val="003A7829"/>
    <w:rsid w:val="003B0074"/>
    <w:rsid w:val="003B0561"/>
    <w:rsid w:val="003B0DA2"/>
    <w:rsid w:val="003B141C"/>
    <w:rsid w:val="003B2100"/>
    <w:rsid w:val="003B2587"/>
    <w:rsid w:val="003B2866"/>
    <w:rsid w:val="003B2AD2"/>
    <w:rsid w:val="003B34B8"/>
    <w:rsid w:val="003B356B"/>
    <w:rsid w:val="003B370A"/>
    <w:rsid w:val="003B3D8D"/>
    <w:rsid w:val="003B4790"/>
    <w:rsid w:val="003B4798"/>
    <w:rsid w:val="003B4A71"/>
    <w:rsid w:val="003B4C93"/>
    <w:rsid w:val="003B4F85"/>
    <w:rsid w:val="003B4FC7"/>
    <w:rsid w:val="003B53AD"/>
    <w:rsid w:val="003B53B2"/>
    <w:rsid w:val="003B5571"/>
    <w:rsid w:val="003B590B"/>
    <w:rsid w:val="003B5D33"/>
    <w:rsid w:val="003B600B"/>
    <w:rsid w:val="003B6088"/>
    <w:rsid w:val="003B679B"/>
    <w:rsid w:val="003B69BC"/>
    <w:rsid w:val="003B6B64"/>
    <w:rsid w:val="003B6CAB"/>
    <w:rsid w:val="003B70ED"/>
    <w:rsid w:val="003B7AA7"/>
    <w:rsid w:val="003B7E23"/>
    <w:rsid w:val="003C01B3"/>
    <w:rsid w:val="003C01F8"/>
    <w:rsid w:val="003C03DE"/>
    <w:rsid w:val="003C0581"/>
    <w:rsid w:val="003C08F3"/>
    <w:rsid w:val="003C0A36"/>
    <w:rsid w:val="003C0AE3"/>
    <w:rsid w:val="003C0CEB"/>
    <w:rsid w:val="003C0F15"/>
    <w:rsid w:val="003C13AD"/>
    <w:rsid w:val="003C1938"/>
    <w:rsid w:val="003C1F8B"/>
    <w:rsid w:val="003C21C3"/>
    <w:rsid w:val="003C2B62"/>
    <w:rsid w:val="003C2C8D"/>
    <w:rsid w:val="003C30F9"/>
    <w:rsid w:val="003C3898"/>
    <w:rsid w:val="003C38B0"/>
    <w:rsid w:val="003C397F"/>
    <w:rsid w:val="003C3ABD"/>
    <w:rsid w:val="003C3B85"/>
    <w:rsid w:val="003C3E8A"/>
    <w:rsid w:val="003C3FB3"/>
    <w:rsid w:val="003C4080"/>
    <w:rsid w:val="003C41C9"/>
    <w:rsid w:val="003C42DE"/>
    <w:rsid w:val="003C47DB"/>
    <w:rsid w:val="003C4CB8"/>
    <w:rsid w:val="003C501D"/>
    <w:rsid w:val="003C5079"/>
    <w:rsid w:val="003C58CD"/>
    <w:rsid w:val="003C5DA0"/>
    <w:rsid w:val="003C5FEF"/>
    <w:rsid w:val="003C624E"/>
    <w:rsid w:val="003C628A"/>
    <w:rsid w:val="003C6C89"/>
    <w:rsid w:val="003C77FB"/>
    <w:rsid w:val="003C7A42"/>
    <w:rsid w:val="003C7C63"/>
    <w:rsid w:val="003C7D17"/>
    <w:rsid w:val="003C7D4D"/>
    <w:rsid w:val="003D004F"/>
    <w:rsid w:val="003D0528"/>
    <w:rsid w:val="003D0740"/>
    <w:rsid w:val="003D0AA6"/>
    <w:rsid w:val="003D1AF8"/>
    <w:rsid w:val="003D253B"/>
    <w:rsid w:val="003D3887"/>
    <w:rsid w:val="003D3A55"/>
    <w:rsid w:val="003D3FDA"/>
    <w:rsid w:val="003D4240"/>
    <w:rsid w:val="003D4569"/>
    <w:rsid w:val="003D45D9"/>
    <w:rsid w:val="003D47C1"/>
    <w:rsid w:val="003D48EC"/>
    <w:rsid w:val="003D50A1"/>
    <w:rsid w:val="003D5687"/>
    <w:rsid w:val="003D589D"/>
    <w:rsid w:val="003D58F9"/>
    <w:rsid w:val="003D59CB"/>
    <w:rsid w:val="003D5C5A"/>
    <w:rsid w:val="003D612E"/>
    <w:rsid w:val="003D6453"/>
    <w:rsid w:val="003D678F"/>
    <w:rsid w:val="003D6F72"/>
    <w:rsid w:val="003D71BD"/>
    <w:rsid w:val="003D759D"/>
    <w:rsid w:val="003D76AC"/>
    <w:rsid w:val="003D7D7A"/>
    <w:rsid w:val="003D7F83"/>
    <w:rsid w:val="003E01A7"/>
    <w:rsid w:val="003E04C9"/>
    <w:rsid w:val="003E09F2"/>
    <w:rsid w:val="003E0F2B"/>
    <w:rsid w:val="003E0F77"/>
    <w:rsid w:val="003E1031"/>
    <w:rsid w:val="003E1156"/>
    <w:rsid w:val="003E1901"/>
    <w:rsid w:val="003E1AF9"/>
    <w:rsid w:val="003E2038"/>
    <w:rsid w:val="003E2CA4"/>
    <w:rsid w:val="003E2DBD"/>
    <w:rsid w:val="003E2DD7"/>
    <w:rsid w:val="003E3290"/>
    <w:rsid w:val="003E3D82"/>
    <w:rsid w:val="003E3F1D"/>
    <w:rsid w:val="003E4229"/>
    <w:rsid w:val="003E493F"/>
    <w:rsid w:val="003E4EEE"/>
    <w:rsid w:val="003E4FC4"/>
    <w:rsid w:val="003E50B2"/>
    <w:rsid w:val="003E56CA"/>
    <w:rsid w:val="003E59B1"/>
    <w:rsid w:val="003E5ADD"/>
    <w:rsid w:val="003E5C74"/>
    <w:rsid w:val="003E6074"/>
    <w:rsid w:val="003E63B0"/>
    <w:rsid w:val="003E6638"/>
    <w:rsid w:val="003E6B49"/>
    <w:rsid w:val="003E773E"/>
    <w:rsid w:val="003F0BE0"/>
    <w:rsid w:val="003F0D23"/>
    <w:rsid w:val="003F0DCA"/>
    <w:rsid w:val="003F0E3C"/>
    <w:rsid w:val="003F0FAF"/>
    <w:rsid w:val="003F12FF"/>
    <w:rsid w:val="003F1559"/>
    <w:rsid w:val="003F1704"/>
    <w:rsid w:val="003F1807"/>
    <w:rsid w:val="003F2286"/>
    <w:rsid w:val="003F2487"/>
    <w:rsid w:val="003F2CB5"/>
    <w:rsid w:val="003F3A5C"/>
    <w:rsid w:val="003F3C13"/>
    <w:rsid w:val="003F3C88"/>
    <w:rsid w:val="003F42F0"/>
    <w:rsid w:val="003F46F4"/>
    <w:rsid w:val="003F4761"/>
    <w:rsid w:val="003F4D6C"/>
    <w:rsid w:val="003F4ED4"/>
    <w:rsid w:val="003F55D3"/>
    <w:rsid w:val="003F5822"/>
    <w:rsid w:val="003F5E9B"/>
    <w:rsid w:val="003F600A"/>
    <w:rsid w:val="003F604B"/>
    <w:rsid w:val="003F6116"/>
    <w:rsid w:val="003F63E4"/>
    <w:rsid w:val="003F76C8"/>
    <w:rsid w:val="003F7905"/>
    <w:rsid w:val="003F7F05"/>
    <w:rsid w:val="004005E0"/>
    <w:rsid w:val="0040084C"/>
    <w:rsid w:val="0040091C"/>
    <w:rsid w:val="00400969"/>
    <w:rsid w:val="00400A18"/>
    <w:rsid w:val="00400E92"/>
    <w:rsid w:val="00400FD4"/>
    <w:rsid w:val="00401488"/>
    <w:rsid w:val="0040153E"/>
    <w:rsid w:val="00401542"/>
    <w:rsid w:val="0040172F"/>
    <w:rsid w:val="00401A58"/>
    <w:rsid w:val="00401E20"/>
    <w:rsid w:val="0040234C"/>
    <w:rsid w:val="00402A96"/>
    <w:rsid w:val="00402B34"/>
    <w:rsid w:val="00402F12"/>
    <w:rsid w:val="004034D8"/>
    <w:rsid w:val="00403813"/>
    <w:rsid w:val="004039C6"/>
    <w:rsid w:val="00404035"/>
    <w:rsid w:val="0040514D"/>
    <w:rsid w:val="004052B7"/>
    <w:rsid w:val="00405335"/>
    <w:rsid w:val="004057A6"/>
    <w:rsid w:val="00405AB6"/>
    <w:rsid w:val="00405CB1"/>
    <w:rsid w:val="00406263"/>
    <w:rsid w:val="0040638C"/>
    <w:rsid w:val="004067A9"/>
    <w:rsid w:val="00406814"/>
    <w:rsid w:val="004068C9"/>
    <w:rsid w:val="00406E36"/>
    <w:rsid w:val="00406F42"/>
    <w:rsid w:val="004075E7"/>
    <w:rsid w:val="00407AAA"/>
    <w:rsid w:val="00407C14"/>
    <w:rsid w:val="004102FD"/>
    <w:rsid w:val="004105F6"/>
    <w:rsid w:val="00410646"/>
    <w:rsid w:val="0041070B"/>
    <w:rsid w:val="00410C5E"/>
    <w:rsid w:val="00410C8F"/>
    <w:rsid w:val="004116F2"/>
    <w:rsid w:val="00411A6F"/>
    <w:rsid w:val="00411B7C"/>
    <w:rsid w:val="00411C90"/>
    <w:rsid w:val="00411C99"/>
    <w:rsid w:val="0041215B"/>
    <w:rsid w:val="00412793"/>
    <w:rsid w:val="00412B4B"/>
    <w:rsid w:val="00412B70"/>
    <w:rsid w:val="00412D47"/>
    <w:rsid w:val="00412DD7"/>
    <w:rsid w:val="00412F48"/>
    <w:rsid w:val="00412FD9"/>
    <w:rsid w:val="00413507"/>
    <w:rsid w:val="0041372D"/>
    <w:rsid w:val="0041390A"/>
    <w:rsid w:val="00413D25"/>
    <w:rsid w:val="00413DEF"/>
    <w:rsid w:val="004144AE"/>
    <w:rsid w:val="004148DD"/>
    <w:rsid w:val="00414FE8"/>
    <w:rsid w:val="004150DC"/>
    <w:rsid w:val="0041516F"/>
    <w:rsid w:val="00415538"/>
    <w:rsid w:val="00415696"/>
    <w:rsid w:val="00415790"/>
    <w:rsid w:val="00415A17"/>
    <w:rsid w:val="00415FD5"/>
    <w:rsid w:val="004162C1"/>
    <w:rsid w:val="0041666E"/>
    <w:rsid w:val="0041697C"/>
    <w:rsid w:val="00416F3B"/>
    <w:rsid w:val="00417456"/>
    <w:rsid w:val="004174F4"/>
    <w:rsid w:val="004177C0"/>
    <w:rsid w:val="004178F8"/>
    <w:rsid w:val="004200C9"/>
    <w:rsid w:val="004201DC"/>
    <w:rsid w:val="004202C6"/>
    <w:rsid w:val="00420463"/>
    <w:rsid w:val="00420550"/>
    <w:rsid w:val="00420554"/>
    <w:rsid w:val="00420576"/>
    <w:rsid w:val="00420680"/>
    <w:rsid w:val="004209D5"/>
    <w:rsid w:val="00420AB9"/>
    <w:rsid w:val="00420EED"/>
    <w:rsid w:val="00420F9D"/>
    <w:rsid w:val="00421308"/>
    <w:rsid w:val="004218DB"/>
    <w:rsid w:val="00422284"/>
    <w:rsid w:val="00422986"/>
    <w:rsid w:val="00422B80"/>
    <w:rsid w:val="00422CD5"/>
    <w:rsid w:val="0042307A"/>
    <w:rsid w:val="004231C7"/>
    <w:rsid w:val="00423430"/>
    <w:rsid w:val="004235E9"/>
    <w:rsid w:val="00423969"/>
    <w:rsid w:val="00423B12"/>
    <w:rsid w:val="00423F5B"/>
    <w:rsid w:val="00424A0C"/>
    <w:rsid w:val="00424A79"/>
    <w:rsid w:val="00424AAD"/>
    <w:rsid w:val="00424EE0"/>
    <w:rsid w:val="00425075"/>
    <w:rsid w:val="00425266"/>
    <w:rsid w:val="004256C3"/>
    <w:rsid w:val="00425835"/>
    <w:rsid w:val="00425E64"/>
    <w:rsid w:val="0042629E"/>
    <w:rsid w:val="004262D0"/>
    <w:rsid w:val="00426705"/>
    <w:rsid w:val="00426B39"/>
    <w:rsid w:val="00426BCE"/>
    <w:rsid w:val="004270C3"/>
    <w:rsid w:val="004277F7"/>
    <w:rsid w:val="00427846"/>
    <w:rsid w:val="004279E6"/>
    <w:rsid w:val="00427B61"/>
    <w:rsid w:val="00427C38"/>
    <w:rsid w:val="00427C52"/>
    <w:rsid w:val="00430486"/>
    <w:rsid w:val="00430652"/>
    <w:rsid w:val="004309AF"/>
    <w:rsid w:val="0043122B"/>
    <w:rsid w:val="004313C4"/>
    <w:rsid w:val="00431577"/>
    <w:rsid w:val="00431E6F"/>
    <w:rsid w:val="00432144"/>
    <w:rsid w:val="00432260"/>
    <w:rsid w:val="0043262E"/>
    <w:rsid w:val="0043271C"/>
    <w:rsid w:val="00432C9E"/>
    <w:rsid w:val="00432D41"/>
    <w:rsid w:val="00432DDC"/>
    <w:rsid w:val="004332E0"/>
    <w:rsid w:val="004334B1"/>
    <w:rsid w:val="00433694"/>
    <w:rsid w:val="00433732"/>
    <w:rsid w:val="00434009"/>
    <w:rsid w:val="00434116"/>
    <w:rsid w:val="004343CE"/>
    <w:rsid w:val="00434612"/>
    <w:rsid w:val="00434771"/>
    <w:rsid w:val="00434D5B"/>
    <w:rsid w:val="0043610C"/>
    <w:rsid w:val="00436120"/>
    <w:rsid w:val="00436392"/>
    <w:rsid w:val="004367CC"/>
    <w:rsid w:val="00437467"/>
    <w:rsid w:val="0043784A"/>
    <w:rsid w:val="00437AD6"/>
    <w:rsid w:val="00437C8B"/>
    <w:rsid w:val="004401CF"/>
    <w:rsid w:val="00440277"/>
    <w:rsid w:val="0044063D"/>
    <w:rsid w:val="0044098E"/>
    <w:rsid w:val="00440A52"/>
    <w:rsid w:val="00441059"/>
    <w:rsid w:val="00441912"/>
    <w:rsid w:val="00441AF5"/>
    <w:rsid w:val="004420E5"/>
    <w:rsid w:val="00442165"/>
    <w:rsid w:val="00442516"/>
    <w:rsid w:val="0044261F"/>
    <w:rsid w:val="0044271E"/>
    <w:rsid w:val="0044273B"/>
    <w:rsid w:val="004427F4"/>
    <w:rsid w:val="004430F2"/>
    <w:rsid w:val="004434F1"/>
    <w:rsid w:val="00443BB7"/>
    <w:rsid w:val="00443DE6"/>
    <w:rsid w:val="0044407A"/>
    <w:rsid w:val="00444474"/>
    <w:rsid w:val="00444547"/>
    <w:rsid w:val="00444DA0"/>
    <w:rsid w:val="004455F6"/>
    <w:rsid w:val="00445924"/>
    <w:rsid w:val="00445E04"/>
    <w:rsid w:val="004461EC"/>
    <w:rsid w:val="004470D5"/>
    <w:rsid w:val="00447325"/>
    <w:rsid w:val="004473C7"/>
    <w:rsid w:val="0044760A"/>
    <w:rsid w:val="00447BD1"/>
    <w:rsid w:val="00447E7A"/>
    <w:rsid w:val="00450545"/>
    <w:rsid w:val="00450622"/>
    <w:rsid w:val="00450BE7"/>
    <w:rsid w:val="00450D3F"/>
    <w:rsid w:val="004513DB"/>
    <w:rsid w:val="004520A9"/>
    <w:rsid w:val="00452389"/>
    <w:rsid w:val="00452BB3"/>
    <w:rsid w:val="00452C2F"/>
    <w:rsid w:val="0045360D"/>
    <w:rsid w:val="004537DD"/>
    <w:rsid w:val="00453A7B"/>
    <w:rsid w:val="00453A87"/>
    <w:rsid w:val="00453C76"/>
    <w:rsid w:val="00455063"/>
    <w:rsid w:val="0045542E"/>
    <w:rsid w:val="00455747"/>
    <w:rsid w:val="004559F8"/>
    <w:rsid w:val="00455BB1"/>
    <w:rsid w:val="00456332"/>
    <w:rsid w:val="0045659F"/>
    <w:rsid w:val="00456E21"/>
    <w:rsid w:val="00456FF3"/>
    <w:rsid w:val="0045743D"/>
    <w:rsid w:val="00457C52"/>
    <w:rsid w:val="00457C66"/>
    <w:rsid w:val="0046090B"/>
    <w:rsid w:val="00460D93"/>
    <w:rsid w:val="0046198E"/>
    <w:rsid w:val="0046209A"/>
    <w:rsid w:val="00462270"/>
    <w:rsid w:val="004626FC"/>
    <w:rsid w:val="00462899"/>
    <w:rsid w:val="00462D5F"/>
    <w:rsid w:val="00462EA3"/>
    <w:rsid w:val="00463474"/>
    <w:rsid w:val="0046352C"/>
    <w:rsid w:val="00463622"/>
    <w:rsid w:val="004636DB"/>
    <w:rsid w:val="00463C5A"/>
    <w:rsid w:val="0046403D"/>
    <w:rsid w:val="00464045"/>
    <w:rsid w:val="00464372"/>
    <w:rsid w:val="00464623"/>
    <w:rsid w:val="00464AE3"/>
    <w:rsid w:val="00464E19"/>
    <w:rsid w:val="004658F8"/>
    <w:rsid w:val="00465BCB"/>
    <w:rsid w:val="00465E1A"/>
    <w:rsid w:val="00466110"/>
    <w:rsid w:val="00466AAC"/>
    <w:rsid w:val="00466F32"/>
    <w:rsid w:val="004672B7"/>
    <w:rsid w:val="00467473"/>
    <w:rsid w:val="00467834"/>
    <w:rsid w:val="00467B82"/>
    <w:rsid w:val="00467BD9"/>
    <w:rsid w:val="004704FC"/>
    <w:rsid w:val="00470D2C"/>
    <w:rsid w:val="00470F61"/>
    <w:rsid w:val="004714D4"/>
    <w:rsid w:val="0047210C"/>
    <w:rsid w:val="00472557"/>
    <w:rsid w:val="004730BF"/>
    <w:rsid w:val="00473155"/>
    <w:rsid w:val="00473BDC"/>
    <w:rsid w:val="004745A8"/>
    <w:rsid w:val="00474984"/>
    <w:rsid w:val="00474B2F"/>
    <w:rsid w:val="00474F05"/>
    <w:rsid w:val="004755E3"/>
    <w:rsid w:val="0047573B"/>
    <w:rsid w:val="0047584C"/>
    <w:rsid w:val="00475BFA"/>
    <w:rsid w:val="00476FB9"/>
    <w:rsid w:val="004774F9"/>
    <w:rsid w:val="00477613"/>
    <w:rsid w:val="00477879"/>
    <w:rsid w:val="00477BB1"/>
    <w:rsid w:val="00477ED3"/>
    <w:rsid w:val="004802AC"/>
    <w:rsid w:val="00480DE4"/>
    <w:rsid w:val="00480EA4"/>
    <w:rsid w:val="0048125E"/>
    <w:rsid w:val="004812B0"/>
    <w:rsid w:val="0048130F"/>
    <w:rsid w:val="00481C86"/>
    <w:rsid w:val="0048239F"/>
    <w:rsid w:val="00482F85"/>
    <w:rsid w:val="00483222"/>
    <w:rsid w:val="004838B9"/>
    <w:rsid w:val="00483C0C"/>
    <w:rsid w:val="00484BB8"/>
    <w:rsid w:val="004854A6"/>
    <w:rsid w:val="00485984"/>
    <w:rsid w:val="00485BA2"/>
    <w:rsid w:val="00485CAB"/>
    <w:rsid w:val="00485E69"/>
    <w:rsid w:val="00485FCF"/>
    <w:rsid w:val="00486557"/>
    <w:rsid w:val="00486A35"/>
    <w:rsid w:val="004870F1"/>
    <w:rsid w:val="00487598"/>
    <w:rsid w:val="00487920"/>
    <w:rsid w:val="00487928"/>
    <w:rsid w:val="00487C1C"/>
    <w:rsid w:val="004900DA"/>
    <w:rsid w:val="004902D1"/>
    <w:rsid w:val="00490398"/>
    <w:rsid w:val="004904F9"/>
    <w:rsid w:val="004905BE"/>
    <w:rsid w:val="00490AB4"/>
    <w:rsid w:val="00490B39"/>
    <w:rsid w:val="00490D71"/>
    <w:rsid w:val="00490EE2"/>
    <w:rsid w:val="00491481"/>
    <w:rsid w:val="00491847"/>
    <w:rsid w:val="00491892"/>
    <w:rsid w:val="00491A64"/>
    <w:rsid w:val="00491C22"/>
    <w:rsid w:val="0049208C"/>
    <w:rsid w:val="00492532"/>
    <w:rsid w:val="00492AEC"/>
    <w:rsid w:val="00492E68"/>
    <w:rsid w:val="0049343B"/>
    <w:rsid w:val="004935EC"/>
    <w:rsid w:val="0049366C"/>
    <w:rsid w:val="00493BCC"/>
    <w:rsid w:val="004943A1"/>
    <w:rsid w:val="004943AA"/>
    <w:rsid w:val="004949EB"/>
    <w:rsid w:val="00494E0F"/>
    <w:rsid w:val="00495035"/>
    <w:rsid w:val="00495227"/>
    <w:rsid w:val="00495876"/>
    <w:rsid w:val="00495B58"/>
    <w:rsid w:val="00495DDF"/>
    <w:rsid w:val="00496180"/>
    <w:rsid w:val="004965A1"/>
    <w:rsid w:val="00496A7B"/>
    <w:rsid w:val="00496C3C"/>
    <w:rsid w:val="00496FB9"/>
    <w:rsid w:val="0049726A"/>
    <w:rsid w:val="00497530"/>
    <w:rsid w:val="004976C6"/>
    <w:rsid w:val="00497937"/>
    <w:rsid w:val="00497AA3"/>
    <w:rsid w:val="00497B95"/>
    <w:rsid w:val="004A009B"/>
    <w:rsid w:val="004A0340"/>
    <w:rsid w:val="004A1543"/>
    <w:rsid w:val="004A155E"/>
    <w:rsid w:val="004A1A45"/>
    <w:rsid w:val="004A23ED"/>
    <w:rsid w:val="004A2511"/>
    <w:rsid w:val="004A2CD3"/>
    <w:rsid w:val="004A3795"/>
    <w:rsid w:val="004A3891"/>
    <w:rsid w:val="004A3E9C"/>
    <w:rsid w:val="004A42E0"/>
    <w:rsid w:val="004A42F2"/>
    <w:rsid w:val="004A4528"/>
    <w:rsid w:val="004A4817"/>
    <w:rsid w:val="004A49D8"/>
    <w:rsid w:val="004A4B63"/>
    <w:rsid w:val="004A4E15"/>
    <w:rsid w:val="004A5040"/>
    <w:rsid w:val="004A5809"/>
    <w:rsid w:val="004A580F"/>
    <w:rsid w:val="004A5B39"/>
    <w:rsid w:val="004A5D59"/>
    <w:rsid w:val="004A600D"/>
    <w:rsid w:val="004A62AF"/>
    <w:rsid w:val="004A692F"/>
    <w:rsid w:val="004A69BD"/>
    <w:rsid w:val="004A6C73"/>
    <w:rsid w:val="004A71C5"/>
    <w:rsid w:val="004A71F3"/>
    <w:rsid w:val="004A7594"/>
    <w:rsid w:val="004A77CE"/>
    <w:rsid w:val="004A7A8B"/>
    <w:rsid w:val="004A7C5B"/>
    <w:rsid w:val="004B0017"/>
    <w:rsid w:val="004B022B"/>
    <w:rsid w:val="004B035A"/>
    <w:rsid w:val="004B0435"/>
    <w:rsid w:val="004B1321"/>
    <w:rsid w:val="004B15AE"/>
    <w:rsid w:val="004B1C4F"/>
    <w:rsid w:val="004B1E66"/>
    <w:rsid w:val="004B1F9C"/>
    <w:rsid w:val="004B2439"/>
    <w:rsid w:val="004B2DC2"/>
    <w:rsid w:val="004B2FCC"/>
    <w:rsid w:val="004B3357"/>
    <w:rsid w:val="004B39F8"/>
    <w:rsid w:val="004B3EFE"/>
    <w:rsid w:val="004B3FF9"/>
    <w:rsid w:val="004B4598"/>
    <w:rsid w:val="004B4F1E"/>
    <w:rsid w:val="004B548D"/>
    <w:rsid w:val="004B6332"/>
    <w:rsid w:val="004B651A"/>
    <w:rsid w:val="004B67DD"/>
    <w:rsid w:val="004B6DFD"/>
    <w:rsid w:val="004B7163"/>
    <w:rsid w:val="004B7929"/>
    <w:rsid w:val="004B7D85"/>
    <w:rsid w:val="004C0659"/>
    <w:rsid w:val="004C0995"/>
    <w:rsid w:val="004C136A"/>
    <w:rsid w:val="004C14C7"/>
    <w:rsid w:val="004C1AF7"/>
    <w:rsid w:val="004C1CE3"/>
    <w:rsid w:val="004C1D50"/>
    <w:rsid w:val="004C2108"/>
    <w:rsid w:val="004C2BCF"/>
    <w:rsid w:val="004C3293"/>
    <w:rsid w:val="004C3470"/>
    <w:rsid w:val="004C3AFF"/>
    <w:rsid w:val="004C3D79"/>
    <w:rsid w:val="004C41B5"/>
    <w:rsid w:val="004C4BFC"/>
    <w:rsid w:val="004C551C"/>
    <w:rsid w:val="004C5583"/>
    <w:rsid w:val="004C562A"/>
    <w:rsid w:val="004C56AA"/>
    <w:rsid w:val="004C5714"/>
    <w:rsid w:val="004C632B"/>
    <w:rsid w:val="004C6450"/>
    <w:rsid w:val="004C6478"/>
    <w:rsid w:val="004C673D"/>
    <w:rsid w:val="004C695D"/>
    <w:rsid w:val="004C69B7"/>
    <w:rsid w:val="004C6A29"/>
    <w:rsid w:val="004C6E64"/>
    <w:rsid w:val="004C7125"/>
    <w:rsid w:val="004C71A4"/>
    <w:rsid w:val="004C71B0"/>
    <w:rsid w:val="004C7DA9"/>
    <w:rsid w:val="004C7E2A"/>
    <w:rsid w:val="004C7F2B"/>
    <w:rsid w:val="004D002B"/>
    <w:rsid w:val="004D00EE"/>
    <w:rsid w:val="004D0155"/>
    <w:rsid w:val="004D019D"/>
    <w:rsid w:val="004D034D"/>
    <w:rsid w:val="004D0A26"/>
    <w:rsid w:val="004D0B8E"/>
    <w:rsid w:val="004D0D30"/>
    <w:rsid w:val="004D0E7A"/>
    <w:rsid w:val="004D10FB"/>
    <w:rsid w:val="004D11D5"/>
    <w:rsid w:val="004D1220"/>
    <w:rsid w:val="004D1A0E"/>
    <w:rsid w:val="004D1A6B"/>
    <w:rsid w:val="004D233A"/>
    <w:rsid w:val="004D2918"/>
    <w:rsid w:val="004D2A66"/>
    <w:rsid w:val="004D3061"/>
    <w:rsid w:val="004D349E"/>
    <w:rsid w:val="004D3602"/>
    <w:rsid w:val="004D3613"/>
    <w:rsid w:val="004D3686"/>
    <w:rsid w:val="004D36F5"/>
    <w:rsid w:val="004D3807"/>
    <w:rsid w:val="004D3BC0"/>
    <w:rsid w:val="004D3BC4"/>
    <w:rsid w:val="004D3EEC"/>
    <w:rsid w:val="004D3FB1"/>
    <w:rsid w:val="004D426C"/>
    <w:rsid w:val="004D4588"/>
    <w:rsid w:val="004D4719"/>
    <w:rsid w:val="004D4841"/>
    <w:rsid w:val="004D558F"/>
    <w:rsid w:val="004D5EA7"/>
    <w:rsid w:val="004D6513"/>
    <w:rsid w:val="004D6AF9"/>
    <w:rsid w:val="004D6C73"/>
    <w:rsid w:val="004D6E34"/>
    <w:rsid w:val="004D71E0"/>
    <w:rsid w:val="004D7B5B"/>
    <w:rsid w:val="004E0463"/>
    <w:rsid w:val="004E04BD"/>
    <w:rsid w:val="004E09A8"/>
    <w:rsid w:val="004E0A25"/>
    <w:rsid w:val="004E0B7E"/>
    <w:rsid w:val="004E1226"/>
    <w:rsid w:val="004E1527"/>
    <w:rsid w:val="004E2095"/>
    <w:rsid w:val="004E20CE"/>
    <w:rsid w:val="004E2129"/>
    <w:rsid w:val="004E25C7"/>
    <w:rsid w:val="004E27EA"/>
    <w:rsid w:val="004E28BA"/>
    <w:rsid w:val="004E2B9D"/>
    <w:rsid w:val="004E2FFB"/>
    <w:rsid w:val="004E3371"/>
    <w:rsid w:val="004E3546"/>
    <w:rsid w:val="004E385F"/>
    <w:rsid w:val="004E389A"/>
    <w:rsid w:val="004E3CB5"/>
    <w:rsid w:val="004E4488"/>
    <w:rsid w:val="004E466E"/>
    <w:rsid w:val="004E467C"/>
    <w:rsid w:val="004E4992"/>
    <w:rsid w:val="004E4EF0"/>
    <w:rsid w:val="004E57A4"/>
    <w:rsid w:val="004E57CD"/>
    <w:rsid w:val="004E624E"/>
    <w:rsid w:val="004E6270"/>
    <w:rsid w:val="004E69DB"/>
    <w:rsid w:val="004E6A19"/>
    <w:rsid w:val="004E6EF1"/>
    <w:rsid w:val="004E771C"/>
    <w:rsid w:val="004E7C59"/>
    <w:rsid w:val="004E7D66"/>
    <w:rsid w:val="004F0395"/>
    <w:rsid w:val="004F05D8"/>
    <w:rsid w:val="004F0F97"/>
    <w:rsid w:val="004F18C9"/>
    <w:rsid w:val="004F1BAC"/>
    <w:rsid w:val="004F1CF8"/>
    <w:rsid w:val="004F1D24"/>
    <w:rsid w:val="004F1E1E"/>
    <w:rsid w:val="004F1FB2"/>
    <w:rsid w:val="004F212A"/>
    <w:rsid w:val="004F2A44"/>
    <w:rsid w:val="004F2C8F"/>
    <w:rsid w:val="004F2EA6"/>
    <w:rsid w:val="004F34A3"/>
    <w:rsid w:val="004F3931"/>
    <w:rsid w:val="004F3C63"/>
    <w:rsid w:val="004F3E24"/>
    <w:rsid w:val="004F3F01"/>
    <w:rsid w:val="004F42DD"/>
    <w:rsid w:val="004F4595"/>
    <w:rsid w:val="004F4A2B"/>
    <w:rsid w:val="004F5355"/>
    <w:rsid w:val="004F5361"/>
    <w:rsid w:val="004F54CC"/>
    <w:rsid w:val="004F587F"/>
    <w:rsid w:val="004F5A3E"/>
    <w:rsid w:val="004F5A76"/>
    <w:rsid w:val="004F5D60"/>
    <w:rsid w:val="004F6224"/>
    <w:rsid w:val="004F62FA"/>
    <w:rsid w:val="004F69BB"/>
    <w:rsid w:val="004F71C0"/>
    <w:rsid w:val="004F72D4"/>
    <w:rsid w:val="005004A7"/>
    <w:rsid w:val="005004F4"/>
    <w:rsid w:val="005005F8"/>
    <w:rsid w:val="00500AC4"/>
    <w:rsid w:val="00500CCE"/>
    <w:rsid w:val="00500F44"/>
    <w:rsid w:val="0050107F"/>
    <w:rsid w:val="005011BF"/>
    <w:rsid w:val="00501494"/>
    <w:rsid w:val="005014D3"/>
    <w:rsid w:val="0050281A"/>
    <w:rsid w:val="005028A0"/>
    <w:rsid w:val="005028C6"/>
    <w:rsid w:val="00502A4B"/>
    <w:rsid w:val="00502B26"/>
    <w:rsid w:val="00502E00"/>
    <w:rsid w:val="00503060"/>
    <w:rsid w:val="00503697"/>
    <w:rsid w:val="00503719"/>
    <w:rsid w:val="005045D4"/>
    <w:rsid w:val="00504D15"/>
    <w:rsid w:val="00504DDA"/>
    <w:rsid w:val="0050542B"/>
    <w:rsid w:val="00505483"/>
    <w:rsid w:val="00505945"/>
    <w:rsid w:val="005059C1"/>
    <w:rsid w:val="00505BE3"/>
    <w:rsid w:val="00505C32"/>
    <w:rsid w:val="00505E30"/>
    <w:rsid w:val="00506443"/>
    <w:rsid w:val="00506584"/>
    <w:rsid w:val="00506589"/>
    <w:rsid w:val="00506C42"/>
    <w:rsid w:val="00506DCB"/>
    <w:rsid w:val="00506F1C"/>
    <w:rsid w:val="0050789F"/>
    <w:rsid w:val="00507969"/>
    <w:rsid w:val="00507A84"/>
    <w:rsid w:val="00507D1C"/>
    <w:rsid w:val="00507D86"/>
    <w:rsid w:val="00510285"/>
    <w:rsid w:val="005102FF"/>
    <w:rsid w:val="00510D8C"/>
    <w:rsid w:val="00510ECB"/>
    <w:rsid w:val="0051128F"/>
    <w:rsid w:val="005119F7"/>
    <w:rsid w:val="00511AB6"/>
    <w:rsid w:val="00511EB8"/>
    <w:rsid w:val="00511F0A"/>
    <w:rsid w:val="005124FC"/>
    <w:rsid w:val="005126FF"/>
    <w:rsid w:val="00512CD1"/>
    <w:rsid w:val="00512E37"/>
    <w:rsid w:val="0051317A"/>
    <w:rsid w:val="00513722"/>
    <w:rsid w:val="00513CAF"/>
    <w:rsid w:val="00513D5D"/>
    <w:rsid w:val="00514204"/>
    <w:rsid w:val="005143CD"/>
    <w:rsid w:val="00514DFA"/>
    <w:rsid w:val="00514EE5"/>
    <w:rsid w:val="00514F3C"/>
    <w:rsid w:val="005151E4"/>
    <w:rsid w:val="005155A1"/>
    <w:rsid w:val="005157D6"/>
    <w:rsid w:val="00515976"/>
    <w:rsid w:val="00516635"/>
    <w:rsid w:val="00516877"/>
    <w:rsid w:val="00516D1D"/>
    <w:rsid w:val="00516D61"/>
    <w:rsid w:val="00517260"/>
    <w:rsid w:val="005176E5"/>
    <w:rsid w:val="00517827"/>
    <w:rsid w:val="00517B77"/>
    <w:rsid w:val="00517E2B"/>
    <w:rsid w:val="00517FE8"/>
    <w:rsid w:val="005200BD"/>
    <w:rsid w:val="00520183"/>
    <w:rsid w:val="005201D2"/>
    <w:rsid w:val="005203B5"/>
    <w:rsid w:val="005204A2"/>
    <w:rsid w:val="0052091F"/>
    <w:rsid w:val="00520B06"/>
    <w:rsid w:val="00520D67"/>
    <w:rsid w:val="00520D9A"/>
    <w:rsid w:val="00521708"/>
    <w:rsid w:val="00521949"/>
    <w:rsid w:val="005219C2"/>
    <w:rsid w:val="0052224F"/>
    <w:rsid w:val="005222FA"/>
    <w:rsid w:val="0052274F"/>
    <w:rsid w:val="00522AFA"/>
    <w:rsid w:val="0052303A"/>
    <w:rsid w:val="00523539"/>
    <w:rsid w:val="00523555"/>
    <w:rsid w:val="005236A9"/>
    <w:rsid w:val="0052379E"/>
    <w:rsid w:val="005237BD"/>
    <w:rsid w:val="00523C14"/>
    <w:rsid w:val="00523E6F"/>
    <w:rsid w:val="00524139"/>
    <w:rsid w:val="00524310"/>
    <w:rsid w:val="00524AB1"/>
    <w:rsid w:val="00524E75"/>
    <w:rsid w:val="00524F05"/>
    <w:rsid w:val="0052525B"/>
    <w:rsid w:val="005257FA"/>
    <w:rsid w:val="005259B5"/>
    <w:rsid w:val="00525C9F"/>
    <w:rsid w:val="00525D48"/>
    <w:rsid w:val="00525F0A"/>
    <w:rsid w:val="00525F8E"/>
    <w:rsid w:val="00526AA9"/>
    <w:rsid w:val="00526E18"/>
    <w:rsid w:val="005271CA"/>
    <w:rsid w:val="0052722E"/>
    <w:rsid w:val="005272AD"/>
    <w:rsid w:val="005273F4"/>
    <w:rsid w:val="00527FEB"/>
    <w:rsid w:val="00530321"/>
    <w:rsid w:val="0053061E"/>
    <w:rsid w:val="005306D1"/>
    <w:rsid w:val="005308CE"/>
    <w:rsid w:val="00530E0C"/>
    <w:rsid w:val="00530ED6"/>
    <w:rsid w:val="00531373"/>
    <w:rsid w:val="0053147C"/>
    <w:rsid w:val="00531866"/>
    <w:rsid w:val="00532341"/>
    <w:rsid w:val="00532A7B"/>
    <w:rsid w:val="00532AE0"/>
    <w:rsid w:val="005334C7"/>
    <w:rsid w:val="00533D28"/>
    <w:rsid w:val="00533ECF"/>
    <w:rsid w:val="005341B8"/>
    <w:rsid w:val="0053443D"/>
    <w:rsid w:val="00534880"/>
    <w:rsid w:val="00534B9A"/>
    <w:rsid w:val="00534E3A"/>
    <w:rsid w:val="00534FF3"/>
    <w:rsid w:val="0053521D"/>
    <w:rsid w:val="005354CA"/>
    <w:rsid w:val="00535E84"/>
    <w:rsid w:val="00536128"/>
    <w:rsid w:val="00536807"/>
    <w:rsid w:val="00536984"/>
    <w:rsid w:val="005369CD"/>
    <w:rsid w:val="00536C2B"/>
    <w:rsid w:val="0053717E"/>
    <w:rsid w:val="00537284"/>
    <w:rsid w:val="0053740A"/>
    <w:rsid w:val="00537477"/>
    <w:rsid w:val="005378C0"/>
    <w:rsid w:val="00537979"/>
    <w:rsid w:val="00537AB3"/>
    <w:rsid w:val="00537CCB"/>
    <w:rsid w:val="005401D9"/>
    <w:rsid w:val="005403C4"/>
    <w:rsid w:val="00540E68"/>
    <w:rsid w:val="00540F2A"/>
    <w:rsid w:val="00540FDB"/>
    <w:rsid w:val="005416EE"/>
    <w:rsid w:val="00541963"/>
    <w:rsid w:val="00541E87"/>
    <w:rsid w:val="00541F83"/>
    <w:rsid w:val="0054214A"/>
    <w:rsid w:val="0054228B"/>
    <w:rsid w:val="005426B8"/>
    <w:rsid w:val="00542814"/>
    <w:rsid w:val="00542964"/>
    <w:rsid w:val="00542A8A"/>
    <w:rsid w:val="00542C99"/>
    <w:rsid w:val="00542E1C"/>
    <w:rsid w:val="0054321D"/>
    <w:rsid w:val="005433B3"/>
    <w:rsid w:val="005437E6"/>
    <w:rsid w:val="00543E65"/>
    <w:rsid w:val="00543F85"/>
    <w:rsid w:val="00543FB2"/>
    <w:rsid w:val="00544373"/>
    <w:rsid w:val="00544470"/>
    <w:rsid w:val="005444AD"/>
    <w:rsid w:val="005446D9"/>
    <w:rsid w:val="00544B07"/>
    <w:rsid w:val="00545510"/>
    <w:rsid w:val="00545C96"/>
    <w:rsid w:val="00545CB4"/>
    <w:rsid w:val="00546023"/>
    <w:rsid w:val="0054654A"/>
    <w:rsid w:val="00546821"/>
    <w:rsid w:val="00546BA7"/>
    <w:rsid w:val="00546CAB"/>
    <w:rsid w:val="00546CDC"/>
    <w:rsid w:val="00547029"/>
    <w:rsid w:val="005471DA"/>
    <w:rsid w:val="005478A3"/>
    <w:rsid w:val="00547B62"/>
    <w:rsid w:val="00547CFF"/>
    <w:rsid w:val="00550055"/>
    <w:rsid w:val="00550233"/>
    <w:rsid w:val="005505EC"/>
    <w:rsid w:val="0055063E"/>
    <w:rsid w:val="00550B19"/>
    <w:rsid w:val="00550ED0"/>
    <w:rsid w:val="005513F3"/>
    <w:rsid w:val="0055165A"/>
    <w:rsid w:val="00551CC9"/>
    <w:rsid w:val="00551FA7"/>
    <w:rsid w:val="0055249A"/>
    <w:rsid w:val="005527DE"/>
    <w:rsid w:val="00552A4B"/>
    <w:rsid w:val="0055312C"/>
    <w:rsid w:val="005532E4"/>
    <w:rsid w:val="0055353D"/>
    <w:rsid w:val="00553631"/>
    <w:rsid w:val="00553910"/>
    <w:rsid w:val="0055405C"/>
    <w:rsid w:val="0055413B"/>
    <w:rsid w:val="00554340"/>
    <w:rsid w:val="005544FF"/>
    <w:rsid w:val="00554580"/>
    <w:rsid w:val="00554CF2"/>
    <w:rsid w:val="00554D21"/>
    <w:rsid w:val="00554EA6"/>
    <w:rsid w:val="00554F8B"/>
    <w:rsid w:val="0055502A"/>
    <w:rsid w:val="005550C9"/>
    <w:rsid w:val="005551BA"/>
    <w:rsid w:val="00555A80"/>
    <w:rsid w:val="00555DF7"/>
    <w:rsid w:val="00555F89"/>
    <w:rsid w:val="00556065"/>
    <w:rsid w:val="00556086"/>
    <w:rsid w:val="00556127"/>
    <w:rsid w:val="005563B2"/>
    <w:rsid w:val="00556E50"/>
    <w:rsid w:val="00556E98"/>
    <w:rsid w:val="0055767B"/>
    <w:rsid w:val="005578AB"/>
    <w:rsid w:val="005578D1"/>
    <w:rsid w:val="00557D5A"/>
    <w:rsid w:val="0056008C"/>
    <w:rsid w:val="0056056C"/>
    <w:rsid w:val="00560700"/>
    <w:rsid w:val="00560734"/>
    <w:rsid w:val="00560A4C"/>
    <w:rsid w:val="005610BF"/>
    <w:rsid w:val="00561498"/>
    <w:rsid w:val="005614A3"/>
    <w:rsid w:val="005617AD"/>
    <w:rsid w:val="0056197A"/>
    <w:rsid w:val="00561D2F"/>
    <w:rsid w:val="00561E31"/>
    <w:rsid w:val="00562406"/>
    <w:rsid w:val="0056275C"/>
    <w:rsid w:val="00562882"/>
    <w:rsid w:val="00562A82"/>
    <w:rsid w:val="00562AC2"/>
    <w:rsid w:val="00563321"/>
    <w:rsid w:val="00563435"/>
    <w:rsid w:val="00563508"/>
    <w:rsid w:val="00563D70"/>
    <w:rsid w:val="0056403A"/>
    <w:rsid w:val="005649F6"/>
    <w:rsid w:val="00564C34"/>
    <w:rsid w:val="00564D36"/>
    <w:rsid w:val="00564F88"/>
    <w:rsid w:val="0056505E"/>
    <w:rsid w:val="00565AE3"/>
    <w:rsid w:val="00565BDC"/>
    <w:rsid w:val="00566022"/>
    <w:rsid w:val="005661F4"/>
    <w:rsid w:val="00566290"/>
    <w:rsid w:val="0056676B"/>
    <w:rsid w:val="00566C72"/>
    <w:rsid w:val="005675D7"/>
    <w:rsid w:val="0056763C"/>
    <w:rsid w:val="00567BB0"/>
    <w:rsid w:val="0057003E"/>
    <w:rsid w:val="00570194"/>
    <w:rsid w:val="0057032E"/>
    <w:rsid w:val="0057042C"/>
    <w:rsid w:val="005704B4"/>
    <w:rsid w:val="005705C5"/>
    <w:rsid w:val="005707CC"/>
    <w:rsid w:val="00570A8B"/>
    <w:rsid w:val="00570BDC"/>
    <w:rsid w:val="00570CCF"/>
    <w:rsid w:val="00570F1C"/>
    <w:rsid w:val="00570FBC"/>
    <w:rsid w:val="005718D5"/>
    <w:rsid w:val="005719B0"/>
    <w:rsid w:val="0057205F"/>
    <w:rsid w:val="005729CC"/>
    <w:rsid w:val="0057343F"/>
    <w:rsid w:val="005735F2"/>
    <w:rsid w:val="00573938"/>
    <w:rsid w:val="00573D7C"/>
    <w:rsid w:val="0057413E"/>
    <w:rsid w:val="00574695"/>
    <w:rsid w:val="005747B1"/>
    <w:rsid w:val="005751D0"/>
    <w:rsid w:val="005754DF"/>
    <w:rsid w:val="00575DB7"/>
    <w:rsid w:val="00576402"/>
    <w:rsid w:val="005769F1"/>
    <w:rsid w:val="005773B4"/>
    <w:rsid w:val="005773DD"/>
    <w:rsid w:val="00577530"/>
    <w:rsid w:val="0057779D"/>
    <w:rsid w:val="005800A8"/>
    <w:rsid w:val="00580379"/>
    <w:rsid w:val="0058060B"/>
    <w:rsid w:val="00580719"/>
    <w:rsid w:val="00580BEC"/>
    <w:rsid w:val="00580CB6"/>
    <w:rsid w:val="005810E4"/>
    <w:rsid w:val="00581E63"/>
    <w:rsid w:val="0058200D"/>
    <w:rsid w:val="00582369"/>
    <w:rsid w:val="005827DF"/>
    <w:rsid w:val="00582BA0"/>
    <w:rsid w:val="00582E9D"/>
    <w:rsid w:val="0058316E"/>
    <w:rsid w:val="00583470"/>
    <w:rsid w:val="005837F1"/>
    <w:rsid w:val="005838B0"/>
    <w:rsid w:val="00583983"/>
    <w:rsid w:val="00583A4C"/>
    <w:rsid w:val="00583D50"/>
    <w:rsid w:val="00583D8A"/>
    <w:rsid w:val="00583E32"/>
    <w:rsid w:val="005848B7"/>
    <w:rsid w:val="00584FB6"/>
    <w:rsid w:val="0058539F"/>
    <w:rsid w:val="00585871"/>
    <w:rsid w:val="00585B88"/>
    <w:rsid w:val="00585EF5"/>
    <w:rsid w:val="005861B6"/>
    <w:rsid w:val="005862D1"/>
    <w:rsid w:val="00586395"/>
    <w:rsid w:val="00586629"/>
    <w:rsid w:val="00586AF1"/>
    <w:rsid w:val="00586B56"/>
    <w:rsid w:val="00586CAF"/>
    <w:rsid w:val="00586D26"/>
    <w:rsid w:val="00587192"/>
    <w:rsid w:val="005872CD"/>
    <w:rsid w:val="0058734C"/>
    <w:rsid w:val="0058773B"/>
    <w:rsid w:val="005879F3"/>
    <w:rsid w:val="00587A8E"/>
    <w:rsid w:val="00590210"/>
    <w:rsid w:val="00591226"/>
    <w:rsid w:val="005915AD"/>
    <w:rsid w:val="00591CFC"/>
    <w:rsid w:val="005923D8"/>
    <w:rsid w:val="00592409"/>
    <w:rsid w:val="0059252C"/>
    <w:rsid w:val="005925D6"/>
    <w:rsid w:val="00592710"/>
    <w:rsid w:val="00592740"/>
    <w:rsid w:val="005932C1"/>
    <w:rsid w:val="0059354B"/>
    <w:rsid w:val="005936E3"/>
    <w:rsid w:val="005938F8"/>
    <w:rsid w:val="00594037"/>
    <w:rsid w:val="00594111"/>
    <w:rsid w:val="00594212"/>
    <w:rsid w:val="00594614"/>
    <w:rsid w:val="0059468A"/>
    <w:rsid w:val="005948E8"/>
    <w:rsid w:val="00594A98"/>
    <w:rsid w:val="00594E13"/>
    <w:rsid w:val="00594EDD"/>
    <w:rsid w:val="00595AA5"/>
    <w:rsid w:val="00595EEA"/>
    <w:rsid w:val="00595F01"/>
    <w:rsid w:val="00595F0E"/>
    <w:rsid w:val="00596349"/>
    <w:rsid w:val="005963A1"/>
    <w:rsid w:val="00596E63"/>
    <w:rsid w:val="00597FF3"/>
    <w:rsid w:val="005A0300"/>
    <w:rsid w:val="005A061B"/>
    <w:rsid w:val="005A0AA1"/>
    <w:rsid w:val="005A10DB"/>
    <w:rsid w:val="005A13AB"/>
    <w:rsid w:val="005A1457"/>
    <w:rsid w:val="005A19F5"/>
    <w:rsid w:val="005A1D97"/>
    <w:rsid w:val="005A2626"/>
    <w:rsid w:val="005A2EA3"/>
    <w:rsid w:val="005A3173"/>
    <w:rsid w:val="005A362D"/>
    <w:rsid w:val="005A37B8"/>
    <w:rsid w:val="005A3BAB"/>
    <w:rsid w:val="005A3BFF"/>
    <w:rsid w:val="005A41B8"/>
    <w:rsid w:val="005A44AB"/>
    <w:rsid w:val="005A4954"/>
    <w:rsid w:val="005A4A3F"/>
    <w:rsid w:val="005A4E87"/>
    <w:rsid w:val="005A50DA"/>
    <w:rsid w:val="005A593E"/>
    <w:rsid w:val="005A59CB"/>
    <w:rsid w:val="005A5BA0"/>
    <w:rsid w:val="005A6074"/>
    <w:rsid w:val="005A6116"/>
    <w:rsid w:val="005A6363"/>
    <w:rsid w:val="005A6381"/>
    <w:rsid w:val="005A6461"/>
    <w:rsid w:val="005A6EC0"/>
    <w:rsid w:val="005A6F02"/>
    <w:rsid w:val="005A7118"/>
    <w:rsid w:val="005A7231"/>
    <w:rsid w:val="005A76A5"/>
    <w:rsid w:val="005A798E"/>
    <w:rsid w:val="005A79BF"/>
    <w:rsid w:val="005A7B9E"/>
    <w:rsid w:val="005A7D09"/>
    <w:rsid w:val="005B089C"/>
    <w:rsid w:val="005B0E11"/>
    <w:rsid w:val="005B10B6"/>
    <w:rsid w:val="005B1C35"/>
    <w:rsid w:val="005B2095"/>
    <w:rsid w:val="005B21BE"/>
    <w:rsid w:val="005B35FC"/>
    <w:rsid w:val="005B3815"/>
    <w:rsid w:val="005B38BF"/>
    <w:rsid w:val="005B3BE4"/>
    <w:rsid w:val="005B3E1C"/>
    <w:rsid w:val="005B46AA"/>
    <w:rsid w:val="005B4AA9"/>
    <w:rsid w:val="005B4E49"/>
    <w:rsid w:val="005B53E6"/>
    <w:rsid w:val="005B570A"/>
    <w:rsid w:val="005B60AD"/>
    <w:rsid w:val="005B626B"/>
    <w:rsid w:val="005B64FD"/>
    <w:rsid w:val="005B7AF3"/>
    <w:rsid w:val="005B7BA3"/>
    <w:rsid w:val="005B7EE6"/>
    <w:rsid w:val="005C0165"/>
    <w:rsid w:val="005C043D"/>
    <w:rsid w:val="005C0C29"/>
    <w:rsid w:val="005C0D4B"/>
    <w:rsid w:val="005C0D6F"/>
    <w:rsid w:val="005C1101"/>
    <w:rsid w:val="005C11E3"/>
    <w:rsid w:val="005C12F5"/>
    <w:rsid w:val="005C175C"/>
    <w:rsid w:val="005C19FB"/>
    <w:rsid w:val="005C1C01"/>
    <w:rsid w:val="005C1C6B"/>
    <w:rsid w:val="005C23D7"/>
    <w:rsid w:val="005C2AAB"/>
    <w:rsid w:val="005C2AF0"/>
    <w:rsid w:val="005C2D5C"/>
    <w:rsid w:val="005C2E63"/>
    <w:rsid w:val="005C314E"/>
    <w:rsid w:val="005C3352"/>
    <w:rsid w:val="005C35D8"/>
    <w:rsid w:val="005C3C2A"/>
    <w:rsid w:val="005C3EDC"/>
    <w:rsid w:val="005C4228"/>
    <w:rsid w:val="005C4276"/>
    <w:rsid w:val="005C4346"/>
    <w:rsid w:val="005C44D0"/>
    <w:rsid w:val="005C4CE5"/>
    <w:rsid w:val="005C4EA3"/>
    <w:rsid w:val="005C50E2"/>
    <w:rsid w:val="005C5A92"/>
    <w:rsid w:val="005C6173"/>
    <w:rsid w:val="005C638B"/>
    <w:rsid w:val="005C63E3"/>
    <w:rsid w:val="005C65C8"/>
    <w:rsid w:val="005C65CA"/>
    <w:rsid w:val="005C6B42"/>
    <w:rsid w:val="005C6BC7"/>
    <w:rsid w:val="005C6DDA"/>
    <w:rsid w:val="005C6EA0"/>
    <w:rsid w:val="005C6ED4"/>
    <w:rsid w:val="005C7376"/>
    <w:rsid w:val="005C7742"/>
    <w:rsid w:val="005C79E0"/>
    <w:rsid w:val="005C7E82"/>
    <w:rsid w:val="005D030A"/>
    <w:rsid w:val="005D0385"/>
    <w:rsid w:val="005D0B84"/>
    <w:rsid w:val="005D104B"/>
    <w:rsid w:val="005D1451"/>
    <w:rsid w:val="005D19A8"/>
    <w:rsid w:val="005D1DFE"/>
    <w:rsid w:val="005D1FEA"/>
    <w:rsid w:val="005D2311"/>
    <w:rsid w:val="005D2F68"/>
    <w:rsid w:val="005D4015"/>
    <w:rsid w:val="005D41FD"/>
    <w:rsid w:val="005D5324"/>
    <w:rsid w:val="005D5383"/>
    <w:rsid w:val="005D54EB"/>
    <w:rsid w:val="005D5503"/>
    <w:rsid w:val="005D5A05"/>
    <w:rsid w:val="005D5C0B"/>
    <w:rsid w:val="005D5FE3"/>
    <w:rsid w:val="005D6E08"/>
    <w:rsid w:val="005D6F36"/>
    <w:rsid w:val="005D706D"/>
    <w:rsid w:val="005D75E3"/>
    <w:rsid w:val="005D78C6"/>
    <w:rsid w:val="005D7BBC"/>
    <w:rsid w:val="005E0602"/>
    <w:rsid w:val="005E0ABF"/>
    <w:rsid w:val="005E0BAA"/>
    <w:rsid w:val="005E1116"/>
    <w:rsid w:val="005E1429"/>
    <w:rsid w:val="005E1746"/>
    <w:rsid w:val="005E177F"/>
    <w:rsid w:val="005E1A66"/>
    <w:rsid w:val="005E1A90"/>
    <w:rsid w:val="005E1BF2"/>
    <w:rsid w:val="005E1DC5"/>
    <w:rsid w:val="005E1EB9"/>
    <w:rsid w:val="005E2276"/>
    <w:rsid w:val="005E2432"/>
    <w:rsid w:val="005E2518"/>
    <w:rsid w:val="005E270B"/>
    <w:rsid w:val="005E2B25"/>
    <w:rsid w:val="005E370A"/>
    <w:rsid w:val="005E38E6"/>
    <w:rsid w:val="005E3989"/>
    <w:rsid w:val="005E3BB2"/>
    <w:rsid w:val="005E3C2B"/>
    <w:rsid w:val="005E4022"/>
    <w:rsid w:val="005E421D"/>
    <w:rsid w:val="005E4F6D"/>
    <w:rsid w:val="005E5259"/>
    <w:rsid w:val="005E57B2"/>
    <w:rsid w:val="005E58DC"/>
    <w:rsid w:val="005E5B53"/>
    <w:rsid w:val="005E66C3"/>
    <w:rsid w:val="005E6A3C"/>
    <w:rsid w:val="005E6C7F"/>
    <w:rsid w:val="005E6D89"/>
    <w:rsid w:val="005E6F13"/>
    <w:rsid w:val="005E6FA9"/>
    <w:rsid w:val="005E7831"/>
    <w:rsid w:val="005E79FD"/>
    <w:rsid w:val="005E7D13"/>
    <w:rsid w:val="005E7E88"/>
    <w:rsid w:val="005F05D5"/>
    <w:rsid w:val="005F07C7"/>
    <w:rsid w:val="005F0D2A"/>
    <w:rsid w:val="005F0E91"/>
    <w:rsid w:val="005F12AF"/>
    <w:rsid w:val="005F1ABB"/>
    <w:rsid w:val="005F219D"/>
    <w:rsid w:val="005F236A"/>
    <w:rsid w:val="005F2803"/>
    <w:rsid w:val="005F2D60"/>
    <w:rsid w:val="005F316E"/>
    <w:rsid w:val="005F33D7"/>
    <w:rsid w:val="005F36B9"/>
    <w:rsid w:val="005F40D1"/>
    <w:rsid w:val="005F4242"/>
    <w:rsid w:val="005F4F08"/>
    <w:rsid w:val="005F56B1"/>
    <w:rsid w:val="005F58A0"/>
    <w:rsid w:val="005F5C3E"/>
    <w:rsid w:val="005F672E"/>
    <w:rsid w:val="005F676C"/>
    <w:rsid w:val="005F69F2"/>
    <w:rsid w:val="005F6B8D"/>
    <w:rsid w:val="005F6BB0"/>
    <w:rsid w:val="005F6EAC"/>
    <w:rsid w:val="005F78C5"/>
    <w:rsid w:val="005F7C84"/>
    <w:rsid w:val="006001C1"/>
    <w:rsid w:val="00600553"/>
    <w:rsid w:val="00600C50"/>
    <w:rsid w:val="00600C7D"/>
    <w:rsid w:val="00600C91"/>
    <w:rsid w:val="00601213"/>
    <w:rsid w:val="006012C0"/>
    <w:rsid w:val="00601381"/>
    <w:rsid w:val="0060156D"/>
    <w:rsid w:val="00601E0E"/>
    <w:rsid w:val="00601E8B"/>
    <w:rsid w:val="006021F0"/>
    <w:rsid w:val="0060263B"/>
    <w:rsid w:val="006029CE"/>
    <w:rsid w:val="00602B96"/>
    <w:rsid w:val="00603446"/>
    <w:rsid w:val="006036A7"/>
    <w:rsid w:val="006037D8"/>
    <w:rsid w:val="006038EB"/>
    <w:rsid w:val="00603D6B"/>
    <w:rsid w:val="00603FE3"/>
    <w:rsid w:val="00604079"/>
    <w:rsid w:val="006043D1"/>
    <w:rsid w:val="00604EA7"/>
    <w:rsid w:val="00604F15"/>
    <w:rsid w:val="006050CC"/>
    <w:rsid w:val="006051FC"/>
    <w:rsid w:val="006052EC"/>
    <w:rsid w:val="00605BC0"/>
    <w:rsid w:val="00606403"/>
    <w:rsid w:val="0060670F"/>
    <w:rsid w:val="00606E0E"/>
    <w:rsid w:val="00606EC4"/>
    <w:rsid w:val="00607147"/>
    <w:rsid w:val="006072A0"/>
    <w:rsid w:val="006075FA"/>
    <w:rsid w:val="006076AB"/>
    <w:rsid w:val="006101BA"/>
    <w:rsid w:val="006106BB"/>
    <w:rsid w:val="00610922"/>
    <w:rsid w:val="006119D8"/>
    <w:rsid w:val="00612777"/>
    <w:rsid w:val="006128C7"/>
    <w:rsid w:val="00612994"/>
    <w:rsid w:val="00612D3A"/>
    <w:rsid w:val="00613033"/>
    <w:rsid w:val="00613462"/>
    <w:rsid w:val="0061372F"/>
    <w:rsid w:val="00613D69"/>
    <w:rsid w:val="0061415F"/>
    <w:rsid w:val="00614375"/>
    <w:rsid w:val="00614507"/>
    <w:rsid w:val="00614549"/>
    <w:rsid w:val="00615006"/>
    <w:rsid w:val="006150E9"/>
    <w:rsid w:val="00615279"/>
    <w:rsid w:val="0061531A"/>
    <w:rsid w:val="006153C0"/>
    <w:rsid w:val="00615491"/>
    <w:rsid w:val="0061549D"/>
    <w:rsid w:val="00615B20"/>
    <w:rsid w:val="00615C16"/>
    <w:rsid w:val="00615D8F"/>
    <w:rsid w:val="00615DC8"/>
    <w:rsid w:val="00615E0D"/>
    <w:rsid w:val="00616556"/>
    <w:rsid w:val="00616BD2"/>
    <w:rsid w:val="006172FA"/>
    <w:rsid w:val="00617749"/>
    <w:rsid w:val="00617B89"/>
    <w:rsid w:val="00617CFB"/>
    <w:rsid w:val="00617ED6"/>
    <w:rsid w:val="006202E7"/>
    <w:rsid w:val="00620549"/>
    <w:rsid w:val="006208F2"/>
    <w:rsid w:val="00620CD3"/>
    <w:rsid w:val="006217EC"/>
    <w:rsid w:val="006221AB"/>
    <w:rsid w:val="00622F64"/>
    <w:rsid w:val="00623259"/>
    <w:rsid w:val="006239D4"/>
    <w:rsid w:val="00623A71"/>
    <w:rsid w:val="00623E2F"/>
    <w:rsid w:val="00624019"/>
    <w:rsid w:val="00624100"/>
    <w:rsid w:val="00624281"/>
    <w:rsid w:val="006245E5"/>
    <w:rsid w:val="006248C2"/>
    <w:rsid w:val="00624A3E"/>
    <w:rsid w:val="00624C94"/>
    <w:rsid w:val="00624D77"/>
    <w:rsid w:val="006250CC"/>
    <w:rsid w:val="006256F7"/>
    <w:rsid w:val="00625765"/>
    <w:rsid w:val="00625FEA"/>
    <w:rsid w:val="006261EB"/>
    <w:rsid w:val="0062639E"/>
    <w:rsid w:val="00626596"/>
    <w:rsid w:val="006266BF"/>
    <w:rsid w:val="00626730"/>
    <w:rsid w:val="00626B81"/>
    <w:rsid w:val="00626E6C"/>
    <w:rsid w:val="006270BC"/>
    <w:rsid w:val="00627311"/>
    <w:rsid w:val="00627B58"/>
    <w:rsid w:val="00627BE8"/>
    <w:rsid w:val="006307FD"/>
    <w:rsid w:val="006310DB"/>
    <w:rsid w:val="00632084"/>
    <w:rsid w:val="0063290F"/>
    <w:rsid w:val="00632A37"/>
    <w:rsid w:val="00633187"/>
    <w:rsid w:val="0063346F"/>
    <w:rsid w:val="00633575"/>
    <w:rsid w:val="00633603"/>
    <w:rsid w:val="00633AE8"/>
    <w:rsid w:val="00634906"/>
    <w:rsid w:val="00634BA8"/>
    <w:rsid w:val="00634BC9"/>
    <w:rsid w:val="00634D57"/>
    <w:rsid w:val="00634ED7"/>
    <w:rsid w:val="00635419"/>
    <w:rsid w:val="006355E7"/>
    <w:rsid w:val="00635635"/>
    <w:rsid w:val="00635AAF"/>
    <w:rsid w:val="00635ECB"/>
    <w:rsid w:val="00636683"/>
    <w:rsid w:val="0063712A"/>
    <w:rsid w:val="00637946"/>
    <w:rsid w:val="00637F59"/>
    <w:rsid w:val="00640212"/>
    <w:rsid w:val="0064066E"/>
    <w:rsid w:val="00640865"/>
    <w:rsid w:val="006408E5"/>
    <w:rsid w:val="00640ED6"/>
    <w:rsid w:val="00641447"/>
    <w:rsid w:val="00641761"/>
    <w:rsid w:val="00641BD7"/>
    <w:rsid w:val="00641FFE"/>
    <w:rsid w:val="006421DB"/>
    <w:rsid w:val="00642606"/>
    <w:rsid w:val="006436F8"/>
    <w:rsid w:val="0064377F"/>
    <w:rsid w:val="0064432C"/>
    <w:rsid w:val="00644333"/>
    <w:rsid w:val="00644CDE"/>
    <w:rsid w:val="0064508E"/>
    <w:rsid w:val="00645252"/>
    <w:rsid w:val="006455FE"/>
    <w:rsid w:val="006457D2"/>
    <w:rsid w:val="006458A4"/>
    <w:rsid w:val="006458DE"/>
    <w:rsid w:val="006459A3"/>
    <w:rsid w:val="00645B18"/>
    <w:rsid w:val="00645DBE"/>
    <w:rsid w:val="006460B0"/>
    <w:rsid w:val="0064633B"/>
    <w:rsid w:val="006464D7"/>
    <w:rsid w:val="0064677C"/>
    <w:rsid w:val="0064796C"/>
    <w:rsid w:val="00647C7A"/>
    <w:rsid w:val="006501F5"/>
    <w:rsid w:val="00650460"/>
    <w:rsid w:val="0065047B"/>
    <w:rsid w:val="00650749"/>
    <w:rsid w:val="0065079D"/>
    <w:rsid w:val="00650987"/>
    <w:rsid w:val="00650A4A"/>
    <w:rsid w:val="00650ACC"/>
    <w:rsid w:val="00650D19"/>
    <w:rsid w:val="00650FEE"/>
    <w:rsid w:val="006510CF"/>
    <w:rsid w:val="006511D3"/>
    <w:rsid w:val="006513CE"/>
    <w:rsid w:val="0065180A"/>
    <w:rsid w:val="00651ED6"/>
    <w:rsid w:val="00651F52"/>
    <w:rsid w:val="006539B2"/>
    <w:rsid w:val="00653F84"/>
    <w:rsid w:val="006545EC"/>
    <w:rsid w:val="006546F1"/>
    <w:rsid w:val="0065492A"/>
    <w:rsid w:val="0065499B"/>
    <w:rsid w:val="00654D9A"/>
    <w:rsid w:val="006552CD"/>
    <w:rsid w:val="0065608C"/>
    <w:rsid w:val="0065686F"/>
    <w:rsid w:val="00656CA0"/>
    <w:rsid w:val="00656E23"/>
    <w:rsid w:val="0065773D"/>
    <w:rsid w:val="00657E2F"/>
    <w:rsid w:val="006602C5"/>
    <w:rsid w:val="0066030F"/>
    <w:rsid w:val="0066040D"/>
    <w:rsid w:val="006608BF"/>
    <w:rsid w:val="00660997"/>
    <w:rsid w:val="00660FD8"/>
    <w:rsid w:val="00661AAD"/>
    <w:rsid w:val="00661E37"/>
    <w:rsid w:val="00661F6E"/>
    <w:rsid w:val="0066231B"/>
    <w:rsid w:val="006625FA"/>
    <w:rsid w:val="006625FE"/>
    <w:rsid w:val="006628BA"/>
    <w:rsid w:val="00662ACD"/>
    <w:rsid w:val="00662CDB"/>
    <w:rsid w:val="00662F65"/>
    <w:rsid w:val="006636DE"/>
    <w:rsid w:val="00663B6B"/>
    <w:rsid w:val="0066404A"/>
    <w:rsid w:val="006640FE"/>
    <w:rsid w:val="00664C9A"/>
    <w:rsid w:val="00665025"/>
    <w:rsid w:val="006654DE"/>
    <w:rsid w:val="0066594B"/>
    <w:rsid w:val="00665C7A"/>
    <w:rsid w:val="00665F15"/>
    <w:rsid w:val="0066603C"/>
    <w:rsid w:val="00666310"/>
    <w:rsid w:val="0066685E"/>
    <w:rsid w:val="006668DC"/>
    <w:rsid w:val="00666948"/>
    <w:rsid w:val="00666EB8"/>
    <w:rsid w:val="00666F62"/>
    <w:rsid w:val="006670A6"/>
    <w:rsid w:val="00667299"/>
    <w:rsid w:val="006677E2"/>
    <w:rsid w:val="00667E08"/>
    <w:rsid w:val="00667F2F"/>
    <w:rsid w:val="006701C3"/>
    <w:rsid w:val="006705F9"/>
    <w:rsid w:val="006706CB"/>
    <w:rsid w:val="00670E97"/>
    <w:rsid w:val="0067104A"/>
    <w:rsid w:val="006715E3"/>
    <w:rsid w:val="00672370"/>
    <w:rsid w:val="0067263D"/>
    <w:rsid w:val="00672983"/>
    <w:rsid w:val="00672C67"/>
    <w:rsid w:val="0067329A"/>
    <w:rsid w:val="00673595"/>
    <w:rsid w:val="00673E6D"/>
    <w:rsid w:val="00673F0A"/>
    <w:rsid w:val="00673FAA"/>
    <w:rsid w:val="006745CB"/>
    <w:rsid w:val="00674A29"/>
    <w:rsid w:val="00675569"/>
    <w:rsid w:val="0067564D"/>
    <w:rsid w:val="00675754"/>
    <w:rsid w:val="006762A9"/>
    <w:rsid w:val="00676359"/>
    <w:rsid w:val="006766F8"/>
    <w:rsid w:val="006768C3"/>
    <w:rsid w:val="006768D8"/>
    <w:rsid w:val="00676DBC"/>
    <w:rsid w:val="00676E30"/>
    <w:rsid w:val="0067740B"/>
    <w:rsid w:val="006801AB"/>
    <w:rsid w:val="0068091D"/>
    <w:rsid w:val="006810D0"/>
    <w:rsid w:val="006818D2"/>
    <w:rsid w:val="0068191A"/>
    <w:rsid w:val="00681BCC"/>
    <w:rsid w:val="00681C94"/>
    <w:rsid w:val="00681EF2"/>
    <w:rsid w:val="0068269A"/>
    <w:rsid w:val="00682C5F"/>
    <w:rsid w:val="00682D26"/>
    <w:rsid w:val="00682E64"/>
    <w:rsid w:val="00682F65"/>
    <w:rsid w:val="00682F68"/>
    <w:rsid w:val="006830AF"/>
    <w:rsid w:val="0068319B"/>
    <w:rsid w:val="006839D6"/>
    <w:rsid w:val="00683D03"/>
    <w:rsid w:val="006840B6"/>
    <w:rsid w:val="0068424A"/>
    <w:rsid w:val="00684304"/>
    <w:rsid w:val="00684409"/>
    <w:rsid w:val="0068463A"/>
    <w:rsid w:val="00684F74"/>
    <w:rsid w:val="006859FA"/>
    <w:rsid w:val="00685C96"/>
    <w:rsid w:val="00686574"/>
    <w:rsid w:val="00686878"/>
    <w:rsid w:val="00686F43"/>
    <w:rsid w:val="006870F2"/>
    <w:rsid w:val="00687285"/>
    <w:rsid w:val="0068749E"/>
    <w:rsid w:val="006877F1"/>
    <w:rsid w:val="0068793A"/>
    <w:rsid w:val="00687AF6"/>
    <w:rsid w:val="00687BE0"/>
    <w:rsid w:val="00690974"/>
    <w:rsid w:val="00690E2A"/>
    <w:rsid w:val="006911D0"/>
    <w:rsid w:val="00691380"/>
    <w:rsid w:val="00691CFD"/>
    <w:rsid w:val="00692789"/>
    <w:rsid w:val="00692AB6"/>
    <w:rsid w:val="00692E20"/>
    <w:rsid w:val="00693048"/>
    <w:rsid w:val="006937B6"/>
    <w:rsid w:val="00693962"/>
    <w:rsid w:val="00693A2F"/>
    <w:rsid w:val="00694238"/>
    <w:rsid w:val="0069449D"/>
    <w:rsid w:val="00694947"/>
    <w:rsid w:val="006949E8"/>
    <w:rsid w:val="00694F6D"/>
    <w:rsid w:val="006954AB"/>
    <w:rsid w:val="0069558B"/>
    <w:rsid w:val="006964BF"/>
    <w:rsid w:val="00696A4C"/>
    <w:rsid w:val="00696E39"/>
    <w:rsid w:val="006970D9"/>
    <w:rsid w:val="00697325"/>
    <w:rsid w:val="006974B9"/>
    <w:rsid w:val="0069771F"/>
    <w:rsid w:val="006978B2"/>
    <w:rsid w:val="00697960"/>
    <w:rsid w:val="00697F4A"/>
    <w:rsid w:val="006A007B"/>
    <w:rsid w:val="006A016F"/>
    <w:rsid w:val="006A019F"/>
    <w:rsid w:val="006A0932"/>
    <w:rsid w:val="006A093C"/>
    <w:rsid w:val="006A11B1"/>
    <w:rsid w:val="006A11FF"/>
    <w:rsid w:val="006A12D7"/>
    <w:rsid w:val="006A13F0"/>
    <w:rsid w:val="006A1525"/>
    <w:rsid w:val="006A15DB"/>
    <w:rsid w:val="006A1B52"/>
    <w:rsid w:val="006A1EAF"/>
    <w:rsid w:val="006A305D"/>
    <w:rsid w:val="006A320E"/>
    <w:rsid w:val="006A320F"/>
    <w:rsid w:val="006A3656"/>
    <w:rsid w:val="006A36A7"/>
    <w:rsid w:val="006A36DE"/>
    <w:rsid w:val="006A3702"/>
    <w:rsid w:val="006A3847"/>
    <w:rsid w:val="006A425D"/>
    <w:rsid w:val="006A486B"/>
    <w:rsid w:val="006A49AA"/>
    <w:rsid w:val="006A4B72"/>
    <w:rsid w:val="006A52BB"/>
    <w:rsid w:val="006A5FE4"/>
    <w:rsid w:val="006A66E3"/>
    <w:rsid w:val="006A679B"/>
    <w:rsid w:val="006A6BC0"/>
    <w:rsid w:val="006A70BF"/>
    <w:rsid w:val="006A71ED"/>
    <w:rsid w:val="006A72F7"/>
    <w:rsid w:val="006A763B"/>
    <w:rsid w:val="006A7B19"/>
    <w:rsid w:val="006A7C4B"/>
    <w:rsid w:val="006A7EA5"/>
    <w:rsid w:val="006A7FF9"/>
    <w:rsid w:val="006B0184"/>
    <w:rsid w:val="006B039C"/>
    <w:rsid w:val="006B062A"/>
    <w:rsid w:val="006B06D7"/>
    <w:rsid w:val="006B0B6B"/>
    <w:rsid w:val="006B1148"/>
    <w:rsid w:val="006B13B7"/>
    <w:rsid w:val="006B1490"/>
    <w:rsid w:val="006B1AB8"/>
    <w:rsid w:val="006B1F49"/>
    <w:rsid w:val="006B1FA0"/>
    <w:rsid w:val="006B1FA9"/>
    <w:rsid w:val="006B2195"/>
    <w:rsid w:val="006B2236"/>
    <w:rsid w:val="006B339C"/>
    <w:rsid w:val="006B38E8"/>
    <w:rsid w:val="006B3AAC"/>
    <w:rsid w:val="006B3DA4"/>
    <w:rsid w:val="006B3E8A"/>
    <w:rsid w:val="006B3EF9"/>
    <w:rsid w:val="006B4F0E"/>
    <w:rsid w:val="006B554C"/>
    <w:rsid w:val="006B5A38"/>
    <w:rsid w:val="006B5A9D"/>
    <w:rsid w:val="006B634C"/>
    <w:rsid w:val="006B66AC"/>
    <w:rsid w:val="006B6923"/>
    <w:rsid w:val="006B696B"/>
    <w:rsid w:val="006B6AD2"/>
    <w:rsid w:val="006B6EE6"/>
    <w:rsid w:val="006B778D"/>
    <w:rsid w:val="006B780F"/>
    <w:rsid w:val="006B78D6"/>
    <w:rsid w:val="006B7B0C"/>
    <w:rsid w:val="006B7EBE"/>
    <w:rsid w:val="006C02B7"/>
    <w:rsid w:val="006C02D5"/>
    <w:rsid w:val="006C03A1"/>
    <w:rsid w:val="006C1EC5"/>
    <w:rsid w:val="006C1EE6"/>
    <w:rsid w:val="006C1F89"/>
    <w:rsid w:val="006C2091"/>
    <w:rsid w:val="006C225B"/>
    <w:rsid w:val="006C261C"/>
    <w:rsid w:val="006C2622"/>
    <w:rsid w:val="006C266D"/>
    <w:rsid w:val="006C2698"/>
    <w:rsid w:val="006C3215"/>
    <w:rsid w:val="006C3483"/>
    <w:rsid w:val="006C381E"/>
    <w:rsid w:val="006C3F0C"/>
    <w:rsid w:val="006C3F25"/>
    <w:rsid w:val="006C3F5C"/>
    <w:rsid w:val="006C417F"/>
    <w:rsid w:val="006C42CC"/>
    <w:rsid w:val="006C49CC"/>
    <w:rsid w:val="006C4A22"/>
    <w:rsid w:val="006C4BBC"/>
    <w:rsid w:val="006C4F2D"/>
    <w:rsid w:val="006C5089"/>
    <w:rsid w:val="006C55F0"/>
    <w:rsid w:val="006C571C"/>
    <w:rsid w:val="006C5C16"/>
    <w:rsid w:val="006C67EC"/>
    <w:rsid w:val="006C6A50"/>
    <w:rsid w:val="006C6A7F"/>
    <w:rsid w:val="006C6CA1"/>
    <w:rsid w:val="006C6D23"/>
    <w:rsid w:val="006C7767"/>
    <w:rsid w:val="006C7786"/>
    <w:rsid w:val="006C79CC"/>
    <w:rsid w:val="006C7A8E"/>
    <w:rsid w:val="006C7AC0"/>
    <w:rsid w:val="006D0493"/>
    <w:rsid w:val="006D094B"/>
    <w:rsid w:val="006D0A5F"/>
    <w:rsid w:val="006D0A72"/>
    <w:rsid w:val="006D0FD8"/>
    <w:rsid w:val="006D1035"/>
    <w:rsid w:val="006D25EE"/>
    <w:rsid w:val="006D2846"/>
    <w:rsid w:val="006D2933"/>
    <w:rsid w:val="006D2C51"/>
    <w:rsid w:val="006D2C7C"/>
    <w:rsid w:val="006D302F"/>
    <w:rsid w:val="006D3065"/>
    <w:rsid w:val="006D30A4"/>
    <w:rsid w:val="006D3907"/>
    <w:rsid w:val="006D3B8E"/>
    <w:rsid w:val="006D3FBF"/>
    <w:rsid w:val="006D401F"/>
    <w:rsid w:val="006D47B8"/>
    <w:rsid w:val="006D4884"/>
    <w:rsid w:val="006D510A"/>
    <w:rsid w:val="006D5185"/>
    <w:rsid w:val="006D5773"/>
    <w:rsid w:val="006D5FED"/>
    <w:rsid w:val="006D606D"/>
    <w:rsid w:val="006D6122"/>
    <w:rsid w:val="006D645B"/>
    <w:rsid w:val="006D6536"/>
    <w:rsid w:val="006D6754"/>
    <w:rsid w:val="006D6878"/>
    <w:rsid w:val="006D6D1F"/>
    <w:rsid w:val="006D6ECD"/>
    <w:rsid w:val="006D7205"/>
    <w:rsid w:val="006D743F"/>
    <w:rsid w:val="006D7705"/>
    <w:rsid w:val="006D7B4D"/>
    <w:rsid w:val="006E0036"/>
    <w:rsid w:val="006E0173"/>
    <w:rsid w:val="006E08FF"/>
    <w:rsid w:val="006E0A7F"/>
    <w:rsid w:val="006E13C5"/>
    <w:rsid w:val="006E23C5"/>
    <w:rsid w:val="006E26FB"/>
    <w:rsid w:val="006E328A"/>
    <w:rsid w:val="006E428D"/>
    <w:rsid w:val="006E44A2"/>
    <w:rsid w:val="006E4CC7"/>
    <w:rsid w:val="006E5715"/>
    <w:rsid w:val="006E66B6"/>
    <w:rsid w:val="006E6936"/>
    <w:rsid w:val="006E73A2"/>
    <w:rsid w:val="006F0208"/>
    <w:rsid w:val="006F0443"/>
    <w:rsid w:val="006F0512"/>
    <w:rsid w:val="006F08D6"/>
    <w:rsid w:val="006F09E0"/>
    <w:rsid w:val="006F0E2A"/>
    <w:rsid w:val="006F1139"/>
    <w:rsid w:val="006F18CA"/>
    <w:rsid w:val="006F1DC9"/>
    <w:rsid w:val="006F2314"/>
    <w:rsid w:val="006F25AA"/>
    <w:rsid w:val="006F298B"/>
    <w:rsid w:val="006F2B26"/>
    <w:rsid w:val="006F2B9D"/>
    <w:rsid w:val="006F303F"/>
    <w:rsid w:val="006F3C16"/>
    <w:rsid w:val="006F3D84"/>
    <w:rsid w:val="006F41A8"/>
    <w:rsid w:val="006F4D07"/>
    <w:rsid w:val="006F4F99"/>
    <w:rsid w:val="006F5000"/>
    <w:rsid w:val="006F5006"/>
    <w:rsid w:val="006F502B"/>
    <w:rsid w:val="006F5178"/>
    <w:rsid w:val="006F5242"/>
    <w:rsid w:val="006F5B22"/>
    <w:rsid w:val="006F5D25"/>
    <w:rsid w:val="006F5E8F"/>
    <w:rsid w:val="006F6821"/>
    <w:rsid w:val="006F6AB4"/>
    <w:rsid w:val="006F6F28"/>
    <w:rsid w:val="006F70A1"/>
    <w:rsid w:val="006F74FA"/>
    <w:rsid w:val="006F7FBD"/>
    <w:rsid w:val="00700184"/>
    <w:rsid w:val="007017B6"/>
    <w:rsid w:val="0070186F"/>
    <w:rsid w:val="00702433"/>
    <w:rsid w:val="0070279A"/>
    <w:rsid w:val="007032D4"/>
    <w:rsid w:val="00703572"/>
    <w:rsid w:val="00703764"/>
    <w:rsid w:val="0070435A"/>
    <w:rsid w:val="0070483B"/>
    <w:rsid w:val="00704C4D"/>
    <w:rsid w:val="00704DB4"/>
    <w:rsid w:val="00705312"/>
    <w:rsid w:val="00705317"/>
    <w:rsid w:val="007054F2"/>
    <w:rsid w:val="007057F5"/>
    <w:rsid w:val="00705C16"/>
    <w:rsid w:val="00705F07"/>
    <w:rsid w:val="00706008"/>
    <w:rsid w:val="007061BF"/>
    <w:rsid w:val="007061ED"/>
    <w:rsid w:val="00706BB2"/>
    <w:rsid w:val="00706BD9"/>
    <w:rsid w:val="00707146"/>
    <w:rsid w:val="00707CA0"/>
    <w:rsid w:val="00707DF7"/>
    <w:rsid w:val="007100B5"/>
    <w:rsid w:val="007102AE"/>
    <w:rsid w:val="00710813"/>
    <w:rsid w:val="007108B7"/>
    <w:rsid w:val="00710A9D"/>
    <w:rsid w:val="00710B7E"/>
    <w:rsid w:val="00710D83"/>
    <w:rsid w:val="00711038"/>
    <w:rsid w:val="0071124C"/>
    <w:rsid w:val="007112BB"/>
    <w:rsid w:val="0071157C"/>
    <w:rsid w:val="0071272D"/>
    <w:rsid w:val="0071299B"/>
    <w:rsid w:val="00712B29"/>
    <w:rsid w:val="00712B94"/>
    <w:rsid w:val="00712DC3"/>
    <w:rsid w:val="00713CB7"/>
    <w:rsid w:val="0071549B"/>
    <w:rsid w:val="0071571E"/>
    <w:rsid w:val="00715AA4"/>
    <w:rsid w:val="00715CC1"/>
    <w:rsid w:val="0071656A"/>
    <w:rsid w:val="0071661D"/>
    <w:rsid w:val="0071662A"/>
    <w:rsid w:val="00716F7A"/>
    <w:rsid w:val="00716FA2"/>
    <w:rsid w:val="00717232"/>
    <w:rsid w:val="00717706"/>
    <w:rsid w:val="00717A4B"/>
    <w:rsid w:val="00717DC0"/>
    <w:rsid w:val="00720294"/>
    <w:rsid w:val="00720626"/>
    <w:rsid w:val="007207AE"/>
    <w:rsid w:val="00720BF2"/>
    <w:rsid w:val="00721033"/>
    <w:rsid w:val="0072123F"/>
    <w:rsid w:val="00721423"/>
    <w:rsid w:val="00721821"/>
    <w:rsid w:val="00721BBD"/>
    <w:rsid w:val="00721FB6"/>
    <w:rsid w:val="0072230B"/>
    <w:rsid w:val="00722715"/>
    <w:rsid w:val="00722AA0"/>
    <w:rsid w:val="00723528"/>
    <w:rsid w:val="00723580"/>
    <w:rsid w:val="007237D6"/>
    <w:rsid w:val="00723F7E"/>
    <w:rsid w:val="00724063"/>
    <w:rsid w:val="00724D57"/>
    <w:rsid w:val="00724DBA"/>
    <w:rsid w:val="00724ED8"/>
    <w:rsid w:val="0072533B"/>
    <w:rsid w:val="007255C6"/>
    <w:rsid w:val="00725627"/>
    <w:rsid w:val="00725C50"/>
    <w:rsid w:val="00725C6E"/>
    <w:rsid w:val="00725EE0"/>
    <w:rsid w:val="0072712C"/>
    <w:rsid w:val="00727551"/>
    <w:rsid w:val="007275D1"/>
    <w:rsid w:val="00727B7D"/>
    <w:rsid w:val="00727EE8"/>
    <w:rsid w:val="0073060F"/>
    <w:rsid w:val="007308EC"/>
    <w:rsid w:val="00730902"/>
    <w:rsid w:val="00730F64"/>
    <w:rsid w:val="00730FD9"/>
    <w:rsid w:val="00731121"/>
    <w:rsid w:val="00731183"/>
    <w:rsid w:val="00731305"/>
    <w:rsid w:val="00731637"/>
    <w:rsid w:val="00731913"/>
    <w:rsid w:val="00731A3B"/>
    <w:rsid w:val="00731DC1"/>
    <w:rsid w:val="00732487"/>
    <w:rsid w:val="00732792"/>
    <w:rsid w:val="007328EB"/>
    <w:rsid w:val="00732B48"/>
    <w:rsid w:val="00732CAE"/>
    <w:rsid w:val="00733634"/>
    <w:rsid w:val="0073387A"/>
    <w:rsid w:val="00733A4F"/>
    <w:rsid w:val="00733B0B"/>
    <w:rsid w:val="00733CFA"/>
    <w:rsid w:val="00734677"/>
    <w:rsid w:val="0073482F"/>
    <w:rsid w:val="00734EA7"/>
    <w:rsid w:val="007350D0"/>
    <w:rsid w:val="007356AB"/>
    <w:rsid w:val="00735772"/>
    <w:rsid w:val="00735AEB"/>
    <w:rsid w:val="00736406"/>
    <w:rsid w:val="00736623"/>
    <w:rsid w:val="0073729D"/>
    <w:rsid w:val="007374EE"/>
    <w:rsid w:val="007377B8"/>
    <w:rsid w:val="00737805"/>
    <w:rsid w:val="007401CD"/>
    <w:rsid w:val="00740218"/>
    <w:rsid w:val="00741029"/>
    <w:rsid w:val="007412C9"/>
    <w:rsid w:val="0074149F"/>
    <w:rsid w:val="00741579"/>
    <w:rsid w:val="00741580"/>
    <w:rsid w:val="00741D9E"/>
    <w:rsid w:val="0074221A"/>
    <w:rsid w:val="00742343"/>
    <w:rsid w:val="0074251A"/>
    <w:rsid w:val="00742A49"/>
    <w:rsid w:val="00742D9B"/>
    <w:rsid w:val="00742FC9"/>
    <w:rsid w:val="00743072"/>
    <w:rsid w:val="007431D7"/>
    <w:rsid w:val="00743228"/>
    <w:rsid w:val="00743754"/>
    <w:rsid w:val="00743892"/>
    <w:rsid w:val="00743ABE"/>
    <w:rsid w:val="00743C63"/>
    <w:rsid w:val="00743D45"/>
    <w:rsid w:val="00743D80"/>
    <w:rsid w:val="007443A3"/>
    <w:rsid w:val="00744448"/>
    <w:rsid w:val="00744D86"/>
    <w:rsid w:val="00745043"/>
    <w:rsid w:val="00745240"/>
    <w:rsid w:val="00745518"/>
    <w:rsid w:val="00745670"/>
    <w:rsid w:val="00745CDE"/>
    <w:rsid w:val="00746254"/>
    <w:rsid w:val="007466CB"/>
    <w:rsid w:val="007469A8"/>
    <w:rsid w:val="00746F70"/>
    <w:rsid w:val="00747917"/>
    <w:rsid w:val="00747CC8"/>
    <w:rsid w:val="00750F6D"/>
    <w:rsid w:val="0075118E"/>
    <w:rsid w:val="00751740"/>
    <w:rsid w:val="00752132"/>
    <w:rsid w:val="007522C8"/>
    <w:rsid w:val="007524A2"/>
    <w:rsid w:val="007524E0"/>
    <w:rsid w:val="0075263A"/>
    <w:rsid w:val="007527FD"/>
    <w:rsid w:val="00753116"/>
    <w:rsid w:val="007533DA"/>
    <w:rsid w:val="0075356B"/>
    <w:rsid w:val="007535BF"/>
    <w:rsid w:val="0075364E"/>
    <w:rsid w:val="00753C29"/>
    <w:rsid w:val="00753C57"/>
    <w:rsid w:val="00753C6A"/>
    <w:rsid w:val="0075406F"/>
    <w:rsid w:val="007548C9"/>
    <w:rsid w:val="0075490E"/>
    <w:rsid w:val="00754E81"/>
    <w:rsid w:val="007551D9"/>
    <w:rsid w:val="00755BA3"/>
    <w:rsid w:val="00755C89"/>
    <w:rsid w:val="0075636C"/>
    <w:rsid w:val="00756556"/>
    <w:rsid w:val="007567A6"/>
    <w:rsid w:val="0075751B"/>
    <w:rsid w:val="00757815"/>
    <w:rsid w:val="00757C5A"/>
    <w:rsid w:val="0076038C"/>
    <w:rsid w:val="0076073D"/>
    <w:rsid w:val="00761059"/>
    <w:rsid w:val="0076142B"/>
    <w:rsid w:val="0076145D"/>
    <w:rsid w:val="00761E96"/>
    <w:rsid w:val="0076224E"/>
    <w:rsid w:val="00762530"/>
    <w:rsid w:val="00762E1F"/>
    <w:rsid w:val="00763001"/>
    <w:rsid w:val="00763CDA"/>
    <w:rsid w:val="00763F37"/>
    <w:rsid w:val="007644D9"/>
    <w:rsid w:val="00764FCE"/>
    <w:rsid w:val="007656C0"/>
    <w:rsid w:val="007661D6"/>
    <w:rsid w:val="00766293"/>
    <w:rsid w:val="007666FA"/>
    <w:rsid w:val="00766DDC"/>
    <w:rsid w:val="00766E5F"/>
    <w:rsid w:val="00766F76"/>
    <w:rsid w:val="007670CF"/>
    <w:rsid w:val="0076799C"/>
    <w:rsid w:val="00767A91"/>
    <w:rsid w:val="00767D82"/>
    <w:rsid w:val="00767D88"/>
    <w:rsid w:val="00770089"/>
    <w:rsid w:val="007701D2"/>
    <w:rsid w:val="00770553"/>
    <w:rsid w:val="007706DE"/>
    <w:rsid w:val="00770D3E"/>
    <w:rsid w:val="00770EFF"/>
    <w:rsid w:val="00771082"/>
    <w:rsid w:val="0077109F"/>
    <w:rsid w:val="00771243"/>
    <w:rsid w:val="00771682"/>
    <w:rsid w:val="00771969"/>
    <w:rsid w:val="00771CA5"/>
    <w:rsid w:val="00771F16"/>
    <w:rsid w:val="00771F60"/>
    <w:rsid w:val="0077232C"/>
    <w:rsid w:val="00772570"/>
    <w:rsid w:val="007727E8"/>
    <w:rsid w:val="00772B32"/>
    <w:rsid w:val="00773674"/>
    <w:rsid w:val="00773BEA"/>
    <w:rsid w:val="00773F90"/>
    <w:rsid w:val="007740B9"/>
    <w:rsid w:val="00774BDA"/>
    <w:rsid w:val="00774DED"/>
    <w:rsid w:val="007755FF"/>
    <w:rsid w:val="00775987"/>
    <w:rsid w:val="00775D56"/>
    <w:rsid w:val="00775DDC"/>
    <w:rsid w:val="00775F57"/>
    <w:rsid w:val="007764FD"/>
    <w:rsid w:val="0077659D"/>
    <w:rsid w:val="00776699"/>
    <w:rsid w:val="007768F2"/>
    <w:rsid w:val="00776B8A"/>
    <w:rsid w:val="00776D2F"/>
    <w:rsid w:val="00776E7F"/>
    <w:rsid w:val="00776F91"/>
    <w:rsid w:val="00777359"/>
    <w:rsid w:val="00777462"/>
    <w:rsid w:val="00777489"/>
    <w:rsid w:val="007778D0"/>
    <w:rsid w:val="00780113"/>
    <w:rsid w:val="00780209"/>
    <w:rsid w:val="00780385"/>
    <w:rsid w:val="007808E0"/>
    <w:rsid w:val="00780A00"/>
    <w:rsid w:val="00780C64"/>
    <w:rsid w:val="00780D7F"/>
    <w:rsid w:val="00780E05"/>
    <w:rsid w:val="0078174B"/>
    <w:rsid w:val="00781EB0"/>
    <w:rsid w:val="00782CAB"/>
    <w:rsid w:val="00783361"/>
    <w:rsid w:val="00784094"/>
    <w:rsid w:val="00784583"/>
    <w:rsid w:val="007845BC"/>
    <w:rsid w:val="007856C2"/>
    <w:rsid w:val="007859A0"/>
    <w:rsid w:val="00785BB3"/>
    <w:rsid w:val="00785F0C"/>
    <w:rsid w:val="007863D4"/>
    <w:rsid w:val="0078654E"/>
    <w:rsid w:val="0078665D"/>
    <w:rsid w:val="00786B3B"/>
    <w:rsid w:val="00786C66"/>
    <w:rsid w:val="00787AEB"/>
    <w:rsid w:val="007905DB"/>
    <w:rsid w:val="0079067B"/>
    <w:rsid w:val="00791B52"/>
    <w:rsid w:val="00791EA2"/>
    <w:rsid w:val="007924ED"/>
    <w:rsid w:val="00792AE2"/>
    <w:rsid w:val="00792DCF"/>
    <w:rsid w:val="007938A8"/>
    <w:rsid w:val="007939D4"/>
    <w:rsid w:val="00793CD1"/>
    <w:rsid w:val="00793E52"/>
    <w:rsid w:val="00794722"/>
    <w:rsid w:val="0079495A"/>
    <w:rsid w:val="00794B0A"/>
    <w:rsid w:val="007951FC"/>
    <w:rsid w:val="00795361"/>
    <w:rsid w:val="007954E6"/>
    <w:rsid w:val="007954F5"/>
    <w:rsid w:val="00795AC0"/>
    <w:rsid w:val="00795F2B"/>
    <w:rsid w:val="007967A0"/>
    <w:rsid w:val="00796D6B"/>
    <w:rsid w:val="00796DC6"/>
    <w:rsid w:val="007973C0"/>
    <w:rsid w:val="007976A2"/>
    <w:rsid w:val="00797DCF"/>
    <w:rsid w:val="00797F3D"/>
    <w:rsid w:val="00797FD6"/>
    <w:rsid w:val="007A055B"/>
    <w:rsid w:val="007A096B"/>
    <w:rsid w:val="007A0A30"/>
    <w:rsid w:val="007A0B7A"/>
    <w:rsid w:val="007A0DB9"/>
    <w:rsid w:val="007A1498"/>
    <w:rsid w:val="007A1728"/>
    <w:rsid w:val="007A17C2"/>
    <w:rsid w:val="007A1A10"/>
    <w:rsid w:val="007A2FF4"/>
    <w:rsid w:val="007A3199"/>
    <w:rsid w:val="007A31BB"/>
    <w:rsid w:val="007A3574"/>
    <w:rsid w:val="007A3639"/>
    <w:rsid w:val="007A3893"/>
    <w:rsid w:val="007A425E"/>
    <w:rsid w:val="007A4B1B"/>
    <w:rsid w:val="007A4BED"/>
    <w:rsid w:val="007A4CD7"/>
    <w:rsid w:val="007A4FC4"/>
    <w:rsid w:val="007A543D"/>
    <w:rsid w:val="007A56D3"/>
    <w:rsid w:val="007A5889"/>
    <w:rsid w:val="007A5B08"/>
    <w:rsid w:val="007A5DDB"/>
    <w:rsid w:val="007A5F06"/>
    <w:rsid w:val="007A626F"/>
    <w:rsid w:val="007A6504"/>
    <w:rsid w:val="007A6C0D"/>
    <w:rsid w:val="007A6C81"/>
    <w:rsid w:val="007A7142"/>
    <w:rsid w:val="007A725C"/>
    <w:rsid w:val="007A7B40"/>
    <w:rsid w:val="007B016F"/>
    <w:rsid w:val="007B037D"/>
    <w:rsid w:val="007B03A3"/>
    <w:rsid w:val="007B045E"/>
    <w:rsid w:val="007B0AE5"/>
    <w:rsid w:val="007B1602"/>
    <w:rsid w:val="007B1673"/>
    <w:rsid w:val="007B172F"/>
    <w:rsid w:val="007B1C8F"/>
    <w:rsid w:val="007B20E9"/>
    <w:rsid w:val="007B2BD6"/>
    <w:rsid w:val="007B2D29"/>
    <w:rsid w:val="007B30DD"/>
    <w:rsid w:val="007B34CC"/>
    <w:rsid w:val="007B38B0"/>
    <w:rsid w:val="007B3B02"/>
    <w:rsid w:val="007B3BA6"/>
    <w:rsid w:val="007B3EE0"/>
    <w:rsid w:val="007B467C"/>
    <w:rsid w:val="007B4BF4"/>
    <w:rsid w:val="007B4D53"/>
    <w:rsid w:val="007B4EF4"/>
    <w:rsid w:val="007B547D"/>
    <w:rsid w:val="007B56BF"/>
    <w:rsid w:val="007B58C6"/>
    <w:rsid w:val="007B60B7"/>
    <w:rsid w:val="007B6D83"/>
    <w:rsid w:val="007B6F13"/>
    <w:rsid w:val="007B74FB"/>
    <w:rsid w:val="007B75E2"/>
    <w:rsid w:val="007C021B"/>
    <w:rsid w:val="007C05D2"/>
    <w:rsid w:val="007C05ED"/>
    <w:rsid w:val="007C094D"/>
    <w:rsid w:val="007C11FA"/>
    <w:rsid w:val="007C17FA"/>
    <w:rsid w:val="007C2885"/>
    <w:rsid w:val="007C2A2D"/>
    <w:rsid w:val="007C2B37"/>
    <w:rsid w:val="007C33C9"/>
    <w:rsid w:val="007C3675"/>
    <w:rsid w:val="007C38F2"/>
    <w:rsid w:val="007C3D17"/>
    <w:rsid w:val="007C3E56"/>
    <w:rsid w:val="007C3FEE"/>
    <w:rsid w:val="007C4B26"/>
    <w:rsid w:val="007C4BAD"/>
    <w:rsid w:val="007C4C1C"/>
    <w:rsid w:val="007C5306"/>
    <w:rsid w:val="007C581C"/>
    <w:rsid w:val="007C61CC"/>
    <w:rsid w:val="007C6560"/>
    <w:rsid w:val="007C676C"/>
    <w:rsid w:val="007C6834"/>
    <w:rsid w:val="007C6E1A"/>
    <w:rsid w:val="007C70A3"/>
    <w:rsid w:val="007C7275"/>
    <w:rsid w:val="007C7693"/>
    <w:rsid w:val="007C77F3"/>
    <w:rsid w:val="007C797E"/>
    <w:rsid w:val="007D02C2"/>
    <w:rsid w:val="007D03CD"/>
    <w:rsid w:val="007D067B"/>
    <w:rsid w:val="007D07A6"/>
    <w:rsid w:val="007D07E4"/>
    <w:rsid w:val="007D1799"/>
    <w:rsid w:val="007D1EAA"/>
    <w:rsid w:val="007D2553"/>
    <w:rsid w:val="007D3055"/>
    <w:rsid w:val="007D3240"/>
    <w:rsid w:val="007D34DE"/>
    <w:rsid w:val="007D3C4F"/>
    <w:rsid w:val="007D4FDD"/>
    <w:rsid w:val="007D53A6"/>
    <w:rsid w:val="007D55EA"/>
    <w:rsid w:val="007D567C"/>
    <w:rsid w:val="007D5CD3"/>
    <w:rsid w:val="007D6530"/>
    <w:rsid w:val="007D663A"/>
    <w:rsid w:val="007D68CF"/>
    <w:rsid w:val="007D6F70"/>
    <w:rsid w:val="007D741E"/>
    <w:rsid w:val="007D7694"/>
    <w:rsid w:val="007E0109"/>
    <w:rsid w:val="007E015D"/>
    <w:rsid w:val="007E04D6"/>
    <w:rsid w:val="007E06B2"/>
    <w:rsid w:val="007E08BD"/>
    <w:rsid w:val="007E0B71"/>
    <w:rsid w:val="007E0BF6"/>
    <w:rsid w:val="007E10CF"/>
    <w:rsid w:val="007E17A6"/>
    <w:rsid w:val="007E183D"/>
    <w:rsid w:val="007E1971"/>
    <w:rsid w:val="007E1C7E"/>
    <w:rsid w:val="007E1C8B"/>
    <w:rsid w:val="007E1F3E"/>
    <w:rsid w:val="007E2084"/>
    <w:rsid w:val="007E22DF"/>
    <w:rsid w:val="007E24D3"/>
    <w:rsid w:val="007E2FA6"/>
    <w:rsid w:val="007E2FFA"/>
    <w:rsid w:val="007E3447"/>
    <w:rsid w:val="007E41AB"/>
    <w:rsid w:val="007E47B3"/>
    <w:rsid w:val="007E4D58"/>
    <w:rsid w:val="007E51AE"/>
    <w:rsid w:val="007E51D8"/>
    <w:rsid w:val="007E5809"/>
    <w:rsid w:val="007E5B3E"/>
    <w:rsid w:val="007E5C26"/>
    <w:rsid w:val="007E5EB4"/>
    <w:rsid w:val="007E5EFE"/>
    <w:rsid w:val="007E6114"/>
    <w:rsid w:val="007E6293"/>
    <w:rsid w:val="007E6636"/>
    <w:rsid w:val="007E66A3"/>
    <w:rsid w:val="007E685B"/>
    <w:rsid w:val="007E6936"/>
    <w:rsid w:val="007E6ED5"/>
    <w:rsid w:val="007E7472"/>
    <w:rsid w:val="007E7641"/>
    <w:rsid w:val="007E79E2"/>
    <w:rsid w:val="007E7A7D"/>
    <w:rsid w:val="007E7AD8"/>
    <w:rsid w:val="007E7D76"/>
    <w:rsid w:val="007F00A5"/>
    <w:rsid w:val="007F01F3"/>
    <w:rsid w:val="007F036B"/>
    <w:rsid w:val="007F059F"/>
    <w:rsid w:val="007F0A6F"/>
    <w:rsid w:val="007F0C66"/>
    <w:rsid w:val="007F1174"/>
    <w:rsid w:val="007F14B8"/>
    <w:rsid w:val="007F21B7"/>
    <w:rsid w:val="007F223A"/>
    <w:rsid w:val="007F23CF"/>
    <w:rsid w:val="007F2B09"/>
    <w:rsid w:val="007F2C1B"/>
    <w:rsid w:val="007F3026"/>
    <w:rsid w:val="007F33DF"/>
    <w:rsid w:val="007F3789"/>
    <w:rsid w:val="007F3808"/>
    <w:rsid w:val="007F3CC5"/>
    <w:rsid w:val="007F3FDE"/>
    <w:rsid w:val="007F41C2"/>
    <w:rsid w:val="007F4904"/>
    <w:rsid w:val="007F4D0E"/>
    <w:rsid w:val="007F4E55"/>
    <w:rsid w:val="007F4F65"/>
    <w:rsid w:val="007F4FD0"/>
    <w:rsid w:val="007F52E3"/>
    <w:rsid w:val="007F5603"/>
    <w:rsid w:val="007F6022"/>
    <w:rsid w:val="007F650D"/>
    <w:rsid w:val="007F6805"/>
    <w:rsid w:val="007F6AA3"/>
    <w:rsid w:val="007F6C48"/>
    <w:rsid w:val="007F6FF6"/>
    <w:rsid w:val="007F707C"/>
    <w:rsid w:val="007F7E07"/>
    <w:rsid w:val="008001C6"/>
    <w:rsid w:val="0080041E"/>
    <w:rsid w:val="00800632"/>
    <w:rsid w:val="00800709"/>
    <w:rsid w:val="00801441"/>
    <w:rsid w:val="0080164F"/>
    <w:rsid w:val="00801C19"/>
    <w:rsid w:val="00801E8B"/>
    <w:rsid w:val="008022F5"/>
    <w:rsid w:val="00802E16"/>
    <w:rsid w:val="008030A0"/>
    <w:rsid w:val="00803342"/>
    <w:rsid w:val="008037EF"/>
    <w:rsid w:val="00803814"/>
    <w:rsid w:val="008038AE"/>
    <w:rsid w:val="00803D16"/>
    <w:rsid w:val="00803DB8"/>
    <w:rsid w:val="00804574"/>
    <w:rsid w:val="00804D7E"/>
    <w:rsid w:val="00804E7F"/>
    <w:rsid w:val="0080531A"/>
    <w:rsid w:val="0080598D"/>
    <w:rsid w:val="00806121"/>
    <w:rsid w:val="00806151"/>
    <w:rsid w:val="008061E4"/>
    <w:rsid w:val="008064C9"/>
    <w:rsid w:val="008070C5"/>
    <w:rsid w:val="00807A57"/>
    <w:rsid w:val="00810078"/>
    <w:rsid w:val="00810233"/>
    <w:rsid w:val="008103D5"/>
    <w:rsid w:val="0081066A"/>
    <w:rsid w:val="00810E70"/>
    <w:rsid w:val="00811254"/>
    <w:rsid w:val="0081180A"/>
    <w:rsid w:val="00812344"/>
    <w:rsid w:val="00812AB6"/>
    <w:rsid w:val="00813031"/>
    <w:rsid w:val="0081324A"/>
    <w:rsid w:val="0081366E"/>
    <w:rsid w:val="00813AB2"/>
    <w:rsid w:val="00813D44"/>
    <w:rsid w:val="0081407F"/>
    <w:rsid w:val="00814539"/>
    <w:rsid w:val="0081487D"/>
    <w:rsid w:val="0081489E"/>
    <w:rsid w:val="00814B83"/>
    <w:rsid w:val="00814CC0"/>
    <w:rsid w:val="00814DB6"/>
    <w:rsid w:val="008155AE"/>
    <w:rsid w:val="00815770"/>
    <w:rsid w:val="00815E37"/>
    <w:rsid w:val="00815F35"/>
    <w:rsid w:val="008160B6"/>
    <w:rsid w:val="008169C9"/>
    <w:rsid w:val="00816A40"/>
    <w:rsid w:val="00816DEF"/>
    <w:rsid w:val="00816DFA"/>
    <w:rsid w:val="00817248"/>
    <w:rsid w:val="008177DF"/>
    <w:rsid w:val="008179A9"/>
    <w:rsid w:val="00817D92"/>
    <w:rsid w:val="00817E04"/>
    <w:rsid w:val="00817ECF"/>
    <w:rsid w:val="0082025F"/>
    <w:rsid w:val="00820354"/>
    <w:rsid w:val="008205DF"/>
    <w:rsid w:val="008207AC"/>
    <w:rsid w:val="008209D8"/>
    <w:rsid w:val="008217F0"/>
    <w:rsid w:val="00821905"/>
    <w:rsid w:val="00821F50"/>
    <w:rsid w:val="0082200D"/>
    <w:rsid w:val="00822330"/>
    <w:rsid w:val="00822D0C"/>
    <w:rsid w:val="00822F81"/>
    <w:rsid w:val="0082310C"/>
    <w:rsid w:val="008239C6"/>
    <w:rsid w:val="00823C05"/>
    <w:rsid w:val="0082418D"/>
    <w:rsid w:val="008243A0"/>
    <w:rsid w:val="00824AE7"/>
    <w:rsid w:val="00824B99"/>
    <w:rsid w:val="00824BAE"/>
    <w:rsid w:val="00824BE9"/>
    <w:rsid w:val="0082501F"/>
    <w:rsid w:val="0082507C"/>
    <w:rsid w:val="008252A2"/>
    <w:rsid w:val="0082554A"/>
    <w:rsid w:val="0082695C"/>
    <w:rsid w:val="00826AA4"/>
    <w:rsid w:val="00827416"/>
    <w:rsid w:val="008277A1"/>
    <w:rsid w:val="00827ED7"/>
    <w:rsid w:val="0083093E"/>
    <w:rsid w:val="00830B6E"/>
    <w:rsid w:val="00830F25"/>
    <w:rsid w:val="00831059"/>
    <w:rsid w:val="00831F0B"/>
    <w:rsid w:val="0083272D"/>
    <w:rsid w:val="00832AB3"/>
    <w:rsid w:val="00832D54"/>
    <w:rsid w:val="00833485"/>
    <w:rsid w:val="0083359E"/>
    <w:rsid w:val="0083380A"/>
    <w:rsid w:val="00833B4C"/>
    <w:rsid w:val="00833ED8"/>
    <w:rsid w:val="0083414B"/>
    <w:rsid w:val="0083444B"/>
    <w:rsid w:val="008345E4"/>
    <w:rsid w:val="00834C51"/>
    <w:rsid w:val="00834DA0"/>
    <w:rsid w:val="00834F78"/>
    <w:rsid w:val="008351ED"/>
    <w:rsid w:val="008352C0"/>
    <w:rsid w:val="0083540C"/>
    <w:rsid w:val="008354E8"/>
    <w:rsid w:val="00835899"/>
    <w:rsid w:val="008358DF"/>
    <w:rsid w:val="00835DEB"/>
    <w:rsid w:val="008363C3"/>
    <w:rsid w:val="008363E1"/>
    <w:rsid w:val="008365F9"/>
    <w:rsid w:val="00837CE6"/>
    <w:rsid w:val="00837EF7"/>
    <w:rsid w:val="00840174"/>
    <w:rsid w:val="008403F7"/>
    <w:rsid w:val="008405DC"/>
    <w:rsid w:val="008406C8"/>
    <w:rsid w:val="008408DB"/>
    <w:rsid w:val="00840A95"/>
    <w:rsid w:val="00840D6C"/>
    <w:rsid w:val="00840EFE"/>
    <w:rsid w:val="008415A6"/>
    <w:rsid w:val="00841800"/>
    <w:rsid w:val="00842141"/>
    <w:rsid w:val="00842EE7"/>
    <w:rsid w:val="00843612"/>
    <w:rsid w:val="00843805"/>
    <w:rsid w:val="00843A95"/>
    <w:rsid w:val="00844092"/>
    <w:rsid w:val="00844262"/>
    <w:rsid w:val="008447B1"/>
    <w:rsid w:val="00844C2B"/>
    <w:rsid w:val="00844F2C"/>
    <w:rsid w:val="008450F6"/>
    <w:rsid w:val="0084562A"/>
    <w:rsid w:val="0084627B"/>
    <w:rsid w:val="008466C4"/>
    <w:rsid w:val="008469B5"/>
    <w:rsid w:val="008470D2"/>
    <w:rsid w:val="00847CA3"/>
    <w:rsid w:val="00847D38"/>
    <w:rsid w:val="00847DAE"/>
    <w:rsid w:val="00847F16"/>
    <w:rsid w:val="0085015E"/>
    <w:rsid w:val="0085034C"/>
    <w:rsid w:val="008503B6"/>
    <w:rsid w:val="0085043A"/>
    <w:rsid w:val="00850497"/>
    <w:rsid w:val="00850909"/>
    <w:rsid w:val="00850A18"/>
    <w:rsid w:val="00850D30"/>
    <w:rsid w:val="00850F0E"/>
    <w:rsid w:val="0085140A"/>
    <w:rsid w:val="008515EA"/>
    <w:rsid w:val="008522E2"/>
    <w:rsid w:val="00853155"/>
    <w:rsid w:val="00853609"/>
    <w:rsid w:val="008538AC"/>
    <w:rsid w:val="00853A27"/>
    <w:rsid w:val="00853C55"/>
    <w:rsid w:val="008546B7"/>
    <w:rsid w:val="008546DD"/>
    <w:rsid w:val="0085498E"/>
    <w:rsid w:val="00854C46"/>
    <w:rsid w:val="00854D01"/>
    <w:rsid w:val="0085501D"/>
    <w:rsid w:val="0085566D"/>
    <w:rsid w:val="00855AB8"/>
    <w:rsid w:val="00855E80"/>
    <w:rsid w:val="00855FCA"/>
    <w:rsid w:val="00856144"/>
    <w:rsid w:val="008562BA"/>
    <w:rsid w:val="00856A31"/>
    <w:rsid w:val="00856EB6"/>
    <w:rsid w:val="00856F80"/>
    <w:rsid w:val="008571A5"/>
    <w:rsid w:val="0085750E"/>
    <w:rsid w:val="00857C5B"/>
    <w:rsid w:val="008604BA"/>
    <w:rsid w:val="00860BFA"/>
    <w:rsid w:val="00861519"/>
    <w:rsid w:val="00861520"/>
    <w:rsid w:val="0086168E"/>
    <w:rsid w:val="00861ABC"/>
    <w:rsid w:val="0086222E"/>
    <w:rsid w:val="008622F3"/>
    <w:rsid w:val="0086267C"/>
    <w:rsid w:val="00862C52"/>
    <w:rsid w:val="00862E1E"/>
    <w:rsid w:val="00862F78"/>
    <w:rsid w:val="0086308D"/>
    <w:rsid w:val="008630A0"/>
    <w:rsid w:val="00863242"/>
    <w:rsid w:val="00863757"/>
    <w:rsid w:val="008642E0"/>
    <w:rsid w:val="00864536"/>
    <w:rsid w:val="008659E5"/>
    <w:rsid w:val="00865AC7"/>
    <w:rsid w:val="00865D18"/>
    <w:rsid w:val="00866392"/>
    <w:rsid w:val="00866702"/>
    <w:rsid w:val="00866CBE"/>
    <w:rsid w:val="00867577"/>
    <w:rsid w:val="00867E18"/>
    <w:rsid w:val="0087063E"/>
    <w:rsid w:val="0087083F"/>
    <w:rsid w:val="00870ACF"/>
    <w:rsid w:val="00870B32"/>
    <w:rsid w:val="00870E15"/>
    <w:rsid w:val="00871CEF"/>
    <w:rsid w:val="00871F85"/>
    <w:rsid w:val="00872002"/>
    <w:rsid w:val="0087208F"/>
    <w:rsid w:val="008727E5"/>
    <w:rsid w:val="0087288F"/>
    <w:rsid w:val="00872C5A"/>
    <w:rsid w:val="00872D3B"/>
    <w:rsid w:val="008732D5"/>
    <w:rsid w:val="0087368E"/>
    <w:rsid w:val="00873F57"/>
    <w:rsid w:val="008746AD"/>
    <w:rsid w:val="00874969"/>
    <w:rsid w:val="00874F92"/>
    <w:rsid w:val="00875973"/>
    <w:rsid w:val="00876044"/>
    <w:rsid w:val="008760D6"/>
    <w:rsid w:val="00876281"/>
    <w:rsid w:val="00876349"/>
    <w:rsid w:val="00876775"/>
    <w:rsid w:val="00876837"/>
    <w:rsid w:val="00876882"/>
    <w:rsid w:val="00876A06"/>
    <w:rsid w:val="00876BD7"/>
    <w:rsid w:val="0087710D"/>
    <w:rsid w:val="0087716E"/>
    <w:rsid w:val="00877240"/>
    <w:rsid w:val="0087753B"/>
    <w:rsid w:val="008776AA"/>
    <w:rsid w:val="0087793E"/>
    <w:rsid w:val="00877A97"/>
    <w:rsid w:val="00877B1E"/>
    <w:rsid w:val="0088008B"/>
    <w:rsid w:val="00880297"/>
    <w:rsid w:val="0088038F"/>
    <w:rsid w:val="008805C6"/>
    <w:rsid w:val="00880929"/>
    <w:rsid w:val="00880BF5"/>
    <w:rsid w:val="00880DC1"/>
    <w:rsid w:val="008818AE"/>
    <w:rsid w:val="00882AD3"/>
    <w:rsid w:val="00882CFC"/>
    <w:rsid w:val="00882DA0"/>
    <w:rsid w:val="00882F32"/>
    <w:rsid w:val="0088315D"/>
    <w:rsid w:val="00883905"/>
    <w:rsid w:val="00884392"/>
    <w:rsid w:val="008847E3"/>
    <w:rsid w:val="00884A68"/>
    <w:rsid w:val="00884EF5"/>
    <w:rsid w:val="00884FEE"/>
    <w:rsid w:val="0088556B"/>
    <w:rsid w:val="00885732"/>
    <w:rsid w:val="0088608E"/>
    <w:rsid w:val="0088617C"/>
    <w:rsid w:val="0088648F"/>
    <w:rsid w:val="00886C64"/>
    <w:rsid w:val="00886CEF"/>
    <w:rsid w:val="00886D4F"/>
    <w:rsid w:val="00886E87"/>
    <w:rsid w:val="0088739F"/>
    <w:rsid w:val="00887441"/>
    <w:rsid w:val="008874A9"/>
    <w:rsid w:val="00887CCE"/>
    <w:rsid w:val="00887DA9"/>
    <w:rsid w:val="00887E77"/>
    <w:rsid w:val="008901BD"/>
    <w:rsid w:val="00890695"/>
    <w:rsid w:val="008906E7"/>
    <w:rsid w:val="008906F2"/>
    <w:rsid w:val="008908C2"/>
    <w:rsid w:val="0089109E"/>
    <w:rsid w:val="00891B75"/>
    <w:rsid w:val="00891C75"/>
    <w:rsid w:val="00892750"/>
    <w:rsid w:val="00892B79"/>
    <w:rsid w:val="00892BAC"/>
    <w:rsid w:val="00892C7E"/>
    <w:rsid w:val="00892D49"/>
    <w:rsid w:val="00892F28"/>
    <w:rsid w:val="0089334A"/>
    <w:rsid w:val="00893B74"/>
    <w:rsid w:val="008944FB"/>
    <w:rsid w:val="00894681"/>
    <w:rsid w:val="00894C22"/>
    <w:rsid w:val="00894D48"/>
    <w:rsid w:val="00894EA3"/>
    <w:rsid w:val="00895257"/>
    <w:rsid w:val="00895453"/>
    <w:rsid w:val="00895D9F"/>
    <w:rsid w:val="00895E27"/>
    <w:rsid w:val="0089617D"/>
    <w:rsid w:val="00896417"/>
    <w:rsid w:val="0089696E"/>
    <w:rsid w:val="00897145"/>
    <w:rsid w:val="0089785C"/>
    <w:rsid w:val="00897AAC"/>
    <w:rsid w:val="00897B1E"/>
    <w:rsid w:val="008A012A"/>
    <w:rsid w:val="008A0893"/>
    <w:rsid w:val="008A1499"/>
    <w:rsid w:val="008A17C0"/>
    <w:rsid w:val="008A188E"/>
    <w:rsid w:val="008A1EEB"/>
    <w:rsid w:val="008A1F86"/>
    <w:rsid w:val="008A1F8F"/>
    <w:rsid w:val="008A23A6"/>
    <w:rsid w:val="008A292A"/>
    <w:rsid w:val="008A29CF"/>
    <w:rsid w:val="008A2C28"/>
    <w:rsid w:val="008A2FC4"/>
    <w:rsid w:val="008A3378"/>
    <w:rsid w:val="008A3699"/>
    <w:rsid w:val="008A38D4"/>
    <w:rsid w:val="008A3D32"/>
    <w:rsid w:val="008A3EED"/>
    <w:rsid w:val="008A4837"/>
    <w:rsid w:val="008A4AE2"/>
    <w:rsid w:val="008A4D5E"/>
    <w:rsid w:val="008A4F65"/>
    <w:rsid w:val="008A5494"/>
    <w:rsid w:val="008A5CA0"/>
    <w:rsid w:val="008A5E41"/>
    <w:rsid w:val="008A62C8"/>
    <w:rsid w:val="008A65D5"/>
    <w:rsid w:val="008A700E"/>
    <w:rsid w:val="008A7AD2"/>
    <w:rsid w:val="008B05D4"/>
    <w:rsid w:val="008B0A43"/>
    <w:rsid w:val="008B0E87"/>
    <w:rsid w:val="008B0EC2"/>
    <w:rsid w:val="008B175E"/>
    <w:rsid w:val="008B189C"/>
    <w:rsid w:val="008B19A0"/>
    <w:rsid w:val="008B1A9E"/>
    <w:rsid w:val="008B1AD0"/>
    <w:rsid w:val="008B203D"/>
    <w:rsid w:val="008B204C"/>
    <w:rsid w:val="008B251C"/>
    <w:rsid w:val="008B2ED3"/>
    <w:rsid w:val="008B30C6"/>
    <w:rsid w:val="008B331A"/>
    <w:rsid w:val="008B3549"/>
    <w:rsid w:val="008B3BB8"/>
    <w:rsid w:val="008B3D31"/>
    <w:rsid w:val="008B472F"/>
    <w:rsid w:val="008B47CE"/>
    <w:rsid w:val="008B48DA"/>
    <w:rsid w:val="008B4B90"/>
    <w:rsid w:val="008B4D41"/>
    <w:rsid w:val="008B4ED1"/>
    <w:rsid w:val="008B4EE0"/>
    <w:rsid w:val="008B52C1"/>
    <w:rsid w:val="008B54E5"/>
    <w:rsid w:val="008B573C"/>
    <w:rsid w:val="008B6190"/>
    <w:rsid w:val="008B6814"/>
    <w:rsid w:val="008B68B9"/>
    <w:rsid w:val="008B7138"/>
    <w:rsid w:val="008B7BA6"/>
    <w:rsid w:val="008B7DCB"/>
    <w:rsid w:val="008B7FB5"/>
    <w:rsid w:val="008C032B"/>
    <w:rsid w:val="008C0522"/>
    <w:rsid w:val="008C091A"/>
    <w:rsid w:val="008C0A12"/>
    <w:rsid w:val="008C0A69"/>
    <w:rsid w:val="008C0AAF"/>
    <w:rsid w:val="008C0ACB"/>
    <w:rsid w:val="008C0DB0"/>
    <w:rsid w:val="008C116E"/>
    <w:rsid w:val="008C1501"/>
    <w:rsid w:val="008C1564"/>
    <w:rsid w:val="008C1CDD"/>
    <w:rsid w:val="008C1D9C"/>
    <w:rsid w:val="008C20E7"/>
    <w:rsid w:val="008C242A"/>
    <w:rsid w:val="008C2680"/>
    <w:rsid w:val="008C26A6"/>
    <w:rsid w:val="008C2CF3"/>
    <w:rsid w:val="008C2EBF"/>
    <w:rsid w:val="008C36B0"/>
    <w:rsid w:val="008C3D4C"/>
    <w:rsid w:val="008C473D"/>
    <w:rsid w:val="008C47DA"/>
    <w:rsid w:val="008C4BDD"/>
    <w:rsid w:val="008C4F6D"/>
    <w:rsid w:val="008C4FEF"/>
    <w:rsid w:val="008C5386"/>
    <w:rsid w:val="008C582C"/>
    <w:rsid w:val="008C5A16"/>
    <w:rsid w:val="008C5DBA"/>
    <w:rsid w:val="008C65D0"/>
    <w:rsid w:val="008C65F2"/>
    <w:rsid w:val="008C6AAD"/>
    <w:rsid w:val="008C6D32"/>
    <w:rsid w:val="008C7350"/>
    <w:rsid w:val="008C7600"/>
    <w:rsid w:val="008C7716"/>
    <w:rsid w:val="008C7A2D"/>
    <w:rsid w:val="008C7DCD"/>
    <w:rsid w:val="008C7F00"/>
    <w:rsid w:val="008D03B7"/>
    <w:rsid w:val="008D05A4"/>
    <w:rsid w:val="008D1213"/>
    <w:rsid w:val="008D12D4"/>
    <w:rsid w:val="008D1394"/>
    <w:rsid w:val="008D19BD"/>
    <w:rsid w:val="008D24AF"/>
    <w:rsid w:val="008D2787"/>
    <w:rsid w:val="008D3463"/>
    <w:rsid w:val="008D34E5"/>
    <w:rsid w:val="008D47B2"/>
    <w:rsid w:val="008D489F"/>
    <w:rsid w:val="008D5017"/>
    <w:rsid w:val="008D55CA"/>
    <w:rsid w:val="008D5B04"/>
    <w:rsid w:val="008D5C3E"/>
    <w:rsid w:val="008D604F"/>
    <w:rsid w:val="008D6BDF"/>
    <w:rsid w:val="008D7088"/>
    <w:rsid w:val="008D7292"/>
    <w:rsid w:val="008D7757"/>
    <w:rsid w:val="008D77E4"/>
    <w:rsid w:val="008D79EF"/>
    <w:rsid w:val="008D7D26"/>
    <w:rsid w:val="008D7D76"/>
    <w:rsid w:val="008E00BB"/>
    <w:rsid w:val="008E0437"/>
    <w:rsid w:val="008E04DC"/>
    <w:rsid w:val="008E0A03"/>
    <w:rsid w:val="008E0A27"/>
    <w:rsid w:val="008E0E24"/>
    <w:rsid w:val="008E103F"/>
    <w:rsid w:val="008E1200"/>
    <w:rsid w:val="008E1715"/>
    <w:rsid w:val="008E17B1"/>
    <w:rsid w:val="008E1AC0"/>
    <w:rsid w:val="008E1F11"/>
    <w:rsid w:val="008E261D"/>
    <w:rsid w:val="008E269F"/>
    <w:rsid w:val="008E313D"/>
    <w:rsid w:val="008E3615"/>
    <w:rsid w:val="008E37FE"/>
    <w:rsid w:val="008E3D5C"/>
    <w:rsid w:val="008E43F5"/>
    <w:rsid w:val="008E4679"/>
    <w:rsid w:val="008E4EAE"/>
    <w:rsid w:val="008E5398"/>
    <w:rsid w:val="008E5C1E"/>
    <w:rsid w:val="008E663C"/>
    <w:rsid w:val="008E7338"/>
    <w:rsid w:val="008E73E5"/>
    <w:rsid w:val="008E786E"/>
    <w:rsid w:val="008E7905"/>
    <w:rsid w:val="008E795C"/>
    <w:rsid w:val="008E7A6A"/>
    <w:rsid w:val="008F037F"/>
    <w:rsid w:val="008F0790"/>
    <w:rsid w:val="008F0BE4"/>
    <w:rsid w:val="008F0C9B"/>
    <w:rsid w:val="008F17B3"/>
    <w:rsid w:val="008F180A"/>
    <w:rsid w:val="008F1B43"/>
    <w:rsid w:val="008F1C2D"/>
    <w:rsid w:val="008F1DFF"/>
    <w:rsid w:val="008F1ED6"/>
    <w:rsid w:val="008F2077"/>
    <w:rsid w:val="008F2213"/>
    <w:rsid w:val="008F2470"/>
    <w:rsid w:val="008F25DE"/>
    <w:rsid w:val="008F26F1"/>
    <w:rsid w:val="008F2CFE"/>
    <w:rsid w:val="008F2E27"/>
    <w:rsid w:val="008F33A1"/>
    <w:rsid w:val="008F3570"/>
    <w:rsid w:val="008F3D4E"/>
    <w:rsid w:val="008F3F29"/>
    <w:rsid w:val="008F40AF"/>
    <w:rsid w:val="008F4A1C"/>
    <w:rsid w:val="008F4C3F"/>
    <w:rsid w:val="008F4C97"/>
    <w:rsid w:val="008F5090"/>
    <w:rsid w:val="008F5920"/>
    <w:rsid w:val="008F5AFD"/>
    <w:rsid w:val="008F5FE6"/>
    <w:rsid w:val="008F601A"/>
    <w:rsid w:val="008F61AC"/>
    <w:rsid w:val="008F643C"/>
    <w:rsid w:val="008F6C3A"/>
    <w:rsid w:val="008F6FCB"/>
    <w:rsid w:val="008F7D8A"/>
    <w:rsid w:val="009003B3"/>
    <w:rsid w:val="009004DF"/>
    <w:rsid w:val="009004ED"/>
    <w:rsid w:val="0090060C"/>
    <w:rsid w:val="00900C93"/>
    <w:rsid w:val="00900E8F"/>
    <w:rsid w:val="0090105E"/>
    <w:rsid w:val="00902023"/>
    <w:rsid w:val="00902B94"/>
    <w:rsid w:val="00903BA7"/>
    <w:rsid w:val="00903D76"/>
    <w:rsid w:val="009040EE"/>
    <w:rsid w:val="009045E1"/>
    <w:rsid w:val="00904768"/>
    <w:rsid w:val="009049B0"/>
    <w:rsid w:val="00904DDF"/>
    <w:rsid w:val="00904E12"/>
    <w:rsid w:val="00904ED4"/>
    <w:rsid w:val="009054A1"/>
    <w:rsid w:val="009058EC"/>
    <w:rsid w:val="00905911"/>
    <w:rsid w:val="00905A28"/>
    <w:rsid w:val="00906088"/>
    <w:rsid w:val="009067C2"/>
    <w:rsid w:val="00906805"/>
    <w:rsid w:val="00906D2F"/>
    <w:rsid w:val="00907C89"/>
    <w:rsid w:val="00907DB6"/>
    <w:rsid w:val="009108BE"/>
    <w:rsid w:val="009108C6"/>
    <w:rsid w:val="00910DD0"/>
    <w:rsid w:val="009110A0"/>
    <w:rsid w:val="00911B3E"/>
    <w:rsid w:val="00911CCF"/>
    <w:rsid w:val="009122A8"/>
    <w:rsid w:val="00912528"/>
    <w:rsid w:val="00912C32"/>
    <w:rsid w:val="00912E23"/>
    <w:rsid w:val="009135AF"/>
    <w:rsid w:val="009139A7"/>
    <w:rsid w:val="0091499C"/>
    <w:rsid w:val="00914BD7"/>
    <w:rsid w:val="00914C00"/>
    <w:rsid w:val="009150FB"/>
    <w:rsid w:val="0091534E"/>
    <w:rsid w:val="00915CC4"/>
    <w:rsid w:val="009167F3"/>
    <w:rsid w:val="00916866"/>
    <w:rsid w:val="00916DEB"/>
    <w:rsid w:val="00917B95"/>
    <w:rsid w:val="00917E30"/>
    <w:rsid w:val="00917E65"/>
    <w:rsid w:val="00917FD9"/>
    <w:rsid w:val="009204C0"/>
    <w:rsid w:val="009208E2"/>
    <w:rsid w:val="00920A9D"/>
    <w:rsid w:val="00920FE8"/>
    <w:rsid w:val="00921023"/>
    <w:rsid w:val="0092148A"/>
    <w:rsid w:val="0092155D"/>
    <w:rsid w:val="009218F5"/>
    <w:rsid w:val="009218F6"/>
    <w:rsid w:val="00921975"/>
    <w:rsid w:val="009224D1"/>
    <w:rsid w:val="0092272C"/>
    <w:rsid w:val="00922792"/>
    <w:rsid w:val="00922864"/>
    <w:rsid w:val="00922C9F"/>
    <w:rsid w:val="009230FB"/>
    <w:rsid w:val="00923104"/>
    <w:rsid w:val="00923521"/>
    <w:rsid w:val="00923709"/>
    <w:rsid w:val="00923EB9"/>
    <w:rsid w:val="009241A2"/>
    <w:rsid w:val="00924203"/>
    <w:rsid w:val="009244C5"/>
    <w:rsid w:val="00924529"/>
    <w:rsid w:val="00924C1C"/>
    <w:rsid w:val="00924FA4"/>
    <w:rsid w:val="00925283"/>
    <w:rsid w:val="009253D6"/>
    <w:rsid w:val="0092565D"/>
    <w:rsid w:val="009259B7"/>
    <w:rsid w:val="00925B7B"/>
    <w:rsid w:val="00925F4F"/>
    <w:rsid w:val="00925FB0"/>
    <w:rsid w:val="009261C8"/>
    <w:rsid w:val="00926477"/>
    <w:rsid w:val="009266D5"/>
    <w:rsid w:val="00926896"/>
    <w:rsid w:val="00926C3F"/>
    <w:rsid w:val="00927B11"/>
    <w:rsid w:val="00927E33"/>
    <w:rsid w:val="00930123"/>
    <w:rsid w:val="0093037B"/>
    <w:rsid w:val="00930419"/>
    <w:rsid w:val="009306BE"/>
    <w:rsid w:val="009316FF"/>
    <w:rsid w:val="00931828"/>
    <w:rsid w:val="00931845"/>
    <w:rsid w:val="009319DF"/>
    <w:rsid w:val="00931A73"/>
    <w:rsid w:val="00932009"/>
    <w:rsid w:val="0093284F"/>
    <w:rsid w:val="00932F98"/>
    <w:rsid w:val="0093303A"/>
    <w:rsid w:val="00933287"/>
    <w:rsid w:val="00933450"/>
    <w:rsid w:val="00933702"/>
    <w:rsid w:val="00933DFB"/>
    <w:rsid w:val="00933E88"/>
    <w:rsid w:val="00934306"/>
    <w:rsid w:val="00934589"/>
    <w:rsid w:val="00934890"/>
    <w:rsid w:val="009355A2"/>
    <w:rsid w:val="00935610"/>
    <w:rsid w:val="00935B8C"/>
    <w:rsid w:val="009360CC"/>
    <w:rsid w:val="00936728"/>
    <w:rsid w:val="00936907"/>
    <w:rsid w:val="0093695E"/>
    <w:rsid w:val="009370F2"/>
    <w:rsid w:val="00937156"/>
    <w:rsid w:val="00937454"/>
    <w:rsid w:val="009403E7"/>
    <w:rsid w:val="009407B7"/>
    <w:rsid w:val="0094088C"/>
    <w:rsid w:val="00940989"/>
    <w:rsid w:val="0094103D"/>
    <w:rsid w:val="0094146D"/>
    <w:rsid w:val="009418C0"/>
    <w:rsid w:val="0094311E"/>
    <w:rsid w:val="009433E7"/>
    <w:rsid w:val="00943494"/>
    <w:rsid w:val="009437EE"/>
    <w:rsid w:val="00943A90"/>
    <w:rsid w:val="009442CB"/>
    <w:rsid w:val="0094436F"/>
    <w:rsid w:val="00944409"/>
    <w:rsid w:val="00944457"/>
    <w:rsid w:val="00944B09"/>
    <w:rsid w:val="00944B58"/>
    <w:rsid w:val="00944F14"/>
    <w:rsid w:val="00945849"/>
    <w:rsid w:val="00945EB8"/>
    <w:rsid w:val="0094620E"/>
    <w:rsid w:val="00946590"/>
    <w:rsid w:val="009468AB"/>
    <w:rsid w:val="00946BD3"/>
    <w:rsid w:val="00946F15"/>
    <w:rsid w:val="0094745F"/>
    <w:rsid w:val="00947615"/>
    <w:rsid w:val="00947709"/>
    <w:rsid w:val="0094799E"/>
    <w:rsid w:val="00950149"/>
    <w:rsid w:val="00950749"/>
    <w:rsid w:val="00950D7B"/>
    <w:rsid w:val="00951071"/>
    <w:rsid w:val="00951159"/>
    <w:rsid w:val="009513BA"/>
    <w:rsid w:val="00951699"/>
    <w:rsid w:val="0095193F"/>
    <w:rsid w:val="00951BD4"/>
    <w:rsid w:val="00952461"/>
    <w:rsid w:val="00952569"/>
    <w:rsid w:val="009526F1"/>
    <w:rsid w:val="00952767"/>
    <w:rsid w:val="00952A7F"/>
    <w:rsid w:val="00952F47"/>
    <w:rsid w:val="00953761"/>
    <w:rsid w:val="009537F6"/>
    <w:rsid w:val="00953852"/>
    <w:rsid w:val="00953856"/>
    <w:rsid w:val="00953990"/>
    <w:rsid w:val="009539BA"/>
    <w:rsid w:val="0095447C"/>
    <w:rsid w:val="009544A5"/>
    <w:rsid w:val="009544F6"/>
    <w:rsid w:val="00954538"/>
    <w:rsid w:val="00954C66"/>
    <w:rsid w:val="00954F6B"/>
    <w:rsid w:val="00955475"/>
    <w:rsid w:val="00956746"/>
    <w:rsid w:val="00956897"/>
    <w:rsid w:val="00957633"/>
    <w:rsid w:val="00957695"/>
    <w:rsid w:val="0095776A"/>
    <w:rsid w:val="00957BC2"/>
    <w:rsid w:val="00957C05"/>
    <w:rsid w:val="00957C56"/>
    <w:rsid w:val="00957CFA"/>
    <w:rsid w:val="009600B0"/>
    <w:rsid w:val="009605EA"/>
    <w:rsid w:val="00960628"/>
    <w:rsid w:val="00961236"/>
    <w:rsid w:val="00961CE6"/>
    <w:rsid w:val="009622E8"/>
    <w:rsid w:val="00962535"/>
    <w:rsid w:val="00962682"/>
    <w:rsid w:val="009627F8"/>
    <w:rsid w:val="0096280E"/>
    <w:rsid w:val="00962DAA"/>
    <w:rsid w:val="00962F2B"/>
    <w:rsid w:val="0096302F"/>
    <w:rsid w:val="00963498"/>
    <w:rsid w:val="00963813"/>
    <w:rsid w:val="00963C4F"/>
    <w:rsid w:val="009641DA"/>
    <w:rsid w:val="00964CC5"/>
    <w:rsid w:val="00965621"/>
    <w:rsid w:val="00965862"/>
    <w:rsid w:val="00965951"/>
    <w:rsid w:val="009659EF"/>
    <w:rsid w:val="00965E67"/>
    <w:rsid w:val="00966024"/>
    <w:rsid w:val="0096611D"/>
    <w:rsid w:val="009661B1"/>
    <w:rsid w:val="0096727F"/>
    <w:rsid w:val="009679B5"/>
    <w:rsid w:val="009679CF"/>
    <w:rsid w:val="00967A8C"/>
    <w:rsid w:val="00967B61"/>
    <w:rsid w:val="00967C01"/>
    <w:rsid w:val="00967ECF"/>
    <w:rsid w:val="0097018B"/>
    <w:rsid w:val="00970491"/>
    <w:rsid w:val="00970793"/>
    <w:rsid w:val="0097165F"/>
    <w:rsid w:val="00971A3F"/>
    <w:rsid w:val="00971C29"/>
    <w:rsid w:val="00971C74"/>
    <w:rsid w:val="00972A07"/>
    <w:rsid w:val="00972B09"/>
    <w:rsid w:val="009730AE"/>
    <w:rsid w:val="009734A8"/>
    <w:rsid w:val="009734FF"/>
    <w:rsid w:val="00973587"/>
    <w:rsid w:val="0097397C"/>
    <w:rsid w:val="009739E4"/>
    <w:rsid w:val="00973D3B"/>
    <w:rsid w:val="00974021"/>
    <w:rsid w:val="00974203"/>
    <w:rsid w:val="00974298"/>
    <w:rsid w:val="009743A5"/>
    <w:rsid w:val="00974592"/>
    <w:rsid w:val="0097475E"/>
    <w:rsid w:val="009749A8"/>
    <w:rsid w:val="00974D45"/>
    <w:rsid w:val="009751F0"/>
    <w:rsid w:val="009759FE"/>
    <w:rsid w:val="00975AA3"/>
    <w:rsid w:val="00975B1D"/>
    <w:rsid w:val="00976051"/>
    <w:rsid w:val="009766A0"/>
    <w:rsid w:val="009769A2"/>
    <w:rsid w:val="00976ACE"/>
    <w:rsid w:val="009771F8"/>
    <w:rsid w:val="00977463"/>
    <w:rsid w:val="009775F5"/>
    <w:rsid w:val="00977657"/>
    <w:rsid w:val="00977C26"/>
    <w:rsid w:val="00977CCB"/>
    <w:rsid w:val="009801DE"/>
    <w:rsid w:val="009802E1"/>
    <w:rsid w:val="009805DC"/>
    <w:rsid w:val="00980D0E"/>
    <w:rsid w:val="00980F6B"/>
    <w:rsid w:val="009813C1"/>
    <w:rsid w:val="009815C3"/>
    <w:rsid w:val="0098169A"/>
    <w:rsid w:val="00981AD3"/>
    <w:rsid w:val="0098243C"/>
    <w:rsid w:val="00982681"/>
    <w:rsid w:val="009827BE"/>
    <w:rsid w:val="009832EC"/>
    <w:rsid w:val="00983582"/>
    <w:rsid w:val="009835A6"/>
    <w:rsid w:val="0098393F"/>
    <w:rsid w:val="00983A33"/>
    <w:rsid w:val="00983B27"/>
    <w:rsid w:val="00983E27"/>
    <w:rsid w:val="00983F34"/>
    <w:rsid w:val="00984016"/>
    <w:rsid w:val="00984AC6"/>
    <w:rsid w:val="00984C09"/>
    <w:rsid w:val="0098501B"/>
    <w:rsid w:val="0098548C"/>
    <w:rsid w:val="009854AA"/>
    <w:rsid w:val="00985C89"/>
    <w:rsid w:val="00985E38"/>
    <w:rsid w:val="009862FD"/>
    <w:rsid w:val="0098656E"/>
    <w:rsid w:val="00986905"/>
    <w:rsid w:val="009869DC"/>
    <w:rsid w:val="009870A2"/>
    <w:rsid w:val="009870F0"/>
    <w:rsid w:val="00987446"/>
    <w:rsid w:val="00990295"/>
    <w:rsid w:val="009903D7"/>
    <w:rsid w:val="00990717"/>
    <w:rsid w:val="00990A36"/>
    <w:rsid w:val="00990F60"/>
    <w:rsid w:val="009912A7"/>
    <w:rsid w:val="00991322"/>
    <w:rsid w:val="009917B1"/>
    <w:rsid w:val="0099191A"/>
    <w:rsid w:val="00991AAD"/>
    <w:rsid w:val="00991F4C"/>
    <w:rsid w:val="00992066"/>
    <w:rsid w:val="00992741"/>
    <w:rsid w:val="00992C1D"/>
    <w:rsid w:val="00993934"/>
    <w:rsid w:val="00993CAA"/>
    <w:rsid w:val="00993EDD"/>
    <w:rsid w:val="00993F49"/>
    <w:rsid w:val="00994192"/>
    <w:rsid w:val="0099509E"/>
    <w:rsid w:val="00995507"/>
    <w:rsid w:val="009956D3"/>
    <w:rsid w:val="00995964"/>
    <w:rsid w:val="00995AA0"/>
    <w:rsid w:val="00995D21"/>
    <w:rsid w:val="00995D54"/>
    <w:rsid w:val="00995F33"/>
    <w:rsid w:val="00996A34"/>
    <w:rsid w:val="00996AEC"/>
    <w:rsid w:val="00996ECA"/>
    <w:rsid w:val="00997BD4"/>
    <w:rsid w:val="00997BFC"/>
    <w:rsid w:val="009A0959"/>
    <w:rsid w:val="009A1172"/>
    <w:rsid w:val="009A15BE"/>
    <w:rsid w:val="009A17D1"/>
    <w:rsid w:val="009A1CC6"/>
    <w:rsid w:val="009A1D29"/>
    <w:rsid w:val="009A2303"/>
    <w:rsid w:val="009A2D4E"/>
    <w:rsid w:val="009A43DC"/>
    <w:rsid w:val="009A4C75"/>
    <w:rsid w:val="009A5029"/>
    <w:rsid w:val="009A509E"/>
    <w:rsid w:val="009A5174"/>
    <w:rsid w:val="009A52FB"/>
    <w:rsid w:val="009A5551"/>
    <w:rsid w:val="009A5BD6"/>
    <w:rsid w:val="009A5CE9"/>
    <w:rsid w:val="009A5D09"/>
    <w:rsid w:val="009A63B3"/>
    <w:rsid w:val="009A6A0D"/>
    <w:rsid w:val="009A6F58"/>
    <w:rsid w:val="009A73E7"/>
    <w:rsid w:val="009A7548"/>
    <w:rsid w:val="009A7725"/>
    <w:rsid w:val="009A7826"/>
    <w:rsid w:val="009A79AB"/>
    <w:rsid w:val="009A7E69"/>
    <w:rsid w:val="009A7E9F"/>
    <w:rsid w:val="009A7EE8"/>
    <w:rsid w:val="009A7F94"/>
    <w:rsid w:val="009B0352"/>
    <w:rsid w:val="009B1090"/>
    <w:rsid w:val="009B1353"/>
    <w:rsid w:val="009B15C7"/>
    <w:rsid w:val="009B1D00"/>
    <w:rsid w:val="009B1E7C"/>
    <w:rsid w:val="009B2381"/>
    <w:rsid w:val="009B2409"/>
    <w:rsid w:val="009B2651"/>
    <w:rsid w:val="009B2E85"/>
    <w:rsid w:val="009B323D"/>
    <w:rsid w:val="009B343D"/>
    <w:rsid w:val="009B36F6"/>
    <w:rsid w:val="009B3F8B"/>
    <w:rsid w:val="009B4B69"/>
    <w:rsid w:val="009B4C93"/>
    <w:rsid w:val="009B54AC"/>
    <w:rsid w:val="009B5508"/>
    <w:rsid w:val="009B5600"/>
    <w:rsid w:val="009B5AF7"/>
    <w:rsid w:val="009B63C2"/>
    <w:rsid w:val="009B65C9"/>
    <w:rsid w:val="009B6805"/>
    <w:rsid w:val="009B681B"/>
    <w:rsid w:val="009B698B"/>
    <w:rsid w:val="009B699D"/>
    <w:rsid w:val="009B6BFB"/>
    <w:rsid w:val="009B6F43"/>
    <w:rsid w:val="009B77DC"/>
    <w:rsid w:val="009B7BD9"/>
    <w:rsid w:val="009C04E7"/>
    <w:rsid w:val="009C0A91"/>
    <w:rsid w:val="009C0AE1"/>
    <w:rsid w:val="009C0C55"/>
    <w:rsid w:val="009C1075"/>
    <w:rsid w:val="009C1153"/>
    <w:rsid w:val="009C17FC"/>
    <w:rsid w:val="009C1C16"/>
    <w:rsid w:val="009C1F37"/>
    <w:rsid w:val="009C24FD"/>
    <w:rsid w:val="009C27B6"/>
    <w:rsid w:val="009C28E0"/>
    <w:rsid w:val="009C2B55"/>
    <w:rsid w:val="009C2D0E"/>
    <w:rsid w:val="009C3135"/>
    <w:rsid w:val="009C3254"/>
    <w:rsid w:val="009C36AC"/>
    <w:rsid w:val="009C37F2"/>
    <w:rsid w:val="009C3846"/>
    <w:rsid w:val="009C3BC8"/>
    <w:rsid w:val="009C3C1C"/>
    <w:rsid w:val="009C3DAF"/>
    <w:rsid w:val="009C4170"/>
    <w:rsid w:val="009C45D3"/>
    <w:rsid w:val="009C4787"/>
    <w:rsid w:val="009C4AD7"/>
    <w:rsid w:val="009C4C0D"/>
    <w:rsid w:val="009C4D67"/>
    <w:rsid w:val="009C502B"/>
    <w:rsid w:val="009C513F"/>
    <w:rsid w:val="009C56B0"/>
    <w:rsid w:val="009C5754"/>
    <w:rsid w:val="009C5799"/>
    <w:rsid w:val="009C579F"/>
    <w:rsid w:val="009C589E"/>
    <w:rsid w:val="009C5A80"/>
    <w:rsid w:val="009C5B74"/>
    <w:rsid w:val="009C5C70"/>
    <w:rsid w:val="009C600D"/>
    <w:rsid w:val="009C61C4"/>
    <w:rsid w:val="009C64E0"/>
    <w:rsid w:val="009C66EE"/>
    <w:rsid w:val="009C697D"/>
    <w:rsid w:val="009C6BF6"/>
    <w:rsid w:val="009C6F1D"/>
    <w:rsid w:val="009C7172"/>
    <w:rsid w:val="009C7F37"/>
    <w:rsid w:val="009D0825"/>
    <w:rsid w:val="009D0A20"/>
    <w:rsid w:val="009D0E9A"/>
    <w:rsid w:val="009D0FF6"/>
    <w:rsid w:val="009D168C"/>
    <w:rsid w:val="009D1709"/>
    <w:rsid w:val="009D1816"/>
    <w:rsid w:val="009D1D3C"/>
    <w:rsid w:val="009D26D1"/>
    <w:rsid w:val="009D2DEB"/>
    <w:rsid w:val="009D3081"/>
    <w:rsid w:val="009D3236"/>
    <w:rsid w:val="009D36F5"/>
    <w:rsid w:val="009D37E5"/>
    <w:rsid w:val="009D3DAF"/>
    <w:rsid w:val="009D4111"/>
    <w:rsid w:val="009D4412"/>
    <w:rsid w:val="009D50CC"/>
    <w:rsid w:val="009D51D7"/>
    <w:rsid w:val="009D5736"/>
    <w:rsid w:val="009D59DA"/>
    <w:rsid w:val="009D5C29"/>
    <w:rsid w:val="009D5D93"/>
    <w:rsid w:val="009D5DCD"/>
    <w:rsid w:val="009D651D"/>
    <w:rsid w:val="009D652B"/>
    <w:rsid w:val="009D6792"/>
    <w:rsid w:val="009D6967"/>
    <w:rsid w:val="009D69A3"/>
    <w:rsid w:val="009D731B"/>
    <w:rsid w:val="009D76FB"/>
    <w:rsid w:val="009D77CD"/>
    <w:rsid w:val="009D7877"/>
    <w:rsid w:val="009D7932"/>
    <w:rsid w:val="009D7DF0"/>
    <w:rsid w:val="009E00D2"/>
    <w:rsid w:val="009E0132"/>
    <w:rsid w:val="009E0178"/>
    <w:rsid w:val="009E04B2"/>
    <w:rsid w:val="009E09E6"/>
    <w:rsid w:val="009E0E08"/>
    <w:rsid w:val="009E0F1C"/>
    <w:rsid w:val="009E127E"/>
    <w:rsid w:val="009E14FF"/>
    <w:rsid w:val="009E1508"/>
    <w:rsid w:val="009E19B8"/>
    <w:rsid w:val="009E1CBC"/>
    <w:rsid w:val="009E1D30"/>
    <w:rsid w:val="009E1F3F"/>
    <w:rsid w:val="009E210B"/>
    <w:rsid w:val="009E21B6"/>
    <w:rsid w:val="009E2287"/>
    <w:rsid w:val="009E22C7"/>
    <w:rsid w:val="009E249C"/>
    <w:rsid w:val="009E260D"/>
    <w:rsid w:val="009E299A"/>
    <w:rsid w:val="009E2BAE"/>
    <w:rsid w:val="009E2E0E"/>
    <w:rsid w:val="009E3411"/>
    <w:rsid w:val="009E346B"/>
    <w:rsid w:val="009E3697"/>
    <w:rsid w:val="009E3DD1"/>
    <w:rsid w:val="009E4449"/>
    <w:rsid w:val="009E46A1"/>
    <w:rsid w:val="009E4A79"/>
    <w:rsid w:val="009E4F97"/>
    <w:rsid w:val="009E5274"/>
    <w:rsid w:val="009E527B"/>
    <w:rsid w:val="009E59D0"/>
    <w:rsid w:val="009E5A12"/>
    <w:rsid w:val="009E611D"/>
    <w:rsid w:val="009E6E21"/>
    <w:rsid w:val="009E707F"/>
    <w:rsid w:val="009E708F"/>
    <w:rsid w:val="009E74DC"/>
    <w:rsid w:val="009E759F"/>
    <w:rsid w:val="009F017C"/>
    <w:rsid w:val="009F04DA"/>
    <w:rsid w:val="009F08A6"/>
    <w:rsid w:val="009F0996"/>
    <w:rsid w:val="009F0F98"/>
    <w:rsid w:val="009F11D8"/>
    <w:rsid w:val="009F12BF"/>
    <w:rsid w:val="009F1863"/>
    <w:rsid w:val="009F187D"/>
    <w:rsid w:val="009F1FA6"/>
    <w:rsid w:val="009F1FDB"/>
    <w:rsid w:val="009F218B"/>
    <w:rsid w:val="009F2493"/>
    <w:rsid w:val="009F24BB"/>
    <w:rsid w:val="009F29A4"/>
    <w:rsid w:val="009F2A2D"/>
    <w:rsid w:val="009F3D0A"/>
    <w:rsid w:val="009F3ED7"/>
    <w:rsid w:val="009F408A"/>
    <w:rsid w:val="009F46AD"/>
    <w:rsid w:val="009F4DF3"/>
    <w:rsid w:val="009F4F7E"/>
    <w:rsid w:val="009F5106"/>
    <w:rsid w:val="009F5442"/>
    <w:rsid w:val="009F5632"/>
    <w:rsid w:val="009F56AE"/>
    <w:rsid w:val="009F59DA"/>
    <w:rsid w:val="009F65B7"/>
    <w:rsid w:val="009F6661"/>
    <w:rsid w:val="009F6954"/>
    <w:rsid w:val="009F6F46"/>
    <w:rsid w:val="009F70C6"/>
    <w:rsid w:val="009F74B5"/>
    <w:rsid w:val="009F76DE"/>
    <w:rsid w:val="009F7BA6"/>
    <w:rsid w:val="00A0023E"/>
    <w:rsid w:val="00A0059C"/>
    <w:rsid w:val="00A005E0"/>
    <w:rsid w:val="00A01105"/>
    <w:rsid w:val="00A01400"/>
    <w:rsid w:val="00A01CAF"/>
    <w:rsid w:val="00A020AC"/>
    <w:rsid w:val="00A02BBA"/>
    <w:rsid w:val="00A02D79"/>
    <w:rsid w:val="00A02D96"/>
    <w:rsid w:val="00A02E5D"/>
    <w:rsid w:val="00A03249"/>
    <w:rsid w:val="00A032DC"/>
    <w:rsid w:val="00A039DC"/>
    <w:rsid w:val="00A03AD5"/>
    <w:rsid w:val="00A03C42"/>
    <w:rsid w:val="00A0459F"/>
    <w:rsid w:val="00A04757"/>
    <w:rsid w:val="00A04974"/>
    <w:rsid w:val="00A04A9E"/>
    <w:rsid w:val="00A05B09"/>
    <w:rsid w:val="00A05DEF"/>
    <w:rsid w:val="00A0628F"/>
    <w:rsid w:val="00A06862"/>
    <w:rsid w:val="00A06D6F"/>
    <w:rsid w:val="00A06DEF"/>
    <w:rsid w:val="00A07000"/>
    <w:rsid w:val="00A0726E"/>
    <w:rsid w:val="00A075FB"/>
    <w:rsid w:val="00A07915"/>
    <w:rsid w:val="00A07B13"/>
    <w:rsid w:val="00A07D82"/>
    <w:rsid w:val="00A1047F"/>
    <w:rsid w:val="00A104FD"/>
    <w:rsid w:val="00A1064D"/>
    <w:rsid w:val="00A10B6A"/>
    <w:rsid w:val="00A111B7"/>
    <w:rsid w:val="00A113F9"/>
    <w:rsid w:val="00A1160F"/>
    <w:rsid w:val="00A117AC"/>
    <w:rsid w:val="00A118D4"/>
    <w:rsid w:val="00A11D0C"/>
    <w:rsid w:val="00A11F23"/>
    <w:rsid w:val="00A11F9F"/>
    <w:rsid w:val="00A11FDF"/>
    <w:rsid w:val="00A124CC"/>
    <w:rsid w:val="00A12747"/>
    <w:rsid w:val="00A12919"/>
    <w:rsid w:val="00A12D79"/>
    <w:rsid w:val="00A12E93"/>
    <w:rsid w:val="00A13477"/>
    <w:rsid w:val="00A1441D"/>
    <w:rsid w:val="00A1474B"/>
    <w:rsid w:val="00A148FE"/>
    <w:rsid w:val="00A14A60"/>
    <w:rsid w:val="00A1503E"/>
    <w:rsid w:val="00A155C7"/>
    <w:rsid w:val="00A1582E"/>
    <w:rsid w:val="00A15E59"/>
    <w:rsid w:val="00A15F84"/>
    <w:rsid w:val="00A16271"/>
    <w:rsid w:val="00A1648A"/>
    <w:rsid w:val="00A165E9"/>
    <w:rsid w:val="00A1686C"/>
    <w:rsid w:val="00A1694C"/>
    <w:rsid w:val="00A172FE"/>
    <w:rsid w:val="00A2056D"/>
    <w:rsid w:val="00A20BEB"/>
    <w:rsid w:val="00A213D6"/>
    <w:rsid w:val="00A219A6"/>
    <w:rsid w:val="00A21C8A"/>
    <w:rsid w:val="00A21F76"/>
    <w:rsid w:val="00A220CC"/>
    <w:rsid w:val="00A228ED"/>
    <w:rsid w:val="00A22CB9"/>
    <w:rsid w:val="00A22E00"/>
    <w:rsid w:val="00A2340C"/>
    <w:rsid w:val="00A241C1"/>
    <w:rsid w:val="00A24296"/>
    <w:rsid w:val="00A24469"/>
    <w:rsid w:val="00A2452B"/>
    <w:rsid w:val="00A26185"/>
    <w:rsid w:val="00A26743"/>
    <w:rsid w:val="00A269C6"/>
    <w:rsid w:val="00A26FCE"/>
    <w:rsid w:val="00A2755B"/>
    <w:rsid w:val="00A277E1"/>
    <w:rsid w:val="00A27B1A"/>
    <w:rsid w:val="00A27B55"/>
    <w:rsid w:val="00A30237"/>
    <w:rsid w:val="00A30665"/>
    <w:rsid w:val="00A31121"/>
    <w:rsid w:val="00A313C4"/>
    <w:rsid w:val="00A31612"/>
    <w:rsid w:val="00A317B4"/>
    <w:rsid w:val="00A3190E"/>
    <w:rsid w:val="00A3210C"/>
    <w:rsid w:val="00A327DE"/>
    <w:rsid w:val="00A32C29"/>
    <w:rsid w:val="00A32F7B"/>
    <w:rsid w:val="00A332F3"/>
    <w:rsid w:val="00A334FD"/>
    <w:rsid w:val="00A338C8"/>
    <w:rsid w:val="00A34095"/>
    <w:rsid w:val="00A3410C"/>
    <w:rsid w:val="00A345D9"/>
    <w:rsid w:val="00A34652"/>
    <w:rsid w:val="00A348C0"/>
    <w:rsid w:val="00A34CA5"/>
    <w:rsid w:val="00A34CA6"/>
    <w:rsid w:val="00A35606"/>
    <w:rsid w:val="00A35F11"/>
    <w:rsid w:val="00A36053"/>
    <w:rsid w:val="00A36137"/>
    <w:rsid w:val="00A361AB"/>
    <w:rsid w:val="00A366D8"/>
    <w:rsid w:val="00A36A08"/>
    <w:rsid w:val="00A36C11"/>
    <w:rsid w:val="00A36D63"/>
    <w:rsid w:val="00A3738C"/>
    <w:rsid w:val="00A37C07"/>
    <w:rsid w:val="00A37CA5"/>
    <w:rsid w:val="00A37DBA"/>
    <w:rsid w:val="00A37E77"/>
    <w:rsid w:val="00A37F5C"/>
    <w:rsid w:val="00A37FD6"/>
    <w:rsid w:val="00A40780"/>
    <w:rsid w:val="00A40874"/>
    <w:rsid w:val="00A40B75"/>
    <w:rsid w:val="00A40F8D"/>
    <w:rsid w:val="00A40FFC"/>
    <w:rsid w:val="00A41211"/>
    <w:rsid w:val="00A4140C"/>
    <w:rsid w:val="00A4193C"/>
    <w:rsid w:val="00A41FCB"/>
    <w:rsid w:val="00A422C7"/>
    <w:rsid w:val="00A4270D"/>
    <w:rsid w:val="00A42F1F"/>
    <w:rsid w:val="00A4343E"/>
    <w:rsid w:val="00A437E8"/>
    <w:rsid w:val="00A43B19"/>
    <w:rsid w:val="00A44082"/>
    <w:rsid w:val="00A4412B"/>
    <w:rsid w:val="00A44481"/>
    <w:rsid w:val="00A4471A"/>
    <w:rsid w:val="00A44F59"/>
    <w:rsid w:val="00A450AF"/>
    <w:rsid w:val="00A455A5"/>
    <w:rsid w:val="00A45933"/>
    <w:rsid w:val="00A45AB0"/>
    <w:rsid w:val="00A464D8"/>
    <w:rsid w:val="00A46622"/>
    <w:rsid w:val="00A469B1"/>
    <w:rsid w:val="00A46B63"/>
    <w:rsid w:val="00A46D21"/>
    <w:rsid w:val="00A46E25"/>
    <w:rsid w:val="00A46E2F"/>
    <w:rsid w:val="00A46E64"/>
    <w:rsid w:val="00A470F3"/>
    <w:rsid w:val="00A47D3F"/>
    <w:rsid w:val="00A5047F"/>
    <w:rsid w:val="00A504E1"/>
    <w:rsid w:val="00A50630"/>
    <w:rsid w:val="00A50B80"/>
    <w:rsid w:val="00A50F88"/>
    <w:rsid w:val="00A5148A"/>
    <w:rsid w:val="00A514B5"/>
    <w:rsid w:val="00A51805"/>
    <w:rsid w:val="00A51DFF"/>
    <w:rsid w:val="00A52288"/>
    <w:rsid w:val="00A52E85"/>
    <w:rsid w:val="00A52F23"/>
    <w:rsid w:val="00A53467"/>
    <w:rsid w:val="00A5346D"/>
    <w:rsid w:val="00A537AB"/>
    <w:rsid w:val="00A53BF8"/>
    <w:rsid w:val="00A53E69"/>
    <w:rsid w:val="00A543B0"/>
    <w:rsid w:val="00A543F9"/>
    <w:rsid w:val="00A54A6C"/>
    <w:rsid w:val="00A553BE"/>
    <w:rsid w:val="00A554D5"/>
    <w:rsid w:val="00A558CE"/>
    <w:rsid w:val="00A55A6F"/>
    <w:rsid w:val="00A55AE5"/>
    <w:rsid w:val="00A55B08"/>
    <w:rsid w:val="00A55CE3"/>
    <w:rsid w:val="00A5601B"/>
    <w:rsid w:val="00A562DD"/>
    <w:rsid w:val="00A562FC"/>
    <w:rsid w:val="00A566B0"/>
    <w:rsid w:val="00A56853"/>
    <w:rsid w:val="00A56CD3"/>
    <w:rsid w:val="00A571CE"/>
    <w:rsid w:val="00A57383"/>
    <w:rsid w:val="00A57A4B"/>
    <w:rsid w:val="00A57BF9"/>
    <w:rsid w:val="00A6018D"/>
    <w:rsid w:val="00A60A87"/>
    <w:rsid w:val="00A60E4B"/>
    <w:rsid w:val="00A620F0"/>
    <w:rsid w:val="00A62454"/>
    <w:rsid w:val="00A62CA4"/>
    <w:rsid w:val="00A63007"/>
    <w:rsid w:val="00A635E4"/>
    <w:rsid w:val="00A63735"/>
    <w:rsid w:val="00A63B66"/>
    <w:rsid w:val="00A63E5B"/>
    <w:rsid w:val="00A646D7"/>
    <w:rsid w:val="00A649B9"/>
    <w:rsid w:val="00A64A2B"/>
    <w:rsid w:val="00A65027"/>
    <w:rsid w:val="00A65066"/>
    <w:rsid w:val="00A6534E"/>
    <w:rsid w:val="00A654B2"/>
    <w:rsid w:val="00A65A18"/>
    <w:rsid w:val="00A65AD6"/>
    <w:rsid w:val="00A65ADB"/>
    <w:rsid w:val="00A65B1E"/>
    <w:rsid w:val="00A66036"/>
    <w:rsid w:val="00A66801"/>
    <w:rsid w:val="00A66A3C"/>
    <w:rsid w:val="00A66D21"/>
    <w:rsid w:val="00A66F7C"/>
    <w:rsid w:val="00A67019"/>
    <w:rsid w:val="00A67AFA"/>
    <w:rsid w:val="00A67BDA"/>
    <w:rsid w:val="00A7072A"/>
    <w:rsid w:val="00A70B1A"/>
    <w:rsid w:val="00A70BAD"/>
    <w:rsid w:val="00A70CE2"/>
    <w:rsid w:val="00A71246"/>
    <w:rsid w:val="00A71266"/>
    <w:rsid w:val="00A718AF"/>
    <w:rsid w:val="00A71B33"/>
    <w:rsid w:val="00A71B4E"/>
    <w:rsid w:val="00A71D68"/>
    <w:rsid w:val="00A720EF"/>
    <w:rsid w:val="00A724A1"/>
    <w:rsid w:val="00A72626"/>
    <w:rsid w:val="00A72E8F"/>
    <w:rsid w:val="00A738AF"/>
    <w:rsid w:val="00A73E04"/>
    <w:rsid w:val="00A7402C"/>
    <w:rsid w:val="00A740F3"/>
    <w:rsid w:val="00A7473D"/>
    <w:rsid w:val="00A749C6"/>
    <w:rsid w:val="00A74E78"/>
    <w:rsid w:val="00A750AF"/>
    <w:rsid w:val="00A75149"/>
    <w:rsid w:val="00A75493"/>
    <w:rsid w:val="00A755B3"/>
    <w:rsid w:val="00A757B9"/>
    <w:rsid w:val="00A75828"/>
    <w:rsid w:val="00A7641B"/>
    <w:rsid w:val="00A771A7"/>
    <w:rsid w:val="00A77301"/>
    <w:rsid w:val="00A77500"/>
    <w:rsid w:val="00A77F7A"/>
    <w:rsid w:val="00A8000E"/>
    <w:rsid w:val="00A80036"/>
    <w:rsid w:val="00A80925"/>
    <w:rsid w:val="00A809B8"/>
    <w:rsid w:val="00A80A22"/>
    <w:rsid w:val="00A80CF8"/>
    <w:rsid w:val="00A80D66"/>
    <w:rsid w:val="00A811FA"/>
    <w:rsid w:val="00A81991"/>
    <w:rsid w:val="00A81EAE"/>
    <w:rsid w:val="00A81ECB"/>
    <w:rsid w:val="00A8211D"/>
    <w:rsid w:val="00A821A1"/>
    <w:rsid w:val="00A827BA"/>
    <w:rsid w:val="00A82A2A"/>
    <w:rsid w:val="00A82F1B"/>
    <w:rsid w:val="00A82FD8"/>
    <w:rsid w:val="00A832E6"/>
    <w:rsid w:val="00A83411"/>
    <w:rsid w:val="00A834E9"/>
    <w:rsid w:val="00A8368B"/>
    <w:rsid w:val="00A83966"/>
    <w:rsid w:val="00A84F79"/>
    <w:rsid w:val="00A8527D"/>
    <w:rsid w:val="00A8583F"/>
    <w:rsid w:val="00A864FE"/>
    <w:rsid w:val="00A86A1C"/>
    <w:rsid w:val="00A8709B"/>
    <w:rsid w:val="00A87519"/>
    <w:rsid w:val="00A8765F"/>
    <w:rsid w:val="00A905F7"/>
    <w:rsid w:val="00A9082E"/>
    <w:rsid w:val="00A90BC9"/>
    <w:rsid w:val="00A91049"/>
    <w:rsid w:val="00A9137C"/>
    <w:rsid w:val="00A9279B"/>
    <w:rsid w:val="00A928C8"/>
    <w:rsid w:val="00A92968"/>
    <w:rsid w:val="00A92B1A"/>
    <w:rsid w:val="00A92C81"/>
    <w:rsid w:val="00A92CCF"/>
    <w:rsid w:val="00A93FB7"/>
    <w:rsid w:val="00A94A4E"/>
    <w:rsid w:val="00A95044"/>
    <w:rsid w:val="00A95127"/>
    <w:rsid w:val="00A954C2"/>
    <w:rsid w:val="00A955B8"/>
    <w:rsid w:val="00A95688"/>
    <w:rsid w:val="00A95A74"/>
    <w:rsid w:val="00A95DEB"/>
    <w:rsid w:val="00A95F67"/>
    <w:rsid w:val="00A96632"/>
    <w:rsid w:val="00A966EC"/>
    <w:rsid w:val="00A968BE"/>
    <w:rsid w:val="00A96F06"/>
    <w:rsid w:val="00AA013A"/>
    <w:rsid w:val="00AA048B"/>
    <w:rsid w:val="00AA0936"/>
    <w:rsid w:val="00AA0978"/>
    <w:rsid w:val="00AA0D03"/>
    <w:rsid w:val="00AA11CE"/>
    <w:rsid w:val="00AA1270"/>
    <w:rsid w:val="00AA1547"/>
    <w:rsid w:val="00AA16DA"/>
    <w:rsid w:val="00AA1832"/>
    <w:rsid w:val="00AA20F2"/>
    <w:rsid w:val="00AA2869"/>
    <w:rsid w:val="00AA2870"/>
    <w:rsid w:val="00AA2902"/>
    <w:rsid w:val="00AA2A36"/>
    <w:rsid w:val="00AA2AA6"/>
    <w:rsid w:val="00AA2C56"/>
    <w:rsid w:val="00AA2D57"/>
    <w:rsid w:val="00AA2E06"/>
    <w:rsid w:val="00AA2F4B"/>
    <w:rsid w:val="00AA334C"/>
    <w:rsid w:val="00AA3644"/>
    <w:rsid w:val="00AA38E3"/>
    <w:rsid w:val="00AA38FF"/>
    <w:rsid w:val="00AA3930"/>
    <w:rsid w:val="00AA3B8C"/>
    <w:rsid w:val="00AA3C5A"/>
    <w:rsid w:val="00AA3DEA"/>
    <w:rsid w:val="00AA41D4"/>
    <w:rsid w:val="00AA436D"/>
    <w:rsid w:val="00AA4716"/>
    <w:rsid w:val="00AA4895"/>
    <w:rsid w:val="00AA5186"/>
    <w:rsid w:val="00AA5A00"/>
    <w:rsid w:val="00AA62FF"/>
    <w:rsid w:val="00AA63E5"/>
    <w:rsid w:val="00AA6A9E"/>
    <w:rsid w:val="00AA6C2D"/>
    <w:rsid w:val="00AA7143"/>
    <w:rsid w:val="00AA71BE"/>
    <w:rsid w:val="00AA7223"/>
    <w:rsid w:val="00AA768F"/>
    <w:rsid w:val="00AA78D1"/>
    <w:rsid w:val="00AA7F39"/>
    <w:rsid w:val="00AB004E"/>
    <w:rsid w:val="00AB00B2"/>
    <w:rsid w:val="00AB0275"/>
    <w:rsid w:val="00AB0523"/>
    <w:rsid w:val="00AB0876"/>
    <w:rsid w:val="00AB0A2E"/>
    <w:rsid w:val="00AB118C"/>
    <w:rsid w:val="00AB1571"/>
    <w:rsid w:val="00AB159E"/>
    <w:rsid w:val="00AB1A80"/>
    <w:rsid w:val="00AB20F6"/>
    <w:rsid w:val="00AB27DE"/>
    <w:rsid w:val="00AB30DA"/>
    <w:rsid w:val="00AB31D4"/>
    <w:rsid w:val="00AB33F4"/>
    <w:rsid w:val="00AB3602"/>
    <w:rsid w:val="00AB3C11"/>
    <w:rsid w:val="00AB4947"/>
    <w:rsid w:val="00AB4BC4"/>
    <w:rsid w:val="00AB4BC7"/>
    <w:rsid w:val="00AB4F0B"/>
    <w:rsid w:val="00AB61A2"/>
    <w:rsid w:val="00AB61D6"/>
    <w:rsid w:val="00AB6339"/>
    <w:rsid w:val="00AB633B"/>
    <w:rsid w:val="00AB6833"/>
    <w:rsid w:val="00AB792A"/>
    <w:rsid w:val="00AC0235"/>
    <w:rsid w:val="00AC028D"/>
    <w:rsid w:val="00AC0334"/>
    <w:rsid w:val="00AC08CE"/>
    <w:rsid w:val="00AC0A2A"/>
    <w:rsid w:val="00AC0AA4"/>
    <w:rsid w:val="00AC0FE2"/>
    <w:rsid w:val="00AC11D2"/>
    <w:rsid w:val="00AC12D8"/>
    <w:rsid w:val="00AC12FF"/>
    <w:rsid w:val="00AC190F"/>
    <w:rsid w:val="00AC1B77"/>
    <w:rsid w:val="00AC1FA7"/>
    <w:rsid w:val="00AC2493"/>
    <w:rsid w:val="00AC2507"/>
    <w:rsid w:val="00AC2AEA"/>
    <w:rsid w:val="00AC2BE4"/>
    <w:rsid w:val="00AC2C8E"/>
    <w:rsid w:val="00AC300A"/>
    <w:rsid w:val="00AC3881"/>
    <w:rsid w:val="00AC3B1B"/>
    <w:rsid w:val="00AC3C9D"/>
    <w:rsid w:val="00AC4481"/>
    <w:rsid w:val="00AC461E"/>
    <w:rsid w:val="00AC4765"/>
    <w:rsid w:val="00AC4ED6"/>
    <w:rsid w:val="00AC5128"/>
    <w:rsid w:val="00AC5166"/>
    <w:rsid w:val="00AC51A0"/>
    <w:rsid w:val="00AC57D2"/>
    <w:rsid w:val="00AC5FC6"/>
    <w:rsid w:val="00AC611A"/>
    <w:rsid w:val="00AC629D"/>
    <w:rsid w:val="00AC6AB2"/>
    <w:rsid w:val="00AC6BAD"/>
    <w:rsid w:val="00AC7176"/>
    <w:rsid w:val="00AC75CF"/>
    <w:rsid w:val="00AC75F9"/>
    <w:rsid w:val="00AC7639"/>
    <w:rsid w:val="00AC7897"/>
    <w:rsid w:val="00AC7BF7"/>
    <w:rsid w:val="00AC7DC1"/>
    <w:rsid w:val="00AD032D"/>
    <w:rsid w:val="00AD04FF"/>
    <w:rsid w:val="00AD05C0"/>
    <w:rsid w:val="00AD082F"/>
    <w:rsid w:val="00AD0D94"/>
    <w:rsid w:val="00AD0E3E"/>
    <w:rsid w:val="00AD0FD3"/>
    <w:rsid w:val="00AD108E"/>
    <w:rsid w:val="00AD1269"/>
    <w:rsid w:val="00AD1447"/>
    <w:rsid w:val="00AD18A0"/>
    <w:rsid w:val="00AD199E"/>
    <w:rsid w:val="00AD2213"/>
    <w:rsid w:val="00AD2507"/>
    <w:rsid w:val="00AD2ADC"/>
    <w:rsid w:val="00AD2F2D"/>
    <w:rsid w:val="00AD321D"/>
    <w:rsid w:val="00AD41E6"/>
    <w:rsid w:val="00AD474D"/>
    <w:rsid w:val="00AD4902"/>
    <w:rsid w:val="00AD4AF5"/>
    <w:rsid w:val="00AD4B96"/>
    <w:rsid w:val="00AD5090"/>
    <w:rsid w:val="00AD52B2"/>
    <w:rsid w:val="00AD5E22"/>
    <w:rsid w:val="00AD5F47"/>
    <w:rsid w:val="00AD644D"/>
    <w:rsid w:val="00AD65A0"/>
    <w:rsid w:val="00AD6701"/>
    <w:rsid w:val="00AD6887"/>
    <w:rsid w:val="00AD6B76"/>
    <w:rsid w:val="00AD6C18"/>
    <w:rsid w:val="00AD6C54"/>
    <w:rsid w:val="00AD7508"/>
    <w:rsid w:val="00AD76EB"/>
    <w:rsid w:val="00AD7BCB"/>
    <w:rsid w:val="00AE0013"/>
    <w:rsid w:val="00AE024C"/>
    <w:rsid w:val="00AE0B0F"/>
    <w:rsid w:val="00AE0B2B"/>
    <w:rsid w:val="00AE0B33"/>
    <w:rsid w:val="00AE0E04"/>
    <w:rsid w:val="00AE0FB0"/>
    <w:rsid w:val="00AE13ED"/>
    <w:rsid w:val="00AE187D"/>
    <w:rsid w:val="00AE1FA8"/>
    <w:rsid w:val="00AE225B"/>
    <w:rsid w:val="00AE26C9"/>
    <w:rsid w:val="00AE28DD"/>
    <w:rsid w:val="00AE28E8"/>
    <w:rsid w:val="00AE2ACF"/>
    <w:rsid w:val="00AE2BE3"/>
    <w:rsid w:val="00AE2D0E"/>
    <w:rsid w:val="00AE39BC"/>
    <w:rsid w:val="00AE3BF7"/>
    <w:rsid w:val="00AE3FEA"/>
    <w:rsid w:val="00AE48DF"/>
    <w:rsid w:val="00AE4948"/>
    <w:rsid w:val="00AE4B8C"/>
    <w:rsid w:val="00AE4DEE"/>
    <w:rsid w:val="00AE50AE"/>
    <w:rsid w:val="00AE5190"/>
    <w:rsid w:val="00AE5481"/>
    <w:rsid w:val="00AE5904"/>
    <w:rsid w:val="00AE5B76"/>
    <w:rsid w:val="00AE5BD0"/>
    <w:rsid w:val="00AE5D3B"/>
    <w:rsid w:val="00AE5D72"/>
    <w:rsid w:val="00AE5E64"/>
    <w:rsid w:val="00AE5FCB"/>
    <w:rsid w:val="00AE6734"/>
    <w:rsid w:val="00AE68A3"/>
    <w:rsid w:val="00AE68B0"/>
    <w:rsid w:val="00AE6B8A"/>
    <w:rsid w:val="00AE6D8A"/>
    <w:rsid w:val="00AE6F32"/>
    <w:rsid w:val="00AE742A"/>
    <w:rsid w:val="00AE7747"/>
    <w:rsid w:val="00AE78D0"/>
    <w:rsid w:val="00AE7B35"/>
    <w:rsid w:val="00AE7E45"/>
    <w:rsid w:val="00AF00B6"/>
    <w:rsid w:val="00AF039E"/>
    <w:rsid w:val="00AF03BA"/>
    <w:rsid w:val="00AF0484"/>
    <w:rsid w:val="00AF0987"/>
    <w:rsid w:val="00AF0C79"/>
    <w:rsid w:val="00AF1021"/>
    <w:rsid w:val="00AF12C2"/>
    <w:rsid w:val="00AF142C"/>
    <w:rsid w:val="00AF176C"/>
    <w:rsid w:val="00AF1865"/>
    <w:rsid w:val="00AF220B"/>
    <w:rsid w:val="00AF2716"/>
    <w:rsid w:val="00AF28BC"/>
    <w:rsid w:val="00AF3EAD"/>
    <w:rsid w:val="00AF424A"/>
    <w:rsid w:val="00AF4F82"/>
    <w:rsid w:val="00AF57EC"/>
    <w:rsid w:val="00AF5C79"/>
    <w:rsid w:val="00AF6106"/>
    <w:rsid w:val="00AF6353"/>
    <w:rsid w:val="00AF668A"/>
    <w:rsid w:val="00AF6703"/>
    <w:rsid w:val="00AF7030"/>
    <w:rsid w:val="00AF74F7"/>
    <w:rsid w:val="00AF784B"/>
    <w:rsid w:val="00AF7928"/>
    <w:rsid w:val="00AF7A13"/>
    <w:rsid w:val="00AF7A95"/>
    <w:rsid w:val="00AF7E48"/>
    <w:rsid w:val="00AF7F4B"/>
    <w:rsid w:val="00B004B3"/>
    <w:rsid w:val="00B00703"/>
    <w:rsid w:val="00B00F99"/>
    <w:rsid w:val="00B0191A"/>
    <w:rsid w:val="00B025DC"/>
    <w:rsid w:val="00B02CB6"/>
    <w:rsid w:val="00B02DB4"/>
    <w:rsid w:val="00B032D7"/>
    <w:rsid w:val="00B043FA"/>
    <w:rsid w:val="00B04BA3"/>
    <w:rsid w:val="00B04C55"/>
    <w:rsid w:val="00B04CD5"/>
    <w:rsid w:val="00B05201"/>
    <w:rsid w:val="00B05220"/>
    <w:rsid w:val="00B05594"/>
    <w:rsid w:val="00B05631"/>
    <w:rsid w:val="00B0585E"/>
    <w:rsid w:val="00B05A5F"/>
    <w:rsid w:val="00B05C3C"/>
    <w:rsid w:val="00B05CB9"/>
    <w:rsid w:val="00B060D7"/>
    <w:rsid w:val="00B060FC"/>
    <w:rsid w:val="00B069B2"/>
    <w:rsid w:val="00B06B93"/>
    <w:rsid w:val="00B06D99"/>
    <w:rsid w:val="00B072CA"/>
    <w:rsid w:val="00B07449"/>
    <w:rsid w:val="00B07453"/>
    <w:rsid w:val="00B079E1"/>
    <w:rsid w:val="00B07D4F"/>
    <w:rsid w:val="00B10890"/>
    <w:rsid w:val="00B109BD"/>
    <w:rsid w:val="00B10FE6"/>
    <w:rsid w:val="00B1115A"/>
    <w:rsid w:val="00B113F5"/>
    <w:rsid w:val="00B116BF"/>
    <w:rsid w:val="00B116F4"/>
    <w:rsid w:val="00B11AE1"/>
    <w:rsid w:val="00B1215B"/>
    <w:rsid w:val="00B1253D"/>
    <w:rsid w:val="00B12BC2"/>
    <w:rsid w:val="00B12CFE"/>
    <w:rsid w:val="00B13468"/>
    <w:rsid w:val="00B1365C"/>
    <w:rsid w:val="00B13896"/>
    <w:rsid w:val="00B13D43"/>
    <w:rsid w:val="00B146DE"/>
    <w:rsid w:val="00B14B7B"/>
    <w:rsid w:val="00B14F9D"/>
    <w:rsid w:val="00B15113"/>
    <w:rsid w:val="00B151A3"/>
    <w:rsid w:val="00B155C0"/>
    <w:rsid w:val="00B15822"/>
    <w:rsid w:val="00B15D80"/>
    <w:rsid w:val="00B1623C"/>
    <w:rsid w:val="00B1623D"/>
    <w:rsid w:val="00B1625B"/>
    <w:rsid w:val="00B1628D"/>
    <w:rsid w:val="00B16CD7"/>
    <w:rsid w:val="00B170EE"/>
    <w:rsid w:val="00B17379"/>
    <w:rsid w:val="00B173A8"/>
    <w:rsid w:val="00B178A9"/>
    <w:rsid w:val="00B17F46"/>
    <w:rsid w:val="00B17FA5"/>
    <w:rsid w:val="00B205AA"/>
    <w:rsid w:val="00B20773"/>
    <w:rsid w:val="00B210AE"/>
    <w:rsid w:val="00B216A3"/>
    <w:rsid w:val="00B21A7F"/>
    <w:rsid w:val="00B22E20"/>
    <w:rsid w:val="00B230AF"/>
    <w:rsid w:val="00B235C7"/>
    <w:rsid w:val="00B23632"/>
    <w:rsid w:val="00B2388C"/>
    <w:rsid w:val="00B239BC"/>
    <w:rsid w:val="00B24749"/>
    <w:rsid w:val="00B2489B"/>
    <w:rsid w:val="00B249C1"/>
    <w:rsid w:val="00B24BBC"/>
    <w:rsid w:val="00B252BE"/>
    <w:rsid w:val="00B259EC"/>
    <w:rsid w:val="00B25F5D"/>
    <w:rsid w:val="00B263DA"/>
    <w:rsid w:val="00B26479"/>
    <w:rsid w:val="00B266DC"/>
    <w:rsid w:val="00B267C9"/>
    <w:rsid w:val="00B267FC"/>
    <w:rsid w:val="00B26EE2"/>
    <w:rsid w:val="00B2791B"/>
    <w:rsid w:val="00B302BF"/>
    <w:rsid w:val="00B3031C"/>
    <w:rsid w:val="00B30F35"/>
    <w:rsid w:val="00B314B4"/>
    <w:rsid w:val="00B314E0"/>
    <w:rsid w:val="00B315DE"/>
    <w:rsid w:val="00B31D70"/>
    <w:rsid w:val="00B32222"/>
    <w:rsid w:val="00B3259A"/>
    <w:rsid w:val="00B325C4"/>
    <w:rsid w:val="00B328E9"/>
    <w:rsid w:val="00B3340E"/>
    <w:rsid w:val="00B339C4"/>
    <w:rsid w:val="00B33D32"/>
    <w:rsid w:val="00B34192"/>
    <w:rsid w:val="00B342A5"/>
    <w:rsid w:val="00B3495F"/>
    <w:rsid w:val="00B35025"/>
    <w:rsid w:val="00B359D5"/>
    <w:rsid w:val="00B36269"/>
    <w:rsid w:val="00B365EA"/>
    <w:rsid w:val="00B3676E"/>
    <w:rsid w:val="00B36F69"/>
    <w:rsid w:val="00B37521"/>
    <w:rsid w:val="00B37A94"/>
    <w:rsid w:val="00B40040"/>
    <w:rsid w:val="00B403D5"/>
    <w:rsid w:val="00B40B7B"/>
    <w:rsid w:val="00B40F45"/>
    <w:rsid w:val="00B40FDB"/>
    <w:rsid w:val="00B4119F"/>
    <w:rsid w:val="00B41DA7"/>
    <w:rsid w:val="00B4284B"/>
    <w:rsid w:val="00B42B29"/>
    <w:rsid w:val="00B43630"/>
    <w:rsid w:val="00B43F34"/>
    <w:rsid w:val="00B43F60"/>
    <w:rsid w:val="00B43FA9"/>
    <w:rsid w:val="00B441BC"/>
    <w:rsid w:val="00B4446D"/>
    <w:rsid w:val="00B4460F"/>
    <w:rsid w:val="00B4581C"/>
    <w:rsid w:val="00B4584F"/>
    <w:rsid w:val="00B46201"/>
    <w:rsid w:val="00B4621F"/>
    <w:rsid w:val="00B462DC"/>
    <w:rsid w:val="00B4636C"/>
    <w:rsid w:val="00B4662E"/>
    <w:rsid w:val="00B468C8"/>
    <w:rsid w:val="00B46B3A"/>
    <w:rsid w:val="00B46C07"/>
    <w:rsid w:val="00B46FC5"/>
    <w:rsid w:val="00B47141"/>
    <w:rsid w:val="00B4783C"/>
    <w:rsid w:val="00B47D97"/>
    <w:rsid w:val="00B47DFF"/>
    <w:rsid w:val="00B50BCE"/>
    <w:rsid w:val="00B50D1C"/>
    <w:rsid w:val="00B512C2"/>
    <w:rsid w:val="00B51A12"/>
    <w:rsid w:val="00B523EF"/>
    <w:rsid w:val="00B52E07"/>
    <w:rsid w:val="00B52F21"/>
    <w:rsid w:val="00B52F6D"/>
    <w:rsid w:val="00B53A18"/>
    <w:rsid w:val="00B53D6B"/>
    <w:rsid w:val="00B53F2C"/>
    <w:rsid w:val="00B5514D"/>
    <w:rsid w:val="00B551B5"/>
    <w:rsid w:val="00B55336"/>
    <w:rsid w:val="00B559D3"/>
    <w:rsid w:val="00B55B9C"/>
    <w:rsid w:val="00B55D49"/>
    <w:rsid w:val="00B56386"/>
    <w:rsid w:val="00B563CD"/>
    <w:rsid w:val="00B56694"/>
    <w:rsid w:val="00B569E3"/>
    <w:rsid w:val="00B576F9"/>
    <w:rsid w:val="00B57C18"/>
    <w:rsid w:val="00B601CA"/>
    <w:rsid w:val="00B609A8"/>
    <w:rsid w:val="00B60A08"/>
    <w:rsid w:val="00B60F49"/>
    <w:rsid w:val="00B6103B"/>
    <w:rsid w:val="00B6117E"/>
    <w:rsid w:val="00B61685"/>
    <w:rsid w:val="00B61FED"/>
    <w:rsid w:val="00B62032"/>
    <w:rsid w:val="00B622B8"/>
    <w:rsid w:val="00B62E15"/>
    <w:rsid w:val="00B63239"/>
    <w:rsid w:val="00B63534"/>
    <w:rsid w:val="00B638C1"/>
    <w:rsid w:val="00B648DC"/>
    <w:rsid w:val="00B64F61"/>
    <w:rsid w:val="00B64FFE"/>
    <w:rsid w:val="00B6502A"/>
    <w:rsid w:val="00B65148"/>
    <w:rsid w:val="00B654D3"/>
    <w:rsid w:val="00B659F8"/>
    <w:rsid w:val="00B65A42"/>
    <w:rsid w:val="00B65F22"/>
    <w:rsid w:val="00B6600F"/>
    <w:rsid w:val="00B66184"/>
    <w:rsid w:val="00B665BC"/>
    <w:rsid w:val="00B66C17"/>
    <w:rsid w:val="00B66DB9"/>
    <w:rsid w:val="00B66EC0"/>
    <w:rsid w:val="00B6702C"/>
    <w:rsid w:val="00B672F7"/>
    <w:rsid w:val="00B67598"/>
    <w:rsid w:val="00B67AC6"/>
    <w:rsid w:val="00B67D1A"/>
    <w:rsid w:val="00B67FAE"/>
    <w:rsid w:val="00B67FFA"/>
    <w:rsid w:val="00B702B4"/>
    <w:rsid w:val="00B7070F"/>
    <w:rsid w:val="00B707AA"/>
    <w:rsid w:val="00B70880"/>
    <w:rsid w:val="00B72057"/>
    <w:rsid w:val="00B72174"/>
    <w:rsid w:val="00B727C9"/>
    <w:rsid w:val="00B72BBC"/>
    <w:rsid w:val="00B72CDB"/>
    <w:rsid w:val="00B7329C"/>
    <w:rsid w:val="00B732AD"/>
    <w:rsid w:val="00B735E4"/>
    <w:rsid w:val="00B739AF"/>
    <w:rsid w:val="00B73B58"/>
    <w:rsid w:val="00B74286"/>
    <w:rsid w:val="00B753C9"/>
    <w:rsid w:val="00B7565F"/>
    <w:rsid w:val="00B75ABE"/>
    <w:rsid w:val="00B75B33"/>
    <w:rsid w:val="00B75BFD"/>
    <w:rsid w:val="00B75C48"/>
    <w:rsid w:val="00B75F2C"/>
    <w:rsid w:val="00B76ACB"/>
    <w:rsid w:val="00B76B54"/>
    <w:rsid w:val="00B773A3"/>
    <w:rsid w:val="00B7795C"/>
    <w:rsid w:val="00B77DE1"/>
    <w:rsid w:val="00B80693"/>
    <w:rsid w:val="00B80781"/>
    <w:rsid w:val="00B809D9"/>
    <w:rsid w:val="00B80A0E"/>
    <w:rsid w:val="00B8138B"/>
    <w:rsid w:val="00B813C8"/>
    <w:rsid w:val="00B81684"/>
    <w:rsid w:val="00B81865"/>
    <w:rsid w:val="00B81AAE"/>
    <w:rsid w:val="00B820DD"/>
    <w:rsid w:val="00B823D9"/>
    <w:rsid w:val="00B82614"/>
    <w:rsid w:val="00B8268E"/>
    <w:rsid w:val="00B828C5"/>
    <w:rsid w:val="00B82987"/>
    <w:rsid w:val="00B82AB0"/>
    <w:rsid w:val="00B82BE5"/>
    <w:rsid w:val="00B82BEB"/>
    <w:rsid w:val="00B82E19"/>
    <w:rsid w:val="00B837F2"/>
    <w:rsid w:val="00B83DE6"/>
    <w:rsid w:val="00B84AC1"/>
    <w:rsid w:val="00B84BBA"/>
    <w:rsid w:val="00B84C76"/>
    <w:rsid w:val="00B84F95"/>
    <w:rsid w:val="00B85169"/>
    <w:rsid w:val="00B853EB"/>
    <w:rsid w:val="00B86200"/>
    <w:rsid w:val="00B8626B"/>
    <w:rsid w:val="00B86278"/>
    <w:rsid w:val="00B86759"/>
    <w:rsid w:val="00B86DAD"/>
    <w:rsid w:val="00B86E35"/>
    <w:rsid w:val="00B86E48"/>
    <w:rsid w:val="00B872F8"/>
    <w:rsid w:val="00B87563"/>
    <w:rsid w:val="00B879B5"/>
    <w:rsid w:val="00B87FC3"/>
    <w:rsid w:val="00B90538"/>
    <w:rsid w:val="00B90672"/>
    <w:rsid w:val="00B90747"/>
    <w:rsid w:val="00B9089D"/>
    <w:rsid w:val="00B90DBD"/>
    <w:rsid w:val="00B91404"/>
    <w:rsid w:val="00B91DFD"/>
    <w:rsid w:val="00B92176"/>
    <w:rsid w:val="00B92370"/>
    <w:rsid w:val="00B923FF"/>
    <w:rsid w:val="00B925EB"/>
    <w:rsid w:val="00B92768"/>
    <w:rsid w:val="00B92A64"/>
    <w:rsid w:val="00B92F9D"/>
    <w:rsid w:val="00B9312A"/>
    <w:rsid w:val="00B9380D"/>
    <w:rsid w:val="00B93910"/>
    <w:rsid w:val="00B93938"/>
    <w:rsid w:val="00B93C56"/>
    <w:rsid w:val="00B940D9"/>
    <w:rsid w:val="00B949A5"/>
    <w:rsid w:val="00B94B77"/>
    <w:rsid w:val="00B94D37"/>
    <w:rsid w:val="00B94E6F"/>
    <w:rsid w:val="00B951B6"/>
    <w:rsid w:val="00B9520C"/>
    <w:rsid w:val="00B957AA"/>
    <w:rsid w:val="00B95AF1"/>
    <w:rsid w:val="00B95D10"/>
    <w:rsid w:val="00B95E28"/>
    <w:rsid w:val="00B96256"/>
    <w:rsid w:val="00B96531"/>
    <w:rsid w:val="00B9658A"/>
    <w:rsid w:val="00B969BE"/>
    <w:rsid w:val="00B96A39"/>
    <w:rsid w:val="00B96DFD"/>
    <w:rsid w:val="00B96F45"/>
    <w:rsid w:val="00B979B7"/>
    <w:rsid w:val="00B97BCE"/>
    <w:rsid w:val="00BA09A9"/>
    <w:rsid w:val="00BA0A7F"/>
    <w:rsid w:val="00BA0AD6"/>
    <w:rsid w:val="00BA171E"/>
    <w:rsid w:val="00BA1D13"/>
    <w:rsid w:val="00BA2419"/>
    <w:rsid w:val="00BA24C6"/>
    <w:rsid w:val="00BA268F"/>
    <w:rsid w:val="00BA27FF"/>
    <w:rsid w:val="00BA2902"/>
    <w:rsid w:val="00BA2B2F"/>
    <w:rsid w:val="00BA2E62"/>
    <w:rsid w:val="00BA341B"/>
    <w:rsid w:val="00BA3A98"/>
    <w:rsid w:val="00BA3FCC"/>
    <w:rsid w:val="00BA43B7"/>
    <w:rsid w:val="00BA4686"/>
    <w:rsid w:val="00BA48E2"/>
    <w:rsid w:val="00BA49A7"/>
    <w:rsid w:val="00BA4AD4"/>
    <w:rsid w:val="00BA50A9"/>
    <w:rsid w:val="00BA50C3"/>
    <w:rsid w:val="00BA5116"/>
    <w:rsid w:val="00BA51CE"/>
    <w:rsid w:val="00BA526A"/>
    <w:rsid w:val="00BA5FF3"/>
    <w:rsid w:val="00BA64B1"/>
    <w:rsid w:val="00BA64ED"/>
    <w:rsid w:val="00BA660C"/>
    <w:rsid w:val="00BA7987"/>
    <w:rsid w:val="00BA7DED"/>
    <w:rsid w:val="00BA7EDD"/>
    <w:rsid w:val="00BB017A"/>
    <w:rsid w:val="00BB0483"/>
    <w:rsid w:val="00BB04ED"/>
    <w:rsid w:val="00BB0A0F"/>
    <w:rsid w:val="00BB0AC5"/>
    <w:rsid w:val="00BB0BEC"/>
    <w:rsid w:val="00BB1060"/>
    <w:rsid w:val="00BB1431"/>
    <w:rsid w:val="00BB1C1E"/>
    <w:rsid w:val="00BB1E8F"/>
    <w:rsid w:val="00BB1F00"/>
    <w:rsid w:val="00BB2505"/>
    <w:rsid w:val="00BB2CAD"/>
    <w:rsid w:val="00BB2D3C"/>
    <w:rsid w:val="00BB347C"/>
    <w:rsid w:val="00BB3AA6"/>
    <w:rsid w:val="00BB3BA4"/>
    <w:rsid w:val="00BB3EE8"/>
    <w:rsid w:val="00BB42D4"/>
    <w:rsid w:val="00BB4570"/>
    <w:rsid w:val="00BB45C1"/>
    <w:rsid w:val="00BB4DE4"/>
    <w:rsid w:val="00BB5191"/>
    <w:rsid w:val="00BB548D"/>
    <w:rsid w:val="00BB5548"/>
    <w:rsid w:val="00BB5D18"/>
    <w:rsid w:val="00BB5D71"/>
    <w:rsid w:val="00BB5DD0"/>
    <w:rsid w:val="00BB5F2D"/>
    <w:rsid w:val="00BB620C"/>
    <w:rsid w:val="00BB625A"/>
    <w:rsid w:val="00BB62FF"/>
    <w:rsid w:val="00BB653C"/>
    <w:rsid w:val="00BB6771"/>
    <w:rsid w:val="00BB67CD"/>
    <w:rsid w:val="00BB6995"/>
    <w:rsid w:val="00BB6A5E"/>
    <w:rsid w:val="00BB6A69"/>
    <w:rsid w:val="00BB6BB8"/>
    <w:rsid w:val="00BB6C24"/>
    <w:rsid w:val="00BB6C8D"/>
    <w:rsid w:val="00BB73D1"/>
    <w:rsid w:val="00BB7780"/>
    <w:rsid w:val="00BB7FF0"/>
    <w:rsid w:val="00BC03B0"/>
    <w:rsid w:val="00BC0682"/>
    <w:rsid w:val="00BC07C2"/>
    <w:rsid w:val="00BC0E6D"/>
    <w:rsid w:val="00BC0E77"/>
    <w:rsid w:val="00BC1219"/>
    <w:rsid w:val="00BC18A4"/>
    <w:rsid w:val="00BC1E29"/>
    <w:rsid w:val="00BC2402"/>
    <w:rsid w:val="00BC242C"/>
    <w:rsid w:val="00BC294D"/>
    <w:rsid w:val="00BC369C"/>
    <w:rsid w:val="00BC3A33"/>
    <w:rsid w:val="00BC3B63"/>
    <w:rsid w:val="00BC3C84"/>
    <w:rsid w:val="00BC3E2C"/>
    <w:rsid w:val="00BC3EC1"/>
    <w:rsid w:val="00BC439B"/>
    <w:rsid w:val="00BC43A1"/>
    <w:rsid w:val="00BC4401"/>
    <w:rsid w:val="00BC458C"/>
    <w:rsid w:val="00BC479B"/>
    <w:rsid w:val="00BC4C41"/>
    <w:rsid w:val="00BC4F45"/>
    <w:rsid w:val="00BC5601"/>
    <w:rsid w:val="00BC5F13"/>
    <w:rsid w:val="00BC63AD"/>
    <w:rsid w:val="00BC6679"/>
    <w:rsid w:val="00BC66BF"/>
    <w:rsid w:val="00BC6EC4"/>
    <w:rsid w:val="00BC6F03"/>
    <w:rsid w:val="00BC7BCF"/>
    <w:rsid w:val="00BC7E5E"/>
    <w:rsid w:val="00BD01FB"/>
    <w:rsid w:val="00BD0433"/>
    <w:rsid w:val="00BD06D1"/>
    <w:rsid w:val="00BD0969"/>
    <w:rsid w:val="00BD0A3B"/>
    <w:rsid w:val="00BD0B4F"/>
    <w:rsid w:val="00BD0C07"/>
    <w:rsid w:val="00BD0DC4"/>
    <w:rsid w:val="00BD10B0"/>
    <w:rsid w:val="00BD16ED"/>
    <w:rsid w:val="00BD1F11"/>
    <w:rsid w:val="00BD1F6B"/>
    <w:rsid w:val="00BD236C"/>
    <w:rsid w:val="00BD249E"/>
    <w:rsid w:val="00BD28AC"/>
    <w:rsid w:val="00BD2D0C"/>
    <w:rsid w:val="00BD2EBA"/>
    <w:rsid w:val="00BD31D4"/>
    <w:rsid w:val="00BD3441"/>
    <w:rsid w:val="00BD3BE9"/>
    <w:rsid w:val="00BD4635"/>
    <w:rsid w:val="00BD4C3B"/>
    <w:rsid w:val="00BD5BA9"/>
    <w:rsid w:val="00BD5D23"/>
    <w:rsid w:val="00BD5E62"/>
    <w:rsid w:val="00BD5FD1"/>
    <w:rsid w:val="00BD65A8"/>
    <w:rsid w:val="00BD6931"/>
    <w:rsid w:val="00BD6F5C"/>
    <w:rsid w:val="00BD75EE"/>
    <w:rsid w:val="00BD77FC"/>
    <w:rsid w:val="00BD7AD3"/>
    <w:rsid w:val="00BD7B31"/>
    <w:rsid w:val="00BE0587"/>
    <w:rsid w:val="00BE1283"/>
    <w:rsid w:val="00BE14AE"/>
    <w:rsid w:val="00BE15BA"/>
    <w:rsid w:val="00BE1A28"/>
    <w:rsid w:val="00BE276A"/>
    <w:rsid w:val="00BE2CF8"/>
    <w:rsid w:val="00BE322D"/>
    <w:rsid w:val="00BE335B"/>
    <w:rsid w:val="00BE3766"/>
    <w:rsid w:val="00BE38A7"/>
    <w:rsid w:val="00BE3C12"/>
    <w:rsid w:val="00BE3EE4"/>
    <w:rsid w:val="00BE4124"/>
    <w:rsid w:val="00BE438D"/>
    <w:rsid w:val="00BE50EC"/>
    <w:rsid w:val="00BE5282"/>
    <w:rsid w:val="00BE5343"/>
    <w:rsid w:val="00BE5E4F"/>
    <w:rsid w:val="00BE63EB"/>
    <w:rsid w:val="00BE63F1"/>
    <w:rsid w:val="00BE6795"/>
    <w:rsid w:val="00BE6DA2"/>
    <w:rsid w:val="00BE6EF2"/>
    <w:rsid w:val="00BE74AB"/>
    <w:rsid w:val="00BE79B7"/>
    <w:rsid w:val="00BE7C27"/>
    <w:rsid w:val="00BE7F6E"/>
    <w:rsid w:val="00BF0E8D"/>
    <w:rsid w:val="00BF0F99"/>
    <w:rsid w:val="00BF10BC"/>
    <w:rsid w:val="00BF1238"/>
    <w:rsid w:val="00BF12AA"/>
    <w:rsid w:val="00BF1B16"/>
    <w:rsid w:val="00BF1EED"/>
    <w:rsid w:val="00BF20ED"/>
    <w:rsid w:val="00BF2A65"/>
    <w:rsid w:val="00BF2DF6"/>
    <w:rsid w:val="00BF2F59"/>
    <w:rsid w:val="00BF35DC"/>
    <w:rsid w:val="00BF3754"/>
    <w:rsid w:val="00BF3B0A"/>
    <w:rsid w:val="00BF479A"/>
    <w:rsid w:val="00BF4CB6"/>
    <w:rsid w:val="00BF4DD1"/>
    <w:rsid w:val="00BF5E53"/>
    <w:rsid w:val="00BF65CE"/>
    <w:rsid w:val="00BF6711"/>
    <w:rsid w:val="00BF6951"/>
    <w:rsid w:val="00BF6B61"/>
    <w:rsid w:val="00BF6D49"/>
    <w:rsid w:val="00BF6F72"/>
    <w:rsid w:val="00BF7007"/>
    <w:rsid w:val="00BF73BB"/>
    <w:rsid w:val="00BF7D29"/>
    <w:rsid w:val="00BF7EEC"/>
    <w:rsid w:val="00C003D3"/>
    <w:rsid w:val="00C00882"/>
    <w:rsid w:val="00C00B3D"/>
    <w:rsid w:val="00C00B81"/>
    <w:rsid w:val="00C00D6A"/>
    <w:rsid w:val="00C010A2"/>
    <w:rsid w:val="00C01137"/>
    <w:rsid w:val="00C012FC"/>
    <w:rsid w:val="00C014F7"/>
    <w:rsid w:val="00C01E2D"/>
    <w:rsid w:val="00C021AC"/>
    <w:rsid w:val="00C02775"/>
    <w:rsid w:val="00C02938"/>
    <w:rsid w:val="00C02FA2"/>
    <w:rsid w:val="00C0332E"/>
    <w:rsid w:val="00C03669"/>
    <w:rsid w:val="00C040EC"/>
    <w:rsid w:val="00C045BA"/>
    <w:rsid w:val="00C0474C"/>
    <w:rsid w:val="00C049DC"/>
    <w:rsid w:val="00C049E9"/>
    <w:rsid w:val="00C04F2B"/>
    <w:rsid w:val="00C054A7"/>
    <w:rsid w:val="00C0564F"/>
    <w:rsid w:val="00C05661"/>
    <w:rsid w:val="00C05743"/>
    <w:rsid w:val="00C06176"/>
    <w:rsid w:val="00C0638B"/>
    <w:rsid w:val="00C069E2"/>
    <w:rsid w:val="00C07534"/>
    <w:rsid w:val="00C0753C"/>
    <w:rsid w:val="00C1037B"/>
    <w:rsid w:val="00C10B70"/>
    <w:rsid w:val="00C112CE"/>
    <w:rsid w:val="00C11802"/>
    <w:rsid w:val="00C11CBE"/>
    <w:rsid w:val="00C11DDF"/>
    <w:rsid w:val="00C12358"/>
    <w:rsid w:val="00C12C92"/>
    <w:rsid w:val="00C12D4C"/>
    <w:rsid w:val="00C138CB"/>
    <w:rsid w:val="00C13933"/>
    <w:rsid w:val="00C13B6F"/>
    <w:rsid w:val="00C14956"/>
    <w:rsid w:val="00C14B59"/>
    <w:rsid w:val="00C14C1E"/>
    <w:rsid w:val="00C15427"/>
    <w:rsid w:val="00C15853"/>
    <w:rsid w:val="00C15CF1"/>
    <w:rsid w:val="00C15EAF"/>
    <w:rsid w:val="00C1615E"/>
    <w:rsid w:val="00C168E7"/>
    <w:rsid w:val="00C16E2D"/>
    <w:rsid w:val="00C17171"/>
    <w:rsid w:val="00C172C9"/>
    <w:rsid w:val="00C17908"/>
    <w:rsid w:val="00C17933"/>
    <w:rsid w:val="00C17962"/>
    <w:rsid w:val="00C20611"/>
    <w:rsid w:val="00C208CD"/>
    <w:rsid w:val="00C20EAD"/>
    <w:rsid w:val="00C20FC0"/>
    <w:rsid w:val="00C217CF"/>
    <w:rsid w:val="00C21A08"/>
    <w:rsid w:val="00C21D3F"/>
    <w:rsid w:val="00C21DCB"/>
    <w:rsid w:val="00C21FD7"/>
    <w:rsid w:val="00C22116"/>
    <w:rsid w:val="00C22317"/>
    <w:rsid w:val="00C22EC4"/>
    <w:rsid w:val="00C23105"/>
    <w:rsid w:val="00C231BD"/>
    <w:rsid w:val="00C23829"/>
    <w:rsid w:val="00C2414C"/>
    <w:rsid w:val="00C24BC1"/>
    <w:rsid w:val="00C24D90"/>
    <w:rsid w:val="00C251B4"/>
    <w:rsid w:val="00C25B15"/>
    <w:rsid w:val="00C25DC3"/>
    <w:rsid w:val="00C2628D"/>
    <w:rsid w:val="00C265C4"/>
    <w:rsid w:val="00C26904"/>
    <w:rsid w:val="00C26BDE"/>
    <w:rsid w:val="00C26E4E"/>
    <w:rsid w:val="00C26F91"/>
    <w:rsid w:val="00C2709E"/>
    <w:rsid w:val="00C2748B"/>
    <w:rsid w:val="00C275A7"/>
    <w:rsid w:val="00C27A21"/>
    <w:rsid w:val="00C30101"/>
    <w:rsid w:val="00C30132"/>
    <w:rsid w:val="00C305AD"/>
    <w:rsid w:val="00C307AC"/>
    <w:rsid w:val="00C30A1E"/>
    <w:rsid w:val="00C30F9E"/>
    <w:rsid w:val="00C31186"/>
    <w:rsid w:val="00C311AD"/>
    <w:rsid w:val="00C31537"/>
    <w:rsid w:val="00C318E5"/>
    <w:rsid w:val="00C31A52"/>
    <w:rsid w:val="00C3303E"/>
    <w:rsid w:val="00C333ED"/>
    <w:rsid w:val="00C33CCC"/>
    <w:rsid w:val="00C340A9"/>
    <w:rsid w:val="00C34491"/>
    <w:rsid w:val="00C3499E"/>
    <w:rsid w:val="00C349A9"/>
    <w:rsid w:val="00C34E1E"/>
    <w:rsid w:val="00C351C9"/>
    <w:rsid w:val="00C35631"/>
    <w:rsid w:val="00C35B45"/>
    <w:rsid w:val="00C35D55"/>
    <w:rsid w:val="00C35D79"/>
    <w:rsid w:val="00C3685E"/>
    <w:rsid w:val="00C36BB1"/>
    <w:rsid w:val="00C36CFA"/>
    <w:rsid w:val="00C37956"/>
    <w:rsid w:val="00C37ABE"/>
    <w:rsid w:val="00C37DAB"/>
    <w:rsid w:val="00C402D2"/>
    <w:rsid w:val="00C40657"/>
    <w:rsid w:val="00C40C86"/>
    <w:rsid w:val="00C40D3A"/>
    <w:rsid w:val="00C41596"/>
    <w:rsid w:val="00C41C1A"/>
    <w:rsid w:val="00C42020"/>
    <w:rsid w:val="00C42619"/>
    <w:rsid w:val="00C428CB"/>
    <w:rsid w:val="00C42A85"/>
    <w:rsid w:val="00C42EA0"/>
    <w:rsid w:val="00C4377C"/>
    <w:rsid w:val="00C43C63"/>
    <w:rsid w:val="00C43F51"/>
    <w:rsid w:val="00C443EF"/>
    <w:rsid w:val="00C44AD6"/>
    <w:rsid w:val="00C452A4"/>
    <w:rsid w:val="00C4604A"/>
    <w:rsid w:val="00C4619A"/>
    <w:rsid w:val="00C461DA"/>
    <w:rsid w:val="00C46398"/>
    <w:rsid w:val="00C4672A"/>
    <w:rsid w:val="00C46795"/>
    <w:rsid w:val="00C46CD8"/>
    <w:rsid w:val="00C46E49"/>
    <w:rsid w:val="00C47684"/>
    <w:rsid w:val="00C4798F"/>
    <w:rsid w:val="00C47F86"/>
    <w:rsid w:val="00C5003B"/>
    <w:rsid w:val="00C500AF"/>
    <w:rsid w:val="00C50693"/>
    <w:rsid w:val="00C50911"/>
    <w:rsid w:val="00C50A62"/>
    <w:rsid w:val="00C50A74"/>
    <w:rsid w:val="00C50D5E"/>
    <w:rsid w:val="00C51086"/>
    <w:rsid w:val="00C513A0"/>
    <w:rsid w:val="00C5152A"/>
    <w:rsid w:val="00C5157C"/>
    <w:rsid w:val="00C5159E"/>
    <w:rsid w:val="00C51670"/>
    <w:rsid w:val="00C518F0"/>
    <w:rsid w:val="00C51C76"/>
    <w:rsid w:val="00C526D1"/>
    <w:rsid w:val="00C52906"/>
    <w:rsid w:val="00C52D68"/>
    <w:rsid w:val="00C52DB9"/>
    <w:rsid w:val="00C52E29"/>
    <w:rsid w:val="00C52FD7"/>
    <w:rsid w:val="00C53398"/>
    <w:rsid w:val="00C53882"/>
    <w:rsid w:val="00C53BF4"/>
    <w:rsid w:val="00C53CD5"/>
    <w:rsid w:val="00C53D21"/>
    <w:rsid w:val="00C540AF"/>
    <w:rsid w:val="00C54698"/>
    <w:rsid w:val="00C548E8"/>
    <w:rsid w:val="00C549E7"/>
    <w:rsid w:val="00C54D2F"/>
    <w:rsid w:val="00C551A7"/>
    <w:rsid w:val="00C557F4"/>
    <w:rsid w:val="00C55A97"/>
    <w:rsid w:val="00C55B9A"/>
    <w:rsid w:val="00C55FD3"/>
    <w:rsid w:val="00C56439"/>
    <w:rsid w:val="00C5646C"/>
    <w:rsid w:val="00C56873"/>
    <w:rsid w:val="00C56994"/>
    <w:rsid w:val="00C57B5B"/>
    <w:rsid w:val="00C57C08"/>
    <w:rsid w:val="00C57CC6"/>
    <w:rsid w:val="00C57F36"/>
    <w:rsid w:val="00C57FC4"/>
    <w:rsid w:val="00C60173"/>
    <w:rsid w:val="00C602F0"/>
    <w:rsid w:val="00C602F2"/>
    <w:rsid w:val="00C607F5"/>
    <w:rsid w:val="00C60E67"/>
    <w:rsid w:val="00C61253"/>
    <w:rsid w:val="00C6172B"/>
    <w:rsid w:val="00C617A5"/>
    <w:rsid w:val="00C61ADD"/>
    <w:rsid w:val="00C622AA"/>
    <w:rsid w:val="00C62C88"/>
    <w:rsid w:val="00C62DEF"/>
    <w:rsid w:val="00C631B2"/>
    <w:rsid w:val="00C63462"/>
    <w:rsid w:val="00C6351C"/>
    <w:rsid w:val="00C636B1"/>
    <w:rsid w:val="00C63EF3"/>
    <w:rsid w:val="00C64036"/>
    <w:rsid w:val="00C641CA"/>
    <w:rsid w:val="00C64326"/>
    <w:rsid w:val="00C6475D"/>
    <w:rsid w:val="00C650A8"/>
    <w:rsid w:val="00C651F3"/>
    <w:rsid w:val="00C6568B"/>
    <w:rsid w:val="00C65AAE"/>
    <w:rsid w:val="00C65B2B"/>
    <w:rsid w:val="00C65B68"/>
    <w:rsid w:val="00C65C5A"/>
    <w:rsid w:val="00C65C85"/>
    <w:rsid w:val="00C65F76"/>
    <w:rsid w:val="00C661FD"/>
    <w:rsid w:val="00C66318"/>
    <w:rsid w:val="00C670EB"/>
    <w:rsid w:val="00C6722A"/>
    <w:rsid w:val="00C67B33"/>
    <w:rsid w:val="00C70002"/>
    <w:rsid w:val="00C70105"/>
    <w:rsid w:val="00C70402"/>
    <w:rsid w:val="00C7131C"/>
    <w:rsid w:val="00C7175C"/>
    <w:rsid w:val="00C719EE"/>
    <w:rsid w:val="00C722F0"/>
    <w:rsid w:val="00C72461"/>
    <w:rsid w:val="00C72960"/>
    <w:rsid w:val="00C72991"/>
    <w:rsid w:val="00C72A5E"/>
    <w:rsid w:val="00C72A8F"/>
    <w:rsid w:val="00C72AB6"/>
    <w:rsid w:val="00C72D39"/>
    <w:rsid w:val="00C7324D"/>
    <w:rsid w:val="00C7329E"/>
    <w:rsid w:val="00C732B7"/>
    <w:rsid w:val="00C7359B"/>
    <w:rsid w:val="00C73613"/>
    <w:rsid w:val="00C73C00"/>
    <w:rsid w:val="00C743D0"/>
    <w:rsid w:val="00C7459D"/>
    <w:rsid w:val="00C7475D"/>
    <w:rsid w:val="00C747DD"/>
    <w:rsid w:val="00C74C68"/>
    <w:rsid w:val="00C752D6"/>
    <w:rsid w:val="00C752EC"/>
    <w:rsid w:val="00C755B5"/>
    <w:rsid w:val="00C757CA"/>
    <w:rsid w:val="00C75967"/>
    <w:rsid w:val="00C76174"/>
    <w:rsid w:val="00C76982"/>
    <w:rsid w:val="00C769DD"/>
    <w:rsid w:val="00C76FFE"/>
    <w:rsid w:val="00C771A2"/>
    <w:rsid w:val="00C77322"/>
    <w:rsid w:val="00C774BB"/>
    <w:rsid w:val="00C776B0"/>
    <w:rsid w:val="00C778AC"/>
    <w:rsid w:val="00C77F8D"/>
    <w:rsid w:val="00C800A1"/>
    <w:rsid w:val="00C80937"/>
    <w:rsid w:val="00C816F6"/>
    <w:rsid w:val="00C817F4"/>
    <w:rsid w:val="00C81BE6"/>
    <w:rsid w:val="00C8227B"/>
    <w:rsid w:val="00C82324"/>
    <w:rsid w:val="00C828C4"/>
    <w:rsid w:val="00C828D1"/>
    <w:rsid w:val="00C82AD6"/>
    <w:rsid w:val="00C82C00"/>
    <w:rsid w:val="00C82E4F"/>
    <w:rsid w:val="00C831CA"/>
    <w:rsid w:val="00C83A13"/>
    <w:rsid w:val="00C83BD5"/>
    <w:rsid w:val="00C83C6E"/>
    <w:rsid w:val="00C84212"/>
    <w:rsid w:val="00C84D73"/>
    <w:rsid w:val="00C850B8"/>
    <w:rsid w:val="00C85C46"/>
    <w:rsid w:val="00C85E64"/>
    <w:rsid w:val="00C86137"/>
    <w:rsid w:val="00C86375"/>
    <w:rsid w:val="00C8661D"/>
    <w:rsid w:val="00C866D2"/>
    <w:rsid w:val="00C86763"/>
    <w:rsid w:val="00C86CF1"/>
    <w:rsid w:val="00C86CFD"/>
    <w:rsid w:val="00C871E1"/>
    <w:rsid w:val="00C8732F"/>
    <w:rsid w:val="00C876E3"/>
    <w:rsid w:val="00C87DA1"/>
    <w:rsid w:val="00C90258"/>
    <w:rsid w:val="00C90361"/>
    <w:rsid w:val="00C91009"/>
    <w:rsid w:val="00C919A7"/>
    <w:rsid w:val="00C91F81"/>
    <w:rsid w:val="00C9211F"/>
    <w:rsid w:val="00C92765"/>
    <w:rsid w:val="00C92E53"/>
    <w:rsid w:val="00C92F11"/>
    <w:rsid w:val="00C92F1C"/>
    <w:rsid w:val="00C92F59"/>
    <w:rsid w:val="00C92FD3"/>
    <w:rsid w:val="00C93159"/>
    <w:rsid w:val="00C93443"/>
    <w:rsid w:val="00C936DF"/>
    <w:rsid w:val="00C938CF"/>
    <w:rsid w:val="00C93C18"/>
    <w:rsid w:val="00C93D9F"/>
    <w:rsid w:val="00C93F7E"/>
    <w:rsid w:val="00C9432F"/>
    <w:rsid w:val="00C94966"/>
    <w:rsid w:val="00C94CC2"/>
    <w:rsid w:val="00C94E78"/>
    <w:rsid w:val="00C9537E"/>
    <w:rsid w:val="00C95514"/>
    <w:rsid w:val="00C9556F"/>
    <w:rsid w:val="00C9597F"/>
    <w:rsid w:val="00C95B20"/>
    <w:rsid w:val="00C95EAD"/>
    <w:rsid w:val="00C96569"/>
    <w:rsid w:val="00C9665D"/>
    <w:rsid w:val="00C96688"/>
    <w:rsid w:val="00C966CA"/>
    <w:rsid w:val="00C96B15"/>
    <w:rsid w:val="00C96DD1"/>
    <w:rsid w:val="00C96E46"/>
    <w:rsid w:val="00C971FD"/>
    <w:rsid w:val="00C97826"/>
    <w:rsid w:val="00C9786E"/>
    <w:rsid w:val="00C97A14"/>
    <w:rsid w:val="00C97B58"/>
    <w:rsid w:val="00C97B78"/>
    <w:rsid w:val="00CA08B1"/>
    <w:rsid w:val="00CA0C7A"/>
    <w:rsid w:val="00CA1A35"/>
    <w:rsid w:val="00CA1AB3"/>
    <w:rsid w:val="00CA20C5"/>
    <w:rsid w:val="00CA26C4"/>
    <w:rsid w:val="00CA2754"/>
    <w:rsid w:val="00CA2758"/>
    <w:rsid w:val="00CA2AFE"/>
    <w:rsid w:val="00CA2E3A"/>
    <w:rsid w:val="00CA34EC"/>
    <w:rsid w:val="00CA362C"/>
    <w:rsid w:val="00CA38D5"/>
    <w:rsid w:val="00CA3CE6"/>
    <w:rsid w:val="00CA4264"/>
    <w:rsid w:val="00CA42A6"/>
    <w:rsid w:val="00CA4434"/>
    <w:rsid w:val="00CA4521"/>
    <w:rsid w:val="00CA45B6"/>
    <w:rsid w:val="00CA4624"/>
    <w:rsid w:val="00CA4F5B"/>
    <w:rsid w:val="00CA5234"/>
    <w:rsid w:val="00CA5533"/>
    <w:rsid w:val="00CA5557"/>
    <w:rsid w:val="00CA5615"/>
    <w:rsid w:val="00CA59AB"/>
    <w:rsid w:val="00CA62C6"/>
    <w:rsid w:val="00CA636F"/>
    <w:rsid w:val="00CA7063"/>
    <w:rsid w:val="00CA7298"/>
    <w:rsid w:val="00CA7530"/>
    <w:rsid w:val="00CA75BF"/>
    <w:rsid w:val="00CA783D"/>
    <w:rsid w:val="00CA7CC6"/>
    <w:rsid w:val="00CA7E53"/>
    <w:rsid w:val="00CB0044"/>
    <w:rsid w:val="00CB0AF1"/>
    <w:rsid w:val="00CB0D2E"/>
    <w:rsid w:val="00CB0E5F"/>
    <w:rsid w:val="00CB1954"/>
    <w:rsid w:val="00CB1E60"/>
    <w:rsid w:val="00CB26F8"/>
    <w:rsid w:val="00CB27ED"/>
    <w:rsid w:val="00CB29BC"/>
    <w:rsid w:val="00CB2ABB"/>
    <w:rsid w:val="00CB2C18"/>
    <w:rsid w:val="00CB2C93"/>
    <w:rsid w:val="00CB32C3"/>
    <w:rsid w:val="00CB3406"/>
    <w:rsid w:val="00CB3475"/>
    <w:rsid w:val="00CB3B5F"/>
    <w:rsid w:val="00CB4F83"/>
    <w:rsid w:val="00CB5373"/>
    <w:rsid w:val="00CB58B2"/>
    <w:rsid w:val="00CB59FF"/>
    <w:rsid w:val="00CB6301"/>
    <w:rsid w:val="00CB6A1D"/>
    <w:rsid w:val="00CB6B7A"/>
    <w:rsid w:val="00CB6CD2"/>
    <w:rsid w:val="00CB6E73"/>
    <w:rsid w:val="00CB70B7"/>
    <w:rsid w:val="00CB72E1"/>
    <w:rsid w:val="00CC059D"/>
    <w:rsid w:val="00CC0CAE"/>
    <w:rsid w:val="00CC1092"/>
    <w:rsid w:val="00CC1F2F"/>
    <w:rsid w:val="00CC2012"/>
    <w:rsid w:val="00CC207E"/>
    <w:rsid w:val="00CC25F0"/>
    <w:rsid w:val="00CC2C04"/>
    <w:rsid w:val="00CC3258"/>
    <w:rsid w:val="00CC39E9"/>
    <w:rsid w:val="00CC3DE9"/>
    <w:rsid w:val="00CC41F1"/>
    <w:rsid w:val="00CC4579"/>
    <w:rsid w:val="00CC47AD"/>
    <w:rsid w:val="00CC4AB8"/>
    <w:rsid w:val="00CC4D39"/>
    <w:rsid w:val="00CC54CF"/>
    <w:rsid w:val="00CC5746"/>
    <w:rsid w:val="00CC5A9F"/>
    <w:rsid w:val="00CC5B45"/>
    <w:rsid w:val="00CC5D2F"/>
    <w:rsid w:val="00CC62CA"/>
    <w:rsid w:val="00CC6391"/>
    <w:rsid w:val="00CC67DF"/>
    <w:rsid w:val="00CC6F6A"/>
    <w:rsid w:val="00CC76DF"/>
    <w:rsid w:val="00CC7CAD"/>
    <w:rsid w:val="00CD092F"/>
    <w:rsid w:val="00CD0A0E"/>
    <w:rsid w:val="00CD0A77"/>
    <w:rsid w:val="00CD0F51"/>
    <w:rsid w:val="00CD0F86"/>
    <w:rsid w:val="00CD1009"/>
    <w:rsid w:val="00CD1646"/>
    <w:rsid w:val="00CD1B5B"/>
    <w:rsid w:val="00CD1B60"/>
    <w:rsid w:val="00CD20D8"/>
    <w:rsid w:val="00CD237D"/>
    <w:rsid w:val="00CD2AD6"/>
    <w:rsid w:val="00CD2F2F"/>
    <w:rsid w:val="00CD3590"/>
    <w:rsid w:val="00CD39D4"/>
    <w:rsid w:val="00CD39F5"/>
    <w:rsid w:val="00CD3A1E"/>
    <w:rsid w:val="00CD3BEC"/>
    <w:rsid w:val="00CD51A5"/>
    <w:rsid w:val="00CD57DB"/>
    <w:rsid w:val="00CD58BD"/>
    <w:rsid w:val="00CD5CB1"/>
    <w:rsid w:val="00CD5D06"/>
    <w:rsid w:val="00CD5DE1"/>
    <w:rsid w:val="00CD5F84"/>
    <w:rsid w:val="00CD6E51"/>
    <w:rsid w:val="00CD714B"/>
    <w:rsid w:val="00CD737C"/>
    <w:rsid w:val="00CD78CE"/>
    <w:rsid w:val="00CD79D6"/>
    <w:rsid w:val="00CD7A75"/>
    <w:rsid w:val="00CD7C70"/>
    <w:rsid w:val="00CE072E"/>
    <w:rsid w:val="00CE084F"/>
    <w:rsid w:val="00CE0972"/>
    <w:rsid w:val="00CE0B5C"/>
    <w:rsid w:val="00CE0C76"/>
    <w:rsid w:val="00CE1247"/>
    <w:rsid w:val="00CE1670"/>
    <w:rsid w:val="00CE1834"/>
    <w:rsid w:val="00CE1B0F"/>
    <w:rsid w:val="00CE1CF2"/>
    <w:rsid w:val="00CE1D49"/>
    <w:rsid w:val="00CE20AD"/>
    <w:rsid w:val="00CE221C"/>
    <w:rsid w:val="00CE252F"/>
    <w:rsid w:val="00CE2AEB"/>
    <w:rsid w:val="00CE2CA8"/>
    <w:rsid w:val="00CE31F6"/>
    <w:rsid w:val="00CE39D2"/>
    <w:rsid w:val="00CE3CE2"/>
    <w:rsid w:val="00CE3F58"/>
    <w:rsid w:val="00CE43D7"/>
    <w:rsid w:val="00CE47B4"/>
    <w:rsid w:val="00CE48B0"/>
    <w:rsid w:val="00CE535E"/>
    <w:rsid w:val="00CE56A8"/>
    <w:rsid w:val="00CE5FF0"/>
    <w:rsid w:val="00CE6110"/>
    <w:rsid w:val="00CE61AB"/>
    <w:rsid w:val="00CE61BF"/>
    <w:rsid w:val="00CE6391"/>
    <w:rsid w:val="00CE6757"/>
    <w:rsid w:val="00CE6E41"/>
    <w:rsid w:val="00CE748D"/>
    <w:rsid w:val="00CE7BEE"/>
    <w:rsid w:val="00CE7EA5"/>
    <w:rsid w:val="00CF0773"/>
    <w:rsid w:val="00CF0BA0"/>
    <w:rsid w:val="00CF0DED"/>
    <w:rsid w:val="00CF1267"/>
    <w:rsid w:val="00CF1284"/>
    <w:rsid w:val="00CF17F3"/>
    <w:rsid w:val="00CF1A08"/>
    <w:rsid w:val="00CF2767"/>
    <w:rsid w:val="00CF284E"/>
    <w:rsid w:val="00CF3073"/>
    <w:rsid w:val="00CF318A"/>
    <w:rsid w:val="00CF355E"/>
    <w:rsid w:val="00CF3D1E"/>
    <w:rsid w:val="00CF406B"/>
    <w:rsid w:val="00CF425A"/>
    <w:rsid w:val="00CF4442"/>
    <w:rsid w:val="00CF45F7"/>
    <w:rsid w:val="00CF4840"/>
    <w:rsid w:val="00CF4952"/>
    <w:rsid w:val="00CF50DB"/>
    <w:rsid w:val="00CF5676"/>
    <w:rsid w:val="00CF612A"/>
    <w:rsid w:val="00CF6410"/>
    <w:rsid w:val="00CF6E25"/>
    <w:rsid w:val="00CF6E5E"/>
    <w:rsid w:val="00CF6E72"/>
    <w:rsid w:val="00CF6F6D"/>
    <w:rsid w:val="00CF7389"/>
    <w:rsid w:val="00CF73B1"/>
    <w:rsid w:val="00CF7462"/>
    <w:rsid w:val="00CF7533"/>
    <w:rsid w:val="00CF7538"/>
    <w:rsid w:val="00CF77E5"/>
    <w:rsid w:val="00CF782E"/>
    <w:rsid w:val="00CF7BB3"/>
    <w:rsid w:val="00CF7C32"/>
    <w:rsid w:val="00CF7C39"/>
    <w:rsid w:val="00D0043F"/>
    <w:rsid w:val="00D0047B"/>
    <w:rsid w:val="00D0063E"/>
    <w:rsid w:val="00D00BD8"/>
    <w:rsid w:val="00D01131"/>
    <w:rsid w:val="00D0148C"/>
    <w:rsid w:val="00D0152D"/>
    <w:rsid w:val="00D016AA"/>
    <w:rsid w:val="00D01794"/>
    <w:rsid w:val="00D01F11"/>
    <w:rsid w:val="00D02315"/>
    <w:rsid w:val="00D0242E"/>
    <w:rsid w:val="00D0269C"/>
    <w:rsid w:val="00D02A46"/>
    <w:rsid w:val="00D036E9"/>
    <w:rsid w:val="00D03A95"/>
    <w:rsid w:val="00D03C64"/>
    <w:rsid w:val="00D03D9F"/>
    <w:rsid w:val="00D041B3"/>
    <w:rsid w:val="00D04AB5"/>
    <w:rsid w:val="00D04E9E"/>
    <w:rsid w:val="00D04FAC"/>
    <w:rsid w:val="00D05220"/>
    <w:rsid w:val="00D05535"/>
    <w:rsid w:val="00D05934"/>
    <w:rsid w:val="00D05ADB"/>
    <w:rsid w:val="00D05C8A"/>
    <w:rsid w:val="00D05FBC"/>
    <w:rsid w:val="00D0640B"/>
    <w:rsid w:val="00D06876"/>
    <w:rsid w:val="00D06973"/>
    <w:rsid w:val="00D06B13"/>
    <w:rsid w:val="00D07947"/>
    <w:rsid w:val="00D07EF7"/>
    <w:rsid w:val="00D10048"/>
    <w:rsid w:val="00D1048C"/>
    <w:rsid w:val="00D10758"/>
    <w:rsid w:val="00D10C09"/>
    <w:rsid w:val="00D1103A"/>
    <w:rsid w:val="00D11336"/>
    <w:rsid w:val="00D11B42"/>
    <w:rsid w:val="00D12128"/>
    <w:rsid w:val="00D125D2"/>
    <w:rsid w:val="00D126A3"/>
    <w:rsid w:val="00D12821"/>
    <w:rsid w:val="00D12E46"/>
    <w:rsid w:val="00D1322B"/>
    <w:rsid w:val="00D1355E"/>
    <w:rsid w:val="00D137D7"/>
    <w:rsid w:val="00D141AE"/>
    <w:rsid w:val="00D14464"/>
    <w:rsid w:val="00D146F9"/>
    <w:rsid w:val="00D14C1B"/>
    <w:rsid w:val="00D14FE6"/>
    <w:rsid w:val="00D1573D"/>
    <w:rsid w:val="00D15926"/>
    <w:rsid w:val="00D159C2"/>
    <w:rsid w:val="00D15ADA"/>
    <w:rsid w:val="00D15D75"/>
    <w:rsid w:val="00D16021"/>
    <w:rsid w:val="00D16309"/>
    <w:rsid w:val="00D16A38"/>
    <w:rsid w:val="00D16B47"/>
    <w:rsid w:val="00D171D2"/>
    <w:rsid w:val="00D17427"/>
    <w:rsid w:val="00D17706"/>
    <w:rsid w:val="00D17ACB"/>
    <w:rsid w:val="00D200FC"/>
    <w:rsid w:val="00D209F3"/>
    <w:rsid w:val="00D21427"/>
    <w:rsid w:val="00D214F9"/>
    <w:rsid w:val="00D215B4"/>
    <w:rsid w:val="00D21913"/>
    <w:rsid w:val="00D22174"/>
    <w:rsid w:val="00D2226C"/>
    <w:rsid w:val="00D2287E"/>
    <w:rsid w:val="00D22A73"/>
    <w:rsid w:val="00D22CB7"/>
    <w:rsid w:val="00D22D10"/>
    <w:rsid w:val="00D22DD4"/>
    <w:rsid w:val="00D22F7F"/>
    <w:rsid w:val="00D23F49"/>
    <w:rsid w:val="00D246AD"/>
    <w:rsid w:val="00D24766"/>
    <w:rsid w:val="00D24FAE"/>
    <w:rsid w:val="00D252F3"/>
    <w:rsid w:val="00D253C7"/>
    <w:rsid w:val="00D2588C"/>
    <w:rsid w:val="00D264F1"/>
    <w:rsid w:val="00D2657A"/>
    <w:rsid w:val="00D26A2C"/>
    <w:rsid w:val="00D26D01"/>
    <w:rsid w:val="00D26D28"/>
    <w:rsid w:val="00D270BE"/>
    <w:rsid w:val="00D27749"/>
    <w:rsid w:val="00D27977"/>
    <w:rsid w:val="00D27A70"/>
    <w:rsid w:val="00D27E8C"/>
    <w:rsid w:val="00D301FF"/>
    <w:rsid w:val="00D30327"/>
    <w:rsid w:val="00D30A32"/>
    <w:rsid w:val="00D31604"/>
    <w:rsid w:val="00D31D18"/>
    <w:rsid w:val="00D3328B"/>
    <w:rsid w:val="00D3339F"/>
    <w:rsid w:val="00D337CF"/>
    <w:rsid w:val="00D33BAB"/>
    <w:rsid w:val="00D346AD"/>
    <w:rsid w:val="00D34C2B"/>
    <w:rsid w:val="00D34CD6"/>
    <w:rsid w:val="00D34E1E"/>
    <w:rsid w:val="00D35290"/>
    <w:rsid w:val="00D35510"/>
    <w:rsid w:val="00D355C0"/>
    <w:rsid w:val="00D3567E"/>
    <w:rsid w:val="00D359E9"/>
    <w:rsid w:val="00D35C45"/>
    <w:rsid w:val="00D36610"/>
    <w:rsid w:val="00D36B57"/>
    <w:rsid w:val="00D36C34"/>
    <w:rsid w:val="00D36C83"/>
    <w:rsid w:val="00D36D3B"/>
    <w:rsid w:val="00D36DC5"/>
    <w:rsid w:val="00D36EBD"/>
    <w:rsid w:val="00D37068"/>
    <w:rsid w:val="00D40232"/>
    <w:rsid w:val="00D40720"/>
    <w:rsid w:val="00D40925"/>
    <w:rsid w:val="00D40B26"/>
    <w:rsid w:val="00D41048"/>
    <w:rsid w:val="00D4104D"/>
    <w:rsid w:val="00D4180D"/>
    <w:rsid w:val="00D41831"/>
    <w:rsid w:val="00D41965"/>
    <w:rsid w:val="00D419C3"/>
    <w:rsid w:val="00D41C16"/>
    <w:rsid w:val="00D41C25"/>
    <w:rsid w:val="00D4331E"/>
    <w:rsid w:val="00D43442"/>
    <w:rsid w:val="00D4357D"/>
    <w:rsid w:val="00D442B3"/>
    <w:rsid w:val="00D4438E"/>
    <w:rsid w:val="00D446FE"/>
    <w:rsid w:val="00D44918"/>
    <w:rsid w:val="00D449E4"/>
    <w:rsid w:val="00D44E72"/>
    <w:rsid w:val="00D45143"/>
    <w:rsid w:val="00D45464"/>
    <w:rsid w:val="00D458FA"/>
    <w:rsid w:val="00D45D4F"/>
    <w:rsid w:val="00D45E1C"/>
    <w:rsid w:val="00D46383"/>
    <w:rsid w:val="00D463DA"/>
    <w:rsid w:val="00D4657A"/>
    <w:rsid w:val="00D46907"/>
    <w:rsid w:val="00D46AA4"/>
    <w:rsid w:val="00D46BF6"/>
    <w:rsid w:val="00D46EDA"/>
    <w:rsid w:val="00D475F7"/>
    <w:rsid w:val="00D502D1"/>
    <w:rsid w:val="00D503D1"/>
    <w:rsid w:val="00D50613"/>
    <w:rsid w:val="00D50D36"/>
    <w:rsid w:val="00D51267"/>
    <w:rsid w:val="00D5168E"/>
    <w:rsid w:val="00D51BB3"/>
    <w:rsid w:val="00D51C80"/>
    <w:rsid w:val="00D5234B"/>
    <w:rsid w:val="00D529E6"/>
    <w:rsid w:val="00D52ACD"/>
    <w:rsid w:val="00D52CE8"/>
    <w:rsid w:val="00D52D75"/>
    <w:rsid w:val="00D52E8C"/>
    <w:rsid w:val="00D5391C"/>
    <w:rsid w:val="00D53A07"/>
    <w:rsid w:val="00D53F3E"/>
    <w:rsid w:val="00D54296"/>
    <w:rsid w:val="00D544D9"/>
    <w:rsid w:val="00D54808"/>
    <w:rsid w:val="00D54BE3"/>
    <w:rsid w:val="00D54C24"/>
    <w:rsid w:val="00D54E1F"/>
    <w:rsid w:val="00D555A2"/>
    <w:rsid w:val="00D55BAB"/>
    <w:rsid w:val="00D56462"/>
    <w:rsid w:val="00D564A0"/>
    <w:rsid w:val="00D565E8"/>
    <w:rsid w:val="00D566B0"/>
    <w:rsid w:val="00D56CAB"/>
    <w:rsid w:val="00D57185"/>
    <w:rsid w:val="00D5757B"/>
    <w:rsid w:val="00D576C0"/>
    <w:rsid w:val="00D577BE"/>
    <w:rsid w:val="00D57E91"/>
    <w:rsid w:val="00D6015A"/>
    <w:rsid w:val="00D602E8"/>
    <w:rsid w:val="00D603AB"/>
    <w:rsid w:val="00D60727"/>
    <w:rsid w:val="00D6084D"/>
    <w:rsid w:val="00D6094B"/>
    <w:rsid w:val="00D60AA3"/>
    <w:rsid w:val="00D60B3C"/>
    <w:rsid w:val="00D6164C"/>
    <w:rsid w:val="00D628BA"/>
    <w:rsid w:val="00D62EE5"/>
    <w:rsid w:val="00D62F00"/>
    <w:rsid w:val="00D634EF"/>
    <w:rsid w:val="00D63A62"/>
    <w:rsid w:val="00D63AED"/>
    <w:rsid w:val="00D6499A"/>
    <w:rsid w:val="00D651BD"/>
    <w:rsid w:val="00D654CC"/>
    <w:rsid w:val="00D65DAA"/>
    <w:rsid w:val="00D66460"/>
    <w:rsid w:val="00D6684A"/>
    <w:rsid w:val="00D668F8"/>
    <w:rsid w:val="00D66B8C"/>
    <w:rsid w:val="00D67770"/>
    <w:rsid w:val="00D67AFA"/>
    <w:rsid w:val="00D709CD"/>
    <w:rsid w:val="00D70BBA"/>
    <w:rsid w:val="00D71227"/>
    <w:rsid w:val="00D71282"/>
    <w:rsid w:val="00D7139B"/>
    <w:rsid w:val="00D71BE7"/>
    <w:rsid w:val="00D71E64"/>
    <w:rsid w:val="00D71F29"/>
    <w:rsid w:val="00D72193"/>
    <w:rsid w:val="00D72BA4"/>
    <w:rsid w:val="00D73596"/>
    <w:rsid w:val="00D73D80"/>
    <w:rsid w:val="00D73DCE"/>
    <w:rsid w:val="00D74555"/>
    <w:rsid w:val="00D74CD3"/>
    <w:rsid w:val="00D74F1F"/>
    <w:rsid w:val="00D75132"/>
    <w:rsid w:val="00D7514A"/>
    <w:rsid w:val="00D7556E"/>
    <w:rsid w:val="00D755C3"/>
    <w:rsid w:val="00D755CD"/>
    <w:rsid w:val="00D759F9"/>
    <w:rsid w:val="00D75F0D"/>
    <w:rsid w:val="00D75F50"/>
    <w:rsid w:val="00D76209"/>
    <w:rsid w:val="00D76452"/>
    <w:rsid w:val="00D778F0"/>
    <w:rsid w:val="00D779D9"/>
    <w:rsid w:val="00D77C9F"/>
    <w:rsid w:val="00D800F4"/>
    <w:rsid w:val="00D80149"/>
    <w:rsid w:val="00D801AB"/>
    <w:rsid w:val="00D802E3"/>
    <w:rsid w:val="00D80BA4"/>
    <w:rsid w:val="00D811C4"/>
    <w:rsid w:val="00D8144E"/>
    <w:rsid w:val="00D8145C"/>
    <w:rsid w:val="00D81731"/>
    <w:rsid w:val="00D81B8F"/>
    <w:rsid w:val="00D81F48"/>
    <w:rsid w:val="00D82175"/>
    <w:rsid w:val="00D82739"/>
    <w:rsid w:val="00D82757"/>
    <w:rsid w:val="00D829E5"/>
    <w:rsid w:val="00D832AF"/>
    <w:rsid w:val="00D834E2"/>
    <w:rsid w:val="00D83C68"/>
    <w:rsid w:val="00D840D2"/>
    <w:rsid w:val="00D848EE"/>
    <w:rsid w:val="00D84A88"/>
    <w:rsid w:val="00D84BD7"/>
    <w:rsid w:val="00D84EBA"/>
    <w:rsid w:val="00D856C8"/>
    <w:rsid w:val="00D857A3"/>
    <w:rsid w:val="00D85AA9"/>
    <w:rsid w:val="00D85FE6"/>
    <w:rsid w:val="00D864A0"/>
    <w:rsid w:val="00D868DE"/>
    <w:rsid w:val="00D869A7"/>
    <w:rsid w:val="00D86C32"/>
    <w:rsid w:val="00D87101"/>
    <w:rsid w:val="00D87447"/>
    <w:rsid w:val="00D87819"/>
    <w:rsid w:val="00D87AF7"/>
    <w:rsid w:val="00D90661"/>
    <w:rsid w:val="00D90984"/>
    <w:rsid w:val="00D90B42"/>
    <w:rsid w:val="00D90BA4"/>
    <w:rsid w:val="00D90E7C"/>
    <w:rsid w:val="00D91252"/>
    <w:rsid w:val="00D913C5"/>
    <w:rsid w:val="00D91B23"/>
    <w:rsid w:val="00D91B2B"/>
    <w:rsid w:val="00D91D61"/>
    <w:rsid w:val="00D91D9E"/>
    <w:rsid w:val="00D91DFF"/>
    <w:rsid w:val="00D928A0"/>
    <w:rsid w:val="00D92EB3"/>
    <w:rsid w:val="00D933C9"/>
    <w:rsid w:val="00D9392A"/>
    <w:rsid w:val="00D940EE"/>
    <w:rsid w:val="00D94499"/>
    <w:rsid w:val="00D94C5C"/>
    <w:rsid w:val="00D9521D"/>
    <w:rsid w:val="00D952D9"/>
    <w:rsid w:val="00D95943"/>
    <w:rsid w:val="00D95E77"/>
    <w:rsid w:val="00D961C5"/>
    <w:rsid w:val="00D96443"/>
    <w:rsid w:val="00D96664"/>
    <w:rsid w:val="00D96CE2"/>
    <w:rsid w:val="00D96D4A"/>
    <w:rsid w:val="00D96F14"/>
    <w:rsid w:val="00D97107"/>
    <w:rsid w:val="00D9713D"/>
    <w:rsid w:val="00D9732F"/>
    <w:rsid w:val="00D97730"/>
    <w:rsid w:val="00D977E0"/>
    <w:rsid w:val="00D97FA5"/>
    <w:rsid w:val="00DA002D"/>
    <w:rsid w:val="00DA0E6F"/>
    <w:rsid w:val="00DA1751"/>
    <w:rsid w:val="00DA1771"/>
    <w:rsid w:val="00DA178C"/>
    <w:rsid w:val="00DA211F"/>
    <w:rsid w:val="00DA2736"/>
    <w:rsid w:val="00DA283F"/>
    <w:rsid w:val="00DA2A20"/>
    <w:rsid w:val="00DA30FE"/>
    <w:rsid w:val="00DA3375"/>
    <w:rsid w:val="00DA4759"/>
    <w:rsid w:val="00DA483F"/>
    <w:rsid w:val="00DA4E03"/>
    <w:rsid w:val="00DA5BAC"/>
    <w:rsid w:val="00DA6369"/>
    <w:rsid w:val="00DA6D96"/>
    <w:rsid w:val="00DA6F87"/>
    <w:rsid w:val="00DA7110"/>
    <w:rsid w:val="00DA73BE"/>
    <w:rsid w:val="00DB045C"/>
    <w:rsid w:val="00DB0C85"/>
    <w:rsid w:val="00DB132D"/>
    <w:rsid w:val="00DB1BBF"/>
    <w:rsid w:val="00DB28FF"/>
    <w:rsid w:val="00DB2A55"/>
    <w:rsid w:val="00DB2C2A"/>
    <w:rsid w:val="00DB307D"/>
    <w:rsid w:val="00DB350C"/>
    <w:rsid w:val="00DB35F5"/>
    <w:rsid w:val="00DB3691"/>
    <w:rsid w:val="00DB3E03"/>
    <w:rsid w:val="00DB421D"/>
    <w:rsid w:val="00DB47FE"/>
    <w:rsid w:val="00DB498D"/>
    <w:rsid w:val="00DB49AA"/>
    <w:rsid w:val="00DB4FB3"/>
    <w:rsid w:val="00DB50A4"/>
    <w:rsid w:val="00DB546F"/>
    <w:rsid w:val="00DB6274"/>
    <w:rsid w:val="00DB66E0"/>
    <w:rsid w:val="00DB672B"/>
    <w:rsid w:val="00DB6C9C"/>
    <w:rsid w:val="00DB6CAB"/>
    <w:rsid w:val="00DB7015"/>
    <w:rsid w:val="00DB72DA"/>
    <w:rsid w:val="00DB77CB"/>
    <w:rsid w:val="00DB7852"/>
    <w:rsid w:val="00DB7BE2"/>
    <w:rsid w:val="00DB7C2C"/>
    <w:rsid w:val="00DC01C0"/>
    <w:rsid w:val="00DC025A"/>
    <w:rsid w:val="00DC02B1"/>
    <w:rsid w:val="00DC031F"/>
    <w:rsid w:val="00DC0992"/>
    <w:rsid w:val="00DC0FA9"/>
    <w:rsid w:val="00DC12DE"/>
    <w:rsid w:val="00DC154F"/>
    <w:rsid w:val="00DC1D46"/>
    <w:rsid w:val="00DC1EFF"/>
    <w:rsid w:val="00DC1F91"/>
    <w:rsid w:val="00DC21E4"/>
    <w:rsid w:val="00DC2547"/>
    <w:rsid w:val="00DC2803"/>
    <w:rsid w:val="00DC28FE"/>
    <w:rsid w:val="00DC2B5F"/>
    <w:rsid w:val="00DC2D95"/>
    <w:rsid w:val="00DC2DBF"/>
    <w:rsid w:val="00DC2DC8"/>
    <w:rsid w:val="00DC3217"/>
    <w:rsid w:val="00DC32AC"/>
    <w:rsid w:val="00DC32E7"/>
    <w:rsid w:val="00DC3387"/>
    <w:rsid w:val="00DC3833"/>
    <w:rsid w:val="00DC43AD"/>
    <w:rsid w:val="00DC4BFB"/>
    <w:rsid w:val="00DC4D01"/>
    <w:rsid w:val="00DC5193"/>
    <w:rsid w:val="00DC5494"/>
    <w:rsid w:val="00DC5689"/>
    <w:rsid w:val="00DC6303"/>
    <w:rsid w:val="00DC63DC"/>
    <w:rsid w:val="00DC66D9"/>
    <w:rsid w:val="00DC6A24"/>
    <w:rsid w:val="00DC6A40"/>
    <w:rsid w:val="00DC6A65"/>
    <w:rsid w:val="00DC6EE4"/>
    <w:rsid w:val="00DC71DA"/>
    <w:rsid w:val="00DC7298"/>
    <w:rsid w:val="00DC7357"/>
    <w:rsid w:val="00DC7442"/>
    <w:rsid w:val="00DD0418"/>
    <w:rsid w:val="00DD05C7"/>
    <w:rsid w:val="00DD08A8"/>
    <w:rsid w:val="00DD0F54"/>
    <w:rsid w:val="00DD163C"/>
    <w:rsid w:val="00DD23D4"/>
    <w:rsid w:val="00DD2DA1"/>
    <w:rsid w:val="00DD303B"/>
    <w:rsid w:val="00DD334D"/>
    <w:rsid w:val="00DD3352"/>
    <w:rsid w:val="00DD35B5"/>
    <w:rsid w:val="00DD3D40"/>
    <w:rsid w:val="00DD41A4"/>
    <w:rsid w:val="00DD4A72"/>
    <w:rsid w:val="00DD4AB0"/>
    <w:rsid w:val="00DD506E"/>
    <w:rsid w:val="00DD50C6"/>
    <w:rsid w:val="00DD5118"/>
    <w:rsid w:val="00DD5345"/>
    <w:rsid w:val="00DD535F"/>
    <w:rsid w:val="00DD5506"/>
    <w:rsid w:val="00DD57EC"/>
    <w:rsid w:val="00DD610C"/>
    <w:rsid w:val="00DD616A"/>
    <w:rsid w:val="00DD617F"/>
    <w:rsid w:val="00DD63A5"/>
    <w:rsid w:val="00DD7A0D"/>
    <w:rsid w:val="00DD7B6D"/>
    <w:rsid w:val="00DE00E7"/>
    <w:rsid w:val="00DE0495"/>
    <w:rsid w:val="00DE06AB"/>
    <w:rsid w:val="00DE0728"/>
    <w:rsid w:val="00DE0771"/>
    <w:rsid w:val="00DE07B0"/>
    <w:rsid w:val="00DE09A7"/>
    <w:rsid w:val="00DE0FAC"/>
    <w:rsid w:val="00DE1196"/>
    <w:rsid w:val="00DE1434"/>
    <w:rsid w:val="00DE14DD"/>
    <w:rsid w:val="00DE1BDB"/>
    <w:rsid w:val="00DE24E9"/>
    <w:rsid w:val="00DE298F"/>
    <w:rsid w:val="00DE2B59"/>
    <w:rsid w:val="00DE2CA2"/>
    <w:rsid w:val="00DE3073"/>
    <w:rsid w:val="00DE447C"/>
    <w:rsid w:val="00DE47B1"/>
    <w:rsid w:val="00DE4A0B"/>
    <w:rsid w:val="00DE4A85"/>
    <w:rsid w:val="00DE555F"/>
    <w:rsid w:val="00DE573C"/>
    <w:rsid w:val="00DE5D1A"/>
    <w:rsid w:val="00DE5F37"/>
    <w:rsid w:val="00DE60A7"/>
    <w:rsid w:val="00DE6125"/>
    <w:rsid w:val="00DE62A8"/>
    <w:rsid w:val="00DF0367"/>
    <w:rsid w:val="00DF09FB"/>
    <w:rsid w:val="00DF0B5A"/>
    <w:rsid w:val="00DF0E39"/>
    <w:rsid w:val="00DF0FC0"/>
    <w:rsid w:val="00DF1066"/>
    <w:rsid w:val="00DF1070"/>
    <w:rsid w:val="00DF14FF"/>
    <w:rsid w:val="00DF15B9"/>
    <w:rsid w:val="00DF1ABD"/>
    <w:rsid w:val="00DF2422"/>
    <w:rsid w:val="00DF245C"/>
    <w:rsid w:val="00DF24B2"/>
    <w:rsid w:val="00DF28A1"/>
    <w:rsid w:val="00DF299A"/>
    <w:rsid w:val="00DF2B4B"/>
    <w:rsid w:val="00DF2FB6"/>
    <w:rsid w:val="00DF3090"/>
    <w:rsid w:val="00DF3B88"/>
    <w:rsid w:val="00DF3CFD"/>
    <w:rsid w:val="00DF40D4"/>
    <w:rsid w:val="00DF45B8"/>
    <w:rsid w:val="00DF46EB"/>
    <w:rsid w:val="00DF4F20"/>
    <w:rsid w:val="00DF4F83"/>
    <w:rsid w:val="00DF546E"/>
    <w:rsid w:val="00DF54FD"/>
    <w:rsid w:val="00DF5817"/>
    <w:rsid w:val="00DF5875"/>
    <w:rsid w:val="00DF5969"/>
    <w:rsid w:val="00DF59E9"/>
    <w:rsid w:val="00DF6108"/>
    <w:rsid w:val="00DF64D3"/>
    <w:rsid w:val="00DF65ED"/>
    <w:rsid w:val="00DF66CC"/>
    <w:rsid w:val="00DF6738"/>
    <w:rsid w:val="00DF6B3F"/>
    <w:rsid w:val="00DF723C"/>
    <w:rsid w:val="00DF72CD"/>
    <w:rsid w:val="00DF72F1"/>
    <w:rsid w:val="00DF754F"/>
    <w:rsid w:val="00DF760D"/>
    <w:rsid w:val="00DF7C02"/>
    <w:rsid w:val="00E000FF"/>
    <w:rsid w:val="00E004AF"/>
    <w:rsid w:val="00E00DA2"/>
    <w:rsid w:val="00E00E4C"/>
    <w:rsid w:val="00E01209"/>
    <w:rsid w:val="00E012FD"/>
    <w:rsid w:val="00E0155D"/>
    <w:rsid w:val="00E01AE7"/>
    <w:rsid w:val="00E01B5F"/>
    <w:rsid w:val="00E01D09"/>
    <w:rsid w:val="00E01F11"/>
    <w:rsid w:val="00E02083"/>
    <w:rsid w:val="00E026B2"/>
    <w:rsid w:val="00E026B7"/>
    <w:rsid w:val="00E02DED"/>
    <w:rsid w:val="00E0314E"/>
    <w:rsid w:val="00E0387A"/>
    <w:rsid w:val="00E039FD"/>
    <w:rsid w:val="00E03CE4"/>
    <w:rsid w:val="00E03DB8"/>
    <w:rsid w:val="00E040E7"/>
    <w:rsid w:val="00E0431A"/>
    <w:rsid w:val="00E04448"/>
    <w:rsid w:val="00E04544"/>
    <w:rsid w:val="00E04E93"/>
    <w:rsid w:val="00E04F4A"/>
    <w:rsid w:val="00E05154"/>
    <w:rsid w:val="00E05198"/>
    <w:rsid w:val="00E05B1F"/>
    <w:rsid w:val="00E05CE7"/>
    <w:rsid w:val="00E05DB2"/>
    <w:rsid w:val="00E06017"/>
    <w:rsid w:val="00E063C0"/>
    <w:rsid w:val="00E06AAA"/>
    <w:rsid w:val="00E06D03"/>
    <w:rsid w:val="00E078B4"/>
    <w:rsid w:val="00E078DE"/>
    <w:rsid w:val="00E10139"/>
    <w:rsid w:val="00E10225"/>
    <w:rsid w:val="00E1069A"/>
    <w:rsid w:val="00E10E47"/>
    <w:rsid w:val="00E1124B"/>
    <w:rsid w:val="00E112A4"/>
    <w:rsid w:val="00E114D0"/>
    <w:rsid w:val="00E1163A"/>
    <w:rsid w:val="00E117E6"/>
    <w:rsid w:val="00E12975"/>
    <w:rsid w:val="00E12A68"/>
    <w:rsid w:val="00E13465"/>
    <w:rsid w:val="00E13623"/>
    <w:rsid w:val="00E137C1"/>
    <w:rsid w:val="00E13E1D"/>
    <w:rsid w:val="00E13F2C"/>
    <w:rsid w:val="00E1424C"/>
    <w:rsid w:val="00E146AE"/>
    <w:rsid w:val="00E14C42"/>
    <w:rsid w:val="00E15152"/>
    <w:rsid w:val="00E15214"/>
    <w:rsid w:val="00E155F3"/>
    <w:rsid w:val="00E15B33"/>
    <w:rsid w:val="00E15C53"/>
    <w:rsid w:val="00E163B9"/>
    <w:rsid w:val="00E16637"/>
    <w:rsid w:val="00E16B9F"/>
    <w:rsid w:val="00E16E6D"/>
    <w:rsid w:val="00E170F9"/>
    <w:rsid w:val="00E17155"/>
    <w:rsid w:val="00E17295"/>
    <w:rsid w:val="00E1733A"/>
    <w:rsid w:val="00E17813"/>
    <w:rsid w:val="00E17E35"/>
    <w:rsid w:val="00E201A0"/>
    <w:rsid w:val="00E20506"/>
    <w:rsid w:val="00E205B2"/>
    <w:rsid w:val="00E206A6"/>
    <w:rsid w:val="00E2082D"/>
    <w:rsid w:val="00E20EA3"/>
    <w:rsid w:val="00E20EC2"/>
    <w:rsid w:val="00E2122F"/>
    <w:rsid w:val="00E212D7"/>
    <w:rsid w:val="00E21CB0"/>
    <w:rsid w:val="00E21D68"/>
    <w:rsid w:val="00E21F11"/>
    <w:rsid w:val="00E2203A"/>
    <w:rsid w:val="00E22162"/>
    <w:rsid w:val="00E22A56"/>
    <w:rsid w:val="00E22B39"/>
    <w:rsid w:val="00E22D1B"/>
    <w:rsid w:val="00E22DFF"/>
    <w:rsid w:val="00E23B02"/>
    <w:rsid w:val="00E243AE"/>
    <w:rsid w:val="00E24C3D"/>
    <w:rsid w:val="00E24ECB"/>
    <w:rsid w:val="00E251A0"/>
    <w:rsid w:val="00E2548D"/>
    <w:rsid w:val="00E254FD"/>
    <w:rsid w:val="00E257A4"/>
    <w:rsid w:val="00E25DFC"/>
    <w:rsid w:val="00E26211"/>
    <w:rsid w:val="00E2627D"/>
    <w:rsid w:val="00E2663F"/>
    <w:rsid w:val="00E2691F"/>
    <w:rsid w:val="00E26B99"/>
    <w:rsid w:val="00E26BD5"/>
    <w:rsid w:val="00E26DD6"/>
    <w:rsid w:val="00E26F50"/>
    <w:rsid w:val="00E26FAE"/>
    <w:rsid w:val="00E273BC"/>
    <w:rsid w:val="00E276FD"/>
    <w:rsid w:val="00E27EA7"/>
    <w:rsid w:val="00E27EDA"/>
    <w:rsid w:val="00E30359"/>
    <w:rsid w:val="00E303F3"/>
    <w:rsid w:val="00E30545"/>
    <w:rsid w:val="00E311A7"/>
    <w:rsid w:val="00E31569"/>
    <w:rsid w:val="00E31830"/>
    <w:rsid w:val="00E31919"/>
    <w:rsid w:val="00E3249B"/>
    <w:rsid w:val="00E32596"/>
    <w:rsid w:val="00E333AD"/>
    <w:rsid w:val="00E3341E"/>
    <w:rsid w:val="00E3353C"/>
    <w:rsid w:val="00E340B9"/>
    <w:rsid w:val="00E343C7"/>
    <w:rsid w:val="00E34747"/>
    <w:rsid w:val="00E347BD"/>
    <w:rsid w:val="00E34C10"/>
    <w:rsid w:val="00E35612"/>
    <w:rsid w:val="00E35AF9"/>
    <w:rsid w:val="00E35C9B"/>
    <w:rsid w:val="00E363D4"/>
    <w:rsid w:val="00E371EE"/>
    <w:rsid w:val="00E37683"/>
    <w:rsid w:val="00E377F9"/>
    <w:rsid w:val="00E37AB3"/>
    <w:rsid w:val="00E37FD9"/>
    <w:rsid w:val="00E410F2"/>
    <w:rsid w:val="00E412BE"/>
    <w:rsid w:val="00E413FA"/>
    <w:rsid w:val="00E41476"/>
    <w:rsid w:val="00E416AA"/>
    <w:rsid w:val="00E41746"/>
    <w:rsid w:val="00E41794"/>
    <w:rsid w:val="00E417C0"/>
    <w:rsid w:val="00E4188D"/>
    <w:rsid w:val="00E42460"/>
    <w:rsid w:val="00E42B87"/>
    <w:rsid w:val="00E42F47"/>
    <w:rsid w:val="00E4348D"/>
    <w:rsid w:val="00E436EB"/>
    <w:rsid w:val="00E43759"/>
    <w:rsid w:val="00E43F05"/>
    <w:rsid w:val="00E442DD"/>
    <w:rsid w:val="00E4437B"/>
    <w:rsid w:val="00E443C8"/>
    <w:rsid w:val="00E4464C"/>
    <w:rsid w:val="00E446F9"/>
    <w:rsid w:val="00E454C0"/>
    <w:rsid w:val="00E45818"/>
    <w:rsid w:val="00E45944"/>
    <w:rsid w:val="00E45D4F"/>
    <w:rsid w:val="00E45E38"/>
    <w:rsid w:val="00E45F10"/>
    <w:rsid w:val="00E469D7"/>
    <w:rsid w:val="00E46C58"/>
    <w:rsid w:val="00E46D15"/>
    <w:rsid w:val="00E4764C"/>
    <w:rsid w:val="00E477A5"/>
    <w:rsid w:val="00E47C48"/>
    <w:rsid w:val="00E47EAC"/>
    <w:rsid w:val="00E50002"/>
    <w:rsid w:val="00E5013C"/>
    <w:rsid w:val="00E507CA"/>
    <w:rsid w:val="00E509FB"/>
    <w:rsid w:val="00E5161B"/>
    <w:rsid w:val="00E518C5"/>
    <w:rsid w:val="00E52621"/>
    <w:rsid w:val="00E52AEF"/>
    <w:rsid w:val="00E52DAC"/>
    <w:rsid w:val="00E52F69"/>
    <w:rsid w:val="00E52FF3"/>
    <w:rsid w:val="00E530E2"/>
    <w:rsid w:val="00E531C8"/>
    <w:rsid w:val="00E53263"/>
    <w:rsid w:val="00E53526"/>
    <w:rsid w:val="00E535F9"/>
    <w:rsid w:val="00E53B1F"/>
    <w:rsid w:val="00E53DB8"/>
    <w:rsid w:val="00E53E1C"/>
    <w:rsid w:val="00E53ED0"/>
    <w:rsid w:val="00E53FCE"/>
    <w:rsid w:val="00E54158"/>
    <w:rsid w:val="00E54A30"/>
    <w:rsid w:val="00E54D69"/>
    <w:rsid w:val="00E55014"/>
    <w:rsid w:val="00E551C0"/>
    <w:rsid w:val="00E55228"/>
    <w:rsid w:val="00E557DD"/>
    <w:rsid w:val="00E55AE7"/>
    <w:rsid w:val="00E55B29"/>
    <w:rsid w:val="00E56169"/>
    <w:rsid w:val="00E5678A"/>
    <w:rsid w:val="00E56883"/>
    <w:rsid w:val="00E56889"/>
    <w:rsid w:val="00E56EDA"/>
    <w:rsid w:val="00E5743A"/>
    <w:rsid w:val="00E57906"/>
    <w:rsid w:val="00E57F12"/>
    <w:rsid w:val="00E60075"/>
    <w:rsid w:val="00E606ED"/>
    <w:rsid w:val="00E60776"/>
    <w:rsid w:val="00E608EC"/>
    <w:rsid w:val="00E60B01"/>
    <w:rsid w:val="00E60B3A"/>
    <w:rsid w:val="00E60B6F"/>
    <w:rsid w:val="00E60BEA"/>
    <w:rsid w:val="00E60ECF"/>
    <w:rsid w:val="00E61290"/>
    <w:rsid w:val="00E612DA"/>
    <w:rsid w:val="00E61416"/>
    <w:rsid w:val="00E6158C"/>
    <w:rsid w:val="00E615CD"/>
    <w:rsid w:val="00E6169C"/>
    <w:rsid w:val="00E61833"/>
    <w:rsid w:val="00E61D7E"/>
    <w:rsid w:val="00E623F1"/>
    <w:rsid w:val="00E624E3"/>
    <w:rsid w:val="00E62604"/>
    <w:rsid w:val="00E6304D"/>
    <w:rsid w:val="00E63427"/>
    <w:rsid w:val="00E634AF"/>
    <w:rsid w:val="00E63BFC"/>
    <w:rsid w:val="00E63EC4"/>
    <w:rsid w:val="00E64426"/>
    <w:rsid w:val="00E6466B"/>
    <w:rsid w:val="00E647A2"/>
    <w:rsid w:val="00E64F2D"/>
    <w:rsid w:val="00E64F89"/>
    <w:rsid w:val="00E65740"/>
    <w:rsid w:val="00E65834"/>
    <w:rsid w:val="00E658CC"/>
    <w:rsid w:val="00E658D5"/>
    <w:rsid w:val="00E65EC7"/>
    <w:rsid w:val="00E662CE"/>
    <w:rsid w:val="00E66781"/>
    <w:rsid w:val="00E6754D"/>
    <w:rsid w:val="00E676C6"/>
    <w:rsid w:val="00E67E79"/>
    <w:rsid w:val="00E67E94"/>
    <w:rsid w:val="00E67FD1"/>
    <w:rsid w:val="00E7007A"/>
    <w:rsid w:val="00E706D8"/>
    <w:rsid w:val="00E706E2"/>
    <w:rsid w:val="00E70A10"/>
    <w:rsid w:val="00E70A53"/>
    <w:rsid w:val="00E70CCC"/>
    <w:rsid w:val="00E70F35"/>
    <w:rsid w:val="00E70FEF"/>
    <w:rsid w:val="00E71564"/>
    <w:rsid w:val="00E71731"/>
    <w:rsid w:val="00E71989"/>
    <w:rsid w:val="00E71BF4"/>
    <w:rsid w:val="00E71CA2"/>
    <w:rsid w:val="00E72245"/>
    <w:rsid w:val="00E72260"/>
    <w:rsid w:val="00E72987"/>
    <w:rsid w:val="00E72D32"/>
    <w:rsid w:val="00E731B5"/>
    <w:rsid w:val="00E7370D"/>
    <w:rsid w:val="00E7413E"/>
    <w:rsid w:val="00E747C1"/>
    <w:rsid w:val="00E74A15"/>
    <w:rsid w:val="00E74C13"/>
    <w:rsid w:val="00E74C1D"/>
    <w:rsid w:val="00E750E0"/>
    <w:rsid w:val="00E75153"/>
    <w:rsid w:val="00E754FE"/>
    <w:rsid w:val="00E75863"/>
    <w:rsid w:val="00E75F68"/>
    <w:rsid w:val="00E760EF"/>
    <w:rsid w:val="00E7622B"/>
    <w:rsid w:val="00E7694E"/>
    <w:rsid w:val="00E769DB"/>
    <w:rsid w:val="00E76B73"/>
    <w:rsid w:val="00E76BE2"/>
    <w:rsid w:val="00E77532"/>
    <w:rsid w:val="00E7757F"/>
    <w:rsid w:val="00E7764E"/>
    <w:rsid w:val="00E77826"/>
    <w:rsid w:val="00E778EF"/>
    <w:rsid w:val="00E77916"/>
    <w:rsid w:val="00E77A4E"/>
    <w:rsid w:val="00E77A83"/>
    <w:rsid w:val="00E77BFF"/>
    <w:rsid w:val="00E80145"/>
    <w:rsid w:val="00E80696"/>
    <w:rsid w:val="00E81AEE"/>
    <w:rsid w:val="00E81C4A"/>
    <w:rsid w:val="00E82328"/>
    <w:rsid w:val="00E827D4"/>
    <w:rsid w:val="00E8290B"/>
    <w:rsid w:val="00E82C08"/>
    <w:rsid w:val="00E82ED9"/>
    <w:rsid w:val="00E834C8"/>
    <w:rsid w:val="00E83841"/>
    <w:rsid w:val="00E83910"/>
    <w:rsid w:val="00E83919"/>
    <w:rsid w:val="00E83CA4"/>
    <w:rsid w:val="00E83DD7"/>
    <w:rsid w:val="00E83E65"/>
    <w:rsid w:val="00E8482B"/>
    <w:rsid w:val="00E849B9"/>
    <w:rsid w:val="00E84B2C"/>
    <w:rsid w:val="00E84B31"/>
    <w:rsid w:val="00E8509E"/>
    <w:rsid w:val="00E85FA5"/>
    <w:rsid w:val="00E8613E"/>
    <w:rsid w:val="00E86709"/>
    <w:rsid w:val="00E86748"/>
    <w:rsid w:val="00E86794"/>
    <w:rsid w:val="00E8717D"/>
    <w:rsid w:val="00E8739F"/>
    <w:rsid w:val="00E874B0"/>
    <w:rsid w:val="00E87501"/>
    <w:rsid w:val="00E878EA"/>
    <w:rsid w:val="00E87B9D"/>
    <w:rsid w:val="00E87CA7"/>
    <w:rsid w:val="00E90054"/>
    <w:rsid w:val="00E90674"/>
    <w:rsid w:val="00E909C1"/>
    <w:rsid w:val="00E9157A"/>
    <w:rsid w:val="00E91636"/>
    <w:rsid w:val="00E91937"/>
    <w:rsid w:val="00E9197E"/>
    <w:rsid w:val="00E91B2D"/>
    <w:rsid w:val="00E91D43"/>
    <w:rsid w:val="00E91DA6"/>
    <w:rsid w:val="00E91FC3"/>
    <w:rsid w:val="00E924B9"/>
    <w:rsid w:val="00E92648"/>
    <w:rsid w:val="00E929CC"/>
    <w:rsid w:val="00E92F08"/>
    <w:rsid w:val="00E93377"/>
    <w:rsid w:val="00E934CA"/>
    <w:rsid w:val="00E9378B"/>
    <w:rsid w:val="00E93D72"/>
    <w:rsid w:val="00E9426B"/>
    <w:rsid w:val="00E943EE"/>
    <w:rsid w:val="00E944CA"/>
    <w:rsid w:val="00E948CF"/>
    <w:rsid w:val="00E95460"/>
    <w:rsid w:val="00E95BBA"/>
    <w:rsid w:val="00E95BD6"/>
    <w:rsid w:val="00E95CCD"/>
    <w:rsid w:val="00E95D81"/>
    <w:rsid w:val="00E95FD5"/>
    <w:rsid w:val="00E9632F"/>
    <w:rsid w:val="00E9654B"/>
    <w:rsid w:val="00E96DAE"/>
    <w:rsid w:val="00E96DE7"/>
    <w:rsid w:val="00E96EAC"/>
    <w:rsid w:val="00E971B4"/>
    <w:rsid w:val="00E973BA"/>
    <w:rsid w:val="00E9747B"/>
    <w:rsid w:val="00E977B5"/>
    <w:rsid w:val="00E97CB4"/>
    <w:rsid w:val="00EA0EEB"/>
    <w:rsid w:val="00EA1542"/>
    <w:rsid w:val="00EA1666"/>
    <w:rsid w:val="00EA1C0C"/>
    <w:rsid w:val="00EA1DAD"/>
    <w:rsid w:val="00EA1E73"/>
    <w:rsid w:val="00EA2702"/>
    <w:rsid w:val="00EA2A3C"/>
    <w:rsid w:val="00EA2C90"/>
    <w:rsid w:val="00EA2CCC"/>
    <w:rsid w:val="00EA32C3"/>
    <w:rsid w:val="00EA3CF5"/>
    <w:rsid w:val="00EA3FAD"/>
    <w:rsid w:val="00EA4530"/>
    <w:rsid w:val="00EA4537"/>
    <w:rsid w:val="00EA499D"/>
    <w:rsid w:val="00EA49EA"/>
    <w:rsid w:val="00EA4EDC"/>
    <w:rsid w:val="00EA53F1"/>
    <w:rsid w:val="00EA5567"/>
    <w:rsid w:val="00EA5628"/>
    <w:rsid w:val="00EA59F5"/>
    <w:rsid w:val="00EA5E66"/>
    <w:rsid w:val="00EA5F26"/>
    <w:rsid w:val="00EA5FCA"/>
    <w:rsid w:val="00EA6674"/>
    <w:rsid w:val="00EA670F"/>
    <w:rsid w:val="00EA68FE"/>
    <w:rsid w:val="00EA6985"/>
    <w:rsid w:val="00EA7376"/>
    <w:rsid w:val="00EA7D81"/>
    <w:rsid w:val="00EB0333"/>
    <w:rsid w:val="00EB0C00"/>
    <w:rsid w:val="00EB17FB"/>
    <w:rsid w:val="00EB1FA5"/>
    <w:rsid w:val="00EB230D"/>
    <w:rsid w:val="00EB2540"/>
    <w:rsid w:val="00EB26AE"/>
    <w:rsid w:val="00EB2A63"/>
    <w:rsid w:val="00EB2EB6"/>
    <w:rsid w:val="00EB2EC6"/>
    <w:rsid w:val="00EB38FE"/>
    <w:rsid w:val="00EB3ACA"/>
    <w:rsid w:val="00EB3BEB"/>
    <w:rsid w:val="00EB4069"/>
    <w:rsid w:val="00EB45B2"/>
    <w:rsid w:val="00EB4688"/>
    <w:rsid w:val="00EB4778"/>
    <w:rsid w:val="00EB537A"/>
    <w:rsid w:val="00EB55BC"/>
    <w:rsid w:val="00EB5823"/>
    <w:rsid w:val="00EB5F3B"/>
    <w:rsid w:val="00EB66A0"/>
    <w:rsid w:val="00EB68DC"/>
    <w:rsid w:val="00EB6CED"/>
    <w:rsid w:val="00EB7758"/>
    <w:rsid w:val="00EB7767"/>
    <w:rsid w:val="00EB789F"/>
    <w:rsid w:val="00EB7BE2"/>
    <w:rsid w:val="00EB7D89"/>
    <w:rsid w:val="00EB7DFE"/>
    <w:rsid w:val="00EC027E"/>
    <w:rsid w:val="00EC02A0"/>
    <w:rsid w:val="00EC076C"/>
    <w:rsid w:val="00EC07DB"/>
    <w:rsid w:val="00EC0AC6"/>
    <w:rsid w:val="00EC0F11"/>
    <w:rsid w:val="00EC129C"/>
    <w:rsid w:val="00EC1525"/>
    <w:rsid w:val="00EC1786"/>
    <w:rsid w:val="00EC179B"/>
    <w:rsid w:val="00EC1B4E"/>
    <w:rsid w:val="00EC1C53"/>
    <w:rsid w:val="00EC1DD5"/>
    <w:rsid w:val="00EC2E6D"/>
    <w:rsid w:val="00EC306F"/>
    <w:rsid w:val="00EC32C9"/>
    <w:rsid w:val="00EC3696"/>
    <w:rsid w:val="00EC3768"/>
    <w:rsid w:val="00EC3769"/>
    <w:rsid w:val="00EC3D8C"/>
    <w:rsid w:val="00EC3D96"/>
    <w:rsid w:val="00EC40CB"/>
    <w:rsid w:val="00EC40DC"/>
    <w:rsid w:val="00EC4831"/>
    <w:rsid w:val="00EC4B97"/>
    <w:rsid w:val="00EC4D9D"/>
    <w:rsid w:val="00EC4DFC"/>
    <w:rsid w:val="00EC531A"/>
    <w:rsid w:val="00EC5B34"/>
    <w:rsid w:val="00EC5BE2"/>
    <w:rsid w:val="00EC5F73"/>
    <w:rsid w:val="00EC64AB"/>
    <w:rsid w:val="00EC6BC9"/>
    <w:rsid w:val="00EC6C5A"/>
    <w:rsid w:val="00EC707B"/>
    <w:rsid w:val="00EC71B3"/>
    <w:rsid w:val="00EC742E"/>
    <w:rsid w:val="00EC751B"/>
    <w:rsid w:val="00EC7CD8"/>
    <w:rsid w:val="00EC7F5E"/>
    <w:rsid w:val="00ED01DD"/>
    <w:rsid w:val="00ED077D"/>
    <w:rsid w:val="00ED0804"/>
    <w:rsid w:val="00ED085A"/>
    <w:rsid w:val="00ED0EFE"/>
    <w:rsid w:val="00ED0F8E"/>
    <w:rsid w:val="00ED1619"/>
    <w:rsid w:val="00ED22E6"/>
    <w:rsid w:val="00ED2320"/>
    <w:rsid w:val="00ED2486"/>
    <w:rsid w:val="00ED29C6"/>
    <w:rsid w:val="00ED2B33"/>
    <w:rsid w:val="00ED2EA6"/>
    <w:rsid w:val="00ED3005"/>
    <w:rsid w:val="00ED301D"/>
    <w:rsid w:val="00ED3061"/>
    <w:rsid w:val="00ED39DB"/>
    <w:rsid w:val="00ED466F"/>
    <w:rsid w:val="00ED46D0"/>
    <w:rsid w:val="00ED4BDB"/>
    <w:rsid w:val="00ED4F50"/>
    <w:rsid w:val="00ED50F2"/>
    <w:rsid w:val="00ED5255"/>
    <w:rsid w:val="00ED5DF7"/>
    <w:rsid w:val="00ED5EE3"/>
    <w:rsid w:val="00ED5FEE"/>
    <w:rsid w:val="00ED601D"/>
    <w:rsid w:val="00ED632C"/>
    <w:rsid w:val="00ED668B"/>
    <w:rsid w:val="00ED66DF"/>
    <w:rsid w:val="00ED66E7"/>
    <w:rsid w:val="00ED6B1B"/>
    <w:rsid w:val="00ED6C12"/>
    <w:rsid w:val="00ED6F0C"/>
    <w:rsid w:val="00ED6F29"/>
    <w:rsid w:val="00ED71C6"/>
    <w:rsid w:val="00ED75DC"/>
    <w:rsid w:val="00ED7AFD"/>
    <w:rsid w:val="00ED7BCF"/>
    <w:rsid w:val="00ED7C9B"/>
    <w:rsid w:val="00ED7D42"/>
    <w:rsid w:val="00ED7F45"/>
    <w:rsid w:val="00EE0092"/>
    <w:rsid w:val="00EE036D"/>
    <w:rsid w:val="00EE058A"/>
    <w:rsid w:val="00EE059F"/>
    <w:rsid w:val="00EE0803"/>
    <w:rsid w:val="00EE095E"/>
    <w:rsid w:val="00EE0A8C"/>
    <w:rsid w:val="00EE0B5D"/>
    <w:rsid w:val="00EE0BE9"/>
    <w:rsid w:val="00EE0D16"/>
    <w:rsid w:val="00EE0DA3"/>
    <w:rsid w:val="00EE1682"/>
    <w:rsid w:val="00EE16E0"/>
    <w:rsid w:val="00EE1AD6"/>
    <w:rsid w:val="00EE1B2E"/>
    <w:rsid w:val="00EE1C98"/>
    <w:rsid w:val="00EE1CDE"/>
    <w:rsid w:val="00EE244E"/>
    <w:rsid w:val="00EE290E"/>
    <w:rsid w:val="00EE295B"/>
    <w:rsid w:val="00EE2D13"/>
    <w:rsid w:val="00EE37AC"/>
    <w:rsid w:val="00EE383C"/>
    <w:rsid w:val="00EE3958"/>
    <w:rsid w:val="00EE3C4B"/>
    <w:rsid w:val="00EE3DE1"/>
    <w:rsid w:val="00EE3E14"/>
    <w:rsid w:val="00EE4221"/>
    <w:rsid w:val="00EE42A3"/>
    <w:rsid w:val="00EE42F1"/>
    <w:rsid w:val="00EE4464"/>
    <w:rsid w:val="00EE48C8"/>
    <w:rsid w:val="00EE5031"/>
    <w:rsid w:val="00EE510E"/>
    <w:rsid w:val="00EE5D09"/>
    <w:rsid w:val="00EE63D8"/>
    <w:rsid w:val="00EE6465"/>
    <w:rsid w:val="00EE64AE"/>
    <w:rsid w:val="00EE655D"/>
    <w:rsid w:val="00EE66ED"/>
    <w:rsid w:val="00EE70CD"/>
    <w:rsid w:val="00EE7241"/>
    <w:rsid w:val="00EF0186"/>
    <w:rsid w:val="00EF0945"/>
    <w:rsid w:val="00EF0A27"/>
    <w:rsid w:val="00EF18A7"/>
    <w:rsid w:val="00EF1ED6"/>
    <w:rsid w:val="00EF2670"/>
    <w:rsid w:val="00EF2699"/>
    <w:rsid w:val="00EF2989"/>
    <w:rsid w:val="00EF2A4F"/>
    <w:rsid w:val="00EF30DD"/>
    <w:rsid w:val="00EF32C3"/>
    <w:rsid w:val="00EF3388"/>
    <w:rsid w:val="00EF3697"/>
    <w:rsid w:val="00EF384D"/>
    <w:rsid w:val="00EF38B6"/>
    <w:rsid w:val="00EF3A20"/>
    <w:rsid w:val="00EF3CCC"/>
    <w:rsid w:val="00EF490A"/>
    <w:rsid w:val="00EF4911"/>
    <w:rsid w:val="00EF4F88"/>
    <w:rsid w:val="00EF51F5"/>
    <w:rsid w:val="00EF5618"/>
    <w:rsid w:val="00EF5877"/>
    <w:rsid w:val="00EF589B"/>
    <w:rsid w:val="00EF5E09"/>
    <w:rsid w:val="00EF6566"/>
    <w:rsid w:val="00EF6934"/>
    <w:rsid w:val="00EF6A04"/>
    <w:rsid w:val="00EF750C"/>
    <w:rsid w:val="00F004A4"/>
    <w:rsid w:val="00F006D5"/>
    <w:rsid w:val="00F008F6"/>
    <w:rsid w:val="00F00A55"/>
    <w:rsid w:val="00F00BF5"/>
    <w:rsid w:val="00F00E77"/>
    <w:rsid w:val="00F00F24"/>
    <w:rsid w:val="00F00F55"/>
    <w:rsid w:val="00F013BC"/>
    <w:rsid w:val="00F027E8"/>
    <w:rsid w:val="00F02BC9"/>
    <w:rsid w:val="00F02C07"/>
    <w:rsid w:val="00F032A3"/>
    <w:rsid w:val="00F033F2"/>
    <w:rsid w:val="00F03A2A"/>
    <w:rsid w:val="00F03DB7"/>
    <w:rsid w:val="00F0403B"/>
    <w:rsid w:val="00F04703"/>
    <w:rsid w:val="00F04A93"/>
    <w:rsid w:val="00F04BD7"/>
    <w:rsid w:val="00F04EBC"/>
    <w:rsid w:val="00F05482"/>
    <w:rsid w:val="00F05A17"/>
    <w:rsid w:val="00F05C1B"/>
    <w:rsid w:val="00F06DD4"/>
    <w:rsid w:val="00F07290"/>
    <w:rsid w:val="00F0744D"/>
    <w:rsid w:val="00F075F8"/>
    <w:rsid w:val="00F0790B"/>
    <w:rsid w:val="00F1000B"/>
    <w:rsid w:val="00F10C5B"/>
    <w:rsid w:val="00F11481"/>
    <w:rsid w:val="00F1182B"/>
    <w:rsid w:val="00F11833"/>
    <w:rsid w:val="00F118EE"/>
    <w:rsid w:val="00F12071"/>
    <w:rsid w:val="00F124E4"/>
    <w:rsid w:val="00F12E89"/>
    <w:rsid w:val="00F130BC"/>
    <w:rsid w:val="00F132F7"/>
    <w:rsid w:val="00F13A6E"/>
    <w:rsid w:val="00F13B7C"/>
    <w:rsid w:val="00F13C08"/>
    <w:rsid w:val="00F140B1"/>
    <w:rsid w:val="00F1455E"/>
    <w:rsid w:val="00F14594"/>
    <w:rsid w:val="00F14763"/>
    <w:rsid w:val="00F147F0"/>
    <w:rsid w:val="00F14A77"/>
    <w:rsid w:val="00F14A8A"/>
    <w:rsid w:val="00F15090"/>
    <w:rsid w:val="00F15106"/>
    <w:rsid w:val="00F15258"/>
    <w:rsid w:val="00F15383"/>
    <w:rsid w:val="00F15606"/>
    <w:rsid w:val="00F15644"/>
    <w:rsid w:val="00F158B3"/>
    <w:rsid w:val="00F16CFB"/>
    <w:rsid w:val="00F16D48"/>
    <w:rsid w:val="00F16D7A"/>
    <w:rsid w:val="00F16D9F"/>
    <w:rsid w:val="00F17F82"/>
    <w:rsid w:val="00F20459"/>
    <w:rsid w:val="00F20AE2"/>
    <w:rsid w:val="00F213C8"/>
    <w:rsid w:val="00F21B2E"/>
    <w:rsid w:val="00F2207D"/>
    <w:rsid w:val="00F22375"/>
    <w:rsid w:val="00F2271B"/>
    <w:rsid w:val="00F22B19"/>
    <w:rsid w:val="00F22E84"/>
    <w:rsid w:val="00F23103"/>
    <w:rsid w:val="00F233CF"/>
    <w:rsid w:val="00F2344E"/>
    <w:rsid w:val="00F2359C"/>
    <w:rsid w:val="00F2378D"/>
    <w:rsid w:val="00F23DEB"/>
    <w:rsid w:val="00F251D0"/>
    <w:rsid w:val="00F25536"/>
    <w:rsid w:val="00F255E7"/>
    <w:rsid w:val="00F25859"/>
    <w:rsid w:val="00F2590F"/>
    <w:rsid w:val="00F25A48"/>
    <w:rsid w:val="00F25A92"/>
    <w:rsid w:val="00F26938"/>
    <w:rsid w:val="00F26D00"/>
    <w:rsid w:val="00F27AFC"/>
    <w:rsid w:val="00F27C54"/>
    <w:rsid w:val="00F27D15"/>
    <w:rsid w:val="00F27E64"/>
    <w:rsid w:val="00F3058D"/>
    <w:rsid w:val="00F307C4"/>
    <w:rsid w:val="00F307FF"/>
    <w:rsid w:val="00F310A4"/>
    <w:rsid w:val="00F3165B"/>
    <w:rsid w:val="00F317F1"/>
    <w:rsid w:val="00F31D60"/>
    <w:rsid w:val="00F326AA"/>
    <w:rsid w:val="00F327FC"/>
    <w:rsid w:val="00F32817"/>
    <w:rsid w:val="00F329FA"/>
    <w:rsid w:val="00F32F06"/>
    <w:rsid w:val="00F331DA"/>
    <w:rsid w:val="00F33694"/>
    <w:rsid w:val="00F3374E"/>
    <w:rsid w:val="00F33841"/>
    <w:rsid w:val="00F33EAB"/>
    <w:rsid w:val="00F34174"/>
    <w:rsid w:val="00F34746"/>
    <w:rsid w:val="00F34B2E"/>
    <w:rsid w:val="00F34B42"/>
    <w:rsid w:val="00F34B91"/>
    <w:rsid w:val="00F351D0"/>
    <w:rsid w:val="00F351E3"/>
    <w:rsid w:val="00F35612"/>
    <w:rsid w:val="00F35658"/>
    <w:rsid w:val="00F3582C"/>
    <w:rsid w:val="00F35867"/>
    <w:rsid w:val="00F3588F"/>
    <w:rsid w:val="00F35902"/>
    <w:rsid w:val="00F35A73"/>
    <w:rsid w:val="00F35AC6"/>
    <w:rsid w:val="00F35E37"/>
    <w:rsid w:val="00F363D9"/>
    <w:rsid w:val="00F36404"/>
    <w:rsid w:val="00F367A8"/>
    <w:rsid w:val="00F368F3"/>
    <w:rsid w:val="00F36B0F"/>
    <w:rsid w:val="00F36D3B"/>
    <w:rsid w:val="00F36E8A"/>
    <w:rsid w:val="00F3752D"/>
    <w:rsid w:val="00F3762C"/>
    <w:rsid w:val="00F3763F"/>
    <w:rsid w:val="00F4010D"/>
    <w:rsid w:val="00F401F1"/>
    <w:rsid w:val="00F403E8"/>
    <w:rsid w:val="00F40559"/>
    <w:rsid w:val="00F405C2"/>
    <w:rsid w:val="00F40618"/>
    <w:rsid w:val="00F407EF"/>
    <w:rsid w:val="00F409A8"/>
    <w:rsid w:val="00F40A5F"/>
    <w:rsid w:val="00F41058"/>
    <w:rsid w:val="00F410D7"/>
    <w:rsid w:val="00F41174"/>
    <w:rsid w:val="00F412E6"/>
    <w:rsid w:val="00F415A2"/>
    <w:rsid w:val="00F41ADC"/>
    <w:rsid w:val="00F4221D"/>
    <w:rsid w:val="00F426B3"/>
    <w:rsid w:val="00F4363A"/>
    <w:rsid w:val="00F4377C"/>
    <w:rsid w:val="00F43993"/>
    <w:rsid w:val="00F440FB"/>
    <w:rsid w:val="00F44172"/>
    <w:rsid w:val="00F44E12"/>
    <w:rsid w:val="00F44FD7"/>
    <w:rsid w:val="00F450C8"/>
    <w:rsid w:val="00F451EC"/>
    <w:rsid w:val="00F451F2"/>
    <w:rsid w:val="00F452CE"/>
    <w:rsid w:val="00F4572F"/>
    <w:rsid w:val="00F45B0F"/>
    <w:rsid w:val="00F45DBE"/>
    <w:rsid w:val="00F45E6B"/>
    <w:rsid w:val="00F46A60"/>
    <w:rsid w:val="00F46AA3"/>
    <w:rsid w:val="00F500DC"/>
    <w:rsid w:val="00F50161"/>
    <w:rsid w:val="00F507C1"/>
    <w:rsid w:val="00F50BEB"/>
    <w:rsid w:val="00F50E4E"/>
    <w:rsid w:val="00F517B0"/>
    <w:rsid w:val="00F51D08"/>
    <w:rsid w:val="00F52389"/>
    <w:rsid w:val="00F52540"/>
    <w:rsid w:val="00F52E16"/>
    <w:rsid w:val="00F52FD4"/>
    <w:rsid w:val="00F5317A"/>
    <w:rsid w:val="00F53612"/>
    <w:rsid w:val="00F53661"/>
    <w:rsid w:val="00F53986"/>
    <w:rsid w:val="00F53A53"/>
    <w:rsid w:val="00F53C23"/>
    <w:rsid w:val="00F544BF"/>
    <w:rsid w:val="00F5455F"/>
    <w:rsid w:val="00F5458D"/>
    <w:rsid w:val="00F54658"/>
    <w:rsid w:val="00F548CA"/>
    <w:rsid w:val="00F54F04"/>
    <w:rsid w:val="00F54F7A"/>
    <w:rsid w:val="00F5508D"/>
    <w:rsid w:val="00F554CB"/>
    <w:rsid w:val="00F55533"/>
    <w:rsid w:val="00F55996"/>
    <w:rsid w:val="00F55CCA"/>
    <w:rsid w:val="00F5636D"/>
    <w:rsid w:val="00F56444"/>
    <w:rsid w:val="00F5646A"/>
    <w:rsid w:val="00F56677"/>
    <w:rsid w:val="00F56839"/>
    <w:rsid w:val="00F56895"/>
    <w:rsid w:val="00F568F9"/>
    <w:rsid w:val="00F56A00"/>
    <w:rsid w:val="00F56A62"/>
    <w:rsid w:val="00F56F65"/>
    <w:rsid w:val="00F57AE4"/>
    <w:rsid w:val="00F57ECE"/>
    <w:rsid w:val="00F6002C"/>
    <w:rsid w:val="00F60071"/>
    <w:rsid w:val="00F60D96"/>
    <w:rsid w:val="00F6165C"/>
    <w:rsid w:val="00F6166B"/>
    <w:rsid w:val="00F616A0"/>
    <w:rsid w:val="00F61FB9"/>
    <w:rsid w:val="00F62011"/>
    <w:rsid w:val="00F623D2"/>
    <w:rsid w:val="00F62659"/>
    <w:rsid w:val="00F62C31"/>
    <w:rsid w:val="00F62C9C"/>
    <w:rsid w:val="00F62DD3"/>
    <w:rsid w:val="00F6347A"/>
    <w:rsid w:val="00F6395B"/>
    <w:rsid w:val="00F63A4D"/>
    <w:rsid w:val="00F647B0"/>
    <w:rsid w:val="00F64973"/>
    <w:rsid w:val="00F65214"/>
    <w:rsid w:val="00F65454"/>
    <w:rsid w:val="00F659BD"/>
    <w:rsid w:val="00F65BFA"/>
    <w:rsid w:val="00F6621B"/>
    <w:rsid w:val="00F662BE"/>
    <w:rsid w:val="00F66581"/>
    <w:rsid w:val="00F666B1"/>
    <w:rsid w:val="00F66E83"/>
    <w:rsid w:val="00F67211"/>
    <w:rsid w:val="00F672B3"/>
    <w:rsid w:val="00F679FA"/>
    <w:rsid w:val="00F70076"/>
    <w:rsid w:val="00F70308"/>
    <w:rsid w:val="00F707CF"/>
    <w:rsid w:val="00F70DAA"/>
    <w:rsid w:val="00F71025"/>
    <w:rsid w:val="00F717E0"/>
    <w:rsid w:val="00F718CA"/>
    <w:rsid w:val="00F71A08"/>
    <w:rsid w:val="00F71E14"/>
    <w:rsid w:val="00F7264A"/>
    <w:rsid w:val="00F726BB"/>
    <w:rsid w:val="00F72D56"/>
    <w:rsid w:val="00F72DBF"/>
    <w:rsid w:val="00F72E19"/>
    <w:rsid w:val="00F72F0C"/>
    <w:rsid w:val="00F72F81"/>
    <w:rsid w:val="00F72F83"/>
    <w:rsid w:val="00F72FF5"/>
    <w:rsid w:val="00F7308C"/>
    <w:rsid w:val="00F73117"/>
    <w:rsid w:val="00F7322B"/>
    <w:rsid w:val="00F735E8"/>
    <w:rsid w:val="00F73BEA"/>
    <w:rsid w:val="00F73D41"/>
    <w:rsid w:val="00F73F0F"/>
    <w:rsid w:val="00F74AF2"/>
    <w:rsid w:val="00F757EB"/>
    <w:rsid w:val="00F759AF"/>
    <w:rsid w:val="00F75FF4"/>
    <w:rsid w:val="00F76357"/>
    <w:rsid w:val="00F766A0"/>
    <w:rsid w:val="00F776F2"/>
    <w:rsid w:val="00F77C1B"/>
    <w:rsid w:val="00F77D80"/>
    <w:rsid w:val="00F77D8B"/>
    <w:rsid w:val="00F77D91"/>
    <w:rsid w:val="00F80F63"/>
    <w:rsid w:val="00F81201"/>
    <w:rsid w:val="00F8170B"/>
    <w:rsid w:val="00F8192C"/>
    <w:rsid w:val="00F8202B"/>
    <w:rsid w:val="00F82AD1"/>
    <w:rsid w:val="00F82F05"/>
    <w:rsid w:val="00F83084"/>
    <w:rsid w:val="00F83BD8"/>
    <w:rsid w:val="00F83CCA"/>
    <w:rsid w:val="00F844B5"/>
    <w:rsid w:val="00F84F13"/>
    <w:rsid w:val="00F85207"/>
    <w:rsid w:val="00F85BD2"/>
    <w:rsid w:val="00F862EA"/>
    <w:rsid w:val="00F865C1"/>
    <w:rsid w:val="00F8693F"/>
    <w:rsid w:val="00F869A5"/>
    <w:rsid w:val="00F86BCB"/>
    <w:rsid w:val="00F87203"/>
    <w:rsid w:val="00F873BD"/>
    <w:rsid w:val="00F876FA"/>
    <w:rsid w:val="00F87778"/>
    <w:rsid w:val="00F90029"/>
    <w:rsid w:val="00F917D7"/>
    <w:rsid w:val="00F9208B"/>
    <w:rsid w:val="00F9232D"/>
    <w:rsid w:val="00F923A4"/>
    <w:rsid w:val="00F92681"/>
    <w:rsid w:val="00F927FE"/>
    <w:rsid w:val="00F9286D"/>
    <w:rsid w:val="00F931AE"/>
    <w:rsid w:val="00F939B5"/>
    <w:rsid w:val="00F93A3B"/>
    <w:rsid w:val="00F9403C"/>
    <w:rsid w:val="00F940B1"/>
    <w:rsid w:val="00F944DA"/>
    <w:rsid w:val="00F94772"/>
    <w:rsid w:val="00F94DB1"/>
    <w:rsid w:val="00F94E42"/>
    <w:rsid w:val="00F951C1"/>
    <w:rsid w:val="00F95494"/>
    <w:rsid w:val="00F9568F"/>
    <w:rsid w:val="00F95816"/>
    <w:rsid w:val="00F95D26"/>
    <w:rsid w:val="00F95E47"/>
    <w:rsid w:val="00F960CD"/>
    <w:rsid w:val="00F960EB"/>
    <w:rsid w:val="00F9671B"/>
    <w:rsid w:val="00F96CD1"/>
    <w:rsid w:val="00F971D9"/>
    <w:rsid w:val="00F9728F"/>
    <w:rsid w:val="00F97461"/>
    <w:rsid w:val="00FA00D1"/>
    <w:rsid w:val="00FA0571"/>
    <w:rsid w:val="00FA0575"/>
    <w:rsid w:val="00FA097A"/>
    <w:rsid w:val="00FA0BCF"/>
    <w:rsid w:val="00FA0C51"/>
    <w:rsid w:val="00FA0E5E"/>
    <w:rsid w:val="00FA1129"/>
    <w:rsid w:val="00FA1C26"/>
    <w:rsid w:val="00FA1FFB"/>
    <w:rsid w:val="00FA2536"/>
    <w:rsid w:val="00FA2654"/>
    <w:rsid w:val="00FA2A46"/>
    <w:rsid w:val="00FA31FB"/>
    <w:rsid w:val="00FA34A6"/>
    <w:rsid w:val="00FA37B6"/>
    <w:rsid w:val="00FA3A8B"/>
    <w:rsid w:val="00FA3DF1"/>
    <w:rsid w:val="00FA3FEB"/>
    <w:rsid w:val="00FA5634"/>
    <w:rsid w:val="00FA6250"/>
    <w:rsid w:val="00FA651B"/>
    <w:rsid w:val="00FA6584"/>
    <w:rsid w:val="00FA6797"/>
    <w:rsid w:val="00FA6F97"/>
    <w:rsid w:val="00FA731F"/>
    <w:rsid w:val="00FB0033"/>
    <w:rsid w:val="00FB0260"/>
    <w:rsid w:val="00FB0472"/>
    <w:rsid w:val="00FB15DA"/>
    <w:rsid w:val="00FB178E"/>
    <w:rsid w:val="00FB1B9B"/>
    <w:rsid w:val="00FB22E2"/>
    <w:rsid w:val="00FB231E"/>
    <w:rsid w:val="00FB23FE"/>
    <w:rsid w:val="00FB2790"/>
    <w:rsid w:val="00FB2D9D"/>
    <w:rsid w:val="00FB2EB8"/>
    <w:rsid w:val="00FB31DE"/>
    <w:rsid w:val="00FB3A03"/>
    <w:rsid w:val="00FB3BF9"/>
    <w:rsid w:val="00FB3EBE"/>
    <w:rsid w:val="00FB4374"/>
    <w:rsid w:val="00FB4887"/>
    <w:rsid w:val="00FB48D6"/>
    <w:rsid w:val="00FB498D"/>
    <w:rsid w:val="00FB4A01"/>
    <w:rsid w:val="00FB4E3B"/>
    <w:rsid w:val="00FB5429"/>
    <w:rsid w:val="00FB56FF"/>
    <w:rsid w:val="00FB608C"/>
    <w:rsid w:val="00FB68F8"/>
    <w:rsid w:val="00FB6986"/>
    <w:rsid w:val="00FB6E4A"/>
    <w:rsid w:val="00FB7171"/>
    <w:rsid w:val="00FB734E"/>
    <w:rsid w:val="00FB763E"/>
    <w:rsid w:val="00FB76F6"/>
    <w:rsid w:val="00FC0976"/>
    <w:rsid w:val="00FC0CA5"/>
    <w:rsid w:val="00FC134D"/>
    <w:rsid w:val="00FC189A"/>
    <w:rsid w:val="00FC1A64"/>
    <w:rsid w:val="00FC1C69"/>
    <w:rsid w:val="00FC21DB"/>
    <w:rsid w:val="00FC2260"/>
    <w:rsid w:val="00FC24DF"/>
    <w:rsid w:val="00FC260F"/>
    <w:rsid w:val="00FC2639"/>
    <w:rsid w:val="00FC26D3"/>
    <w:rsid w:val="00FC29BD"/>
    <w:rsid w:val="00FC2D1C"/>
    <w:rsid w:val="00FC307E"/>
    <w:rsid w:val="00FC3206"/>
    <w:rsid w:val="00FC322B"/>
    <w:rsid w:val="00FC342A"/>
    <w:rsid w:val="00FC3593"/>
    <w:rsid w:val="00FC3A5F"/>
    <w:rsid w:val="00FC3B85"/>
    <w:rsid w:val="00FC3C3C"/>
    <w:rsid w:val="00FC3DBC"/>
    <w:rsid w:val="00FC3F7B"/>
    <w:rsid w:val="00FC43D8"/>
    <w:rsid w:val="00FC460D"/>
    <w:rsid w:val="00FC476C"/>
    <w:rsid w:val="00FC47EA"/>
    <w:rsid w:val="00FC4DB2"/>
    <w:rsid w:val="00FC50B4"/>
    <w:rsid w:val="00FC50F4"/>
    <w:rsid w:val="00FC51EB"/>
    <w:rsid w:val="00FC5BFC"/>
    <w:rsid w:val="00FC66DE"/>
    <w:rsid w:val="00FC68C3"/>
    <w:rsid w:val="00FC6907"/>
    <w:rsid w:val="00FC6984"/>
    <w:rsid w:val="00FC6E58"/>
    <w:rsid w:val="00FC6E90"/>
    <w:rsid w:val="00FC7553"/>
    <w:rsid w:val="00FC75BD"/>
    <w:rsid w:val="00FC766F"/>
    <w:rsid w:val="00FC7852"/>
    <w:rsid w:val="00FC7B98"/>
    <w:rsid w:val="00FC7E3B"/>
    <w:rsid w:val="00FD01AA"/>
    <w:rsid w:val="00FD04EE"/>
    <w:rsid w:val="00FD080D"/>
    <w:rsid w:val="00FD0EAB"/>
    <w:rsid w:val="00FD1041"/>
    <w:rsid w:val="00FD18BC"/>
    <w:rsid w:val="00FD1F3F"/>
    <w:rsid w:val="00FD225A"/>
    <w:rsid w:val="00FD256A"/>
    <w:rsid w:val="00FD2765"/>
    <w:rsid w:val="00FD2931"/>
    <w:rsid w:val="00FD2B44"/>
    <w:rsid w:val="00FD2C10"/>
    <w:rsid w:val="00FD3671"/>
    <w:rsid w:val="00FD377C"/>
    <w:rsid w:val="00FD40E5"/>
    <w:rsid w:val="00FD429E"/>
    <w:rsid w:val="00FD455A"/>
    <w:rsid w:val="00FD48D2"/>
    <w:rsid w:val="00FD4910"/>
    <w:rsid w:val="00FD4C86"/>
    <w:rsid w:val="00FD4D12"/>
    <w:rsid w:val="00FD4F09"/>
    <w:rsid w:val="00FD52DB"/>
    <w:rsid w:val="00FD553C"/>
    <w:rsid w:val="00FD573E"/>
    <w:rsid w:val="00FD57C3"/>
    <w:rsid w:val="00FD57E2"/>
    <w:rsid w:val="00FD607D"/>
    <w:rsid w:val="00FD63BE"/>
    <w:rsid w:val="00FD63E1"/>
    <w:rsid w:val="00FD69C6"/>
    <w:rsid w:val="00FD6A94"/>
    <w:rsid w:val="00FD6CCA"/>
    <w:rsid w:val="00FD6EE4"/>
    <w:rsid w:val="00FD6F40"/>
    <w:rsid w:val="00FD7B6A"/>
    <w:rsid w:val="00FE056C"/>
    <w:rsid w:val="00FE05BE"/>
    <w:rsid w:val="00FE07B5"/>
    <w:rsid w:val="00FE0918"/>
    <w:rsid w:val="00FE0B0A"/>
    <w:rsid w:val="00FE0E10"/>
    <w:rsid w:val="00FE0F65"/>
    <w:rsid w:val="00FE169E"/>
    <w:rsid w:val="00FE16E8"/>
    <w:rsid w:val="00FE18BE"/>
    <w:rsid w:val="00FE1BE2"/>
    <w:rsid w:val="00FE1EDB"/>
    <w:rsid w:val="00FE201A"/>
    <w:rsid w:val="00FE2521"/>
    <w:rsid w:val="00FE318D"/>
    <w:rsid w:val="00FE32B5"/>
    <w:rsid w:val="00FE3375"/>
    <w:rsid w:val="00FE34C2"/>
    <w:rsid w:val="00FE376B"/>
    <w:rsid w:val="00FE39C2"/>
    <w:rsid w:val="00FE3B01"/>
    <w:rsid w:val="00FE3D9A"/>
    <w:rsid w:val="00FE3DFD"/>
    <w:rsid w:val="00FE3F36"/>
    <w:rsid w:val="00FE4B88"/>
    <w:rsid w:val="00FE4ECF"/>
    <w:rsid w:val="00FE5009"/>
    <w:rsid w:val="00FE5137"/>
    <w:rsid w:val="00FE5581"/>
    <w:rsid w:val="00FE5DD6"/>
    <w:rsid w:val="00FE6596"/>
    <w:rsid w:val="00FE65B3"/>
    <w:rsid w:val="00FE66F1"/>
    <w:rsid w:val="00FE67A0"/>
    <w:rsid w:val="00FE6979"/>
    <w:rsid w:val="00FE6C22"/>
    <w:rsid w:val="00FE6F59"/>
    <w:rsid w:val="00FE7CBF"/>
    <w:rsid w:val="00FE7DCE"/>
    <w:rsid w:val="00FE7E00"/>
    <w:rsid w:val="00FF0090"/>
    <w:rsid w:val="00FF07D2"/>
    <w:rsid w:val="00FF0821"/>
    <w:rsid w:val="00FF085F"/>
    <w:rsid w:val="00FF09FB"/>
    <w:rsid w:val="00FF0DE6"/>
    <w:rsid w:val="00FF0FA8"/>
    <w:rsid w:val="00FF1B9A"/>
    <w:rsid w:val="00FF1DAE"/>
    <w:rsid w:val="00FF206A"/>
    <w:rsid w:val="00FF27E6"/>
    <w:rsid w:val="00FF2DCA"/>
    <w:rsid w:val="00FF2FF4"/>
    <w:rsid w:val="00FF2FFE"/>
    <w:rsid w:val="00FF324A"/>
    <w:rsid w:val="00FF329A"/>
    <w:rsid w:val="00FF3319"/>
    <w:rsid w:val="00FF33DC"/>
    <w:rsid w:val="00FF3520"/>
    <w:rsid w:val="00FF3B24"/>
    <w:rsid w:val="00FF3F05"/>
    <w:rsid w:val="00FF3FC3"/>
    <w:rsid w:val="00FF43CD"/>
    <w:rsid w:val="00FF4914"/>
    <w:rsid w:val="00FF4ADF"/>
    <w:rsid w:val="00FF5215"/>
    <w:rsid w:val="00FF53FB"/>
    <w:rsid w:val="00FF55F5"/>
    <w:rsid w:val="00FF57B5"/>
    <w:rsid w:val="00FF5A74"/>
    <w:rsid w:val="00FF6035"/>
    <w:rsid w:val="00FF603C"/>
    <w:rsid w:val="00FF621D"/>
    <w:rsid w:val="00FF633A"/>
    <w:rsid w:val="00FF651D"/>
    <w:rsid w:val="00FF65C8"/>
    <w:rsid w:val="00FF6653"/>
    <w:rsid w:val="00FF69E8"/>
    <w:rsid w:val="00FF6A44"/>
    <w:rsid w:val="00FF6F08"/>
    <w:rsid w:val="00FF772F"/>
    <w:rsid w:val="00FF784A"/>
    <w:rsid w:val="00FF798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706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iPriority="99" w:unhideWhenUsed="1"/>
    <w:lsdException w:name="annotation text" w:locked="1" w:semiHidden="1" w:uiPriority="99" w:unhideWhenUsed="1"/>
    <w:lsdException w:name="header" w:locked="1" w:semiHidden="1" w:uiPriority="99" w:unhideWhenUsed="1"/>
    <w:lsdException w:name="footer" w:locked="1" w:semiHidden="1" w:uiPriority="99"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99"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iPriority="99"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99"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iPriority="99"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168C"/>
    <w:pPr>
      <w:autoSpaceDE w:val="0"/>
      <w:autoSpaceDN w:val="0"/>
      <w:adjustRightInd w:val="0"/>
    </w:pPr>
    <w:rPr>
      <w:sz w:val="24"/>
      <w:szCs w:val="24"/>
    </w:rPr>
  </w:style>
  <w:style w:type="paragraph" w:styleId="Ttulo1">
    <w:name w:val="heading 1"/>
    <w:basedOn w:val="Normal"/>
    <w:next w:val="Normal"/>
    <w:link w:val="Ttulo1Char"/>
    <w:qFormat/>
    <w:rsid w:val="00D07EF7"/>
    <w:pPr>
      <w:keepNext/>
      <w:spacing w:before="240" w:after="60"/>
      <w:outlineLvl w:val="0"/>
    </w:pPr>
    <w:rPr>
      <w:rFonts w:ascii="Cambria" w:hAnsi="Cambria"/>
      <w:b/>
      <w:bCs/>
      <w:kern w:val="32"/>
      <w:sz w:val="32"/>
      <w:szCs w:val="32"/>
    </w:rPr>
  </w:style>
  <w:style w:type="paragraph" w:styleId="Ttulo2">
    <w:name w:val="heading 2"/>
    <w:basedOn w:val="Normal"/>
    <w:next w:val="Normal"/>
    <w:link w:val="Ttulo2Char"/>
    <w:qFormat/>
    <w:rsid w:val="00784583"/>
    <w:pPr>
      <w:outlineLvl w:val="1"/>
    </w:pPr>
    <w:rPr>
      <w:rFonts w:ascii="Cambria" w:hAnsi="Cambria"/>
      <w:b/>
      <w:bCs/>
      <w:i/>
      <w:iCs/>
      <w:sz w:val="28"/>
      <w:szCs w:val="28"/>
    </w:rPr>
  </w:style>
  <w:style w:type="paragraph" w:styleId="Ttulo3">
    <w:name w:val="heading 3"/>
    <w:basedOn w:val="Normal"/>
    <w:next w:val="Normal"/>
    <w:link w:val="Ttulo3Char"/>
    <w:semiHidden/>
    <w:unhideWhenUsed/>
    <w:qFormat/>
    <w:rsid w:val="00CD0A77"/>
    <w:pPr>
      <w:keepNext/>
      <w:keepLines/>
      <w:spacing w:before="200"/>
      <w:outlineLvl w:val="2"/>
    </w:pPr>
    <w:rPr>
      <w:rFonts w:ascii="Cambria" w:hAnsi="Cambria"/>
      <w:b/>
      <w:bCs/>
      <w:color w:val="4F81BD"/>
    </w:rPr>
  </w:style>
  <w:style w:type="paragraph" w:styleId="Ttulo4">
    <w:name w:val="heading 4"/>
    <w:basedOn w:val="Normal"/>
    <w:next w:val="Normal"/>
    <w:link w:val="Ttulo4Char"/>
    <w:qFormat/>
    <w:rsid w:val="009244C5"/>
    <w:pPr>
      <w:keepNext/>
      <w:spacing w:before="240" w:after="60"/>
      <w:outlineLvl w:val="3"/>
    </w:pPr>
    <w:rPr>
      <w:rFonts w:ascii="Calibri" w:hAnsi="Calibri"/>
      <w:b/>
      <w:bCs/>
      <w:sz w:val="28"/>
      <w:szCs w:val="28"/>
    </w:rPr>
  </w:style>
  <w:style w:type="paragraph" w:styleId="Ttulo6">
    <w:name w:val="heading 6"/>
    <w:basedOn w:val="Normal"/>
    <w:next w:val="Normal"/>
    <w:link w:val="Ttulo6Char"/>
    <w:qFormat/>
    <w:rsid w:val="00784583"/>
    <w:pPr>
      <w:outlineLvl w:val="5"/>
    </w:pPr>
    <w:rPr>
      <w:rFonts w:ascii="Calibri" w:hAnsi="Calibri"/>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semiHidden/>
    <w:locked/>
    <w:rsid w:val="00206F76"/>
    <w:rPr>
      <w:rFonts w:ascii="Cambria" w:hAnsi="Cambria" w:cs="Times New Roman"/>
      <w:b/>
      <w:bCs/>
      <w:i/>
      <w:iCs/>
      <w:sz w:val="28"/>
      <w:szCs w:val="28"/>
    </w:rPr>
  </w:style>
  <w:style w:type="character" w:customStyle="1" w:styleId="Ttulo4Char">
    <w:name w:val="Título 4 Char"/>
    <w:link w:val="Ttulo4"/>
    <w:semiHidden/>
    <w:locked/>
    <w:rsid w:val="00206F76"/>
    <w:rPr>
      <w:rFonts w:ascii="Calibri" w:hAnsi="Calibri" w:cs="Times New Roman"/>
      <w:b/>
      <w:bCs/>
      <w:sz w:val="28"/>
      <w:szCs w:val="28"/>
    </w:rPr>
  </w:style>
  <w:style w:type="character" w:customStyle="1" w:styleId="Ttulo6Char">
    <w:name w:val="Título 6 Char"/>
    <w:link w:val="Ttulo6"/>
    <w:locked/>
    <w:rsid w:val="00206F76"/>
    <w:rPr>
      <w:rFonts w:ascii="Calibri" w:hAnsi="Calibri" w:cs="Times New Roman"/>
      <w:b/>
      <w:bCs/>
    </w:rPr>
  </w:style>
  <w:style w:type="paragraph" w:styleId="Textodebalo">
    <w:name w:val="Balloon Text"/>
    <w:basedOn w:val="Normal"/>
    <w:link w:val="TextodebaloChar"/>
    <w:semiHidden/>
    <w:rsid w:val="009D168C"/>
    <w:rPr>
      <w:sz w:val="20"/>
      <w:szCs w:val="20"/>
    </w:rPr>
  </w:style>
  <w:style w:type="character" w:customStyle="1" w:styleId="TextodebaloChar">
    <w:name w:val="Texto de balão Char"/>
    <w:link w:val="Textodebalo"/>
    <w:semiHidden/>
    <w:locked/>
    <w:rsid w:val="009D168C"/>
  </w:style>
  <w:style w:type="paragraph" w:styleId="Cabealho">
    <w:name w:val="header"/>
    <w:basedOn w:val="Normal"/>
    <w:link w:val="CabealhoChar"/>
    <w:uiPriority w:val="99"/>
    <w:rsid w:val="009244C5"/>
    <w:pPr>
      <w:tabs>
        <w:tab w:val="center" w:pos="4252"/>
        <w:tab w:val="right" w:pos="8504"/>
      </w:tabs>
    </w:pPr>
  </w:style>
  <w:style w:type="character" w:customStyle="1" w:styleId="CabealhoChar">
    <w:name w:val="Cabeçalho Char"/>
    <w:link w:val="Cabealho"/>
    <w:uiPriority w:val="99"/>
    <w:locked/>
    <w:rsid w:val="00206F76"/>
    <w:rPr>
      <w:rFonts w:cs="Times New Roman"/>
      <w:sz w:val="24"/>
      <w:szCs w:val="24"/>
    </w:rPr>
  </w:style>
  <w:style w:type="paragraph" w:styleId="Rodap">
    <w:name w:val="footer"/>
    <w:basedOn w:val="Normal"/>
    <w:link w:val="RodapChar"/>
    <w:uiPriority w:val="99"/>
    <w:rsid w:val="009244C5"/>
    <w:pPr>
      <w:tabs>
        <w:tab w:val="center" w:pos="4252"/>
        <w:tab w:val="right" w:pos="8504"/>
      </w:tabs>
    </w:pPr>
  </w:style>
  <w:style w:type="character" w:customStyle="1" w:styleId="RodapChar">
    <w:name w:val="Rodapé Char"/>
    <w:link w:val="Rodap"/>
    <w:uiPriority w:val="99"/>
    <w:locked/>
    <w:rsid w:val="00206F76"/>
    <w:rPr>
      <w:rFonts w:cs="Times New Roman"/>
      <w:sz w:val="24"/>
      <w:szCs w:val="24"/>
    </w:rPr>
  </w:style>
  <w:style w:type="paragraph" w:styleId="Textodenotaderodap">
    <w:name w:val="footnote text"/>
    <w:basedOn w:val="Normal"/>
    <w:link w:val="TextodenotaderodapChar"/>
    <w:uiPriority w:val="99"/>
    <w:rsid w:val="009244C5"/>
    <w:rPr>
      <w:sz w:val="20"/>
      <w:szCs w:val="20"/>
    </w:rPr>
  </w:style>
  <w:style w:type="character" w:customStyle="1" w:styleId="TextodenotaderodapChar">
    <w:name w:val="Texto de nota de rodapé Char"/>
    <w:link w:val="Textodenotaderodap"/>
    <w:uiPriority w:val="99"/>
    <w:locked/>
    <w:rsid w:val="00206F76"/>
    <w:rPr>
      <w:rFonts w:cs="Times New Roman"/>
      <w:sz w:val="20"/>
      <w:szCs w:val="20"/>
    </w:rPr>
  </w:style>
  <w:style w:type="character" w:styleId="Refdenotaderodap">
    <w:name w:val="footnote reference"/>
    <w:uiPriority w:val="99"/>
    <w:rsid w:val="009244C5"/>
    <w:rPr>
      <w:rFonts w:cs="Times New Roman"/>
      <w:vertAlign w:val="superscript"/>
    </w:rPr>
  </w:style>
  <w:style w:type="paragraph" w:styleId="NormalWeb">
    <w:name w:val="Normal (Web)"/>
    <w:basedOn w:val="Normal"/>
    <w:uiPriority w:val="99"/>
    <w:rsid w:val="000B4665"/>
    <w:pPr>
      <w:autoSpaceDE/>
      <w:autoSpaceDN/>
      <w:adjustRightInd/>
      <w:spacing w:before="100" w:beforeAutospacing="1" w:after="100" w:afterAutospacing="1"/>
    </w:pPr>
    <w:rPr>
      <w:rFonts w:ascii="Arial Unicode MS" w:eastAsia="Arial Unicode MS" w:hAnsi="Arial Unicode MS" w:cs="Arial Unicode MS"/>
      <w:color w:val="000000"/>
    </w:rPr>
  </w:style>
  <w:style w:type="paragraph" w:customStyle="1" w:styleId="ListParagraph1">
    <w:name w:val="List Paragraph1"/>
    <w:basedOn w:val="Normal"/>
    <w:rsid w:val="000B4665"/>
    <w:pPr>
      <w:autoSpaceDE/>
      <w:autoSpaceDN/>
      <w:adjustRightInd/>
      <w:ind w:left="720"/>
    </w:pPr>
    <w:rPr>
      <w:lang w:val="en-US"/>
    </w:rPr>
  </w:style>
  <w:style w:type="paragraph" w:customStyle="1" w:styleId="p0">
    <w:name w:val="p0"/>
    <w:basedOn w:val="Normal"/>
    <w:uiPriority w:val="99"/>
    <w:rsid w:val="000B4665"/>
    <w:pPr>
      <w:widowControl w:val="0"/>
      <w:tabs>
        <w:tab w:val="left" w:pos="720"/>
      </w:tabs>
      <w:autoSpaceDE/>
      <w:autoSpaceDN/>
      <w:adjustRightInd/>
      <w:spacing w:line="240" w:lineRule="atLeast"/>
      <w:jc w:val="both"/>
    </w:pPr>
    <w:rPr>
      <w:rFonts w:ascii="Times" w:hAnsi="Times"/>
      <w:szCs w:val="20"/>
    </w:rPr>
  </w:style>
  <w:style w:type="character" w:styleId="Nmerodepgina">
    <w:name w:val="page number"/>
    <w:rsid w:val="000B4665"/>
    <w:rPr>
      <w:rFonts w:cs="Times New Roman"/>
    </w:rPr>
  </w:style>
  <w:style w:type="paragraph" w:customStyle="1" w:styleId="c3">
    <w:name w:val="c3"/>
    <w:basedOn w:val="Normal"/>
    <w:rsid w:val="000B4665"/>
    <w:pPr>
      <w:autoSpaceDE/>
      <w:autoSpaceDN/>
      <w:adjustRightInd/>
      <w:spacing w:line="240" w:lineRule="atLeast"/>
      <w:jc w:val="center"/>
    </w:pPr>
    <w:rPr>
      <w:rFonts w:ascii="Times" w:hAnsi="Times"/>
    </w:rPr>
  </w:style>
  <w:style w:type="character" w:styleId="Hyperlink">
    <w:name w:val="Hyperlink"/>
    <w:rsid w:val="00D62EE5"/>
    <w:rPr>
      <w:rFonts w:cs="Times New Roman"/>
      <w:color w:val="0000FF"/>
      <w:u w:val="single"/>
    </w:rPr>
  </w:style>
  <w:style w:type="paragraph" w:styleId="Commarcadores">
    <w:name w:val="List Bullet"/>
    <w:basedOn w:val="Normal"/>
    <w:link w:val="CommarcadoresChar"/>
    <w:rsid w:val="0047584C"/>
    <w:pPr>
      <w:numPr>
        <w:numId w:val="1"/>
      </w:numPr>
    </w:pPr>
    <w:rPr>
      <w:szCs w:val="20"/>
    </w:rPr>
  </w:style>
  <w:style w:type="character" w:customStyle="1" w:styleId="CommarcadoresChar">
    <w:name w:val="Com marcadores Char"/>
    <w:link w:val="Commarcadores"/>
    <w:locked/>
    <w:rsid w:val="0047584C"/>
    <w:rPr>
      <w:sz w:val="24"/>
    </w:rPr>
  </w:style>
  <w:style w:type="character" w:customStyle="1" w:styleId="Textodocorpo">
    <w:name w:val="Texto do corpo_"/>
    <w:link w:val="Textodocorpo0"/>
    <w:locked/>
    <w:rsid w:val="007E1C7E"/>
    <w:rPr>
      <w:sz w:val="21"/>
      <w:shd w:val="clear" w:color="auto" w:fill="FFFFFF"/>
    </w:rPr>
  </w:style>
  <w:style w:type="paragraph" w:customStyle="1" w:styleId="Textodocorpo0">
    <w:name w:val="Texto do corpo"/>
    <w:basedOn w:val="Normal"/>
    <w:link w:val="Textodocorpo"/>
    <w:rsid w:val="007E1C7E"/>
    <w:pPr>
      <w:shd w:val="clear" w:color="auto" w:fill="FFFFFF"/>
      <w:autoSpaceDE/>
      <w:autoSpaceDN/>
      <w:adjustRightInd/>
      <w:spacing w:after="360" w:line="240" w:lineRule="atLeast"/>
      <w:ind w:hanging="1760"/>
    </w:pPr>
    <w:rPr>
      <w:sz w:val="21"/>
      <w:szCs w:val="20"/>
    </w:rPr>
  </w:style>
  <w:style w:type="character" w:customStyle="1" w:styleId="TextodocorpoItlico">
    <w:name w:val="Texto do corpo + Itálico"/>
    <w:rsid w:val="007E1C7E"/>
    <w:rPr>
      <w:rFonts w:ascii="Times New Roman" w:hAnsi="Times New Roman"/>
      <w:i/>
      <w:spacing w:val="0"/>
      <w:sz w:val="21"/>
    </w:rPr>
  </w:style>
  <w:style w:type="character" w:customStyle="1" w:styleId="Notaderodap">
    <w:name w:val="Nota de rodapé_"/>
    <w:link w:val="Notaderodap0"/>
    <w:locked/>
    <w:rsid w:val="007E1C7E"/>
    <w:rPr>
      <w:sz w:val="21"/>
      <w:shd w:val="clear" w:color="auto" w:fill="FFFFFF"/>
    </w:rPr>
  </w:style>
  <w:style w:type="paragraph" w:customStyle="1" w:styleId="Notaderodap0">
    <w:name w:val="Nota de rodapé"/>
    <w:basedOn w:val="Normal"/>
    <w:link w:val="Notaderodap"/>
    <w:rsid w:val="007E1C7E"/>
    <w:pPr>
      <w:shd w:val="clear" w:color="auto" w:fill="FFFFFF"/>
      <w:autoSpaceDE/>
      <w:autoSpaceDN/>
      <w:adjustRightInd/>
      <w:spacing w:line="240" w:lineRule="atLeast"/>
    </w:pPr>
    <w:rPr>
      <w:sz w:val="21"/>
      <w:szCs w:val="20"/>
    </w:rPr>
  </w:style>
  <w:style w:type="character" w:customStyle="1" w:styleId="Cabealhoourodap">
    <w:name w:val="Cabeçalho ou rodapé_"/>
    <w:rsid w:val="007E1C7E"/>
    <w:rPr>
      <w:rFonts w:ascii="Times New Roman" w:hAnsi="Times New Roman"/>
      <w:sz w:val="20"/>
    </w:rPr>
  </w:style>
  <w:style w:type="character" w:customStyle="1" w:styleId="Cabealhoourodap0">
    <w:name w:val="Cabeçalho ou rodapé"/>
    <w:rsid w:val="007E1C7E"/>
    <w:rPr>
      <w:rFonts w:ascii="Times New Roman" w:hAnsi="Times New Roman"/>
      <w:spacing w:val="0"/>
      <w:sz w:val="20"/>
    </w:rPr>
  </w:style>
  <w:style w:type="character" w:customStyle="1" w:styleId="Textodocorpo8">
    <w:name w:val="Texto do corpo (8)_"/>
    <w:link w:val="Textodocorpo80"/>
    <w:locked/>
    <w:rsid w:val="007E1C7E"/>
    <w:rPr>
      <w:w w:val="20"/>
      <w:sz w:val="8"/>
      <w:shd w:val="clear" w:color="auto" w:fill="FFFFFF"/>
    </w:rPr>
  </w:style>
  <w:style w:type="paragraph" w:customStyle="1" w:styleId="Textodocorpo80">
    <w:name w:val="Texto do corpo (8)"/>
    <w:basedOn w:val="Normal"/>
    <w:link w:val="Textodocorpo8"/>
    <w:rsid w:val="007E1C7E"/>
    <w:pPr>
      <w:shd w:val="clear" w:color="auto" w:fill="FFFFFF"/>
      <w:autoSpaceDE/>
      <w:autoSpaceDN/>
      <w:adjustRightInd/>
      <w:spacing w:line="240" w:lineRule="atLeast"/>
    </w:pPr>
    <w:rPr>
      <w:w w:val="20"/>
      <w:sz w:val="8"/>
      <w:szCs w:val="20"/>
    </w:rPr>
  </w:style>
  <w:style w:type="paragraph" w:customStyle="1" w:styleId="textodocorpo00">
    <w:name w:val="textodocorpo0"/>
    <w:basedOn w:val="Normal"/>
    <w:rsid w:val="007E1C7E"/>
    <w:pPr>
      <w:autoSpaceDE/>
      <w:autoSpaceDN/>
      <w:adjustRightInd/>
      <w:spacing w:before="100" w:beforeAutospacing="1" w:after="100" w:afterAutospacing="1"/>
    </w:pPr>
    <w:rPr>
      <w:lang w:val="en-US" w:eastAsia="en-US"/>
    </w:rPr>
  </w:style>
  <w:style w:type="paragraph" w:customStyle="1" w:styleId="Revision1">
    <w:name w:val="Revision1"/>
    <w:hidden/>
    <w:semiHidden/>
    <w:rsid w:val="007E1C7E"/>
    <w:rPr>
      <w:sz w:val="24"/>
      <w:szCs w:val="24"/>
    </w:rPr>
  </w:style>
  <w:style w:type="character" w:styleId="Refdecomentrio">
    <w:name w:val="annotation reference"/>
    <w:semiHidden/>
    <w:rsid w:val="00950D7B"/>
    <w:rPr>
      <w:rFonts w:cs="Times New Roman"/>
      <w:sz w:val="16"/>
    </w:rPr>
  </w:style>
  <w:style w:type="paragraph" w:styleId="Textodecomentrio">
    <w:name w:val="annotation text"/>
    <w:basedOn w:val="Normal"/>
    <w:link w:val="TextodecomentrioChar"/>
    <w:uiPriority w:val="99"/>
    <w:semiHidden/>
    <w:rsid w:val="00950D7B"/>
    <w:rPr>
      <w:sz w:val="20"/>
      <w:szCs w:val="20"/>
    </w:rPr>
  </w:style>
  <w:style w:type="character" w:customStyle="1" w:styleId="TextodecomentrioChar">
    <w:name w:val="Texto de comentário Char"/>
    <w:link w:val="Textodecomentrio"/>
    <w:uiPriority w:val="99"/>
    <w:semiHidden/>
    <w:locked/>
    <w:rsid w:val="00206F76"/>
    <w:rPr>
      <w:rFonts w:cs="Times New Roman"/>
      <w:sz w:val="20"/>
      <w:szCs w:val="20"/>
    </w:rPr>
  </w:style>
  <w:style w:type="paragraph" w:styleId="Assuntodocomentrio">
    <w:name w:val="annotation subject"/>
    <w:basedOn w:val="Textodecomentrio"/>
    <w:next w:val="Textodecomentrio"/>
    <w:link w:val="AssuntodocomentrioChar"/>
    <w:semiHidden/>
    <w:rsid w:val="00950D7B"/>
    <w:rPr>
      <w:b/>
      <w:bCs/>
    </w:rPr>
  </w:style>
  <w:style w:type="character" w:customStyle="1" w:styleId="AssuntodocomentrioChar">
    <w:name w:val="Assunto do comentário Char"/>
    <w:link w:val="Assuntodocomentrio"/>
    <w:semiHidden/>
    <w:locked/>
    <w:rsid w:val="00206F76"/>
    <w:rPr>
      <w:rFonts w:cs="Times New Roman"/>
      <w:b/>
      <w:bCs/>
      <w:sz w:val="20"/>
      <w:szCs w:val="20"/>
    </w:rPr>
  </w:style>
  <w:style w:type="character" w:customStyle="1" w:styleId="DeltaViewInsertion">
    <w:name w:val="DeltaView Insertion"/>
    <w:uiPriority w:val="99"/>
    <w:rsid w:val="00706BB2"/>
    <w:rPr>
      <w:color w:val="0000FF"/>
      <w:spacing w:val="0"/>
      <w:u w:val="double"/>
    </w:rPr>
  </w:style>
  <w:style w:type="paragraph" w:customStyle="1" w:styleId="listparagraph">
    <w:name w:val="listparagraph"/>
    <w:basedOn w:val="Normal"/>
    <w:rsid w:val="00D4657A"/>
    <w:pPr>
      <w:autoSpaceDE/>
      <w:autoSpaceDN/>
      <w:adjustRightInd/>
      <w:spacing w:after="240"/>
      <w:ind w:left="720"/>
      <w:jc w:val="both"/>
    </w:pPr>
  </w:style>
  <w:style w:type="paragraph" w:customStyle="1" w:styleId="BNDES">
    <w:name w:val="BNDES"/>
    <w:basedOn w:val="Normal"/>
    <w:link w:val="BNDESChar"/>
    <w:rsid w:val="0032478C"/>
    <w:pPr>
      <w:autoSpaceDE/>
      <w:autoSpaceDN/>
      <w:adjustRightInd/>
      <w:spacing w:after="120"/>
      <w:jc w:val="both"/>
    </w:pPr>
    <w:rPr>
      <w:rFonts w:ascii="Arial" w:hAnsi="Arial"/>
      <w:szCs w:val="20"/>
    </w:rPr>
  </w:style>
  <w:style w:type="paragraph" w:styleId="Corpodetexto2">
    <w:name w:val="Body Text 2"/>
    <w:basedOn w:val="Normal"/>
    <w:link w:val="Corpodetexto2Char"/>
    <w:rsid w:val="0032478C"/>
    <w:pPr>
      <w:autoSpaceDE/>
      <w:autoSpaceDN/>
      <w:adjustRightInd/>
      <w:spacing w:after="120" w:line="480" w:lineRule="auto"/>
      <w:jc w:val="both"/>
    </w:pPr>
    <w:rPr>
      <w:rFonts w:ascii="Arial" w:hAnsi="Arial"/>
      <w:szCs w:val="20"/>
    </w:rPr>
  </w:style>
  <w:style w:type="character" w:customStyle="1" w:styleId="Corpodetexto2Char">
    <w:name w:val="Corpo de texto 2 Char"/>
    <w:link w:val="Corpodetexto2"/>
    <w:locked/>
    <w:rsid w:val="0032478C"/>
    <w:rPr>
      <w:rFonts w:ascii="Arial" w:hAnsi="Arial" w:cs="Times New Roman"/>
      <w:sz w:val="24"/>
    </w:rPr>
  </w:style>
  <w:style w:type="paragraph" w:styleId="Recuodecorpodetexto">
    <w:name w:val="Body Text Indent"/>
    <w:basedOn w:val="Normal"/>
    <w:link w:val="RecuodecorpodetextoChar"/>
    <w:locked/>
    <w:rsid w:val="00F27AFC"/>
    <w:pPr>
      <w:spacing w:after="120"/>
      <w:ind w:left="283"/>
    </w:pPr>
  </w:style>
  <w:style w:type="character" w:customStyle="1" w:styleId="RecuodecorpodetextoChar">
    <w:name w:val="Recuo de corpo de texto Char"/>
    <w:link w:val="Recuodecorpodetexto"/>
    <w:rsid w:val="00F27AFC"/>
    <w:rPr>
      <w:sz w:val="24"/>
      <w:szCs w:val="24"/>
    </w:rPr>
  </w:style>
  <w:style w:type="table" w:styleId="Tabelacomgrade">
    <w:name w:val="Table Grid"/>
    <w:basedOn w:val="Tabelanormal"/>
    <w:rsid w:val="00DC09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link w:val="CorpodetextoChar"/>
    <w:locked/>
    <w:rsid w:val="0035171F"/>
    <w:pPr>
      <w:spacing w:after="120"/>
    </w:pPr>
  </w:style>
  <w:style w:type="character" w:customStyle="1" w:styleId="CorpodetextoChar">
    <w:name w:val="Corpo de texto Char"/>
    <w:link w:val="Corpodetexto"/>
    <w:rsid w:val="0035171F"/>
    <w:rPr>
      <w:sz w:val="24"/>
      <w:szCs w:val="24"/>
    </w:rPr>
  </w:style>
  <w:style w:type="paragraph" w:styleId="PargrafodaLista">
    <w:name w:val="List Paragraph"/>
    <w:aliases w:val="Itemização,Bullets 1,Vitor Título,Vitor T’tulo,Capítulo,List Paragraph_0,List Paragraph_1"/>
    <w:basedOn w:val="Normal"/>
    <w:link w:val="PargrafodaListaChar"/>
    <w:uiPriority w:val="34"/>
    <w:qFormat/>
    <w:rsid w:val="00555A80"/>
    <w:pPr>
      <w:ind w:left="708"/>
    </w:pPr>
  </w:style>
  <w:style w:type="character" w:customStyle="1" w:styleId="Ttulo1Char">
    <w:name w:val="Título 1 Char"/>
    <w:link w:val="Ttulo1"/>
    <w:rsid w:val="00D07EF7"/>
    <w:rPr>
      <w:rFonts w:ascii="Cambria" w:eastAsia="Times New Roman" w:hAnsi="Cambria" w:cs="Times New Roman"/>
      <w:b/>
      <w:bCs/>
      <w:kern w:val="32"/>
      <w:sz w:val="32"/>
      <w:szCs w:val="32"/>
    </w:rPr>
  </w:style>
  <w:style w:type="paragraph" w:customStyle="1" w:styleId="4">
    <w:name w:val="4"/>
    <w:basedOn w:val="Normal"/>
    <w:uiPriority w:val="99"/>
    <w:rsid w:val="006457D2"/>
    <w:pPr>
      <w:autoSpaceDE/>
      <w:autoSpaceDN/>
      <w:adjustRightInd/>
      <w:spacing w:line="360" w:lineRule="atLeast"/>
      <w:ind w:left="567" w:hanging="567"/>
      <w:jc w:val="both"/>
    </w:pPr>
    <w:rPr>
      <w:rFonts w:ascii="Arial" w:eastAsia="Calibri" w:hAnsi="Arial" w:cs="Arial"/>
      <w:sz w:val="22"/>
      <w:szCs w:val="22"/>
    </w:rPr>
  </w:style>
  <w:style w:type="paragraph" w:customStyle="1" w:styleId="CharChar1CharCharCharCharCharChar">
    <w:name w:val="Char Char1 Char Char Char Char Char Char"/>
    <w:basedOn w:val="Normal"/>
    <w:rsid w:val="00060570"/>
    <w:pPr>
      <w:autoSpaceDE/>
      <w:autoSpaceDN/>
      <w:adjustRightInd/>
      <w:spacing w:after="160" w:line="240" w:lineRule="exact"/>
    </w:pPr>
    <w:rPr>
      <w:rFonts w:ascii="Verdana" w:hAnsi="Verdana"/>
      <w:sz w:val="20"/>
      <w:szCs w:val="20"/>
      <w:lang w:val="en-US" w:eastAsia="en-US"/>
    </w:rPr>
  </w:style>
  <w:style w:type="character" w:customStyle="1" w:styleId="DeltaViewDeletion">
    <w:name w:val="DeltaView Deletion"/>
    <w:uiPriority w:val="99"/>
    <w:rsid w:val="004D6C73"/>
    <w:rPr>
      <w:strike/>
      <w:color w:val="FF0000"/>
    </w:rPr>
  </w:style>
  <w:style w:type="paragraph" w:customStyle="1" w:styleId="a">
    <w:name w:val="a)"/>
    <w:next w:val="Normal"/>
    <w:rsid w:val="00E170F9"/>
    <w:pPr>
      <w:spacing w:before="360" w:after="120"/>
      <w:ind w:left="567" w:hanging="567"/>
      <w:jc w:val="both"/>
    </w:pPr>
    <w:rPr>
      <w:rFonts w:ascii="Arial" w:hAnsi="Arial"/>
      <w:sz w:val="24"/>
    </w:rPr>
  </w:style>
  <w:style w:type="paragraph" w:customStyle="1" w:styleId="IncisodeClusula">
    <w:name w:val="Inciso de Cláusula"/>
    <w:basedOn w:val="Normal"/>
    <w:link w:val="IncisodeClusulaChar"/>
    <w:rsid w:val="006F2B9D"/>
    <w:pPr>
      <w:autoSpaceDE/>
      <w:autoSpaceDN/>
      <w:adjustRightInd/>
      <w:spacing w:before="60" w:after="120"/>
      <w:ind w:left="1800" w:hanging="360"/>
      <w:jc w:val="both"/>
      <w:outlineLvl w:val="1"/>
    </w:pPr>
    <w:rPr>
      <w:rFonts w:ascii="Arial" w:hAnsi="Arial" w:cs="Arial"/>
      <w:bCs/>
    </w:rPr>
  </w:style>
  <w:style w:type="character" w:customStyle="1" w:styleId="IncisodeClusulaChar">
    <w:name w:val="Inciso de Cláusula Char"/>
    <w:link w:val="IncisodeClusula"/>
    <w:rsid w:val="006F2B9D"/>
    <w:rPr>
      <w:rFonts w:ascii="Arial" w:hAnsi="Arial" w:cs="Arial"/>
      <w:bCs/>
      <w:sz w:val="24"/>
      <w:szCs w:val="24"/>
    </w:rPr>
  </w:style>
  <w:style w:type="paragraph" w:customStyle="1" w:styleId="NormalOptimum">
    <w:name w:val="Normal Optimum"/>
    <w:link w:val="NormalOptimumChar"/>
    <w:rsid w:val="006F2B9D"/>
    <w:pPr>
      <w:widowControl w:val="0"/>
      <w:adjustRightInd w:val="0"/>
      <w:spacing w:after="120"/>
      <w:contextualSpacing/>
      <w:jc w:val="both"/>
      <w:textAlignment w:val="baseline"/>
    </w:pPr>
    <w:rPr>
      <w:rFonts w:ascii="Optimum" w:hAnsi="Optimum" w:cs="Arial"/>
      <w:sz w:val="24"/>
      <w:szCs w:val="24"/>
    </w:rPr>
  </w:style>
  <w:style w:type="character" w:customStyle="1" w:styleId="NormalOptimumChar">
    <w:name w:val="Normal Optimum Char"/>
    <w:link w:val="NormalOptimum"/>
    <w:rsid w:val="006F2B9D"/>
    <w:rPr>
      <w:rFonts w:ascii="Optimum" w:hAnsi="Optimum" w:cs="Arial"/>
      <w:sz w:val="24"/>
      <w:szCs w:val="24"/>
    </w:rPr>
  </w:style>
  <w:style w:type="character" w:styleId="Forte">
    <w:name w:val="Strong"/>
    <w:uiPriority w:val="22"/>
    <w:qFormat/>
    <w:rsid w:val="00A562FC"/>
    <w:rPr>
      <w:b/>
      <w:bCs/>
    </w:rPr>
  </w:style>
  <w:style w:type="paragraph" w:customStyle="1" w:styleId="axx">
    <w:name w:val="a.x.x)"/>
    <w:basedOn w:val="Normal"/>
    <w:rsid w:val="00C30132"/>
    <w:pPr>
      <w:autoSpaceDE/>
      <w:autoSpaceDN/>
      <w:adjustRightInd/>
      <w:spacing w:before="120" w:after="120"/>
      <w:ind w:left="2268" w:hanging="992"/>
      <w:jc w:val="both"/>
    </w:pPr>
    <w:rPr>
      <w:rFonts w:ascii="Arial" w:hAnsi="Arial"/>
      <w:szCs w:val="20"/>
    </w:rPr>
  </w:style>
  <w:style w:type="character" w:customStyle="1" w:styleId="BNDESChar">
    <w:name w:val="BNDES Char"/>
    <w:link w:val="BNDES"/>
    <w:rsid w:val="00C30132"/>
    <w:rPr>
      <w:rFonts w:ascii="Arial" w:hAnsi="Arial"/>
      <w:sz w:val="24"/>
    </w:rPr>
  </w:style>
  <w:style w:type="paragraph" w:customStyle="1" w:styleId="Body">
    <w:name w:val="Body"/>
    <w:basedOn w:val="Normal"/>
    <w:rsid w:val="00DE60A7"/>
    <w:pPr>
      <w:autoSpaceDE/>
      <w:autoSpaceDN/>
      <w:adjustRightInd/>
      <w:spacing w:after="140" w:line="290" w:lineRule="auto"/>
      <w:jc w:val="both"/>
    </w:pPr>
    <w:rPr>
      <w:rFonts w:ascii="Arial" w:hAnsi="Arial"/>
      <w:kern w:val="20"/>
      <w:sz w:val="20"/>
      <w:lang w:val="en-GB" w:eastAsia="en-US"/>
    </w:rPr>
  </w:style>
  <w:style w:type="paragraph" w:customStyle="1" w:styleId="PargrafodaLista1">
    <w:name w:val="Parágrafo da Lista1"/>
    <w:basedOn w:val="Normal"/>
    <w:qFormat/>
    <w:rsid w:val="00CD0A77"/>
    <w:pPr>
      <w:ind w:left="708"/>
    </w:pPr>
  </w:style>
  <w:style w:type="character" w:customStyle="1" w:styleId="Ttulo3Char">
    <w:name w:val="Título 3 Char"/>
    <w:link w:val="Ttulo3"/>
    <w:semiHidden/>
    <w:rsid w:val="00CD0A77"/>
    <w:rPr>
      <w:rFonts w:ascii="Cambria" w:eastAsia="Times New Roman" w:hAnsi="Cambria" w:cs="Times New Roman"/>
      <w:b/>
      <w:bCs/>
      <w:color w:val="4F81BD"/>
      <w:sz w:val="24"/>
      <w:szCs w:val="24"/>
    </w:rPr>
  </w:style>
  <w:style w:type="paragraph" w:customStyle="1" w:styleId="CTTCorpodeTexto">
    <w:name w:val="CTT_Corpo de Texto"/>
    <w:basedOn w:val="Normal"/>
    <w:qFormat/>
    <w:locked/>
    <w:rsid w:val="00B13896"/>
    <w:pPr>
      <w:spacing w:before="240" w:after="240" w:line="300" w:lineRule="exact"/>
      <w:jc w:val="both"/>
    </w:pPr>
    <w:rPr>
      <w:rFonts w:eastAsia="Calibri"/>
      <w:lang w:eastAsia="en-US"/>
    </w:rPr>
  </w:style>
  <w:style w:type="paragraph" w:styleId="TextosemFormatao">
    <w:name w:val="Plain Text"/>
    <w:basedOn w:val="Normal"/>
    <w:link w:val="TextosemFormataoChar"/>
    <w:uiPriority w:val="99"/>
    <w:unhideWhenUsed/>
    <w:locked/>
    <w:rsid w:val="00B025DC"/>
    <w:pPr>
      <w:autoSpaceDE/>
      <w:autoSpaceDN/>
      <w:adjustRightInd/>
    </w:pPr>
    <w:rPr>
      <w:rFonts w:ascii="Calibri" w:eastAsia="Calibri" w:hAnsi="Calibri"/>
      <w:sz w:val="22"/>
      <w:szCs w:val="21"/>
      <w:lang w:eastAsia="en-US"/>
    </w:rPr>
  </w:style>
  <w:style w:type="character" w:customStyle="1" w:styleId="TextosemFormataoChar">
    <w:name w:val="Texto sem Formatação Char"/>
    <w:link w:val="TextosemFormatao"/>
    <w:uiPriority w:val="99"/>
    <w:rsid w:val="00B025DC"/>
    <w:rPr>
      <w:rFonts w:ascii="Calibri" w:eastAsia="Calibri" w:hAnsi="Calibri" w:cs="Times New Roman"/>
      <w:sz w:val="22"/>
      <w:szCs w:val="21"/>
      <w:lang w:eastAsia="en-US"/>
    </w:rPr>
  </w:style>
  <w:style w:type="character" w:customStyle="1" w:styleId="apple-converted-space">
    <w:name w:val="apple-converted-space"/>
    <w:basedOn w:val="Fontepargpadro"/>
    <w:rsid w:val="00A92B1A"/>
  </w:style>
  <w:style w:type="paragraph" w:customStyle="1" w:styleId="CorpodetextobtBT">
    <w:name w:val="Corpo de texto.bt.BT"/>
    <w:basedOn w:val="Normal"/>
    <w:uiPriority w:val="99"/>
    <w:rsid w:val="00194B2D"/>
    <w:pPr>
      <w:widowControl w:val="0"/>
      <w:jc w:val="both"/>
    </w:pPr>
    <w:rPr>
      <w:rFonts w:ascii="Arial" w:hAnsi="Arial" w:cs="Arial"/>
      <w:lang w:eastAsia="en-US"/>
    </w:rPr>
  </w:style>
  <w:style w:type="character" w:styleId="nfase">
    <w:name w:val="Emphasis"/>
    <w:uiPriority w:val="20"/>
    <w:qFormat/>
    <w:rsid w:val="005E66C3"/>
    <w:rPr>
      <w:i/>
      <w:iCs/>
    </w:rPr>
  </w:style>
  <w:style w:type="paragraph" w:customStyle="1" w:styleId="Default">
    <w:name w:val="Default"/>
    <w:rsid w:val="001B4044"/>
    <w:pPr>
      <w:autoSpaceDE w:val="0"/>
      <w:autoSpaceDN w:val="0"/>
      <w:adjustRightInd w:val="0"/>
    </w:pPr>
    <w:rPr>
      <w:rFonts w:ascii="Calibri" w:hAnsi="Calibri" w:cs="Calibri"/>
      <w:color w:val="000000"/>
      <w:sz w:val="24"/>
      <w:szCs w:val="24"/>
    </w:rPr>
  </w:style>
  <w:style w:type="paragraph" w:styleId="Reviso">
    <w:name w:val="Revision"/>
    <w:hidden/>
    <w:uiPriority w:val="99"/>
    <w:semiHidden/>
    <w:rsid w:val="001756EA"/>
    <w:rPr>
      <w:sz w:val="24"/>
      <w:szCs w:val="24"/>
    </w:rPr>
  </w:style>
  <w:style w:type="paragraph" w:customStyle="1" w:styleId="ContratoN3">
    <w:name w:val="Contrato_N3"/>
    <w:basedOn w:val="Normal"/>
    <w:rsid w:val="00217367"/>
    <w:pPr>
      <w:tabs>
        <w:tab w:val="num" w:pos="1854"/>
      </w:tabs>
      <w:spacing w:before="360" w:after="120" w:line="300" w:lineRule="exact"/>
      <w:ind w:left="1638" w:hanging="504"/>
      <w:jc w:val="both"/>
    </w:pPr>
    <w:rPr>
      <w:lang w:val="en-US"/>
    </w:rPr>
  </w:style>
  <w:style w:type="paragraph" w:customStyle="1" w:styleId="EstiloContratoN1PretoVersalete">
    <w:name w:val="Estilo Contrato_N1 + Preto Versalete"/>
    <w:basedOn w:val="Normal"/>
    <w:rsid w:val="00217367"/>
    <w:pPr>
      <w:tabs>
        <w:tab w:val="num" w:pos="0"/>
      </w:tabs>
      <w:spacing w:before="600" w:after="120"/>
      <w:ind w:firstLine="288"/>
      <w:jc w:val="center"/>
    </w:pPr>
    <w:rPr>
      <w:rFonts w:ascii="Times New Roman Negrito" w:hAnsi="Times New Roman Negrito"/>
      <w:b/>
      <w:caps/>
      <w:smallCaps/>
      <w:color w:val="000000"/>
      <w:lang w:val="en-US"/>
    </w:rPr>
  </w:style>
  <w:style w:type="paragraph" w:customStyle="1" w:styleId="p3">
    <w:name w:val="p3"/>
    <w:basedOn w:val="Normal"/>
    <w:uiPriority w:val="99"/>
    <w:rsid w:val="00017246"/>
    <w:pPr>
      <w:tabs>
        <w:tab w:val="left" w:pos="720"/>
      </w:tabs>
      <w:spacing w:line="240" w:lineRule="atLeast"/>
      <w:jc w:val="both"/>
    </w:pPr>
    <w:rPr>
      <w:rFonts w:ascii="Times" w:hAnsi="Times"/>
      <w:szCs w:val="20"/>
    </w:rPr>
  </w:style>
  <w:style w:type="paragraph" w:styleId="Corpodetexto3">
    <w:name w:val="Body Text 3"/>
    <w:basedOn w:val="Normal"/>
    <w:link w:val="Corpodetexto3Char"/>
    <w:semiHidden/>
    <w:unhideWhenUsed/>
    <w:locked/>
    <w:rsid w:val="00EF5E09"/>
    <w:pPr>
      <w:spacing w:after="120"/>
    </w:pPr>
    <w:rPr>
      <w:sz w:val="16"/>
      <w:szCs w:val="16"/>
    </w:rPr>
  </w:style>
  <w:style w:type="character" w:customStyle="1" w:styleId="Corpodetexto3Char">
    <w:name w:val="Corpo de texto 3 Char"/>
    <w:link w:val="Corpodetexto3"/>
    <w:semiHidden/>
    <w:rsid w:val="00EF5E09"/>
    <w:rPr>
      <w:sz w:val="16"/>
      <w:szCs w:val="16"/>
    </w:rPr>
  </w:style>
  <w:style w:type="paragraph" w:customStyle="1" w:styleId="sub">
    <w:name w:val="sub"/>
    <w:uiPriority w:val="99"/>
    <w:rsid w:val="003F2CB5"/>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paragraph" w:customStyle="1" w:styleId="STDTextoDois-Quatro">
    <w:name w:val="STD Texto Dois-Quatro"/>
    <w:basedOn w:val="Normal"/>
    <w:rsid w:val="0047210C"/>
    <w:pPr>
      <w:spacing w:before="240" w:line="240" w:lineRule="exact"/>
      <w:ind w:left="471"/>
      <w:jc w:val="both"/>
    </w:pPr>
    <w:rPr>
      <w:rFonts w:ascii="Arial" w:hAnsi="Arial"/>
      <w:sz w:val="20"/>
    </w:rPr>
  </w:style>
  <w:style w:type="character" w:customStyle="1" w:styleId="DeltaViewMoveSource">
    <w:name w:val="DeltaView Move Source"/>
    <w:uiPriority w:val="99"/>
    <w:rsid w:val="00C73613"/>
    <w:rPr>
      <w:strike/>
      <w:color w:val="00C000"/>
    </w:rPr>
  </w:style>
  <w:style w:type="character" w:customStyle="1" w:styleId="DeltaViewMoveDestination">
    <w:name w:val="DeltaView Move Destination"/>
    <w:uiPriority w:val="99"/>
    <w:rsid w:val="00477613"/>
    <w:rPr>
      <w:color w:val="00C000"/>
      <w:u w:val="double"/>
    </w:rPr>
  </w:style>
  <w:style w:type="paragraph" w:styleId="Lista2">
    <w:name w:val="List 2"/>
    <w:basedOn w:val="Normal"/>
    <w:uiPriority w:val="99"/>
    <w:locked/>
    <w:rsid w:val="00692789"/>
    <w:pPr>
      <w:ind w:left="566" w:hanging="283"/>
      <w:jc w:val="both"/>
    </w:pPr>
  </w:style>
  <w:style w:type="character" w:styleId="TextodoEspaoReservado">
    <w:name w:val="Placeholder Text"/>
    <w:basedOn w:val="Fontepargpadro"/>
    <w:uiPriority w:val="99"/>
    <w:semiHidden/>
    <w:rsid w:val="002629C4"/>
    <w:rPr>
      <w:color w:val="808080"/>
    </w:rPr>
  </w:style>
  <w:style w:type="paragraph" w:customStyle="1" w:styleId="CharCharCharCharCharCharCharCharCharCharChar">
    <w:name w:val="Char Char Char Char Char Char Char Char Char Char Char"/>
    <w:basedOn w:val="Normal"/>
    <w:rsid w:val="008906E7"/>
    <w:pPr>
      <w:autoSpaceDE/>
      <w:autoSpaceDN/>
      <w:adjustRightInd/>
      <w:spacing w:after="160" w:line="240" w:lineRule="exact"/>
    </w:pPr>
    <w:rPr>
      <w:rFonts w:ascii="Verdana" w:hAnsi="Verdana" w:cs="Verdana"/>
      <w:sz w:val="20"/>
      <w:szCs w:val="20"/>
      <w:lang w:val="en-US" w:eastAsia="en-US"/>
    </w:rPr>
  </w:style>
  <w:style w:type="paragraph" w:customStyle="1" w:styleId="Ttulo81">
    <w:name w:val="Título 81"/>
    <w:aliases w:val="h8"/>
    <w:basedOn w:val="Normal"/>
    <w:next w:val="Normal"/>
    <w:rsid w:val="001E3EF9"/>
    <w:pPr>
      <w:keepNext/>
      <w:shd w:val="clear" w:color="auto" w:fill="FFFFFF"/>
      <w:tabs>
        <w:tab w:val="left" w:pos="1560"/>
      </w:tabs>
      <w:autoSpaceDE/>
      <w:autoSpaceDN/>
      <w:adjustRightInd/>
      <w:outlineLvl w:val="7"/>
    </w:pPr>
    <w:rPr>
      <w:rFonts w:ascii="Frutiger Light" w:hAnsi="Frutiger Light" w:cs="Frutiger Light"/>
      <w:b/>
      <w:bCs/>
      <w:sz w:val="26"/>
      <w:szCs w:val="26"/>
      <w:lang w:eastAsia="en-US"/>
    </w:rPr>
  </w:style>
  <w:style w:type="paragraph" w:customStyle="1" w:styleId="Anexo6">
    <w:name w:val="Anexo 6"/>
    <w:basedOn w:val="Normal"/>
    <w:rsid w:val="001E3EF9"/>
    <w:pPr>
      <w:numPr>
        <w:ilvl w:val="5"/>
        <w:numId w:val="12"/>
      </w:numPr>
      <w:autoSpaceDE/>
      <w:autoSpaceDN/>
      <w:adjustRightInd/>
      <w:spacing w:after="140" w:line="290" w:lineRule="auto"/>
      <w:jc w:val="both"/>
    </w:pPr>
    <w:rPr>
      <w:rFonts w:ascii="Tahoma" w:hAnsi="Tahoma"/>
      <w:kern w:val="20"/>
      <w:sz w:val="20"/>
      <w:lang w:val="en-US" w:eastAsia="en-US"/>
    </w:rPr>
  </w:style>
  <w:style w:type="character" w:customStyle="1" w:styleId="MenoPendente1">
    <w:name w:val="Menção Pendente1"/>
    <w:basedOn w:val="Fontepargpadro"/>
    <w:uiPriority w:val="99"/>
    <w:semiHidden/>
    <w:unhideWhenUsed/>
    <w:rsid w:val="00CC7CAD"/>
    <w:rPr>
      <w:color w:val="808080"/>
      <w:shd w:val="clear" w:color="auto" w:fill="E6E6E6"/>
    </w:rPr>
  </w:style>
  <w:style w:type="character" w:customStyle="1" w:styleId="MenoPendente2">
    <w:name w:val="Menção Pendente2"/>
    <w:basedOn w:val="Fontepargpadro"/>
    <w:uiPriority w:val="99"/>
    <w:semiHidden/>
    <w:unhideWhenUsed/>
    <w:rsid w:val="001B1638"/>
    <w:rPr>
      <w:color w:val="808080"/>
      <w:shd w:val="clear" w:color="auto" w:fill="E6E6E6"/>
    </w:rPr>
  </w:style>
  <w:style w:type="paragraph" w:customStyle="1" w:styleId="textojustificadorecuoprimeiralinha">
    <w:name w:val="texto_justificado_recuo_primeira_linha"/>
    <w:basedOn w:val="Normal"/>
    <w:rsid w:val="00776D2F"/>
    <w:pPr>
      <w:autoSpaceDE/>
      <w:autoSpaceDN/>
      <w:adjustRightInd/>
      <w:spacing w:before="120" w:after="120"/>
      <w:ind w:left="120" w:right="120" w:firstLine="1418"/>
      <w:jc w:val="both"/>
    </w:pPr>
  </w:style>
  <w:style w:type="paragraph" w:customStyle="1" w:styleId="tabelatextoalinhadoesquerda">
    <w:name w:val="tabela_texto_alinhado_esquerda"/>
    <w:basedOn w:val="Normal"/>
    <w:rsid w:val="00776D2F"/>
    <w:pPr>
      <w:autoSpaceDE/>
      <w:autoSpaceDN/>
      <w:adjustRightInd/>
      <w:ind w:left="60" w:right="60"/>
    </w:pPr>
    <w:rPr>
      <w:sz w:val="22"/>
      <w:szCs w:val="22"/>
    </w:rPr>
  </w:style>
  <w:style w:type="character" w:customStyle="1" w:styleId="MenoPendente3">
    <w:name w:val="Menção Pendente3"/>
    <w:basedOn w:val="Fontepargpadro"/>
    <w:uiPriority w:val="99"/>
    <w:semiHidden/>
    <w:unhideWhenUsed/>
    <w:rsid w:val="0076038C"/>
    <w:rPr>
      <w:color w:val="808080"/>
      <w:shd w:val="clear" w:color="auto" w:fill="E6E6E6"/>
    </w:rPr>
  </w:style>
  <w:style w:type="paragraph" w:styleId="Subttulo">
    <w:name w:val="Subtitle"/>
    <w:basedOn w:val="Normal"/>
    <w:next w:val="Normal"/>
    <w:link w:val="SubttuloChar"/>
    <w:uiPriority w:val="99"/>
    <w:qFormat/>
    <w:rsid w:val="00EA3FAD"/>
    <w:pPr>
      <w:autoSpaceDE/>
      <w:autoSpaceDN/>
      <w:adjustRightInd/>
      <w:spacing w:after="60"/>
      <w:jc w:val="center"/>
      <w:outlineLvl w:val="1"/>
    </w:pPr>
    <w:rPr>
      <w:rFonts w:ascii="Cambria" w:hAnsi="Cambria"/>
      <w:lang w:val="x-none" w:eastAsia="x-none"/>
    </w:rPr>
  </w:style>
  <w:style w:type="character" w:customStyle="1" w:styleId="SubttuloChar">
    <w:name w:val="Subtítulo Char"/>
    <w:basedOn w:val="Fontepargpadro"/>
    <w:link w:val="Subttulo"/>
    <w:uiPriority w:val="99"/>
    <w:rsid w:val="00EA3FAD"/>
    <w:rPr>
      <w:rFonts w:ascii="Cambria" w:hAnsi="Cambria"/>
      <w:sz w:val="24"/>
      <w:szCs w:val="24"/>
      <w:lang w:val="x-none" w:eastAsia="x-none"/>
    </w:rPr>
  </w:style>
  <w:style w:type="paragraph" w:customStyle="1" w:styleId="Nivel1">
    <w:name w:val="Nivel 1"/>
    <w:basedOn w:val="Normal"/>
    <w:qFormat/>
    <w:rsid w:val="0053061E"/>
    <w:pPr>
      <w:widowControl w:val="0"/>
      <w:numPr>
        <w:numId w:val="13"/>
      </w:numPr>
      <w:spacing w:line="300" w:lineRule="atLeast"/>
    </w:pPr>
    <w:rPr>
      <w:b/>
      <w:bCs/>
      <w:color w:val="000000"/>
      <w:sz w:val="22"/>
      <w:szCs w:val="22"/>
    </w:rPr>
  </w:style>
  <w:style w:type="paragraph" w:customStyle="1" w:styleId="Nivel2">
    <w:name w:val="Nivel 2"/>
    <w:basedOn w:val="Normal"/>
    <w:qFormat/>
    <w:rsid w:val="0053061E"/>
    <w:pPr>
      <w:widowControl w:val="0"/>
      <w:numPr>
        <w:ilvl w:val="1"/>
        <w:numId w:val="13"/>
      </w:numPr>
      <w:spacing w:line="300" w:lineRule="atLeast"/>
    </w:pPr>
    <w:rPr>
      <w:bCs/>
      <w:color w:val="000000"/>
      <w:sz w:val="22"/>
      <w:szCs w:val="22"/>
    </w:rPr>
  </w:style>
  <w:style w:type="paragraph" w:customStyle="1" w:styleId="Nivel3">
    <w:name w:val="Nivel 3"/>
    <w:basedOn w:val="Corpodetexto"/>
    <w:qFormat/>
    <w:rsid w:val="0053061E"/>
    <w:pPr>
      <w:numPr>
        <w:ilvl w:val="2"/>
        <w:numId w:val="13"/>
      </w:numPr>
      <w:tabs>
        <w:tab w:val="clear" w:pos="851"/>
        <w:tab w:val="num" w:pos="360"/>
      </w:tabs>
      <w:autoSpaceDE/>
      <w:autoSpaceDN/>
      <w:adjustRightInd/>
      <w:spacing w:after="0" w:line="320" w:lineRule="exact"/>
      <w:jc w:val="both"/>
    </w:pPr>
    <w:rPr>
      <w:rFonts w:eastAsia="MS Mincho"/>
      <w:color w:val="000000"/>
      <w:sz w:val="22"/>
      <w:szCs w:val="22"/>
    </w:rPr>
  </w:style>
  <w:style w:type="paragraph" w:customStyle="1" w:styleId="Nivel4">
    <w:name w:val="Nivel 4"/>
    <w:basedOn w:val="Normal"/>
    <w:qFormat/>
    <w:rsid w:val="0053061E"/>
    <w:pPr>
      <w:widowControl w:val="0"/>
      <w:numPr>
        <w:ilvl w:val="3"/>
        <w:numId w:val="13"/>
      </w:numPr>
      <w:tabs>
        <w:tab w:val="left" w:pos="1701"/>
      </w:tabs>
      <w:spacing w:line="300" w:lineRule="atLeast"/>
      <w:jc w:val="both"/>
    </w:pPr>
    <w:rPr>
      <w:color w:val="000000"/>
      <w:sz w:val="22"/>
      <w:szCs w:val="22"/>
    </w:rPr>
  </w:style>
  <w:style w:type="paragraph" w:customStyle="1" w:styleId="Nivel5">
    <w:name w:val="Nivel 5"/>
    <w:basedOn w:val="Normal"/>
    <w:qFormat/>
    <w:rsid w:val="0053061E"/>
    <w:pPr>
      <w:widowControl w:val="0"/>
      <w:numPr>
        <w:ilvl w:val="4"/>
        <w:numId w:val="13"/>
      </w:numPr>
      <w:spacing w:line="300" w:lineRule="atLeast"/>
      <w:jc w:val="both"/>
    </w:pPr>
    <w:rPr>
      <w:color w:val="000000"/>
      <w:sz w:val="22"/>
      <w:szCs w:val="22"/>
    </w:rPr>
  </w:style>
  <w:style w:type="paragraph" w:customStyle="1" w:styleId="Nivel6">
    <w:name w:val="Nivel 6"/>
    <w:basedOn w:val="Normal"/>
    <w:qFormat/>
    <w:rsid w:val="0053061E"/>
    <w:pPr>
      <w:widowControl w:val="0"/>
      <w:numPr>
        <w:ilvl w:val="5"/>
        <w:numId w:val="13"/>
      </w:numPr>
      <w:spacing w:line="300" w:lineRule="atLeast"/>
      <w:jc w:val="both"/>
    </w:pPr>
    <w:rPr>
      <w:rFonts w:eastAsia="TT108t00"/>
      <w:sz w:val="22"/>
      <w:szCs w:val="22"/>
    </w:rPr>
  </w:style>
  <w:style w:type="paragraph" w:customStyle="1" w:styleId="Level4">
    <w:name w:val="Level 4"/>
    <w:basedOn w:val="Normal"/>
    <w:qFormat/>
    <w:rsid w:val="0053061E"/>
    <w:pPr>
      <w:numPr>
        <w:ilvl w:val="3"/>
        <w:numId w:val="14"/>
      </w:numPr>
      <w:autoSpaceDE/>
      <w:autoSpaceDN/>
      <w:adjustRightInd/>
      <w:spacing w:after="140" w:line="290" w:lineRule="auto"/>
      <w:jc w:val="both"/>
      <w:outlineLvl w:val="3"/>
    </w:pPr>
    <w:rPr>
      <w:rFonts w:ascii="Arial" w:eastAsia="Arial" w:hAnsi="Arial"/>
      <w:sz w:val="20"/>
      <w:szCs w:val="20"/>
      <w:lang w:val="en-GB" w:eastAsia="en-GB"/>
    </w:rPr>
  </w:style>
  <w:style w:type="paragraph" w:customStyle="1" w:styleId="Level5">
    <w:name w:val="Level 5"/>
    <w:basedOn w:val="Normal"/>
    <w:qFormat/>
    <w:rsid w:val="0053061E"/>
    <w:pPr>
      <w:numPr>
        <w:ilvl w:val="4"/>
        <w:numId w:val="14"/>
      </w:numPr>
      <w:autoSpaceDE/>
      <w:autoSpaceDN/>
      <w:adjustRightInd/>
      <w:spacing w:after="140" w:line="290" w:lineRule="auto"/>
      <w:jc w:val="both"/>
    </w:pPr>
    <w:rPr>
      <w:rFonts w:ascii="Arial" w:eastAsia="Arial" w:hAnsi="Arial"/>
      <w:sz w:val="20"/>
      <w:szCs w:val="20"/>
      <w:lang w:val="en-GB" w:eastAsia="en-GB"/>
    </w:rPr>
  </w:style>
  <w:style w:type="paragraph" w:customStyle="1" w:styleId="Level3">
    <w:name w:val="Level 3"/>
    <w:basedOn w:val="Normal"/>
    <w:link w:val="Level3Char"/>
    <w:qFormat/>
    <w:rsid w:val="0053061E"/>
    <w:pPr>
      <w:numPr>
        <w:ilvl w:val="2"/>
        <w:numId w:val="14"/>
      </w:numPr>
      <w:autoSpaceDE/>
      <w:autoSpaceDN/>
      <w:adjustRightInd/>
      <w:spacing w:after="140" w:line="290" w:lineRule="auto"/>
      <w:jc w:val="both"/>
      <w:outlineLvl w:val="2"/>
    </w:pPr>
    <w:rPr>
      <w:rFonts w:ascii="Arial" w:eastAsia="Arial" w:hAnsi="Arial"/>
      <w:sz w:val="20"/>
      <w:szCs w:val="28"/>
      <w:lang w:val="en-GB" w:eastAsia="en-GB"/>
    </w:rPr>
  </w:style>
  <w:style w:type="character" w:customStyle="1" w:styleId="Level3Char">
    <w:name w:val="Level 3 Char"/>
    <w:link w:val="Level3"/>
    <w:rsid w:val="0053061E"/>
    <w:rPr>
      <w:rFonts w:ascii="Arial" w:eastAsia="Arial" w:hAnsi="Arial"/>
      <w:szCs w:val="28"/>
      <w:lang w:val="en-GB" w:eastAsia="en-GB"/>
    </w:rPr>
  </w:style>
  <w:style w:type="paragraph" w:customStyle="1" w:styleId="Level2">
    <w:name w:val="Level 2"/>
    <w:basedOn w:val="Normal"/>
    <w:link w:val="Level2Char"/>
    <w:qFormat/>
    <w:rsid w:val="0053061E"/>
    <w:pPr>
      <w:numPr>
        <w:ilvl w:val="1"/>
        <w:numId w:val="14"/>
      </w:numPr>
      <w:autoSpaceDE/>
      <w:autoSpaceDN/>
      <w:adjustRightInd/>
      <w:spacing w:after="140" w:line="290" w:lineRule="auto"/>
      <w:jc w:val="both"/>
      <w:outlineLvl w:val="1"/>
    </w:pPr>
    <w:rPr>
      <w:rFonts w:ascii="Arial" w:eastAsia="Arial" w:hAnsi="Arial"/>
      <w:sz w:val="20"/>
      <w:szCs w:val="28"/>
      <w:lang w:val="en-GB" w:eastAsia="en-GB"/>
    </w:rPr>
  </w:style>
  <w:style w:type="paragraph" w:customStyle="1" w:styleId="Level1">
    <w:name w:val="Level 1"/>
    <w:basedOn w:val="Normal"/>
    <w:qFormat/>
    <w:rsid w:val="0053061E"/>
    <w:pPr>
      <w:keepNext/>
      <w:numPr>
        <w:numId w:val="14"/>
      </w:numPr>
      <w:spacing w:before="280" w:after="140" w:line="290" w:lineRule="auto"/>
      <w:jc w:val="both"/>
      <w:outlineLvl w:val="0"/>
    </w:pPr>
    <w:rPr>
      <w:rFonts w:ascii="Arial" w:hAnsi="Arial" w:cs="Arial"/>
      <w:b/>
      <w:bCs/>
      <w:iCs/>
      <w:sz w:val="22"/>
      <w:szCs w:val="20"/>
      <w:lang w:eastAsia="en-US"/>
    </w:rPr>
  </w:style>
  <w:style w:type="paragraph" w:customStyle="1" w:styleId="Level6">
    <w:name w:val="Level 6"/>
    <w:basedOn w:val="Normal"/>
    <w:qFormat/>
    <w:rsid w:val="0053061E"/>
    <w:pPr>
      <w:numPr>
        <w:ilvl w:val="5"/>
        <w:numId w:val="14"/>
      </w:numPr>
      <w:spacing w:after="140" w:line="290" w:lineRule="auto"/>
      <w:jc w:val="both"/>
    </w:pPr>
    <w:rPr>
      <w:rFonts w:ascii="Arial" w:hAnsi="Arial" w:cs="Arial"/>
      <w:sz w:val="20"/>
      <w:szCs w:val="26"/>
      <w:lang w:eastAsia="en-US"/>
    </w:rPr>
  </w:style>
  <w:style w:type="character" w:customStyle="1" w:styleId="Level2Char">
    <w:name w:val="Level 2 Char"/>
    <w:link w:val="Level2"/>
    <w:rsid w:val="009D50CC"/>
    <w:rPr>
      <w:rFonts w:ascii="Arial" w:eastAsia="Arial" w:hAnsi="Arial"/>
      <w:szCs w:val="28"/>
      <w:lang w:val="en-GB" w:eastAsia="en-GB"/>
    </w:rPr>
  </w:style>
  <w:style w:type="table" w:customStyle="1" w:styleId="TabeladeGradeClara1">
    <w:name w:val="Tabela de Grade Clara1"/>
    <w:basedOn w:val="Tabelanormal"/>
    <w:uiPriority w:val="40"/>
    <w:rsid w:val="00582E9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argrafodaListaChar">
    <w:name w:val="Parágrafo da Lista Char"/>
    <w:aliases w:val="Itemização Char,Bullets 1 Char,Vitor Título Char,Vitor T’tulo Char,Capítulo Char,List Paragraph_0 Char,List Paragraph_1 Char"/>
    <w:basedOn w:val="Fontepargpadro"/>
    <w:link w:val="PargrafodaLista"/>
    <w:uiPriority w:val="34"/>
    <w:qFormat/>
    <w:locked/>
    <w:rsid w:val="00EE4221"/>
    <w:rPr>
      <w:sz w:val="24"/>
      <w:szCs w:val="24"/>
    </w:rPr>
  </w:style>
  <w:style w:type="character" w:customStyle="1" w:styleId="MenoPendente4">
    <w:name w:val="Menção Pendente4"/>
    <w:basedOn w:val="Fontepargpadro"/>
    <w:uiPriority w:val="99"/>
    <w:semiHidden/>
    <w:unhideWhenUsed/>
    <w:rsid w:val="00725C6E"/>
    <w:rPr>
      <w:color w:val="605E5C"/>
      <w:shd w:val="clear" w:color="auto" w:fill="E1DFDD"/>
    </w:rPr>
  </w:style>
  <w:style w:type="character" w:customStyle="1" w:styleId="MenoPendente5">
    <w:name w:val="Menção Pendente5"/>
    <w:basedOn w:val="Fontepargpadro"/>
    <w:uiPriority w:val="99"/>
    <w:semiHidden/>
    <w:unhideWhenUsed/>
    <w:rsid w:val="00043409"/>
    <w:rPr>
      <w:color w:val="605E5C"/>
      <w:shd w:val="clear" w:color="auto" w:fill="E1DFDD"/>
    </w:rPr>
  </w:style>
  <w:style w:type="paragraph" w:customStyle="1" w:styleId="TabBody">
    <w:name w:val="TabBody"/>
    <w:basedOn w:val="Normal"/>
    <w:rsid w:val="006A0932"/>
    <w:pPr>
      <w:spacing w:before="60" w:after="60" w:line="240" w:lineRule="exact"/>
      <w:jc w:val="both"/>
    </w:pPr>
    <w:rPr>
      <w:rFonts w:ascii="Arial" w:eastAsia="Arial Unicode MS" w:hAnsi="Arial" w:cs="Arial"/>
      <w:sz w:val="18"/>
    </w:rPr>
  </w:style>
  <w:style w:type="paragraph" w:customStyle="1" w:styleId="TabHeading">
    <w:name w:val="TabHeading"/>
    <w:basedOn w:val="Normal"/>
    <w:rsid w:val="006A0932"/>
    <w:pPr>
      <w:spacing w:before="60" w:after="60" w:line="240" w:lineRule="exact"/>
      <w:jc w:val="both"/>
    </w:pPr>
    <w:rPr>
      <w:rFonts w:ascii="Arial" w:eastAsia="SimSun" w:hAnsi="Arial" w:cs="Arial"/>
      <w:b/>
      <w:sz w:val="18"/>
    </w:rPr>
  </w:style>
  <w:style w:type="paragraph" w:customStyle="1" w:styleId="SFTtulo2">
    <w:name w:val="SF_Título 2"/>
    <w:basedOn w:val="Normal"/>
    <w:link w:val="SFTtulo2Char"/>
    <w:qFormat/>
    <w:rsid w:val="009E0178"/>
    <w:pPr>
      <w:keepNext/>
      <w:keepLines/>
      <w:tabs>
        <w:tab w:val="left" w:pos="709"/>
        <w:tab w:val="left" w:pos="2366"/>
      </w:tabs>
      <w:autoSpaceDE/>
      <w:autoSpaceDN/>
      <w:adjustRightInd/>
      <w:spacing w:line="300" w:lineRule="atLeast"/>
      <w:jc w:val="both"/>
    </w:pPr>
    <w:rPr>
      <w:rFonts w:ascii="Garamond" w:eastAsia="MS Mincho" w:hAnsi="Garamond"/>
      <w:b/>
      <w:sz w:val="22"/>
      <w:szCs w:val="22"/>
    </w:rPr>
  </w:style>
  <w:style w:type="character" w:customStyle="1" w:styleId="SFTtulo2Char">
    <w:name w:val="SF_Título 2 Char"/>
    <w:link w:val="SFTtulo2"/>
    <w:rsid w:val="009E0178"/>
    <w:rPr>
      <w:rFonts w:ascii="Garamond" w:eastAsia="MS Mincho" w:hAnsi="Garamond"/>
      <w:b/>
      <w:sz w:val="22"/>
      <w:szCs w:val="22"/>
    </w:rPr>
  </w:style>
  <w:style w:type="character" w:styleId="MenoPendente">
    <w:name w:val="Unresolved Mention"/>
    <w:basedOn w:val="Fontepargpadro"/>
    <w:uiPriority w:val="99"/>
    <w:semiHidden/>
    <w:unhideWhenUsed/>
    <w:rsid w:val="00E72D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sChild>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0256147">
      <w:bodyDiv w:val="1"/>
      <w:marLeft w:val="0"/>
      <w:marRight w:val="0"/>
      <w:marTop w:val="0"/>
      <w:marBottom w:val="0"/>
      <w:divBdr>
        <w:top w:val="none" w:sz="0" w:space="0" w:color="auto"/>
        <w:left w:val="none" w:sz="0" w:space="0" w:color="auto"/>
        <w:bottom w:val="none" w:sz="0" w:space="0" w:color="auto"/>
        <w:right w:val="none" w:sz="0" w:space="0" w:color="auto"/>
      </w:divBdr>
    </w:div>
    <w:div w:id="40445047">
      <w:bodyDiv w:val="1"/>
      <w:marLeft w:val="0"/>
      <w:marRight w:val="0"/>
      <w:marTop w:val="0"/>
      <w:marBottom w:val="0"/>
      <w:divBdr>
        <w:top w:val="none" w:sz="0" w:space="0" w:color="auto"/>
        <w:left w:val="none" w:sz="0" w:space="0" w:color="auto"/>
        <w:bottom w:val="none" w:sz="0" w:space="0" w:color="auto"/>
        <w:right w:val="none" w:sz="0" w:space="0" w:color="auto"/>
      </w:divBdr>
    </w:div>
    <w:div w:id="78186139">
      <w:bodyDiv w:val="1"/>
      <w:marLeft w:val="0"/>
      <w:marRight w:val="0"/>
      <w:marTop w:val="0"/>
      <w:marBottom w:val="0"/>
      <w:divBdr>
        <w:top w:val="none" w:sz="0" w:space="0" w:color="auto"/>
        <w:left w:val="none" w:sz="0" w:space="0" w:color="auto"/>
        <w:bottom w:val="none" w:sz="0" w:space="0" w:color="auto"/>
        <w:right w:val="none" w:sz="0" w:space="0" w:color="auto"/>
      </w:divBdr>
    </w:div>
    <w:div w:id="84083773">
      <w:bodyDiv w:val="1"/>
      <w:marLeft w:val="0"/>
      <w:marRight w:val="0"/>
      <w:marTop w:val="0"/>
      <w:marBottom w:val="0"/>
      <w:divBdr>
        <w:top w:val="none" w:sz="0" w:space="0" w:color="auto"/>
        <w:left w:val="none" w:sz="0" w:space="0" w:color="auto"/>
        <w:bottom w:val="none" w:sz="0" w:space="0" w:color="auto"/>
        <w:right w:val="none" w:sz="0" w:space="0" w:color="auto"/>
      </w:divBdr>
    </w:div>
    <w:div w:id="103427018">
      <w:bodyDiv w:val="1"/>
      <w:marLeft w:val="0"/>
      <w:marRight w:val="0"/>
      <w:marTop w:val="0"/>
      <w:marBottom w:val="0"/>
      <w:divBdr>
        <w:top w:val="none" w:sz="0" w:space="0" w:color="auto"/>
        <w:left w:val="none" w:sz="0" w:space="0" w:color="auto"/>
        <w:bottom w:val="none" w:sz="0" w:space="0" w:color="auto"/>
        <w:right w:val="none" w:sz="0" w:space="0" w:color="auto"/>
      </w:divBdr>
    </w:div>
    <w:div w:id="105854770">
      <w:bodyDiv w:val="1"/>
      <w:marLeft w:val="0"/>
      <w:marRight w:val="0"/>
      <w:marTop w:val="0"/>
      <w:marBottom w:val="0"/>
      <w:divBdr>
        <w:top w:val="none" w:sz="0" w:space="0" w:color="auto"/>
        <w:left w:val="none" w:sz="0" w:space="0" w:color="auto"/>
        <w:bottom w:val="none" w:sz="0" w:space="0" w:color="auto"/>
        <w:right w:val="none" w:sz="0" w:space="0" w:color="auto"/>
      </w:divBdr>
    </w:div>
    <w:div w:id="109519956">
      <w:bodyDiv w:val="1"/>
      <w:marLeft w:val="0"/>
      <w:marRight w:val="0"/>
      <w:marTop w:val="0"/>
      <w:marBottom w:val="0"/>
      <w:divBdr>
        <w:top w:val="none" w:sz="0" w:space="0" w:color="auto"/>
        <w:left w:val="none" w:sz="0" w:space="0" w:color="auto"/>
        <w:bottom w:val="none" w:sz="0" w:space="0" w:color="auto"/>
        <w:right w:val="none" w:sz="0" w:space="0" w:color="auto"/>
      </w:divBdr>
    </w:div>
    <w:div w:id="157886836">
      <w:bodyDiv w:val="1"/>
      <w:marLeft w:val="0"/>
      <w:marRight w:val="0"/>
      <w:marTop w:val="0"/>
      <w:marBottom w:val="0"/>
      <w:divBdr>
        <w:top w:val="none" w:sz="0" w:space="0" w:color="auto"/>
        <w:left w:val="none" w:sz="0" w:space="0" w:color="auto"/>
        <w:bottom w:val="none" w:sz="0" w:space="0" w:color="auto"/>
        <w:right w:val="none" w:sz="0" w:space="0" w:color="auto"/>
      </w:divBdr>
    </w:div>
    <w:div w:id="212743054">
      <w:bodyDiv w:val="1"/>
      <w:marLeft w:val="0"/>
      <w:marRight w:val="0"/>
      <w:marTop w:val="0"/>
      <w:marBottom w:val="0"/>
      <w:divBdr>
        <w:top w:val="none" w:sz="0" w:space="0" w:color="auto"/>
        <w:left w:val="none" w:sz="0" w:space="0" w:color="auto"/>
        <w:bottom w:val="none" w:sz="0" w:space="0" w:color="auto"/>
        <w:right w:val="none" w:sz="0" w:space="0" w:color="auto"/>
      </w:divBdr>
    </w:div>
    <w:div w:id="236985091">
      <w:bodyDiv w:val="1"/>
      <w:marLeft w:val="0"/>
      <w:marRight w:val="0"/>
      <w:marTop w:val="0"/>
      <w:marBottom w:val="0"/>
      <w:divBdr>
        <w:top w:val="none" w:sz="0" w:space="0" w:color="auto"/>
        <w:left w:val="none" w:sz="0" w:space="0" w:color="auto"/>
        <w:bottom w:val="none" w:sz="0" w:space="0" w:color="auto"/>
        <w:right w:val="none" w:sz="0" w:space="0" w:color="auto"/>
      </w:divBdr>
    </w:div>
    <w:div w:id="267549679">
      <w:bodyDiv w:val="1"/>
      <w:marLeft w:val="0"/>
      <w:marRight w:val="0"/>
      <w:marTop w:val="0"/>
      <w:marBottom w:val="0"/>
      <w:divBdr>
        <w:top w:val="none" w:sz="0" w:space="0" w:color="auto"/>
        <w:left w:val="none" w:sz="0" w:space="0" w:color="auto"/>
        <w:bottom w:val="none" w:sz="0" w:space="0" w:color="auto"/>
        <w:right w:val="none" w:sz="0" w:space="0" w:color="auto"/>
      </w:divBdr>
    </w:div>
    <w:div w:id="289633102">
      <w:bodyDiv w:val="1"/>
      <w:marLeft w:val="0"/>
      <w:marRight w:val="0"/>
      <w:marTop w:val="0"/>
      <w:marBottom w:val="0"/>
      <w:divBdr>
        <w:top w:val="none" w:sz="0" w:space="0" w:color="auto"/>
        <w:left w:val="none" w:sz="0" w:space="0" w:color="auto"/>
        <w:bottom w:val="none" w:sz="0" w:space="0" w:color="auto"/>
        <w:right w:val="none" w:sz="0" w:space="0" w:color="auto"/>
      </w:divBdr>
    </w:div>
    <w:div w:id="367879394">
      <w:bodyDiv w:val="1"/>
      <w:marLeft w:val="0"/>
      <w:marRight w:val="0"/>
      <w:marTop w:val="0"/>
      <w:marBottom w:val="0"/>
      <w:divBdr>
        <w:top w:val="none" w:sz="0" w:space="0" w:color="auto"/>
        <w:left w:val="none" w:sz="0" w:space="0" w:color="auto"/>
        <w:bottom w:val="none" w:sz="0" w:space="0" w:color="auto"/>
        <w:right w:val="none" w:sz="0" w:space="0" w:color="auto"/>
      </w:divBdr>
    </w:div>
    <w:div w:id="402460010">
      <w:bodyDiv w:val="1"/>
      <w:marLeft w:val="0"/>
      <w:marRight w:val="0"/>
      <w:marTop w:val="0"/>
      <w:marBottom w:val="0"/>
      <w:divBdr>
        <w:top w:val="none" w:sz="0" w:space="0" w:color="auto"/>
        <w:left w:val="none" w:sz="0" w:space="0" w:color="auto"/>
        <w:bottom w:val="none" w:sz="0" w:space="0" w:color="auto"/>
        <w:right w:val="none" w:sz="0" w:space="0" w:color="auto"/>
      </w:divBdr>
    </w:div>
    <w:div w:id="408963341">
      <w:bodyDiv w:val="1"/>
      <w:marLeft w:val="0"/>
      <w:marRight w:val="0"/>
      <w:marTop w:val="0"/>
      <w:marBottom w:val="0"/>
      <w:divBdr>
        <w:top w:val="none" w:sz="0" w:space="0" w:color="auto"/>
        <w:left w:val="none" w:sz="0" w:space="0" w:color="auto"/>
        <w:bottom w:val="none" w:sz="0" w:space="0" w:color="auto"/>
        <w:right w:val="none" w:sz="0" w:space="0" w:color="auto"/>
      </w:divBdr>
    </w:div>
    <w:div w:id="420639058">
      <w:bodyDiv w:val="1"/>
      <w:marLeft w:val="0"/>
      <w:marRight w:val="0"/>
      <w:marTop w:val="0"/>
      <w:marBottom w:val="0"/>
      <w:divBdr>
        <w:top w:val="none" w:sz="0" w:space="0" w:color="auto"/>
        <w:left w:val="none" w:sz="0" w:space="0" w:color="auto"/>
        <w:bottom w:val="none" w:sz="0" w:space="0" w:color="auto"/>
        <w:right w:val="none" w:sz="0" w:space="0" w:color="auto"/>
      </w:divBdr>
    </w:div>
    <w:div w:id="431705700">
      <w:bodyDiv w:val="1"/>
      <w:marLeft w:val="0"/>
      <w:marRight w:val="0"/>
      <w:marTop w:val="0"/>
      <w:marBottom w:val="0"/>
      <w:divBdr>
        <w:top w:val="none" w:sz="0" w:space="0" w:color="auto"/>
        <w:left w:val="none" w:sz="0" w:space="0" w:color="auto"/>
        <w:bottom w:val="none" w:sz="0" w:space="0" w:color="auto"/>
        <w:right w:val="none" w:sz="0" w:space="0" w:color="auto"/>
      </w:divBdr>
    </w:div>
    <w:div w:id="436213636">
      <w:bodyDiv w:val="1"/>
      <w:marLeft w:val="0"/>
      <w:marRight w:val="0"/>
      <w:marTop w:val="0"/>
      <w:marBottom w:val="0"/>
      <w:divBdr>
        <w:top w:val="none" w:sz="0" w:space="0" w:color="auto"/>
        <w:left w:val="none" w:sz="0" w:space="0" w:color="auto"/>
        <w:bottom w:val="none" w:sz="0" w:space="0" w:color="auto"/>
        <w:right w:val="none" w:sz="0" w:space="0" w:color="auto"/>
      </w:divBdr>
    </w:div>
    <w:div w:id="516892090">
      <w:bodyDiv w:val="1"/>
      <w:marLeft w:val="0"/>
      <w:marRight w:val="0"/>
      <w:marTop w:val="0"/>
      <w:marBottom w:val="0"/>
      <w:divBdr>
        <w:top w:val="none" w:sz="0" w:space="0" w:color="auto"/>
        <w:left w:val="none" w:sz="0" w:space="0" w:color="auto"/>
        <w:bottom w:val="none" w:sz="0" w:space="0" w:color="auto"/>
        <w:right w:val="none" w:sz="0" w:space="0" w:color="auto"/>
      </w:divBdr>
    </w:div>
    <w:div w:id="530462976">
      <w:bodyDiv w:val="1"/>
      <w:marLeft w:val="0"/>
      <w:marRight w:val="0"/>
      <w:marTop w:val="0"/>
      <w:marBottom w:val="0"/>
      <w:divBdr>
        <w:top w:val="none" w:sz="0" w:space="0" w:color="auto"/>
        <w:left w:val="none" w:sz="0" w:space="0" w:color="auto"/>
        <w:bottom w:val="none" w:sz="0" w:space="0" w:color="auto"/>
        <w:right w:val="none" w:sz="0" w:space="0" w:color="auto"/>
      </w:divBdr>
    </w:div>
    <w:div w:id="554699460">
      <w:bodyDiv w:val="1"/>
      <w:marLeft w:val="0"/>
      <w:marRight w:val="0"/>
      <w:marTop w:val="0"/>
      <w:marBottom w:val="0"/>
      <w:divBdr>
        <w:top w:val="none" w:sz="0" w:space="0" w:color="auto"/>
        <w:left w:val="none" w:sz="0" w:space="0" w:color="auto"/>
        <w:bottom w:val="none" w:sz="0" w:space="0" w:color="auto"/>
        <w:right w:val="none" w:sz="0" w:space="0" w:color="auto"/>
      </w:divBdr>
    </w:div>
    <w:div w:id="578251385">
      <w:bodyDiv w:val="1"/>
      <w:marLeft w:val="0"/>
      <w:marRight w:val="0"/>
      <w:marTop w:val="0"/>
      <w:marBottom w:val="0"/>
      <w:divBdr>
        <w:top w:val="none" w:sz="0" w:space="0" w:color="auto"/>
        <w:left w:val="none" w:sz="0" w:space="0" w:color="auto"/>
        <w:bottom w:val="none" w:sz="0" w:space="0" w:color="auto"/>
        <w:right w:val="none" w:sz="0" w:space="0" w:color="auto"/>
      </w:divBdr>
    </w:div>
    <w:div w:id="669021275">
      <w:bodyDiv w:val="1"/>
      <w:marLeft w:val="0"/>
      <w:marRight w:val="0"/>
      <w:marTop w:val="0"/>
      <w:marBottom w:val="0"/>
      <w:divBdr>
        <w:top w:val="none" w:sz="0" w:space="0" w:color="auto"/>
        <w:left w:val="none" w:sz="0" w:space="0" w:color="auto"/>
        <w:bottom w:val="none" w:sz="0" w:space="0" w:color="auto"/>
        <w:right w:val="none" w:sz="0" w:space="0" w:color="auto"/>
      </w:divBdr>
    </w:div>
    <w:div w:id="680472559">
      <w:bodyDiv w:val="1"/>
      <w:marLeft w:val="0"/>
      <w:marRight w:val="0"/>
      <w:marTop w:val="0"/>
      <w:marBottom w:val="0"/>
      <w:divBdr>
        <w:top w:val="none" w:sz="0" w:space="0" w:color="auto"/>
        <w:left w:val="none" w:sz="0" w:space="0" w:color="auto"/>
        <w:bottom w:val="none" w:sz="0" w:space="0" w:color="auto"/>
        <w:right w:val="none" w:sz="0" w:space="0" w:color="auto"/>
      </w:divBdr>
    </w:div>
    <w:div w:id="682703756">
      <w:bodyDiv w:val="1"/>
      <w:marLeft w:val="0"/>
      <w:marRight w:val="0"/>
      <w:marTop w:val="0"/>
      <w:marBottom w:val="0"/>
      <w:divBdr>
        <w:top w:val="none" w:sz="0" w:space="0" w:color="auto"/>
        <w:left w:val="none" w:sz="0" w:space="0" w:color="auto"/>
        <w:bottom w:val="none" w:sz="0" w:space="0" w:color="auto"/>
        <w:right w:val="none" w:sz="0" w:space="0" w:color="auto"/>
      </w:divBdr>
    </w:div>
    <w:div w:id="737365044">
      <w:bodyDiv w:val="1"/>
      <w:marLeft w:val="0"/>
      <w:marRight w:val="0"/>
      <w:marTop w:val="0"/>
      <w:marBottom w:val="0"/>
      <w:divBdr>
        <w:top w:val="none" w:sz="0" w:space="0" w:color="auto"/>
        <w:left w:val="none" w:sz="0" w:space="0" w:color="auto"/>
        <w:bottom w:val="none" w:sz="0" w:space="0" w:color="auto"/>
        <w:right w:val="none" w:sz="0" w:space="0" w:color="auto"/>
      </w:divBdr>
    </w:div>
    <w:div w:id="737366301">
      <w:bodyDiv w:val="1"/>
      <w:marLeft w:val="0"/>
      <w:marRight w:val="0"/>
      <w:marTop w:val="0"/>
      <w:marBottom w:val="0"/>
      <w:divBdr>
        <w:top w:val="none" w:sz="0" w:space="0" w:color="auto"/>
        <w:left w:val="none" w:sz="0" w:space="0" w:color="auto"/>
        <w:bottom w:val="none" w:sz="0" w:space="0" w:color="auto"/>
        <w:right w:val="none" w:sz="0" w:space="0" w:color="auto"/>
      </w:divBdr>
    </w:div>
    <w:div w:id="885873102">
      <w:bodyDiv w:val="1"/>
      <w:marLeft w:val="0"/>
      <w:marRight w:val="0"/>
      <w:marTop w:val="0"/>
      <w:marBottom w:val="0"/>
      <w:divBdr>
        <w:top w:val="none" w:sz="0" w:space="0" w:color="auto"/>
        <w:left w:val="none" w:sz="0" w:space="0" w:color="auto"/>
        <w:bottom w:val="none" w:sz="0" w:space="0" w:color="auto"/>
        <w:right w:val="none" w:sz="0" w:space="0" w:color="auto"/>
      </w:divBdr>
    </w:div>
    <w:div w:id="910506573">
      <w:bodyDiv w:val="1"/>
      <w:marLeft w:val="0"/>
      <w:marRight w:val="0"/>
      <w:marTop w:val="0"/>
      <w:marBottom w:val="0"/>
      <w:divBdr>
        <w:top w:val="none" w:sz="0" w:space="0" w:color="auto"/>
        <w:left w:val="none" w:sz="0" w:space="0" w:color="auto"/>
        <w:bottom w:val="none" w:sz="0" w:space="0" w:color="auto"/>
        <w:right w:val="none" w:sz="0" w:space="0" w:color="auto"/>
      </w:divBdr>
    </w:div>
    <w:div w:id="922907690">
      <w:bodyDiv w:val="1"/>
      <w:marLeft w:val="0"/>
      <w:marRight w:val="0"/>
      <w:marTop w:val="0"/>
      <w:marBottom w:val="0"/>
      <w:divBdr>
        <w:top w:val="none" w:sz="0" w:space="0" w:color="auto"/>
        <w:left w:val="none" w:sz="0" w:space="0" w:color="auto"/>
        <w:bottom w:val="none" w:sz="0" w:space="0" w:color="auto"/>
        <w:right w:val="none" w:sz="0" w:space="0" w:color="auto"/>
      </w:divBdr>
    </w:div>
    <w:div w:id="923152351">
      <w:bodyDiv w:val="1"/>
      <w:marLeft w:val="0"/>
      <w:marRight w:val="0"/>
      <w:marTop w:val="0"/>
      <w:marBottom w:val="0"/>
      <w:divBdr>
        <w:top w:val="none" w:sz="0" w:space="0" w:color="auto"/>
        <w:left w:val="none" w:sz="0" w:space="0" w:color="auto"/>
        <w:bottom w:val="none" w:sz="0" w:space="0" w:color="auto"/>
        <w:right w:val="none" w:sz="0" w:space="0" w:color="auto"/>
      </w:divBdr>
    </w:div>
    <w:div w:id="929580514">
      <w:bodyDiv w:val="1"/>
      <w:marLeft w:val="0"/>
      <w:marRight w:val="0"/>
      <w:marTop w:val="0"/>
      <w:marBottom w:val="0"/>
      <w:divBdr>
        <w:top w:val="none" w:sz="0" w:space="0" w:color="auto"/>
        <w:left w:val="none" w:sz="0" w:space="0" w:color="auto"/>
        <w:bottom w:val="none" w:sz="0" w:space="0" w:color="auto"/>
        <w:right w:val="none" w:sz="0" w:space="0" w:color="auto"/>
      </w:divBdr>
    </w:div>
    <w:div w:id="988247258">
      <w:bodyDiv w:val="1"/>
      <w:marLeft w:val="0"/>
      <w:marRight w:val="0"/>
      <w:marTop w:val="0"/>
      <w:marBottom w:val="0"/>
      <w:divBdr>
        <w:top w:val="none" w:sz="0" w:space="0" w:color="auto"/>
        <w:left w:val="none" w:sz="0" w:space="0" w:color="auto"/>
        <w:bottom w:val="none" w:sz="0" w:space="0" w:color="auto"/>
        <w:right w:val="none" w:sz="0" w:space="0" w:color="auto"/>
      </w:divBdr>
    </w:div>
    <w:div w:id="988557189">
      <w:bodyDiv w:val="1"/>
      <w:marLeft w:val="0"/>
      <w:marRight w:val="0"/>
      <w:marTop w:val="0"/>
      <w:marBottom w:val="0"/>
      <w:divBdr>
        <w:top w:val="none" w:sz="0" w:space="0" w:color="auto"/>
        <w:left w:val="none" w:sz="0" w:space="0" w:color="auto"/>
        <w:bottom w:val="none" w:sz="0" w:space="0" w:color="auto"/>
        <w:right w:val="none" w:sz="0" w:space="0" w:color="auto"/>
      </w:divBdr>
    </w:div>
    <w:div w:id="1156411210">
      <w:bodyDiv w:val="1"/>
      <w:marLeft w:val="0"/>
      <w:marRight w:val="0"/>
      <w:marTop w:val="0"/>
      <w:marBottom w:val="0"/>
      <w:divBdr>
        <w:top w:val="none" w:sz="0" w:space="0" w:color="auto"/>
        <w:left w:val="none" w:sz="0" w:space="0" w:color="auto"/>
        <w:bottom w:val="none" w:sz="0" w:space="0" w:color="auto"/>
        <w:right w:val="none" w:sz="0" w:space="0" w:color="auto"/>
      </w:divBdr>
    </w:div>
    <w:div w:id="1169097721">
      <w:bodyDiv w:val="1"/>
      <w:marLeft w:val="0"/>
      <w:marRight w:val="0"/>
      <w:marTop w:val="0"/>
      <w:marBottom w:val="0"/>
      <w:divBdr>
        <w:top w:val="none" w:sz="0" w:space="0" w:color="auto"/>
        <w:left w:val="none" w:sz="0" w:space="0" w:color="auto"/>
        <w:bottom w:val="none" w:sz="0" w:space="0" w:color="auto"/>
        <w:right w:val="none" w:sz="0" w:space="0" w:color="auto"/>
      </w:divBdr>
    </w:div>
    <w:div w:id="1216428188">
      <w:bodyDiv w:val="1"/>
      <w:marLeft w:val="0"/>
      <w:marRight w:val="0"/>
      <w:marTop w:val="0"/>
      <w:marBottom w:val="0"/>
      <w:divBdr>
        <w:top w:val="none" w:sz="0" w:space="0" w:color="auto"/>
        <w:left w:val="none" w:sz="0" w:space="0" w:color="auto"/>
        <w:bottom w:val="none" w:sz="0" w:space="0" w:color="auto"/>
        <w:right w:val="none" w:sz="0" w:space="0" w:color="auto"/>
      </w:divBdr>
    </w:div>
    <w:div w:id="1281372685">
      <w:bodyDiv w:val="1"/>
      <w:marLeft w:val="0"/>
      <w:marRight w:val="0"/>
      <w:marTop w:val="0"/>
      <w:marBottom w:val="0"/>
      <w:divBdr>
        <w:top w:val="none" w:sz="0" w:space="0" w:color="auto"/>
        <w:left w:val="none" w:sz="0" w:space="0" w:color="auto"/>
        <w:bottom w:val="none" w:sz="0" w:space="0" w:color="auto"/>
        <w:right w:val="none" w:sz="0" w:space="0" w:color="auto"/>
      </w:divBdr>
    </w:div>
    <w:div w:id="1288901320">
      <w:bodyDiv w:val="1"/>
      <w:marLeft w:val="30"/>
      <w:marRight w:val="30"/>
      <w:marTop w:val="0"/>
      <w:marBottom w:val="0"/>
      <w:divBdr>
        <w:top w:val="none" w:sz="0" w:space="0" w:color="auto"/>
        <w:left w:val="none" w:sz="0" w:space="0" w:color="auto"/>
        <w:bottom w:val="none" w:sz="0" w:space="0" w:color="auto"/>
        <w:right w:val="none" w:sz="0" w:space="0" w:color="auto"/>
      </w:divBdr>
      <w:divsChild>
        <w:div w:id="42340325">
          <w:marLeft w:val="0"/>
          <w:marRight w:val="0"/>
          <w:marTop w:val="0"/>
          <w:marBottom w:val="0"/>
          <w:divBdr>
            <w:top w:val="none" w:sz="0" w:space="0" w:color="auto"/>
            <w:left w:val="none" w:sz="0" w:space="0" w:color="auto"/>
            <w:bottom w:val="none" w:sz="0" w:space="0" w:color="auto"/>
            <w:right w:val="none" w:sz="0" w:space="0" w:color="auto"/>
          </w:divBdr>
          <w:divsChild>
            <w:div w:id="2010986820">
              <w:marLeft w:val="0"/>
              <w:marRight w:val="0"/>
              <w:marTop w:val="0"/>
              <w:marBottom w:val="0"/>
              <w:divBdr>
                <w:top w:val="none" w:sz="0" w:space="0" w:color="auto"/>
                <w:left w:val="none" w:sz="0" w:space="0" w:color="auto"/>
                <w:bottom w:val="none" w:sz="0" w:space="0" w:color="auto"/>
                <w:right w:val="none" w:sz="0" w:space="0" w:color="auto"/>
              </w:divBdr>
              <w:divsChild>
                <w:div w:id="1827550265">
                  <w:marLeft w:val="180"/>
                  <w:marRight w:val="0"/>
                  <w:marTop w:val="0"/>
                  <w:marBottom w:val="0"/>
                  <w:divBdr>
                    <w:top w:val="none" w:sz="0" w:space="0" w:color="auto"/>
                    <w:left w:val="none" w:sz="0" w:space="0" w:color="auto"/>
                    <w:bottom w:val="none" w:sz="0" w:space="0" w:color="auto"/>
                    <w:right w:val="none" w:sz="0" w:space="0" w:color="auto"/>
                  </w:divBdr>
                  <w:divsChild>
                    <w:div w:id="5252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247600">
      <w:bodyDiv w:val="1"/>
      <w:marLeft w:val="0"/>
      <w:marRight w:val="0"/>
      <w:marTop w:val="0"/>
      <w:marBottom w:val="0"/>
      <w:divBdr>
        <w:top w:val="none" w:sz="0" w:space="0" w:color="auto"/>
        <w:left w:val="none" w:sz="0" w:space="0" w:color="auto"/>
        <w:bottom w:val="none" w:sz="0" w:space="0" w:color="auto"/>
        <w:right w:val="none" w:sz="0" w:space="0" w:color="auto"/>
      </w:divBdr>
    </w:div>
    <w:div w:id="1338533663">
      <w:bodyDiv w:val="1"/>
      <w:marLeft w:val="30"/>
      <w:marRight w:val="30"/>
      <w:marTop w:val="0"/>
      <w:marBottom w:val="0"/>
      <w:divBdr>
        <w:top w:val="none" w:sz="0" w:space="0" w:color="auto"/>
        <w:left w:val="none" w:sz="0" w:space="0" w:color="auto"/>
        <w:bottom w:val="none" w:sz="0" w:space="0" w:color="auto"/>
        <w:right w:val="none" w:sz="0" w:space="0" w:color="auto"/>
      </w:divBdr>
      <w:divsChild>
        <w:div w:id="1640374753">
          <w:marLeft w:val="0"/>
          <w:marRight w:val="0"/>
          <w:marTop w:val="0"/>
          <w:marBottom w:val="0"/>
          <w:divBdr>
            <w:top w:val="none" w:sz="0" w:space="0" w:color="auto"/>
            <w:left w:val="none" w:sz="0" w:space="0" w:color="auto"/>
            <w:bottom w:val="none" w:sz="0" w:space="0" w:color="auto"/>
            <w:right w:val="none" w:sz="0" w:space="0" w:color="auto"/>
          </w:divBdr>
          <w:divsChild>
            <w:div w:id="201871608">
              <w:marLeft w:val="0"/>
              <w:marRight w:val="0"/>
              <w:marTop w:val="0"/>
              <w:marBottom w:val="0"/>
              <w:divBdr>
                <w:top w:val="none" w:sz="0" w:space="0" w:color="auto"/>
                <w:left w:val="none" w:sz="0" w:space="0" w:color="auto"/>
                <w:bottom w:val="none" w:sz="0" w:space="0" w:color="auto"/>
                <w:right w:val="none" w:sz="0" w:space="0" w:color="auto"/>
              </w:divBdr>
              <w:divsChild>
                <w:div w:id="1676959871">
                  <w:marLeft w:val="180"/>
                  <w:marRight w:val="0"/>
                  <w:marTop w:val="0"/>
                  <w:marBottom w:val="0"/>
                  <w:divBdr>
                    <w:top w:val="none" w:sz="0" w:space="0" w:color="auto"/>
                    <w:left w:val="none" w:sz="0" w:space="0" w:color="auto"/>
                    <w:bottom w:val="none" w:sz="0" w:space="0" w:color="auto"/>
                    <w:right w:val="none" w:sz="0" w:space="0" w:color="auto"/>
                  </w:divBdr>
                  <w:divsChild>
                    <w:div w:id="734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370062">
      <w:bodyDiv w:val="1"/>
      <w:marLeft w:val="0"/>
      <w:marRight w:val="0"/>
      <w:marTop w:val="0"/>
      <w:marBottom w:val="0"/>
      <w:divBdr>
        <w:top w:val="none" w:sz="0" w:space="0" w:color="auto"/>
        <w:left w:val="none" w:sz="0" w:space="0" w:color="auto"/>
        <w:bottom w:val="none" w:sz="0" w:space="0" w:color="auto"/>
        <w:right w:val="none" w:sz="0" w:space="0" w:color="auto"/>
      </w:divBdr>
    </w:div>
    <w:div w:id="1383821384">
      <w:bodyDiv w:val="1"/>
      <w:marLeft w:val="0"/>
      <w:marRight w:val="0"/>
      <w:marTop w:val="0"/>
      <w:marBottom w:val="0"/>
      <w:divBdr>
        <w:top w:val="none" w:sz="0" w:space="0" w:color="auto"/>
        <w:left w:val="none" w:sz="0" w:space="0" w:color="auto"/>
        <w:bottom w:val="none" w:sz="0" w:space="0" w:color="auto"/>
        <w:right w:val="none" w:sz="0" w:space="0" w:color="auto"/>
      </w:divBdr>
    </w:div>
    <w:div w:id="1450780658">
      <w:bodyDiv w:val="1"/>
      <w:marLeft w:val="0"/>
      <w:marRight w:val="0"/>
      <w:marTop w:val="0"/>
      <w:marBottom w:val="0"/>
      <w:divBdr>
        <w:top w:val="none" w:sz="0" w:space="0" w:color="auto"/>
        <w:left w:val="none" w:sz="0" w:space="0" w:color="auto"/>
        <w:bottom w:val="none" w:sz="0" w:space="0" w:color="auto"/>
        <w:right w:val="none" w:sz="0" w:space="0" w:color="auto"/>
      </w:divBdr>
    </w:div>
    <w:div w:id="1468401729">
      <w:bodyDiv w:val="1"/>
      <w:marLeft w:val="0"/>
      <w:marRight w:val="0"/>
      <w:marTop w:val="0"/>
      <w:marBottom w:val="0"/>
      <w:divBdr>
        <w:top w:val="none" w:sz="0" w:space="0" w:color="auto"/>
        <w:left w:val="none" w:sz="0" w:space="0" w:color="auto"/>
        <w:bottom w:val="none" w:sz="0" w:space="0" w:color="auto"/>
        <w:right w:val="none" w:sz="0" w:space="0" w:color="auto"/>
      </w:divBdr>
    </w:div>
    <w:div w:id="1478037998">
      <w:bodyDiv w:val="1"/>
      <w:marLeft w:val="0"/>
      <w:marRight w:val="0"/>
      <w:marTop w:val="0"/>
      <w:marBottom w:val="0"/>
      <w:divBdr>
        <w:top w:val="none" w:sz="0" w:space="0" w:color="auto"/>
        <w:left w:val="none" w:sz="0" w:space="0" w:color="auto"/>
        <w:bottom w:val="none" w:sz="0" w:space="0" w:color="auto"/>
        <w:right w:val="none" w:sz="0" w:space="0" w:color="auto"/>
      </w:divBdr>
    </w:div>
    <w:div w:id="1479107358">
      <w:bodyDiv w:val="1"/>
      <w:marLeft w:val="0"/>
      <w:marRight w:val="0"/>
      <w:marTop w:val="0"/>
      <w:marBottom w:val="0"/>
      <w:divBdr>
        <w:top w:val="none" w:sz="0" w:space="0" w:color="auto"/>
        <w:left w:val="none" w:sz="0" w:space="0" w:color="auto"/>
        <w:bottom w:val="none" w:sz="0" w:space="0" w:color="auto"/>
        <w:right w:val="none" w:sz="0" w:space="0" w:color="auto"/>
      </w:divBdr>
    </w:div>
    <w:div w:id="1487162855">
      <w:bodyDiv w:val="1"/>
      <w:marLeft w:val="30"/>
      <w:marRight w:val="30"/>
      <w:marTop w:val="0"/>
      <w:marBottom w:val="0"/>
      <w:divBdr>
        <w:top w:val="none" w:sz="0" w:space="0" w:color="auto"/>
        <w:left w:val="none" w:sz="0" w:space="0" w:color="auto"/>
        <w:bottom w:val="none" w:sz="0" w:space="0" w:color="auto"/>
        <w:right w:val="none" w:sz="0" w:space="0" w:color="auto"/>
      </w:divBdr>
      <w:divsChild>
        <w:div w:id="1437946628">
          <w:marLeft w:val="0"/>
          <w:marRight w:val="0"/>
          <w:marTop w:val="0"/>
          <w:marBottom w:val="0"/>
          <w:divBdr>
            <w:top w:val="none" w:sz="0" w:space="0" w:color="auto"/>
            <w:left w:val="none" w:sz="0" w:space="0" w:color="auto"/>
            <w:bottom w:val="none" w:sz="0" w:space="0" w:color="auto"/>
            <w:right w:val="none" w:sz="0" w:space="0" w:color="auto"/>
          </w:divBdr>
          <w:divsChild>
            <w:div w:id="542864167">
              <w:marLeft w:val="0"/>
              <w:marRight w:val="0"/>
              <w:marTop w:val="0"/>
              <w:marBottom w:val="0"/>
              <w:divBdr>
                <w:top w:val="none" w:sz="0" w:space="0" w:color="auto"/>
                <w:left w:val="none" w:sz="0" w:space="0" w:color="auto"/>
                <w:bottom w:val="none" w:sz="0" w:space="0" w:color="auto"/>
                <w:right w:val="none" w:sz="0" w:space="0" w:color="auto"/>
              </w:divBdr>
              <w:divsChild>
                <w:div w:id="1037661526">
                  <w:marLeft w:val="180"/>
                  <w:marRight w:val="0"/>
                  <w:marTop w:val="0"/>
                  <w:marBottom w:val="0"/>
                  <w:divBdr>
                    <w:top w:val="none" w:sz="0" w:space="0" w:color="auto"/>
                    <w:left w:val="none" w:sz="0" w:space="0" w:color="auto"/>
                    <w:bottom w:val="none" w:sz="0" w:space="0" w:color="auto"/>
                    <w:right w:val="none" w:sz="0" w:space="0" w:color="auto"/>
                  </w:divBdr>
                  <w:divsChild>
                    <w:div w:id="12163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258687">
      <w:bodyDiv w:val="1"/>
      <w:marLeft w:val="0"/>
      <w:marRight w:val="0"/>
      <w:marTop w:val="0"/>
      <w:marBottom w:val="0"/>
      <w:divBdr>
        <w:top w:val="none" w:sz="0" w:space="0" w:color="auto"/>
        <w:left w:val="none" w:sz="0" w:space="0" w:color="auto"/>
        <w:bottom w:val="none" w:sz="0" w:space="0" w:color="auto"/>
        <w:right w:val="none" w:sz="0" w:space="0" w:color="auto"/>
      </w:divBdr>
    </w:div>
    <w:div w:id="1528713757">
      <w:bodyDiv w:val="1"/>
      <w:marLeft w:val="0"/>
      <w:marRight w:val="0"/>
      <w:marTop w:val="0"/>
      <w:marBottom w:val="0"/>
      <w:divBdr>
        <w:top w:val="none" w:sz="0" w:space="0" w:color="auto"/>
        <w:left w:val="none" w:sz="0" w:space="0" w:color="auto"/>
        <w:bottom w:val="none" w:sz="0" w:space="0" w:color="auto"/>
        <w:right w:val="none" w:sz="0" w:space="0" w:color="auto"/>
      </w:divBdr>
    </w:div>
    <w:div w:id="1554581457">
      <w:bodyDiv w:val="1"/>
      <w:marLeft w:val="0"/>
      <w:marRight w:val="0"/>
      <w:marTop w:val="0"/>
      <w:marBottom w:val="0"/>
      <w:divBdr>
        <w:top w:val="none" w:sz="0" w:space="0" w:color="auto"/>
        <w:left w:val="none" w:sz="0" w:space="0" w:color="auto"/>
        <w:bottom w:val="none" w:sz="0" w:space="0" w:color="auto"/>
        <w:right w:val="none" w:sz="0" w:space="0" w:color="auto"/>
      </w:divBdr>
    </w:div>
    <w:div w:id="1614627245">
      <w:bodyDiv w:val="1"/>
      <w:marLeft w:val="0"/>
      <w:marRight w:val="0"/>
      <w:marTop w:val="0"/>
      <w:marBottom w:val="0"/>
      <w:divBdr>
        <w:top w:val="none" w:sz="0" w:space="0" w:color="auto"/>
        <w:left w:val="none" w:sz="0" w:space="0" w:color="auto"/>
        <w:bottom w:val="none" w:sz="0" w:space="0" w:color="auto"/>
        <w:right w:val="none" w:sz="0" w:space="0" w:color="auto"/>
      </w:divBdr>
    </w:div>
    <w:div w:id="1638074407">
      <w:bodyDiv w:val="1"/>
      <w:marLeft w:val="0"/>
      <w:marRight w:val="0"/>
      <w:marTop w:val="0"/>
      <w:marBottom w:val="0"/>
      <w:divBdr>
        <w:top w:val="none" w:sz="0" w:space="0" w:color="auto"/>
        <w:left w:val="none" w:sz="0" w:space="0" w:color="auto"/>
        <w:bottom w:val="none" w:sz="0" w:space="0" w:color="auto"/>
        <w:right w:val="none" w:sz="0" w:space="0" w:color="auto"/>
      </w:divBdr>
    </w:div>
    <w:div w:id="1641156648">
      <w:bodyDiv w:val="1"/>
      <w:marLeft w:val="0"/>
      <w:marRight w:val="0"/>
      <w:marTop w:val="0"/>
      <w:marBottom w:val="0"/>
      <w:divBdr>
        <w:top w:val="none" w:sz="0" w:space="0" w:color="auto"/>
        <w:left w:val="none" w:sz="0" w:space="0" w:color="auto"/>
        <w:bottom w:val="none" w:sz="0" w:space="0" w:color="auto"/>
        <w:right w:val="none" w:sz="0" w:space="0" w:color="auto"/>
      </w:divBdr>
    </w:div>
    <w:div w:id="1659310698">
      <w:bodyDiv w:val="1"/>
      <w:marLeft w:val="0"/>
      <w:marRight w:val="0"/>
      <w:marTop w:val="0"/>
      <w:marBottom w:val="0"/>
      <w:divBdr>
        <w:top w:val="none" w:sz="0" w:space="0" w:color="auto"/>
        <w:left w:val="none" w:sz="0" w:space="0" w:color="auto"/>
        <w:bottom w:val="none" w:sz="0" w:space="0" w:color="auto"/>
        <w:right w:val="none" w:sz="0" w:space="0" w:color="auto"/>
      </w:divBdr>
    </w:div>
    <w:div w:id="1673411744">
      <w:bodyDiv w:val="1"/>
      <w:marLeft w:val="0"/>
      <w:marRight w:val="0"/>
      <w:marTop w:val="0"/>
      <w:marBottom w:val="0"/>
      <w:divBdr>
        <w:top w:val="none" w:sz="0" w:space="0" w:color="auto"/>
        <w:left w:val="none" w:sz="0" w:space="0" w:color="auto"/>
        <w:bottom w:val="none" w:sz="0" w:space="0" w:color="auto"/>
        <w:right w:val="none" w:sz="0" w:space="0" w:color="auto"/>
      </w:divBdr>
    </w:div>
    <w:div w:id="1692292544">
      <w:bodyDiv w:val="1"/>
      <w:marLeft w:val="0"/>
      <w:marRight w:val="0"/>
      <w:marTop w:val="0"/>
      <w:marBottom w:val="0"/>
      <w:divBdr>
        <w:top w:val="none" w:sz="0" w:space="0" w:color="auto"/>
        <w:left w:val="none" w:sz="0" w:space="0" w:color="auto"/>
        <w:bottom w:val="none" w:sz="0" w:space="0" w:color="auto"/>
        <w:right w:val="none" w:sz="0" w:space="0" w:color="auto"/>
      </w:divBdr>
    </w:div>
    <w:div w:id="1695420676">
      <w:bodyDiv w:val="1"/>
      <w:marLeft w:val="0"/>
      <w:marRight w:val="0"/>
      <w:marTop w:val="0"/>
      <w:marBottom w:val="0"/>
      <w:divBdr>
        <w:top w:val="none" w:sz="0" w:space="0" w:color="auto"/>
        <w:left w:val="none" w:sz="0" w:space="0" w:color="auto"/>
        <w:bottom w:val="none" w:sz="0" w:space="0" w:color="auto"/>
        <w:right w:val="none" w:sz="0" w:space="0" w:color="auto"/>
      </w:divBdr>
    </w:div>
    <w:div w:id="1703019083">
      <w:bodyDiv w:val="1"/>
      <w:marLeft w:val="0"/>
      <w:marRight w:val="0"/>
      <w:marTop w:val="0"/>
      <w:marBottom w:val="0"/>
      <w:divBdr>
        <w:top w:val="none" w:sz="0" w:space="0" w:color="auto"/>
        <w:left w:val="none" w:sz="0" w:space="0" w:color="auto"/>
        <w:bottom w:val="none" w:sz="0" w:space="0" w:color="auto"/>
        <w:right w:val="none" w:sz="0" w:space="0" w:color="auto"/>
      </w:divBdr>
    </w:div>
    <w:div w:id="1775590264">
      <w:bodyDiv w:val="1"/>
      <w:marLeft w:val="0"/>
      <w:marRight w:val="0"/>
      <w:marTop w:val="0"/>
      <w:marBottom w:val="0"/>
      <w:divBdr>
        <w:top w:val="none" w:sz="0" w:space="0" w:color="auto"/>
        <w:left w:val="none" w:sz="0" w:space="0" w:color="auto"/>
        <w:bottom w:val="none" w:sz="0" w:space="0" w:color="auto"/>
        <w:right w:val="none" w:sz="0" w:space="0" w:color="auto"/>
      </w:divBdr>
    </w:div>
    <w:div w:id="1831677293">
      <w:bodyDiv w:val="1"/>
      <w:marLeft w:val="0"/>
      <w:marRight w:val="0"/>
      <w:marTop w:val="0"/>
      <w:marBottom w:val="0"/>
      <w:divBdr>
        <w:top w:val="none" w:sz="0" w:space="0" w:color="auto"/>
        <w:left w:val="none" w:sz="0" w:space="0" w:color="auto"/>
        <w:bottom w:val="none" w:sz="0" w:space="0" w:color="auto"/>
        <w:right w:val="none" w:sz="0" w:space="0" w:color="auto"/>
      </w:divBdr>
    </w:div>
    <w:div w:id="1853033851">
      <w:bodyDiv w:val="1"/>
      <w:marLeft w:val="0"/>
      <w:marRight w:val="0"/>
      <w:marTop w:val="0"/>
      <w:marBottom w:val="0"/>
      <w:divBdr>
        <w:top w:val="none" w:sz="0" w:space="0" w:color="auto"/>
        <w:left w:val="none" w:sz="0" w:space="0" w:color="auto"/>
        <w:bottom w:val="none" w:sz="0" w:space="0" w:color="auto"/>
        <w:right w:val="none" w:sz="0" w:space="0" w:color="auto"/>
      </w:divBdr>
    </w:div>
    <w:div w:id="1874269242">
      <w:bodyDiv w:val="1"/>
      <w:marLeft w:val="0"/>
      <w:marRight w:val="0"/>
      <w:marTop w:val="0"/>
      <w:marBottom w:val="0"/>
      <w:divBdr>
        <w:top w:val="none" w:sz="0" w:space="0" w:color="auto"/>
        <w:left w:val="none" w:sz="0" w:space="0" w:color="auto"/>
        <w:bottom w:val="none" w:sz="0" w:space="0" w:color="auto"/>
        <w:right w:val="none" w:sz="0" w:space="0" w:color="auto"/>
      </w:divBdr>
      <w:divsChild>
        <w:div w:id="1522819018">
          <w:marLeft w:val="0"/>
          <w:marRight w:val="0"/>
          <w:marTop w:val="0"/>
          <w:marBottom w:val="0"/>
          <w:divBdr>
            <w:top w:val="none" w:sz="0" w:space="0" w:color="auto"/>
            <w:left w:val="none" w:sz="0" w:space="0" w:color="auto"/>
            <w:bottom w:val="none" w:sz="0" w:space="0" w:color="auto"/>
            <w:right w:val="none" w:sz="0" w:space="0" w:color="auto"/>
          </w:divBdr>
        </w:div>
      </w:divsChild>
    </w:div>
    <w:div w:id="1916208866">
      <w:bodyDiv w:val="1"/>
      <w:marLeft w:val="0"/>
      <w:marRight w:val="0"/>
      <w:marTop w:val="0"/>
      <w:marBottom w:val="0"/>
      <w:divBdr>
        <w:top w:val="none" w:sz="0" w:space="0" w:color="auto"/>
        <w:left w:val="none" w:sz="0" w:space="0" w:color="auto"/>
        <w:bottom w:val="none" w:sz="0" w:space="0" w:color="auto"/>
        <w:right w:val="none" w:sz="0" w:space="0" w:color="auto"/>
      </w:divBdr>
    </w:div>
    <w:div w:id="1921596368">
      <w:bodyDiv w:val="1"/>
      <w:marLeft w:val="0"/>
      <w:marRight w:val="0"/>
      <w:marTop w:val="0"/>
      <w:marBottom w:val="0"/>
      <w:divBdr>
        <w:top w:val="none" w:sz="0" w:space="0" w:color="auto"/>
        <w:left w:val="none" w:sz="0" w:space="0" w:color="auto"/>
        <w:bottom w:val="none" w:sz="0" w:space="0" w:color="auto"/>
        <w:right w:val="none" w:sz="0" w:space="0" w:color="auto"/>
      </w:divBdr>
    </w:div>
    <w:div w:id="1998144063">
      <w:bodyDiv w:val="1"/>
      <w:marLeft w:val="0"/>
      <w:marRight w:val="0"/>
      <w:marTop w:val="0"/>
      <w:marBottom w:val="0"/>
      <w:divBdr>
        <w:top w:val="none" w:sz="0" w:space="0" w:color="auto"/>
        <w:left w:val="none" w:sz="0" w:space="0" w:color="auto"/>
        <w:bottom w:val="none" w:sz="0" w:space="0" w:color="auto"/>
        <w:right w:val="none" w:sz="0" w:space="0" w:color="auto"/>
      </w:divBdr>
    </w:div>
    <w:div w:id="2004233069">
      <w:bodyDiv w:val="1"/>
      <w:marLeft w:val="0"/>
      <w:marRight w:val="0"/>
      <w:marTop w:val="0"/>
      <w:marBottom w:val="0"/>
      <w:divBdr>
        <w:top w:val="none" w:sz="0" w:space="0" w:color="auto"/>
        <w:left w:val="none" w:sz="0" w:space="0" w:color="auto"/>
        <w:bottom w:val="none" w:sz="0" w:space="0" w:color="auto"/>
        <w:right w:val="none" w:sz="0" w:space="0" w:color="auto"/>
      </w:divBdr>
    </w:div>
    <w:div w:id="2044747117">
      <w:bodyDiv w:val="1"/>
      <w:marLeft w:val="0"/>
      <w:marRight w:val="0"/>
      <w:marTop w:val="0"/>
      <w:marBottom w:val="0"/>
      <w:divBdr>
        <w:top w:val="none" w:sz="0" w:space="0" w:color="auto"/>
        <w:left w:val="none" w:sz="0" w:space="0" w:color="auto"/>
        <w:bottom w:val="none" w:sz="0" w:space="0" w:color="auto"/>
        <w:right w:val="none" w:sz="0" w:space="0" w:color="auto"/>
      </w:divBdr>
    </w:div>
    <w:div w:id="2062710523">
      <w:bodyDiv w:val="1"/>
      <w:marLeft w:val="0"/>
      <w:marRight w:val="0"/>
      <w:marTop w:val="0"/>
      <w:marBottom w:val="0"/>
      <w:divBdr>
        <w:top w:val="none" w:sz="0" w:space="0" w:color="auto"/>
        <w:left w:val="none" w:sz="0" w:space="0" w:color="auto"/>
        <w:bottom w:val="none" w:sz="0" w:space="0" w:color="auto"/>
        <w:right w:val="none" w:sz="0" w:space="0" w:color="auto"/>
      </w:divBdr>
    </w:div>
    <w:div w:id="2126346995">
      <w:bodyDiv w:val="1"/>
      <w:marLeft w:val="0"/>
      <w:marRight w:val="0"/>
      <w:marTop w:val="0"/>
      <w:marBottom w:val="0"/>
      <w:divBdr>
        <w:top w:val="none" w:sz="0" w:space="0" w:color="auto"/>
        <w:left w:val="none" w:sz="0" w:space="0" w:color="auto"/>
        <w:bottom w:val="none" w:sz="0" w:space="0" w:color="auto"/>
        <w:right w:val="none" w:sz="0" w:space="0" w:color="auto"/>
      </w:divBdr>
      <w:divsChild>
        <w:div w:id="857932710">
          <w:marLeft w:val="0"/>
          <w:marRight w:val="0"/>
          <w:marTop w:val="0"/>
          <w:marBottom w:val="0"/>
          <w:divBdr>
            <w:top w:val="none" w:sz="0" w:space="0" w:color="auto"/>
            <w:left w:val="none" w:sz="0" w:space="0" w:color="auto"/>
            <w:bottom w:val="none" w:sz="0" w:space="0" w:color="auto"/>
            <w:right w:val="none" w:sz="0" w:space="0" w:color="auto"/>
          </w:divBdr>
          <w:divsChild>
            <w:div w:id="611205016">
              <w:marLeft w:val="0"/>
              <w:marRight w:val="0"/>
              <w:marTop w:val="0"/>
              <w:marBottom w:val="0"/>
              <w:divBdr>
                <w:top w:val="none" w:sz="0" w:space="0" w:color="auto"/>
                <w:left w:val="none" w:sz="0" w:space="0" w:color="auto"/>
                <w:bottom w:val="none" w:sz="0" w:space="0" w:color="auto"/>
                <w:right w:val="none" w:sz="0" w:space="0" w:color="auto"/>
              </w:divBdr>
              <w:divsChild>
                <w:div w:id="124929096">
                  <w:marLeft w:val="0"/>
                  <w:marRight w:val="0"/>
                  <w:marTop w:val="0"/>
                  <w:marBottom w:val="0"/>
                  <w:divBdr>
                    <w:top w:val="none" w:sz="0" w:space="0" w:color="auto"/>
                    <w:left w:val="none" w:sz="0" w:space="0" w:color="auto"/>
                    <w:bottom w:val="none" w:sz="0" w:space="0" w:color="auto"/>
                    <w:right w:val="none" w:sz="0" w:space="0" w:color="auto"/>
                  </w:divBdr>
                  <w:divsChild>
                    <w:div w:id="12495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hyperlink" Target="mailto:sqescrituracao@oliveiratrust.com.br"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ger2.agente@oliveiratrust.com.br" TargetMode="External"/><Relationship Id="rId2" Type="http://schemas.openxmlformats.org/officeDocument/2006/relationships/customXml" Target="../customXml/item2.xml"/><Relationship Id="rId16" Type="http://schemas.openxmlformats.org/officeDocument/2006/relationships/hyperlink" Target="https://www.usinacerradao.com.br/"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valores.mobiliarios@b3.com.b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1 6 " ? > < p r o p e r t i e s   x m l n s = " h t t p : / / w w w . i m a n a g e . c o m / w o r k / x m l s c h e m a " >  
     < d o c u m e n t i d > T E X T ! 5 4 4 9 6 4 0 9 . 1 1 < / d o c u m e n t i d >  
     < s e n d e r i d > M Q A < / s e n d e r i d >  
     < s e n d e r e m a i l > M F R O D R I G U E S @ M A C H A D O M E Y E R . C O M . B R < / s e n d e r e m a i l >  
     < l a s t m o d i f i e d > 2 0 2 1 - 0 8 - 0 5 T 2 1 : 0 9 : 0 0 . 0 0 0 0 0 0 0 - 0 3 : 0 0 < / l a s t m o d i f i e d >  
     < d a t a b a s e > T E X T < / d a t a b a s e >  
 < / 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1 6 " ? > < p r o p e r t i e s   x m l n s = " h t t p : / / w w w . i m a n a g e . c o m / w o r k / x m l s c h e m a " >  
     < d o c u m e n t i d > G E D ! 4 9 5 4 5 0 4 . 1 0 < / d o c u m e n t i d >  
     < s e n d e r i d > M R A M O S < / s e n d e r i d >  
     < s e n d e r e m a i l > M R A M O S @ V I E I R A R E Z E N D E . C O M . B R < / s e n d e r e m a i l >  
     < l a s t m o d i f i e d > 2 0 2 1 - 1 1 - 0 9 T 1 0 : 4 6 : 0 0 . 0 0 0 0 0 0 0 - 0 3 : 0 0 < / l a s t m o d i f i e d >  
     < d a t a b a s e > G E D < / d a t a b a s e >  
 < / p r o p e r t i e s > 
</file>

<file path=customXml/itemProps1.xml><?xml version="1.0" encoding="utf-8"?>
<ds:datastoreItem xmlns:ds="http://schemas.openxmlformats.org/officeDocument/2006/customXml" ds:itemID="{C56192B5-1969-4E9E-B152-5C84113D839D}">
  <ds:schemaRefs>
    <ds:schemaRef ds:uri="http://schemas.openxmlformats.org/officeDocument/2006/bibliography"/>
  </ds:schemaRefs>
</ds:datastoreItem>
</file>

<file path=customXml/itemProps2.xml><?xml version="1.0" encoding="utf-8"?>
<ds:datastoreItem xmlns:ds="http://schemas.openxmlformats.org/officeDocument/2006/customXml" ds:itemID="{C01F3950-D31B-477D-9A12-AC8BA666F155}">
  <ds:schemaRefs>
    <ds:schemaRef ds:uri="http://www.imanage.com/work/xmlschema"/>
  </ds:schemaRefs>
</ds:datastoreItem>
</file>

<file path=customXml/itemProps3.xml><?xml version="1.0" encoding="utf-8"?>
<ds:datastoreItem xmlns:ds="http://schemas.openxmlformats.org/officeDocument/2006/customXml" ds:itemID="{B1DB0D16-1CEA-4B35-AB5F-C4F01C29EC85}">
  <ds:schemaRefs>
    <ds:schemaRef ds:uri="http://schemas.openxmlformats.org/officeDocument/2006/bibliography"/>
  </ds:schemaRefs>
</ds:datastoreItem>
</file>

<file path=customXml/itemProps4.xml><?xml version="1.0" encoding="utf-8"?>
<ds:datastoreItem xmlns:ds="http://schemas.openxmlformats.org/officeDocument/2006/customXml" ds:itemID="{E3BE4ACF-A657-4A37-AB20-D9A21B13E6A8}">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24696</Words>
  <Characters>133363</Characters>
  <Application>Microsoft Office Word</Application>
  <DocSecurity>0</DocSecurity>
  <Lines>1111</Lines>
  <Paragraphs>315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157744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2021-11-09T17:03:00Z</dcterms:created>
  <dcterms:modified xsi:type="dcterms:W3CDTF">2021-11-09T17:03:00Z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4954504v2</vt:lpwstr>
  </property>
  <property fmtid="{D5CDD505-2E9C-101B-9397-08002B2CF9AE}" pid="3" name="MSIP_Label_2d75b7db-71d4-4cc1-8b1d-184309ef2b29_Enabled">
    <vt:lpwstr>true</vt:lpwstr>
  </property>
  <property fmtid="{D5CDD505-2E9C-101B-9397-08002B2CF9AE}" pid="4" name="MSIP_Label_2d75b7db-71d4-4cc1-8b1d-184309ef2b29_SetDate">
    <vt:lpwstr>2021-10-28T00:29:21Z</vt:lpwstr>
  </property>
  <property fmtid="{D5CDD505-2E9C-101B-9397-08002B2CF9AE}" pid="5" name="MSIP_Label_2d75b7db-71d4-4cc1-8b1d-184309ef2b29_Method">
    <vt:lpwstr>Standard</vt:lpwstr>
  </property>
  <property fmtid="{D5CDD505-2E9C-101B-9397-08002B2CF9AE}" pid="6" name="MSIP_Label_2d75b7db-71d4-4cc1-8b1d-184309ef2b29_Name">
    <vt:lpwstr>2d75b7db-71d4-4cc1-8b1d-184309ef2b29</vt:lpwstr>
  </property>
  <property fmtid="{D5CDD505-2E9C-101B-9397-08002B2CF9AE}" pid="7" name="MSIP_Label_2d75b7db-71d4-4cc1-8b1d-184309ef2b29_SiteId">
    <vt:lpwstr>591669a0-183f-49a5-98f4-9aa0d0b63d81</vt:lpwstr>
  </property>
  <property fmtid="{D5CDD505-2E9C-101B-9397-08002B2CF9AE}" pid="8" name="MSIP_Label_2d75b7db-71d4-4cc1-8b1d-184309ef2b29_ActionId">
    <vt:lpwstr>51faa4fe-6f28-415b-a3fe-da03a08e2534</vt:lpwstr>
  </property>
  <property fmtid="{D5CDD505-2E9C-101B-9397-08002B2CF9AE}" pid="9" name="MSIP_Label_2d75b7db-71d4-4cc1-8b1d-184309ef2b29_ContentBits">
    <vt:lpwstr>2</vt:lpwstr>
  </property>
</Properties>
</file>
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A3F6" w14:textId="77777777" w:rsidR="00A125C6" w:rsidRPr="00355F6F" w:rsidRDefault="00A125C6" w:rsidP="00355F6F">
      <w:pPr>
        <w:pBdr>
          <w:bottom w:val="double" w:sz="6" w:space="1" w:color="auto"/>
        </w:pBdr>
        <w:shd w:val="clear" w:color="auto" w:fill="FFFFFF"/>
        <w:spacing w:line="340" w:lineRule="exact"/>
        <w:rPr>
          <w:sz w:val="24"/>
          <w:szCs w:val="24"/>
        </w:rPr>
      </w:pPr>
    </w:p>
    <w:p w14:paraId="01F5BD95" w14:textId="77777777" w:rsidR="00A125C6" w:rsidRPr="00355F6F" w:rsidRDefault="00A125C6" w:rsidP="00A125C6">
      <w:pPr>
        <w:spacing w:line="340" w:lineRule="exact"/>
        <w:contextualSpacing/>
        <w:rPr>
          <w:b/>
          <w:bCs/>
          <w:color w:val="000000"/>
          <w:sz w:val="24"/>
          <w:szCs w:val="24"/>
        </w:rPr>
      </w:pPr>
    </w:p>
    <w:p w14:paraId="4B76ACDC" w14:textId="77777777" w:rsidR="00A125C6" w:rsidRPr="00355F6F" w:rsidRDefault="00A125C6" w:rsidP="00A125C6">
      <w:pPr>
        <w:pStyle w:val="Body"/>
        <w:widowControl w:val="0"/>
        <w:spacing w:after="0" w:line="340" w:lineRule="exact"/>
        <w:contextualSpacing/>
        <w:rPr>
          <w:rFonts w:ascii="Calibri" w:hAnsi="Calibri" w:cs="Calibri"/>
          <w:sz w:val="24"/>
          <w:szCs w:val="24"/>
        </w:rPr>
      </w:pPr>
    </w:p>
    <w:p w14:paraId="22D24274" w14:textId="56665D4C" w:rsidR="00A125C6" w:rsidRPr="0098604E" w:rsidRDefault="00A125C6" w:rsidP="00355F6F">
      <w:pPr>
        <w:widowControl w:val="0"/>
        <w:spacing w:line="340" w:lineRule="exact"/>
        <w:contextualSpacing/>
        <w:jc w:val="both"/>
        <w:rPr>
          <w:rFonts w:asciiTheme="minorHAnsi" w:hAnsiTheme="minorHAnsi" w:cstheme="minorHAnsi"/>
          <w:b/>
          <w:caps/>
          <w:color w:val="000000" w:themeColor="text1"/>
          <w:sz w:val="24"/>
          <w:szCs w:val="24"/>
        </w:rPr>
      </w:pPr>
      <w:bookmarkStart w:id="0" w:name="_DV_M0"/>
      <w:bookmarkEnd w:id="0"/>
      <w:r w:rsidRPr="0098604E">
        <w:rPr>
          <w:rFonts w:asciiTheme="minorHAnsi" w:hAnsiTheme="minorHAnsi" w:cstheme="minorHAnsi"/>
          <w:b/>
          <w:caps/>
          <w:color w:val="000000" w:themeColor="text1"/>
          <w:sz w:val="24"/>
          <w:szCs w:val="24"/>
        </w:rPr>
        <w:t xml:space="preserve">INSTRUMENTO PARTICULAR DE ESCRITURA </w:t>
      </w:r>
      <w:r w:rsidRPr="003C5990">
        <w:rPr>
          <w:rFonts w:asciiTheme="minorHAnsi" w:hAnsiTheme="minorHAnsi" w:cstheme="minorHAnsi"/>
          <w:b/>
          <w:caps/>
          <w:color w:val="000000" w:themeColor="text1"/>
          <w:sz w:val="24"/>
          <w:szCs w:val="24"/>
        </w:rPr>
        <w:t xml:space="preserve">DA </w:t>
      </w:r>
      <w:r w:rsidRPr="005B15F5">
        <w:rPr>
          <w:rFonts w:asciiTheme="minorHAnsi" w:hAnsiTheme="minorHAnsi"/>
          <w:b/>
          <w:caps/>
          <w:color w:val="000000" w:themeColor="text1"/>
          <w:sz w:val="24"/>
        </w:rPr>
        <w:t>1ª (PRIMEIRA</w:t>
      </w:r>
      <w:r w:rsidRPr="00936D26">
        <w:rPr>
          <w:rFonts w:asciiTheme="minorHAnsi" w:hAnsiTheme="minorHAnsi" w:cstheme="minorHAnsi"/>
          <w:b/>
          <w:caps/>
          <w:color w:val="000000" w:themeColor="text1"/>
          <w:sz w:val="24"/>
          <w:szCs w:val="24"/>
        </w:rPr>
        <w:t>)</w:t>
      </w:r>
      <w:r w:rsidRPr="003C5990">
        <w:rPr>
          <w:rFonts w:asciiTheme="minorHAnsi" w:hAnsiTheme="minorHAnsi" w:cstheme="minorHAnsi"/>
          <w:b/>
          <w:caps/>
          <w:color w:val="000000" w:themeColor="text1"/>
          <w:sz w:val="24"/>
          <w:szCs w:val="24"/>
        </w:rPr>
        <w:t xml:space="preserve"> EMISSÃO</w:t>
      </w:r>
      <w:r w:rsidRPr="0098604E">
        <w:rPr>
          <w:rFonts w:asciiTheme="minorHAnsi" w:hAnsiTheme="minorHAnsi" w:cstheme="minorHAnsi"/>
          <w:b/>
          <w:caps/>
          <w:color w:val="000000" w:themeColor="text1"/>
          <w:sz w:val="24"/>
          <w:szCs w:val="24"/>
        </w:rPr>
        <w:t xml:space="preserve"> DE DEBÊNTURES SIMPLES, NÃO CONVERSÍVEIS EM AÇÕES, </w:t>
      </w:r>
      <w:r w:rsidRPr="0098604E">
        <w:rPr>
          <w:rFonts w:asciiTheme="minorHAnsi" w:hAnsiTheme="minorHAnsi" w:cstheme="minorHAnsi"/>
          <w:b/>
          <w:caps/>
          <w:sz w:val="24"/>
          <w:szCs w:val="24"/>
        </w:rPr>
        <w:t>da Espécie COM Garantia Real</w:t>
      </w:r>
      <w:r w:rsidRPr="0098604E">
        <w:rPr>
          <w:rFonts w:asciiTheme="minorHAnsi" w:hAnsiTheme="minorHAnsi" w:cstheme="minorHAnsi"/>
          <w:b/>
          <w:caps/>
          <w:color w:val="000000" w:themeColor="text1"/>
          <w:sz w:val="24"/>
          <w:szCs w:val="24"/>
        </w:rPr>
        <w:t xml:space="preserve">, EM SÉRIE ÚNICA, PARA DISTRIBUIÇÃO PÚBLICA, COM ESFORÇOS RESTRITOS de distribuição, DA Sterlite brazil PARTICIPAçõES S.A. </w:t>
      </w:r>
    </w:p>
    <w:p w14:paraId="774C0E0A" w14:textId="77777777" w:rsidR="00A125C6" w:rsidRPr="0098604E" w:rsidRDefault="00A125C6" w:rsidP="00355F6F">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3BC394C9" w14:textId="7642C994"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592FC64C"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18D7454D"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color w:val="000000" w:themeColor="text1"/>
          <w:sz w:val="24"/>
          <w:szCs w:val="24"/>
        </w:rPr>
      </w:pPr>
      <w:bookmarkStart w:id="1" w:name="_DV_M1"/>
      <w:bookmarkEnd w:id="1"/>
      <w:r w:rsidRPr="0098604E">
        <w:rPr>
          <w:rFonts w:asciiTheme="minorHAnsi" w:hAnsiTheme="minorHAnsi" w:cstheme="minorHAnsi"/>
          <w:color w:val="000000" w:themeColor="text1"/>
          <w:sz w:val="24"/>
          <w:szCs w:val="24"/>
        </w:rPr>
        <w:t>entre</w:t>
      </w:r>
    </w:p>
    <w:p w14:paraId="158A5FD6"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smallCaps/>
          <w:color w:val="000000" w:themeColor="text1"/>
          <w:sz w:val="24"/>
          <w:szCs w:val="24"/>
        </w:rPr>
      </w:pPr>
    </w:p>
    <w:p w14:paraId="788B4571"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smallCaps/>
          <w:color w:val="000000" w:themeColor="text1"/>
          <w:sz w:val="24"/>
          <w:szCs w:val="24"/>
        </w:rPr>
      </w:pPr>
    </w:p>
    <w:p w14:paraId="11F402CE"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smallCaps/>
          <w:color w:val="000000" w:themeColor="text1"/>
          <w:sz w:val="24"/>
          <w:szCs w:val="24"/>
        </w:rPr>
      </w:pPr>
    </w:p>
    <w:p w14:paraId="591C4AF6" w14:textId="77777777" w:rsidR="00A125C6" w:rsidRPr="0098604E" w:rsidRDefault="00A125C6" w:rsidP="00355F6F">
      <w:pPr>
        <w:widowControl w:val="0"/>
        <w:shd w:val="clear" w:color="auto" w:fill="FFFFFF"/>
        <w:spacing w:line="340" w:lineRule="exact"/>
        <w:contextualSpacing/>
        <w:jc w:val="center"/>
        <w:rPr>
          <w:rFonts w:asciiTheme="minorHAnsi" w:hAnsiTheme="minorHAnsi" w:cstheme="minorHAnsi"/>
          <w:b/>
          <w:smallCaps/>
          <w:color w:val="000000" w:themeColor="text1"/>
          <w:sz w:val="24"/>
          <w:szCs w:val="24"/>
        </w:rPr>
      </w:pPr>
      <w:bookmarkStart w:id="2" w:name="_DV_M2"/>
      <w:bookmarkEnd w:id="2"/>
      <w:r w:rsidRPr="0098604E">
        <w:rPr>
          <w:rFonts w:asciiTheme="minorHAnsi" w:hAnsiTheme="minorHAnsi" w:cstheme="minorHAnsi"/>
          <w:b/>
          <w:caps/>
          <w:color w:val="000000" w:themeColor="text1"/>
          <w:sz w:val="24"/>
          <w:szCs w:val="24"/>
        </w:rPr>
        <w:t>sterlite brazil PARTICIPAçõES S.A.</w:t>
      </w:r>
    </w:p>
    <w:p w14:paraId="2D74AD10" w14:textId="7B3C3A62" w:rsidR="00A125C6" w:rsidRPr="0098604E" w:rsidRDefault="00A125C6" w:rsidP="00355F6F">
      <w:pPr>
        <w:widowControl w:val="0"/>
        <w:shd w:val="clear" w:color="auto" w:fill="FFFFFF"/>
        <w:spacing w:line="340" w:lineRule="exact"/>
        <w:contextualSpacing/>
        <w:jc w:val="center"/>
        <w:rPr>
          <w:rFonts w:asciiTheme="minorHAnsi" w:hAnsiTheme="minorHAnsi" w:cstheme="minorHAnsi"/>
          <w:i/>
          <w:color w:val="000000" w:themeColor="text1"/>
          <w:sz w:val="24"/>
          <w:szCs w:val="24"/>
        </w:rPr>
      </w:pPr>
      <w:bookmarkStart w:id="3" w:name="_DV_M3"/>
      <w:bookmarkEnd w:id="3"/>
      <w:r w:rsidRPr="0098604E">
        <w:rPr>
          <w:rFonts w:asciiTheme="minorHAnsi" w:hAnsiTheme="minorHAnsi" w:cstheme="minorHAnsi"/>
          <w:i/>
          <w:color w:val="000000" w:themeColor="text1"/>
          <w:sz w:val="24"/>
          <w:szCs w:val="24"/>
        </w:rPr>
        <w:t>como Emissora</w:t>
      </w:r>
    </w:p>
    <w:p w14:paraId="702015A7"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19EB9584" w14:textId="77777777" w:rsidR="00A125C6" w:rsidRPr="0098604E" w:rsidRDefault="00A125C6" w:rsidP="00355F6F">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7DD3A784" w14:textId="77777777" w:rsidR="00A125C6" w:rsidRPr="0098604E" w:rsidRDefault="00A125C6" w:rsidP="00355F6F">
      <w:pPr>
        <w:widowControl w:val="0"/>
        <w:spacing w:line="340" w:lineRule="exact"/>
        <w:contextualSpacing/>
        <w:jc w:val="center"/>
        <w:rPr>
          <w:rFonts w:asciiTheme="minorHAnsi" w:hAnsiTheme="minorHAnsi" w:cstheme="minorHAnsi"/>
          <w:color w:val="000000" w:themeColor="text1"/>
          <w:sz w:val="24"/>
          <w:szCs w:val="24"/>
        </w:rPr>
      </w:pPr>
      <w:bookmarkStart w:id="4" w:name="_DV_M4"/>
      <w:bookmarkEnd w:id="4"/>
      <w:r w:rsidRPr="0098604E">
        <w:rPr>
          <w:rFonts w:asciiTheme="minorHAnsi" w:hAnsiTheme="minorHAnsi" w:cstheme="minorHAnsi"/>
          <w:color w:val="000000" w:themeColor="text1"/>
          <w:sz w:val="24"/>
          <w:szCs w:val="24"/>
        </w:rPr>
        <w:t>e</w:t>
      </w:r>
    </w:p>
    <w:p w14:paraId="3BCE667E" w14:textId="77777777" w:rsidR="00A125C6" w:rsidRPr="0098604E" w:rsidRDefault="00A125C6" w:rsidP="00355F6F">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783ECD35" w14:textId="150E06FF"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07FA7BDD" w14:textId="77777777" w:rsidR="003C5990" w:rsidRPr="004F52FF" w:rsidRDefault="003C5990" w:rsidP="003C5990">
      <w:pPr>
        <w:widowControl w:val="0"/>
        <w:spacing w:line="340" w:lineRule="exact"/>
        <w:contextualSpacing/>
        <w:jc w:val="center"/>
        <w:rPr>
          <w:rFonts w:asciiTheme="minorHAnsi" w:hAnsiTheme="minorHAnsi" w:cstheme="minorHAnsi"/>
          <w:sz w:val="24"/>
          <w:szCs w:val="24"/>
        </w:rPr>
      </w:pPr>
      <w:bookmarkStart w:id="5" w:name="_DV_M5"/>
      <w:bookmarkEnd w:id="5"/>
      <w:r w:rsidRPr="004F52FF">
        <w:rPr>
          <w:rFonts w:asciiTheme="minorHAnsi" w:hAnsiTheme="minorHAnsi" w:cstheme="minorHAnsi"/>
          <w:b/>
          <w:bCs/>
          <w:sz w:val="24"/>
          <w:szCs w:val="24"/>
        </w:rPr>
        <w:t>OLIVEIRA TRUST DISTRIBUIDORA DE TÍTULOS E VALORES MOBILIÁRIOS S.A.</w:t>
      </w:r>
    </w:p>
    <w:p w14:paraId="44509D0C" w14:textId="77777777" w:rsidR="00A125C6" w:rsidRPr="0098604E" w:rsidRDefault="00A125C6" w:rsidP="00355F6F">
      <w:pPr>
        <w:widowControl w:val="0"/>
        <w:shd w:val="clear" w:color="auto" w:fill="FFFFFF"/>
        <w:spacing w:line="340" w:lineRule="exact"/>
        <w:contextualSpacing/>
        <w:jc w:val="center"/>
        <w:rPr>
          <w:rFonts w:asciiTheme="minorHAnsi" w:hAnsiTheme="minorHAnsi" w:cstheme="minorHAnsi"/>
          <w:i/>
          <w:color w:val="000000" w:themeColor="text1"/>
          <w:sz w:val="24"/>
          <w:szCs w:val="24"/>
        </w:rPr>
      </w:pPr>
      <w:bookmarkStart w:id="6" w:name="_DV_M6"/>
      <w:bookmarkEnd w:id="6"/>
      <w:r w:rsidRPr="0098604E">
        <w:rPr>
          <w:rFonts w:asciiTheme="minorHAnsi" w:hAnsiTheme="minorHAnsi" w:cstheme="minorHAnsi"/>
          <w:i/>
          <w:color w:val="000000" w:themeColor="text1"/>
          <w:sz w:val="24"/>
          <w:szCs w:val="24"/>
        </w:rPr>
        <w:t>como Agente Fiduciário, representando a comunhão dos Debenturistas</w:t>
      </w:r>
    </w:p>
    <w:p w14:paraId="63A59D24" w14:textId="77777777" w:rsidR="00A125C6" w:rsidRPr="0098604E" w:rsidRDefault="00A125C6" w:rsidP="00355F6F">
      <w:pPr>
        <w:widowControl w:val="0"/>
        <w:shd w:val="clear" w:color="auto" w:fill="FFFFFF"/>
        <w:spacing w:line="340" w:lineRule="exact"/>
        <w:contextualSpacing/>
        <w:jc w:val="center"/>
        <w:rPr>
          <w:rFonts w:asciiTheme="minorHAnsi" w:hAnsiTheme="minorHAnsi" w:cstheme="minorHAnsi"/>
          <w:i/>
          <w:color w:val="000000" w:themeColor="text1"/>
          <w:sz w:val="24"/>
          <w:szCs w:val="24"/>
        </w:rPr>
      </w:pPr>
    </w:p>
    <w:p w14:paraId="638A485D"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i/>
          <w:color w:val="000000" w:themeColor="text1"/>
          <w:sz w:val="24"/>
          <w:szCs w:val="24"/>
        </w:rPr>
      </w:pPr>
    </w:p>
    <w:p w14:paraId="4B071344"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i/>
          <w:color w:val="000000" w:themeColor="text1"/>
          <w:sz w:val="24"/>
          <w:szCs w:val="24"/>
        </w:rPr>
      </w:pPr>
    </w:p>
    <w:p w14:paraId="697AFEBA" w14:textId="77777777" w:rsidR="00A125C6" w:rsidRPr="0098604E" w:rsidRDefault="00A125C6" w:rsidP="00A125C6">
      <w:pPr>
        <w:spacing w:line="320" w:lineRule="exact"/>
        <w:jc w:val="center"/>
        <w:rPr>
          <w:rFonts w:asciiTheme="minorHAnsi" w:hAnsiTheme="minorHAnsi" w:cstheme="minorHAnsi"/>
          <w:smallCaps/>
          <w:sz w:val="24"/>
          <w:szCs w:val="24"/>
        </w:rPr>
      </w:pPr>
      <w:bookmarkStart w:id="7" w:name="_DV_M7"/>
      <w:bookmarkStart w:id="8" w:name="_DV_M8"/>
      <w:bookmarkStart w:id="9" w:name="_DV_M9"/>
      <w:bookmarkEnd w:id="7"/>
      <w:bookmarkEnd w:id="8"/>
      <w:bookmarkEnd w:id="9"/>
    </w:p>
    <w:p w14:paraId="2E8B1C68" w14:textId="77777777" w:rsidR="00A125C6" w:rsidRPr="0098604E" w:rsidRDefault="00A125C6" w:rsidP="00A125C6">
      <w:pPr>
        <w:spacing w:line="320" w:lineRule="exact"/>
        <w:jc w:val="center"/>
        <w:rPr>
          <w:rFonts w:asciiTheme="minorHAnsi" w:hAnsiTheme="minorHAnsi" w:cstheme="minorHAnsi"/>
          <w:color w:val="000000"/>
          <w:sz w:val="24"/>
          <w:szCs w:val="24"/>
        </w:rPr>
      </w:pPr>
      <w:bookmarkStart w:id="10" w:name="_Hlk68709183"/>
      <w:r w:rsidRPr="0098604E">
        <w:rPr>
          <w:rFonts w:asciiTheme="minorHAnsi" w:hAnsiTheme="minorHAnsi" w:cstheme="minorHAnsi"/>
          <w:color w:val="000000"/>
          <w:sz w:val="24"/>
          <w:szCs w:val="24"/>
        </w:rPr>
        <w:t>___________________</w:t>
      </w:r>
    </w:p>
    <w:p w14:paraId="29CD9EC5" w14:textId="729D10FA" w:rsidR="00A125C6" w:rsidRPr="0098604E" w:rsidRDefault="00A125C6" w:rsidP="00355F6F">
      <w:pPr>
        <w:spacing w:line="320" w:lineRule="exact"/>
        <w:jc w:val="center"/>
        <w:rPr>
          <w:rFonts w:asciiTheme="minorHAnsi" w:hAnsiTheme="minorHAnsi" w:cstheme="minorHAnsi"/>
          <w:color w:val="000000"/>
          <w:sz w:val="24"/>
          <w:szCs w:val="24"/>
        </w:rPr>
      </w:pPr>
      <w:r w:rsidRPr="0098604E">
        <w:rPr>
          <w:rFonts w:asciiTheme="minorHAnsi" w:hAnsiTheme="minorHAnsi" w:cstheme="minorHAnsi"/>
          <w:color w:val="000000"/>
          <w:sz w:val="24"/>
          <w:szCs w:val="24"/>
        </w:rPr>
        <w:t>Datado de</w:t>
      </w:r>
    </w:p>
    <w:p w14:paraId="5050AF00" w14:textId="42DCDA06" w:rsidR="00A125C6" w:rsidRPr="0098604E" w:rsidRDefault="00A125C6" w:rsidP="00355F6F">
      <w:pPr>
        <w:spacing w:line="320" w:lineRule="exact"/>
        <w:ind w:left="1418" w:hanging="1418"/>
        <w:jc w:val="center"/>
        <w:rPr>
          <w:rFonts w:asciiTheme="minorHAnsi" w:hAnsiTheme="minorHAnsi" w:cstheme="minorHAnsi"/>
          <w:color w:val="000000"/>
          <w:sz w:val="24"/>
          <w:szCs w:val="24"/>
        </w:rPr>
      </w:pPr>
      <w:r w:rsidRPr="0098604E">
        <w:rPr>
          <w:rFonts w:asciiTheme="minorHAnsi" w:hAnsiTheme="minorHAnsi" w:cstheme="minorHAnsi"/>
          <w:color w:val="000000"/>
          <w:sz w:val="24"/>
          <w:szCs w:val="24"/>
          <w:highlight w:val="lightGray"/>
        </w:rPr>
        <w:t>[=]</w:t>
      </w:r>
      <w:r w:rsidRPr="0098604E">
        <w:rPr>
          <w:rFonts w:asciiTheme="minorHAnsi" w:hAnsiTheme="minorHAnsi" w:cstheme="minorHAnsi"/>
          <w:color w:val="000000"/>
          <w:sz w:val="24"/>
          <w:szCs w:val="24"/>
        </w:rPr>
        <w:t xml:space="preserve"> de </w:t>
      </w:r>
      <w:r w:rsidR="00C12DCC">
        <w:rPr>
          <w:rFonts w:asciiTheme="minorHAnsi" w:hAnsiTheme="minorHAnsi" w:cstheme="minorHAnsi"/>
          <w:color w:val="000000"/>
          <w:sz w:val="24"/>
          <w:szCs w:val="24"/>
        </w:rPr>
        <w:t>outubro</w:t>
      </w:r>
      <w:r w:rsidRPr="0098604E">
        <w:rPr>
          <w:rFonts w:asciiTheme="minorHAnsi" w:hAnsiTheme="minorHAnsi" w:cstheme="minorHAnsi"/>
          <w:color w:val="000000"/>
          <w:sz w:val="24"/>
          <w:szCs w:val="24"/>
        </w:rPr>
        <w:t xml:space="preserve"> de 2022</w:t>
      </w:r>
    </w:p>
    <w:p w14:paraId="42567F1F" w14:textId="77777777" w:rsidR="00A125C6" w:rsidRPr="0098604E" w:rsidRDefault="00A125C6" w:rsidP="00A125C6">
      <w:pPr>
        <w:spacing w:line="320" w:lineRule="exact"/>
        <w:jc w:val="center"/>
        <w:rPr>
          <w:rFonts w:asciiTheme="minorHAnsi" w:hAnsiTheme="minorHAnsi" w:cstheme="minorHAnsi"/>
          <w:color w:val="000000"/>
          <w:sz w:val="24"/>
          <w:szCs w:val="24"/>
        </w:rPr>
      </w:pPr>
      <w:r w:rsidRPr="0098604E">
        <w:rPr>
          <w:rFonts w:asciiTheme="minorHAnsi" w:hAnsiTheme="minorHAnsi" w:cstheme="minorHAnsi"/>
          <w:color w:val="000000"/>
          <w:sz w:val="24"/>
          <w:szCs w:val="24"/>
        </w:rPr>
        <w:t>___________________</w:t>
      </w:r>
    </w:p>
    <w:p w14:paraId="0B57A63A" w14:textId="77777777" w:rsidR="00A125C6" w:rsidRPr="0098604E" w:rsidRDefault="00A125C6" w:rsidP="00A125C6">
      <w:pPr>
        <w:pBdr>
          <w:bottom w:val="double" w:sz="6" w:space="1" w:color="auto"/>
        </w:pBdr>
        <w:shd w:val="clear" w:color="auto" w:fill="FFFFFF"/>
        <w:spacing w:line="320" w:lineRule="exact"/>
        <w:jc w:val="center"/>
        <w:rPr>
          <w:rFonts w:asciiTheme="minorHAnsi" w:hAnsiTheme="minorHAnsi" w:cstheme="minorHAnsi"/>
          <w:sz w:val="24"/>
          <w:szCs w:val="24"/>
        </w:rPr>
      </w:pPr>
    </w:p>
    <w:p w14:paraId="3C90AA01" w14:textId="77777777" w:rsidR="00A125C6" w:rsidRPr="0098604E" w:rsidRDefault="00A125C6" w:rsidP="00A125C6">
      <w:pPr>
        <w:pBdr>
          <w:bottom w:val="double" w:sz="6" w:space="1" w:color="auto"/>
        </w:pBdr>
        <w:shd w:val="clear" w:color="auto" w:fill="FFFFFF"/>
        <w:spacing w:line="320" w:lineRule="exact"/>
        <w:jc w:val="center"/>
        <w:rPr>
          <w:rFonts w:asciiTheme="minorHAnsi" w:hAnsiTheme="minorHAnsi" w:cstheme="minorHAnsi"/>
          <w:sz w:val="24"/>
          <w:szCs w:val="24"/>
        </w:rPr>
      </w:pPr>
    </w:p>
    <w:p w14:paraId="14D6C547" w14:textId="77777777" w:rsidR="00A125C6" w:rsidRPr="0098604E" w:rsidRDefault="00A125C6" w:rsidP="00355F6F">
      <w:pPr>
        <w:pStyle w:val="c3"/>
        <w:widowControl w:val="0"/>
        <w:pBdr>
          <w:bottom w:val="double" w:sz="6" w:space="1" w:color="auto"/>
        </w:pBdr>
        <w:shd w:val="clear" w:color="auto" w:fill="FFFFFF"/>
        <w:spacing w:line="340" w:lineRule="exact"/>
        <w:contextualSpacing/>
        <w:rPr>
          <w:rFonts w:asciiTheme="minorHAnsi" w:hAnsiTheme="minorHAnsi" w:cstheme="minorHAnsi"/>
          <w:color w:val="000000" w:themeColor="text1"/>
          <w:sz w:val="24"/>
          <w:szCs w:val="24"/>
        </w:rPr>
      </w:pPr>
      <w:bookmarkStart w:id="11" w:name="_DV_M10"/>
      <w:bookmarkStart w:id="12" w:name="_DV_M11"/>
      <w:bookmarkStart w:id="13" w:name="_DV_M12"/>
      <w:bookmarkEnd w:id="10"/>
      <w:bookmarkEnd w:id="11"/>
      <w:bookmarkEnd w:id="12"/>
      <w:bookmarkEnd w:id="13"/>
    </w:p>
    <w:p w14:paraId="0E5AF143" w14:textId="77777777" w:rsidR="00DC70F9" w:rsidRPr="0098604E" w:rsidRDefault="00DC70F9" w:rsidP="00355F6F">
      <w:pPr>
        <w:widowControl w:val="0"/>
        <w:shd w:val="clear" w:color="auto" w:fill="FFFFFF"/>
        <w:spacing w:line="340" w:lineRule="exact"/>
        <w:contextualSpacing/>
        <w:jc w:val="center"/>
        <w:rPr>
          <w:rFonts w:asciiTheme="minorHAnsi" w:hAnsiTheme="minorHAnsi" w:cstheme="minorHAnsi"/>
          <w:color w:val="000000" w:themeColor="text1"/>
          <w:sz w:val="24"/>
          <w:szCs w:val="24"/>
        </w:rPr>
        <w:sectPr w:rsidR="00DC70F9" w:rsidRPr="0098604E">
          <w:headerReference w:type="default" r:id="rId14"/>
          <w:footerReference w:type="even" r:id="rId15"/>
          <w:headerReference w:type="first" r:id="rId16"/>
          <w:footerReference w:type="first" r:id="rId17"/>
          <w:pgSz w:w="11907" w:h="16840" w:code="9"/>
          <w:pgMar w:top="1418" w:right="1134" w:bottom="1418" w:left="1701" w:header="709" w:footer="709" w:gutter="0"/>
          <w:cols w:space="708"/>
        </w:sectPr>
      </w:pPr>
    </w:p>
    <w:p w14:paraId="51E66138" w14:textId="77777777" w:rsidR="00A125C6" w:rsidRPr="0098604E" w:rsidRDefault="00A125C6" w:rsidP="00355F6F">
      <w:pPr>
        <w:pStyle w:val="Heading"/>
        <w:widowControl w:val="0"/>
        <w:spacing w:after="0" w:line="340" w:lineRule="exact"/>
        <w:contextualSpacing/>
        <w:rPr>
          <w:rFonts w:asciiTheme="minorHAnsi" w:hAnsiTheme="minorHAnsi" w:cstheme="minorHAnsi"/>
          <w:caps/>
          <w:color w:val="000000" w:themeColor="text1"/>
          <w:sz w:val="24"/>
          <w:szCs w:val="24"/>
        </w:rPr>
      </w:pPr>
      <w:bookmarkStart w:id="14" w:name="_DV_M13"/>
      <w:bookmarkEnd w:id="14"/>
    </w:p>
    <w:p w14:paraId="0E2C7EEF" w14:textId="6BEB8025" w:rsidR="00A125C6" w:rsidRPr="0098604E" w:rsidRDefault="00A125C6" w:rsidP="00355F6F">
      <w:pPr>
        <w:pStyle w:val="Heading"/>
        <w:widowControl w:val="0"/>
        <w:spacing w:after="0" w:line="340" w:lineRule="exact"/>
        <w:contextualSpacing/>
        <w:rPr>
          <w:rFonts w:asciiTheme="minorHAnsi" w:hAnsiTheme="minorHAnsi" w:cstheme="minorHAnsi"/>
          <w:caps/>
          <w:color w:val="000000" w:themeColor="text1"/>
          <w:sz w:val="24"/>
          <w:szCs w:val="24"/>
        </w:rPr>
      </w:pPr>
      <w:r w:rsidRPr="0098604E">
        <w:rPr>
          <w:rFonts w:asciiTheme="minorHAnsi" w:hAnsiTheme="minorHAnsi" w:cstheme="minorHAnsi"/>
          <w:caps/>
          <w:color w:val="000000" w:themeColor="text1"/>
          <w:sz w:val="24"/>
          <w:szCs w:val="24"/>
        </w:rPr>
        <w:t xml:space="preserve">INSTRUMENTO PARTICULAR DE ESCRITURA </w:t>
      </w:r>
      <w:r w:rsidRPr="003C5990">
        <w:rPr>
          <w:rFonts w:asciiTheme="minorHAnsi" w:hAnsiTheme="minorHAnsi" w:cstheme="minorHAnsi"/>
          <w:caps/>
          <w:color w:val="000000" w:themeColor="text1"/>
          <w:sz w:val="24"/>
          <w:szCs w:val="24"/>
        </w:rPr>
        <w:t xml:space="preserve">DA </w:t>
      </w:r>
      <w:r w:rsidRPr="005B15F5">
        <w:rPr>
          <w:rFonts w:asciiTheme="minorHAnsi" w:hAnsiTheme="minorHAnsi"/>
          <w:caps/>
          <w:color w:val="000000" w:themeColor="text1"/>
          <w:sz w:val="24"/>
        </w:rPr>
        <w:t>1ª (Primeira</w:t>
      </w:r>
      <w:r w:rsidRPr="00936D26">
        <w:rPr>
          <w:rFonts w:asciiTheme="minorHAnsi" w:hAnsiTheme="minorHAnsi" w:cstheme="minorHAnsi"/>
          <w:caps/>
          <w:color w:val="000000" w:themeColor="text1"/>
          <w:sz w:val="24"/>
          <w:szCs w:val="24"/>
        </w:rPr>
        <w:t>)</w:t>
      </w:r>
      <w:r w:rsidRPr="003C5990">
        <w:rPr>
          <w:rFonts w:asciiTheme="minorHAnsi" w:hAnsiTheme="minorHAnsi" w:cstheme="minorHAnsi"/>
          <w:caps/>
          <w:color w:val="000000" w:themeColor="text1"/>
          <w:sz w:val="24"/>
          <w:szCs w:val="24"/>
        </w:rPr>
        <w:t xml:space="preserve"> EMISSÃO</w:t>
      </w:r>
      <w:r w:rsidRPr="0098604E">
        <w:rPr>
          <w:rFonts w:asciiTheme="minorHAnsi" w:hAnsiTheme="minorHAnsi" w:cstheme="minorHAnsi"/>
          <w:caps/>
          <w:color w:val="000000" w:themeColor="text1"/>
          <w:sz w:val="24"/>
          <w:szCs w:val="24"/>
        </w:rPr>
        <w:t xml:space="preserve"> DE DEBÊNTURES SIMPLES, NÃO CONVERSÍVEIS EM AÇÕES, DA ESPÉCIE COM GARANTIA REAL, EM SÉRIE ÚNICA, PARA DISTRIBUIÇÃO PÚBLICA, COM ESFORÇOS RESTRITOS de distribuição, DA sterlite brazil PARTICIPAçõES S.A.</w:t>
      </w:r>
    </w:p>
    <w:p w14:paraId="5C0E4547" w14:textId="77777777" w:rsidR="00A125C6" w:rsidRPr="0098604E" w:rsidRDefault="00A125C6" w:rsidP="00355F6F">
      <w:pPr>
        <w:pStyle w:val="Heading"/>
        <w:widowControl w:val="0"/>
        <w:spacing w:after="0" w:line="340" w:lineRule="exact"/>
        <w:contextualSpacing/>
        <w:rPr>
          <w:rFonts w:asciiTheme="minorHAnsi" w:hAnsiTheme="minorHAnsi" w:cstheme="minorHAnsi"/>
          <w:color w:val="000000" w:themeColor="text1"/>
          <w:sz w:val="24"/>
          <w:szCs w:val="24"/>
        </w:rPr>
      </w:pPr>
    </w:p>
    <w:p w14:paraId="2A84A650" w14:textId="77777777" w:rsidR="00A125C6" w:rsidRPr="0098604E" w:rsidRDefault="00A125C6" w:rsidP="00A125C6">
      <w:pPr>
        <w:pStyle w:val="Body"/>
        <w:widowControl w:val="0"/>
        <w:spacing w:after="0" w:line="340" w:lineRule="exact"/>
        <w:contextualSpacing/>
        <w:rPr>
          <w:rFonts w:asciiTheme="minorHAnsi" w:hAnsiTheme="minorHAnsi" w:cstheme="minorHAnsi"/>
          <w:color w:val="000000" w:themeColor="text1"/>
          <w:sz w:val="24"/>
          <w:szCs w:val="24"/>
        </w:rPr>
      </w:pPr>
      <w:bookmarkStart w:id="15" w:name="_DV_M14"/>
      <w:bookmarkEnd w:id="15"/>
      <w:r w:rsidRPr="0098604E">
        <w:rPr>
          <w:rFonts w:asciiTheme="minorHAnsi" w:hAnsiTheme="minorHAnsi" w:cstheme="minorHAnsi"/>
          <w:color w:val="000000" w:themeColor="text1"/>
          <w:sz w:val="24"/>
          <w:szCs w:val="24"/>
        </w:rPr>
        <w:t>Pelo presente instrumento particular, de um lado,</w:t>
      </w:r>
    </w:p>
    <w:p w14:paraId="3DED05A8" w14:textId="77777777" w:rsidR="00A125C6" w:rsidRPr="0098604E" w:rsidRDefault="00A125C6" w:rsidP="00355F6F">
      <w:pPr>
        <w:pStyle w:val="Parties"/>
        <w:widowControl w:val="0"/>
        <w:numPr>
          <w:ilvl w:val="0"/>
          <w:numId w:val="0"/>
        </w:numPr>
        <w:spacing w:after="0" w:line="340" w:lineRule="exact"/>
        <w:ind w:left="680" w:hanging="680"/>
        <w:contextualSpacing/>
        <w:rPr>
          <w:rFonts w:asciiTheme="minorHAnsi" w:hAnsiTheme="minorHAnsi" w:cstheme="minorHAnsi"/>
          <w:color w:val="000000" w:themeColor="text1"/>
          <w:sz w:val="24"/>
          <w:szCs w:val="24"/>
        </w:rPr>
      </w:pPr>
      <w:bookmarkStart w:id="16" w:name="_DV_M15"/>
      <w:bookmarkEnd w:id="16"/>
    </w:p>
    <w:p w14:paraId="48FED985" w14:textId="3C4B758B" w:rsidR="00A125C6" w:rsidRPr="0098604E" w:rsidRDefault="00A125C6" w:rsidP="00355F6F">
      <w:pPr>
        <w:pStyle w:val="Body"/>
        <w:widowControl w:val="0"/>
        <w:spacing w:after="0" w:line="340" w:lineRule="exact"/>
        <w:contextualSpacing/>
        <w:rPr>
          <w:rFonts w:asciiTheme="minorHAnsi" w:hAnsiTheme="minorHAnsi" w:cstheme="minorHAnsi"/>
          <w:color w:val="000000" w:themeColor="text1"/>
          <w:sz w:val="24"/>
          <w:szCs w:val="24"/>
        </w:rPr>
      </w:pPr>
      <w:bookmarkStart w:id="17" w:name="_DV_M16"/>
      <w:bookmarkEnd w:id="17"/>
      <w:r w:rsidRPr="0098604E">
        <w:rPr>
          <w:rFonts w:asciiTheme="minorHAnsi" w:hAnsiTheme="minorHAnsi" w:cstheme="minorHAnsi"/>
          <w:b/>
          <w:caps/>
          <w:color w:val="000000" w:themeColor="text1"/>
          <w:sz w:val="24"/>
          <w:szCs w:val="24"/>
        </w:rPr>
        <w:t>STERLITE BRAZIL PARTICIPAÇÕES S.A.</w:t>
      </w:r>
      <w:r w:rsidRPr="0098604E">
        <w:rPr>
          <w:rFonts w:asciiTheme="minorHAnsi" w:hAnsiTheme="minorHAnsi" w:cstheme="minorHAnsi"/>
          <w:caps/>
          <w:color w:val="000000" w:themeColor="text1"/>
          <w:sz w:val="24"/>
          <w:szCs w:val="24"/>
        </w:rPr>
        <w:t xml:space="preserve">, </w:t>
      </w:r>
      <w:r w:rsidRPr="0098604E">
        <w:rPr>
          <w:rFonts w:asciiTheme="minorHAnsi" w:hAnsiTheme="minorHAnsi" w:cstheme="minorHAnsi"/>
          <w:color w:val="000000" w:themeColor="text1"/>
          <w:sz w:val="24"/>
          <w:szCs w:val="24"/>
        </w:rPr>
        <w:t>sociedade anônima, sem registro de capital aberto perante a Comissão de Valores Mobiliários (“</w:t>
      </w:r>
      <w:r w:rsidRPr="0098604E">
        <w:rPr>
          <w:rFonts w:asciiTheme="minorHAnsi" w:hAnsiTheme="minorHAnsi" w:cstheme="minorHAnsi"/>
          <w:b/>
          <w:color w:val="000000" w:themeColor="text1"/>
          <w:sz w:val="24"/>
          <w:szCs w:val="24"/>
        </w:rPr>
        <w:t>CVM</w:t>
      </w:r>
      <w:bookmarkStart w:id="18" w:name="_Hlk78323814"/>
      <w:r w:rsidRPr="0098604E">
        <w:rPr>
          <w:rFonts w:asciiTheme="minorHAnsi" w:hAnsiTheme="minorHAnsi" w:cstheme="minorHAnsi"/>
          <w:color w:val="000000" w:themeColor="text1"/>
          <w:sz w:val="24"/>
          <w:szCs w:val="24"/>
        </w:rPr>
        <w:t>”), com sede na Cidade de São Paulo, Estado de São Paulo, na Avenida Engenheiro Luiz Carlos Berrini, 105, edifício Berrini One, 12° andar, sala A, Cidade Monções, CEP 04.571-900, inscrita no Cadastro Nacional da Pessoa Jurídica do Ministério da Economia (“</w:t>
      </w:r>
      <w:r w:rsidRPr="0098604E">
        <w:rPr>
          <w:rFonts w:asciiTheme="minorHAnsi" w:hAnsiTheme="minorHAnsi" w:cstheme="minorHAnsi"/>
          <w:b/>
          <w:color w:val="000000" w:themeColor="text1"/>
          <w:sz w:val="24"/>
          <w:szCs w:val="24"/>
        </w:rPr>
        <w:t>CNPJ/ME</w:t>
      </w:r>
      <w:r w:rsidRPr="0098604E">
        <w:rPr>
          <w:rFonts w:asciiTheme="minorHAnsi" w:hAnsiTheme="minorHAnsi" w:cstheme="minorHAnsi"/>
          <w:color w:val="000000" w:themeColor="text1"/>
          <w:sz w:val="24"/>
          <w:szCs w:val="24"/>
        </w:rPr>
        <w:t>”) sob o nº</w:t>
      </w:r>
      <w:bookmarkStart w:id="19" w:name="_Hlk494812827"/>
      <w:r w:rsidRPr="0098604E">
        <w:rPr>
          <w:rFonts w:asciiTheme="minorHAnsi" w:hAnsiTheme="minorHAnsi" w:cstheme="minorHAnsi"/>
          <w:color w:val="000000" w:themeColor="text1"/>
          <w:sz w:val="24"/>
          <w:szCs w:val="24"/>
        </w:rPr>
        <w:t xml:space="preserve"> 28.704.797/0001-27, </w:t>
      </w:r>
      <w:bookmarkEnd w:id="18"/>
      <w:r w:rsidRPr="0098604E">
        <w:rPr>
          <w:rFonts w:asciiTheme="minorHAnsi" w:hAnsiTheme="minorHAnsi" w:cstheme="minorHAnsi"/>
          <w:color w:val="000000" w:themeColor="text1"/>
          <w:sz w:val="24"/>
          <w:szCs w:val="24"/>
        </w:rPr>
        <w:t>neste ato representada por seus representantes legais devidamente autorizados e identificados nas páginas de assinaturas do presente instrumento (“</w:t>
      </w:r>
      <w:r w:rsidRPr="0098604E">
        <w:rPr>
          <w:rFonts w:asciiTheme="minorHAnsi" w:hAnsiTheme="minorHAnsi" w:cstheme="minorHAnsi"/>
          <w:b/>
          <w:color w:val="000000" w:themeColor="text1"/>
          <w:sz w:val="24"/>
          <w:szCs w:val="24"/>
        </w:rPr>
        <w:t>Emissora</w:t>
      </w:r>
      <w:r w:rsidRPr="0098604E">
        <w:rPr>
          <w:rFonts w:asciiTheme="minorHAnsi" w:hAnsiTheme="minorHAnsi" w:cstheme="minorHAnsi"/>
          <w:color w:val="000000" w:themeColor="text1"/>
          <w:sz w:val="24"/>
          <w:szCs w:val="24"/>
        </w:rPr>
        <w:t xml:space="preserve">”); </w:t>
      </w:r>
    </w:p>
    <w:p w14:paraId="73EB94D6" w14:textId="77777777" w:rsidR="00A125C6" w:rsidRPr="0098604E" w:rsidRDefault="00A125C6" w:rsidP="00355F6F">
      <w:pPr>
        <w:pStyle w:val="Body"/>
        <w:widowControl w:val="0"/>
        <w:spacing w:after="0" w:line="340" w:lineRule="exact"/>
        <w:ind w:left="680"/>
        <w:contextualSpacing/>
        <w:rPr>
          <w:rFonts w:asciiTheme="minorHAnsi" w:hAnsiTheme="minorHAnsi" w:cstheme="minorHAnsi"/>
          <w:color w:val="000000" w:themeColor="text1"/>
          <w:sz w:val="24"/>
          <w:szCs w:val="24"/>
        </w:rPr>
      </w:pPr>
    </w:p>
    <w:p w14:paraId="2FB9C78F" w14:textId="77777777" w:rsidR="00A125C6" w:rsidRPr="0098604E" w:rsidRDefault="00A125C6" w:rsidP="00A125C6">
      <w:pPr>
        <w:pStyle w:val="Parties"/>
        <w:widowControl w:val="0"/>
        <w:numPr>
          <w:ilvl w:val="0"/>
          <w:numId w:val="0"/>
        </w:numPr>
        <w:spacing w:after="0" w:line="340" w:lineRule="exact"/>
        <w:ind w:left="680" w:hanging="680"/>
        <w:contextualSpacing/>
        <w:rPr>
          <w:rFonts w:asciiTheme="minorHAnsi" w:hAnsiTheme="minorHAnsi" w:cstheme="minorHAnsi"/>
          <w:b/>
          <w:color w:val="000000" w:themeColor="text1"/>
          <w:sz w:val="24"/>
          <w:szCs w:val="24"/>
        </w:rPr>
      </w:pPr>
      <w:bookmarkStart w:id="20" w:name="_DV_M17"/>
      <w:bookmarkEnd w:id="19"/>
      <w:bookmarkEnd w:id="20"/>
      <w:r w:rsidRPr="0098604E">
        <w:rPr>
          <w:rFonts w:asciiTheme="minorHAnsi" w:hAnsiTheme="minorHAnsi" w:cstheme="minorHAnsi"/>
          <w:color w:val="000000" w:themeColor="text1"/>
          <w:sz w:val="24"/>
          <w:szCs w:val="24"/>
        </w:rPr>
        <w:t xml:space="preserve">e, de outro lado, </w:t>
      </w:r>
    </w:p>
    <w:p w14:paraId="05298F7F" w14:textId="77777777" w:rsidR="00A125C6" w:rsidRPr="0098604E" w:rsidRDefault="00A125C6" w:rsidP="00A125C6">
      <w:pPr>
        <w:pStyle w:val="Parties"/>
        <w:widowControl w:val="0"/>
        <w:numPr>
          <w:ilvl w:val="0"/>
          <w:numId w:val="0"/>
        </w:numPr>
        <w:spacing w:after="0" w:line="340" w:lineRule="exact"/>
        <w:ind w:left="680" w:hanging="680"/>
        <w:contextualSpacing/>
        <w:rPr>
          <w:rFonts w:asciiTheme="minorHAnsi" w:hAnsiTheme="minorHAnsi" w:cstheme="minorHAnsi"/>
          <w:color w:val="000000" w:themeColor="text1"/>
          <w:sz w:val="24"/>
          <w:szCs w:val="24"/>
        </w:rPr>
      </w:pPr>
    </w:p>
    <w:p w14:paraId="2672A6BF" w14:textId="1607D2A5" w:rsidR="00A125C6" w:rsidRPr="0098604E" w:rsidRDefault="003C5990" w:rsidP="00A125C6">
      <w:pPr>
        <w:pStyle w:val="Body"/>
        <w:widowControl w:val="0"/>
        <w:spacing w:after="0" w:line="340" w:lineRule="exact"/>
        <w:contextualSpacing/>
        <w:rPr>
          <w:rFonts w:asciiTheme="minorHAnsi" w:hAnsiTheme="minorHAnsi" w:cstheme="minorHAnsi"/>
          <w:color w:val="000000" w:themeColor="text1"/>
          <w:sz w:val="24"/>
          <w:szCs w:val="24"/>
        </w:rPr>
      </w:pPr>
      <w:bookmarkStart w:id="21" w:name="_DV_M18"/>
      <w:bookmarkEnd w:id="21"/>
      <w:r w:rsidRPr="004F52FF">
        <w:rPr>
          <w:rFonts w:asciiTheme="minorHAnsi" w:hAnsiTheme="minorHAnsi" w:cstheme="minorHAnsi"/>
          <w:b/>
          <w:smallCaps/>
          <w:color w:val="000000" w:themeColor="text1"/>
          <w:sz w:val="24"/>
          <w:szCs w:val="24"/>
        </w:rPr>
        <w:t>OLIVEIRA TRUST DISTRIBUIDORA DE TÍTULOS E VALORES MOBILIÁRIOS S.A</w:t>
      </w:r>
      <w:r w:rsidRPr="004F52FF">
        <w:rPr>
          <w:rFonts w:asciiTheme="minorHAnsi" w:hAnsiTheme="minorHAnsi" w:cstheme="minorHAnsi"/>
          <w:b/>
          <w:bCs/>
          <w:color w:val="000000" w:themeColor="text1"/>
          <w:sz w:val="24"/>
          <w:szCs w:val="24"/>
        </w:rPr>
        <w:t>.</w:t>
      </w:r>
      <w:r w:rsidRPr="004F52FF">
        <w:rPr>
          <w:rFonts w:asciiTheme="minorHAnsi" w:hAnsiTheme="minorHAnsi" w:cstheme="minorHAnsi"/>
          <w:color w:val="000000" w:themeColor="text1"/>
          <w:sz w:val="24"/>
          <w:szCs w:val="24"/>
        </w:rPr>
        <w:t>, instituição financeira autorizada a exercer as funções de agente fiduciário, com escritório na Cidade de São Paulo, Estado de São Paulo, na Rua Joaquim Floriano, 1052, 13º andar, CEP 04534-004, inscrita no CNPJ/ME sob o nº 36.113.876/0004-34</w:t>
      </w:r>
      <w:r w:rsidR="00A125C6" w:rsidRPr="0098604E">
        <w:rPr>
          <w:rFonts w:asciiTheme="minorHAnsi" w:hAnsiTheme="minorHAnsi" w:cstheme="minorHAnsi"/>
          <w:color w:val="000000" w:themeColor="text1"/>
          <w:sz w:val="24"/>
          <w:szCs w:val="24"/>
        </w:rPr>
        <w:t>, neste ato representada por seu</w:t>
      </w:r>
      <w:r w:rsidR="007A27B4" w:rsidRPr="0098604E">
        <w:rPr>
          <w:rFonts w:asciiTheme="minorHAnsi" w:hAnsiTheme="minorHAnsi" w:cstheme="minorHAnsi"/>
          <w:color w:val="000000" w:themeColor="text1"/>
          <w:sz w:val="24"/>
          <w:szCs w:val="24"/>
        </w:rPr>
        <w:t>(s)</w:t>
      </w:r>
      <w:r w:rsidR="00A125C6" w:rsidRPr="0098604E">
        <w:rPr>
          <w:rFonts w:asciiTheme="minorHAnsi" w:hAnsiTheme="minorHAnsi" w:cstheme="minorHAnsi"/>
          <w:color w:val="000000" w:themeColor="text1"/>
          <w:sz w:val="24"/>
          <w:szCs w:val="24"/>
        </w:rPr>
        <w:t xml:space="preserve"> representante</w:t>
      </w:r>
      <w:r w:rsidR="007A27B4" w:rsidRPr="0098604E">
        <w:rPr>
          <w:rFonts w:asciiTheme="minorHAnsi" w:hAnsiTheme="minorHAnsi" w:cstheme="minorHAnsi"/>
          <w:color w:val="000000" w:themeColor="text1"/>
          <w:sz w:val="24"/>
          <w:szCs w:val="24"/>
        </w:rPr>
        <w:t>(s)</w:t>
      </w:r>
      <w:r w:rsidR="00A125C6" w:rsidRPr="0098604E">
        <w:rPr>
          <w:rFonts w:asciiTheme="minorHAnsi" w:hAnsiTheme="minorHAnsi" w:cstheme="minorHAnsi"/>
          <w:color w:val="000000" w:themeColor="text1"/>
          <w:sz w:val="24"/>
          <w:szCs w:val="24"/>
        </w:rPr>
        <w:t xml:space="preserve"> legal</w:t>
      </w:r>
      <w:r w:rsidR="007A27B4" w:rsidRPr="0098604E">
        <w:rPr>
          <w:rFonts w:asciiTheme="minorHAnsi" w:hAnsiTheme="minorHAnsi" w:cstheme="minorHAnsi"/>
          <w:color w:val="000000" w:themeColor="text1"/>
          <w:sz w:val="24"/>
          <w:szCs w:val="24"/>
        </w:rPr>
        <w:t>(s)</w:t>
      </w:r>
      <w:r w:rsidR="00A125C6" w:rsidRPr="0098604E">
        <w:rPr>
          <w:rFonts w:asciiTheme="minorHAnsi" w:hAnsiTheme="minorHAnsi" w:cstheme="minorHAnsi"/>
          <w:color w:val="000000" w:themeColor="text1"/>
          <w:sz w:val="24"/>
          <w:szCs w:val="24"/>
        </w:rPr>
        <w:t xml:space="preserve"> devidamente autorizado</w:t>
      </w:r>
      <w:r w:rsidR="007A27B4" w:rsidRPr="0098604E">
        <w:rPr>
          <w:rFonts w:asciiTheme="minorHAnsi" w:hAnsiTheme="minorHAnsi" w:cstheme="minorHAnsi"/>
          <w:color w:val="000000" w:themeColor="text1"/>
          <w:sz w:val="24"/>
          <w:szCs w:val="24"/>
        </w:rPr>
        <w:t>(s)</w:t>
      </w:r>
      <w:r w:rsidR="00A125C6" w:rsidRPr="0098604E">
        <w:rPr>
          <w:rFonts w:asciiTheme="minorHAnsi" w:hAnsiTheme="minorHAnsi" w:cstheme="minorHAnsi"/>
          <w:color w:val="000000" w:themeColor="text1"/>
          <w:sz w:val="24"/>
          <w:szCs w:val="24"/>
        </w:rPr>
        <w:t xml:space="preserve"> e identificado</w:t>
      </w:r>
      <w:r w:rsidR="007A27B4" w:rsidRPr="0098604E">
        <w:rPr>
          <w:rFonts w:asciiTheme="minorHAnsi" w:hAnsiTheme="minorHAnsi" w:cstheme="minorHAnsi"/>
          <w:color w:val="000000" w:themeColor="text1"/>
          <w:sz w:val="24"/>
          <w:szCs w:val="24"/>
        </w:rPr>
        <w:t>(s)</w:t>
      </w:r>
      <w:r w:rsidR="00A125C6" w:rsidRPr="0098604E">
        <w:rPr>
          <w:rFonts w:asciiTheme="minorHAnsi" w:hAnsiTheme="minorHAnsi" w:cstheme="minorHAnsi"/>
          <w:color w:val="000000" w:themeColor="text1"/>
          <w:sz w:val="24"/>
          <w:szCs w:val="24"/>
        </w:rPr>
        <w:t xml:space="preserve"> nas páginas de assinaturas do presente instrumento (“</w:t>
      </w:r>
      <w:r w:rsidR="00A125C6" w:rsidRPr="0098604E">
        <w:rPr>
          <w:rFonts w:asciiTheme="minorHAnsi" w:hAnsiTheme="minorHAnsi" w:cstheme="minorHAnsi"/>
          <w:b/>
          <w:bCs/>
          <w:color w:val="000000" w:themeColor="text1"/>
          <w:sz w:val="24"/>
          <w:szCs w:val="24"/>
        </w:rPr>
        <w:t>Agente Fiduciário</w:t>
      </w:r>
      <w:r w:rsidR="00A125C6" w:rsidRPr="0098604E">
        <w:rPr>
          <w:rFonts w:asciiTheme="minorHAnsi" w:hAnsiTheme="minorHAnsi" w:cstheme="minorHAnsi"/>
          <w:color w:val="000000" w:themeColor="text1"/>
          <w:sz w:val="24"/>
          <w:szCs w:val="24"/>
        </w:rPr>
        <w:t>”),</w:t>
      </w:r>
      <w:r w:rsidR="007A27B4" w:rsidRPr="0098604E">
        <w:rPr>
          <w:rFonts w:asciiTheme="minorHAnsi" w:hAnsiTheme="minorHAnsi" w:cstheme="minorHAnsi"/>
          <w:color w:val="000000" w:themeColor="text1"/>
          <w:sz w:val="24"/>
          <w:szCs w:val="24"/>
        </w:rPr>
        <w:t xml:space="preserve"> </w:t>
      </w:r>
      <w:r w:rsidR="00A125C6" w:rsidRPr="0098604E">
        <w:rPr>
          <w:rFonts w:asciiTheme="minorHAnsi" w:hAnsiTheme="minorHAnsi" w:cstheme="minorHAnsi"/>
          <w:color w:val="000000" w:themeColor="text1"/>
          <w:sz w:val="24"/>
          <w:szCs w:val="24"/>
        </w:rPr>
        <w:t>na qualidade de representante dos titulares das Debêntures (conforme abaixo definido) (“</w:t>
      </w:r>
      <w:r w:rsidR="00A125C6" w:rsidRPr="0098604E">
        <w:rPr>
          <w:rFonts w:asciiTheme="minorHAnsi" w:hAnsiTheme="minorHAnsi" w:cstheme="minorHAnsi"/>
          <w:b/>
          <w:bCs/>
          <w:color w:val="000000" w:themeColor="text1"/>
          <w:sz w:val="24"/>
          <w:szCs w:val="24"/>
        </w:rPr>
        <w:t>Debenturistas</w:t>
      </w:r>
      <w:r w:rsidR="00A125C6" w:rsidRPr="0098604E">
        <w:rPr>
          <w:rFonts w:asciiTheme="minorHAnsi" w:hAnsiTheme="minorHAnsi" w:cstheme="minorHAnsi"/>
          <w:color w:val="000000" w:themeColor="text1"/>
          <w:sz w:val="24"/>
          <w:szCs w:val="24"/>
        </w:rPr>
        <w:t xml:space="preserve">”); </w:t>
      </w:r>
    </w:p>
    <w:p w14:paraId="1773BC4A" w14:textId="77777777" w:rsidR="00A125C6" w:rsidRPr="0098604E" w:rsidRDefault="00A125C6" w:rsidP="00A125C6">
      <w:pPr>
        <w:pStyle w:val="Body"/>
        <w:widowControl w:val="0"/>
        <w:spacing w:after="0" w:line="340" w:lineRule="exact"/>
        <w:contextualSpacing/>
        <w:rPr>
          <w:rFonts w:asciiTheme="minorHAnsi" w:hAnsiTheme="minorHAnsi" w:cstheme="minorHAnsi"/>
          <w:color w:val="000000" w:themeColor="text1"/>
          <w:sz w:val="24"/>
          <w:szCs w:val="24"/>
        </w:rPr>
      </w:pPr>
    </w:p>
    <w:p w14:paraId="4E0B20A0" w14:textId="49601184" w:rsidR="00A125C6" w:rsidRPr="0098604E" w:rsidRDefault="00A125C6" w:rsidP="00355F6F">
      <w:pPr>
        <w:pStyle w:val="Body"/>
        <w:widowControl w:val="0"/>
        <w:spacing w:after="0" w:line="340" w:lineRule="exact"/>
        <w:contextualSpacing/>
        <w:rPr>
          <w:rFonts w:asciiTheme="minorHAnsi" w:hAnsiTheme="minorHAnsi" w:cstheme="minorHAnsi"/>
          <w:color w:val="000000" w:themeColor="text1"/>
          <w:sz w:val="24"/>
          <w:szCs w:val="24"/>
        </w:rPr>
      </w:pPr>
      <w:bookmarkStart w:id="22" w:name="_DV_M19"/>
      <w:bookmarkStart w:id="23" w:name="_DV_M22"/>
      <w:bookmarkStart w:id="24" w:name="_DV_M23"/>
      <w:bookmarkStart w:id="25" w:name="_DV_M24"/>
      <w:bookmarkStart w:id="26" w:name="_DV_M25"/>
      <w:bookmarkStart w:id="27" w:name="_DV_M26"/>
      <w:bookmarkStart w:id="28" w:name="_DV_M20"/>
      <w:bookmarkStart w:id="29" w:name="_DV_M21"/>
      <w:bookmarkEnd w:id="22"/>
      <w:bookmarkEnd w:id="23"/>
      <w:bookmarkEnd w:id="24"/>
      <w:bookmarkEnd w:id="25"/>
      <w:bookmarkEnd w:id="26"/>
      <w:bookmarkEnd w:id="27"/>
      <w:bookmarkEnd w:id="28"/>
      <w:bookmarkEnd w:id="29"/>
      <w:r w:rsidRPr="0098604E">
        <w:rPr>
          <w:rFonts w:asciiTheme="minorHAnsi" w:hAnsiTheme="minorHAnsi" w:cstheme="minorHAnsi"/>
          <w:color w:val="000000" w:themeColor="text1"/>
          <w:sz w:val="24"/>
          <w:szCs w:val="24"/>
        </w:rPr>
        <w:t>sendo a Emissora e o Agente Fiduciário doravante denominados, em conjunto, como “</w:t>
      </w:r>
      <w:r w:rsidRPr="0098604E">
        <w:rPr>
          <w:rFonts w:asciiTheme="minorHAnsi" w:hAnsiTheme="minorHAnsi" w:cstheme="minorHAnsi"/>
          <w:b/>
          <w:color w:val="000000" w:themeColor="text1"/>
          <w:sz w:val="24"/>
          <w:szCs w:val="24"/>
        </w:rPr>
        <w:t>Partes</w:t>
      </w:r>
      <w:r w:rsidRPr="0098604E">
        <w:rPr>
          <w:rFonts w:asciiTheme="minorHAnsi" w:hAnsiTheme="minorHAnsi" w:cstheme="minorHAnsi"/>
          <w:color w:val="000000" w:themeColor="text1"/>
          <w:sz w:val="24"/>
          <w:szCs w:val="24"/>
        </w:rPr>
        <w:t>” e, individual e indistintamente, como “</w:t>
      </w:r>
      <w:r w:rsidRPr="0098604E">
        <w:rPr>
          <w:rFonts w:asciiTheme="minorHAnsi" w:hAnsiTheme="minorHAnsi" w:cstheme="minorHAnsi"/>
          <w:b/>
          <w:color w:val="000000" w:themeColor="text1"/>
          <w:sz w:val="24"/>
          <w:szCs w:val="24"/>
        </w:rPr>
        <w:t>Parte</w:t>
      </w:r>
      <w:r w:rsidRPr="0098604E">
        <w:rPr>
          <w:rFonts w:asciiTheme="minorHAnsi" w:hAnsiTheme="minorHAnsi" w:cstheme="minorHAnsi"/>
          <w:color w:val="000000" w:themeColor="text1"/>
          <w:sz w:val="24"/>
          <w:szCs w:val="24"/>
        </w:rPr>
        <w:t>”.</w:t>
      </w:r>
    </w:p>
    <w:p w14:paraId="1BEF6761" w14:textId="77777777" w:rsidR="00A125C6" w:rsidRPr="0098604E" w:rsidRDefault="00A125C6" w:rsidP="00355F6F">
      <w:pPr>
        <w:pStyle w:val="Body"/>
        <w:widowControl w:val="0"/>
        <w:spacing w:after="0" w:line="340" w:lineRule="exact"/>
        <w:contextualSpacing/>
        <w:rPr>
          <w:rFonts w:asciiTheme="minorHAnsi" w:hAnsiTheme="minorHAnsi" w:cstheme="minorHAnsi"/>
          <w:color w:val="000000" w:themeColor="text1"/>
          <w:sz w:val="24"/>
          <w:szCs w:val="24"/>
        </w:rPr>
      </w:pPr>
    </w:p>
    <w:p w14:paraId="4A5DB221" w14:textId="17CE6BED" w:rsidR="00A125C6" w:rsidRPr="0098604E" w:rsidRDefault="00A125C6" w:rsidP="00355F6F">
      <w:pPr>
        <w:pStyle w:val="Body"/>
        <w:widowControl w:val="0"/>
        <w:spacing w:after="0" w:line="340" w:lineRule="exact"/>
        <w:contextualSpacing/>
        <w:rPr>
          <w:rFonts w:asciiTheme="minorHAnsi" w:hAnsiTheme="minorHAnsi" w:cstheme="minorHAnsi"/>
          <w:color w:val="000000" w:themeColor="text1"/>
          <w:sz w:val="24"/>
          <w:szCs w:val="24"/>
        </w:rPr>
      </w:pPr>
      <w:bookmarkStart w:id="30" w:name="_DV_M27"/>
      <w:bookmarkEnd w:id="30"/>
      <w:r w:rsidRPr="0098604E">
        <w:rPr>
          <w:rFonts w:asciiTheme="minorHAnsi" w:hAnsiTheme="minorHAnsi" w:cstheme="minorHAnsi"/>
          <w:color w:val="000000" w:themeColor="text1"/>
          <w:sz w:val="24"/>
          <w:szCs w:val="24"/>
        </w:rPr>
        <w:t>vêm, por meio desta e na melhor forma de direito, firmar o presente “</w:t>
      </w:r>
      <w:r w:rsidRPr="0098604E">
        <w:rPr>
          <w:rFonts w:asciiTheme="minorHAnsi" w:hAnsiTheme="minorHAnsi" w:cstheme="minorHAnsi"/>
          <w:i/>
          <w:iCs/>
          <w:color w:val="000000" w:themeColor="text1"/>
          <w:sz w:val="24"/>
          <w:szCs w:val="24"/>
        </w:rPr>
        <w:t xml:space="preserve">Instrumento Particular de Escritura </w:t>
      </w:r>
      <w:r w:rsidRPr="003C5990">
        <w:rPr>
          <w:rFonts w:asciiTheme="minorHAnsi" w:hAnsiTheme="minorHAnsi" w:cstheme="minorHAnsi"/>
          <w:i/>
          <w:iCs/>
          <w:color w:val="000000" w:themeColor="text1"/>
          <w:sz w:val="24"/>
          <w:szCs w:val="24"/>
        </w:rPr>
        <w:t xml:space="preserve">da </w:t>
      </w:r>
      <w:r w:rsidRPr="005B15F5">
        <w:rPr>
          <w:rFonts w:asciiTheme="minorHAnsi" w:hAnsiTheme="minorHAnsi"/>
          <w:i/>
          <w:color w:val="000000" w:themeColor="text1"/>
          <w:sz w:val="24"/>
        </w:rPr>
        <w:t>1ª (Primeira</w:t>
      </w:r>
      <w:r w:rsidRPr="00936D26">
        <w:rPr>
          <w:rFonts w:asciiTheme="minorHAnsi" w:hAnsiTheme="minorHAnsi" w:cstheme="minorHAnsi"/>
          <w:i/>
          <w:iCs/>
          <w:color w:val="000000" w:themeColor="text1"/>
          <w:sz w:val="24"/>
          <w:szCs w:val="24"/>
        </w:rPr>
        <w:t>)</w:t>
      </w:r>
      <w:r w:rsidRPr="003C5990">
        <w:rPr>
          <w:rFonts w:asciiTheme="minorHAnsi" w:hAnsiTheme="minorHAnsi" w:cstheme="minorHAnsi"/>
          <w:i/>
          <w:iCs/>
          <w:color w:val="000000" w:themeColor="text1"/>
          <w:sz w:val="24"/>
          <w:szCs w:val="24"/>
        </w:rPr>
        <w:t xml:space="preserve"> Emissão</w:t>
      </w:r>
      <w:r w:rsidRPr="0098604E">
        <w:rPr>
          <w:rFonts w:asciiTheme="minorHAnsi" w:hAnsiTheme="minorHAnsi" w:cstheme="minorHAnsi"/>
          <w:i/>
          <w:iCs/>
          <w:color w:val="000000" w:themeColor="text1"/>
          <w:sz w:val="24"/>
          <w:szCs w:val="24"/>
        </w:rPr>
        <w:t xml:space="preserve"> de Debêntures Simples, Não Conversíveis em Ações, </w:t>
      </w:r>
      <w:r w:rsidRPr="0098604E">
        <w:rPr>
          <w:rStyle w:val="DeltaViewInsertion"/>
          <w:rFonts w:asciiTheme="minorHAnsi" w:hAnsiTheme="minorHAnsi" w:cstheme="minorHAnsi"/>
          <w:i/>
          <w:iCs/>
          <w:color w:val="000000" w:themeColor="text1"/>
          <w:sz w:val="24"/>
          <w:szCs w:val="24"/>
          <w:u w:val="none"/>
        </w:rPr>
        <w:t xml:space="preserve">da Espécie com Garantia Real, </w:t>
      </w:r>
      <w:r w:rsidRPr="0098604E">
        <w:rPr>
          <w:rFonts w:asciiTheme="minorHAnsi" w:hAnsiTheme="minorHAnsi" w:cstheme="minorHAnsi"/>
          <w:i/>
          <w:iCs/>
          <w:color w:val="000000" w:themeColor="text1"/>
          <w:sz w:val="24"/>
          <w:szCs w:val="24"/>
        </w:rPr>
        <w:t xml:space="preserve">em Série Única, para Distribuição Pública, com Esforços Restritos de Distribuição, da </w:t>
      </w:r>
      <w:proofErr w:type="spellStart"/>
      <w:r w:rsidRPr="0098604E">
        <w:rPr>
          <w:rFonts w:asciiTheme="minorHAnsi" w:hAnsiTheme="minorHAnsi" w:cstheme="minorHAnsi"/>
          <w:i/>
          <w:iCs/>
          <w:color w:val="000000" w:themeColor="text1"/>
          <w:sz w:val="24"/>
          <w:szCs w:val="24"/>
        </w:rPr>
        <w:t>Sterlite</w:t>
      </w:r>
      <w:proofErr w:type="spellEnd"/>
      <w:r w:rsidRPr="0098604E">
        <w:rPr>
          <w:rFonts w:asciiTheme="minorHAnsi" w:hAnsiTheme="minorHAnsi" w:cstheme="minorHAnsi"/>
          <w:i/>
          <w:iCs/>
          <w:color w:val="000000" w:themeColor="text1"/>
          <w:sz w:val="24"/>
          <w:szCs w:val="24"/>
        </w:rPr>
        <w:t xml:space="preserve"> </w:t>
      </w:r>
      <w:proofErr w:type="spellStart"/>
      <w:r w:rsidRPr="0098604E">
        <w:rPr>
          <w:rFonts w:asciiTheme="minorHAnsi" w:hAnsiTheme="minorHAnsi" w:cstheme="minorHAnsi"/>
          <w:i/>
          <w:iCs/>
          <w:color w:val="000000" w:themeColor="text1"/>
          <w:sz w:val="24"/>
          <w:szCs w:val="24"/>
        </w:rPr>
        <w:t>Brazil</w:t>
      </w:r>
      <w:proofErr w:type="spellEnd"/>
      <w:r w:rsidRPr="0098604E">
        <w:rPr>
          <w:rFonts w:asciiTheme="minorHAnsi" w:hAnsiTheme="minorHAnsi" w:cstheme="minorHAnsi"/>
          <w:i/>
          <w:iCs/>
          <w:color w:val="000000" w:themeColor="text1"/>
          <w:sz w:val="24"/>
          <w:szCs w:val="24"/>
        </w:rPr>
        <w:t xml:space="preserve"> Participações S.A.</w:t>
      </w:r>
      <w:r w:rsidRPr="0098604E">
        <w:rPr>
          <w:rFonts w:asciiTheme="minorHAnsi" w:hAnsiTheme="minorHAnsi" w:cstheme="minorHAnsi"/>
          <w:color w:val="000000" w:themeColor="text1"/>
          <w:sz w:val="24"/>
          <w:szCs w:val="24"/>
        </w:rPr>
        <w:t>” (“</w:t>
      </w:r>
      <w:r w:rsidRPr="0098604E">
        <w:rPr>
          <w:rFonts w:asciiTheme="minorHAnsi" w:hAnsiTheme="minorHAnsi" w:cstheme="minorHAnsi"/>
          <w:b/>
          <w:color w:val="000000" w:themeColor="text1"/>
          <w:sz w:val="24"/>
          <w:szCs w:val="24"/>
        </w:rPr>
        <w:t>Escritura de Emissão</w:t>
      </w:r>
      <w:r w:rsidRPr="0098604E">
        <w:rPr>
          <w:rFonts w:asciiTheme="minorHAnsi" w:hAnsiTheme="minorHAnsi" w:cstheme="minorHAnsi"/>
          <w:color w:val="000000" w:themeColor="text1"/>
          <w:sz w:val="24"/>
          <w:szCs w:val="24"/>
        </w:rPr>
        <w:t>”), mediante as seguintes cláusulas e condições:</w:t>
      </w:r>
    </w:p>
    <w:p w14:paraId="0787772E" w14:textId="77777777" w:rsidR="00A125C6" w:rsidRPr="0098604E" w:rsidRDefault="00A125C6" w:rsidP="00355F6F">
      <w:pPr>
        <w:pStyle w:val="Body"/>
        <w:widowControl w:val="0"/>
        <w:spacing w:after="0" w:line="340" w:lineRule="exact"/>
        <w:contextualSpacing/>
        <w:rPr>
          <w:rFonts w:asciiTheme="minorHAnsi" w:hAnsiTheme="minorHAnsi" w:cstheme="minorHAnsi"/>
          <w:color w:val="000000" w:themeColor="text1"/>
          <w:sz w:val="24"/>
          <w:szCs w:val="24"/>
        </w:rPr>
      </w:pPr>
    </w:p>
    <w:p w14:paraId="72F3D55B" w14:textId="77777777" w:rsidR="00A125C6" w:rsidRPr="0098604E" w:rsidRDefault="00A125C6" w:rsidP="005B15F5">
      <w:pPr>
        <w:pStyle w:val="Level3"/>
        <w:widowControl w:val="0"/>
        <w:numPr>
          <w:ilvl w:val="0"/>
          <w:numId w:val="14"/>
        </w:numPr>
        <w:spacing w:after="0" w:line="340" w:lineRule="exact"/>
        <w:contextualSpacing/>
        <w:rPr>
          <w:rFonts w:asciiTheme="minorHAnsi" w:hAnsiTheme="minorHAnsi" w:cstheme="minorHAnsi"/>
          <w:color w:val="000000" w:themeColor="text1"/>
          <w:sz w:val="24"/>
          <w:szCs w:val="24"/>
          <w:lang w:val="pt-BR"/>
        </w:rPr>
      </w:pPr>
      <w:bookmarkStart w:id="31" w:name="_DV_M28"/>
      <w:bookmarkStart w:id="32" w:name="_Toc499990313"/>
      <w:bookmarkStart w:id="33" w:name="_Toc280370534"/>
      <w:bookmarkStart w:id="34" w:name="_Toc349040590"/>
      <w:bookmarkStart w:id="35" w:name="_Toc351469175"/>
      <w:bookmarkStart w:id="36" w:name="_Toc352767477"/>
      <w:bookmarkStart w:id="37" w:name="_Toc355626564"/>
      <w:bookmarkEnd w:id="31"/>
      <w:r w:rsidRPr="0098604E">
        <w:rPr>
          <w:rFonts w:asciiTheme="minorHAnsi" w:eastAsia="Arial Unicode MS" w:hAnsiTheme="minorHAnsi" w:cstheme="minorHAnsi"/>
          <w:b/>
          <w:color w:val="000000" w:themeColor="text1"/>
          <w:sz w:val="24"/>
          <w:szCs w:val="24"/>
          <w:lang w:val="pt-BR"/>
        </w:rPr>
        <w:t>AUTORIZAÇÕES</w:t>
      </w:r>
      <w:bookmarkEnd w:id="32"/>
      <w:bookmarkEnd w:id="33"/>
      <w:bookmarkEnd w:id="34"/>
      <w:bookmarkEnd w:id="35"/>
      <w:bookmarkEnd w:id="36"/>
      <w:bookmarkEnd w:id="37"/>
    </w:p>
    <w:p w14:paraId="0F4D065D" w14:textId="77777777" w:rsidR="00A125C6" w:rsidRPr="0098604E" w:rsidRDefault="00A125C6" w:rsidP="00355F6F">
      <w:pPr>
        <w:pStyle w:val="Body"/>
        <w:widowControl w:val="0"/>
        <w:spacing w:after="0" w:line="340" w:lineRule="exact"/>
        <w:contextualSpacing/>
        <w:rPr>
          <w:rFonts w:asciiTheme="minorHAnsi" w:hAnsiTheme="minorHAnsi" w:cstheme="minorHAnsi"/>
          <w:color w:val="000000" w:themeColor="text1"/>
          <w:sz w:val="24"/>
          <w:szCs w:val="24"/>
        </w:rPr>
      </w:pPr>
    </w:p>
    <w:p w14:paraId="18F9CC78" w14:textId="1A486F4D" w:rsidR="00A125C6" w:rsidRPr="00A75D46" w:rsidRDefault="00355F6F" w:rsidP="005B15F5">
      <w:pPr>
        <w:pStyle w:val="Level3"/>
        <w:widowControl w:val="0"/>
        <w:numPr>
          <w:ilvl w:val="1"/>
          <w:numId w:val="14"/>
        </w:numPr>
        <w:spacing w:after="0" w:line="340" w:lineRule="exact"/>
        <w:ind w:left="0" w:firstLine="0"/>
        <w:contextualSpacing/>
        <w:rPr>
          <w:rFonts w:asciiTheme="minorHAnsi" w:hAnsiTheme="minorHAnsi"/>
          <w:color w:val="000000" w:themeColor="text1"/>
          <w:sz w:val="24"/>
          <w:lang w:val="pt-BR"/>
        </w:rPr>
      </w:pPr>
      <w:bookmarkStart w:id="38" w:name="_DV_M29"/>
      <w:bookmarkStart w:id="39" w:name="_DV_M30"/>
      <w:bookmarkEnd w:id="38"/>
      <w:bookmarkEnd w:id="39"/>
      <w:r w:rsidRPr="0098604E">
        <w:rPr>
          <w:rFonts w:asciiTheme="minorHAnsi" w:hAnsiTheme="minorHAnsi" w:cstheme="minorHAnsi"/>
          <w:bCs/>
          <w:color w:val="000000" w:themeColor="text1"/>
          <w:sz w:val="24"/>
          <w:szCs w:val="24"/>
          <w:lang w:val="pt-BR"/>
        </w:rPr>
        <w:t xml:space="preserve">A presente </w:t>
      </w:r>
      <w:r w:rsidRPr="0098604E">
        <w:rPr>
          <w:rFonts w:asciiTheme="minorHAnsi" w:eastAsia="Arial Unicode MS" w:hAnsiTheme="minorHAnsi" w:cstheme="minorHAnsi"/>
          <w:color w:val="000000" w:themeColor="text1"/>
          <w:sz w:val="24"/>
          <w:szCs w:val="24"/>
          <w:lang w:val="pt-BR"/>
        </w:rPr>
        <w:t>Escritura</w:t>
      </w:r>
      <w:r w:rsidRPr="0098604E">
        <w:rPr>
          <w:rFonts w:asciiTheme="minorHAnsi" w:hAnsiTheme="minorHAnsi" w:cstheme="minorHAnsi"/>
          <w:bCs/>
          <w:color w:val="000000" w:themeColor="text1"/>
          <w:sz w:val="24"/>
          <w:szCs w:val="24"/>
          <w:lang w:val="pt-BR"/>
        </w:rPr>
        <w:t xml:space="preserve"> de Emissão é firmada com base nas deliberações da Assembleia Geral </w:t>
      </w:r>
      <w:r w:rsidRPr="0098604E">
        <w:rPr>
          <w:rFonts w:asciiTheme="minorHAnsi" w:hAnsiTheme="minorHAnsi" w:cstheme="minorHAnsi"/>
          <w:bCs/>
          <w:sz w:val="24"/>
          <w:szCs w:val="24"/>
          <w:lang w:val="pt-BR"/>
        </w:rPr>
        <w:t>Extraordinária</w:t>
      </w:r>
      <w:r w:rsidRPr="0098604E">
        <w:rPr>
          <w:rFonts w:asciiTheme="minorHAnsi" w:hAnsiTheme="minorHAnsi" w:cstheme="minorHAnsi"/>
          <w:bCs/>
          <w:color w:val="000000" w:themeColor="text1"/>
          <w:sz w:val="24"/>
          <w:szCs w:val="24"/>
          <w:lang w:val="pt-BR"/>
        </w:rPr>
        <w:t xml:space="preserve"> da Emissora, realizada em </w:t>
      </w:r>
      <w:r w:rsidRPr="0098604E">
        <w:rPr>
          <w:rFonts w:asciiTheme="minorHAnsi" w:hAnsiTheme="minorHAnsi" w:cstheme="minorHAnsi"/>
          <w:bCs/>
          <w:color w:val="000000" w:themeColor="text1"/>
          <w:sz w:val="24"/>
          <w:szCs w:val="24"/>
          <w:highlight w:val="lightGray"/>
          <w:lang w:val="pt-BR"/>
        </w:rPr>
        <w:t>[=]</w:t>
      </w:r>
      <w:r w:rsidRPr="0098604E">
        <w:rPr>
          <w:rFonts w:asciiTheme="minorHAnsi" w:hAnsiTheme="minorHAnsi" w:cstheme="minorHAnsi"/>
          <w:bCs/>
          <w:color w:val="000000" w:themeColor="text1"/>
          <w:sz w:val="24"/>
          <w:szCs w:val="24"/>
          <w:lang w:val="pt-BR"/>
        </w:rPr>
        <w:t xml:space="preserve"> de </w:t>
      </w:r>
      <w:r w:rsidR="00C12DCC">
        <w:rPr>
          <w:rFonts w:asciiTheme="minorHAnsi" w:hAnsiTheme="minorHAnsi" w:cstheme="minorHAnsi"/>
          <w:bCs/>
          <w:color w:val="000000" w:themeColor="text1"/>
          <w:sz w:val="24"/>
          <w:szCs w:val="24"/>
          <w:lang w:val="pt-BR"/>
        </w:rPr>
        <w:t>outubro</w:t>
      </w:r>
      <w:r w:rsidRPr="0098604E">
        <w:rPr>
          <w:rFonts w:asciiTheme="minorHAnsi" w:hAnsiTheme="minorHAnsi" w:cstheme="minorHAnsi"/>
          <w:bCs/>
          <w:color w:val="000000" w:themeColor="text1"/>
          <w:sz w:val="24"/>
          <w:szCs w:val="24"/>
          <w:lang w:val="pt-BR"/>
        </w:rPr>
        <w:t xml:space="preserve"> de 2022 (“</w:t>
      </w:r>
      <w:r w:rsidRPr="0098604E">
        <w:rPr>
          <w:rFonts w:asciiTheme="minorHAnsi" w:hAnsiTheme="minorHAnsi" w:cstheme="minorHAnsi"/>
          <w:b/>
          <w:color w:val="000000" w:themeColor="text1"/>
          <w:sz w:val="24"/>
          <w:szCs w:val="24"/>
          <w:lang w:val="pt-BR"/>
        </w:rPr>
        <w:t xml:space="preserve">Aprovação Societária </w:t>
      </w:r>
      <w:r w:rsidRPr="0098604E">
        <w:rPr>
          <w:rFonts w:asciiTheme="minorHAnsi" w:hAnsiTheme="minorHAnsi" w:cstheme="minorHAnsi"/>
          <w:b/>
          <w:color w:val="000000" w:themeColor="text1"/>
          <w:sz w:val="24"/>
          <w:szCs w:val="24"/>
          <w:lang w:val="pt-BR"/>
        </w:rPr>
        <w:lastRenderedPageBreak/>
        <w:t>da Emissora</w:t>
      </w:r>
      <w:r w:rsidRPr="0098604E">
        <w:rPr>
          <w:rFonts w:asciiTheme="minorHAnsi" w:hAnsiTheme="minorHAnsi" w:cstheme="minorHAnsi"/>
          <w:bCs/>
          <w:color w:val="000000" w:themeColor="text1"/>
          <w:sz w:val="24"/>
          <w:szCs w:val="24"/>
          <w:lang w:val="pt-BR"/>
        </w:rPr>
        <w:t xml:space="preserve">”), nos termos do Estatuto Social vigente da Emissora e do artigo 59, </w:t>
      </w:r>
      <w:r w:rsidRPr="0098604E">
        <w:rPr>
          <w:rFonts w:asciiTheme="minorHAnsi" w:hAnsiTheme="minorHAnsi" w:cstheme="minorHAnsi"/>
          <w:bCs/>
          <w:i/>
          <w:color w:val="000000" w:themeColor="text1"/>
          <w:sz w:val="24"/>
          <w:szCs w:val="24"/>
          <w:lang w:val="pt-BR"/>
        </w:rPr>
        <w:t>caput</w:t>
      </w:r>
      <w:r w:rsidRPr="0098604E">
        <w:rPr>
          <w:rFonts w:asciiTheme="minorHAnsi" w:hAnsiTheme="minorHAnsi" w:cstheme="minorHAnsi"/>
          <w:bCs/>
          <w:color w:val="000000" w:themeColor="text1"/>
          <w:sz w:val="24"/>
          <w:szCs w:val="24"/>
          <w:lang w:val="pt-BR"/>
        </w:rPr>
        <w:t>, da Lei 6.404, de 15 de dezembro de 1976, conforme alterada (“</w:t>
      </w:r>
      <w:r w:rsidRPr="0098604E">
        <w:rPr>
          <w:rFonts w:asciiTheme="minorHAnsi" w:hAnsiTheme="minorHAnsi" w:cstheme="minorHAnsi"/>
          <w:b/>
          <w:color w:val="000000" w:themeColor="text1"/>
          <w:sz w:val="24"/>
          <w:szCs w:val="24"/>
          <w:lang w:val="pt-BR"/>
        </w:rPr>
        <w:t>Lei das Sociedades por Ações</w:t>
      </w:r>
      <w:r w:rsidRPr="0098604E">
        <w:rPr>
          <w:rFonts w:asciiTheme="minorHAnsi" w:hAnsiTheme="minorHAnsi" w:cstheme="minorHAnsi"/>
          <w:bCs/>
          <w:color w:val="000000" w:themeColor="text1"/>
          <w:sz w:val="24"/>
          <w:szCs w:val="24"/>
          <w:lang w:val="pt-BR"/>
        </w:rPr>
        <w:t xml:space="preserve">”), na qual foi deliberada e aprovada, </w:t>
      </w:r>
      <w:r w:rsidRPr="00243E14">
        <w:rPr>
          <w:rFonts w:asciiTheme="minorHAnsi" w:hAnsiTheme="minorHAnsi" w:cstheme="minorHAnsi"/>
          <w:bCs/>
          <w:color w:val="000000" w:themeColor="text1"/>
          <w:sz w:val="24"/>
          <w:szCs w:val="24"/>
          <w:lang w:val="pt-BR"/>
        </w:rPr>
        <w:t>dentre outros: (a) a realização da Emissão e da Oferta (conforme definidos abaixo), bem como seus termos e condições; (b) a outorga da Cessão Fiduciária de</w:t>
      </w:r>
      <w:r w:rsidR="004B7C2C" w:rsidRPr="00243E14">
        <w:rPr>
          <w:rFonts w:asciiTheme="minorHAnsi" w:hAnsiTheme="minorHAnsi" w:cstheme="minorHAnsi"/>
          <w:bCs/>
          <w:color w:val="000000" w:themeColor="text1"/>
          <w:sz w:val="24"/>
          <w:szCs w:val="24"/>
          <w:lang w:val="pt-BR"/>
        </w:rPr>
        <w:t xml:space="preserve"> Direitos da</w:t>
      </w:r>
      <w:r w:rsidR="00705939">
        <w:rPr>
          <w:rFonts w:asciiTheme="minorHAnsi" w:hAnsiTheme="minorHAnsi" w:cstheme="minorHAnsi"/>
          <w:bCs/>
          <w:color w:val="000000" w:themeColor="text1"/>
          <w:sz w:val="24"/>
          <w:szCs w:val="24"/>
          <w:lang w:val="pt-BR"/>
        </w:rPr>
        <w:t xml:space="preserve"> Emissora</w:t>
      </w:r>
      <w:r w:rsidR="00EB6327">
        <w:rPr>
          <w:rFonts w:asciiTheme="minorHAnsi" w:hAnsiTheme="minorHAnsi" w:cstheme="minorHAnsi"/>
          <w:bCs/>
          <w:color w:val="000000" w:themeColor="text1"/>
          <w:sz w:val="24"/>
          <w:szCs w:val="24"/>
          <w:lang w:val="pt-BR"/>
        </w:rPr>
        <w:t>,</w:t>
      </w:r>
      <w:r w:rsidRPr="00243E14">
        <w:rPr>
          <w:rFonts w:asciiTheme="minorHAnsi" w:hAnsiTheme="minorHAnsi" w:cstheme="minorHAnsi"/>
          <w:bCs/>
          <w:color w:val="000000" w:themeColor="text1"/>
          <w:sz w:val="24"/>
          <w:szCs w:val="24"/>
          <w:lang w:val="pt-BR"/>
        </w:rPr>
        <w:t xml:space="preserve"> da Cessão Fiduciária dos Direitos Residuais </w:t>
      </w:r>
      <w:r w:rsidR="00CD4F85">
        <w:rPr>
          <w:rFonts w:asciiTheme="minorHAnsi" w:hAnsiTheme="minorHAnsi" w:cstheme="minorHAnsi"/>
          <w:bCs/>
          <w:color w:val="000000" w:themeColor="text1"/>
          <w:sz w:val="24"/>
          <w:szCs w:val="24"/>
          <w:lang w:val="pt-BR"/>
        </w:rPr>
        <w:t>GBS</w:t>
      </w:r>
      <w:r w:rsidR="007A3672">
        <w:rPr>
          <w:rFonts w:asciiTheme="minorHAnsi" w:hAnsiTheme="minorHAnsi" w:cstheme="minorHAnsi"/>
          <w:bCs/>
          <w:color w:val="000000" w:themeColor="text1"/>
          <w:sz w:val="24"/>
          <w:szCs w:val="24"/>
          <w:lang w:val="pt-BR"/>
        </w:rPr>
        <w:t>,</w:t>
      </w:r>
      <w:r w:rsidR="00CD4F85">
        <w:rPr>
          <w:rFonts w:asciiTheme="minorHAnsi" w:hAnsiTheme="minorHAnsi" w:cstheme="minorHAnsi"/>
          <w:bCs/>
          <w:color w:val="000000" w:themeColor="text1"/>
          <w:sz w:val="24"/>
          <w:szCs w:val="24"/>
          <w:lang w:val="pt-BR"/>
        </w:rPr>
        <w:t xml:space="preserve"> </w:t>
      </w:r>
      <w:r w:rsidR="00EB6327">
        <w:rPr>
          <w:rFonts w:asciiTheme="minorHAnsi" w:hAnsiTheme="minorHAnsi" w:cstheme="minorHAnsi"/>
          <w:bCs/>
          <w:color w:val="000000" w:themeColor="text1"/>
          <w:sz w:val="24"/>
          <w:szCs w:val="24"/>
          <w:lang w:val="pt-BR"/>
        </w:rPr>
        <w:t xml:space="preserve">da </w:t>
      </w:r>
      <w:r w:rsidR="00EB6327">
        <w:rPr>
          <w:rFonts w:asciiTheme="minorHAnsi" w:hAnsiTheme="minorHAnsi" w:cstheme="minorHAnsi"/>
          <w:bCs/>
          <w:sz w:val="24"/>
          <w:szCs w:val="24"/>
          <w:lang w:val="pt-BR"/>
        </w:rPr>
        <w:t>Alienação</w:t>
      </w:r>
      <w:r w:rsidR="00EB6327" w:rsidRPr="00A75D46">
        <w:rPr>
          <w:rFonts w:asciiTheme="minorHAnsi" w:hAnsiTheme="minorHAnsi" w:cstheme="minorHAnsi"/>
          <w:bCs/>
          <w:sz w:val="24"/>
          <w:szCs w:val="24"/>
          <w:lang w:val="pt-BR"/>
        </w:rPr>
        <w:t xml:space="preserve"> Fiduciária </w:t>
      </w:r>
      <w:r w:rsidR="00EB6327">
        <w:rPr>
          <w:rFonts w:asciiTheme="minorHAnsi" w:hAnsiTheme="minorHAnsi" w:cstheme="minorHAnsi"/>
          <w:bCs/>
          <w:sz w:val="24"/>
          <w:szCs w:val="24"/>
          <w:lang w:val="pt-BR"/>
        </w:rPr>
        <w:t xml:space="preserve">de Ações e </w:t>
      </w:r>
      <w:r w:rsidR="00EB6327" w:rsidRPr="00A75D46">
        <w:rPr>
          <w:rFonts w:asciiTheme="minorHAnsi" w:hAnsiTheme="minorHAnsi" w:cstheme="minorHAnsi"/>
          <w:bCs/>
          <w:sz w:val="24"/>
          <w:szCs w:val="24"/>
          <w:lang w:val="pt-BR"/>
        </w:rPr>
        <w:t>Direitos Olindina</w:t>
      </w:r>
      <w:r w:rsidR="00EB6327" w:rsidRPr="00243E14">
        <w:rPr>
          <w:rFonts w:asciiTheme="minorHAnsi" w:hAnsiTheme="minorHAnsi" w:cstheme="minorHAnsi"/>
          <w:bCs/>
          <w:color w:val="000000" w:themeColor="text1"/>
          <w:sz w:val="24"/>
          <w:szCs w:val="24"/>
          <w:lang w:val="pt-BR"/>
        </w:rPr>
        <w:t xml:space="preserve"> </w:t>
      </w:r>
      <w:r w:rsidR="007A3672">
        <w:rPr>
          <w:rFonts w:asciiTheme="minorHAnsi" w:hAnsiTheme="minorHAnsi" w:cstheme="minorHAnsi"/>
          <w:bCs/>
          <w:color w:val="000000" w:themeColor="text1"/>
          <w:sz w:val="24"/>
          <w:szCs w:val="24"/>
          <w:lang w:val="pt-BR"/>
        </w:rPr>
        <w:t xml:space="preserve">e da </w:t>
      </w:r>
      <w:r w:rsidR="007A3672">
        <w:rPr>
          <w:rFonts w:asciiTheme="minorHAnsi" w:hAnsiTheme="minorHAnsi" w:cstheme="minorHAnsi"/>
          <w:bCs/>
          <w:sz w:val="24"/>
          <w:szCs w:val="24"/>
          <w:lang w:val="pt-BR"/>
        </w:rPr>
        <w:t xml:space="preserve">Alienação Fiduciária de Ações SPE Jaçanã </w:t>
      </w:r>
      <w:r w:rsidRPr="00243E14">
        <w:rPr>
          <w:rFonts w:asciiTheme="minorHAnsi" w:hAnsiTheme="minorHAnsi" w:cstheme="minorHAnsi"/>
          <w:bCs/>
          <w:color w:val="000000" w:themeColor="text1"/>
          <w:sz w:val="24"/>
          <w:szCs w:val="24"/>
          <w:lang w:val="pt-BR"/>
        </w:rPr>
        <w:t xml:space="preserve">(conforme abaixo definidos) pela Emissora; (c) a autorização à diretoria da Emissora para adotar todos e quaisquer atos e a assinar todos e quaisquer documentos necessários à implementação e formalização das deliberações da Aprovação Societária da Emissora, </w:t>
      </w:r>
      <w:r w:rsidRPr="00243E14">
        <w:rPr>
          <w:rFonts w:asciiTheme="minorHAnsi" w:hAnsiTheme="minorHAnsi" w:cstheme="minorHAnsi"/>
          <w:sz w:val="24"/>
          <w:szCs w:val="24"/>
          <w:lang w:val="pt-BR"/>
        </w:rPr>
        <w:t xml:space="preserve">especialmente a celebração de todos os documentos necessários à efetivação da Emissão, da Oferta e das Garantias Reais (conforme definido abaixo), </w:t>
      </w:r>
      <w:r w:rsidRPr="00243E14">
        <w:rPr>
          <w:rFonts w:asciiTheme="minorHAnsi" w:hAnsiTheme="minorHAnsi" w:cstheme="minorHAnsi"/>
          <w:bCs/>
          <w:color w:val="000000" w:themeColor="text1"/>
          <w:sz w:val="24"/>
          <w:szCs w:val="24"/>
          <w:lang w:val="pt-BR"/>
        </w:rPr>
        <w:t xml:space="preserve">incluindo a celebração desta Escritura de Emissão, do Contrato de Distribuição (conforme definido abaixo) e dos Contratos de Garantia (conforme abaixo definido), bem como para contratar os prestadores de serviços da Oferta; e (d) a ratificação de todos e quaisquer atos até então adotados e todos e quaisquer documentos até então assinados pela diretoria da Emissora para a implementação da Oferta, </w:t>
      </w:r>
      <w:r w:rsidRPr="00A75D46">
        <w:rPr>
          <w:rFonts w:asciiTheme="minorHAnsi" w:hAnsiTheme="minorHAnsi" w:cstheme="minorHAnsi"/>
          <w:bCs/>
          <w:color w:val="000000" w:themeColor="text1"/>
          <w:sz w:val="24"/>
          <w:szCs w:val="24"/>
          <w:lang w:val="pt-BR"/>
        </w:rPr>
        <w:t>da Emissão e da constituição das Garantias Reais.</w:t>
      </w:r>
      <w:r w:rsidR="000E4DF7">
        <w:rPr>
          <w:rFonts w:asciiTheme="minorHAnsi" w:hAnsiTheme="minorHAnsi" w:cstheme="minorHAnsi"/>
          <w:color w:val="000000" w:themeColor="text1"/>
          <w:sz w:val="24"/>
          <w:szCs w:val="24"/>
          <w:lang w:val="pt-BR"/>
        </w:rPr>
        <w:t xml:space="preserve"> </w:t>
      </w:r>
    </w:p>
    <w:p w14:paraId="1DA6410F" w14:textId="77777777" w:rsidR="00A75D46" w:rsidRPr="00A75D46" w:rsidRDefault="00A75D46" w:rsidP="00355F6F">
      <w:pPr>
        <w:pStyle w:val="Level2"/>
        <w:widowControl w:val="0"/>
        <w:spacing w:after="0" w:line="340" w:lineRule="exact"/>
        <w:contextualSpacing/>
        <w:rPr>
          <w:rFonts w:asciiTheme="minorHAnsi" w:hAnsiTheme="minorHAnsi" w:cstheme="minorHAnsi"/>
          <w:color w:val="000000" w:themeColor="text1"/>
          <w:sz w:val="24"/>
          <w:szCs w:val="24"/>
          <w:lang w:val="pt-BR"/>
        </w:rPr>
      </w:pPr>
    </w:p>
    <w:p w14:paraId="796F7B25" w14:textId="78119004" w:rsidR="007D7C9F" w:rsidRPr="00A75D46" w:rsidRDefault="005120BA" w:rsidP="005B15F5">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r w:rsidRPr="00A75D46">
        <w:rPr>
          <w:rFonts w:asciiTheme="minorHAnsi" w:hAnsiTheme="minorHAnsi" w:cstheme="minorHAnsi"/>
          <w:bCs/>
          <w:sz w:val="24"/>
          <w:szCs w:val="24"/>
          <w:lang w:val="pt-BR"/>
        </w:rPr>
        <w:t xml:space="preserve">A outorga da Cessão Fiduciária dos Direitos Residuais </w:t>
      </w:r>
      <w:r w:rsidR="006C385D" w:rsidRPr="00A75D46">
        <w:rPr>
          <w:rFonts w:asciiTheme="minorHAnsi" w:hAnsiTheme="minorHAnsi" w:cstheme="minorHAnsi"/>
          <w:bCs/>
          <w:sz w:val="24"/>
          <w:szCs w:val="24"/>
          <w:lang w:val="pt-BR"/>
        </w:rPr>
        <w:t xml:space="preserve">GBS </w:t>
      </w:r>
      <w:r w:rsidRPr="00A75D46">
        <w:rPr>
          <w:rFonts w:asciiTheme="minorHAnsi" w:hAnsiTheme="minorHAnsi" w:cstheme="minorHAnsi"/>
          <w:bCs/>
          <w:sz w:val="24"/>
          <w:szCs w:val="24"/>
          <w:lang w:val="pt-BR"/>
        </w:rPr>
        <w:t>(conforme abaixo definido) foi aprovada</w:t>
      </w:r>
      <w:r w:rsidRPr="00A75D46" w:rsidDel="005120BA">
        <w:rPr>
          <w:rFonts w:asciiTheme="minorHAnsi" w:hAnsiTheme="minorHAnsi" w:cstheme="minorHAnsi"/>
          <w:bCs/>
          <w:sz w:val="24"/>
          <w:szCs w:val="24"/>
          <w:lang w:val="pt-BR"/>
        </w:rPr>
        <w:t xml:space="preserve"> </w:t>
      </w:r>
      <w:r w:rsidR="00355F6F" w:rsidRPr="00A75D46">
        <w:rPr>
          <w:rFonts w:asciiTheme="minorHAnsi" w:hAnsiTheme="minorHAnsi" w:cstheme="minorHAnsi"/>
          <w:bCs/>
          <w:sz w:val="24"/>
          <w:szCs w:val="24"/>
          <w:lang w:val="pt-BR"/>
        </w:rPr>
        <w:t xml:space="preserve">pela </w:t>
      </w:r>
      <w:r w:rsidR="00355F6F" w:rsidRPr="00A75D46">
        <w:rPr>
          <w:rFonts w:asciiTheme="minorHAnsi" w:hAnsiTheme="minorHAnsi" w:cstheme="minorHAnsi"/>
          <w:sz w:val="24"/>
          <w:szCs w:val="24"/>
          <w:lang w:val="pt-BR"/>
        </w:rPr>
        <w:t>GBS Participações S.A. (“</w:t>
      </w:r>
      <w:r w:rsidR="00355F6F" w:rsidRPr="00A75D46">
        <w:rPr>
          <w:rFonts w:asciiTheme="minorHAnsi" w:hAnsiTheme="minorHAnsi" w:cstheme="minorHAnsi"/>
          <w:b/>
          <w:bCs/>
          <w:sz w:val="24"/>
          <w:szCs w:val="24"/>
          <w:lang w:val="pt-BR"/>
        </w:rPr>
        <w:t>GBS</w:t>
      </w:r>
      <w:r w:rsidR="00355F6F" w:rsidRPr="00A75D46">
        <w:rPr>
          <w:rFonts w:asciiTheme="minorHAnsi" w:hAnsiTheme="minorHAnsi" w:cstheme="minorHAnsi"/>
          <w:sz w:val="24"/>
          <w:szCs w:val="24"/>
          <w:lang w:val="pt-BR"/>
        </w:rPr>
        <w:t xml:space="preserve">”), </w:t>
      </w:r>
      <w:r w:rsidR="00355F6F" w:rsidRPr="00A75D46">
        <w:rPr>
          <w:rFonts w:asciiTheme="minorHAnsi" w:hAnsiTheme="minorHAnsi" w:cstheme="minorHAnsi"/>
          <w:bCs/>
          <w:sz w:val="24"/>
          <w:szCs w:val="24"/>
          <w:lang w:val="pt-BR"/>
        </w:rPr>
        <w:t xml:space="preserve">com base na assembleia geral extraordinária </w:t>
      </w:r>
      <w:r w:rsidR="00C738BB" w:rsidRPr="00A75D46">
        <w:rPr>
          <w:rFonts w:asciiTheme="minorHAnsi" w:hAnsiTheme="minorHAnsi" w:cstheme="minorHAnsi"/>
          <w:bCs/>
          <w:sz w:val="24"/>
          <w:szCs w:val="24"/>
          <w:lang w:val="pt-BR"/>
        </w:rPr>
        <w:t xml:space="preserve">da </w:t>
      </w:r>
      <w:r w:rsidR="00355F6F" w:rsidRPr="00A75D46">
        <w:rPr>
          <w:rFonts w:asciiTheme="minorHAnsi" w:hAnsiTheme="minorHAnsi" w:cstheme="minorHAnsi"/>
          <w:bCs/>
          <w:sz w:val="24"/>
          <w:szCs w:val="24"/>
          <w:lang w:val="pt-BR"/>
        </w:rPr>
        <w:t xml:space="preserve">GBS, </w:t>
      </w:r>
      <w:r w:rsidR="00355F6F" w:rsidRPr="00A75D46">
        <w:rPr>
          <w:rFonts w:asciiTheme="minorHAnsi" w:hAnsiTheme="minorHAnsi" w:cstheme="minorHAnsi"/>
          <w:bCs/>
          <w:color w:val="000000" w:themeColor="text1"/>
          <w:sz w:val="24"/>
          <w:szCs w:val="24"/>
          <w:lang w:val="pt-BR"/>
        </w:rPr>
        <w:t>realizada</w:t>
      </w:r>
      <w:r w:rsidR="00355F6F" w:rsidRPr="00A75D46">
        <w:rPr>
          <w:rFonts w:asciiTheme="minorHAnsi" w:hAnsiTheme="minorHAnsi" w:cstheme="minorHAnsi"/>
          <w:bCs/>
          <w:sz w:val="24"/>
          <w:szCs w:val="24"/>
          <w:lang w:val="pt-BR"/>
        </w:rPr>
        <w:t xml:space="preserve"> em </w:t>
      </w:r>
      <w:r w:rsidR="00355F6F" w:rsidRPr="00B52E11">
        <w:rPr>
          <w:rFonts w:asciiTheme="minorHAnsi" w:hAnsiTheme="minorHAnsi" w:cstheme="minorHAnsi"/>
          <w:bCs/>
          <w:color w:val="000000" w:themeColor="text1"/>
          <w:sz w:val="24"/>
          <w:szCs w:val="24"/>
          <w:lang w:val="pt-BR"/>
        </w:rPr>
        <w:t>[</w:t>
      </w:r>
      <w:r w:rsidR="00355F6F" w:rsidRPr="008333A6">
        <w:rPr>
          <w:rFonts w:asciiTheme="minorHAnsi" w:hAnsiTheme="minorHAnsi" w:cstheme="minorHAnsi"/>
          <w:bCs/>
          <w:color w:val="000000" w:themeColor="text1"/>
          <w:sz w:val="24"/>
          <w:szCs w:val="24"/>
          <w:highlight w:val="lightGray"/>
          <w:lang w:val="pt-BR"/>
        </w:rPr>
        <w:t>=</w:t>
      </w:r>
      <w:r w:rsidR="00355F6F" w:rsidRPr="00B52E11">
        <w:rPr>
          <w:rFonts w:asciiTheme="minorHAnsi" w:hAnsiTheme="minorHAnsi" w:cstheme="minorHAnsi"/>
          <w:bCs/>
          <w:color w:val="000000" w:themeColor="text1"/>
          <w:sz w:val="24"/>
          <w:szCs w:val="24"/>
          <w:lang w:val="pt-BR"/>
        </w:rPr>
        <w:t>]</w:t>
      </w:r>
      <w:r w:rsidR="00355F6F" w:rsidRPr="00A75D46">
        <w:rPr>
          <w:rFonts w:asciiTheme="minorHAnsi" w:hAnsiTheme="minorHAnsi" w:cstheme="minorHAnsi"/>
          <w:bCs/>
          <w:color w:val="000000" w:themeColor="text1"/>
          <w:sz w:val="24"/>
          <w:szCs w:val="24"/>
          <w:lang w:val="pt-BR"/>
        </w:rPr>
        <w:t xml:space="preserve"> de </w:t>
      </w:r>
      <w:r w:rsidR="00C12DCC">
        <w:rPr>
          <w:rFonts w:asciiTheme="minorHAnsi" w:hAnsiTheme="minorHAnsi" w:cstheme="minorHAnsi"/>
          <w:bCs/>
          <w:color w:val="000000" w:themeColor="text1"/>
          <w:sz w:val="24"/>
          <w:szCs w:val="24"/>
          <w:lang w:val="pt-BR"/>
        </w:rPr>
        <w:t>outubro</w:t>
      </w:r>
      <w:r w:rsidR="00355F6F" w:rsidRPr="00A75D46" w:rsidDel="00BE34B9">
        <w:rPr>
          <w:rFonts w:asciiTheme="minorHAnsi" w:hAnsiTheme="minorHAnsi" w:cstheme="minorHAnsi"/>
          <w:bCs/>
          <w:color w:val="000000" w:themeColor="text1"/>
          <w:sz w:val="24"/>
          <w:szCs w:val="24"/>
          <w:lang w:val="pt-BR"/>
        </w:rPr>
        <w:t xml:space="preserve"> </w:t>
      </w:r>
      <w:r w:rsidR="00355F6F" w:rsidRPr="00A75D46">
        <w:rPr>
          <w:rFonts w:asciiTheme="minorHAnsi" w:hAnsiTheme="minorHAnsi" w:cstheme="minorHAnsi"/>
          <w:bCs/>
          <w:color w:val="000000" w:themeColor="text1"/>
          <w:sz w:val="24"/>
          <w:szCs w:val="24"/>
          <w:lang w:val="pt-BR"/>
        </w:rPr>
        <w:t xml:space="preserve">de 2022 </w:t>
      </w:r>
      <w:r w:rsidR="00355F6F" w:rsidRPr="00A75D46">
        <w:rPr>
          <w:rFonts w:asciiTheme="minorHAnsi" w:hAnsiTheme="minorHAnsi" w:cstheme="minorHAnsi"/>
          <w:bCs/>
          <w:sz w:val="24"/>
          <w:szCs w:val="24"/>
          <w:lang w:val="pt-BR"/>
        </w:rPr>
        <w:t>(“</w:t>
      </w:r>
      <w:r w:rsidR="00355F6F" w:rsidRPr="00A75D46">
        <w:rPr>
          <w:rFonts w:asciiTheme="minorHAnsi" w:hAnsiTheme="minorHAnsi" w:cstheme="minorHAnsi"/>
          <w:b/>
          <w:sz w:val="24"/>
          <w:szCs w:val="24"/>
          <w:lang w:val="pt-BR"/>
        </w:rPr>
        <w:t>Aprovação Societária da GBS</w:t>
      </w:r>
      <w:r w:rsidR="00355F6F" w:rsidRPr="00A75D46">
        <w:rPr>
          <w:rFonts w:asciiTheme="minorHAnsi" w:hAnsiTheme="minorHAnsi" w:cstheme="minorHAnsi"/>
          <w:bCs/>
          <w:sz w:val="24"/>
          <w:szCs w:val="24"/>
          <w:lang w:val="pt-BR"/>
        </w:rPr>
        <w:t>”</w:t>
      </w:r>
      <w:r w:rsidR="00F80FC4" w:rsidRPr="00A75D46">
        <w:rPr>
          <w:rFonts w:asciiTheme="minorHAnsi" w:hAnsiTheme="minorHAnsi" w:cstheme="minorHAnsi"/>
          <w:bCs/>
          <w:sz w:val="24"/>
          <w:szCs w:val="24"/>
          <w:lang w:val="pt-BR"/>
        </w:rPr>
        <w:t>)</w:t>
      </w:r>
      <w:r w:rsidR="00D7486E" w:rsidRPr="00A75D46">
        <w:rPr>
          <w:rFonts w:asciiTheme="minorHAnsi" w:hAnsiTheme="minorHAnsi" w:cstheme="minorHAnsi"/>
          <w:color w:val="000000"/>
          <w:sz w:val="24"/>
          <w:szCs w:val="24"/>
          <w:lang w:val="pt-BR"/>
        </w:rPr>
        <w:t>; e pela Goyaz Transmissão de Energia S.A. (“</w:t>
      </w:r>
      <w:r w:rsidR="00712F86" w:rsidRPr="00A75D46">
        <w:rPr>
          <w:rFonts w:asciiTheme="minorHAnsi" w:hAnsiTheme="minorHAnsi" w:cstheme="minorHAnsi"/>
          <w:b/>
          <w:bCs/>
          <w:color w:val="000000"/>
          <w:sz w:val="24"/>
          <w:szCs w:val="24"/>
          <w:lang w:val="pt-BR"/>
        </w:rPr>
        <w:t xml:space="preserve">SPE </w:t>
      </w:r>
      <w:r w:rsidR="00D7486E" w:rsidRPr="00A75D46">
        <w:rPr>
          <w:rFonts w:asciiTheme="minorHAnsi" w:hAnsiTheme="minorHAnsi" w:cstheme="minorHAnsi"/>
          <w:b/>
          <w:bCs/>
          <w:color w:val="000000"/>
          <w:sz w:val="24"/>
          <w:szCs w:val="24"/>
          <w:lang w:val="pt-BR"/>
        </w:rPr>
        <w:t>Goyaz</w:t>
      </w:r>
      <w:r w:rsidR="00D7486E" w:rsidRPr="00A75D46">
        <w:rPr>
          <w:rFonts w:asciiTheme="minorHAnsi" w:hAnsiTheme="minorHAnsi" w:cstheme="minorHAnsi"/>
          <w:color w:val="000000"/>
          <w:sz w:val="24"/>
          <w:szCs w:val="24"/>
          <w:lang w:val="pt-BR"/>
        </w:rPr>
        <w:t xml:space="preserve">”), com base na </w:t>
      </w:r>
      <w:r w:rsidR="00D7486E" w:rsidRPr="006C1CEE">
        <w:rPr>
          <w:rFonts w:asciiTheme="minorHAnsi" w:hAnsiTheme="minorHAnsi" w:cstheme="minorHAnsi"/>
          <w:color w:val="000000"/>
          <w:sz w:val="24"/>
          <w:szCs w:val="24"/>
          <w:highlight w:val="lightGray"/>
          <w:lang w:val="pt-BR"/>
        </w:rPr>
        <w:t>[assembleia geral extraordinária]</w:t>
      </w:r>
      <w:r w:rsidR="00D7486E" w:rsidRPr="00A75D46">
        <w:rPr>
          <w:rFonts w:asciiTheme="minorHAnsi" w:hAnsiTheme="minorHAnsi" w:cstheme="minorHAnsi"/>
          <w:color w:val="000000"/>
          <w:sz w:val="24"/>
          <w:szCs w:val="24"/>
          <w:lang w:val="pt-BR"/>
        </w:rPr>
        <w:t xml:space="preserve"> da </w:t>
      </w:r>
      <w:r w:rsidR="00712F86" w:rsidRPr="00A75D46">
        <w:rPr>
          <w:rFonts w:asciiTheme="minorHAnsi" w:hAnsiTheme="minorHAnsi" w:cstheme="minorHAnsi"/>
          <w:color w:val="000000"/>
          <w:sz w:val="24"/>
          <w:szCs w:val="24"/>
          <w:lang w:val="pt-BR"/>
        </w:rPr>
        <w:t xml:space="preserve">SPE </w:t>
      </w:r>
      <w:r w:rsidR="00D7486E" w:rsidRPr="00A75D46">
        <w:rPr>
          <w:rFonts w:asciiTheme="minorHAnsi" w:hAnsiTheme="minorHAnsi" w:cstheme="minorHAnsi"/>
          <w:color w:val="000000"/>
          <w:sz w:val="24"/>
          <w:szCs w:val="24"/>
          <w:lang w:val="pt-BR"/>
        </w:rPr>
        <w:t xml:space="preserve">Goyaz, realizada em </w:t>
      </w:r>
      <w:r w:rsidR="00D7486E" w:rsidRPr="006C1CEE">
        <w:rPr>
          <w:rFonts w:asciiTheme="minorHAnsi" w:hAnsiTheme="minorHAnsi" w:cstheme="minorHAnsi"/>
          <w:bCs/>
          <w:color w:val="000000" w:themeColor="text1"/>
          <w:sz w:val="24"/>
          <w:szCs w:val="24"/>
          <w:highlight w:val="lightGray"/>
          <w:lang w:val="pt-BR"/>
        </w:rPr>
        <w:t>[=]</w:t>
      </w:r>
      <w:r w:rsidR="00D7486E" w:rsidRPr="00A75D46">
        <w:rPr>
          <w:rFonts w:asciiTheme="minorHAnsi" w:hAnsiTheme="minorHAnsi" w:cstheme="minorHAnsi"/>
          <w:color w:val="000000"/>
          <w:sz w:val="24"/>
          <w:szCs w:val="24"/>
          <w:lang w:val="pt-BR"/>
        </w:rPr>
        <w:t xml:space="preserve"> de </w:t>
      </w:r>
      <w:r w:rsidR="00C12DCC">
        <w:rPr>
          <w:rFonts w:asciiTheme="minorHAnsi" w:hAnsiTheme="minorHAnsi" w:cstheme="minorHAnsi"/>
          <w:color w:val="000000"/>
          <w:sz w:val="24"/>
          <w:szCs w:val="24"/>
          <w:lang w:val="pt-BR"/>
        </w:rPr>
        <w:t>outubro</w:t>
      </w:r>
      <w:r w:rsidR="00D7486E" w:rsidRPr="00A75D46">
        <w:rPr>
          <w:rFonts w:asciiTheme="minorHAnsi" w:hAnsiTheme="minorHAnsi" w:cstheme="minorHAnsi"/>
          <w:color w:val="000000"/>
          <w:sz w:val="24"/>
          <w:szCs w:val="24"/>
          <w:lang w:val="pt-BR"/>
        </w:rPr>
        <w:t xml:space="preserve"> de 2022 (“</w:t>
      </w:r>
      <w:r w:rsidR="00D7486E" w:rsidRPr="00A75D46">
        <w:rPr>
          <w:rFonts w:asciiTheme="minorHAnsi" w:hAnsiTheme="minorHAnsi" w:cstheme="minorHAnsi"/>
          <w:b/>
          <w:bCs/>
          <w:color w:val="000000"/>
          <w:sz w:val="24"/>
          <w:szCs w:val="24"/>
          <w:lang w:val="pt-BR"/>
        </w:rPr>
        <w:t>Aprovação Societária da Goyaz</w:t>
      </w:r>
      <w:r w:rsidR="00D7486E" w:rsidRPr="00A75D46">
        <w:rPr>
          <w:rFonts w:asciiTheme="minorHAnsi" w:hAnsiTheme="minorHAnsi" w:cstheme="minorHAnsi"/>
          <w:color w:val="000000"/>
          <w:sz w:val="24"/>
          <w:szCs w:val="24"/>
          <w:lang w:val="pt-BR"/>
        </w:rPr>
        <w:t>”)</w:t>
      </w:r>
      <w:r w:rsidR="00355F6F" w:rsidRPr="00A75D46">
        <w:rPr>
          <w:rFonts w:asciiTheme="minorHAnsi" w:hAnsiTheme="minorHAnsi" w:cstheme="minorHAnsi"/>
          <w:bCs/>
          <w:sz w:val="24"/>
          <w:szCs w:val="24"/>
          <w:lang w:val="pt-BR"/>
        </w:rPr>
        <w:t>.</w:t>
      </w:r>
    </w:p>
    <w:p w14:paraId="4F9494EC" w14:textId="79F0661F" w:rsidR="007D7C9F" w:rsidRPr="00A75D46" w:rsidRDefault="007D7C9F" w:rsidP="00A125C6">
      <w:pPr>
        <w:pStyle w:val="Level2"/>
        <w:widowControl w:val="0"/>
        <w:spacing w:after="0" w:line="340" w:lineRule="exact"/>
        <w:contextualSpacing/>
        <w:rPr>
          <w:rFonts w:asciiTheme="minorHAnsi" w:hAnsiTheme="minorHAnsi" w:cstheme="minorHAnsi"/>
          <w:color w:val="000000" w:themeColor="text1"/>
          <w:sz w:val="24"/>
          <w:szCs w:val="24"/>
          <w:lang w:val="pt-BR"/>
        </w:rPr>
      </w:pPr>
    </w:p>
    <w:p w14:paraId="168A9B7D" w14:textId="4745D4FF" w:rsidR="006C385D" w:rsidRPr="00B52E11" w:rsidRDefault="006C385D" w:rsidP="00BF71E6">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r w:rsidRPr="00A75D46">
        <w:rPr>
          <w:rFonts w:asciiTheme="minorHAnsi" w:hAnsiTheme="minorHAnsi" w:cstheme="minorHAnsi"/>
          <w:bCs/>
          <w:sz w:val="24"/>
          <w:szCs w:val="24"/>
          <w:lang w:val="pt-BR"/>
        </w:rPr>
        <w:t xml:space="preserve">A outorga da </w:t>
      </w:r>
      <w:r w:rsidR="00EB6327">
        <w:rPr>
          <w:rFonts w:asciiTheme="minorHAnsi" w:hAnsiTheme="minorHAnsi" w:cstheme="minorHAnsi"/>
          <w:bCs/>
          <w:sz w:val="24"/>
          <w:szCs w:val="24"/>
          <w:lang w:val="pt-BR"/>
        </w:rPr>
        <w:t>Alienação</w:t>
      </w:r>
      <w:r w:rsidR="00EB6327" w:rsidRPr="00A75D46">
        <w:rPr>
          <w:rFonts w:asciiTheme="minorHAnsi" w:hAnsiTheme="minorHAnsi" w:cstheme="minorHAnsi"/>
          <w:bCs/>
          <w:sz w:val="24"/>
          <w:szCs w:val="24"/>
          <w:lang w:val="pt-BR"/>
        </w:rPr>
        <w:t xml:space="preserve"> </w:t>
      </w:r>
      <w:r w:rsidRPr="00A75D46">
        <w:rPr>
          <w:rFonts w:asciiTheme="minorHAnsi" w:hAnsiTheme="minorHAnsi" w:cstheme="minorHAnsi"/>
          <w:bCs/>
          <w:sz w:val="24"/>
          <w:szCs w:val="24"/>
          <w:lang w:val="pt-BR"/>
        </w:rPr>
        <w:t xml:space="preserve">Fiduciária </w:t>
      </w:r>
      <w:r w:rsidR="00EB6327">
        <w:rPr>
          <w:rFonts w:asciiTheme="minorHAnsi" w:hAnsiTheme="minorHAnsi" w:cstheme="minorHAnsi"/>
          <w:bCs/>
          <w:sz w:val="24"/>
          <w:szCs w:val="24"/>
          <w:lang w:val="pt-BR"/>
        </w:rPr>
        <w:t xml:space="preserve">de Ações e </w:t>
      </w:r>
      <w:r w:rsidRPr="00A75D46">
        <w:rPr>
          <w:rFonts w:asciiTheme="minorHAnsi" w:hAnsiTheme="minorHAnsi" w:cstheme="minorHAnsi"/>
          <w:bCs/>
          <w:sz w:val="24"/>
          <w:szCs w:val="24"/>
          <w:lang w:val="pt-BR"/>
        </w:rPr>
        <w:t>Direitos Olindina</w:t>
      </w:r>
      <w:r w:rsidR="007A0D6F">
        <w:rPr>
          <w:rFonts w:asciiTheme="minorHAnsi" w:hAnsiTheme="minorHAnsi" w:cstheme="minorHAnsi"/>
          <w:bCs/>
          <w:sz w:val="24"/>
          <w:szCs w:val="24"/>
          <w:lang w:val="pt-BR"/>
        </w:rPr>
        <w:t>, da Cessão Fiduciária de Direitos da Emissora</w:t>
      </w:r>
      <w:r w:rsidRPr="00A75D46">
        <w:rPr>
          <w:rFonts w:asciiTheme="minorHAnsi" w:hAnsiTheme="minorHAnsi" w:cstheme="minorHAnsi"/>
          <w:bCs/>
          <w:sz w:val="24"/>
          <w:szCs w:val="24"/>
          <w:lang w:val="pt-BR"/>
        </w:rPr>
        <w:t xml:space="preserve"> </w:t>
      </w:r>
      <w:r w:rsidR="00FB148C">
        <w:rPr>
          <w:rFonts w:asciiTheme="minorHAnsi" w:hAnsiTheme="minorHAnsi" w:cstheme="minorHAnsi"/>
          <w:bCs/>
          <w:sz w:val="24"/>
          <w:szCs w:val="24"/>
          <w:lang w:val="pt-BR"/>
        </w:rPr>
        <w:t xml:space="preserve">e da Alienação Fiduciária de </w:t>
      </w:r>
      <w:r w:rsidR="007A3672">
        <w:rPr>
          <w:rFonts w:asciiTheme="minorHAnsi" w:hAnsiTheme="minorHAnsi" w:cstheme="minorHAnsi"/>
          <w:bCs/>
          <w:sz w:val="24"/>
          <w:szCs w:val="24"/>
          <w:lang w:val="pt-BR"/>
        </w:rPr>
        <w:t>A</w:t>
      </w:r>
      <w:r w:rsidR="00FB148C">
        <w:rPr>
          <w:rFonts w:asciiTheme="minorHAnsi" w:hAnsiTheme="minorHAnsi" w:cstheme="minorHAnsi"/>
          <w:bCs/>
          <w:sz w:val="24"/>
          <w:szCs w:val="24"/>
          <w:lang w:val="pt-BR"/>
        </w:rPr>
        <w:t xml:space="preserve">ções SPE Jaçanã </w:t>
      </w:r>
      <w:r w:rsidRPr="00A75D46">
        <w:rPr>
          <w:rFonts w:asciiTheme="minorHAnsi" w:hAnsiTheme="minorHAnsi" w:cstheme="minorHAnsi"/>
          <w:bCs/>
          <w:sz w:val="24"/>
          <w:szCs w:val="24"/>
          <w:lang w:val="pt-BR"/>
        </w:rPr>
        <w:t>(conforme abaixo definido</w:t>
      </w:r>
      <w:r w:rsidR="00FB148C">
        <w:rPr>
          <w:rFonts w:asciiTheme="minorHAnsi" w:hAnsiTheme="minorHAnsi" w:cstheme="minorHAnsi"/>
          <w:bCs/>
          <w:sz w:val="24"/>
          <w:szCs w:val="24"/>
          <w:lang w:val="pt-BR"/>
        </w:rPr>
        <w:t>s</w:t>
      </w:r>
      <w:r w:rsidRPr="00A75D46">
        <w:rPr>
          <w:rFonts w:asciiTheme="minorHAnsi" w:hAnsiTheme="minorHAnsi" w:cstheme="minorHAnsi"/>
          <w:bCs/>
          <w:sz w:val="24"/>
          <w:szCs w:val="24"/>
          <w:lang w:val="pt-BR"/>
        </w:rPr>
        <w:t>) foi aprovada</w:t>
      </w:r>
      <w:r w:rsidRPr="00A75D46" w:rsidDel="005120BA">
        <w:rPr>
          <w:rFonts w:asciiTheme="minorHAnsi" w:hAnsiTheme="minorHAnsi" w:cstheme="minorHAnsi"/>
          <w:bCs/>
          <w:sz w:val="24"/>
          <w:szCs w:val="24"/>
          <w:lang w:val="pt-BR"/>
        </w:rPr>
        <w:t xml:space="preserve"> </w:t>
      </w:r>
      <w:r w:rsidRPr="00A75D46">
        <w:rPr>
          <w:rFonts w:asciiTheme="minorHAnsi" w:hAnsiTheme="minorHAnsi" w:cstheme="minorHAnsi"/>
          <w:bCs/>
          <w:sz w:val="24"/>
          <w:szCs w:val="24"/>
          <w:lang w:val="pt-BR"/>
        </w:rPr>
        <w:t xml:space="preserve">pela </w:t>
      </w:r>
      <w:r w:rsidRPr="00A75D46">
        <w:rPr>
          <w:rFonts w:asciiTheme="minorHAnsi" w:hAnsiTheme="minorHAnsi" w:cstheme="minorHAnsi"/>
          <w:sz w:val="24"/>
          <w:szCs w:val="24"/>
          <w:lang w:val="pt-BR"/>
        </w:rPr>
        <w:t xml:space="preserve">Olindina </w:t>
      </w:r>
      <w:r w:rsidRPr="00A75D46">
        <w:rPr>
          <w:rFonts w:asciiTheme="minorHAnsi" w:hAnsiTheme="minorHAnsi" w:cstheme="minorHAnsi"/>
          <w:color w:val="000000"/>
          <w:sz w:val="24"/>
          <w:szCs w:val="24"/>
          <w:lang w:val="pt-BR"/>
        </w:rPr>
        <w:t>Participações</w:t>
      </w:r>
      <w:r w:rsidRPr="00A75D46">
        <w:rPr>
          <w:rFonts w:asciiTheme="minorHAnsi" w:hAnsiTheme="minorHAnsi" w:cstheme="minorHAnsi"/>
          <w:sz w:val="24"/>
          <w:szCs w:val="24"/>
          <w:lang w:val="pt-BR"/>
        </w:rPr>
        <w:t xml:space="preserve"> S.A. (“</w:t>
      </w:r>
      <w:r w:rsidR="00CD4F85" w:rsidRPr="00A75D46">
        <w:rPr>
          <w:rFonts w:asciiTheme="minorHAnsi" w:hAnsiTheme="minorHAnsi" w:cstheme="minorHAnsi"/>
          <w:b/>
          <w:bCs/>
          <w:sz w:val="24"/>
          <w:szCs w:val="24"/>
          <w:lang w:val="pt-BR"/>
        </w:rPr>
        <w:t>Olindina</w:t>
      </w:r>
      <w:r w:rsidRPr="00A75D46">
        <w:rPr>
          <w:rFonts w:asciiTheme="minorHAnsi" w:hAnsiTheme="minorHAnsi" w:cstheme="minorHAnsi"/>
          <w:sz w:val="24"/>
          <w:szCs w:val="24"/>
          <w:lang w:val="pt-BR"/>
        </w:rPr>
        <w:t xml:space="preserve">”), </w:t>
      </w:r>
      <w:r w:rsidRPr="00A75D46">
        <w:rPr>
          <w:rFonts w:asciiTheme="minorHAnsi" w:hAnsiTheme="minorHAnsi" w:cstheme="minorHAnsi"/>
          <w:bCs/>
          <w:sz w:val="24"/>
          <w:szCs w:val="24"/>
          <w:lang w:val="pt-BR"/>
        </w:rPr>
        <w:t xml:space="preserve">com base na </w:t>
      </w:r>
      <w:r w:rsidR="00CD4F85" w:rsidRPr="006C1CEE">
        <w:rPr>
          <w:rFonts w:asciiTheme="minorHAnsi" w:hAnsiTheme="minorHAnsi" w:cstheme="minorHAnsi"/>
          <w:bCs/>
          <w:sz w:val="24"/>
          <w:szCs w:val="24"/>
          <w:highlight w:val="lightGray"/>
          <w:lang w:val="pt-BR"/>
        </w:rPr>
        <w:t>[</w:t>
      </w:r>
      <w:r w:rsidRPr="006C1CEE">
        <w:rPr>
          <w:rFonts w:asciiTheme="minorHAnsi" w:hAnsiTheme="minorHAnsi" w:cstheme="minorHAnsi"/>
          <w:bCs/>
          <w:sz w:val="24"/>
          <w:szCs w:val="24"/>
          <w:highlight w:val="lightGray"/>
          <w:lang w:val="pt-BR"/>
        </w:rPr>
        <w:t>assembleia geral extraordinária</w:t>
      </w:r>
      <w:r w:rsidR="00CD4F85" w:rsidRPr="006C1CEE">
        <w:rPr>
          <w:rFonts w:asciiTheme="minorHAnsi" w:hAnsiTheme="minorHAnsi" w:cstheme="minorHAnsi"/>
          <w:bCs/>
          <w:sz w:val="24"/>
          <w:szCs w:val="24"/>
          <w:highlight w:val="lightGray"/>
          <w:lang w:val="pt-BR"/>
        </w:rPr>
        <w:t>]</w:t>
      </w:r>
      <w:r w:rsidRPr="00A75D46">
        <w:rPr>
          <w:rFonts w:asciiTheme="minorHAnsi" w:hAnsiTheme="minorHAnsi" w:cstheme="minorHAnsi"/>
          <w:bCs/>
          <w:sz w:val="24"/>
          <w:szCs w:val="24"/>
          <w:lang w:val="pt-BR"/>
        </w:rPr>
        <w:t xml:space="preserve"> da </w:t>
      </w:r>
      <w:r w:rsidR="00CD4F85" w:rsidRPr="00A75D46">
        <w:rPr>
          <w:rFonts w:asciiTheme="minorHAnsi" w:hAnsiTheme="minorHAnsi" w:cstheme="minorHAnsi"/>
          <w:bCs/>
          <w:sz w:val="24"/>
          <w:szCs w:val="24"/>
          <w:lang w:val="pt-BR"/>
        </w:rPr>
        <w:t>Olindina</w:t>
      </w:r>
      <w:r w:rsidRPr="00A75D46">
        <w:rPr>
          <w:rFonts w:asciiTheme="minorHAnsi" w:hAnsiTheme="minorHAnsi" w:cstheme="minorHAnsi"/>
          <w:bCs/>
          <w:sz w:val="24"/>
          <w:szCs w:val="24"/>
          <w:lang w:val="pt-BR"/>
        </w:rPr>
        <w:t xml:space="preserve">, </w:t>
      </w:r>
      <w:r w:rsidRPr="00A75D46">
        <w:rPr>
          <w:rFonts w:asciiTheme="minorHAnsi" w:hAnsiTheme="minorHAnsi" w:cstheme="minorHAnsi"/>
          <w:bCs/>
          <w:color w:val="000000" w:themeColor="text1"/>
          <w:sz w:val="24"/>
          <w:szCs w:val="24"/>
          <w:lang w:val="pt-BR"/>
        </w:rPr>
        <w:t>realizada</w:t>
      </w:r>
      <w:r w:rsidRPr="00A75D46">
        <w:rPr>
          <w:rFonts w:asciiTheme="minorHAnsi" w:hAnsiTheme="minorHAnsi" w:cstheme="minorHAnsi"/>
          <w:bCs/>
          <w:sz w:val="24"/>
          <w:szCs w:val="24"/>
          <w:lang w:val="pt-BR"/>
        </w:rPr>
        <w:t xml:space="preserve"> em </w:t>
      </w:r>
      <w:r w:rsidRPr="006C1CEE">
        <w:rPr>
          <w:rFonts w:asciiTheme="minorHAnsi" w:hAnsiTheme="minorHAnsi" w:cstheme="minorHAnsi"/>
          <w:bCs/>
          <w:color w:val="000000" w:themeColor="text1"/>
          <w:sz w:val="24"/>
          <w:szCs w:val="24"/>
          <w:highlight w:val="lightGray"/>
          <w:lang w:val="pt-BR"/>
        </w:rPr>
        <w:t>[=]</w:t>
      </w:r>
      <w:r w:rsidRPr="00A75D46">
        <w:rPr>
          <w:rFonts w:asciiTheme="minorHAnsi" w:hAnsiTheme="minorHAnsi" w:cstheme="minorHAnsi"/>
          <w:bCs/>
          <w:color w:val="000000" w:themeColor="text1"/>
          <w:sz w:val="24"/>
          <w:szCs w:val="24"/>
          <w:lang w:val="pt-BR"/>
        </w:rPr>
        <w:t xml:space="preserve"> de </w:t>
      </w:r>
      <w:r w:rsidR="00C12DCC">
        <w:rPr>
          <w:rFonts w:asciiTheme="minorHAnsi" w:hAnsiTheme="minorHAnsi" w:cstheme="minorHAnsi"/>
          <w:bCs/>
          <w:color w:val="000000" w:themeColor="text1"/>
          <w:sz w:val="24"/>
          <w:szCs w:val="24"/>
          <w:lang w:val="pt-BR"/>
        </w:rPr>
        <w:t>outubro</w:t>
      </w:r>
      <w:r w:rsidRPr="00A75D46" w:rsidDel="00BE34B9">
        <w:rPr>
          <w:rFonts w:asciiTheme="minorHAnsi" w:hAnsiTheme="minorHAnsi" w:cstheme="minorHAnsi"/>
          <w:bCs/>
          <w:color w:val="000000" w:themeColor="text1"/>
          <w:sz w:val="24"/>
          <w:szCs w:val="24"/>
          <w:lang w:val="pt-BR"/>
        </w:rPr>
        <w:t xml:space="preserve"> </w:t>
      </w:r>
      <w:r w:rsidRPr="00A75D46">
        <w:rPr>
          <w:rFonts w:asciiTheme="minorHAnsi" w:hAnsiTheme="minorHAnsi" w:cstheme="minorHAnsi"/>
          <w:bCs/>
          <w:color w:val="000000" w:themeColor="text1"/>
          <w:sz w:val="24"/>
          <w:szCs w:val="24"/>
          <w:lang w:val="pt-BR"/>
        </w:rPr>
        <w:t xml:space="preserve">de 2022 </w:t>
      </w:r>
      <w:r w:rsidRPr="00A75D46">
        <w:rPr>
          <w:rFonts w:asciiTheme="minorHAnsi" w:hAnsiTheme="minorHAnsi" w:cstheme="minorHAnsi"/>
          <w:bCs/>
          <w:sz w:val="24"/>
          <w:szCs w:val="24"/>
          <w:lang w:val="pt-BR"/>
        </w:rPr>
        <w:t>(“</w:t>
      </w:r>
      <w:r w:rsidRPr="00A75D46">
        <w:rPr>
          <w:rFonts w:asciiTheme="minorHAnsi" w:hAnsiTheme="minorHAnsi" w:cstheme="minorHAnsi"/>
          <w:b/>
          <w:sz w:val="24"/>
          <w:szCs w:val="24"/>
          <w:lang w:val="pt-BR"/>
        </w:rPr>
        <w:t xml:space="preserve">Aprovação Societária da </w:t>
      </w:r>
      <w:r w:rsidR="00CD4F85" w:rsidRPr="00A75D46">
        <w:rPr>
          <w:rFonts w:asciiTheme="minorHAnsi" w:hAnsiTheme="minorHAnsi" w:cstheme="minorHAnsi"/>
          <w:b/>
          <w:sz w:val="24"/>
          <w:szCs w:val="24"/>
          <w:lang w:val="pt-BR"/>
        </w:rPr>
        <w:t>Olindina</w:t>
      </w:r>
      <w:r w:rsidRPr="00A75D46">
        <w:rPr>
          <w:rFonts w:asciiTheme="minorHAnsi" w:hAnsiTheme="minorHAnsi" w:cstheme="minorHAnsi"/>
          <w:bCs/>
          <w:sz w:val="24"/>
          <w:szCs w:val="24"/>
          <w:lang w:val="pt-BR"/>
        </w:rPr>
        <w:t>”)</w:t>
      </w:r>
      <w:r w:rsidR="00CD4F85" w:rsidRPr="00A75D46">
        <w:rPr>
          <w:rFonts w:asciiTheme="minorHAnsi" w:hAnsiTheme="minorHAnsi" w:cstheme="minorHAnsi"/>
          <w:bCs/>
          <w:sz w:val="24"/>
          <w:szCs w:val="24"/>
          <w:lang w:val="pt-BR"/>
        </w:rPr>
        <w:t>.</w:t>
      </w:r>
    </w:p>
    <w:p w14:paraId="3350E01F" w14:textId="77777777" w:rsidR="007A3672" w:rsidRDefault="007A3672" w:rsidP="00B52E11">
      <w:pPr>
        <w:pStyle w:val="PargrafodaLista"/>
        <w:rPr>
          <w:rFonts w:asciiTheme="minorHAnsi" w:hAnsiTheme="minorHAnsi" w:cstheme="minorHAnsi"/>
          <w:color w:val="000000" w:themeColor="text1"/>
          <w:sz w:val="24"/>
          <w:szCs w:val="24"/>
        </w:rPr>
      </w:pPr>
    </w:p>
    <w:p w14:paraId="0C76596A" w14:textId="4DBD3095" w:rsidR="007A3672" w:rsidRPr="00A75D46" w:rsidRDefault="007A3672" w:rsidP="00BF71E6">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r w:rsidRPr="00A75D46">
        <w:rPr>
          <w:rFonts w:asciiTheme="minorHAnsi" w:hAnsiTheme="minorHAnsi" w:cstheme="minorHAnsi"/>
          <w:bCs/>
          <w:sz w:val="24"/>
          <w:szCs w:val="24"/>
          <w:lang w:val="pt-BR"/>
        </w:rPr>
        <w:t xml:space="preserve">A outorga da </w:t>
      </w:r>
      <w:r>
        <w:rPr>
          <w:rFonts w:asciiTheme="minorHAnsi" w:hAnsiTheme="minorHAnsi" w:cstheme="minorHAnsi"/>
          <w:bCs/>
          <w:sz w:val="24"/>
          <w:szCs w:val="24"/>
          <w:lang w:val="pt-BR"/>
        </w:rPr>
        <w:t xml:space="preserve">Cessão Fiduciária de Direitos SPE Jaçanã </w:t>
      </w:r>
      <w:r w:rsidRPr="00A75D46">
        <w:rPr>
          <w:rFonts w:asciiTheme="minorHAnsi" w:hAnsiTheme="minorHAnsi" w:cstheme="minorHAnsi"/>
          <w:bCs/>
          <w:sz w:val="24"/>
          <w:szCs w:val="24"/>
          <w:lang w:val="pt-BR"/>
        </w:rPr>
        <w:t>(conforme abaixo definido</w:t>
      </w:r>
      <w:r>
        <w:rPr>
          <w:rFonts w:asciiTheme="minorHAnsi" w:hAnsiTheme="minorHAnsi" w:cstheme="minorHAnsi"/>
          <w:bCs/>
          <w:sz w:val="24"/>
          <w:szCs w:val="24"/>
          <w:lang w:val="pt-BR"/>
        </w:rPr>
        <w:t>s</w:t>
      </w:r>
      <w:r w:rsidRPr="00A75D46">
        <w:rPr>
          <w:rFonts w:asciiTheme="minorHAnsi" w:hAnsiTheme="minorHAnsi" w:cstheme="minorHAnsi"/>
          <w:bCs/>
          <w:sz w:val="24"/>
          <w:szCs w:val="24"/>
          <w:lang w:val="pt-BR"/>
        </w:rPr>
        <w:t>) foi aprovada</w:t>
      </w:r>
      <w:r w:rsidRPr="00A75D46" w:rsidDel="005120BA">
        <w:rPr>
          <w:rFonts w:asciiTheme="minorHAnsi" w:hAnsiTheme="minorHAnsi" w:cstheme="minorHAnsi"/>
          <w:bCs/>
          <w:sz w:val="24"/>
          <w:szCs w:val="24"/>
          <w:lang w:val="pt-BR"/>
        </w:rPr>
        <w:t xml:space="preserve"> </w:t>
      </w:r>
      <w:r w:rsidRPr="00A75D46">
        <w:rPr>
          <w:rFonts w:asciiTheme="minorHAnsi" w:hAnsiTheme="minorHAnsi" w:cstheme="minorHAnsi"/>
          <w:bCs/>
          <w:sz w:val="24"/>
          <w:szCs w:val="24"/>
          <w:lang w:val="pt-BR"/>
        </w:rPr>
        <w:t xml:space="preserve">pela </w:t>
      </w:r>
      <w:r>
        <w:rPr>
          <w:rFonts w:asciiTheme="minorHAnsi" w:hAnsiTheme="minorHAnsi" w:cstheme="minorHAnsi"/>
          <w:sz w:val="24"/>
          <w:szCs w:val="24"/>
          <w:lang w:val="pt-BR"/>
        </w:rPr>
        <w:t xml:space="preserve">SPE Jaçanã </w:t>
      </w:r>
      <w:r w:rsidRPr="00A75D46">
        <w:rPr>
          <w:rFonts w:asciiTheme="minorHAnsi" w:hAnsiTheme="minorHAnsi" w:cstheme="minorHAnsi"/>
          <w:sz w:val="24"/>
          <w:szCs w:val="24"/>
          <w:lang w:val="pt-BR"/>
        </w:rPr>
        <w:t>(</w:t>
      </w:r>
      <w:r w:rsidR="00B70220">
        <w:rPr>
          <w:rFonts w:asciiTheme="minorHAnsi" w:hAnsiTheme="minorHAnsi" w:cstheme="minorHAnsi"/>
          <w:sz w:val="24"/>
          <w:szCs w:val="24"/>
          <w:lang w:val="pt-BR"/>
        </w:rPr>
        <w:t>conforme definido abaixo</w:t>
      </w:r>
      <w:r w:rsidRPr="00A75D46">
        <w:rPr>
          <w:rFonts w:asciiTheme="minorHAnsi" w:hAnsiTheme="minorHAnsi" w:cstheme="minorHAnsi"/>
          <w:sz w:val="24"/>
          <w:szCs w:val="24"/>
          <w:lang w:val="pt-BR"/>
        </w:rPr>
        <w:t xml:space="preserve">), </w:t>
      </w:r>
      <w:r w:rsidRPr="00A75D46">
        <w:rPr>
          <w:rFonts w:asciiTheme="minorHAnsi" w:hAnsiTheme="minorHAnsi" w:cstheme="minorHAnsi"/>
          <w:bCs/>
          <w:sz w:val="24"/>
          <w:szCs w:val="24"/>
          <w:lang w:val="pt-BR"/>
        </w:rPr>
        <w:t xml:space="preserve">com base na </w:t>
      </w:r>
      <w:r w:rsidRPr="006C1CEE">
        <w:rPr>
          <w:rFonts w:asciiTheme="minorHAnsi" w:hAnsiTheme="minorHAnsi" w:cstheme="minorHAnsi"/>
          <w:bCs/>
          <w:sz w:val="24"/>
          <w:szCs w:val="24"/>
          <w:highlight w:val="lightGray"/>
          <w:lang w:val="pt-BR"/>
        </w:rPr>
        <w:t>[assembleia geral extraordinária]</w:t>
      </w:r>
      <w:r w:rsidRPr="00A75D46">
        <w:rPr>
          <w:rFonts w:asciiTheme="minorHAnsi" w:hAnsiTheme="minorHAnsi" w:cstheme="minorHAnsi"/>
          <w:bCs/>
          <w:sz w:val="24"/>
          <w:szCs w:val="24"/>
          <w:lang w:val="pt-BR"/>
        </w:rPr>
        <w:t xml:space="preserve"> da </w:t>
      </w:r>
      <w:r>
        <w:rPr>
          <w:rFonts w:asciiTheme="minorHAnsi" w:hAnsiTheme="minorHAnsi" w:cstheme="minorHAnsi"/>
          <w:bCs/>
          <w:sz w:val="24"/>
          <w:szCs w:val="24"/>
          <w:lang w:val="pt-BR"/>
        </w:rPr>
        <w:t>SPE Jaçanã</w:t>
      </w:r>
      <w:r w:rsidRPr="00A75D46">
        <w:rPr>
          <w:rFonts w:asciiTheme="minorHAnsi" w:hAnsiTheme="minorHAnsi" w:cstheme="minorHAnsi"/>
          <w:bCs/>
          <w:sz w:val="24"/>
          <w:szCs w:val="24"/>
          <w:lang w:val="pt-BR"/>
        </w:rPr>
        <w:t xml:space="preserve">, </w:t>
      </w:r>
      <w:r w:rsidRPr="00A75D46">
        <w:rPr>
          <w:rFonts w:asciiTheme="minorHAnsi" w:hAnsiTheme="minorHAnsi" w:cstheme="minorHAnsi"/>
          <w:bCs/>
          <w:color w:val="000000" w:themeColor="text1"/>
          <w:sz w:val="24"/>
          <w:szCs w:val="24"/>
          <w:lang w:val="pt-BR"/>
        </w:rPr>
        <w:t>realizada</w:t>
      </w:r>
      <w:r w:rsidRPr="00A75D46">
        <w:rPr>
          <w:rFonts w:asciiTheme="minorHAnsi" w:hAnsiTheme="minorHAnsi" w:cstheme="minorHAnsi"/>
          <w:bCs/>
          <w:sz w:val="24"/>
          <w:szCs w:val="24"/>
          <w:lang w:val="pt-BR"/>
        </w:rPr>
        <w:t xml:space="preserve"> em </w:t>
      </w:r>
      <w:r w:rsidRPr="006C1CEE">
        <w:rPr>
          <w:rFonts w:asciiTheme="minorHAnsi" w:hAnsiTheme="minorHAnsi" w:cstheme="minorHAnsi"/>
          <w:bCs/>
          <w:color w:val="000000" w:themeColor="text1"/>
          <w:sz w:val="24"/>
          <w:szCs w:val="24"/>
          <w:highlight w:val="lightGray"/>
          <w:lang w:val="pt-BR"/>
        </w:rPr>
        <w:t>[=]</w:t>
      </w:r>
      <w:r w:rsidRPr="00A75D46">
        <w:rPr>
          <w:rFonts w:asciiTheme="minorHAnsi" w:hAnsiTheme="minorHAnsi" w:cstheme="minorHAnsi"/>
          <w:bCs/>
          <w:color w:val="000000" w:themeColor="text1"/>
          <w:sz w:val="24"/>
          <w:szCs w:val="24"/>
          <w:lang w:val="pt-BR"/>
        </w:rPr>
        <w:t xml:space="preserve"> de </w:t>
      </w:r>
      <w:r w:rsidR="00C12DCC">
        <w:rPr>
          <w:rFonts w:asciiTheme="minorHAnsi" w:hAnsiTheme="minorHAnsi" w:cstheme="minorHAnsi"/>
          <w:bCs/>
          <w:color w:val="000000" w:themeColor="text1"/>
          <w:sz w:val="24"/>
          <w:szCs w:val="24"/>
          <w:lang w:val="pt-BR"/>
        </w:rPr>
        <w:t>outubro</w:t>
      </w:r>
      <w:r w:rsidRPr="00A75D46" w:rsidDel="00BE34B9">
        <w:rPr>
          <w:rFonts w:asciiTheme="minorHAnsi" w:hAnsiTheme="minorHAnsi" w:cstheme="minorHAnsi"/>
          <w:bCs/>
          <w:color w:val="000000" w:themeColor="text1"/>
          <w:sz w:val="24"/>
          <w:szCs w:val="24"/>
          <w:lang w:val="pt-BR"/>
        </w:rPr>
        <w:t xml:space="preserve"> </w:t>
      </w:r>
      <w:r w:rsidRPr="00A75D46">
        <w:rPr>
          <w:rFonts w:asciiTheme="minorHAnsi" w:hAnsiTheme="minorHAnsi" w:cstheme="minorHAnsi"/>
          <w:bCs/>
          <w:color w:val="000000" w:themeColor="text1"/>
          <w:sz w:val="24"/>
          <w:szCs w:val="24"/>
          <w:lang w:val="pt-BR"/>
        </w:rPr>
        <w:t xml:space="preserve">de 2022 </w:t>
      </w:r>
      <w:r w:rsidRPr="00A75D46">
        <w:rPr>
          <w:rFonts w:asciiTheme="minorHAnsi" w:hAnsiTheme="minorHAnsi" w:cstheme="minorHAnsi"/>
          <w:bCs/>
          <w:sz w:val="24"/>
          <w:szCs w:val="24"/>
          <w:lang w:val="pt-BR"/>
        </w:rPr>
        <w:t>(“</w:t>
      </w:r>
      <w:r w:rsidRPr="00A75D46">
        <w:rPr>
          <w:rFonts w:asciiTheme="minorHAnsi" w:hAnsiTheme="minorHAnsi" w:cstheme="minorHAnsi"/>
          <w:b/>
          <w:sz w:val="24"/>
          <w:szCs w:val="24"/>
          <w:lang w:val="pt-BR"/>
        </w:rPr>
        <w:t xml:space="preserve">Aprovação Societária da </w:t>
      </w:r>
      <w:r>
        <w:rPr>
          <w:rFonts w:asciiTheme="minorHAnsi" w:hAnsiTheme="minorHAnsi" w:cstheme="minorHAnsi"/>
          <w:b/>
          <w:sz w:val="24"/>
          <w:szCs w:val="24"/>
          <w:lang w:val="pt-BR"/>
        </w:rPr>
        <w:t>Jaçanã</w:t>
      </w:r>
      <w:r w:rsidRPr="00A75D46">
        <w:rPr>
          <w:rFonts w:asciiTheme="minorHAnsi" w:hAnsiTheme="minorHAnsi" w:cstheme="minorHAnsi"/>
          <w:bCs/>
          <w:sz w:val="24"/>
          <w:szCs w:val="24"/>
          <w:lang w:val="pt-BR"/>
        </w:rPr>
        <w:t>”).</w:t>
      </w:r>
    </w:p>
    <w:p w14:paraId="0A8B293D" w14:textId="77777777" w:rsidR="006C385D" w:rsidRPr="00A75D46" w:rsidRDefault="006C385D" w:rsidP="00A125C6">
      <w:pPr>
        <w:pStyle w:val="Level2"/>
        <w:widowControl w:val="0"/>
        <w:spacing w:after="0" w:line="340" w:lineRule="exact"/>
        <w:contextualSpacing/>
        <w:rPr>
          <w:rFonts w:asciiTheme="minorHAnsi" w:hAnsiTheme="minorHAnsi" w:cstheme="minorHAnsi"/>
          <w:color w:val="000000" w:themeColor="text1"/>
          <w:sz w:val="24"/>
          <w:szCs w:val="24"/>
          <w:lang w:val="pt-BR"/>
        </w:rPr>
      </w:pPr>
    </w:p>
    <w:p w14:paraId="3FDAD87A" w14:textId="26E0321E" w:rsidR="00A125C6" w:rsidRPr="00A75D46" w:rsidRDefault="00355F6F" w:rsidP="005B15F5">
      <w:pPr>
        <w:pStyle w:val="Level3"/>
        <w:widowControl w:val="0"/>
        <w:numPr>
          <w:ilvl w:val="1"/>
          <w:numId w:val="14"/>
        </w:numPr>
        <w:spacing w:after="0" w:line="340" w:lineRule="exact"/>
        <w:ind w:left="0" w:firstLine="0"/>
        <w:contextualSpacing/>
        <w:rPr>
          <w:rFonts w:asciiTheme="minorHAnsi" w:hAnsiTheme="minorHAnsi" w:cstheme="minorHAnsi"/>
          <w:sz w:val="24"/>
          <w:szCs w:val="24"/>
          <w:lang w:val="pt-BR"/>
        </w:rPr>
      </w:pPr>
      <w:r w:rsidRPr="00A75D46">
        <w:rPr>
          <w:rFonts w:asciiTheme="minorHAnsi" w:hAnsiTheme="minorHAnsi" w:cstheme="minorHAnsi"/>
          <w:bCs/>
          <w:sz w:val="24"/>
          <w:szCs w:val="24"/>
          <w:lang w:val="pt-BR"/>
        </w:rPr>
        <w:t>A outorga da Alienação Fiduciária de Ações</w:t>
      </w:r>
      <w:r w:rsidR="004A1ABC">
        <w:rPr>
          <w:rFonts w:asciiTheme="minorHAnsi" w:hAnsiTheme="minorHAnsi" w:cstheme="minorHAnsi"/>
          <w:bCs/>
          <w:sz w:val="24"/>
          <w:szCs w:val="24"/>
          <w:lang w:val="pt-BR"/>
        </w:rPr>
        <w:t xml:space="preserve"> da Emissora </w:t>
      </w:r>
      <w:r w:rsidRPr="00A75D46">
        <w:rPr>
          <w:rFonts w:asciiTheme="minorHAnsi" w:hAnsiTheme="minorHAnsi" w:cstheme="minorHAnsi"/>
          <w:bCs/>
          <w:sz w:val="24"/>
          <w:szCs w:val="24"/>
          <w:lang w:val="pt-BR"/>
        </w:rPr>
        <w:t xml:space="preserve">(conforme abaixo definido) foi aprovada: (a) pela </w:t>
      </w:r>
      <w:r w:rsidRPr="00A75D46">
        <w:rPr>
          <w:rFonts w:asciiTheme="minorHAnsi" w:hAnsiTheme="minorHAnsi" w:cstheme="minorHAnsi"/>
          <w:bCs/>
          <w:color w:val="000000" w:themeColor="text1"/>
          <w:sz w:val="24"/>
          <w:szCs w:val="24"/>
          <w:lang w:val="pt-BR"/>
        </w:rPr>
        <w:t>Sterlite Power Transmission Limited (“</w:t>
      </w:r>
      <w:r w:rsidRPr="00A75D46">
        <w:rPr>
          <w:rFonts w:asciiTheme="minorHAnsi" w:hAnsiTheme="minorHAnsi" w:cstheme="minorHAnsi"/>
          <w:b/>
          <w:color w:val="000000" w:themeColor="text1"/>
          <w:sz w:val="24"/>
          <w:szCs w:val="24"/>
          <w:lang w:val="pt-BR"/>
        </w:rPr>
        <w:t>Sterlite Power</w:t>
      </w:r>
      <w:r w:rsidR="004B47B4">
        <w:rPr>
          <w:rFonts w:asciiTheme="minorHAnsi" w:hAnsiTheme="minorHAnsi" w:cstheme="minorHAnsi"/>
          <w:b/>
          <w:color w:val="000000" w:themeColor="text1"/>
          <w:sz w:val="24"/>
          <w:szCs w:val="24"/>
          <w:lang w:val="pt-BR"/>
        </w:rPr>
        <w:t xml:space="preserve"> Transmission</w:t>
      </w:r>
      <w:r w:rsidRPr="00A75D46">
        <w:rPr>
          <w:rFonts w:asciiTheme="minorHAnsi" w:hAnsiTheme="minorHAnsi" w:cstheme="minorHAnsi"/>
          <w:bCs/>
          <w:color w:val="000000" w:themeColor="text1"/>
          <w:sz w:val="24"/>
          <w:szCs w:val="24"/>
          <w:lang w:val="pt-BR"/>
        </w:rPr>
        <w:t xml:space="preserve">”) </w:t>
      </w:r>
      <w:r w:rsidRPr="00A75D46">
        <w:rPr>
          <w:rFonts w:asciiTheme="minorHAnsi" w:hAnsiTheme="minorHAnsi" w:cstheme="minorHAnsi"/>
          <w:bCs/>
          <w:sz w:val="24"/>
          <w:szCs w:val="24"/>
          <w:lang w:val="pt-BR"/>
        </w:rPr>
        <w:t xml:space="preserve">com base na </w:t>
      </w:r>
      <w:r w:rsidRPr="006C1CEE">
        <w:rPr>
          <w:rFonts w:asciiTheme="minorHAnsi" w:hAnsiTheme="minorHAnsi" w:cstheme="minorHAnsi"/>
          <w:bCs/>
          <w:sz w:val="24"/>
          <w:szCs w:val="24"/>
          <w:highlight w:val="lightGray"/>
          <w:lang w:val="pt-BR"/>
        </w:rPr>
        <w:t>[aprovação societária]</w:t>
      </w:r>
      <w:r w:rsidRPr="00A75D46">
        <w:rPr>
          <w:rFonts w:asciiTheme="minorHAnsi" w:hAnsiTheme="minorHAnsi" w:cstheme="minorHAnsi"/>
          <w:bCs/>
          <w:sz w:val="24"/>
          <w:szCs w:val="24"/>
          <w:lang w:val="pt-BR"/>
        </w:rPr>
        <w:t xml:space="preserve"> da Sterlite Power</w:t>
      </w:r>
      <w:r w:rsidR="004B47B4">
        <w:rPr>
          <w:rFonts w:asciiTheme="minorHAnsi" w:hAnsiTheme="minorHAnsi" w:cstheme="minorHAnsi"/>
          <w:bCs/>
          <w:sz w:val="24"/>
          <w:szCs w:val="24"/>
          <w:lang w:val="pt-BR"/>
        </w:rPr>
        <w:t xml:space="preserve"> Transmission</w:t>
      </w:r>
      <w:r w:rsidRPr="00A75D46">
        <w:rPr>
          <w:rFonts w:asciiTheme="minorHAnsi" w:hAnsiTheme="minorHAnsi" w:cstheme="minorHAnsi"/>
          <w:bCs/>
          <w:sz w:val="24"/>
          <w:szCs w:val="24"/>
          <w:lang w:val="pt-BR"/>
        </w:rPr>
        <w:t xml:space="preserve">, </w:t>
      </w:r>
      <w:r w:rsidRPr="00A75D46">
        <w:rPr>
          <w:rFonts w:asciiTheme="minorHAnsi" w:hAnsiTheme="minorHAnsi" w:cstheme="minorHAnsi"/>
          <w:bCs/>
          <w:color w:val="000000" w:themeColor="text1"/>
          <w:sz w:val="24"/>
          <w:szCs w:val="24"/>
          <w:lang w:val="pt-BR"/>
        </w:rPr>
        <w:t>realizada</w:t>
      </w:r>
      <w:r w:rsidRPr="00A75D46">
        <w:rPr>
          <w:rFonts w:asciiTheme="minorHAnsi" w:hAnsiTheme="minorHAnsi" w:cstheme="minorHAnsi"/>
          <w:bCs/>
          <w:sz w:val="24"/>
          <w:szCs w:val="24"/>
          <w:lang w:val="pt-BR"/>
        </w:rPr>
        <w:t xml:space="preserve"> em </w:t>
      </w:r>
      <w:r w:rsidRPr="006C1CEE">
        <w:rPr>
          <w:rFonts w:asciiTheme="minorHAnsi" w:hAnsiTheme="minorHAnsi" w:cstheme="minorHAnsi"/>
          <w:bCs/>
          <w:color w:val="000000" w:themeColor="text1"/>
          <w:sz w:val="24"/>
          <w:szCs w:val="24"/>
          <w:highlight w:val="lightGray"/>
          <w:lang w:val="pt-BR"/>
        </w:rPr>
        <w:t>[=]</w:t>
      </w:r>
      <w:r w:rsidRPr="00A75D46">
        <w:rPr>
          <w:rFonts w:asciiTheme="minorHAnsi" w:hAnsiTheme="minorHAnsi" w:cstheme="minorHAnsi"/>
          <w:bCs/>
          <w:color w:val="000000" w:themeColor="text1"/>
          <w:sz w:val="24"/>
          <w:szCs w:val="24"/>
          <w:lang w:val="pt-BR"/>
        </w:rPr>
        <w:t xml:space="preserve"> de </w:t>
      </w:r>
      <w:r w:rsidR="00B3255C">
        <w:rPr>
          <w:rFonts w:asciiTheme="minorHAnsi" w:hAnsiTheme="minorHAnsi" w:cstheme="minorHAnsi"/>
          <w:bCs/>
          <w:color w:val="000000" w:themeColor="text1"/>
          <w:sz w:val="24"/>
          <w:szCs w:val="24"/>
          <w:lang w:val="pt-BR"/>
        </w:rPr>
        <w:t>outubro</w:t>
      </w:r>
      <w:r w:rsidRPr="00A75D46" w:rsidDel="00BE34B9">
        <w:rPr>
          <w:rFonts w:asciiTheme="minorHAnsi" w:hAnsiTheme="minorHAnsi" w:cstheme="minorHAnsi"/>
          <w:bCs/>
          <w:color w:val="000000" w:themeColor="text1"/>
          <w:sz w:val="24"/>
          <w:szCs w:val="24"/>
          <w:lang w:val="pt-BR"/>
        </w:rPr>
        <w:t xml:space="preserve"> </w:t>
      </w:r>
      <w:r w:rsidRPr="00A75D46">
        <w:rPr>
          <w:rFonts w:asciiTheme="minorHAnsi" w:hAnsiTheme="minorHAnsi" w:cstheme="minorHAnsi"/>
          <w:bCs/>
          <w:color w:val="000000" w:themeColor="text1"/>
          <w:sz w:val="24"/>
          <w:szCs w:val="24"/>
          <w:lang w:val="pt-BR"/>
        </w:rPr>
        <w:t xml:space="preserve">de 2022 </w:t>
      </w:r>
      <w:r w:rsidRPr="00A75D46">
        <w:rPr>
          <w:rFonts w:asciiTheme="minorHAnsi" w:hAnsiTheme="minorHAnsi" w:cstheme="minorHAnsi"/>
          <w:bCs/>
          <w:sz w:val="24"/>
          <w:szCs w:val="24"/>
          <w:lang w:val="pt-BR"/>
        </w:rPr>
        <w:t>(“</w:t>
      </w:r>
      <w:r w:rsidRPr="00A75D46">
        <w:rPr>
          <w:rFonts w:asciiTheme="minorHAnsi" w:hAnsiTheme="minorHAnsi" w:cstheme="minorHAnsi"/>
          <w:b/>
          <w:sz w:val="24"/>
          <w:szCs w:val="24"/>
          <w:lang w:val="pt-BR"/>
        </w:rPr>
        <w:t>Aprovação Societária da Sterlite Power</w:t>
      </w:r>
      <w:r w:rsidR="004B47B4">
        <w:rPr>
          <w:rFonts w:asciiTheme="minorHAnsi" w:hAnsiTheme="minorHAnsi" w:cstheme="minorHAnsi"/>
          <w:b/>
          <w:sz w:val="24"/>
          <w:szCs w:val="24"/>
          <w:lang w:val="pt-BR"/>
        </w:rPr>
        <w:t xml:space="preserve"> Transmission</w:t>
      </w:r>
      <w:r w:rsidRPr="00A75D46">
        <w:rPr>
          <w:rFonts w:asciiTheme="minorHAnsi" w:hAnsiTheme="minorHAnsi" w:cstheme="minorHAnsi"/>
          <w:bCs/>
          <w:sz w:val="24"/>
          <w:szCs w:val="24"/>
          <w:lang w:val="pt-BR"/>
        </w:rPr>
        <w:t xml:space="preserve">”); </w:t>
      </w:r>
      <w:r w:rsidRPr="00A75D46">
        <w:rPr>
          <w:rFonts w:asciiTheme="minorHAnsi" w:hAnsiTheme="minorHAnsi" w:cstheme="minorHAnsi"/>
          <w:bCs/>
          <w:color w:val="000000" w:themeColor="text1"/>
          <w:sz w:val="24"/>
          <w:szCs w:val="24"/>
          <w:lang w:val="pt-BR"/>
        </w:rPr>
        <w:t>e (b) pela Sterlite Grid 5 Limited (“</w:t>
      </w:r>
      <w:r w:rsidRPr="00A75D46">
        <w:rPr>
          <w:rFonts w:asciiTheme="minorHAnsi" w:hAnsiTheme="minorHAnsi" w:cstheme="minorHAnsi"/>
          <w:b/>
          <w:color w:val="000000" w:themeColor="text1"/>
          <w:sz w:val="24"/>
          <w:szCs w:val="24"/>
          <w:lang w:val="pt-BR"/>
        </w:rPr>
        <w:t>Sterlite Grid 5</w:t>
      </w:r>
      <w:r w:rsidRPr="00A75D46">
        <w:rPr>
          <w:rFonts w:asciiTheme="minorHAnsi" w:hAnsiTheme="minorHAnsi" w:cstheme="minorHAnsi"/>
          <w:bCs/>
          <w:color w:val="000000" w:themeColor="text1"/>
          <w:sz w:val="24"/>
          <w:szCs w:val="24"/>
          <w:lang w:val="pt-BR"/>
        </w:rPr>
        <w:t>” e, em conjunto com a Sterlite Power</w:t>
      </w:r>
      <w:r w:rsidR="004B47B4">
        <w:rPr>
          <w:rFonts w:asciiTheme="minorHAnsi" w:hAnsiTheme="minorHAnsi" w:cstheme="minorHAnsi"/>
          <w:bCs/>
          <w:color w:val="000000" w:themeColor="text1"/>
          <w:sz w:val="24"/>
          <w:szCs w:val="24"/>
          <w:lang w:val="pt-BR"/>
        </w:rPr>
        <w:t xml:space="preserve"> Transmission</w:t>
      </w:r>
      <w:r w:rsidRPr="00A75D46">
        <w:rPr>
          <w:rFonts w:asciiTheme="minorHAnsi" w:hAnsiTheme="minorHAnsi" w:cstheme="minorHAnsi"/>
          <w:bCs/>
          <w:color w:val="000000" w:themeColor="text1"/>
          <w:sz w:val="24"/>
          <w:szCs w:val="24"/>
          <w:lang w:val="pt-BR"/>
        </w:rPr>
        <w:t>, as ”</w:t>
      </w:r>
      <w:r w:rsidRPr="00A75D46">
        <w:rPr>
          <w:rFonts w:asciiTheme="minorHAnsi" w:hAnsiTheme="minorHAnsi" w:cstheme="minorHAnsi"/>
          <w:b/>
          <w:color w:val="000000" w:themeColor="text1"/>
          <w:sz w:val="24"/>
          <w:szCs w:val="24"/>
          <w:lang w:val="pt-BR"/>
        </w:rPr>
        <w:t>Acionistas</w:t>
      </w:r>
      <w:r w:rsidRPr="00A75D46">
        <w:rPr>
          <w:rFonts w:asciiTheme="minorHAnsi" w:hAnsiTheme="minorHAnsi" w:cstheme="minorHAnsi"/>
          <w:bCs/>
          <w:color w:val="000000" w:themeColor="text1"/>
          <w:sz w:val="24"/>
          <w:szCs w:val="24"/>
          <w:lang w:val="pt-BR"/>
        </w:rPr>
        <w:t>”)</w:t>
      </w:r>
      <w:r w:rsidRPr="00A75D46">
        <w:rPr>
          <w:rFonts w:asciiTheme="minorHAnsi" w:hAnsiTheme="minorHAnsi" w:cstheme="minorHAnsi"/>
          <w:bCs/>
          <w:sz w:val="24"/>
          <w:szCs w:val="24"/>
          <w:lang w:val="pt-BR"/>
        </w:rPr>
        <w:t xml:space="preserve"> com base na </w:t>
      </w:r>
      <w:r w:rsidRPr="006C1CEE">
        <w:rPr>
          <w:rFonts w:asciiTheme="minorHAnsi" w:hAnsiTheme="minorHAnsi" w:cstheme="minorHAnsi"/>
          <w:bCs/>
          <w:sz w:val="24"/>
          <w:szCs w:val="24"/>
          <w:highlight w:val="lightGray"/>
          <w:lang w:val="pt-BR"/>
        </w:rPr>
        <w:t>[aprovação societária]</w:t>
      </w:r>
      <w:r w:rsidRPr="00A75D46">
        <w:rPr>
          <w:rFonts w:asciiTheme="minorHAnsi" w:hAnsiTheme="minorHAnsi" w:cstheme="minorHAnsi"/>
          <w:bCs/>
          <w:sz w:val="24"/>
          <w:szCs w:val="24"/>
          <w:lang w:val="pt-BR"/>
        </w:rPr>
        <w:t xml:space="preserve"> da Sterlite Grid 5, </w:t>
      </w:r>
      <w:r w:rsidRPr="00A75D46">
        <w:rPr>
          <w:rFonts w:asciiTheme="minorHAnsi" w:hAnsiTheme="minorHAnsi" w:cstheme="minorHAnsi"/>
          <w:bCs/>
          <w:color w:val="000000" w:themeColor="text1"/>
          <w:sz w:val="24"/>
          <w:szCs w:val="24"/>
          <w:lang w:val="pt-BR"/>
        </w:rPr>
        <w:t>realizada</w:t>
      </w:r>
      <w:r w:rsidRPr="00A75D46">
        <w:rPr>
          <w:rFonts w:asciiTheme="minorHAnsi" w:hAnsiTheme="minorHAnsi" w:cstheme="minorHAnsi"/>
          <w:bCs/>
          <w:sz w:val="24"/>
          <w:szCs w:val="24"/>
          <w:lang w:val="pt-BR"/>
        </w:rPr>
        <w:t xml:space="preserve"> em </w:t>
      </w:r>
      <w:r w:rsidRPr="006C1CEE">
        <w:rPr>
          <w:rFonts w:asciiTheme="minorHAnsi" w:hAnsiTheme="minorHAnsi" w:cstheme="minorHAnsi"/>
          <w:bCs/>
          <w:color w:val="000000" w:themeColor="text1"/>
          <w:sz w:val="24"/>
          <w:szCs w:val="24"/>
          <w:highlight w:val="lightGray"/>
          <w:lang w:val="pt-BR"/>
        </w:rPr>
        <w:t>[=]</w:t>
      </w:r>
      <w:r w:rsidRPr="00A75D46">
        <w:rPr>
          <w:rFonts w:asciiTheme="minorHAnsi" w:hAnsiTheme="minorHAnsi" w:cstheme="minorHAnsi"/>
          <w:bCs/>
          <w:color w:val="000000" w:themeColor="text1"/>
          <w:sz w:val="24"/>
          <w:szCs w:val="24"/>
          <w:lang w:val="pt-BR"/>
        </w:rPr>
        <w:t xml:space="preserve"> de </w:t>
      </w:r>
      <w:r w:rsidR="00B3255C">
        <w:rPr>
          <w:rFonts w:asciiTheme="minorHAnsi" w:hAnsiTheme="minorHAnsi" w:cstheme="minorHAnsi"/>
          <w:bCs/>
          <w:color w:val="000000" w:themeColor="text1"/>
          <w:sz w:val="24"/>
          <w:szCs w:val="24"/>
          <w:lang w:val="pt-BR"/>
        </w:rPr>
        <w:t>outubro</w:t>
      </w:r>
      <w:r w:rsidRPr="00A75D46" w:rsidDel="00BE34B9">
        <w:rPr>
          <w:rFonts w:asciiTheme="minorHAnsi" w:hAnsiTheme="minorHAnsi" w:cstheme="minorHAnsi"/>
          <w:bCs/>
          <w:color w:val="000000" w:themeColor="text1"/>
          <w:sz w:val="24"/>
          <w:szCs w:val="24"/>
          <w:lang w:val="pt-BR"/>
        </w:rPr>
        <w:t xml:space="preserve"> </w:t>
      </w:r>
      <w:r w:rsidRPr="00A75D46">
        <w:rPr>
          <w:rFonts w:asciiTheme="minorHAnsi" w:hAnsiTheme="minorHAnsi" w:cstheme="minorHAnsi"/>
          <w:bCs/>
          <w:color w:val="000000" w:themeColor="text1"/>
          <w:sz w:val="24"/>
          <w:szCs w:val="24"/>
          <w:lang w:val="pt-BR"/>
        </w:rPr>
        <w:t xml:space="preserve">de 2022 </w:t>
      </w:r>
      <w:r w:rsidRPr="00A75D46">
        <w:rPr>
          <w:rFonts w:asciiTheme="minorHAnsi" w:hAnsiTheme="minorHAnsi" w:cstheme="minorHAnsi"/>
          <w:bCs/>
          <w:sz w:val="24"/>
          <w:szCs w:val="24"/>
          <w:lang w:val="pt-BR"/>
        </w:rPr>
        <w:lastRenderedPageBreak/>
        <w:t>(“</w:t>
      </w:r>
      <w:r w:rsidRPr="00A75D46">
        <w:rPr>
          <w:rFonts w:asciiTheme="minorHAnsi" w:hAnsiTheme="minorHAnsi" w:cstheme="minorHAnsi"/>
          <w:b/>
          <w:sz w:val="24"/>
          <w:szCs w:val="24"/>
          <w:lang w:val="pt-BR"/>
        </w:rPr>
        <w:t>Aprovação Societária da Sterlite Grid 5</w:t>
      </w:r>
      <w:r w:rsidRPr="00A75D46">
        <w:rPr>
          <w:rFonts w:asciiTheme="minorHAnsi" w:hAnsiTheme="minorHAnsi" w:cstheme="minorHAnsi"/>
          <w:bCs/>
          <w:sz w:val="24"/>
          <w:szCs w:val="24"/>
          <w:lang w:val="pt-BR"/>
        </w:rPr>
        <w:t>” e, em conjunto com a Aprovação Societária da Sterlite Power</w:t>
      </w:r>
      <w:r w:rsidR="004B47B4">
        <w:rPr>
          <w:rFonts w:asciiTheme="minorHAnsi" w:hAnsiTheme="minorHAnsi" w:cstheme="minorHAnsi"/>
          <w:bCs/>
          <w:sz w:val="24"/>
          <w:szCs w:val="24"/>
          <w:lang w:val="pt-BR"/>
        </w:rPr>
        <w:t xml:space="preserve"> Transmission</w:t>
      </w:r>
      <w:r w:rsidRPr="00A75D46">
        <w:rPr>
          <w:rFonts w:asciiTheme="minorHAnsi" w:hAnsiTheme="minorHAnsi" w:cstheme="minorHAnsi"/>
          <w:bCs/>
          <w:sz w:val="24"/>
          <w:szCs w:val="24"/>
          <w:lang w:val="pt-BR"/>
        </w:rPr>
        <w:t>, as “</w:t>
      </w:r>
      <w:r w:rsidRPr="00A75D46">
        <w:rPr>
          <w:rFonts w:asciiTheme="minorHAnsi" w:hAnsiTheme="minorHAnsi" w:cstheme="minorHAnsi"/>
          <w:b/>
          <w:sz w:val="24"/>
          <w:szCs w:val="24"/>
          <w:lang w:val="pt-BR"/>
        </w:rPr>
        <w:t>Aprovações Societárias das Acionistas</w:t>
      </w:r>
      <w:r w:rsidRPr="00A75D46">
        <w:rPr>
          <w:rFonts w:asciiTheme="minorHAnsi" w:hAnsiTheme="minorHAnsi" w:cstheme="minorHAnsi"/>
          <w:bCs/>
          <w:sz w:val="24"/>
          <w:szCs w:val="24"/>
          <w:lang w:val="pt-BR"/>
        </w:rPr>
        <w:t xml:space="preserve">” e, as Aprovações Societárias das Acionistas em conjunto com a </w:t>
      </w:r>
      <w:r w:rsidRPr="00A75D46">
        <w:rPr>
          <w:rFonts w:asciiTheme="minorHAnsi" w:hAnsiTheme="minorHAnsi" w:cstheme="minorHAnsi"/>
          <w:bCs/>
          <w:color w:val="000000" w:themeColor="text1"/>
          <w:sz w:val="24"/>
          <w:szCs w:val="24"/>
          <w:lang w:val="pt-BR"/>
        </w:rPr>
        <w:t xml:space="preserve">Aprovação Societária </w:t>
      </w:r>
      <w:r w:rsidRPr="00A75D46">
        <w:rPr>
          <w:rFonts w:asciiTheme="minorHAnsi" w:hAnsiTheme="minorHAnsi" w:cstheme="minorHAnsi"/>
          <w:bCs/>
          <w:sz w:val="24"/>
          <w:szCs w:val="24"/>
          <w:lang w:val="pt-BR"/>
        </w:rPr>
        <w:t>da Emissora</w:t>
      </w:r>
      <w:r w:rsidR="00257DC5" w:rsidRPr="00A75D46">
        <w:rPr>
          <w:rFonts w:asciiTheme="minorHAnsi" w:hAnsiTheme="minorHAnsi" w:cstheme="minorHAnsi"/>
          <w:bCs/>
          <w:sz w:val="24"/>
          <w:szCs w:val="24"/>
          <w:lang w:val="pt-BR"/>
        </w:rPr>
        <w:t>,</w:t>
      </w:r>
      <w:r w:rsidRPr="00A75D46">
        <w:rPr>
          <w:rFonts w:asciiTheme="minorHAnsi" w:hAnsiTheme="minorHAnsi" w:cstheme="minorHAnsi"/>
          <w:bCs/>
          <w:sz w:val="24"/>
          <w:szCs w:val="24"/>
          <w:lang w:val="pt-BR"/>
        </w:rPr>
        <w:t xml:space="preserve"> a Aprovaç</w:t>
      </w:r>
      <w:r w:rsidR="00C738BB" w:rsidRPr="00A75D46">
        <w:rPr>
          <w:rFonts w:asciiTheme="minorHAnsi" w:hAnsiTheme="minorHAnsi" w:cstheme="minorHAnsi"/>
          <w:bCs/>
          <w:sz w:val="24"/>
          <w:szCs w:val="24"/>
          <w:lang w:val="pt-BR"/>
        </w:rPr>
        <w:t>ão</w:t>
      </w:r>
      <w:r w:rsidRPr="00A75D46">
        <w:rPr>
          <w:rFonts w:asciiTheme="minorHAnsi" w:hAnsiTheme="minorHAnsi" w:cstheme="minorHAnsi"/>
          <w:bCs/>
          <w:sz w:val="24"/>
          <w:szCs w:val="24"/>
          <w:lang w:val="pt-BR"/>
        </w:rPr>
        <w:t xml:space="preserve"> Societária da </w:t>
      </w:r>
      <w:r w:rsidR="00C738BB" w:rsidRPr="00A75D46">
        <w:rPr>
          <w:rFonts w:asciiTheme="minorHAnsi" w:hAnsiTheme="minorHAnsi" w:cstheme="minorHAnsi"/>
          <w:bCs/>
          <w:sz w:val="24"/>
          <w:szCs w:val="24"/>
          <w:lang w:val="pt-BR"/>
        </w:rPr>
        <w:t>GBS</w:t>
      </w:r>
      <w:r w:rsidR="007A3672">
        <w:rPr>
          <w:rFonts w:asciiTheme="minorHAnsi" w:hAnsiTheme="minorHAnsi" w:cstheme="minorHAnsi"/>
          <w:bCs/>
          <w:sz w:val="24"/>
          <w:szCs w:val="24"/>
          <w:lang w:val="pt-BR"/>
        </w:rPr>
        <w:t>,</w:t>
      </w:r>
      <w:r w:rsidR="00257DC5" w:rsidRPr="00A75D46">
        <w:rPr>
          <w:rFonts w:asciiTheme="minorHAnsi" w:hAnsiTheme="minorHAnsi" w:cstheme="minorHAnsi"/>
          <w:bCs/>
          <w:sz w:val="24"/>
          <w:szCs w:val="24"/>
          <w:lang w:val="pt-BR"/>
        </w:rPr>
        <w:t xml:space="preserve"> a </w:t>
      </w:r>
      <w:r w:rsidR="00257DC5" w:rsidRPr="00A75D46">
        <w:rPr>
          <w:rFonts w:asciiTheme="minorHAnsi" w:hAnsiTheme="minorHAnsi" w:cstheme="minorHAnsi"/>
          <w:color w:val="000000"/>
          <w:sz w:val="24"/>
          <w:szCs w:val="24"/>
          <w:lang w:val="pt-BR"/>
        </w:rPr>
        <w:t>Aprovação Societária da Goyaz</w:t>
      </w:r>
      <w:r w:rsidR="000C0DA3">
        <w:rPr>
          <w:rFonts w:asciiTheme="minorHAnsi" w:hAnsiTheme="minorHAnsi" w:cstheme="minorHAnsi"/>
          <w:color w:val="000000"/>
          <w:sz w:val="24"/>
          <w:szCs w:val="24"/>
          <w:lang w:val="pt-BR"/>
        </w:rPr>
        <w:t xml:space="preserve">, </w:t>
      </w:r>
      <w:r w:rsidR="000C0DA3" w:rsidRPr="00A75D46">
        <w:rPr>
          <w:rFonts w:asciiTheme="minorHAnsi" w:hAnsiTheme="minorHAnsi" w:cstheme="minorHAnsi"/>
          <w:bCs/>
          <w:sz w:val="24"/>
          <w:szCs w:val="24"/>
          <w:lang w:val="pt-BR"/>
        </w:rPr>
        <w:t xml:space="preserve">a </w:t>
      </w:r>
      <w:r w:rsidR="000C0DA3" w:rsidRPr="00A75D46">
        <w:rPr>
          <w:rFonts w:asciiTheme="minorHAnsi" w:hAnsiTheme="minorHAnsi" w:cstheme="minorHAnsi"/>
          <w:color w:val="000000"/>
          <w:sz w:val="24"/>
          <w:szCs w:val="24"/>
          <w:lang w:val="pt-BR"/>
        </w:rPr>
        <w:t xml:space="preserve">Aprovação Societária da </w:t>
      </w:r>
      <w:r w:rsidR="000C0DA3">
        <w:rPr>
          <w:rFonts w:asciiTheme="minorHAnsi" w:hAnsiTheme="minorHAnsi" w:cstheme="minorHAnsi"/>
          <w:color w:val="000000"/>
          <w:sz w:val="24"/>
          <w:szCs w:val="24"/>
          <w:lang w:val="pt-BR"/>
        </w:rPr>
        <w:t>Olindina</w:t>
      </w:r>
      <w:r w:rsidR="007A3672">
        <w:rPr>
          <w:rFonts w:asciiTheme="minorHAnsi" w:hAnsiTheme="minorHAnsi" w:cstheme="minorHAnsi"/>
          <w:color w:val="000000"/>
          <w:sz w:val="24"/>
          <w:szCs w:val="24"/>
          <w:lang w:val="pt-BR"/>
        </w:rPr>
        <w:t xml:space="preserve"> e a Aprovação Societária da Jaçanã</w:t>
      </w:r>
      <w:r w:rsidRPr="00A75D46">
        <w:rPr>
          <w:rFonts w:asciiTheme="minorHAnsi" w:hAnsiTheme="minorHAnsi" w:cstheme="minorHAnsi"/>
          <w:bCs/>
          <w:sz w:val="24"/>
          <w:szCs w:val="24"/>
          <w:lang w:val="pt-BR"/>
        </w:rPr>
        <w:t>, as “</w:t>
      </w:r>
      <w:r w:rsidRPr="00A75D46">
        <w:rPr>
          <w:rFonts w:asciiTheme="minorHAnsi" w:hAnsiTheme="minorHAnsi" w:cstheme="minorHAnsi"/>
          <w:b/>
          <w:sz w:val="24"/>
          <w:szCs w:val="24"/>
          <w:lang w:val="pt-BR"/>
        </w:rPr>
        <w:t>Aprovações Societárias</w:t>
      </w:r>
      <w:r w:rsidRPr="00A75D46">
        <w:rPr>
          <w:rFonts w:asciiTheme="minorHAnsi" w:hAnsiTheme="minorHAnsi" w:cstheme="minorHAnsi"/>
          <w:bCs/>
          <w:sz w:val="24"/>
          <w:szCs w:val="24"/>
          <w:lang w:val="pt-BR"/>
        </w:rPr>
        <w:t xml:space="preserve">”). </w:t>
      </w:r>
    </w:p>
    <w:p w14:paraId="49AF9CEE" w14:textId="77777777" w:rsidR="00A125C6" w:rsidRPr="0098604E" w:rsidRDefault="00A125C6" w:rsidP="00355F6F">
      <w:pPr>
        <w:pStyle w:val="Level2"/>
        <w:widowControl w:val="0"/>
        <w:spacing w:after="0" w:line="340" w:lineRule="exact"/>
        <w:contextualSpacing/>
        <w:rPr>
          <w:rFonts w:asciiTheme="minorHAnsi" w:hAnsiTheme="minorHAnsi" w:cstheme="minorHAnsi"/>
          <w:sz w:val="24"/>
          <w:szCs w:val="24"/>
          <w:lang w:val="pt-BR"/>
        </w:rPr>
      </w:pPr>
    </w:p>
    <w:p w14:paraId="712443C7" w14:textId="208EC1E8" w:rsidR="00A125C6" w:rsidRPr="0098604E" w:rsidRDefault="00A125C6" w:rsidP="005B15F5">
      <w:pPr>
        <w:pStyle w:val="Level3"/>
        <w:widowControl w:val="0"/>
        <w:numPr>
          <w:ilvl w:val="0"/>
          <w:numId w:val="14"/>
        </w:numPr>
        <w:spacing w:after="0" w:line="340" w:lineRule="exact"/>
        <w:contextualSpacing/>
        <w:rPr>
          <w:rFonts w:asciiTheme="minorHAnsi" w:hAnsiTheme="minorHAnsi" w:cstheme="minorHAnsi"/>
          <w:color w:val="000000" w:themeColor="text1"/>
          <w:sz w:val="24"/>
          <w:szCs w:val="24"/>
          <w:lang w:val="pt-BR"/>
        </w:rPr>
      </w:pPr>
      <w:bookmarkStart w:id="40" w:name="_DV_M31"/>
      <w:bookmarkStart w:id="41" w:name="_DV_M32"/>
      <w:bookmarkStart w:id="42" w:name="_DV_M45"/>
      <w:bookmarkStart w:id="43" w:name="_DV_M46"/>
      <w:bookmarkStart w:id="44" w:name="_Toc499990314"/>
      <w:bookmarkStart w:id="45" w:name="_Toc280370535"/>
      <w:bookmarkStart w:id="46" w:name="_Toc349040591"/>
      <w:bookmarkStart w:id="47" w:name="_Toc351469176"/>
      <w:bookmarkStart w:id="48" w:name="_Toc352767478"/>
      <w:bookmarkStart w:id="49" w:name="_Toc355626565"/>
      <w:bookmarkEnd w:id="40"/>
      <w:bookmarkEnd w:id="41"/>
      <w:bookmarkEnd w:id="42"/>
      <w:bookmarkEnd w:id="43"/>
      <w:r w:rsidRPr="0098604E">
        <w:rPr>
          <w:rFonts w:asciiTheme="minorHAnsi" w:eastAsia="Arial Unicode MS" w:hAnsiTheme="minorHAnsi" w:cstheme="minorHAnsi"/>
          <w:b/>
          <w:color w:val="000000" w:themeColor="text1"/>
          <w:sz w:val="24"/>
          <w:szCs w:val="24"/>
          <w:lang w:val="pt-BR"/>
        </w:rPr>
        <w:t>REQUISITOS</w:t>
      </w:r>
      <w:bookmarkEnd w:id="44"/>
      <w:bookmarkEnd w:id="45"/>
      <w:bookmarkEnd w:id="46"/>
      <w:bookmarkEnd w:id="47"/>
      <w:bookmarkEnd w:id="48"/>
      <w:bookmarkEnd w:id="49"/>
    </w:p>
    <w:p w14:paraId="17492A06" w14:textId="77777777" w:rsidR="00A125C6" w:rsidRPr="0098604E" w:rsidRDefault="00A125C6" w:rsidP="00355F6F">
      <w:pPr>
        <w:pStyle w:val="Level1"/>
        <w:keepNext w:val="0"/>
        <w:widowControl w:val="0"/>
        <w:spacing w:before="0" w:after="0" w:line="340" w:lineRule="exact"/>
        <w:ind w:left="680"/>
        <w:contextualSpacing/>
        <w:rPr>
          <w:rFonts w:asciiTheme="minorHAnsi" w:hAnsiTheme="minorHAnsi" w:cstheme="minorHAnsi"/>
          <w:color w:val="000000" w:themeColor="text1"/>
          <w:sz w:val="24"/>
          <w:szCs w:val="24"/>
          <w:lang w:val="pt-BR"/>
        </w:rPr>
      </w:pPr>
    </w:p>
    <w:p w14:paraId="44C99D2C" w14:textId="5420239C"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Cs/>
          <w:color w:val="000000" w:themeColor="text1"/>
          <w:sz w:val="24"/>
          <w:szCs w:val="24"/>
          <w:lang w:val="pt-BR"/>
        </w:rPr>
      </w:pPr>
      <w:bookmarkStart w:id="50" w:name="_DV_M47"/>
      <w:bookmarkEnd w:id="50"/>
      <w:r w:rsidRPr="003C5990">
        <w:rPr>
          <w:rFonts w:asciiTheme="minorHAnsi" w:hAnsiTheme="minorHAnsi" w:cstheme="minorHAnsi"/>
          <w:bCs/>
          <w:color w:val="000000" w:themeColor="text1"/>
          <w:sz w:val="24"/>
          <w:szCs w:val="24"/>
          <w:lang w:val="pt-BR"/>
        </w:rPr>
        <w:t xml:space="preserve">A </w:t>
      </w:r>
      <w:r w:rsidRPr="005B15F5">
        <w:rPr>
          <w:rFonts w:asciiTheme="minorHAnsi" w:hAnsiTheme="minorHAnsi"/>
          <w:color w:val="000000" w:themeColor="text1"/>
          <w:sz w:val="24"/>
          <w:lang w:val="pt-BR"/>
        </w:rPr>
        <w:t>1ª (primeira</w:t>
      </w:r>
      <w:r w:rsidRPr="00936D26">
        <w:rPr>
          <w:rFonts w:asciiTheme="minorHAnsi" w:hAnsiTheme="minorHAnsi" w:cstheme="minorHAnsi"/>
          <w:bCs/>
          <w:color w:val="000000" w:themeColor="text1"/>
          <w:sz w:val="24"/>
          <w:szCs w:val="24"/>
          <w:lang w:val="pt-BR"/>
        </w:rPr>
        <w:t>)</w:t>
      </w:r>
      <w:r w:rsidRPr="003C5990">
        <w:rPr>
          <w:rFonts w:asciiTheme="minorHAnsi" w:hAnsiTheme="minorHAnsi" w:cstheme="minorHAnsi"/>
          <w:bCs/>
          <w:color w:val="000000" w:themeColor="text1"/>
          <w:sz w:val="24"/>
          <w:szCs w:val="24"/>
          <w:lang w:val="pt-BR"/>
        </w:rPr>
        <w:t xml:space="preserve"> emissão</w:t>
      </w:r>
      <w:r w:rsidRPr="0098604E">
        <w:rPr>
          <w:rFonts w:asciiTheme="minorHAnsi" w:hAnsiTheme="minorHAnsi" w:cstheme="minorHAnsi"/>
          <w:bCs/>
          <w:color w:val="000000" w:themeColor="text1"/>
          <w:sz w:val="24"/>
          <w:szCs w:val="24"/>
          <w:lang w:val="pt-BR"/>
        </w:rPr>
        <w:t xml:space="preserve"> </w:t>
      </w:r>
      <w:r w:rsidRPr="0098604E">
        <w:rPr>
          <w:rStyle w:val="DeltaViewInsertion"/>
          <w:rFonts w:asciiTheme="minorHAnsi" w:hAnsiTheme="minorHAnsi" w:cstheme="minorHAnsi"/>
          <w:bCs/>
          <w:color w:val="000000" w:themeColor="text1"/>
          <w:sz w:val="24"/>
          <w:szCs w:val="24"/>
          <w:u w:val="none"/>
          <w:lang w:val="pt-BR"/>
        </w:rPr>
        <w:t xml:space="preserve">de debêntures simples, não conversíveis em ações, da </w:t>
      </w:r>
      <w:r w:rsidRPr="0098604E">
        <w:rPr>
          <w:rFonts w:asciiTheme="minorHAnsi" w:hAnsiTheme="minorHAnsi" w:cstheme="minorHAnsi"/>
          <w:bCs/>
          <w:color w:val="000000" w:themeColor="text1"/>
          <w:sz w:val="24"/>
          <w:szCs w:val="24"/>
          <w:lang w:val="pt-BR"/>
        </w:rPr>
        <w:t xml:space="preserve">espécie </w:t>
      </w:r>
      <w:r w:rsidRPr="0098604E">
        <w:rPr>
          <w:rFonts w:asciiTheme="minorHAnsi" w:hAnsiTheme="minorHAnsi" w:cstheme="minorHAnsi"/>
          <w:bCs/>
          <w:sz w:val="24"/>
          <w:szCs w:val="24"/>
          <w:lang w:val="pt-BR"/>
        </w:rPr>
        <w:t>com</w:t>
      </w:r>
      <w:r w:rsidRPr="0098604E">
        <w:rPr>
          <w:rStyle w:val="DeltaViewInsertion"/>
          <w:rFonts w:asciiTheme="minorHAnsi" w:hAnsiTheme="minorHAnsi" w:cstheme="minorHAnsi"/>
          <w:bCs/>
          <w:color w:val="000000" w:themeColor="text1"/>
          <w:sz w:val="24"/>
          <w:szCs w:val="24"/>
          <w:u w:val="none"/>
          <w:lang w:val="pt-BR"/>
        </w:rPr>
        <w:t xml:space="preserve"> garantia real (“</w:t>
      </w:r>
      <w:r w:rsidRPr="0098604E">
        <w:rPr>
          <w:rStyle w:val="DeltaViewInsertion"/>
          <w:rFonts w:asciiTheme="minorHAnsi" w:hAnsiTheme="minorHAnsi" w:cstheme="minorHAnsi"/>
          <w:b/>
          <w:color w:val="000000" w:themeColor="text1"/>
          <w:sz w:val="24"/>
          <w:szCs w:val="24"/>
          <w:u w:val="none"/>
          <w:lang w:val="pt-BR"/>
        </w:rPr>
        <w:t>Debêntures</w:t>
      </w:r>
      <w:r w:rsidRPr="0098604E">
        <w:rPr>
          <w:rStyle w:val="DeltaViewInsertion"/>
          <w:rFonts w:asciiTheme="minorHAnsi" w:hAnsiTheme="minorHAnsi" w:cstheme="minorHAnsi"/>
          <w:bCs/>
          <w:color w:val="000000" w:themeColor="text1"/>
          <w:sz w:val="24"/>
          <w:szCs w:val="24"/>
          <w:u w:val="none"/>
          <w:lang w:val="pt-BR"/>
        </w:rPr>
        <w:t xml:space="preserve">”), em série única, </w:t>
      </w:r>
      <w:r w:rsidRPr="0098604E">
        <w:rPr>
          <w:rFonts w:asciiTheme="minorHAnsi" w:hAnsiTheme="minorHAnsi" w:cstheme="minorHAnsi"/>
          <w:sz w:val="24"/>
          <w:szCs w:val="24"/>
          <w:lang w:val="pt-BR"/>
        </w:rPr>
        <w:t>de</w:t>
      </w:r>
      <w:r w:rsidRPr="0098604E">
        <w:rPr>
          <w:rStyle w:val="DeltaViewInsertion"/>
          <w:rFonts w:asciiTheme="minorHAnsi" w:hAnsiTheme="minorHAnsi" w:cstheme="minorHAnsi"/>
          <w:bCs/>
          <w:color w:val="000000" w:themeColor="text1"/>
          <w:sz w:val="24"/>
          <w:szCs w:val="24"/>
          <w:u w:val="none"/>
          <w:lang w:val="pt-BR"/>
        </w:rPr>
        <w:t xml:space="preserve"> emissão da </w:t>
      </w:r>
      <w:r w:rsidRPr="0098604E">
        <w:rPr>
          <w:rFonts w:asciiTheme="minorHAnsi" w:hAnsiTheme="minorHAnsi" w:cstheme="minorHAnsi"/>
          <w:bCs/>
          <w:sz w:val="24"/>
          <w:szCs w:val="24"/>
          <w:lang w:val="pt-BR"/>
        </w:rPr>
        <w:t>Emissora</w:t>
      </w:r>
      <w:r w:rsidRPr="0098604E">
        <w:rPr>
          <w:rStyle w:val="DeltaViewInsertion"/>
          <w:rFonts w:asciiTheme="minorHAnsi" w:hAnsiTheme="minorHAnsi" w:cstheme="minorHAnsi"/>
          <w:bCs/>
          <w:color w:val="000000" w:themeColor="text1"/>
          <w:sz w:val="24"/>
          <w:szCs w:val="24"/>
          <w:u w:val="none"/>
          <w:lang w:val="pt-BR"/>
        </w:rPr>
        <w:t xml:space="preserve"> (“</w:t>
      </w:r>
      <w:r w:rsidRPr="0098604E">
        <w:rPr>
          <w:rStyle w:val="DeltaViewInsertion"/>
          <w:rFonts w:asciiTheme="minorHAnsi" w:hAnsiTheme="minorHAnsi" w:cstheme="minorHAnsi"/>
          <w:b/>
          <w:color w:val="000000" w:themeColor="text1"/>
          <w:sz w:val="24"/>
          <w:szCs w:val="24"/>
          <w:u w:val="none"/>
          <w:lang w:val="pt-BR"/>
        </w:rPr>
        <w:t>Emissão</w:t>
      </w:r>
      <w:r w:rsidRPr="0098604E">
        <w:rPr>
          <w:rStyle w:val="DeltaViewInsertion"/>
          <w:rFonts w:asciiTheme="minorHAnsi" w:hAnsiTheme="minorHAnsi" w:cstheme="minorHAnsi"/>
          <w:bCs/>
          <w:color w:val="000000" w:themeColor="text1"/>
          <w:sz w:val="24"/>
          <w:szCs w:val="24"/>
          <w:u w:val="none"/>
          <w:lang w:val="pt-BR"/>
        </w:rPr>
        <w:t xml:space="preserve">”), </w:t>
      </w:r>
      <w:r w:rsidRPr="0098604E">
        <w:rPr>
          <w:rFonts w:asciiTheme="minorHAnsi" w:hAnsiTheme="minorHAnsi" w:cstheme="minorHAnsi"/>
          <w:bCs/>
          <w:color w:val="000000" w:themeColor="text1"/>
          <w:sz w:val="24"/>
          <w:szCs w:val="24"/>
          <w:lang w:val="pt-BR"/>
        </w:rPr>
        <w:t>para distribuição pública, com esforços restritos de distribuição</w:t>
      </w:r>
      <w:r w:rsidRPr="0098604E">
        <w:rPr>
          <w:rStyle w:val="DeltaViewInsertion"/>
          <w:rFonts w:asciiTheme="minorHAnsi" w:hAnsiTheme="minorHAnsi" w:cstheme="minorHAnsi"/>
          <w:bCs/>
          <w:color w:val="000000" w:themeColor="text1"/>
          <w:sz w:val="24"/>
          <w:szCs w:val="24"/>
          <w:u w:val="none"/>
          <w:lang w:val="pt-BR"/>
        </w:rPr>
        <w:t xml:space="preserve">, nos termos da </w:t>
      </w:r>
      <w:r w:rsidRPr="0098604E">
        <w:rPr>
          <w:rFonts w:asciiTheme="minorHAnsi" w:hAnsiTheme="minorHAnsi" w:cstheme="minorHAnsi"/>
          <w:bCs/>
          <w:color w:val="000000" w:themeColor="text1"/>
          <w:sz w:val="24"/>
          <w:szCs w:val="24"/>
          <w:lang w:val="pt-BR"/>
        </w:rPr>
        <w:t>Instrução da CVM nº 476, de 16 de janeiro de 2009, conforme alterada (“</w:t>
      </w:r>
      <w:r w:rsidRPr="0098604E">
        <w:rPr>
          <w:rFonts w:asciiTheme="minorHAnsi" w:hAnsiTheme="minorHAnsi" w:cstheme="minorHAnsi"/>
          <w:b/>
          <w:color w:val="000000" w:themeColor="text1"/>
          <w:sz w:val="24"/>
          <w:szCs w:val="24"/>
          <w:lang w:val="pt-BR"/>
        </w:rPr>
        <w:t>Instrução CVM 476</w:t>
      </w:r>
      <w:r w:rsidRPr="0098604E">
        <w:rPr>
          <w:rFonts w:asciiTheme="minorHAnsi" w:hAnsiTheme="minorHAnsi" w:cstheme="minorHAnsi"/>
          <w:bCs/>
          <w:color w:val="000000" w:themeColor="text1"/>
          <w:sz w:val="24"/>
          <w:szCs w:val="24"/>
          <w:lang w:val="pt-BR"/>
        </w:rPr>
        <w:t>”), e demais leis e regulamentações aplicáveis (“</w:t>
      </w:r>
      <w:r w:rsidRPr="0098604E">
        <w:rPr>
          <w:rStyle w:val="DeltaViewInsertion"/>
          <w:rFonts w:asciiTheme="minorHAnsi" w:hAnsiTheme="minorHAnsi" w:cstheme="minorHAnsi"/>
          <w:b/>
          <w:color w:val="000000" w:themeColor="text1"/>
          <w:sz w:val="24"/>
          <w:szCs w:val="24"/>
          <w:u w:val="none"/>
          <w:lang w:val="pt-BR"/>
        </w:rPr>
        <w:t>Oferta</w:t>
      </w:r>
      <w:r w:rsidRPr="0098604E">
        <w:rPr>
          <w:rStyle w:val="DeltaViewInsertion"/>
          <w:rFonts w:asciiTheme="minorHAnsi" w:hAnsiTheme="minorHAnsi" w:cstheme="minorHAnsi"/>
          <w:bCs/>
          <w:color w:val="000000" w:themeColor="text1"/>
          <w:sz w:val="24"/>
          <w:szCs w:val="24"/>
          <w:u w:val="none"/>
          <w:lang w:val="pt-BR"/>
        </w:rPr>
        <w:t>”),</w:t>
      </w:r>
      <w:r w:rsidRPr="0098604E">
        <w:rPr>
          <w:rFonts w:asciiTheme="minorHAnsi" w:hAnsiTheme="minorHAnsi" w:cstheme="minorHAnsi"/>
          <w:bCs/>
          <w:color w:val="000000" w:themeColor="text1"/>
          <w:sz w:val="24"/>
          <w:szCs w:val="24"/>
          <w:lang w:val="pt-BR"/>
        </w:rPr>
        <w:t xml:space="preserve"> deverá observar os seguintes requisitos:</w:t>
      </w:r>
    </w:p>
    <w:p w14:paraId="059F7834" w14:textId="77777777" w:rsidR="00A74A05" w:rsidRPr="0098604E" w:rsidRDefault="00A74A05" w:rsidP="00A74A05">
      <w:pPr>
        <w:pStyle w:val="Level2"/>
        <w:widowControl w:val="0"/>
        <w:spacing w:after="0" w:line="340" w:lineRule="exact"/>
        <w:contextualSpacing/>
        <w:rPr>
          <w:rFonts w:asciiTheme="minorHAnsi" w:hAnsiTheme="minorHAnsi" w:cstheme="minorHAnsi"/>
          <w:color w:val="000000" w:themeColor="text1"/>
          <w:sz w:val="24"/>
          <w:szCs w:val="24"/>
          <w:lang w:val="pt-BR"/>
        </w:rPr>
      </w:pPr>
    </w:p>
    <w:p w14:paraId="51D326DA" w14:textId="2C14C7AF" w:rsidR="00A74A05" w:rsidRPr="00576FFB" w:rsidRDefault="00A14F39" w:rsidP="005B15F5">
      <w:pPr>
        <w:pStyle w:val="Level3"/>
        <w:widowControl w:val="0"/>
        <w:numPr>
          <w:ilvl w:val="1"/>
          <w:numId w:val="14"/>
        </w:numPr>
        <w:spacing w:after="0" w:line="340" w:lineRule="exact"/>
        <w:ind w:left="0" w:firstLine="0"/>
        <w:contextualSpacing/>
        <w:rPr>
          <w:rFonts w:asciiTheme="minorHAnsi" w:hAnsiTheme="minorHAnsi" w:cstheme="minorHAnsi"/>
          <w:bCs/>
          <w:color w:val="000000" w:themeColor="text1"/>
          <w:sz w:val="24"/>
          <w:szCs w:val="24"/>
          <w:lang w:val="pt-BR"/>
        </w:rPr>
      </w:pPr>
      <w:r>
        <w:rPr>
          <w:rStyle w:val="DeltaViewInsertion"/>
          <w:rFonts w:asciiTheme="minorHAnsi" w:hAnsiTheme="minorHAnsi" w:cstheme="minorHAnsi"/>
          <w:bCs/>
          <w:color w:val="000000" w:themeColor="text1"/>
          <w:sz w:val="24"/>
          <w:szCs w:val="24"/>
          <w:u w:val="none"/>
          <w:lang w:val="pt-BR"/>
        </w:rPr>
        <w:t>Arquivamento</w:t>
      </w:r>
      <w:r w:rsidR="000A684A" w:rsidRPr="00576FFB">
        <w:rPr>
          <w:rFonts w:asciiTheme="minorHAnsi" w:hAnsiTheme="minorHAnsi" w:cstheme="minorHAnsi"/>
          <w:bCs/>
          <w:color w:val="000000" w:themeColor="text1"/>
          <w:sz w:val="24"/>
          <w:szCs w:val="24"/>
          <w:lang w:val="pt-BR"/>
        </w:rPr>
        <w:t xml:space="preserve"> </w:t>
      </w:r>
      <w:r w:rsidR="00A74A05" w:rsidRPr="00576FFB">
        <w:rPr>
          <w:rFonts w:asciiTheme="minorHAnsi" w:hAnsiTheme="minorHAnsi" w:cstheme="minorHAnsi"/>
          <w:bCs/>
          <w:color w:val="000000" w:themeColor="text1"/>
          <w:sz w:val="24"/>
          <w:szCs w:val="24"/>
          <w:lang w:val="pt-BR"/>
        </w:rPr>
        <w:t>na junta comercial e publicação da Aprovação Societária</w:t>
      </w:r>
      <w:r w:rsidR="00A74A05" w:rsidRPr="000A684A">
        <w:rPr>
          <w:rFonts w:asciiTheme="minorHAnsi" w:hAnsiTheme="minorHAnsi" w:cstheme="minorHAnsi"/>
          <w:bCs/>
          <w:color w:val="000000" w:themeColor="text1"/>
          <w:sz w:val="24"/>
          <w:szCs w:val="24"/>
          <w:lang w:val="pt-BR"/>
        </w:rPr>
        <w:t xml:space="preserve"> </w:t>
      </w:r>
      <w:r w:rsidR="00A74A05" w:rsidRPr="00576FFB">
        <w:rPr>
          <w:rFonts w:asciiTheme="minorHAnsi" w:hAnsiTheme="minorHAnsi" w:cstheme="minorHAnsi"/>
          <w:bCs/>
          <w:color w:val="000000" w:themeColor="text1"/>
          <w:sz w:val="24"/>
          <w:szCs w:val="24"/>
          <w:lang w:val="pt-BR"/>
        </w:rPr>
        <w:t>da Emissora</w:t>
      </w:r>
      <w:r w:rsidR="00D7486E" w:rsidRPr="00576FFB">
        <w:rPr>
          <w:rFonts w:asciiTheme="minorHAnsi" w:hAnsiTheme="minorHAnsi" w:cstheme="minorHAnsi"/>
          <w:bCs/>
          <w:color w:val="000000" w:themeColor="text1"/>
          <w:sz w:val="24"/>
          <w:szCs w:val="24"/>
          <w:lang w:val="pt-BR"/>
        </w:rPr>
        <w:t>,</w:t>
      </w:r>
      <w:r w:rsidR="00A74A05" w:rsidRPr="00576FFB">
        <w:rPr>
          <w:rFonts w:asciiTheme="minorHAnsi" w:hAnsiTheme="minorHAnsi" w:cstheme="minorHAnsi"/>
          <w:bCs/>
          <w:color w:val="000000" w:themeColor="text1"/>
          <w:sz w:val="24"/>
          <w:szCs w:val="24"/>
          <w:lang w:val="pt-BR"/>
        </w:rPr>
        <w:t xml:space="preserve"> da Aprovaç</w:t>
      </w:r>
      <w:r w:rsidR="00C738BB" w:rsidRPr="00576FFB">
        <w:rPr>
          <w:rFonts w:asciiTheme="minorHAnsi" w:hAnsiTheme="minorHAnsi" w:cstheme="minorHAnsi"/>
          <w:bCs/>
          <w:color w:val="000000" w:themeColor="text1"/>
          <w:sz w:val="24"/>
          <w:szCs w:val="24"/>
          <w:lang w:val="pt-BR"/>
        </w:rPr>
        <w:t xml:space="preserve">ão </w:t>
      </w:r>
      <w:r w:rsidR="000C0DA3" w:rsidRPr="00576FFB">
        <w:rPr>
          <w:rFonts w:asciiTheme="minorHAnsi" w:hAnsiTheme="minorHAnsi" w:cstheme="minorHAnsi"/>
          <w:bCs/>
          <w:color w:val="000000" w:themeColor="text1"/>
          <w:sz w:val="24"/>
          <w:szCs w:val="24"/>
          <w:lang w:val="pt-BR"/>
        </w:rPr>
        <w:t>S</w:t>
      </w:r>
      <w:r w:rsidR="00C738BB" w:rsidRPr="00576FFB">
        <w:rPr>
          <w:rFonts w:asciiTheme="minorHAnsi" w:hAnsiTheme="minorHAnsi" w:cstheme="minorHAnsi"/>
          <w:bCs/>
          <w:color w:val="000000" w:themeColor="text1"/>
          <w:sz w:val="24"/>
          <w:szCs w:val="24"/>
          <w:lang w:val="pt-BR"/>
        </w:rPr>
        <w:t>ocietária GBS</w:t>
      </w:r>
      <w:r w:rsidR="000C0DA3" w:rsidRPr="00576FFB">
        <w:rPr>
          <w:rFonts w:asciiTheme="minorHAnsi" w:hAnsiTheme="minorHAnsi" w:cstheme="minorHAnsi"/>
          <w:bCs/>
          <w:color w:val="000000" w:themeColor="text1"/>
          <w:sz w:val="24"/>
          <w:szCs w:val="24"/>
          <w:lang w:val="pt-BR"/>
        </w:rPr>
        <w:t xml:space="preserve">, da Aprovação Societária da Olindina, </w:t>
      </w:r>
      <w:r w:rsidR="00D7486E" w:rsidRPr="00576FFB">
        <w:rPr>
          <w:rFonts w:asciiTheme="minorHAnsi" w:hAnsiTheme="minorHAnsi" w:cstheme="minorHAnsi"/>
          <w:bCs/>
          <w:color w:val="000000" w:themeColor="text1"/>
          <w:sz w:val="24"/>
          <w:szCs w:val="24"/>
          <w:lang w:val="pt-BR"/>
        </w:rPr>
        <w:t xml:space="preserve">da Aprovação Societária </w:t>
      </w:r>
      <w:r w:rsidR="007A54C1" w:rsidRPr="00576FFB">
        <w:rPr>
          <w:rFonts w:asciiTheme="minorHAnsi" w:hAnsiTheme="minorHAnsi" w:cstheme="minorHAnsi"/>
          <w:bCs/>
          <w:color w:val="000000" w:themeColor="text1"/>
          <w:sz w:val="24"/>
          <w:szCs w:val="24"/>
          <w:lang w:val="pt-BR"/>
        </w:rPr>
        <w:t xml:space="preserve">da </w:t>
      </w:r>
      <w:r w:rsidR="00D7486E" w:rsidRPr="00576FFB">
        <w:rPr>
          <w:rFonts w:asciiTheme="minorHAnsi" w:hAnsiTheme="minorHAnsi" w:cstheme="minorHAnsi"/>
          <w:bCs/>
          <w:color w:val="000000" w:themeColor="text1"/>
          <w:sz w:val="24"/>
          <w:szCs w:val="24"/>
          <w:lang w:val="pt-BR"/>
        </w:rPr>
        <w:t>Goyaz</w:t>
      </w:r>
      <w:r w:rsidR="000C0DA3" w:rsidRPr="00576FFB">
        <w:rPr>
          <w:rFonts w:asciiTheme="minorHAnsi" w:hAnsiTheme="minorHAnsi" w:cstheme="minorHAnsi"/>
          <w:bCs/>
          <w:color w:val="000000" w:themeColor="text1"/>
          <w:sz w:val="24"/>
          <w:szCs w:val="24"/>
          <w:lang w:val="pt-BR"/>
        </w:rPr>
        <w:t xml:space="preserve"> e da Aprovação Societária da Jaçanã</w:t>
      </w:r>
      <w:r w:rsidR="00A74A05" w:rsidRPr="00576FFB">
        <w:rPr>
          <w:rFonts w:asciiTheme="minorHAnsi" w:hAnsiTheme="minorHAnsi" w:cstheme="minorHAnsi"/>
          <w:bCs/>
          <w:color w:val="000000" w:themeColor="text1"/>
          <w:sz w:val="24"/>
          <w:szCs w:val="24"/>
          <w:lang w:val="pt-BR"/>
        </w:rPr>
        <w:t>.</w:t>
      </w:r>
    </w:p>
    <w:p w14:paraId="2C86495F" w14:textId="77777777" w:rsidR="00A74A05" w:rsidRPr="0098604E" w:rsidRDefault="00A74A05" w:rsidP="00A74A05">
      <w:pPr>
        <w:pStyle w:val="Level2"/>
        <w:widowControl w:val="0"/>
        <w:spacing w:after="0" w:line="340" w:lineRule="exact"/>
        <w:contextualSpacing/>
        <w:rPr>
          <w:rFonts w:asciiTheme="minorHAnsi" w:hAnsiTheme="minorHAnsi" w:cstheme="minorHAnsi"/>
          <w:b/>
          <w:color w:val="000000" w:themeColor="text1"/>
          <w:sz w:val="24"/>
          <w:szCs w:val="24"/>
          <w:lang w:val="pt-BR"/>
        </w:rPr>
      </w:pPr>
    </w:p>
    <w:p w14:paraId="36B982A0" w14:textId="3D8913F5"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sz w:val="24"/>
          <w:szCs w:val="24"/>
          <w:lang w:val="pt-BR"/>
        </w:rPr>
      </w:pPr>
      <w:r w:rsidRPr="0098604E">
        <w:rPr>
          <w:rFonts w:asciiTheme="minorHAnsi" w:hAnsiTheme="minorHAnsi" w:cstheme="minorHAnsi"/>
          <w:bCs/>
          <w:sz w:val="24"/>
          <w:szCs w:val="24"/>
          <w:lang w:val="pt-BR"/>
        </w:rPr>
        <w:t xml:space="preserve">Em atendimento ao disposto no artigo 62, inciso I e no artigo 289, da Lei das Sociedades por Ações, a ata </w:t>
      </w:r>
      <w:r w:rsidRPr="0098604E">
        <w:rPr>
          <w:rStyle w:val="DeltaViewInsertion"/>
          <w:rFonts w:asciiTheme="minorHAnsi" w:hAnsiTheme="minorHAnsi" w:cstheme="minorHAnsi"/>
          <w:color w:val="000000" w:themeColor="text1"/>
          <w:sz w:val="24"/>
          <w:szCs w:val="24"/>
          <w:u w:val="none"/>
          <w:lang w:val="pt-BR"/>
        </w:rPr>
        <w:t>da</w:t>
      </w:r>
      <w:r w:rsidRPr="0098604E">
        <w:rPr>
          <w:rFonts w:asciiTheme="minorHAnsi" w:hAnsiTheme="minorHAnsi" w:cstheme="minorHAnsi"/>
          <w:bCs/>
          <w:sz w:val="24"/>
          <w:szCs w:val="24"/>
          <w:lang w:val="pt-BR"/>
        </w:rPr>
        <w:t xml:space="preserve"> </w:t>
      </w:r>
      <w:r w:rsidRPr="0098604E">
        <w:rPr>
          <w:rFonts w:asciiTheme="minorHAnsi" w:hAnsiTheme="minorHAnsi" w:cstheme="minorHAnsi"/>
          <w:bCs/>
          <w:color w:val="000000" w:themeColor="text1"/>
          <w:sz w:val="24"/>
          <w:szCs w:val="24"/>
          <w:lang w:val="pt-BR"/>
        </w:rPr>
        <w:t xml:space="preserve">Aprovação Societária </w:t>
      </w:r>
      <w:r w:rsidRPr="0098604E">
        <w:rPr>
          <w:rFonts w:asciiTheme="minorHAnsi" w:hAnsiTheme="minorHAnsi" w:cstheme="minorHAnsi"/>
          <w:bCs/>
          <w:sz w:val="24"/>
          <w:szCs w:val="24"/>
          <w:lang w:val="pt-BR"/>
        </w:rPr>
        <w:t>da Emissora será arquivada na Junta Comercial do Estado de São Paulo (“</w:t>
      </w:r>
      <w:r w:rsidRPr="0098604E">
        <w:rPr>
          <w:rFonts w:asciiTheme="minorHAnsi" w:hAnsiTheme="minorHAnsi" w:cstheme="minorHAnsi"/>
          <w:b/>
          <w:sz w:val="24"/>
          <w:szCs w:val="24"/>
          <w:lang w:val="pt-BR"/>
        </w:rPr>
        <w:t>JUCESP</w:t>
      </w:r>
      <w:r w:rsidRPr="0098604E">
        <w:rPr>
          <w:rFonts w:asciiTheme="minorHAnsi" w:hAnsiTheme="minorHAnsi" w:cstheme="minorHAnsi"/>
          <w:bCs/>
          <w:sz w:val="24"/>
          <w:szCs w:val="24"/>
          <w:lang w:val="pt-BR"/>
        </w:rPr>
        <w:t>”) e publicada no jornal “</w:t>
      </w:r>
      <w:r w:rsidR="00CF247A">
        <w:rPr>
          <w:rFonts w:asciiTheme="minorHAnsi" w:hAnsiTheme="minorHAnsi" w:cstheme="minorHAnsi"/>
          <w:bCs/>
          <w:sz w:val="24"/>
          <w:szCs w:val="24"/>
          <w:lang w:val="pt-BR"/>
        </w:rPr>
        <w:t>O Estado de São Paulo</w:t>
      </w:r>
      <w:r w:rsidRPr="0098604E">
        <w:rPr>
          <w:rFonts w:asciiTheme="minorHAnsi" w:hAnsiTheme="minorHAnsi" w:cstheme="minorHAnsi"/>
          <w:bCs/>
          <w:sz w:val="24"/>
          <w:szCs w:val="24"/>
          <w:lang w:val="pt-BR"/>
        </w:rPr>
        <w:t>” (“</w:t>
      </w:r>
      <w:r w:rsidRPr="0098604E">
        <w:rPr>
          <w:rFonts w:asciiTheme="minorHAnsi" w:hAnsiTheme="minorHAnsi" w:cstheme="minorHAnsi"/>
          <w:b/>
          <w:sz w:val="24"/>
          <w:szCs w:val="24"/>
          <w:lang w:val="pt-BR"/>
        </w:rPr>
        <w:t>Jornal de Publicação</w:t>
      </w:r>
      <w:r w:rsidRPr="0098604E">
        <w:rPr>
          <w:rFonts w:asciiTheme="minorHAnsi" w:hAnsiTheme="minorHAnsi" w:cstheme="minorHAnsi"/>
          <w:bCs/>
          <w:sz w:val="24"/>
          <w:szCs w:val="24"/>
          <w:lang w:val="pt-BR"/>
        </w:rPr>
        <w:t xml:space="preserve">”), com divulgação simultânea da íntegra do documento na página do Jornal de Publicação na rede mundial de computadores, que deverá providenciar certificação digital de autenticidade dos documentos mantidos nas páginas próprias emitida por autoridade certificadora credenciada no âmbito da Infraestrutura de Chaves Públicas Brasileiras (ICP-Brasil), conforme legislação em vigor, nos termos do artigo 62, inciso I, e do artigo 289 da Lei das Sociedades por Ações. </w:t>
      </w:r>
    </w:p>
    <w:p w14:paraId="05D5080C"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58A2789E" w14:textId="7FE0C4AD"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sz w:val="24"/>
          <w:szCs w:val="24"/>
          <w:lang w:val="pt-BR"/>
        </w:rPr>
      </w:pPr>
      <w:r w:rsidRPr="0098604E">
        <w:rPr>
          <w:rFonts w:asciiTheme="minorHAnsi" w:hAnsiTheme="minorHAnsi" w:cstheme="minorHAnsi"/>
          <w:bCs/>
          <w:sz w:val="24"/>
          <w:szCs w:val="24"/>
          <w:lang w:val="pt-BR"/>
        </w:rPr>
        <w:t xml:space="preserve">Em atendimento ao disposto no artigo 62, inciso I e no artigo 289, da Lei das Sociedades por Ações, a ata </w:t>
      </w:r>
      <w:r w:rsidRPr="0098604E">
        <w:rPr>
          <w:rStyle w:val="DeltaViewInsertion"/>
          <w:rFonts w:asciiTheme="minorHAnsi" w:hAnsiTheme="minorHAnsi" w:cstheme="minorHAnsi"/>
          <w:color w:val="000000" w:themeColor="text1"/>
          <w:sz w:val="24"/>
          <w:szCs w:val="24"/>
          <w:u w:val="none"/>
          <w:lang w:val="pt-BR"/>
        </w:rPr>
        <w:t>da</w:t>
      </w:r>
      <w:r w:rsidRPr="0098604E">
        <w:rPr>
          <w:rFonts w:asciiTheme="minorHAnsi" w:hAnsiTheme="minorHAnsi" w:cstheme="minorHAnsi"/>
          <w:bCs/>
          <w:sz w:val="24"/>
          <w:szCs w:val="24"/>
          <w:lang w:val="pt-BR"/>
        </w:rPr>
        <w:t xml:space="preserve"> Aprovaç</w:t>
      </w:r>
      <w:r w:rsidR="00C738BB">
        <w:rPr>
          <w:rFonts w:asciiTheme="minorHAnsi" w:hAnsiTheme="minorHAnsi" w:cstheme="minorHAnsi"/>
          <w:bCs/>
          <w:sz w:val="24"/>
          <w:szCs w:val="24"/>
          <w:lang w:val="pt-BR"/>
        </w:rPr>
        <w:t>ão</w:t>
      </w:r>
      <w:r w:rsidRPr="0098604E">
        <w:rPr>
          <w:rFonts w:asciiTheme="minorHAnsi" w:hAnsiTheme="minorHAnsi" w:cstheme="minorHAnsi"/>
          <w:bCs/>
          <w:sz w:val="24"/>
          <w:szCs w:val="24"/>
          <w:lang w:val="pt-BR"/>
        </w:rPr>
        <w:t xml:space="preserve"> Societária </w:t>
      </w:r>
      <w:r w:rsidR="00C738BB">
        <w:rPr>
          <w:rFonts w:asciiTheme="minorHAnsi" w:hAnsiTheme="minorHAnsi" w:cstheme="minorHAnsi"/>
          <w:bCs/>
          <w:sz w:val="24"/>
          <w:szCs w:val="24"/>
          <w:lang w:val="pt-BR"/>
        </w:rPr>
        <w:t>GBS</w:t>
      </w:r>
      <w:r w:rsidR="000C0DA3">
        <w:rPr>
          <w:rFonts w:asciiTheme="minorHAnsi" w:hAnsiTheme="minorHAnsi" w:cstheme="minorHAnsi"/>
          <w:bCs/>
          <w:sz w:val="24"/>
          <w:szCs w:val="24"/>
          <w:lang w:val="pt-BR"/>
        </w:rPr>
        <w:t>,</w:t>
      </w:r>
      <w:r w:rsidR="00D7486E">
        <w:rPr>
          <w:rFonts w:asciiTheme="minorHAnsi" w:hAnsiTheme="minorHAnsi" w:cstheme="minorHAnsi"/>
          <w:bCs/>
          <w:sz w:val="24"/>
          <w:szCs w:val="24"/>
          <w:lang w:val="pt-BR"/>
        </w:rPr>
        <w:t xml:space="preserve"> a ata da Aprovação Societária </w:t>
      </w:r>
      <w:r w:rsidR="007A54C1">
        <w:rPr>
          <w:rFonts w:asciiTheme="minorHAnsi" w:hAnsiTheme="minorHAnsi" w:cstheme="minorHAnsi"/>
          <w:bCs/>
          <w:sz w:val="24"/>
          <w:szCs w:val="24"/>
          <w:lang w:val="pt-BR"/>
        </w:rPr>
        <w:t xml:space="preserve">da </w:t>
      </w:r>
      <w:proofErr w:type="spellStart"/>
      <w:r w:rsidR="00D7486E">
        <w:rPr>
          <w:rFonts w:asciiTheme="minorHAnsi" w:hAnsiTheme="minorHAnsi" w:cstheme="minorHAnsi"/>
          <w:bCs/>
          <w:sz w:val="24"/>
          <w:szCs w:val="24"/>
          <w:lang w:val="pt-BR"/>
        </w:rPr>
        <w:t>Goyaz</w:t>
      </w:r>
      <w:proofErr w:type="spellEnd"/>
      <w:r w:rsidR="000C0DA3" w:rsidRPr="006C1CEE">
        <w:rPr>
          <w:rFonts w:asciiTheme="minorHAnsi" w:hAnsiTheme="minorHAnsi" w:cstheme="minorHAnsi"/>
          <w:bCs/>
          <w:sz w:val="24"/>
          <w:szCs w:val="24"/>
          <w:highlight w:val="lightGray"/>
          <w:lang w:val="pt-BR"/>
        </w:rPr>
        <w:t>[, a ata da Aprovação Societária da Olindina</w:t>
      </w:r>
      <w:r w:rsidR="00C738BB" w:rsidRPr="006C1CEE">
        <w:rPr>
          <w:rFonts w:asciiTheme="minorHAnsi" w:hAnsiTheme="minorHAnsi" w:cstheme="minorHAnsi"/>
          <w:bCs/>
          <w:sz w:val="24"/>
          <w:szCs w:val="24"/>
          <w:highlight w:val="lightGray"/>
          <w:lang w:val="pt-BR"/>
        </w:rPr>
        <w:t xml:space="preserve"> </w:t>
      </w:r>
      <w:r w:rsidR="000C0DA3" w:rsidRPr="006C1CEE">
        <w:rPr>
          <w:rFonts w:asciiTheme="minorHAnsi" w:hAnsiTheme="minorHAnsi" w:cstheme="minorHAnsi"/>
          <w:bCs/>
          <w:sz w:val="24"/>
          <w:szCs w:val="24"/>
          <w:highlight w:val="lightGray"/>
          <w:lang w:val="pt-BR"/>
        </w:rPr>
        <w:t>e a ata da Aprovação Societária da Jaçanã]</w:t>
      </w:r>
      <w:r w:rsidR="000C0DA3">
        <w:rPr>
          <w:rFonts w:asciiTheme="minorHAnsi" w:hAnsiTheme="minorHAnsi" w:cstheme="minorHAnsi"/>
          <w:bCs/>
          <w:sz w:val="24"/>
          <w:szCs w:val="24"/>
          <w:lang w:val="pt-BR"/>
        </w:rPr>
        <w:t xml:space="preserve"> </w:t>
      </w:r>
      <w:r w:rsidRPr="0098604E">
        <w:rPr>
          <w:rFonts w:asciiTheme="minorHAnsi" w:hAnsiTheme="minorHAnsi" w:cstheme="minorHAnsi"/>
          <w:bCs/>
          <w:sz w:val="24"/>
          <w:szCs w:val="24"/>
          <w:lang w:val="pt-BR"/>
        </w:rPr>
        <w:t>ser</w:t>
      </w:r>
      <w:r w:rsidR="00D7486E">
        <w:rPr>
          <w:rFonts w:asciiTheme="minorHAnsi" w:hAnsiTheme="minorHAnsi" w:cstheme="minorHAnsi"/>
          <w:bCs/>
          <w:sz w:val="24"/>
          <w:szCs w:val="24"/>
          <w:lang w:val="pt-BR"/>
        </w:rPr>
        <w:t>ão</w:t>
      </w:r>
      <w:r w:rsidRPr="0098604E">
        <w:rPr>
          <w:rFonts w:asciiTheme="minorHAnsi" w:hAnsiTheme="minorHAnsi" w:cstheme="minorHAnsi"/>
          <w:bCs/>
          <w:sz w:val="24"/>
          <w:szCs w:val="24"/>
          <w:lang w:val="pt-BR"/>
        </w:rPr>
        <w:t xml:space="preserve"> arquivada</w:t>
      </w:r>
      <w:r w:rsidR="00D7486E">
        <w:rPr>
          <w:rFonts w:asciiTheme="minorHAnsi" w:hAnsiTheme="minorHAnsi" w:cstheme="minorHAnsi"/>
          <w:bCs/>
          <w:sz w:val="24"/>
          <w:szCs w:val="24"/>
          <w:lang w:val="pt-BR"/>
        </w:rPr>
        <w:t>s</w:t>
      </w:r>
      <w:r w:rsidRPr="0098604E">
        <w:rPr>
          <w:rFonts w:asciiTheme="minorHAnsi" w:hAnsiTheme="minorHAnsi" w:cstheme="minorHAnsi"/>
          <w:bCs/>
          <w:sz w:val="24"/>
          <w:szCs w:val="24"/>
          <w:lang w:val="pt-BR"/>
        </w:rPr>
        <w:t xml:space="preserve"> na </w:t>
      </w:r>
      <w:r w:rsidR="00D7486E">
        <w:rPr>
          <w:rFonts w:asciiTheme="minorHAnsi" w:hAnsiTheme="minorHAnsi" w:cstheme="minorHAnsi"/>
          <w:bCs/>
          <w:sz w:val="24"/>
          <w:szCs w:val="24"/>
          <w:lang w:val="pt-BR"/>
        </w:rPr>
        <w:t>JUCESP</w:t>
      </w:r>
      <w:r w:rsidRPr="0098604E">
        <w:rPr>
          <w:rFonts w:asciiTheme="minorHAnsi" w:hAnsiTheme="minorHAnsi" w:cstheme="minorHAnsi"/>
          <w:bCs/>
          <w:sz w:val="24"/>
          <w:szCs w:val="24"/>
          <w:lang w:val="pt-BR"/>
        </w:rPr>
        <w:t xml:space="preserve"> e publicada</w:t>
      </w:r>
      <w:r w:rsidR="00D7486E">
        <w:rPr>
          <w:rFonts w:asciiTheme="minorHAnsi" w:hAnsiTheme="minorHAnsi" w:cstheme="minorHAnsi"/>
          <w:bCs/>
          <w:sz w:val="24"/>
          <w:szCs w:val="24"/>
          <w:lang w:val="pt-BR"/>
        </w:rPr>
        <w:t>s</w:t>
      </w:r>
      <w:r w:rsidRPr="0098604E">
        <w:rPr>
          <w:rFonts w:asciiTheme="minorHAnsi" w:hAnsiTheme="minorHAnsi" w:cstheme="minorHAnsi"/>
          <w:bCs/>
          <w:sz w:val="24"/>
          <w:szCs w:val="24"/>
          <w:lang w:val="pt-BR"/>
        </w:rPr>
        <w:t xml:space="preserve"> no</w:t>
      </w:r>
      <w:r w:rsidR="00D7486E">
        <w:rPr>
          <w:rFonts w:asciiTheme="minorHAnsi" w:hAnsiTheme="minorHAnsi" w:cstheme="minorHAnsi"/>
          <w:bCs/>
          <w:sz w:val="24"/>
          <w:szCs w:val="24"/>
          <w:lang w:val="pt-BR"/>
        </w:rPr>
        <w:t>s</w:t>
      </w:r>
      <w:r w:rsidRPr="0098604E">
        <w:rPr>
          <w:rFonts w:asciiTheme="minorHAnsi" w:hAnsiTheme="minorHAnsi" w:cstheme="minorHAnsi"/>
          <w:bCs/>
          <w:sz w:val="24"/>
          <w:szCs w:val="24"/>
          <w:lang w:val="pt-BR"/>
        </w:rPr>
        <w:t xml:space="preserve"> jorna</w:t>
      </w:r>
      <w:r w:rsidR="00D7486E">
        <w:rPr>
          <w:rFonts w:asciiTheme="minorHAnsi" w:hAnsiTheme="minorHAnsi" w:cstheme="minorHAnsi"/>
          <w:bCs/>
          <w:sz w:val="24"/>
          <w:szCs w:val="24"/>
          <w:lang w:val="pt-BR"/>
        </w:rPr>
        <w:t>is</w:t>
      </w:r>
      <w:r w:rsidRPr="0098604E">
        <w:rPr>
          <w:rFonts w:asciiTheme="minorHAnsi" w:hAnsiTheme="minorHAnsi" w:cstheme="minorHAnsi"/>
          <w:bCs/>
          <w:sz w:val="24"/>
          <w:szCs w:val="24"/>
          <w:lang w:val="pt-BR"/>
        </w:rPr>
        <w:t xml:space="preserve"> “</w:t>
      </w:r>
      <w:r w:rsidR="00CF247A">
        <w:rPr>
          <w:rFonts w:asciiTheme="minorHAnsi" w:hAnsiTheme="minorHAnsi" w:cstheme="minorHAnsi"/>
          <w:bCs/>
          <w:sz w:val="24"/>
          <w:szCs w:val="24"/>
          <w:lang w:val="pt-BR"/>
        </w:rPr>
        <w:t>O Estado de São Paulo</w:t>
      </w:r>
      <w:r w:rsidRPr="0098604E">
        <w:rPr>
          <w:rFonts w:asciiTheme="minorHAnsi" w:hAnsiTheme="minorHAnsi" w:cstheme="minorHAnsi"/>
          <w:bCs/>
          <w:sz w:val="24"/>
          <w:szCs w:val="24"/>
          <w:lang w:val="pt-BR"/>
        </w:rPr>
        <w:t>”</w:t>
      </w:r>
      <w:r w:rsidR="00D7486E">
        <w:rPr>
          <w:rFonts w:asciiTheme="minorHAnsi" w:hAnsiTheme="minorHAnsi" w:cstheme="minorHAnsi"/>
          <w:bCs/>
          <w:sz w:val="24"/>
          <w:szCs w:val="24"/>
          <w:lang w:val="pt-BR"/>
        </w:rPr>
        <w:t xml:space="preserve"> e “</w:t>
      </w:r>
      <w:r w:rsidR="00D7486E" w:rsidRPr="007A54C1">
        <w:rPr>
          <w:rFonts w:asciiTheme="minorHAnsi" w:hAnsiTheme="minorHAnsi" w:cstheme="minorHAnsi"/>
          <w:bCs/>
          <w:sz w:val="24"/>
          <w:szCs w:val="24"/>
          <w:highlight w:val="lightGray"/>
          <w:lang w:val="pt-BR"/>
        </w:rPr>
        <w:t>[=]</w:t>
      </w:r>
      <w:r w:rsidR="00D7486E">
        <w:rPr>
          <w:rFonts w:asciiTheme="minorHAnsi" w:hAnsiTheme="minorHAnsi" w:cstheme="minorHAnsi"/>
          <w:bCs/>
          <w:sz w:val="24"/>
          <w:szCs w:val="24"/>
          <w:lang w:val="pt-BR"/>
        </w:rPr>
        <w:t>”</w:t>
      </w:r>
      <w:r w:rsidRPr="0098604E">
        <w:rPr>
          <w:rFonts w:asciiTheme="minorHAnsi" w:hAnsiTheme="minorHAnsi" w:cstheme="minorHAnsi"/>
          <w:bCs/>
          <w:sz w:val="24"/>
          <w:szCs w:val="24"/>
          <w:lang w:val="pt-BR"/>
        </w:rPr>
        <w:t xml:space="preserve">, </w:t>
      </w:r>
      <w:r w:rsidR="00D7486E">
        <w:rPr>
          <w:rFonts w:asciiTheme="minorHAnsi" w:hAnsiTheme="minorHAnsi" w:cstheme="minorHAnsi"/>
          <w:bCs/>
          <w:sz w:val="24"/>
          <w:szCs w:val="24"/>
          <w:lang w:val="pt-BR"/>
        </w:rPr>
        <w:t xml:space="preserve">respectivamente, </w:t>
      </w:r>
      <w:r w:rsidRPr="0098604E">
        <w:rPr>
          <w:rFonts w:asciiTheme="minorHAnsi" w:hAnsiTheme="minorHAnsi" w:cstheme="minorHAnsi"/>
          <w:bCs/>
          <w:sz w:val="24"/>
          <w:szCs w:val="24"/>
          <w:lang w:val="pt-BR"/>
        </w:rPr>
        <w:t>com divulgação simultânea da íntegra do</w:t>
      </w:r>
      <w:r w:rsidR="00D7486E">
        <w:rPr>
          <w:rFonts w:asciiTheme="minorHAnsi" w:hAnsiTheme="minorHAnsi" w:cstheme="minorHAnsi"/>
          <w:bCs/>
          <w:sz w:val="24"/>
          <w:szCs w:val="24"/>
          <w:lang w:val="pt-BR"/>
        </w:rPr>
        <w:t>s</w:t>
      </w:r>
      <w:r w:rsidRPr="0098604E">
        <w:rPr>
          <w:rFonts w:asciiTheme="minorHAnsi" w:hAnsiTheme="minorHAnsi" w:cstheme="minorHAnsi"/>
          <w:bCs/>
          <w:sz w:val="24"/>
          <w:szCs w:val="24"/>
          <w:lang w:val="pt-BR"/>
        </w:rPr>
        <w:t xml:space="preserve"> documento</w:t>
      </w:r>
      <w:r w:rsidR="00D7486E">
        <w:rPr>
          <w:rFonts w:asciiTheme="minorHAnsi" w:hAnsiTheme="minorHAnsi" w:cstheme="minorHAnsi"/>
          <w:bCs/>
          <w:sz w:val="24"/>
          <w:szCs w:val="24"/>
          <w:lang w:val="pt-BR"/>
        </w:rPr>
        <w:t>s</w:t>
      </w:r>
      <w:r w:rsidRPr="0098604E">
        <w:rPr>
          <w:rFonts w:asciiTheme="minorHAnsi" w:hAnsiTheme="minorHAnsi" w:cstheme="minorHAnsi"/>
          <w:bCs/>
          <w:sz w:val="24"/>
          <w:szCs w:val="24"/>
          <w:lang w:val="pt-BR"/>
        </w:rPr>
        <w:t xml:space="preserve"> na página do</w:t>
      </w:r>
      <w:r w:rsidR="00D7486E">
        <w:rPr>
          <w:rFonts w:asciiTheme="minorHAnsi" w:hAnsiTheme="minorHAnsi" w:cstheme="minorHAnsi"/>
          <w:bCs/>
          <w:sz w:val="24"/>
          <w:szCs w:val="24"/>
          <w:lang w:val="pt-BR"/>
        </w:rPr>
        <w:t xml:space="preserve"> respectivo</w:t>
      </w:r>
      <w:r w:rsidRPr="0098604E">
        <w:rPr>
          <w:rFonts w:asciiTheme="minorHAnsi" w:hAnsiTheme="minorHAnsi" w:cstheme="minorHAnsi"/>
          <w:bCs/>
          <w:sz w:val="24"/>
          <w:szCs w:val="24"/>
          <w:lang w:val="pt-BR"/>
        </w:rPr>
        <w:t xml:space="preserve"> </w:t>
      </w:r>
      <w:r w:rsidR="00D7486E">
        <w:rPr>
          <w:rFonts w:asciiTheme="minorHAnsi" w:hAnsiTheme="minorHAnsi" w:cstheme="minorHAnsi"/>
          <w:bCs/>
          <w:sz w:val="24"/>
          <w:szCs w:val="24"/>
          <w:lang w:val="pt-BR"/>
        </w:rPr>
        <w:t>j</w:t>
      </w:r>
      <w:r w:rsidRPr="0098604E">
        <w:rPr>
          <w:rFonts w:asciiTheme="minorHAnsi" w:hAnsiTheme="minorHAnsi" w:cstheme="minorHAnsi"/>
          <w:bCs/>
          <w:sz w:val="24"/>
          <w:szCs w:val="24"/>
          <w:lang w:val="pt-BR"/>
        </w:rPr>
        <w:t xml:space="preserve">ornal de </w:t>
      </w:r>
      <w:r w:rsidR="00D7486E">
        <w:rPr>
          <w:rFonts w:asciiTheme="minorHAnsi" w:hAnsiTheme="minorHAnsi" w:cstheme="minorHAnsi"/>
          <w:bCs/>
          <w:sz w:val="24"/>
          <w:szCs w:val="24"/>
          <w:lang w:val="pt-BR"/>
        </w:rPr>
        <w:t>p</w:t>
      </w:r>
      <w:r w:rsidRPr="0098604E">
        <w:rPr>
          <w:rFonts w:asciiTheme="minorHAnsi" w:hAnsiTheme="minorHAnsi" w:cstheme="minorHAnsi"/>
          <w:bCs/>
          <w:sz w:val="24"/>
          <w:szCs w:val="24"/>
          <w:lang w:val="pt-BR"/>
        </w:rPr>
        <w:t xml:space="preserve">ublicação na rede mundial de computadores, que deverá providenciar certificação digital de autenticidade dos documentos mantidos nas páginas próprias emitida por autoridade certificadora credenciada no âmbito da Infraestrutura de Chaves Públicas Brasileiras (ICP-Brasil), conforme legislação em vigor, nos termos do artigo 62, inciso I, e do artigo 289 da Lei das Sociedades por Ações. </w:t>
      </w:r>
    </w:p>
    <w:p w14:paraId="6BFA3171"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7847B967"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
          <w:color w:val="000000" w:themeColor="text1"/>
          <w:sz w:val="24"/>
          <w:szCs w:val="24"/>
          <w:lang w:val="pt-BR"/>
        </w:rPr>
      </w:pPr>
      <w:r w:rsidRPr="0098604E">
        <w:rPr>
          <w:rStyle w:val="DeltaViewInsertion"/>
          <w:rFonts w:asciiTheme="minorHAnsi" w:hAnsiTheme="minorHAnsi" w:cstheme="minorHAnsi"/>
          <w:b/>
          <w:bCs/>
          <w:color w:val="000000" w:themeColor="text1"/>
          <w:sz w:val="24"/>
          <w:szCs w:val="24"/>
          <w:u w:val="none"/>
          <w:lang w:val="pt-BR"/>
        </w:rPr>
        <w:lastRenderedPageBreak/>
        <w:t>Inscrição</w:t>
      </w:r>
      <w:r w:rsidRPr="0098604E">
        <w:rPr>
          <w:rFonts w:asciiTheme="minorHAnsi" w:hAnsiTheme="minorHAnsi" w:cstheme="minorHAnsi"/>
          <w:b/>
          <w:color w:val="000000" w:themeColor="text1"/>
          <w:sz w:val="24"/>
          <w:szCs w:val="24"/>
          <w:lang w:val="pt-BR"/>
        </w:rPr>
        <w:t xml:space="preserve"> desta Escritura de Emissão e averbação de seus eventuais aditamentos na JUCESP.</w:t>
      </w:r>
    </w:p>
    <w:p w14:paraId="72A0A046" w14:textId="77777777" w:rsidR="00A74A05" w:rsidRPr="0098604E" w:rsidRDefault="00A74A05" w:rsidP="00A74A05">
      <w:pPr>
        <w:pStyle w:val="Level2"/>
        <w:widowControl w:val="0"/>
        <w:spacing w:after="0" w:line="340" w:lineRule="exact"/>
        <w:ind w:left="567"/>
        <w:contextualSpacing/>
        <w:rPr>
          <w:rFonts w:asciiTheme="minorHAnsi" w:hAnsiTheme="minorHAnsi" w:cstheme="minorHAnsi"/>
          <w:color w:val="000000" w:themeColor="text1"/>
          <w:sz w:val="24"/>
          <w:szCs w:val="24"/>
          <w:lang w:val="pt-BR"/>
        </w:rPr>
      </w:pPr>
    </w:p>
    <w:p w14:paraId="17318103" w14:textId="37673C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color w:val="000000" w:themeColor="text1"/>
          <w:sz w:val="24"/>
          <w:szCs w:val="24"/>
          <w:lang w:val="pt-BR"/>
        </w:rPr>
      </w:pPr>
      <w:r w:rsidRPr="0098604E">
        <w:rPr>
          <w:rFonts w:asciiTheme="minorHAnsi" w:hAnsiTheme="minorHAnsi" w:cstheme="minorHAnsi"/>
          <w:bCs/>
          <w:color w:val="000000" w:themeColor="text1"/>
          <w:sz w:val="24"/>
          <w:szCs w:val="24"/>
          <w:lang w:val="pt-BR"/>
        </w:rPr>
        <w:t xml:space="preserve">Esta </w:t>
      </w:r>
      <w:r w:rsidRPr="0098604E">
        <w:rPr>
          <w:rFonts w:asciiTheme="minorHAnsi" w:hAnsiTheme="minorHAnsi" w:cstheme="minorHAnsi"/>
          <w:bCs/>
          <w:sz w:val="24"/>
          <w:szCs w:val="24"/>
          <w:lang w:val="pt-BR"/>
        </w:rPr>
        <w:t>Escritura</w:t>
      </w:r>
      <w:r w:rsidRPr="0098604E">
        <w:rPr>
          <w:rFonts w:asciiTheme="minorHAnsi" w:hAnsiTheme="minorHAnsi" w:cstheme="minorHAnsi"/>
          <w:bCs/>
          <w:color w:val="000000" w:themeColor="text1"/>
          <w:sz w:val="24"/>
          <w:szCs w:val="24"/>
          <w:lang w:val="pt-BR"/>
        </w:rPr>
        <w:t xml:space="preserve"> de Emissão e seus eventuais aditamentos serão protocolados na JUCESP, conforme disposto no artigo 62, inciso II e parágrafo 3º, da Lei das Sociedades por Ações, no prazo de até 5 (cinco) Dias Úteis contados da respectiva data de assinatura, e registrada e/ou averbada, conforme o caso, na JUCESP no prazo de 15 (quinze) Dias Úteis contados da respectiva data de assinatura, sendo certo que, exclusiva e </w:t>
      </w:r>
      <w:r w:rsidRPr="0098604E">
        <w:rPr>
          <w:rFonts w:asciiTheme="minorHAnsi" w:hAnsiTheme="minorHAnsi" w:cstheme="minorHAnsi"/>
          <w:bCs/>
          <w:sz w:val="24"/>
          <w:szCs w:val="24"/>
          <w:lang w:val="pt-BR"/>
        </w:rPr>
        <w:t>justificadamente</w:t>
      </w:r>
      <w:r w:rsidRPr="0098604E">
        <w:rPr>
          <w:rFonts w:asciiTheme="minorHAnsi" w:hAnsiTheme="minorHAnsi" w:cstheme="minorHAnsi"/>
          <w:bCs/>
          <w:color w:val="000000" w:themeColor="text1"/>
          <w:sz w:val="24"/>
          <w:szCs w:val="24"/>
          <w:lang w:val="pt-BR"/>
        </w:rPr>
        <w:t xml:space="preserve"> no caso de impossibilidade de conclusão do registro e/ou da averbação, conforme o caso, da Escritura de Emissão e de seus eventuais aditamentos no referido prazo em razão de eventual(is) exigência(s) da JUCESP ou por razões alheias ao controle da Emissora, esse prazo será prorrogável automaticamente por igual período devendo a Emissora manter o Agente Fiduciário ciente de todo e qualquer pedido ou de exigência feito pela JUCESP. A Emissora entregará ao Agente Fiduciário 1 (uma) via original </w:t>
      </w:r>
      <w:r w:rsidR="00CF247A">
        <w:rPr>
          <w:rFonts w:asciiTheme="minorHAnsi" w:hAnsiTheme="minorHAnsi" w:cstheme="minorHAnsi"/>
          <w:bCs/>
          <w:color w:val="000000" w:themeColor="text1"/>
          <w:sz w:val="24"/>
          <w:szCs w:val="24"/>
          <w:lang w:val="pt-BR"/>
        </w:rPr>
        <w:t xml:space="preserve">ou digital, conforme o caso, </w:t>
      </w:r>
      <w:r w:rsidRPr="0098604E">
        <w:rPr>
          <w:rFonts w:asciiTheme="minorHAnsi" w:hAnsiTheme="minorHAnsi" w:cstheme="minorHAnsi"/>
          <w:bCs/>
          <w:color w:val="000000" w:themeColor="text1"/>
          <w:sz w:val="24"/>
          <w:szCs w:val="24"/>
          <w:lang w:val="pt-BR"/>
        </w:rPr>
        <w:t>desta Escritura de Emissão e de seus eventuais aditamentos arquivados na JUCESP em até 5 (cinco) Dias Úteis após o respectivo registro.</w:t>
      </w:r>
    </w:p>
    <w:p w14:paraId="612F1300" w14:textId="77777777" w:rsidR="00A74A05" w:rsidRPr="0098604E" w:rsidRDefault="00A74A05" w:rsidP="00A74A05">
      <w:pPr>
        <w:pStyle w:val="Level3"/>
        <w:widowControl w:val="0"/>
        <w:spacing w:after="0" w:line="340" w:lineRule="exact"/>
        <w:contextualSpacing/>
        <w:rPr>
          <w:rFonts w:asciiTheme="minorHAnsi" w:hAnsiTheme="minorHAnsi" w:cstheme="minorHAnsi"/>
          <w:bCs/>
          <w:color w:val="000000" w:themeColor="text1"/>
          <w:sz w:val="24"/>
          <w:szCs w:val="24"/>
          <w:lang w:val="pt-BR"/>
        </w:rPr>
      </w:pPr>
    </w:p>
    <w:p w14:paraId="65F8C8B4"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color w:val="000000" w:themeColor="text1"/>
          <w:sz w:val="24"/>
          <w:szCs w:val="24"/>
          <w:lang w:val="pt-BR"/>
        </w:rPr>
      </w:pPr>
      <w:r w:rsidRPr="0098604E">
        <w:rPr>
          <w:rFonts w:asciiTheme="minorHAnsi" w:hAnsiTheme="minorHAnsi" w:cstheme="minorHAnsi"/>
          <w:sz w:val="24"/>
          <w:szCs w:val="24"/>
          <w:lang w:val="pt-BR"/>
        </w:rPr>
        <w:t xml:space="preserve">Caso a Emissora não providencie os registros nos termos acima previstos, o Agente </w:t>
      </w:r>
      <w:r w:rsidRPr="0098604E">
        <w:rPr>
          <w:rFonts w:asciiTheme="minorHAnsi" w:hAnsiTheme="minorHAnsi" w:cstheme="minorHAnsi"/>
          <w:bCs/>
          <w:color w:val="000000" w:themeColor="text1"/>
          <w:sz w:val="24"/>
          <w:szCs w:val="24"/>
          <w:lang w:val="pt-BR"/>
        </w:rPr>
        <w:t>Fiduciário</w:t>
      </w:r>
      <w:r w:rsidRPr="0098604E">
        <w:rPr>
          <w:rFonts w:asciiTheme="minorHAnsi" w:hAnsiTheme="minorHAnsi" w:cstheme="minorHAnsi"/>
          <w:sz w:val="24"/>
          <w:szCs w:val="24"/>
          <w:lang w:val="pt-BR"/>
        </w:rPr>
        <w:t xml:space="preserve"> poderá, nos termos do artigo 62, parágrafo segundo, da Lei das Sociedades por Ações, promover os registros acima previstos, devendo a Emissora arcar com todos as despesas e custos incorridos pelo Agente Fiduciário, devidamente comprovados por meio dos respectivos comprovantes.</w:t>
      </w:r>
    </w:p>
    <w:p w14:paraId="14389C33" w14:textId="77777777" w:rsidR="00A74A05" w:rsidRPr="0098604E" w:rsidRDefault="00A74A05" w:rsidP="00A74A05">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5ACD1F33"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
          <w:bCs/>
          <w:color w:val="000000" w:themeColor="text1"/>
          <w:sz w:val="24"/>
          <w:szCs w:val="24"/>
          <w:lang w:val="pt-BR"/>
        </w:rPr>
      </w:pPr>
      <w:r w:rsidRPr="0098604E">
        <w:rPr>
          <w:rFonts w:asciiTheme="minorHAnsi" w:hAnsiTheme="minorHAnsi" w:cstheme="minorHAnsi"/>
          <w:b/>
          <w:color w:val="000000" w:themeColor="text1"/>
          <w:sz w:val="24"/>
          <w:szCs w:val="24"/>
          <w:lang w:val="pt-BR"/>
        </w:rPr>
        <w:t>Constituição</w:t>
      </w:r>
      <w:r w:rsidRPr="0098604E">
        <w:rPr>
          <w:rFonts w:asciiTheme="minorHAnsi" w:hAnsiTheme="minorHAnsi" w:cstheme="minorHAnsi"/>
          <w:b/>
          <w:bCs/>
          <w:color w:val="000000" w:themeColor="text1"/>
          <w:sz w:val="24"/>
          <w:szCs w:val="24"/>
          <w:lang w:val="pt-BR"/>
        </w:rPr>
        <w:t xml:space="preserve"> e registro das Garantias Reais.</w:t>
      </w:r>
    </w:p>
    <w:p w14:paraId="0A32DD18" w14:textId="77777777" w:rsidR="00A74A05" w:rsidRPr="0098604E" w:rsidRDefault="00A74A05" w:rsidP="00A74A05">
      <w:pPr>
        <w:pStyle w:val="Level3"/>
        <w:widowControl w:val="0"/>
        <w:spacing w:after="0" w:line="340" w:lineRule="exact"/>
        <w:contextualSpacing/>
        <w:rPr>
          <w:rFonts w:asciiTheme="minorHAnsi" w:hAnsiTheme="minorHAnsi" w:cstheme="minorHAnsi"/>
          <w:b/>
          <w:color w:val="000000" w:themeColor="text1"/>
          <w:sz w:val="24"/>
          <w:szCs w:val="24"/>
          <w:lang w:val="pt-BR"/>
        </w:rPr>
      </w:pPr>
    </w:p>
    <w:p w14:paraId="5E84CA5E" w14:textId="0846BFDF" w:rsidR="003A0417"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sz w:val="24"/>
          <w:szCs w:val="24"/>
          <w:lang w:val="pt-BR"/>
        </w:rPr>
      </w:pPr>
      <w:r w:rsidRPr="0098604E">
        <w:rPr>
          <w:rFonts w:asciiTheme="minorHAnsi" w:hAnsiTheme="minorHAnsi" w:cstheme="minorHAnsi"/>
          <w:sz w:val="24"/>
          <w:szCs w:val="24"/>
          <w:lang w:val="pt-BR"/>
        </w:rPr>
        <w:t xml:space="preserve">Nos termos dos artigos 129, 130, e 131 da Lei de Registros Públicos, os Contratos de Garantia (conforme definido abaixo), assim como quaisquer aditamentos subsequentes a estes contratos, serão celebrados </w:t>
      </w:r>
      <w:r w:rsidRPr="0098604E">
        <w:rPr>
          <w:rFonts w:asciiTheme="minorHAnsi" w:hAnsiTheme="minorHAnsi" w:cstheme="minorHAnsi"/>
          <w:bCs/>
          <w:sz w:val="24"/>
          <w:szCs w:val="24"/>
          <w:lang w:val="pt-BR"/>
        </w:rPr>
        <w:t>e registrados nos competentes cartórios de registro de títulos e documentos nos termos dos respectivos Contratos de Garantia</w:t>
      </w:r>
      <w:r w:rsidR="00EB1F9A">
        <w:rPr>
          <w:rFonts w:asciiTheme="minorHAnsi" w:hAnsiTheme="minorHAnsi" w:cstheme="minorHAnsi"/>
          <w:bCs/>
          <w:sz w:val="24"/>
          <w:szCs w:val="24"/>
          <w:lang w:val="pt-BR"/>
        </w:rPr>
        <w:t xml:space="preserve">, </w:t>
      </w:r>
      <w:r w:rsidR="004841A0">
        <w:rPr>
          <w:rFonts w:asciiTheme="minorHAnsi" w:hAnsiTheme="minorHAnsi" w:cstheme="minorHAnsi"/>
          <w:bCs/>
          <w:sz w:val="24"/>
          <w:szCs w:val="24"/>
          <w:lang w:val="pt-BR"/>
        </w:rPr>
        <w:t>observados os</w:t>
      </w:r>
      <w:r w:rsidR="00EB1F9A">
        <w:rPr>
          <w:rFonts w:asciiTheme="minorHAnsi" w:hAnsiTheme="minorHAnsi" w:cstheme="minorHAnsi"/>
          <w:bCs/>
          <w:sz w:val="24"/>
          <w:szCs w:val="24"/>
          <w:lang w:val="pt-BR"/>
        </w:rPr>
        <w:t xml:space="preserve"> demais requisitos</w:t>
      </w:r>
      <w:r w:rsidR="00EB1F9A" w:rsidRPr="005B15F5">
        <w:rPr>
          <w:rFonts w:asciiTheme="minorHAnsi" w:hAnsiTheme="minorHAnsi"/>
          <w:sz w:val="24"/>
          <w:lang w:val="pt-BR"/>
        </w:rPr>
        <w:t xml:space="preserve"> de </w:t>
      </w:r>
      <w:r w:rsidR="004841A0" w:rsidRPr="005B15F5">
        <w:rPr>
          <w:rFonts w:asciiTheme="minorHAnsi" w:hAnsiTheme="minorHAnsi"/>
          <w:sz w:val="24"/>
          <w:lang w:val="pt-BR"/>
        </w:rPr>
        <w:t>constituição</w:t>
      </w:r>
      <w:r w:rsidR="00EB1F9A">
        <w:rPr>
          <w:rFonts w:asciiTheme="minorHAnsi" w:hAnsiTheme="minorHAnsi" w:cstheme="minorHAnsi"/>
          <w:bCs/>
          <w:sz w:val="24"/>
          <w:szCs w:val="24"/>
          <w:lang w:val="pt-BR"/>
        </w:rPr>
        <w:t xml:space="preserve"> e </w:t>
      </w:r>
      <w:r w:rsidR="00EB1F9A" w:rsidRPr="005B15F5">
        <w:rPr>
          <w:rFonts w:asciiTheme="minorHAnsi" w:hAnsiTheme="minorHAnsi"/>
          <w:sz w:val="24"/>
          <w:lang w:val="pt-BR"/>
        </w:rPr>
        <w:t xml:space="preserve">aperfeiçoamento </w:t>
      </w:r>
      <w:r w:rsidR="003A0417">
        <w:rPr>
          <w:rFonts w:asciiTheme="minorHAnsi" w:hAnsiTheme="minorHAnsi" w:cstheme="minorHAnsi"/>
          <w:bCs/>
          <w:sz w:val="24"/>
          <w:szCs w:val="24"/>
          <w:lang w:val="pt-BR"/>
        </w:rPr>
        <w:t xml:space="preserve">das Garantias Reais </w:t>
      </w:r>
      <w:r w:rsidR="004841A0">
        <w:rPr>
          <w:rFonts w:asciiTheme="minorHAnsi" w:hAnsiTheme="minorHAnsi" w:cstheme="minorHAnsi"/>
          <w:bCs/>
          <w:sz w:val="24"/>
          <w:szCs w:val="24"/>
          <w:lang w:val="pt-BR"/>
        </w:rPr>
        <w:t>previstos nos Contratos de Garantia</w:t>
      </w:r>
      <w:r w:rsidRPr="0098604E">
        <w:rPr>
          <w:rFonts w:asciiTheme="minorHAnsi" w:hAnsiTheme="minorHAnsi" w:cstheme="minorHAnsi"/>
          <w:bCs/>
          <w:sz w:val="24"/>
          <w:szCs w:val="24"/>
          <w:lang w:val="pt-BR"/>
        </w:rPr>
        <w:t>.</w:t>
      </w:r>
    </w:p>
    <w:p w14:paraId="4CBC0E1A" w14:textId="77777777" w:rsidR="003A0417" w:rsidRPr="00EF0EA5" w:rsidRDefault="003A0417" w:rsidP="00936D26">
      <w:pPr>
        <w:pStyle w:val="Level3"/>
        <w:widowControl w:val="0"/>
        <w:spacing w:after="0" w:line="340" w:lineRule="exact"/>
        <w:contextualSpacing/>
        <w:rPr>
          <w:rFonts w:asciiTheme="minorHAnsi" w:hAnsiTheme="minorHAnsi" w:cstheme="minorHAnsi"/>
          <w:sz w:val="24"/>
          <w:szCs w:val="24"/>
          <w:lang w:val="pt-BR"/>
        </w:rPr>
      </w:pPr>
    </w:p>
    <w:p w14:paraId="5C5894F8" w14:textId="74C1F8B4" w:rsidR="00A74A05" w:rsidRPr="00EF0EA5" w:rsidRDefault="003A0417" w:rsidP="00936D26">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36D26">
        <w:rPr>
          <w:rFonts w:asciiTheme="minorHAnsi" w:hAnsiTheme="minorHAnsi" w:cstheme="minorHAnsi"/>
          <w:sz w:val="24"/>
          <w:szCs w:val="24"/>
          <w:lang w:val="pt-BR"/>
        </w:rPr>
        <w:t>A Alienação Fiduciária de Ações</w:t>
      </w:r>
      <w:r w:rsidR="00EF0EA5" w:rsidRPr="00936D26">
        <w:rPr>
          <w:rFonts w:asciiTheme="minorHAnsi" w:hAnsiTheme="minorHAnsi" w:cstheme="minorHAnsi"/>
          <w:sz w:val="24"/>
          <w:szCs w:val="24"/>
          <w:lang w:val="pt-BR"/>
        </w:rPr>
        <w:t xml:space="preserve"> será averbada, conforme disposto no artigo 40 da Lei das Sociedades por Ações, no livro de registro de ações nominativas da </w:t>
      </w:r>
      <w:r w:rsidR="00EF0EA5">
        <w:rPr>
          <w:rFonts w:asciiTheme="minorHAnsi" w:hAnsiTheme="minorHAnsi" w:cstheme="minorHAnsi"/>
          <w:sz w:val="24"/>
          <w:szCs w:val="24"/>
          <w:lang w:val="pt-BR"/>
        </w:rPr>
        <w:t>Emissora</w:t>
      </w:r>
      <w:r w:rsidR="00EF0EA5" w:rsidRPr="00936D26">
        <w:rPr>
          <w:rFonts w:asciiTheme="minorHAnsi" w:hAnsiTheme="minorHAnsi" w:cstheme="minorHAnsi"/>
          <w:sz w:val="24"/>
          <w:szCs w:val="24"/>
          <w:lang w:val="pt-BR"/>
        </w:rPr>
        <w:t>, sendo que o seu cumprimento deverá ser comprovado ao Agente Fiduciário, nos termos do Contrato de Alienação Fiduciária de Ações</w:t>
      </w:r>
      <w:r w:rsidRPr="00936D26">
        <w:rPr>
          <w:rFonts w:asciiTheme="minorHAnsi" w:hAnsiTheme="minorHAnsi" w:cstheme="minorHAnsi"/>
          <w:sz w:val="24"/>
          <w:szCs w:val="24"/>
          <w:lang w:val="pt-BR"/>
        </w:rPr>
        <w:t>.</w:t>
      </w:r>
      <w:r w:rsidRPr="00936D26" w:rsidDel="003603BA">
        <w:rPr>
          <w:rFonts w:asciiTheme="minorHAnsi" w:hAnsiTheme="minorHAnsi" w:cstheme="minorHAnsi"/>
          <w:sz w:val="24"/>
          <w:szCs w:val="24"/>
          <w:lang w:val="pt-BR"/>
        </w:rPr>
        <w:t xml:space="preserve"> </w:t>
      </w:r>
    </w:p>
    <w:p w14:paraId="4D57D139" w14:textId="77777777" w:rsidR="00A74A05" w:rsidRPr="005B15F5" w:rsidRDefault="00A74A05" w:rsidP="00A74A05">
      <w:pPr>
        <w:pStyle w:val="Level3"/>
        <w:widowControl w:val="0"/>
        <w:spacing w:after="0" w:line="340" w:lineRule="exact"/>
        <w:contextualSpacing/>
        <w:rPr>
          <w:rFonts w:asciiTheme="minorHAnsi" w:hAnsiTheme="minorHAnsi"/>
          <w:sz w:val="24"/>
          <w:lang w:val="pt-BR"/>
        </w:rPr>
      </w:pPr>
    </w:p>
    <w:p w14:paraId="3D025D76"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
          <w:bCs/>
          <w:color w:val="000000" w:themeColor="text1"/>
          <w:sz w:val="24"/>
          <w:szCs w:val="24"/>
          <w:lang w:val="pt-BR"/>
        </w:rPr>
      </w:pPr>
      <w:r w:rsidRPr="0098604E">
        <w:rPr>
          <w:rFonts w:asciiTheme="minorHAnsi" w:hAnsiTheme="minorHAnsi" w:cstheme="minorHAnsi"/>
          <w:b/>
          <w:color w:val="000000" w:themeColor="text1"/>
          <w:sz w:val="24"/>
          <w:szCs w:val="24"/>
          <w:lang w:val="pt-BR"/>
        </w:rPr>
        <w:t>Dispensa</w:t>
      </w:r>
      <w:r w:rsidRPr="0098604E">
        <w:rPr>
          <w:rFonts w:asciiTheme="minorHAnsi" w:hAnsiTheme="minorHAnsi" w:cstheme="minorHAnsi"/>
          <w:b/>
          <w:bCs/>
          <w:color w:val="000000" w:themeColor="text1"/>
          <w:sz w:val="24"/>
          <w:szCs w:val="24"/>
          <w:lang w:val="pt-BR"/>
        </w:rPr>
        <w:t xml:space="preserve"> de registro na CVM.</w:t>
      </w:r>
    </w:p>
    <w:p w14:paraId="1EC844F9" w14:textId="77777777" w:rsidR="00A74A05" w:rsidRPr="0098604E" w:rsidRDefault="00A74A05" w:rsidP="00A74A05">
      <w:pPr>
        <w:pStyle w:val="Level2"/>
        <w:widowControl w:val="0"/>
        <w:spacing w:after="0" w:line="340" w:lineRule="exact"/>
        <w:ind w:left="567"/>
        <w:contextualSpacing/>
        <w:rPr>
          <w:rFonts w:asciiTheme="minorHAnsi" w:hAnsiTheme="minorHAnsi" w:cstheme="minorHAnsi"/>
          <w:b/>
          <w:color w:val="000000" w:themeColor="text1"/>
          <w:sz w:val="24"/>
          <w:szCs w:val="24"/>
          <w:lang w:val="pt-BR"/>
        </w:rPr>
      </w:pPr>
    </w:p>
    <w:p w14:paraId="040AB46A"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color w:val="000000" w:themeColor="text1"/>
          <w:sz w:val="24"/>
          <w:szCs w:val="24"/>
          <w:lang w:val="pt-BR"/>
        </w:rPr>
      </w:pPr>
      <w:r w:rsidRPr="0098604E">
        <w:rPr>
          <w:rFonts w:asciiTheme="minorHAnsi" w:hAnsiTheme="minorHAnsi" w:cstheme="minorHAnsi"/>
          <w:bCs/>
          <w:color w:val="000000" w:themeColor="text1"/>
          <w:sz w:val="24"/>
          <w:szCs w:val="24"/>
          <w:lang w:val="pt-BR"/>
        </w:rPr>
        <w:lastRenderedPageBreak/>
        <w:t xml:space="preserve">A Oferta </w:t>
      </w:r>
      <w:r w:rsidRPr="0098604E">
        <w:rPr>
          <w:rFonts w:asciiTheme="minorHAnsi" w:hAnsiTheme="minorHAnsi" w:cstheme="minorHAnsi"/>
          <w:bCs/>
          <w:sz w:val="24"/>
          <w:szCs w:val="24"/>
          <w:lang w:val="pt-BR"/>
        </w:rPr>
        <w:t>será</w:t>
      </w:r>
      <w:r w:rsidRPr="0098604E">
        <w:rPr>
          <w:rFonts w:asciiTheme="minorHAnsi" w:hAnsiTheme="minorHAnsi" w:cstheme="minorHAnsi"/>
          <w:bCs/>
          <w:color w:val="000000" w:themeColor="text1"/>
          <w:sz w:val="24"/>
          <w:szCs w:val="24"/>
          <w:lang w:val="pt-BR"/>
        </w:rPr>
        <w:t xml:space="preserve"> realizada nos termos da Instrução CVM 476 e</w:t>
      </w:r>
      <w:r w:rsidRPr="0098604E">
        <w:rPr>
          <w:rStyle w:val="DeltaViewInsertion"/>
          <w:rFonts w:asciiTheme="minorHAnsi" w:hAnsiTheme="minorHAnsi" w:cstheme="minorHAnsi"/>
          <w:bCs/>
          <w:color w:val="000000" w:themeColor="text1"/>
          <w:sz w:val="24"/>
          <w:szCs w:val="24"/>
          <w:u w:val="none"/>
          <w:lang w:val="pt-BR"/>
        </w:rPr>
        <w:t xml:space="preserve"> das</w:t>
      </w:r>
      <w:r w:rsidRPr="0098604E">
        <w:rPr>
          <w:rFonts w:asciiTheme="minorHAnsi" w:hAnsiTheme="minorHAnsi" w:cstheme="minorHAnsi"/>
          <w:bCs/>
          <w:color w:val="000000" w:themeColor="text1"/>
          <w:sz w:val="24"/>
          <w:szCs w:val="24"/>
          <w:lang w:val="pt-BR"/>
        </w:rPr>
        <w:t xml:space="preserve"> demais disposições legais e </w:t>
      </w:r>
      <w:r w:rsidRPr="0098604E">
        <w:rPr>
          <w:rFonts w:asciiTheme="minorHAnsi" w:hAnsiTheme="minorHAnsi" w:cstheme="minorHAnsi"/>
          <w:bCs/>
          <w:sz w:val="24"/>
          <w:szCs w:val="24"/>
          <w:lang w:val="pt-BR"/>
        </w:rPr>
        <w:t>regulamentares</w:t>
      </w:r>
      <w:r w:rsidRPr="0098604E">
        <w:rPr>
          <w:rFonts w:asciiTheme="minorHAnsi" w:hAnsiTheme="minorHAnsi" w:cstheme="minorHAnsi"/>
          <w:bCs/>
          <w:color w:val="000000" w:themeColor="text1"/>
          <w:sz w:val="24"/>
          <w:szCs w:val="24"/>
          <w:lang w:val="pt-BR"/>
        </w:rPr>
        <w:t xml:space="preserve"> aplicáveis, estando, portanto, automaticamente dispensada do registro de distribuição de que trata o artigo 19 da Lei nº 6.385, de 7 de dezembro de 1976, conforme alterada (“</w:t>
      </w:r>
      <w:r w:rsidRPr="0098604E">
        <w:rPr>
          <w:rFonts w:asciiTheme="minorHAnsi" w:hAnsiTheme="minorHAnsi" w:cstheme="minorHAnsi"/>
          <w:b/>
          <w:sz w:val="24"/>
          <w:szCs w:val="24"/>
          <w:lang w:val="pt-BR"/>
        </w:rPr>
        <w:t>Lei</w:t>
      </w:r>
      <w:r w:rsidRPr="0098604E">
        <w:rPr>
          <w:rFonts w:asciiTheme="minorHAnsi" w:hAnsiTheme="minorHAnsi" w:cstheme="minorHAnsi"/>
          <w:b/>
          <w:color w:val="000000" w:themeColor="text1"/>
          <w:sz w:val="24"/>
          <w:szCs w:val="24"/>
          <w:lang w:val="pt-BR"/>
        </w:rPr>
        <w:t xml:space="preserve"> 6.385</w:t>
      </w:r>
      <w:r w:rsidRPr="0098604E">
        <w:rPr>
          <w:rFonts w:asciiTheme="minorHAnsi" w:hAnsiTheme="minorHAnsi" w:cstheme="minorHAnsi"/>
          <w:bCs/>
          <w:color w:val="000000" w:themeColor="text1"/>
          <w:sz w:val="24"/>
          <w:szCs w:val="24"/>
          <w:lang w:val="pt-BR"/>
        </w:rPr>
        <w:t>”), por se tratar de oferta pública de valores mobiliários, com esforços restritos, não sendo objeto de protocolo, registro e arquivamento perante a CVM, exceto pelo envio da comunicação sobre o início e encerramento da Oferta à CVM, nos termos dos artigos 7º-A e 8º, respectivamente, da Instrução CVM 476.</w:t>
      </w:r>
    </w:p>
    <w:p w14:paraId="29B80393" w14:textId="77777777" w:rsidR="00A74A05" w:rsidRPr="0098604E" w:rsidRDefault="00A74A05" w:rsidP="00A74A05">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136DF9AB"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
          <w:bCs/>
          <w:color w:val="000000" w:themeColor="text1"/>
          <w:sz w:val="24"/>
          <w:szCs w:val="24"/>
          <w:lang w:val="pt-BR"/>
        </w:rPr>
      </w:pPr>
      <w:r w:rsidRPr="0098604E">
        <w:rPr>
          <w:rFonts w:asciiTheme="minorHAnsi" w:hAnsiTheme="minorHAnsi" w:cstheme="minorHAnsi"/>
          <w:b/>
          <w:bCs/>
          <w:color w:val="000000" w:themeColor="text1"/>
          <w:sz w:val="24"/>
          <w:szCs w:val="24"/>
          <w:lang w:val="pt-BR"/>
        </w:rPr>
        <w:t>Registro na ANBIMA – Associação Brasileira das Entidades dos Mercados Financeiro e de Capitais.</w:t>
      </w:r>
    </w:p>
    <w:p w14:paraId="7D0FD1BC" w14:textId="77777777" w:rsidR="00A74A05" w:rsidRPr="0098604E" w:rsidRDefault="00A74A05" w:rsidP="00A74A05">
      <w:pPr>
        <w:pStyle w:val="Level2"/>
        <w:widowControl w:val="0"/>
        <w:spacing w:after="0" w:line="340" w:lineRule="exact"/>
        <w:ind w:left="567"/>
        <w:contextualSpacing/>
        <w:rPr>
          <w:rFonts w:asciiTheme="minorHAnsi" w:hAnsiTheme="minorHAnsi" w:cstheme="minorHAnsi"/>
          <w:b/>
          <w:color w:val="000000" w:themeColor="text1"/>
          <w:sz w:val="24"/>
          <w:szCs w:val="24"/>
          <w:lang w:val="pt-BR"/>
        </w:rPr>
      </w:pPr>
    </w:p>
    <w:p w14:paraId="62EE1779" w14:textId="01804204"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color w:val="000000" w:themeColor="text1"/>
          <w:sz w:val="24"/>
          <w:szCs w:val="24"/>
          <w:lang w:val="pt-BR"/>
        </w:rPr>
      </w:pPr>
      <w:r w:rsidRPr="0098604E">
        <w:rPr>
          <w:rFonts w:asciiTheme="minorHAnsi" w:hAnsiTheme="minorHAnsi" w:cstheme="minorHAnsi"/>
          <w:bCs/>
          <w:color w:val="000000" w:themeColor="text1"/>
          <w:sz w:val="24"/>
          <w:szCs w:val="24"/>
          <w:lang w:val="pt-BR"/>
        </w:rPr>
        <w:t>A Oferta será registrada na Associação Brasileira das Entidades dos Mercados Financeiros e de Capitais (“</w:t>
      </w:r>
      <w:r w:rsidRPr="0098604E">
        <w:rPr>
          <w:rFonts w:asciiTheme="minorHAnsi" w:hAnsiTheme="minorHAnsi" w:cstheme="minorHAnsi"/>
          <w:b/>
          <w:color w:val="000000" w:themeColor="text1"/>
          <w:sz w:val="24"/>
          <w:szCs w:val="24"/>
          <w:lang w:val="pt-BR"/>
        </w:rPr>
        <w:t>ANBIMA</w:t>
      </w:r>
      <w:r w:rsidRPr="0098604E">
        <w:rPr>
          <w:rFonts w:asciiTheme="minorHAnsi" w:hAnsiTheme="minorHAnsi" w:cstheme="minorHAnsi"/>
          <w:bCs/>
          <w:color w:val="000000" w:themeColor="text1"/>
          <w:sz w:val="24"/>
          <w:szCs w:val="24"/>
          <w:lang w:val="pt-BR"/>
        </w:rPr>
        <w:t xml:space="preserve">”), pelo Coordenador Líder da Oferta, exclusivamente para fins de informar a base de dados, </w:t>
      </w:r>
      <w:r w:rsidRPr="0098604E">
        <w:rPr>
          <w:rFonts w:asciiTheme="minorHAnsi" w:hAnsiTheme="minorHAnsi" w:cstheme="minorHAnsi"/>
          <w:bCs/>
          <w:sz w:val="24"/>
          <w:szCs w:val="24"/>
          <w:lang w:val="pt-BR"/>
        </w:rPr>
        <w:t xml:space="preserve">nos </w:t>
      </w:r>
      <w:r w:rsidRPr="0098604E">
        <w:rPr>
          <w:rFonts w:asciiTheme="minorHAnsi" w:hAnsiTheme="minorHAnsi" w:cstheme="minorHAnsi"/>
          <w:bCs/>
          <w:color w:val="000000" w:themeColor="text1"/>
          <w:sz w:val="24"/>
          <w:szCs w:val="24"/>
          <w:lang w:val="pt-BR"/>
        </w:rPr>
        <w:t xml:space="preserve">termos dos artigos 16 e seguintes do </w:t>
      </w:r>
      <w:r w:rsidR="00CD4F85">
        <w:rPr>
          <w:rFonts w:asciiTheme="minorHAnsi" w:hAnsiTheme="minorHAnsi" w:cstheme="minorHAnsi"/>
          <w:bCs/>
          <w:color w:val="000000" w:themeColor="text1"/>
          <w:sz w:val="24"/>
          <w:szCs w:val="24"/>
          <w:lang w:val="pt-BR"/>
        </w:rPr>
        <w:t>“</w:t>
      </w:r>
      <w:r w:rsidRPr="0098604E">
        <w:rPr>
          <w:rFonts w:asciiTheme="minorHAnsi" w:hAnsiTheme="minorHAnsi" w:cstheme="minorHAnsi"/>
          <w:bCs/>
          <w:sz w:val="24"/>
          <w:szCs w:val="24"/>
          <w:lang w:val="pt-BR"/>
        </w:rPr>
        <w:t xml:space="preserve"> </w:t>
      </w:r>
      <w:r w:rsidRPr="0098604E">
        <w:rPr>
          <w:rFonts w:asciiTheme="minorHAnsi" w:hAnsiTheme="minorHAnsi" w:cstheme="minorHAnsi"/>
          <w:bCs/>
          <w:i/>
          <w:color w:val="000000" w:themeColor="text1"/>
          <w:sz w:val="24"/>
          <w:szCs w:val="24"/>
          <w:lang w:val="pt-BR"/>
        </w:rPr>
        <w:t xml:space="preserve">Código ANBIMA </w:t>
      </w:r>
      <w:r w:rsidRPr="0098604E">
        <w:rPr>
          <w:rFonts w:asciiTheme="minorHAnsi" w:hAnsiTheme="minorHAnsi" w:cstheme="minorHAnsi"/>
          <w:bCs/>
          <w:i/>
          <w:iCs/>
          <w:color w:val="000000" w:themeColor="text1"/>
          <w:sz w:val="24"/>
          <w:szCs w:val="24"/>
          <w:lang w:val="pt-BR"/>
        </w:rPr>
        <w:t xml:space="preserve">de Regulação e Melhores Práticas </w:t>
      </w:r>
      <w:r w:rsidRPr="0098604E">
        <w:rPr>
          <w:rFonts w:asciiTheme="minorHAnsi" w:hAnsiTheme="minorHAnsi" w:cstheme="minorHAnsi"/>
          <w:bCs/>
          <w:i/>
          <w:color w:val="000000" w:themeColor="text1"/>
          <w:sz w:val="24"/>
          <w:szCs w:val="24"/>
          <w:lang w:val="pt-BR"/>
        </w:rPr>
        <w:t xml:space="preserve">para </w:t>
      </w:r>
      <w:r w:rsidRPr="0098604E">
        <w:rPr>
          <w:rFonts w:asciiTheme="minorHAnsi" w:hAnsiTheme="minorHAnsi" w:cstheme="minorHAnsi"/>
          <w:bCs/>
          <w:i/>
          <w:iCs/>
          <w:color w:val="000000" w:themeColor="text1"/>
          <w:sz w:val="24"/>
          <w:szCs w:val="24"/>
          <w:lang w:val="pt-BR"/>
        </w:rPr>
        <w:t xml:space="preserve">Estruturação, Coordenação e Distribuição de </w:t>
      </w:r>
      <w:r w:rsidRPr="0098604E">
        <w:rPr>
          <w:rFonts w:asciiTheme="minorHAnsi" w:hAnsiTheme="minorHAnsi" w:cstheme="minorHAnsi"/>
          <w:bCs/>
          <w:i/>
          <w:color w:val="000000" w:themeColor="text1"/>
          <w:sz w:val="24"/>
          <w:szCs w:val="24"/>
          <w:lang w:val="pt-BR"/>
        </w:rPr>
        <w:t xml:space="preserve">Ofertas Públicas </w:t>
      </w:r>
      <w:r w:rsidRPr="0098604E">
        <w:rPr>
          <w:rFonts w:asciiTheme="minorHAnsi" w:hAnsiTheme="minorHAnsi" w:cstheme="minorHAnsi"/>
          <w:bCs/>
          <w:i/>
          <w:iCs/>
          <w:color w:val="000000" w:themeColor="text1"/>
          <w:sz w:val="24"/>
          <w:szCs w:val="24"/>
          <w:lang w:val="pt-BR"/>
        </w:rPr>
        <w:t xml:space="preserve">de Valores Mobiliários e </w:t>
      </w:r>
      <w:r w:rsidRPr="0098604E">
        <w:rPr>
          <w:rFonts w:asciiTheme="minorHAnsi" w:hAnsiTheme="minorHAnsi" w:cstheme="minorHAnsi"/>
          <w:bCs/>
          <w:color w:val="000000" w:themeColor="text1"/>
          <w:sz w:val="24"/>
          <w:szCs w:val="24"/>
          <w:lang w:val="pt-BR"/>
        </w:rPr>
        <w:t>Ofertas</w:t>
      </w:r>
      <w:r w:rsidRPr="0098604E">
        <w:rPr>
          <w:rFonts w:asciiTheme="minorHAnsi" w:hAnsiTheme="minorHAnsi" w:cstheme="minorHAnsi"/>
          <w:bCs/>
          <w:i/>
          <w:iCs/>
          <w:color w:val="000000" w:themeColor="text1"/>
          <w:sz w:val="24"/>
          <w:szCs w:val="24"/>
          <w:lang w:val="pt-BR"/>
        </w:rPr>
        <w:t xml:space="preserve"> Públicas de Aquisição de Valores Mobiliários</w:t>
      </w:r>
      <w:r w:rsidR="00CD4F85">
        <w:rPr>
          <w:rFonts w:asciiTheme="minorHAnsi" w:hAnsiTheme="minorHAnsi" w:cstheme="minorHAnsi"/>
          <w:bCs/>
          <w:color w:val="000000" w:themeColor="text1"/>
          <w:sz w:val="24"/>
          <w:szCs w:val="24"/>
          <w:lang w:val="pt-BR"/>
        </w:rPr>
        <w:t>”</w:t>
      </w:r>
      <w:r w:rsidRPr="0098604E">
        <w:rPr>
          <w:rFonts w:asciiTheme="minorHAnsi" w:hAnsiTheme="minorHAnsi" w:cstheme="minorHAnsi"/>
          <w:bCs/>
          <w:color w:val="000000" w:themeColor="text1"/>
          <w:sz w:val="24"/>
          <w:szCs w:val="24"/>
          <w:lang w:val="pt-BR"/>
        </w:rPr>
        <w:t>, vigente desde 06 de maio de 2021, em até 15 (quinze) dias contados da comunicação de encerramento.</w:t>
      </w:r>
    </w:p>
    <w:p w14:paraId="630778A9" w14:textId="77777777" w:rsidR="00A74A05" w:rsidRPr="0098604E" w:rsidRDefault="00A74A05" w:rsidP="00A74A05">
      <w:pPr>
        <w:pStyle w:val="Level3"/>
        <w:widowControl w:val="0"/>
        <w:spacing w:after="0" w:line="340" w:lineRule="exact"/>
        <w:contextualSpacing/>
        <w:rPr>
          <w:rFonts w:asciiTheme="minorHAnsi" w:hAnsiTheme="minorHAnsi" w:cstheme="minorHAnsi"/>
          <w:b/>
          <w:color w:val="000000" w:themeColor="text1"/>
          <w:sz w:val="24"/>
          <w:szCs w:val="24"/>
          <w:lang w:val="pt-BR"/>
        </w:rPr>
      </w:pPr>
    </w:p>
    <w:p w14:paraId="30ACE754"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
          <w:bCs/>
          <w:sz w:val="24"/>
          <w:szCs w:val="24"/>
        </w:rPr>
      </w:pPr>
      <w:r w:rsidRPr="0098604E">
        <w:rPr>
          <w:rFonts w:asciiTheme="minorHAnsi" w:hAnsiTheme="minorHAnsi" w:cstheme="minorHAnsi"/>
          <w:b/>
          <w:bCs/>
          <w:color w:val="000000" w:themeColor="text1"/>
          <w:sz w:val="24"/>
          <w:szCs w:val="24"/>
          <w:lang w:val="pt-BR"/>
        </w:rPr>
        <w:t>Depósito</w:t>
      </w:r>
      <w:r w:rsidRPr="0098604E">
        <w:rPr>
          <w:rFonts w:asciiTheme="minorHAnsi" w:hAnsiTheme="minorHAnsi" w:cstheme="minorHAnsi"/>
          <w:b/>
          <w:bCs/>
          <w:sz w:val="24"/>
          <w:szCs w:val="24"/>
        </w:rPr>
        <w:t xml:space="preserve"> </w:t>
      </w:r>
      <w:r w:rsidRPr="0098604E">
        <w:rPr>
          <w:rFonts w:asciiTheme="minorHAnsi" w:hAnsiTheme="minorHAnsi" w:cstheme="minorHAnsi"/>
          <w:b/>
          <w:bCs/>
          <w:color w:val="000000" w:themeColor="text1"/>
          <w:sz w:val="24"/>
          <w:szCs w:val="24"/>
          <w:lang w:val="pt-BR"/>
        </w:rPr>
        <w:t>para</w:t>
      </w:r>
      <w:r w:rsidRPr="0098604E">
        <w:rPr>
          <w:rFonts w:asciiTheme="minorHAnsi" w:hAnsiTheme="minorHAnsi" w:cstheme="minorHAnsi"/>
          <w:b/>
          <w:bCs/>
          <w:sz w:val="24"/>
          <w:szCs w:val="24"/>
        </w:rPr>
        <w:t xml:space="preserve"> </w:t>
      </w:r>
      <w:r w:rsidRPr="0098604E">
        <w:rPr>
          <w:rFonts w:asciiTheme="minorHAnsi" w:hAnsiTheme="minorHAnsi" w:cstheme="minorHAnsi"/>
          <w:b/>
          <w:bCs/>
          <w:color w:val="000000" w:themeColor="text1"/>
          <w:sz w:val="24"/>
          <w:szCs w:val="24"/>
          <w:lang w:val="pt-BR"/>
        </w:rPr>
        <w:t>distribuição</w:t>
      </w:r>
      <w:r w:rsidRPr="0098604E">
        <w:rPr>
          <w:rFonts w:asciiTheme="minorHAnsi" w:hAnsiTheme="minorHAnsi" w:cstheme="minorHAnsi"/>
          <w:b/>
          <w:bCs/>
          <w:sz w:val="24"/>
          <w:szCs w:val="24"/>
        </w:rPr>
        <w:t xml:space="preserve">. </w:t>
      </w:r>
    </w:p>
    <w:p w14:paraId="7433459F" w14:textId="77777777" w:rsidR="00A74A05" w:rsidRPr="0098604E" w:rsidRDefault="00A74A05" w:rsidP="00A74A05">
      <w:pPr>
        <w:pStyle w:val="Level3"/>
        <w:widowControl w:val="0"/>
        <w:spacing w:after="0" w:line="340" w:lineRule="exact"/>
        <w:contextualSpacing/>
        <w:rPr>
          <w:rFonts w:asciiTheme="minorHAnsi" w:hAnsiTheme="minorHAnsi" w:cstheme="minorHAnsi"/>
          <w:b/>
          <w:sz w:val="24"/>
          <w:szCs w:val="24"/>
        </w:rPr>
      </w:pPr>
    </w:p>
    <w:p w14:paraId="6E02E93C"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sz w:val="24"/>
          <w:szCs w:val="24"/>
          <w:lang w:val="pt-BR"/>
        </w:rPr>
      </w:pPr>
      <w:r w:rsidRPr="0098604E">
        <w:rPr>
          <w:rFonts w:asciiTheme="minorHAnsi" w:hAnsiTheme="minorHAnsi" w:cstheme="minorHAnsi"/>
          <w:bCs/>
          <w:sz w:val="24"/>
          <w:szCs w:val="24"/>
          <w:lang w:val="pt-BR"/>
        </w:rPr>
        <w:t xml:space="preserve">As </w:t>
      </w:r>
      <w:r w:rsidRPr="0098604E">
        <w:rPr>
          <w:rFonts w:asciiTheme="minorHAnsi" w:hAnsiTheme="minorHAnsi" w:cstheme="minorHAnsi"/>
          <w:bCs/>
          <w:color w:val="000000" w:themeColor="text1"/>
          <w:sz w:val="24"/>
          <w:szCs w:val="24"/>
          <w:lang w:val="pt-BR"/>
        </w:rPr>
        <w:t>Debêntures</w:t>
      </w:r>
      <w:r w:rsidRPr="0098604E">
        <w:rPr>
          <w:rFonts w:asciiTheme="minorHAnsi" w:hAnsiTheme="minorHAnsi" w:cstheme="minorHAnsi"/>
          <w:bCs/>
          <w:sz w:val="24"/>
          <w:szCs w:val="24"/>
          <w:lang w:val="pt-BR"/>
        </w:rPr>
        <w:t xml:space="preserve"> serão depositadas para distribuição no mercado primário por meio do MDA – Módulo de Distribuição de Ativos (“</w:t>
      </w:r>
      <w:r w:rsidRPr="0098604E">
        <w:rPr>
          <w:rFonts w:asciiTheme="minorHAnsi" w:hAnsiTheme="minorHAnsi" w:cstheme="minorHAnsi"/>
          <w:b/>
          <w:sz w:val="24"/>
          <w:szCs w:val="24"/>
          <w:lang w:val="pt-BR"/>
        </w:rPr>
        <w:t>MDA</w:t>
      </w:r>
      <w:r w:rsidRPr="0098604E">
        <w:rPr>
          <w:rFonts w:asciiTheme="minorHAnsi" w:hAnsiTheme="minorHAnsi" w:cstheme="minorHAnsi"/>
          <w:bCs/>
          <w:sz w:val="24"/>
          <w:szCs w:val="24"/>
          <w:lang w:val="pt-BR"/>
        </w:rPr>
        <w:t>”), administrado e operacionalizado pela B3 S.A. – Brasil, Bolsa, Balcão – Balcão B3 (“</w:t>
      </w:r>
      <w:r w:rsidRPr="0098604E">
        <w:rPr>
          <w:rFonts w:asciiTheme="minorHAnsi" w:hAnsiTheme="minorHAnsi" w:cstheme="minorHAnsi"/>
          <w:b/>
          <w:sz w:val="24"/>
          <w:szCs w:val="24"/>
          <w:lang w:val="pt-BR"/>
        </w:rPr>
        <w:t>B3</w:t>
      </w:r>
      <w:r w:rsidRPr="0098604E">
        <w:rPr>
          <w:rFonts w:asciiTheme="minorHAnsi" w:hAnsiTheme="minorHAnsi" w:cstheme="minorHAnsi"/>
          <w:bCs/>
          <w:sz w:val="24"/>
          <w:szCs w:val="24"/>
          <w:lang w:val="pt-BR"/>
        </w:rPr>
        <w:t>”), sendo a distribuição das Debêntures liquidada financeiramente por meio da B3.</w:t>
      </w:r>
    </w:p>
    <w:p w14:paraId="00BA8209"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0E1B41A7"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
          <w:bCs/>
          <w:sz w:val="24"/>
          <w:szCs w:val="24"/>
          <w:lang w:val="pt-BR"/>
        </w:rPr>
      </w:pPr>
      <w:r w:rsidRPr="0098604E">
        <w:rPr>
          <w:rFonts w:asciiTheme="minorHAnsi" w:hAnsiTheme="minorHAnsi" w:cstheme="minorHAnsi"/>
          <w:b/>
          <w:bCs/>
          <w:color w:val="000000" w:themeColor="text1"/>
          <w:sz w:val="24"/>
          <w:szCs w:val="24"/>
          <w:lang w:val="pt-BR"/>
        </w:rPr>
        <w:t>Depósito</w:t>
      </w:r>
      <w:r w:rsidRPr="0098604E">
        <w:rPr>
          <w:rFonts w:asciiTheme="minorHAnsi" w:hAnsiTheme="minorHAnsi" w:cstheme="minorHAnsi"/>
          <w:b/>
          <w:bCs/>
          <w:sz w:val="24"/>
          <w:szCs w:val="24"/>
          <w:lang w:val="pt-BR"/>
        </w:rPr>
        <w:t xml:space="preserve"> </w:t>
      </w:r>
      <w:r w:rsidRPr="0098604E">
        <w:rPr>
          <w:rFonts w:asciiTheme="minorHAnsi" w:hAnsiTheme="minorHAnsi" w:cstheme="minorHAnsi"/>
          <w:b/>
          <w:bCs/>
          <w:color w:val="000000" w:themeColor="text1"/>
          <w:sz w:val="24"/>
          <w:szCs w:val="24"/>
          <w:lang w:val="pt-BR"/>
        </w:rPr>
        <w:t>para</w:t>
      </w:r>
      <w:r w:rsidRPr="0098604E">
        <w:rPr>
          <w:rFonts w:asciiTheme="minorHAnsi" w:hAnsiTheme="minorHAnsi" w:cstheme="minorHAnsi"/>
          <w:b/>
          <w:bCs/>
          <w:sz w:val="24"/>
          <w:szCs w:val="24"/>
          <w:lang w:val="pt-BR"/>
        </w:rPr>
        <w:t xml:space="preserve"> negociação e custódia eletrônica.</w:t>
      </w:r>
    </w:p>
    <w:p w14:paraId="46B267DB" w14:textId="77777777" w:rsidR="00A74A05" w:rsidRPr="0098604E" w:rsidRDefault="00A74A05" w:rsidP="00A74A05">
      <w:pPr>
        <w:pStyle w:val="Level2"/>
        <w:widowControl w:val="0"/>
        <w:spacing w:after="0" w:line="340" w:lineRule="exact"/>
        <w:contextualSpacing/>
        <w:rPr>
          <w:rFonts w:asciiTheme="minorHAnsi" w:hAnsiTheme="minorHAnsi" w:cstheme="minorHAnsi"/>
          <w:b/>
          <w:bCs/>
          <w:sz w:val="24"/>
          <w:szCs w:val="24"/>
          <w:lang w:val="pt-BR"/>
        </w:rPr>
      </w:pPr>
    </w:p>
    <w:p w14:paraId="454706C6"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sz w:val="24"/>
          <w:szCs w:val="24"/>
          <w:lang w:val="pt-BR"/>
        </w:rPr>
      </w:pPr>
      <w:r w:rsidRPr="0098604E">
        <w:rPr>
          <w:rFonts w:asciiTheme="minorHAnsi" w:hAnsiTheme="minorHAnsi" w:cstheme="minorHAnsi"/>
          <w:bCs/>
          <w:sz w:val="24"/>
          <w:szCs w:val="24"/>
          <w:lang w:val="pt-BR"/>
        </w:rPr>
        <w:t>As Debêntures serão depositadas para negociação no mercado secundário por meio do CETIP21 – Títulos e Valores Mobiliários, administrado e operacionalizado pela B3, sendo as negociações das Debêntures liquidadas financeiramente por meio da B3 e as Debêntures custodiadas eletronicamente na B3. As Debêntures somente poderão ser negociadas entre Investidores Qualificados (conforme abaixo definido) nos mercados regulamentados de valores mobiliários após decorridos 90 (noventa) dias de cada subscrição ou aquisição, pelo Investidor Profissional (conforme abaixo definido), exceto no lote objeto de eventual exercício da garantia firme pelas instituições intermediárias da Oferta, observado o disposto nos artigos 13 e 15 da Instrução CVM 476, e uma vez verificado o cumprimento, pela Emissora, de suas obrigações previstas no artigo 17 da Instrução CVM 476, sendo que a negociação das Debêntures deverá sempre respeitar as disposições legais e regulamentares aplicáveis.</w:t>
      </w:r>
    </w:p>
    <w:p w14:paraId="50DBC3BA" w14:textId="77777777" w:rsidR="00A74A05" w:rsidRPr="0098604E" w:rsidRDefault="00A74A05" w:rsidP="00A74A05">
      <w:pPr>
        <w:pStyle w:val="Level3"/>
        <w:widowControl w:val="0"/>
        <w:spacing w:after="0" w:line="340" w:lineRule="exact"/>
        <w:contextualSpacing/>
        <w:rPr>
          <w:rFonts w:asciiTheme="minorHAnsi" w:hAnsiTheme="minorHAnsi" w:cstheme="minorHAnsi"/>
          <w:smallCaps/>
          <w:sz w:val="24"/>
          <w:szCs w:val="24"/>
          <w:lang w:val="pt-BR"/>
        </w:rPr>
      </w:pPr>
    </w:p>
    <w:p w14:paraId="19F0A2B2" w14:textId="77777777" w:rsidR="00A74A05" w:rsidRPr="0098604E" w:rsidRDefault="00A74A05" w:rsidP="005B15F5">
      <w:pPr>
        <w:pStyle w:val="Level3"/>
        <w:widowControl w:val="0"/>
        <w:numPr>
          <w:ilvl w:val="0"/>
          <w:numId w:val="14"/>
        </w:numPr>
        <w:spacing w:after="0" w:line="340" w:lineRule="exact"/>
        <w:contextualSpacing/>
        <w:rPr>
          <w:rFonts w:asciiTheme="minorHAnsi" w:eastAsia="Arial Unicode MS" w:hAnsiTheme="minorHAnsi" w:cstheme="minorHAnsi"/>
          <w:b/>
          <w:bCs/>
          <w:color w:val="000000" w:themeColor="text1"/>
          <w:sz w:val="24"/>
          <w:szCs w:val="24"/>
          <w:lang w:val="pt-BR"/>
        </w:rPr>
      </w:pPr>
      <w:r w:rsidRPr="0098604E">
        <w:rPr>
          <w:rFonts w:asciiTheme="minorHAnsi" w:eastAsia="Arial Unicode MS" w:hAnsiTheme="minorHAnsi" w:cstheme="minorHAnsi"/>
          <w:b/>
          <w:bCs/>
          <w:color w:val="000000" w:themeColor="text1"/>
          <w:sz w:val="24"/>
          <w:szCs w:val="24"/>
          <w:lang w:val="pt-BR"/>
        </w:rPr>
        <w:t>CARACTERÍSTICAS</w:t>
      </w:r>
      <w:r w:rsidRPr="0098604E">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b/>
          <w:bCs/>
          <w:color w:val="000000" w:themeColor="text1"/>
          <w:sz w:val="24"/>
          <w:szCs w:val="24"/>
          <w:lang w:val="pt-BR"/>
        </w:rPr>
        <w:t>DA EMISSÃO</w:t>
      </w:r>
    </w:p>
    <w:p w14:paraId="3F9E3E43" w14:textId="77777777" w:rsidR="00A74A05" w:rsidRPr="0098604E" w:rsidRDefault="00A74A05" w:rsidP="00A74A05">
      <w:pPr>
        <w:pStyle w:val="Level1"/>
        <w:keepNext w:val="0"/>
        <w:widowControl w:val="0"/>
        <w:spacing w:before="0" w:after="0" w:line="340" w:lineRule="exact"/>
        <w:ind w:left="567"/>
        <w:contextualSpacing/>
        <w:rPr>
          <w:rFonts w:asciiTheme="minorHAnsi" w:eastAsia="Arial Unicode MS" w:hAnsiTheme="minorHAnsi" w:cstheme="minorHAnsi"/>
          <w:color w:val="000000" w:themeColor="text1"/>
          <w:sz w:val="24"/>
          <w:szCs w:val="24"/>
          <w:lang w:val="pt-BR"/>
        </w:rPr>
      </w:pPr>
    </w:p>
    <w:p w14:paraId="34C761A3"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hAnsiTheme="minorHAnsi" w:cstheme="minorHAnsi"/>
          <w:b/>
          <w:bCs/>
          <w:color w:val="000000" w:themeColor="text1"/>
          <w:sz w:val="24"/>
          <w:szCs w:val="24"/>
          <w:lang w:val="pt-BR"/>
        </w:rPr>
        <w:t>Objeto</w:t>
      </w:r>
      <w:r w:rsidRPr="0098604E">
        <w:rPr>
          <w:rFonts w:asciiTheme="minorHAnsi" w:eastAsia="Arial Unicode MS" w:hAnsiTheme="minorHAnsi" w:cstheme="minorHAnsi"/>
          <w:b/>
          <w:color w:val="000000" w:themeColor="text1"/>
          <w:sz w:val="24"/>
          <w:szCs w:val="24"/>
          <w:lang w:val="pt-BR"/>
        </w:rPr>
        <w:t xml:space="preserve"> Social da Emissora</w:t>
      </w:r>
    </w:p>
    <w:p w14:paraId="5FF98720" w14:textId="77777777" w:rsidR="00A74A05" w:rsidRPr="0098604E" w:rsidRDefault="00A74A05" w:rsidP="00A74A05">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04F71EDA" w14:textId="38338842" w:rsidR="00AF0B36" w:rsidRPr="00936D26" w:rsidRDefault="00A74A05" w:rsidP="00936D26">
      <w:pPr>
        <w:pStyle w:val="Level3"/>
        <w:widowControl w:val="0"/>
        <w:numPr>
          <w:ilvl w:val="2"/>
          <w:numId w:val="14"/>
        </w:numPr>
        <w:spacing w:after="0" w:line="340" w:lineRule="exact"/>
        <w:ind w:left="0" w:firstLine="0"/>
        <w:contextualSpacing/>
        <w:rPr>
          <w:rFonts w:asciiTheme="minorHAnsi" w:hAnsiTheme="minorHAnsi" w:cstheme="minorHAnsi"/>
          <w:bCs/>
          <w:sz w:val="24"/>
          <w:szCs w:val="24"/>
          <w:lang w:val="pt-BR"/>
        </w:rPr>
      </w:pPr>
      <w:bookmarkStart w:id="51" w:name="_Ref112937733"/>
      <w:r w:rsidRPr="00936D26">
        <w:rPr>
          <w:rFonts w:asciiTheme="minorHAnsi" w:hAnsiTheme="minorHAnsi" w:cstheme="minorHAnsi"/>
          <w:bCs/>
          <w:sz w:val="24"/>
          <w:szCs w:val="24"/>
          <w:lang w:val="pt-BR"/>
        </w:rPr>
        <w:t xml:space="preserve">A </w:t>
      </w:r>
      <w:r w:rsidRPr="00EF7006">
        <w:rPr>
          <w:rFonts w:asciiTheme="minorHAnsi" w:hAnsiTheme="minorHAnsi" w:cstheme="minorHAnsi"/>
          <w:bCs/>
          <w:sz w:val="24"/>
          <w:szCs w:val="24"/>
          <w:lang w:val="pt-BR"/>
        </w:rPr>
        <w:t>Emissora tem por objeto social</w:t>
      </w:r>
      <w:r w:rsidR="00AF0B36" w:rsidRPr="00EF7006">
        <w:rPr>
          <w:rFonts w:asciiTheme="minorHAnsi" w:hAnsiTheme="minorHAnsi" w:cstheme="minorHAnsi"/>
          <w:bCs/>
          <w:sz w:val="24"/>
          <w:szCs w:val="24"/>
          <w:lang w:val="pt-BR"/>
        </w:rPr>
        <w:t xml:space="preserve"> </w:t>
      </w:r>
      <w:r w:rsidR="00AF0B36" w:rsidRPr="003D0BF0">
        <w:rPr>
          <w:rFonts w:asciiTheme="minorHAnsi" w:hAnsiTheme="minorHAnsi" w:cstheme="minorHAnsi"/>
          <w:bCs/>
          <w:sz w:val="24"/>
          <w:szCs w:val="24"/>
          <w:lang w:val="pt-BR"/>
        </w:rPr>
        <w:t>(i) a participação em outras sociedades, como sócia, acionista ou quotista; e (ii) a formação de consórcios ou qualquer outro tipo de colaboração empresarial.</w:t>
      </w:r>
      <w:bookmarkEnd w:id="51"/>
    </w:p>
    <w:p w14:paraId="5CF48762" w14:textId="77777777" w:rsidR="00A74A05" w:rsidRPr="0098604E" w:rsidRDefault="00A74A05" w:rsidP="00A74A05">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2BFA9831"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hAnsiTheme="minorHAnsi" w:cstheme="minorHAnsi"/>
          <w:b/>
          <w:bCs/>
          <w:color w:val="000000" w:themeColor="text1"/>
          <w:sz w:val="24"/>
          <w:szCs w:val="24"/>
          <w:lang w:val="pt-BR"/>
        </w:rPr>
        <w:t>Número</w:t>
      </w:r>
      <w:r w:rsidRPr="0098604E">
        <w:rPr>
          <w:rFonts w:asciiTheme="minorHAnsi" w:eastAsia="Arial Unicode MS" w:hAnsiTheme="minorHAnsi" w:cstheme="minorHAnsi"/>
          <w:b/>
          <w:color w:val="000000" w:themeColor="text1"/>
          <w:sz w:val="24"/>
          <w:szCs w:val="24"/>
          <w:lang w:val="pt-BR"/>
        </w:rPr>
        <w:t xml:space="preserve"> da Emissão</w:t>
      </w:r>
    </w:p>
    <w:p w14:paraId="47AD5542" w14:textId="77777777" w:rsidR="00A74A05" w:rsidRPr="0098604E" w:rsidRDefault="00A74A05" w:rsidP="00A74A05">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5FACAD6D" w14:textId="4FFF129A" w:rsidR="00A74A05" w:rsidRPr="003C5990" w:rsidRDefault="00A74A0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A </w:t>
      </w:r>
      <w:r w:rsidRPr="0098604E">
        <w:rPr>
          <w:rFonts w:asciiTheme="minorHAnsi" w:hAnsiTheme="minorHAnsi" w:cstheme="minorHAnsi"/>
          <w:bCs/>
          <w:sz w:val="24"/>
          <w:szCs w:val="24"/>
          <w:lang w:val="pt-BR"/>
        </w:rPr>
        <w:t>presente</w:t>
      </w:r>
      <w:r w:rsidRPr="0098604E">
        <w:rPr>
          <w:rFonts w:asciiTheme="minorHAnsi" w:eastAsia="Arial Unicode MS" w:hAnsiTheme="minorHAnsi" w:cstheme="minorHAnsi"/>
          <w:color w:val="000000" w:themeColor="text1"/>
          <w:sz w:val="24"/>
          <w:szCs w:val="24"/>
          <w:lang w:val="pt-BR"/>
        </w:rPr>
        <w:t xml:space="preserve"> Emissão constitui a </w:t>
      </w:r>
      <w:r w:rsidRPr="005B15F5">
        <w:rPr>
          <w:rFonts w:asciiTheme="minorHAnsi" w:eastAsia="Arial Unicode MS" w:hAnsiTheme="minorHAnsi"/>
          <w:color w:val="000000" w:themeColor="text1"/>
          <w:sz w:val="24"/>
          <w:lang w:val="pt-BR"/>
        </w:rPr>
        <w:t>1ª (primeira</w:t>
      </w:r>
      <w:r w:rsidRPr="00936D26">
        <w:rPr>
          <w:rFonts w:asciiTheme="minorHAnsi" w:eastAsia="Arial Unicode MS" w:hAnsiTheme="minorHAnsi" w:cstheme="minorHAnsi"/>
          <w:color w:val="000000" w:themeColor="text1"/>
          <w:sz w:val="24"/>
          <w:szCs w:val="24"/>
          <w:lang w:val="pt-BR"/>
        </w:rPr>
        <w:t>)</w:t>
      </w:r>
      <w:r w:rsidRPr="003C5990">
        <w:rPr>
          <w:rFonts w:asciiTheme="minorHAnsi" w:eastAsia="Arial Unicode MS" w:hAnsiTheme="minorHAnsi" w:cstheme="minorHAnsi"/>
          <w:color w:val="000000" w:themeColor="text1"/>
          <w:sz w:val="24"/>
          <w:szCs w:val="24"/>
          <w:lang w:val="pt-BR"/>
        </w:rPr>
        <w:t xml:space="preserve"> emissão de debêntures da Emissora.</w:t>
      </w:r>
    </w:p>
    <w:p w14:paraId="7E861060" w14:textId="77777777" w:rsidR="00A74A05" w:rsidRPr="0098604E" w:rsidRDefault="00A74A05" w:rsidP="00A74A05">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82F34A6"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Número de Séries</w:t>
      </w:r>
    </w:p>
    <w:p w14:paraId="4603B539" w14:textId="77777777" w:rsidR="00A74A05" w:rsidRPr="0098604E" w:rsidRDefault="00A74A05" w:rsidP="00A74A05">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174C1B5C"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A Emissão </w:t>
      </w:r>
      <w:r w:rsidRPr="0098604E">
        <w:rPr>
          <w:rFonts w:asciiTheme="minorHAnsi" w:hAnsiTheme="minorHAnsi" w:cstheme="minorHAnsi"/>
          <w:bCs/>
          <w:sz w:val="24"/>
          <w:szCs w:val="24"/>
          <w:lang w:val="pt-BR"/>
        </w:rPr>
        <w:t>será</w:t>
      </w:r>
      <w:r w:rsidRPr="0098604E">
        <w:rPr>
          <w:rFonts w:asciiTheme="minorHAnsi" w:eastAsia="Arial Unicode MS" w:hAnsiTheme="minorHAnsi" w:cstheme="minorHAnsi"/>
          <w:color w:val="000000" w:themeColor="text1"/>
          <w:sz w:val="24"/>
          <w:szCs w:val="24"/>
          <w:lang w:val="pt-BR"/>
        </w:rPr>
        <w:t xml:space="preserve"> realizada em série única.</w:t>
      </w:r>
    </w:p>
    <w:p w14:paraId="5DC24F1E" w14:textId="77777777" w:rsidR="00A74A05" w:rsidRPr="0098604E" w:rsidRDefault="00A74A05" w:rsidP="00A74A05">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26222AB" w14:textId="77777777" w:rsidR="00A74A05" w:rsidRPr="00CF247A" w:rsidRDefault="00A74A05"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CF247A">
        <w:rPr>
          <w:rFonts w:asciiTheme="minorHAnsi" w:eastAsia="Arial Unicode MS" w:hAnsiTheme="minorHAnsi" w:cstheme="minorHAnsi"/>
          <w:b/>
          <w:color w:val="000000" w:themeColor="text1"/>
          <w:sz w:val="24"/>
          <w:szCs w:val="24"/>
          <w:lang w:val="pt-BR"/>
        </w:rPr>
        <w:t>Valor Total da Emissão</w:t>
      </w:r>
    </w:p>
    <w:p w14:paraId="09D8BBC3" w14:textId="77777777" w:rsidR="00A74A05" w:rsidRPr="00CF247A" w:rsidRDefault="00A74A05" w:rsidP="00A74A05">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5AA7DFD0" w14:textId="13E3575A" w:rsidR="00A74A05" w:rsidRPr="007A54C1" w:rsidRDefault="00A74A0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CF247A">
        <w:rPr>
          <w:rFonts w:asciiTheme="minorHAnsi" w:eastAsia="Arial Unicode MS" w:hAnsiTheme="minorHAnsi" w:cstheme="minorHAnsi"/>
          <w:color w:val="000000" w:themeColor="text1"/>
          <w:sz w:val="24"/>
          <w:szCs w:val="24"/>
          <w:lang w:val="pt-BR"/>
        </w:rPr>
        <w:t>O valor total da Emissão é de R$ </w:t>
      </w:r>
      <w:r w:rsidR="00472358">
        <w:rPr>
          <w:rFonts w:asciiTheme="minorHAnsi" w:hAnsiTheme="minorHAnsi" w:cstheme="minorHAnsi"/>
          <w:color w:val="000000" w:themeColor="text1"/>
          <w:sz w:val="24"/>
          <w:szCs w:val="24"/>
          <w:lang w:val="pt-BR"/>
        </w:rPr>
        <w:t>450</w:t>
      </w:r>
      <w:r w:rsidRPr="00CF247A">
        <w:rPr>
          <w:rFonts w:asciiTheme="minorHAnsi" w:hAnsiTheme="minorHAnsi" w:cstheme="minorHAnsi"/>
          <w:color w:val="000000" w:themeColor="text1"/>
          <w:sz w:val="24"/>
          <w:szCs w:val="24"/>
          <w:lang w:val="pt-BR"/>
        </w:rPr>
        <w:t>.000.000,00 (</w:t>
      </w:r>
      <w:r w:rsidR="00472358">
        <w:rPr>
          <w:rFonts w:asciiTheme="minorHAnsi" w:hAnsiTheme="minorHAnsi" w:cstheme="minorHAnsi"/>
          <w:color w:val="000000" w:themeColor="text1"/>
          <w:sz w:val="24"/>
          <w:szCs w:val="24"/>
          <w:lang w:val="pt-BR"/>
        </w:rPr>
        <w:t>quatrocentos e cinquenta</w:t>
      </w:r>
      <w:r w:rsidR="00472358" w:rsidRPr="00CF247A">
        <w:rPr>
          <w:rFonts w:asciiTheme="minorHAnsi" w:hAnsiTheme="minorHAnsi" w:cstheme="minorHAnsi"/>
          <w:color w:val="000000" w:themeColor="text1"/>
          <w:sz w:val="24"/>
          <w:szCs w:val="24"/>
          <w:lang w:val="pt-BR"/>
        </w:rPr>
        <w:t xml:space="preserve"> </w:t>
      </w:r>
      <w:r w:rsidRPr="00CF247A">
        <w:rPr>
          <w:rFonts w:asciiTheme="minorHAnsi" w:hAnsiTheme="minorHAnsi" w:cstheme="minorHAnsi"/>
          <w:color w:val="000000" w:themeColor="text1"/>
          <w:sz w:val="24"/>
          <w:szCs w:val="24"/>
          <w:lang w:val="pt-BR"/>
        </w:rPr>
        <w:t xml:space="preserve">milhões de reais) </w:t>
      </w:r>
      <w:r w:rsidRPr="00CF247A">
        <w:rPr>
          <w:rFonts w:asciiTheme="minorHAnsi" w:eastAsia="Arial Unicode MS" w:hAnsiTheme="minorHAnsi" w:cstheme="minorHAnsi"/>
          <w:color w:val="000000" w:themeColor="text1"/>
          <w:sz w:val="24"/>
          <w:szCs w:val="24"/>
          <w:lang w:val="pt-BR"/>
        </w:rPr>
        <w:t>na Data de Emissão</w:t>
      </w:r>
      <w:r w:rsidR="00B44870" w:rsidRPr="00CF247A">
        <w:rPr>
          <w:rFonts w:asciiTheme="minorHAnsi" w:eastAsia="Arial Unicode MS" w:hAnsiTheme="minorHAnsi" w:cstheme="minorHAnsi"/>
          <w:color w:val="000000" w:themeColor="text1"/>
          <w:sz w:val="24"/>
          <w:szCs w:val="24"/>
          <w:lang w:val="pt-BR"/>
        </w:rPr>
        <w:t xml:space="preserve">, </w:t>
      </w:r>
      <w:r w:rsidR="00B44870" w:rsidRPr="00CF247A">
        <w:rPr>
          <w:rFonts w:asciiTheme="minorHAnsi" w:hAnsiTheme="minorHAnsi" w:cstheme="minorHAnsi"/>
          <w:sz w:val="24"/>
          <w:szCs w:val="24"/>
          <w:lang w:val="pt-BR"/>
        </w:rPr>
        <w:t xml:space="preserve">sendo certo que não será admitida a possibilidade de distribuição parcial das </w:t>
      </w:r>
      <w:r w:rsidR="00B44870" w:rsidRPr="00CF247A">
        <w:rPr>
          <w:rFonts w:asciiTheme="minorHAnsi" w:eastAsia="Arial Unicode MS" w:hAnsiTheme="minorHAnsi" w:cstheme="minorHAnsi"/>
          <w:color w:val="000000" w:themeColor="text1"/>
          <w:sz w:val="24"/>
          <w:szCs w:val="24"/>
          <w:lang w:val="pt-BR"/>
        </w:rPr>
        <w:t>Debêntures</w:t>
      </w:r>
      <w:r w:rsidRPr="00CF247A">
        <w:rPr>
          <w:rFonts w:asciiTheme="minorHAnsi" w:hAnsiTheme="minorHAnsi" w:cstheme="minorHAnsi"/>
          <w:sz w:val="24"/>
          <w:szCs w:val="24"/>
          <w:lang w:val="pt-BR"/>
        </w:rPr>
        <w:t xml:space="preserve"> (</w:t>
      </w:r>
      <w:r w:rsidR="00CD4F85">
        <w:rPr>
          <w:rFonts w:asciiTheme="minorHAnsi" w:hAnsiTheme="minorHAnsi" w:cstheme="minorHAnsi"/>
          <w:sz w:val="24"/>
          <w:szCs w:val="24"/>
          <w:lang w:val="pt-BR"/>
        </w:rPr>
        <w:t>“</w:t>
      </w:r>
      <w:r w:rsidRPr="00CF247A">
        <w:rPr>
          <w:rFonts w:asciiTheme="minorHAnsi" w:hAnsiTheme="minorHAnsi" w:cstheme="minorHAnsi"/>
          <w:b/>
          <w:sz w:val="24"/>
          <w:szCs w:val="24"/>
          <w:lang w:val="pt-BR"/>
        </w:rPr>
        <w:t>Valor Total da Emissão</w:t>
      </w:r>
      <w:r w:rsidR="00CD4F85">
        <w:rPr>
          <w:rFonts w:asciiTheme="minorHAnsi" w:hAnsiTheme="minorHAnsi" w:cstheme="minorHAnsi"/>
          <w:sz w:val="24"/>
          <w:szCs w:val="24"/>
          <w:lang w:val="pt-BR"/>
        </w:rPr>
        <w:t>”</w:t>
      </w:r>
      <w:r w:rsidRPr="00CF247A">
        <w:rPr>
          <w:rFonts w:asciiTheme="minorHAnsi" w:hAnsiTheme="minorHAnsi" w:cstheme="minorHAnsi"/>
          <w:sz w:val="24"/>
          <w:szCs w:val="24"/>
          <w:lang w:val="pt-BR"/>
        </w:rPr>
        <w:t>)</w:t>
      </w:r>
      <w:r w:rsidRPr="00CF247A">
        <w:rPr>
          <w:rFonts w:asciiTheme="minorHAnsi" w:eastAsia="Arial Unicode MS" w:hAnsiTheme="minorHAnsi" w:cstheme="minorHAnsi"/>
          <w:color w:val="000000" w:themeColor="text1"/>
          <w:sz w:val="24"/>
          <w:szCs w:val="24"/>
          <w:lang w:val="pt-BR"/>
        </w:rPr>
        <w:t xml:space="preserve">. </w:t>
      </w:r>
    </w:p>
    <w:p w14:paraId="75421354" w14:textId="77777777" w:rsidR="00A74A05" w:rsidRPr="0098604E" w:rsidRDefault="00A74A05" w:rsidP="00A74A05">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2EC7A33"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Colocação e Procedimento de Distribuição</w:t>
      </w:r>
    </w:p>
    <w:p w14:paraId="4518B398" w14:textId="77777777" w:rsidR="00A74A05" w:rsidRPr="0098604E" w:rsidRDefault="00A74A05" w:rsidP="00A74A05">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6B1425FF" w14:textId="5F700521" w:rsidR="00AA3ADC" w:rsidRPr="0098604E" w:rsidRDefault="00B44870" w:rsidP="00AA3ADC">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B44870">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 xml:space="preserve">As </w:t>
      </w:r>
      <w:r w:rsidRPr="003D0BF0">
        <w:rPr>
          <w:rFonts w:asciiTheme="minorHAnsi" w:hAnsiTheme="minorHAnsi" w:cstheme="minorHAnsi"/>
          <w:sz w:val="24"/>
          <w:szCs w:val="24"/>
          <w:lang w:val="pt-BR"/>
        </w:rPr>
        <w:t>Debêntures</w:t>
      </w:r>
      <w:r w:rsidRPr="0098604E">
        <w:rPr>
          <w:rFonts w:asciiTheme="minorHAnsi" w:hAnsiTheme="minorHAnsi" w:cstheme="minorHAnsi"/>
          <w:sz w:val="24"/>
          <w:szCs w:val="24"/>
          <w:lang w:val="pt-BR"/>
        </w:rPr>
        <w:t xml:space="preserve"> </w:t>
      </w:r>
      <w:r w:rsidRPr="0098604E">
        <w:rPr>
          <w:rFonts w:asciiTheme="minorHAnsi" w:eastAsia="Arial Unicode MS" w:hAnsiTheme="minorHAnsi" w:cstheme="minorHAnsi"/>
          <w:color w:val="000000" w:themeColor="text1"/>
          <w:sz w:val="24"/>
          <w:szCs w:val="24"/>
          <w:lang w:val="pt-BR"/>
        </w:rPr>
        <w:t>serão</w:t>
      </w:r>
      <w:r w:rsidRPr="0098604E">
        <w:rPr>
          <w:rFonts w:asciiTheme="minorHAnsi" w:hAnsiTheme="minorHAnsi" w:cstheme="minorHAnsi"/>
          <w:sz w:val="24"/>
          <w:szCs w:val="24"/>
          <w:lang w:val="pt-BR"/>
        </w:rPr>
        <w:t xml:space="preserve"> objeto de distribuição pública com esforços restritos de distribuição, sob </w:t>
      </w:r>
      <w:r w:rsidRPr="0098604E">
        <w:rPr>
          <w:rFonts w:asciiTheme="minorHAnsi" w:hAnsiTheme="minorHAnsi" w:cstheme="minorHAnsi"/>
          <w:color w:val="000000" w:themeColor="text1"/>
          <w:sz w:val="24"/>
          <w:szCs w:val="24"/>
          <w:lang w:val="pt-BR"/>
        </w:rPr>
        <w:t>regime</w:t>
      </w:r>
      <w:r w:rsidRPr="0098604E">
        <w:rPr>
          <w:rFonts w:asciiTheme="minorHAnsi" w:hAnsiTheme="minorHAnsi" w:cstheme="minorHAnsi"/>
          <w:sz w:val="24"/>
          <w:szCs w:val="24"/>
          <w:lang w:val="pt-BR"/>
        </w:rPr>
        <w:t xml:space="preserve"> de garantia firme de colocação para a totalidade das Debêntures objeto da Emissão, com a intermediação de instituição financeira integrante do sistema de distribuição de valores mobiliários (“</w:t>
      </w:r>
      <w:r w:rsidRPr="0098604E">
        <w:rPr>
          <w:rFonts w:asciiTheme="minorHAnsi" w:hAnsiTheme="minorHAnsi" w:cstheme="minorHAnsi"/>
          <w:b/>
          <w:sz w:val="24"/>
          <w:szCs w:val="24"/>
          <w:lang w:val="pt-BR"/>
        </w:rPr>
        <w:t>Coordenador Líder</w:t>
      </w:r>
      <w:r w:rsidRPr="0098604E">
        <w:rPr>
          <w:rFonts w:asciiTheme="minorHAnsi" w:hAnsiTheme="minorHAnsi" w:cstheme="minorHAnsi"/>
          <w:bCs/>
          <w:sz w:val="24"/>
          <w:szCs w:val="24"/>
          <w:lang w:val="pt-BR"/>
        </w:rPr>
        <w:t>”)</w:t>
      </w:r>
      <w:r w:rsidRPr="0098604E">
        <w:rPr>
          <w:rFonts w:asciiTheme="minorHAnsi" w:hAnsiTheme="minorHAnsi" w:cstheme="minorHAnsi"/>
          <w:sz w:val="24"/>
          <w:szCs w:val="24"/>
          <w:lang w:val="pt-BR"/>
        </w:rPr>
        <w:t>, nos termos do “</w:t>
      </w:r>
      <w:r w:rsidRPr="0098604E">
        <w:rPr>
          <w:rFonts w:asciiTheme="minorHAnsi" w:hAnsiTheme="minorHAnsi" w:cstheme="minorHAnsi"/>
          <w:i/>
          <w:sz w:val="24"/>
          <w:szCs w:val="24"/>
          <w:lang w:val="pt-BR"/>
        </w:rPr>
        <w:t xml:space="preserve">Contrato de Coordenação, Estruturação e Distribuição Pública, com Esforços Restritos, sob o Regime de Garantia Firme de Colocação, de </w:t>
      </w:r>
      <w:r w:rsidRPr="0098604E">
        <w:rPr>
          <w:rFonts w:asciiTheme="minorHAnsi" w:hAnsiTheme="minorHAnsi" w:cstheme="minorHAnsi"/>
          <w:i/>
          <w:color w:val="000000" w:themeColor="text1"/>
          <w:sz w:val="24"/>
          <w:szCs w:val="24"/>
          <w:lang w:val="pt-BR"/>
        </w:rPr>
        <w:t xml:space="preserve">Debêntures Simples, Não Conversíveis em Ações, </w:t>
      </w:r>
      <w:r w:rsidRPr="0098604E">
        <w:rPr>
          <w:rStyle w:val="DeltaViewInsertion"/>
          <w:rFonts w:asciiTheme="minorHAnsi" w:hAnsiTheme="minorHAnsi" w:cstheme="minorHAnsi"/>
          <w:i/>
          <w:color w:val="000000" w:themeColor="text1"/>
          <w:sz w:val="24"/>
          <w:szCs w:val="24"/>
          <w:u w:val="none"/>
          <w:lang w:val="pt-BR"/>
        </w:rPr>
        <w:t xml:space="preserve">da Espécie com Garantia Real, </w:t>
      </w:r>
      <w:r w:rsidRPr="0098604E">
        <w:rPr>
          <w:rFonts w:asciiTheme="minorHAnsi" w:hAnsiTheme="minorHAnsi" w:cstheme="minorHAnsi"/>
          <w:i/>
          <w:color w:val="000000" w:themeColor="text1"/>
          <w:sz w:val="24"/>
          <w:szCs w:val="24"/>
          <w:lang w:val="pt-BR"/>
        </w:rPr>
        <w:t xml:space="preserve">em Série Única, </w:t>
      </w:r>
      <w:r w:rsidRPr="003C5990">
        <w:rPr>
          <w:rFonts w:asciiTheme="minorHAnsi" w:hAnsiTheme="minorHAnsi" w:cstheme="minorHAnsi"/>
          <w:i/>
          <w:color w:val="000000" w:themeColor="text1"/>
          <w:sz w:val="24"/>
          <w:szCs w:val="24"/>
          <w:lang w:val="pt-BR"/>
        </w:rPr>
        <w:t xml:space="preserve">da </w:t>
      </w:r>
      <w:r w:rsidRPr="005B15F5">
        <w:rPr>
          <w:rFonts w:asciiTheme="minorHAnsi" w:hAnsiTheme="minorHAnsi"/>
          <w:i/>
          <w:color w:val="000000" w:themeColor="text1"/>
          <w:sz w:val="24"/>
          <w:lang w:val="pt-BR"/>
        </w:rPr>
        <w:t>1ª (Primeira</w:t>
      </w:r>
      <w:r w:rsidRPr="00936D26">
        <w:rPr>
          <w:rFonts w:asciiTheme="minorHAnsi" w:hAnsiTheme="minorHAnsi" w:cstheme="minorHAnsi"/>
          <w:i/>
          <w:color w:val="000000" w:themeColor="text1"/>
          <w:sz w:val="24"/>
          <w:szCs w:val="24"/>
          <w:lang w:val="pt-BR"/>
        </w:rPr>
        <w:t>)</w:t>
      </w:r>
      <w:r w:rsidRPr="003C5990">
        <w:rPr>
          <w:rFonts w:asciiTheme="minorHAnsi" w:hAnsiTheme="minorHAnsi" w:cstheme="minorHAnsi"/>
          <w:i/>
          <w:color w:val="000000" w:themeColor="text1"/>
          <w:sz w:val="24"/>
          <w:szCs w:val="24"/>
          <w:lang w:val="pt-BR"/>
        </w:rPr>
        <w:t xml:space="preserve"> Emissão</w:t>
      </w:r>
      <w:r w:rsidRPr="0098604E">
        <w:rPr>
          <w:rFonts w:asciiTheme="minorHAnsi" w:hAnsiTheme="minorHAnsi" w:cstheme="minorHAnsi"/>
          <w:i/>
          <w:color w:val="000000" w:themeColor="text1"/>
          <w:sz w:val="24"/>
          <w:szCs w:val="24"/>
          <w:lang w:val="pt-BR"/>
        </w:rPr>
        <w:t xml:space="preserve"> da </w:t>
      </w:r>
      <w:proofErr w:type="spellStart"/>
      <w:r w:rsidRPr="0098604E">
        <w:rPr>
          <w:rFonts w:asciiTheme="minorHAnsi" w:hAnsiTheme="minorHAnsi" w:cstheme="minorHAnsi"/>
          <w:i/>
          <w:color w:val="000000" w:themeColor="text1"/>
          <w:sz w:val="24"/>
          <w:szCs w:val="24"/>
          <w:lang w:val="pt-BR"/>
        </w:rPr>
        <w:t>Sterlite</w:t>
      </w:r>
      <w:proofErr w:type="spellEnd"/>
      <w:r w:rsidRPr="0098604E">
        <w:rPr>
          <w:rFonts w:asciiTheme="minorHAnsi" w:hAnsiTheme="minorHAnsi" w:cstheme="minorHAnsi"/>
          <w:i/>
          <w:color w:val="000000" w:themeColor="text1"/>
          <w:sz w:val="24"/>
          <w:szCs w:val="24"/>
          <w:lang w:val="pt-BR"/>
        </w:rPr>
        <w:t xml:space="preserve"> </w:t>
      </w:r>
      <w:proofErr w:type="spellStart"/>
      <w:r w:rsidRPr="0098604E">
        <w:rPr>
          <w:rFonts w:asciiTheme="minorHAnsi" w:hAnsiTheme="minorHAnsi" w:cstheme="minorHAnsi"/>
          <w:i/>
          <w:color w:val="000000" w:themeColor="text1"/>
          <w:sz w:val="24"/>
          <w:szCs w:val="24"/>
          <w:lang w:val="pt-BR"/>
        </w:rPr>
        <w:t>Brazil</w:t>
      </w:r>
      <w:proofErr w:type="spellEnd"/>
      <w:r w:rsidRPr="0098604E">
        <w:rPr>
          <w:rFonts w:asciiTheme="minorHAnsi" w:hAnsiTheme="minorHAnsi" w:cstheme="minorHAnsi"/>
          <w:i/>
          <w:color w:val="000000" w:themeColor="text1"/>
          <w:sz w:val="24"/>
          <w:szCs w:val="24"/>
          <w:lang w:val="pt-BR"/>
        </w:rPr>
        <w:t xml:space="preserve"> Participações S.A.</w:t>
      </w:r>
      <w:r w:rsidRPr="0098604E">
        <w:rPr>
          <w:rFonts w:asciiTheme="minorHAnsi" w:hAnsiTheme="minorHAnsi" w:cstheme="minorHAnsi"/>
          <w:sz w:val="24"/>
          <w:szCs w:val="24"/>
          <w:lang w:val="pt-BR"/>
        </w:rPr>
        <w:t>”, a ser celebrado entre a Emissora e o Coordenador Líder (“</w:t>
      </w:r>
      <w:r w:rsidRPr="0098604E">
        <w:rPr>
          <w:rFonts w:asciiTheme="minorHAnsi" w:hAnsiTheme="minorHAnsi" w:cstheme="minorHAnsi"/>
          <w:b/>
          <w:sz w:val="24"/>
          <w:szCs w:val="24"/>
          <w:lang w:val="pt-BR"/>
        </w:rPr>
        <w:t>Contrato de Distribuição</w:t>
      </w:r>
      <w:r w:rsidRPr="0098604E">
        <w:rPr>
          <w:rFonts w:asciiTheme="minorHAnsi" w:hAnsiTheme="minorHAnsi" w:cstheme="minorHAnsi"/>
          <w:sz w:val="24"/>
          <w:szCs w:val="24"/>
          <w:lang w:val="pt-BR"/>
        </w:rPr>
        <w:t>”)</w:t>
      </w:r>
      <w:r>
        <w:rPr>
          <w:rFonts w:asciiTheme="minorHAnsi" w:hAnsiTheme="minorHAnsi" w:cstheme="minorHAnsi"/>
          <w:sz w:val="24"/>
          <w:szCs w:val="24"/>
          <w:lang w:val="pt-BR"/>
        </w:rPr>
        <w:t xml:space="preserve">. </w:t>
      </w:r>
    </w:p>
    <w:p w14:paraId="4AA8CDAB"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48E6E7DF"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O plano de distribuição das Debêntures seguirá o procedimento descrito na Instrução CVM 476, </w:t>
      </w:r>
      <w:r w:rsidRPr="0098604E">
        <w:rPr>
          <w:rFonts w:asciiTheme="minorHAnsi" w:eastAsia="Arial Unicode MS" w:hAnsiTheme="minorHAnsi" w:cstheme="minorHAnsi"/>
          <w:color w:val="000000" w:themeColor="text1"/>
          <w:sz w:val="24"/>
          <w:szCs w:val="24"/>
          <w:lang w:val="pt-BR"/>
        </w:rPr>
        <w:t>conforme</w:t>
      </w:r>
      <w:r w:rsidRPr="0098604E">
        <w:rPr>
          <w:rFonts w:asciiTheme="minorHAnsi" w:hAnsiTheme="minorHAnsi" w:cstheme="minorHAnsi"/>
          <w:sz w:val="24"/>
          <w:szCs w:val="24"/>
          <w:lang w:val="pt-BR"/>
        </w:rPr>
        <w:t xml:space="preserve"> previsto no Contrato de Distribuição. Para tanto, o Coordenador Líder poderá acessar, no máximo, 75 (setenta e cinco) Investidores Profissionais, sendo possível a subscrição ou aquisição por, no máximo, 50 (cinquenta) Investidores Profissionais, em conformidade com o artigo 3º da Instrução CVM 476, sendo certo que fundos de investimento </w:t>
      </w:r>
      <w:r w:rsidRPr="0098604E">
        <w:rPr>
          <w:rFonts w:asciiTheme="minorHAnsi" w:hAnsiTheme="minorHAnsi" w:cstheme="minorHAnsi"/>
          <w:sz w:val="24"/>
          <w:szCs w:val="24"/>
          <w:lang w:val="pt-BR"/>
        </w:rPr>
        <w:lastRenderedPageBreak/>
        <w:t>e carteiras administradas de valores mobiliários cujas decisões de investimento sejam tomadas pelo mesmo gestor serão considerados como um único investidor para os fins dos limites acima.</w:t>
      </w:r>
    </w:p>
    <w:p w14:paraId="0C95EA7A" w14:textId="77777777" w:rsidR="00EE4D3A" w:rsidRPr="0098604E" w:rsidRDefault="00EE4D3A" w:rsidP="00A74A05">
      <w:pPr>
        <w:pStyle w:val="Level3"/>
        <w:widowControl w:val="0"/>
        <w:spacing w:after="0" w:line="340" w:lineRule="exact"/>
        <w:contextualSpacing/>
        <w:rPr>
          <w:rFonts w:asciiTheme="minorHAnsi" w:hAnsiTheme="minorHAnsi" w:cstheme="minorHAnsi"/>
          <w:sz w:val="24"/>
          <w:szCs w:val="24"/>
          <w:lang w:val="pt-BR"/>
        </w:rPr>
      </w:pPr>
    </w:p>
    <w:p w14:paraId="675DB634"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Nos </w:t>
      </w:r>
      <w:r w:rsidRPr="0098604E">
        <w:rPr>
          <w:rFonts w:asciiTheme="minorHAnsi" w:eastAsia="Arial Unicode MS" w:hAnsiTheme="minorHAnsi" w:cstheme="minorHAnsi"/>
          <w:color w:val="000000" w:themeColor="text1"/>
          <w:sz w:val="24"/>
          <w:szCs w:val="24"/>
          <w:lang w:val="pt-BR"/>
        </w:rPr>
        <w:t>termos</w:t>
      </w:r>
      <w:r w:rsidRPr="0098604E">
        <w:rPr>
          <w:rFonts w:asciiTheme="minorHAnsi" w:hAnsiTheme="minorHAnsi" w:cstheme="minorHAnsi"/>
          <w:sz w:val="24"/>
          <w:szCs w:val="24"/>
          <w:lang w:val="pt-BR"/>
        </w:rPr>
        <w:t xml:space="preserve"> da Resolução </w:t>
      </w:r>
      <w:r w:rsidRPr="0098604E">
        <w:rPr>
          <w:rFonts w:asciiTheme="minorHAnsi" w:eastAsia="Arial Unicode MS" w:hAnsiTheme="minorHAnsi" w:cstheme="minorHAnsi"/>
          <w:color w:val="000000" w:themeColor="text1"/>
          <w:sz w:val="24"/>
          <w:szCs w:val="24"/>
          <w:lang w:val="pt-BR"/>
        </w:rPr>
        <w:t>da</w:t>
      </w:r>
      <w:r w:rsidRPr="0098604E">
        <w:rPr>
          <w:rFonts w:asciiTheme="minorHAnsi" w:hAnsiTheme="minorHAnsi" w:cstheme="minorHAnsi"/>
          <w:sz w:val="24"/>
          <w:szCs w:val="24"/>
          <w:lang w:val="pt-BR"/>
        </w:rPr>
        <w:t xml:space="preserve"> CVM nº 30, de 11 de maio de 2021, conforme alterada (“</w:t>
      </w:r>
      <w:r w:rsidRPr="0098604E">
        <w:rPr>
          <w:rFonts w:asciiTheme="minorHAnsi" w:hAnsiTheme="minorHAnsi" w:cstheme="minorHAnsi"/>
          <w:b/>
          <w:sz w:val="24"/>
          <w:szCs w:val="24"/>
          <w:lang w:val="pt-BR"/>
        </w:rPr>
        <w:t>Resolução CVM 30</w:t>
      </w:r>
      <w:r w:rsidRPr="0098604E">
        <w:rPr>
          <w:rFonts w:asciiTheme="minorHAnsi" w:hAnsiTheme="minorHAnsi" w:cstheme="minorHAnsi"/>
          <w:sz w:val="24"/>
          <w:szCs w:val="24"/>
          <w:lang w:val="pt-BR"/>
        </w:rPr>
        <w:t xml:space="preserve">”), e para fins da Oferta, são considerados: </w:t>
      </w:r>
    </w:p>
    <w:p w14:paraId="1123CC66"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256520ED" w14:textId="77777777" w:rsidR="00A74A05" w:rsidRPr="0098604E" w:rsidRDefault="00A74A05" w:rsidP="003D0BF0">
      <w:pPr>
        <w:pStyle w:val="Corpodetexto3"/>
        <w:widowControl w:val="0"/>
        <w:numPr>
          <w:ilvl w:val="0"/>
          <w:numId w:val="55"/>
        </w:numPr>
        <w:spacing w:line="340" w:lineRule="exact"/>
        <w:ind w:left="1134" w:hanging="567"/>
        <w:contextualSpacing/>
        <w:rPr>
          <w:rFonts w:asciiTheme="minorHAnsi" w:hAnsiTheme="minorHAnsi" w:cstheme="minorHAnsi"/>
          <w:sz w:val="24"/>
          <w:szCs w:val="24"/>
        </w:rPr>
      </w:pPr>
      <w:r w:rsidRPr="0098604E">
        <w:rPr>
          <w:rFonts w:asciiTheme="minorHAnsi" w:hAnsiTheme="minorHAnsi" w:cstheme="minorHAnsi"/>
          <w:sz w:val="24"/>
          <w:szCs w:val="24"/>
        </w:rPr>
        <w:t>“</w:t>
      </w:r>
      <w:r w:rsidRPr="0098604E">
        <w:rPr>
          <w:rFonts w:asciiTheme="minorHAnsi" w:hAnsiTheme="minorHAnsi" w:cstheme="minorHAnsi"/>
          <w:b/>
          <w:sz w:val="24"/>
          <w:szCs w:val="24"/>
        </w:rPr>
        <w:t>Investidores Profissionais</w:t>
      </w:r>
      <w:r w:rsidRPr="0098604E">
        <w:rPr>
          <w:rFonts w:asciiTheme="minorHAnsi" w:hAnsiTheme="minorHAnsi" w:cstheme="minorHAnsi"/>
          <w:sz w:val="24"/>
          <w:szCs w:val="24"/>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A da Resolução CVM 30;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w:t>
      </w:r>
    </w:p>
    <w:p w14:paraId="33ACDC98" w14:textId="77777777" w:rsidR="00A74A05" w:rsidRPr="0098604E" w:rsidRDefault="00A74A05" w:rsidP="00A74A05">
      <w:pPr>
        <w:pStyle w:val="Corpodetexto3"/>
        <w:widowControl w:val="0"/>
        <w:tabs>
          <w:tab w:val="left" w:pos="720"/>
        </w:tabs>
        <w:spacing w:line="340" w:lineRule="exact"/>
        <w:ind w:left="2081"/>
        <w:contextualSpacing/>
        <w:rPr>
          <w:rFonts w:asciiTheme="minorHAnsi" w:hAnsiTheme="minorHAnsi" w:cstheme="minorHAnsi"/>
          <w:sz w:val="24"/>
          <w:szCs w:val="24"/>
        </w:rPr>
      </w:pPr>
    </w:p>
    <w:p w14:paraId="09978B6A" w14:textId="77777777" w:rsidR="00A74A05" w:rsidRPr="0098604E" w:rsidRDefault="00A74A05" w:rsidP="003D0BF0">
      <w:pPr>
        <w:pStyle w:val="Corpodetexto3"/>
        <w:widowControl w:val="0"/>
        <w:numPr>
          <w:ilvl w:val="0"/>
          <w:numId w:val="55"/>
        </w:numPr>
        <w:spacing w:line="340" w:lineRule="exact"/>
        <w:ind w:left="1134" w:hanging="567"/>
        <w:contextualSpacing/>
        <w:rPr>
          <w:rFonts w:asciiTheme="minorHAnsi" w:hAnsiTheme="minorHAnsi" w:cstheme="minorHAnsi"/>
          <w:sz w:val="24"/>
          <w:szCs w:val="24"/>
        </w:rPr>
      </w:pPr>
      <w:r w:rsidRPr="0098604E">
        <w:rPr>
          <w:rFonts w:asciiTheme="minorHAnsi" w:hAnsiTheme="minorHAnsi" w:cstheme="minorHAnsi"/>
          <w:sz w:val="24"/>
          <w:szCs w:val="24"/>
        </w:rPr>
        <w:t>“</w:t>
      </w:r>
      <w:r w:rsidRPr="0098604E">
        <w:rPr>
          <w:rFonts w:asciiTheme="minorHAnsi" w:hAnsiTheme="minorHAnsi" w:cstheme="minorHAnsi"/>
          <w:b/>
          <w:sz w:val="24"/>
          <w:szCs w:val="24"/>
        </w:rPr>
        <w:t>Investidores Qualificados</w:t>
      </w:r>
      <w:r w:rsidRPr="0098604E">
        <w:rPr>
          <w:rFonts w:asciiTheme="minorHAnsi" w:hAnsiTheme="minorHAnsi" w:cstheme="minorHAnsi"/>
          <w:sz w:val="24"/>
          <w:szCs w:val="24"/>
        </w:rPr>
        <w:t xml:space="preserve">”: (i) Investidores Profissionais; (ii) pessoas naturais ou jurídicas que possuam investimentos financeiros em valor superior a R$1.000.000,00 (um milhão de reais) e que, adicionalmente, atestem por escrito sua condição de investidor qualificado mediante termo próprio, de acordo com a Resolução CVM 30;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 </w:t>
      </w:r>
    </w:p>
    <w:p w14:paraId="15CC0CF8" w14:textId="77777777" w:rsidR="00A74A05" w:rsidRPr="0098604E" w:rsidRDefault="00A74A05" w:rsidP="00A74A05">
      <w:pPr>
        <w:pStyle w:val="Corpodetexto3"/>
        <w:widowControl w:val="0"/>
        <w:spacing w:line="340" w:lineRule="exact"/>
        <w:contextualSpacing/>
        <w:rPr>
          <w:rFonts w:asciiTheme="minorHAnsi" w:hAnsiTheme="minorHAnsi" w:cstheme="minorHAnsi"/>
          <w:sz w:val="24"/>
          <w:szCs w:val="24"/>
        </w:rPr>
      </w:pPr>
    </w:p>
    <w:p w14:paraId="501A470E"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1B24D06F"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6E5CFED3"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No ato de subscrição e integralização das Debêntures, cada Investidor Profissional assinará declaração atestando, nos termos do artigo 7° da Instrução CVM 476 e da Resolução CVM 30, conforme aplicável, a respectiva condição de Investidor Profissional e que está ciente </w:t>
      </w:r>
      <w:r w:rsidRPr="0098604E">
        <w:rPr>
          <w:rFonts w:asciiTheme="minorHAnsi" w:hAnsiTheme="minorHAnsi" w:cstheme="minorHAnsi"/>
          <w:sz w:val="24"/>
          <w:szCs w:val="24"/>
          <w:lang w:val="pt-BR"/>
        </w:rPr>
        <w:lastRenderedPageBreak/>
        <w:t>e declara, dentre outros e conforme aplicável: (i) possuir conhecimento sobre o mercado financeiro suficiente para que não lhe sejam aplicáveis um conjunto de proteções legais e regulamentares conferidas aos demais investidores; (ii) ser capaz de entender e ponderar os riscos financeiros relacionados à aplicação de seus recursos em valores mobiliários que só podem ser adquiridos por Investidores Profissionais; (iii) possuir investimentos financeiros em valor superior a R$ 10.000.000,00 (dez milhões de reais); (iv) que a Oferta não foi registrada perante a CVM; (v) que as Debêntures estão sujeitas a restrições de negociação previstas na Instrução CVM 476 e nesta Escritura de Emissão; e (vi) efetuou sua própria análise com relação à capacidade de pagamento da Emissora e sobre a constituição, suficiência e exequibilidade das Garantias Reais.</w:t>
      </w:r>
    </w:p>
    <w:p w14:paraId="00A8CFF4"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673E7B4F"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A distribuição das Debêntures será realizada de acordo com os procedimentos da B3 e com o plano de distribuição descrito no Contrato de Distribuição e nesta Escritura de Emissão.</w:t>
      </w:r>
    </w:p>
    <w:p w14:paraId="630D8454"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189A6EC6"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Não existirão reservas antecipadas, nem fixação de lotes mínimos ou máximos para a Oferta, sendo que o Coordenador Líder, com expressa e prévia anuência da Emissora, organizará plano de distribuição nos termos da Instrução CVM 476 e do Contrato de Distribuição. </w:t>
      </w:r>
    </w:p>
    <w:p w14:paraId="779856C0"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2A450620"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A Emissora obriga-se a: (a) não contatar ou fornecer informações acerca da Oferta a qualquer investidor, exceto se previamente acordado com o Coordenador Líder; e (b) informar ao Coordenador Líder, até o Dia Útil imediatamente subsequente, a ocorrência de contato que receba de potenciais investidores que venham a manifestar seu interesse na Oferta, comprometendo-se desde já a não tomar qualquer providência em relação aos referidos potenciais investidores neste período. </w:t>
      </w:r>
    </w:p>
    <w:p w14:paraId="3508D590"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2EF5CA48"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A Emissora não poderá realizar, nos termos do artigo 9º da Instrução CVM 476, outra oferta pública da mesma espécie de valores mobiliários objeto da Oferta dentro do prazo de 4 (quatro) meses contados da data da Comunicação de Encerramento ou do cancelamento da Oferta, a menos que a nova oferta seja submetida a registro na CVM.</w:t>
      </w:r>
    </w:p>
    <w:p w14:paraId="34BF5612" w14:textId="77777777" w:rsidR="00FA0B83" w:rsidRPr="0098604E" w:rsidRDefault="00FA0B83" w:rsidP="00FA0B83">
      <w:pPr>
        <w:pStyle w:val="PargrafodaLista"/>
        <w:rPr>
          <w:rFonts w:asciiTheme="minorHAnsi" w:hAnsiTheme="minorHAnsi" w:cstheme="minorHAnsi"/>
          <w:sz w:val="24"/>
          <w:szCs w:val="24"/>
        </w:rPr>
      </w:pPr>
      <w:bookmarkStart w:id="52" w:name="_Ref427712341"/>
    </w:p>
    <w:p w14:paraId="2B55CC2E" w14:textId="77777777" w:rsidR="00FA0B83" w:rsidRPr="0098604E" w:rsidRDefault="00FA0B83" w:rsidP="00FA0B83">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sz w:val="24"/>
          <w:szCs w:val="24"/>
          <w:lang w:val="pt-BR"/>
        </w:rPr>
        <w:t>Não será admitida a distribuição parcial das Debêntures.</w:t>
      </w:r>
    </w:p>
    <w:p w14:paraId="3241FBE6" w14:textId="77777777" w:rsidR="00A125C6" w:rsidRPr="0098604E" w:rsidRDefault="00A125C6" w:rsidP="00355F6F">
      <w:pPr>
        <w:pStyle w:val="Level3"/>
        <w:widowControl w:val="0"/>
        <w:spacing w:after="0" w:line="340" w:lineRule="exact"/>
        <w:contextualSpacing/>
        <w:rPr>
          <w:rFonts w:asciiTheme="minorHAnsi" w:hAnsiTheme="minorHAnsi" w:cstheme="minorHAnsi"/>
          <w:sz w:val="24"/>
          <w:szCs w:val="24"/>
          <w:lang w:val="pt-BR"/>
        </w:rPr>
      </w:pPr>
    </w:p>
    <w:p w14:paraId="28697229"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53" w:name="_DV_M115"/>
      <w:bookmarkStart w:id="54" w:name="_DV_M116"/>
      <w:bookmarkStart w:id="55" w:name="_DV_M117"/>
      <w:bookmarkStart w:id="56" w:name="_DV_M118"/>
      <w:bookmarkStart w:id="57" w:name="_DV_M119"/>
      <w:bookmarkStart w:id="58" w:name="_DV_M120"/>
      <w:bookmarkStart w:id="59" w:name="_DV_M121"/>
      <w:bookmarkStart w:id="60" w:name="_DV_M122"/>
      <w:bookmarkStart w:id="61" w:name="_DV_M111"/>
      <w:bookmarkStart w:id="62" w:name="_DV_M112"/>
      <w:bookmarkStart w:id="63" w:name="_DV_M114"/>
      <w:bookmarkStart w:id="64" w:name="_Ref484879104"/>
      <w:bookmarkStart w:id="65" w:name="_Ref14366075"/>
      <w:bookmarkEnd w:id="52"/>
      <w:bookmarkEnd w:id="53"/>
      <w:bookmarkEnd w:id="54"/>
      <w:bookmarkEnd w:id="55"/>
      <w:bookmarkEnd w:id="56"/>
      <w:bookmarkEnd w:id="57"/>
      <w:bookmarkEnd w:id="58"/>
      <w:bookmarkEnd w:id="59"/>
      <w:bookmarkEnd w:id="60"/>
      <w:bookmarkEnd w:id="61"/>
      <w:bookmarkEnd w:id="62"/>
      <w:bookmarkEnd w:id="63"/>
      <w:r w:rsidRPr="0098604E">
        <w:rPr>
          <w:rFonts w:asciiTheme="minorHAnsi" w:eastAsia="Arial Unicode MS" w:hAnsiTheme="minorHAnsi" w:cstheme="minorHAnsi"/>
          <w:b/>
          <w:color w:val="000000" w:themeColor="text1"/>
          <w:sz w:val="24"/>
          <w:szCs w:val="24"/>
          <w:lang w:val="pt-BR"/>
        </w:rPr>
        <w:t>Destinação dos Recursos</w:t>
      </w:r>
      <w:bookmarkEnd w:id="64"/>
      <w:bookmarkEnd w:id="65"/>
    </w:p>
    <w:p w14:paraId="29271F20" w14:textId="77777777" w:rsidR="00A125C6" w:rsidRPr="0098604E" w:rsidRDefault="00A125C6" w:rsidP="00355F6F">
      <w:pPr>
        <w:pStyle w:val="Level3"/>
        <w:widowControl w:val="0"/>
        <w:spacing w:after="0" w:line="340" w:lineRule="exact"/>
        <w:contextualSpacing/>
        <w:rPr>
          <w:rFonts w:asciiTheme="minorHAnsi" w:hAnsiTheme="minorHAnsi" w:cstheme="minorHAnsi"/>
          <w:sz w:val="24"/>
          <w:szCs w:val="24"/>
          <w:lang w:val="pt-BR"/>
        </w:rPr>
      </w:pPr>
      <w:bookmarkStart w:id="66" w:name="_Hlk81276372"/>
    </w:p>
    <w:p w14:paraId="5CE1CBEA" w14:textId="343D57D2" w:rsidR="00A125C6"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67" w:name="_Ref102105550"/>
      <w:r w:rsidRPr="0098604E">
        <w:rPr>
          <w:rFonts w:asciiTheme="minorHAnsi" w:hAnsiTheme="minorHAnsi" w:cstheme="minorHAnsi"/>
          <w:sz w:val="24"/>
          <w:szCs w:val="24"/>
          <w:lang w:val="pt-BR"/>
        </w:rPr>
        <w:t xml:space="preserve">A totalidade dos </w:t>
      </w:r>
      <w:r w:rsidRPr="00C34AFA">
        <w:rPr>
          <w:rFonts w:asciiTheme="minorHAnsi" w:hAnsiTheme="minorHAnsi" w:cstheme="minorHAnsi"/>
          <w:sz w:val="24"/>
          <w:szCs w:val="24"/>
          <w:lang w:val="pt-BR"/>
        </w:rPr>
        <w:t>recursos líquidos captados</w:t>
      </w:r>
      <w:r w:rsidRPr="0098604E">
        <w:rPr>
          <w:rFonts w:asciiTheme="minorHAnsi" w:hAnsiTheme="minorHAnsi" w:cstheme="minorHAnsi"/>
          <w:sz w:val="24"/>
          <w:szCs w:val="24"/>
          <w:lang w:val="pt-BR"/>
        </w:rPr>
        <w:t xml:space="preserve"> pela Emissora por meio da presente Emissão será destinada </w:t>
      </w:r>
      <w:r w:rsidRPr="0098604E">
        <w:rPr>
          <w:rFonts w:asciiTheme="minorHAnsi" w:hAnsiTheme="minorHAnsi" w:cstheme="minorHAnsi"/>
          <w:b/>
          <w:bCs/>
          <w:sz w:val="24"/>
          <w:szCs w:val="24"/>
          <w:lang w:val="pt-BR"/>
        </w:rPr>
        <w:t>(i)</w:t>
      </w:r>
      <w:r w:rsidRPr="0098604E">
        <w:rPr>
          <w:rFonts w:asciiTheme="minorHAnsi" w:hAnsiTheme="minorHAnsi" w:cstheme="minorHAnsi"/>
          <w:sz w:val="24"/>
          <w:szCs w:val="24"/>
          <w:lang w:val="pt-BR"/>
        </w:rPr>
        <w:t xml:space="preserve"> </w:t>
      </w:r>
      <w:r w:rsidR="008F267A" w:rsidRPr="0098604E">
        <w:rPr>
          <w:rFonts w:asciiTheme="minorHAnsi" w:hAnsiTheme="minorHAnsi" w:cstheme="minorHAnsi"/>
          <w:sz w:val="24"/>
          <w:szCs w:val="24"/>
          <w:lang w:val="pt-BR"/>
        </w:rPr>
        <w:t xml:space="preserve">ao </w:t>
      </w:r>
      <w:r w:rsidR="00C0586F" w:rsidRPr="0098604E">
        <w:rPr>
          <w:rFonts w:asciiTheme="minorHAnsi" w:hAnsiTheme="minorHAnsi" w:cstheme="minorHAnsi"/>
          <w:sz w:val="24"/>
          <w:szCs w:val="24"/>
          <w:lang w:val="pt-BR"/>
        </w:rPr>
        <w:t>pré-pagamento d</w:t>
      </w:r>
      <w:r w:rsidR="00AD255C">
        <w:rPr>
          <w:rFonts w:asciiTheme="minorHAnsi" w:hAnsiTheme="minorHAnsi" w:cstheme="minorHAnsi"/>
          <w:sz w:val="24"/>
          <w:szCs w:val="24"/>
          <w:lang w:val="pt-BR"/>
        </w:rPr>
        <w:t>e</w:t>
      </w:r>
      <w:r w:rsidR="00C0586F" w:rsidRPr="0098604E">
        <w:rPr>
          <w:rFonts w:asciiTheme="minorHAnsi" w:hAnsiTheme="minorHAnsi" w:cstheme="minorHAnsi"/>
          <w:sz w:val="24"/>
          <w:szCs w:val="24"/>
          <w:lang w:val="pt-BR"/>
        </w:rPr>
        <w:t xml:space="preserve"> </w:t>
      </w:r>
      <w:r w:rsidR="00AD255C">
        <w:rPr>
          <w:rFonts w:asciiTheme="minorHAnsi" w:hAnsiTheme="minorHAnsi" w:cstheme="minorHAnsi"/>
          <w:sz w:val="24"/>
          <w:szCs w:val="24"/>
          <w:lang w:val="pt-BR"/>
        </w:rPr>
        <w:t>dívidas pré-existentes da Emissora</w:t>
      </w:r>
      <w:r w:rsidRPr="0098604E">
        <w:rPr>
          <w:rFonts w:asciiTheme="minorHAnsi" w:hAnsiTheme="minorHAnsi" w:cstheme="minorHAnsi"/>
          <w:sz w:val="24"/>
          <w:szCs w:val="24"/>
          <w:lang w:val="pt-BR"/>
        </w:rPr>
        <w:t>;</w:t>
      </w:r>
      <w:r w:rsidR="008C752D" w:rsidRPr="0098604E">
        <w:rPr>
          <w:rFonts w:asciiTheme="minorHAnsi" w:hAnsiTheme="minorHAnsi" w:cstheme="minorHAnsi"/>
          <w:sz w:val="24"/>
          <w:szCs w:val="24"/>
          <w:lang w:val="pt-BR"/>
        </w:rPr>
        <w:t xml:space="preserve"> </w:t>
      </w:r>
      <w:r w:rsidRPr="0098604E">
        <w:rPr>
          <w:rFonts w:asciiTheme="minorHAnsi" w:hAnsiTheme="minorHAnsi" w:cstheme="minorHAnsi"/>
          <w:b/>
          <w:bCs/>
          <w:sz w:val="24"/>
          <w:szCs w:val="24"/>
          <w:lang w:val="pt-BR"/>
        </w:rPr>
        <w:t>(ii)</w:t>
      </w:r>
      <w:r w:rsidRPr="0098604E">
        <w:rPr>
          <w:rFonts w:asciiTheme="minorHAnsi" w:hAnsiTheme="minorHAnsi" w:cstheme="minorHAnsi"/>
          <w:sz w:val="24"/>
          <w:szCs w:val="24"/>
          <w:lang w:val="pt-BR"/>
        </w:rPr>
        <w:t xml:space="preserve"> </w:t>
      </w:r>
      <w:r w:rsidR="0034322C" w:rsidRPr="0098604E">
        <w:rPr>
          <w:rFonts w:asciiTheme="minorHAnsi" w:hAnsiTheme="minorHAnsi" w:cstheme="minorHAnsi"/>
          <w:sz w:val="24"/>
          <w:szCs w:val="24"/>
          <w:lang w:val="pt-BR"/>
        </w:rPr>
        <w:t xml:space="preserve">à </w:t>
      </w:r>
      <w:r w:rsidR="00E673D2" w:rsidRPr="0098604E">
        <w:rPr>
          <w:rFonts w:asciiTheme="minorHAnsi" w:hAnsiTheme="minorHAnsi" w:cstheme="minorHAnsi"/>
          <w:sz w:val="24"/>
          <w:szCs w:val="24"/>
          <w:lang w:val="pt-BR"/>
        </w:rPr>
        <w:t xml:space="preserve">integralização do capital </w:t>
      </w:r>
      <w:r w:rsidR="0034322C" w:rsidRPr="0098604E">
        <w:rPr>
          <w:rFonts w:asciiTheme="minorHAnsi" w:hAnsiTheme="minorHAnsi" w:cstheme="minorHAnsi"/>
          <w:sz w:val="24"/>
          <w:szCs w:val="24"/>
          <w:lang w:val="pt-BR"/>
        </w:rPr>
        <w:t xml:space="preserve">pela </w:t>
      </w:r>
      <w:r w:rsidR="00E673D2" w:rsidRPr="0098604E">
        <w:rPr>
          <w:rFonts w:asciiTheme="minorHAnsi" w:hAnsiTheme="minorHAnsi" w:cstheme="minorHAnsi"/>
          <w:sz w:val="24"/>
          <w:szCs w:val="24"/>
          <w:lang w:val="pt-BR"/>
        </w:rPr>
        <w:t xml:space="preserve">Emissora em cada uma das </w:t>
      </w:r>
      <w:r w:rsidR="00A00955">
        <w:rPr>
          <w:rFonts w:asciiTheme="minorHAnsi" w:hAnsiTheme="minorHAnsi" w:cstheme="minorHAnsi"/>
          <w:sz w:val="24"/>
          <w:szCs w:val="24"/>
          <w:lang w:val="pt-BR"/>
        </w:rPr>
        <w:t>Entidades Relevantes (conforme definido abaixo)</w:t>
      </w:r>
      <w:r w:rsidR="00E673D2" w:rsidRPr="0098604E">
        <w:rPr>
          <w:rFonts w:asciiTheme="minorHAnsi" w:hAnsiTheme="minorHAnsi" w:cstheme="minorHAnsi"/>
          <w:sz w:val="24"/>
          <w:szCs w:val="24"/>
          <w:lang w:val="pt-BR"/>
        </w:rPr>
        <w:t xml:space="preserve">, em montantes suficientes para a realização de pagamentos futuros e/ou reembolso de gastos, despesas ou dívidas relacionadas aos investimentos para a construção, </w:t>
      </w:r>
      <w:r w:rsidR="00E673D2" w:rsidRPr="0098604E">
        <w:rPr>
          <w:rFonts w:asciiTheme="minorHAnsi" w:hAnsiTheme="minorHAnsi" w:cstheme="minorHAnsi"/>
          <w:sz w:val="24"/>
          <w:szCs w:val="24"/>
          <w:lang w:val="pt-BR"/>
        </w:rPr>
        <w:lastRenderedPageBreak/>
        <w:t xml:space="preserve">operação e manutenção dos </w:t>
      </w:r>
      <w:r w:rsidR="008F267A" w:rsidRPr="0098604E">
        <w:rPr>
          <w:rFonts w:asciiTheme="minorHAnsi" w:hAnsiTheme="minorHAnsi" w:cstheme="minorHAnsi"/>
          <w:sz w:val="24"/>
          <w:szCs w:val="24"/>
          <w:lang w:val="pt-BR"/>
        </w:rPr>
        <w:t>p</w:t>
      </w:r>
      <w:r w:rsidR="00E673D2" w:rsidRPr="0098604E">
        <w:rPr>
          <w:rFonts w:asciiTheme="minorHAnsi" w:hAnsiTheme="minorHAnsi" w:cstheme="minorHAnsi"/>
          <w:sz w:val="24"/>
          <w:szCs w:val="24"/>
          <w:lang w:val="pt-BR"/>
        </w:rPr>
        <w:t xml:space="preserve">rojetos </w:t>
      </w:r>
      <w:r w:rsidR="008F267A" w:rsidRPr="0098604E">
        <w:rPr>
          <w:rFonts w:asciiTheme="minorHAnsi" w:hAnsiTheme="minorHAnsi" w:cstheme="minorHAnsi"/>
          <w:sz w:val="24"/>
          <w:szCs w:val="24"/>
          <w:lang w:val="pt-BR"/>
        </w:rPr>
        <w:t>das SPEs</w:t>
      </w:r>
      <w:r w:rsidRPr="0098604E">
        <w:rPr>
          <w:rFonts w:asciiTheme="minorHAnsi" w:hAnsiTheme="minorHAnsi" w:cstheme="minorHAnsi"/>
          <w:sz w:val="24"/>
          <w:szCs w:val="24"/>
          <w:lang w:val="pt-BR"/>
        </w:rPr>
        <w:t xml:space="preserve">; e </w:t>
      </w:r>
      <w:r w:rsidRPr="0098604E">
        <w:rPr>
          <w:rFonts w:asciiTheme="minorHAnsi" w:hAnsiTheme="minorHAnsi" w:cstheme="minorHAnsi"/>
          <w:b/>
          <w:bCs/>
          <w:sz w:val="24"/>
          <w:szCs w:val="24"/>
          <w:lang w:val="pt-BR"/>
        </w:rPr>
        <w:t>(iii)</w:t>
      </w:r>
      <w:r w:rsidRPr="0098604E">
        <w:rPr>
          <w:rFonts w:asciiTheme="minorHAnsi" w:hAnsiTheme="minorHAnsi" w:cstheme="minorHAnsi"/>
          <w:sz w:val="24"/>
          <w:szCs w:val="24"/>
          <w:lang w:val="pt-BR"/>
        </w:rPr>
        <w:t xml:space="preserve"> </w:t>
      </w:r>
      <w:r w:rsidR="0034322C" w:rsidRPr="0098604E">
        <w:rPr>
          <w:rFonts w:asciiTheme="minorHAnsi" w:hAnsiTheme="minorHAnsi" w:cstheme="minorHAnsi"/>
          <w:sz w:val="24"/>
          <w:szCs w:val="24"/>
          <w:lang w:val="pt-BR"/>
        </w:rPr>
        <w:t xml:space="preserve">após a realização dos pagamentos descritos nos itens (i) e (ii) acima, ao </w:t>
      </w:r>
      <w:r w:rsidRPr="0098604E">
        <w:rPr>
          <w:rFonts w:asciiTheme="minorHAnsi" w:hAnsiTheme="minorHAnsi" w:cstheme="minorHAnsi"/>
          <w:sz w:val="24"/>
          <w:szCs w:val="24"/>
          <w:lang w:val="pt-BR"/>
        </w:rPr>
        <w:t xml:space="preserve">reforço </w:t>
      </w:r>
      <w:r w:rsidR="008F267A" w:rsidRPr="0098604E">
        <w:rPr>
          <w:rFonts w:asciiTheme="minorHAnsi" w:hAnsiTheme="minorHAnsi" w:cstheme="minorHAnsi"/>
          <w:sz w:val="24"/>
          <w:szCs w:val="24"/>
          <w:lang w:val="pt-BR"/>
        </w:rPr>
        <w:t xml:space="preserve">do capital de giro </w:t>
      </w:r>
      <w:r w:rsidRPr="0098604E">
        <w:rPr>
          <w:rFonts w:asciiTheme="minorHAnsi" w:hAnsiTheme="minorHAnsi" w:cstheme="minorHAnsi"/>
          <w:sz w:val="24"/>
          <w:szCs w:val="24"/>
          <w:lang w:val="pt-BR"/>
        </w:rPr>
        <w:t>da Emissora.</w:t>
      </w:r>
      <w:bookmarkEnd w:id="67"/>
      <w:r w:rsidR="00443A7C">
        <w:rPr>
          <w:rFonts w:asciiTheme="minorHAnsi" w:hAnsiTheme="minorHAnsi" w:cstheme="minorHAnsi"/>
          <w:sz w:val="24"/>
          <w:szCs w:val="24"/>
          <w:lang w:val="pt-BR"/>
        </w:rPr>
        <w:t xml:space="preserve"> </w:t>
      </w:r>
    </w:p>
    <w:p w14:paraId="58E72232" w14:textId="77777777" w:rsidR="00EE11F1" w:rsidRPr="005B15F5" w:rsidRDefault="00EE11F1" w:rsidP="00936D26">
      <w:pPr>
        <w:pStyle w:val="Level3"/>
        <w:widowControl w:val="0"/>
        <w:spacing w:after="0" w:line="340" w:lineRule="exact"/>
        <w:contextualSpacing/>
        <w:rPr>
          <w:rFonts w:asciiTheme="minorHAnsi" w:hAnsiTheme="minorHAnsi"/>
          <w:sz w:val="24"/>
          <w:lang w:val="pt-BR"/>
        </w:rPr>
      </w:pPr>
    </w:p>
    <w:p w14:paraId="5D58C02D" w14:textId="30D52264" w:rsidR="00A125C6" w:rsidRDefault="00EE11F1" w:rsidP="00936D26">
      <w:pPr>
        <w:pStyle w:val="Level3"/>
        <w:widowControl w:val="0"/>
        <w:numPr>
          <w:ilvl w:val="3"/>
          <w:numId w:val="14"/>
        </w:numPr>
        <w:spacing w:after="0" w:line="340" w:lineRule="exact"/>
        <w:ind w:left="709" w:firstLine="0"/>
        <w:contextualSpacing/>
        <w:rPr>
          <w:rFonts w:asciiTheme="minorHAnsi" w:eastAsia="Arial Unicode MS" w:hAnsiTheme="minorHAnsi" w:cstheme="minorHAnsi"/>
          <w:color w:val="000000" w:themeColor="text1"/>
          <w:sz w:val="24"/>
          <w:szCs w:val="24"/>
          <w:lang w:val="pt-BR"/>
        </w:rPr>
      </w:pPr>
      <w:r w:rsidRPr="00936D26">
        <w:rPr>
          <w:rFonts w:asciiTheme="minorHAnsi" w:eastAsia="Arial Unicode MS" w:hAnsiTheme="minorHAnsi" w:cstheme="minorHAnsi"/>
          <w:color w:val="000000" w:themeColor="text1"/>
          <w:sz w:val="24"/>
          <w:szCs w:val="24"/>
          <w:lang w:val="pt-BR"/>
        </w:rPr>
        <w:t>Para os fins do disposto na Cláusula</w:t>
      </w:r>
      <w:r>
        <w:rPr>
          <w:rFonts w:asciiTheme="minorHAnsi" w:eastAsia="Arial Unicode MS" w:hAnsiTheme="minorHAnsi" w:cstheme="minorHAnsi"/>
          <w:color w:val="000000" w:themeColor="text1"/>
          <w:sz w:val="24"/>
          <w:szCs w:val="24"/>
          <w:lang w:val="pt-BR"/>
        </w:rPr>
        <w:t xml:space="preserve"> </w:t>
      </w:r>
      <w:r>
        <w:rPr>
          <w:rFonts w:asciiTheme="minorHAnsi" w:eastAsia="Arial Unicode MS" w:hAnsiTheme="minorHAnsi" w:cstheme="minorHAnsi"/>
          <w:color w:val="000000" w:themeColor="text1"/>
          <w:sz w:val="24"/>
          <w:szCs w:val="24"/>
          <w:lang w:val="pt-BR"/>
        </w:rPr>
        <w:fldChar w:fldCharType="begin"/>
      </w:r>
      <w:r>
        <w:rPr>
          <w:rFonts w:asciiTheme="minorHAnsi" w:eastAsia="Arial Unicode MS" w:hAnsiTheme="minorHAnsi" w:cstheme="minorHAnsi"/>
          <w:color w:val="000000" w:themeColor="text1"/>
          <w:sz w:val="24"/>
          <w:szCs w:val="24"/>
          <w:lang w:val="pt-BR"/>
        </w:rPr>
        <w:instrText xml:space="preserve"> REF _Ref102105550 \r \p \h </w:instrText>
      </w:r>
      <w:r>
        <w:rPr>
          <w:rFonts w:asciiTheme="minorHAnsi" w:eastAsia="Arial Unicode MS" w:hAnsiTheme="minorHAnsi" w:cstheme="minorHAnsi"/>
          <w:color w:val="000000" w:themeColor="text1"/>
          <w:sz w:val="24"/>
          <w:szCs w:val="24"/>
          <w:lang w:val="pt-BR"/>
        </w:rPr>
      </w:r>
      <w:r>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3.6.1 acima</w:t>
      </w:r>
      <w:r>
        <w:rPr>
          <w:rFonts w:asciiTheme="minorHAnsi" w:eastAsia="Arial Unicode MS" w:hAnsiTheme="minorHAnsi" w:cstheme="minorHAnsi"/>
          <w:color w:val="000000" w:themeColor="text1"/>
          <w:sz w:val="24"/>
          <w:szCs w:val="24"/>
          <w:lang w:val="pt-BR"/>
        </w:rPr>
        <w:fldChar w:fldCharType="end"/>
      </w:r>
      <w:r w:rsidRPr="00936D26">
        <w:rPr>
          <w:rFonts w:asciiTheme="minorHAnsi" w:eastAsia="Arial Unicode MS" w:hAnsiTheme="minorHAnsi" w:cstheme="minorHAnsi"/>
          <w:color w:val="000000" w:themeColor="text1"/>
          <w:sz w:val="24"/>
          <w:szCs w:val="24"/>
          <w:lang w:val="pt-BR"/>
        </w:rPr>
        <w:t>, entende-se por “recursos líquidos” os recursos captados pela Emissora, por meio da integralização das Debêntures, excluídos os custos incorridos para pagamento das despesas decorrentes da Emissão e da Oferta</w:t>
      </w:r>
      <w:r>
        <w:rPr>
          <w:rFonts w:asciiTheme="minorHAnsi" w:eastAsia="Arial Unicode MS" w:hAnsiTheme="minorHAnsi" w:cstheme="minorHAnsi"/>
          <w:color w:val="000000" w:themeColor="text1"/>
          <w:sz w:val="24"/>
          <w:szCs w:val="24"/>
          <w:lang w:val="pt-BR"/>
        </w:rPr>
        <w:t>.</w:t>
      </w:r>
    </w:p>
    <w:p w14:paraId="6E4129B0" w14:textId="77777777" w:rsidR="00EE11F1" w:rsidRPr="00936D26" w:rsidRDefault="00EE11F1" w:rsidP="00936D26">
      <w:pPr>
        <w:pStyle w:val="Level3"/>
        <w:widowControl w:val="0"/>
        <w:spacing w:after="0" w:line="340" w:lineRule="exact"/>
        <w:ind w:left="709"/>
        <w:contextualSpacing/>
        <w:rPr>
          <w:rFonts w:asciiTheme="minorHAnsi" w:eastAsia="Arial Unicode MS" w:hAnsiTheme="minorHAnsi" w:cstheme="minorHAnsi"/>
          <w:color w:val="000000" w:themeColor="text1"/>
          <w:sz w:val="24"/>
          <w:szCs w:val="24"/>
          <w:lang w:val="pt-BR"/>
        </w:rPr>
      </w:pPr>
    </w:p>
    <w:p w14:paraId="30D154F7" w14:textId="17F39A2D"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A Emissora deverá enviar ao Agente Fiduciário </w:t>
      </w:r>
      <w:r w:rsidR="00C0586F" w:rsidRPr="0098604E">
        <w:rPr>
          <w:rFonts w:asciiTheme="minorHAnsi" w:hAnsiTheme="minorHAnsi" w:cstheme="minorHAnsi"/>
          <w:sz w:val="24"/>
          <w:szCs w:val="24"/>
          <w:lang w:val="pt-BR"/>
        </w:rPr>
        <w:t>anualmente</w:t>
      </w:r>
      <w:r w:rsidRPr="0098604E">
        <w:rPr>
          <w:rFonts w:asciiTheme="minorHAnsi" w:hAnsiTheme="minorHAnsi" w:cstheme="minorHAnsi"/>
          <w:sz w:val="24"/>
          <w:szCs w:val="24"/>
          <w:lang w:val="pt-BR"/>
        </w:rPr>
        <w:t xml:space="preserve">, a partir da Primeira Data de Integralização </w:t>
      </w:r>
      <w:r w:rsidR="00CF247A">
        <w:rPr>
          <w:rFonts w:asciiTheme="minorHAnsi" w:hAnsiTheme="minorHAnsi" w:cstheme="minorHAnsi"/>
          <w:sz w:val="24"/>
          <w:szCs w:val="24"/>
          <w:lang w:val="pt-BR"/>
        </w:rPr>
        <w:t xml:space="preserve">(conforme definido abaixo) </w:t>
      </w:r>
      <w:r w:rsidRPr="0098604E">
        <w:rPr>
          <w:rFonts w:asciiTheme="minorHAnsi" w:hAnsiTheme="minorHAnsi" w:cstheme="minorHAnsi"/>
          <w:sz w:val="24"/>
          <w:szCs w:val="24"/>
          <w:lang w:val="pt-BR"/>
        </w:rPr>
        <w:t xml:space="preserve">e até que seja comprovada a totalidade da destinação dos recursos, declaração em papel timbrado e assinada por representante legal, informando a destinação dos recursos da presente Emissão, </w:t>
      </w:r>
      <w:r w:rsidR="00B3255C">
        <w:rPr>
          <w:rFonts w:asciiTheme="minorHAnsi" w:hAnsiTheme="minorHAnsi" w:cstheme="minorHAnsi"/>
          <w:sz w:val="24"/>
          <w:szCs w:val="24"/>
          <w:lang w:val="pt-BR"/>
        </w:rPr>
        <w:t xml:space="preserve">juntamente com a documentação necessária e aplicável, </w:t>
      </w:r>
      <w:r w:rsidRPr="0098604E">
        <w:rPr>
          <w:rFonts w:asciiTheme="minorHAnsi" w:hAnsiTheme="minorHAnsi" w:cstheme="minorHAnsi"/>
          <w:sz w:val="24"/>
          <w:szCs w:val="24"/>
          <w:lang w:val="pt-BR"/>
        </w:rPr>
        <w:t>podendo o Agente Fiduciário solicitar à Emissora todos os eventuais esclarecimentos e documentos adicionais que se façam necessários.</w:t>
      </w:r>
    </w:p>
    <w:p w14:paraId="69B560AB" w14:textId="669C054F" w:rsidR="00A125C6" w:rsidRDefault="00A125C6" w:rsidP="00A125C6">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A849AA5" w14:textId="02629A5A" w:rsidR="00B3255C" w:rsidRDefault="00B3255C" w:rsidP="00B3255C">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BB6E5E">
        <w:rPr>
          <w:rFonts w:asciiTheme="minorHAnsi" w:hAnsiTheme="minorHAnsi" w:cstheme="minorHAnsi"/>
          <w:sz w:val="24"/>
          <w:szCs w:val="24"/>
          <w:lang w:val="pt-BR"/>
        </w:rPr>
        <w:t xml:space="preserve">Caberá à Emissora a verificação e análise da veracidade dos documentos encaminhados, não cabendo ao Agente Fiduciário a responsabilidade de verificar a sua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w:t>
      </w:r>
      <w:r>
        <w:rPr>
          <w:rFonts w:asciiTheme="minorHAnsi" w:hAnsiTheme="minorHAnsi" w:cstheme="minorHAnsi"/>
          <w:sz w:val="24"/>
          <w:szCs w:val="24"/>
          <w:lang w:val="pt-BR"/>
        </w:rPr>
        <w:t>as informações que forem necessários para fins de comprovação de destinação de recursos.</w:t>
      </w:r>
    </w:p>
    <w:p w14:paraId="50AA1972" w14:textId="77777777" w:rsidR="00B3255C" w:rsidRPr="0098604E" w:rsidRDefault="00B3255C" w:rsidP="00A125C6">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0872255"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8" w:name="_Toc499990365"/>
      <w:bookmarkStart w:id="69" w:name="_Toc280370540"/>
      <w:bookmarkStart w:id="70" w:name="_Toc349040596"/>
      <w:bookmarkStart w:id="71" w:name="_Toc351469181"/>
      <w:bookmarkStart w:id="72" w:name="_Toc352767483"/>
      <w:bookmarkStart w:id="73" w:name="_Toc355626570"/>
      <w:bookmarkStart w:id="74" w:name="_Ref484880348"/>
      <w:bookmarkEnd w:id="66"/>
      <w:r w:rsidRPr="0098604E">
        <w:rPr>
          <w:rFonts w:asciiTheme="minorHAnsi" w:eastAsia="Arial Unicode MS" w:hAnsiTheme="minorHAnsi" w:cstheme="minorHAnsi"/>
          <w:b/>
          <w:color w:val="000000" w:themeColor="text1"/>
          <w:sz w:val="24"/>
          <w:szCs w:val="24"/>
          <w:lang w:val="pt-BR"/>
        </w:rPr>
        <w:t>Agente de Liquidação e Escriturador</w:t>
      </w:r>
    </w:p>
    <w:p w14:paraId="0B3D063A" w14:textId="77777777" w:rsidR="0034322C" w:rsidRPr="0098604E" w:rsidRDefault="0034322C" w:rsidP="0034322C">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3F248F8D" w14:textId="2C3CE800" w:rsidR="0034322C" w:rsidRPr="0098604E" w:rsidRDefault="0095190F"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75" w:name="_DV_M123"/>
      <w:bookmarkEnd w:id="75"/>
      <w:r w:rsidRPr="00936D26">
        <w:rPr>
          <w:rFonts w:asciiTheme="minorHAnsi" w:hAnsiTheme="minorHAnsi" w:cstheme="minorHAnsi"/>
          <w:sz w:val="24"/>
          <w:szCs w:val="24"/>
          <w:lang w:val="pt-BR"/>
        </w:rPr>
        <w:t xml:space="preserve">A instituição prestadora de serviços de </w:t>
      </w:r>
      <w:r w:rsidR="00F94C8D">
        <w:rPr>
          <w:rFonts w:asciiTheme="minorHAnsi" w:hAnsiTheme="minorHAnsi" w:cstheme="minorHAnsi"/>
          <w:sz w:val="24"/>
          <w:szCs w:val="24"/>
          <w:lang w:val="pt-BR"/>
        </w:rPr>
        <w:t>agente de liquidação</w:t>
      </w:r>
      <w:r w:rsidRPr="00936D26">
        <w:rPr>
          <w:rFonts w:asciiTheme="minorHAnsi" w:hAnsiTheme="minorHAnsi" w:cstheme="minorHAnsi"/>
          <w:sz w:val="24"/>
          <w:szCs w:val="24"/>
          <w:lang w:val="pt-BR"/>
        </w:rPr>
        <w:t xml:space="preserve"> e escrituração das Debêntures é a </w:t>
      </w:r>
      <w:r w:rsidRPr="00936D26">
        <w:rPr>
          <w:rFonts w:asciiTheme="minorHAnsi" w:hAnsiTheme="minorHAnsi" w:cstheme="minorHAnsi"/>
          <w:b/>
          <w:bCs/>
          <w:sz w:val="24"/>
          <w:szCs w:val="24"/>
          <w:lang w:val="pt-BR"/>
        </w:rPr>
        <w:t>OLIVEIRA TRUST DISTRIBUIDORA DE TÍTULOS E VALORES MOBILIÁRIOS S.A.</w:t>
      </w:r>
      <w:r w:rsidRPr="00936D26">
        <w:rPr>
          <w:rFonts w:asciiTheme="minorHAnsi" w:hAnsiTheme="minorHAnsi" w:cstheme="minorHAnsi"/>
          <w:sz w:val="24"/>
          <w:szCs w:val="24"/>
          <w:lang w:val="pt-BR"/>
        </w:rPr>
        <w:t>, </w:t>
      </w:r>
      <w:bookmarkStart w:id="76" w:name="_Hlk81276006"/>
      <w:r w:rsidRPr="00936D26">
        <w:rPr>
          <w:rFonts w:asciiTheme="minorHAnsi" w:hAnsiTheme="minorHAnsi" w:cstheme="minorHAnsi"/>
          <w:sz w:val="24"/>
          <w:szCs w:val="24"/>
          <w:lang w:val="pt-BR"/>
        </w:rPr>
        <w:t xml:space="preserve">instituição financeira com sede na </w:t>
      </w:r>
      <w:bookmarkEnd w:id="76"/>
      <w:r w:rsidRPr="00936D26">
        <w:rPr>
          <w:rFonts w:asciiTheme="minorHAnsi" w:hAnsiTheme="minorHAnsi" w:cstheme="minorHAnsi"/>
          <w:sz w:val="24"/>
          <w:szCs w:val="24"/>
          <w:lang w:val="pt-BR"/>
        </w:rPr>
        <w:t>Cidade do Rio de Janeiro, Estado do Rio de Janeiro, na Avenida das Américas, nº 3434, bloco 7, sala 201, inscrita no CNPJ/ME sob o nº 36.113.876/0001</w:t>
      </w:r>
      <w:r w:rsidRPr="00936D26">
        <w:rPr>
          <w:rFonts w:asciiTheme="minorHAnsi" w:hAnsiTheme="minorHAnsi" w:cstheme="minorHAnsi"/>
          <w:sz w:val="24"/>
          <w:szCs w:val="24"/>
          <w:lang w:val="pt-BR"/>
        </w:rPr>
        <w:noBreakHyphen/>
        <w:t>91, (“</w:t>
      </w:r>
      <w:r w:rsidRPr="005B15F5">
        <w:rPr>
          <w:rFonts w:asciiTheme="minorHAnsi" w:hAnsiTheme="minorHAnsi"/>
          <w:b/>
          <w:sz w:val="24"/>
          <w:lang w:val="pt-BR"/>
        </w:rPr>
        <w:t>Agente de Liquidação</w:t>
      </w:r>
      <w:r w:rsidRPr="00936D26">
        <w:rPr>
          <w:rFonts w:asciiTheme="minorHAnsi" w:hAnsiTheme="minorHAnsi" w:cstheme="minorHAnsi"/>
          <w:sz w:val="24"/>
          <w:szCs w:val="24"/>
          <w:lang w:val="pt-BR"/>
        </w:rPr>
        <w:t>” e “</w:t>
      </w:r>
      <w:r w:rsidRPr="00936D26">
        <w:rPr>
          <w:rFonts w:asciiTheme="minorHAnsi" w:hAnsiTheme="minorHAnsi" w:cstheme="minorHAnsi"/>
          <w:b/>
          <w:bCs/>
          <w:sz w:val="24"/>
          <w:szCs w:val="24"/>
          <w:lang w:val="pt-BR"/>
        </w:rPr>
        <w:t>Escriturador</w:t>
      </w:r>
      <w:r w:rsidRPr="00936D26">
        <w:rPr>
          <w:rFonts w:asciiTheme="minorHAnsi" w:hAnsiTheme="minorHAnsi" w:cstheme="minorHAnsi"/>
          <w:sz w:val="24"/>
          <w:szCs w:val="24"/>
          <w:lang w:val="pt-BR"/>
        </w:rPr>
        <w:t>”), cuja </w:t>
      </w:r>
      <w:r w:rsidRPr="005B15F5">
        <w:rPr>
          <w:rFonts w:asciiTheme="minorHAnsi" w:hAnsiTheme="minorHAnsi"/>
          <w:sz w:val="24"/>
          <w:lang w:val="pt-BR"/>
        </w:rPr>
        <w:t>definição</w:t>
      </w:r>
      <w:r w:rsidRPr="00936D26">
        <w:rPr>
          <w:rFonts w:asciiTheme="minorHAnsi" w:hAnsiTheme="minorHAnsi" w:cstheme="minorHAnsi"/>
          <w:sz w:val="24"/>
          <w:szCs w:val="24"/>
          <w:lang w:val="pt-BR"/>
        </w:rPr>
        <w:t> </w:t>
      </w:r>
      <w:proofErr w:type="spellStart"/>
      <w:r w:rsidRPr="00936D26">
        <w:rPr>
          <w:rFonts w:asciiTheme="minorHAnsi" w:hAnsiTheme="minorHAnsi" w:cstheme="minorHAnsi"/>
          <w:sz w:val="24"/>
          <w:szCs w:val="24"/>
          <w:lang w:val="pt-BR"/>
        </w:rPr>
        <w:t>inclui</w:t>
      </w:r>
      <w:proofErr w:type="spellEnd"/>
      <w:r w:rsidRPr="00936D26">
        <w:rPr>
          <w:rFonts w:asciiTheme="minorHAnsi" w:hAnsiTheme="minorHAnsi" w:cstheme="minorHAnsi"/>
          <w:sz w:val="24"/>
          <w:szCs w:val="24"/>
          <w:lang w:val="pt-BR"/>
        </w:rPr>
        <w:t xml:space="preserve"> qualquer outra instituição que venha a suceder o </w:t>
      </w:r>
      <w:r>
        <w:rPr>
          <w:rFonts w:asciiTheme="minorHAnsi" w:hAnsiTheme="minorHAnsi" w:cstheme="minorHAnsi"/>
          <w:sz w:val="24"/>
          <w:szCs w:val="24"/>
          <w:lang w:val="pt-BR"/>
        </w:rPr>
        <w:t>Agente de Liquidação</w:t>
      </w:r>
      <w:r w:rsidRPr="00936D26">
        <w:rPr>
          <w:rFonts w:asciiTheme="minorHAnsi" w:hAnsiTheme="minorHAnsi" w:cstheme="minorHAnsi"/>
          <w:sz w:val="24"/>
          <w:szCs w:val="24"/>
          <w:lang w:val="pt-BR"/>
        </w:rPr>
        <w:t xml:space="preserve"> e Escriturador na prestação dos serviços de </w:t>
      </w:r>
      <w:r>
        <w:rPr>
          <w:rFonts w:asciiTheme="minorHAnsi" w:hAnsiTheme="minorHAnsi" w:cstheme="minorHAnsi"/>
          <w:sz w:val="24"/>
          <w:szCs w:val="24"/>
          <w:lang w:val="pt-BR"/>
        </w:rPr>
        <w:t>Agente de Liquidação</w:t>
      </w:r>
      <w:r w:rsidRPr="00936D26">
        <w:rPr>
          <w:rFonts w:asciiTheme="minorHAnsi" w:hAnsiTheme="minorHAnsi" w:cstheme="minorHAnsi"/>
          <w:sz w:val="24"/>
          <w:szCs w:val="24"/>
          <w:lang w:val="pt-BR"/>
        </w:rPr>
        <w:t xml:space="preserve"> ou escriturador da Emissão</w:t>
      </w:r>
      <w:r w:rsidR="0034322C" w:rsidRPr="0098604E">
        <w:rPr>
          <w:rFonts w:asciiTheme="minorHAnsi" w:hAnsiTheme="minorHAnsi" w:cstheme="minorHAnsi"/>
          <w:sz w:val="24"/>
          <w:szCs w:val="24"/>
          <w:lang w:val="pt-BR"/>
        </w:rPr>
        <w:t xml:space="preserve">. O Escriturador será responsável por realizar a escrituração das Debêntures entre outras responsabilidades definidas nas normas editadas pela B3 e instruções editadas pela CVM. </w:t>
      </w:r>
    </w:p>
    <w:p w14:paraId="78A3DBB3" w14:textId="77777777" w:rsidR="0034322C" w:rsidRPr="0098604E" w:rsidRDefault="0034322C" w:rsidP="0034322C">
      <w:pPr>
        <w:pStyle w:val="Level3"/>
        <w:widowControl w:val="0"/>
        <w:spacing w:after="0" w:line="340" w:lineRule="exact"/>
        <w:contextualSpacing/>
        <w:rPr>
          <w:rFonts w:asciiTheme="minorHAnsi" w:hAnsiTheme="minorHAnsi" w:cstheme="minorHAnsi"/>
          <w:sz w:val="24"/>
          <w:szCs w:val="24"/>
          <w:lang w:val="pt-BR"/>
        </w:rPr>
      </w:pPr>
    </w:p>
    <w:p w14:paraId="41306D2B" w14:textId="3EDC03B7" w:rsidR="0034322C" w:rsidRPr="0098604E" w:rsidRDefault="0034322C"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7" w:name="_DV_M124"/>
      <w:bookmarkStart w:id="78" w:name="_DV_M125"/>
      <w:bookmarkEnd w:id="77"/>
      <w:bookmarkEnd w:id="78"/>
      <w:r w:rsidRPr="0098604E">
        <w:rPr>
          <w:rFonts w:asciiTheme="minorHAnsi" w:eastAsia="Arial Unicode MS" w:hAnsiTheme="minorHAnsi" w:cstheme="minorHAnsi"/>
          <w:color w:val="000000" w:themeColor="text1"/>
          <w:sz w:val="24"/>
          <w:szCs w:val="24"/>
          <w:lang w:val="pt-BR"/>
        </w:rPr>
        <w:t xml:space="preserve">O </w:t>
      </w:r>
      <w:r w:rsidRPr="0098604E">
        <w:rPr>
          <w:rFonts w:asciiTheme="minorHAnsi" w:hAnsiTheme="minorHAnsi" w:cstheme="minorHAnsi"/>
          <w:sz w:val="24"/>
          <w:szCs w:val="24"/>
          <w:lang w:val="pt-BR"/>
        </w:rPr>
        <w:t xml:space="preserve">Agente de Liquidação </w:t>
      </w:r>
      <w:r w:rsidRPr="0098604E">
        <w:rPr>
          <w:rFonts w:asciiTheme="minorHAnsi" w:eastAsia="Arial Unicode MS" w:hAnsiTheme="minorHAnsi" w:cstheme="minorHAnsi"/>
          <w:color w:val="000000" w:themeColor="text1"/>
          <w:sz w:val="24"/>
          <w:szCs w:val="24"/>
          <w:lang w:val="pt-BR"/>
        </w:rPr>
        <w:t xml:space="preserve">e o Escriturador poderão ser substituídos a qualquer tempo, mediante </w:t>
      </w:r>
      <w:r w:rsidRPr="0098604E">
        <w:rPr>
          <w:rFonts w:asciiTheme="minorHAnsi" w:hAnsiTheme="minorHAnsi" w:cstheme="minorHAnsi"/>
          <w:sz w:val="24"/>
          <w:szCs w:val="24"/>
          <w:lang w:val="pt-BR"/>
        </w:rPr>
        <w:t>aprovação</w:t>
      </w:r>
      <w:r w:rsidRPr="0098604E">
        <w:rPr>
          <w:rFonts w:asciiTheme="minorHAnsi" w:eastAsia="Arial Unicode MS" w:hAnsiTheme="minorHAnsi" w:cstheme="minorHAnsi"/>
          <w:color w:val="000000" w:themeColor="text1"/>
          <w:sz w:val="24"/>
          <w:szCs w:val="24"/>
          <w:lang w:val="pt-BR"/>
        </w:rPr>
        <w:t xml:space="preserve"> pelos </w:t>
      </w:r>
      <w:r w:rsidRPr="0098604E">
        <w:rPr>
          <w:rFonts w:asciiTheme="minorHAnsi" w:hAnsiTheme="minorHAnsi" w:cstheme="minorHAnsi"/>
          <w:sz w:val="24"/>
          <w:szCs w:val="24"/>
          <w:lang w:val="pt-BR"/>
        </w:rPr>
        <w:t>Debenturistas</w:t>
      </w:r>
      <w:r w:rsidRPr="0098604E">
        <w:rPr>
          <w:rFonts w:asciiTheme="minorHAnsi" w:eastAsia="Arial Unicode MS" w:hAnsiTheme="minorHAnsi" w:cstheme="minorHAnsi"/>
          <w:color w:val="000000" w:themeColor="text1"/>
          <w:sz w:val="24"/>
          <w:szCs w:val="24"/>
          <w:lang w:val="pt-BR"/>
        </w:rPr>
        <w:t xml:space="preserve"> reunidos em Assembleia Geral de Debenturistas, nos termos da Cláusula </w:t>
      </w:r>
      <w:r w:rsidRPr="0098604E">
        <w:rPr>
          <w:rFonts w:asciiTheme="minorHAnsi" w:eastAsia="Arial Unicode MS" w:hAnsiTheme="minorHAnsi" w:cstheme="minorHAnsi"/>
          <w:color w:val="000000" w:themeColor="text1"/>
          <w:sz w:val="24"/>
          <w:szCs w:val="24"/>
          <w:lang w:val="pt-BR"/>
        </w:rPr>
        <w:fldChar w:fldCharType="begin"/>
      </w:r>
      <w:r w:rsidRPr="0098604E">
        <w:rPr>
          <w:rFonts w:asciiTheme="minorHAnsi" w:eastAsia="Arial Unicode MS" w:hAnsiTheme="minorHAnsi" w:cstheme="minorHAnsi"/>
          <w:color w:val="000000" w:themeColor="text1"/>
          <w:sz w:val="24"/>
          <w:szCs w:val="24"/>
          <w:lang w:val="pt-BR"/>
        </w:rPr>
        <w:instrText xml:space="preserve"> REF _Ref14346577 \r \h </w:instrText>
      </w:r>
      <w:r w:rsidR="0098604E" w:rsidRPr="0098604E">
        <w:rPr>
          <w:rFonts w:asciiTheme="minorHAnsi" w:eastAsia="Arial Unicode MS" w:hAnsiTheme="minorHAnsi" w:cstheme="minorHAnsi"/>
          <w:color w:val="000000" w:themeColor="text1"/>
          <w:sz w:val="24"/>
          <w:szCs w:val="24"/>
          <w:lang w:val="pt-BR"/>
        </w:rPr>
        <w:instrText xml:space="preserve"> \* MERGEFORMAT </w:instrText>
      </w:r>
      <w:r w:rsidRPr="0098604E">
        <w:rPr>
          <w:rFonts w:asciiTheme="minorHAnsi" w:eastAsia="Arial Unicode MS" w:hAnsiTheme="minorHAnsi" w:cstheme="minorHAnsi"/>
          <w:color w:val="000000" w:themeColor="text1"/>
          <w:sz w:val="24"/>
          <w:szCs w:val="24"/>
          <w:lang w:val="pt-BR"/>
        </w:rPr>
      </w:r>
      <w:r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9</w:t>
      </w:r>
      <w:r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xml:space="preserve"> abaixo</w:t>
      </w:r>
      <w:r w:rsidRPr="004D2107">
        <w:rPr>
          <w:rFonts w:asciiTheme="minorHAnsi" w:eastAsia="Arial Unicode MS" w:hAnsiTheme="minorHAnsi" w:cstheme="minorHAnsi"/>
          <w:color w:val="000000" w:themeColor="text1"/>
          <w:sz w:val="24"/>
          <w:szCs w:val="24"/>
          <w:lang w:val="pt-BR"/>
        </w:rPr>
        <w:t>.</w:t>
      </w:r>
      <w:bookmarkStart w:id="79" w:name="_DV_M126"/>
      <w:bookmarkStart w:id="80" w:name="_DV_M127"/>
      <w:bookmarkStart w:id="81" w:name="_DV_M128"/>
      <w:bookmarkStart w:id="82" w:name="_DV_M129"/>
      <w:bookmarkStart w:id="83" w:name="_DV_M130"/>
      <w:bookmarkStart w:id="84" w:name="_DV_M131"/>
      <w:bookmarkStart w:id="85" w:name="_DV_M132"/>
      <w:bookmarkStart w:id="86" w:name="_DV_M133"/>
      <w:bookmarkStart w:id="87" w:name="_DV_M134"/>
      <w:bookmarkStart w:id="88" w:name="_DV_M135"/>
      <w:bookmarkStart w:id="89" w:name="_DV_M136"/>
      <w:bookmarkStart w:id="90" w:name="_DV_M137"/>
      <w:bookmarkStart w:id="91" w:name="_DV_M138"/>
      <w:bookmarkStart w:id="92" w:name="_DV_M139"/>
      <w:bookmarkStart w:id="93" w:name="_DV_M140"/>
      <w:bookmarkStart w:id="94" w:name="_DV_M141"/>
      <w:bookmarkStart w:id="95" w:name="_DV_M142"/>
      <w:bookmarkStart w:id="96" w:name="_DV_M143"/>
      <w:bookmarkStart w:id="97" w:name="_DV_M144"/>
      <w:bookmarkStart w:id="98" w:name="_DV_M145"/>
      <w:bookmarkStart w:id="99" w:name="_DV_M146"/>
      <w:bookmarkStart w:id="100" w:name="_DV_M147"/>
      <w:bookmarkStart w:id="101" w:name="_DV_M148"/>
      <w:bookmarkStart w:id="102" w:name="_DV_M149"/>
      <w:bookmarkStart w:id="103" w:name="_DV_M150"/>
      <w:bookmarkStart w:id="104" w:name="_DV_M151"/>
      <w:bookmarkStart w:id="105" w:name="_DV_M152"/>
      <w:bookmarkStart w:id="106" w:name="_DV_M153"/>
      <w:bookmarkStart w:id="107" w:name="_DV_M154"/>
      <w:bookmarkStart w:id="108" w:name="_DV_M155"/>
      <w:bookmarkStart w:id="109" w:name="_DV_M156"/>
      <w:bookmarkStart w:id="110" w:name="_DV_M157"/>
      <w:bookmarkStart w:id="111" w:name="_DV_M158"/>
      <w:bookmarkStart w:id="112" w:name="_DV_M159"/>
      <w:bookmarkStart w:id="113" w:name="_DV_M160"/>
      <w:bookmarkStart w:id="114" w:name="_DV_M161"/>
      <w:bookmarkStart w:id="115" w:name="_DV_M162"/>
      <w:bookmarkStart w:id="116" w:name="_DV_M163"/>
      <w:bookmarkStart w:id="117" w:name="_DV_M164"/>
      <w:bookmarkStart w:id="118" w:name="_DV_M165"/>
      <w:bookmarkStart w:id="119" w:name="_DV_M166"/>
      <w:bookmarkStart w:id="120" w:name="_DV_M167"/>
      <w:bookmarkStart w:id="121" w:name="_DV_M168"/>
      <w:bookmarkStart w:id="122" w:name="_DV_M169"/>
      <w:bookmarkStart w:id="123" w:name="_DV_M170"/>
      <w:bookmarkStart w:id="124" w:name="_DV_M172"/>
      <w:bookmarkStart w:id="125" w:name="_DV_M173"/>
      <w:bookmarkStart w:id="126" w:name="_DV_M174"/>
      <w:bookmarkStart w:id="127" w:name="_DV_M175"/>
      <w:bookmarkStart w:id="128" w:name="_DV_M176"/>
      <w:bookmarkStart w:id="129" w:name="_DV_M177"/>
      <w:bookmarkStart w:id="130" w:name="_DV_M178"/>
      <w:bookmarkStart w:id="131" w:name="_DV_M179"/>
      <w:bookmarkStart w:id="132" w:name="_DV_M180"/>
      <w:bookmarkStart w:id="133" w:name="_DV_M181"/>
      <w:bookmarkStart w:id="134" w:name="_DV_M182"/>
      <w:bookmarkStart w:id="135" w:name="_DV_M183"/>
      <w:bookmarkStart w:id="136" w:name="_DV_M184"/>
      <w:bookmarkStart w:id="137" w:name="_DV_M185"/>
      <w:bookmarkStart w:id="138" w:name="_Toc375090256"/>
      <w:bookmarkStart w:id="139" w:name="_Toc375090257"/>
      <w:bookmarkStart w:id="140" w:name="_Toc375090258"/>
      <w:bookmarkStart w:id="141" w:name="_DV_M186"/>
      <w:bookmarkStart w:id="142" w:name="_DV_M187"/>
      <w:bookmarkStart w:id="143" w:name="_DV_M188"/>
      <w:bookmarkStart w:id="144" w:name="_DV_M189"/>
      <w:bookmarkStart w:id="145" w:name="_DV_M190"/>
      <w:bookmarkStart w:id="146" w:name="_DV_M191"/>
      <w:bookmarkStart w:id="147" w:name="_DV_M192"/>
      <w:bookmarkStart w:id="148" w:name="_DV_M193"/>
      <w:bookmarkStart w:id="149" w:name="_DV_M194"/>
      <w:bookmarkStart w:id="150" w:name="_DV_M195"/>
      <w:bookmarkStart w:id="151" w:name="_DV_M196"/>
      <w:bookmarkStart w:id="152" w:name="_DV_M197"/>
      <w:bookmarkStart w:id="153" w:name="_DV_M198"/>
      <w:bookmarkStart w:id="154" w:name="_DV_M199"/>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584AA3F4" w14:textId="77777777" w:rsidR="0034322C" w:rsidRPr="0098604E" w:rsidRDefault="0034322C" w:rsidP="0034322C">
      <w:pPr>
        <w:pStyle w:val="Level3"/>
        <w:widowControl w:val="0"/>
        <w:spacing w:after="0" w:line="340" w:lineRule="exact"/>
        <w:contextualSpacing/>
        <w:rPr>
          <w:rFonts w:asciiTheme="minorHAnsi" w:eastAsia="MS Mincho" w:hAnsiTheme="minorHAnsi" w:cstheme="minorHAnsi"/>
          <w:color w:val="000000" w:themeColor="text1"/>
          <w:sz w:val="24"/>
          <w:szCs w:val="24"/>
          <w:lang w:val="pt-BR"/>
        </w:rPr>
      </w:pPr>
      <w:bookmarkStart w:id="155" w:name="_DV_M200"/>
      <w:bookmarkStart w:id="156" w:name="_DV_M201"/>
      <w:bookmarkStart w:id="157" w:name="_DV_M202"/>
      <w:bookmarkStart w:id="158" w:name="_DV_M203"/>
      <w:bookmarkStart w:id="159" w:name="_DV_M204"/>
      <w:bookmarkStart w:id="160" w:name="_DV_M205"/>
      <w:bookmarkStart w:id="161" w:name="_DV_M206"/>
      <w:bookmarkStart w:id="162" w:name="_DV_M207"/>
      <w:bookmarkStart w:id="163" w:name="_DV_M208"/>
      <w:bookmarkStart w:id="164" w:name="_DV_M209"/>
      <w:bookmarkStart w:id="165" w:name="_DV_M210"/>
      <w:bookmarkStart w:id="166" w:name="_DV_M211"/>
      <w:bookmarkStart w:id="167" w:name="_DV_M212"/>
      <w:bookmarkStart w:id="168" w:name="_DV_M213"/>
      <w:bookmarkStart w:id="169" w:name="_DV_M214"/>
      <w:bookmarkStart w:id="170" w:name="_DV_M215"/>
      <w:bookmarkStart w:id="171" w:name="_DV_M216"/>
      <w:bookmarkStart w:id="172" w:name="_DV_M217"/>
      <w:bookmarkStart w:id="173" w:name="_DV_M218"/>
      <w:bookmarkStart w:id="174" w:name="_DV_M219"/>
      <w:bookmarkStart w:id="175" w:name="_DV_M223"/>
      <w:bookmarkStart w:id="176" w:name="_DV_M224"/>
      <w:bookmarkStart w:id="177" w:name="_DV_M225"/>
      <w:bookmarkStart w:id="178" w:name="_DV_M226"/>
      <w:bookmarkStart w:id="179" w:name="_DV_M227"/>
      <w:bookmarkStart w:id="180" w:name="_DV_M228"/>
      <w:bookmarkStart w:id="181" w:name="_DV_M229"/>
      <w:bookmarkStart w:id="182" w:name="_DV_M230"/>
      <w:bookmarkStart w:id="183" w:name="_DV_M231"/>
      <w:bookmarkStart w:id="184" w:name="_DV_M232"/>
      <w:bookmarkStart w:id="185" w:name="_DV_M245"/>
      <w:bookmarkStart w:id="186" w:name="_DV_M247"/>
      <w:bookmarkStart w:id="187" w:name="_DV_M233"/>
      <w:bookmarkStart w:id="188" w:name="_DV_M234"/>
      <w:bookmarkStart w:id="189" w:name="_DV_M236"/>
      <w:bookmarkStart w:id="190" w:name="_DV_M237"/>
      <w:bookmarkStart w:id="191" w:name="_DV_M238"/>
      <w:bookmarkStart w:id="192" w:name="_DV_M239"/>
      <w:bookmarkStart w:id="193" w:name="_DV_M240"/>
      <w:bookmarkStart w:id="194" w:name="_DV_M241"/>
      <w:bookmarkStart w:id="195" w:name="_DV_M242"/>
      <w:bookmarkStart w:id="196" w:name="_DV_M243"/>
      <w:bookmarkStart w:id="197" w:name="_DV_M251"/>
      <w:bookmarkStart w:id="198" w:name="_DV_M252"/>
      <w:bookmarkStart w:id="199" w:name="_DV_M253"/>
      <w:bookmarkStart w:id="200" w:name="_DV_M254"/>
      <w:bookmarkStart w:id="201" w:name="_DV_M255"/>
      <w:bookmarkStart w:id="202" w:name="_DV_M256"/>
      <w:bookmarkStart w:id="203" w:name="_DV_M257"/>
      <w:bookmarkStart w:id="204" w:name="_DV_M258"/>
      <w:bookmarkStart w:id="205" w:name="_DV_M259"/>
      <w:bookmarkStart w:id="206" w:name="_DV_M260"/>
      <w:bookmarkStart w:id="207" w:name="_DV_M261"/>
      <w:bookmarkStart w:id="208" w:name="_DV_M262"/>
      <w:bookmarkStart w:id="209" w:name="_DV_M263"/>
      <w:bookmarkStart w:id="210" w:name="_DV_M264"/>
      <w:bookmarkStart w:id="211" w:name="_DV_M265"/>
      <w:bookmarkStart w:id="212" w:name="_DV_M266"/>
      <w:bookmarkStart w:id="213" w:name="_DV_M267"/>
      <w:bookmarkStart w:id="214" w:name="_DV_M268"/>
      <w:bookmarkStart w:id="215" w:name="_DV_M269"/>
      <w:bookmarkStart w:id="216" w:name="_DV_M270"/>
      <w:bookmarkStart w:id="217" w:name="_DV_M271"/>
      <w:bookmarkStart w:id="218" w:name="_DV_M272"/>
      <w:bookmarkStart w:id="219" w:name="_DV_M273"/>
      <w:bookmarkStart w:id="220" w:name="_DV_M274"/>
      <w:bookmarkStart w:id="221" w:name="_DV_M275"/>
      <w:bookmarkStart w:id="222" w:name="_DV_M276"/>
      <w:bookmarkStart w:id="223" w:name="_DV_M277"/>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4280AF57" w14:textId="77777777" w:rsidR="0034322C" w:rsidRPr="0098604E" w:rsidRDefault="0034322C" w:rsidP="005B15F5">
      <w:pPr>
        <w:pStyle w:val="Level3"/>
        <w:widowControl w:val="0"/>
        <w:numPr>
          <w:ilvl w:val="0"/>
          <w:numId w:val="14"/>
        </w:numPr>
        <w:spacing w:after="0" w:line="340" w:lineRule="exact"/>
        <w:contextualSpacing/>
        <w:rPr>
          <w:rFonts w:asciiTheme="minorHAnsi" w:eastAsia="MS Mincho" w:hAnsiTheme="minorHAnsi" w:cstheme="minorHAnsi"/>
          <w:color w:val="000000" w:themeColor="text1"/>
          <w:sz w:val="24"/>
          <w:szCs w:val="24"/>
          <w:lang w:val="pt-BR"/>
        </w:rPr>
      </w:pPr>
      <w:bookmarkStart w:id="224" w:name="_DV_M278"/>
      <w:bookmarkStart w:id="225" w:name="_DV_M279"/>
      <w:bookmarkEnd w:id="224"/>
      <w:bookmarkEnd w:id="225"/>
      <w:r w:rsidRPr="0098604E">
        <w:rPr>
          <w:rFonts w:asciiTheme="minorHAnsi" w:eastAsia="Arial Unicode MS" w:hAnsiTheme="minorHAnsi" w:cstheme="minorHAnsi"/>
          <w:b/>
          <w:bCs/>
          <w:color w:val="000000" w:themeColor="text1"/>
          <w:sz w:val="24"/>
          <w:szCs w:val="24"/>
          <w:lang w:val="pt-BR"/>
        </w:rPr>
        <w:lastRenderedPageBreak/>
        <w:t>CARACTERÍSTICAS</w:t>
      </w:r>
      <w:r w:rsidRPr="0098604E">
        <w:rPr>
          <w:rFonts w:asciiTheme="minorHAnsi" w:eastAsia="MS Mincho" w:hAnsiTheme="minorHAnsi" w:cstheme="minorHAnsi"/>
          <w:color w:val="000000" w:themeColor="text1"/>
          <w:sz w:val="24"/>
          <w:szCs w:val="24"/>
          <w:lang w:val="pt-BR"/>
        </w:rPr>
        <w:t xml:space="preserve"> </w:t>
      </w:r>
      <w:r w:rsidRPr="0098604E">
        <w:rPr>
          <w:rFonts w:asciiTheme="minorHAnsi" w:eastAsia="MS Mincho" w:hAnsiTheme="minorHAnsi" w:cstheme="minorHAnsi"/>
          <w:b/>
          <w:bCs/>
          <w:color w:val="000000" w:themeColor="text1"/>
          <w:sz w:val="24"/>
          <w:szCs w:val="24"/>
          <w:lang w:val="pt-BR"/>
        </w:rPr>
        <w:t>GERAIS DAS DEBÊNTURES</w:t>
      </w:r>
    </w:p>
    <w:p w14:paraId="5DD3856E" w14:textId="77777777" w:rsidR="0034322C" w:rsidRPr="0098604E" w:rsidRDefault="0034322C" w:rsidP="0034322C">
      <w:pPr>
        <w:pStyle w:val="Level1"/>
        <w:keepNext w:val="0"/>
        <w:widowControl w:val="0"/>
        <w:spacing w:before="0" w:after="0" w:line="340" w:lineRule="exact"/>
        <w:ind w:left="680"/>
        <w:contextualSpacing/>
        <w:rPr>
          <w:rFonts w:asciiTheme="minorHAnsi" w:eastAsia="MS Mincho" w:hAnsiTheme="minorHAnsi" w:cstheme="minorHAnsi"/>
          <w:color w:val="000000" w:themeColor="text1"/>
          <w:sz w:val="24"/>
          <w:szCs w:val="24"/>
          <w:lang w:val="pt-BR"/>
        </w:rPr>
      </w:pPr>
    </w:p>
    <w:p w14:paraId="16B2AB39"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bCs/>
          <w:sz w:val="24"/>
          <w:szCs w:val="24"/>
          <w:lang w:val="pt-BR"/>
        </w:rPr>
      </w:pPr>
      <w:r w:rsidRPr="0098604E">
        <w:rPr>
          <w:rFonts w:asciiTheme="minorHAnsi" w:eastAsia="Arial Unicode MS" w:hAnsiTheme="minorHAnsi" w:cstheme="minorHAnsi"/>
          <w:b/>
          <w:bCs/>
          <w:sz w:val="24"/>
          <w:szCs w:val="24"/>
          <w:lang w:val="pt-BR"/>
        </w:rPr>
        <w:t xml:space="preserve">Data de Emissão: </w:t>
      </w:r>
      <w:r w:rsidRPr="0098604E">
        <w:rPr>
          <w:rFonts w:asciiTheme="minorHAnsi" w:eastAsia="MS Mincho" w:hAnsiTheme="minorHAnsi" w:cstheme="minorHAnsi"/>
          <w:color w:val="000000" w:themeColor="text1"/>
          <w:sz w:val="24"/>
          <w:szCs w:val="24"/>
          <w:lang w:val="pt-BR"/>
        </w:rPr>
        <w:t>Para</w:t>
      </w:r>
      <w:r w:rsidRPr="0098604E">
        <w:rPr>
          <w:rFonts w:asciiTheme="minorHAnsi" w:eastAsia="Arial Unicode MS" w:hAnsiTheme="minorHAnsi" w:cstheme="minorHAnsi"/>
          <w:sz w:val="24"/>
          <w:szCs w:val="24"/>
          <w:lang w:val="pt-BR"/>
        </w:rPr>
        <w:t xml:space="preserve"> todos os fins e efeitos legais, a data de emissão das Debêntures será o dia </w:t>
      </w:r>
      <w:r w:rsidRPr="0098604E">
        <w:rPr>
          <w:rFonts w:asciiTheme="minorHAnsi" w:eastAsia="Arial Unicode MS" w:hAnsiTheme="minorHAnsi" w:cstheme="minorHAnsi"/>
          <w:sz w:val="24"/>
          <w:szCs w:val="24"/>
          <w:highlight w:val="lightGray"/>
          <w:lang w:val="pt-BR"/>
        </w:rPr>
        <w:t>[=]</w:t>
      </w:r>
      <w:r w:rsidRPr="0098604E">
        <w:rPr>
          <w:rFonts w:asciiTheme="minorHAnsi" w:eastAsia="Arial Unicode MS" w:hAnsiTheme="minorHAnsi" w:cstheme="minorHAnsi"/>
          <w:sz w:val="24"/>
          <w:szCs w:val="24"/>
          <w:lang w:val="pt-BR"/>
        </w:rPr>
        <w:t xml:space="preserve"> de </w:t>
      </w:r>
      <w:r w:rsidRPr="0098604E">
        <w:rPr>
          <w:rFonts w:asciiTheme="minorHAnsi" w:eastAsia="Arial Unicode MS" w:hAnsiTheme="minorHAnsi" w:cstheme="minorHAnsi"/>
          <w:sz w:val="24"/>
          <w:szCs w:val="24"/>
          <w:highlight w:val="lightGray"/>
          <w:lang w:val="pt-BR"/>
        </w:rPr>
        <w:t>[=]</w:t>
      </w:r>
      <w:r w:rsidRPr="0098604E">
        <w:rPr>
          <w:rFonts w:asciiTheme="minorHAnsi" w:eastAsia="Arial Unicode MS" w:hAnsiTheme="minorHAnsi" w:cstheme="minorHAnsi"/>
          <w:sz w:val="24"/>
          <w:szCs w:val="24"/>
          <w:lang w:val="pt-BR"/>
        </w:rPr>
        <w:t xml:space="preserve"> de 2022 (“</w:t>
      </w:r>
      <w:r w:rsidRPr="0098604E">
        <w:rPr>
          <w:rFonts w:asciiTheme="minorHAnsi" w:eastAsia="Arial Unicode MS" w:hAnsiTheme="minorHAnsi" w:cstheme="minorHAnsi"/>
          <w:b/>
          <w:sz w:val="24"/>
          <w:szCs w:val="24"/>
          <w:lang w:val="pt-BR"/>
        </w:rPr>
        <w:t>Data de Emissão</w:t>
      </w:r>
      <w:r w:rsidRPr="0098604E">
        <w:rPr>
          <w:rFonts w:asciiTheme="minorHAnsi" w:eastAsia="Arial Unicode MS" w:hAnsiTheme="minorHAnsi" w:cstheme="minorHAnsi"/>
          <w:sz w:val="24"/>
          <w:szCs w:val="24"/>
          <w:lang w:val="pt-BR"/>
        </w:rPr>
        <w:t>”).</w:t>
      </w:r>
    </w:p>
    <w:p w14:paraId="5F5F7083"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sz w:val="24"/>
          <w:szCs w:val="24"/>
          <w:lang w:val="pt-BR"/>
        </w:rPr>
      </w:pPr>
    </w:p>
    <w:p w14:paraId="6B6C4461"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bCs/>
          <w:sz w:val="24"/>
          <w:szCs w:val="24"/>
          <w:lang w:val="pt-BR"/>
        </w:rPr>
        <w:t xml:space="preserve">Data de Início da Rentabilidade: </w:t>
      </w:r>
      <w:r w:rsidRPr="0098604E">
        <w:rPr>
          <w:rFonts w:asciiTheme="minorHAnsi" w:hAnsiTheme="minorHAnsi" w:cstheme="minorHAnsi"/>
          <w:sz w:val="24"/>
          <w:szCs w:val="24"/>
          <w:lang w:val="pt-BR"/>
        </w:rPr>
        <w:t xml:space="preserve">Para todos os fins e efeitos legais, a data de início da rentabilidade será a </w:t>
      </w:r>
      <w:r w:rsidRPr="0098604E">
        <w:rPr>
          <w:rFonts w:asciiTheme="minorHAnsi" w:eastAsia="MS Mincho" w:hAnsiTheme="minorHAnsi" w:cstheme="minorHAnsi"/>
          <w:color w:val="000000" w:themeColor="text1"/>
          <w:sz w:val="24"/>
          <w:szCs w:val="24"/>
          <w:lang w:val="pt-BR"/>
        </w:rPr>
        <w:t>Primeira</w:t>
      </w:r>
      <w:r w:rsidRPr="0098604E">
        <w:rPr>
          <w:rFonts w:asciiTheme="minorHAnsi" w:hAnsiTheme="minorHAnsi" w:cstheme="minorHAnsi"/>
          <w:sz w:val="24"/>
          <w:szCs w:val="24"/>
          <w:lang w:val="pt-BR"/>
        </w:rPr>
        <w:t xml:space="preserve"> Data de Integralização (conforme definido abaixo) (“</w:t>
      </w:r>
      <w:r w:rsidRPr="0098604E">
        <w:rPr>
          <w:rFonts w:asciiTheme="minorHAnsi" w:hAnsiTheme="minorHAnsi" w:cstheme="minorHAnsi"/>
          <w:b/>
          <w:bCs/>
          <w:sz w:val="24"/>
          <w:szCs w:val="24"/>
          <w:lang w:val="pt-BR"/>
        </w:rPr>
        <w:t>Data de Início da Rentabilidade</w:t>
      </w:r>
      <w:r w:rsidRPr="0098604E">
        <w:rPr>
          <w:rFonts w:asciiTheme="minorHAnsi" w:hAnsiTheme="minorHAnsi" w:cstheme="minorHAnsi"/>
          <w:sz w:val="24"/>
          <w:szCs w:val="24"/>
          <w:lang w:val="pt-BR"/>
        </w:rPr>
        <w:t>”</w:t>
      </w:r>
      <w:r w:rsidRPr="0098604E">
        <w:rPr>
          <w:rFonts w:asciiTheme="minorHAnsi" w:eastAsia="Arial Unicode MS" w:hAnsiTheme="minorHAnsi" w:cstheme="minorHAnsi"/>
          <w:color w:val="000000" w:themeColor="text1"/>
          <w:sz w:val="24"/>
          <w:szCs w:val="24"/>
          <w:lang w:val="pt-BR"/>
        </w:rPr>
        <w:t>).</w:t>
      </w:r>
    </w:p>
    <w:p w14:paraId="33882191"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87C99E9" w14:textId="3C026BF2"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bCs/>
          <w:sz w:val="24"/>
          <w:szCs w:val="24"/>
          <w:lang w:val="pt-BR"/>
        </w:rPr>
        <w:t xml:space="preserve">Forma, </w:t>
      </w:r>
      <w:r w:rsidRPr="0098604E">
        <w:rPr>
          <w:rStyle w:val="DeltaViewInsertion"/>
          <w:rFonts w:asciiTheme="minorHAnsi" w:eastAsia="Arial Unicode MS" w:hAnsiTheme="minorHAnsi" w:cstheme="minorHAnsi"/>
          <w:b/>
          <w:bCs/>
          <w:color w:val="000000" w:themeColor="text1"/>
          <w:sz w:val="24"/>
          <w:szCs w:val="24"/>
          <w:u w:val="none"/>
          <w:lang w:val="pt-BR"/>
        </w:rPr>
        <w:t>Tipo</w:t>
      </w:r>
      <w:r w:rsidRPr="0098604E">
        <w:rPr>
          <w:rFonts w:asciiTheme="minorHAnsi" w:eastAsia="Arial Unicode MS" w:hAnsiTheme="minorHAnsi" w:cstheme="minorHAnsi"/>
          <w:b/>
          <w:bCs/>
          <w:sz w:val="24"/>
          <w:szCs w:val="24"/>
          <w:lang w:val="pt-BR"/>
        </w:rPr>
        <w:t xml:space="preserve"> e Comprovação de Titularidade: </w:t>
      </w:r>
      <w:r w:rsidRPr="0098604E">
        <w:rPr>
          <w:rFonts w:asciiTheme="minorHAnsi" w:eastAsia="Arial Unicode MS" w:hAnsiTheme="minorHAnsi" w:cstheme="minorHAnsi"/>
          <w:color w:val="000000" w:themeColor="text1"/>
          <w:sz w:val="24"/>
          <w:szCs w:val="24"/>
          <w:lang w:val="pt-BR"/>
        </w:rPr>
        <w:t>As Debêntures serão emitidas sob a forma nominativa e escritural, sem emissão de cautelas ou certificados, sendo que, para todos os fins de direito, a titularidade das Debêntures será comprovada pelo extrato emitido pelo Escriturador e, adicionalmente, com relação às Debêntures que estiverem custodiadas eletronicamente na B3, conforme o caso, será expedido por esta extrato em nome do Debenturista, que servirá como comprovante de titularidade de tais Debêntures.</w:t>
      </w:r>
    </w:p>
    <w:p w14:paraId="2F293824"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sz w:val="24"/>
          <w:szCs w:val="24"/>
          <w:lang w:val="pt-BR"/>
        </w:rPr>
      </w:pPr>
    </w:p>
    <w:p w14:paraId="5B5B9544" w14:textId="77777777" w:rsidR="0034322C" w:rsidRPr="0098604E" w:rsidRDefault="0034322C"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bCs/>
          <w:color w:val="000000" w:themeColor="text1"/>
          <w:sz w:val="24"/>
          <w:szCs w:val="24"/>
          <w:u w:val="none"/>
          <w:lang w:val="pt-BR"/>
        </w:rPr>
      </w:pPr>
      <w:r w:rsidRPr="0098604E">
        <w:rPr>
          <w:rFonts w:asciiTheme="minorHAnsi" w:eastAsia="Arial Unicode MS" w:hAnsiTheme="minorHAnsi" w:cstheme="minorHAnsi"/>
          <w:b/>
          <w:bCs/>
          <w:sz w:val="24"/>
          <w:szCs w:val="24"/>
          <w:lang w:val="pt-BR"/>
        </w:rPr>
        <w:t>Conversibilidade</w:t>
      </w:r>
      <w:r w:rsidRPr="0098604E">
        <w:rPr>
          <w:rStyle w:val="DeltaViewInsertion"/>
          <w:rFonts w:asciiTheme="minorHAnsi" w:eastAsia="Arial Unicode MS" w:hAnsiTheme="minorHAnsi" w:cstheme="minorHAnsi"/>
          <w:bCs/>
          <w:color w:val="000000" w:themeColor="text1"/>
          <w:sz w:val="24"/>
          <w:szCs w:val="24"/>
          <w:u w:val="none"/>
          <w:lang w:val="pt-BR"/>
        </w:rPr>
        <w:t xml:space="preserve"> As </w:t>
      </w:r>
      <w:r w:rsidRPr="0098604E">
        <w:rPr>
          <w:rFonts w:asciiTheme="minorHAnsi" w:eastAsia="Arial Unicode MS" w:hAnsiTheme="minorHAnsi" w:cstheme="minorHAnsi"/>
          <w:sz w:val="24"/>
          <w:szCs w:val="24"/>
          <w:lang w:val="pt-BR"/>
        </w:rPr>
        <w:t>Debêntures</w:t>
      </w:r>
      <w:r w:rsidRPr="0098604E">
        <w:rPr>
          <w:rStyle w:val="DeltaViewInsertion"/>
          <w:rFonts w:asciiTheme="minorHAnsi" w:eastAsia="Arial Unicode MS" w:hAnsiTheme="minorHAnsi" w:cstheme="minorHAnsi"/>
          <w:bCs/>
          <w:color w:val="000000" w:themeColor="text1"/>
          <w:sz w:val="24"/>
          <w:szCs w:val="24"/>
          <w:u w:val="none"/>
          <w:lang w:val="pt-BR"/>
        </w:rPr>
        <w:t xml:space="preserve"> serão simples, ou seja, não conversíveis em ações de emissão da Emissora.</w:t>
      </w:r>
    </w:p>
    <w:p w14:paraId="637A49E3" w14:textId="77777777" w:rsidR="0034322C" w:rsidRPr="0098604E" w:rsidRDefault="0034322C" w:rsidP="0034322C">
      <w:pPr>
        <w:pStyle w:val="Level3"/>
        <w:widowControl w:val="0"/>
        <w:spacing w:after="0" w:line="340" w:lineRule="exact"/>
        <w:contextualSpacing/>
        <w:rPr>
          <w:rStyle w:val="DeltaViewInsertion"/>
          <w:rFonts w:asciiTheme="minorHAnsi" w:eastAsia="Arial Unicode MS" w:hAnsiTheme="minorHAnsi" w:cstheme="minorHAnsi"/>
          <w:bCs/>
          <w:color w:val="000000" w:themeColor="text1"/>
          <w:sz w:val="24"/>
          <w:szCs w:val="24"/>
          <w:u w:val="none"/>
          <w:lang w:val="pt-BR"/>
        </w:rPr>
      </w:pPr>
    </w:p>
    <w:p w14:paraId="657170CA" w14:textId="77777777" w:rsidR="0034322C" w:rsidRPr="0098604E" w:rsidRDefault="0034322C"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r w:rsidRPr="0098604E">
        <w:rPr>
          <w:rFonts w:asciiTheme="minorHAnsi" w:eastAsia="Arial Unicode MS" w:hAnsiTheme="minorHAnsi" w:cstheme="minorHAnsi"/>
          <w:b/>
          <w:bCs/>
          <w:sz w:val="24"/>
          <w:szCs w:val="24"/>
          <w:lang w:val="pt-BR"/>
        </w:rPr>
        <w:t>Espécie</w:t>
      </w:r>
      <w:r w:rsidRPr="0098604E">
        <w:rPr>
          <w:rStyle w:val="DeltaViewInsertion"/>
          <w:rFonts w:asciiTheme="minorHAnsi" w:hAnsiTheme="minorHAnsi" w:cstheme="minorHAnsi"/>
          <w:b/>
          <w:color w:val="000000" w:themeColor="text1"/>
          <w:sz w:val="24"/>
          <w:szCs w:val="24"/>
          <w:u w:val="none"/>
          <w:lang w:val="pt-BR"/>
        </w:rPr>
        <w:t xml:space="preserve">: </w:t>
      </w:r>
      <w:r w:rsidRPr="0098604E">
        <w:rPr>
          <w:rFonts w:asciiTheme="minorHAnsi" w:eastAsia="Arial Unicode MS" w:hAnsiTheme="minorHAnsi" w:cstheme="minorHAnsi"/>
          <w:color w:val="000000" w:themeColor="text1"/>
          <w:sz w:val="24"/>
          <w:szCs w:val="24"/>
          <w:lang w:val="pt-BR"/>
        </w:rPr>
        <w:t>As Debêntures serão da</w:t>
      </w:r>
      <w:r w:rsidRPr="0098604E">
        <w:rPr>
          <w:rStyle w:val="DeltaViewInsertion"/>
          <w:rFonts w:asciiTheme="minorHAnsi" w:hAnsiTheme="minorHAnsi" w:cstheme="minorHAnsi"/>
          <w:color w:val="000000" w:themeColor="text1"/>
          <w:sz w:val="24"/>
          <w:szCs w:val="24"/>
          <w:u w:val="none"/>
          <w:lang w:val="pt-BR"/>
        </w:rPr>
        <w:t xml:space="preserve"> espécie com garantia real</w:t>
      </w:r>
      <w:r w:rsidRPr="0098604E">
        <w:rPr>
          <w:rFonts w:asciiTheme="minorHAnsi" w:eastAsia="Arial Unicode MS" w:hAnsiTheme="minorHAnsi" w:cstheme="minorHAnsi"/>
          <w:color w:val="000000" w:themeColor="text1"/>
          <w:sz w:val="24"/>
          <w:szCs w:val="24"/>
          <w:lang w:val="pt-BR"/>
        </w:rPr>
        <w:t>, nos termos do artigo 58, caput, da Lei das Sociedades por Ações.</w:t>
      </w:r>
    </w:p>
    <w:p w14:paraId="4C00E1BB"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58E08F6F" w14:textId="1DE91BD5"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sz w:val="24"/>
          <w:szCs w:val="24"/>
          <w:lang w:val="pt-BR"/>
        </w:rPr>
      </w:pPr>
      <w:r w:rsidRPr="0098604E">
        <w:rPr>
          <w:rFonts w:asciiTheme="minorHAnsi" w:eastAsia="Arial Unicode MS" w:hAnsiTheme="minorHAnsi" w:cstheme="minorHAnsi"/>
          <w:b/>
          <w:bCs/>
          <w:sz w:val="24"/>
          <w:szCs w:val="24"/>
          <w:lang w:val="pt-BR"/>
        </w:rPr>
        <w:t>Prazo</w:t>
      </w:r>
      <w:r w:rsidRPr="0098604E">
        <w:rPr>
          <w:rStyle w:val="DeltaViewInsertion"/>
          <w:rFonts w:asciiTheme="minorHAnsi" w:eastAsia="Arial Unicode MS" w:hAnsiTheme="minorHAnsi" w:cstheme="minorHAnsi"/>
          <w:b/>
          <w:color w:val="000000" w:themeColor="text1"/>
          <w:sz w:val="24"/>
          <w:szCs w:val="24"/>
          <w:u w:val="none"/>
          <w:lang w:val="pt-BR"/>
        </w:rPr>
        <w:t xml:space="preserve"> e Data de Vencimento</w:t>
      </w:r>
      <w:r w:rsidRPr="0098604E">
        <w:rPr>
          <w:rStyle w:val="DeltaViewInsertion"/>
          <w:rFonts w:asciiTheme="minorHAnsi" w:eastAsia="Arial Unicode MS" w:hAnsiTheme="minorHAnsi" w:cstheme="minorHAnsi"/>
          <w:bCs/>
          <w:color w:val="000000" w:themeColor="text1"/>
          <w:sz w:val="24"/>
          <w:szCs w:val="24"/>
          <w:u w:val="none"/>
          <w:lang w:val="pt-BR"/>
        </w:rPr>
        <w:t>: Observado o disposto nesta Escritura de Emissão,</w:t>
      </w:r>
      <w:r w:rsidRPr="0098604E">
        <w:rPr>
          <w:rStyle w:val="DeltaViewInsertion"/>
          <w:rFonts w:asciiTheme="minorHAnsi" w:eastAsia="Arial Unicode MS" w:hAnsiTheme="minorHAnsi" w:cstheme="minorHAnsi"/>
          <w:b/>
          <w:color w:val="000000" w:themeColor="text1"/>
          <w:sz w:val="24"/>
          <w:szCs w:val="24"/>
          <w:u w:val="none"/>
          <w:lang w:val="pt-BR"/>
        </w:rPr>
        <w:t xml:space="preserve"> </w:t>
      </w:r>
      <w:r w:rsidRPr="0098604E">
        <w:rPr>
          <w:rStyle w:val="DeltaViewInsertion"/>
          <w:rFonts w:asciiTheme="minorHAnsi" w:eastAsia="Arial Unicode MS" w:hAnsiTheme="minorHAnsi" w:cstheme="minorHAnsi"/>
          <w:color w:val="000000" w:themeColor="text1"/>
          <w:sz w:val="24"/>
          <w:szCs w:val="24"/>
          <w:u w:val="none"/>
          <w:lang w:val="pt-BR"/>
        </w:rPr>
        <w:t xml:space="preserve">as Debêntures terão prazo de </w:t>
      </w:r>
      <w:r w:rsidRPr="00E07663">
        <w:rPr>
          <w:rStyle w:val="DeltaViewInsertion"/>
          <w:rFonts w:asciiTheme="minorHAnsi" w:eastAsia="Arial Unicode MS" w:hAnsiTheme="minorHAnsi" w:cstheme="minorHAnsi"/>
          <w:color w:val="000000" w:themeColor="text1"/>
          <w:sz w:val="24"/>
          <w:szCs w:val="24"/>
          <w:u w:val="none"/>
          <w:lang w:val="pt-BR"/>
        </w:rPr>
        <w:t xml:space="preserve">vencimento de </w:t>
      </w:r>
      <w:r w:rsidRPr="003D0BF0">
        <w:rPr>
          <w:rFonts w:asciiTheme="minorHAnsi" w:hAnsiTheme="minorHAnsi" w:cstheme="minorHAnsi"/>
          <w:color w:val="000000" w:themeColor="text1"/>
          <w:sz w:val="24"/>
          <w:szCs w:val="24"/>
          <w:lang w:val="pt-BR"/>
        </w:rPr>
        <w:t>5 (</w:t>
      </w:r>
      <w:r w:rsidR="00E07663" w:rsidRPr="003D0BF0">
        <w:rPr>
          <w:rFonts w:asciiTheme="minorHAnsi" w:hAnsiTheme="minorHAnsi" w:cstheme="minorHAnsi"/>
          <w:color w:val="000000" w:themeColor="text1"/>
          <w:sz w:val="24"/>
          <w:szCs w:val="24"/>
          <w:lang w:val="pt-BR"/>
        </w:rPr>
        <w:t>cinco</w:t>
      </w:r>
      <w:r w:rsidRPr="003D0BF0">
        <w:rPr>
          <w:rFonts w:asciiTheme="minorHAnsi" w:hAnsiTheme="minorHAnsi" w:cstheme="minorHAnsi"/>
          <w:color w:val="000000" w:themeColor="text1"/>
          <w:sz w:val="24"/>
          <w:szCs w:val="24"/>
          <w:lang w:val="pt-BR"/>
        </w:rPr>
        <w:t>)</w:t>
      </w:r>
      <w:r w:rsidRPr="003D0BF0">
        <w:rPr>
          <w:rFonts w:asciiTheme="minorHAnsi" w:hAnsiTheme="minorHAnsi" w:cstheme="minorHAnsi"/>
          <w:sz w:val="24"/>
          <w:szCs w:val="24"/>
          <w:lang w:val="pt-BR"/>
        </w:rPr>
        <w:t xml:space="preserve"> anos</w:t>
      </w:r>
      <w:r w:rsidRPr="00E07663">
        <w:rPr>
          <w:rStyle w:val="DeltaViewInsertion"/>
          <w:rFonts w:asciiTheme="minorHAnsi" w:eastAsia="Arial Unicode MS" w:hAnsiTheme="minorHAnsi" w:cstheme="minorHAnsi"/>
          <w:color w:val="000000" w:themeColor="text1"/>
          <w:sz w:val="24"/>
          <w:szCs w:val="24"/>
          <w:u w:val="none"/>
          <w:lang w:val="pt-BR"/>
        </w:rPr>
        <w:t>, contados</w:t>
      </w:r>
      <w:r w:rsidRPr="0098604E">
        <w:rPr>
          <w:rStyle w:val="DeltaViewInsertion"/>
          <w:rFonts w:asciiTheme="minorHAnsi" w:eastAsia="Arial Unicode MS" w:hAnsiTheme="minorHAnsi" w:cstheme="minorHAnsi"/>
          <w:color w:val="000000" w:themeColor="text1"/>
          <w:sz w:val="24"/>
          <w:szCs w:val="24"/>
          <w:u w:val="none"/>
          <w:lang w:val="pt-BR"/>
        </w:rPr>
        <w:t xml:space="preserve"> da Data de Emissão, vencendo-se, portanto, em </w:t>
      </w:r>
      <w:bookmarkStart w:id="226" w:name="_Hlk105565492"/>
      <w:r w:rsidRPr="0098604E">
        <w:rPr>
          <w:rStyle w:val="DeltaViewInsertion"/>
          <w:rFonts w:asciiTheme="minorHAnsi" w:eastAsia="Arial Unicode MS" w:hAnsiTheme="minorHAnsi" w:cstheme="minorHAnsi"/>
          <w:color w:val="000000" w:themeColor="text1"/>
          <w:sz w:val="24"/>
          <w:szCs w:val="24"/>
          <w:highlight w:val="lightGray"/>
          <w:u w:val="none"/>
          <w:lang w:val="pt-BR"/>
        </w:rPr>
        <w:t>[=]</w:t>
      </w:r>
      <w:bookmarkEnd w:id="226"/>
      <w:r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sz w:val="24"/>
          <w:szCs w:val="24"/>
          <w:lang w:val="pt-BR"/>
        </w:rPr>
        <w:t xml:space="preserve">de </w:t>
      </w:r>
      <w:r w:rsidRPr="0098604E">
        <w:rPr>
          <w:rFonts w:asciiTheme="minorHAnsi" w:hAnsiTheme="minorHAnsi" w:cstheme="minorHAnsi"/>
          <w:color w:val="000000" w:themeColor="text1"/>
          <w:sz w:val="24"/>
          <w:szCs w:val="24"/>
          <w:highlight w:val="lightGray"/>
          <w:lang w:val="pt-BR"/>
        </w:rPr>
        <w:t>[=]</w:t>
      </w:r>
      <w:r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sz w:val="24"/>
          <w:szCs w:val="24"/>
          <w:lang w:val="pt-BR"/>
        </w:rPr>
        <w:t xml:space="preserve">de </w:t>
      </w:r>
      <w:r w:rsidRPr="003D0BF0">
        <w:rPr>
          <w:rFonts w:asciiTheme="minorHAnsi" w:hAnsiTheme="minorHAnsi" w:cstheme="minorHAnsi"/>
          <w:color w:val="000000" w:themeColor="text1"/>
          <w:sz w:val="24"/>
          <w:szCs w:val="24"/>
          <w:lang w:val="pt-BR"/>
        </w:rPr>
        <w:t>20</w:t>
      </w:r>
      <w:r w:rsidR="00E07663" w:rsidRPr="003D0BF0">
        <w:rPr>
          <w:rFonts w:asciiTheme="minorHAnsi" w:hAnsiTheme="minorHAnsi" w:cstheme="minorHAnsi"/>
          <w:color w:val="000000" w:themeColor="text1"/>
          <w:sz w:val="24"/>
          <w:szCs w:val="24"/>
          <w:lang w:val="pt-BR"/>
        </w:rPr>
        <w:t>27</w:t>
      </w:r>
      <w:r w:rsidRPr="0098604E">
        <w:rPr>
          <w:rStyle w:val="DeltaViewInsertion"/>
          <w:rFonts w:asciiTheme="minorHAnsi" w:eastAsia="Arial Unicode MS" w:hAnsiTheme="minorHAnsi" w:cstheme="minorHAnsi"/>
          <w:color w:val="000000" w:themeColor="text1"/>
          <w:sz w:val="24"/>
          <w:szCs w:val="24"/>
          <w:u w:val="none"/>
          <w:lang w:val="pt-BR"/>
        </w:rPr>
        <w:t xml:space="preserve"> (“</w:t>
      </w:r>
      <w:r w:rsidRPr="0098604E">
        <w:rPr>
          <w:rStyle w:val="DeltaViewInsertion"/>
          <w:rFonts w:asciiTheme="minorHAnsi" w:eastAsia="Arial Unicode MS" w:hAnsiTheme="minorHAnsi" w:cstheme="minorHAnsi"/>
          <w:b/>
          <w:color w:val="000000" w:themeColor="text1"/>
          <w:sz w:val="24"/>
          <w:szCs w:val="24"/>
          <w:u w:val="none"/>
          <w:lang w:val="pt-BR"/>
        </w:rPr>
        <w:t>Data de Vencimento das Debêntures</w:t>
      </w:r>
      <w:r w:rsidRPr="0098604E">
        <w:rPr>
          <w:rStyle w:val="DeltaViewInsertion"/>
          <w:rFonts w:asciiTheme="minorHAnsi" w:eastAsia="Arial Unicode MS" w:hAnsiTheme="minorHAnsi" w:cstheme="minorHAnsi"/>
          <w:color w:val="000000" w:themeColor="text1"/>
          <w:sz w:val="24"/>
          <w:szCs w:val="24"/>
          <w:u w:val="none"/>
          <w:lang w:val="pt-BR"/>
        </w:rPr>
        <w:t>”).</w:t>
      </w:r>
      <w:r w:rsidRPr="0098604E">
        <w:rPr>
          <w:rFonts w:asciiTheme="minorHAnsi" w:eastAsia="Arial Unicode MS" w:hAnsiTheme="minorHAnsi" w:cstheme="minorHAnsi"/>
          <w:color w:val="000000" w:themeColor="text1"/>
          <w:sz w:val="24"/>
          <w:szCs w:val="24"/>
          <w:lang w:val="pt-BR"/>
        </w:rPr>
        <w:t xml:space="preserve"> </w:t>
      </w:r>
    </w:p>
    <w:p w14:paraId="39EB809F" w14:textId="77777777" w:rsidR="0034322C" w:rsidRPr="0098604E" w:rsidRDefault="0034322C" w:rsidP="0034322C">
      <w:pPr>
        <w:pStyle w:val="Level3"/>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1AB231CD"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bCs/>
          <w:sz w:val="24"/>
          <w:szCs w:val="24"/>
          <w:lang w:val="pt-BR"/>
        </w:rPr>
        <w:t>Valor</w:t>
      </w:r>
      <w:r w:rsidRPr="0098604E">
        <w:rPr>
          <w:rFonts w:asciiTheme="minorHAnsi" w:eastAsia="Arial Unicode MS" w:hAnsiTheme="minorHAnsi" w:cstheme="minorHAnsi"/>
          <w:b/>
          <w:color w:val="000000" w:themeColor="text1"/>
          <w:sz w:val="24"/>
          <w:szCs w:val="24"/>
          <w:lang w:val="pt-BR"/>
        </w:rPr>
        <w:t xml:space="preserve"> </w:t>
      </w:r>
      <w:r w:rsidRPr="0098604E">
        <w:rPr>
          <w:rFonts w:asciiTheme="minorHAnsi" w:eastAsia="Arial Unicode MS" w:hAnsiTheme="minorHAnsi" w:cstheme="minorHAnsi"/>
          <w:b/>
          <w:bCs/>
          <w:sz w:val="24"/>
          <w:szCs w:val="24"/>
          <w:lang w:val="pt-BR"/>
        </w:rPr>
        <w:t>Nominal</w:t>
      </w:r>
      <w:r w:rsidRPr="0098604E">
        <w:rPr>
          <w:rFonts w:asciiTheme="minorHAnsi" w:eastAsia="Arial Unicode MS" w:hAnsiTheme="minorHAnsi" w:cstheme="minorHAnsi"/>
          <w:b/>
          <w:color w:val="000000" w:themeColor="text1"/>
          <w:sz w:val="24"/>
          <w:szCs w:val="24"/>
          <w:lang w:val="pt-BR"/>
        </w:rPr>
        <w:t xml:space="preserve"> </w:t>
      </w:r>
      <w:r w:rsidRPr="0098604E">
        <w:rPr>
          <w:rFonts w:asciiTheme="minorHAnsi" w:eastAsia="Arial Unicode MS" w:hAnsiTheme="minorHAnsi" w:cstheme="minorHAnsi"/>
          <w:b/>
          <w:bCs/>
          <w:sz w:val="24"/>
          <w:szCs w:val="24"/>
          <w:lang w:val="pt-BR"/>
        </w:rPr>
        <w:t>Unitário</w:t>
      </w:r>
      <w:r w:rsidRPr="0098604E">
        <w:rPr>
          <w:rFonts w:asciiTheme="minorHAnsi" w:eastAsia="Arial Unicode MS" w:hAnsiTheme="minorHAnsi" w:cstheme="minorHAnsi"/>
          <w:b/>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O valor nominal unitário das Debêntures será de R$ 1.000,00 (mil reais), na Data de Emissão (“</w:t>
      </w:r>
      <w:r w:rsidRPr="0098604E">
        <w:rPr>
          <w:rFonts w:asciiTheme="minorHAnsi" w:eastAsia="Arial Unicode MS" w:hAnsiTheme="minorHAnsi" w:cstheme="minorHAnsi"/>
          <w:b/>
          <w:color w:val="000000" w:themeColor="text1"/>
          <w:sz w:val="24"/>
          <w:szCs w:val="24"/>
          <w:lang w:val="pt-BR"/>
        </w:rPr>
        <w:t>Valor Nominal Unitário</w:t>
      </w:r>
      <w:r w:rsidRPr="0098604E">
        <w:rPr>
          <w:rFonts w:asciiTheme="minorHAnsi" w:eastAsia="Arial Unicode MS" w:hAnsiTheme="minorHAnsi" w:cstheme="minorHAnsi"/>
          <w:color w:val="000000" w:themeColor="text1"/>
          <w:sz w:val="24"/>
          <w:szCs w:val="24"/>
          <w:lang w:val="pt-BR"/>
        </w:rPr>
        <w:t xml:space="preserve">”). </w:t>
      </w:r>
    </w:p>
    <w:p w14:paraId="412D3760"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EB236A9" w14:textId="17008689" w:rsidR="0034322C" w:rsidRPr="00856EC0"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iCs/>
          <w:color w:val="000000" w:themeColor="text1"/>
          <w:sz w:val="24"/>
          <w:szCs w:val="24"/>
          <w:lang w:val="pt-BR"/>
        </w:rPr>
      </w:pPr>
      <w:r w:rsidRPr="0098604E">
        <w:rPr>
          <w:rFonts w:asciiTheme="minorHAnsi" w:eastAsia="Arial Unicode MS" w:hAnsiTheme="minorHAnsi" w:cstheme="minorHAnsi"/>
          <w:b/>
          <w:bCs/>
          <w:sz w:val="24"/>
          <w:szCs w:val="24"/>
          <w:lang w:val="pt-BR"/>
        </w:rPr>
        <w:t>Quantidade</w:t>
      </w:r>
      <w:r w:rsidRPr="0098604E">
        <w:rPr>
          <w:rFonts w:asciiTheme="minorHAnsi" w:eastAsia="Arial Unicode MS" w:hAnsiTheme="minorHAnsi" w:cstheme="minorHAnsi"/>
          <w:b/>
          <w:color w:val="000000" w:themeColor="text1"/>
          <w:sz w:val="24"/>
          <w:szCs w:val="24"/>
          <w:lang w:val="pt-BR"/>
        </w:rPr>
        <w:t xml:space="preserve"> de </w:t>
      </w:r>
      <w:r w:rsidRPr="0098604E">
        <w:rPr>
          <w:rFonts w:asciiTheme="minorHAnsi" w:eastAsia="Arial Unicode MS" w:hAnsiTheme="minorHAnsi" w:cstheme="minorHAnsi"/>
          <w:b/>
          <w:bCs/>
          <w:sz w:val="24"/>
          <w:szCs w:val="24"/>
          <w:lang w:val="pt-BR"/>
        </w:rPr>
        <w:t>Debêntures</w:t>
      </w:r>
      <w:r w:rsidRPr="0098604E">
        <w:rPr>
          <w:rFonts w:asciiTheme="minorHAnsi" w:eastAsia="Arial Unicode MS" w:hAnsiTheme="minorHAnsi" w:cstheme="minorHAnsi"/>
          <w:b/>
          <w:color w:val="000000" w:themeColor="text1"/>
          <w:sz w:val="24"/>
          <w:szCs w:val="24"/>
          <w:lang w:val="pt-BR"/>
        </w:rPr>
        <w:t xml:space="preserve"> </w:t>
      </w:r>
      <w:r w:rsidRPr="0098604E">
        <w:rPr>
          <w:rFonts w:asciiTheme="minorHAnsi" w:eastAsia="Arial Unicode MS" w:hAnsiTheme="minorHAnsi" w:cstheme="minorHAnsi"/>
          <w:b/>
          <w:bCs/>
          <w:sz w:val="24"/>
          <w:szCs w:val="24"/>
          <w:lang w:val="pt-BR"/>
        </w:rPr>
        <w:t>Emitidas</w:t>
      </w:r>
      <w:r w:rsidRPr="0098604E">
        <w:rPr>
          <w:rFonts w:asciiTheme="minorHAnsi" w:eastAsia="Arial Unicode MS" w:hAnsiTheme="minorHAnsi" w:cstheme="minorHAnsi"/>
          <w:b/>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Serã</w:t>
      </w:r>
      <w:r w:rsidRPr="00472358">
        <w:rPr>
          <w:rFonts w:asciiTheme="minorHAnsi" w:eastAsia="Arial Unicode MS" w:hAnsiTheme="minorHAnsi" w:cstheme="minorHAnsi"/>
          <w:color w:val="000000" w:themeColor="text1"/>
          <w:sz w:val="24"/>
          <w:szCs w:val="24"/>
          <w:lang w:val="pt-BR"/>
        </w:rPr>
        <w:t xml:space="preserve">o </w:t>
      </w:r>
      <w:r w:rsidRPr="00472358">
        <w:rPr>
          <w:rFonts w:asciiTheme="minorHAnsi" w:eastAsia="Arial Unicode MS" w:hAnsiTheme="minorHAnsi" w:cstheme="minorHAnsi"/>
          <w:sz w:val="24"/>
          <w:szCs w:val="24"/>
          <w:lang w:val="pt-BR"/>
        </w:rPr>
        <w:t>emitidas</w:t>
      </w:r>
      <w:r w:rsidRPr="00472358">
        <w:rPr>
          <w:rFonts w:asciiTheme="minorHAnsi" w:eastAsia="Arial Unicode MS" w:hAnsiTheme="minorHAnsi" w:cstheme="minorHAnsi"/>
          <w:color w:val="000000" w:themeColor="text1"/>
          <w:sz w:val="24"/>
          <w:szCs w:val="24"/>
          <w:lang w:val="pt-BR"/>
        </w:rPr>
        <w:t xml:space="preserve"> </w:t>
      </w:r>
      <w:r w:rsidR="00472358" w:rsidRPr="00B52E11">
        <w:rPr>
          <w:rFonts w:asciiTheme="minorHAnsi" w:eastAsia="Arial Unicode MS" w:hAnsiTheme="minorHAnsi" w:cstheme="minorHAnsi"/>
          <w:color w:val="000000" w:themeColor="text1"/>
          <w:sz w:val="24"/>
          <w:szCs w:val="24"/>
          <w:lang w:val="pt-BR"/>
        </w:rPr>
        <w:t>450</w:t>
      </w:r>
      <w:r w:rsidRPr="00472358">
        <w:rPr>
          <w:rFonts w:asciiTheme="minorHAnsi" w:eastAsia="Arial Unicode MS" w:hAnsiTheme="minorHAnsi" w:cstheme="minorHAnsi"/>
          <w:color w:val="000000" w:themeColor="text1"/>
          <w:sz w:val="24"/>
          <w:szCs w:val="24"/>
          <w:lang w:val="pt-BR"/>
        </w:rPr>
        <w:t>.000 (</w:t>
      </w:r>
      <w:r w:rsidR="00472358" w:rsidRPr="00472358">
        <w:rPr>
          <w:rFonts w:asciiTheme="minorHAnsi" w:eastAsia="Arial Unicode MS" w:hAnsiTheme="minorHAnsi" w:cstheme="minorHAnsi"/>
          <w:color w:val="000000" w:themeColor="text1"/>
          <w:sz w:val="24"/>
          <w:szCs w:val="24"/>
          <w:lang w:val="pt-BR"/>
        </w:rPr>
        <w:t xml:space="preserve">quatrocentas e cinquenta </w:t>
      </w:r>
      <w:r w:rsidRPr="00472358">
        <w:rPr>
          <w:rFonts w:asciiTheme="minorHAnsi" w:eastAsia="Arial Unicode MS" w:hAnsiTheme="minorHAnsi" w:cstheme="minorHAnsi"/>
          <w:color w:val="000000" w:themeColor="text1"/>
          <w:sz w:val="24"/>
          <w:szCs w:val="24"/>
          <w:lang w:val="pt-BR"/>
        </w:rPr>
        <w:t>mil) Deb</w:t>
      </w:r>
      <w:r w:rsidRPr="0098604E">
        <w:rPr>
          <w:rFonts w:asciiTheme="minorHAnsi" w:eastAsia="Arial Unicode MS" w:hAnsiTheme="minorHAnsi" w:cstheme="minorHAnsi"/>
          <w:color w:val="000000" w:themeColor="text1"/>
          <w:sz w:val="24"/>
          <w:szCs w:val="24"/>
          <w:lang w:val="pt-BR"/>
        </w:rPr>
        <w:t>êntures.</w:t>
      </w:r>
      <w:r w:rsidR="00AF0B36">
        <w:rPr>
          <w:rFonts w:asciiTheme="minorHAnsi" w:eastAsia="Arial Unicode MS" w:hAnsiTheme="minorHAnsi" w:cstheme="minorHAnsi"/>
          <w:color w:val="000000" w:themeColor="text1"/>
          <w:sz w:val="24"/>
          <w:szCs w:val="24"/>
          <w:lang w:val="pt-BR"/>
        </w:rPr>
        <w:t xml:space="preserve"> </w:t>
      </w:r>
    </w:p>
    <w:p w14:paraId="15E7FAF7"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F939C16" w14:textId="77777777" w:rsidR="0034322C" w:rsidRPr="0098604E" w:rsidRDefault="0034322C"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r w:rsidRPr="0098604E">
        <w:rPr>
          <w:rFonts w:asciiTheme="minorHAnsi" w:eastAsia="Arial Unicode MS" w:hAnsiTheme="minorHAnsi" w:cstheme="minorHAnsi"/>
          <w:b/>
          <w:sz w:val="24"/>
          <w:szCs w:val="24"/>
          <w:lang w:val="pt-BR"/>
        </w:rPr>
        <w:t>Preço</w:t>
      </w:r>
      <w:r w:rsidRPr="0098604E">
        <w:rPr>
          <w:rStyle w:val="DeltaViewInsertion"/>
          <w:rFonts w:asciiTheme="minorHAnsi" w:eastAsia="Arial Unicode MS" w:hAnsiTheme="minorHAnsi" w:cstheme="minorHAnsi"/>
          <w:b/>
          <w:color w:val="000000" w:themeColor="text1"/>
          <w:sz w:val="24"/>
          <w:szCs w:val="24"/>
          <w:u w:val="none"/>
          <w:lang w:val="pt-BR"/>
        </w:rPr>
        <w:t xml:space="preserve"> de Subscrição e Forma de Integralização: </w:t>
      </w:r>
    </w:p>
    <w:p w14:paraId="5CD7E756" w14:textId="77777777" w:rsidR="0034322C" w:rsidRPr="0098604E" w:rsidRDefault="0034322C" w:rsidP="0034322C">
      <w:pPr>
        <w:pStyle w:val="Level3"/>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61D2A515" w14:textId="63174D44" w:rsidR="0034322C" w:rsidRPr="0098604E" w:rsidRDefault="0034322C"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hAnsiTheme="minorHAnsi" w:cstheme="minorHAnsi"/>
          <w:sz w:val="24"/>
          <w:szCs w:val="24"/>
          <w:lang w:val="pt-BR"/>
        </w:rPr>
        <w:t xml:space="preserve">As Debêntures serão subscritas e integralizadas à vista, em moeda corrente nacional, no ato da subscrição, pelo seu Valor Nominal Unitário, de acordo com as normas de liquidação aplicáveis à B3 </w:t>
      </w:r>
      <w:r w:rsidRPr="0098604E">
        <w:rPr>
          <w:rFonts w:asciiTheme="minorHAnsi" w:hAnsiTheme="minorHAnsi" w:cstheme="minorHAnsi"/>
          <w:color w:val="000000"/>
          <w:sz w:val="24"/>
          <w:szCs w:val="24"/>
          <w:lang w:val="pt-BR"/>
        </w:rPr>
        <w:t>(“</w:t>
      </w:r>
      <w:r w:rsidRPr="0098604E">
        <w:rPr>
          <w:rFonts w:asciiTheme="minorHAnsi" w:hAnsiTheme="minorHAnsi" w:cstheme="minorHAnsi"/>
          <w:b/>
          <w:bCs/>
          <w:color w:val="000000"/>
          <w:sz w:val="24"/>
          <w:szCs w:val="24"/>
          <w:lang w:val="pt-BR"/>
        </w:rPr>
        <w:t>Primeira Data de Integralização</w:t>
      </w:r>
      <w:r w:rsidRPr="0098604E">
        <w:rPr>
          <w:rFonts w:asciiTheme="minorHAnsi" w:hAnsiTheme="minorHAnsi" w:cstheme="minorHAnsi"/>
          <w:color w:val="000000"/>
          <w:sz w:val="24"/>
          <w:szCs w:val="24"/>
          <w:lang w:val="pt-BR"/>
        </w:rPr>
        <w:t>”)</w:t>
      </w:r>
      <w:r w:rsidRPr="0098604E">
        <w:rPr>
          <w:rFonts w:asciiTheme="minorHAnsi" w:hAnsiTheme="minorHAnsi" w:cstheme="minorHAnsi"/>
          <w:sz w:val="24"/>
          <w:szCs w:val="24"/>
          <w:lang w:val="pt-BR"/>
        </w:rPr>
        <w:t>. Caso qualquer Debênture venha ser integralizada em data diversa e posterior à Primeira Data de Integralização, a integralização deverá considerar o seu Valor Nominal Unitário</w:t>
      </w:r>
      <w:r w:rsidR="0067111C">
        <w:rPr>
          <w:rFonts w:asciiTheme="minorHAnsi" w:hAnsiTheme="minorHAnsi" w:cstheme="minorHAnsi"/>
          <w:sz w:val="24"/>
          <w:szCs w:val="24"/>
          <w:lang w:val="pt-BR"/>
        </w:rPr>
        <w:t>,</w:t>
      </w:r>
      <w:r w:rsidRPr="0098604E">
        <w:rPr>
          <w:rFonts w:asciiTheme="minorHAnsi" w:hAnsiTheme="minorHAnsi" w:cstheme="minorHAnsi"/>
          <w:sz w:val="24"/>
          <w:szCs w:val="24"/>
          <w:lang w:val="pt-BR"/>
        </w:rPr>
        <w:t xml:space="preserve"> acrescido da Remuneração, </w:t>
      </w:r>
      <w:r w:rsidR="0067111C" w:rsidRPr="0098604E">
        <w:rPr>
          <w:rFonts w:asciiTheme="minorHAnsi" w:hAnsiTheme="minorHAnsi" w:cstheme="minorHAnsi"/>
          <w:sz w:val="24"/>
          <w:szCs w:val="24"/>
          <w:lang w:val="pt-BR"/>
        </w:rPr>
        <w:t>calculad</w:t>
      </w:r>
      <w:r w:rsidR="006B0BE7">
        <w:rPr>
          <w:rFonts w:asciiTheme="minorHAnsi" w:hAnsiTheme="minorHAnsi" w:cstheme="minorHAnsi"/>
          <w:sz w:val="24"/>
          <w:szCs w:val="24"/>
          <w:lang w:val="pt-BR"/>
        </w:rPr>
        <w:t>a</w:t>
      </w:r>
      <w:r w:rsidR="0067111C" w:rsidRPr="0098604E">
        <w:rPr>
          <w:rFonts w:asciiTheme="minorHAnsi" w:hAnsiTheme="minorHAnsi" w:cstheme="minorHAnsi"/>
          <w:sz w:val="24"/>
          <w:szCs w:val="24"/>
          <w:lang w:val="pt-BR"/>
        </w:rPr>
        <w:t xml:space="preserve"> </w:t>
      </w:r>
      <w:r w:rsidRPr="0098604E">
        <w:rPr>
          <w:rFonts w:asciiTheme="minorHAnsi" w:hAnsiTheme="minorHAnsi" w:cstheme="minorHAnsi"/>
          <w:i/>
          <w:iCs/>
          <w:sz w:val="24"/>
          <w:szCs w:val="24"/>
          <w:lang w:val="pt-BR"/>
        </w:rPr>
        <w:t xml:space="preserve">pro </w:t>
      </w:r>
      <w:r w:rsidRPr="0098604E">
        <w:rPr>
          <w:rFonts w:asciiTheme="minorHAnsi" w:hAnsiTheme="minorHAnsi" w:cstheme="minorHAnsi"/>
          <w:i/>
          <w:iCs/>
          <w:sz w:val="24"/>
          <w:szCs w:val="24"/>
          <w:lang w:val="pt-BR"/>
        </w:rPr>
        <w:lastRenderedPageBreak/>
        <w:t>rata temporis</w:t>
      </w:r>
      <w:r w:rsidRPr="0098604E">
        <w:rPr>
          <w:rFonts w:asciiTheme="minorHAnsi" w:hAnsiTheme="minorHAnsi" w:cstheme="minorHAnsi"/>
          <w:sz w:val="24"/>
          <w:szCs w:val="24"/>
          <w:lang w:val="pt-BR"/>
        </w:rPr>
        <w:t xml:space="preserve"> desde a data de início da rentabilidade até a data de sua efetiva integralização.</w:t>
      </w:r>
    </w:p>
    <w:p w14:paraId="69140479"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FFC7ABC" w14:textId="32FE126E" w:rsidR="0034322C" w:rsidRPr="0098604E" w:rsidRDefault="0034322C"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As Debêntures poderão ser subscritas com ágio ou deságio, </w:t>
      </w:r>
      <w:r w:rsidR="00BE1735">
        <w:rPr>
          <w:rFonts w:asciiTheme="minorHAnsi" w:hAnsiTheme="minorHAnsi" w:cstheme="minorHAnsi"/>
          <w:sz w:val="24"/>
          <w:szCs w:val="24"/>
          <w:lang w:val="pt-BR"/>
        </w:rPr>
        <w:t>na data de sua integralização, por decisão, em conjunto, da Emissora e do Coordenador Líder, desde que aplicado a todas as</w:t>
      </w:r>
      <w:r w:rsidRPr="0098604E">
        <w:rPr>
          <w:rFonts w:asciiTheme="minorHAnsi" w:hAnsiTheme="minorHAnsi" w:cstheme="minorHAnsi"/>
          <w:sz w:val="24"/>
          <w:szCs w:val="24"/>
          <w:lang w:val="pt-BR"/>
        </w:rPr>
        <w:t xml:space="preserve"> Debêntures</w:t>
      </w:r>
      <w:r w:rsidR="00BE1735">
        <w:rPr>
          <w:rFonts w:asciiTheme="minorHAnsi" w:hAnsiTheme="minorHAnsi" w:cstheme="minorHAnsi"/>
          <w:sz w:val="24"/>
          <w:szCs w:val="24"/>
          <w:lang w:val="pt-BR"/>
        </w:rPr>
        <w:t xml:space="preserve"> integralizadas em uma mesma data</w:t>
      </w:r>
      <w:r w:rsidRPr="0098604E">
        <w:rPr>
          <w:rFonts w:asciiTheme="minorHAnsi" w:hAnsiTheme="minorHAnsi" w:cstheme="minorHAnsi"/>
          <w:sz w:val="24"/>
          <w:szCs w:val="24"/>
          <w:lang w:val="pt-BR"/>
        </w:rPr>
        <w:t>.</w:t>
      </w:r>
    </w:p>
    <w:p w14:paraId="53FD63E6"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AEE5415"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sz w:val="24"/>
          <w:szCs w:val="24"/>
          <w:lang w:val="pt-BR"/>
        </w:rPr>
        <w:t>Atualização</w:t>
      </w:r>
      <w:r w:rsidRPr="0098604E">
        <w:rPr>
          <w:rFonts w:asciiTheme="minorHAnsi" w:eastAsia="Arial Unicode MS" w:hAnsiTheme="minorHAnsi" w:cstheme="minorHAnsi"/>
          <w:b/>
          <w:color w:val="000000" w:themeColor="text1"/>
          <w:sz w:val="24"/>
          <w:szCs w:val="24"/>
          <w:lang w:val="pt-BR"/>
        </w:rPr>
        <w:t xml:space="preserve"> </w:t>
      </w:r>
      <w:proofErr w:type="spellStart"/>
      <w:r w:rsidRPr="0098604E">
        <w:rPr>
          <w:rFonts w:asciiTheme="minorHAnsi" w:eastAsia="Arial Unicode MS" w:hAnsiTheme="minorHAnsi" w:cstheme="minorHAnsi"/>
          <w:b/>
          <w:sz w:val="24"/>
          <w:szCs w:val="24"/>
        </w:rPr>
        <w:t>Monetária</w:t>
      </w:r>
      <w:proofErr w:type="spellEnd"/>
    </w:p>
    <w:p w14:paraId="641C8830" w14:textId="77777777" w:rsidR="0034322C" w:rsidRPr="0098604E" w:rsidRDefault="0034322C" w:rsidP="0034322C">
      <w:pPr>
        <w:pStyle w:val="Level2"/>
        <w:widowControl w:val="0"/>
        <w:spacing w:after="0" w:line="340" w:lineRule="exact"/>
        <w:contextualSpacing/>
        <w:rPr>
          <w:rFonts w:asciiTheme="minorHAnsi" w:hAnsiTheme="minorHAnsi" w:cstheme="minorHAnsi"/>
          <w:sz w:val="24"/>
          <w:szCs w:val="24"/>
          <w:lang w:val="pt-BR"/>
        </w:rPr>
      </w:pPr>
    </w:p>
    <w:p w14:paraId="777D571D" w14:textId="0C43DF9F" w:rsidR="00B973DB" w:rsidRDefault="00151B20" w:rsidP="007753F7">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7753F7">
        <w:rPr>
          <w:rFonts w:asciiTheme="minorHAnsi" w:hAnsiTheme="minorHAnsi" w:cstheme="minorHAnsi"/>
          <w:sz w:val="24"/>
          <w:szCs w:val="24"/>
          <w:lang w:val="pt-BR"/>
        </w:rPr>
        <w:t>O Valor Nominal Unitário das Debêntures não será atualizado monetariamente.</w:t>
      </w:r>
      <w:r w:rsidR="00B973DB" w:rsidRPr="007753F7" w:rsidDel="00033C44">
        <w:rPr>
          <w:rFonts w:asciiTheme="minorHAnsi" w:hAnsiTheme="minorHAnsi" w:cstheme="minorHAnsi"/>
          <w:sz w:val="24"/>
          <w:szCs w:val="24"/>
          <w:lang w:val="pt-BR"/>
        </w:rPr>
        <w:t xml:space="preserve"> </w:t>
      </w:r>
    </w:p>
    <w:p w14:paraId="13A647D1" w14:textId="77777777" w:rsidR="00BE1735" w:rsidRPr="0098604E" w:rsidRDefault="00BE1735" w:rsidP="0034322C">
      <w:pPr>
        <w:pStyle w:val="Level3"/>
        <w:widowControl w:val="0"/>
        <w:spacing w:after="0" w:line="340" w:lineRule="exact"/>
        <w:contextualSpacing/>
        <w:rPr>
          <w:rFonts w:asciiTheme="minorHAnsi" w:hAnsiTheme="minorHAnsi" w:cstheme="minorHAnsi"/>
          <w:sz w:val="24"/>
          <w:szCs w:val="24"/>
          <w:lang w:val="pt-BR"/>
        </w:rPr>
      </w:pPr>
    </w:p>
    <w:p w14:paraId="029E4CE1"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sz w:val="24"/>
          <w:szCs w:val="24"/>
        </w:rPr>
      </w:pPr>
      <w:bookmarkStart w:id="227" w:name="_Ref102353257"/>
      <w:bookmarkStart w:id="228" w:name="_Hlk81277007"/>
      <w:r w:rsidRPr="0098604E">
        <w:rPr>
          <w:rFonts w:asciiTheme="minorHAnsi" w:eastAsia="Arial Unicode MS" w:hAnsiTheme="minorHAnsi" w:cstheme="minorHAnsi"/>
          <w:b/>
          <w:sz w:val="24"/>
          <w:szCs w:val="24"/>
          <w:lang w:val="pt-BR"/>
        </w:rPr>
        <w:t>Remuneração</w:t>
      </w:r>
      <w:bookmarkEnd w:id="227"/>
    </w:p>
    <w:p w14:paraId="0DF809EA" w14:textId="77777777" w:rsidR="0034322C" w:rsidRDefault="0034322C" w:rsidP="0034322C">
      <w:pPr>
        <w:pStyle w:val="Level3"/>
        <w:widowControl w:val="0"/>
        <w:spacing w:after="0" w:line="340" w:lineRule="exact"/>
        <w:contextualSpacing/>
        <w:rPr>
          <w:rStyle w:val="DeltaViewInsertion"/>
          <w:rFonts w:asciiTheme="minorHAnsi" w:eastAsia="Arial Unicode MS" w:hAnsiTheme="minorHAnsi" w:cstheme="minorHAnsi"/>
          <w:b/>
          <w:color w:val="000000" w:themeColor="text1"/>
          <w:sz w:val="24"/>
          <w:szCs w:val="24"/>
          <w:u w:val="none"/>
          <w:lang w:val="pt-BR"/>
        </w:rPr>
      </w:pPr>
    </w:p>
    <w:p w14:paraId="571D1CE6" w14:textId="76F4D4A7" w:rsidR="00FE63BA" w:rsidRDefault="005E6833"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229" w:name="_Ref112766085"/>
      <w:r w:rsidRPr="003D0BF0">
        <w:rPr>
          <w:rFonts w:asciiTheme="minorHAnsi" w:hAnsiTheme="minorHAnsi" w:cstheme="minorHAnsi"/>
          <w:sz w:val="24"/>
          <w:szCs w:val="24"/>
          <w:lang w:val="pt-BR"/>
        </w:rPr>
        <w:t xml:space="preserve">Sobre o Valor Nominal Unitário </w:t>
      </w:r>
      <w:r w:rsidR="00B70220">
        <w:rPr>
          <w:rFonts w:asciiTheme="minorHAnsi" w:hAnsiTheme="minorHAnsi" w:cstheme="minorHAnsi"/>
          <w:sz w:val="24"/>
          <w:szCs w:val="24"/>
          <w:lang w:val="pt-BR"/>
        </w:rPr>
        <w:t xml:space="preserve">ou saldo do Valor Nominal Unitário </w:t>
      </w:r>
      <w:r w:rsidRPr="003D0BF0">
        <w:rPr>
          <w:rFonts w:asciiTheme="minorHAnsi" w:hAnsiTheme="minorHAnsi" w:cstheme="minorHAnsi"/>
          <w:sz w:val="24"/>
          <w:szCs w:val="24"/>
          <w:lang w:val="pt-BR"/>
        </w:rPr>
        <w:t xml:space="preserve">das Debêntures incidirão juros correspondentes à variação acumulada de 100% (cem por cento) da taxa média diária de juros dos DI </w:t>
      </w:r>
      <w:bookmarkStart w:id="230" w:name="_DV_M101"/>
      <w:bookmarkEnd w:id="230"/>
      <w:r w:rsidR="00CD4F85">
        <w:rPr>
          <w:rFonts w:asciiTheme="minorHAnsi" w:hAnsiTheme="minorHAnsi" w:cstheme="minorHAnsi"/>
          <w:sz w:val="24"/>
          <w:szCs w:val="24"/>
          <w:lang w:val="pt-BR"/>
        </w:rPr>
        <w:t>–</w:t>
      </w:r>
      <w:r w:rsidRPr="003D0BF0">
        <w:rPr>
          <w:rFonts w:asciiTheme="minorHAnsi" w:hAnsiTheme="minorHAnsi" w:cstheme="minorHAnsi"/>
          <w:sz w:val="24"/>
          <w:szCs w:val="24"/>
          <w:lang w:val="pt-BR"/>
        </w:rPr>
        <w:t xml:space="preserve"> Depósitos Interfinanceiros </w:t>
      </w:r>
      <w:bookmarkStart w:id="231" w:name="_DV_M102"/>
      <w:bookmarkEnd w:id="231"/>
      <w:r w:rsidRPr="003D0BF0">
        <w:rPr>
          <w:rFonts w:asciiTheme="minorHAnsi" w:hAnsiTheme="minorHAnsi" w:cstheme="minorHAnsi"/>
          <w:sz w:val="24"/>
          <w:szCs w:val="24"/>
          <w:lang w:val="pt-BR"/>
        </w:rPr>
        <w:t>de um dia, “</w:t>
      </w:r>
      <w:r w:rsidRPr="003D0BF0">
        <w:rPr>
          <w:rFonts w:asciiTheme="minorHAnsi" w:hAnsiTheme="minorHAnsi" w:cstheme="minorHAnsi"/>
          <w:i/>
          <w:sz w:val="24"/>
          <w:szCs w:val="24"/>
          <w:lang w:val="pt-BR"/>
        </w:rPr>
        <w:t>over extra</w:t>
      </w:r>
      <w:bookmarkStart w:id="232" w:name="_DV_C101"/>
      <w:r w:rsidRPr="003D0BF0">
        <w:rPr>
          <w:rFonts w:asciiTheme="minorHAnsi" w:hAnsiTheme="minorHAnsi" w:cstheme="minorHAnsi"/>
          <w:i/>
          <w:sz w:val="24"/>
          <w:szCs w:val="24"/>
          <w:lang w:val="pt-BR"/>
        </w:rPr>
        <w:t xml:space="preserve"> grupo</w:t>
      </w:r>
      <w:r w:rsidRPr="003D0BF0">
        <w:rPr>
          <w:rFonts w:asciiTheme="minorHAnsi" w:hAnsiTheme="minorHAnsi" w:cstheme="minorHAnsi"/>
          <w:sz w:val="24"/>
          <w:szCs w:val="24"/>
          <w:lang w:val="pt-BR"/>
        </w:rPr>
        <w:t>”, expressas na forma percentual ao ano, base 252 (duzentos e cinquenta e dois) Dias Úteis, calculadas e divulgadas pela B3 S.A. – Brasil, Bolsa, Balcão no informativo diário disponível em sua página na rede mundial de computadores (http://www.b3.com.br) (</w:t>
      </w:r>
      <w:bookmarkEnd w:id="232"/>
      <w:r w:rsidRPr="003D0BF0">
        <w:rPr>
          <w:rFonts w:asciiTheme="minorHAnsi" w:hAnsiTheme="minorHAnsi" w:cstheme="minorHAnsi"/>
          <w:sz w:val="24"/>
          <w:szCs w:val="24"/>
          <w:lang w:val="pt-BR"/>
        </w:rPr>
        <w:t>“</w:t>
      </w:r>
      <w:r w:rsidRPr="00BF71E6">
        <w:rPr>
          <w:rFonts w:asciiTheme="minorHAnsi" w:hAnsiTheme="minorHAnsi" w:cstheme="minorHAnsi"/>
          <w:b/>
          <w:bCs/>
          <w:sz w:val="24"/>
          <w:szCs w:val="24"/>
          <w:lang w:val="pt-BR"/>
        </w:rPr>
        <w:t>Taxa DI</w:t>
      </w:r>
      <w:r w:rsidRPr="003D0BF0">
        <w:rPr>
          <w:rFonts w:asciiTheme="minorHAnsi" w:hAnsiTheme="minorHAnsi" w:cstheme="minorHAnsi"/>
          <w:sz w:val="24"/>
          <w:szCs w:val="24"/>
          <w:lang w:val="pt-BR"/>
        </w:rPr>
        <w:t>”), acrescida de uma sobretaxa ou percentual (</w:t>
      </w:r>
      <w:r w:rsidRPr="003D0BF0">
        <w:rPr>
          <w:rFonts w:asciiTheme="minorHAnsi" w:hAnsiTheme="minorHAnsi" w:cstheme="minorHAnsi"/>
          <w:i/>
          <w:sz w:val="24"/>
          <w:szCs w:val="24"/>
          <w:lang w:val="pt-BR"/>
        </w:rPr>
        <w:t>spread</w:t>
      </w:r>
      <w:r w:rsidRPr="003D0BF0">
        <w:rPr>
          <w:rFonts w:asciiTheme="minorHAnsi" w:hAnsiTheme="minorHAnsi" w:cstheme="minorHAnsi"/>
          <w:sz w:val="24"/>
          <w:szCs w:val="24"/>
          <w:lang w:val="pt-BR"/>
        </w:rPr>
        <w:t xml:space="preserve">) </w:t>
      </w:r>
      <w:r w:rsidR="00F75DA6">
        <w:rPr>
          <w:rFonts w:asciiTheme="minorHAnsi" w:hAnsiTheme="minorHAnsi" w:cstheme="minorHAnsi"/>
          <w:sz w:val="24"/>
          <w:szCs w:val="24"/>
          <w:lang w:val="pt-BR"/>
        </w:rPr>
        <w:t>conforme a tabela abaixo</w:t>
      </w:r>
      <w:r w:rsidR="00F75DA6" w:rsidRPr="003D0BF0">
        <w:rPr>
          <w:rFonts w:asciiTheme="minorHAnsi" w:hAnsiTheme="minorHAnsi" w:cstheme="minorHAnsi"/>
          <w:sz w:val="24"/>
          <w:szCs w:val="24"/>
          <w:lang w:val="pt-BR"/>
        </w:rPr>
        <w:t xml:space="preserve"> </w:t>
      </w:r>
      <w:r w:rsidR="00F75DA6" w:rsidRPr="003D0BF0">
        <w:rPr>
          <w:rFonts w:asciiTheme="minorHAnsi" w:hAnsiTheme="minorHAnsi" w:cstheme="minorHAnsi"/>
          <w:bCs/>
          <w:sz w:val="24"/>
          <w:szCs w:val="24"/>
          <w:lang w:val="pt-BR"/>
        </w:rPr>
        <w:t>(“</w:t>
      </w:r>
      <w:r w:rsidR="00F75DA6" w:rsidRPr="00BF71E6">
        <w:rPr>
          <w:rFonts w:asciiTheme="minorHAnsi" w:hAnsiTheme="minorHAnsi" w:cstheme="minorHAnsi"/>
          <w:b/>
          <w:sz w:val="24"/>
          <w:szCs w:val="24"/>
          <w:lang w:val="pt-BR"/>
        </w:rPr>
        <w:t>Remuneração</w:t>
      </w:r>
      <w:r w:rsidR="00F75DA6" w:rsidRPr="003D0BF0">
        <w:rPr>
          <w:rFonts w:asciiTheme="minorHAnsi" w:hAnsiTheme="minorHAnsi" w:cstheme="minorHAnsi"/>
          <w:bCs/>
          <w:sz w:val="24"/>
          <w:szCs w:val="24"/>
          <w:lang w:val="pt-BR"/>
        </w:rPr>
        <w:t>” e “</w:t>
      </w:r>
      <w:r w:rsidR="00F75DA6" w:rsidRPr="00BF71E6">
        <w:rPr>
          <w:rFonts w:asciiTheme="minorHAnsi" w:hAnsiTheme="minorHAnsi" w:cstheme="minorHAnsi"/>
          <w:b/>
          <w:sz w:val="24"/>
          <w:szCs w:val="24"/>
          <w:lang w:val="pt-BR"/>
        </w:rPr>
        <w:t>Juros Remuneratórios</w:t>
      </w:r>
      <w:r w:rsidR="00F75DA6" w:rsidRPr="003D0BF0">
        <w:rPr>
          <w:rFonts w:asciiTheme="minorHAnsi" w:hAnsiTheme="minorHAnsi" w:cstheme="minorHAnsi"/>
          <w:bCs/>
          <w:sz w:val="24"/>
          <w:szCs w:val="24"/>
          <w:lang w:val="pt-BR"/>
        </w:rPr>
        <w:t>”, respectivamente)</w:t>
      </w:r>
      <w:r w:rsidR="00F75DA6">
        <w:rPr>
          <w:rFonts w:asciiTheme="minorHAnsi" w:hAnsiTheme="minorHAnsi" w:cstheme="minorHAnsi"/>
          <w:sz w:val="24"/>
          <w:szCs w:val="24"/>
          <w:lang w:val="pt-BR"/>
        </w:rPr>
        <w:t>:</w:t>
      </w:r>
      <w:r w:rsidR="00750116">
        <w:rPr>
          <w:rFonts w:asciiTheme="minorHAnsi" w:hAnsiTheme="minorHAnsi" w:cstheme="minorHAnsi"/>
          <w:sz w:val="24"/>
          <w:szCs w:val="24"/>
          <w:lang w:val="pt-BR"/>
        </w:rPr>
        <w:t xml:space="preserve"> </w:t>
      </w:r>
      <w:bookmarkEnd w:id="229"/>
    </w:p>
    <w:p w14:paraId="0EFA5F5C" w14:textId="12E80FB9" w:rsidR="00750116" w:rsidRDefault="00750116" w:rsidP="00856EC0">
      <w:pPr>
        <w:pStyle w:val="Level3"/>
        <w:widowControl w:val="0"/>
        <w:spacing w:after="0" w:line="340" w:lineRule="exact"/>
        <w:contextualSpacing/>
        <w:rPr>
          <w:rFonts w:asciiTheme="minorHAnsi" w:hAnsiTheme="minorHAnsi" w:cstheme="minorHAnsi"/>
          <w:sz w:val="24"/>
          <w:szCs w:val="24"/>
          <w:lang w:val="pt-BR"/>
        </w:rPr>
      </w:pPr>
      <w:bookmarkStart w:id="233" w:name="_Ref112766265"/>
    </w:p>
    <w:tbl>
      <w:tblPr>
        <w:tblStyle w:val="Tabelacomgrade"/>
        <w:tblW w:w="5003" w:type="pct"/>
        <w:tblLook w:val="04A0" w:firstRow="1" w:lastRow="0" w:firstColumn="1" w:lastColumn="0" w:noHBand="0" w:noVBand="1"/>
      </w:tblPr>
      <w:tblGrid>
        <w:gridCol w:w="6516"/>
        <w:gridCol w:w="2551"/>
      </w:tblGrid>
      <w:tr w:rsidR="00F75DA6" w:rsidRPr="00DE5777" w14:paraId="4F4321D8" w14:textId="77777777" w:rsidTr="00D46192">
        <w:tc>
          <w:tcPr>
            <w:tcW w:w="3593" w:type="pct"/>
          </w:tcPr>
          <w:p w14:paraId="52738F63" w14:textId="4146B40A" w:rsidR="00F75DA6" w:rsidRPr="00C059EC" w:rsidRDefault="00F75DA6" w:rsidP="00D46192">
            <w:pPr>
              <w:pStyle w:val="Level3"/>
              <w:widowControl w:val="0"/>
              <w:spacing w:after="0" w:line="340" w:lineRule="exact"/>
              <w:contextualSpacing/>
              <w:jc w:val="center"/>
              <w:rPr>
                <w:rFonts w:asciiTheme="minorHAnsi" w:hAnsiTheme="minorHAnsi" w:cstheme="minorHAnsi"/>
                <w:b/>
                <w:bCs/>
                <w:sz w:val="24"/>
                <w:szCs w:val="24"/>
                <w:lang w:val="pt-BR"/>
              </w:rPr>
            </w:pPr>
            <w:r w:rsidRPr="00C059EC">
              <w:rPr>
                <w:rFonts w:asciiTheme="minorHAnsi" w:hAnsiTheme="minorHAnsi" w:cstheme="minorHAnsi"/>
                <w:b/>
                <w:bCs/>
                <w:sz w:val="24"/>
                <w:szCs w:val="24"/>
                <w:lang w:val="pt-BR"/>
              </w:rPr>
              <w:t>Período</w:t>
            </w:r>
          </w:p>
        </w:tc>
        <w:tc>
          <w:tcPr>
            <w:tcW w:w="1407" w:type="pct"/>
          </w:tcPr>
          <w:p w14:paraId="3650A7D3" w14:textId="77777777" w:rsidR="00F75DA6" w:rsidRPr="00C059EC" w:rsidRDefault="00F75DA6" w:rsidP="00D46192">
            <w:pPr>
              <w:pStyle w:val="Level3"/>
              <w:widowControl w:val="0"/>
              <w:spacing w:after="0" w:line="340" w:lineRule="exact"/>
              <w:contextualSpacing/>
              <w:jc w:val="center"/>
              <w:rPr>
                <w:rFonts w:asciiTheme="minorHAnsi" w:hAnsiTheme="minorHAnsi" w:cstheme="minorHAnsi"/>
                <w:b/>
                <w:bCs/>
                <w:sz w:val="24"/>
                <w:szCs w:val="24"/>
                <w:lang w:val="pt-BR"/>
              </w:rPr>
            </w:pPr>
            <w:r w:rsidRPr="00C059EC">
              <w:rPr>
                <w:rFonts w:asciiTheme="minorHAnsi" w:hAnsiTheme="minorHAnsi" w:cstheme="minorHAnsi"/>
                <w:b/>
                <w:bCs/>
                <w:sz w:val="24"/>
                <w:szCs w:val="24"/>
                <w:lang w:val="pt-BR"/>
              </w:rPr>
              <w:t>Juros Remuneratórios</w:t>
            </w:r>
          </w:p>
        </w:tc>
      </w:tr>
      <w:tr w:rsidR="00F75DA6" w:rsidRPr="00DE5777" w14:paraId="3682789A" w14:textId="77777777" w:rsidTr="00D46192">
        <w:tc>
          <w:tcPr>
            <w:tcW w:w="3593" w:type="pct"/>
          </w:tcPr>
          <w:p w14:paraId="5D762D4A" w14:textId="385477E9"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Da Data de Início da Rentabilidade (exclusive)</w:t>
            </w:r>
            <w:r w:rsidRPr="00750116">
              <w:rPr>
                <w:rFonts w:asciiTheme="minorHAnsi" w:hAnsiTheme="minorHAnsi" w:cstheme="minorHAnsi"/>
                <w:sz w:val="24"/>
                <w:szCs w:val="24"/>
                <w:lang w:val="pt-BR"/>
              </w:rPr>
              <w:br/>
              <w:t xml:space="preserve">até </w:t>
            </w:r>
            <w:r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2023 (inclusive)</w:t>
            </w:r>
          </w:p>
        </w:tc>
        <w:tc>
          <w:tcPr>
            <w:tcW w:w="1407" w:type="pct"/>
          </w:tcPr>
          <w:p w14:paraId="19B45736" w14:textId="77777777"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4,0000%</w:t>
            </w:r>
          </w:p>
        </w:tc>
      </w:tr>
      <w:tr w:rsidR="00F75DA6" w:rsidRPr="00DE5777" w14:paraId="3AE55C27" w14:textId="77777777" w:rsidTr="00D46192">
        <w:tc>
          <w:tcPr>
            <w:tcW w:w="3593" w:type="pct"/>
          </w:tcPr>
          <w:p w14:paraId="46597872" w14:textId="7C66F4B8"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 xml:space="preserve">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2023 (exclusive) </w:t>
            </w:r>
            <w:r w:rsidRPr="00750116">
              <w:rPr>
                <w:rFonts w:asciiTheme="minorHAnsi" w:hAnsiTheme="minorHAnsi" w:cstheme="minorHAnsi"/>
                <w:sz w:val="24"/>
                <w:szCs w:val="24"/>
                <w:lang w:val="pt-BR"/>
              </w:rPr>
              <w:br/>
              <w:t xml:space="preserve">até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2024 (inclusive)</w:t>
            </w:r>
          </w:p>
        </w:tc>
        <w:tc>
          <w:tcPr>
            <w:tcW w:w="1407" w:type="pct"/>
          </w:tcPr>
          <w:p w14:paraId="716E98B5" w14:textId="77777777"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4,2500%</w:t>
            </w:r>
          </w:p>
        </w:tc>
      </w:tr>
      <w:tr w:rsidR="00F75DA6" w:rsidRPr="00DE5777" w14:paraId="4B4650A1" w14:textId="77777777" w:rsidTr="00D46192">
        <w:tc>
          <w:tcPr>
            <w:tcW w:w="3593" w:type="pct"/>
          </w:tcPr>
          <w:p w14:paraId="0C0D1C83" w14:textId="09EB51DB"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 xml:space="preserve">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2024 (exclusive)</w:t>
            </w:r>
            <w:r w:rsidRPr="00750116">
              <w:rPr>
                <w:rFonts w:asciiTheme="minorHAnsi" w:hAnsiTheme="minorHAnsi" w:cstheme="minorHAnsi"/>
                <w:sz w:val="24"/>
                <w:szCs w:val="24"/>
                <w:lang w:val="pt-BR"/>
              </w:rPr>
              <w:br/>
              <w:t xml:space="preserve">até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2025 (inclusive)</w:t>
            </w:r>
          </w:p>
        </w:tc>
        <w:tc>
          <w:tcPr>
            <w:tcW w:w="1407" w:type="pct"/>
          </w:tcPr>
          <w:p w14:paraId="6E0B86FC" w14:textId="77777777"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4,5000%</w:t>
            </w:r>
          </w:p>
        </w:tc>
      </w:tr>
      <w:tr w:rsidR="00F75DA6" w:rsidRPr="00DE5777" w14:paraId="552F649E" w14:textId="77777777" w:rsidTr="00D46192">
        <w:tc>
          <w:tcPr>
            <w:tcW w:w="3593" w:type="pct"/>
          </w:tcPr>
          <w:p w14:paraId="63901DA8" w14:textId="153E41C8"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 xml:space="preserve">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2025 (exclusive)</w:t>
            </w:r>
            <w:r w:rsidRPr="00750116">
              <w:rPr>
                <w:rFonts w:asciiTheme="minorHAnsi" w:hAnsiTheme="minorHAnsi" w:cstheme="minorHAnsi"/>
                <w:sz w:val="24"/>
                <w:szCs w:val="24"/>
                <w:lang w:val="pt-BR"/>
              </w:rPr>
              <w:br/>
              <w:t xml:space="preserve">até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2026 (inclusive)</w:t>
            </w:r>
          </w:p>
        </w:tc>
        <w:tc>
          <w:tcPr>
            <w:tcW w:w="1407" w:type="pct"/>
          </w:tcPr>
          <w:p w14:paraId="2ACEA8D3" w14:textId="77777777"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5,0000%</w:t>
            </w:r>
          </w:p>
        </w:tc>
      </w:tr>
      <w:tr w:rsidR="00F75DA6" w:rsidRPr="00DE5777" w14:paraId="2172A2A2" w14:textId="77777777" w:rsidTr="00D46192">
        <w:tc>
          <w:tcPr>
            <w:tcW w:w="3593" w:type="pct"/>
          </w:tcPr>
          <w:p w14:paraId="1633E38F" w14:textId="59FD5724"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 xml:space="preserve">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2026 (exclusive)</w:t>
            </w:r>
            <w:r w:rsidRPr="00750116">
              <w:rPr>
                <w:rFonts w:asciiTheme="minorHAnsi" w:hAnsiTheme="minorHAnsi" w:cstheme="minorHAnsi"/>
                <w:sz w:val="24"/>
                <w:szCs w:val="24"/>
                <w:lang w:val="pt-BR"/>
              </w:rPr>
              <w:br/>
              <w:t>até a Data de Vencimento das Debêntures (inclusive)</w:t>
            </w:r>
          </w:p>
        </w:tc>
        <w:tc>
          <w:tcPr>
            <w:tcW w:w="1407" w:type="pct"/>
          </w:tcPr>
          <w:p w14:paraId="5FAD967A" w14:textId="77777777"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5,5000%</w:t>
            </w:r>
          </w:p>
        </w:tc>
      </w:tr>
    </w:tbl>
    <w:p w14:paraId="383D7E33" w14:textId="77777777" w:rsidR="00F75DA6" w:rsidRDefault="00F75DA6" w:rsidP="00856EC0">
      <w:pPr>
        <w:pStyle w:val="Level3"/>
        <w:widowControl w:val="0"/>
        <w:spacing w:after="0" w:line="340" w:lineRule="exact"/>
        <w:contextualSpacing/>
        <w:rPr>
          <w:rFonts w:asciiTheme="minorHAnsi" w:hAnsiTheme="minorHAnsi" w:cstheme="minorHAnsi"/>
          <w:sz w:val="24"/>
          <w:szCs w:val="24"/>
          <w:lang w:val="pt-BR"/>
        </w:rPr>
      </w:pPr>
    </w:p>
    <w:p w14:paraId="77FE1BD3" w14:textId="4414BC74" w:rsidR="005E6833" w:rsidRDefault="00F44F9C"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234" w:name="_Ref114581390"/>
      <w:r w:rsidRPr="00245F24">
        <w:rPr>
          <w:rFonts w:asciiTheme="minorHAnsi" w:hAnsiTheme="minorHAnsi" w:cstheme="minorHAnsi"/>
          <w:sz w:val="24"/>
          <w:szCs w:val="24"/>
          <w:lang w:val="pt-BR"/>
        </w:rPr>
        <w:t xml:space="preserve">A Remuneração das Debêntures será incidente sobre seu Valor Nominal Unitário e será calculada de forma exponencial e cumulativa </w:t>
      </w:r>
      <w:r w:rsidRPr="00245F24">
        <w:rPr>
          <w:rFonts w:asciiTheme="minorHAnsi" w:hAnsiTheme="minorHAnsi" w:cstheme="minorHAnsi"/>
          <w:i/>
          <w:sz w:val="24"/>
          <w:szCs w:val="24"/>
          <w:lang w:val="pt-BR"/>
        </w:rPr>
        <w:t>pro rata temporis</w:t>
      </w:r>
      <w:r w:rsidRPr="00245F24">
        <w:rPr>
          <w:rFonts w:asciiTheme="minorHAnsi" w:hAnsiTheme="minorHAnsi" w:cstheme="minorHAnsi"/>
          <w:sz w:val="24"/>
          <w:szCs w:val="24"/>
          <w:lang w:val="pt-BR"/>
        </w:rPr>
        <w:t xml:space="preserve"> por Dias Úteis decorridos desde a </w:t>
      </w:r>
      <w:r>
        <w:rPr>
          <w:rFonts w:asciiTheme="minorHAnsi" w:hAnsiTheme="minorHAnsi" w:cstheme="minorHAnsi"/>
          <w:sz w:val="24"/>
          <w:szCs w:val="24"/>
          <w:lang w:val="pt-BR"/>
        </w:rPr>
        <w:t>Data de Início da Rentabilidade</w:t>
      </w:r>
      <w:r w:rsidR="00B11558">
        <w:rPr>
          <w:rFonts w:asciiTheme="minorHAnsi" w:hAnsiTheme="minorHAnsi" w:cstheme="minorHAnsi"/>
          <w:sz w:val="24"/>
          <w:szCs w:val="24"/>
          <w:lang w:val="pt-BR"/>
        </w:rPr>
        <w:t xml:space="preserve"> ou a Data de Incorporação (conforme definido abaixo) imediatamente anterior, conforme o caso,</w:t>
      </w:r>
      <w:r>
        <w:rPr>
          <w:rFonts w:asciiTheme="minorHAnsi" w:hAnsiTheme="minorHAnsi" w:cstheme="minorHAnsi"/>
          <w:sz w:val="24"/>
          <w:szCs w:val="24"/>
          <w:lang w:val="pt-BR"/>
        </w:rPr>
        <w:t xml:space="preserve"> até a </w:t>
      </w:r>
      <w:r w:rsidR="00B11558">
        <w:rPr>
          <w:rFonts w:asciiTheme="minorHAnsi" w:hAnsiTheme="minorHAnsi" w:cstheme="minorHAnsi"/>
          <w:sz w:val="24"/>
          <w:szCs w:val="24"/>
          <w:lang w:val="pt-BR"/>
        </w:rPr>
        <w:t xml:space="preserve">próxima Data de Incorporação ou a </w:t>
      </w:r>
      <w:r>
        <w:rPr>
          <w:rFonts w:asciiTheme="minorHAnsi" w:hAnsiTheme="minorHAnsi" w:cstheme="minorHAnsi"/>
          <w:sz w:val="24"/>
          <w:szCs w:val="24"/>
          <w:lang w:val="pt-BR"/>
        </w:rPr>
        <w:t>data do efetivo pagamento</w:t>
      </w:r>
      <w:r w:rsidR="00B11558">
        <w:rPr>
          <w:rFonts w:asciiTheme="minorHAnsi" w:hAnsiTheme="minorHAnsi" w:cstheme="minorHAnsi"/>
          <w:sz w:val="24"/>
          <w:szCs w:val="24"/>
          <w:lang w:val="pt-BR"/>
        </w:rPr>
        <w:t>, conforme o caso</w:t>
      </w:r>
      <w:r w:rsidRPr="00245F24">
        <w:rPr>
          <w:rFonts w:asciiTheme="minorHAnsi" w:hAnsiTheme="minorHAnsi" w:cstheme="minorHAnsi"/>
          <w:sz w:val="24"/>
          <w:szCs w:val="24"/>
          <w:lang w:val="pt-BR"/>
        </w:rPr>
        <w:t>, de acordo com a seguinte fórmula</w:t>
      </w:r>
      <w:r w:rsidR="005E6833" w:rsidRPr="003D0BF0">
        <w:rPr>
          <w:rFonts w:asciiTheme="minorHAnsi" w:hAnsiTheme="minorHAnsi" w:cstheme="minorHAnsi"/>
          <w:sz w:val="24"/>
          <w:szCs w:val="24"/>
          <w:lang w:val="pt-BR"/>
        </w:rPr>
        <w:t>:</w:t>
      </w:r>
      <w:bookmarkEnd w:id="233"/>
      <w:bookmarkEnd w:id="234"/>
    </w:p>
    <w:p w14:paraId="554D6AB4" w14:textId="77777777" w:rsidR="00362019" w:rsidRPr="003D0BF0" w:rsidRDefault="00362019" w:rsidP="003D0BF0">
      <w:pPr>
        <w:pStyle w:val="Level3"/>
        <w:widowControl w:val="0"/>
        <w:spacing w:after="0" w:line="340" w:lineRule="exact"/>
        <w:contextualSpacing/>
        <w:rPr>
          <w:rFonts w:asciiTheme="minorHAnsi" w:hAnsiTheme="minorHAnsi" w:cstheme="minorHAnsi"/>
          <w:sz w:val="24"/>
          <w:szCs w:val="24"/>
          <w:lang w:val="pt-BR"/>
        </w:rPr>
      </w:pPr>
    </w:p>
    <w:p w14:paraId="6A7E5DF8" w14:textId="622B58B0" w:rsidR="005E6833" w:rsidRPr="003D0BF0" w:rsidRDefault="005E6833" w:rsidP="005E6833">
      <w:pPr>
        <w:pStyle w:val="Level3"/>
        <w:spacing w:after="240" w:line="340" w:lineRule="exact"/>
        <w:ind w:left="1361"/>
        <w:jc w:val="center"/>
        <w:rPr>
          <w:rFonts w:asciiTheme="minorHAnsi" w:hAnsiTheme="minorHAnsi" w:cstheme="minorHAnsi"/>
          <w:sz w:val="24"/>
          <w:szCs w:val="24"/>
          <w:lang w:val="pt-BR"/>
        </w:rPr>
      </w:pPr>
      <w:r w:rsidRPr="003D0BF0">
        <w:rPr>
          <w:rFonts w:asciiTheme="minorHAnsi" w:hAnsiTheme="minorHAnsi" w:cstheme="minorHAnsi"/>
          <w:sz w:val="24"/>
          <w:szCs w:val="24"/>
          <w:lang w:val="pt-BR"/>
        </w:rPr>
        <w:lastRenderedPageBreak/>
        <w:t xml:space="preserve">J = </w:t>
      </w:r>
      <w:proofErr w:type="spellStart"/>
      <w:r w:rsidRPr="003D0BF0">
        <w:rPr>
          <w:rFonts w:asciiTheme="minorHAnsi" w:hAnsiTheme="minorHAnsi" w:cstheme="minorHAnsi"/>
          <w:sz w:val="24"/>
          <w:szCs w:val="24"/>
          <w:lang w:val="pt-BR"/>
        </w:rPr>
        <w:t>V</w:t>
      </w:r>
      <w:r w:rsidR="00CD4F85" w:rsidRPr="003D0BF0">
        <w:rPr>
          <w:rFonts w:asciiTheme="minorHAnsi" w:hAnsiTheme="minorHAnsi" w:cstheme="minorHAnsi"/>
          <w:sz w:val="24"/>
          <w:szCs w:val="24"/>
          <w:lang w:val="pt-BR"/>
        </w:rPr>
        <w:t>n</w:t>
      </w:r>
      <w:r w:rsidRPr="003D0BF0">
        <w:rPr>
          <w:rFonts w:asciiTheme="minorHAnsi" w:hAnsiTheme="minorHAnsi" w:cstheme="minorHAnsi"/>
          <w:sz w:val="24"/>
          <w:szCs w:val="24"/>
          <w:lang w:val="pt-BR"/>
        </w:rPr>
        <w:t>e</w:t>
      </w:r>
      <w:proofErr w:type="spellEnd"/>
      <w:r w:rsidRPr="003D0BF0">
        <w:rPr>
          <w:rFonts w:asciiTheme="minorHAnsi" w:hAnsiTheme="minorHAnsi" w:cstheme="minorHAnsi"/>
          <w:sz w:val="24"/>
          <w:szCs w:val="24"/>
          <w:lang w:val="pt-BR"/>
        </w:rPr>
        <w:t xml:space="preserve"> x (Fator de Juros – 1)</w:t>
      </w:r>
    </w:p>
    <w:p w14:paraId="0CE7D7BA" w14:textId="5827D7EB" w:rsidR="005E6833" w:rsidRPr="00BC2229" w:rsidRDefault="00486FFB" w:rsidP="005E6833">
      <w:pPr>
        <w:autoSpaceDE w:val="0"/>
        <w:autoSpaceDN w:val="0"/>
        <w:adjustRightInd w:val="0"/>
        <w:spacing w:after="240" w:line="340" w:lineRule="exact"/>
        <w:ind w:left="567"/>
        <w:jc w:val="both"/>
        <w:rPr>
          <w:rFonts w:asciiTheme="minorHAnsi" w:eastAsia="MS Mincho" w:hAnsiTheme="minorHAnsi" w:cstheme="minorHAnsi"/>
          <w:i/>
          <w:iCs/>
          <w:sz w:val="24"/>
          <w:szCs w:val="24"/>
        </w:rPr>
      </w:pPr>
      <w:r>
        <w:rPr>
          <w:rFonts w:asciiTheme="minorHAnsi" w:eastAsia="MS Mincho" w:hAnsiTheme="minorHAnsi" w:cstheme="minorHAnsi"/>
          <w:sz w:val="24"/>
          <w:szCs w:val="24"/>
        </w:rPr>
        <w:t>sendo</w:t>
      </w:r>
      <w:r w:rsidR="005E6833" w:rsidRPr="00BC2229">
        <w:rPr>
          <w:rFonts w:asciiTheme="minorHAnsi" w:eastAsia="MS Mincho" w:hAnsiTheme="minorHAnsi" w:cstheme="minorHAnsi"/>
          <w:i/>
          <w:iCs/>
          <w:sz w:val="24"/>
          <w:szCs w:val="24"/>
        </w:rPr>
        <w:t>:</w:t>
      </w:r>
    </w:p>
    <w:tbl>
      <w:tblPr>
        <w:tblpPr w:leftFromText="141" w:rightFromText="141" w:vertAnchor="text" w:horzAnchor="margin" w:tblpXSpec="center" w:tblpY="231"/>
        <w:tblOverlap w:val="never"/>
        <w:tblW w:w="8784" w:type="dxa"/>
        <w:tblLook w:val="01E0" w:firstRow="1" w:lastRow="1" w:firstColumn="1" w:lastColumn="1" w:noHBand="0" w:noVBand="0"/>
      </w:tblPr>
      <w:tblGrid>
        <w:gridCol w:w="1370"/>
        <w:gridCol w:w="473"/>
        <w:gridCol w:w="6914"/>
        <w:gridCol w:w="27"/>
      </w:tblGrid>
      <w:tr w:rsidR="005E6833" w:rsidRPr="00BC2229" w14:paraId="24DFEBF5" w14:textId="77777777" w:rsidTr="003D0BF0">
        <w:trPr>
          <w:gridAfter w:val="1"/>
          <w:wAfter w:w="27" w:type="dxa"/>
        </w:trPr>
        <w:tc>
          <w:tcPr>
            <w:tcW w:w="1370" w:type="dxa"/>
            <w:shd w:val="clear" w:color="auto" w:fill="auto"/>
            <w:hideMark/>
          </w:tcPr>
          <w:p w14:paraId="354BABE0"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J</w:t>
            </w:r>
          </w:p>
        </w:tc>
        <w:tc>
          <w:tcPr>
            <w:tcW w:w="473" w:type="dxa"/>
            <w:shd w:val="clear" w:color="auto" w:fill="auto"/>
            <w:hideMark/>
          </w:tcPr>
          <w:p w14:paraId="330D77C8"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914" w:type="dxa"/>
            <w:shd w:val="clear" w:color="auto" w:fill="auto"/>
            <w:hideMark/>
          </w:tcPr>
          <w:p w14:paraId="26B91178" w14:textId="0C2D921D"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 xml:space="preserve">Valor unitário </w:t>
            </w:r>
            <w:r w:rsidR="00997C33">
              <w:rPr>
                <w:rFonts w:asciiTheme="minorHAnsi" w:eastAsia="MS Mincho" w:hAnsiTheme="minorHAnsi" w:cstheme="minorHAnsi"/>
                <w:sz w:val="24"/>
                <w:szCs w:val="24"/>
              </w:rPr>
              <w:t>da Remuneração</w:t>
            </w:r>
            <w:r w:rsidRPr="00BC2229">
              <w:rPr>
                <w:rFonts w:asciiTheme="minorHAnsi" w:eastAsia="MS Mincho" w:hAnsiTheme="minorHAnsi" w:cstheme="minorHAnsi"/>
                <w:sz w:val="24"/>
                <w:szCs w:val="24"/>
              </w:rPr>
              <w:t xml:space="preserve"> devid</w:t>
            </w:r>
            <w:r w:rsidR="00997C33">
              <w:rPr>
                <w:rFonts w:asciiTheme="minorHAnsi" w:eastAsia="MS Mincho" w:hAnsiTheme="minorHAnsi" w:cstheme="minorHAnsi"/>
                <w:sz w:val="24"/>
                <w:szCs w:val="24"/>
              </w:rPr>
              <w:t>a</w:t>
            </w:r>
            <w:r w:rsidRPr="00BC2229">
              <w:rPr>
                <w:rFonts w:asciiTheme="minorHAnsi" w:eastAsia="MS Mincho" w:hAnsiTheme="minorHAnsi" w:cstheme="minorHAnsi"/>
                <w:sz w:val="24"/>
                <w:szCs w:val="24"/>
              </w:rPr>
              <w:t xml:space="preserve"> </w:t>
            </w:r>
            <w:r w:rsidR="00997C33">
              <w:rPr>
                <w:rFonts w:asciiTheme="minorHAnsi" w:eastAsia="MS Mincho" w:hAnsiTheme="minorHAnsi" w:cstheme="minorHAnsi"/>
                <w:sz w:val="24"/>
                <w:szCs w:val="24"/>
              </w:rPr>
              <w:t>ao</w:t>
            </w:r>
            <w:r w:rsidRPr="00BC2229">
              <w:rPr>
                <w:rFonts w:asciiTheme="minorHAnsi" w:eastAsia="MS Mincho" w:hAnsiTheme="minorHAnsi" w:cstheme="minorHAnsi"/>
                <w:sz w:val="24"/>
                <w:szCs w:val="24"/>
              </w:rPr>
              <w:t xml:space="preserve"> final de cada Período de Capitalização (conforme definido abaixo), calculado com 8 (oito) casas decimais sem arredondamento;</w:t>
            </w:r>
          </w:p>
        </w:tc>
      </w:tr>
      <w:tr w:rsidR="00011592" w:rsidRPr="00BC2229" w14:paraId="61A4A2CB" w14:textId="77777777" w:rsidTr="003D0BF0">
        <w:trPr>
          <w:gridAfter w:val="1"/>
          <w:wAfter w:w="27" w:type="dxa"/>
        </w:trPr>
        <w:tc>
          <w:tcPr>
            <w:tcW w:w="1370" w:type="dxa"/>
            <w:shd w:val="clear" w:color="auto" w:fill="auto"/>
            <w:hideMark/>
          </w:tcPr>
          <w:p w14:paraId="3D6BD4CB" w14:textId="0B7AFBF2" w:rsidR="00011592" w:rsidRPr="00BC2229" w:rsidRDefault="00011592" w:rsidP="00011592">
            <w:pPr>
              <w:autoSpaceDE w:val="0"/>
              <w:autoSpaceDN w:val="0"/>
              <w:adjustRightInd w:val="0"/>
              <w:spacing w:after="240" w:line="340" w:lineRule="exact"/>
              <w:ind w:left="216"/>
              <w:jc w:val="both"/>
              <w:rPr>
                <w:rFonts w:asciiTheme="minorHAnsi" w:eastAsia="MS Mincho" w:hAnsiTheme="minorHAnsi" w:cstheme="minorHAnsi"/>
                <w:sz w:val="24"/>
                <w:szCs w:val="24"/>
              </w:rPr>
            </w:pPr>
            <w:proofErr w:type="spellStart"/>
            <w:r w:rsidRPr="00BC2229">
              <w:rPr>
                <w:rFonts w:asciiTheme="minorHAnsi" w:eastAsia="MS Mincho" w:hAnsiTheme="minorHAnsi" w:cstheme="minorHAnsi"/>
                <w:sz w:val="24"/>
                <w:szCs w:val="24"/>
              </w:rPr>
              <w:t>V</w:t>
            </w:r>
            <w:r w:rsidR="00CD4F85" w:rsidRPr="00BC2229">
              <w:rPr>
                <w:rFonts w:asciiTheme="minorHAnsi" w:eastAsia="MS Mincho" w:hAnsiTheme="minorHAnsi" w:cstheme="minorHAnsi"/>
                <w:sz w:val="24"/>
                <w:szCs w:val="24"/>
              </w:rPr>
              <w:t>n</w:t>
            </w:r>
            <w:r w:rsidRPr="00BC2229">
              <w:rPr>
                <w:rFonts w:asciiTheme="minorHAnsi" w:eastAsia="MS Mincho" w:hAnsiTheme="minorHAnsi" w:cstheme="minorHAnsi"/>
                <w:sz w:val="24"/>
                <w:szCs w:val="24"/>
              </w:rPr>
              <w:t>e</w:t>
            </w:r>
            <w:proofErr w:type="spellEnd"/>
          </w:p>
          <w:p w14:paraId="012351D7" w14:textId="3F42613D" w:rsidR="00011592" w:rsidRPr="00BC2229" w:rsidRDefault="00011592" w:rsidP="00011592">
            <w:pPr>
              <w:autoSpaceDE w:val="0"/>
              <w:autoSpaceDN w:val="0"/>
              <w:adjustRightInd w:val="0"/>
              <w:spacing w:after="240" w:line="340" w:lineRule="exact"/>
              <w:ind w:left="216"/>
              <w:jc w:val="both"/>
              <w:rPr>
                <w:rFonts w:asciiTheme="minorHAnsi" w:eastAsia="MS Mincho" w:hAnsiTheme="minorHAnsi" w:cstheme="minorHAnsi"/>
                <w:sz w:val="24"/>
                <w:szCs w:val="24"/>
              </w:rPr>
            </w:pPr>
          </w:p>
        </w:tc>
        <w:tc>
          <w:tcPr>
            <w:tcW w:w="473" w:type="dxa"/>
            <w:shd w:val="clear" w:color="auto" w:fill="auto"/>
            <w:hideMark/>
          </w:tcPr>
          <w:p w14:paraId="430746C0" w14:textId="6237781C" w:rsidR="00011592" w:rsidRPr="00BC2229" w:rsidRDefault="00011592" w:rsidP="00011592">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914" w:type="dxa"/>
            <w:shd w:val="clear" w:color="auto" w:fill="auto"/>
            <w:hideMark/>
          </w:tcPr>
          <w:p w14:paraId="0931FC96" w14:textId="5CA2C88A" w:rsidR="00011592" w:rsidRPr="00BC2229" w:rsidRDefault="00011592" w:rsidP="00011592">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Valor Nominal Unitário</w:t>
            </w:r>
            <w:r w:rsidR="00B70220">
              <w:rPr>
                <w:rFonts w:asciiTheme="minorHAnsi" w:hAnsiTheme="minorHAnsi" w:cstheme="minorHAnsi"/>
                <w:sz w:val="24"/>
                <w:szCs w:val="24"/>
              </w:rPr>
              <w:t xml:space="preserve"> ou saldo do Valor Nominal Unitário, conforme o caso</w:t>
            </w:r>
            <w:r w:rsidR="00F44F9C">
              <w:rPr>
                <w:rFonts w:asciiTheme="minorHAnsi" w:eastAsia="MS Mincho" w:hAnsiTheme="minorHAnsi" w:cstheme="minorHAnsi"/>
                <w:sz w:val="24"/>
                <w:szCs w:val="24"/>
              </w:rPr>
              <w:t xml:space="preserve">, </w:t>
            </w:r>
            <w:r w:rsidRPr="00BC2229">
              <w:rPr>
                <w:rFonts w:asciiTheme="minorHAnsi" w:eastAsia="MS Mincho" w:hAnsiTheme="minorHAnsi" w:cstheme="minorHAnsi"/>
                <w:sz w:val="24"/>
                <w:szCs w:val="24"/>
              </w:rPr>
              <w:t>informado/calculado com 8 (oito) casas decimais, sem arredondamento;</w:t>
            </w:r>
          </w:p>
          <w:p w14:paraId="521A9A77" w14:textId="22A207E7" w:rsidR="00011592" w:rsidRPr="00BC2229" w:rsidRDefault="00011592" w:rsidP="00011592">
            <w:pPr>
              <w:autoSpaceDE w:val="0"/>
              <w:autoSpaceDN w:val="0"/>
              <w:adjustRightInd w:val="0"/>
              <w:spacing w:after="240" w:line="340" w:lineRule="exact"/>
              <w:jc w:val="center"/>
              <w:rPr>
                <w:rFonts w:asciiTheme="minorHAnsi" w:eastAsia="MS Mincho" w:hAnsiTheme="minorHAnsi" w:cstheme="minorHAnsi"/>
                <w:sz w:val="24"/>
                <w:szCs w:val="24"/>
              </w:rPr>
            </w:pPr>
          </w:p>
        </w:tc>
      </w:tr>
      <w:tr w:rsidR="00011592" w:rsidRPr="00BC2229" w14:paraId="07ED9A66" w14:textId="77777777" w:rsidTr="003D0BF0">
        <w:trPr>
          <w:gridAfter w:val="1"/>
          <w:wAfter w:w="27" w:type="dxa"/>
          <w:trHeight w:val="60"/>
        </w:trPr>
        <w:tc>
          <w:tcPr>
            <w:tcW w:w="1370" w:type="dxa"/>
            <w:shd w:val="clear" w:color="auto" w:fill="auto"/>
          </w:tcPr>
          <w:p w14:paraId="4661EE83" w14:textId="54C035CE" w:rsidR="00011592" w:rsidRPr="00BC2229" w:rsidRDefault="00011592" w:rsidP="00011592">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Fator de Juros:</w:t>
            </w:r>
          </w:p>
        </w:tc>
        <w:tc>
          <w:tcPr>
            <w:tcW w:w="473" w:type="dxa"/>
            <w:shd w:val="clear" w:color="auto" w:fill="auto"/>
          </w:tcPr>
          <w:p w14:paraId="3607EE95" w14:textId="757CAC4A" w:rsidR="00011592" w:rsidRPr="00BC2229" w:rsidRDefault="00011592" w:rsidP="00011592">
            <w:pPr>
              <w:autoSpaceDE w:val="0"/>
              <w:autoSpaceDN w:val="0"/>
              <w:adjustRightInd w:val="0"/>
              <w:spacing w:after="240" w:line="340" w:lineRule="exact"/>
              <w:jc w:val="both"/>
              <w:rPr>
                <w:rFonts w:asciiTheme="minorHAnsi" w:eastAsia="MS Mincho" w:hAnsiTheme="minorHAnsi" w:cstheme="minorHAnsi"/>
                <w:sz w:val="24"/>
                <w:szCs w:val="24"/>
              </w:rPr>
            </w:pPr>
            <w:r>
              <w:rPr>
                <w:rFonts w:asciiTheme="minorHAnsi" w:eastAsia="MS Mincho" w:hAnsiTheme="minorHAnsi" w:cstheme="minorHAnsi"/>
                <w:sz w:val="24"/>
                <w:szCs w:val="24"/>
              </w:rPr>
              <w:t>=</w:t>
            </w:r>
          </w:p>
        </w:tc>
        <w:tc>
          <w:tcPr>
            <w:tcW w:w="6914" w:type="dxa"/>
            <w:shd w:val="clear" w:color="auto" w:fill="auto"/>
          </w:tcPr>
          <w:p w14:paraId="7AFB106C" w14:textId="2C26DC51" w:rsidR="00011592" w:rsidRDefault="000654B1" w:rsidP="003D0BF0">
            <w:pPr>
              <w:autoSpaceDE w:val="0"/>
              <w:autoSpaceDN w:val="0"/>
              <w:adjustRightInd w:val="0"/>
              <w:spacing w:after="240" w:line="340" w:lineRule="exact"/>
              <w:jc w:val="both"/>
              <w:rPr>
                <w:rFonts w:asciiTheme="minorHAnsi" w:eastAsia="MS Mincho" w:hAnsiTheme="minorHAnsi" w:cstheme="minorHAnsi"/>
                <w:sz w:val="24"/>
                <w:szCs w:val="24"/>
              </w:rPr>
            </w:pPr>
            <w:r w:rsidRPr="003D0BF0">
              <w:rPr>
                <w:rFonts w:asciiTheme="minorHAnsi" w:eastAsia="MS Mincho" w:hAnsiTheme="minorHAnsi" w:cstheme="minorHAnsi"/>
                <w:sz w:val="24"/>
                <w:szCs w:val="24"/>
              </w:rPr>
              <w:t xml:space="preserve">fator de juros composto pelo parâmetro de flutuação acrescido de </w:t>
            </w:r>
            <w:r w:rsidRPr="003D0BF0">
              <w:rPr>
                <w:rFonts w:asciiTheme="minorHAnsi" w:eastAsia="MS Mincho" w:hAnsiTheme="minorHAnsi" w:cstheme="minorHAnsi"/>
                <w:i/>
                <w:iCs/>
                <w:sz w:val="24"/>
                <w:szCs w:val="24"/>
              </w:rPr>
              <w:t>spread</w:t>
            </w:r>
            <w:r w:rsidRPr="003D0BF0">
              <w:rPr>
                <w:rFonts w:asciiTheme="minorHAnsi" w:eastAsia="MS Mincho" w:hAnsiTheme="minorHAnsi" w:cstheme="minorHAnsi"/>
                <w:sz w:val="24"/>
                <w:szCs w:val="24"/>
              </w:rPr>
              <w:t>, calculado com 9 (nove) casas decimais, com arredondamento, apurado da seguinte forma:</w:t>
            </w:r>
          </w:p>
          <w:p w14:paraId="69589F8C" w14:textId="174609B9" w:rsidR="00011592" w:rsidRPr="00BC2229" w:rsidRDefault="00011592" w:rsidP="003D0BF0">
            <w:pPr>
              <w:autoSpaceDE w:val="0"/>
              <w:autoSpaceDN w:val="0"/>
              <w:adjustRightInd w:val="0"/>
              <w:spacing w:after="240" w:line="340" w:lineRule="exact"/>
              <w:rPr>
                <w:rFonts w:asciiTheme="minorHAnsi" w:eastAsia="MS Mincho" w:hAnsiTheme="minorHAnsi" w:cstheme="minorHAnsi"/>
                <w:sz w:val="24"/>
                <w:szCs w:val="24"/>
              </w:rPr>
            </w:pPr>
          </w:p>
        </w:tc>
      </w:tr>
      <w:tr w:rsidR="00011592" w:rsidRPr="00BC2229" w14:paraId="0627E654" w14:textId="77777777" w:rsidTr="003D0BF0">
        <w:trPr>
          <w:gridAfter w:val="1"/>
          <w:wAfter w:w="27" w:type="dxa"/>
        </w:trPr>
        <w:tc>
          <w:tcPr>
            <w:tcW w:w="8757" w:type="dxa"/>
            <w:gridSpan w:val="3"/>
            <w:shd w:val="clear" w:color="auto" w:fill="auto"/>
          </w:tcPr>
          <w:p w14:paraId="5837F354" w14:textId="7CFC08E2" w:rsidR="00011592" w:rsidRPr="003D0BF0" w:rsidRDefault="00011592" w:rsidP="00011592">
            <w:pPr>
              <w:autoSpaceDE w:val="0"/>
              <w:autoSpaceDN w:val="0"/>
              <w:adjustRightInd w:val="0"/>
              <w:spacing w:after="240" w:line="340" w:lineRule="exact"/>
              <w:jc w:val="center"/>
              <w:rPr>
                <w:rFonts w:asciiTheme="minorHAnsi" w:eastAsia="MS Mincho" w:hAnsiTheme="minorHAnsi" w:cstheme="minorHAnsi"/>
                <w:i/>
                <w:iCs/>
                <w:sz w:val="24"/>
                <w:szCs w:val="24"/>
              </w:rPr>
            </w:pPr>
            <w:r w:rsidRPr="003D0BF0">
              <w:rPr>
                <w:rFonts w:asciiTheme="minorHAnsi" w:eastAsia="MS Mincho" w:hAnsiTheme="minorHAnsi" w:cstheme="minorHAnsi"/>
                <w:i/>
                <w:iCs/>
                <w:sz w:val="24"/>
                <w:szCs w:val="24"/>
              </w:rPr>
              <w:t>Fator de Juros = (Fator</w:t>
            </w:r>
            <w:r>
              <w:rPr>
                <w:rFonts w:asciiTheme="minorHAnsi" w:eastAsia="MS Mincho" w:hAnsiTheme="minorHAnsi" w:cstheme="minorHAnsi"/>
                <w:i/>
                <w:iCs/>
                <w:sz w:val="24"/>
                <w:szCs w:val="24"/>
              </w:rPr>
              <w:t> </w:t>
            </w:r>
            <w:r w:rsidRPr="003D0BF0">
              <w:rPr>
                <w:rFonts w:asciiTheme="minorHAnsi" w:eastAsia="MS Mincho" w:hAnsiTheme="minorHAnsi" w:cstheme="minorHAnsi"/>
                <w:i/>
                <w:iCs/>
                <w:sz w:val="24"/>
                <w:szCs w:val="24"/>
              </w:rPr>
              <w:t>DI x Fator</w:t>
            </w:r>
            <w:r>
              <w:rPr>
                <w:rFonts w:asciiTheme="minorHAnsi" w:eastAsia="MS Mincho" w:hAnsiTheme="minorHAnsi" w:cstheme="minorHAnsi"/>
                <w:i/>
                <w:iCs/>
                <w:sz w:val="24"/>
                <w:szCs w:val="24"/>
              </w:rPr>
              <w:t> </w:t>
            </w:r>
            <w:r w:rsidRPr="003D0BF0">
              <w:rPr>
                <w:rFonts w:asciiTheme="minorHAnsi" w:eastAsia="MS Mincho" w:hAnsiTheme="minorHAnsi" w:cstheme="minorHAnsi"/>
                <w:i/>
                <w:iCs/>
                <w:sz w:val="24"/>
                <w:szCs w:val="24"/>
              </w:rPr>
              <w:t>Spread)</w:t>
            </w:r>
          </w:p>
          <w:p w14:paraId="63210E21" w14:textId="7BD71CE9" w:rsidR="00011592" w:rsidRPr="00BC2229" w:rsidRDefault="00486FFB" w:rsidP="003D0BF0">
            <w:pPr>
              <w:autoSpaceDE w:val="0"/>
              <w:autoSpaceDN w:val="0"/>
              <w:adjustRightInd w:val="0"/>
              <w:spacing w:after="240" w:line="340" w:lineRule="exact"/>
              <w:ind w:left="313"/>
              <w:rPr>
                <w:rFonts w:asciiTheme="minorHAnsi" w:eastAsia="MS Mincho" w:hAnsiTheme="minorHAnsi" w:cstheme="minorHAnsi"/>
                <w:sz w:val="24"/>
                <w:szCs w:val="24"/>
              </w:rPr>
            </w:pPr>
            <w:r>
              <w:rPr>
                <w:rFonts w:asciiTheme="minorHAnsi" w:eastAsia="MS Mincho" w:hAnsiTheme="minorHAnsi" w:cstheme="minorHAnsi"/>
                <w:sz w:val="24"/>
                <w:szCs w:val="24"/>
              </w:rPr>
              <w:t>sendo</w:t>
            </w:r>
            <w:r w:rsidR="00011592" w:rsidRPr="00BC2229">
              <w:rPr>
                <w:rFonts w:asciiTheme="minorHAnsi" w:eastAsia="MS Mincho" w:hAnsiTheme="minorHAnsi" w:cstheme="minorHAnsi"/>
                <w:sz w:val="24"/>
                <w:szCs w:val="24"/>
              </w:rPr>
              <w:t>:</w:t>
            </w:r>
          </w:p>
        </w:tc>
      </w:tr>
      <w:tr w:rsidR="00011592" w:rsidRPr="00BC2229" w14:paraId="083D65F5" w14:textId="77777777" w:rsidTr="003D0BF0">
        <w:tc>
          <w:tcPr>
            <w:tcW w:w="1370" w:type="dxa"/>
            <w:shd w:val="clear" w:color="auto" w:fill="auto"/>
            <w:hideMark/>
          </w:tcPr>
          <w:p w14:paraId="04061E3E" w14:textId="77777777" w:rsidR="00011592" w:rsidRPr="00BC2229" w:rsidRDefault="00011592" w:rsidP="00011592">
            <w:pPr>
              <w:autoSpaceDE w:val="0"/>
              <w:autoSpaceDN w:val="0"/>
              <w:adjustRightInd w:val="0"/>
              <w:spacing w:after="240" w:line="340" w:lineRule="exact"/>
              <w:ind w:left="216"/>
              <w:jc w:val="both"/>
              <w:rPr>
                <w:rFonts w:asciiTheme="minorHAnsi" w:eastAsia="MS Mincho" w:hAnsiTheme="minorHAnsi" w:cstheme="minorHAnsi"/>
                <w:sz w:val="24"/>
                <w:szCs w:val="24"/>
              </w:rPr>
            </w:pPr>
            <w:proofErr w:type="spellStart"/>
            <w:r w:rsidRPr="00BC2229">
              <w:rPr>
                <w:rFonts w:asciiTheme="minorHAnsi" w:eastAsia="MS Mincho" w:hAnsiTheme="minorHAnsi" w:cstheme="minorHAnsi"/>
                <w:sz w:val="24"/>
                <w:szCs w:val="24"/>
              </w:rPr>
              <w:t>FatorDI</w:t>
            </w:r>
            <w:proofErr w:type="spellEnd"/>
          </w:p>
        </w:tc>
        <w:tc>
          <w:tcPr>
            <w:tcW w:w="473" w:type="dxa"/>
            <w:shd w:val="clear" w:color="auto" w:fill="auto"/>
            <w:hideMark/>
          </w:tcPr>
          <w:p w14:paraId="79C2D17D" w14:textId="08552764" w:rsidR="00011592" w:rsidRPr="00BC2229" w:rsidRDefault="00011592" w:rsidP="00011592">
            <w:pPr>
              <w:autoSpaceDE w:val="0"/>
              <w:autoSpaceDN w:val="0"/>
              <w:adjustRightInd w:val="0"/>
              <w:spacing w:after="240" w:line="340" w:lineRule="exact"/>
              <w:jc w:val="both"/>
              <w:rPr>
                <w:rFonts w:asciiTheme="minorHAnsi" w:eastAsia="MS Mincho" w:hAnsiTheme="minorHAnsi" w:cstheme="minorHAnsi"/>
                <w:sz w:val="24"/>
                <w:szCs w:val="24"/>
              </w:rPr>
            </w:pPr>
            <w:r>
              <w:rPr>
                <w:rFonts w:asciiTheme="minorHAnsi" w:eastAsia="MS Mincho" w:hAnsiTheme="minorHAnsi" w:cstheme="minorHAnsi"/>
                <w:sz w:val="24"/>
                <w:szCs w:val="24"/>
              </w:rPr>
              <w:t>=</w:t>
            </w:r>
          </w:p>
        </w:tc>
        <w:tc>
          <w:tcPr>
            <w:tcW w:w="6941" w:type="dxa"/>
            <w:gridSpan w:val="2"/>
            <w:shd w:val="clear" w:color="auto" w:fill="auto"/>
            <w:hideMark/>
          </w:tcPr>
          <w:p w14:paraId="41EBA59E" w14:textId="4A7D5992" w:rsidR="00011592" w:rsidRPr="00BC2229" w:rsidRDefault="00011592" w:rsidP="00011592">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noProof/>
                <w:sz w:val="24"/>
                <w:szCs w:val="24"/>
              </w:rPr>
              <w:drawing>
                <wp:anchor distT="0" distB="0" distL="114300" distR="114300" simplePos="0" relativeHeight="251664384" behindDoc="0" locked="0" layoutInCell="1" allowOverlap="1" wp14:anchorId="4BA18046" wp14:editId="0DC2D313">
                  <wp:simplePos x="0" y="0"/>
                  <wp:positionH relativeFrom="column">
                    <wp:posOffset>964565</wp:posOffset>
                  </wp:positionH>
                  <wp:positionV relativeFrom="paragraph">
                    <wp:posOffset>1083310</wp:posOffset>
                  </wp:positionV>
                  <wp:extent cx="1543050" cy="431800"/>
                  <wp:effectExtent l="0" t="0" r="0" b="0"/>
                  <wp:wrapTopAndBottom/>
                  <wp:docPr id="3"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r w:rsidRPr="00BC2229">
              <w:rPr>
                <w:rFonts w:asciiTheme="minorHAnsi" w:eastAsia="MS Mincho" w:hAnsiTheme="minorHAnsi" w:cstheme="minorHAnsi"/>
                <w:sz w:val="24"/>
                <w:szCs w:val="24"/>
              </w:rPr>
              <w:t xml:space="preserve">Produtório das Taxas DI, </w:t>
            </w:r>
            <w:r w:rsidR="00196BBB">
              <w:rPr>
                <w:rFonts w:asciiTheme="minorHAnsi" w:eastAsia="MS Mincho" w:hAnsiTheme="minorHAnsi" w:cstheme="minorHAnsi"/>
                <w:sz w:val="24"/>
                <w:szCs w:val="24"/>
              </w:rPr>
              <w:t xml:space="preserve">com uso de percentual aplicado, </w:t>
            </w:r>
            <w:r w:rsidRPr="00BC2229">
              <w:rPr>
                <w:rFonts w:asciiTheme="minorHAnsi" w:eastAsia="MS Mincho" w:hAnsiTheme="minorHAnsi" w:cstheme="minorHAnsi"/>
                <w:sz w:val="24"/>
                <w:szCs w:val="24"/>
              </w:rPr>
              <w:t>da data de início do Período de Capitalização (conforme definido abaixo), inclusive, até a data de cálculo</w:t>
            </w:r>
            <w:r w:rsidR="00196BBB">
              <w:rPr>
                <w:rFonts w:asciiTheme="minorHAnsi" w:eastAsia="MS Mincho" w:hAnsiTheme="minorHAnsi" w:cstheme="minorHAnsi"/>
                <w:sz w:val="24"/>
                <w:szCs w:val="24"/>
              </w:rPr>
              <w:t>,</w:t>
            </w:r>
            <w:r w:rsidRPr="00BC2229">
              <w:rPr>
                <w:rFonts w:asciiTheme="minorHAnsi" w:eastAsia="MS Mincho" w:hAnsiTheme="minorHAnsi" w:cstheme="minorHAnsi"/>
                <w:sz w:val="24"/>
                <w:szCs w:val="24"/>
              </w:rPr>
              <w:t xml:space="preserve"> exclusive, calculado com 8 (oito) casas decimais, com arredondamento, apurado da seguinte forma:</w:t>
            </w:r>
          </w:p>
        </w:tc>
      </w:tr>
    </w:tbl>
    <w:tbl>
      <w:tblPr>
        <w:tblW w:w="7654" w:type="dxa"/>
        <w:tblInd w:w="601" w:type="dxa"/>
        <w:tblLook w:val="01E0" w:firstRow="1" w:lastRow="1" w:firstColumn="1" w:lastColumn="1" w:noHBand="0" w:noVBand="0"/>
      </w:tblPr>
      <w:tblGrid>
        <w:gridCol w:w="830"/>
        <w:gridCol w:w="457"/>
        <w:gridCol w:w="6367"/>
      </w:tblGrid>
      <w:tr w:rsidR="005E6833" w:rsidRPr="00BC2229" w14:paraId="22B6BD77" w14:textId="77777777" w:rsidTr="00BE4724">
        <w:tc>
          <w:tcPr>
            <w:tcW w:w="725" w:type="dxa"/>
            <w:shd w:val="clear" w:color="auto" w:fill="auto"/>
          </w:tcPr>
          <w:p w14:paraId="367D2D63"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i/>
                <w:sz w:val="24"/>
                <w:szCs w:val="24"/>
              </w:rPr>
            </w:pPr>
            <w:r w:rsidRPr="00BC2229">
              <w:rPr>
                <w:rFonts w:asciiTheme="minorHAnsi" w:eastAsia="MS Mincho" w:hAnsiTheme="minorHAnsi" w:cstheme="minorHAnsi"/>
                <w:i/>
                <w:sz w:val="24"/>
                <w:szCs w:val="24"/>
              </w:rPr>
              <w:t>k</w:t>
            </w:r>
          </w:p>
        </w:tc>
        <w:tc>
          <w:tcPr>
            <w:tcW w:w="461" w:type="dxa"/>
            <w:shd w:val="clear" w:color="auto" w:fill="auto"/>
          </w:tcPr>
          <w:p w14:paraId="7B431071"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i/>
                <w:sz w:val="24"/>
                <w:szCs w:val="24"/>
              </w:rPr>
            </w:pPr>
            <w:r w:rsidRPr="00BC2229">
              <w:rPr>
                <w:rFonts w:asciiTheme="minorHAnsi" w:eastAsia="MS Mincho" w:hAnsiTheme="minorHAnsi" w:cstheme="minorHAnsi"/>
                <w:i/>
                <w:sz w:val="24"/>
                <w:szCs w:val="24"/>
              </w:rPr>
              <w:t>=</w:t>
            </w:r>
          </w:p>
        </w:tc>
        <w:tc>
          <w:tcPr>
            <w:tcW w:w="6468" w:type="dxa"/>
            <w:shd w:val="clear" w:color="auto" w:fill="auto"/>
          </w:tcPr>
          <w:p w14:paraId="56DACB51" w14:textId="349CC698"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 xml:space="preserve">número de ordem </w:t>
            </w:r>
            <w:r w:rsidR="00196BBB">
              <w:rPr>
                <w:rFonts w:asciiTheme="minorHAnsi" w:eastAsia="MS Mincho" w:hAnsiTheme="minorHAnsi" w:cstheme="minorHAnsi"/>
                <w:sz w:val="24"/>
                <w:szCs w:val="24"/>
              </w:rPr>
              <w:t>dos fatores das</w:t>
            </w:r>
            <w:r w:rsidRPr="00BC2229">
              <w:rPr>
                <w:rFonts w:asciiTheme="minorHAnsi" w:eastAsia="MS Mincho" w:hAnsiTheme="minorHAnsi" w:cstheme="minorHAnsi"/>
                <w:sz w:val="24"/>
                <w:szCs w:val="24"/>
              </w:rPr>
              <w:t xml:space="preserve"> Taxas DI, variando de 1 (um) até n;</w:t>
            </w:r>
          </w:p>
        </w:tc>
      </w:tr>
      <w:tr w:rsidR="005E6833" w:rsidRPr="00BC2229" w14:paraId="71D0D41D" w14:textId="77777777" w:rsidTr="00BE4724">
        <w:tc>
          <w:tcPr>
            <w:tcW w:w="725" w:type="dxa"/>
            <w:shd w:val="clear" w:color="auto" w:fill="auto"/>
          </w:tcPr>
          <w:p w14:paraId="578F4C4E"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i/>
                <w:sz w:val="24"/>
                <w:szCs w:val="24"/>
              </w:rPr>
            </w:pPr>
            <w:r w:rsidRPr="00BC2229">
              <w:rPr>
                <w:rFonts w:asciiTheme="minorHAnsi" w:eastAsia="MS Mincho" w:hAnsiTheme="minorHAnsi" w:cstheme="minorHAnsi"/>
                <w:sz w:val="24"/>
                <w:szCs w:val="24"/>
              </w:rPr>
              <w:t xml:space="preserve">n </w:t>
            </w:r>
          </w:p>
        </w:tc>
        <w:tc>
          <w:tcPr>
            <w:tcW w:w="461" w:type="dxa"/>
            <w:shd w:val="clear" w:color="auto" w:fill="auto"/>
          </w:tcPr>
          <w:p w14:paraId="2F6F3084"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i/>
                <w:sz w:val="24"/>
                <w:szCs w:val="24"/>
              </w:rPr>
            </w:pPr>
            <w:r w:rsidRPr="00BC2229">
              <w:rPr>
                <w:rFonts w:asciiTheme="minorHAnsi" w:eastAsia="MS Mincho" w:hAnsiTheme="minorHAnsi" w:cstheme="minorHAnsi"/>
                <w:sz w:val="24"/>
                <w:szCs w:val="24"/>
              </w:rPr>
              <w:t>=</w:t>
            </w:r>
          </w:p>
        </w:tc>
        <w:tc>
          <w:tcPr>
            <w:tcW w:w="6468" w:type="dxa"/>
            <w:shd w:val="clear" w:color="auto" w:fill="auto"/>
          </w:tcPr>
          <w:p w14:paraId="57A50C2C"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número total de Taxas DI, consideradas na apuração do “</w:t>
            </w:r>
            <w:proofErr w:type="spellStart"/>
            <w:r w:rsidRPr="00BC2229">
              <w:rPr>
                <w:rFonts w:asciiTheme="minorHAnsi" w:eastAsia="MS Mincho" w:hAnsiTheme="minorHAnsi" w:cstheme="minorHAnsi"/>
                <w:sz w:val="24"/>
                <w:szCs w:val="24"/>
              </w:rPr>
              <w:t>FatorDI</w:t>
            </w:r>
            <w:proofErr w:type="spellEnd"/>
            <w:r w:rsidRPr="00BC2229">
              <w:rPr>
                <w:rFonts w:asciiTheme="minorHAnsi" w:eastAsia="MS Mincho" w:hAnsiTheme="minorHAnsi" w:cstheme="minorHAnsi"/>
                <w:sz w:val="24"/>
                <w:szCs w:val="24"/>
              </w:rPr>
              <w:t>”, sendo “n” um número inteiro;</w:t>
            </w:r>
          </w:p>
        </w:tc>
      </w:tr>
      <w:tr w:rsidR="005E6833" w:rsidRPr="00BC2229" w14:paraId="41A873C8" w14:textId="77777777" w:rsidTr="00BE4724">
        <w:tc>
          <w:tcPr>
            <w:tcW w:w="725" w:type="dxa"/>
            <w:shd w:val="clear" w:color="auto" w:fill="auto"/>
            <w:hideMark/>
          </w:tcPr>
          <w:p w14:paraId="73665E75"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i/>
                <w:sz w:val="24"/>
                <w:szCs w:val="24"/>
              </w:rPr>
            </w:pPr>
            <w:r w:rsidRPr="00BC2229">
              <w:rPr>
                <w:rFonts w:asciiTheme="minorHAnsi" w:eastAsia="MS Mincho" w:hAnsiTheme="minorHAnsi" w:cstheme="minorHAnsi"/>
                <w:sz w:val="24"/>
                <w:szCs w:val="24"/>
              </w:rPr>
              <w:t>TDI</w:t>
            </w:r>
            <w:r w:rsidRPr="00BC2229">
              <w:rPr>
                <w:rFonts w:asciiTheme="minorHAnsi" w:eastAsia="MS Mincho" w:hAnsiTheme="minorHAnsi" w:cstheme="minorHAnsi"/>
                <w:sz w:val="24"/>
                <w:szCs w:val="24"/>
                <w:vertAlign w:val="subscript"/>
              </w:rPr>
              <w:t>k</w:t>
            </w:r>
          </w:p>
        </w:tc>
        <w:tc>
          <w:tcPr>
            <w:tcW w:w="461" w:type="dxa"/>
            <w:shd w:val="clear" w:color="auto" w:fill="auto"/>
            <w:hideMark/>
          </w:tcPr>
          <w:p w14:paraId="3942AD82"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i/>
                <w:sz w:val="24"/>
                <w:szCs w:val="24"/>
              </w:rPr>
            </w:pPr>
            <w:r w:rsidRPr="00BC2229">
              <w:rPr>
                <w:rFonts w:asciiTheme="minorHAnsi" w:eastAsia="MS Mincho" w:hAnsiTheme="minorHAnsi" w:cstheme="minorHAnsi"/>
                <w:i/>
                <w:sz w:val="24"/>
                <w:szCs w:val="24"/>
              </w:rPr>
              <w:t>=</w:t>
            </w:r>
          </w:p>
        </w:tc>
        <w:tc>
          <w:tcPr>
            <w:tcW w:w="6468" w:type="dxa"/>
            <w:shd w:val="clear" w:color="auto" w:fill="auto"/>
            <w:hideMark/>
          </w:tcPr>
          <w:p w14:paraId="4E072992"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Taxa DI, de ordem k, expressa ao dia, calculada com 8 (oito) casas decimais com arredondamento, apurada da seguinte forma:</w:t>
            </w:r>
          </w:p>
          <w:p w14:paraId="03D29B9C" w14:textId="77777777" w:rsidR="005E6833" w:rsidRPr="00BC2229" w:rsidRDefault="005E6833" w:rsidP="00BE4724">
            <w:pPr>
              <w:autoSpaceDE w:val="0"/>
              <w:autoSpaceDN w:val="0"/>
              <w:adjustRightInd w:val="0"/>
              <w:spacing w:after="240" w:line="340" w:lineRule="exact"/>
              <w:jc w:val="center"/>
              <w:rPr>
                <w:rFonts w:asciiTheme="minorHAnsi" w:eastAsia="MS Mincho" w:hAnsiTheme="minorHAnsi" w:cstheme="minorHAnsi"/>
                <w:sz w:val="24"/>
                <w:szCs w:val="24"/>
              </w:rPr>
            </w:pPr>
            <w:r w:rsidRPr="00BC2229">
              <w:rPr>
                <w:rFonts w:asciiTheme="minorHAnsi" w:eastAsia="MS Mincho" w:hAnsiTheme="minorHAnsi" w:cstheme="minorHAnsi"/>
                <w:noProof/>
                <w:sz w:val="24"/>
                <w:szCs w:val="24"/>
              </w:rPr>
              <w:drawing>
                <wp:anchor distT="0" distB="0" distL="114300" distR="114300" simplePos="0" relativeHeight="251662336" behindDoc="0" locked="0" layoutInCell="1" allowOverlap="1" wp14:anchorId="06284AFC" wp14:editId="52D1592C">
                  <wp:simplePos x="0" y="0"/>
                  <wp:positionH relativeFrom="column">
                    <wp:posOffset>1036930</wp:posOffset>
                  </wp:positionH>
                  <wp:positionV relativeFrom="paragraph">
                    <wp:posOffset>157</wp:posOffset>
                  </wp:positionV>
                  <wp:extent cx="1896745" cy="723265"/>
                  <wp:effectExtent l="0" t="0" r="8255" b="635"/>
                  <wp:wrapTopAndBottom/>
                  <wp:docPr id="4" name="Imagem 2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7" descr="Diagrama&#10;&#10;Descrição gerada automaticamente"/>
                          <pic:cNvPicPr>
                            <a:picLocks noChangeAspect="1" noChangeArrowheads="1"/>
                          </pic:cNvPicPr>
                        </pic:nvPicPr>
                        <pic:blipFill>
                          <a:blip r:embed="rId19" cstate="print"/>
                          <a:srcRect/>
                          <a:stretch>
                            <a:fillRect/>
                          </a:stretch>
                        </pic:blipFill>
                        <pic:spPr bwMode="auto">
                          <a:xfrm>
                            <a:off x="0" y="0"/>
                            <a:ext cx="1896745" cy="723265"/>
                          </a:xfrm>
                          <a:prstGeom prst="rect">
                            <a:avLst/>
                          </a:prstGeom>
                          <a:noFill/>
                          <a:ln w="9525">
                            <a:noFill/>
                            <a:miter lim="800000"/>
                            <a:headEnd/>
                            <a:tailEnd/>
                          </a:ln>
                        </pic:spPr>
                      </pic:pic>
                    </a:graphicData>
                  </a:graphic>
                </wp:anchor>
              </w:drawing>
            </w:r>
          </w:p>
        </w:tc>
      </w:tr>
    </w:tbl>
    <w:p w14:paraId="766E9DC3" w14:textId="77777777" w:rsidR="005E6833" w:rsidRPr="00BC2229" w:rsidRDefault="005E6833" w:rsidP="005E6833">
      <w:pPr>
        <w:autoSpaceDE w:val="0"/>
        <w:autoSpaceDN w:val="0"/>
        <w:adjustRightInd w:val="0"/>
        <w:spacing w:after="240" w:line="340" w:lineRule="exact"/>
        <w:ind w:left="567"/>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lastRenderedPageBreak/>
        <w:t>onde</w:t>
      </w:r>
      <w:r w:rsidRPr="00BC2229">
        <w:rPr>
          <w:rFonts w:asciiTheme="minorHAnsi" w:eastAsia="MS Mincho" w:hAnsiTheme="minorHAnsi" w:cstheme="minorHAnsi"/>
          <w:i/>
          <w:sz w:val="24"/>
          <w:szCs w:val="24"/>
        </w:rPr>
        <w:t>:</w:t>
      </w:r>
    </w:p>
    <w:tbl>
      <w:tblPr>
        <w:tblpPr w:leftFromText="141" w:rightFromText="141" w:vertAnchor="text" w:horzAnchor="margin" w:tblpXSpec="center" w:tblpY="231"/>
        <w:tblOverlap w:val="never"/>
        <w:tblW w:w="8649" w:type="dxa"/>
        <w:tblLook w:val="01E0" w:firstRow="1" w:lastRow="1" w:firstColumn="1" w:lastColumn="1" w:noHBand="0" w:noVBand="0"/>
      </w:tblPr>
      <w:tblGrid>
        <w:gridCol w:w="1830"/>
        <w:gridCol w:w="460"/>
        <w:gridCol w:w="6359"/>
      </w:tblGrid>
      <w:tr w:rsidR="005E6833" w:rsidRPr="00BC2229" w14:paraId="0FD8164F" w14:textId="77777777" w:rsidTr="00BE4724">
        <w:tc>
          <w:tcPr>
            <w:tcW w:w="1370" w:type="dxa"/>
            <w:shd w:val="clear" w:color="auto" w:fill="auto"/>
            <w:hideMark/>
          </w:tcPr>
          <w:p w14:paraId="0CA74771" w14:textId="541D1F9F"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sz w:val="24"/>
                <w:szCs w:val="24"/>
              </w:rPr>
            </w:pPr>
            <w:proofErr w:type="spellStart"/>
            <w:r w:rsidRPr="00BC2229">
              <w:rPr>
                <w:rFonts w:asciiTheme="minorHAnsi" w:eastAsia="MS Mincho" w:hAnsiTheme="minorHAnsi" w:cstheme="minorHAnsi"/>
                <w:sz w:val="24"/>
                <w:szCs w:val="24"/>
              </w:rPr>
              <w:t>D</w:t>
            </w:r>
            <w:r w:rsidR="00CD4F85" w:rsidRPr="00BC2229">
              <w:rPr>
                <w:rFonts w:asciiTheme="minorHAnsi" w:eastAsia="MS Mincho" w:hAnsiTheme="minorHAnsi" w:cstheme="minorHAnsi"/>
                <w:sz w:val="24"/>
                <w:szCs w:val="24"/>
              </w:rPr>
              <w:t>i</w:t>
            </w:r>
            <w:r w:rsidRPr="00BC2229">
              <w:rPr>
                <w:rFonts w:asciiTheme="minorHAnsi" w:eastAsia="MS Mincho" w:hAnsiTheme="minorHAnsi" w:cstheme="minorHAnsi"/>
                <w:sz w:val="24"/>
                <w:szCs w:val="24"/>
              </w:rPr>
              <w:t>k</w:t>
            </w:r>
            <w:proofErr w:type="spellEnd"/>
          </w:p>
        </w:tc>
        <w:tc>
          <w:tcPr>
            <w:tcW w:w="473" w:type="dxa"/>
            <w:shd w:val="clear" w:color="auto" w:fill="auto"/>
            <w:hideMark/>
          </w:tcPr>
          <w:p w14:paraId="086C686F"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hideMark/>
          </w:tcPr>
          <w:p w14:paraId="41EF2E82" w14:textId="70B89C5F"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 xml:space="preserve">Taxa DI, de ordem k, divulgada pela B3, </w:t>
            </w:r>
            <w:r w:rsidR="00196BBB" w:rsidRPr="00196BBB">
              <w:rPr>
                <w:rFonts w:asciiTheme="minorHAnsi" w:eastAsia="MS Mincho" w:hAnsiTheme="minorHAnsi" w:cstheme="minorHAnsi"/>
                <w:sz w:val="24"/>
                <w:szCs w:val="24"/>
              </w:rPr>
              <w:t>considerando sempre a Taxa DI divulgada no Dia Útil anterior à data de cálculo, válida por 1 (um) Dia Útil (</w:t>
            </w:r>
            <w:r w:rsidR="00196BBB" w:rsidRPr="003D0BF0">
              <w:rPr>
                <w:rFonts w:asciiTheme="minorHAnsi" w:eastAsia="MS Mincho" w:hAnsiTheme="minorHAnsi" w:cstheme="minorHAnsi"/>
                <w:i/>
                <w:iCs/>
                <w:sz w:val="24"/>
                <w:szCs w:val="24"/>
              </w:rPr>
              <w:t>overnight</w:t>
            </w:r>
            <w:r w:rsidR="00196BBB" w:rsidRPr="00196BBB">
              <w:rPr>
                <w:rFonts w:asciiTheme="minorHAnsi" w:eastAsia="MS Mincho" w:hAnsiTheme="minorHAnsi" w:cstheme="minorHAnsi"/>
                <w:sz w:val="24"/>
                <w:szCs w:val="24"/>
              </w:rPr>
              <w:t>)</w:t>
            </w:r>
            <w:r w:rsidR="00196BBB">
              <w:rPr>
                <w:rFonts w:asciiTheme="minorHAnsi" w:eastAsia="MS Mincho" w:hAnsiTheme="minorHAnsi" w:cstheme="minorHAnsi"/>
                <w:sz w:val="24"/>
                <w:szCs w:val="24"/>
              </w:rPr>
              <w:t xml:space="preserve">, </w:t>
            </w:r>
            <w:r w:rsidRPr="00BC2229">
              <w:rPr>
                <w:rFonts w:asciiTheme="minorHAnsi" w:eastAsia="MS Mincho" w:hAnsiTheme="minorHAnsi" w:cstheme="minorHAnsi"/>
                <w:sz w:val="24"/>
                <w:szCs w:val="24"/>
              </w:rPr>
              <w:t>utilizada com 2 (duas) casas decimais.</w:t>
            </w:r>
          </w:p>
        </w:tc>
      </w:tr>
      <w:tr w:rsidR="005E6833" w:rsidRPr="00BC2229" w14:paraId="610A3FDF" w14:textId="77777777" w:rsidTr="00BE4724">
        <w:tc>
          <w:tcPr>
            <w:tcW w:w="1370" w:type="dxa"/>
            <w:shd w:val="clear" w:color="auto" w:fill="auto"/>
          </w:tcPr>
          <w:p w14:paraId="6FDC8972"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“FatorSpread”</w:t>
            </w:r>
          </w:p>
        </w:tc>
        <w:tc>
          <w:tcPr>
            <w:tcW w:w="473" w:type="dxa"/>
            <w:shd w:val="clear" w:color="auto" w:fill="auto"/>
          </w:tcPr>
          <w:p w14:paraId="7A91D5D1"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tcPr>
          <w:p w14:paraId="47C4B96C"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corresponde à sobretaxa de juros fixos, calculada com 9 (nove) casas decimais, com arredondamento, apurado da seguinte forma:</w:t>
            </w:r>
          </w:p>
        </w:tc>
      </w:tr>
    </w:tbl>
    <w:p w14:paraId="61412D78" w14:textId="77777777" w:rsidR="005E6833" w:rsidRPr="00BC2229" w:rsidRDefault="005E6833" w:rsidP="005E6833">
      <w:pPr>
        <w:autoSpaceDE w:val="0"/>
        <w:autoSpaceDN w:val="0"/>
        <w:adjustRightInd w:val="0"/>
        <w:spacing w:after="240" w:line="340" w:lineRule="exact"/>
        <w:ind w:left="567"/>
        <w:jc w:val="both"/>
        <w:rPr>
          <w:rFonts w:asciiTheme="minorHAnsi" w:eastAsia="MS Mincho" w:hAnsiTheme="minorHAnsi" w:cstheme="minorHAnsi"/>
          <w:sz w:val="24"/>
          <w:szCs w:val="24"/>
        </w:rPr>
      </w:pPr>
      <w:r w:rsidRPr="00BC2229">
        <w:rPr>
          <w:rFonts w:asciiTheme="minorHAnsi" w:eastAsia="MS Mincho" w:hAnsiTheme="minorHAnsi" w:cstheme="minorHAnsi"/>
          <w:noProof/>
          <w:sz w:val="24"/>
          <w:szCs w:val="24"/>
        </w:rPr>
        <w:drawing>
          <wp:anchor distT="0" distB="0" distL="114300" distR="114300" simplePos="0" relativeHeight="251661312" behindDoc="0" locked="0" layoutInCell="1" allowOverlap="1" wp14:anchorId="4456CC98" wp14:editId="50F3B45E">
            <wp:simplePos x="0" y="0"/>
            <wp:positionH relativeFrom="column">
              <wp:posOffset>2373655</wp:posOffset>
            </wp:positionH>
            <wp:positionV relativeFrom="paragraph">
              <wp:posOffset>1382395</wp:posOffset>
            </wp:positionV>
            <wp:extent cx="1985010" cy="622935"/>
            <wp:effectExtent l="0" t="0" r="0" b="0"/>
            <wp:wrapTopAndBottom/>
            <wp:docPr id="7"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anchor>
        </w:drawing>
      </w:r>
      <w:r w:rsidRPr="00BC2229">
        <w:rPr>
          <w:rFonts w:asciiTheme="minorHAnsi" w:eastAsia="MS Mincho" w:hAnsiTheme="minorHAnsi" w:cstheme="minorHAnsi"/>
          <w:sz w:val="24"/>
          <w:szCs w:val="24"/>
        </w:rPr>
        <w:t>onde</w:t>
      </w:r>
      <w:r w:rsidRPr="00BC2229">
        <w:rPr>
          <w:rFonts w:asciiTheme="minorHAnsi" w:eastAsia="MS Mincho" w:hAnsiTheme="minorHAnsi" w:cstheme="minorHAnsi"/>
          <w:i/>
          <w:iCs/>
          <w:sz w:val="24"/>
          <w:szCs w:val="24"/>
        </w:rPr>
        <w:t>:</w:t>
      </w:r>
      <w:r w:rsidRPr="00BC2229">
        <w:rPr>
          <w:rFonts w:asciiTheme="minorHAnsi" w:eastAsia="MS Mincho" w:hAnsiTheme="minorHAnsi" w:cstheme="minorHAnsi"/>
          <w:sz w:val="24"/>
          <w:szCs w:val="24"/>
        </w:rPr>
        <w:t xml:space="preserve"> </w:t>
      </w:r>
    </w:p>
    <w:tbl>
      <w:tblPr>
        <w:tblpPr w:leftFromText="141" w:rightFromText="141" w:vertAnchor="text" w:horzAnchor="margin" w:tblpXSpec="center" w:tblpY="231"/>
        <w:tblOverlap w:val="never"/>
        <w:tblW w:w="8649" w:type="dxa"/>
        <w:tblLook w:val="01E0" w:firstRow="1" w:lastRow="1" w:firstColumn="1" w:lastColumn="1" w:noHBand="0" w:noVBand="0"/>
      </w:tblPr>
      <w:tblGrid>
        <w:gridCol w:w="1370"/>
        <w:gridCol w:w="473"/>
        <w:gridCol w:w="6806"/>
      </w:tblGrid>
      <w:tr w:rsidR="005E6833" w:rsidRPr="00BC2229" w14:paraId="06EDA65A" w14:textId="77777777" w:rsidTr="00BE4724">
        <w:tc>
          <w:tcPr>
            <w:tcW w:w="1370" w:type="dxa"/>
            <w:shd w:val="clear" w:color="auto" w:fill="auto"/>
            <w:hideMark/>
          </w:tcPr>
          <w:p w14:paraId="1C7A3E2C"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r w:rsidRPr="003D0BF0">
              <w:rPr>
                <w:rFonts w:asciiTheme="minorHAnsi" w:eastAsia="MS Mincho" w:hAnsiTheme="minorHAnsi" w:cstheme="minorHAnsi"/>
                <w:i/>
                <w:iCs/>
                <w:sz w:val="24"/>
                <w:szCs w:val="24"/>
              </w:rPr>
              <w:t>spread</w:t>
            </w:r>
            <w:r w:rsidRPr="00BC2229">
              <w:rPr>
                <w:rFonts w:asciiTheme="minorHAnsi" w:eastAsia="MS Mincho" w:hAnsiTheme="minorHAnsi" w:cstheme="minorHAnsi"/>
                <w:sz w:val="24"/>
                <w:szCs w:val="24"/>
              </w:rPr>
              <w:t>”</w:t>
            </w:r>
          </w:p>
        </w:tc>
        <w:tc>
          <w:tcPr>
            <w:tcW w:w="473" w:type="dxa"/>
            <w:shd w:val="clear" w:color="auto" w:fill="auto"/>
            <w:hideMark/>
          </w:tcPr>
          <w:p w14:paraId="18AFCED7"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hideMark/>
          </w:tcPr>
          <w:p w14:paraId="2B9ED211" w14:textId="27797B69" w:rsidR="005E6833" w:rsidRPr="00327EFA" w:rsidRDefault="00F75DA6" w:rsidP="003B41D0">
            <w:pPr>
              <w:autoSpaceDE w:val="0"/>
              <w:autoSpaceDN w:val="0"/>
              <w:adjustRightInd w:val="0"/>
              <w:spacing w:after="240" w:line="340" w:lineRule="exact"/>
              <w:jc w:val="both"/>
              <w:rPr>
                <w:rFonts w:asciiTheme="minorHAnsi" w:eastAsia="MS Mincho" w:hAnsiTheme="minorHAnsi" w:cstheme="minorHAnsi"/>
                <w:sz w:val="24"/>
                <w:szCs w:val="24"/>
                <w:highlight w:val="yellow"/>
              </w:rPr>
            </w:pPr>
            <w:r w:rsidRPr="00327EFA">
              <w:rPr>
                <w:rFonts w:asciiTheme="minorHAnsi" w:eastAsia="MS Mincho" w:hAnsiTheme="minorHAnsi" w:cstheme="minorHAnsi"/>
                <w:b/>
                <w:bCs/>
                <w:sz w:val="24"/>
                <w:szCs w:val="24"/>
              </w:rPr>
              <w:t>(i)</w:t>
            </w:r>
            <w:r w:rsidRPr="00327EFA">
              <w:rPr>
                <w:sz w:val="24"/>
                <w:szCs w:val="24"/>
              </w:rPr>
              <w:t xml:space="preserve"> 4,0000 d</w:t>
            </w:r>
            <w:r w:rsidRPr="00327EFA">
              <w:rPr>
                <w:rFonts w:asciiTheme="minorHAnsi" w:eastAsia="MS Mincho" w:hAnsiTheme="minorHAnsi" w:cstheme="minorHAnsi"/>
                <w:sz w:val="24"/>
                <w:szCs w:val="24"/>
              </w:rPr>
              <w:t xml:space="preserve">a </w:t>
            </w:r>
            <w:r w:rsidRPr="00327EFA">
              <w:rPr>
                <w:rFonts w:asciiTheme="minorHAnsi" w:hAnsiTheme="minorHAnsi" w:cstheme="minorHAnsi"/>
                <w:sz w:val="24"/>
                <w:szCs w:val="24"/>
              </w:rPr>
              <w:t>Data de Início da Rentabilidade</w:t>
            </w:r>
            <w:r w:rsidRPr="00327EFA">
              <w:rPr>
                <w:rFonts w:asciiTheme="minorHAnsi" w:eastAsia="MS Mincho" w:hAnsiTheme="minorHAnsi" w:cstheme="minorHAnsi"/>
                <w:sz w:val="24"/>
                <w:szCs w:val="24"/>
              </w:rPr>
              <w:t xml:space="preserve"> (exclusive) até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2023 (inclusive); </w:t>
            </w:r>
            <w:r w:rsidRPr="00327EFA">
              <w:rPr>
                <w:rFonts w:asciiTheme="minorHAnsi" w:eastAsia="MS Mincho" w:hAnsiTheme="minorHAnsi" w:cstheme="minorHAnsi"/>
                <w:b/>
                <w:bCs/>
                <w:sz w:val="24"/>
                <w:szCs w:val="24"/>
              </w:rPr>
              <w:t>(ii)</w:t>
            </w:r>
            <w:r w:rsidRPr="00327EFA">
              <w:rPr>
                <w:rFonts w:asciiTheme="minorHAnsi" w:eastAsia="MS Mincho" w:hAnsiTheme="minorHAnsi" w:cstheme="minorHAnsi"/>
                <w:sz w:val="24"/>
                <w:szCs w:val="24"/>
              </w:rPr>
              <w:t xml:space="preserve"> </w:t>
            </w:r>
            <w:r w:rsidRPr="00327EFA">
              <w:rPr>
                <w:sz w:val="24"/>
                <w:szCs w:val="24"/>
              </w:rPr>
              <w:t xml:space="preserve">4,2500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2023 (exclusive) até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2024 (inclusive); </w:t>
            </w:r>
            <w:r w:rsidRPr="00327EFA">
              <w:rPr>
                <w:rFonts w:asciiTheme="minorHAnsi" w:eastAsia="MS Mincho" w:hAnsiTheme="minorHAnsi" w:cstheme="minorHAnsi"/>
                <w:b/>
                <w:bCs/>
                <w:sz w:val="24"/>
                <w:szCs w:val="24"/>
              </w:rPr>
              <w:t>(iii)</w:t>
            </w:r>
            <w:r w:rsidRPr="00327EFA">
              <w:rPr>
                <w:rFonts w:asciiTheme="minorHAnsi" w:eastAsia="MS Mincho" w:hAnsiTheme="minorHAnsi" w:cstheme="minorHAnsi"/>
                <w:sz w:val="24"/>
                <w:szCs w:val="24"/>
              </w:rPr>
              <w:t xml:space="preserve"> </w:t>
            </w:r>
            <w:r w:rsidRPr="00327EFA">
              <w:rPr>
                <w:sz w:val="24"/>
                <w:szCs w:val="24"/>
              </w:rPr>
              <w:t xml:space="preserve">4,5000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2024 (exclusive) até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2025 (inclusive); </w:t>
            </w:r>
            <w:r w:rsidRPr="00327EFA">
              <w:rPr>
                <w:rFonts w:asciiTheme="minorHAnsi" w:eastAsia="MS Mincho" w:hAnsiTheme="minorHAnsi" w:cstheme="minorHAnsi"/>
                <w:b/>
                <w:bCs/>
                <w:sz w:val="24"/>
                <w:szCs w:val="24"/>
              </w:rPr>
              <w:t>(iv)</w:t>
            </w:r>
            <w:r w:rsidRPr="00327EFA">
              <w:rPr>
                <w:rFonts w:asciiTheme="minorHAnsi" w:eastAsia="MS Mincho" w:hAnsiTheme="minorHAnsi" w:cstheme="minorHAnsi"/>
                <w:sz w:val="24"/>
                <w:szCs w:val="24"/>
              </w:rPr>
              <w:t xml:space="preserve"> </w:t>
            </w:r>
            <w:r w:rsidRPr="00327EFA">
              <w:rPr>
                <w:sz w:val="24"/>
                <w:szCs w:val="24"/>
              </w:rPr>
              <w:t xml:space="preserve">5,0000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2025 (exclusive) até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2026 (inclusive); e </w:t>
            </w:r>
            <w:r w:rsidRPr="00327EFA">
              <w:rPr>
                <w:rFonts w:asciiTheme="minorHAnsi" w:eastAsia="MS Mincho" w:hAnsiTheme="minorHAnsi" w:cstheme="minorHAnsi"/>
                <w:b/>
                <w:bCs/>
                <w:sz w:val="24"/>
                <w:szCs w:val="24"/>
              </w:rPr>
              <w:t>(v)</w:t>
            </w:r>
            <w:r w:rsidRPr="00327EFA">
              <w:rPr>
                <w:rFonts w:asciiTheme="minorHAnsi" w:eastAsia="MS Mincho" w:hAnsiTheme="minorHAnsi" w:cstheme="minorHAnsi"/>
                <w:sz w:val="24"/>
                <w:szCs w:val="24"/>
              </w:rPr>
              <w:t xml:space="preserve"> </w:t>
            </w:r>
            <w:r w:rsidRPr="00327EFA">
              <w:rPr>
                <w:sz w:val="24"/>
                <w:szCs w:val="24"/>
              </w:rPr>
              <w:t xml:space="preserve">5,5000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2026 (exclusive) até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2027 (inclusive)</w:t>
            </w:r>
            <w:r w:rsidR="00750116" w:rsidRPr="00327EFA">
              <w:rPr>
                <w:sz w:val="24"/>
                <w:szCs w:val="24"/>
              </w:rPr>
              <w:t>.</w:t>
            </w:r>
          </w:p>
        </w:tc>
      </w:tr>
      <w:tr w:rsidR="005E6833" w:rsidRPr="00BC2229" w14:paraId="75A6175C" w14:textId="77777777" w:rsidTr="00BE4724">
        <w:tc>
          <w:tcPr>
            <w:tcW w:w="1370" w:type="dxa"/>
            <w:shd w:val="clear" w:color="auto" w:fill="auto"/>
          </w:tcPr>
          <w:p w14:paraId="66138BCE"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“DP”</w:t>
            </w:r>
          </w:p>
        </w:tc>
        <w:tc>
          <w:tcPr>
            <w:tcW w:w="473" w:type="dxa"/>
            <w:shd w:val="clear" w:color="auto" w:fill="auto"/>
          </w:tcPr>
          <w:p w14:paraId="16E7581F"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tcPr>
          <w:p w14:paraId="442C6185" w14:textId="67FEFFCB"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proofErr w:type="spellStart"/>
            <w:r w:rsidRPr="00BC2229">
              <w:rPr>
                <w:rFonts w:asciiTheme="minorHAnsi" w:eastAsia="MS Mincho" w:hAnsiTheme="minorHAnsi" w:cstheme="minorHAnsi"/>
                <w:sz w:val="24"/>
                <w:szCs w:val="24"/>
              </w:rPr>
              <w:t>é</w:t>
            </w:r>
            <w:proofErr w:type="spellEnd"/>
            <w:r w:rsidRPr="00BC2229">
              <w:rPr>
                <w:rFonts w:asciiTheme="minorHAnsi" w:eastAsia="MS Mincho" w:hAnsiTheme="minorHAnsi" w:cstheme="minorHAnsi"/>
                <w:sz w:val="24"/>
                <w:szCs w:val="24"/>
              </w:rPr>
              <w:t xml:space="preserve"> o número de Dias Úteis entre a </w:t>
            </w:r>
            <w:r w:rsidR="00586DF0">
              <w:rPr>
                <w:rFonts w:asciiTheme="minorHAnsi" w:hAnsiTheme="minorHAnsi" w:cstheme="minorHAnsi"/>
                <w:sz w:val="24"/>
                <w:szCs w:val="24"/>
              </w:rPr>
              <w:t>Data de Início da Rentabilidade</w:t>
            </w:r>
            <w:r w:rsidR="00B3255C">
              <w:rPr>
                <w:rFonts w:asciiTheme="minorHAnsi" w:hAnsiTheme="minorHAnsi" w:cstheme="minorHAnsi"/>
                <w:sz w:val="24"/>
                <w:szCs w:val="24"/>
              </w:rPr>
              <w:t>,</w:t>
            </w:r>
            <w:r w:rsidR="002F302B">
              <w:rPr>
                <w:rFonts w:asciiTheme="minorHAnsi" w:eastAsia="MS Mincho" w:hAnsiTheme="minorHAnsi" w:cstheme="minorHAnsi"/>
                <w:sz w:val="24"/>
                <w:szCs w:val="24"/>
              </w:rPr>
              <w:t xml:space="preserve"> última Data de Incorporação</w:t>
            </w:r>
            <w:r w:rsidR="00B3255C">
              <w:rPr>
                <w:rFonts w:asciiTheme="minorHAnsi" w:eastAsia="MS Mincho" w:hAnsiTheme="minorHAnsi" w:cstheme="minorHAnsi"/>
                <w:sz w:val="24"/>
                <w:szCs w:val="24"/>
              </w:rPr>
              <w:t xml:space="preserve"> ou última Data de Pagamento</w:t>
            </w:r>
            <w:r w:rsidR="002F302B">
              <w:rPr>
                <w:rFonts w:asciiTheme="minorHAnsi" w:eastAsia="MS Mincho" w:hAnsiTheme="minorHAnsi" w:cstheme="minorHAnsi"/>
                <w:sz w:val="24"/>
                <w:szCs w:val="24"/>
              </w:rPr>
              <w:t>, conforme aplicável</w:t>
            </w:r>
            <w:r w:rsidR="001B3C79">
              <w:rPr>
                <w:rFonts w:asciiTheme="minorHAnsi" w:hAnsiTheme="minorHAnsi" w:cstheme="minorHAnsi"/>
                <w:sz w:val="24"/>
                <w:szCs w:val="24"/>
              </w:rPr>
              <w:t xml:space="preserve">, inclusive, </w:t>
            </w:r>
            <w:r w:rsidRPr="00BC2229">
              <w:rPr>
                <w:rFonts w:asciiTheme="minorHAnsi" w:eastAsia="MS Mincho" w:hAnsiTheme="minorHAnsi" w:cstheme="minorHAnsi"/>
                <w:sz w:val="24"/>
                <w:szCs w:val="24"/>
              </w:rPr>
              <w:t>e a data atual,</w:t>
            </w:r>
            <w:r>
              <w:rPr>
                <w:rFonts w:asciiTheme="minorHAnsi" w:eastAsia="MS Mincho" w:hAnsiTheme="minorHAnsi" w:cstheme="minorHAnsi"/>
                <w:sz w:val="24"/>
                <w:szCs w:val="24"/>
              </w:rPr>
              <w:t xml:space="preserve"> exclusive, </w:t>
            </w:r>
            <w:r w:rsidRPr="00BC2229">
              <w:rPr>
                <w:rFonts w:asciiTheme="minorHAnsi" w:eastAsia="MS Mincho" w:hAnsiTheme="minorHAnsi" w:cstheme="minorHAnsi"/>
                <w:sz w:val="24"/>
                <w:szCs w:val="24"/>
              </w:rPr>
              <w:t>sendo “DP” um número inteiro.</w:t>
            </w:r>
          </w:p>
        </w:tc>
      </w:tr>
    </w:tbl>
    <w:p w14:paraId="7FDB21C6" w14:textId="77777777" w:rsidR="005E6833" w:rsidRDefault="005E6833"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235" w:name="_Ref112688570"/>
      <w:r w:rsidRPr="003D0BF0">
        <w:rPr>
          <w:rFonts w:asciiTheme="minorHAnsi" w:hAnsiTheme="minorHAnsi" w:cstheme="minorHAnsi"/>
          <w:sz w:val="24"/>
          <w:szCs w:val="24"/>
          <w:lang w:val="pt-BR"/>
        </w:rPr>
        <w:t>O cálculo da Remuneração acima está sujeito às seguintes observações:</w:t>
      </w:r>
      <w:bookmarkEnd w:id="235"/>
    </w:p>
    <w:p w14:paraId="12FF04CC" w14:textId="77777777" w:rsidR="005E6833" w:rsidRPr="003D0BF0" w:rsidRDefault="005E6833" w:rsidP="003D0BF0">
      <w:pPr>
        <w:pStyle w:val="Level3"/>
        <w:widowControl w:val="0"/>
        <w:spacing w:after="0" w:line="340" w:lineRule="exact"/>
        <w:contextualSpacing/>
        <w:rPr>
          <w:rFonts w:asciiTheme="minorHAnsi" w:hAnsiTheme="minorHAnsi" w:cstheme="minorHAnsi"/>
          <w:sz w:val="24"/>
          <w:szCs w:val="24"/>
          <w:lang w:val="pt-BR"/>
        </w:rPr>
      </w:pPr>
    </w:p>
    <w:p w14:paraId="14ABA4CA" w14:textId="77777777" w:rsidR="005E6833" w:rsidRPr="003D0BF0" w:rsidRDefault="005E6833" w:rsidP="005E6833">
      <w:pPr>
        <w:pStyle w:val="Level4"/>
        <w:numPr>
          <w:ilvl w:val="3"/>
          <w:numId w:val="56"/>
        </w:numPr>
        <w:tabs>
          <w:tab w:val="clear" w:pos="1390"/>
        </w:tabs>
        <w:autoSpaceDE/>
        <w:autoSpaceDN/>
        <w:adjustRightInd/>
        <w:spacing w:after="240" w:line="340" w:lineRule="exact"/>
        <w:ind w:left="1560" w:hanging="851"/>
        <w:rPr>
          <w:rFonts w:asciiTheme="minorHAnsi" w:hAnsiTheme="minorHAnsi" w:cstheme="minorHAnsi"/>
          <w:sz w:val="24"/>
          <w:szCs w:val="24"/>
          <w:lang w:val="pt-BR"/>
        </w:rPr>
      </w:pPr>
      <w:r w:rsidRPr="003D0BF0">
        <w:rPr>
          <w:rFonts w:asciiTheme="minorHAnsi" w:hAnsiTheme="minorHAnsi" w:cstheme="minorHAnsi"/>
          <w:sz w:val="24"/>
          <w:szCs w:val="24"/>
          <w:lang w:val="pt-BR"/>
        </w:rPr>
        <w:t>o fator resultante da expressão (1 + TDIk) é considerado com 16 (dezesseis) casas decimais, sem arredondamento;</w:t>
      </w:r>
    </w:p>
    <w:p w14:paraId="17DD969A" w14:textId="77777777" w:rsidR="005E6833" w:rsidRPr="003D0BF0" w:rsidRDefault="005E6833" w:rsidP="005E6833">
      <w:pPr>
        <w:pStyle w:val="Level4"/>
        <w:numPr>
          <w:ilvl w:val="3"/>
          <w:numId w:val="56"/>
        </w:numPr>
        <w:tabs>
          <w:tab w:val="clear" w:pos="1390"/>
        </w:tabs>
        <w:autoSpaceDE/>
        <w:autoSpaceDN/>
        <w:adjustRightInd/>
        <w:spacing w:after="240" w:line="340" w:lineRule="exact"/>
        <w:ind w:left="1560" w:hanging="851"/>
        <w:rPr>
          <w:rFonts w:asciiTheme="minorHAnsi" w:hAnsiTheme="minorHAnsi" w:cstheme="minorHAnsi"/>
          <w:sz w:val="24"/>
          <w:szCs w:val="24"/>
          <w:lang w:val="pt-BR"/>
        </w:rPr>
      </w:pPr>
      <w:r w:rsidRPr="003D0BF0">
        <w:rPr>
          <w:rFonts w:asciiTheme="minorHAnsi" w:hAnsiTheme="minorHAnsi" w:cstheme="minorHAnsi"/>
          <w:sz w:val="24"/>
          <w:szCs w:val="24"/>
          <w:lang w:val="pt-BR"/>
        </w:rPr>
        <w:t>efetua-se o produtório dos fatores diários (1 + TDIk), sendo que a cada fator diário acumulado, trunca-se o resultado com 16 (dezesseis) casas decimais, aplicando-se o próximo fator diário, e assim por diante até o último considerado;</w:t>
      </w:r>
    </w:p>
    <w:p w14:paraId="2AE754C8" w14:textId="77777777" w:rsidR="005E6833" w:rsidRPr="003D0BF0" w:rsidRDefault="005E6833" w:rsidP="005E6833">
      <w:pPr>
        <w:pStyle w:val="Level4"/>
        <w:numPr>
          <w:ilvl w:val="3"/>
          <w:numId w:val="56"/>
        </w:numPr>
        <w:tabs>
          <w:tab w:val="clear" w:pos="1390"/>
        </w:tabs>
        <w:autoSpaceDE/>
        <w:autoSpaceDN/>
        <w:adjustRightInd/>
        <w:spacing w:after="240" w:line="340" w:lineRule="exact"/>
        <w:ind w:left="1560" w:hanging="851"/>
        <w:rPr>
          <w:rFonts w:asciiTheme="minorHAnsi" w:hAnsiTheme="minorHAnsi" w:cstheme="minorHAnsi"/>
          <w:sz w:val="24"/>
          <w:szCs w:val="24"/>
          <w:lang w:val="pt-BR"/>
        </w:rPr>
      </w:pPr>
      <w:r w:rsidRPr="003D0BF0">
        <w:rPr>
          <w:rFonts w:asciiTheme="minorHAnsi" w:hAnsiTheme="minorHAnsi" w:cstheme="minorHAnsi"/>
          <w:sz w:val="24"/>
          <w:szCs w:val="24"/>
          <w:lang w:val="pt-BR"/>
        </w:rPr>
        <w:t>a Taxa DI deverá ser utilizada considerando idêntico número de casas decimais divulgado pela B3;</w:t>
      </w:r>
    </w:p>
    <w:p w14:paraId="07AC5766" w14:textId="77777777" w:rsidR="005E6833" w:rsidRPr="003D0BF0" w:rsidRDefault="005E6833" w:rsidP="005E6833">
      <w:pPr>
        <w:pStyle w:val="Level4"/>
        <w:numPr>
          <w:ilvl w:val="3"/>
          <w:numId w:val="56"/>
        </w:numPr>
        <w:tabs>
          <w:tab w:val="clear" w:pos="1390"/>
        </w:tabs>
        <w:autoSpaceDE/>
        <w:autoSpaceDN/>
        <w:adjustRightInd/>
        <w:spacing w:after="240" w:line="340" w:lineRule="exact"/>
        <w:ind w:left="1560" w:hanging="851"/>
        <w:rPr>
          <w:rFonts w:asciiTheme="minorHAnsi" w:hAnsiTheme="minorHAnsi" w:cstheme="minorHAnsi"/>
          <w:sz w:val="24"/>
          <w:szCs w:val="24"/>
          <w:lang w:val="pt-BR"/>
        </w:rPr>
      </w:pPr>
      <w:r w:rsidRPr="003D0BF0">
        <w:rPr>
          <w:rFonts w:asciiTheme="minorHAnsi" w:hAnsiTheme="minorHAnsi" w:cstheme="minorHAnsi"/>
          <w:sz w:val="24"/>
          <w:szCs w:val="24"/>
          <w:lang w:val="pt-BR"/>
        </w:rPr>
        <w:lastRenderedPageBreak/>
        <w:t>uma vez os fatores estando acumulados, considera-se o fator resultante do produtório “Fator DI” com 8 (oito) casas decimais, com arredondamento; e</w:t>
      </w:r>
    </w:p>
    <w:p w14:paraId="79A19641" w14:textId="77777777" w:rsidR="005E6833" w:rsidRPr="003D0BF0" w:rsidRDefault="005E6833" w:rsidP="005E6833">
      <w:pPr>
        <w:pStyle w:val="Level4"/>
        <w:numPr>
          <w:ilvl w:val="3"/>
          <w:numId w:val="56"/>
        </w:numPr>
        <w:tabs>
          <w:tab w:val="clear" w:pos="1390"/>
        </w:tabs>
        <w:autoSpaceDE/>
        <w:autoSpaceDN/>
        <w:adjustRightInd/>
        <w:spacing w:after="240" w:line="340" w:lineRule="exact"/>
        <w:ind w:left="1560" w:hanging="851"/>
        <w:rPr>
          <w:rFonts w:asciiTheme="minorHAnsi" w:hAnsiTheme="minorHAnsi" w:cstheme="minorHAnsi"/>
          <w:sz w:val="24"/>
          <w:szCs w:val="24"/>
          <w:lang w:val="pt-BR"/>
        </w:rPr>
      </w:pPr>
      <w:r w:rsidRPr="003D0BF0">
        <w:rPr>
          <w:rFonts w:asciiTheme="minorHAnsi" w:hAnsiTheme="minorHAnsi" w:cstheme="minorHAnsi"/>
          <w:sz w:val="24"/>
          <w:szCs w:val="24"/>
          <w:lang w:val="pt-BR"/>
        </w:rPr>
        <w:t>o fator resultante da expressão (</w:t>
      </w:r>
      <w:proofErr w:type="spellStart"/>
      <w:r w:rsidRPr="003D0BF0">
        <w:rPr>
          <w:rFonts w:asciiTheme="minorHAnsi" w:hAnsiTheme="minorHAnsi" w:cstheme="minorHAnsi"/>
          <w:sz w:val="24"/>
          <w:szCs w:val="24"/>
          <w:lang w:val="pt-BR"/>
        </w:rPr>
        <w:t>FatorDI</w:t>
      </w:r>
      <w:proofErr w:type="spellEnd"/>
      <w:r w:rsidRPr="003D0BF0">
        <w:rPr>
          <w:rFonts w:asciiTheme="minorHAnsi" w:hAnsiTheme="minorHAnsi" w:cstheme="minorHAnsi"/>
          <w:sz w:val="24"/>
          <w:szCs w:val="24"/>
          <w:lang w:val="pt-BR"/>
        </w:rPr>
        <w:t xml:space="preserve"> x </w:t>
      </w:r>
      <w:proofErr w:type="spellStart"/>
      <w:r w:rsidRPr="003D0BF0">
        <w:rPr>
          <w:rFonts w:asciiTheme="minorHAnsi" w:hAnsiTheme="minorHAnsi" w:cstheme="minorHAnsi"/>
          <w:sz w:val="24"/>
          <w:szCs w:val="24"/>
          <w:lang w:val="pt-BR"/>
        </w:rPr>
        <w:t>FatorSpread</w:t>
      </w:r>
      <w:proofErr w:type="spellEnd"/>
      <w:r w:rsidRPr="003D0BF0">
        <w:rPr>
          <w:rFonts w:asciiTheme="minorHAnsi" w:hAnsiTheme="minorHAnsi" w:cstheme="minorHAnsi"/>
          <w:sz w:val="24"/>
          <w:szCs w:val="24"/>
          <w:lang w:val="pt-BR"/>
        </w:rPr>
        <w:t>) é considerado com 9 (nove) casas decimais, com arredondamento.</w:t>
      </w:r>
    </w:p>
    <w:p w14:paraId="470E3047" w14:textId="77F19185" w:rsidR="005E6833" w:rsidRDefault="005E6833"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236" w:name="_Ref516689094"/>
      <w:bookmarkStart w:id="237" w:name="_Ref435652958"/>
      <w:r w:rsidRPr="003D0BF0">
        <w:rPr>
          <w:rFonts w:asciiTheme="minorHAnsi" w:hAnsiTheme="minorHAnsi" w:cstheme="minorHAnsi"/>
          <w:sz w:val="24"/>
          <w:szCs w:val="24"/>
          <w:lang w:val="pt-BR"/>
        </w:rPr>
        <w:t xml:space="preserve">Observado o quanto estabelecido na Cláusula </w:t>
      </w:r>
      <w:r w:rsidR="002409CD">
        <w:rPr>
          <w:rFonts w:asciiTheme="minorHAnsi" w:hAnsiTheme="minorHAnsi" w:cstheme="minorHAnsi"/>
          <w:sz w:val="24"/>
          <w:szCs w:val="24"/>
        </w:rPr>
        <w:fldChar w:fldCharType="begin"/>
      </w:r>
      <w:r w:rsidR="002409CD">
        <w:rPr>
          <w:rFonts w:asciiTheme="minorHAnsi" w:hAnsiTheme="minorHAnsi" w:cstheme="minorHAnsi"/>
          <w:sz w:val="24"/>
          <w:szCs w:val="24"/>
          <w:lang w:val="pt-BR"/>
        </w:rPr>
        <w:instrText xml:space="preserve"> REF _Ref516675758 \r \p \h </w:instrText>
      </w:r>
      <w:r w:rsidR="002409CD">
        <w:rPr>
          <w:rFonts w:asciiTheme="minorHAnsi" w:hAnsiTheme="minorHAnsi" w:cstheme="minorHAnsi"/>
          <w:sz w:val="24"/>
          <w:szCs w:val="24"/>
        </w:rPr>
      </w:r>
      <w:r w:rsidR="002409CD">
        <w:rPr>
          <w:rFonts w:asciiTheme="minorHAnsi" w:hAnsiTheme="minorHAnsi" w:cstheme="minorHAnsi"/>
          <w:sz w:val="24"/>
          <w:szCs w:val="24"/>
        </w:rPr>
        <w:fldChar w:fldCharType="separate"/>
      </w:r>
      <w:r w:rsidR="005745B6">
        <w:rPr>
          <w:rFonts w:asciiTheme="minorHAnsi" w:hAnsiTheme="minorHAnsi" w:cstheme="minorHAnsi"/>
          <w:sz w:val="24"/>
          <w:szCs w:val="24"/>
          <w:lang w:val="pt-BR"/>
        </w:rPr>
        <w:t>4.11.5 abaixo</w:t>
      </w:r>
      <w:r w:rsidR="002409CD">
        <w:rPr>
          <w:rFonts w:asciiTheme="minorHAnsi" w:hAnsiTheme="minorHAnsi" w:cstheme="minorHAnsi"/>
          <w:sz w:val="24"/>
          <w:szCs w:val="24"/>
        </w:rPr>
        <w:fldChar w:fldCharType="end"/>
      </w:r>
      <w:r w:rsidRPr="003D0BF0">
        <w:rPr>
          <w:rFonts w:asciiTheme="minorHAnsi" w:hAnsiTheme="minorHAnsi" w:cstheme="minorHAnsi"/>
          <w:sz w:val="24"/>
          <w:szCs w:val="24"/>
          <w:lang w:val="pt-BR"/>
        </w:rPr>
        <w:t>, no caso de indisponibilidade temporária da Taxa DI, será utilizada, em sua substituição, a última Taxa DI divulgada até a data do cálculo, não sendo devidas quaisquer compensações financeiras, tanto por parte da Emissora quanto por parte dos Debenturistas, quando da divulgação posterior da Taxa DI que seria aplicável.</w:t>
      </w:r>
      <w:bookmarkEnd w:id="236"/>
      <w:bookmarkEnd w:id="237"/>
    </w:p>
    <w:p w14:paraId="1729F399" w14:textId="77777777" w:rsidR="005E6833" w:rsidRPr="003D0BF0" w:rsidRDefault="005E6833" w:rsidP="003D0BF0">
      <w:pPr>
        <w:pStyle w:val="Level3"/>
        <w:widowControl w:val="0"/>
        <w:spacing w:after="0" w:line="340" w:lineRule="exact"/>
        <w:contextualSpacing/>
        <w:rPr>
          <w:rFonts w:asciiTheme="minorHAnsi" w:hAnsiTheme="minorHAnsi" w:cstheme="minorHAnsi"/>
          <w:sz w:val="24"/>
          <w:szCs w:val="24"/>
          <w:lang w:val="pt-BR"/>
        </w:rPr>
      </w:pPr>
    </w:p>
    <w:p w14:paraId="065EE698" w14:textId="1AD871CA" w:rsidR="005E6833" w:rsidRDefault="005E6833"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238" w:name="_Ref516675758"/>
      <w:bookmarkStart w:id="239" w:name="_Ref516689108"/>
      <w:r w:rsidRPr="003D0BF0">
        <w:rPr>
          <w:rFonts w:asciiTheme="minorHAnsi" w:hAnsiTheme="minorHAnsi" w:cstheme="minorHAnsi"/>
          <w:sz w:val="24"/>
          <w:szCs w:val="24"/>
          <w:lang w:val="pt-BR"/>
        </w:rPr>
        <w:t>Na ausência de apuração e/ou divulgação da Taxa DI por prazo superior a 5 (cinco) Dias Úteis da data esperada para sua divulgação, ou, ainda, no caso de sua extinção por imposição legal ou determinação judicial, a Taxa DI deverá ser substituída pelo devido substituto legal. Caso inexist</w:t>
      </w:r>
      <w:r w:rsidR="00D90142">
        <w:rPr>
          <w:rFonts w:asciiTheme="minorHAnsi" w:hAnsiTheme="minorHAnsi" w:cstheme="minorHAnsi"/>
          <w:sz w:val="24"/>
          <w:szCs w:val="24"/>
          <w:lang w:val="pt-BR"/>
        </w:rPr>
        <w:t>a</w:t>
      </w:r>
      <w:r w:rsidRPr="003D0BF0">
        <w:rPr>
          <w:rFonts w:asciiTheme="minorHAnsi" w:hAnsiTheme="minorHAnsi" w:cstheme="minorHAnsi"/>
          <w:sz w:val="24"/>
          <w:szCs w:val="24"/>
          <w:lang w:val="pt-BR"/>
        </w:rPr>
        <w:t xml:space="preserve"> substituto legal para a Taxa DI, o Agente Fiduciário deverá convocar no primeiro Dia Útil subsequente ao término do prazo de 5 (cinco) Dias Úteis acima ou da data de sua extinção por imposição legal ou determinação judicial, A</w:t>
      </w:r>
      <w:r w:rsidR="00852421">
        <w:rPr>
          <w:rFonts w:asciiTheme="minorHAnsi" w:hAnsiTheme="minorHAnsi" w:cstheme="minorHAnsi"/>
          <w:sz w:val="24"/>
          <w:szCs w:val="24"/>
          <w:lang w:val="pt-BR"/>
        </w:rPr>
        <w:t xml:space="preserve">ssembleia </w:t>
      </w:r>
      <w:r w:rsidRPr="003D0BF0">
        <w:rPr>
          <w:rFonts w:asciiTheme="minorHAnsi" w:hAnsiTheme="minorHAnsi" w:cstheme="minorHAnsi"/>
          <w:sz w:val="24"/>
          <w:szCs w:val="24"/>
          <w:lang w:val="pt-BR"/>
        </w:rPr>
        <w:t>G</w:t>
      </w:r>
      <w:r w:rsidR="00852421">
        <w:rPr>
          <w:rFonts w:asciiTheme="minorHAnsi" w:hAnsiTheme="minorHAnsi" w:cstheme="minorHAnsi"/>
          <w:sz w:val="24"/>
          <w:szCs w:val="24"/>
          <w:lang w:val="pt-BR"/>
        </w:rPr>
        <w:t xml:space="preserve">eral de </w:t>
      </w:r>
      <w:r w:rsidRPr="003D0BF0">
        <w:rPr>
          <w:rFonts w:asciiTheme="minorHAnsi" w:hAnsiTheme="minorHAnsi" w:cstheme="minorHAnsi"/>
          <w:sz w:val="24"/>
          <w:szCs w:val="24"/>
          <w:lang w:val="pt-BR"/>
        </w:rPr>
        <w:t>D</w:t>
      </w:r>
      <w:r w:rsidR="00852421">
        <w:rPr>
          <w:rFonts w:asciiTheme="minorHAnsi" w:hAnsiTheme="minorHAnsi" w:cstheme="minorHAnsi"/>
          <w:sz w:val="24"/>
          <w:szCs w:val="24"/>
          <w:lang w:val="pt-BR"/>
        </w:rPr>
        <w:t>ebenturistas</w:t>
      </w:r>
      <w:r w:rsidRPr="003D0BF0">
        <w:rPr>
          <w:rFonts w:asciiTheme="minorHAnsi" w:hAnsiTheme="minorHAnsi" w:cstheme="minorHAnsi"/>
          <w:sz w:val="24"/>
          <w:szCs w:val="24"/>
          <w:lang w:val="pt-BR"/>
        </w:rPr>
        <w:t xml:space="preserve"> para os Debenturistas definirem, de comum acordo com a Emissora, o parâmetro a ser aplicado. Até a deliberação desse parâmetro, ser</w:t>
      </w:r>
      <w:r w:rsidR="00871C87">
        <w:rPr>
          <w:rFonts w:asciiTheme="minorHAnsi" w:hAnsiTheme="minorHAnsi" w:cstheme="minorHAnsi"/>
          <w:sz w:val="24"/>
          <w:szCs w:val="24"/>
          <w:lang w:val="pt-BR"/>
        </w:rPr>
        <w:t>á</w:t>
      </w:r>
      <w:r w:rsidRPr="003D0BF0">
        <w:rPr>
          <w:rFonts w:asciiTheme="minorHAnsi" w:hAnsiTheme="minorHAnsi" w:cstheme="minorHAnsi"/>
          <w:sz w:val="24"/>
          <w:szCs w:val="24"/>
          <w:lang w:val="pt-BR"/>
        </w:rPr>
        <w:t xml:space="preserve"> utilizada, para o cálculo do valor de quaisquer obrigações pecuniárias previstas nesta Escritura de Emissão, a fórmula </w:t>
      </w:r>
      <w:r w:rsidR="00871C87">
        <w:rPr>
          <w:rFonts w:asciiTheme="minorHAnsi" w:hAnsiTheme="minorHAnsi" w:cstheme="minorHAnsi"/>
          <w:sz w:val="24"/>
          <w:szCs w:val="24"/>
          <w:lang w:val="pt-BR"/>
        </w:rPr>
        <w:t xml:space="preserve">prevista na </w:t>
      </w:r>
      <w:r w:rsidRPr="003D0BF0">
        <w:rPr>
          <w:rFonts w:asciiTheme="minorHAnsi" w:hAnsiTheme="minorHAnsi" w:cstheme="minorHAnsi"/>
          <w:sz w:val="24"/>
          <w:szCs w:val="24"/>
          <w:lang w:val="pt-BR"/>
        </w:rPr>
        <w:t xml:space="preserve">Cláusula </w:t>
      </w:r>
      <w:r w:rsidR="00856EC0">
        <w:rPr>
          <w:rFonts w:asciiTheme="minorHAnsi" w:hAnsiTheme="minorHAnsi" w:cstheme="minorHAnsi"/>
          <w:sz w:val="24"/>
          <w:szCs w:val="24"/>
          <w:lang w:val="pt-BR"/>
        </w:rPr>
        <w:t xml:space="preserve">4.11.2 acima </w:t>
      </w:r>
      <w:r w:rsidRPr="003D0BF0">
        <w:rPr>
          <w:rFonts w:asciiTheme="minorHAnsi" w:hAnsiTheme="minorHAnsi" w:cstheme="minorHAnsi"/>
          <w:sz w:val="24"/>
          <w:szCs w:val="24"/>
          <w:lang w:val="pt-BR"/>
        </w:rPr>
        <w:t>e</w:t>
      </w:r>
      <w:r w:rsidR="00871C87">
        <w:rPr>
          <w:rFonts w:asciiTheme="minorHAnsi" w:hAnsiTheme="minorHAnsi" w:cstheme="minorHAnsi"/>
          <w:sz w:val="24"/>
          <w:szCs w:val="24"/>
          <w:lang w:val="pt-BR"/>
        </w:rPr>
        <w:t>, para fins de</w:t>
      </w:r>
      <w:r w:rsidRPr="003D0BF0">
        <w:rPr>
          <w:rFonts w:asciiTheme="minorHAnsi" w:hAnsiTheme="minorHAnsi" w:cstheme="minorHAnsi"/>
          <w:sz w:val="24"/>
          <w:szCs w:val="24"/>
          <w:lang w:val="pt-BR"/>
        </w:rPr>
        <w:t xml:space="preserve"> apuração de TDIk</w:t>
      </w:r>
      <w:r w:rsidR="00871C87">
        <w:rPr>
          <w:rFonts w:asciiTheme="minorHAnsi" w:hAnsiTheme="minorHAnsi" w:cstheme="minorHAnsi"/>
          <w:sz w:val="24"/>
          <w:szCs w:val="24"/>
          <w:lang w:val="pt-BR"/>
        </w:rPr>
        <w:t>,</w:t>
      </w:r>
      <w:r w:rsidRPr="003D0BF0">
        <w:rPr>
          <w:rFonts w:asciiTheme="minorHAnsi" w:hAnsiTheme="minorHAnsi" w:cstheme="minorHAnsi"/>
          <w:sz w:val="24"/>
          <w:szCs w:val="24"/>
          <w:lang w:val="pt-BR"/>
        </w:rPr>
        <w:t xml:space="preserve"> será utilizada a última Taxa DI divulgada oficialmente, não sendo devidas quaisquer compensações entre a Emissora e os Debenturistas, quando da divulgação posterior da Taxa DI.</w:t>
      </w:r>
      <w:bookmarkEnd w:id="238"/>
      <w:bookmarkEnd w:id="239"/>
    </w:p>
    <w:p w14:paraId="0663060C" w14:textId="77777777" w:rsidR="005E6833" w:rsidRPr="003D0BF0" w:rsidRDefault="005E6833" w:rsidP="003D0BF0">
      <w:pPr>
        <w:pStyle w:val="Level3"/>
        <w:widowControl w:val="0"/>
        <w:spacing w:after="0" w:line="340" w:lineRule="exact"/>
        <w:contextualSpacing/>
        <w:rPr>
          <w:rFonts w:asciiTheme="minorHAnsi" w:hAnsiTheme="minorHAnsi" w:cstheme="minorHAnsi"/>
          <w:sz w:val="24"/>
          <w:szCs w:val="24"/>
          <w:lang w:val="pt-BR"/>
        </w:rPr>
      </w:pPr>
    </w:p>
    <w:p w14:paraId="01C0FDAF" w14:textId="0C4EB5D5" w:rsidR="005E6833" w:rsidRDefault="005E6833"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3D0BF0">
        <w:rPr>
          <w:rFonts w:asciiTheme="minorHAnsi" w:hAnsiTheme="minorHAnsi" w:cstheme="minorHAnsi"/>
          <w:sz w:val="24"/>
          <w:szCs w:val="24"/>
          <w:lang w:val="pt-BR"/>
        </w:rPr>
        <w:t>Caso a Taxa DI venha a ser divulgada antes da realização da A</w:t>
      </w:r>
      <w:r w:rsidR="00852421">
        <w:rPr>
          <w:rFonts w:asciiTheme="minorHAnsi" w:hAnsiTheme="minorHAnsi" w:cstheme="minorHAnsi"/>
          <w:sz w:val="24"/>
          <w:szCs w:val="24"/>
          <w:lang w:val="pt-BR"/>
        </w:rPr>
        <w:t xml:space="preserve">ssembleia </w:t>
      </w:r>
      <w:r w:rsidRPr="003D0BF0">
        <w:rPr>
          <w:rFonts w:asciiTheme="minorHAnsi" w:hAnsiTheme="minorHAnsi" w:cstheme="minorHAnsi"/>
          <w:sz w:val="24"/>
          <w:szCs w:val="24"/>
          <w:lang w:val="pt-BR"/>
        </w:rPr>
        <w:t>G</w:t>
      </w:r>
      <w:r w:rsidR="00852421">
        <w:rPr>
          <w:rFonts w:asciiTheme="minorHAnsi" w:hAnsiTheme="minorHAnsi" w:cstheme="minorHAnsi"/>
          <w:sz w:val="24"/>
          <w:szCs w:val="24"/>
          <w:lang w:val="pt-BR"/>
        </w:rPr>
        <w:t xml:space="preserve">eral de </w:t>
      </w:r>
      <w:r w:rsidRPr="003D0BF0">
        <w:rPr>
          <w:rFonts w:asciiTheme="minorHAnsi" w:hAnsiTheme="minorHAnsi" w:cstheme="minorHAnsi"/>
          <w:sz w:val="24"/>
          <w:szCs w:val="24"/>
          <w:lang w:val="pt-BR"/>
        </w:rPr>
        <w:t>D</w:t>
      </w:r>
      <w:r w:rsidR="00852421">
        <w:rPr>
          <w:rFonts w:asciiTheme="minorHAnsi" w:hAnsiTheme="minorHAnsi" w:cstheme="minorHAnsi"/>
          <w:sz w:val="24"/>
          <w:szCs w:val="24"/>
          <w:lang w:val="pt-BR"/>
        </w:rPr>
        <w:t>ebenturistas</w:t>
      </w:r>
      <w:r w:rsidRPr="003D0BF0">
        <w:rPr>
          <w:rFonts w:asciiTheme="minorHAnsi" w:hAnsiTheme="minorHAnsi" w:cstheme="minorHAnsi"/>
          <w:sz w:val="24"/>
          <w:szCs w:val="24"/>
          <w:lang w:val="pt-BR"/>
        </w:rPr>
        <w:t>, a referida assembleia não será mais realizada, e a Taxa DI, a partir da data de sua divulgação, passará a ser utilizada para o cálculo da Remuneração.</w:t>
      </w:r>
    </w:p>
    <w:p w14:paraId="66966DBA" w14:textId="77777777" w:rsidR="005E6833" w:rsidRPr="003D0BF0" w:rsidRDefault="005E6833" w:rsidP="003D0BF0">
      <w:pPr>
        <w:pStyle w:val="Level3"/>
        <w:widowControl w:val="0"/>
        <w:spacing w:after="0" w:line="340" w:lineRule="exact"/>
        <w:contextualSpacing/>
        <w:rPr>
          <w:rFonts w:asciiTheme="minorHAnsi" w:hAnsiTheme="minorHAnsi" w:cstheme="minorHAnsi"/>
          <w:sz w:val="24"/>
          <w:szCs w:val="24"/>
          <w:lang w:val="pt-BR"/>
        </w:rPr>
      </w:pPr>
    </w:p>
    <w:p w14:paraId="63D0D958" w14:textId="0B95FB54" w:rsidR="005E6833" w:rsidRDefault="005E6833"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3D0BF0">
        <w:rPr>
          <w:rFonts w:asciiTheme="minorHAnsi" w:hAnsiTheme="minorHAnsi" w:cstheme="minorHAnsi"/>
          <w:sz w:val="24"/>
          <w:szCs w:val="24"/>
          <w:lang w:val="pt-BR"/>
        </w:rPr>
        <w:t>Caso não haja acordo sobre o novo parâmetro a ser utilizado para fins de cálculo da Remuneração entre a Emissora e os Debenturistas representando, no mínimo, 75% (setenta e cinco por cento) das Debêntures em Circulação (conforme definido abaixo), a Emissora deverá resgatar a totalidade das Debêntures, no prazo de até 5 (cinco) dias contados da data da realização da respectiva A</w:t>
      </w:r>
      <w:r w:rsidR="00852421">
        <w:rPr>
          <w:rFonts w:asciiTheme="minorHAnsi" w:hAnsiTheme="minorHAnsi" w:cstheme="minorHAnsi"/>
          <w:sz w:val="24"/>
          <w:szCs w:val="24"/>
          <w:lang w:val="pt-BR"/>
        </w:rPr>
        <w:t xml:space="preserve">ssembleia </w:t>
      </w:r>
      <w:r w:rsidRPr="003D0BF0">
        <w:rPr>
          <w:rFonts w:asciiTheme="minorHAnsi" w:hAnsiTheme="minorHAnsi" w:cstheme="minorHAnsi"/>
          <w:sz w:val="24"/>
          <w:szCs w:val="24"/>
          <w:lang w:val="pt-BR"/>
        </w:rPr>
        <w:t>G</w:t>
      </w:r>
      <w:r w:rsidR="00852421">
        <w:rPr>
          <w:rFonts w:asciiTheme="minorHAnsi" w:hAnsiTheme="minorHAnsi" w:cstheme="minorHAnsi"/>
          <w:sz w:val="24"/>
          <w:szCs w:val="24"/>
          <w:lang w:val="pt-BR"/>
        </w:rPr>
        <w:t xml:space="preserve">eral de </w:t>
      </w:r>
      <w:r w:rsidRPr="003D0BF0">
        <w:rPr>
          <w:rFonts w:asciiTheme="minorHAnsi" w:hAnsiTheme="minorHAnsi" w:cstheme="minorHAnsi"/>
          <w:sz w:val="24"/>
          <w:szCs w:val="24"/>
          <w:lang w:val="pt-BR"/>
        </w:rPr>
        <w:t>D</w:t>
      </w:r>
      <w:r w:rsidR="00852421">
        <w:rPr>
          <w:rFonts w:asciiTheme="minorHAnsi" w:hAnsiTheme="minorHAnsi" w:cstheme="minorHAnsi"/>
          <w:sz w:val="24"/>
          <w:szCs w:val="24"/>
          <w:lang w:val="pt-BR"/>
        </w:rPr>
        <w:t>ebenturistas</w:t>
      </w:r>
      <w:r w:rsidRPr="003D0BF0">
        <w:rPr>
          <w:rFonts w:asciiTheme="minorHAnsi" w:hAnsiTheme="minorHAnsi" w:cstheme="minorHAnsi"/>
          <w:sz w:val="24"/>
          <w:szCs w:val="24"/>
          <w:lang w:val="pt-BR"/>
        </w:rPr>
        <w:t xml:space="preserve">, pelo seu Valor Nominal Unitário </w:t>
      </w:r>
      <w:r w:rsidR="00B70220">
        <w:rPr>
          <w:rFonts w:asciiTheme="minorHAnsi" w:hAnsiTheme="minorHAnsi" w:cstheme="minorHAnsi"/>
          <w:sz w:val="24"/>
          <w:szCs w:val="24"/>
          <w:lang w:val="pt-BR"/>
        </w:rPr>
        <w:t xml:space="preserve">ou saldo do Valor Nominal Unitário, conforme o caso, </w:t>
      </w:r>
      <w:r w:rsidRPr="003D0BF0">
        <w:rPr>
          <w:rFonts w:asciiTheme="minorHAnsi" w:hAnsiTheme="minorHAnsi" w:cstheme="minorHAnsi"/>
          <w:sz w:val="24"/>
          <w:szCs w:val="24"/>
          <w:lang w:val="pt-BR"/>
        </w:rPr>
        <w:t xml:space="preserve">acrescido da Remuneração devida até a data do efetivo resgate, calculada </w:t>
      </w:r>
      <w:r w:rsidRPr="003D0BF0">
        <w:rPr>
          <w:rFonts w:asciiTheme="minorHAnsi" w:hAnsiTheme="minorHAnsi" w:cstheme="minorHAnsi"/>
          <w:i/>
          <w:sz w:val="24"/>
          <w:szCs w:val="24"/>
          <w:lang w:val="pt-BR"/>
        </w:rPr>
        <w:t>pro rata temporis</w:t>
      </w:r>
      <w:r w:rsidRPr="003D0BF0">
        <w:rPr>
          <w:rFonts w:asciiTheme="minorHAnsi" w:hAnsiTheme="minorHAnsi" w:cstheme="minorHAnsi"/>
          <w:sz w:val="24"/>
          <w:szCs w:val="24"/>
          <w:lang w:val="pt-BR"/>
        </w:rPr>
        <w:t xml:space="preserve">, a partir da </w:t>
      </w:r>
      <w:r w:rsidR="00586DF0">
        <w:rPr>
          <w:rFonts w:asciiTheme="minorHAnsi" w:hAnsiTheme="minorHAnsi" w:cstheme="minorHAnsi"/>
          <w:sz w:val="24"/>
          <w:szCs w:val="24"/>
          <w:lang w:val="pt-BR"/>
        </w:rPr>
        <w:t>Data de Início da Rentabilidade</w:t>
      </w:r>
      <w:r w:rsidR="006632D4" w:rsidRPr="006632D4">
        <w:rPr>
          <w:rFonts w:asciiTheme="minorHAnsi" w:hAnsiTheme="minorHAnsi" w:cstheme="minorHAnsi"/>
          <w:color w:val="000000" w:themeColor="text1"/>
          <w:sz w:val="24"/>
          <w:szCs w:val="24"/>
          <w:lang w:val="pt-BR"/>
        </w:rPr>
        <w:t xml:space="preserve"> </w:t>
      </w:r>
      <w:r w:rsidR="006632D4">
        <w:rPr>
          <w:rFonts w:asciiTheme="minorHAnsi" w:hAnsiTheme="minorHAnsi" w:cstheme="minorHAnsi"/>
          <w:color w:val="000000" w:themeColor="text1"/>
          <w:sz w:val="24"/>
          <w:szCs w:val="24"/>
          <w:lang w:val="pt-BR"/>
        </w:rPr>
        <w:t>ou</w:t>
      </w:r>
      <w:r w:rsidR="00064FE2">
        <w:rPr>
          <w:rFonts w:asciiTheme="minorHAnsi" w:hAnsiTheme="minorHAnsi" w:cstheme="minorHAnsi"/>
          <w:color w:val="000000" w:themeColor="text1"/>
          <w:sz w:val="24"/>
          <w:szCs w:val="24"/>
          <w:lang w:val="pt-BR"/>
        </w:rPr>
        <w:t xml:space="preserve"> última</w:t>
      </w:r>
      <w:r w:rsidR="006632D4">
        <w:rPr>
          <w:rFonts w:asciiTheme="minorHAnsi" w:hAnsiTheme="minorHAnsi" w:cstheme="minorHAnsi"/>
          <w:color w:val="000000" w:themeColor="text1"/>
          <w:sz w:val="24"/>
          <w:szCs w:val="24"/>
          <w:lang w:val="pt-BR"/>
        </w:rPr>
        <w:t xml:space="preserve"> Data de Incorporação, conforme o caso</w:t>
      </w:r>
      <w:r w:rsidRPr="003D0BF0">
        <w:rPr>
          <w:rFonts w:asciiTheme="minorHAnsi" w:hAnsiTheme="minorHAnsi" w:cstheme="minorHAnsi"/>
          <w:sz w:val="24"/>
          <w:szCs w:val="24"/>
          <w:lang w:val="pt-BR"/>
        </w:rPr>
        <w:t xml:space="preserve">. Neste caso, para cálculo da Remuneração com relação às Debêntures a serem resgatadas, será utilizado para a apuração de TDIk o valor da última Taxa DI divulgada oficialmente, observadas ainda as demais disposições previstas nesta cláusula e seguintes desta Escritura de Emissão para fins de cálculo </w:t>
      </w:r>
      <w:r w:rsidRPr="003D0BF0">
        <w:rPr>
          <w:rFonts w:asciiTheme="minorHAnsi" w:hAnsiTheme="minorHAnsi" w:cstheme="minorHAnsi"/>
          <w:sz w:val="24"/>
          <w:szCs w:val="24"/>
          <w:lang w:val="pt-BR"/>
        </w:rPr>
        <w:lastRenderedPageBreak/>
        <w:t xml:space="preserve">da Remuneração. </w:t>
      </w:r>
    </w:p>
    <w:p w14:paraId="52DC9A72" w14:textId="77777777" w:rsidR="005E6833" w:rsidRPr="003D0BF0" w:rsidRDefault="005E6833" w:rsidP="003D0BF0">
      <w:pPr>
        <w:pStyle w:val="Level3"/>
        <w:widowControl w:val="0"/>
        <w:spacing w:after="0" w:line="340" w:lineRule="exact"/>
        <w:contextualSpacing/>
        <w:rPr>
          <w:rFonts w:asciiTheme="minorHAnsi" w:hAnsiTheme="minorHAnsi" w:cstheme="minorHAnsi"/>
          <w:sz w:val="24"/>
          <w:szCs w:val="24"/>
          <w:lang w:val="pt-BR"/>
        </w:rPr>
      </w:pPr>
    </w:p>
    <w:bookmarkEnd w:id="228"/>
    <w:p w14:paraId="142177CA" w14:textId="27A79DB0" w:rsidR="0034322C" w:rsidRPr="0098604E" w:rsidRDefault="0034322C"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O Período de Capitalização da Remuneração (“</w:t>
      </w:r>
      <w:r w:rsidRPr="0098604E">
        <w:rPr>
          <w:rFonts w:asciiTheme="minorHAnsi" w:eastAsia="Arial Unicode MS" w:hAnsiTheme="minorHAnsi" w:cstheme="minorHAnsi"/>
          <w:b/>
          <w:bCs/>
          <w:color w:val="000000" w:themeColor="text1"/>
          <w:sz w:val="24"/>
          <w:szCs w:val="24"/>
          <w:lang w:val="pt-BR"/>
        </w:rPr>
        <w:t>Período de Capitalização</w:t>
      </w:r>
      <w:r w:rsidRPr="0098604E">
        <w:rPr>
          <w:rFonts w:asciiTheme="minorHAnsi" w:eastAsia="Arial Unicode MS" w:hAnsiTheme="minorHAnsi" w:cstheme="minorHAnsi"/>
          <w:color w:val="000000" w:themeColor="text1"/>
          <w:sz w:val="24"/>
          <w:szCs w:val="24"/>
          <w:lang w:val="pt-BR"/>
        </w:rPr>
        <w:t xml:space="preserve">”) </w:t>
      </w:r>
      <w:r w:rsidR="00B70220">
        <w:rPr>
          <w:rFonts w:asciiTheme="minorHAnsi" w:eastAsia="Arial Unicode MS" w:hAnsiTheme="minorHAnsi" w:cstheme="minorHAnsi"/>
          <w:color w:val="000000" w:themeColor="text1"/>
          <w:sz w:val="24"/>
          <w:szCs w:val="24"/>
          <w:lang w:val="pt-BR"/>
        </w:rPr>
        <w:t xml:space="preserve">para o primeiro período de capitalização, </w:t>
      </w:r>
      <w:r w:rsidRPr="0098604E">
        <w:rPr>
          <w:rFonts w:asciiTheme="minorHAnsi" w:eastAsia="Arial Unicode MS" w:hAnsiTheme="minorHAnsi" w:cstheme="minorHAnsi"/>
          <w:color w:val="000000" w:themeColor="text1"/>
          <w:sz w:val="24"/>
          <w:szCs w:val="24"/>
          <w:lang w:val="pt-BR"/>
        </w:rPr>
        <w:t>é</w:t>
      </w:r>
      <w:r w:rsidR="004D208D">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 xml:space="preserve">o intervalo que se inicia na Data de Início da Rentabilidade, inclusive, e termina na </w:t>
      </w:r>
      <w:r w:rsidR="009E6980">
        <w:rPr>
          <w:rFonts w:asciiTheme="minorHAnsi" w:eastAsia="Arial Unicode MS" w:hAnsiTheme="minorHAnsi" w:cstheme="minorHAnsi"/>
          <w:color w:val="000000" w:themeColor="text1"/>
          <w:sz w:val="24"/>
          <w:szCs w:val="24"/>
          <w:lang w:val="pt-BR"/>
        </w:rPr>
        <w:t xml:space="preserve">primeira </w:t>
      </w:r>
      <w:r w:rsidRPr="0098604E">
        <w:rPr>
          <w:rFonts w:asciiTheme="minorHAnsi" w:eastAsia="Arial Unicode MS" w:hAnsiTheme="minorHAnsi" w:cstheme="minorHAnsi"/>
          <w:color w:val="000000" w:themeColor="text1"/>
          <w:sz w:val="24"/>
          <w:szCs w:val="24"/>
          <w:lang w:val="pt-BR"/>
        </w:rPr>
        <w:t xml:space="preserve">Data de </w:t>
      </w:r>
      <w:r w:rsidR="009E6980">
        <w:rPr>
          <w:rFonts w:asciiTheme="minorHAnsi" w:eastAsia="Arial Unicode MS" w:hAnsiTheme="minorHAnsi" w:cstheme="minorHAnsi"/>
          <w:color w:val="000000" w:themeColor="text1"/>
          <w:sz w:val="24"/>
          <w:szCs w:val="24"/>
          <w:lang w:val="pt-BR"/>
        </w:rPr>
        <w:t>Incorporação, exclusive, e para os demais períodos de capitalização, o intervalo que se inicia na Data de Incorporação imediatamente anterior (inclusive) e termina na Data de Incorporação subsequente (exclusive) ou a Data de Pagamento da Remuneração (exclusive), conforme o caso</w:t>
      </w:r>
      <w:r w:rsidR="00B70220" w:rsidRPr="00B70220">
        <w:rPr>
          <w:rFonts w:asciiTheme="minorHAnsi" w:eastAsia="Arial Unicode MS" w:hAnsiTheme="minorHAnsi" w:cstheme="minorHAnsi"/>
          <w:color w:val="000000" w:themeColor="text1"/>
          <w:sz w:val="24"/>
          <w:szCs w:val="24"/>
          <w:lang w:val="pt-BR"/>
        </w:rPr>
        <w:t>. Cada período de capitalização sucede o anterior sem solução de continuidade, até a Data de Vencimento</w:t>
      </w:r>
      <w:r w:rsidR="000D1816">
        <w:rPr>
          <w:rFonts w:asciiTheme="minorHAnsi" w:eastAsia="Arial Unicode MS" w:hAnsiTheme="minorHAnsi" w:cstheme="minorHAnsi"/>
          <w:color w:val="000000" w:themeColor="text1"/>
          <w:sz w:val="24"/>
          <w:szCs w:val="24"/>
          <w:lang w:val="pt-BR"/>
        </w:rPr>
        <w:t>.</w:t>
      </w:r>
    </w:p>
    <w:p w14:paraId="62FD4C35" w14:textId="4992B009" w:rsidR="0034322C" w:rsidRPr="00C059EC" w:rsidRDefault="0034322C" w:rsidP="00064FE2">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4226A61C" w14:textId="587A32E0" w:rsidR="00064FE2" w:rsidRPr="00C059EC" w:rsidRDefault="00064FE2" w:rsidP="00C059EC">
      <w:pPr>
        <w:pStyle w:val="Level3"/>
        <w:widowControl w:val="0"/>
        <w:numPr>
          <w:ilvl w:val="3"/>
          <w:numId w:val="14"/>
        </w:numPr>
        <w:spacing w:after="0" w:line="340" w:lineRule="exact"/>
        <w:ind w:left="851" w:hanging="851"/>
        <w:contextualSpacing/>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 xml:space="preserve">A Remuneração incidente em cada Período de Capitalização será integralmente capitalizada e incorporada ao </w:t>
      </w:r>
      <w:r w:rsidR="00A45530">
        <w:rPr>
          <w:rFonts w:asciiTheme="minorHAnsi" w:eastAsia="Arial Unicode MS" w:hAnsiTheme="minorHAnsi" w:cstheme="minorHAnsi"/>
          <w:color w:val="000000" w:themeColor="text1"/>
          <w:sz w:val="24"/>
          <w:szCs w:val="24"/>
          <w:lang w:val="pt-BR"/>
        </w:rPr>
        <w:t xml:space="preserve">saldo do </w:t>
      </w:r>
      <w:r>
        <w:rPr>
          <w:rFonts w:asciiTheme="minorHAnsi" w:eastAsia="Arial Unicode MS" w:hAnsiTheme="minorHAnsi" w:cstheme="minorHAnsi"/>
          <w:color w:val="000000" w:themeColor="text1"/>
          <w:sz w:val="24"/>
          <w:szCs w:val="24"/>
          <w:lang w:val="pt-BR"/>
        </w:rPr>
        <w:t>Valor Nominal Unitário nas datas indicadas abaixo (cada uma, uma “</w:t>
      </w:r>
      <w:r w:rsidRPr="00064FE2">
        <w:rPr>
          <w:rFonts w:asciiTheme="minorHAnsi" w:eastAsia="Arial Unicode MS" w:hAnsiTheme="minorHAnsi" w:cstheme="minorHAnsi"/>
          <w:b/>
          <w:bCs/>
          <w:color w:val="000000" w:themeColor="text1"/>
          <w:sz w:val="24"/>
          <w:szCs w:val="24"/>
          <w:lang w:val="pt-BR"/>
        </w:rPr>
        <w:t>Data de Incorporação</w:t>
      </w:r>
      <w:r>
        <w:rPr>
          <w:rFonts w:asciiTheme="minorHAnsi" w:eastAsia="Arial Unicode MS" w:hAnsiTheme="minorHAnsi" w:cstheme="minorHAnsi"/>
          <w:color w:val="000000" w:themeColor="text1"/>
          <w:sz w:val="24"/>
          <w:szCs w:val="24"/>
          <w:lang w:val="pt-BR"/>
        </w:rPr>
        <w:t>”):</w:t>
      </w:r>
      <w:r w:rsidR="001374B4">
        <w:rPr>
          <w:rFonts w:asciiTheme="minorHAnsi" w:eastAsia="Arial Unicode MS" w:hAnsiTheme="minorHAnsi" w:cstheme="minorHAnsi"/>
          <w:color w:val="000000" w:themeColor="text1"/>
          <w:sz w:val="24"/>
          <w:szCs w:val="24"/>
          <w:lang w:val="pt-BR"/>
        </w:rPr>
        <w:t xml:space="preserve"> </w:t>
      </w:r>
    </w:p>
    <w:p w14:paraId="5FBF4747" w14:textId="77777777" w:rsidR="00064FE2" w:rsidRDefault="00064FE2" w:rsidP="00064FE2">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tbl>
      <w:tblPr>
        <w:tblStyle w:val="Tabelacomgrade"/>
        <w:tblW w:w="3595" w:type="pct"/>
        <w:jc w:val="center"/>
        <w:tblLook w:val="04A0" w:firstRow="1" w:lastRow="0" w:firstColumn="1" w:lastColumn="0" w:noHBand="0" w:noVBand="1"/>
      </w:tblPr>
      <w:tblGrid>
        <w:gridCol w:w="6516"/>
      </w:tblGrid>
      <w:tr w:rsidR="00064FE2" w:rsidRPr="00DE5777" w14:paraId="4F000790" w14:textId="77777777" w:rsidTr="006F3B24">
        <w:trPr>
          <w:jc w:val="center"/>
        </w:trPr>
        <w:tc>
          <w:tcPr>
            <w:tcW w:w="5000" w:type="pct"/>
          </w:tcPr>
          <w:p w14:paraId="481E5718" w14:textId="77777777" w:rsidR="00064FE2" w:rsidRPr="006F3B24" w:rsidRDefault="00064FE2" w:rsidP="006F3B24">
            <w:pPr>
              <w:pStyle w:val="Level3"/>
              <w:widowControl w:val="0"/>
              <w:spacing w:after="0" w:line="340" w:lineRule="exact"/>
              <w:contextualSpacing/>
              <w:jc w:val="center"/>
              <w:rPr>
                <w:rFonts w:asciiTheme="minorHAnsi" w:hAnsiTheme="minorHAnsi" w:cstheme="minorHAnsi"/>
                <w:b/>
                <w:bCs/>
                <w:sz w:val="24"/>
                <w:szCs w:val="24"/>
                <w:lang w:val="pt-BR"/>
              </w:rPr>
            </w:pPr>
            <w:r w:rsidRPr="006F3B24">
              <w:rPr>
                <w:rFonts w:asciiTheme="minorHAnsi" w:hAnsiTheme="minorHAnsi" w:cstheme="minorHAnsi"/>
                <w:b/>
                <w:bCs/>
                <w:sz w:val="24"/>
                <w:szCs w:val="24"/>
                <w:lang w:val="pt-BR"/>
              </w:rPr>
              <w:t>Data de Incorporação da Remuneração</w:t>
            </w:r>
          </w:p>
        </w:tc>
      </w:tr>
      <w:tr w:rsidR="00064FE2" w:rsidRPr="00DE5777" w14:paraId="5991ADE6" w14:textId="77777777" w:rsidTr="006F3B24">
        <w:trPr>
          <w:jc w:val="center"/>
        </w:trPr>
        <w:tc>
          <w:tcPr>
            <w:tcW w:w="5000" w:type="pct"/>
          </w:tcPr>
          <w:p w14:paraId="4F2F02F7" w14:textId="75D42EDE" w:rsidR="00064FE2" w:rsidRPr="00C059EC" w:rsidRDefault="006C1CEE" w:rsidP="006F3B24">
            <w:pPr>
              <w:pStyle w:val="Level3"/>
              <w:widowControl w:val="0"/>
              <w:spacing w:after="0" w:line="340" w:lineRule="exact"/>
              <w:contextualSpacing/>
              <w:jc w:val="center"/>
              <w:rPr>
                <w:rFonts w:asciiTheme="minorHAnsi" w:hAnsiTheme="minorHAnsi" w:cstheme="minorHAnsi"/>
                <w:sz w:val="24"/>
                <w:szCs w:val="24"/>
                <w:lang w:val="pt-BR"/>
              </w:rPr>
            </w:pPr>
            <w:r w:rsidRPr="006C1CEE">
              <w:rPr>
                <w:rFonts w:asciiTheme="minorHAnsi" w:hAnsiTheme="minorHAnsi" w:cstheme="minorHAnsi"/>
                <w:sz w:val="24"/>
                <w:szCs w:val="24"/>
                <w:highlight w:val="lightGray"/>
                <w:lang w:val="pt-BR"/>
              </w:rPr>
              <w:t>[=]</w:t>
            </w:r>
            <w:r w:rsidR="00064FE2" w:rsidRPr="00C059EC">
              <w:rPr>
                <w:rFonts w:asciiTheme="minorHAnsi" w:hAnsiTheme="minorHAnsi" w:cstheme="minorHAnsi"/>
                <w:sz w:val="24"/>
                <w:szCs w:val="24"/>
                <w:lang w:val="pt-BR"/>
              </w:rPr>
              <w:t xml:space="preserve"> de </w:t>
            </w:r>
            <w:r w:rsidRPr="006C1CEE">
              <w:rPr>
                <w:rFonts w:asciiTheme="minorHAnsi" w:hAnsiTheme="minorHAnsi" w:cstheme="minorHAnsi"/>
                <w:sz w:val="24"/>
                <w:szCs w:val="24"/>
                <w:highlight w:val="lightGray"/>
                <w:lang w:val="pt-BR"/>
              </w:rPr>
              <w:t>[=]</w:t>
            </w:r>
            <w:r w:rsidR="00064FE2" w:rsidRPr="00C059EC">
              <w:rPr>
                <w:rFonts w:asciiTheme="minorHAnsi" w:hAnsiTheme="minorHAnsi" w:cstheme="minorHAnsi"/>
                <w:sz w:val="24"/>
                <w:szCs w:val="24"/>
                <w:lang w:val="pt-BR"/>
              </w:rPr>
              <w:t xml:space="preserve"> de 2023</w:t>
            </w:r>
          </w:p>
        </w:tc>
      </w:tr>
      <w:tr w:rsidR="00064FE2" w:rsidRPr="00DE5777" w14:paraId="73F09BEC" w14:textId="77777777" w:rsidTr="006F3B24">
        <w:trPr>
          <w:jc w:val="center"/>
        </w:trPr>
        <w:tc>
          <w:tcPr>
            <w:tcW w:w="5000" w:type="pct"/>
          </w:tcPr>
          <w:p w14:paraId="44C9272C" w14:textId="2A062AAB" w:rsidR="00064FE2" w:rsidRPr="00750116" w:rsidRDefault="006C1CEE" w:rsidP="006F3B24">
            <w:pPr>
              <w:pStyle w:val="Level3"/>
              <w:widowControl w:val="0"/>
              <w:spacing w:after="0" w:line="340" w:lineRule="exact"/>
              <w:contextualSpacing/>
              <w:jc w:val="center"/>
              <w:rPr>
                <w:rFonts w:asciiTheme="minorHAnsi" w:hAnsiTheme="minorHAnsi" w:cstheme="minorHAnsi"/>
                <w:sz w:val="24"/>
                <w:szCs w:val="24"/>
                <w:lang w:val="pt-BR"/>
              </w:rPr>
            </w:pPr>
            <w:r w:rsidRPr="006C1CEE">
              <w:rPr>
                <w:rFonts w:asciiTheme="minorHAnsi" w:hAnsiTheme="minorHAnsi" w:cstheme="minorHAnsi"/>
                <w:sz w:val="24"/>
                <w:szCs w:val="24"/>
                <w:highlight w:val="lightGray"/>
                <w:lang w:val="pt-BR"/>
              </w:rPr>
              <w:t>[=]</w:t>
            </w:r>
            <w:r w:rsidR="00064FE2" w:rsidRPr="00750116">
              <w:rPr>
                <w:rFonts w:asciiTheme="minorHAnsi" w:hAnsiTheme="minorHAnsi" w:cstheme="minorHAnsi"/>
                <w:sz w:val="24"/>
                <w:szCs w:val="24"/>
                <w:lang w:val="pt-BR"/>
              </w:rPr>
              <w:t xml:space="preserve"> de </w:t>
            </w:r>
            <w:r w:rsidRPr="006C1CEE">
              <w:rPr>
                <w:rFonts w:asciiTheme="minorHAnsi" w:hAnsiTheme="minorHAnsi" w:cstheme="minorHAnsi"/>
                <w:sz w:val="24"/>
                <w:szCs w:val="24"/>
                <w:highlight w:val="lightGray"/>
                <w:lang w:val="pt-BR"/>
              </w:rPr>
              <w:t>[=]</w:t>
            </w:r>
            <w:r w:rsidR="00064FE2" w:rsidRPr="00750116">
              <w:rPr>
                <w:rFonts w:asciiTheme="minorHAnsi" w:hAnsiTheme="minorHAnsi" w:cstheme="minorHAnsi"/>
                <w:sz w:val="24"/>
                <w:szCs w:val="24"/>
                <w:lang w:val="pt-BR"/>
              </w:rPr>
              <w:t xml:space="preserve"> de 2024</w:t>
            </w:r>
          </w:p>
        </w:tc>
      </w:tr>
      <w:tr w:rsidR="00064FE2" w:rsidRPr="00DE5777" w14:paraId="76A77F00" w14:textId="77777777" w:rsidTr="006F3B24">
        <w:trPr>
          <w:jc w:val="center"/>
        </w:trPr>
        <w:tc>
          <w:tcPr>
            <w:tcW w:w="5000" w:type="pct"/>
          </w:tcPr>
          <w:p w14:paraId="709A9DE0" w14:textId="4FBEDBBB" w:rsidR="00064FE2" w:rsidRPr="00750116" w:rsidRDefault="006C1CEE" w:rsidP="006F3B24">
            <w:pPr>
              <w:pStyle w:val="Level3"/>
              <w:widowControl w:val="0"/>
              <w:spacing w:after="0" w:line="340" w:lineRule="exact"/>
              <w:contextualSpacing/>
              <w:jc w:val="center"/>
              <w:rPr>
                <w:rFonts w:asciiTheme="minorHAnsi" w:hAnsiTheme="minorHAnsi" w:cstheme="minorHAnsi"/>
                <w:sz w:val="24"/>
                <w:szCs w:val="24"/>
                <w:lang w:val="pt-BR"/>
              </w:rPr>
            </w:pPr>
            <w:r w:rsidRPr="006C1CEE">
              <w:rPr>
                <w:rFonts w:asciiTheme="minorHAnsi" w:hAnsiTheme="minorHAnsi" w:cstheme="minorHAnsi"/>
                <w:sz w:val="24"/>
                <w:szCs w:val="24"/>
                <w:highlight w:val="lightGray"/>
                <w:lang w:val="pt-BR"/>
              </w:rPr>
              <w:t>[=]</w:t>
            </w:r>
            <w:r w:rsidR="00064FE2" w:rsidRPr="00750116">
              <w:rPr>
                <w:rFonts w:asciiTheme="minorHAnsi" w:hAnsiTheme="minorHAnsi" w:cstheme="minorHAnsi"/>
                <w:sz w:val="24"/>
                <w:szCs w:val="24"/>
                <w:lang w:val="pt-BR"/>
              </w:rPr>
              <w:t xml:space="preserve"> de </w:t>
            </w:r>
            <w:r w:rsidRPr="006C1CEE">
              <w:rPr>
                <w:rFonts w:asciiTheme="minorHAnsi" w:hAnsiTheme="minorHAnsi" w:cstheme="minorHAnsi"/>
                <w:sz w:val="24"/>
                <w:szCs w:val="24"/>
                <w:highlight w:val="lightGray"/>
                <w:lang w:val="pt-BR"/>
              </w:rPr>
              <w:t>[=]</w:t>
            </w:r>
            <w:r w:rsidR="00064FE2" w:rsidRPr="00750116">
              <w:rPr>
                <w:rFonts w:asciiTheme="minorHAnsi" w:hAnsiTheme="minorHAnsi" w:cstheme="minorHAnsi"/>
                <w:sz w:val="24"/>
                <w:szCs w:val="24"/>
                <w:lang w:val="pt-BR"/>
              </w:rPr>
              <w:t xml:space="preserve"> de 2025</w:t>
            </w:r>
          </w:p>
        </w:tc>
      </w:tr>
      <w:tr w:rsidR="00064FE2" w:rsidRPr="00DE5777" w14:paraId="6FC2D742" w14:textId="77777777" w:rsidTr="006F3B24">
        <w:trPr>
          <w:jc w:val="center"/>
        </w:trPr>
        <w:tc>
          <w:tcPr>
            <w:tcW w:w="5000" w:type="pct"/>
          </w:tcPr>
          <w:p w14:paraId="12C0211B" w14:textId="3CB7D0FE" w:rsidR="00064FE2" w:rsidRPr="00750116" w:rsidRDefault="006C1CEE" w:rsidP="006F3B24">
            <w:pPr>
              <w:pStyle w:val="Level3"/>
              <w:widowControl w:val="0"/>
              <w:spacing w:after="0" w:line="340" w:lineRule="exact"/>
              <w:contextualSpacing/>
              <w:jc w:val="center"/>
              <w:rPr>
                <w:rFonts w:asciiTheme="minorHAnsi" w:hAnsiTheme="minorHAnsi" w:cstheme="minorHAnsi"/>
                <w:sz w:val="24"/>
                <w:szCs w:val="24"/>
                <w:lang w:val="pt-BR"/>
              </w:rPr>
            </w:pPr>
            <w:r w:rsidRPr="006C1CEE">
              <w:rPr>
                <w:rFonts w:asciiTheme="minorHAnsi" w:hAnsiTheme="minorHAnsi" w:cstheme="minorHAnsi"/>
                <w:sz w:val="24"/>
                <w:szCs w:val="24"/>
                <w:highlight w:val="lightGray"/>
                <w:lang w:val="pt-BR"/>
              </w:rPr>
              <w:t>[=]</w:t>
            </w:r>
            <w:r w:rsidR="00064FE2" w:rsidRPr="00750116">
              <w:rPr>
                <w:rFonts w:asciiTheme="minorHAnsi" w:hAnsiTheme="minorHAnsi" w:cstheme="minorHAnsi"/>
                <w:sz w:val="24"/>
                <w:szCs w:val="24"/>
                <w:lang w:val="pt-BR"/>
              </w:rPr>
              <w:t xml:space="preserve"> de </w:t>
            </w:r>
            <w:r w:rsidRPr="006C1CEE">
              <w:rPr>
                <w:rFonts w:asciiTheme="minorHAnsi" w:hAnsiTheme="minorHAnsi" w:cstheme="minorHAnsi"/>
                <w:sz w:val="24"/>
                <w:szCs w:val="24"/>
                <w:highlight w:val="lightGray"/>
                <w:lang w:val="pt-BR"/>
              </w:rPr>
              <w:t>[=]</w:t>
            </w:r>
            <w:r w:rsidR="00064FE2" w:rsidRPr="00750116">
              <w:rPr>
                <w:rFonts w:asciiTheme="minorHAnsi" w:hAnsiTheme="minorHAnsi" w:cstheme="minorHAnsi"/>
                <w:sz w:val="24"/>
                <w:szCs w:val="24"/>
                <w:lang w:val="pt-BR"/>
              </w:rPr>
              <w:t xml:space="preserve"> de 2026</w:t>
            </w:r>
          </w:p>
        </w:tc>
      </w:tr>
    </w:tbl>
    <w:p w14:paraId="65A6A807" w14:textId="77777777" w:rsidR="00064FE2" w:rsidRPr="0098604E" w:rsidRDefault="00064FE2" w:rsidP="0034322C">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2A618690"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Pagamento da Remuneração</w:t>
      </w:r>
    </w:p>
    <w:p w14:paraId="7A741F12"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449A944E" w14:textId="5C89A6D2" w:rsidR="0034322C" w:rsidRPr="00856EC0" w:rsidRDefault="0034322C" w:rsidP="002B5514">
      <w:pPr>
        <w:pStyle w:val="Level3"/>
        <w:widowControl w:val="0"/>
        <w:numPr>
          <w:ilvl w:val="2"/>
          <w:numId w:val="14"/>
        </w:numPr>
        <w:spacing w:after="0" w:line="340" w:lineRule="exact"/>
        <w:ind w:left="0" w:firstLine="0"/>
        <w:contextualSpacing/>
        <w:rPr>
          <w:rFonts w:asciiTheme="minorHAnsi" w:eastAsia="Arial Unicode MS" w:hAnsiTheme="minorHAnsi"/>
          <w:b/>
          <w:color w:val="000000" w:themeColor="text1"/>
          <w:sz w:val="24"/>
          <w:lang w:val="pt-BR"/>
        </w:rPr>
      </w:pPr>
      <w:r w:rsidRPr="008741BE">
        <w:rPr>
          <w:rFonts w:asciiTheme="minorHAnsi" w:eastAsia="Arial Unicode MS" w:hAnsiTheme="minorHAnsi" w:cstheme="minorHAnsi"/>
          <w:color w:val="000000" w:themeColor="text1"/>
          <w:sz w:val="24"/>
          <w:szCs w:val="24"/>
          <w:lang w:val="pt-BR"/>
        </w:rPr>
        <w:t xml:space="preserve">Sem prejuízo dos pagamentos em decorrência de </w:t>
      </w:r>
      <w:bookmarkStart w:id="240" w:name="_Hlk105565737"/>
      <w:r w:rsidRPr="008741BE">
        <w:rPr>
          <w:rFonts w:asciiTheme="minorHAnsi" w:eastAsia="Arial Unicode MS" w:hAnsiTheme="minorHAnsi" w:cstheme="minorHAnsi"/>
          <w:color w:val="000000" w:themeColor="text1"/>
          <w:sz w:val="24"/>
          <w:szCs w:val="24"/>
          <w:lang w:val="pt-BR"/>
        </w:rPr>
        <w:t xml:space="preserve">eventual vencimento antecipado das obrigações decorrentes das Debêntures, </w:t>
      </w:r>
      <w:r w:rsidR="00CC2BA1" w:rsidRPr="008741BE">
        <w:rPr>
          <w:rFonts w:asciiTheme="minorHAnsi" w:eastAsia="Arial Unicode MS" w:hAnsiTheme="minorHAnsi" w:cstheme="minorHAnsi"/>
          <w:color w:val="000000" w:themeColor="text1"/>
          <w:sz w:val="24"/>
          <w:szCs w:val="24"/>
          <w:lang w:val="pt-BR"/>
        </w:rPr>
        <w:t>Resgate Antecipado Facultativo</w:t>
      </w:r>
      <w:r w:rsidR="00921F20">
        <w:rPr>
          <w:rFonts w:asciiTheme="minorHAnsi" w:eastAsia="Arial Unicode MS" w:hAnsiTheme="minorHAnsi" w:cstheme="minorHAnsi"/>
          <w:color w:val="000000" w:themeColor="text1"/>
          <w:sz w:val="24"/>
          <w:szCs w:val="24"/>
          <w:lang w:val="pt-BR"/>
        </w:rPr>
        <w:t>,</w:t>
      </w:r>
      <w:r w:rsidR="00D523D2" w:rsidRPr="008741BE">
        <w:rPr>
          <w:rFonts w:asciiTheme="minorHAnsi" w:hAnsiTheme="minorHAnsi" w:cstheme="minorHAnsi"/>
          <w:color w:val="000000" w:themeColor="text1"/>
          <w:sz w:val="24"/>
          <w:szCs w:val="24"/>
          <w:lang w:val="pt-BR"/>
        </w:rPr>
        <w:t xml:space="preserve"> </w:t>
      </w:r>
      <w:r w:rsidR="00921F20">
        <w:rPr>
          <w:rFonts w:asciiTheme="minorHAnsi" w:hAnsiTheme="minorHAnsi" w:cstheme="minorHAnsi"/>
          <w:color w:val="000000" w:themeColor="text1"/>
          <w:sz w:val="24"/>
          <w:szCs w:val="24"/>
          <w:lang w:val="pt-BR"/>
        </w:rPr>
        <w:t>Amortização Extraordinária Facultativa ou Amortização Extraordinária Obrigatória</w:t>
      </w:r>
      <w:r w:rsidRPr="008741BE">
        <w:rPr>
          <w:rFonts w:asciiTheme="minorHAnsi" w:eastAsia="Arial Unicode MS" w:hAnsiTheme="minorHAnsi" w:cstheme="minorHAnsi"/>
          <w:color w:val="000000" w:themeColor="text1"/>
          <w:sz w:val="24"/>
          <w:szCs w:val="24"/>
          <w:lang w:val="pt-BR"/>
        </w:rPr>
        <w:t>, nos termos previstos nesta Escritura de Emissão</w:t>
      </w:r>
      <w:bookmarkEnd w:id="240"/>
      <w:r w:rsidRPr="008741BE">
        <w:rPr>
          <w:rFonts w:asciiTheme="minorHAnsi" w:eastAsia="Arial Unicode MS" w:hAnsiTheme="minorHAnsi" w:cstheme="minorHAnsi"/>
          <w:color w:val="000000" w:themeColor="text1"/>
          <w:sz w:val="24"/>
          <w:szCs w:val="24"/>
          <w:lang w:val="pt-BR"/>
        </w:rPr>
        <w:t>, a Remuneração será paga</w:t>
      </w:r>
      <w:r w:rsidR="003A2451" w:rsidRPr="008741BE">
        <w:rPr>
          <w:rFonts w:asciiTheme="minorHAnsi" w:eastAsia="Arial Unicode MS" w:hAnsiTheme="minorHAnsi" w:cstheme="minorHAnsi"/>
          <w:color w:val="000000" w:themeColor="text1"/>
          <w:sz w:val="24"/>
          <w:szCs w:val="24"/>
          <w:lang w:val="pt-BR"/>
        </w:rPr>
        <w:t xml:space="preserve"> em uma única parcela</w:t>
      </w:r>
      <w:r w:rsidR="00B35C97" w:rsidRPr="008741BE">
        <w:rPr>
          <w:rFonts w:asciiTheme="minorHAnsi" w:eastAsia="Arial Unicode MS" w:hAnsiTheme="minorHAnsi" w:cstheme="minorHAnsi"/>
          <w:color w:val="000000" w:themeColor="text1"/>
          <w:sz w:val="24"/>
          <w:szCs w:val="24"/>
          <w:lang w:val="pt-BR"/>
        </w:rPr>
        <w:t>, na Data de Vencimento</w:t>
      </w:r>
      <w:r w:rsidR="00DB303F" w:rsidRPr="008741BE">
        <w:rPr>
          <w:rFonts w:asciiTheme="minorHAnsi" w:eastAsia="Arial Unicode MS" w:hAnsiTheme="minorHAnsi" w:cstheme="minorHAnsi"/>
          <w:color w:val="000000" w:themeColor="text1"/>
          <w:sz w:val="24"/>
          <w:szCs w:val="24"/>
          <w:lang w:val="pt-BR"/>
        </w:rPr>
        <w:t xml:space="preserve"> das Debêntures</w:t>
      </w:r>
      <w:r w:rsidRPr="008741BE">
        <w:rPr>
          <w:rFonts w:asciiTheme="minorHAnsi" w:eastAsia="Arial Unicode MS" w:hAnsiTheme="minorHAnsi" w:cstheme="minorHAnsi"/>
          <w:color w:val="000000" w:themeColor="text1"/>
          <w:sz w:val="24"/>
          <w:szCs w:val="24"/>
          <w:lang w:val="pt-BR"/>
        </w:rPr>
        <w:t xml:space="preserve"> </w:t>
      </w:r>
      <w:r w:rsidR="00B35C97" w:rsidRPr="008741BE">
        <w:rPr>
          <w:rFonts w:asciiTheme="minorHAnsi" w:eastAsia="Arial Unicode MS" w:hAnsiTheme="minorHAnsi" w:cstheme="minorHAnsi"/>
          <w:color w:val="000000" w:themeColor="text1"/>
          <w:sz w:val="24"/>
          <w:szCs w:val="24"/>
          <w:lang w:val="pt-BR"/>
        </w:rPr>
        <w:t>(</w:t>
      </w:r>
      <w:r w:rsidRPr="008741BE">
        <w:rPr>
          <w:rFonts w:asciiTheme="minorHAnsi" w:eastAsia="Arial Unicode MS" w:hAnsiTheme="minorHAnsi" w:cstheme="minorHAnsi"/>
          <w:color w:val="000000" w:themeColor="text1"/>
          <w:sz w:val="24"/>
          <w:szCs w:val="24"/>
          <w:lang w:val="pt-BR"/>
        </w:rPr>
        <w:t>“</w:t>
      </w:r>
      <w:r w:rsidRPr="008741BE">
        <w:rPr>
          <w:rFonts w:asciiTheme="minorHAnsi" w:eastAsia="Arial Unicode MS" w:hAnsiTheme="minorHAnsi" w:cstheme="minorHAnsi"/>
          <w:b/>
          <w:bCs/>
          <w:color w:val="000000" w:themeColor="text1"/>
          <w:sz w:val="24"/>
          <w:szCs w:val="24"/>
          <w:lang w:val="pt-BR"/>
        </w:rPr>
        <w:t>Data de Pagamento da Remuneração</w:t>
      </w:r>
      <w:r w:rsidRPr="008741BE">
        <w:rPr>
          <w:rFonts w:asciiTheme="minorHAnsi" w:eastAsia="Arial Unicode MS" w:hAnsiTheme="minorHAnsi" w:cstheme="minorHAnsi"/>
          <w:color w:val="000000" w:themeColor="text1"/>
          <w:sz w:val="24"/>
          <w:szCs w:val="24"/>
          <w:lang w:val="pt-BR"/>
        </w:rPr>
        <w:t>”)</w:t>
      </w:r>
      <w:r w:rsidR="00D85194">
        <w:rPr>
          <w:rFonts w:asciiTheme="minorHAnsi" w:eastAsia="Arial Unicode MS" w:hAnsiTheme="minorHAnsi" w:cstheme="minorHAnsi"/>
          <w:color w:val="000000" w:themeColor="text1"/>
          <w:sz w:val="24"/>
          <w:szCs w:val="24"/>
          <w:lang w:val="pt-BR"/>
        </w:rPr>
        <w:t>.</w:t>
      </w:r>
    </w:p>
    <w:p w14:paraId="03BA8E49" w14:textId="77777777" w:rsidR="00F75DA6" w:rsidRPr="008741BE" w:rsidRDefault="00F75DA6" w:rsidP="008741BE">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79385823" w14:textId="57BB8DD0" w:rsidR="0034322C" w:rsidRPr="0098604E" w:rsidRDefault="0034322C"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Farão jus aos pagamentos das Debêntures aqueles que sejam Debenturistas ao final do Dia Útil anterior a </w:t>
      </w:r>
      <w:r w:rsidR="000B34C7">
        <w:rPr>
          <w:rFonts w:asciiTheme="minorHAnsi" w:eastAsia="Arial Unicode MS" w:hAnsiTheme="minorHAnsi" w:cstheme="minorHAnsi"/>
          <w:color w:val="000000" w:themeColor="text1"/>
          <w:sz w:val="24"/>
          <w:szCs w:val="24"/>
          <w:lang w:val="pt-BR"/>
        </w:rPr>
        <w:t>cada data de pagamento</w:t>
      </w:r>
      <w:r w:rsidRPr="0098604E">
        <w:rPr>
          <w:rFonts w:asciiTheme="minorHAnsi" w:eastAsia="Arial Unicode MS" w:hAnsiTheme="minorHAnsi" w:cstheme="minorHAnsi"/>
          <w:color w:val="000000" w:themeColor="text1"/>
          <w:sz w:val="24"/>
          <w:szCs w:val="24"/>
          <w:lang w:val="pt-BR"/>
        </w:rPr>
        <w:t xml:space="preserve"> prevista na Escritura de Emissão.</w:t>
      </w:r>
    </w:p>
    <w:p w14:paraId="019A34D3"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13E92ABE" w14:textId="7ED69F91" w:rsidR="0034322C" w:rsidRPr="0098604E" w:rsidRDefault="00D90142" w:rsidP="00C059EC">
      <w:pPr>
        <w:pStyle w:val="Level3"/>
        <w:keepNext/>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Pr>
          <w:rFonts w:asciiTheme="minorHAnsi" w:eastAsia="Arial Unicode MS" w:hAnsiTheme="minorHAnsi" w:cstheme="minorHAnsi"/>
          <w:b/>
          <w:color w:val="000000" w:themeColor="text1"/>
          <w:sz w:val="24"/>
          <w:szCs w:val="24"/>
          <w:lang w:val="pt-BR"/>
        </w:rPr>
        <w:t>Pagamento</w:t>
      </w:r>
      <w:r w:rsidRPr="0098604E">
        <w:rPr>
          <w:rFonts w:asciiTheme="minorHAnsi" w:eastAsia="Arial Unicode MS" w:hAnsiTheme="minorHAnsi" w:cstheme="minorHAnsi"/>
          <w:b/>
          <w:color w:val="000000" w:themeColor="text1"/>
          <w:sz w:val="24"/>
          <w:szCs w:val="24"/>
          <w:lang w:val="pt-BR"/>
        </w:rPr>
        <w:t xml:space="preserve"> </w:t>
      </w:r>
      <w:r w:rsidR="0034322C" w:rsidRPr="0098604E">
        <w:rPr>
          <w:rFonts w:asciiTheme="minorHAnsi" w:eastAsia="Arial Unicode MS" w:hAnsiTheme="minorHAnsi" w:cstheme="minorHAnsi"/>
          <w:b/>
          <w:color w:val="000000" w:themeColor="text1"/>
          <w:sz w:val="24"/>
          <w:szCs w:val="24"/>
          <w:lang w:val="pt-BR"/>
        </w:rPr>
        <w:t>do Valor Nominal Unitário</w:t>
      </w:r>
    </w:p>
    <w:p w14:paraId="6B0F8EEB" w14:textId="6D34BD36" w:rsidR="000B34C7" w:rsidRDefault="000B34C7" w:rsidP="00C059EC">
      <w:pPr>
        <w:pStyle w:val="Level3"/>
        <w:keepNext/>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20977CB" w14:textId="34B5ED16" w:rsidR="000B34C7" w:rsidRDefault="000B34C7" w:rsidP="003D0BF0">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D523D2">
        <w:rPr>
          <w:rFonts w:asciiTheme="minorHAnsi" w:eastAsia="Arial Unicode MS" w:hAnsiTheme="minorHAnsi" w:cstheme="minorHAnsi"/>
          <w:color w:val="000000" w:themeColor="text1"/>
          <w:sz w:val="24"/>
          <w:szCs w:val="24"/>
          <w:lang w:val="pt-BR"/>
        </w:rPr>
        <w:t xml:space="preserve">Sem prejuízo dos pagamentos em decorrência de eventual vencimento antecipado das obrigações decorrentes das </w:t>
      </w:r>
      <w:r w:rsidRPr="003A2451">
        <w:rPr>
          <w:rFonts w:asciiTheme="minorHAnsi" w:eastAsia="Arial Unicode MS" w:hAnsiTheme="minorHAnsi" w:cstheme="minorHAnsi"/>
          <w:color w:val="000000" w:themeColor="text1"/>
          <w:sz w:val="24"/>
          <w:szCs w:val="24"/>
          <w:lang w:val="pt-BR"/>
        </w:rPr>
        <w:t>Debêntures, Resgate Antecipado</w:t>
      </w:r>
      <w:r w:rsidR="003A2451" w:rsidRPr="003D0BF0">
        <w:rPr>
          <w:rFonts w:asciiTheme="minorHAnsi" w:eastAsia="Arial Unicode MS" w:hAnsiTheme="minorHAnsi" w:cstheme="minorHAnsi"/>
          <w:color w:val="000000" w:themeColor="text1"/>
          <w:sz w:val="24"/>
          <w:szCs w:val="24"/>
          <w:lang w:val="pt-BR"/>
        </w:rPr>
        <w:t xml:space="preserve"> Facultativo</w:t>
      </w:r>
      <w:r w:rsidR="00921F20">
        <w:rPr>
          <w:rFonts w:asciiTheme="minorHAnsi" w:hAnsiTheme="minorHAnsi" w:cstheme="minorHAnsi"/>
          <w:color w:val="000000" w:themeColor="text1"/>
          <w:sz w:val="24"/>
          <w:szCs w:val="24"/>
          <w:lang w:val="pt-BR"/>
        </w:rPr>
        <w:t>, Amortização Extraordinária Facultativa ou Amortização Extraordinária Obrigatória</w:t>
      </w:r>
      <w:r w:rsidRPr="003A2451">
        <w:rPr>
          <w:rFonts w:asciiTheme="minorHAnsi" w:eastAsia="Arial Unicode MS" w:hAnsiTheme="minorHAnsi" w:cstheme="minorHAnsi"/>
          <w:color w:val="000000" w:themeColor="text1"/>
          <w:sz w:val="24"/>
          <w:szCs w:val="24"/>
          <w:lang w:val="pt-BR"/>
        </w:rPr>
        <w:t xml:space="preserve">, nos termos previstos nesta Escritura de Emissão, o Valor Nominal Unitário das Debêntures será </w:t>
      </w:r>
      <w:r w:rsidR="00D90142">
        <w:rPr>
          <w:rFonts w:asciiTheme="minorHAnsi" w:eastAsia="Arial Unicode MS" w:hAnsiTheme="minorHAnsi" w:cstheme="minorHAnsi"/>
          <w:color w:val="000000" w:themeColor="text1"/>
          <w:sz w:val="24"/>
          <w:szCs w:val="24"/>
          <w:lang w:val="pt-BR"/>
        </w:rPr>
        <w:t>integralmente pago</w:t>
      </w:r>
      <w:r w:rsidR="00D90142" w:rsidRPr="00D523D2">
        <w:rPr>
          <w:rFonts w:asciiTheme="minorHAnsi" w:eastAsia="Arial Unicode MS" w:hAnsiTheme="minorHAnsi" w:cstheme="minorHAnsi"/>
          <w:color w:val="000000" w:themeColor="text1"/>
          <w:sz w:val="24"/>
          <w:szCs w:val="24"/>
          <w:lang w:val="pt-BR"/>
        </w:rPr>
        <w:t xml:space="preserve"> </w:t>
      </w:r>
      <w:r w:rsidRPr="008272A2">
        <w:rPr>
          <w:rFonts w:asciiTheme="minorHAnsi" w:eastAsia="Arial Unicode MS" w:hAnsiTheme="minorHAnsi" w:cstheme="minorHAnsi"/>
          <w:color w:val="000000" w:themeColor="text1"/>
          <w:sz w:val="24"/>
          <w:szCs w:val="24"/>
          <w:lang w:val="pt-BR"/>
        </w:rPr>
        <w:t xml:space="preserve">em </w:t>
      </w:r>
      <w:r w:rsidRPr="008272A2">
        <w:rPr>
          <w:rFonts w:asciiTheme="minorHAnsi" w:eastAsia="Arial Unicode MS" w:hAnsiTheme="minorHAnsi"/>
          <w:color w:val="000000" w:themeColor="text1"/>
          <w:sz w:val="24"/>
          <w:lang w:val="pt-BR"/>
        </w:rPr>
        <w:t>1 (uma) única</w:t>
      </w:r>
      <w:r w:rsidRPr="008272A2">
        <w:rPr>
          <w:rFonts w:asciiTheme="minorHAnsi" w:eastAsia="Arial Unicode MS" w:hAnsiTheme="minorHAnsi" w:cstheme="minorHAnsi"/>
          <w:color w:val="000000" w:themeColor="text1"/>
          <w:sz w:val="24"/>
          <w:szCs w:val="24"/>
          <w:lang w:val="pt-BR"/>
        </w:rPr>
        <w:t xml:space="preserve"> parcela, devida na Data de Vencimento das Debêntures</w:t>
      </w:r>
      <w:r>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w:t>
      </w:r>
      <w:r w:rsidRPr="0098604E">
        <w:rPr>
          <w:rFonts w:asciiTheme="minorHAnsi" w:eastAsia="Arial Unicode MS" w:hAnsiTheme="minorHAnsi" w:cstheme="minorHAnsi"/>
          <w:b/>
          <w:bCs/>
          <w:color w:val="000000" w:themeColor="text1"/>
          <w:sz w:val="24"/>
          <w:szCs w:val="24"/>
          <w:lang w:val="pt-BR"/>
        </w:rPr>
        <w:t xml:space="preserve">Data de </w:t>
      </w:r>
      <w:r w:rsidRPr="0098604E">
        <w:rPr>
          <w:rFonts w:asciiTheme="minorHAnsi" w:eastAsia="Arial Unicode MS" w:hAnsiTheme="minorHAnsi" w:cstheme="minorHAnsi"/>
          <w:b/>
          <w:bCs/>
          <w:color w:val="000000" w:themeColor="text1"/>
          <w:sz w:val="24"/>
          <w:szCs w:val="24"/>
          <w:lang w:val="pt-BR"/>
        </w:rPr>
        <w:lastRenderedPageBreak/>
        <w:t>Amortização das Debêntures</w:t>
      </w:r>
      <w:r w:rsidRPr="0098604E">
        <w:rPr>
          <w:rFonts w:asciiTheme="minorHAnsi" w:eastAsia="Arial Unicode MS" w:hAnsiTheme="minorHAnsi" w:cstheme="minorHAnsi"/>
          <w:color w:val="000000" w:themeColor="text1"/>
          <w:sz w:val="24"/>
          <w:szCs w:val="24"/>
          <w:lang w:val="pt-BR"/>
        </w:rPr>
        <w:t>”)</w:t>
      </w:r>
      <w:r>
        <w:rPr>
          <w:rFonts w:asciiTheme="minorHAnsi" w:eastAsia="Arial Unicode MS" w:hAnsiTheme="minorHAnsi" w:cstheme="minorHAnsi"/>
          <w:color w:val="000000" w:themeColor="text1"/>
          <w:sz w:val="24"/>
          <w:szCs w:val="24"/>
          <w:lang w:val="pt-BR"/>
        </w:rPr>
        <w:t>.</w:t>
      </w:r>
    </w:p>
    <w:p w14:paraId="46B7951C" w14:textId="77777777" w:rsidR="000868D9" w:rsidRPr="0098604E" w:rsidRDefault="000868D9" w:rsidP="000868D9">
      <w:pPr>
        <w:pStyle w:val="Level3"/>
        <w:widowControl w:val="0"/>
        <w:spacing w:after="0" w:line="340" w:lineRule="exact"/>
        <w:contextualSpacing/>
        <w:rPr>
          <w:rFonts w:asciiTheme="minorHAnsi" w:hAnsiTheme="minorHAnsi" w:cstheme="minorHAnsi"/>
          <w:sz w:val="24"/>
          <w:szCs w:val="24"/>
          <w:lang w:val="pt-BR"/>
        </w:rPr>
      </w:pPr>
    </w:p>
    <w:p w14:paraId="3089625A" w14:textId="5DCFC338" w:rsidR="0034322C"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 xml:space="preserve">Local de Pagamento: </w:t>
      </w:r>
      <w:r w:rsidRPr="0098604E">
        <w:rPr>
          <w:rFonts w:asciiTheme="minorHAnsi" w:eastAsia="Arial Unicode MS" w:hAnsiTheme="minorHAnsi" w:cstheme="minorHAnsi"/>
          <w:color w:val="000000" w:themeColor="text1"/>
          <w:sz w:val="24"/>
          <w:szCs w:val="24"/>
          <w:lang w:val="pt-BR"/>
        </w:rPr>
        <w:t>Os pagamentos a que fizerem jus as Debêntures serão efetuados pela Emissora no respectivo vencimento utilizando-se, conforme o caso: (a) os procedimentos adotados pela B3 para as Debêntures custodiadas eletronicamente nela; e/ou (b) os procedimentos adotados pelo Escriturador, para as Debêntures que não estejam custodiadas eletronicamente na B3.</w:t>
      </w:r>
    </w:p>
    <w:p w14:paraId="06812CDD" w14:textId="77777777" w:rsidR="00B70220" w:rsidRDefault="00B70220" w:rsidP="00B70220">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FCF6A75" w14:textId="24A2D4E2" w:rsidR="00B70220" w:rsidRPr="0098604E" w:rsidRDefault="00B70220" w:rsidP="00B70220">
      <w:pPr>
        <w:pStyle w:val="Level3"/>
        <w:widowControl w:val="0"/>
        <w:numPr>
          <w:ilvl w:val="2"/>
          <w:numId w:val="14"/>
        </w:numPr>
        <w:spacing w:after="0" w:line="340" w:lineRule="exact"/>
        <w:contextualSpacing/>
        <w:rPr>
          <w:rFonts w:asciiTheme="minorHAnsi" w:eastAsia="Arial Unicode MS" w:hAnsiTheme="minorHAnsi" w:cstheme="minorHAnsi"/>
          <w:color w:val="000000" w:themeColor="text1"/>
          <w:sz w:val="24"/>
          <w:szCs w:val="24"/>
          <w:lang w:val="pt-BR"/>
        </w:rPr>
      </w:pPr>
      <w:r w:rsidRPr="00B70220">
        <w:rPr>
          <w:rFonts w:asciiTheme="minorHAnsi" w:eastAsia="Arial Unicode MS" w:hAnsiTheme="minorHAnsi" w:cstheme="minorHAnsi"/>
          <w:color w:val="000000" w:themeColor="text1"/>
          <w:sz w:val="24"/>
          <w:szCs w:val="24"/>
          <w:lang w:val="pt-BR"/>
        </w:rPr>
        <w:t>Farão jus ao recebimento de qualquer valor devido aos Debenturistas nos termos desta Escritura de Emissão aqueles que sejam Debenturistas ao final do Dia Útil imediatamente anterior à respectiva data do pagamento.</w:t>
      </w:r>
    </w:p>
    <w:p w14:paraId="218EF21C" w14:textId="77777777" w:rsidR="0034322C" w:rsidRPr="0098604E" w:rsidRDefault="0034322C" w:rsidP="0034322C">
      <w:pPr>
        <w:pStyle w:val="Level3"/>
        <w:widowControl w:val="0"/>
        <w:tabs>
          <w:tab w:val="left" w:pos="1418"/>
        </w:tabs>
        <w:spacing w:after="0" w:line="340" w:lineRule="exact"/>
        <w:ind w:left="1418"/>
        <w:contextualSpacing/>
        <w:rPr>
          <w:rFonts w:asciiTheme="minorHAnsi" w:eastAsia="Arial Unicode MS" w:hAnsiTheme="minorHAnsi" w:cstheme="minorHAnsi"/>
          <w:color w:val="000000" w:themeColor="text1"/>
          <w:sz w:val="24"/>
          <w:szCs w:val="24"/>
          <w:lang w:val="pt-BR"/>
        </w:rPr>
      </w:pPr>
    </w:p>
    <w:p w14:paraId="03EAE6BB"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Prorrogação dos Prazos</w:t>
      </w:r>
      <w:r w:rsidRPr="0098604E">
        <w:rPr>
          <w:rFonts w:asciiTheme="minorHAnsi" w:eastAsia="Arial Unicode MS" w:hAnsiTheme="minorHAnsi" w:cstheme="minorHAnsi"/>
          <w:color w:val="000000" w:themeColor="text1"/>
          <w:sz w:val="24"/>
          <w:szCs w:val="24"/>
          <w:lang w:val="pt-BR"/>
        </w:rPr>
        <w:t>: Considerar-se-ão prorrogados os prazos referentes ao pagamento de qualquer obrigação pecuniária prevista nesta Escritura de Emissão até o Dia Útil subsequente, se o seu vencimento coincidir com feriado declarado nacional, sábado e/ou domingo, sem nenhum acréscimo aos valores a serem pagos.</w:t>
      </w:r>
    </w:p>
    <w:p w14:paraId="65A23D24"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C108A89" w14:textId="77777777" w:rsidR="0034322C" w:rsidRPr="0098604E" w:rsidRDefault="0034322C"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Para os </w:t>
      </w:r>
      <w:r w:rsidRPr="0098604E">
        <w:rPr>
          <w:rFonts w:asciiTheme="minorHAnsi" w:hAnsiTheme="minorHAnsi" w:cstheme="minorHAnsi"/>
          <w:sz w:val="24"/>
          <w:szCs w:val="24"/>
          <w:lang w:val="pt-BR"/>
        </w:rPr>
        <w:t>fins</w:t>
      </w:r>
      <w:r w:rsidRPr="0098604E">
        <w:rPr>
          <w:rFonts w:asciiTheme="minorHAnsi" w:eastAsia="Arial Unicode MS" w:hAnsiTheme="minorHAnsi" w:cstheme="minorHAnsi"/>
          <w:color w:val="000000" w:themeColor="text1"/>
          <w:sz w:val="24"/>
          <w:szCs w:val="24"/>
          <w:lang w:val="pt-BR"/>
        </w:rPr>
        <w:t xml:space="preserve"> desta Escritura de Emissão, considera-se “</w:t>
      </w:r>
      <w:r w:rsidRPr="0098604E">
        <w:rPr>
          <w:rFonts w:asciiTheme="minorHAnsi" w:eastAsia="Arial Unicode MS" w:hAnsiTheme="minorHAnsi" w:cstheme="minorHAnsi"/>
          <w:b/>
          <w:color w:val="000000" w:themeColor="text1"/>
          <w:sz w:val="24"/>
          <w:szCs w:val="24"/>
          <w:lang w:val="pt-BR"/>
        </w:rPr>
        <w:t>Dia(s) Útil(eis)</w:t>
      </w:r>
      <w:r w:rsidRPr="0098604E">
        <w:rPr>
          <w:rFonts w:asciiTheme="minorHAnsi" w:eastAsia="Arial Unicode MS" w:hAnsiTheme="minorHAnsi" w:cstheme="minorHAnsi"/>
          <w:color w:val="000000" w:themeColor="text1"/>
          <w:sz w:val="24"/>
          <w:szCs w:val="24"/>
          <w:lang w:val="pt-BR"/>
        </w:rPr>
        <w:t>” qualquer dia que não seja sábado, domingo ou feriado declarado nacional.</w:t>
      </w:r>
    </w:p>
    <w:p w14:paraId="419F784B"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DD6BCE0" w14:textId="1F3AA02C"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Encargos Moratórios</w:t>
      </w:r>
      <w:bookmarkStart w:id="241" w:name="_Ref102340202"/>
      <w:r w:rsidRPr="0098604E">
        <w:rPr>
          <w:rFonts w:asciiTheme="minorHAnsi" w:eastAsia="Arial Unicode MS" w:hAnsiTheme="minorHAnsi" w:cstheme="minorHAnsi"/>
          <w:color w:val="000000" w:themeColor="text1"/>
          <w:sz w:val="24"/>
          <w:szCs w:val="24"/>
          <w:lang w:val="pt-BR"/>
        </w:rPr>
        <w:t xml:space="preserve">: Sem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w:t>
      </w:r>
      <w:r w:rsidRPr="0098604E">
        <w:rPr>
          <w:rFonts w:asciiTheme="minorHAnsi" w:eastAsia="Arial Unicode MS" w:hAnsiTheme="minorHAnsi" w:cstheme="minorHAnsi"/>
          <w:b/>
          <w:bCs/>
          <w:color w:val="000000" w:themeColor="text1"/>
          <w:sz w:val="24"/>
          <w:szCs w:val="24"/>
          <w:lang w:val="pt-BR"/>
        </w:rPr>
        <w:t>(i)</w:t>
      </w:r>
      <w:r w:rsidRPr="0098604E">
        <w:rPr>
          <w:rFonts w:asciiTheme="minorHAnsi" w:eastAsia="Arial Unicode MS" w:hAnsiTheme="minorHAnsi" w:cstheme="minorHAnsi"/>
          <w:color w:val="000000" w:themeColor="text1"/>
          <w:sz w:val="24"/>
          <w:szCs w:val="24"/>
          <w:lang w:val="pt-BR"/>
        </w:rPr>
        <w:t xml:space="preserve"> multa convencional, irredutível e de natureza não compensatória, de 2% (dois por cento); e </w:t>
      </w:r>
      <w:r w:rsidRPr="0098604E">
        <w:rPr>
          <w:rFonts w:asciiTheme="minorHAnsi" w:eastAsia="Arial Unicode MS" w:hAnsiTheme="minorHAnsi" w:cstheme="minorHAnsi"/>
          <w:b/>
          <w:bCs/>
          <w:color w:val="000000" w:themeColor="text1"/>
          <w:sz w:val="24"/>
          <w:szCs w:val="24"/>
          <w:lang w:val="pt-BR"/>
        </w:rPr>
        <w:t>(ii)</w:t>
      </w:r>
      <w:r w:rsidRPr="0098604E">
        <w:rPr>
          <w:rFonts w:asciiTheme="minorHAnsi" w:eastAsia="Arial Unicode MS" w:hAnsiTheme="minorHAnsi" w:cstheme="minorHAnsi"/>
          <w:color w:val="000000" w:themeColor="text1"/>
          <w:sz w:val="24"/>
          <w:szCs w:val="24"/>
          <w:lang w:val="pt-BR"/>
        </w:rPr>
        <w:t xml:space="preserve"> juros moratórios à razão de 1% (um por cento) ao mês, desde a data da inadimplência até a data do efetivo pagamento; ambos calculados sobre o montante devido e não pago (“</w:t>
      </w:r>
      <w:r w:rsidRPr="0098604E">
        <w:rPr>
          <w:rFonts w:asciiTheme="minorHAnsi" w:eastAsia="Arial Unicode MS" w:hAnsiTheme="minorHAnsi" w:cstheme="minorHAnsi"/>
          <w:b/>
          <w:bCs/>
          <w:color w:val="000000" w:themeColor="text1"/>
          <w:sz w:val="24"/>
          <w:szCs w:val="24"/>
          <w:lang w:val="pt-BR"/>
        </w:rPr>
        <w:t>Encargos Moratórios</w:t>
      </w:r>
      <w:r w:rsidRPr="0098604E">
        <w:rPr>
          <w:rFonts w:asciiTheme="minorHAnsi" w:eastAsia="Arial Unicode MS" w:hAnsiTheme="minorHAnsi" w:cstheme="minorHAnsi"/>
          <w:color w:val="000000" w:themeColor="text1"/>
          <w:sz w:val="24"/>
          <w:szCs w:val="24"/>
          <w:lang w:val="pt-BR"/>
        </w:rPr>
        <w:t>”).</w:t>
      </w:r>
      <w:bookmarkEnd w:id="241"/>
      <w:r w:rsidRPr="0098604E">
        <w:rPr>
          <w:rFonts w:asciiTheme="minorHAnsi" w:eastAsia="Arial Unicode MS" w:hAnsiTheme="minorHAnsi" w:cstheme="minorHAnsi"/>
          <w:color w:val="000000" w:themeColor="text1"/>
          <w:sz w:val="24"/>
          <w:szCs w:val="24"/>
          <w:lang w:val="pt-BR"/>
        </w:rPr>
        <w:t xml:space="preserve"> </w:t>
      </w:r>
    </w:p>
    <w:p w14:paraId="521898DE"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4AD5F08" w14:textId="17992C5F"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 xml:space="preserve">Decadência dos Direitos aos Acréscimos: </w:t>
      </w:r>
      <w:r w:rsidRPr="0098604E">
        <w:rPr>
          <w:rFonts w:asciiTheme="minorHAnsi" w:eastAsia="Arial Unicode MS" w:hAnsiTheme="minorHAnsi" w:cstheme="minorHAnsi"/>
          <w:color w:val="000000" w:themeColor="text1"/>
          <w:sz w:val="24"/>
          <w:szCs w:val="24"/>
          <w:lang w:val="pt-BR"/>
        </w:rPr>
        <w:t xml:space="preserve">Sem prejuízo do disposto na Cláusula </w:t>
      </w:r>
      <w:r w:rsidRPr="0098604E">
        <w:rPr>
          <w:rFonts w:asciiTheme="minorHAnsi" w:eastAsia="Arial Unicode MS" w:hAnsiTheme="minorHAnsi" w:cstheme="minorHAnsi"/>
          <w:color w:val="000000" w:themeColor="text1"/>
          <w:sz w:val="24"/>
          <w:szCs w:val="24"/>
          <w:lang w:val="pt-BR"/>
        </w:rPr>
        <w:fldChar w:fldCharType="begin"/>
      </w:r>
      <w:r w:rsidRPr="0098604E">
        <w:rPr>
          <w:rFonts w:asciiTheme="minorHAnsi" w:eastAsia="Arial Unicode MS" w:hAnsiTheme="minorHAnsi" w:cstheme="minorHAnsi"/>
          <w:color w:val="000000" w:themeColor="text1"/>
          <w:sz w:val="24"/>
          <w:szCs w:val="24"/>
          <w:lang w:val="pt-BR"/>
        </w:rPr>
        <w:instrText xml:space="preserve"> REF _Ref102340202 \r \p \h </w:instrText>
      </w:r>
      <w:r w:rsidR="0098604E" w:rsidRPr="0098604E">
        <w:rPr>
          <w:rFonts w:asciiTheme="minorHAnsi" w:eastAsia="Arial Unicode MS" w:hAnsiTheme="minorHAnsi" w:cstheme="minorHAnsi"/>
          <w:color w:val="000000" w:themeColor="text1"/>
          <w:sz w:val="24"/>
          <w:szCs w:val="24"/>
          <w:lang w:val="pt-BR"/>
        </w:rPr>
        <w:instrText xml:space="preserve"> \* MERGEFORMAT </w:instrText>
      </w:r>
      <w:r w:rsidRPr="0098604E">
        <w:rPr>
          <w:rFonts w:asciiTheme="minorHAnsi" w:eastAsia="Arial Unicode MS" w:hAnsiTheme="minorHAnsi" w:cstheme="minorHAnsi"/>
          <w:color w:val="000000" w:themeColor="text1"/>
          <w:sz w:val="24"/>
          <w:szCs w:val="24"/>
          <w:lang w:val="pt-BR"/>
        </w:rPr>
      </w:r>
      <w:r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4.16 acima</w:t>
      </w:r>
      <w:r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o não comparecimento do Debenturista para receber o valor correspondente a quaisquer das obrigações pecuniárias da Emissora, nas datas previstas nesta Escritura de Emissão, ou em comunicado publicado pela Emissora</w:t>
      </w:r>
      <w:r w:rsidR="00FE2D32">
        <w:rPr>
          <w:rFonts w:asciiTheme="minorHAnsi" w:eastAsia="Arial Unicode MS" w:hAnsiTheme="minorHAnsi" w:cstheme="minorHAnsi"/>
          <w:color w:val="000000" w:themeColor="text1"/>
          <w:sz w:val="24"/>
          <w:szCs w:val="24"/>
          <w:lang w:val="pt-BR"/>
        </w:rPr>
        <w:t>,</w:t>
      </w:r>
      <w:r w:rsidRPr="0098604E">
        <w:rPr>
          <w:rFonts w:asciiTheme="minorHAnsi" w:eastAsia="Arial Unicode MS" w:hAnsiTheme="minorHAnsi" w:cstheme="minorHAnsi"/>
          <w:color w:val="000000" w:themeColor="text1"/>
          <w:sz w:val="24"/>
          <w:szCs w:val="24"/>
          <w:lang w:val="pt-BR"/>
        </w:rPr>
        <w:t xml:space="preserve"> </w:t>
      </w:r>
      <w:r w:rsidR="00FE2D32">
        <w:rPr>
          <w:rFonts w:asciiTheme="minorHAnsi" w:eastAsia="Arial Unicode MS" w:hAnsiTheme="minorHAnsi" w:cstheme="minorHAnsi"/>
          <w:color w:val="000000" w:themeColor="text1"/>
          <w:sz w:val="24"/>
          <w:szCs w:val="24"/>
          <w:lang w:val="pt-BR"/>
        </w:rPr>
        <w:t xml:space="preserve">nos termos da Cláusula </w:t>
      </w:r>
      <w:r w:rsidR="00FE2D32">
        <w:rPr>
          <w:rFonts w:asciiTheme="minorHAnsi" w:eastAsia="Arial Unicode MS" w:hAnsiTheme="minorHAnsi" w:cstheme="minorHAnsi"/>
          <w:color w:val="000000" w:themeColor="text1"/>
          <w:sz w:val="24"/>
          <w:szCs w:val="24"/>
          <w:lang w:val="pt-BR"/>
        </w:rPr>
        <w:fldChar w:fldCharType="begin"/>
      </w:r>
      <w:r w:rsidR="00FE2D32">
        <w:rPr>
          <w:rFonts w:asciiTheme="minorHAnsi" w:eastAsia="Arial Unicode MS" w:hAnsiTheme="minorHAnsi" w:cstheme="minorHAnsi"/>
          <w:color w:val="000000" w:themeColor="text1"/>
          <w:sz w:val="24"/>
          <w:szCs w:val="24"/>
          <w:lang w:val="pt-BR"/>
        </w:rPr>
        <w:instrText xml:space="preserve"> REF _Ref102362023 \r \p \h </w:instrText>
      </w:r>
      <w:r w:rsidR="00FE2D32">
        <w:rPr>
          <w:rFonts w:asciiTheme="minorHAnsi" w:eastAsia="Arial Unicode MS" w:hAnsiTheme="minorHAnsi" w:cstheme="minorHAnsi"/>
          <w:color w:val="000000" w:themeColor="text1"/>
          <w:sz w:val="24"/>
          <w:szCs w:val="24"/>
          <w:lang w:val="pt-BR"/>
        </w:rPr>
      </w:r>
      <w:r w:rsidR="00FE2D32">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4.19 abaixo</w:t>
      </w:r>
      <w:r w:rsidR="00FE2D32">
        <w:rPr>
          <w:rFonts w:asciiTheme="minorHAnsi" w:eastAsia="Arial Unicode MS" w:hAnsiTheme="minorHAnsi" w:cstheme="minorHAnsi"/>
          <w:color w:val="000000" w:themeColor="text1"/>
          <w:sz w:val="24"/>
          <w:szCs w:val="24"/>
          <w:lang w:val="pt-BR"/>
        </w:rPr>
        <w:fldChar w:fldCharType="end"/>
      </w:r>
      <w:r w:rsidR="00FE2D32">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não lhe dará direito ao recebimento da Remuneração das Debêntures e/ou Encargos Moratórios no período relativo ao atraso no recebimento, sendo-lhe, todavia, assegurados os direitos adquiridos até a data do respectivo vencimento ou pagamento.</w:t>
      </w:r>
    </w:p>
    <w:p w14:paraId="5A237C56"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E65E58E"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Repactuação</w:t>
      </w:r>
      <w:r w:rsidRPr="0098604E">
        <w:rPr>
          <w:rFonts w:asciiTheme="minorHAnsi" w:eastAsia="Arial Unicode MS" w:hAnsiTheme="minorHAnsi" w:cstheme="minorHAnsi"/>
          <w:color w:val="000000" w:themeColor="text1"/>
          <w:sz w:val="24"/>
          <w:szCs w:val="24"/>
          <w:lang w:val="pt-BR"/>
        </w:rPr>
        <w:t>: As Debêntures não serão objeto de repactuação programada.</w:t>
      </w:r>
      <w:r w:rsidRPr="0098604E">
        <w:rPr>
          <w:rFonts w:asciiTheme="minorHAnsi" w:hAnsiTheme="minorHAnsi" w:cstheme="minorHAnsi"/>
          <w:sz w:val="24"/>
          <w:szCs w:val="24"/>
          <w:lang w:val="pt-BR"/>
        </w:rPr>
        <w:t xml:space="preserve"> </w:t>
      </w:r>
    </w:p>
    <w:p w14:paraId="46244B28" w14:textId="77777777" w:rsidR="0034322C" w:rsidRPr="0098604E" w:rsidRDefault="0034322C" w:rsidP="0034322C">
      <w:pPr>
        <w:pStyle w:val="Level3"/>
        <w:widowControl w:val="0"/>
        <w:spacing w:after="0" w:line="340" w:lineRule="exact"/>
        <w:ind w:left="1418"/>
        <w:contextualSpacing/>
        <w:rPr>
          <w:rFonts w:asciiTheme="minorHAnsi" w:eastAsia="Arial Unicode MS" w:hAnsiTheme="minorHAnsi" w:cstheme="minorHAnsi"/>
          <w:color w:val="000000" w:themeColor="text1"/>
          <w:sz w:val="24"/>
          <w:szCs w:val="24"/>
          <w:lang w:val="pt-BR"/>
        </w:rPr>
      </w:pPr>
    </w:p>
    <w:p w14:paraId="79641DD0"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242" w:name="_Ref102362023"/>
      <w:r w:rsidRPr="0098604E">
        <w:rPr>
          <w:rFonts w:asciiTheme="minorHAnsi" w:eastAsia="Arial Unicode MS" w:hAnsiTheme="minorHAnsi" w:cstheme="minorHAnsi"/>
          <w:b/>
          <w:color w:val="000000" w:themeColor="text1"/>
          <w:sz w:val="24"/>
          <w:szCs w:val="24"/>
          <w:lang w:val="pt-BR"/>
        </w:rPr>
        <w:lastRenderedPageBreak/>
        <w:t>Publicidade</w:t>
      </w:r>
      <w:r w:rsidRPr="0098604E">
        <w:rPr>
          <w:rFonts w:asciiTheme="minorHAnsi" w:eastAsia="Arial Unicode MS" w:hAnsiTheme="minorHAnsi" w:cstheme="minorHAnsi"/>
          <w:color w:val="000000" w:themeColor="text1"/>
          <w:sz w:val="24"/>
          <w:szCs w:val="24"/>
          <w:lang w:val="pt-BR"/>
        </w:rPr>
        <w:t>: Todos os atos e decisões a serem tomados decorrentes desta Emissão que, de qualquer forma, vierem a envolver interesses dos Debenturistas, deverão ser obrigatoriamente comunicados na forma de avisos, no Jornal de Publicação, bem como na página da Emissora na rede mundial de computadores, observado o estabelecido no artigo 289 da Lei das Sociedades por Ações e as limitações impostas pela Instrução CVM 476 em relação à publicidade da Oferta e os prazos legais, devendo a Emissora comunicar o Agente Fiduciário e a B3 a respeito de qualquer publicação na data da sua realização, sendo certo que, caso a Emissora altere seu jornal de publicação após a Data de Emissão, deverá enviar notificação ao Agente Fiduciário informando o novo veículo para divulgação de suas informações.</w:t>
      </w:r>
      <w:bookmarkEnd w:id="242"/>
      <w:r w:rsidRPr="0098604E">
        <w:rPr>
          <w:rFonts w:asciiTheme="minorHAnsi" w:eastAsia="Arial Unicode MS" w:hAnsiTheme="minorHAnsi" w:cstheme="minorHAnsi"/>
          <w:color w:val="000000" w:themeColor="text1"/>
          <w:sz w:val="24"/>
          <w:szCs w:val="24"/>
          <w:lang w:val="pt-BR"/>
        </w:rPr>
        <w:t xml:space="preserve"> </w:t>
      </w:r>
      <w:bookmarkStart w:id="243" w:name="_Ref102355026"/>
    </w:p>
    <w:bookmarkEnd w:id="243"/>
    <w:p w14:paraId="10D89E11"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61349C0F"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 xml:space="preserve">Imunidade de Debenturistas: </w:t>
      </w:r>
      <w:r w:rsidRPr="0098604E">
        <w:rPr>
          <w:rFonts w:asciiTheme="minorHAnsi" w:eastAsia="Arial Unicode MS" w:hAnsiTheme="minorHAnsi" w:cstheme="minorHAnsi"/>
          <w:color w:val="000000" w:themeColor="text1"/>
          <w:sz w:val="24"/>
          <w:szCs w:val="24"/>
          <w:lang w:val="pt-BR"/>
        </w:rPr>
        <w:t>Caso qualquer Debenturista goze de algum tipo de imunidade ou isenção tributária, este deverá encaminhar ao Agente de Liquidação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p>
    <w:p w14:paraId="3A53D9E5" w14:textId="77777777" w:rsidR="0034322C" w:rsidRPr="0098604E" w:rsidRDefault="0034322C" w:rsidP="0034322C">
      <w:pPr>
        <w:pStyle w:val="Level2"/>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3DDAF5FE"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Classificação de Risco</w:t>
      </w:r>
    </w:p>
    <w:p w14:paraId="141BD5E9" w14:textId="77777777" w:rsidR="0034322C" w:rsidRPr="0098604E" w:rsidRDefault="0034322C" w:rsidP="0034322C">
      <w:pPr>
        <w:pStyle w:val="Level2"/>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0AEA0DCF" w14:textId="193E84A9" w:rsidR="0034322C" w:rsidRPr="0098604E" w:rsidRDefault="00F94C8D"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36D26">
        <w:rPr>
          <w:rFonts w:asciiTheme="minorHAnsi" w:eastAsia="Arial Unicode MS" w:hAnsiTheme="minorHAnsi" w:cstheme="minorHAnsi"/>
          <w:color w:val="000000" w:themeColor="text1"/>
          <w:sz w:val="24"/>
          <w:szCs w:val="24"/>
          <w:lang w:val="pt-BR"/>
        </w:rPr>
        <w:t xml:space="preserve">Não será contratada agência de classificação de risco no âmbito da Oferta para atribuir </w:t>
      </w:r>
      <w:r w:rsidRPr="005B15F5">
        <w:rPr>
          <w:rFonts w:asciiTheme="minorHAnsi" w:eastAsia="Arial Unicode MS" w:hAnsiTheme="minorHAnsi"/>
          <w:color w:val="000000" w:themeColor="text1"/>
          <w:sz w:val="24"/>
          <w:lang w:val="pt-BR"/>
        </w:rPr>
        <w:t>rating</w:t>
      </w:r>
      <w:r w:rsidRPr="00936D26">
        <w:rPr>
          <w:rFonts w:asciiTheme="minorHAnsi" w:eastAsia="Arial Unicode MS" w:hAnsiTheme="minorHAnsi" w:cstheme="minorHAnsi"/>
          <w:color w:val="000000" w:themeColor="text1"/>
          <w:sz w:val="24"/>
          <w:szCs w:val="24"/>
          <w:lang w:val="pt-BR"/>
        </w:rPr>
        <w:t xml:space="preserve"> às Debêntures.</w:t>
      </w:r>
    </w:p>
    <w:p w14:paraId="430C586E" w14:textId="77777777" w:rsidR="004F0638" w:rsidRPr="005D7788" w:rsidRDefault="004F0638" w:rsidP="005D7788">
      <w:pPr>
        <w:pStyle w:val="Level3"/>
        <w:widowControl w:val="0"/>
        <w:spacing w:after="0" w:line="340" w:lineRule="exact"/>
        <w:contextualSpacing/>
        <w:rPr>
          <w:rFonts w:asciiTheme="minorHAnsi" w:eastAsia="Arial Unicode MS" w:hAnsiTheme="minorHAnsi"/>
          <w:color w:val="000000" w:themeColor="text1"/>
          <w:sz w:val="24"/>
          <w:lang w:val="pt-BR"/>
        </w:rPr>
      </w:pPr>
    </w:p>
    <w:p w14:paraId="09F1D1CA"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 xml:space="preserve">Garantias Reais </w:t>
      </w:r>
    </w:p>
    <w:p w14:paraId="1D09D6F3" w14:textId="77777777" w:rsidR="0034322C" w:rsidRPr="0098604E" w:rsidRDefault="0034322C" w:rsidP="0034322C">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297940A2" w14:textId="765F0729" w:rsidR="00803436" w:rsidRPr="000956D6" w:rsidRDefault="0034322C" w:rsidP="0034322C">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hAnsiTheme="minorHAnsi" w:cstheme="minorHAnsi"/>
          <w:sz w:val="24"/>
          <w:szCs w:val="24"/>
          <w:lang w:val="pt-BR"/>
        </w:rPr>
        <w:t xml:space="preserve">Para garantir o fiel, pontual e integral cumprimento de todas e quaisquer obrigações principais e acessórias, presentes e futuras, assumidas pela Emissora nesta Escritura de Emissão e/ou nos Contratos de Garantia, </w:t>
      </w:r>
      <w:r w:rsidRPr="0098604E">
        <w:rPr>
          <w:rFonts w:asciiTheme="minorHAnsi" w:eastAsia="Arial Unicode MS" w:hAnsiTheme="minorHAnsi" w:cstheme="minorHAnsi"/>
          <w:color w:val="000000" w:themeColor="text1"/>
          <w:sz w:val="24"/>
          <w:szCs w:val="24"/>
          <w:lang w:val="pt-BR"/>
        </w:rPr>
        <w:t>incluindo</w:t>
      </w:r>
      <w:r w:rsidRPr="0098604E">
        <w:rPr>
          <w:rFonts w:asciiTheme="minorHAnsi" w:hAnsiTheme="minorHAnsi" w:cstheme="minorHAnsi"/>
          <w:sz w:val="24"/>
          <w:szCs w:val="24"/>
          <w:lang w:val="pt-BR"/>
        </w:rPr>
        <w:t xml:space="preserve">, mas sem limitação, </w:t>
      </w:r>
      <w:r w:rsidRPr="0098604E">
        <w:rPr>
          <w:rFonts w:asciiTheme="minorHAnsi" w:hAnsiTheme="minorHAnsi" w:cstheme="minorHAnsi"/>
          <w:b/>
          <w:bCs/>
          <w:sz w:val="24"/>
          <w:szCs w:val="24"/>
          <w:lang w:val="pt-BR"/>
        </w:rPr>
        <w:t>(i)</w:t>
      </w:r>
      <w:r w:rsidRPr="0098604E">
        <w:rPr>
          <w:rFonts w:asciiTheme="minorHAnsi" w:hAnsiTheme="minorHAnsi" w:cstheme="minorHAnsi"/>
          <w:sz w:val="24"/>
          <w:szCs w:val="24"/>
          <w:lang w:val="pt-BR"/>
        </w:rPr>
        <w:t> às obrigações relativas ao integral e pontual pagamento do Valor Nominal Unitário, da Remuneração</w:t>
      </w:r>
      <w:r w:rsidR="007D0B7B">
        <w:rPr>
          <w:rFonts w:asciiTheme="minorHAnsi" w:hAnsiTheme="minorHAnsi" w:cstheme="minorHAnsi"/>
          <w:sz w:val="24"/>
          <w:szCs w:val="24"/>
          <w:lang w:val="pt-BR"/>
        </w:rPr>
        <w:t>,</w:t>
      </w:r>
      <w:r w:rsidRPr="0098604E">
        <w:rPr>
          <w:rFonts w:asciiTheme="minorHAnsi" w:hAnsiTheme="minorHAnsi" w:cstheme="minorHAnsi"/>
          <w:sz w:val="24"/>
          <w:szCs w:val="24"/>
          <w:lang w:val="pt-BR"/>
        </w:rPr>
        <w:t xml:space="preserve"> dos Encargos Moratórios, dos demais encargos relativos às Debêntures subscritas e integralizadas e relativos à Escritura de Emissão, aos Contratos de Garantia e aos demais documentos da Emissão, conforme aplicável, quando devidos, seja nas respectivas datas de pagamento, na Data de Vencimento das Debêntures, ou em virtude do vencimento antecipado das obrigações decorrentes das Debêntures, nos termos desta Escritura de Emissão, conforme aplicável; </w:t>
      </w:r>
      <w:r w:rsidRPr="0098604E">
        <w:rPr>
          <w:rFonts w:asciiTheme="minorHAnsi" w:hAnsiTheme="minorHAnsi" w:cstheme="minorHAnsi"/>
          <w:b/>
          <w:bCs/>
          <w:sz w:val="24"/>
          <w:szCs w:val="24"/>
          <w:lang w:val="pt-BR"/>
        </w:rPr>
        <w:t>(ii)</w:t>
      </w:r>
      <w:r w:rsidRPr="0098604E">
        <w:rPr>
          <w:rFonts w:asciiTheme="minorHAnsi" w:hAnsiTheme="minorHAnsi" w:cstheme="minorHAnsi"/>
          <w:sz w:val="24"/>
          <w:szCs w:val="24"/>
          <w:lang w:val="pt-BR"/>
        </w:rPr>
        <w:t xml:space="preserve"> às obrigações relativas a quaisquer outras obrigações de pagar assumidas pela Emissora na Escritura de Emissão, nos Contratos de Garantia e nos demais documentos da Emissão, conforme aplicável, incluindo, mas não se limitando, às obrigações de pagar despesas, custos, encargos, tributos, reembolsos ou indenizações, bem como as obrigações relativas ao </w:t>
      </w:r>
      <w:r w:rsidRPr="0098604E">
        <w:rPr>
          <w:rFonts w:asciiTheme="minorHAnsi" w:eastAsia="Arial Unicode MS" w:hAnsiTheme="minorHAnsi" w:cstheme="minorHAnsi"/>
          <w:color w:val="000000" w:themeColor="text1"/>
          <w:sz w:val="24"/>
          <w:szCs w:val="24"/>
          <w:lang w:val="pt-BR"/>
        </w:rPr>
        <w:t xml:space="preserve">Agente </w:t>
      </w:r>
      <w:r w:rsidRPr="0098604E">
        <w:rPr>
          <w:rFonts w:asciiTheme="minorHAnsi" w:eastAsia="Arial Unicode MS" w:hAnsiTheme="minorHAnsi" w:cstheme="minorHAnsi"/>
          <w:color w:val="000000" w:themeColor="text1"/>
          <w:sz w:val="24"/>
          <w:szCs w:val="24"/>
          <w:lang w:val="pt-BR"/>
        </w:rPr>
        <w:lastRenderedPageBreak/>
        <w:t>de Liquidação</w:t>
      </w:r>
      <w:r w:rsidRPr="0098604E">
        <w:rPr>
          <w:rFonts w:asciiTheme="minorHAnsi" w:hAnsiTheme="minorHAnsi" w:cstheme="minorHAnsi"/>
          <w:sz w:val="24"/>
          <w:szCs w:val="24"/>
          <w:lang w:val="pt-BR"/>
        </w:rPr>
        <w:t xml:space="preserve">, ao Escriturador, à B3 e ao Agente Fiduciário; e </w:t>
      </w:r>
      <w:r w:rsidRPr="0098604E">
        <w:rPr>
          <w:rFonts w:asciiTheme="minorHAnsi" w:hAnsiTheme="minorHAnsi" w:cstheme="minorHAnsi"/>
          <w:b/>
          <w:bCs/>
          <w:sz w:val="24"/>
          <w:szCs w:val="24"/>
          <w:lang w:val="pt-BR"/>
        </w:rPr>
        <w:t>(iii)</w:t>
      </w:r>
      <w:r w:rsidRPr="0098604E">
        <w:rPr>
          <w:rFonts w:asciiTheme="minorHAnsi" w:hAnsiTheme="minorHAnsi" w:cstheme="minorHAnsi"/>
          <w:sz w:val="24"/>
          <w:szCs w:val="24"/>
          <w:lang w:val="pt-BR"/>
        </w:rPr>
        <w:t xml:space="preserve"> às obrigações de ressarcimento de toda e qualquer importância que o Agente Fiduciário, </w:t>
      </w:r>
      <w:bookmarkStart w:id="244" w:name="_Hlk81277382"/>
      <w:r w:rsidRPr="0098604E">
        <w:rPr>
          <w:rFonts w:asciiTheme="minorHAnsi" w:hAnsiTheme="minorHAnsi" w:cstheme="minorHAnsi"/>
          <w:sz w:val="24"/>
          <w:szCs w:val="24"/>
          <w:lang w:val="pt-BR"/>
        </w:rPr>
        <w:t xml:space="preserve">incluindo mas não se limitando sua remuneração, </w:t>
      </w:r>
      <w:bookmarkEnd w:id="244"/>
      <w:r w:rsidRPr="0098604E">
        <w:rPr>
          <w:rFonts w:asciiTheme="minorHAnsi" w:hAnsiTheme="minorHAnsi" w:cstheme="minorHAnsi"/>
          <w:sz w:val="24"/>
          <w:szCs w:val="24"/>
          <w:lang w:val="pt-BR"/>
        </w:rPr>
        <w:t>e/ou os Debenturistas venham a desembolsar no âmbito da Emissão e/ou em virtude da constituição, manutenção e/ou eventual excussão das Garantias Reais (conforme definido abaixo), bem como todos e quaisquer tributos e despesas judiciais e/ou extrajudiciais incidentes sobre a excussão de tais Garantias Reais</w:t>
      </w:r>
      <w:r w:rsidRPr="0098604E">
        <w:rPr>
          <w:rFonts w:asciiTheme="minorHAnsi" w:eastAsia="Arial Unicode MS" w:hAnsiTheme="minorHAnsi" w:cstheme="minorHAnsi"/>
          <w:color w:val="000000" w:themeColor="text1"/>
          <w:sz w:val="24"/>
          <w:szCs w:val="24"/>
          <w:lang w:val="pt-BR"/>
        </w:rPr>
        <w:t xml:space="preserve">, </w:t>
      </w:r>
      <w:r w:rsidRPr="0098604E">
        <w:rPr>
          <w:rFonts w:asciiTheme="minorHAnsi" w:hAnsiTheme="minorHAnsi" w:cstheme="minorHAnsi"/>
          <w:sz w:val="24"/>
          <w:szCs w:val="24"/>
          <w:lang w:val="pt-BR"/>
        </w:rPr>
        <w:t xml:space="preserve">nos termos dos respectivos contratos, </w:t>
      </w:r>
      <w:r w:rsidRPr="0098604E">
        <w:rPr>
          <w:rFonts w:asciiTheme="minorHAnsi" w:eastAsia="Arial Unicode MS" w:hAnsiTheme="minorHAnsi" w:cstheme="minorHAnsi"/>
          <w:color w:val="000000" w:themeColor="text1"/>
          <w:sz w:val="24"/>
          <w:szCs w:val="24"/>
          <w:lang w:val="pt-BR"/>
        </w:rPr>
        <w:t>conforme aplicável (“</w:t>
      </w:r>
      <w:r w:rsidRPr="0098604E">
        <w:rPr>
          <w:rFonts w:asciiTheme="minorHAnsi" w:eastAsia="Arial Unicode MS" w:hAnsiTheme="minorHAnsi" w:cstheme="minorHAnsi"/>
          <w:b/>
          <w:color w:val="000000" w:themeColor="text1"/>
          <w:sz w:val="24"/>
          <w:szCs w:val="24"/>
          <w:lang w:val="pt-BR"/>
        </w:rPr>
        <w:t>Obrigações Garantidas</w:t>
      </w:r>
      <w:r w:rsidRPr="0098604E">
        <w:rPr>
          <w:rFonts w:asciiTheme="minorHAnsi" w:eastAsia="Arial Unicode MS" w:hAnsiTheme="minorHAnsi" w:cstheme="minorHAnsi"/>
          <w:color w:val="000000" w:themeColor="text1"/>
          <w:sz w:val="24"/>
          <w:szCs w:val="24"/>
          <w:lang w:val="pt-BR"/>
        </w:rPr>
        <w:t>”), as Debêntures contarão com as seguintes garantias reais</w:t>
      </w:r>
      <w:r w:rsidR="00254939" w:rsidRPr="0098604E">
        <w:rPr>
          <w:rFonts w:asciiTheme="minorHAnsi" w:eastAsia="Arial Unicode MS" w:hAnsiTheme="minorHAnsi" w:cstheme="minorHAnsi"/>
          <w:color w:val="000000" w:themeColor="text1"/>
          <w:sz w:val="24"/>
          <w:szCs w:val="24"/>
          <w:lang w:val="pt-BR"/>
        </w:rPr>
        <w:t xml:space="preserve"> (“</w:t>
      </w:r>
      <w:r w:rsidR="00254939" w:rsidRPr="0098604E">
        <w:rPr>
          <w:rFonts w:asciiTheme="minorHAnsi" w:eastAsia="Arial Unicode MS" w:hAnsiTheme="minorHAnsi" w:cstheme="minorHAnsi"/>
          <w:b/>
          <w:bCs/>
          <w:color w:val="000000" w:themeColor="text1"/>
          <w:sz w:val="24"/>
          <w:szCs w:val="24"/>
          <w:lang w:val="pt-BR"/>
        </w:rPr>
        <w:t>Garantias Reais</w:t>
      </w:r>
      <w:r w:rsidR="00254939" w:rsidRPr="0098604E">
        <w:rPr>
          <w:rFonts w:asciiTheme="minorHAnsi" w:eastAsia="Arial Unicode MS" w:hAnsiTheme="minorHAnsi" w:cstheme="minorHAnsi"/>
          <w:color w:val="000000" w:themeColor="text1"/>
          <w:sz w:val="24"/>
          <w:szCs w:val="24"/>
          <w:lang w:val="pt-BR"/>
        </w:rPr>
        <w:t>”)</w:t>
      </w:r>
      <w:r w:rsidRPr="0098604E">
        <w:rPr>
          <w:rFonts w:asciiTheme="minorHAnsi" w:eastAsia="Arial Unicode MS" w:hAnsiTheme="minorHAnsi" w:cstheme="minorHAnsi"/>
          <w:color w:val="000000" w:themeColor="text1"/>
          <w:sz w:val="24"/>
          <w:szCs w:val="24"/>
          <w:lang w:val="pt-BR"/>
        </w:rPr>
        <w:t>:</w:t>
      </w:r>
      <w:r w:rsidR="00FE2D32">
        <w:rPr>
          <w:rFonts w:asciiTheme="minorHAnsi" w:eastAsia="Arial Unicode MS" w:hAnsiTheme="minorHAnsi" w:cstheme="minorHAnsi"/>
          <w:color w:val="000000" w:themeColor="text1"/>
          <w:sz w:val="24"/>
          <w:szCs w:val="24"/>
          <w:lang w:val="pt-BR"/>
        </w:rPr>
        <w:t xml:space="preserve"> </w:t>
      </w:r>
      <w:r w:rsidR="000956D6">
        <w:rPr>
          <w:rFonts w:asciiTheme="minorHAnsi" w:eastAsia="Arial Unicode MS" w:hAnsiTheme="minorHAnsi" w:cstheme="minorHAnsi"/>
          <w:color w:val="000000" w:themeColor="text1"/>
          <w:sz w:val="24"/>
          <w:szCs w:val="24"/>
          <w:lang w:val="pt-BR"/>
        </w:rPr>
        <w:t xml:space="preserve"> </w:t>
      </w:r>
    </w:p>
    <w:p w14:paraId="080A29B7" w14:textId="77777777" w:rsidR="00803436" w:rsidRPr="0098604E" w:rsidRDefault="00803436"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6F4408C" w14:textId="7CA3BAE3" w:rsidR="0034322C" w:rsidRPr="0098604E" w:rsidRDefault="0034322C" w:rsidP="00936D26">
      <w:pPr>
        <w:pStyle w:val="Level3"/>
        <w:widowControl w:val="0"/>
        <w:numPr>
          <w:ilvl w:val="0"/>
          <w:numId w:val="16"/>
        </w:numPr>
        <w:spacing w:after="0" w:line="340" w:lineRule="exact"/>
        <w:contextualSpacing/>
        <w:rPr>
          <w:rFonts w:asciiTheme="minorHAnsi" w:hAnsiTheme="minorHAnsi" w:cstheme="minorHAnsi"/>
          <w:sz w:val="24"/>
          <w:szCs w:val="24"/>
          <w:lang w:val="pt-BR"/>
        </w:rPr>
      </w:pPr>
      <w:r w:rsidRPr="0098604E">
        <w:rPr>
          <w:rFonts w:asciiTheme="minorHAnsi" w:hAnsiTheme="minorHAnsi" w:cstheme="minorHAnsi"/>
          <w:color w:val="000000"/>
          <w:sz w:val="24"/>
          <w:szCs w:val="24"/>
          <w:lang w:val="pt-BR"/>
        </w:rPr>
        <w:t>alienação fiduciária, em caráter irrevogável e irretratável, em favor dos Debenturistas, representados pelo Agente Fiduciário, sobre</w:t>
      </w:r>
      <w:bookmarkStart w:id="245" w:name="_Ref82682081"/>
      <w:r w:rsidRPr="0098604E">
        <w:rPr>
          <w:rFonts w:asciiTheme="minorHAnsi" w:hAnsiTheme="minorHAnsi" w:cstheme="minorHAnsi"/>
          <w:sz w:val="24"/>
          <w:szCs w:val="24"/>
          <w:lang w:val="pt-BR"/>
        </w:rPr>
        <w:t xml:space="preserve"> </w:t>
      </w:r>
      <w:r w:rsidR="008215A5">
        <w:rPr>
          <w:rFonts w:asciiTheme="minorHAnsi" w:hAnsiTheme="minorHAnsi" w:cstheme="minorHAnsi"/>
          <w:sz w:val="24"/>
          <w:szCs w:val="24"/>
          <w:lang w:val="pt-BR"/>
        </w:rPr>
        <w:t xml:space="preserve">(A) </w:t>
      </w:r>
      <w:r w:rsidRPr="0098604E">
        <w:rPr>
          <w:rFonts w:asciiTheme="minorHAnsi" w:hAnsiTheme="minorHAnsi" w:cstheme="minorHAnsi"/>
          <w:sz w:val="24"/>
          <w:szCs w:val="24"/>
          <w:lang w:val="pt-BR"/>
        </w:rPr>
        <w:t>as ações representativas de 100% (cem por cento) do capital social total e votante da Emissora</w:t>
      </w:r>
      <w:bookmarkEnd w:id="245"/>
      <w:r w:rsidRPr="0098604E">
        <w:rPr>
          <w:rFonts w:asciiTheme="minorHAnsi" w:hAnsiTheme="minorHAnsi" w:cstheme="minorHAnsi"/>
          <w:sz w:val="24"/>
          <w:szCs w:val="24"/>
          <w:lang w:val="pt-BR"/>
        </w:rPr>
        <w:t>, presentes e futuras, detidas e que venham a ser detidas pelas Acionistas, observado que a Alienação Fiduciária de Ações recairá sobre todos os direitos futuros e presentes das ações do capital social da Emissora, toda e qualquer nova ação emitida pela Emissora, direitos de subscrição, debêntures conversíveis, certificados, opções de compra, e quaisquer outros títulos representativos, ou que possam no futuro representar, direitos sobre o capital social da Emissora</w:t>
      </w:r>
      <w:r w:rsidR="00B83927">
        <w:rPr>
          <w:rFonts w:asciiTheme="minorHAnsi" w:hAnsiTheme="minorHAnsi" w:cstheme="minorHAnsi"/>
          <w:sz w:val="24"/>
          <w:szCs w:val="24"/>
          <w:lang w:val="pt-BR"/>
        </w:rPr>
        <w:t xml:space="preserve">, bem como </w:t>
      </w:r>
      <w:r w:rsidR="00B83927" w:rsidRPr="00B83927">
        <w:rPr>
          <w:rFonts w:asciiTheme="minorHAnsi" w:hAnsiTheme="minorHAnsi" w:cstheme="minorHAnsi"/>
          <w:sz w:val="24"/>
          <w:szCs w:val="24"/>
          <w:lang w:val="pt-BR"/>
        </w:rPr>
        <w:t xml:space="preserve">de todos os direitos econômicos, patrimoniais e/ou políticos inerentes e oriundos das </w:t>
      </w:r>
      <w:r w:rsidR="00B83927">
        <w:rPr>
          <w:rFonts w:asciiTheme="minorHAnsi" w:hAnsiTheme="minorHAnsi" w:cstheme="minorHAnsi"/>
          <w:sz w:val="24"/>
          <w:szCs w:val="24"/>
          <w:lang w:val="pt-BR"/>
        </w:rPr>
        <w:t>ações</w:t>
      </w:r>
      <w:r w:rsidR="008215A5">
        <w:rPr>
          <w:rFonts w:asciiTheme="minorHAnsi" w:hAnsiTheme="minorHAnsi" w:cstheme="minorHAnsi"/>
          <w:sz w:val="24"/>
          <w:szCs w:val="24"/>
          <w:lang w:val="pt-BR"/>
        </w:rPr>
        <w:t xml:space="preserve">, (B) </w:t>
      </w:r>
      <w:r w:rsidR="00DE5777" w:rsidRPr="00E965E2">
        <w:rPr>
          <w:rFonts w:asciiTheme="minorHAnsi" w:hAnsiTheme="minorHAnsi" w:cstheme="minorHAnsi"/>
          <w:sz w:val="24"/>
          <w:szCs w:val="24"/>
          <w:lang w:val="pt-BR"/>
        </w:rPr>
        <w:t xml:space="preserve">todos e quaisquer </w:t>
      </w:r>
      <w:r w:rsidR="00DE5777">
        <w:rPr>
          <w:rFonts w:asciiTheme="minorHAnsi" w:hAnsiTheme="minorHAnsi" w:cstheme="minorHAnsi"/>
          <w:sz w:val="24"/>
          <w:szCs w:val="24"/>
          <w:lang w:val="pt-BR"/>
        </w:rPr>
        <w:t>direitos creditórios dos Acionistas</w:t>
      </w:r>
      <w:r w:rsidR="00DE5777" w:rsidRPr="00E965E2">
        <w:rPr>
          <w:rFonts w:asciiTheme="minorHAnsi" w:hAnsiTheme="minorHAnsi" w:cstheme="minorHAnsi"/>
          <w:sz w:val="24"/>
          <w:szCs w:val="24"/>
          <w:lang w:val="pt-BR"/>
        </w:rPr>
        <w:t xml:space="preserve"> decorrentes da venda </w:t>
      </w:r>
      <w:r w:rsidR="00DE5777">
        <w:rPr>
          <w:rFonts w:asciiTheme="minorHAnsi" w:hAnsiTheme="minorHAnsi" w:cstheme="minorHAnsi"/>
          <w:sz w:val="24"/>
          <w:szCs w:val="24"/>
          <w:lang w:val="pt-BR"/>
        </w:rPr>
        <w:t xml:space="preserve">voluntária </w:t>
      </w:r>
      <w:r w:rsidR="00DE5777" w:rsidRPr="00E965E2">
        <w:rPr>
          <w:rFonts w:asciiTheme="minorHAnsi" w:hAnsiTheme="minorHAnsi" w:cstheme="minorHAnsi"/>
          <w:sz w:val="24"/>
          <w:szCs w:val="24"/>
          <w:lang w:val="pt-BR"/>
        </w:rPr>
        <w:t>de ações representativas do capital social da Emissora</w:t>
      </w:r>
      <w:r w:rsidR="008215A5">
        <w:rPr>
          <w:rFonts w:asciiTheme="minorHAnsi" w:hAnsiTheme="minorHAnsi" w:cstheme="minorHAnsi"/>
          <w:sz w:val="24"/>
          <w:szCs w:val="24"/>
          <w:lang w:val="pt-BR"/>
        </w:rPr>
        <w:t>; e (C)</w:t>
      </w:r>
      <w:r w:rsidR="00DE5777">
        <w:rPr>
          <w:rFonts w:asciiTheme="minorHAnsi" w:hAnsiTheme="minorHAnsi" w:cstheme="minorHAnsi"/>
          <w:sz w:val="24"/>
          <w:szCs w:val="24"/>
          <w:lang w:val="pt-BR"/>
        </w:rPr>
        <w:t xml:space="preserve"> </w:t>
      </w:r>
      <w:r w:rsidR="00933109">
        <w:rPr>
          <w:rFonts w:asciiTheme="minorHAnsi" w:hAnsiTheme="minorHAnsi" w:cstheme="minorHAnsi"/>
          <w:sz w:val="24"/>
          <w:szCs w:val="24"/>
          <w:lang w:val="pt-BR"/>
        </w:rPr>
        <w:t>conta bancária vinculada na qual referidos direitos deverão ser depositados</w:t>
      </w:r>
      <w:r w:rsidR="003969FD">
        <w:rPr>
          <w:rFonts w:asciiTheme="minorHAnsi" w:hAnsiTheme="minorHAnsi" w:cstheme="minorHAnsi"/>
          <w:sz w:val="24"/>
          <w:szCs w:val="24"/>
          <w:lang w:val="pt-BR"/>
        </w:rPr>
        <w:t>,</w:t>
      </w:r>
      <w:r w:rsidR="008215A5" w:rsidRPr="008215A5">
        <w:rPr>
          <w:rFonts w:asciiTheme="minorHAnsi" w:hAnsiTheme="minorHAnsi" w:cstheme="minorHAnsi"/>
          <w:sz w:val="24"/>
          <w:szCs w:val="24"/>
          <w:lang w:val="pt-BR"/>
        </w:rPr>
        <w:t xml:space="preserve"> </w:t>
      </w:r>
      <w:r w:rsidR="008215A5" w:rsidRPr="00000F83">
        <w:rPr>
          <w:rFonts w:asciiTheme="minorHAnsi" w:hAnsiTheme="minorHAnsi" w:cstheme="minorHAnsi"/>
          <w:sz w:val="24"/>
          <w:szCs w:val="24"/>
          <w:lang w:val="pt-BR"/>
        </w:rPr>
        <w:t>bem como investimentos feitos com valores ali depositados e ganhos e rendimentos deles oriundos</w:t>
      </w:r>
      <w:r w:rsidR="003969FD">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w:t>
      </w:r>
      <w:r w:rsidRPr="0098604E">
        <w:rPr>
          <w:rFonts w:asciiTheme="minorHAnsi" w:hAnsiTheme="minorHAnsi" w:cstheme="minorHAnsi"/>
          <w:b/>
          <w:bCs/>
          <w:sz w:val="24"/>
          <w:szCs w:val="24"/>
          <w:lang w:val="pt-BR"/>
        </w:rPr>
        <w:t>Alienação Fiduciária de Ações</w:t>
      </w:r>
      <w:r w:rsidR="006263DF">
        <w:rPr>
          <w:rFonts w:asciiTheme="minorHAnsi" w:hAnsiTheme="minorHAnsi" w:cstheme="minorHAnsi"/>
          <w:b/>
          <w:bCs/>
          <w:sz w:val="24"/>
          <w:szCs w:val="24"/>
          <w:lang w:val="pt-BR"/>
        </w:rPr>
        <w:t xml:space="preserve"> da Emissora</w:t>
      </w:r>
      <w:r w:rsidRPr="0098604E">
        <w:rPr>
          <w:rFonts w:asciiTheme="minorHAnsi" w:hAnsiTheme="minorHAnsi" w:cstheme="minorHAnsi"/>
          <w:sz w:val="24"/>
          <w:szCs w:val="24"/>
          <w:lang w:val="pt-BR"/>
        </w:rPr>
        <w:t>”), nos termos e condições a serem estabelecidos no “</w:t>
      </w:r>
      <w:r w:rsidRPr="0098604E">
        <w:rPr>
          <w:rFonts w:asciiTheme="minorHAnsi" w:hAnsiTheme="minorHAnsi" w:cstheme="minorHAnsi"/>
          <w:i/>
          <w:iCs/>
          <w:sz w:val="24"/>
          <w:szCs w:val="24"/>
          <w:lang w:val="pt-BR"/>
        </w:rPr>
        <w:t>Instrumento Particular de Alienação Fiduciária de Ações</w:t>
      </w:r>
      <w:r w:rsidR="006263DF">
        <w:rPr>
          <w:rFonts w:asciiTheme="minorHAnsi" w:hAnsiTheme="minorHAnsi" w:cstheme="minorHAnsi"/>
          <w:i/>
          <w:iCs/>
          <w:sz w:val="24"/>
          <w:szCs w:val="24"/>
          <w:lang w:val="pt-BR"/>
        </w:rPr>
        <w:t xml:space="preserve"> da Sterlite</w:t>
      </w:r>
      <w:r w:rsidRPr="0098604E">
        <w:rPr>
          <w:rFonts w:asciiTheme="minorHAnsi" w:hAnsiTheme="minorHAnsi" w:cstheme="minorHAnsi"/>
          <w:i/>
          <w:iCs/>
          <w:sz w:val="24"/>
          <w:szCs w:val="24"/>
          <w:lang w:val="pt-BR"/>
        </w:rPr>
        <w:t xml:space="preserve"> e Outras Avenças</w:t>
      </w:r>
      <w:r w:rsidRPr="0098604E">
        <w:rPr>
          <w:rFonts w:asciiTheme="minorHAnsi" w:hAnsiTheme="minorHAnsi" w:cstheme="minorHAnsi"/>
          <w:sz w:val="24"/>
          <w:szCs w:val="24"/>
          <w:lang w:val="pt-BR"/>
        </w:rPr>
        <w:t>”, a ser celebrado entre as Acionistas, a Emissora e o Agente Fiduciário (“</w:t>
      </w:r>
      <w:r w:rsidRPr="0098604E">
        <w:rPr>
          <w:rFonts w:asciiTheme="minorHAnsi" w:hAnsiTheme="minorHAnsi" w:cstheme="minorHAnsi"/>
          <w:b/>
          <w:bCs/>
          <w:sz w:val="24"/>
          <w:szCs w:val="24"/>
          <w:lang w:val="pt-BR"/>
        </w:rPr>
        <w:t>Contrato de Alienação Fiduciária de Ações</w:t>
      </w:r>
      <w:r w:rsidR="006263DF">
        <w:rPr>
          <w:rFonts w:asciiTheme="minorHAnsi" w:hAnsiTheme="minorHAnsi" w:cstheme="minorHAnsi"/>
          <w:b/>
          <w:bCs/>
          <w:sz w:val="24"/>
          <w:szCs w:val="24"/>
          <w:lang w:val="pt-BR"/>
        </w:rPr>
        <w:t xml:space="preserve"> da Emissora</w:t>
      </w:r>
      <w:r w:rsidRPr="0098604E">
        <w:rPr>
          <w:rFonts w:asciiTheme="minorHAnsi" w:hAnsiTheme="minorHAnsi" w:cstheme="minorHAnsi"/>
          <w:sz w:val="24"/>
          <w:szCs w:val="24"/>
          <w:lang w:val="pt-BR"/>
        </w:rPr>
        <w:t>”);</w:t>
      </w:r>
    </w:p>
    <w:p w14:paraId="735D10E0" w14:textId="77777777" w:rsidR="0034322C" w:rsidRPr="0098604E" w:rsidRDefault="0034322C" w:rsidP="0034322C">
      <w:pPr>
        <w:pStyle w:val="Level4"/>
        <w:widowControl w:val="0"/>
        <w:spacing w:after="0" w:line="340" w:lineRule="exact"/>
        <w:contextualSpacing/>
        <w:rPr>
          <w:rFonts w:asciiTheme="minorHAnsi" w:hAnsiTheme="minorHAnsi" w:cstheme="minorHAnsi"/>
          <w:sz w:val="24"/>
          <w:szCs w:val="24"/>
          <w:lang w:val="pt-BR"/>
        </w:rPr>
      </w:pPr>
    </w:p>
    <w:p w14:paraId="545D4F4B" w14:textId="3FFB3F93" w:rsidR="0034322C" w:rsidRPr="0000257B" w:rsidRDefault="0034322C" w:rsidP="00936D26">
      <w:pPr>
        <w:pStyle w:val="Level3"/>
        <w:widowControl w:val="0"/>
        <w:numPr>
          <w:ilvl w:val="0"/>
          <w:numId w:val="16"/>
        </w:numPr>
        <w:spacing w:after="0" w:line="340" w:lineRule="exact"/>
        <w:ind w:hanging="294"/>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cessão fiduciária, </w:t>
      </w:r>
      <w:r w:rsidRPr="0098604E">
        <w:rPr>
          <w:rFonts w:asciiTheme="minorHAnsi" w:hAnsiTheme="minorHAnsi" w:cstheme="minorHAnsi"/>
          <w:color w:val="000000"/>
          <w:sz w:val="24"/>
          <w:szCs w:val="24"/>
          <w:lang w:val="pt-BR"/>
        </w:rPr>
        <w:t xml:space="preserve">em caráter irrevogável e irretratável, em favor dos Debenturistas, representados pelo Agente Fiduciário, </w:t>
      </w:r>
      <w:r w:rsidR="00CE61EA">
        <w:rPr>
          <w:rFonts w:asciiTheme="minorHAnsi" w:hAnsiTheme="minorHAnsi" w:cstheme="minorHAnsi"/>
          <w:color w:val="000000"/>
          <w:sz w:val="24"/>
          <w:szCs w:val="24"/>
          <w:lang w:val="pt-BR"/>
        </w:rPr>
        <w:t>(</w:t>
      </w:r>
      <w:r w:rsidR="00DE5777">
        <w:rPr>
          <w:rFonts w:asciiTheme="minorHAnsi" w:hAnsiTheme="minorHAnsi" w:cstheme="minorHAnsi"/>
          <w:color w:val="000000"/>
          <w:sz w:val="24"/>
          <w:szCs w:val="24"/>
          <w:lang w:val="pt-BR"/>
        </w:rPr>
        <w:t>A</w:t>
      </w:r>
      <w:r w:rsidR="00CE61EA">
        <w:rPr>
          <w:rFonts w:asciiTheme="minorHAnsi" w:hAnsiTheme="minorHAnsi" w:cstheme="minorHAnsi"/>
          <w:color w:val="000000"/>
          <w:sz w:val="24"/>
          <w:szCs w:val="24"/>
          <w:lang w:val="pt-BR"/>
        </w:rPr>
        <w:t xml:space="preserve">) </w:t>
      </w:r>
      <w:r w:rsidRPr="0098604E">
        <w:rPr>
          <w:rFonts w:asciiTheme="minorHAnsi" w:hAnsiTheme="minorHAnsi" w:cstheme="minorHAnsi"/>
          <w:color w:val="000000"/>
          <w:sz w:val="24"/>
          <w:szCs w:val="24"/>
          <w:lang w:val="pt-BR"/>
        </w:rPr>
        <w:t>sobre</w:t>
      </w:r>
      <w:r w:rsidRPr="0098604E">
        <w:rPr>
          <w:rFonts w:asciiTheme="minorHAnsi" w:hAnsiTheme="minorHAnsi" w:cstheme="minorHAnsi"/>
          <w:sz w:val="24"/>
          <w:szCs w:val="24"/>
          <w:lang w:val="pt-BR"/>
        </w:rPr>
        <w:t xml:space="preserve"> </w:t>
      </w:r>
      <w:r w:rsidR="00525CDC">
        <w:rPr>
          <w:rFonts w:asciiTheme="minorHAnsi" w:hAnsiTheme="minorHAnsi" w:cstheme="minorHAnsi"/>
          <w:sz w:val="24"/>
          <w:szCs w:val="24"/>
          <w:lang w:val="pt-BR"/>
        </w:rPr>
        <w:t>recursos, livres e desembaraçados,</w:t>
      </w:r>
      <w:r w:rsidR="00525CDC" w:rsidRPr="0098604E">
        <w:rPr>
          <w:rFonts w:asciiTheme="minorHAnsi" w:hAnsiTheme="minorHAnsi" w:cstheme="minorHAnsi"/>
          <w:sz w:val="24"/>
          <w:szCs w:val="24"/>
          <w:lang w:val="pt-BR"/>
        </w:rPr>
        <w:t xml:space="preserve"> </w:t>
      </w:r>
      <w:r w:rsidR="00525CDC">
        <w:rPr>
          <w:rFonts w:asciiTheme="minorHAnsi" w:hAnsiTheme="minorHAnsi" w:cstheme="minorHAnsi"/>
          <w:sz w:val="24"/>
          <w:szCs w:val="24"/>
          <w:lang w:val="pt-BR"/>
        </w:rPr>
        <w:t>decorrentes d</w:t>
      </w:r>
      <w:r w:rsidRPr="0098604E">
        <w:rPr>
          <w:rFonts w:asciiTheme="minorHAnsi" w:hAnsiTheme="minorHAnsi" w:cstheme="minorHAnsi"/>
          <w:sz w:val="24"/>
          <w:szCs w:val="24"/>
          <w:lang w:val="pt-BR"/>
        </w:rPr>
        <w:t xml:space="preserve">os dividendos devidamente pagos </w:t>
      </w:r>
      <w:r w:rsidR="0001497D">
        <w:rPr>
          <w:rFonts w:asciiTheme="minorHAnsi" w:hAnsiTheme="minorHAnsi" w:cstheme="minorHAnsi"/>
          <w:sz w:val="24"/>
          <w:szCs w:val="24"/>
          <w:lang w:val="pt-BR"/>
        </w:rPr>
        <w:t>à Emissora</w:t>
      </w:r>
      <w:r w:rsidR="00520569">
        <w:rPr>
          <w:rFonts w:asciiTheme="minorHAnsi" w:hAnsiTheme="minorHAnsi" w:cstheme="minorHAnsi"/>
          <w:sz w:val="24"/>
          <w:szCs w:val="24"/>
          <w:lang w:val="pt-BR"/>
        </w:rPr>
        <w:t xml:space="preserve"> e/ou à Olindina, conforme aplicável</w:t>
      </w:r>
      <w:r w:rsidR="0001497D">
        <w:rPr>
          <w:rFonts w:asciiTheme="minorHAnsi" w:hAnsiTheme="minorHAnsi" w:cstheme="minorHAnsi"/>
          <w:sz w:val="24"/>
          <w:szCs w:val="24"/>
          <w:lang w:val="pt-BR"/>
        </w:rPr>
        <w:t xml:space="preserve"> </w:t>
      </w:r>
      <w:r w:rsidR="005C173A" w:rsidRPr="00F80FC4">
        <w:rPr>
          <w:rFonts w:asciiTheme="minorHAnsi" w:hAnsiTheme="minorHAnsi" w:cstheme="minorHAnsi"/>
          <w:bCs/>
          <w:sz w:val="24"/>
          <w:szCs w:val="24"/>
          <w:lang w:val="pt-BR"/>
        </w:rPr>
        <w:t>(</w:t>
      </w:r>
      <w:r w:rsidR="00FF0908" w:rsidRPr="00D949F7">
        <w:rPr>
          <w:rFonts w:asciiTheme="minorHAnsi" w:hAnsiTheme="minorHAnsi" w:cstheme="minorHAnsi"/>
          <w:bCs/>
          <w:sz w:val="24"/>
          <w:szCs w:val="24"/>
          <w:lang w:val="pt-BR"/>
        </w:rPr>
        <w:t>1</w:t>
      </w:r>
      <w:r w:rsidR="005C173A" w:rsidRPr="00D949F7">
        <w:rPr>
          <w:rFonts w:asciiTheme="minorHAnsi" w:hAnsiTheme="minorHAnsi" w:cstheme="minorHAnsi"/>
          <w:bCs/>
          <w:sz w:val="24"/>
          <w:szCs w:val="24"/>
          <w:lang w:val="pt-BR"/>
        </w:rPr>
        <w:t xml:space="preserve">) </w:t>
      </w:r>
      <w:r w:rsidR="0001497D" w:rsidRPr="00D949F7">
        <w:rPr>
          <w:rFonts w:asciiTheme="minorHAnsi" w:hAnsiTheme="minorHAnsi" w:cstheme="minorHAnsi"/>
          <w:bCs/>
          <w:sz w:val="24"/>
          <w:szCs w:val="24"/>
          <w:lang w:val="pt-BR"/>
        </w:rPr>
        <w:t>pela GBS;</w:t>
      </w:r>
      <w:r w:rsidR="00140256">
        <w:rPr>
          <w:rFonts w:asciiTheme="minorHAnsi" w:hAnsiTheme="minorHAnsi" w:cstheme="minorHAnsi"/>
          <w:bCs/>
          <w:sz w:val="24"/>
          <w:szCs w:val="24"/>
          <w:lang w:val="pt-BR"/>
        </w:rPr>
        <w:t xml:space="preserve"> (2) pela Olind</w:t>
      </w:r>
      <w:r w:rsidR="00BF71E6">
        <w:rPr>
          <w:rFonts w:asciiTheme="minorHAnsi" w:hAnsiTheme="minorHAnsi" w:cstheme="minorHAnsi"/>
          <w:bCs/>
          <w:sz w:val="24"/>
          <w:szCs w:val="24"/>
          <w:lang w:val="pt-BR"/>
        </w:rPr>
        <w:t>ina</w:t>
      </w:r>
      <w:r w:rsidR="00140256">
        <w:rPr>
          <w:rFonts w:asciiTheme="minorHAnsi" w:hAnsiTheme="minorHAnsi" w:cstheme="minorHAnsi"/>
          <w:bCs/>
          <w:sz w:val="24"/>
          <w:szCs w:val="24"/>
          <w:lang w:val="pt-BR"/>
        </w:rPr>
        <w:t>;</w:t>
      </w:r>
      <w:r w:rsidR="0001497D" w:rsidRPr="00D949F7">
        <w:rPr>
          <w:rFonts w:asciiTheme="minorHAnsi" w:hAnsiTheme="minorHAnsi" w:cstheme="minorHAnsi"/>
          <w:bCs/>
          <w:sz w:val="24"/>
          <w:szCs w:val="24"/>
          <w:lang w:val="pt-BR"/>
        </w:rPr>
        <w:t xml:space="preserve"> (</w:t>
      </w:r>
      <w:r w:rsidR="00140256">
        <w:rPr>
          <w:rFonts w:asciiTheme="minorHAnsi" w:hAnsiTheme="minorHAnsi" w:cstheme="minorHAnsi"/>
          <w:bCs/>
          <w:sz w:val="24"/>
          <w:szCs w:val="24"/>
          <w:lang w:val="pt-BR"/>
        </w:rPr>
        <w:t>3</w:t>
      </w:r>
      <w:r w:rsidR="0001497D" w:rsidRPr="00D949F7">
        <w:rPr>
          <w:rFonts w:asciiTheme="minorHAnsi" w:hAnsiTheme="minorHAnsi" w:cstheme="minorHAnsi"/>
          <w:bCs/>
          <w:sz w:val="24"/>
          <w:szCs w:val="24"/>
          <w:lang w:val="pt-BR"/>
        </w:rPr>
        <w:t xml:space="preserve">) </w:t>
      </w:r>
      <w:r w:rsidR="005C173A" w:rsidRPr="00D949F7">
        <w:rPr>
          <w:rFonts w:asciiTheme="minorHAnsi" w:hAnsiTheme="minorHAnsi" w:cstheme="minorHAnsi"/>
          <w:bCs/>
          <w:sz w:val="24"/>
          <w:szCs w:val="24"/>
          <w:lang w:val="pt-BR"/>
        </w:rPr>
        <w:t xml:space="preserve">pela </w:t>
      </w:r>
      <w:r w:rsidR="005C173A" w:rsidRPr="00D949F7">
        <w:rPr>
          <w:rFonts w:asciiTheme="minorHAnsi" w:hAnsiTheme="minorHAnsi" w:cstheme="minorHAnsi"/>
          <w:sz w:val="24"/>
          <w:szCs w:val="24"/>
          <w:lang w:val="pt-BR"/>
        </w:rPr>
        <w:t xml:space="preserve">Marituba Transmissão </w:t>
      </w:r>
      <w:r w:rsidR="005C173A" w:rsidRPr="00F80FC4">
        <w:rPr>
          <w:rFonts w:asciiTheme="minorHAnsi" w:hAnsiTheme="minorHAnsi" w:cstheme="minorHAnsi"/>
          <w:sz w:val="24"/>
          <w:szCs w:val="24"/>
          <w:lang w:val="pt-BR"/>
        </w:rPr>
        <w:t>de Energia S.A. (“</w:t>
      </w:r>
      <w:r w:rsidR="005C173A" w:rsidRPr="00F80FC4">
        <w:rPr>
          <w:rFonts w:asciiTheme="minorHAnsi" w:hAnsiTheme="minorHAnsi" w:cstheme="minorHAnsi"/>
          <w:b/>
          <w:bCs/>
          <w:sz w:val="24"/>
          <w:szCs w:val="24"/>
          <w:lang w:val="pt-BR"/>
        </w:rPr>
        <w:t>SPE Marituba</w:t>
      </w:r>
      <w:r w:rsidR="005C173A" w:rsidRPr="00F80FC4">
        <w:rPr>
          <w:rFonts w:asciiTheme="minorHAnsi" w:hAnsiTheme="minorHAnsi" w:cstheme="minorHAnsi"/>
          <w:sz w:val="24"/>
          <w:szCs w:val="24"/>
          <w:lang w:val="pt-BR"/>
        </w:rPr>
        <w:t>”);</w:t>
      </w:r>
      <w:r w:rsidRPr="0098604E">
        <w:rPr>
          <w:rFonts w:asciiTheme="minorHAnsi" w:hAnsiTheme="minorHAnsi" w:cstheme="minorHAnsi"/>
          <w:sz w:val="24"/>
          <w:szCs w:val="24"/>
          <w:lang w:val="pt-BR"/>
        </w:rPr>
        <w:t xml:space="preserve"> </w:t>
      </w:r>
      <w:r w:rsidR="009907F3">
        <w:rPr>
          <w:rFonts w:asciiTheme="minorHAnsi" w:hAnsiTheme="minorHAnsi" w:cstheme="minorHAnsi"/>
          <w:sz w:val="24"/>
          <w:szCs w:val="24"/>
          <w:lang w:val="pt-BR"/>
        </w:rPr>
        <w:t>(</w:t>
      </w:r>
      <w:r w:rsidR="00140256">
        <w:rPr>
          <w:rFonts w:asciiTheme="minorHAnsi" w:hAnsiTheme="minorHAnsi" w:cstheme="minorHAnsi"/>
          <w:sz w:val="24"/>
          <w:szCs w:val="24"/>
          <w:lang w:val="pt-BR"/>
        </w:rPr>
        <w:t>4</w:t>
      </w:r>
      <w:r w:rsidR="009907F3">
        <w:rPr>
          <w:rFonts w:asciiTheme="minorHAnsi" w:hAnsiTheme="minorHAnsi" w:cstheme="minorHAnsi"/>
          <w:sz w:val="24"/>
          <w:szCs w:val="24"/>
          <w:lang w:val="pt-BR"/>
        </w:rPr>
        <w:t xml:space="preserve">) pela </w:t>
      </w:r>
      <w:r w:rsidR="004A6E4E">
        <w:rPr>
          <w:rFonts w:asciiTheme="minorHAnsi" w:hAnsiTheme="minorHAnsi" w:cstheme="minorHAnsi"/>
          <w:sz w:val="24"/>
          <w:szCs w:val="24"/>
          <w:lang w:val="pt-BR"/>
        </w:rPr>
        <w:t xml:space="preserve">Jaçanã </w:t>
      </w:r>
      <w:r w:rsidR="003F2CAC">
        <w:rPr>
          <w:rFonts w:asciiTheme="minorHAnsi" w:hAnsiTheme="minorHAnsi" w:cstheme="minorHAnsi"/>
          <w:sz w:val="24"/>
          <w:szCs w:val="24"/>
          <w:lang w:val="pt-BR"/>
        </w:rPr>
        <w:t>Energia S.A. (“</w:t>
      </w:r>
      <w:r w:rsidR="003F2CAC" w:rsidRPr="003D0BF0">
        <w:rPr>
          <w:rFonts w:asciiTheme="minorHAnsi" w:hAnsiTheme="minorHAnsi" w:cstheme="minorHAnsi"/>
          <w:b/>
          <w:bCs/>
          <w:sz w:val="24"/>
          <w:szCs w:val="24"/>
          <w:lang w:val="pt-BR"/>
        </w:rPr>
        <w:t>SPE Jaçanã</w:t>
      </w:r>
      <w:r w:rsidR="003F2CAC">
        <w:rPr>
          <w:rFonts w:asciiTheme="minorHAnsi" w:hAnsiTheme="minorHAnsi" w:cstheme="minorHAnsi"/>
          <w:sz w:val="24"/>
          <w:szCs w:val="24"/>
          <w:lang w:val="pt-BR"/>
        </w:rPr>
        <w:t>”)</w:t>
      </w:r>
      <w:r w:rsidR="00D4010D">
        <w:rPr>
          <w:rFonts w:asciiTheme="minorHAnsi" w:hAnsiTheme="minorHAnsi" w:cstheme="minorHAnsi"/>
          <w:sz w:val="24"/>
          <w:szCs w:val="24"/>
          <w:lang w:val="pt-BR"/>
        </w:rPr>
        <w:t>; e (</w:t>
      </w:r>
      <w:r w:rsidR="00140256">
        <w:rPr>
          <w:rFonts w:asciiTheme="minorHAnsi" w:hAnsiTheme="minorHAnsi" w:cstheme="minorHAnsi"/>
          <w:sz w:val="24"/>
          <w:szCs w:val="24"/>
          <w:lang w:val="pt-BR"/>
        </w:rPr>
        <w:t>5</w:t>
      </w:r>
      <w:r w:rsidR="00D4010D">
        <w:rPr>
          <w:rFonts w:asciiTheme="minorHAnsi" w:hAnsiTheme="minorHAnsi" w:cstheme="minorHAnsi"/>
          <w:sz w:val="24"/>
          <w:szCs w:val="24"/>
          <w:lang w:val="pt-BR"/>
        </w:rPr>
        <w:t xml:space="preserve">) pela São </w:t>
      </w:r>
      <w:r w:rsidR="005D327C">
        <w:rPr>
          <w:rFonts w:asciiTheme="minorHAnsi" w:hAnsiTheme="minorHAnsi" w:cstheme="minorHAnsi"/>
          <w:sz w:val="24"/>
          <w:szCs w:val="24"/>
          <w:lang w:val="pt-BR"/>
        </w:rPr>
        <w:t xml:space="preserve">Francisco </w:t>
      </w:r>
      <w:r w:rsidR="00C22835">
        <w:rPr>
          <w:rFonts w:asciiTheme="minorHAnsi" w:hAnsiTheme="minorHAnsi" w:cstheme="minorHAnsi"/>
          <w:sz w:val="24"/>
          <w:szCs w:val="24"/>
          <w:lang w:val="pt-BR"/>
        </w:rPr>
        <w:t>Transmissão de Energia S.A. (“</w:t>
      </w:r>
      <w:r w:rsidR="00C22835" w:rsidRPr="003D0BF0">
        <w:rPr>
          <w:rFonts w:asciiTheme="minorHAnsi" w:hAnsiTheme="minorHAnsi" w:cstheme="minorHAnsi"/>
          <w:b/>
          <w:bCs/>
          <w:sz w:val="24"/>
          <w:szCs w:val="24"/>
          <w:lang w:val="pt-BR"/>
        </w:rPr>
        <w:t>SPE São Francisco</w:t>
      </w:r>
      <w:r w:rsidR="00C22835">
        <w:rPr>
          <w:rFonts w:asciiTheme="minorHAnsi" w:hAnsiTheme="minorHAnsi" w:cstheme="minorHAnsi"/>
          <w:sz w:val="24"/>
          <w:szCs w:val="24"/>
          <w:lang w:val="pt-BR"/>
        </w:rPr>
        <w:t>”</w:t>
      </w:r>
      <w:r w:rsidR="006F1EAD">
        <w:rPr>
          <w:rFonts w:asciiTheme="minorHAnsi" w:hAnsiTheme="minorHAnsi" w:cstheme="minorHAnsi"/>
          <w:sz w:val="24"/>
          <w:szCs w:val="24"/>
          <w:lang w:val="pt-BR"/>
        </w:rPr>
        <w:t>)</w:t>
      </w:r>
      <w:r w:rsidR="00C22835">
        <w:rPr>
          <w:rFonts w:asciiTheme="minorHAnsi" w:hAnsiTheme="minorHAnsi" w:cstheme="minorHAnsi"/>
          <w:sz w:val="24"/>
          <w:szCs w:val="24"/>
          <w:lang w:val="pt-BR"/>
        </w:rPr>
        <w:t xml:space="preserve">; </w:t>
      </w:r>
      <w:r w:rsidR="0000257B">
        <w:rPr>
          <w:rFonts w:asciiTheme="minorHAnsi" w:hAnsiTheme="minorHAnsi" w:cstheme="minorHAnsi"/>
          <w:sz w:val="24"/>
          <w:szCs w:val="24"/>
          <w:lang w:val="pt-BR"/>
        </w:rPr>
        <w:t>(</w:t>
      </w:r>
      <w:r w:rsidR="003969FD">
        <w:rPr>
          <w:rFonts w:asciiTheme="minorHAnsi" w:hAnsiTheme="minorHAnsi" w:cstheme="minorHAnsi"/>
          <w:sz w:val="24"/>
          <w:szCs w:val="24"/>
          <w:lang w:val="pt-BR"/>
        </w:rPr>
        <w:t>B</w:t>
      </w:r>
      <w:r w:rsidR="0000257B">
        <w:rPr>
          <w:rFonts w:asciiTheme="minorHAnsi" w:hAnsiTheme="minorHAnsi" w:cstheme="minorHAnsi"/>
          <w:sz w:val="24"/>
          <w:szCs w:val="24"/>
          <w:lang w:val="pt-BR"/>
        </w:rPr>
        <w:t>)</w:t>
      </w:r>
      <w:r w:rsidR="0000257B" w:rsidRPr="00DE5777">
        <w:rPr>
          <w:rFonts w:asciiTheme="minorHAnsi" w:hAnsiTheme="minorHAnsi" w:cstheme="minorHAnsi"/>
          <w:sz w:val="24"/>
          <w:szCs w:val="24"/>
          <w:lang w:val="pt-BR"/>
        </w:rPr>
        <w:t xml:space="preserve"> </w:t>
      </w:r>
      <w:r w:rsidR="0000257B" w:rsidRPr="00E965E2">
        <w:rPr>
          <w:rFonts w:asciiTheme="minorHAnsi" w:hAnsiTheme="minorHAnsi" w:cstheme="minorHAnsi"/>
          <w:sz w:val="24"/>
          <w:szCs w:val="24"/>
          <w:lang w:val="pt-BR"/>
        </w:rPr>
        <w:t xml:space="preserve">todos e quaisquer </w:t>
      </w:r>
      <w:r w:rsidR="0000257B">
        <w:rPr>
          <w:rFonts w:asciiTheme="minorHAnsi" w:hAnsiTheme="minorHAnsi" w:cstheme="minorHAnsi"/>
          <w:sz w:val="24"/>
          <w:szCs w:val="24"/>
          <w:lang w:val="pt-BR"/>
        </w:rPr>
        <w:t>direitos creditórios da</w:t>
      </w:r>
      <w:r w:rsidR="0000257B" w:rsidRPr="00E965E2">
        <w:rPr>
          <w:rFonts w:asciiTheme="minorHAnsi" w:hAnsiTheme="minorHAnsi" w:cstheme="minorHAnsi"/>
          <w:sz w:val="24"/>
          <w:szCs w:val="24"/>
          <w:lang w:val="pt-BR"/>
        </w:rPr>
        <w:t xml:space="preserve"> Emissora decorrentes da venda </w:t>
      </w:r>
      <w:r w:rsidR="0000257B">
        <w:rPr>
          <w:rFonts w:asciiTheme="minorHAnsi" w:hAnsiTheme="minorHAnsi" w:cstheme="minorHAnsi"/>
          <w:sz w:val="24"/>
          <w:szCs w:val="24"/>
          <w:lang w:val="pt-BR"/>
        </w:rPr>
        <w:t xml:space="preserve">voluntária </w:t>
      </w:r>
      <w:r w:rsidR="0000257B" w:rsidRPr="00E965E2">
        <w:rPr>
          <w:rFonts w:asciiTheme="minorHAnsi" w:hAnsiTheme="minorHAnsi" w:cstheme="minorHAnsi"/>
          <w:sz w:val="24"/>
          <w:szCs w:val="24"/>
          <w:lang w:val="pt-BR"/>
        </w:rPr>
        <w:t xml:space="preserve">de ações representativas do capital social da </w:t>
      </w:r>
      <w:r w:rsidR="0000257B">
        <w:rPr>
          <w:rFonts w:asciiTheme="minorHAnsi" w:hAnsiTheme="minorHAnsi" w:cstheme="minorHAnsi"/>
          <w:sz w:val="24"/>
          <w:szCs w:val="24"/>
          <w:lang w:val="pt-BR"/>
        </w:rPr>
        <w:t>GBS,</w:t>
      </w:r>
      <w:r w:rsidR="00A14F39">
        <w:rPr>
          <w:rFonts w:asciiTheme="minorHAnsi" w:hAnsiTheme="minorHAnsi" w:cstheme="minorHAnsi"/>
          <w:sz w:val="24"/>
          <w:szCs w:val="24"/>
          <w:lang w:val="pt-BR"/>
        </w:rPr>
        <w:t xml:space="preserve"> </w:t>
      </w:r>
      <w:r w:rsidR="0000257B">
        <w:rPr>
          <w:rFonts w:asciiTheme="minorHAnsi" w:hAnsiTheme="minorHAnsi" w:cstheme="minorHAnsi"/>
          <w:sz w:val="24"/>
          <w:szCs w:val="24"/>
          <w:lang w:val="pt-BR"/>
        </w:rPr>
        <w:t xml:space="preserve">Olindina, </w:t>
      </w:r>
      <w:r w:rsidR="000A684A">
        <w:rPr>
          <w:rFonts w:asciiTheme="minorHAnsi" w:hAnsiTheme="minorHAnsi" w:cstheme="minorHAnsi"/>
          <w:sz w:val="24"/>
          <w:szCs w:val="24"/>
          <w:lang w:val="pt-BR"/>
        </w:rPr>
        <w:t xml:space="preserve">SPE </w:t>
      </w:r>
      <w:r w:rsidR="0000257B">
        <w:rPr>
          <w:rFonts w:asciiTheme="minorHAnsi" w:hAnsiTheme="minorHAnsi" w:cstheme="minorHAnsi"/>
          <w:sz w:val="24"/>
          <w:szCs w:val="24"/>
          <w:lang w:val="pt-BR"/>
        </w:rPr>
        <w:t>Marituba, SPE Jaçanã e SPE São Francisco; e</w:t>
      </w:r>
      <w:r w:rsidR="0000257B" w:rsidRPr="0098604E">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w:t>
      </w:r>
      <w:r w:rsidR="003969FD">
        <w:rPr>
          <w:rFonts w:asciiTheme="minorHAnsi" w:hAnsiTheme="minorHAnsi" w:cstheme="minorHAnsi"/>
          <w:sz w:val="24"/>
          <w:szCs w:val="24"/>
          <w:lang w:val="pt-BR"/>
        </w:rPr>
        <w:t>C</w:t>
      </w:r>
      <w:r w:rsidRPr="0098604E">
        <w:rPr>
          <w:rFonts w:asciiTheme="minorHAnsi" w:hAnsiTheme="minorHAnsi" w:cstheme="minorHAnsi"/>
          <w:sz w:val="24"/>
          <w:szCs w:val="24"/>
          <w:lang w:val="pt-BR"/>
        </w:rPr>
        <w:t>)</w:t>
      </w:r>
      <w:r w:rsidRPr="005B15F5">
        <w:rPr>
          <w:rFonts w:asciiTheme="minorHAnsi" w:hAnsiTheme="minorHAnsi"/>
          <w:sz w:val="24"/>
          <w:lang w:val="pt-BR"/>
        </w:rPr>
        <w:t xml:space="preserve"> </w:t>
      </w:r>
      <w:r w:rsidRPr="0098604E">
        <w:rPr>
          <w:rFonts w:asciiTheme="minorHAnsi" w:hAnsiTheme="minorHAnsi" w:cstheme="minorHAnsi"/>
          <w:color w:val="000000"/>
          <w:sz w:val="24"/>
          <w:szCs w:val="24"/>
          <w:lang w:val="pt-BR"/>
        </w:rPr>
        <w:t>sobre</w:t>
      </w:r>
      <w:r w:rsidRPr="0098604E">
        <w:rPr>
          <w:rFonts w:asciiTheme="minorHAnsi" w:hAnsiTheme="minorHAnsi" w:cstheme="minorHAnsi"/>
          <w:sz w:val="24"/>
          <w:szCs w:val="24"/>
          <w:lang w:val="pt-BR"/>
        </w:rPr>
        <w:t xml:space="preserve"> todos os direitos e créditos, atuais e futuros, principais e acessórios, da Emissora</w:t>
      </w:r>
      <w:r w:rsidR="00520569">
        <w:rPr>
          <w:rFonts w:asciiTheme="minorHAnsi" w:hAnsiTheme="minorHAnsi" w:cstheme="minorHAnsi"/>
          <w:sz w:val="24"/>
          <w:szCs w:val="24"/>
          <w:lang w:val="pt-BR"/>
        </w:rPr>
        <w:t xml:space="preserve"> e da Olindina, </w:t>
      </w:r>
      <w:r w:rsidRPr="0098604E">
        <w:rPr>
          <w:rFonts w:asciiTheme="minorHAnsi" w:hAnsiTheme="minorHAnsi" w:cstheme="minorHAnsi"/>
          <w:sz w:val="24"/>
          <w:szCs w:val="24"/>
          <w:lang w:val="pt-BR"/>
        </w:rPr>
        <w:t xml:space="preserve">decorrentes de determinadas contas vinculadas abertas pela Emissora </w:t>
      </w:r>
      <w:r w:rsidR="00520569">
        <w:rPr>
          <w:rFonts w:asciiTheme="minorHAnsi" w:hAnsiTheme="minorHAnsi" w:cstheme="minorHAnsi"/>
          <w:sz w:val="24"/>
          <w:szCs w:val="24"/>
          <w:lang w:val="pt-BR"/>
        </w:rPr>
        <w:t xml:space="preserve">e pela Olindina </w:t>
      </w:r>
      <w:r w:rsidRPr="0098604E">
        <w:rPr>
          <w:rFonts w:asciiTheme="minorHAnsi" w:hAnsiTheme="minorHAnsi" w:cstheme="minorHAnsi"/>
          <w:sz w:val="24"/>
          <w:szCs w:val="24"/>
          <w:lang w:val="pt-BR"/>
        </w:rPr>
        <w:t xml:space="preserve">para o recebimento dos </w:t>
      </w:r>
      <w:r w:rsidR="003969FD">
        <w:rPr>
          <w:rFonts w:asciiTheme="minorHAnsi" w:hAnsiTheme="minorHAnsi" w:cstheme="minorHAnsi"/>
          <w:sz w:val="24"/>
          <w:szCs w:val="24"/>
          <w:lang w:val="pt-BR"/>
        </w:rPr>
        <w:t>recebíveis</w:t>
      </w:r>
      <w:r w:rsidR="003969FD" w:rsidRPr="0098604E">
        <w:rPr>
          <w:rFonts w:asciiTheme="minorHAnsi" w:hAnsiTheme="minorHAnsi" w:cstheme="minorHAnsi"/>
          <w:sz w:val="24"/>
          <w:szCs w:val="24"/>
          <w:lang w:val="pt-BR"/>
        </w:rPr>
        <w:t xml:space="preserve"> </w:t>
      </w:r>
      <w:r w:rsidR="005C173A">
        <w:rPr>
          <w:rFonts w:asciiTheme="minorHAnsi" w:hAnsiTheme="minorHAnsi" w:cstheme="minorHAnsi"/>
          <w:sz w:val="24"/>
          <w:szCs w:val="24"/>
          <w:lang w:val="pt-BR"/>
        </w:rPr>
        <w:t>acima</w:t>
      </w:r>
      <w:r w:rsidRPr="0098604E">
        <w:rPr>
          <w:rFonts w:asciiTheme="minorHAnsi" w:hAnsiTheme="minorHAnsi" w:cstheme="minorHAnsi"/>
          <w:sz w:val="24"/>
          <w:szCs w:val="24"/>
          <w:lang w:val="pt-BR"/>
        </w:rPr>
        <w:t xml:space="preserve">, bem como investimentos </w:t>
      </w:r>
      <w:r w:rsidRPr="0098604E">
        <w:rPr>
          <w:rFonts w:asciiTheme="minorHAnsi" w:hAnsiTheme="minorHAnsi" w:cstheme="minorHAnsi"/>
          <w:sz w:val="24"/>
          <w:szCs w:val="24"/>
          <w:lang w:val="pt-BR"/>
        </w:rPr>
        <w:lastRenderedPageBreak/>
        <w:t>feitos com valores ali depositados e ganhos e rendimentos deles oriundos</w:t>
      </w:r>
      <w:r w:rsidR="00EE416C">
        <w:rPr>
          <w:rFonts w:asciiTheme="minorHAnsi" w:hAnsiTheme="minorHAnsi" w:cstheme="minorHAnsi"/>
          <w:sz w:val="24"/>
          <w:szCs w:val="24"/>
          <w:lang w:val="pt-BR"/>
        </w:rPr>
        <w:t>;</w:t>
      </w:r>
      <w:r w:rsidR="00DE5777">
        <w:rPr>
          <w:rFonts w:asciiTheme="minorHAnsi" w:hAnsiTheme="minorHAnsi" w:cstheme="minorHAnsi"/>
          <w:sz w:val="24"/>
          <w:szCs w:val="24"/>
          <w:lang w:val="pt-BR"/>
        </w:rPr>
        <w:t xml:space="preserve"> </w:t>
      </w:r>
      <w:r w:rsidR="00EE416C">
        <w:rPr>
          <w:rFonts w:asciiTheme="minorHAnsi" w:hAnsiTheme="minorHAnsi" w:cstheme="minorHAnsi"/>
          <w:sz w:val="24"/>
          <w:szCs w:val="24"/>
          <w:lang w:val="pt-BR"/>
        </w:rPr>
        <w:t>(em conjunto, “</w:t>
      </w:r>
      <w:r w:rsidR="00EE416C" w:rsidRPr="00936D26">
        <w:rPr>
          <w:rFonts w:asciiTheme="minorHAnsi" w:hAnsiTheme="minorHAnsi" w:cstheme="minorHAnsi"/>
          <w:b/>
          <w:bCs/>
          <w:sz w:val="24"/>
          <w:szCs w:val="24"/>
          <w:lang w:val="pt-BR"/>
        </w:rPr>
        <w:t>Cessão Fiduciária de Direitos da</w:t>
      </w:r>
      <w:r w:rsidR="00795A8E">
        <w:rPr>
          <w:rFonts w:asciiTheme="minorHAnsi" w:hAnsiTheme="minorHAnsi" w:cstheme="minorHAnsi"/>
          <w:b/>
          <w:bCs/>
          <w:sz w:val="24"/>
          <w:szCs w:val="24"/>
          <w:lang w:val="pt-BR"/>
        </w:rPr>
        <w:t xml:space="preserve"> Emissora</w:t>
      </w:r>
      <w:r w:rsidR="00EE416C">
        <w:rPr>
          <w:rFonts w:asciiTheme="minorHAnsi" w:hAnsiTheme="minorHAnsi" w:cstheme="minorHAnsi"/>
          <w:sz w:val="24"/>
          <w:szCs w:val="24"/>
          <w:lang w:val="pt-BR"/>
        </w:rPr>
        <w:t>”)</w:t>
      </w:r>
      <w:r w:rsidRPr="0098604E">
        <w:rPr>
          <w:rFonts w:asciiTheme="minorHAnsi" w:hAnsiTheme="minorHAnsi" w:cstheme="minorHAnsi"/>
          <w:sz w:val="24"/>
          <w:szCs w:val="24"/>
          <w:lang w:val="pt-BR"/>
        </w:rPr>
        <w:t>, nos termos e condições a serem estabelecidos no “</w:t>
      </w:r>
      <w:r w:rsidRPr="0098604E">
        <w:rPr>
          <w:rFonts w:asciiTheme="minorHAnsi" w:hAnsiTheme="minorHAnsi" w:cstheme="minorHAnsi"/>
          <w:i/>
          <w:iCs/>
          <w:sz w:val="24"/>
          <w:szCs w:val="24"/>
          <w:lang w:val="pt-BR"/>
        </w:rPr>
        <w:t xml:space="preserve">Instrumento Particular de Cessão Fiduciária de </w:t>
      </w:r>
      <w:r w:rsidR="003A0417">
        <w:rPr>
          <w:rFonts w:asciiTheme="minorHAnsi" w:hAnsiTheme="minorHAnsi" w:cstheme="minorHAnsi"/>
          <w:i/>
          <w:iCs/>
          <w:sz w:val="24"/>
          <w:szCs w:val="24"/>
          <w:lang w:val="pt-BR"/>
        </w:rPr>
        <w:t>Direitos Creditórios</w:t>
      </w:r>
      <w:r w:rsidR="00A3170A">
        <w:rPr>
          <w:rFonts w:asciiTheme="minorHAnsi" w:hAnsiTheme="minorHAnsi" w:cstheme="minorHAnsi"/>
          <w:i/>
          <w:iCs/>
          <w:sz w:val="24"/>
          <w:szCs w:val="24"/>
          <w:lang w:val="pt-BR"/>
        </w:rPr>
        <w:t xml:space="preserve"> da </w:t>
      </w:r>
      <w:r w:rsidR="006263DF">
        <w:rPr>
          <w:rFonts w:asciiTheme="minorHAnsi" w:hAnsiTheme="minorHAnsi" w:cstheme="minorHAnsi"/>
          <w:i/>
          <w:iCs/>
          <w:sz w:val="24"/>
          <w:szCs w:val="24"/>
          <w:lang w:val="pt-BR"/>
        </w:rPr>
        <w:t xml:space="preserve">Sterlite </w:t>
      </w:r>
      <w:r w:rsidRPr="0098604E">
        <w:rPr>
          <w:rFonts w:asciiTheme="minorHAnsi" w:hAnsiTheme="minorHAnsi" w:cstheme="minorHAnsi"/>
          <w:i/>
          <w:iCs/>
          <w:sz w:val="24"/>
          <w:szCs w:val="24"/>
          <w:lang w:val="pt-BR"/>
        </w:rPr>
        <w:t>e Outras Avenças</w:t>
      </w:r>
      <w:r w:rsidRPr="0098604E">
        <w:rPr>
          <w:rFonts w:asciiTheme="minorHAnsi" w:hAnsiTheme="minorHAnsi" w:cstheme="minorHAnsi"/>
          <w:sz w:val="24"/>
          <w:szCs w:val="24"/>
          <w:lang w:val="pt-BR"/>
        </w:rPr>
        <w:t>”, a ser celebrado entre a Emissora</w:t>
      </w:r>
      <w:r w:rsidR="00C50ADD">
        <w:rPr>
          <w:rFonts w:asciiTheme="minorHAnsi" w:hAnsiTheme="minorHAnsi" w:cstheme="minorHAnsi"/>
          <w:sz w:val="24"/>
          <w:szCs w:val="24"/>
          <w:lang w:val="pt-BR"/>
        </w:rPr>
        <w:t>,</w:t>
      </w:r>
      <w:r w:rsidRPr="0098604E">
        <w:rPr>
          <w:rFonts w:asciiTheme="minorHAnsi" w:hAnsiTheme="minorHAnsi" w:cstheme="minorHAnsi"/>
          <w:sz w:val="24"/>
          <w:szCs w:val="24"/>
          <w:lang w:val="pt-BR"/>
        </w:rPr>
        <w:t xml:space="preserve"> o Agente </w:t>
      </w:r>
      <w:r w:rsidRPr="00D949F7">
        <w:rPr>
          <w:rFonts w:asciiTheme="minorHAnsi" w:hAnsiTheme="minorHAnsi" w:cstheme="minorHAnsi"/>
          <w:sz w:val="24"/>
          <w:szCs w:val="24"/>
          <w:lang w:val="pt-BR"/>
        </w:rPr>
        <w:t>Fiduciário</w:t>
      </w:r>
      <w:r w:rsidR="00C50ADD" w:rsidRPr="00D949F7">
        <w:rPr>
          <w:rFonts w:asciiTheme="minorHAnsi" w:hAnsiTheme="minorHAnsi" w:cstheme="minorHAnsi"/>
          <w:sz w:val="24"/>
          <w:szCs w:val="24"/>
          <w:lang w:val="pt-BR"/>
        </w:rPr>
        <w:t xml:space="preserve">, </w:t>
      </w:r>
      <w:r w:rsidR="007A0D6F">
        <w:rPr>
          <w:rFonts w:asciiTheme="minorHAnsi" w:hAnsiTheme="minorHAnsi" w:cstheme="minorHAnsi"/>
          <w:sz w:val="24"/>
          <w:szCs w:val="24"/>
          <w:lang w:val="pt-BR"/>
        </w:rPr>
        <w:t xml:space="preserve">a Olindina, </w:t>
      </w:r>
      <w:r w:rsidR="007B0B45" w:rsidRPr="00D949F7">
        <w:rPr>
          <w:rFonts w:asciiTheme="minorHAnsi" w:hAnsiTheme="minorHAnsi" w:cstheme="minorHAnsi"/>
          <w:sz w:val="24"/>
          <w:szCs w:val="24"/>
          <w:lang w:val="pt-BR"/>
        </w:rPr>
        <w:t>a GBS</w:t>
      </w:r>
      <w:r w:rsidR="00FE1AE7">
        <w:rPr>
          <w:rFonts w:asciiTheme="minorHAnsi" w:hAnsiTheme="minorHAnsi" w:cstheme="minorHAnsi"/>
          <w:sz w:val="24"/>
          <w:szCs w:val="24"/>
          <w:lang w:val="pt-BR"/>
        </w:rPr>
        <w:t>,</w:t>
      </w:r>
      <w:r w:rsidR="007B0B45" w:rsidRPr="00D949F7">
        <w:rPr>
          <w:rFonts w:asciiTheme="minorHAnsi" w:hAnsiTheme="minorHAnsi" w:cstheme="minorHAnsi"/>
          <w:sz w:val="24"/>
          <w:szCs w:val="24"/>
          <w:lang w:val="pt-BR"/>
        </w:rPr>
        <w:t xml:space="preserve"> </w:t>
      </w:r>
      <w:r w:rsidR="00C50ADD" w:rsidRPr="00D949F7">
        <w:rPr>
          <w:rFonts w:asciiTheme="minorHAnsi" w:hAnsiTheme="minorHAnsi" w:cstheme="minorHAnsi"/>
          <w:sz w:val="24"/>
          <w:szCs w:val="24"/>
          <w:lang w:val="pt-BR"/>
        </w:rPr>
        <w:t>a SPE Marituba</w:t>
      </w:r>
      <w:r w:rsidR="00FE1AE7">
        <w:rPr>
          <w:rFonts w:asciiTheme="minorHAnsi" w:hAnsiTheme="minorHAnsi" w:cstheme="minorHAnsi"/>
          <w:sz w:val="24"/>
          <w:szCs w:val="24"/>
          <w:lang w:val="pt-BR"/>
        </w:rPr>
        <w:t>, a SPE Jaçanã e a SPE São Francisco</w:t>
      </w:r>
      <w:r w:rsidRPr="00D949F7">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w:t>
      </w:r>
      <w:r w:rsidRPr="0098604E">
        <w:rPr>
          <w:rFonts w:asciiTheme="minorHAnsi" w:hAnsiTheme="minorHAnsi" w:cstheme="minorHAnsi"/>
          <w:b/>
          <w:bCs/>
          <w:sz w:val="24"/>
          <w:szCs w:val="24"/>
          <w:lang w:val="pt-BR"/>
        </w:rPr>
        <w:t xml:space="preserve">Contrato de Cessão Fiduciária de </w:t>
      </w:r>
      <w:r w:rsidR="004B7C2C">
        <w:rPr>
          <w:rFonts w:asciiTheme="minorHAnsi" w:hAnsiTheme="minorHAnsi" w:cstheme="minorHAnsi"/>
          <w:b/>
          <w:bCs/>
          <w:sz w:val="24"/>
          <w:szCs w:val="24"/>
          <w:lang w:val="pt-BR"/>
        </w:rPr>
        <w:t>Direitos da</w:t>
      </w:r>
      <w:r w:rsidR="00795A8E">
        <w:rPr>
          <w:rFonts w:asciiTheme="minorHAnsi" w:hAnsiTheme="minorHAnsi" w:cstheme="minorHAnsi"/>
          <w:b/>
          <w:bCs/>
          <w:sz w:val="24"/>
          <w:szCs w:val="24"/>
          <w:lang w:val="pt-BR"/>
        </w:rPr>
        <w:t xml:space="preserve"> Emissora</w:t>
      </w:r>
      <w:r w:rsidRPr="0000257B">
        <w:rPr>
          <w:rFonts w:asciiTheme="minorHAnsi" w:hAnsiTheme="minorHAnsi" w:cstheme="minorHAnsi"/>
          <w:sz w:val="24"/>
          <w:szCs w:val="24"/>
          <w:lang w:val="pt-BR"/>
        </w:rPr>
        <w:t>”);</w:t>
      </w:r>
      <w:r w:rsidR="009C64F8" w:rsidRPr="0000257B">
        <w:rPr>
          <w:rFonts w:asciiTheme="minorHAnsi" w:hAnsiTheme="minorHAnsi" w:cstheme="minorHAnsi"/>
          <w:sz w:val="24"/>
          <w:szCs w:val="24"/>
          <w:lang w:val="pt-BR"/>
        </w:rPr>
        <w:t xml:space="preserve"> </w:t>
      </w:r>
    </w:p>
    <w:p w14:paraId="1AB7DC12" w14:textId="77777777" w:rsidR="0034322C" w:rsidRPr="005D7788" w:rsidRDefault="0034322C" w:rsidP="005D7788">
      <w:pPr>
        <w:pStyle w:val="Level4"/>
        <w:widowControl w:val="0"/>
        <w:spacing w:after="0" w:line="340" w:lineRule="exact"/>
        <w:contextualSpacing/>
        <w:rPr>
          <w:rFonts w:asciiTheme="minorHAnsi" w:hAnsiTheme="minorHAnsi"/>
          <w:sz w:val="24"/>
          <w:lang w:val="pt-BR"/>
        </w:rPr>
      </w:pPr>
    </w:p>
    <w:p w14:paraId="76FF43BB" w14:textId="3C05BA13" w:rsidR="00E965E2" w:rsidRDefault="0034322C">
      <w:pPr>
        <w:pStyle w:val="Level3"/>
        <w:widowControl w:val="0"/>
        <w:numPr>
          <w:ilvl w:val="0"/>
          <w:numId w:val="16"/>
        </w:numPr>
        <w:spacing w:after="0" w:line="340" w:lineRule="exact"/>
        <w:ind w:hanging="294"/>
        <w:contextualSpacing/>
        <w:rPr>
          <w:rFonts w:asciiTheme="minorHAnsi" w:hAnsiTheme="minorHAnsi" w:cstheme="minorHAnsi"/>
          <w:sz w:val="24"/>
          <w:szCs w:val="24"/>
          <w:lang w:val="pt-BR"/>
        </w:rPr>
      </w:pPr>
      <w:r w:rsidRPr="00E965E2">
        <w:rPr>
          <w:rFonts w:asciiTheme="minorHAnsi" w:hAnsiTheme="minorHAnsi" w:cstheme="minorHAnsi"/>
          <w:sz w:val="24"/>
          <w:szCs w:val="24"/>
          <w:lang w:val="pt-BR"/>
        </w:rPr>
        <w:t xml:space="preserve">cessão fiduciária, </w:t>
      </w:r>
      <w:r w:rsidR="00453690">
        <w:rPr>
          <w:rFonts w:asciiTheme="minorHAnsi" w:hAnsiTheme="minorHAnsi" w:cstheme="minorHAnsi"/>
          <w:sz w:val="24"/>
          <w:szCs w:val="24"/>
          <w:lang w:val="pt-BR"/>
        </w:rPr>
        <w:t>com eficácia condicionada ao implemento de</w:t>
      </w:r>
      <w:r w:rsidR="00FE1AE7">
        <w:rPr>
          <w:rFonts w:asciiTheme="minorHAnsi" w:hAnsiTheme="minorHAnsi" w:cstheme="minorHAnsi"/>
          <w:sz w:val="24"/>
          <w:szCs w:val="24"/>
          <w:lang w:val="pt-BR"/>
        </w:rPr>
        <w:t xml:space="preserve"> Condição Suspensiva (conforme definido abaixo), </w:t>
      </w:r>
      <w:r w:rsidRPr="00E965E2">
        <w:rPr>
          <w:rFonts w:asciiTheme="minorHAnsi" w:hAnsiTheme="minorHAnsi" w:cstheme="minorHAnsi"/>
          <w:sz w:val="24"/>
          <w:szCs w:val="24"/>
          <w:lang w:val="pt-BR"/>
        </w:rPr>
        <w:t xml:space="preserve">em caráter irrevogável e irretratável, em favor dos Debenturistas, representados pelo Agente Fiduciário, </w:t>
      </w:r>
      <w:r w:rsidR="00DE5777">
        <w:rPr>
          <w:rFonts w:asciiTheme="minorHAnsi" w:hAnsiTheme="minorHAnsi" w:cstheme="minorHAnsi"/>
          <w:sz w:val="24"/>
          <w:szCs w:val="24"/>
          <w:lang w:val="pt-BR"/>
        </w:rPr>
        <w:t xml:space="preserve">(A) </w:t>
      </w:r>
      <w:r w:rsidRPr="00E965E2">
        <w:rPr>
          <w:rFonts w:asciiTheme="minorHAnsi" w:hAnsiTheme="minorHAnsi" w:cstheme="minorHAnsi"/>
          <w:sz w:val="24"/>
          <w:szCs w:val="24"/>
          <w:lang w:val="pt-BR"/>
        </w:rPr>
        <w:t xml:space="preserve">de todos e quaisquer recursos </w:t>
      </w:r>
      <w:r w:rsidR="00D37BDD">
        <w:rPr>
          <w:rFonts w:asciiTheme="minorHAnsi" w:hAnsiTheme="minorHAnsi" w:cstheme="minorHAnsi"/>
          <w:sz w:val="24"/>
          <w:szCs w:val="24"/>
          <w:lang w:val="pt-BR"/>
        </w:rPr>
        <w:t>recebidos pela</w:t>
      </w:r>
      <w:r w:rsidR="00CE181E">
        <w:rPr>
          <w:rFonts w:asciiTheme="minorHAnsi" w:hAnsiTheme="minorHAnsi" w:cstheme="minorHAnsi"/>
          <w:sz w:val="24"/>
          <w:szCs w:val="24"/>
          <w:lang w:val="pt-BR"/>
        </w:rPr>
        <w:t xml:space="preserve"> </w:t>
      </w:r>
      <w:r w:rsidRPr="00E965E2">
        <w:rPr>
          <w:rFonts w:asciiTheme="minorHAnsi" w:hAnsiTheme="minorHAnsi" w:cstheme="minorHAnsi"/>
          <w:sz w:val="24"/>
          <w:szCs w:val="24"/>
          <w:lang w:val="pt-BR"/>
        </w:rPr>
        <w:t>Emissora</w:t>
      </w:r>
      <w:r w:rsidR="001C7524">
        <w:rPr>
          <w:rFonts w:asciiTheme="minorHAnsi" w:hAnsiTheme="minorHAnsi" w:cstheme="minorHAnsi"/>
          <w:sz w:val="24"/>
          <w:szCs w:val="24"/>
          <w:lang w:val="pt-BR"/>
        </w:rPr>
        <w:t>,</w:t>
      </w:r>
      <w:r w:rsidRPr="00E965E2">
        <w:rPr>
          <w:rFonts w:asciiTheme="minorHAnsi" w:hAnsiTheme="minorHAnsi" w:cstheme="minorHAnsi"/>
          <w:sz w:val="24"/>
          <w:szCs w:val="24"/>
          <w:lang w:val="pt-BR"/>
        </w:rPr>
        <w:t xml:space="preserve"> </w:t>
      </w:r>
      <w:r w:rsidR="00D37BDD">
        <w:rPr>
          <w:rFonts w:asciiTheme="minorHAnsi" w:hAnsiTheme="minorHAnsi" w:cstheme="minorHAnsi"/>
          <w:sz w:val="24"/>
          <w:szCs w:val="24"/>
          <w:lang w:val="pt-BR"/>
        </w:rPr>
        <w:t>pela</w:t>
      </w:r>
      <w:r w:rsidR="00CE181E">
        <w:rPr>
          <w:rFonts w:asciiTheme="minorHAnsi" w:hAnsiTheme="minorHAnsi" w:cstheme="minorHAnsi"/>
          <w:sz w:val="24"/>
          <w:szCs w:val="24"/>
          <w:lang w:val="pt-BR"/>
        </w:rPr>
        <w:t xml:space="preserve"> </w:t>
      </w:r>
      <w:r w:rsidR="005C173A">
        <w:rPr>
          <w:rFonts w:asciiTheme="minorHAnsi" w:hAnsiTheme="minorHAnsi" w:cstheme="minorHAnsi"/>
          <w:sz w:val="24"/>
          <w:szCs w:val="24"/>
          <w:lang w:val="pt-BR"/>
        </w:rPr>
        <w:t>GBS</w:t>
      </w:r>
      <w:r w:rsidR="005C173A" w:rsidRPr="00E965E2">
        <w:rPr>
          <w:rFonts w:asciiTheme="minorHAnsi" w:hAnsiTheme="minorHAnsi" w:cstheme="minorHAnsi"/>
          <w:sz w:val="24"/>
          <w:szCs w:val="24"/>
          <w:lang w:val="pt-BR"/>
        </w:rPr>
        <w:t xml:space="preserve"> </w:t>
      </w:r>
      <w:r w:rsidR="001C7524">
        <w:rPr>
          <w:rFonts w:asciiTheme="minorHAnsi" w:hAnsiTheme="minorHAnsi" w:cstheme="minorHAnsi"/>
          <w:sz w:val="24"/>
          <w:szCs w:val="24"/>
          <w:lang w:val="pt-BR"/>
        </w:rPr>
        <w:t>e</w:t>
      </w:r>
      <w:r w:rsidR="00CE181E">
        <w:rPr>
          <w:rFonts w:asciiTheme="minorHAnsi" w:hAnsiTheme="minorHAnsi" w:cstheme="minorHAnsi"/>
          <w:sz w:val="24"/>
          <w:szCs w:val="24"/>
          <w:lang w:val="pt-BR"/>
        </w:rPr>
        <w:t>/ou</w:t>
      </w:r>
      <w:r w:rsidR="001C7524">
        <w:rPr>
          <w:rFonts w:asciiTheme="minorHAnsi" w:hAnsiTheme="minorHAnsi" w:cstheme="minorHAnsi"/>
          <w:sz w:val="24"/>
          <w:szCs w:val="24"/>
          <w:lang w:val="pt-BR"/>
        </w:rPr>
        <w:t xml:space="preserve"> </w:t>
      </w:r>
      <w:r w:rsidR="00D37BDD">
        <w:rPr>
          <w:rFonts w:asciiTheme="minorHAnsi" w:hAnsiTheme="minorHAnsi" w:cstheme="minorHAnsi"/>
          <w:sz w:val="24"/>
          <w:szCs w:val="24"/>
          <w:lang w:val="pt-BR"/>
        </w:rPr>
        <w:t>pela</w:t>
      </w:r>
      <w:r w:rsidR="00CE181E">
        <w:rPr>
          <w:rFonts w:asciiTheme="minorHAnsi" w:hAnsiTheme="minorHAnsi" w:cstheme="minorHAnsi"/>
          <w:sz w:val="24"/>
          <w:szCs w:val="24"/>
          <w:lang w:val="pt-BR"/>
        </w:rPr>
        <w:t xml:space="preserve"> </w:t>
      </w:r>
      <w:r w:rsidR="00712F86">
        <w:rPr>
          <w:rFonts w:asciiTheme="minorHAnsi" w:hAnsiTheme="minorHAnsi" w:cstheme="minorHAnsi"/>
          <w:color w:val="000000"/>
          <w:sz w:val="24"/>
          <w:szCs w:val="24"/>
          <w:lang w:val="pt-BR"/>
        </w:rPr>
        <w:t xml:space="preserve">SPE </w:t>
      </w:r>
      <w:r w:rsidR="001C7524">
        <w:rPr>
          <w:rFonts w:asciiTheme="minorHAnsi" w:hAnsiTheme="minorHAnsi" w:cstheme="minorHAnsi"/>
          <w:sz w:val="24"/>
          <w:szCs w:val="24"/>
          <w:lang w:val="pt-BR"/>
        </w:rPr>
        <w:t xml:space="preserve">Goyaz </w:t>
      </w:r>
      <w:r w:rsidRPr="00E965E2">
        <w:rPr>
          <w:rFonts w:asciiTheme="minorHAnsi" w:hAnsiTheme="minorHAnsi" w:cstheme="minorHAnsi"/>
          <w:sz w:val="24"/>
          <w:szCs w:val="24"/>
          <w:lang w:val="pt-BR"/>
        </w:rPr>
        <w:t xml:space="preserve">decorrentes da excussão das garantias reais constituídas sob (i) </w:t>
      </w:r>
      <w:r w:rsidR="001C7524" w:rsidRPr="00223125">
        <w:rPr>
          <w:rFonts w:asciiTheme="minorHAnsi" w:hAnsiTheme="minorHAnsi" w:cstheme="minorHAnsi"/>
          <w:bCs/>
          <w:sz w:val="24"/>
          <w:szCs w:val="24"/>
          <w:lang w:val="pt-BR"/>
        </w:rPr>
        <w:t>o “</w:t>
      </w:r>
      <w:r w:rsidR="001C7524" w:rsidRPr="00223125">
        <w:rPr>
          <w:rFonts w:asciiTheme="minorHAnsi" w:hAnsiTheme="minorHAnsi" w:cstheme="minorHAnsi"/>
          <w:bCs/>
          <w:i/>
          <w:iCs/>
          <w:sz w:val="24"/>
          <w:szCs w:val="24"/>
          <w:lang w:val="pt-BR"/>
        </w:rPr>
        <w:t xml:space="preserve">Instrumento Particular de Cessão </w:t>
      </w:r>
      <w:r w:rsidR="00CE181E">
        <w:rPr>
          <w:rFonts w:asciiTheme="minorHAnsi" w:hAnsiTheme="minorHAnsi" w:cstheme="minorHAnsi"/>
          <w:bCs/>
          <w:i/>
          <w:iCs/>
          <w:sz w:val="24"/>
          <w:szCs w:val="24"/>
          <w:lang w:val="pt-BR"/>
        </w:rPr>
        <w:t>F</w:t>
      </w:r>
      <w:r w:rsidR="001C7524" w:rsidRPr="00223125">
        <w:rPr>
          <w:rFonts w:asciiTheme="minorHAnsi" w:hAnsiTheme="minorHAnsi" w:cstheme="minorHAnsi"/>
          <w:bCs/>
          <w:i/>
          <w:iCs/>
          <w:sz w:val="24"/>
          <w:szCs w:val="24"/>
          <w:lang w:val="pt-BR"/>
        </w:rPr>
        <w:t>iduciária de Direitos Creditórios em Garantia e Outras Avenças</w:t>
      </w:r>
      <w:r w:rsidR="001C7524" w:rsidRPr="00223125">
        <w:rPr>
          <w:rFonts w:asciiTheme="minorHAnsi" w:hAnsiTheme="minorHAnsi" w:cstheme="minorHAnsi"/>
          <w:bCs/>
          <w:sz w:val="24"/>
          <w:szCs w:val="24"/>
          <w:lang w:val="pt-BR"/>
        </w:rPr>
        <w:t xml:space="preserve">”, celebrado, em 9 de março de 2022, entre a Emissora, a GBS, a </w:t>
      </w:r>
      <w:r w:rsidR="00712F86">
        <w:rPr>
          <w:rFonts w:asciiTheme="minorHAnsi" w:hAnsiTheme="minorHAnsi" w:cstheme="minorHAnsi"/>
          <w:color w:val="000000"/>
          <w:sz w:val="24"/>
          <w:szCs w:val="24"/>
          <w:lang w:val="pt-BR"/>
        </w:rPr>
        <w:t xml:space="preserve">SPE </w:t>
      </w:r>
      <w:r w:rsidR="001C7524" w:rsidRPr="00223125">
        <w:rPr>
          <w:rFonts w:asciiTheme="minorHAnsi" w:hAnsiTheme="minorHAnsi" w:cstheme="minorHAnsi"/>
          <w:bCs/>
          <w:sz w:val="24"/>
          <w:szCs w:val="24"/>
          <w:lang w:val="pt-BR"/>
        </w:rPr>
        <w:t>Goyaz e o Agente Fiduciário; (ii) o “</w:t>
      </w:r>
      <w:r w:rsidR="001C7524" w:rsidRPr="00223125">
        <w:rPr>
          <w:rFonts w:asciiTheme="minorHAnsi" w:hAnsiTheme="minorHAnsi" w:cstheme="minorHAnsi"/>
          <w:bCs/>
          <w:i/>
          <w:iCs/>
          <w:sz w:val="24"/>
          <w:szCs w:val="24"/>
          <w:lang w:val="pt-BR"/>
        </w:rPr>
        <w:t>Instrumento Particular de Alienação Fiduciária de Ações em Garantia e Outras Avenças</w:t>
      </w:r>
      <w:r w:rsidR="001C7524" w:rsidRPr="00223125">
        <w:rPr>
          <w:rFonts w:asciiTheme="minorHAnsi" w:hAnsiTheme="minorHAnsi" w:cstheme="minorHAnsi"/>
          <w:bCs/>
          <w:sz w:val="24"/>
          <w:szCs w:val="24"/>
          <w:lang w:val="pt-BR"/>
        </w:rPr>
        <w:t>”, celebrado, em 14 de maço de 2022, entre a Emissora, o Agente Fiduciário e a GBS; e (iii) o “</w:t>
      </w:r>
      <w:r w:rsidR="001C7524" w:rsidRPr="00223125">
        <w:rPr>
          <w:rFonts w:asciiTheme="minorHAnsi" w:hAnsiTheme="minorHAnsi" w:cstheme="minorHAnsi"/>
          <w:bCs/>
          <w:i/>
          <w:iCs/>
          <w:sz w:val="24"/>
          <w:szCs w:val="24"/>
          <w:lang w:val="pt-BR"/>
        </w:rPr>
        <w:t>Instrumento Particular de Alienação Fiduciária de Ações em Garantia e Outras Avenças</w:t>
      </w:r>
      <w:r w:rsidR="001C7524" w:rsidRPr="00223125">
        <w:rPr>
          <w:rFonts w:asciiTheme="minorHAnsi" w:hAnsiTheme="minorHAnsi" w:cstheme="minorHAnsi"/>
          <w:bCs/>
          <w:sz w:val="24"/>
          <w:szCs w:val="24"/>
          <w:lang w:val="pt-BR"/>
        </w:rPr>
        <w:t xml:space="preserve">”, celebrado, em 14 de maço de 2022, entre a GBS, o Agente Fiduciário e a </w:t>
      </w:r>
      <w:r w:rsidR="00712F86">
        <w:rPr>
          <w:rFonts w:asciiTheme="minorHAnsi" w:hAnsiTheme="minorHAnsi" w:cstheme="minorHAnsi"/>
          <w:color w:val="000000"/>
          <w:sz w:val="24"/>
          <w:szCs w:val="24"/>
          <w:lang w:val="pt-BR"/>
        </w:rPr>
        <w:t xml:space="preserve">SPE </w:t>
      </w:r>
      <w:r w:rsidR="001C7524" w:rsidRPr="00223125">
        <w:rPr>
          <w:rFonts w:asciiTheme="minorHAnsi" w:hAnsiTheme="minorHAnsi" w:cstheme="minorHAnsi"/>
          <w:bCs/>
          <w:sz w:val="24"/>
          <w:szCs w:val="24"/>
          <w:lang w:val="pt-BR"/>
        </w:rPr>
        <w:t>Goyaz</w:t>
      </w:r>
      <w:r w:rsidR="00D949F7">
        <w:rPr>
          <w:rFonts w:asciiTheme="minorHAnsi" w:hAnsiTheme="minorHAnsi" w:cstheme="minorHAnsi"/>
          <w:bCs/>
          <w:sz w:val="24"/>
          <w:szCs w:val="24"/>
          <w:lang w:val="pt-BR"/>
        </w:rPr>
        <w:t>; ou outras garantias que vieram as substituir</w:t>
      </w:r>
      <w:r w:rsidR="00DE5777">
        <w:rPr>
          <w:rFonts w:asciiTheme="minorHAnsi" w:hAnsiTheme="minorHAnsi" w:cstheme="minorHAnsi"/>
          <w:sz w:val="24"/>
          <w:szCs w:val="24"/>
          <w:lang w:val="pt-BR"/>
        </w:rPr>
        <w:t xml:space="preserve">; e (B) </w:t>
      </w:r>
      <w:r w:rsidR="009862F8" w:rsidRPr="00E965E2">
        <w:rPr>
          <w:rFonts w:asciiTheme="minorHAnsi" w:hAnsiTheme="minorHAnsi" w:cstheme="minorHAnsi"/>
          <w:sz w:val="24"/>
          <w:szCs w:val="24"/>
          <w:lang w:val="pt-BR"/>
        </w:rPr>
        <w:t xml:space="preserve">todos e quaisquer </w:t>
      </w:r>
      <w:r w:rsidR="009862F8">
        <w:rPr>
          <w:rFonts w:asciiTheme="minorHAnsi" w:hAnsiTheme="minorHAnsi" w:cstheme="minorHAnsi"/>
          <w:sz w:val="24"/>
          <w:szCs w:val="24"/>
          <w:lang w:val="pt-BR"/>
        </w:rPr>
        <w:t>direitos creditórios da</w:t>
      </w:r>
      <w:r w:rsidR="009862F8" w:rsidRPr="00E965E2">
        <w:rPr>
          <w:rFonts w:asciiTheme="minorHAnsi" w:hAnsiTheme="minorHAnsi" w:cstheme="minorHAnsi"/>
          <w:sz w:val="24"/>
          <w:szCs w:val="24"/>
          <w:lang w:val="pt-BR"/>
        </w:rPr>
        <w:t xml:space="preserve"> </w:t>
      </w:r>
      <w:r w:rsidR="009862F8">
        <w:rPr>
          <w:rFonts w:asciiTheme="minorHAnsi" w:hAnsiTheme="minorHAnsi" w:cstheme="minorHAnsi"/>
          <w:sz w:val="24"/>
          <w:szCs w:val="24"/>
          <w:lang w:val="pt-BR"/>
        </w:rPr>
        <w:t>GBS</w:t>
      </w:r>
      <w:r w:rsidR="009862F8" w:rsidRPr="00E965E2">
        <w:rPr>
          <w:rFonts w:asciiTheme="minorHAnsi" w:hAnsiTheme="minorHAnsi" w:cstheme="minorHAnsi"/>
          <w:sz w:val="24"/>
          <w:szCs w:val="24"/>
          <w:lang w:val="pt-BR"/>
        </w:rPr>
        <w:t xml:space="preserve"> decorrentes da venda </w:t>
      </w:r>
      <w:r w:rsidR="009862F8">
        <w:rPr>
          <w:rFonts w:asciiTheme="minorHAnsi" w:hAnsiTheme="minorHAnsi" w:cstheme="minorHAnsi"/>
          <w:sz w:val="24"/>
          <w:szCs w:val="24"/>
          <w:lang w:val="pt-BR"/>
        </w:rPr>
        <w:t xml:space="preserve">voluntária </w:t>
      </w:r>
      <w:r w:rsidR="009862F8" w:rsidRPr="00E965E2">
        <w:rPr>
          <w:rFonts w:asciiTheme="minorHAnsi" w:hAnsiTheme="minorHAnsi" w:cstheme="minorHAnsi"/>
          <w:sz w:val="24"/>
          <w:szCs w:val="24"/>
          <w:lang w:val="pt-BR"/>
        </w:rPr>
        <w:t xml:space="preserve">de ações representativas do capital social da </w:t>
      </w:r>
      <w:r w:rsidR="009862F8">
        <w:rPr>
          <w:rFonts w:asciiTheme="minorHAnsi" w:hAnsiTheme="minorHAnsi" w:cstheme="minorHAnsi"/>
          <w:color w:val="000000"/>
          <w:sz w:val="24"/>
          <w:szCs w:val="24"/>
          <w:lang w:val="pt-BR"/>
        </w:rPr>
        <w:t xml:space="preserve">SPE </w:t>
      </w:r>
      <w:r w:rsidR="009862F8">
        <w:rPr>
          <w:rFonts w:asciiTheme="minorHAnsi" w:hAnsiTheme="minorHAnsi" w:cstheme="minorHAnsi"/>
          <w:sz w:val="24"/>
          <w:szCs w:val="24"/>
          <w:lang w:val="pt-BR"/>
        </w:rPr>
        <w:t xml:space="preserve">Goyaz, da </w:t>
      </w:r>
      <w:r w:rsidR="009862F8" w:rsidRPr="00453690">
        <w:rPr>
          <w:rFonts w:asciiTheme="minorHAnsi" w:hAnsiTheme="minorHAnsi" w:cstheme="minorHAnsi"/>
          <w:sz w:val="24"/>
          <w:szCs w:val="24"/>
          <w:lang w:val="pt-BR"/>
        </w:rPr>
        <w:t>Borborema Transmissão de Energia S.A. (“</w:t>
      </w:r>
      <w:r w:rsidR="009862F8" w:rsidRPr="00D01246">
        <w:rPr>
          <w:rFonts w:asciiTheme="minorHAnsi" w:hAnsiTheme="minorHAnsi" w:cstheme="minorHAnsi"/>
          <w:b/>
          <w:bCs/>
          <w:sz w:val="24"/>
          <w:szCs w:val="24"/>
          <w:lang w:val="pt-BR"/>
        </w:rPr>
        <w:t>SPE Borborema</w:t>
      </w:r>
      <w:r w:rsidR="009862F8" w:rsidRPr="00453690">
        <w:rPr>
          <w:rFonts w:asciiTheme="minorHAnsi" w:hAnsiTheme="minorHAnsi" w:cstheme="minorHAnsi"/>
          <w:sz w:val="24"/>
          <w:szCs w:val="24"/>
          <w:lang w:val="pt-BR"/>
        </w:rPr>
        <w:t xml:space="preserve">”) e </w:t>
      </w:r>
      <w:r w:rsidR="009862F8">
        <w:rPr>
          <w:rFonts w:asciiTheme="minorHAnsi" w:hAnsiTheme="minorHAnsi" w:cstheme="minorHAnsi"/>
          <w:sz w:val="24"/>
          <w:szCs w:val="24"/>
          <w:lang w:val="pt-BR"/>
        </w:rPr>
        <w:t>d</w:t>
      </w:r>
      <w:r w:rsidR="009862F8" w:rsidRPr="00453690">
        <w:rPr>
          <w:rFonts w:asciiTheme="minorHAnsi" w:hAnsiTheme="minorHAnsi" w:cstheme="minorHAnsi"/>
          <w:sz w:val="24"/>
          <w:szCs w:val="24"/>
          <w:lang w:val="pt-BR"/>
        </w:rPr>
        <w:t>a Solaris Transmissão de Energia S.A. (</w:t>
      </w:r>
      <w:r w:rsidR="009862F8">
        <w:rPr>
          <w:rFonts w:asciiTheme="minorHAnsi" w:hAnsiTheme="minorHAnsi" w:cstheme="minorHAnsi"/>
          <w:sz w:val="24"/>
          <w:szCs w:val="24"/>
          <w:lang w:val="pt-BR"/>
        </w:rPr>
        <w:t>“</w:t>
      </w:r>
      <w:r w:rsidR="009862F8" w:rsidRPr="00D01246">
        <w:rPr>
          <w:rFonts w:asciiTheme="minorHAnsi" w:hAnsiTheme="minorHAnsi" w:cstheme="minorHAnsi"/>
          <w:b/>
          <w:bCs/>
          <w:sz w:val="24"/>
          <w:szCs w:val="24"/>
          <w:lang w:val="pt-BR"/>
        </w:rPr>
        <w:t>SPE Solaris</w:t>
      </w:r>
      <w:r w:rsidR="009862F8" w:rsidRPr="00453690">
        <w:rPr>
          <w:rFonts w:asciiTheme="minorHAnsi" w:hAnsiTheme="minorHAnsi" w:cstheme="minorHAnsi"/>
          <w:sz w:val="24"/>
          <w:szCs w:val="24"/>
          <w:lang w:val="pt-BR"/>
        </w:rPr>
        <w:t>”</w:t>
      </w:r>
      <w:r w:rsidR="009862F8">
        <w:rPr>
          <w:rFonts w:asciiTheme="minorHAnsi" w:hAnsiTheme="minorHAnsi" w:cstheme="minorHAnsi"/>
          <w:sz w:val="24"/>
          <w:szCs w:val="24"/>
          <w:lang w:val="pt-BR"/>
        </w:rPr>
        <w:t xml:space="preserve"> e </w:t>
      </w:r>
      <w:r w:rsidR="009862F8" w:rsidRPr="00D01246">
        <w:rPr>
          <w:rFonts w:asciiTheme="minorHAnsi" w:hAnsiTheme="minorHAnsi" w:cstheme="minorHAnsi"/>
          <w:color w:val="000000" w:themeColor="text1"/>
          <w:sz w:val="24"/>
          <w:szCs w:val="24"/>
          <w:lang w:val="pt-BR"/>
        </w:rPr>
        <w:t xml:space="preserve">em conjunto com a </w:t>
      </w:r>
      <w:r w:rsidR="009862F8">
        <w:rPr>
          <w:rFonts w:asciiTheme="minorHAnsi" w:hAnsiTheme="minorHAnsi" w:cstheme="minorHAnsi"/>
          <w:color w:val="000000" w:themeColor="text1"/>
          <w:sz w:val="24"/>
          <w:szCs w:val="24"/>
          <w:lang w:val="pt-BR"/>
        </w:rPr>
        <w:t>SPE Borborema</w:t>
      </w:r>
      <w:r w:rsidR="009862F8" w:rsidRPr="00D01246">
        <w:rPr>
          <w:rFonts w:asciiTheme="minorHAnsi" w:hAnsiTheme="minorHAnsi" w:cstheme="minorHAnsi"/>
          <w:color w:val="000000" w:themeColor="text1"/>
          <w:sz w:val="24"/>
          <w:szCs w:val="24"/>
          <w:lang w:val="pt-BR"/>
        </w:rPr>
        <w:t xml:space="preserve">, a </w:t>
      </w:r>
      <w:r w:rsidR="009862F8" w:rsidRPr="00D01246">
        <w:rPr>
          <w:rFonts w:asciiTheme="minorHAnsi" w:hAnsiTheme="minorHAnsi" w:cstheme="minorHAnsi"/>
          <w:color w:val="000000"/>
          <w:sz w:val="24"/>
          <w:szCs w:val="24"/>
          <w:lang w:val="pt-BR"/>
        </w:rPr>
        <w:t xml:space="preserve">SPE </w:t>
      </w:r>
      <w:r w:rsidR="009862F8" w:rsidRPr="00D01246">
        <w:rPr>
          <w:rFonts w:asciiTheme="minorHAnsi" w:hAnsiTheme="minorHAnsi" w:cstheme="minorHAnsi"/>
          <w:color w:val="000000" w:themeColor="text1"/>
          <w:sz w:val="24"/>
          <w:szCs w:val="24"/>
          <w:lang w:val="pt-BR"/>
        </w:rPr>
        <w:t>Goyaz</w:t>
      </w:r>
      <w:r w:rsidR="009862F8">
        <w:rPr>
          <w:rFonts w:asciiTheme="minorHAnsi" w:hAnsiTheme="minorHAnsi" w:cstheme="minorHAnsi"/>
          <w:color w:val="000000" w:themeColor="text1"/>
          <w:sz w:val="24"/>
          <w:szCs w:val="24"/>
          <w:lang w:val="pt-BR"/>
        </w:rPr>
        <w:t xml:space="preserve">, </w:t>
      </w:r>
      <w:r w:rsidR="009862F8" w:rsidRPr="00245F24">
        <w:rPr>
          <w:rFonts w:asciiTheme="minorHAnsi" w:hAnsiTheme="minorHAnsi" w:cstheme="minorHAnsi"/>
          <w:color w:val="000000" w:themeColor="text1"/>
          <w:sz w:val="24"/>
          <w:szCs w:val="24"/>
          <w:lang w:val="pt-BR"/>
        </w:rPr>
        <w:t>a SPE Marituba</w:t>
      </w:r>
      <w:r w:rsidR="009862F8" w:rsidRPr="00D01246">
        <w:rPr>
          <w:rFonts w:asciiTheme="minorHAnsi" w:hAnsiTheme="minorHAnsi" w:cstheme="minorHAnsi"/>
          <w:color w:val="000000" w:themeColor="text1"/>
          <w:sz w:val="24"/>
          <w:szCs w:val="24"/>
          <w:lang w:val="pt-BR"/>
        </w:rPr>
        <w:t>, a SPE Jaçanã</w:t>
      </w:r>
      <w:r w:rsidR="009862F8">
        <w:rPr>
          <w:rFonts w:asciiTheme="minorHAnsi" w:hAnsiTheme="minorHAnsi" w:cstheme="minorHAnsi"/>
          <w:color w:val="000000" w:themeColor="text1"/>
          <w:sz w:val="24"/>
          <w:szCs w:val="24"/>
          <w:lang w:val="pt-BR"/>
        </w:rPr>
        <w:t xml:space="preserve"> e</w:t>
      </w:r>
      <w:r w:rsidR="009862F8" w:rsidRPr="00D01246">
        <w:rPr>
          <w:rFonts w:asciiTheme="minorHAnsi" w:hAnsiTheme="minorHAnsi" w:cstheme="minorHAnsi"/>
          <w:color w:val="000000" w:themeColor="text1"/>
          <w:sz w:val="24"/>
          <w:szCs w:val="24"/>
          <w:lang w:val="pt-BR"/>
        </w:rPr>
        <w:t xml:space="preserve"> a SPE São Francisco</w:t>
      </w:r>
      <w:r w:rsidR="009862F8">
        <w:rPr>
          <w:rFonts w:asciiTheme="minorHAnsi" w:hAnsiTheme="minorHAnsi" w:cstheme="minorHAnsi"/>
          <w:color w:val="000000" w:themeColor="text1"/>
          <w:sz w:val="24"/>
          <w:szCs w:val="24"/>
          <w:lang w:val="pt-BR"/>
        </w:rPr>
        <w:t>, as</w:t>
      </w:r>
      <w:r w:rsidR="009862F8" w:rsidRPr="00D01246">
        <w:rPr>
          <w:rFonts w:asciiTheme="minorHAnsi" w:hAnsiTheme="minorHAnsi" w:cstheme="minorHAnsi"/>
          <w:color w:val="000000" w:themeColor="text1"/>
          <w:sz w:val="24"/>
          <w:szCs w:val="24"/>
          <w:lang w:val="pt-BR"/>
        </w:rPr>
        <w:t xml:space="preserve"> “</w:t>
      </w:r>
      <w:r w:rsidR="009862F8" w:rsidRPr="00D01246">
        <w:rPr>
          <w:rFonts w:asciiTheme="minorHAnsi" w:hAnsiTheme="minorHAnsi" w:cstheme="minorHAnsi"/>
          <w:b/>
          <w:bCs/>
          <w:color w:val="000000" w:themeColor="text1"/>
          <w:sz w:val="24"/>
          <w:szCs w:val="24"/>
          <w:lang w:val="pt-BR"/>
        </w:rPr>
        <w:t>SPEs</w:t>
      </w:r>
      <w:r w:rsidR="009862F8" w:rsidRPr="00D01246">
        <w:rPr>
          <w:rFonts w:asciiTheme="minorHAnsi" w:hAnsiTheme="minorHAnsi" w:cstheme="minorHAnsi"/>
          <w:color w:val="000000" w:themeColor="text1"/>
          <w:sz w:val="24"/>
          <w:szCs w:val="24"/>
          <w:lang w:val="pt-BR"/>
        </w:rPr>
        <w:t>”</w:t>
      </w:r>
      <w:r w:rsidR="00A00955">
        <w:rPr>
          <w:rFonts w:asciiTheme="minorHAnsi" w:hAnsiTheme="minorHAnsi" w:cstheme="minorHAnsi"/>
          <w:color w:val="000000" w:themeColor="text1"/>
          <w:sz w:val="24"/>
          <w:szCs w:val="24"/>
          <w:lang w:val="pt-BR"/>
        </w:rPr>
        <w:t xml:space="preserve"> e, em conjunto com a GBS e Olindina, as “</w:t>
      </w:r>
      <w:r w:rsidR="00A00955">
        <w:rPr>
          <w:rFonts w:asciiTheme="minorHAnsi" w:hAnsiTheme="minorHAnsi" w:cstheme="minorHAnsi"/>
          <w:b/>
          <w:bCs/>
          <w:color w:val="000000" w:themeColor="text1"/>
          <w:sz w:val="24"/>
          <w:szCs w:val="24"/>
          <w:lang w:val="pt-BR"/>
        </w:rPr>
        <w:t>Entidades Relevantes</w:t>
      </w:r>
      <w:r w:rsidR="00A00955">
        <w:rPr>
          <w:rFonts w:asciiTheme="minorHAnsi" w:hAnsiTheme="minorHAnsi" w:cstheme="minorHAnsi"/>
          <w:color w:val="000000" w:themeColor="text1"/>
          <w:sz w:val="24"/>
          <w:szCs w:val="24"/>
          <w:lang w:val="pt-BR"/>
        </w:rPr>
        <w:t>”</w:t>
      </w:r>
      <w:r w:rsidR="009862F8" w:rsidRPr="00453690">
        <w:rPr>
          <w:rFonts w:asciiTheme="minorHAnsi" w:hAnsiTheme="minorHAnsi" w:cstheme="minorHAnsi"/>
          <w:sz w:val="24"/>
          <w:szCs w:val="24"/>
          <w:lang w:val="pt-BR"/>
        </w:rPr>
        <w:t>)</w:t>
      </w:r>
      <w:r w:rsidRPr="00E965E2">
        <w:rPr>
          <w:rFonts w:asciiTheme="minorHAnsi" w:hAnsiTheme="minorHAnsi" w:cstheme="minorHAnsi"/>
          <w:sz w:val="24"/>
          <w:szCs w:val="24"/>
          <w:lang w:val="pt-BR"/>
        </w:rPr>
        <w:t>, nos termos e condições a serem estabelecidos no “</w:t>
      </w:r>
      <w:r w:rsidRPr="00E965E2">
        <w:rPr>
          <w:rFonts w:asciiTheme="minorHAnsi" w:hAnsiTheme="minorHAnsi" w:cstheme="minorHAnsi"/>
          <w:i/>
          <w:iCs/>
          <w:sz w:val="24"/>
          <w:szCs w:val="24"/>
          <w:lang w:val="pt-BR"/>
        </w:rPr>
        <w:t xml:space="preserve">Instrumento Particular de Cessão Fiduciária de Direitos Creditórios Residuais </w:t>
      </w:r>
      <w:r w:rsidR="0097413B">
        <w:rPr>
          <w:rFonts w:asciiTheme="minorHAnsi" w:hAnsiTheme="minorHAnsi" w:cstheme="minorHAnsi"/>
          <w:i/>
          <w:iCs/>
          <w:sz w:val="24"/>
          <w:szCs w:val="24"/>
          <w:lang w:val="pt-BR"/>
        </w:rPr>
        <w:t xml:space="preserve">sob Condição Suspensiva </w:t>
      </w:r>
      <w:r w:rsidRPr="00E965E2">
        <w:rPr>
          <w:rFonts w:asciiTheme="minorHAnsi" w:hAnsiTheme="minorHAnsi" w:cstheme="minorHAnsi"/>
          <w:i/>
          <w:iCs/>
          <w:sz w:val="24"/>
          <w:szCs w:val="24"/>
          <w:lang w:val="pt-BR"/>
        </w:rPr>
        <w:t>e Outras Avenças</w:t>
      </w:r>
      <w:r w:rsidRPr="00E965E2">
        <w:rPr>
          <w:rFonts w:asciiTheme="minorHAnsi" w:hAnsiTheme="minorHAnsi" w:cstheme="minorHAnsi"/>
          <w:sz w:val="24"/>
          <w:szCs w:val="24"/>
          <w:lang w:val="pt-BR"/>
        </w:rPr>
        <w:t xml:space="preserve">”, a ser celebrado entre a Emissora, a </w:t>
      </w:r>
      <w:r w:rsidR="005C173A">
        <w:rPr>
          <w:rFonts w:asciiTheme="minorHAnsi" w:hAnsiTheme="minorHAnsi" w:cstheme="minorHAnsi"/>
          <w:sz w:val="24"/>
          <w:szCs w:val="24"/>
          <w:lang w:val="pt-BR"/>
        </w:rPr>
        <w:t>GBS</w:t>
      </w:r>
      <w:r w:rsidR="001C7524">
        <w:rPr>
          <w:rFonts w:asciiTheme="minorHAnsi" w:hAnsiTheme="minorHAnsi" w:cstheme="minorHAnsi"/>
          <w:sz w:val="24"/>
          <w:szCs w:val="24"/>
          <w:lang w:val="pt-BR"/>
        </w:rPr>
        <w:t xml:space="preserve">, a </w:t>
      </w:r>
      <w:r w:rsidR="00712F86">
        <w:rPr>
          <w:rFonts w:asciiTheme="minorHAnsi" w:hAnsiTheme="minorHAnsi" w:cstheme="minorHAnsi"/>
          <w:color w:val="000000"/>
          <w:sz w:val="24"/>
          <w:szCs w:val="24"/>
          <w:lang w:val="pt-BR"/>
        </w:rPr>
        <w:t xml:space="preserve">SPE </w:t>
      </w:r>
      <w:r w:rsidR="001C7524">
        <w:rPr>
          <w:rFonts w:asciiTheme="minorHAnsi" w:hAnsiTheme="minorHAnsi" w:cstheme="minorHAnsi"/>
          <w:sz w:val="24"/>
          <w:szCs w:val="24"/>
          <w:lang w:val="pt-BR"/>
        </w:rPr>
        <w:t>Goyaz</w:t>
      </w:r>
      <w:r w:rsidR="005C173A" w:rsidRPr="00E965E2">
        <w:rPr>
          <w:rFonts w:asciiTheme="minorHAnsi" w:hAnsiTheme="minorHAnsi" w:cstheme="minorHAnsi"/>
          <w:sz w:val="24"/>
          <w:szCs w:val="24"/>
          <w:lang w:val="pt-BR"/>
        </w:rPr>
        <w:t xml:space="preserve"> </w:t>
      </w:r>
      <w:r w:rsidRPr="00E965E2">
        <w:rPr>
          <w:rFonts w:asciiTheme="minorHAnsi" w:hAnsiTheme="minorHAnsi" w:cstheme="minorHAnsi"/>
          <w:sz w:val="24"/>
          <w:szCs w:val="24"/>
          <w:lang w:val="pt-BR"/>
        </w:rPr>
        <w:t>e o Agente Fiduciário (“</w:t>
      </w:r>
      <w:r w:rsidRPr="00E965E2">
        <w:rPr>
          <w:rFonts w:asciiTheme="minorHAnsi" w:hAnsiTheme="minorHAnsi" w:cstheme="minorHAnsi"/>
          <w:b/>
          <w:bCs/>
          <w:sz w:val="24"/>
          <w:szCs w:val="24"/>
          <w:lang w:val="pt-BR"/>
        </w:rPr>
        <w:t>Contrato de Cessão Fiduciária dos Direitos Residuais</w:t>
      </w:r>
      <w:r w:rsidR="006E7440">
        <w:rPr>
          <w:rFonts w:asciiTheme="minorHAnsi" w:hAnsiTheme="minorHAnsi" w:cstheme="minorHAnsi"/>
          <w:b/>
          <w:bCs/>
          <w:sz w:val="24"/>
          <w:szCs w:val="24"/>
          <w:lang w:val="pt-BR"/>
        </w:rPr>
        <w:t xml:space="preserve"> GBS</w:t>
      </w:r>
      <w:r w:rsidRPr="00E965E2">
        <w:rPr>
          <w:rFonts w:asciiTheme="minorHAnsi" w:hAnsiTheme="minorHAnsi" w:cstheme="minorHAnsi"/>
          <w:sz w:val="24"/>
          <w:szCs w:val="24"/>
          <w:lang w:val="pt-BR"/>
        </w:rPr>
        <w:t>”</w:t>
      </w:r>
      <w:r w:rsidR="000E4DF7">
        <w:rPr>
          <w:rFonts w:asciiTheme="minorHAnsi" w:hAnsiTheme="minorHAnsi" w:cstheme="minorHAnsi"/>
          <w:sz w:val="24"/>
          <w:szCs w:val="24"/>
          <w:lang w:val="pt-BR"/>
        </w:rPr>
        <w:t xml:space="preserve"> e </w:t>
      </w:r>
      <w:r w:rsidR="000E4DF7" w:rsidRPr="00E965E2">
        <w:rPr>
          <w:rFonts w:asciiTheme="minorHAnsi" w:hAnsiTheme="minorHAnsi" w:cstheme="minorHAnsi"/>
          <w:sz w:val="24"/>
          <w:szCs w:val="24"/>
          <w:lang w:val="pt-BR"/>
        </w:rPr>
        <w:t>“</w:t>
      </w:r>
      <w:r w:rsidR="000E4DF7" w:rsidRPr="00E965E2">
        <w:rPr>
          <w:rFonts w:asciiTheme="minorHAnsi" w:hAnsiTheme="minorHAnsi" w:cstheme="minorHAnsi"/>
          <w:b/>
          <w:bCs/>
          <w:sz w:val="24"/>
          <w:szCs w:val="24"/>
          <w:lang w:val="pt-BR"/>
        </w:rPr>
        <w:t>Cessão Fiduciária dos Direitos Residuais</w:t>
      </w:r>
      <w:r w:rsidR="000E4DF7">
        <w:rPr>
          <w:rFonts w:asciiTheme="minorHAnsi" w:hAnsiTheme="minorHAnsi" w:cstheme="minorHAnsi"/>
          <w:b/>
          <w:bCs/>
          <w:sz w:val="24"/>
          <w:szCs w:val="24"/>
          <w:lang w:val="pt-BR"/>
        </w:rPr>
        <w:t xml:space="preserve"> </w:t>
      </w:r>
      <w:r w:rsidR="000E4DF7" w:rsidRPr="00CD4F85">
        <w:rPr>
          <w:rFonts w:asciiTheme="minorHAnsi" w:hAnsiTheme="minorHAnsi" w:cstheme="minorHAnsi"/>
          <w:b/>
          <w:bCs/>
          <w:sz w:val="24"/>
          <w:szCs w:val="24"/>
          <w:lang w:val="pt-BR"/>
        </w:rPr>
        <w:t>G</w:t>
      </w:r>
      <w:r w:rsidR="000E4DF7" w:rsidRPr="00BF71E6">
        <w:rPr>
          <w:rFonts w:asciiTheme="minorHAnsi" w:hAnsiTheme="minorHAnsi" w:cstheme="minorHAnsi"/>
          <w:b/>
          <w:bCs/>
          <w:sz w:val="24"/>
          <w:szCs w:val="24"/>
          <w:lang w:val="pt-BR"/>
        </w:rPr>
        <w:t>BS</w:t>
      </w:r>
      <w:r w:rsidR="000E4DF7" w:rsidRPr="00E965E2">
        <w:rPr>
          <w:rFonts w:asciiTheme="minorHAnsi" w:hAnsiTheme="minorHAnsi" w:cstheme="minorHAnsi"/>
          <w:sz w:val="24"/>
          <w:szCs w:val="24"/>
          <w:lang w:val="pt-BR"/>
        </w:rPr>
        <w:t>”</w:t>
      </w:r>
      <w:r w:rsidR="000E4DF7">
        <w:rPr>
          <w:rFonts w:asciiTheme="minorHAnsi" w:hAnsiTheme="minorHAnsi" w:cstheme="minorHAnsi"/>
          <w:sz w:val="24"/>
          <w:szCs w:val="24"/>
          <w:lang w:val="pt-BR"/>
        </w:rPr>
        <w:t>, respectivamente</w:t>
      </w:r>
      <w:r w:rsidR="006E7440">
        <w:rPr>
          <w:rFonts w:asciiTheme="minorHAnsi" w:hAnsiTheme="minorHAnsi" w:cstheme="minorHAnsi"/>
          <w:sz w:val="24"/>
          <w:szCs w:val="24"/>
          <w:lang w:val="pt-BR"/>
        </w:rPr>
        <w:t>);</w:t>
      </w:r>
      <w:r w:rsidR="00D24F45">
        <w:rPr>
          <w:rFonts w:asciiTheme="minorHAnsi" w:hAnsiTheme="minorHAnsi" w:cstheme="minorHAnsi"/>
          <w:sz w:val="24"/>
          <w:szCs w:val="24"/>
          <w:lang w:val="pt-BR"/>
        </w:rPr>
        <w:t xml:space="preserve"> </w:t>
      </w:r>
    </w:p>
    <w:p w14:paraId="45C1CDA4" w14:textId="77777777" w:rsidR="006E7440" w:rsidRDefault="006E7440" w:rsidP="00BF71E6">
      <w:pPr>
        <w:pStyle w:val="Level3"/>
        <w:widowControl w:val="0"/>
        <w:spacing w:after="0" w:line="340" w:lineRule="exact"/>
        <w:contextualSpacing/>
        <w:rPr>
          <w:rFonts w:asciiTheme="minorHAnsi" w:hAnsiTheme="minorHAnsi" w:cstheme="minorHAnsi"/>
          <w:sz w:val="24"/>
          <w:szCs w:val="24"/>
          <w:lang w:val="pt-BR"/>
        </w:rPr>
      </w:pPr>
    </w:p>
    <w:p w14:paraId="212F2540" w14:textId="6B64F6B6" w:rsidR="00F46A38" w:rsidRDefault="006263DF" w:rsidP="006E7440">
      <w:pPr>
        <w:pStyle w:val="Level3"/>
        <w:widowControl w:val="0"/>
        <w:numPr>
          <w:ilvl w:val="0"/>
          <w:numId w:val="16"/>
        </w:numPr>
        <w:spacing w:after="0" w:line="340" w:lineRule="exact"/>
        <w:ind w:hanging="294"/>
        <w:contextualSpacing/>
        <w:rPr>
          <w:rFonts w:asciiTheme="minorHAnsi" w:hAnsiTheme="minorHAnsi" w:cstheme="minorHAnsi"/>
          <w:sz w:val="24"/>
          <w:szCs w:val="24"/>
          <w:lang w:val="pt-BR"/>
        </w:rPr>
      </w:pPr>
      <w:r w:rsidRPr="0098604E">
        <w:rPr>
          <w:rFonts w:asciiTheme="minorHAnsi" w:hAnsiTheme="minorHAnsi" w:cstheme="minorHAnsi"/>
          <w:color w:val="000000"/>
          <w:sz w:val="24"/>
          <w:szCs w:val="24"/>
          <w:lang w:val="pt-BR"/>
        </w:rPr>
        <w:t>alienação fiduciária, em caráter irrevogável e irretratável, em favor dos Debenturistas, representados pelo Agente Fiduciário, sobre</w:t>
      </w:r>
      <w:r w:rsidRPr="0098604E">
        <w:rPr>
          <w:rFonts w:asciiTheme="minorHAnsi" w:hAnsiTheme="minorHAnsi" w:cstheme="minorHAnsi"/>
          <w:sz w:val="24"/>
          <w:szCs w:val="24"/>
          <w:lang w:val="pt-BR"/>
        </w:rPr>
        <w:t xml:space="preserve"> as ações representativas de 100% (cem por cento) do capital social total e votante da </w:t>
      </w:r>
      <w:r>
        <w:rPr>
          <w:rFonts w:asciiTheme="minorHAnsi" w:hAnsiTheme="minorHAnsi" w:cstheme="minorHAnsi"/>
          <w:sz w:val="24"/>
          <w:szCs w:val="24"/>
          <w:lang w:val="pt-BR"/>
        </w:rPr>
        <w:t>Olindina</w:t>
      </w:r>
      <w:r w:rsidRPr="0098604E">
        <w:rPr>
          <w:rFonts w:asciiTheme="minorHAnsi" w:hAnsiTheme="minorHAnsi" w:cstheme="minorHAnsi"/>
          <w:sz w:val="24"/>
          <w:szCs w:val="24"/>
          <w:lang w:val="pt-BR"/>
        </w:rPr>
        <w:t xml:space="preserve">, presentes e futuras, detidas e que venham a ser detidas </w:t>
      </w:r>
      <w:r>
        <w:rPr>
          <w:rFonts w:asciiTheme="minorHAnsi" w:hAnsiTheme="minorHAnsi" w:cstheme="minorHAnsi"/>
          <w:sz w:val="24"/>
          <w:szCs w:val="24"/>
          <w:lang w:val="pt-BR"/>
        </w:rPr>
        <w:t>pela Emissora</w:t>
      </w:r>
      <w:r w:rsidRPr="0098604E">
        <w:rPr>
          <w:rFonts w:asciiTheme="minorHAnsi" w:hAnsiTheme="minorHAnsi" w:cstheme="minorHAnsi"/>
          <w:sz w:val="24"/>
          <w:szCs w:val="24"/>
          <w:lang w:val="pt-BR"/>
        </w:rPr>
        <w:t xml:space="preserve">, observado que a Alienação Fiduciária de Ações recairá sobre todos os direitos futuros e presentes das ações do capital social da </w:t>
      </w:r>
      <w:r>
        <w:rPr>
          <w:rFonts w:asciiTheme="minorHAnsi" w:hAnsiTheme="minorHAnsi" w:cstheme="minorHAnsi"/>
          <w:sz w:val="24"/>
          <w:szCs w:val="24"/>
          <w:lang w:val="pt-BR"/>
        </w:rPr>
        <w:t>Olindina</w:t>
      </w:r>
      <w:r w:rsidRPr="0098604E">
        <w:rPr>
          <w:rFonts w:asciiTheme="minorHAnsi" w:hAnsiTheme="minorHAnsi" w:cstheme="minorHAnsi"/>
          <w:sz w:val="24"/>
          <w:szCs w:val="24"/>
          <w:lang w:val="pt-BR"/>
        </w:rPr>
        <w:t xml:space="preserve">, toda e qualquer nova ação emitida pela </w:t>
      </w:r>
      <w:r>
        <w:rPr>
          <w:rFonts w:asciiTheme="minorHAnsi" w:hAnsiTheme="minorHAnsi" w:cstheme="minorHAnsi"/>
          <w:sz w:val="24"/>
          <w:szCs w:val="24"/>
          <w:lang w:val="pt-BR"/>
        </w:rPr>
        <w:t>Olindina</w:t>
      </w:r>
      <w:r w:rsidRPr="0098604E">
        <w:rPr>
          <w:rFonts w:asciiTheme="minorHAnsi" w:hAnsiTheme="minorHAnsi" w:cstheme="minorHAnsi"/>
          <w:sz w:val="24"/>
          <w:szCs w:val="24"/>
          <w:lang w:val="pt-BR"/>
        </w:rPr>
        <w:t xml:space="preserve">, direitos de subscrição, debêntures conversíveis, certificados, opções de compra, e quaisquer outros títulos representativos, ou que possam no futuro representar, direitos sobre o capital social da </w:t>
      </w:r>
      <w:r>
        <w:rPr>
          <w:rFonts w:asciiTheme="minorHAnsi" w:hAnsiTheme="minorHAnsi" w:cstheme="minorHAnsi"/>
          <w:sz w:val="24"/>
          <w:szCs w:val="24"/>
          <w:lang w:val="pt-BR"/>
        </w:rPr>
        <w:t>Olindina</w:t>
      </w:r>
      <w:r w:rsidR="008215A5">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w:t>
      </w:r>
      <w:r w:rsidRPr="0098604E">
        <w:rPr>
          <w:rFonts w:asciiTheme="minorHAnsi" w:hAnsiTheme="minorHAnsi" w:cstheme="minorHAnsi"/>
          <w:b/>
          <w:bCs/>
          <w:sz w:val="24"/>
          <w:szCs w:val="24"/>
          <w:lang w:val="pt-BR"/>
        </w:rPr>
        <w:t>Alienação Fiduciária de Ações</w:t>
      </w:r>
      <w:r w:rsidR="003969FD">
        <w:rPr>
          <w:rFonts w:asciiTheme="minorHAnsi" w:hAnsiTheme="minorHAnsi" w:cstheme="minorHAnsi"/>
          <w:b/>
          <w:bCs/>
          <w:sz w:val="24"/>
          <w:szCs w:val="24"/>
          <w:lang w:val="pt-BR"/>
        </w:rPr>
        <w:t xml:space="preserve"> e Direitos</w:t>
      </w:r>
      <w:r>
        <w:rPr>
          <w:rFonts w:asciiTheme="minorHAnsi" w:hAnsiTheme="minorHAnsi" w:cstheme="minorHAnsi"/>
          <w:b/>
          <w:bCs/>
          <w:sz w:val="24"/>
          <w:szCs w:val="24"/>
          <w:lang w:val="pt-BR"/>
        </w:rPr>
        <w:t xml:space="preserve"> Olindina</w:t>
      </w:r>
      <w:r w:rsidRPr="0098604E">
        <w:rPr>
          <w:rFonts w:asciiTheme="minorHAnsi" w:hAnsiTheme="minorHAnsi" w:cstheme="minorHAnsi"/>
          <w:sz w:val="24"/>
          <w:szCs w:val="24"/>
          <w:lang w:val="pt-BR"/>
        </w:rPr>
        <w:t xml:space="preserve">”), nos termos e </w:t>
      </w:r>
      <w:r w:rsidRPr="0098604E">
        <w:rPr>
          <w:rFonts w:asciiTheme="minorHAnsi" w:hAnsiTheme="minorHAnsi" w:cstheme="minorHAnsi"/>
          <w:sz w:val="24"/>
          <w:szCs w:val="24"/>
          <w:lang w:val="pt-BR"/>
        </w:rPr>
        <w:lastRenderedPageBreak/>
        <w:t>condições a serem estabelecidos no “</w:t>
      </w:r>
      <w:r w:rsidRPr="0098604E">
        <w:rPr>
          <w:rFonts w:asciiTheme="minorHAnsi" w:hAnsiTheme="minorHAnsi" w:cstheme="minorHAnsi"/>
          <w:i/>
          <w:iCs/>
          <w:sz w:val="24"/>
          <w:szCs w:val="24"/>
          <w:lang w:val="pt-BR"/>
        </w:rPr>
        <w:t xml:space="preserve">Instrumento Particular de Alienação Fiduciária de Ações </w:t>
      </w:r>
      <w:r>
        <w:rPr>
          <w:rFonts w:asciiTheme="minorHAnsi" w:hAnsiTheme="minorHAnsi" w:cstheme="minorHAnsi"/>
          <w:i/>
          <w:iCs/>
          <w:sz w:val="24"/>
          <w:szCs w:val="24"/>
          <w:lang w:val="pt-BR"/>
        </w:rPr>
        <w:t xml:space="preserve">da Olindina </w:t>
      </w:r>
      <w:r w:rsidRPr="0098604E">
        <w:rPr>
          <w:rFonts w:asciiTheme="minorHAnsi" w:hAnsiTheme="minorHAnsi" w:cstheme="minorHAnsi"/>
          <w:i/>
          <w:iCs/>
          <w:sz w:val="24"/>
          <w:szCs w:val="24"/>
          <w:lang w:val="pt-BR"/>
        </w:rPr>
        <w:t>e Outras Avenças</w:t>
      </w:r>
      <w:r w:rsidRPr="0098604E">
        <w:rPr>
          <w:rFonts w:asciiTheme="minorHAnsi" w:hAnsiTheme="minorHAnsi" w:cstheme="minorHAnsi"/>
          <w:sz w:val="24"/>
          <w:szCs w:val="24"/>
          <w:lang w:val="pt-BR"/>
        </w:rPr>
        <w:t xml:space="preserve">”, a ser celebrado entre </w:t>
      </w:r>
      <w:r>
        <w:rPr>
          <w:rFonts w:asciiTheme="minorHAnsi" w:hAnsiTheme="minorHAnsi" w:cstheme="minorHAnsi"/>
          <w:sz w:val="24"/>
          <w:szCs w:val="24"/>
          <w:lang w:val="pt-BR"/>
        </w:rPr>
        <w:t>a Emissora</w:t>
      </w:r>
      <w:r w:rsidRPr="0098604E">
        <w:rPr>
          <w:rFonts w:asciiTheme="minorHAnsi" w:hAnsiTheme="minorHAnsi" w:cstheme="minorHAnsi"/>
          <w:sz w:val="24"/>
          <w:szCs w:val="24"/>
          <w:lang w:val="pt-BR"/>
        </w:rPr>
        <w:t xml:space="preserve">, a </w:t>
      </w:r>
      <w:r>
        <w:rPr>
          <w:rFonts w:asciiTheme="minorHAnsi" w:hAnsiTheme="minorHAnsi" w:cstheme="minorHAnsi"/>
          <w:sz w:val="24"/>
          <w:szCs w:val="24"/>
          <w:lang w:val="pt-BR"/>
        </w:rPr>
        <w:t>Olindina</w:t>
      </w:r>
      <w:r w:rsidR="003969FD" w:rsidRPr="0098604E">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e o Agente Fiduciário (“</w:t>
      </w:r>
      <w:r w:rsidRPr="0098604E">
        <w:rPr>
          <w:rFonts w:asciiTheme="minorHAnsi" w:hAnsiTheme="minorHAnsi" w:cstheme="minorHAnsi"/>
          <w:b/>
          <w:bCs/>
          <w:sz w:val="24"/>
          <w:szCs w:val="24"/>
          <w:lang w:val="pt-BR"/>
        </w:rPr>
        <w:t>Contrato de Alienação Fiduciária de Ações</w:t>
      </w:r>
      <w:r>
        <w:rPr>
          <w:rFonts w:asciiTheme="minorHAnsi" w:hAnsiTheme="minorHAnsi" w:cstheme="minorHAnsi"/>
          <w:b/>
          <w:bCs/>
          <w:sz w:val="24"/>
          <w:szCs w:val="24"/>
          <w:lang w:val="pt-BR"/>
        </w:rPr>
        <w:t xml:space="preserve"> </w:t>
      </w:r>
      <w:r w:rsidR="003969FD">
        <w:rPr>
          <w:rFonts w:asciiTheme="minorHAnsi" w:hAnsiTheme="minorHAnsi" w:cstheme="minorHAnsi"/>
          <w:b/>
          <w:bCs/>
          <w:sz w:val="24"/>
          <w:szCs w:val="24"/>
          <w:lang w:val="pt-BR"/>
        </w:rPr>
        <w:t xml:space="preserve">e Direitos </w:t>
      </w:r>
      <w:r>
        <w:rPr>
          <w:rFonts w:asciiTheme="minorHAnsi" w:hAnsiTheme="minorHAnsi" w:cstheme="minorHAnsi"/>
          <w:b/>
          <w:bCs/>
          <w:sz w:val="24"/>
          <w:szCs w:val="24"/>
          <w:lang w:val="pt-BR"/>
        </w:rPr>
        <w:t>da Olindina</w:t>
      </w:r>
      <w:r w:rsidRPr="0098604E">
        <w:rPr>
          <w:rFonts w:asciiTheme="minorHAnsi" w:hAnsiTheme="minorHAnsi" w:cstheme="minorHAnsi"/>
          <w:sz w:val="24"/>
          <w:szCs w:val="24"/>
          <w:lang w:val="pt-BR"/>
        </w:rPr>
        <w:t>”)</w:t>
      </w:r>
      <w:r>
        <w:rPr>
          <w:rFonts w:asciiTheme="minorHAnsi" w:hAnsiTheme="minorHAnsi" w:cstheme="minorHAnsi"/>
          <w:sz w:val="24"/>
          <w:szCs w:val="24"/>
          <w:lang w:val="pt-BR"/>
        </w:rPr>
        <w:t xml:space="preserve">; </w:t>
      </w:r>
    </w:p>
    <w:p w14:paraId="4B833A84" w14:textId="135F6E1C" w:rsidR="00000F83" w:rsidRDefault="00000F83" w:rsidP="00856EC0">
      <w:pPr>
        <w:pStyle w:val="Level3"/>
        <w:widowControl w:val="0"/>
        <w:spacing w:after="0" w:line="340" w:lineRule="exact"/>
        <w:ind w:left="720"/>
        <w:contextualSpacing/>
        <w:rPr>
          <w:rFonts w:asciiTheme="minorHAnsi" w:hAnsiTheme="minorHAnsi" w:cstheme="minorHAnsi"/>
          <w:sz w:val="24"/>
          <w:szCs w:val="24"/>
          <w:lang w:val="pt-BR"/>
        </w:rPr>
      </w:pPr>
    </w:p>
    <w:p w14:paraId="20BD23B4" w14:textId="3C9854FD" w:rsidR="00000F83" w:rsidRDefault="00000F83" w:rsidP="006E7440">
      <w:pPr>
        <w:pStyle w:val="Level3"/>
        <w:widowControl w:val="0"/>
        <w:numPr>
          <w:ilvl w:val="0"/>
          <w:numId w:val="16"/>
        </w:numPr>
        <w:spacing w:after="0" w:line="340" w:lineRule="exact"/>
        <w:ind w:hanging="294"/>
        <w:contextualSpacing/>
        <w:rPr>
          <w:rFonts w:asciiTheme="minorHAnsi" w:hAnsiTheme="minorHAnsi" w:cstheme="minorHAnsi"/>
          <w:sz w:val="24"/>
          <w:szCs w:val="24"/>
          <w:lang w:val="pt-BR"/>
        </w:rPr>
      </w:pPr>
      <w:r w:rsidRPr="0098604E">
        <w:rPr>
          <w:rFonts w:asciiTheme="minorHAnsi" w:hAnsiTheme="minorHAnsi" w:cstheme="minorHAnsi"/>
          <w:color w:val="000000"/>
          <w:sz w:val="24"/>
          <w:szCs w:val="24"/>
          <w:lang w:val="pt-BR"/>
        </w:rPr>
        <w:t>alienação fiduciária, em caráter irrevogável e irretratável, em favor dos Debenturistas, representados pelo Agente Fiduciário, sobre</w:t>
      </w:r>
      <w:r w:rsidRPr="0098604E">
        <w:rPr>
          <w:rFonts w:asciiTheme="minorHAnsi" w:hAnsiTheme="minorHAnsi" w:cstheme="minorHAnsi"/>
          <w:sz w:val="24"/>
          <w:szCs w:val="24"/>
          <w:lang w:val="pt-BR"/>
        </w:rPr>
        <w:t xml:space="preserve"> as ações representativas de 100% (cem por cento) do capital social total e votante da </w:t>
      </w:r>
      <w:r>
        <w:rPr>
          <w:rFonts w:asciiTheme="minorHAnsi" w:hAnsiTheme="minorHAnsi" w:cstheme="minorHAnsi"/>
          <w:sz w:val="24"/>
          <w:szCs w:val="24"/>
          <w:lang w:val="pt-BR"/>
        </w:rPr>
        <w:t>SPE Jaçanã</w:t>
      </w:r>
      <w:r w:rsidRPr="0098604E">
        <w:rPr>
          <w:rFonts w:asciiTheme="minorHAnsi" w:hAnsiTheme="minorHAnsi" w:cstheme="minorHAnsi"/>
          <w:sz w:val="24"/>
          <w:szCs w:val="24"/>
          <w:lang w:val="pt-BR"/>
        </w:rPr>
        <w:t xml:space="preserve">, presentes e futuras, detidas e que venham a ser detidas </w:t>
      </w:r>
      <w:r>
        <w:rPr>
          <w:rFonts w:asciiTheme="minorHAnsi" w:hAnsiTheme="minorHAnsi" w:cstheme="minorHAnsi"/>
          <w:sz w:val="24"/>
          <w:szCs w:val="24"/>
          <w:lang w:val="pt-BR"/>
        </w:rPr>
        <w:t>pela Emissora e/ou pela Olindina</w:t>
      </w:r>
      <w:r w:rsidRPr="0098604E">
        <w:rPr>
          <w:rFonts w:asciiTheme="minorHAnsi" w:hAnsiTheme="minorHAnsi" w:cstheme="minorHAnsi"/>
          <w:sz w:val="24"/>
          <w:szCs w:val="24"/>
          <w:lang w:val="pt-BR"/>
        </w:rPr>
        <w:t>, observado que a Alienação Fiduciária de Ações</w:t>
      </w:r>
      <w:r>
        <w:rPr>
          <w:rFonts w:asciiTheme="minorHAnsi" w:hAnsiTheme="minorHAnsi" w:cstheme="minorHAnsi"/>
          <w:sz w:val="24"/>
          <w:szCs w:val="24"/>
          <w:lang w:val="pt-BR"/>
        </w:rPr>
        <w:t xml:space="preserve"> SPE Jaçanã</w:t>
      </w:r>
      <w:r w:rsidRPr="0098604E">
        <w:rPr>
          <w:rFonts w:asciiTheme="minorHAnsi" w:hAnsiTheme="minorHAnsi" w:cstheme="minorHAnsi"/>
          <w:sz w:val="24"/>
          <w:szCs w:val="24"/>
          <w:lang w:val="pt-BR"/>
        </w:rPr>
        <w:t xml:space="preserve"> recairá sobre todos os direitos futuros e presentes das ações do capital social da </w:t>
      </w:r>
      <w:r>
        <w:rPr>
          <w:rFonts w:asciiTheme="minorHAnsi" w:hAnsiTheme="minorHAnsi" w:cstheme="minorHAnsi"/>
          <w:sz w:val="24"/>
          <w:szCs w:val="24"/>
          <w:lang w:val="pt-BR"/>
        </w:rPr>
        <w:t>SPE Jaçanã</w:t>
      </w:r>
      <w:r w:rsidRPr="0098604E">
        <w:rPr>
          <w:rFonts w:asciiTheme="minorHAnsi" w:hAnsiTheme="minorHAnsi" w:cstheme="minorHAnsi"/>
          <w:sz w:val="24"/>
          <w:szCs w:val="24"/>
          <w:lang w:val="pt-BR"/>
        </w:rPr>
        <w:t xml:space="preserve">, toda e qualquer nova ação emitida pela </w:t>
      </w:r>
      <w:r>
        <w:rPr>
          <w:rFonts w:asciiTheme="minorHAnsi" w:hAnsiTheme="minorHAnsi" w:cstheme="minorHAnsi"/>
          <w:sz w:val="24"/>
          <w:szCs w:val="24"/>
          <w:lang w:val="pt-BR"/>
        </w:rPr>
        <w:t>SPE Jaçanã</w:t>
      </w:r>
      <w:r w:rsidRPr="0098604E">
        <w:rPr>
          <w:rFonts w:asciiTheme="minorHAnsi" w:hAnsiTheme="minorHAnsi" w:cstheme="minorHAnsi"/>
          <w:sz w:val="24"/>
          <w:szCs w:val="24"/>
          <w:lang w:val="pt-BR"/>
        </w:rPr>
        <w:t xml:space="preserve">, direitos de subscrição, debêntures conversíveis, certificados, opções de compra, e quaisquer outros títulos representativos, ou que possam no futuro representar, direitos sobre o capital social da </w:t>
      </w:r>
      <w:r>
        <w:rPr>
          <w:rFonts w:asciiTheme="minorHAnsi" w:hAnsiTheme="minorHAnsi" w:cstheme="minorHAnsi"/>
          <w:sz w:val="24"/>
          <w:szCs w:val="24"/>
          <w:lang w:val="pt-BR"/>
        </w:rPr>
        <w:t xml:space="preserve">SPE Jaçanã, bem como </w:t>
      </w:r>
      <w:r w:rsidRPr="00B83927">
        <w:rPr>
          <w:rFonts w:asciiTheme="minorHAnsi" w:hAnsiTheme="minorHAnsi" w:cstheme="minorHAnsi"/>
          <w:sz w:val="24"/>
          <w:szCs w:val="24"/>
          <w:lang w:val="pt-BR"/>
        </w:rPr>
        <w:t xml:space="preserve">de todos os direitos econômicos, patrimoniais e/ou políticos inerentes e oriundos das </w:t>
      </w:r>
      <w:r>
        <w:rPr>
          <w:rFonts w:asciiTheme="minorHAnsi" w:hAnsiTheme="minorHAnsi" w:cstheme="minorHAnsi"/>
          <w:sz w:val="24"/>
          <w:szCs w:val="24"/>
          <w:lang w:val="pt-BR"/>
        </w:rPr>
        <w:t>ações</w:t>
      </w:r>
      <w:r w:rsidRPr="0098604E">
        <w:rPr>
          <w:rFonts w:asciiTheme="minorHAnsi" w:hAnsiTheme="minorHAnsi" w:cstheme="minorHAnsi"/>
          <w:sz w:val="24"/>
          <w:szCs w:val="24"/>
          <w:lang w:val="pt-BR"/>
        </w:rPr>
        <w:t xml:space="preserve"> </w:t>
      </w:r>
      <w:r>
        <w:rPr>
          <w:rFonts w:asciiTheme="minorHAnsi" w:hAnsiTheme="minorHAnsi" w:cstheme="minorHAnsi"/>
          <w:sz w:val="24"/>
          <w:szCs w:val="24"/>
          <w:lang w:val="pt-BR"/>
        </w:rPr>
        <w:t xml:space="preserve">e conta bancária vinculada na qual referidos direitos deverão ser depositados </w:t>
      </w:r>
      <w:r w:rsidRPr="0098604E">
        <w:rPr>
          <w:rFonts w:asciiTheme="minorHAnsi" w:hAnsiTheme="minorHAnsi" w:cstheme="minorHAnsi"/>
          <w:sz w:val="24"/>
          <w:szCs w:val="24"/>
          <w:lang w:val="pt-BR"/>
        </w:rPr>
        <w:t>(“</w:t>
      </w:r>
      <w:r w:rsidRPr="0098604E">
        <w:rPr>
          <w:rFonts w:asciiTheme="minorHAnsi" w:hAnsiTheme="minorHAnsi" w:cstheme="minorHAnsi"/>
          <w:b/>
          <w:bCs/>
          <w:sz w:val="24"/>
          <w:szCs w:val="24"/>
          <w:lang w:val="pt-BR"/>
        </w:rPr>
        <w:t>Alienação Fiduciária de Ações</w:t>
      </w:r>
      <w:r>
        <w:rPr>
          <w:rFonts w:asciiTheme="minorHAnsi" w:hAnsiTheme="minorHAnsi" w:cstheme="minorHAnsi"/>
          <w:b/>
          <w:bCs/>
          <w:sz w:val="24"/>
          <w:szCs w:val="24"/>
          <w:lang w:val="pt-BR"/>
        </w:rPr>
        <w:t xml:space="preserve"> </w:t>
      </w:r>
      <w:r w:rsidRPr="00000F83">
        <w:rPr>
          <w:rFonts w:asciiTheme="minorHAnsi" w:hAnsiTheme="minorHAnsi" w:cstheme="minorHAnsi"/>
          <w:b/>
          <w:bCs/>
          <w:sz w:val="24"/>
          <w:szCs w:val="24"/>
          <w:lang w:val="pt-BR"/>
        </w:rPr>
        <w:t>SPE Jaçanã</w:t>
      </w:r>
      <w:r w:rsidRPr="0098604E">
        <w:rPr>
          <w:rFonts w:asciiTheme="minorHAnsi" w:hAnsiTheme="minorHAnsi" w:cstheme="minorHAnsi"/>
          <w:sz w:val="24"/>
          <w:szCs w:val="24"/>
          <w:lang w:val="pt-BR"/>
        </w:rPr>
        <w:t>”), nos termos e condições a serem estabelecidos no “</w:t>
      </w:r>
      <w:r w:rsidRPr="0098604E">
        <w:rPr>
          <w:rFonts w:asciiTheme="minorHAnsi" w:hAnsiTheme="minorHAnsi" w:cstheme="minorHAnsi"/>
          <w:i/>
          <w:iCs/>
          <w:sz w:val="24"/>
          <w:szCs w:val="24"/>
          <w:lang w:val="pt-BR"/>
        </w:rPr>
        <w:t xml:space="preserve">Instrumento Particular de Alienação Fiduciária de Ações </w:t>
      </w:r>
      <w:r>
        <w:rPr>
          <w:rFonts w:asciiTheme="minorHAnsi" w:hAnsiTheme="minorHAnsi" w:cstheme="minorHAnsi"/>
          <w:i/>
          <w:iCs/>
          <w:sz w:val="24"/>
          <w:szCs w:val="24"/>
          <w:lang w:val="pt-BR"/>
        </w:rPr>
        <w:t xml:space="preserve">da </w:t>
      </w:r>
      <w:r w:rsidRPr="00000F83">
        <w:rPr>
          <w:rFonts w:asciiTheme="minorHAnsi" w:hAnsiTheme="minorHAnsi" w:cstheme="minorHAnsi"/>
          <w:i/>
          <w:iCs/>
          <w:sz w:val="24"/>
          <w:szCs w:val="24"/>
          <w:lang w:val="pt-BR"/>
        </w:rPr>
        <w:t xml:space="preserve">SPE Jaçanã </w:t>
      </w:r>
      <w:r w:rsidRPr="0098604E">
        <w:rPr>
          <w:rFonts w:asciiTheme="minorHAnsi" w:hAnsiTheme="minorHAnsi" w:cstheme="minorHAnsi"/>
          <w:i/>
          <w:iCs/>
          <w:sz w:val="24"/>
          <w:szCs w:val="24"/>
          <w:lang w:val="pt-BR"/>
        </w:rPr>
        <w:t>e Outras Avenças</w:t>
      </w:r>
      <w:r w:rsidRPr="0098604E">
        <w:rPr>
          <w:rFonts w:asciiTheme="minorHAnsi" w:hAnsiTheme="minorHAnsi" w:cstheme="minorHAnsi"/>
          <w:sz w:val="24"/>
          <w:szCs w:val="24"/>
          <w:lang w:val="pt-BR"/>
        </w:rPr>
        <w:t xml:space="preserve">”, a ser celebrado entre </w:t>
      </w:r>
      <w:r>
        <w:rPr>
          <w:rFonts w:asciiTheme="minorHAnsi" w:hAnsiTheme="minorHAnsi" w:cstheme="minorHAnsi"/>
          <w:sz w:val="24"/>
          <w:szCs w:val="24"/>
          <w:lang w:val="pt-BR"/>
        </w:rPr>
        <w:t>a</w:t>
      </w:r>
      <w:r w:rsidR="00C12DCC">
        <w:rPr>
          <w:rFonts w:asciiTheme="minorHAnsi" w:hAnsiTheme="minorHAnsi" w:cstheme="minorHAnsi"/>
          <w:sz w:val="24"/>
          <w:szCs w:val="24"/>
          <w:lang w:val="pt-BR"/>
        </w:rPr>
        <w:t xml:space="preserve"> Emissora, a</w:t>
      </w:r>
      <w:r w:rsidRPr="0098604E">
        <w:rPr>
          <w:rFonts w:asciiTheme="minorHAnsi" w:hAnsiTheme="minorHAnsi" w:cstheme="minorHAnsi"/>
          <w:sz w:val="24"/>
          <w:szCs w:val="24"/>
          <w:lang w:val="pt-BR"/>
        </w:rPr>
        <w:t xml:space="preserve"> </w:t>
      </w:r>
      <w:r>
        <w:rPr>
          <w:rFonts w:asciiTheme="minorHAnsi" w:hAnsiTheme="minorHAnsi" w:cstheme="minorHAnsi"/>
          <w:sz w:val="24"/>
          <w:szCs w:val="24"/>
          <w:lang w:val="pt-BR"/>
        </w:rPr>
        <w:t>Olindina, a SPE Jaçanã</w:t>
      </w:r>
      <w:r w:rsidRPr="0098604E">
        <w:rPr>
          <w:rFonts w:asciiTheme="minorHAnsi" w:hAnsiTheme="minorHAnsi" w:cstheme="minorHAnsi"/>
          <w:sz w:val="24"/>
          <w:szCs w:val="24"/>
          <w:lang w:val="pt-BR"/>
        </w:rPr>
        <w:t xml:space="preserve"> e o Agente Fiduciário (“</w:t>
      </w:r>
      <w:r w:rsidRPr="0098604E">
        <w:rPr>
          <w:rFonts w:asciiTheme="minorHAnsi" w:hAnsiTheme="minorHAnsi" w:cstheme="minorHAnsi"/>
          <w:b/>
          <w:bCs/>
          <w:sz w:val="24"/>
          <w:szCs w:val="24"/>
          <w:lang w:val="pt-BR"/>
        </w:rPr>
        <w:t>Contrato de Alienação Fiduciária de Ações</w:t>
      </w:r>
      <w:r>
        <w:rPr>
          <w:rFonts w:asciiTheme="minorHAnsi" w:hAnsiTheme="minorHAnsi" w:cstheme="minorHAnsi"/>
          <w:b/>
          <w:bCs/>
          <w:sz w:val="24"/>
          <w:szCs w:val="24"/>
          <w:lang w:val="pt-BR"/>
        </w:rPr>
        <w:t xml:space="preserve"> da Olindina</w:t>
      </w:r>
      <w:r w:rsidRPr="0098604E">
        <w:rPr>
          <w:rFonts w:asciiTheme="minorHAnsi" w:hAnsiTheme="minorHAnsi" w:cstheme="minorHAnsi"/>
          <w:sz w:val="24"/>
          <w:szCs w:val="24"/>
          <w:lang w:val="pt-BR"/>
        </w:rPr>
        <w:t>”)</w:t>
      </w:r>
      <w:r w:rsidR="000956D6">
        <w:rPr>
          <w:rFonts w:asciiTheme="minorHAnsi" w:hAnsiTheme="minorHAnsi" w:cstheme="minorHAnsi"/>
          <w:sz w:val="24"/>
          <w:szCs w:val="24"/>
          <w:lang w:val="pt-BR"/>
        </w:rPr>
        <w:t>; e</w:t>
      </w:r>
    </w:p>
    <w:p w14:paraId="6B7BB717" w14:textId="1C5E269B" w:rsidR="006263DF" w:rsidRDefault="006263DF" w:rsidP="00856EC0">
      <w:pPr>
        <w:pStyle w:val="Level3"/>
        <w:widowControl w:val="0"/>
        <w:spacing w:after="0" w:line="340" w:lineRule="exact"/>
        <w:ind w:left="720"/>
        <w:contextualSpacing/>
        <w:rPr>
          <w:rFonts w:asciiTheme="minorHAnsi" w:hAnsiTheme="minorHAnsi" w:cstheme="minorHAnsi"/>
          <w:sz w:val="24"/>
          <w:szCs w:val="24"/>
          <w:lang w:val="pt-BR"/>
        </w:rPr>
      </w:pPr>
    </w:p>
    <w:p w14:paraId="1D29B3E1" w14:textId="4356BBE2" w:rsidR="006E7440" w:rsidRPr="00000F83" w:rsidRDefault="00986B04" w:rsidP="00000F83">
      <w:pPr>
        <w:pStyle w:val="Level3"/>
        <w:widowControl w:val="0"/>
        <w:numPr>
          <w:ilvl w:val="0"/>
          <w:numId w:val="16"/>
        </w:numPr>
        <w:spacing w:after="0" w:line="340" w:lineRule="exact"/>
        <w:ind w:hanging="294"/>
        <w:contextualSpacing/>
        <w:rPr>
          <w:rFonts w:asciiTheme="minorHAnsi" w:hAnsiTheme="minorHAnsi" w:cstheme="minorHAnsi"/>
          <w:sz w:val="24"/>
          <w:szCs w:val="24"/>
          <w:lang w:val="pt-BR"/>
        </w:rPr>
      </w:pPr>
      <w:r w:rsidRPr="00000F83">
        <w:rPr>
          <w:rFonts w:asciiTheme="minorHAnsi" w:hAnsiTheme="minorHAnsi" w:cstheme="minorHAnsi"/>
          <w:sz w:val="24"/>
          <w:szCs w:val="24"/>
          <w:lang w:val="pt-BR"/>
        </w:rPr>
        <w:t xml:space="preserve">cessão fiduciária sobre a totalidade da efetiva receita líquida de exploração auferida pela SPE Jaçanã em virtude da concessão de </w:t>
      </w:r>
      <w:r w:rsidRPr="00000F83">
        <w:rPr>
          <w:rFonts w:asciiTheme="minorHAnsi" w:hAnsiTheme="minorHAnsi" w:cstheme="minorHAnsi"/>
          <w:color w:val="000000" w:themeColor="text1"/>
          <w:sz w:val="24"/>
          <w:szCs w:val="24"/>
          <w:lang w:val="pt-BR"/>
        </w:rPr>
        <w:t>serviços públicos de transmissão de energia elétrica</w:t>
      </w:r>
      <w:r w:rsidRPr="00000F83">
        <w:rPr>
          <w:rFonts w:asciiTheme="minorHAnsi" w:hAnsiTheme="minorHAnsi" w:cstheme="minorHAnsi"/>
          <w:sz w:val="24"/>
          <w:szCs w:val="24"/>
          <w:lang w:val="pt-BR"/>
        </w:rPr>
        <w:t xml:space="preserve"> de sua titularidade presente e futura, incluindo todos os direitos, acréscimos ou valores relacionados, seja a que título for, inclusive a título de multa, juros, indenizações e demais encargos, observado o disposto no artigo 28 da Lei nº 8.987, de 13 de fevereiro de 1995, conforme alterada; (b) todos os demais direitos creditórios emergentes do respectivo contrato de concessão; (c) todos os direitos, atuais ou futuros, detidos e a serem detidos pela Emissora contra o banco depositário de conta vinculada de sua titularidade </w:t>
      </w:r>
      <w:r w:rsidR="00000F83" w:rsidRPr="00000F83">
        <w:rPr>
          <w:rFonts w:asciiTheme="minorHAnsi" w:hAnsiTheme="minorHAnsi" w:cstheme="minorHAnsi"/>
          <w:sz w:val="24"/>
          <w:szCs w:val="24"/>
          <w:lang w:val="pt-BR"/>
        </w:rPr>
        <w:t>bem como investimentos feitos com valores ali depositados e ganhos e rendimentos deles oriundos</w:t>
      </w:r>
      <w:r w:rsidRPr="00000F83">
        <w:rPr>
          <w:rFonts w:asciiTheme="minorHAnsi" w:hAnsiTheme="minorHAnsi" w:cstheme="minorHAnsi"/>
          <w:sz w:val="24"/>
          <w:szCs w:val="24"/>
          <w:lang w:val="pt-BR"/>
        </w:rPr>
        <w:t xml:space="preserve">; e (d) todos e quaisquer outros direitos creditórios de titularidade da </w:t>
      </w:r>
      <w:r w:rsidR="00000F83" w:rsidRPr="00000F83">
        <w:rPr>
          <w:rFonts w:asciiTheme="minorHAnsi" w:hAnsiTheme="minorHAnsi" w:cstheme="minorHAnsi"/>
          <w:sz w:val="24"/>
          <w:szCs w:val="24"/>
          <w:lang w:val="pt-BR"/>
        </w:rPr>
        <w:t xml:space="preserve">SPE Jaçanã </w:t>
      </w:r>
      <w:r w:rsidRPr="00000F83">
        <w:rPr>
          <w:rFonts w:asciiTheme="minorHAnsi" w:hAnsiTheme="minorHAnsi" w:cstheme="minorHAnsi"/>
          <w:sz w:val="24"/>
          <w:szCs w:val="24"/>
          <w:lang w:val="pt-BR"/>
        </w:rPr>
        <w:t xml:space="preserve">previstos nos termos do </w:t>
      </w:r>
      <w:r w:rsidRPr="00856EC0">
        <w:rPr>
          <w:rFonts w:asciiTheme="minorHAnsi" w:hAnsiTheme="minorHAnsi" w:cstheme="minorHAnsi"/>
          <w:i/>
          <w:iCs/>
          <w:sz w:val="24"/>
          <w:szCs w:val="24"/>
          <w:lang w:val="pt-BR"/>
        </w:rPr>
        <w:t xml:space="preserve">Instrumento Particular de Cessão Fiduciária de Recebíveis, Contas Garantidas e Direitos Emergentes da Concessão </w:t>
      </w:r>
      <w:r w:rsidR="00483251" w:rsidRPr="00856EC0">
        <w:rPr>
          <w:rFonts w:asciiTheme="minorHAnsi" w:hAnsiTheme="minorHAnsi" w:cstheme="minorHAnsi"/>
          <w:i/>
          <w:iCs/>
          <w:sz w:val="24"/>
          <w:szCs w:val="24"/>
          <w:lang w:val="pt-BR"/>
        </w:rPr>
        <w:t xml:space="preserve">Jaçanã </w:t>
      </w:r>
      <w:r w:rsidRPr="00856EC0">
        <w:rPr>
          <w:rFonts w:asciiTheme="minorHAnsi" w:hAnsiTheme="minorHAnsi" w:cstheme="minorHAnsi"/>
          <w:i/>
          <w:iCs/>
          <w:sz w:val="24"/>
          <w:szCs w:val="24"/>
          <w:lang w:val="pt-BR"/>
        </w:rPr>
        <w:t>e Outras Avenças</w:t>
      </w:r>
      <w:r w:rsidRPr="00000F83">
        <w:rPr>
          <w:rFonts w:asciiTheme="minorHAnsi" w:hAnsiTheme="minorHAnsi" w:cstheme="minorHAnsi"/>
          <w:sz w:val="24"/>
          <w:szCs w:val="24"/>
          <w:lang w:val="pt-BR"/>
        </w:rPr>
        <w:t xml:space="preserve"> a ser celebrado entre a </w:t>
      </w:r>
      <w:r w:rsidR="00000F83" w:rsidRPr="00000F83">
        <w:rPr>
          <w:rFonts w:asciiTheme="minorHAnsi" w:hAnsiTheme="minorHAnsi" w:cstheme="minorHAnsi"/>
          <w:sz w:val="24"/>
          <w:szCs w:val="24"/>
          <w:lang w:val="pt-BR"/>
        </w:rPr>
        <w:t>SPE Jaçanã</w:t>
      </w:r>
      <w:r w:rsidRPr="00000F83">
        <w:rPr>
          <w:rFonts w:asciiTheme="minorHAnsi" w:hAnsiTheme="minorHAnsi" w:cstheme="minorHAnsi"/>
          <w:sz w:val="24"/>
          <w:szCs w:val="24"/>
          <w:lang w:val="pt-BR"/>
        </w:rPr>
        <w:t xml:space="preserve"> e o Agente Fiduciário (“</w:t>
      </w:r>
      <w:r w:rsidRPr="00856EC0">
        <w:rPr>
          <w:rFonts w:asciiTheme="minorHAnsi" w:hAnsiTheme="minorHAnsi" w:cstheme="minorHAnsi"/>
          <w:b/>
          <w:bCs/>
          <w:sz w:val="24"/>
          <w:szCs w:val="24"/>
          <w:lang w:val="pt-BR"/>
        </w:rPr>
        <w:t xml:space="preserve">Cessão Fiduciária de Direitos </w:t>
      </w:r>
      <w:r w:rsidR="00000F83" w:rsidRPr="00856EC0">
        <w:rPr>
          <w:rFonts w:asciiTheme="minorHAnsi" w:hAnsiTheme="minorHAnsi" w:cstheme="minorHAnsi"/>
          <w:b/>
          <w:bCs/>
          <w:sz w:val="24"/>
          <w:szCs w:val="24"/>
          <w:lang w:val="pt-BR"/>
        </w:rPr>
        <w:t>SPE Jaçanã</w:t>
      </w:r>
      <w:r w:rsidRPr="00000F83">
        <w:rPr>
          <w:rFonts w:asciiTheme="minorHAnsi" w:hAnsiTheme="minorHAnsi" w:cstheme="minorHAnsi"/>
          <w:sz w:val="24"/>
          <w:szCs w:val="24"/>
          <w:lang w:val="pt-BR"/>
        </w:rPr>
        <w:t>” e “</w:t>
      </w:r>
      <w:r w:rsidRPr="00856EC0">
        <w:rPr>
          <w:rFonts w:asciiTheme="minorHAnsi" w:hAnsiTheme="minorHAnsi" w:cstheme="minorHAnsi"/>
          <w:b/>
          <w:bCs/>
          <w:sz w:val="24"/>
          <w:szCs w:val="24"/>
          <w:lang w:val="pt-BR"/>
        </w:rPr>
        <w:t xml:space="preserve">Contrato de Cessão Fiduciária de Direitos </w:t>
      </w:r>
      <w:r w:rsidR="00000F83" w:rsidRPr="00856EC0">
        <w:rPr>
          <w:rFonts w:asciiTheme="minorHAnsi" w:hAnsiTheme="minorHAnsi" w:cstheme="minorHAnsi"/>
          <w:b/>
          <w:bCs/>
          <w:sz w:val="24"/>
          <w:szCs w:val="24"/>
          <w:lang w:val="pt-BR"/>
        </w:rPr>
        <w:t>SPE Jaçanã</w:t>
      </w:r>
      <w:r w:rsidRPr="00000F83">
        <w:rPr>
          <w:rFonts w:asciiTheme="minorHAnsi" w:hAnsiTheme="minorHAnsi" w:cstheme="minorHAnsi"/>
          <w:sz w:val="24"/>
          <w:szCs w:val="24"/>
          <w:lang w:val="pt-BR"/>
        </w:rPr>
        <w:t>”, respectivamente)</w:t>
      </w:r>
      <w:r w:rsidR="00000F83">
        <w:rPr>
          <w:rFonts w:asciiTheme="minorHAnsi" w:hAnsiTheme="minorHAnsi" w:cstheme="minorHAnsi"/>
          <w:sz w:val="24"/>
          <w:szCs w:val="24"/>
          <w:lang w:val="pt-BR"/>
        </w:rPr>
        <w:t xml:space="preserve"> </w:t>
      </w:r>
      <w:r w:rsidR="006E7440" w:rsidRPr="00000F83">
        <w:rPr>
          <w:rFonts w:asciiTheme="minorHAnsi" w:hAnsiTheme="minorHAnsi" w:cstheme="minorHAnsi"/>
          <w:sz w:val="24"/>
          <w:szCs w:val="24"/>
          <w:lang w:val="pt-BR"/>
        </w:rPr>
        <w:t>(</w:t>
      </w:r>
      <w:r w:rsidR="00483251">
        <w:rPr>
          <w:rFonts w:asciiTheme="minorHAnsi" w:hAnsiTheme="minorHAnsi" w:cstheme="minorHAnsi"/>
          <w:sz w:val="24"/>
          <w:szCs w:val="24"/>
          <w:lang w:val="pt-BR"/>
        </w:rPr>
        <w:t xml:space="preserve">sendo o </w:t>
      </w:r>
      <w:r w:rsidR="006E7440" w:rsidRPr="00000F83">
        <w:rPr>
          <w:rFonts w:asciiTheme="minorHAnsi" w:hAnsiTheme="minorHAnsi" w:cstheme="minorHAnsi"/>
          <w:sz w:val="24"/>
          <w:szCs w:val="24"/>
          <w:lang w:val="pt-BR"/>
        </w:rPr>
        <w:t>Contrato de Alienação Fiduciária de Ações</w:t>
      </w:r>
      <w:r w:rsidR="00483251">
        <w:rPr>
          <w:rFonts w:asciiTheme="minorHAnsi" w:hAnsiTheme="minorHAnsi" w:cstheme="minorHAnsi"/>
          <w:sz w:val="24"/>
          <w:szCs w:val="24"/>
          <w:lang w:val="pt-BR"/>
        </w:rPr>
        <w:t xml:space="preserve"> da Emissora</w:t>
      </w:r>
      <w:r w:rsidR="006E7440" w:rsidRPr="00000F83">
        <w:rPr>
          <w:rFonts w:asciiTheme="minorHAnsi" w:hAnsiTheme="minorHAnsi" w:cstheme="minorHAnsi"/>
          <w:sz w:val="24"/>
          <w:szCs w:val="24"/>
          <w:lang w:val="pt-BR"/>
        </w:rPr>
        <w:t xml:space="preserve">, o Contrato de Cessão Fiduciária de Direitos </w:t>
      </w:r>
      <w:r w:rsidR="00705939" w:rsidRPr="00000F83">
        <w:rPr>
          <w:rFonts w:asciiTheme="minorHAnsi" w:hAnsiTheme="minorHAnsi" w:cstheme="minorHAnsi"/>
          <w:sz w:val="24"/>
          <w:szCs w:val="24"/>
          <w:lang w:val="pt-BR"/>
        </w:rPr>
        <w:t>da Emissora</w:t>
      </w:r>
      <w:r w:rsidR="00483251">
        <w:rPr>
          <w:rFonts w:asciiTheme="minorHAnsi" w:hAnsiTheme="minorHAnsi" w:cstheme="minorHAnsi"/>
          <w:sz w:val="24"/>
          <w:szCs w:val="24"/>
          <w:lang w:val="pt-BR"/>
        </w:rPr>
        <w:t>,</w:t>
      </w:r>
      <w:r w:rsidR="006E7440" w:rsidRPr="00000F83">
        <w:rPr>
          <w:rFonts w:asciiTheme="minorHAnsi" w:hAnsiTheme="minorHAnsi" w:cstheme="minorHAnsi"/>
          <w:sz w:val="24"/>
          <w:szCs w:val="24"/>
          <w:lang w:val="pt-BR"/>
        </w:rPr>
        <w:t xml:space="preserve"> o Contrato de Cessão Fiduciária dos Direitos Residuais GBS, </w:t>
      </w:r>
      <w:r w:rsidR="00483251">
        <w:rPr>
          <w:rFonts w:asciiTheme="minorHAnsi" w:hAnsiTheme="minorHAnsi" w:cstheme="minorHAnsi"/>
          <w:sz w:val="24"/>
          <w:szCs w:val="24"/>
          <w:lang w:val="pt-BR"/>
        </w:rPr>
        <w:t xml:space="preserve">o Contrato de Alienação Fiduciária de Ações e Direitos Olindina, o Contrato de Alienação Fiduciária </w:t>
      </w:r>
      <w:r w:rsidR="00483251">
        <w:rPr>
          <w:rFonts w:asciiTheme="minorHAnsi" w:hAnsiTheme="minorHAnsi" w:cstheme="minorHAnsi"/>
          <w:sz w:val="24"/>
          <w:szCs w:val="24"/>
          <w:lang w:val="pt-BR"/>
        </w:rPr>
        <w:lastRenderedPageBreak/>
        <w:t xml:space="preserve">de Ações SPE Jaçanã e o Contrato de Cessão Fiduciária de Direitos SPE Jaçanã, em conjunto, </w:t>
      </w:r>
      <w:r w:rsidR="006E7440" w:rsidRPr="00000F83">
        <w:rPr>
          <w:rFonts w:asciiTheme="minorHAnsi" w:hAnsiTheme="minorHAnsi" w:cstheme="minorHAnsi"/>
          <w:sz w:val="24"/>
          <w:szCs w:val="24"/>
          <w:lang w:val="pt-BR"/>
        </w:rPr>
        <w:t>os “</w:t>
      </w:r>
      <w:r w:rsidR="006E7440" w:rsidRPr="00000F83">
        <w:rPr>
          <w:rFonts w:asciiTheme="minorHAnsi" w:hAnsiTheme="minorHAnsi" w:cstheme="minorHAnsi"/>
          <w:b/>
          <w:bCs/>
          <w:sz w:val="24"/>
          <w:szCs w:val="24"/>
          <w:lang w:val="pt-BR"/>
        </w:rPr>
        <w:t>Contratos de Garantia</w:t>
      </w:r>
      <w:r w:rsidR="006E7440" w:rsidRPr="00000F83">
        <w:rPr>
          <w:rFonts w:asciiTheme="minorHAnsi" w:hAnsiTheme="minorHAnsi" w:cstheme="minorHAnsi"/>
          <w:sz w:val="24"/>
          <w:szCs w:val="24"/>
          <w:lang w:val="pt-BR"/>
        </w:rPr>
        <w:t xml:space="preserve">”). </w:t>
      </w:r>
    </w:p>
    <w:p w14:paraId="3995BE05" w14:textId="77777777" w:rsidR="009C63FD" w:rsidRDefault="009C63FD" w:rsidP="00A125C6">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0AA2C517" w14:textId="55771CF5" w:rsidR="0098517D" w:rsidRDefault="00772790" w:rsidP="00D01246">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D01246">
        <w:rPr>
          <w:rFonts w:asciiTheme="minorHAnsi" w:hAnsiTheme="minorHAnsi" w:cstheme="minorHAnsi"/>
          <w:sz w:val="24"/>
          <w:szCs w:val="24"/>
          <w:lang w:val="pt-BR"/>
        </w:rPr>
        <w:t>Nos termos dos artigos 121 e 125 e seguintes do Código Civil, a eficácia do Contrato de Cessão Fiduciária dos Direitos Residuais</w:t>
      </w:r>
      <w:r w:rsidR="006E7440">
        <w:rPr>
          <w:rFonts w:asciiTheme="minorHAnsi" w:hAnsiTheme="minorHAnsi" w:cstheme="minorHAnsi"/>
          <w:sz w:val="24"/>
          <w:szCs w:val="24"/>
          <w:lang w:val="pt-BR"/>
        </w:rPr>
        <w:t xml:space="preserve"> GBS</w:t>
      </w:r>
      <w:r w:rsidRPr="00D01246">
        <w:rPr>
          <w:rFonts w:asciiTheme="minorHAnsi" w:hAnsiTheme="minorHAnsi" w:cstheme="minorHAnsi"/>
          <w:sz w:val="24"/>
          <w:szCs w:val="24"/>
          <w:lang w:val="pt-BR"/>
        </w:rPr>
        <w:t xml:space="preserve"> está sujeita </w:t>
      </w:r>
      <w:bookmarkStart w:id="246" w:name="_Hlk84588259"/>
      <w:r w:rsidR="00B15562" w:rsidRPr="00453690">
        <w:rPr>
          <w:rFonts w:asciiTheme="minorHAnsi" w:hAnsiTheme="minorHAnsi" w:cstheme="minorHAnsi"/>
          <w:sz w:val="24"/>
          <w:szCs w:val="24"/>
          <w:lang w:val="pt-BR"/>
        </w:rPr>
        <w:t>ao término</w:t>
      </w:r>
      <w:r w:rsidR="00F129EE">
        <w:rPr>
          <w:rFonts w:asciiTheme="minorHAnsi" w:hAnsiTheme="minorHAnsi" w:cstheme="minorHAnsi"/>
          <w:sz w:val="24"/>
          <w:szCs w:val="24"/>
          <w:lang w:val="pt-BR"/>
        </w:rPr>
        <w:t xml:space="preserve"> e quitação</w:t>
      </w:r>
      <w:r w:rsidR="00B15562" w:rsidRPr="00453690">
        <w:rPr>
          <w:rFonts w:asciiTheme="minorHAnsi" w:hAnsiTheme="minorHAnsi" w:cstheme="minorHAnsi"/>
          <w:sz w:val="24"/>
          <w:szCs w:val="24"/>
          <w:lang w:val="pt-BR"/>
        </w:rPr>
        <w:t xml:space="preserve"> </w:t>
      </w:r>
      <w:r w:rsidR="00D01246">
        <w:rPr>
          <w:rFonts w:asciiTheme="minorHAnsi" w:hAnsiTheme="minorHAnsi" w:cstheme="minorHAnsi"/>
          <w:sz w:val="24"/>
          <w:szCs w:val="24"/>
          <w:lang w:val="pt-BR"/>
        </w:rPr>
        <w:t xml:space="preserve">(a) </w:t>
      </w:r>
      <w:r w:rsidR="00B15562" w:rsidRPr="00453690">
        <w:rPr>
          <w:rFonts w:asciiTheme="minorHAnsi" w:hAnsiTheme="minorHAnsi" w:cstheme="minorHAnsi"/>
          <w:sz w:val="24"/>
          <w:szCs w:val="24"/>
          <w:lang w:val="pt-BR"/>
        </w:rPr>
        <w:t>do</w:t>
      </w:r>
      <w:bookmarkEnd w:id="246"/>
      <w:r w:rsidR="00B15562" w:rsidRPr="00453690">
        <w:rPr>
          <w:rFonts w:asciiTheme="minorHAnsi" w:hAnsiTheme="minorHAnsi" w:cstheme="minorHAnsi"/>
          <w:sz w:val="24"/>
          <w:szCs w:val="24"/>
          <w:lang w:val="pt-BR"/>
        </w:rPr>
        <w:t xml:space="preserve"> </w:t>
      </w:r>
      <w:r w:rsidR="00674856" w:rsidRPr="00453690">
        <w:rPr>
          <w:rFonts w:asciiTheme="minorHAnsi" w:hAnsiTheme="minorHAnsi" w:cstheme="minorHAnsi"/>
          <w:sz w:val="24"/>
          <w:szCs w:val="24"/>
          <w:lang w:val="pt-BR"/>
        </w:rPr>
        <w:t>Contrato de Prestação de Fiança e Outras Avenças</w:t>
      </w:r>
      <w:r w:rsidR="00587C9F" w:rsidRPr="00453690">
        <w:rPr>
          <w:rFonts w:asciiTheme="minorHAnsi" w:hAnsiTheme="minorHAnsi" w:cstheme="minorHAnsi"/>
          <w:sz w:val="24"/>
          <w:szCs w:val="24"/>
          <w:lang w:val="pt-BR"/>
        </w:rPr>
        <w:t>, celebrado em 14 de março de 2022</w:t>
      </w:r>
      <w:r w:rsidR="00E57E24" w:rsidRPr="00453690">
        <w:rPr>
          <w:rFonts w:asciiTheme="minorHAnsi" w:hAnsiTheme="minorHAnsi" w:cstheme="minorHAnsi"/>
          <w:sz w:val="24"/>
          <w:szCs w:val="24"/>
          <w:lang w:val="pt-BR"/>
        </w:rPr>
        <w:t xml:space="preserve">, entre a GBS, a Emissora, o Itaú Unibanco S.A., o Banco Sumitomo Mitsui Brasileiro S.A., </w:t>
      </w:r>
      <w:r w:rsidR="00CC6F53" w:rsidRPr="00453690">
        <w:rPr>
          <w:rFonts w:asciiTheme="minorHAnsi" w:hAnsiTheme="minorHAnsi" w:cstheme="minorHAnsi"/>
          <w:sz w:val="24"/>
          <w:szCs w:val="24"/>
          <w:lang w:val="pt-BR"/>
        </w:rPr>
        <w:t xml:space="preserve">a </w:t>
      </w:r>
      <w:r w:rsidR="00483251">
        <w:rPr>
          <w:rFonts w:asciiTheme="minorHAnsi" w:hAnsiTheme="minorHAnsi" w:cstheme="minorHAnsi"/>
          <w:sz w:val="24"/>
          <w:szCs w:val="24"/>
          <w:lang w:val="pt-BR"/>
        </w:rPr>
        <w:t xml:space="preserve">SPE Borborema, a SPE Solaris </w:t>
      </w:r>
      <w:r w:rsidR="00CC6F53" w:rsidRPr="00453690">
        <w:rPr>
          <w:rFonts w:asciiTheme="minorHAnsi" w:hAnsiTheme="minorHAnsi" w:cstheme="minorHAnsi"/>
          <w:sz w:val="24"/>
          <w:szCs w:val="24"/>
          <w:lang w:val="pt-BR"/>
        </w:rPr>
        <w:t>e a SPE Goyaz (“</w:t>
      </w:r>
      <w:r w:rsidR="00CC6F53" w:rsidRPr="00D01246">
        <w:rPr>
          <w:rFonts w:asciiTheme="minorHAnsi" w:hAnsiTheme="minorHAnsi" w:cstheme="minorHAnsi"/>
          <w:b/>
          <w:bCs/>
          <w:sz w:val="24"/>
          <w:szCs w:val="24"/>
          <w:lang w:val="pt-BR"/>
        </w:rPr>
        <w:t>CPG</w:t>
      </w:r>
      <w:r w:rsidR="00CC6F53" w:rsidRPr="00453690">
        <w:rPr>
          <w:rFonts w:asciiTheme="minorHAnsi" w:hAnsiTheme="minorHAnsi" w:cstheme="minorHAnsi"/>
          <w:sz w:val="24"/>
          <w:szCs w:val="24"/>
          <w:lang w:val="pt-BR"/>
        </w:rPr>
        <w:t>”)</w:t>
      </w:r>
      <w:r w:rsidR="00D01246">
        <w:rPr>
          <w:rFonts w:asciiTheme="minorHAnsi" w:hAnsiTheme="minorHAnsi" w:cstheme="minorHAnsi"/>
          <w:sz w:val="24"/>
          <w:szCs w:val="24"/>
          <w:lang w:val="pt-BR"/>
        </w:rPr>
        <w:t xml:space="preserve">; e (b) </w:t>
      </w:r>
      <w:r w:rsidR="00D01246" w:rsidRPr="00BF71E6">
        <w:rPr>
          <w:rFonts w:asciiTheme="minorHAnsi" w:hAnsiTheme="minorHAnsi" w:cstheme="minorHAnsi"/>
          <w:color w:val="000000" w:themeColor="text1"/>
          <w:sz w:val="24"/>
          <w:szCs w:val="24"/>
          <w:lang w:val="pt-BR"/>
        </w:rPr>
        <w:t>do Instrumento Particular de Escritura da 1ª (primeira) Emissão de Debêntures Simples, N</w:t>
      </w:r>
      <w:r w:rsidR="00D01246" w:rsidRPr="00BF71E6">
        <w:rPr>
          <w:rFonts w:asciiTheme="minorHAnsi" w:hAnsiTheme="minorHAnsi" w:cstheme="minorHAnsi" w:hint="eastAsia"/>
          <w:color w:val="000000" w:themeColor="text1"/>
          <w:sz w:val="24"/>
          <w:szCs w:val="24"/>
          <w:lang w:val="pt-BR"/>
        </w:rPr>
        <w:t>ã</w:t>
      </w:r>
      <w:r w:rsidR="00D01246" w:rsidRPr="00BF71E6">
        <w:rPr>
          <w:rFonts w:asciiTheme="minorHAnsi" w:hAnsiTheme="minorHAnsi" w:cstheme="minorHAnsi"/>
          <w:color w:val="000000" w:themeColor="text1"/>
          <w:sz w:val="24"/>
          <w:szCs w:val="24"/>
          <w:lang w:val="pt-BR"/>
        </w:rPr>
        <w:t>o Con</w:t>
      </w:r>
      <w:r w:rsidR="00D01246" w:rsidRPr="007753F7">
        <w:rPr>
          <w:rFonts w:asciiTheme="minorHAnsi" w:hAnsiTheme="minorHAnsi" w:cstheme="minorHAnsi"/>
          <w:sz w:val="24"/>
          <w:szCs w:val="24"/>
          <w:lang w:val="pt-BR"/>
        </w:rPr>
        <w:t>vers</w:t>
      </w:r>
      <w:r w:rsidR="00D01246" w:rsidRPr="007753F7">
        <w:rPr>
          <w:rFonts w:asciiTheme="minorHAnsi" w:hAnsiTheme="minorHAnsi" w:cstheme="minorHAnsi" w:hint="eastAsia"/>
          <w:sz w:val="24"/>
          <w:szCs w:val="24"/>
          <w:lang w:val="pt-BR"/>
        </w:rPr>
        <w:t>í</w:t>
      </w:r>
      <w:r w:rsidR="00D01246" w:rsidRPr="007753F7">
        <w:rPr>
          <w:rFonts w:asciiTheme="minorHAnsi" w:hAnsiTheme="minorHAnsi" w:cstheme="minorHAnsi"/>
          <w:sz w:val="24"/>
          <w:szCs w:val="24"/>
          <w:lang w:val="pt-BR"/>
        </w:rPr>
        <w:t>veis em A</w:t>
      </w:r>
      <w:r w:rsidR="00D01246" w:rsidRPr="007753F7">
        <w:rPr>
          <w:rFonts w:asciiTheme="minorHAnsi" w:hAnsiTheme="minorHAnsi" w:cstheme="minorHAnsi" w:hint="eastAsia"/>
          <w:sz w:val="24"/>
          <w:szCs w:val="24"/>
          <w:lang w:val="pt-BR"/>
        </w:rPr>
        <w:t>çõ</w:t>
      </w:r>
      <w:r w:rsidR="00D01246" w:rsidRPr="007753F7">
        <w:rPr>
          <w:rFonts w:asciiTheme="minorHAnsi" w:hAnsiTheme="minorHAnsi" w:cstheme="minorHAnsi"/>
          <w:sz w:val="24"/>
          <w:szCs w:val="24"/>
          <w:lang w:val="pt-BR"/>
        </w:rPr>
        <w:t>es, da Esp</w:t>
      </w:r>
      <w:r w:rsidR="00D01246" w:rsidRPr="007753F7">
        <w:rPr>
          <w:rFonts w:asciiTheme="minorHAnsi" w:hAnsiTheme="minorHAnsi" w:cstheme="minorHAnsi" w:hint="eastAsia"/>
          <w:sz w:val="24"/>
          <w:szCs w:val="24"/>
          <w:lang w:val="pt-BR"/>
        </w:rPr>
        <w:t>é</w:t>
      </w:r>
      <w:r w:rsidR="00D01246" w:rsidRPr="007753F7">
        <w:rPr>
          <w:rFonts w:asciiTheme="minorHAnsi" w:hAnsiTheme="minorHAnsi" w:cstheme="minorHAnsi"/>
          <w:sz w:val="24"/>
          <w:szCs w:val="24"/>
          <w:lang w:val="pt-BR"/>
        </w:rPr>
        <w:t>cie com Garantia Real, com Garantia Adicional Fidejuss</w:t>
      </w:r>
      <w:r w:rsidR="00D01246" w:rsidRPr="007753F7">
        <w:rPr>
          <w:rFonts w:asciiTheme="minorHAnsi" w:hAnsiTheme="minorHAnsi" w:cstheme="minorHAnsi" w:hint="eastAsia"/>
          <w:sz w:val="24"/>
          <w:szCs w:val="24"/>
          <w:lang w:val="pt-BR"/>
        </w:rPr>
        <w:t>ó</w:t>
      </w:r>
      <w:r w:rsidR="00D01246" w:rsidRPr="007753F7">
        <w:rPr>
          <w:rFonts w:asciiTheme="minorHAnsi" w:hAnsiTheme="minorHAnsi" w:cstheme="minorHAnsi"/>
          <w:sz w:val="24"/>
          <w:szCs w:val="24"/>
          <w:lang w:val="pt-BR"/>
        </w:rPr>
        <w:t>ria, em S</w:t>
      </w:r>
      <w:r w:rsidR="00D01246" w:rsidRPr="007753F7">
        <w:rPr>
          <w:rFonts w:asciiTheme="minorHAnsi" w:hAnsiTheme="minorHAnsi" w:cstheme="minorHAnsi" w:hint="eastAsia"/>
          <w:sz w:val="24"/>
          <w:szCs w:val="24"/>
          <w:lang w:val="pt-BR"/>
        </w:rPr>
        <w:t>é</w:t>
      </w:r>
      <w:r w:rsidR="00D01246" w:rsidRPr="007753F7">
        <w:rPr>
          <w:rFonts w:asciiTheme="minorHAnsi" w:hAnsiTheme="minorHAnsi" w:cstheme="minorHAnsi"/>
          <w:sz w:val="24"/>
          <w:szCs w:val="24"/>
          <w:lang w:val="pt-BR"/>
        </w:rPr>
        <w:t xml:space="preserve">rie </w:t>
      </w:r>
      <w:r w:rsidR="00D01246" w:rsidRPr="007753F7">
        <w:rPr>
          <w:rFonts w:asciiTheme="minorHAnsi" w:hAnsiTheme="minorHAnsi" w:cstheme="minorHAnsi" w:hint="eastAsia"/>
          <w:sz w:val="24"/>
          <w:szCs w:val="24"/>
          <w:lang w:val="pt-BR"/>
        </w:rPr>
        <w:t>Ú</w:t>
      </w:r>
      <w:r w:rsidR="00D01246" w:rsidRPr="007753F7">
        <w:rPr>
          <w:rFonts w:asciiTheme="minorHAnsi" w:hAnsiTheme="minorHAnsi" w:cstheme="minorHAnsi"/>
          <w:sz w:val="24"/>
          <w:szCs w:val="24"/>
          <w:lang w:val="pt-BR"/>
        </w:rPr>
        <w:t>nica, para Distribui</w:t>
      </w:r>
      <w:r w:rsidR="00D01246" w:rsidRPr="007753F7">
        <w:rPr>
          <w:rFonts w:asciiTheme="minorHAnsi" w:hAnsiTheme="minorHAnsi" w:cstheme="minorHAnsi" w:hint="eastAsia"/>
          <w:sz w:val="24"/>
          <w:szCs w:val="24"/>
          <w:lang w:val="pt-BR"/>
        </w:rPr>
        <w:t>çã</w:t>
      </w:r>
      <w:r w:rsidR="00D01246" w:rsidRPr="007753F7">
        <w:rPr>
          <w:rFonts w:asciiTheme="minorHAnsi" w:hAnsiTheme="minorHAnsi" w:cstheme="minorHAnsi"/>
          <w:sz w:val="24"/>
          <w:szCs w:val="24"/>
          <w:lang w:val="pt-BR"/>
        </w:rPr>
        <w:t>o P</w:t>
      </w:r>
      <w:r w:rsidR="00D01246" w:rsidRPr="007753F7">
        <w:rPr>
          <w:rFonts w:asciiTheme="minorHAnsi" w:hAnsiTheme="minorHAnsi" w:cstheme="minorHAnsi" w:hint="eastAsia"/>
          <w:sz w:val="24"/>
          <w:szCs w:val="24"/>
          <w:lang w:val="pt-BR"/>
        </w:rPr>
        <w:t>ú</w:t>
      </w:r>
      <w:r w:rsidR="00D01246" w:rsidRPr="007753F7">
        <w:rPr>
          <w:rFonts w:asciiTheme="minorHAnsi" w:hAnsiTheme="minorHAnsi" w:cstheme="minorHAnsi"/>
          <w:sz w:val="24"/>
          <w:szCs w:val="24"/>
          <w:lang w:val="pt-BR"/>
        </w:rPr>
        <w:t>blica, com Esfor</w:t>
      </w:r>
      <w:r w:rsidR="00D01246" w:rsidRPr="007753F7">
        <w:rPr>
          <w:rFonts w:asciiTheme="minorHAnsi" w:hAnsiTheme="minorHAnsi" w:cstheme="minorHAnsi" w:hint="eastAsia"/>
          <w:sz w:val="24"/>
          <w:szCs w:val="24"/>
          <w:lang w:val="pt-BR"/>
        </w:rPr>
        <w:t>ç</w:t>
      </w:r>
      <w:r w:rsidR="00D01246" w:rsidRPr="007753F7">
        <w:rPr>
          <w:rFonts w:asciiTheme="minorHAnsi" w:hAnsiTheme="minorHAnsi" w:cstheme="minorHAnsi"/>
          <w:sz w:val="24"/>
          <w:szCs w:val="24"/>
          <w:lang w:val="pt-BR"/>
        </w:rPr>
        <w:t>os Restritos, da GBS Participa</w:t>
      </w:r>
      <w:r w:rsidR="00D01246" w:rsidRPr="007753F7">
        <w:rPr>
          <w:rFonts w:asciiTheme="minorHAnsi" w:hAnsiTheme="minorHAnsi" w:cstheme="minorHAnsi" w:hint="eastAsia"/>
          <w:sz w:val="24"/>
          <w:szCs w:val="24"/>
          <w:lang w:val="pt-BR"/>
        </w:rPr>
        <w:t>çõ</w:t>
      </w:r>
      <w:r w:rsidR="00D01246" w:rsidRPr="007753F7">
        <w:rPr>
          <w:rFonts w:asciiTheme="minorHAnsi" w:hAnsiTheme="minorHAnsi" w:cstheme="minorHAnsi"/>
          <w:sz w:val="24"/>
          <w:szCs w:val="24"/>
          <w:lang w:val="pt-BR"/>
        </w:rPr>
        <w:t>es S.A., celebrado em 3 de março de 2022, entre a GBS, o Agente Fiduciário, a Emissora, a SPE Goyaz</w:t>
      </w:r>
      <w:r w:rsidR="00707161">
        <w:rPr>
          <w:rFonts w:asciiTheme="minorHAnsi" w:hAnsiTheme="minorHAnsi" w:cstheme="minorHAnsi"/>
          <w:sz w:val="24"/>
          <w:szCs w:val="24"/>
          <w:lang w:val="pt-BR"/>
        </w:rPr>
        <w:t>, a SPE</w:t>
      </w:r>
      <w:r w:rsidR="00F91ABD" w:rsidRPr="007753F7">
        <w:rPr>
          <w:rFonts w:asciiTheme="minorHAnsi" w:hAnsiTheme="minorHAnsi" w:cstheme="minorHAnsi"/>
          <w:sz w:val="24"/>
          <w:szCs w:val="24"/>
          <w:lang w:val="pt-BR"/>
        </w:rPr>
        <w:t xml:space="preserve">. Borborema e a </w:t>
      </w:r>
      <w:r w:rsidR="00707161">
        <w:rPr>
          <w:rFonts w:asciiTheme="minorHAnsi" w:hAnsiTheme="minorHAnsi" w:cstheme="minorHAnsi"/>
          <w:sz w:val="24"/>
          <w:szCs w:val="24"/>
          <w:lang w:val="pt-BR"/>
        </w:rPr>
        <w:t xml:space="preserve">SPE </w:t>
      </w:r>
      <w:r w:rsidR="00F91ABD" w:rsidRPr="007753F7">
        <w:rPr>
          <w:rFonts w:asciiTheme="minorHAnsi" w:hAnsiTheme="minorHAnsi" w:cstheme="minorHAnsi"/>
          <w:sz w:val="24"/>
          <w:szCs w:val="24"/>
          <w:lang w:val="pt-BR"/>
        </w:rPr>
        <w:t>Solaris</w:t>
      </w:r>
      <w:r w:rsidR="001F08E5" w:rsidRPr="00453690">
        <w:rPr>
          <w:rFonts w:asciiTheme="minorHAnsi" w:hAnsiTheme="minorHAnsi" w:cstheme="minorHAnsi"/>
          <w:sz w:val="24"/>
          <w:szCs w:val="24"/>
          <w:lang w:val="pt-BR"/>
        </w:rPr>
        <w:t>,</w:t>
      </w:r>
      <w:r w:rsidR="00CC6F53" w:rsidRPr="00453690">
        <w:rPr>
          <w:rFonts w:asciiTheme="minorHAnsi" w:hAnsiTheme="minorHAnsi" w:cstheme="minorHAnsi"/>
          <w:sz w:val="24"/>
          <w:szCs w:val="24"/>
          <w:lang w:val="pt-BR"/>
        </w:rPr>
        <w:t xml:space="preserve"> </w:t>
      </w:r>
      <w:r w:rsidRPr="00D01246">
        <w:rPr>
          <w:rFonts w:asciiTheme="minorHAnsi" w:hAnsiTheme="minorHAnsi" w:cstheme="minorHAnsi"/>
          <w:sz w:val="24"/>
          <w:szCs w:val="24"/>
          <w:lang w:val="pt-BR"/>
        </w:rPr>
        <w:t xml:space="preserve">de acordo com os termos e demais condições previstos no Contrato de </w:t>
      </w:r>
      <w:r w:rsidR="001F08E5" w:rsidRPr="00453690">
        <w:rPr>
          <w:rFonts w:asciiTheme="minorHAnsi" w:hAnsiTheme="minorHAnsi" w:cstheme="minorHAnsi"/>
          <w:sz w:val="24"/>
          <w:szCs w:val="24"/>
          <w:lang w:val="pt-BR"/>
        </w:rPr>
        <w:t xml:space="preserve">Cessão Fiduciária dos Direitos Residuais </w:t>
      </w:r>
      <w:r w:rsidR="0027112E">
        <w:rPr>
          <w:rFonts w:asciiTheme="minorHAnsi" w:hAnsiTheme="minorHAnsi" w:cstheme="minorHAnsi"/>
          <w:sz w:val="24"/>
          <w:szCs w:val="24"/>
          <w:lang w:val="pt-BR"/>
        </w:rPr>
        <w:t xml:space="preserve">GBS </w:t>
      </w:r>
      <w:r w:rsidR="001F08E5" w:rsidRPr="00453690">
        <w:rPr>
          <w:rFonts w:asciiTheme="minorHAnsi" w:hAnsiTheme="minorHAnsi" w:cstheme="minorHAnsi"/>
          <w:sz w:val="24"/>
          <w:szCs w:val="24"/>
          <w:lang w:val="pt-BR"/>
        </w:rPr>
        <w:t>(“</w:t>
      </w:r>
      <w:r w:rsidR="001F08E5" w:rsidRPr="00D01246">
        <w:rPr>
          <w:rFonts w:asciiTheme="minorHAnsi" w:hAnsiTheme="minorHAnsi" w:cstheme="minorHAnsi"/>
          <w:b/>
          <w:bCs/>
          <w:sz w:val="24"/>
          <w:szCs w:val="24"/>
          <w:lang w:val="pt-BR"/>
        </w:rPr>
        <w:t>Condição Suspensiva</w:t>
      </w:r>
      <w:r w:rsidR="001F08E5" w:rsidRPr="00453690">
        <w:rPr>
          <w:rFonts w:asciiTheme="minorHAnsi" w:hAnsiTheme="minorHAnsi" w:cstheme="minorHAnsi"/>
          <w:sz w:val="24"/>
          <w:szCs w:val="24"/>
          <w:lang w:val="pt-BR"/>
        </w:rPr>
        <w:t>”)</w:t>
      </w:r>
      <w:r w:rsidRPr="00D01246">
        <w:rPr>
          <w:rFonts w:asciiTheme="minorHAnsi" w:hAnsiTheme="minorHAnsi" w:cstheme="minorHAnsi"/>
          <w:sz w:val="24"/>
          <w:szCs w:val="24"/>
          <w:lang w:val="pt-BR"/>
        </w:rPr>
        <w:t>.</w:t>
      </w:r>
    </w:p>
    <w:p w14:paraId="45C5AED4" w14:textId="21E2B410" w:rsidR="00483251" w:rsidRDefault="00483251" w:rsidP="003016E2">
      <w:pPr>
        <w:pStyle w:val="Level3"/>
        <w:widowControl w:val="0"/>
        <w:spacing w:after="0" w:line="340" w:lineRule="exact"/>
        <w:contextualSpacing/>
        <w:rPr>
          <w:rFonts w:asciiTheme="minorHAnsi" w:hAnsiTheme="minorHAnsi" w:cstheme="minorHAnsi"/>
          <w:sz w:val="24"/>
          <w:szCs w:val="24"/>
          <w:lang w:val="pt-BR"/>
        </w:rPr>
      </w:pPr>
    </w:p>
    <w:p w14:paraId="7BF34BF2" w14:textId="36A49911" w:rsidR="00483251" w:rsidRPr="007753F7" w:rsidRDefault="00483251" w:rsidP="00D01246">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Pr>
          <w:rFonts w:asciiTheme="minorHAnsi" w:hAnsiTheme="minorHAnsi" w:cstheme="minorHAnsi"/>
          <w:sz w:val="24"/>
          <w:szCs w:val="24"/>
          <w:lang w:val="pt-BR"/>
        </w:rPr>
        <w:t xml:space="preserve">A </w:t>
      </w:r>
      <w:r w:rsidR="00074FC9" w:rsidRPr="00074FC9">
        <w:rPr>
          <w:rFonts w:asciiTheme="minorHAnsi" w:hAnsiTheme="minorHAnsi" w:cstheme="minorHAnsi"/>
          <w:sz w:val="24"/>
          <w:szCs w:val="24"/>
          <w:lang w:val="pt-BR"/>
        </w:rPr>
        <w:t>Alienação Fiduciária de Ações SPE Jaçanã</w:t>
      </w:r>
      <w:r w:rsidR="00074FC9">
        <w:rPr>
          <w:rFonts w:asciiTheme="minorHAnsi" w:hAnsiTheme="minorHAnsi" w:cstheme="minorHAnsi"/>
          <w:sz w:val="24"/>
          <w:szCs w:val="24"/>
          <w:lang w:val="pt-BR"/>
        </w:rPr>
        <w:t xml:space="preserve"> e a </w:t>
      </w:r>
      <w:r w:rsidR="00074FC9" w:rsidRPr="00074FC9">
        <w:rPr>
          <w:rFonts w:asciiTheme="minorHAnsi" w:hAnsiTheme="minorHAnsi" w:cstheme="minorHAnsi"/>
          <w:sz w:val="24"/>
          <w:szCs w:val="24"/>
          <w:lang w:val="pt-BR"/>
        </w:rPr>
        <w:t>Cessão Fiduciária de Direitos SPE Jaçanã</w:t>
      </w:r>
      <w:r w:rsidR="00074FC9">
        <w:rPr>
          <w:rFonts w:asciiTheme="minorHAnsi" w:hAnsiTheme="minorHAnsi" w:cstheme="minorHAnsi"/>
          <w:sz w:val="24"/>
          <w:szCs w:val="24"/>
          <w:lang w:val="pt-BR"/>
        </w:rPr>
        <w:t xml:space="preserve"> deverão ser liberadas pelo Agente Fiduciário, mediante solicitação da Emissora acompanhada de</w:t>
      </w:r>
      <w:r w:rsidR="00A75D46">
        <w:rPr>
          <w:rFonts w:asciiTheme="minorHAnsi" w:hAnsiTheme="minorHAnsi" w:cstheme="minorHAnsi"/>
          <w:sz w:val="24"/>
          <w:szCs w:val="24"/>
          <w:lang w:val="pt-BR"/>
        </w:rPr>
        <w:t xml:space="preserve"> </w:t>
      </w:r>
      <w:r w:rsidR="00074FC9">
        <w:rPr>
          <w:rFonts w:asciiTheme="minorHAnsi" w:hAnsiTheme="minorHAnsi" w:cstheme="minorHAnsi"/>
          <w:sz w:val="24"/>
          <w:szCs w:val="24"/>
          <w:lang w:val="pt-BR"/>
        </w:rPr>
        <w:t>declaração confirmando que</w:t>
      </w:r>
      <w:r w:rsidR="00A75D46">
        <w:rPr>
          <w:rFonts w:asciiTheme="minorHAnsi" w:hAnsiTheme="minorHAnsi" w:cstheme="minorHAnsi"/>
          <w:sz w:val="24"/>
          <w:szCs w:val="24"/>
          <w:lang w:val="pt-BR"/>
        </w:rPr>
        <w:t xml:space="preserve"> </w:t>
      </w:r>
      <w:r w:rsidR="00074FC9">
        <w:rPr>
          <w:rFonts w:asciiTheme="minorHAnsi" w:hAnsiTheme="minorHAnsi" w:cstheme="minorHAnsi"/>
          <w:sz w:val="24"/>
          <w:szCs w:val="24"/>
          <w:lang w:val="pt-BR"/>
        </w:rPr>
        <w:t xml:space="preserve">a liberação </w:t>
      </w:r>
      <w:r w:rsidR="00A75D46">
        <w:rPr>
          <w:rFonts w:asciiTheme="minorHAnsi" w:hAnsiTheme="minorHAnsi" w:cstheme="minorHAnsi"/>
          <w:sz w:val="24"/>
          <w:szCs w:val="24"/>
          <w:lang w:val="pt-BR"/>
        </w:rPr>
        <w:t xml:space="preserve">de tais garantias servirá ao fim de constituição, em prazo máximo de </w:t>
      </w:r>
      <w:r w:rsidR="00BD3260">
        <w:rPr>
          <w:rFonts w:asciiTheme="minorHAnsi" w:hAnsiTheme="minorHAnsi" w:cstheme="minorHAnsi"/>
          <w:sz w:val="24"/>
          <w:szCs w:val="24"/>
          <w:lang w:val="pt-BR"/>
        </w:rPr>
        <w:t>45</w:t>
      </w:r>
      <w:r w:rsidR="004A5D2A">
        <w:rPr>
          <w:rFonts w:asciiTheme="minorHAnsi" w:hAnsiTheme="minorHAnsi" w:cstheme="minorHAnsi"/>
          <w:sz w:val="24"/>
          <w:szCs w:val="24"/>
          <w:lang w:val="pt-BR"/>
        </w:rPr>
        <w:t xml:space="preserve"> </w:t>
      </w:r>
      <w:r w:rsidR="00A75D46">
        <w:rPr>
          <w:rFonts w:asciiTheme="minorHAnsi" w:hAnsiTheme="minorHAnsi" w:cstheme="minorHAnsi"/>
          <w:sz w:val="24"/>
          <w:szCs w:val="24"/>
          <w:lang w:val="pt-BR"/>
        </w:rPr>
        <w:t>(</w:t>
      </w:r>
      <w:r w:rsidR="00BD3260">
        <w:rPr>
          <w:rFonts w:asciiTheme="minorHAnsi" w:hAnsiTheme="minorHAnsi" w:cstheme="minorHAnsi"/>
          <w:sz w:val="24"/>
          <w:szCs w:val="24"/>
          <w:lang w:val="pt-BR"/>
        </w:rPr>
        <w:t>quarenta e cinco</w:t>
      </w:r>
      <w:r w:rsidR="00A75D46">
        <w:rPr>
          <w:rFonts w:asciiTheme="minorHAnsi" w:hAnsiTheme="minorHAnsi" w:cstheme="minorHAnsi"/>
          <w:sz w:val="24"/>
          <w:szCs w:val="24"/>
          <w:lang w:val="pt-BR"/>
        </w:rPr>
        <w:t xml:space="preserve">) dias, de garantias equivalentes em favor de Endividamento Permitido contratado para o projeto da SPE Jaçanã. </w:t>
      </w:r>
    </w:p>
    <w:p w14:paraId="6B633201" w14:textId="77777777" w:rsidR="0098517D" w:rsidRPr="0098604E" w:rsidRDefault="0098517D" w:rsidP="00A125C6">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2FCBB539" w14:textId="422DFA75" w:rsidR="00A125C6" w:rsidRPr="0098604E" w:rsidRDefault="00A125C6" w:rsidP="005B15F5">
      <w:pPr>
        <w:pStyle w:val="Level3"/>
        <w:widowControl w:val="0"/>
        <w:numPr>
          <w:ilvl w:val="0"/>
          <w:numId w:val="14"/>
        </w:numPr>
        <w:spacing w:after="0" w:line="340" w:lineRule="exact"/>
        <w:contextualSpacing/>
        <w:rPr>
          <w:rFonts w:asciiTheme="minorHAnsi" w:eastAsia="Arial Unicode MS" w:hAnsiTheme="minorHAnsi" w:cstheme="minorHAnsi"/>
          <w:color w:val="000000" w:themeColor="text1"/>
          <w:sz w:val="24"/>
          <w:szCs w:val="24"/>
          <w:lang w:val="pt-BR"/>
        </w:rPr>
      </w:pPr>
      <w:r w:rsidRPr="0098604E">
        <w:rPr>
          <w:rFonts w:asciiTheme="minorHAnsi" w:hAnsiTheme="minorHAnsi" w:cstheme="minorHAnsi"/>
          <w:b/>
          <w:sz w:val="24"/>
          <w:szCs w:val="24"/>
          <w:lang w:val="pt-BR"/>
        </w:rPr>
        <w:t xml:space="preserve">RESGATE </w:t>
      </w:r>
      <w:r w:rsidRPr="0098604E">
        <w:rPr>
          <w:rFonts w:asciiTheme="minorHAnsi" w:eastAsia="Arial Unicode MS" w:hAnsiTheme="minorHAnsi" w:cstheme="minorHAnsi"/>
          <w:b/>
          <w:color w:val="000000" w:themeColor="text1"/>
          <w:sz w:val="24"/>
          <w:szCs w:val="24"/>
          <w:lang w:val="pt-BR"/>
        </w:rPr>
        <w:t>ANTECIPADO</w:t>
      </w:r>
      <w:r w:rsidRPr="0098604E">
        <w:rPr>
          <w:rFonts w:asciiTheme="minorHAnsi" w:hAnsiTheme="minorHAnsi" w:cstheme="minorHAnsi"/>
          <w:b/>
          <w:sz w:val="24"/>
          <w:szCs w:val="24"/>
          <w:lang w:val="pt-BR"/>
        </w:rPr>
        <w:t>, AMORTIZAÇÃO EXTRAORDINÁRIA E AQUISIÇÃO FACULTATIVA</w:t>
      </w:r>
    </w:p>
    <w:p w14:paraId="34F425D9" w14:textId="77777777" w:rsidR="00A125C6" w:rsidRPr="0098604E" w:rsidRDefault="00A125C6" w:rsidP="00355F6F">
      <w:pPr>
        <w:pStyle w:val="Level1"/>
        <w:keepNext w:val="0"/>
        <w:widowControl w:val="0"/>
        <w:spacing w:before="0" w:after="0" w:line="340" w:lineRule="exact"/>
        <w:ind w:left="567"/>
        <w:contextualSpacing/>
        <w:rPr>
          <w:rFonts w:asciiTheme="minorHAnsi" w:eastAsia="Arial Unicode MS" w:hAnsiTheme="minorHAnsi" w:cstheme="minorHAnsi"/>
          <w:color w:val="000000" w:themeColor="text1"/>
          <w:sz w:val="24"/>
          <w:szCs w:val="24"/>
          <w:lang w:val="pt-BR"/>
        </w:rPr>
      </w:pPr>
    </w:p>
    <w:p w14:paraId="155CBD04" w14:textId="4424365A"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Resgate Antecipado Facultativo</w:t>
      </w:r>
    </w:p>
    <w:p w14:paraId="21CC0B5C"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2BDC9826" w14:textId="073580FD" w:rsidR="00A125C6" w:rsidRPr="0098604E" w:rsidRDefault="009C186C"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247" w:name="_Ref102355129"/>
      <w:r w:rsidRPr="0098604E">
        <w:rPr>
          <w:rFonts w:asciiTheme="minorHAnsi" w:eastAsia="Arial Unicode MS" w:hAnsiTheme="minorHAnsi" w:cstheme="minorHAnsi"/>
          <w:color w:val="000000" w:themeColor="text1"/>
          <w:sz w:val="24"/>
          <w:szCs w:val="24"/>
          <w:u w:val="single"/>
          <w:lang w:val="pt-BR"/>
        </w:rPr>
        <w:t>Resgate Antecipado Facultativo</w:t>
      </w:r>
      <w:r w:rsidRPr="0098604E">
        <w:rPr>
          <w:rFonts w:asciiTheme="minorHAnsi" w:eastAsia="Arial Unicode MS" w:hAnsiTheme="minorHAnsi" w:cstheme="minorHAnsi"/>
          <w:color w:val="000000" w:themeColor="text1"/>
          <w:sz w:val="24"/>
          <w:szCs w:val="24"/>
          <w:lang w:val="pt-BR"/>
        </w:rPr>
        <w:t xml:space="preserve">. </w:t>
      </w:r>
      <w:r w:rsidR="00A125C6" w:rsidRPr="0098604E">
        <w:rPr>
          <w:rFonts w:asciiTheme="minorHAnsi" w:eastAsia="Arial Unicode MS" w:hAnsiTheme="minorHAnsi" w:cstheme="minorHAnsi"/>
          <w:color w:val="000000" w:themeColor="text1"/>
          <w:sz w:val="24"/>
          <w:szCs w:val="24"/>
          <w:lang w:val="pt-BR"/>
        </w:rPr>
        <w:t>A Emissora poderá, a seu exclusivo critério, a qualquer momento</w:t>
      </w:r>
      <w:r w:rsidR="00B75DCC">
        <w:rPr>
          <w:rFonts w:asciiTheme="minorHAnsi" w:eastAsia="Arial Unicode MS" w:hAnsiTheme="minorHAnsi" w:cstheme="minorHAnsi"/>
          <w:color w:val="000000" w:themeColor="text1"/>
          <w:sz w:val="24"/>
          <w:szCs w:val="24"/>
          <w:lang w:val="pt-BR"/>
        </w:rPr>
        <w:t xml:space="preserve">, </w:t>
      </w:r>
      <w:r w:rsidR="001D1F5C">
        <w:rPr>
          <w:rFonts w:asciiTheme="minorHAnsi" w:eastAsia="Arial Unicode MS" w:hAnsiTheme="minorHAnsi" w:cstheme="minorHAnsi"/>
          <w:color w:val="000000" w:themeColor="text1"/>
          <w:sz w:val="24"/>
          <w:szCs w:val="24"/>
          <w:lang w:val="pt-BR"/>
        </w:rPr>
        <w:t xml:space="preserve">a partir de </w:t>
      </w:r>
      <w:r w:rsidR="006C1CEE" w:rsidRPr="006C1CEE">
        <w:rPr>
          <w:rFonts w:asciiTheme="minorHAnsi" w:hAnsiTheme="minorHAnsi" w:cstheme="minorHAnsi"/>
          <w:sz w:val="24"/>
          <w:szCs w:val="24"/>
          <w:highlight w:val="lightGray"/>
          <w:lang w:val="pt-BR"/>
        </w:rPr>
        <w:t>[=]</w:t>
      </w:r>
      <w:r w:rsidR="00365A1C">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00365A1C">
        <w:rPr>
          <w:rFonts w:asciiTheme="minorHAnsi" w:eastAsia="Arial Unicode MS" w:hAnsiTheme="minorHAnsi" w:cstheme="minorHAnsi"/>
          <w:color w:val="000000" w:themeColor="text1"/>
          <w:sz w:val="24"/>
          <w:szCs w:val="24"/>
          <w:lang w:val="pt-BR"/>
        </w:rPr>
        <w:t xml:space="preserve"> de 2023</w:t>
      </w:r>
      <w:r w:rsidR="00A125C6" w:rsidRPr="0098604E">
        <w:rPr>
          <w:rFonts w:asciiTheme="minorHAnsi" w:eastAsia="Arial Unicode MS" w:hAnsiTheme="minorHAnsi" w:cstheme="minorHAnsi"/>
          <w:color w:val="000000" w:themeColor="text1"/>
          <w:sz w:val="24"/>
          <w:szCs w:val="24"/>
          <w:lang w:val="pt-BR"/>
        </w:rPr>
        <w:t>, realizar o resgate antecipado facultativo total das Debêntures (“</w:t>
      </w:r>
      <w:r w:rsidR="00A125C6" w:rsidRPr="0098604E">
        <w:rPr>
          <w:rFonts w:asciiTheme="minorHAnsi" w:eastAsia="Arial Unicode MS" w:hAnsiTheme="minorHAnsi" w:cstheme="minorHAnsi"/>
          <w:b/>
          <w:color w:val="000000" w:themeColor="text1"/>
          <w:sz w:val="24"/>
          <w:szCs w:val="24"/>
          <w:lang w:val="pt-BR"/>
        </w:rPr>
        <w:t>Resgate Antecipado Facultativo</w:t>
      </w:r>
      <w:r w:rsidR="00A125C6" w:rsidRPr="0098604E">
        <w:rPr>
          <w:rFonts w:asciiTheme="minorHAnsi" w:eastAsia="Arial Unicode MS" w:hAnsiTheme="minorHAnsi" w:cstheme="minorHAnsi"/>
          <w:color w:val="000000" w:themeColor="text1"/>
          <w:sz w:val="24"/>
          <w:szCs w:val="24"/>
          <w:lang w:val="pt-BR"/>
        </w:rPr>
        <w:t xml:space="preserve">”). Por ocasião do Resgate Antecipado Facultativo, o valor devido pela Emissora será equivalente </w:t>
      </w:r>
      <w:r w:rsidR="00093B62" w:rsidRPr="00F91ABD">
        <w:rPr>
          <w:rFonts w:asciiTheme="minorHAnsi" w:eastAsia="Arial Unicode MS" w:hAnsiTheme="minorHAnsi" w:cstheme="minorHAnsi"/>
          <w:color w:val="000000" w:themeColor="text1"/>
          <w:sz w:val="24"/>
          <w:szCs w:val="24"/>
          <w:lang w:val="pt-BR"/>
        </w:rPr>
        <w:t>(i) ao Valor Nominal Unitário</w:t>
      </w:r>
      <w:r w:rsidR="00C21ED3">
        <w:rPr>
          <w:rFonts w:asciiTheme="minorHAnsi" w:eastAsia="Arial Unicode MS" w:hAnsiTheme="minorHAnsi" w:cstheme="minorHAnsi"/>
          <w:color w:val="000000" w:themeColor="text1"/>
          <w:sz w:val="24"/>
          <w:szCs w:val="24"/>
          <w:lang w:val="pt-BR"/>
        </w:rPr>
        <w:t>,</w:t>
      </w:r>
      <w:r w:rsidR="00093B62" w:rsidRPr="00F91ABD">
        <w:rPr>
          <w:rFonts w:asciiTheme="minorHAnsi" w:eastAsia="Arial Unicode MS" w:hAnsiTheme="minorHAnsi" w:cstheme="minorHAnsi"/>
          <w:color w:val="000000" w:themeColor="text1"/>
          <w:sz w:val="24"/>
          <w:szCs w:val="24"/>
          <w:lang w:val="pt-BR"/>
        </w:rPr>
        <w:t xml:space="preserve"> acrescido (ii) </w:t>
      </w:r>
      <w:r w:rsidR="006A34B6">
        <w:rPr>
          <w:rFonts w:asciiTheme="minorHAnsi" w:eastAsia="Arial Unicode MS" w:hAnsiTheme="minorHAnsi" w:cstheme="minorHAnsi"/>
          <w:color w:val="000000" w:themeColor="text1"/>
          <w:sz w:val="24"/>
          <w:szCs w:val="24"/>
          <w:lang w:val="pt-BR"/>
        </w:rPr>
        <w:t>da Remuneração</w:t>
      </w:r>
      <w:r w:rsidR="00093B62" w:rsidRPr="00F91ABD">
        <w:rPr>
          <w:rFonts w:asciiTheme="minorHAnsi" w:eastAsia="Arial Unicode MS" w:hAnsiTheme="minorHAnsi" w:cstheme="minorHAnsi"/>
          <w:color w:val="000000" w:themeColor="text1"/>
          <w:sz w:val="24"/>
          <w:szCs w:val="24"/>
          <w:lang w:val="pt-BR"/>
        </w:rPr>
        <w:t xml:space="preserve">, </w:t>
      </w:r>
      <w:r w:rsidR="007D0B7B" w:rsidRPr="00F91ABD">
        <w:rPr>
          <w:rFonts w:asciiTheme="minorHAnsi" w:eastAsia="Arial Unicode MS" w:hAnsiTheme="minorHAnsi" w:cstheme="minorHAnsi"/>
          <w:color w:val="000000" w:themeColor="text1"/>
          <w:sz w:val="24"/>
          <w:szCs w:val="24"/>
          <w:lang w:val="pt-BR"/>
        </w:rPr>
        <w:t>calculad</w:t>
      </w:r>
      <w:r w:rsidR="0051537F">
        <w:rPr>
          <w:rFonts w:asciiTheme="minorHAnsi" w:eastAsia="Arial Unicode MS" w:hAnsiTheme="minorHAnsi" w:cstheme="minorHAnsi"/>
          <w:color w:val="000000" w:themeColor="text1"/>
          <w:sz w:val="24"/>
          <w:szCs w:val="24"/>
          <w:lang w:val="pt-BR"/>
        </w:rPr>
        <w:t>a</w:t>
      </w:r>
      <w:r w:rsidR="007D0B7B" w:rsidRPr="00F91ABD">
        <w:rPr>
          <w:rFonts w:asciiTheme="minorHAnsi" w:eastAsia="Arial Unicode MS" w:hAnsiTheme="minorHAnsi" w:cstheme="minorHAnsi"/>
          <w:color w:val="000000" w:themeColor="text1"/>
          <w:sz w:val="24"/>
          <w:szCs w:val="24"/>
          <w:lang w:val="pt-BR"/>
        </w:rPr>
        <w:t xml:space="preserve"> </w:t>
      </w:r>
      <w:r w:rsidR="00093B62" w:rsidRPr="00F91ABD">
        <w:rPr>
          <w:rFonts w:asciiTheme="minorHAnsi" w:eastAsia="Arial Unicode MS" w:hAnsiTheme="minorHAnsi" w:cstheme="minorHAnsi"/>
          <w:i/>
          <w:iCs/>
          <w:color w:val="000000" w:themeColor="text1"/>
          <w:sz w:val="24"/>
          <w:szCs w:val="24"/>
          <w:lang w:val="pt-BR"/>
        </w:rPr>
        <w:t>pro rata temporis</w:t>
      </w:r>
      <w:r w:rsidR="00093B62" w:rsidRPr="00F91ABD">
        <w:rPr>
          <w:rFonts w:asciiTheme="minorHAnsi" w:eastAsia="Arial Unicode MS" w:hAnsiTheme="minorHAnsi" w:cstheme="minorHAnsi"/>
          <w:color w:val="000000" w:themeColor="text1"/>
          <w:sz w:val="24"/>
          <w:szCs w:val="24"/>
          <w:lang w:val="pt-BR"/>
        </w:rPr>
        <w:t xml:space="preserve">, desde a Data de Início da Rentabilidade </w:t>
      </w:r>
      <w:r w:rsidR="0051537F">
        <w:rPr>
          <w:rFonts w:asciiTheme="minorHAnsi" w:eastAsia="Arial Unicode MS" w:hAnsiTheme="minorHAnsi" w:cstheme="minorHAnsi"/>
          <w:color w:val="000000" w:themeColor="text1"/>
          <w:sz w:val="24"/>
          <w:szCs w:val="24"/>
          <w:lang w:val="pt-BR"/>
        </w:rPr>
        <w:t xml:space="preserve">ou </w:t>
      </w:r>
      <w:r w:rsidR="001374B4">
        <w:rPr>
          <w:rFonts w:asciiTheme="minorHAnsi" w:eastAsia="Arial Unicode MS" w:hAnsiTheme="minorHAnsi" w:cstheme="minorHAnsi"/>
          <w:color w:val="000000" w:themeColor="text1"/>
          <w:sz w:val="24"/>
          <w:szCs w:val="24"/>
          <w:lang w:val="pt-BR"/>
        </w:rPr>
        <w:t xml:space="preserve">última </w:t>
      </w:r>
      <w:r w:rsidR="0051537F">
        <w:rPr>
          <w:rFonts w:asciiTheme="minorHAnsi" w:eastAsia="Arial Unicode MS" w:hAnsiTheme="minorHAnsi" w:cstheme="minorHAnsi"/>
          <w:color w:val="000000" w:themeColor="text1"/>
          <w:sz w:val="24"/>
          <w:szCs w:val="24"/>
          <w:lang w:val="pt-BR"/>
        </w:rPr>
        <w:t>Data de Incorporação</w:t>
      </w:r>
      <w:r w:rsidR="006632D4">
        <w:rPr>
          <w:rFonts w:asciiTheme="minorHAnsi" w:eastAsia="Arial Unicode MS" w:hAnsiTheme="minorHAnsi" w:cstheme="minorHAnsi"/>
          <w:color w:val="000000" w:themeColor="text1"/>
          <w:sz w:val="24"/>
          <w:szCs w:val="24"/>
          <w:lang w:val="pt-BR"/>
        </w:rPr>
        <w:t>, conforme o caso</w:t>
      </w:r>
      <w:r w:rsidR="0051537F">
        <w:rPr>
          <w:rFonts w:asciiTheme="minorHAnsi" w:eastAsia="Arial Unicode MS" w:hAnsiTheme="minorHAnsi" w:cstheme="minorHAnsi"/>
          <w:color w:val="000000" w:themeColor="text1"/>
          <w:sz w:val="24"/>
          <w:szCs w:val="24"/>
          <w:lang w:val="pt-BR"/>
        </w:rPr>
        <w:t xml:space="preserve">, </w:t>
      </w:r>
      <w:r w:rsidR="00093B62" w:rsidRPr="00F91ABD">
        <w:rPr>
          <w:rFonts w:asciiTheme="minorHAnsi" w:eastAsia="Arial Unicode MS" w:hAnsiTheme="minorHAnsi" w:cstheme="minorHAnsi"/>
          <w:color w:val="000000" w:themeColor="text1"/>
          <w:sz w:val="24"/>
          <w:szCs w:val="24"/>
          <w:lang w:val="pt-BR"/>
        </w:rPr>
        <w:t>até a data do efetivo pagamento do Resgate Antecipado Facultativo, (iii) dos Encargos Moratórios, se houver, e (iv) de um prêmio</w:t>
      </w:r>
      <w:r w:rsidR="002F1171">
        <w:rPr>
          <w:rFonts w:asciiTheme="minorHAnsi" w:eastAsia="Arial Unicode MS" w:hAnsiTheme="minorHAnsi" w:cstheme="minorHAnsi"/>
          <w:color w:val="000000" w:themeColor="text1"/>
          <w:sz w:val="24"/>
          <w:szCs w:val="24"/>
          <w:lang w:val="pt-BR"/>
        </w:rPr>
        <w:t xml:space="preserve"> </w:t>
      </w:r>
      <w:r w:rsidR="002F1171">
        <w:rPr>
          <w:rFonts w:asciiTheme="minorHAnsi" w:eastAsia="Arial Unicode MS" w:hAnsiTheme="minorHAnsi" w:cstheme="minorHAnsi"/>
          <w:i/>
          <w:iCs/>
          <w:color w:val="000000" w:themeColor="text1"/>
          <w:sz w:val="24"/>
          <w:szCs w:val="24"/>
          <w:lang w:val="pt-BR"/>
        </w:rPr>
        <w:t>flat</w:t>
      </w:r>
      <w:r w:rsidR="00093B62" w:rsidRPr="00F91ABD">
        <w:rPr>
          <w:rFonts w:asciiTheme="minorHAnsi" w:eastAsia="Arial Unicode MS" w:hAnsiTheme="minorHAnsi" w:cstheme="minorHAnsi"/>
          <w:color w:val="000000" w:themeColor="text1"/>
          <w:sz w:val="24"/>
          <w:szCs w:val="24"/>
          <w:lang w:val="pt-BR"/>
        </w:rPr>
        <w:t xml:space="preserve"> </w:t>
      </w:r>
      <w:r w:rsidR="00F129EE">
        <w:rPr>
          <w:rFonts w:asciiTheme="minorHAnsi" w:eastAsia="Arial Unicode MS" w:hAnsiTheme="minorHAnsi" w:cstheme="minorHAnsi"/>
          <w:color w:val="000000" w:themeColor="text1"/>
          <w:sz w:val="24"/>
          <w:szCs w:val="24"/>
          <w:lang w:val="pt-BR"/>
        </w:rPr>
        <w:t xml:space="preserve">determinado </w:t>
      </w:r>
      <w:r w:rsidR="005739AF">
        <w:rPr>
          <w:rFonts w:asciiTheme="minorHAnsi" w:eastAsia="Arial Unicode MS" w:hAnsiTheme="minorHAnsi" w:cstheme="minorHAnsi"/>
          <w:color w:val="000000" w:themeColor="text1"/>
          <w:sz w:val="24"/>
          <w:szCs w:val="24"/>
          <w:lang w:val="pt-BR"/>
        </w:rPr>
        <w:t>conforme a tabela abaixo</w:t>
      </w:r>
      <w:r w:rsidR="002F1171">
        <w:rPr>
          <w:rFonts w:asciiTheme="minorHAnsi" w:eastAsia="Arial Unicode MS" w:hAnsiTheme="minorHAnsi" w:cstheme="minorHAnsi"/>
          <w:color w:val="000000" w:themeColor="text1"/>
          <w:sz w:val="24"/>
          <w:szCs w:val="24"/>
          <w:lang w:val="pt-BR"/>
        </w:rPr>
        <w:t xml:space="preserve"> e calculado conforme fórmula abaixo</w:t>
      </w:r>
      <w:r w:rsidR="00093B62" w:rsidRPr="00F91ABD">
        <w:rPr>
          <w:rFonts w:asciiTheme="minorHAnsi" w:eastAsia="Arial Unicode MS" w:hAnsiTheme="minorHAnsi" w:cstheme="minorHAnsi"/>
          <w:color w:val="000000" w:themeColor="text1"/>
          <w:sz w:val="24"/>
          <w:szCs w:val="24"/>
          <w:lang w:val="pt-BR"/>
        </w:rPr>
        <w:t xml:space="preserve"> </w:t>
      </w:r>
      <w:r w:rsidR="002F2706" w:rsidRPr="0098604E">
        <w:rPr>
          <w:rFonts w:asciiTheme="minorHAnsi" w:eastAsia="Arial Unicode MS" w:hAnsiTheme="minorHAnsi" w:cstheme="minorHAnsi"/>
          <w:color w:val="000000" w:themeColor="text1"/>
          <w:sz w:val="24"/>
          <w:szCs w:val="24"/>
          <w:lang w:val="pt-BR"/>
        </w:rPr>
        <w:t>(“</w:t>
      </w:r>
      <w:r w:rsidR="002F2706" w:rsidRPr="0098604E">
        <w:rPr>
          <w:rFonts w:asciiTheme="minorHAnsi" w:eastAsia="Arial Unicode MS" w:hAnsiTheme="minorHAnsi" w:cstheme="minorHAnsi"/>
          <w:b/>
          <w:bCs/>
          <w:color w:val="000000" w:themeColor="text1"/>
          <w:sz w:val="24"/>
          <w:szCs w:val="24"/>
          <w:lang w:val="pt-BR"/>
        </w:rPr>
        <w:t>Prêmio de Resgate Antecipado</w:t>
      </w:r>
      <w:r w:rsidR="002F2706" w:rsidRPr="0098604E">
        <w:rPr>
          <w:rFonts w:asciiTheme="minorHAnsi" w:eastAsia="Arial Unicode MS" w:hAnsiTheme="minorHAnsi" w:cstheme="minorHAnsi"/>
          <w:color w:val="000000" w:themeColor="text1"/>
          <w:sz w:val="24"/>
          <w:szCs w:val="24"/>
          <w:lang w:val="pt-BR"/>
        </w:rPr>
        <w:t>”)</w:t>
      </w:r>
      <w:r w:rsidR="00093B62" w:rsidRPr="00F91ABD">
        <w:rPr>
          <w:rFonts w:asciiTheme="minorHAnsi" w:eastAsia="Arial Unicode MS" w:hAnsiTheme="minorHAnsi" w:cstheme="minorHAnsi"/>
          <w:color w:val="000000" w:themeColor="text1"/>
          <w:sz w:val="24"/>
          <w:szCs w:val="24"/>
          <w:lang w:val="pt-BR"/>
        </w:rPr>
        <w:t>:</w:t>
      </w:r>
      <w:bookmarkEnd w:id="247"/>
    </w:p>
    <w:p w14:paraId="48C5A778" w14:textId="77777777" w:rsidR="00A125C6" w:rsidRDefault="00A125C6" w:rsidP="00A125C6">
      <w:pPr>
        <w:autoSpaceDE w:val="0"/>
        <w:autoSpaceDN w:val="0"/>
        <w:adjustRightInd w:val="0"/>
        <w:jc w:val="both"/>
        <w:rPr>
          <w:rFonts w:asciiTheme="minorHAnsi" w:eastAsia="Arial Unicode MS" w:hAnsiTheme="minorHAnsi" w:cstheme="minorHAnsi"/>
          <w:color w:val="000000" w:themeColor="text1"/>
          <w:sz w:val="24"/>
          <w:szCs w:val="24"/>
        </w:rPr>
      </w:pPr>
    </w:p>
    <w:tbl>
      <w:tblPr>
        <w:tblStyle w:val="Tabelacomgrade"/>
        <w:tblW w:w="5000" w:type="pct"/>
        <w:tblLook w:val="04A0" w:firstRow="1" w:lastRow="0" w:firstColumn="1" w:lastColumn="0" w:noHBand="0" w:noVBand="1"/>
      </w:tblPr>
      <w:tblGrid>
        <w:gridCol w:w="5666"/>
        <w:gridCol w:w="3396"/>
      </w:tblGrid>
      <w:tr w:rsidR="002F2706" w14:paraId="0E1DB510" w14:textId="77777777" w:rsidTr="00F91ABD">
        <w:tc>
          <w:tcPr>
            <w:tcW w:w="3126" w:type="pct"/>
            <w:vAlign w:val="center"/>
          </w:tcPr>
          <w:p w14:paraId="74907B4E" w14:textId="54903B74" w:rsidR="002F2706" w:rsidRPr="00F91ABD" w:rsidRDefault="00807D9B" w:rsidP="00F91ABD">
            <w:pPr>
              <w:autoSpaceDE w:val="0"/>
              <w:autoSpaceDN w:val="0"/>
              <w:adjustRightInd w:val="0"/>
              <w:spacing w:before="60" w:after="60"/>
              <w:jc w:val="center"/>
              <w:rPr>
                <w:rFonts w:asciiTheme="minorHAnsi" w:eastAsia="Arial Unicode MS" w:hAnsiTheme="minorHAnsi" w:cstheme="minorHAnsi"/>
                <w:b/>
                <w:bCs/>
                <w:color w:val="000000" w:themeColor="text1"/>
                <w:sz w:val="24"/>
                <w:szCs w:val="24"/>
                <w:lang w:val="pt-BR"/>
              </w:rPr>
            </w:pPr>
            <w:r w:rsidRPr="00F91ABD">
              <w:rPr>
                <w:rFonts w:asciiTheme="minorHAnsi" w:eastAsia="Arial Unicode MS" w:hAnsiTheme="minorHAnsi" w:cstheme="minorHAnsi"/>
                <w:b/>
                <w:bCs/>
                <w:color w:val="000000" w:themeColor="text1"/>
                <w:sz w:val="24"/>
                <w:szCs w:val="24"/>
              </w:rPr>
              <w:t xml:space="preserve">Data do </w:t>
            </w:r>
            <w:proofErr w:type="spellStart"/>
            <w:r w:rsidRPr="00F91ABD">
              <w:rPr>
                <w:rFonts w:asciiTheme="minorHAnsi" w:eastAsia="Arial Unicode MS" w:hAnsiTheme="minorHAnsi" w:cstheme="minorHAnsi"/>
                <w:b/>
                <w:bCs/>
                <w:color w:val="000000" w:themeColor="text1"/>
                <w:sz w:val="24"/>
                <w:szCs w:val="24"/>
              </w:rPr>
              <w:t>resgate</w:t>
            </w:r>
            <w:proofErr w:type="spellEnd"/>
            <w:r w:rsidRPr="00F91ABD">
              <w:rPr>
                <w:rFonts w:asciiTheme="minorHAnsi" w:eastAsia="Arial Unicode MS" w:hAnsiTheme="minorHAnsi" w:cstheme="minorHAnsi"/>
                <w:b/>
                <w:bCs/>
                <w:color w:val="000000" w:themeColor="text1"/>
                <w:sz w:val="24"/>
                <w:szCs w:val="24"/>
              </w:rPr>
              <w:t xml:space="preserve"> </w:t>
            </w:r>
            <w:proofErr w:type="spellStart"/>
            <w:r w:rsidRPr="00F91ABD">
              <w:rPr>
                <w:rFonts w:asciiTheme="minorHAnsi" w:eastAsia="Arial Unicode MS" w:hAnsiTheme="minorHAnsi" w:cstheme="minorHAnsi"/>
                <w:b/>
                <w:bCs/>
                <w:color w:val="000000" w:themeColor="text1"/>
                <w:sz w:val="24"/>
                <w:szCs w:val="24"/>
              </w:rPr>
              <w:t>antecipado</w:t>
            </w:r>
            <w:proofErr w:type="spellEnd"/>
            <w:r w:rsidRPr="00F91ABD">
              <w:rPr>
                <w:rFonts w:asciiTheme="minorHAnsi" w:eastAsia="Arial Unicode MS" w:hAnsiTheme="minorHAnsi" w:cstheme="minorHAnsi"/>
                <w:b/>
                <w:bCs/>
                <w:color w:val="000000" w:themeColor="text1"/>
                <w:sz w:val="24"/>
                <w:szCs w:val="24"/>
              </w:rPr>
              <w:t xml:space="preserve"> </w:t>
            </w:r>
          </w:p>
        </w:tc>
        <w:tc>
          <w:tcPr>
            <w:tcW w:w="1874" w:type="pct"/>
            <w:vAlign w:val="center"/>
          </w:tcPr>
          <w:p w14:paraId="65D74277" w14:textId="4E6EB4AB" w:rsidR="002F2706" w:rsidRPr="00F91ABD" w:rsidRDefault="002F2706" w:rsidP="00F91ABD">
            <w:pPr>
              <w:autoSpaceDE w:val="0"/>
              <w:autoSpaceDN w:val="0"/>
              <w:adjustRightInd w:val="0"/>
              <w:spacing w:before="60" w:after="60"/>
              <w:jc w:val="center"/>
              <w:rPr>
                <w:rFonts w:asciiTheme="minorHAnsi" w:eastAsia="Arial Unicode MS" w:hAnsiTheme="minorHAnsi" w:cstheme="minorHAnsi"/>
                <w:b/>
                <w:bCs/>
                <w:color w:val="000000" w:themeColor="text1"/>
                <w:sz w:val="24"/>
                <w:szCs w:val="24"/>
              </w:rPr>
            </w:pPr>
            <w:proofErr w:type="spellStart"/>
            <w:r w:rsidRPr="00F91ABD">
              <w:rPr>
                <w:rFonts w:asciiTheme="minorHAnsi" w:eastAsia="Arial Unicode MS" w:hAnsiTheme="minorHAnsi" w:cstheme="minorHAnsi"/>
                <w:b/>
                <w:bCs/>
                <w:color w:val="000000" w:themeColor="text1"/>
                <w:sz w:val="24"/>
                <w:szCs w:val="24"/>
              </w:rPr>
              <w:t>Prêmio</w:t>
            </w:r>
            <w:proofErr w:type="spellEnd"/>
            <w:r w:rsidRPr="00F91ABD">
              <w:rPr>
                <w:rFonts w:asciiTheme="minorHAnsi" w:eastAsia="Arial Unicode MS" w:hAnsiTheme="minorHAnsi" w:cstheme="minorHAnsi"/>
                <w:b/>
                <w:bCs/>
                <w:color w:val="000000" w:themeColor="text1"/>
                <w:sz w:val="24"/>
                <w:szCs w:val="24"/>
              </w:rPr>
              <w:t xml:space="preserve"> de </w:t>
            </w:r>
            <w:proofErr w:type="spellStart"/>
            <w:r w:rsidRPr="00F91ABD">
              <w:rPr>
                <w:rFonts w:asciiTheme="minorHAnsi" w:eastAsia="Arial Unicode MS" w:hAnsiTheme="minorHAnsi" w:cstheme="minorHAnsi"/>
                <w:b/>
                <w:bCs/>
                <w:color w:val="000000" w:themeColor="text1"/>
                <w:sz w:val="24"/>
                <w:szCs w:val="24"/>
              </w:rPr>
              <w:t>Resgate</w:t>
            </w:r>
            <w:proofErr w:type="spellEnd"/>
            <w:r w:rsidRPr="00F91ABD">
              <w:rPr>
                <w:rFonts w:asciiTheme="minorHAnsi" w:eastAsia="Arial Unicode MS" w:hAnsiTheme="minorHAnsi" w:cstheme="minorHAnsi"/>
                <w:b/>
                <w:bCs/>
                <w:color w:val="000000" w:themeColor="text1"/>
                <w:sz w:val="24"/>
                <w:szCs w:val="24"/>
              </w:rPr>
              <w:t xml:space="preserve"> </w:t>
            </w:r>
            <w:proofErr w:type="spellStart"/>
            <w:r w:rsidRPr="00F91ABD">
              <w:rPr>
                <w:rFonts w:asciiTheme="minorHAnsi" w:eastAsia="Arial Unicode MS" w:hAnsiTheme="minorHAnsi" w:cstheme="minorHAnsi"/>
                <w:b/>
                <w:bCs/>
                <w:color w:val="000000" w:themeColor="text1"/>
                <w:sz w:val="24"/>
                <w:szCs w:val="24"/>
              </w:rPr>
              <w:t>Antecipado</w:t>
            </w:r>
            <w:proofErr w:type="spellEnd"/>
          </w:p>
        </w:tc>
      </w:tr>
      <w:tr w:rsidR="002F2706" w14:paraId="0A5FB966" w14:textId="77777777" w:rsidTr="00F91ABD">
        <w:tc>
          <w:tcPr>
            <w:tcW w:w="3126" w:type="pct"/>
            <w:vAlign w:val="center"/>
          </w:tcPr>
          <w:p w14:paraId="24B7D485" w14:textId="06935E8F" w:rsidR="002F2706" w:rsidRPr="00F91ABD" w:rsidRDefault="00B002F3" w:rsidP="00F91ABD">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sidRPr="00F91ABD">
              <w:rPr>
                <w:rFonts w:asciiTheme="minorHAnsi" w:eastAsia="Arial Unicode MS" w:hAnsiTheme="minorHAnsi" w:cstheme="minorHAnsi"/>
                <w:color w:val="000000" w:themeColor="text1"/>
                <w:sz w:val="24"/>
                <w:szCs w:val="24"/>
                <w:lang w:val="pt-BR"/>
              </w:rPr>
              <w:t xml:space="preserve">De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2023 </w:t>
            </w:r>
            <w:r w:rsidR="00F129EE">
              <w:rPr>
                <w:rFonts w:asciiTheme="minorHAnsi" w:eastAsia="Arial Unicode MS" w:hAnsiTheme="minorHAnsi" w:cstheme="minorHAnsi"/>
                <w:color w:val="000000" w:themeColor="text1"/>
                <w:sz w:val="24"/>
                <w:szCs w:val="24"/>
                <w:lang w:val="pt-BR"/>
              </w:rPr>
              <w:t>(inclusive)</w:t>
            </w:r>
            <w:r w:rsidR="00F129EE">
              <w:rPr>
                <w:rFonts w:asciiTheme="minorHAnsi" w:eastAsia="Arial Unicode MS" w:hAnsiTheme="minorHAnsi" w:cstheme="minorHAnsi"/>
                <w:color w:val="000000" w:themeColor="text1"/>
                <w:sz w:val="24"/>
                <w:szCs w:val="24"/>
                <w:lang w:val="pt-BR"/>
              </w:rPr>
              <w:br/>
            </w:r>
            <w:r w:rsidRPr="00F91ABD">
              <w:rPr>
                <w:rFonts w:asciiTheme="minorHAnsi" w:eastAsia="Arial Unicode MS" w:hAnsiTheme="minorHAnsi" w:cstheme="minorHAnsi"/>
                <w:color w:val="000000" w:themeColor="text1"/>
                <w:sz w:val="24"/>
                <w:szCs w:val="24"/>
                <w:lang w:val="pt-BR"/>
              </w:rPr>
              <w:t xml:space="preserve">até </w:t>
            </w:r>
            <w:r w:rsidR="006C1CEE" w:rsidRPr="006C1CEE">
              <w:rPr>
                <w:rFonts w:asciiTheme="minorHAnsi" w:hAnsiTheme="minorHAnsi" w:cstheme="minorHAnsi"/>
                <w:sz w:val="24"/>
                <w:szCs w:val="24"/>
                <w:highlight w:val="lightGray"/>
                <w:lang w:val="pt-BR"/>
              </w:rPr>
              <w:t>[=]</w:t>
            </w:r>
            <w:r w:rsidR="006C1CEE">
              <w:rPr>
                <w:rFonts w:asciiTheme="minorHAnsi" w:hAnsiTheme="minorHAnsi" w:cstheme="minorHAnsi"/>
                <w:sz w:val="24"/>
                <w:szCs w:val="24"/>
                <w:lang w:val="pt-BR"/>
              </w:rPr>
              <w:t xml:space="preserve"> </w:t>
            </w:r>
            <w:r w:rsidRPr="00F91ABD">
              <w:rPr>
                <w:rFonts w:asciiTheme="minorHAnsi" w:eastAsia="Arial Unicode MS" w:hAnsiTheme="minorHAnsi" w:cstheme="minorHAnsi"/>
                <w:color w:val="000000" w:themeColor="text1"/>
                <w:sz w:val="24"/>
                <w:szCs w:val="24"/>
                <w:lang w:val="pt-BR"/>
              </w:rPr>
              <w:t xml:space="preserve">de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2024</w:t>
            </w:r>
            <w:r w:rsidR="00F129EE">
              <w:rPr>
                <w:rFonts w:asciiTheme="minorHAnsi" w:eastAsia="Arial Unicode MS" w:hAnsiTheme="minorHAnsi" w:cstheme="minorHAnsi"/>
                <w:color w:val="000000" w:themeColor="text1"/>
                <w:sz w:val="24"/>
                <w:szCs w:val="24"/>
                <w:lang w:val="pt-BR"/>
              </w:rPr>
              <w:t xml:space="preserve"> (</w:t>
            </w:r>
            <w:r w:rsidR="00B70220">
              <w:rPr>
                <w:rFonts w:asciiTheme="minorHAnsi" w:eastAsia="Arial Unicode MS" w:hAnsiTheme="minorHAnsi" w:cstheme="minorHAnsi"/>
                <w:color w:val="000000" w:themeColor="text1"/>
                <w:sz w:val="24"/>
                <w:szCs w:val="24"/>
                <w:lang w:val="pt-BR"/>
              </w:rPr>
              <w:t>ex</w:t>
            </w:r>
            <w:r w:rsidR="00F129EE">
              <w:rPr>
                <w:rFonts w:asciiTheme="minorHAnsi" w:eastAsia="Arial Unicode MS" w:hAnsiTheme="minorHAnsi" w:cstheme="minorHAnsi"/>
                <w:color w:val="000000" w:themeColor="text1"/>
                <w:sz w:val="24"/>
                <w:szCs w:val="24"/>
                <w:lang w:val="pt-BR"/>
              </w:rPr>
              <w:t>clusive)</w:t>
            </w:r>
          </w:p>
        </w:tc>
        <w:tc>
          <w:tcPr>
            <w:tcW w:w="1874" w:type="pct"/>
            <w:vAlign w:val="center"/>
          </w:tcPr>
          <w:p w14:paraId="3B60C483" w14:textId="24A04831" w:rsidR="002F2706" w:rsidRPr="00F91ABD" w:rsidRDefault="00B002F3" w:rsidP="00F91ABD">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7,00%</w:t>
            </w:r>
          </w:p>
        </w:tc>
      </w:tr>
      <w:tr w:rsidR="00B002F3" w14:paraId="416943B7" w14:textId="77777777" w:rsidTr="00F91ABD">
        <w:tc>
          <w:tcPr>
            <w:tcW w:w="3126" w:type="pct"/>
            <w:vAlign w:val="center"/>
          </w:tcPr>
          <w:p w14:paraId="15582F6F" w14:textId="469078A6" w:rsidR="00B002F3" w:rsidRPr="00F91ABD" w:rsidRDefault="00B002F3" w:rsidP="00F91ABD">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sidRPr="00BE4724">
              <w:rPr>
                <w:rFonts w:asciiTheme="minorHAnsi" w:eastAsia="Arial Unicode MS" w:hAnsiTheme="minorHAnsi" w:cstheme="minorHAnsi"/>
                <w:color w:val="000000" w:themeColor="text1"/>
                <w:sz w:val="24"/>
                <w:szCs w:val="24"/>
                <w:lang w:val="pt-BR"/>
              </w:rPr>
              <w:lastRenderedPageBreak/>
              <w:t xml:space="preserve">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202</w:t>
            </w:r>
            <w:r>
              <w:rPr>
                <w:rFonts w:asciiTheme="minorHAnsi" w:eastAsia="Arial Unicode MS" w:hAnsiTheme="minorHAnsi" w:cstheme="minorHAnsi"/>
                <w:color w:val="000000" w:themeColor="text1"/>
                <w:sz w:val="24"/>
                <w:szCs w:val="24"/>
                <w:lang w:val="pt-BR"/>
              </w:rPr>
              <w:t>4</w:t>
            </w:r>
            <w:r w:rsidRPr="00BE4724">
              <w:rPr>
                <w:rFonts w:asciiTheme="minorHAnsi" w:eastAsia="Arial Unicode MS" w:hAnsiTheme="minorHAnsi" w:cstheme="minorHAnsi"/>
                <w:color w:val="000000" w:themeColor="text1"/>
                <w:sz w:val="24"/>
                <w:szCs w:val="24"/>
                <w:lang w:val="pt-BR"/>
              </w:rPr>
              <w:t xml:space="preserve"> </w:t>
            </w:r>
            <w:r w:rsidR="00F129EE">
              <w:rPr>
                <w:rFonts w:asciiTheme="minorHAnsi" w:eastAsia="Arial Unicode MS" w:hAnsiTheme="minorHAnsi" w:cstheme="minorHAnsi"/>
                <w:color w:val="000000" w:themeColor="text1"/>
                <w:sz w:val="24"/>
                <w:szCs w:val="24"/>
                <w:lang w:val="pt-BR"/>
              </w:rPr>
              <w:t>(</w:t>
            </w:r>
            <w:r w:rsidR="00B70220">
              <w:rPr>
                <w:rFonts w:asciiTheme="minorHAnsi" w:eastAsia="Arial Unicode MS" w:hAnsiTheme="minorHAnsi" w:cstheme="minorHAnsi"/>
                <w:color w:val="000000" w:themeColor="text1"/>
                <w:sz w:val="24"/>
                <w:szCs w:val="24"/>
                <w:lang w:val="pt-BR"/>
              </w:rPr>
              <w:t>inclusive</w:t>
            </w:r>
            <w:r w:rsidR="00F129EE">
              <w:rPr>
                <w:rFonts w:asciiTheme="minorHAnsi" w:eastAsia="Arial Unicode MS" w:hAnsiTheme="minorHAnsi" w:cstheme="minorHAnsi"/>
                <w:color w:val="000000" w:themeColor="text1"/>
                <w:sz w:val="24"/>
                <w:szCs w:val="24"/>
                <w:lang w:val="pt-BR"/>
              </w:rPr>
              <w:t>)</w:t>
            </w:r>
            <w:r w:rsidR="00F129EE">
              <w:rPr>
                <w:rFonts w:asciiTheme="minorHAnsi" w:eastAsia="Arial Unicode MS" w:hAnsiTheme="minorHAnsi" w:cstheme="minorHAnsi"/>
                <w:color w:val="000000" w:themeColor="text1"/>
                <w:sz w:val="24"/>
                <w:szCs w:val="24"/>
                <w:lang w:val="pt-BR"/>
              </w:rPr>
              <w:br/>
            </w:r>
            <w:r w:rsidRPr="00BE4724">
              <w:rPr>
                <w:rFonts w:asciiTheme="minorHAnsi" w:eastAsia="Arial Unicode MS" w:hAnsiTheme="minorHAnsi" w:cstheme="minorHAnsi"/>
                <w:color w:val="000000" w:themeColor="text1"/>
                <w:sz w:val="24"/>
                <w:szCs w:val="24"/>
                <w:lang w:val="pt-BR"/>
              </w:rPr>
              <w:t xml:space="preserve">até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202</w:t>
            </w:r>
            <w:r>
              <w:rPr>
                <w:rFonts w:asciiTheme="minorHAnsi" w:eastAsia="Arial Unicode MS" w:hAnsiTheme="minorHAnsi" w:cstheme="minorHAnsi"/>
                <w:color w:val="000000" w:themeColor="text1"/>
                <w:sz w:val="24"/>
                <w:szCs w:val="24"/>
                <w:lang w:val="pt-BR"/>
              </w:rPr>
              <w:t>5</w:t>
            </w:r>
            <w:r w:rsidR="00F129EE">
              <w:rPr>
                <w:rFonts w:asciiTheme="minorHAnsi" w:eastAsia="Arial Unicode MS" w:hAnsiTheme="minorHAnsi" w:cstheme="minorHAnsi"/>
                <w:color w:val="000000" w:themeColor="text1"/>
                <w:sz w:val="24"/>
                <w:szCs w:val="24"/>
                <w:lang w:val="pt-BR"/>
              </w:rPr>
              <w:t xml:space="preserve"> (</w:t>
            </w:r>
            <w:r w:rsidR="00B70220">
              <w:rPr>
                <w:rFonts w:asciiTheme="minorHAnsi" w:eastAsia="Arial Unicode MS" w:hAnsiTheme="minorHAnsi" w:cstheme="minorHAnsi"/>
                <w:color w:val="000000" w:themeColor="text1"/>
                <w:sz w:val="24"/>
                <w:szCs w:val="24"/>
                <w:lang w:val="pt-BR"/>
              </w:rPr>
              <w:t>exclusive</w:t>
            </w:r>
            <w:r w:rsidR="00F129EE">
              <w:rPr>
                <w:rFonts w:asciiTheme="minorHAnsi" w:eastAsia="Arial Unicode MS" w:hAnsiTheme="minorHAnsi" w:cstheme="minorHAnsi"/>
                <w:color w:val="000000" w:themeColor="text1"/>
                <w:sz w:val="24"/>
                <w:szCs w:val="24"/>
                <w:lang w:val="pt-BR"/>
              </w:rPr>
              <w:t>)</w:t>
            </w:r>
          </w:p>
        </w:tc>
        <w:tc>
          <w:tcPr>
            <w:tcW w:w="1874" w:type="pct"/>
            <w:vAlign w:val="center"/>
          </w:tcPr>
          <w:p w14:paraId="732083B2" w14:textId="78D70F5A" w:rsidR="00B002F3" w:rsidRPr="00F91ABD" w:rsidRDefault="00863733" w:rsidP="00F91ABD">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6,00%</w:t>
            </w:r>
          </w:p>
        </w:tc>
      </w:tr>
      <w:tr w:rsidR="00B002F3" w14:paraId="12D1CB87" w14:textId="77777777" w:rsidTr="00F91ABD">
        <w:tc>
          <w:tcPr>
            <w:tcW w:w="3126" w:type="pct"/>
            <w:vAlign w:val="center"/>
          </w:tcPr>
          <w:p w14:paraId="125DAA68" w14:textId="3AA415D8" w:rsidR="00B002F3" w:rsidRPr="00F91ABD" w:rsidRDefault="00B002F3" w:rsidP="00F91ABD">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sidRPr="00BE4724">
              <w:rPr>
                <w:rFonts w:asciiTheme="minorHAnsi" w:eastAsia="Arial Unicode MS" w:hAnsiTheme="minorHAnsi" w:cstheme="minorHAnsi"/>
                <w:color w:val="000000" w:themeColor="text1"/>
                <w:sz w:val="24"/>
                <w:szCs w:val="24"/>
                <w:lang w:val="pt-BR"/>
              </w:rPr>
              <w:t xml:space="preserve">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202</w:t>
            </w:r>
            <w:r w:rsidR="00863733">
              <w:rPr>
                <w:rFonts w:asciiTheme="minorHAnsi" w:eastAsia="Arial Unicode MS" w:hAnsiTheme="minorHAnsi" w:cstheme="minorHAnsi"/>
                <w:color w:val="000000" w:themeColor="text1"/>
                <w:sz w:val="24"/>
                <w:szCs w:val="24"/>
                <w:lang w:val="pt-BR"/>
              </w:rPr>
              <w:t>5</w:t>
            </w:r>
            <w:r w:rsidRPr="00BE4724">
              <w:rPr>
                <w:rFonts w:asciiTheme="minorHAnsi" w:eastAsia="Arial Unicode MS" w:hAnsiTheme="minorHAnsi" w:cstheme="minorHAnsi"/>
                <w:color w:val="000000" w:themeColor="text1"/>
                <w:sz w:val="24"/>
                <w:szCs w:val="24"/>
                <w:lang w:val="pt-BR"/>
              </w:rPr>
              <w:t xml:space="preserve"> </w:t>
            </w:r>
            <w:r w:rsidR="00F129EE">
              <w:rPr>
                <w:rFonts w:asciiTheme="minorHAnsi" w:eastAsia="Arial Unicode MS" w:hAnsiTheme="minorHAnsi" w:cstheme="minorHAnsi"/>
                <w:color w:val="000000" w:themeColor="text1"/>
                <w:sz w:val="24"/>
                <w:szCs w:val="24"/>
                <w:lang w:val="pt-BR"/>
              </w:rPr>
              <w:t>(</w:t>
            </w:r>
            <w:r w:rsidR="00B70220">
              <w:rPr>
                <w:rFonts w:asciiTheme="minorHAnsi" w:eastAsia="Arial Unicode MS" w:hAnsiTheme="minorHAnsi" w:cstheme="minorHAnsi"/>
                <w:color w:val="000000" w:themeColor="text1"/>
                <w:sz w:val="24"/>
                <w:szCs w:val="24"/>
                <w:lang w:val="pt-BR"/>
              </w:rPr>
              <w:t>inclusive</w:t>
            </w:r>
            <w:r w:rsidR="00F129EE">
              <w:rPr>
                <w:rFonts w:asciiTheme="minorHAnsi" w:eastAsia="Arial Unicode MS" w:hAnsiTheme="minorHAnsi" w:cstheme="minorHAnsi"/>
                <w:color w:val="000000" w:themeColor="text1"/>
                <w:sz w:val="24"/>
                <w:szCs w:val="24"/>
                <w:lang w:val="pt-BR"/>
              </w:rPr>
              <w:t>)</w:t>
            </w:r>
            <w:r w:rsidR="00F129EE">
              <w:rPr>
                <w:rFonts w:asciiTheme="minorHAnsi" w:eastAsia="Arial Unicode MS" w:hAnsiTheme="minorHAnsi" w:cstheme="minorHAnsi"/>
                <w:color w:val="000000" w:themeColor="text1"/>
                <w:sz w:val="24"/>
                <w:szCs w:val="24"/>
                <w:lang w:val="pt-BR"/>
              </w:rPr>
              <w:br/>
            </w:r>
            <w:r w:rsidRPr="00BE4724">
              <w:rPr>
                <w:rFonts w:asciiTheme="minorHAnsi" w:eastAsia="Arial Unicode MS" w:hAnsiTheme="minorHAnsi" w:cstheme="minorHAnsi"/>
                <w:color w:val="000000" w:themeColor="text1"/>
                <w:sz w:val="24"/>
                <w:szCs w:val="24"/>
                <w:lang w:val="pt-BR"/>
              </w:rPr>
              <w:t xml:space="preserve">até </w:t>
            </w:r>
            <w:r>
              <w:rPr>
                <w:rFonts w:asciiTheme="minorHAnsi" w:eastAsia="Arial Unicode MS" w:hAnsiTheme="minorHAnsi" w:cstheme="minorHAnsi"/>
                <w:color w:val="000000" w:themeColor="text1"/>
                <w:sz w:val="24"/>
                <w:szCs w:val="24"/>
                <w:lang w:val="pt-BR"/>
              </w:rPr>
              <w:t>a Data de Vencimento</w:t>
            </w:r>
            <w:r w:rsidR="005A6B8D">
              <w:rPr>
                <w:rFonts w:asciiTheme="minorHAnsi" w:eastAsia="Arial Unicode MS" w:hAnsiTheme="minorHAnsi" w:cstheme="minorHAnsi"/>
                <w:color w:val="000000" w:themeColor="text1"/>
                <w:sz w:val="24"/>
                <w:szCs w:val="24"/>
                <w:lang w:val="pt-BR"/>
              </w:rPr>
              <w:t xml:space="preserve"> </w:t>
            </w:r>
            <w:r w:rsidR="005A6B8D">
              <w:rPr>
                <w:rFonts w:asciiTheme="minorHAnsi" w:hAnsiTheme="minorHAnsi" w:cstheme="minorHAnsi"/>
                <w:sz w:val="24"/>
                <w:szCs w:val="24"/>
                <w:lang w:val="pt-BR"/>
              </w:rPr>
              <w:t>das Debêntures</w:t>
            </w:r>
            <w:r w:rsidR="00F129EE">
              <w:rPr>
                <w:rFonts w:asciiTheme="minorHAnsi" w:hAnsiTheme="minorHAnsi" w:cstheme="minorHAnsi"/>
                <w:sz w:val="24"/>
                <w:szCs w:val="24"/>
                <w:lang w:val="pt-BR"/>
              </w:rPr>
              <w:t xml:space="preserve"> (</w:t>
            </w:r>
            <w:r w:rsidR="00B70220">
              <w:rPr>
                <w:rFonts w:asciiTheme="minorHAnsi" w:eastAsia="Arial Unicode MS" w:hAnsiTheme="minorHAnsi" w:cstheme="minorHAnsi"/>
                <w:color w:val="000000" w:themeColor="text1"/>
                <w:sz w:val="24"/>
                <w:szCs w:val="24"/>
                <w:lang w:val="pt-BR"/>
              </w:rPr>
              <w:t>exclusive</w:t>
            </w:r>
            <w:r w:rsidR="00F129EE">
              <w:rPr>
                <w:rFonts w:asciiTheme="minorHAnsi" w:hAnsiTheme="minorHAnsi" w:cstheme="minorHAnsi"/>
                <w:sz w:val="24"/>
                <w:szCs w:val="24"/>
                <w:lang w:val="pt-BR"/>
              </w:rPr>
              <w:t>)</w:t>
            </w:r>
          </w:p>
        </w:tc>
        <w:tc>
          <w:tcPr>
            <w:tcW w:w="1874" w:type="pct"/>
            <w:vAlign w:val="center"/>
          </w:tcPr>
          <w:p w14:paraId="2E5F2316" w14:textId="6D24289E" w:rsidR="00B002F3" w:rsidRPr="00F91ABD" w:rsidRDefault="00863733" w:rsidP="00F91ABD">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5,00%</w:t>
            </w:r>
          </w:p>
        </w:tc>
      </w:tr>
    </w:tbl>
    <w:p w14:paraId="6459911B" w14:textId="77777777" w:rsidR="002F2706" w:rsidRDefault="002F2706" w:rsidP="00A125C6">
      <w:pPr>
        <w:autoSpaceDE w:val="0"/>
        <w:autoSpaceDN w:val="0"/>
        <w:adjustRightInd w:val="0"/>
        <w:jc w:val="both"/>
        <w:rPr>
          <w:rFonts w:asciiTheme="minorHAnsi" w:eastAsia="Arial Unicode MS" w:hAnsiTheme="minorHAnsi" w:cstheme="minorHAnsi"/>
          <w:color w:val="000000" w:themeColor="text1"/>
          <w:sz w:val="24"/>
          <w:szCs w:val="24"/>
        </w:rPr>
      </w:pPr>
    </w:p>
    <w:p w14:paraId="0587AFA0" w14:textId="22E4260B" w:rsidR="00DE59F3" w:rsidRPr="00F91ABD" w:rsidRDefault="00DE59F3" w:rsidP="00DE59F3">
      <w:pPr>
        <w:pStyle w:val="PargrafodaLista"/>
        <w:spacing w:line="276" w:lineRule="auto"/>
        <w:ind w:left="709"/>
        <w:jc w:val="center"/>
        <w:rPr>
          <w:rFonts w:asciiTheme="minorHAnsi" w:eastAsia="Arial Unicode MS" w:hAnsiTheme="minorHAnsi" w:cstheme="minorHAnsi"/>
          <w:b/>
          <w:bCs/>
          <w:color w:val="000000" w:themeColor="text1"/>
          <w:sz w:val="24"/>
          <w:szCs w:val="24"/>
        </w:rPr>
      </w:pPr>
      <w:proofErr w:type="spellStart"/>
      <w:r w:rsidRPr="00F91ABD">
        <w:rPr>
          <w:rFonts w:asciiTheme="minorHAnsi" w:eastAsia="Arial Unicode MS" w:hAnsiTheme="minorHAnsi" w:cstheme="minorHAnsi"/>
          <w:b/>
          <w:bCs/>
          <w:color w:val="000000" w:themeColor="text1"/>
          <w:sz w:val="24"/>
          <w:szCs w:val="24"/>
        </w:rPr>
        <w:t>PUprêmio</w:t>
      </w:r>
      <w:proofErr w:type="spellEnd"/>
      <w:r w:rsidRPr="00F91ABD">
        <w:rPr>
          <w:rFonts w:asciiTheme="minorHAnsi" w:eastAsia="Arial Unicode MS" w:hAnsiTheme="minorHAnsi" w:cstheme="minorHAnsi"/>
          <w:b/>
          <w:bCs/>
          <w:color w:val="000000" w:themeColor="text1"/>
          <w:sz w:val="24"/>
          <w:szCs w:val="24"/>
        </w:rPr>
        <w:t xml:space="preserve"> = Prêmio * </w:t>
      </w:r>
      <w:proofErr w:type="spellStart"/>
      <w:r w:rsidRPr="00F91ABD">
        <w:rPr>
          <w:rFonts w:asciiTheme="minorHAnsi" w:eastAsia="Arial Unicode MS" w:hAnsiTheme="minorHAnsi" w:cstheme="minorHAnsi"/>
          <w:b/>
          <w:bCs/>
          <w:color w:val="000000" w:themeColor="text1"/>
          <w:sz w:val="24"/>
          <w:szCs w:val="24"/>
        </w:rPr>
        <w:t>PU</w:t>
      </w:r>
      <w:r w:rsidRPr="007753F7">
        <w:rPr>
          <w:rFonts w:asciiTheme="minorHAnsi" w:eastAsia="Arial Unicode MS" w:hAnsiTheme="minorHAnsi" w:cstheme="minorHAnsi"/>
          <w:b/>
          <w:bCs/>
          <w:color w:val="000000" w:themeColor="text1"/>
          <w:sz w:val="24"/>
          <w:szCs w:val="24"/>
        </w:rPr>
        <w:t>debênture</w:t>
      </w:r>
      <w:proofErr w:type="spellEnd"/>
    </w:p>
    <w:p w14:paraId="41692FE4" w14:textId="77777777" w:rsidR="00DE59F3" w:rsidRPr="00F91ABD" w:rsidRDefault="00DE59F3" w:rsidP="00DE59F3">
      <w:pPr>
        <w:pStyle w:val="PargrafodaLista"/>
        <w:spacing w:line="276" w:lineRule="auto"/>
        <w:ind w:left="709"/>
        <w:rPr>
          <w:rFonts w:asciiTheme="minorHAnsi" w:eastAsia="Arial Unicode MS" w:hAnsiTheme="minorHAnsi" w:cstheme="minorHAnsi"/>
          <w:color w:val="000000" w:themeColor="text1"/>
          <w:sz w:val="24"/>
          <w:szCs w:val="24"/>
        </w:rPr>
      </w:pPr>
    </w:p>
    <w:p w14:paraId="7B5F2274" w14:textId="77777777" w:rsidR="00DE59F3" w:rsidRPr="00F91ABD" w:rsidRDefault="00DE59F3" w:rsidP="00DE59F3">
      <w:pPr>
        <w:pStyle w:val="PargrafodaLista"/>
        <w:spacing w:line="276" w:lineRule="auto"/>
        <w:ind w:left="709"/>
        <w:jc w:val="both"/>
        <w:rPr>
          <w:rFonts w:asciiTheme="minorHAnsi" w:eastAsia="Arial Unicode MS" w:hAnsiTheme="minorHAnsi" w:cstheme="minorHAnsi"/>
          <w:color w:val="000000" w:themeColor="text1"/>
          <w:sz w:val="24"/>
          <w:szCs w:val="24"/>
        </w:rPr>
      </w:pPr>
      <w:r w:rsidRPr="00F91ABD">
        <w:rPr>
          <w:rFonts w:asciiTheme="minorHAnsi" w:eastAsia="Arial Unicode MS" w:hAnsiTheme="minorHAnsi" w:cstheme="minorHAnsi"/>
          <w:color w:val="000000" w:themeColor="text1"/>
          <w:sz w:val="24"/>
          <w:szCs w:val="24"/>
        </w:rPr>
        <w:t>Onde:</w:t>
      </w:r>
    </w:p>
    <w:p w14:paraId="0BB9BA2C" w14:textId="77777777" w:rsidR="00DE59F3" w:rsidRPr="00F91ABD" w:rsidRDefault="00DE59F3" w:rsidP="00DE59F3">
      <w:pPr>
        <w:pStyle w:val="PargrafodaLista"/>
        <w:spacing w:line="276" w:lineRule="auto"/>
        <w:ind w:left="709"/>
        <w:jc w:val="both"/>
        <w:rPr>
          <w:rFonts w:asciiTheme="minorHAnsi" w:eastAsia="Arial Unicode MS" w:hAnsiTheme="minorHAnsi" w:cstheme="minorHAnsi"/>
          <w:color w:val="000000" w:themeColor="text1"/>
          <w:sz w:val="24"/>
          <w:szCs w:val="24"/>
        </w:rPr>
      </w:pPr>
    </w:p>
    <w:p w14:paraId="6F27F18A" w14:textId="77911A02" w:rsidR="00DE59F3" w:rsidRPr="00F91ABD" w:rsidRDefault="00DE59F3" w:rsidP="00DE59F3">
      <w:pPr>
        <w:pStyle w:val="PargrafodaLista"/>
        <w:spacing w:line="276" w:lineRule="auto"/>
        <w:ind w:left="709"/>
        <w:jc w:val="both"/>
        <w:rPr>
          <w:rFonts w:asciiTheme="minorHAnsi" w:eastAsia="Arial Unicode MS" w:hAnsiTheme="minorHAnsi" w:cstheme="minorHAnsi"/>
          <w:color w:val="000000" w:themeColor="text1"/>
          <w:sz w:val="24"/>
          <w:szCs w:val="24"/>
        </w:rPr>
      </w:pPr>
      <w:proofErr w:type="spellStart"/>
      <w:r w:rsidRPr="00F91ABD">
        <w:rPr>
          <w:rFonts w:asciiTheme="minorHAnsi" w:eastAsia="Arial Unicode MS" w:hAnsiTheme="minorHAnsi" w:cstheme="minorHAnsi"/>
          <w:color w:val="000000" w:themeColor="text1"/>
          <w:sz w:val="24"/>
          <w:szCs w:val="24"/>
        </w:rPr>
        <w:t>PUdebênture</w:t>
      </w:r>
      <w:proofErr w:type="spellEnd"/>
      <w:r w:rsidRPr="00F91ABD">
        <w:rPr>
          <w:rFonts w:asciiTheme="minorHAnsi" w:eastAsia="Arial Unicode MS" w:hAnsiTheme="minorHAnsi" w:cstheme="minorHAnsi"/>
          <w:color w:val="000000" w:themeColor="text1"/>
          <w:sz w:val="24"/>
          <w:szCs w:val="24"/>
        </w:rPr>
        <w:t xml:space="preserve"> = Valor Nominal Unitário acrescido d</w:t>
      </w:r>
      <w:r w:rsidR="00FA68A6">
        <w:rPr>
          <w:rFonts w:asciiTheme="minorHAnsi" w:eastAsia="Arial Unicode MS" w:hAnsiTheme="minorHAnsi" w:cstheme="minorHAnsi"/>
          <w:color w:val="000000" w:themeColor="text1"/>
          <w:sz w:val="24"/>
          <w:szCs w:val="24"/>
        </w:rPr>
        <w:t xml:space="preserve">a Remuneração </w:t>
      </w:r>
      <w:r w:rsidRPr="00F91ABD">
        <w:rPr>
          <w:rFonts w:asciiTheme="minorHAnsi" w:eastAsia="Arial Unicode MS" w:hAnsiTheme="minorHAnsi" w:cstheme="minorHAnsi"/>
          <w:color w:val="000000" w:themeColor="text1"/>
          <w:sz w:val="24"/>
          <w:szCs w:val="24"/>
        </w:rPr>
        <w:t xml:space="preserve">e </w:t>
      </w:r>
      <w:r w:rsidR="00FA68A6">
        <w:rPr>
          <w:rFonts w:asciiTheme="minorHAnsi" w:eastAsia="Arial Unicode MS" w:hAnsiTheme="minorHAnsi" w:cstheme="minorHAnsi"/>
          <w:color w:val="000000" w:themeColor="text1"/>
          <w:sz w:val="24"/>
          <w:szCs w:val="24"/>
        </w:rPr>
        <w:t xml:space="preserve">dos </w:t>
      </w:r>
      <w:r w:rsidRPr="00F91ABD">
        <w:rPr>
          <w:rFonts w:asciiTheme="minorHAnsi" w:eastAsia="Arial Unicode MS" w:hAnsiTheme="minorHAnsi" w:cstheme="minorHAnsi"/>
          <w:color w:val="000000" w:themeColor="text1"/>
          <w:sz w:val="24"/>
          <w:szCs w:val="24"/>
        </w:rPr>
        <w:t xml:space="preserve">Encargos Moratórios, se aplicável, </w:t>
      </w:r>
      <w:r w:rsidR="00772CC2">
        <w:rPr>
          <w:rFonts w:asciiTheme="minorHAnsi" w:eastAsia="Arial Unicode MS" w:hAnsiTheme="minorHAnsi" w:cstheme="minorHAnsi"/>
          <w:color w:val="000000" w:themeColor="text1"/>
          <w:sz w:val="24"/>
          <w:szCs w:val="24"/>
        </w:rPr>
        <w:t>calculados</w:t>
      </w:r>
      <w:r w:rsidRPr="00F91ABD">
        <w:rPr>
          <w:rFonts w:asciiTheme="minorHAnsi" w:eastAsia="Arial Unicode MS" w:hAnsiTheme="minorHAnsi" w:cstheme="minorHAnsi"/>
          <w:color w:val="000000" w:themeColor="text1"/>
          <w:sz w:val="24"/>
          <w:szCs w:val="24"/>
        </w:rPr>
        <w:t xml:space="preserve"> até a </w:t>
      </w:r>
      <w:r w:rsidR="00807D9B">
        <w:rPr>
          <w:rFonts w:asciiTheme="minorHAnsi" w:eastAsia="Arial Unicode MS" w:hAnsiTheme="minorHAnsi" w:cstheme="minorHAnsi"/>
          <w:color w:val="000000" w:themeColor="text1"/>
          <w:sz w:val="24"/>
          <w:szCs w:val="24"/>
        </w:rPr>
        <w:t>d</w:t>
      </w:r>
      <w:r w:rsidRPr="007753F7">
        <w:rPr>
          <w:rFonts w:asciiTheme="minorHAnsi" w:eastAsia="Arial Unicode MS" w:hAnsiTheme="minorHAnsi" w:cstheme="minorHAnsi"/>
          <w:color w:val="000000" w:themeColor="text1"/>
          <w:sz w:val="24"/>
          <w:szCs w:val="24"/>
        </w:rPr>
        <w:t xml:space="preserve">ata do </w:t>
      </w:r>
      <w:r w:rsidR="00807D9B">
        <w:rPr>
          <w:rFonts w:asciiTheme="minorHAnsi" w:eastAsia="Arial Unicode MS" w:hAnsiTheme="minorHAnsi" w:cstheme="minorHAnsi"/>
          <w:color w:val="000000" w:themeColor="text1"/>
          <w:sz w:val="24"/>
          <w:szCs w:val="24"/>
        </w:rPr>
        <w:t xml:space="preserve">efetivo </w:t>
      </w:r>
      <w:r w:rsidR="00807D9B" w:rsidRPr="00807D9B">
        <w:rPr>
          <w:rFonts w:asciiTheme="minorHAnsi" w:eastAsia="Arial Unicode MS" w:hAnsiTheme="minorHAnsi" w:cstheme="minorHAnsi"/>
          <w:color w:val="000000" w:themeColor="text1"/>
          <w:sz w:val="24"/>
          <w:szCs w:val="24"/>
        </w:rPr>
        <w:t>resgate antecipado</w:t>
      </w:r>
      <w:r w:rsidRPr="00F91ABD">
        <w:rPr>
          <w:rFonts w:asciiTheme="minorHAnsi" w:eastAsia="Arial Unicode MS" w:hAnsiTheme="minorHAnsi" w:cstheme="minorHAnsi"/>
          <w:color w:val="000000" w:themeColor="text1"/>
          <w:sz w:val="24"/>
          <w:szCs w:val="24"/>
        </w:rPr>
        <w:t xml:space="preserve">; </w:t>
      </w:r>
    </w:p>
    <w:p w14:paraId="6A6A26E1" w14:textId="77777777" w:rsidR="00DE59F3" w:rsidRPr="00F91ABD" w:rsidRDefault="00DE59F3" w:rsidP="00DE59F3">
      <w:pPr>
        <w:pStyle w:val="PargrafodaLista"/>
        <w:spacing w:line="276" w:lineRule="auto"/>
        <w:ind w:left="709"/>
        <w:jc w:val="both"/>
        <w:rPr>
          <w:rFonts w:asciiTheme="minorHAnsi" w:eastAsia="Arial Unicode MS" w:hAnsiTheme="minorHAnsi" w:cstheme="minorHAnsi"/>
          <w:color w:val="000000" w:themeColor="text1"/>
          <w:sz w:val="24"/>
          <w:szCs w:val="24"/>
        </w:rPr>
      </w:pPr>
    </w:p>
    <w:p w14:paraId="30A8E0B5" w14:textId="37B874BA" w:rsidR="00DE59F3" w:rsidRDefault="00DE59F3" w:rsidP="005C39B1">
      <w:pPr>
        <w:pStyle w:val="PargrafodaLista"/>
        <w:spacing w:line="276" w:lineRule="auto"/>
        <w:ind w:left="709"/>
        <w:jc w:val="both"/>
        <w:rPr>
          <w:rFonts w:asciiTheme="minorHAnsi" w:eastAsia="Arial Unicode MS" w:hAnsiTheme="minorHAnsi" w:cstheme="minorHAnsi"/>
          <w:color w:val="000000" w:themeColor="text1"/>
          <w:sz w:val="24"/>
          <w:szCs w:val="24"/>
        </w:rPr>
      </w:pPr>
      <w:r w:rsidRPr="00F91ABD">
        <w:rPr>
          <w:rFonts w:asciiTheme="minorHAnsi" w:eastAsia="Arial Unicode MS" w:hAnsiTheme="minorHAnsi" w:cstheme="minorHAnsi"/>
          <w:color w:val="000000" w:themeColor="text1"/>
          <w:sz w:val="24"/>
          <w:szCs w:val="24"/>
        </w:rPr>
        <w:t>Prêmio =</w:t>
      </w:r>
      <w:bookmarkStart w:id="248" w:name="_Hlk536546228"/>
      <w:r>
        <w:rPr>
          <w:rFonts w:asciiTheme="minorHAnsi" w:eastAsia="Arial Unicode MS" w:hAnsiTheme="minorHAnsi" w:cstheme="minorHAnsi"/>
          <w:color w:val="000000" w:themeColor="text1"/>
          <w:sz w:val="24"/>
          <w:szCs w:val="24"/>
        </w:rPr>
        <w:t xml:space="preserve"> valor </w:t>
      </w:r>
      <w:r w:rsidR="00845525">
        <w:rPr>
          <w:rFonts w:asciiTheme="minorHAnsi" w:eastAsia="Arial Unicode MS" w:hAnsiTheme="minorHAnsi" w:cstheme="minorHAnsi"/>
          <w:color w:val="000000" w:themeColor="text1"/>
          <w:sz w:val="24"/>
          <w:szCs w:val="24"/>
        </w:rPr>
        <w:t xml:space="preserve">do Prêmio de Resgate Antecipado, </w:t>
      </w:r>
      <w:r w:rsidR="00F129EE">
        <w:rPr>
          <w:rFonts w:asciiTheme="minorHAnsi" w:eastAsia="Arial Unicode MS" w:hAnsiTheme="minorHAnsi" w:cstheme="minorHAnsi"/>
          <w:color w:val="000000" w:themeColor="text1"/>
          <w:sz w:val="24"/>
          <w:szCs w:val="24"/>
        </w:rPr>
        <w:t xml:space="preserve">determinado </w:t>
      </w:r>
      <w:r>
        <w:rPr>
          <w:rFonts w:asciiTheme="minorHAnsi" w:eastAsia="Arial Unicode MS" w:hAnsiTheme="minorHAnsi" w:cstheme="minorHAnsi"/>
          <w:color w:val="000000" w:themeColor="text1"/>
          <w:sz w:val="24"/>
          <w:szCs w:val="24"/>
        </w:rPr>
        <w:t>conforme a</w:t>
      </w:r>
      <w:r w:rsidR="00F129EE">
        <w:rPr>
          <w:rFonts w:asciiTheme="minorHAnsi" w:eastAsia="Arial Unicode MS" w:hAnsiTheme="minorHAnsi" w:cstheme="minorHAnsi"/>
          <w:color w:val="000000" w:themeColor="text1"/>
          <w:sz w:val="24"/>
          <w:szCs w:val="24"/>
        </w:rPr>
        <w:t xml:space="preserve"> </w:t>
      </w:r>
      <w:r w:rsidR="00807D9B" w:rsidRPr="00F129EE">
        <w:rPr>
          <w:rFonts w:asciiTheme="minorHAnsi" w:eastAsia="Arial Unicode MS" w:hAnsiTheme="minorHAnsi" w:cstheme="minorHAnsi"/>
          <w:color w:val="000000" w:themeColor="text1"/>
          <w:sz w:val="24"/>
          <w:szCs w:val="24"/>
        </w:rPr>
        <w:t xml:space="preserve">data do </w:t>
      </w:r>
      <w:r w:rsidR="00807D9B">
        <w:rPr>
          <w:rFonts w:asciiTheme="minorHAnsi" w:eastAsia="Arial Unicode MS" w:hAnsiTheme="minorHAnsi" w:cstheme="minorHAnsi"/>
          <w:color w:val="000000" w:themeColor="text1"/>
          <w:sz w:val="24"/>
          <w:szCs w:val="24"/>
        </w:rPr>
        <w:t xml:space="preserve">efetivo </w:t>
      </w:r>
      <w:r w:rsidR="00807D9B" w:rsidRPr="00F129EE">
        <w:rPr>
          <w:rFonts w:asciiTheme="minorHAnsi" w:eastAsia="Arial Unicode MS" w:hAnsiTheme="minorHAnsi" w:cstheme="minorHAnsi"/>
          <w:color w:val="000000" w:themeColor="text1"/>
          <w:sz w:val="24"/>
          <w:szCs w:val="24"/>
        </w:rPr>
        <w:t>resgate antecipado</w:t>
      </w:r>
      <w:r w:rsidR="00F129EE">
        <w:rPr>
          <w:rFonts w:asciiTheme="minorHAnsi" w:eastAsia="Arial Unicode MS" w:hAnsiTheme="minorHAnsi" w:cstheme="minorHAnsi"/>
          <w:color w:val="000000" w:themeColor="text1"/>
          <w:sz w:val="24"/>
          <w:szCs w:val="24"/>
        </w:rPr>
        <w:t>, nos termos da</w:t>
      </w:r>
      <w:r>
        <w:rPr>
          <w:rFonts w:asciiTheme="minorHAnsi" w:eastAsia="Arial Unicode MS" w:hAnsiTheme="minorHAnsi" w:cstheme="minorHAnsi"/>
          <w:color w:val="000000" w:themeColor="text1"/>
          <w:sz w:val="24"/>
          <w:szCs w:val="24"/>
        </w:rPr>
        <w:t xml:space="preserve"> tabela acima</w:t>
      </w:r>
      <w:bookmarkEnd w:id="248"/>
      <w:r w:rsidRPr="00F91ABD">
        <w:rPr>
          <w:rFonts w:asciiTheme="minorHAnsi" w:eastAsia="Arial Unicode MS" w:hAnsiTheme="minorHAnsi" w:cstheme="minorHAnsi"/>
          <w:color w:val="000000" w:themeColor="text1"/>
          <w:sz w:val="24"/>
          <w:szCs w:val="24"/>
        </w:rPr>
        <w:t>.</w:t>
      </w:r>
    </w:p>
    <w:p w14:paraId="3DAA7E92" w14:textId="77777777" w:rsidR="00807D9B" w:rsidRPr="007753F7" w:rsidRDefault="00807D9B" w:rsidP="00F91ABD">
      <w:pPr>
        <w:spacing w:line="276" w:lineRule="auto"/>
        <w:jc w:val="both"/>
        <w:rPr>
          <w:rFonts w:asciiTheme="minorHAnsi" w:eastAsia="Arial Unicode MS" w:hAnsiTheme="minorHAnsi" w:cstheme="minorHAnsi"/>
          <w:color w:val="000000" w:themeColor="text1"/>
          <w:sz w:val="24"/>
          <w:szCs w:val="24"/>
        </w:rPr>
      </w:pPr>
    </w:p>
    <w:p w14:paraId="3D575E41" w14:textId="65A7E9E6" w:rsidR="008C6ED5" w:rsidRPr="0098604E" w:rsidRDefault="008C6ED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O Resgate Antecipado Facultativo somente ser</w:t>
      </w:r>
      <w:r w:rsidR="008E08AB">
        <w:rPr>
          <w:rFonts w:asciiTheme="minorHAnsi" w:eastAsia="Arial Unicode MS" w:hAnsiTheme="minorHAnsi" w:cstheme="minorHAnsi"/>
          <w:color w:val="000000" w:themeColor="text1"/>
          <w:sz w:val="24"/>
          <w:szCs w:val="24"/>
          <w:lang w:val="pt-BR"/>
        </w:rPr>
        <w:t>á</w:t>
      </w:r>
      <w:r w:rsidRPr="0098604E">
        <w:rPr>
          <w:rFonts w:asciiTheme="minorHAnsi" w:eastAsia="Arial Unicode MS" w:hAnsiTheme="minorHAnsi" w:cstheme="minorHAnsi"/>
          <w:color w:val="000000" w:themeColor="text1"/>
          <w:sz w:val="24"/>
          <w:szCs w:val="24"/>
          <w:lang w:val="pt-BR"/>
        </w:rPr>
        <w:t xml:space="preserve"> realizado mediante o envio de comunicação individual</w:t>
      </w:r>
      <w:r w:rsidR="00BD5369">
        <w:rPr>
          <w:rFonts w:asciiTheme="minorHAnsi" w:eastAsia="Arial Unicode MS" w:hAnsiTheme="minorHAnsi" w:cstheme="minorHAnsi"/>
          <w:color w:val="000000" w:themeColor="text1"/>
          <w:sz w:val="24"/>
          <w:szCs w:val="24"/>
          <w:lang w:val="pt-BR"/>
        </w:rPr>
        <w:t>, a ser realizada pelo Agente Fiduciário,</w:t>
      </w:r>
      <w:r w:rsidRPr="0098604E">
        <w:rPr>
          <w:rFonts w:asciiTheme="minorHAnsi" w:eastAsia="Arial Unicode MS" w:hAnsiTheme="minorHAnsi" w:cstheme="minorHAnsi"/>
          <w:color w:val="000000" w:themeColor="text1"/>
          <w:sz w:val="24"/>
          <w:szCs w:val="24"/>
          <w:lang w:val="pt-BR"/>
        </w:rPr>
        <w:t xml:space="preserve"> aos Debenturistas ou publicação de anúncio, nos termos da Cláusula </w:t>
      </w:r>
      <w:r w:rsidRPr="0098604E">
        <w:rPr>
          <w:rFonts w:asciiTheme="minorHAnsi" w:eastAsia="Arial Unicode MS" w:hAnsiTheme="minorHAnsi" w:cstheme="minorHAnsi"/>
          <w:color w:val="000000" w:themeColor="text1"/>
          <w:sz w:val="24"/>
          <w:szCs w:val="24"/>
          <w:lang w:val="pt-BR"/>
        </w:rPr>
        <w:fldChar w:fldCharType="begin"/>
      </w:r>
      <w:r w:rsidRPr="0098604E">
        <w:rPr>
          <w:rFonts w:asciiTheme="minorHAnsi" w:eastAsia="Arial Unicode MS" w:hAnsiTheme="minorHAnsi" w:cstheme="minorHAnsi"/>
          <w:color w:val="000000" w:themeColor="text1"/>
          <w:sz w:val="24"/>
          <w:szCs w:val="24"/>
          <w:lang w:val="pt-BR"/>
        </w:rPr>
        <w:instrText xml:space="preserve"> REF _Ref102355026 \r \h  \* MERGEFORMAT </w:instrText>
      </w:r>
      <w:r w:rsidRPr="0098604E">
        <w:rPr>
          <w:rFonts w:asciiTheme="minorHAnsi" w:eastAsia="Arial Unicode MS" w:hAnsiTheme="minorHAnsi" w:cstheme="minorHAnsi"/>
          <w:color w:val="000000" w:themeColor="text1"/>
          <w:sz w:val="24"/>
          <w:szCs w:val="24"/>
          <w:lang w:val="pt-BR"/>
        </w:rPr>
      </w:r>
      <w:r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4.19</w:t>
      </w:r>
      <w:r w:rsidRPr="0098604E">
        <w:rPr>
          <w:rFonts w:asciiTheme="minorHAnsi" w:eastAsia="Arial Unicode MS" w:hAnsiTheme="minorHAnsi" w:cstheme="minorHAnsi"/>
          <w:color w:val="000000" w:themeColor="text1"/>
          <w:sz w:val="24"/>
          <w:szCs w:val="24"/>
          <w:lang w:val="pt-BR"/>
        </w:rPr>
        <w:fldChar w:fldCharType="end"/>
      </w:r>
      <w:r w:rsidR="00C10427">
        <w:rPr>
          <w:rFonts w:asciiTheme="minorHAnsi" w:eastAsia="Arial Unicode MS" w:hAnsiTheme="minorHAnsi" w:cstheme="minorHAnsi"/>
          <w:color w:val="000000" w:themeColor="text1"/>
          <w:sz w:val="24"/>
          <w:szCs w:val="24"/>
          <w:lang w:val="pt-BR"/>
        </w:rPr>
        <w:t xml:space="preserve"> acima</w:t>
      </w:r>
      <w:r w:rsidRPr="0098604E">
        <w:rPr>
          <w:rFonts w:asciiTheme="minorHAnsi" w:eastAsia="Arial Unicode MS" w:hAnsiTheme="minorHAnsi" w:cstheme="minorHAnsi"/>
          <w:color w:val="000000" w:themeColor="text1"/>
          <w:sz w:val="24"/>
          <w:szCs w:val="24"/>
          <w:lang w:val="pt-BR"/>
        </w:rPr>
        <w:t>, em ambos os casos com cópia para o Agente Fiduciário, a B3 e a ANBIMA (em qualquer caso, “</w:t>
      </w:r>
      <w:r w:rsidRPr="0098604E">
        <w:rPr>
          <w:rFonts w:asciiTheme="minorHAnsi" w:eastAsia="Arial Unicode MS" w:hAnsiTheme="minorHAnsi" w:cstheme="minorHAnsi"/>
          <w:b/>
          <w:color w:val="000000" w:themeColor="text1"/>
          <w:sz w:val="24"/>
          <w:szCs w:val="24"/>
          <w:lang w:val="pt-BR"/>
        </w:rPr>
        <w:t>Comunicação de Resgate Antecipado Facultativo</w:t>
      </w:r>
      <w:r w:rsidRPr="0098604E">
        <w:rPr>
          <w:rFonts w:asciiTheme="minorHAnsi" w:eastAsia="Arial Unicode MS" w:hAnsiTheme="minorHAnsi" w:cstheme="minorHAnsi"/>
          <w:color w:val="000000" w:themeColor="text1"/>
          <w:sz w:val="24"/>
          <w:szCs w:val="24"/>
          <w:lang w:val="pt-BR"/>
        </w:rPr>
        <w:t xml:space="preserve">”), com no </w:t>
      </w:r>
      <w:r w:rsidRPr="00C3233A">
        <w:rPr>
          <w:rFonts w:asciiTheme="minorHAnsi" w:eastAsia="Arial Unicode MS" w:hAnsiTheme="minorHAnsi" w:cstheme="minorHAnsi"/>
          <w:color w:val="000000" w:themeColor="text1"/>
          <w:sz w:val="24"/>
          <w:szCs w:val="24"/>
          <w:lang w:val="pt-BR"/>
        </w:rPr>
        <w:t xml:space="preserve">mínimo </w:t>
      </w:r>
      <w:r w:rsidR="00C3233A" w:rsidRPr="00C3233A">
        <w:rPr>
          <w:rFonts w:asciiTheme="minorHAnsi" w:eastAsia="Arial Unicode MS" w:hAnsiTheme="minorHAnsi" w:cstheme="minorHAnsi"/>
          <w:color w:val="000000" w:themeColor="text1"/>
          <w:sz w:val="24"/>
          <w:szCs w:val="24"/>
          <w:lang w:val="pt-BR"/>
        </w:rPr>
        <w:t>1</w:t>
      </w:r>
      <w:r w:rsidRPr="00936D26">
        <w:rPr>
          <w:rFonts w:asciiTheme="minorHAnsi" w:eastAsia="Arial Unicode MS" w:hAnsiTheme="minorHAnsi" w:cstheme="minorHAnsi"/>
          <w:color w:val="000000" w:themeColor="text1"/>
          <w:sz w:val="24"/>
          <w:szCs w:val="24"/>
          <w:lang w:val="pt-BR"/>
        </w:rPr>
        <w:t>5 (</w:t>
      </w:r>
      <w:r w:rsidR="00C3233A" w:rsidRPr="00936D26">
        <w:rPr>
          <w:rFonts w:asciiTheme="minorHAnsi" w:eastAsia="Arial Unicode MS" w:hAnsiTheme="minorHAnsi" w:cstheme="minorHAnsi"/>
          <w:color w:val="000000" w:themeColor="text1"/>
          <w:sz w:val="24"/>
          <w:szCs w:val="24"/>
          <w:lang w:val="pt-BR"/>
        </w:rPr>
        <w:t>quinze</w:t>
      </w:r>
      <w:r w:rsidRPr="005B15F5">
        <w:rPr>
          <w:rFonts w:asciiTheme="minorHAnsi" w:eastAsia="Arial Unicode MS" w:hAnsiTheme="minorHAnsi"/>
          <w:color w:val="000000" w:themeColor="text1"/>
          <w:sz w:val="24"/>
          <w:lang w:val="pt-BR"/>
        </w:rPr>
        <w:t>) Dias Úteis</w:t>
      </w:r>
      <w:r w:rsidRPr="00C3233A">
        <w:rPr>
          <w:rFonts w:asciiTheme="minorHAnsi" w:eastAsia="Arial Unicode MS" w:hAnsiTheme="minorHAnsi" w:cstheme="minorHAnsi"/>
          <w:color w:val="000000" w:themeColor="text1"/>
          <w:sz w:val="24"/>
          <w:szCs w:val="24"/>
          <w:lang w:val="pt-BR"/>
        </w:rPr>
        <w:t xml:space="preserve"> de</w:t>
      </w:r>
      <w:r w:rsidRPr="0098604E">
        <w:rPr>
          <w:rFonts w:asciiTheme="minorHAnsi" w:eastAsia="Arial Unicode MS" w:hAnsiTheme="minorHAnsi" w:cstheme="minorHAnsi"/>
          <w:color w:val="000000" w:themeColor="text1"/>
          <w:sz w:val="24"/>
          <w:szCs w:val="24"/>
          <w:lang w:val="pt-BR"/>
        </w:rPr>
        <w:t xml:space="preserve"> antecedência da </w:t>
      </w:r>
      <w:bookmarkStart w:id="249" w:name="_Hlk50969571"/>
      <w:r w:rsidRPr="0098604E">
        <w:rPr>
          <w:rFonts w:asciiTheme="minorHAnsi" w:eastAsia="Arial Unicode MS" w:hAnsiTheme="minorHAnsi" w:cstheme="minorHAnsi"/>
          <w:color w:val="000000" w:themeColor="text1"/>
          <w:sz w:val="24"/>
          <w:szCs w:val="24"/>
          <w:lang w:val="pt-BR"/>
        </w:rPr>
        <w:t>data do efetivo resgate antecipado facultativo</w:t>
      </w:r>
      <w:bookmarkEnd w:id="249"/>
      <w:r w:rsidRPr="0098604E">
        <w:rPr>
          <w:rFonts w:asciiTheme="minorHAnsi" w:eastAsia="Arial Unicode MS" w:hAnsiTheme="minorHAnsi" w:cstheme="minorHAnsi"/>
          <w:color w:val="000000" w:themeColor="text1"/>
          <w:sz w:val="24"/>
          <w:szCs w:val="24"/>
          <w:lang w:val="pt-BR"/>
        </w:rPr>
        <w:t xml:space="preserve">, sendo que na referida Comunicação de Resgate Antecipado Facultativo deverá constar: </w:t>
      </w:r>
      <w:r w:rsidRPr="0098604E">
        <w:rPr>
          <w:rFonts w:asciiTheme="minorHAnsi" w:eastAsia="Arial Unicode MS" w:hAnsiTheme="minorHAnsi" w:cstheme="minorHAnsi"/>
          <w:b/>
          <w:color w:val="000000" w:themeColor="text1"/>
          <w:sz w:val="24"/>
          <w:szCs w:val="24"/>
          <w:lang w:val="pt-BR"/>
        </w:rPr>
        <w:t>(i)</w:t>
      </w:r>
      <w:r w:rsidRPr="0098604E">
        <w:rPr>
          <w:rFonts w:asciiTheme="minorHAnsi" w:eastAsia="Arial Unicode MS" w:hAnsiTheme="minorHAnsi" w:cstheme="minorHAnsi"/>
          <w:color w:val="000000" w:themeColor="text1"/>
          <w:sz w:val="24"/>
          <w:szCs w:val="24"/>
          <w:lang w:val="pt-BR"/>
        </w:rPr>
        <w:t xml:space="preserve"> a </w:t>
      </w:r>
      <w:r w:rsidR="00807D9B">
        <w:rPr>
          <w:rFonts w:asciiTheme="minorHAnsi" w:eastAsia="Arial Unicode MS" w:hAnsiTheme="minorHAnsi" w:cstheme="minorHAnsi"/>
          <w:color w:val="000000" w:themeColor="text1"/>
          <w:sz w:val="24"/>
          <w:szCs w:val="24"/>
          <w:lang w:val="pt-BR"/>
        </w:rPr>
        <w:t>d</w:t>
      </w:r>
      <w:r w:rsidRPr="0098604E">
        <w:rPr>
          <w:rFonts w:asciiTheme="minorHAnsi" w:eastAsia="Arial Unicode MS" w:hAnsiTheme="minorHAnsi" w:cstheme="minorHAnsi"/>
          <w:color w:val="000000" w:themeColor="text1"/>
          <w:sz w:val="24"/>
          <w:szCs w:val="24"/>
          <w:lang w:val="pt-BR"/>
        </w:rPr>
        <w:t xml:space="preserve">ata do Resgate Antecipado Facultativo, que deverá ser um Dia Útil; </w:t>
      </w:r>
      <w:r w:rsidRPr="0098604E">
        <w:rPr>
          <w:rFonts w:asciiTheme="minorHAnsi" w:eastAsia="Arial Unicode MS" w:hAnsiTheme="minorHAnsi" w:cstheme="minorHAnsi"/>
          <w:b/>
          <w:color w:val="000000" w:themeColor="text1"/>
          <w:sz w:val="24"/>
          <w:szCs w:val="24"/>
          <w:lang w:val="pt-BR"/>
        </w:rPr>
        <w:t>(ii)</w:t>
      </w:r>
      <w:r w:rsidRPr="0098604E">
        <w:rPr>
          <w:rFonts w:asciiTheme="minorHAnsi" w:eastAsia="Arial Unicode MS" w:hAnsiTheme="minorHAnsi" w:cstheme="minorHAnsi"/>
          <w:color w:val="000000" w:themeColor="text1"/>
          <w:sz w:val="24"/>
          <w:szCs w:val="24"/>
          <w:lang w:val="pt-BR"/>
        </w:rPr>
        <w:t xml:space="preserve"> a menção dos componentes do valor de pagamento, conforme previstos nas Cláusulas acima; </w:t>
      </w:r>
      <w:r w:rsidRPr="0098604E">
        <w:rPr>
          <w:rFonts w:asciiTheme="minorHAnsi" w:eastAsia="Arial Unicode MS" w:hAnsiTheme="minorHAnsi" w:cstheme="minorHAnsi"/>
          <w:b/>
          <w:color w:val="000000" w:themeColor="text1"/>
          <w:sz w:val="24"/>
          <w:szCs w:val="24"/>
          <w:lang w:val="pt-BR"/>
        </w:rPr>
        <w:t>(iii)</w:t>
      </w:r>
      <w:r w:rsidRPr="0098604E">
        <w:rPr>
          <w:rFonts w:asciiTheme="minorHAnsi" w:eastAsia="Arial Unicode MS" w:hAnsiTheme="minorHAnsi" w:cstheme="minorHAnsi"/>
          <w:color w:val="000000" w:themeColor="text1"/>
          <w:sz w:val="24"/>
          <w:szCs w:val="24"/>
          <w:lang w:val="pt-BR"/>
        </w:rPr>
        <w:t xml:space="preserve"> quaisquer outras informações necessárias à operacionalização do resgate antecipado facultativo; e </w:t>
      </w:r>
      <w:r w:rsidRPr="0098604E">
        <w:rPr>
          <w:rFonts w:asciiTheme="minorHAnsi" w:eastAsia="Arial Unicode MS" w:hAnsiTheme="minorHAnsi" w:cstheme="minorHAnsi"/>
          <w:b/>
          <w:color w:val="000000" w:themeColor="text1"/>
          <w:sz w:val="24"/>
          <w:szCs w:val="24"/>
          <w:lang w:val="pt-BR"/>
        </w:rPr>
        <w:t>(iv)</w:t>
      </w:r>
      <w:r w:rsidRPr="0098604E">
        <w:rPr>
          <w:rFonts w:asciiTheme="minorHAnsi" w:eastAsia="Arial Unicode MS" w:hAnsiTheme="minorHAnsi" w:cstheme="minorHAnsi"/>
          <w:color w:val="000000" w:themeColor="text1"/>
          <w:sz w:val="24"/>
          <w:szCs w:val="24"/>
          <w:lang w:val="pt-BR"/>
        </w:rPr>
        <w:t xml:space="preserve"> quaisquer outras informações consideradas relevantes pela Emissora para conhecimento dos Debenturistas. </w:t>
      </w:r>
    </w:p>
    <w:p w14:paraId="5BC7B835" w14:textId="77777777" w:rsidR="008C6ED5" w:rsidRPr="0098604E" w:rsidRDefault="008C6ED5" w:rsidP="008C6ED5">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7F2A5DE" w14:textId="77777777" w:rsidR="008C6ED5" w:rsidRPr="0098604E" w:rsidRDefault="008C6ED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As Debêntures resgatadas no âmbito do resgate antecipado facultativo total serão obrigatoriamente canceladas.</w:t>
      </w:r>
    </w:p>
    <w:p w14:paraId="52D1FC9B" w14:textId="77777777" w:rsidR="008C6ED5" w:rsidRPr="0098604E" w:rsidRDefault="008C6ED5" w:rsidP="008C6ED5">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CD4A0AC" w14:textId="35378977" w:rsidR="008C6ED5" w:rsidRPr="0098604E" w:rsidRDefault="008C6ED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 O Resgate Antecipado Facultativo ocorrer</w:t>
      </w:r>
      <w:r w:rsidR="008E08AB">
        <w:rPr>
          <w:rFonts w:asciiTheme="minorHAnsi" w:eastAsia="Arial Unicode MS" w:hAnsiTheme="minorHAnsi" w:cstheme="minorHAnsi"/>
          <w:color w:val="000000" w:themeColor="text1"/>
          <w:sz w:val="24"/>
          <w:szCs w:val="24"/>
          <w:lang w:val="pt-BR"/>
        </w:rPr>
        <w:t>á</w:t>
      </w:r>
      <w:r w:rsidRPr="0098604E">
        <w:rPr>
          <w:rFonts w:asciiTheme="minorHAnsi" w:eastAsia="Arial Unicode MS" w:hAnsiTheme="minorHAnsi" w:cstheme="minorHAnsi"/>
          <w:color w:val="000000" w:themeColor="text1"/>
          <w:sz w:val="24"/>
          <w:szCs w:val="24"/>
          <w:lang w:val="pt-BR"/>
        </w:rPr>
        <w:t xml:space="preserve"> de acordo com: (i) os procedimentos estabelecidos pela B3, para as Debêntures que estiverem custodiadas eletronicamente na B3; ou (ii) os procedimentos adotados pelo </w:t>
      </w:r>
      <w:r>
        <w:rPr>
          <w:rFonts w:asciiTheme="minorHAnsi" w:eastAsia="Arial Unicode MS" w:hAnsiTheme="minorHAnsi" w:cstheme="minorHAnsi"/>
          <w:color w:val="000000" w:themeColor="text1"/>
          <w:sz w:val="24"/>
          <w:szCs w:val="24"/>
          <w:lang w:val="pt-BR"/>
        </w:rPr>
        <w:t>Agente de Liquidação</w:t>
      </w:r>
      <w:r w:rsidRPr="0098604E">
        <w:rPr>
          <w:rFonts w:asciiTheme="minorHAnsi" w:eastAsia="Arial Unicode MS" w:hAnsiTheme="minorHAnsi" w:cstheme="minorHAnsi"/>
          <w:color w:val="000000" w:themeColor="text1"/>
          <w:sz w:val="24"/>
          <w:szCs w:val="24"/>
          <w:lang w:val="pt-BR"/>
        </w:rPr>
        <w:t xml:space="preserve"> e Escriturador, para as Debêntures que não estiverem custodiadas eletronicamente na B3.</w:t>
      </w:r>
    </w:p>
    <w:p w14:paraId="6424C292" w14:textId="77777777" w:rsidR="008C6ED5" w:rsidRPr="0098604E" w:rsidRDefault="008C6ED5" w:rsidP="008C6ED5">
      <w:pPr>
        <w:spacing w:line="340" w:lineRule="exact"/>
        <w:rPr>
          <w:rFonts w:asciiTheme="minorHAnsi" w:eastAsia="Arial Unicode MS" w:hAnsiTheme="minorHAnsi" w:cstheme="minorHAnsi"/>
          <w:color w:val="000000" w:themeColor="text1"/>
          <w:sz w:val="24"/>
          <w:szCs w:val="24"/>
        </w:rPr>
      </w:pPr>
    </w:p>
    <w:p w14:paraId="71493DF1" w14:textId="77777777" w:rsidR="008C6ED5" w:rsidRPr="0098604E" w:rsidRDefault="008C6ED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As Debêntures não poderão ser objeto de resgate antecipado facultativo parcial.</w:t>
      </w:r>
    </w:p>
    <w:p w14:paraId="25C91AFD" w14:textId="77777777" w:rsidR="00195BED" w:rsidRDefault="00195BED" w:rsidP="00CC539A">
      <w:pPr>
        <w:pStyle w:val="Level3"/>
        <w:widowControl w:val="0"/>
        <w:spacing w:after="0" w:line="340" w:lineRule="exact"/>
        <w:contextualSpacing/>
        <w:rPr>
          <w:rFonts w:asciiTheme="minorHAnsi" w:hAnsiTheme="minorHAnsi" w:cstheme="minorHAnsi"/>
          <w:sz w:val="24"/>
          <w:szCs w:val="24"/>
          <w:lang w:val="pt-BR"/>
        </w:rPr>
      </w:pPr>
    </w:p>
    <w:p w14:paraId="1A6F4E20" w14:textId="61DBA119" w:rsidR="00CC539A" w:rsidRPr="007A54C1" w:rsidRDefault="00CC539A" w:rsidP="00CC539A">
      <w:pPr>
        <w:pStyle w:val="Level3"/>
        <w:widowControl w:val="0"/>
        <w:numPr>
          <w:ilvl w:val="1"/>
          <w:numId w:val="14"/>
        </w:numPr>
        <w:spacing w:after="0" w:line="340" w:lineRule="exact"/>
        <w:ind w:left="0" w:firstLine="0"/>
        <w:contextualSpacing/>
        <w:rPr>
          <w:rFonts w:asciiTheme="minorHAnsi" w:hAnsiTheme="minorHAnsi" w:cstheme="minorHAnsi"/>
          <w:b/>
          <w:bCs/>
          <w:sz w:val="24"/>
          <w:szCs w:val="24"/>
          <w:lang w:val="pt-BR"/>
        </w:rPr>
      </w:pPr>
      <w:r>
        <w:rPr>
          <w:rFonts w:asciiTheme="minorHAnsi" w:eastAsia="Arial Unicode MS" w:hAnsiTheme="minorHAnsi"/>
          <w:b/>
          <w:color w:val="000000" w:themeColor="text1"/>
          <w:sz w:val="24"/>
          <w:lang w:val="pt-BR"/>
        </w:rPr>
        <w:t xml:space="preserve">Eventos de </w:t>
      </w:r>
      <w:r w:rsidRPr="006D7327">
        <w:rPr>
          <w:rFonts w:asciiTheme="minorHAnsi" w:eastAsia="Arial Unicode MS" w:hAnsiTheme="minorHAnsi"/>
          <w:b/>
          <w:color w:val="000000" w:themeColor="text1"/>
          <w:sz w:val="24"/>
          <w:lang w:val="pt-BR"/>
        </w:rPr>
        <w:t>Liquidez</w:t>
      </w:r>
    </w:p>
    <w:p w14:paraId="3B14E67C" w14:textId="41C0334B" w:rsidR="00CC539A" w:rsidRDefault="00CC539A" w:rsidP="00CC539A">
      <w:pPr>
        <w:pStyle w:val="Level3"/>
        <w:widowControl w:val="0"/>
        <w:spacing w:after="0" w:line="340" w:lineRule="exact"/>
        <w:contextualSpacing/>
        <w:rPr>
          <w:rFonts w:asciiTheme="minorHAnsi" w:hAnsiTheme="minorHAnsi" w:cstheme="minorHAnsi"/>
          <w:sz w:val="24"/>
          <w:szCs w:val="24"/>
          <w:lang w:val="pt-BR"/>
        </w:rPr>
      </w:pPr>
    </w:p>
    <w:p w14:paraId="2BDAFA1D" w14:textId="78D36C1A" w:rsidR="00CC539A" w:rsidRPr="0098604E" w:rsidRDefault="00CC539A" w:rsidP="00CC539A">
      <w:pPr>
        <w:pStyle w:val="Level3"/>
        <w:widowControl w:val="0"/>
        <w:numPr>
          <w:ilvl w:val="2"/>
          <w:numId w:val="14"/>
        </w:numPr>
        <w:spacing w:after="0" w:line="340" w:lineRule="exact"/>
        <w:ind w:left="0" w:firstLine="0"/>
        <w:contextualSpacing/>
        <w:rPr>
          <w:rFonts w:asciiTheme="minorHAnsi" w:hAnsiTheme="minorHAnsi" w:cstheme="minorHAnsi"/>
          <w:snapToGrid w:val="0"/>
          <w:sz w:val="24"/>
          <w:szCs w:val="24"/>
          <w:lang w:val="pt-BR"/>
        </w:rPr>
      </w:pPr>
      <w:r w:rsidRPr="0098604E">
        <w:rPr>
          <w:rFonts w:asciiTheme="minorHAnsi" w:hAnsiTheme="minorHAnsi" w:cstheme="minorHAnsi"/>
          <w:snapToGrid w:val="0"/>
          <w:sz w:val="24"/>
          <w:szCs w:val="24"/>
          <w:lang w:val="pt-BR"/>
        </w:rPr>
        <w:lastRenderedPageBreak/>
        <w:t xml:space="preserve">Para </w:t>
      </w:r>
      <w:r w:rsidRPr="00245F24">
        <w:rPr>
          <w:rFonts w:asciiTheme="minorHAnsi" w:eastAsia="Arial Unicode MS" w:hAnsiTheme="minorHAnsi" w:cstheme="minorHAnsi"/>
          <w:color w:val="000000" w:themeColor="text1"/>
          <w:sz w:val="24"/>
          <w:szCs w:val="24"/>
          <w:lang w:val="pt-BR"/>
        </w:rPr>
        <w:t>fins</w:t>
      </w:r>
      <w:r w:rsidRPr="0098604E">
        <w:rPr>
          <w:rFonts w:asciiTheme="minorHAnsi" w:hAnsiTheme="minorHAnsi" w:cstheme="minorHAnsi"/>
          <w:snapToGrid w:val="0"/>
          <w:sz w:val="24"/>
          <w:szCs w:val="24"/>
          <w:lang w:val="pt-BR"/>
        </w:rPr>
        <w:t xml:space="preserve"> desta Escritura de Emissão, será considerad</w:t>
      </w:r>
      <w:r w:rsidR="00474AD3">
        <w:rPr>
          <w:rFonts w:asciiTheme="minorHAnsi" w:hAnsiTheme="minorHAnsi" w:cstheme="minorHAnsi"/>
          <w:snapToGrid w:val="0"/>
          <w:sz w:val="24"/>
          <w:szCs w:val="24"/>
          <w:lang w:val="pt-BR"/>
        </w:rPr>
        <w:t>a</w:t>
      </w:r>
      <w:r w:rsidRPr="0098604E">
        <w:rPr>
          <w:rFonts w:asciiTheme="minorHAnsi" w:hAnsiTheme="minorHAnsi" w:cstheme="minorHAnsi"/>
          <w:snapToGrid w:val="0"/>
          <w:sz w:val="24"/>
          <w:szCs w:val="24"/>
          <w:lang w:val="pt-BR"/>
        </w:rPr>
        <w:t xml:space="preserve"> um “</w:t>
      </w:r>
      <w:r w:rsidRPr="0098604E">
        <w:rPr>
          <w:rFonts w:asciiTheme="minorHAnsi" w:hAnsiTheme="minorHAnsi" w:cstheme="minorHAnsi"/>
          <w:b/>
          <w:bCs/>
          <w:snapToGrid w:val="0"/>
          <w:sz w:val="24"/>
          <w:szCs w:val="24"/>
          <w:lang w:val="pt-BR"/>
        </w:rPr>
        <w:t>Evento de Liquidez</w:t>
      </w:r>
      <w:r w:rsidRPr="0098604E">
        <w:rPr>
          <w:rFonts w:asciiTheme="minorHAnsi" w:hAnsiTheme="minorHAnsi" w:cstheme="minorHAnsi"/>
          <w:snapToGrid w:val="0"/>
          <w:sz w:val="24"/>
          <w:szCs w:val="24"/>
          <w:lang w:val="pt-BR"/>
        </w:rPr>
        <w:t xml:space="preserve">” a </w:t>
      </w:r>
      <w:r w:rsidRPr="0098604E">
        <w:rPr>
          <w:rFonts w:asciiTheme="minorHAnsi" w:hAnsiTheme="minorHAnsi" w:cstheme="minorHAnsi"/>
          <w:color w:val="000000" w:themeColor="text1"/>
          <w:sz w:val="24"/>
          <w:szCs w:val="24"/>
          <w:lang w:val="pt-BR"/>
        </w:rPr>
        <w:t>ocorrência de quaisquer das situações previstas abaixo</w:t>
      </w:r>
      <w:r w:rsidR="0018037A">
        <w:rPr>
          <w:rFonts w:asciiTheme="minorHAnsi" w:hAnsiTheme="minorHAnsi" w:cstheme="minorHAnsi"/>
          <w:color w:val="000000" w:themeColor="text1"/>
          <w:sz w:val="24"/>
          <w:szCs w:val="24"/>
          <w:lang w:val="pt-BR"/>
        </w:rPr>
        <w:t xml:space="preserve">, relativas à </w:t>
      </w:r>
      <w:r w:rsidR="0018037A" w:rsidRPr="0098604E">
        <w:rPr>
          <w:rFonts w:asciiTheme="minorHAnsi" w:hAnsiTheme="minorHAnsi" w:cstheme="minorHAnsi"/>
          <w:snapToGrid w:val="0"/>
          <w:sz w:val="24"/>
          <w:szCs w:val="24"/>
          <w:lang w:val="pt-BR"/>
        </w:rPr>
        <w:t>Emissora</w:t>
      </w:r>
      <w:r w:rsidR="00A14F39">
        <w:rPr>
          <w:rFonts w:asciiTheme="minorHAnsi" w:hAnsiTheme="minorHAnsi" w:cstheme="minorHAnsi"/>
          <w:color w:val="000000" w:themeColor="text1"/>
          <w:sz w:val="24"/>
          <w:szCs w:val="24"/>
          <w:lang w:val="pt-BR"/>
        </w:rPr>
        <w:t xml:space="preserve"> e/ou qualquer das </w:t>
      </w:r>
      <w:r w:rsidR="00A00955">
        <w:rPr>
          <w:rFonts w:asciiTheme="minorHAnsi" w:hAnsiTheme="minorHAnsi" w:cstheme="minorHAnsi"/>
          <w:color w:val="000000" w:themeColor="text1"/>
          <w:sz w:val="24"/>
          <w:szCs w:val="24"/>
          <w:lang w:val="pt-BR"/>
        </w:rPr>
        <w:t>Entidades Relevantes</w:t>
      </w:r>
      <w:r w:rsidR="005D1B71">
        <w:rPr>
          <w:rFonts w:asciiTheme="minorHAnsi" w:hAnsiTheme="minorHAnsi" w:cstheme="minorHAnsi"/>
          <w:color w:val="000000" w:themeColor="text1"/>
          <w:sz w:val="24"/>
          <w:szCs w:val="24"/>
          <w:lang w:val="pt-BR"/>
        </w:rPr>
        <w:t xml:space="preserve"> (sem prejuízo das situações que configurem Eventos de Inadimplemento e exijam anuência prévia dos Debenturistas nos termos desta Escritura de Emissão)</w:t>
      </w:r>
      <w:r w:rsidRPr="0098604E">
        <w:rPr>
          <w:rFonts w:asciiTheme="minorHAnsi" w:hAnsiTheme="minorHAnsi" w:cstheme="minorHAnsi"/>
          <w:color w:val="000000" w:themeColor="text1"/>
          <w:sz w:val="24"/>
          <w:szCs w:val="24"/>
          <w:lang w:val="pt-BR"/>
        </w:rPr>
        <w:t>:</w:t>
      </w:r>
      <w:r w:rsidR="00905042">
        <w:rPr>
          <w:rFonts w:asciiTheme="minorHAnsi" w:hAnsiTheme="minorHAnsi" w:cstheme="minorHAnsi"/>
          <w:color w:val="000000" w:themeColor="text1"/>
          <w:sz w:val="24"/>
          <w:szCs w:val="24"/>
          <w:lang w:val="pt-BR"/>
        </w:rPr>
        <w:t xml:space="preserve"> </w:t>
      </w:r>
    </w:p>
    <w:p w14:paraId="0ABA06ED" w14:textId="76CEA1F6" w:rsidR="00CC539A" w:rsidRPr="0098604E" w:rsidRDefault="00CC539A" w:rsidP="00CC539A">
      <w:pPr>
        <w:rPr>
          <w:rFonts w:asciiTheme="minorHAnsi" w:hAnsiTheme="minorHAnsi" w:cstheme="minorHAnsi"/>
          <w:snapToGrid w:val="0"/>
          <w:sz w:val="24"/>
          <w:szCs w:val="24"/>
        </w:rPr>
      </w:pPr>
    </w:p>
    <w:p w14:paraId="1DA86427" w14:textId="5587D126" w:rsidR="00E767D2" w:rsidRDefault="00E767D2" w:rsidP="00CC539A">
      <w:pPr>
        <w:pStyle w:val="Level3"/>
        <w:widowControl w:val="0"/>
        <w:numPr>
          <w:ilvl w:val="0"/>
          <w:numId w:val="15"/>
        </w:numPr>
        <w:spacing w:after="0" w:line="340" w:lineRule="exact"/>
        <w:ind w:left="714" w:hanging="357"/>
        <w:rPr>
          <w:rFonts w:asciiTheme="minorHAnsi" w:hAnsiTheme="minorHAnsi" w:cstheme="minorHAnsi"/>
          <w:snapToGrid w:val="0"/>
          <w:sz w:val="24"/>
          <w:szCs w:val="24"/>
          <w:lang w:val="pt-BR"/>
        </w:rPr>
      </w:pPr>
      <w:r>
        <w:rPr>
          <w:rFonts w:asciiTheme="minorHAnsi" w:hAnsiTheme="minorHAnsi" w:cstheme="minorHAnsi"/>
          <w:snapToGrid w:val="0"/>
          <w:sz w:val="24"/>
          <w:szCs w:val="24"/>
          <w:lang w:val="pt-BR"/>
        </w:rPr>
        <w:t xml:space="preserve">(a) protocolo junto </w:t>
      </w:r>
      <w:r w:rsidR="00474AD3">
        <w:rPr>
          <w:rFonts w:asciiTheme="minorHAnsi" w:hAnsiTheme="minorHAnsi" w:cstheme="minorHAnsi"/>
          <w:snapToGrid w:val="0"/>
          <w:sz w:val="24"/>
          <w:szCs w:val="24"/>
          <w:lang w:val="pt-BR"/>
        </w:rPr>
        <w:t>à</w:t>
      </w:r>
      <w:r>
        <w:rPr>
          <w:rFonts w:asciiTheme="minorHAnsi" w:hAnsiTheme="minorHAnsi" w:cstheme="minorHAnsi"/>
          <w:snapToGrid w:val="0"/>
          <w:sz w:val="24"/>
          <w:szCs w:val="24"/>
          <w:lang w:val="pt-BR"/>
        </w:rPr>
        <w:t xml:space="preserve"> CVM (ou qualquer entidade a ela equiparada no exterior) do pedido de registro de uma </w:t>
      </w:r>
      <w:r w:rsidR="00474AD3">
        <w:rPr>
          <w:rFonts w:asciiTheme="minorHAnsi" w:hAnsiTheme="minorHAnsi" w:cstheme="minorHAnsi"/>
          <w:snapToGrid w:val="0"/>
          <w:sz w:val="24"/>
          <w:szCs w:val="24"/>
          <w:lang w:val="pt-BR"/>
        </w:rPr>
        <w:t>o</w:t>
      </w:r>
      <w:r>
        <w:rPr>
          <w:rFonts w:asciiTheme="minorHAnsi" w:hAnsiTheme="minorHAnsi" w:cstheme="minorHAnsi"/>
          <w:snapToGrid w:val="0"/>
          <w:sz w:val="24"/>
          <w:szCs w:val="24"/>
          <w:lang w:val="pt-BR"/>
        </w:rPr>
        <w:t xml:space="preserve">ferta </w:t>
      </w:r>
      <w:r w:rsidR="00474AD3">
        <w:rPr>
          <w:rFonts w:asciiTheme="minorHAnsi" w:hAnsiTheme="minorHAnsi" w:cstheme="minorHAnsi"/>
          <w:snapToGrid w:val="0"/>
          <w:sz w:val="24"/>
          <w:szCs w:val="24"/>
          <w:lang w:val="pt-BR"/>
        </w:rPr>
        <w:t>p</w:t>
      </w:r>
      <w:r>
        <w:rPr>
          <w:rFonts w:asciiTheme="minorHAnsi" w:hAnsiTheme="minorHAnsi" w:cstheme="minorHAnsi"/>
          <w:snapToGrid w:val="0"/>
          <w:sz w:val="24"/>
          <w:szCs w:val="24"/>
          <w:lang w:val="pt-BR"/>
        </w:rPr>
        <w:t>ública</w:t>
      </w:r>
      <w:r w:rsidR="002152B9">
        <w:rPr>
          <w:rFonts w:asciiTheme="minorHAnsi" w:hAnsiTheme="minorHAnsi" w:cstheme="minorHAnsi"/>
          <w:snapToGrid w:val="0"/>
          <w:sz w:val="24"/>
          <w:szCs w:val="24"/>
          <w:lang w:val="pt-BR"/>
        </w:rPr>
        <w:t xml:space="preserve"> (“</w:t>
      </w:r>
      <w:r w:rsidR="002152B9" w:rsidRPr="00F63B39">
        <w:rPr>
          <w:rFonts w:asciiTheme="minorHAnsi" w:hAnsiTheme="minorHAnsi" w:cstheme="minorHAnsi"/>
          <w:b/>
          <w:bCs/>
          <w:snapToGrid w:val="0"/>
          <w:sz w:val="24"/>
          <w:szCs w:val="24"/>
          <w:lang w:val="pt-BR"/>
        </w:rPr>
        <w:t>Oferta Pública</w:t>
      </w:r>
      <w:r w:rsidR="002152B9">
        <w:rPr>
          <w:rFonts w:asciiTheme="minorHAnsi" w:hAnsiTheme="minorHAnsi" w:cstheme="minorHAnsi"/>
          <w:snapToGrid w:val="0"/>
          <w:sz w:val="24"/>
          <w:szCs w:val="24"/>
          <w:lang w:val="pt-BR"/>
        </w:rPr>
        <w:t>”)</w:t>
      </w:r>
      <w:r w:rsidR="00990CB4">
        <w:rPr>
          <w:rFonts w:asciiTheme="minorHAnsi" w:hAnsiTheme="minorHAnsi" w:cstheme="minorHAnsi"/>
          <w:snapToGrid w:val="0"/>
          <w:sz w:val="24"/>
          <w:szCs w:val="24"/>
          <w:lang w:val="pt-BR"/>
        </w:rPr>
        <w:t xml:space="preserve"> </w:t>
      </w:r>
      <w:r w:rsidR="00474AD3">
        <w:rPr>
          <w:rFonts w:asciiTheme="minorHAnsi" w:hAnsiTheme="minorHAnsi" w:cstheme="minorHAnsi"/>
          <w:snapToGrid w:val="0"/>
          <w:sz w:val="24"/>
          <w:szCs w:val="24"/>
          <w:lang w:val="pt-BR"/>
        </w:rPr>
        <w:t>de</w:t>
      </w:r>
      <w:r w:rsidR="00990CB4">
        <w:rPr>
          <w:rFonts w:asciiTheme="minorHAnsi" w:hAnsiTheme="minorHAnsi" w:cstheme="minorHAnsi"/>
          <w:snapToGrid w:val="0"/>
          <w:sz w:val="24"/>
          <w:szCs w:val="24"/>
          <w:lang w:val="pt-BR"/>
        </w:rPr>
        <w:t>:</w:t>
      </w:r>
      <w:r w:rsidR="00474AD3">
        <w:rPr>
          <w:rFonts w:asciiTheme="minorHAnsi" w:hAnsiTheme="minorHAnsi" w:cstheme="minorHAnsi"/>
          <w:snapToGrid w:val="0"/>
          <w:sz w:val="24"/>
          <w:szCs w:val="24"/>
          <w:lang w:val="pt-BR"/>
        </w:rPr>
        <w:t xml:space="preserve"> </w:t>
      </w:r>
      <w:r w:rsidR="00103335" w:rsidRPr="0098604E">
        <w:rPr>
          <w:rFonts w:asciiTheme="minorHAnsi" w:hAnsiTheme="minorHAnsi" w:cstheme="minorHAnsi"/>
          <w:snapToGrid w:val="0"/>
          <w:sz w:val="24"/>
          <w:szCs w:val="24"/>
          <w:lang w:val="pt-BR"/>
        </w:rPr>
        <w:t>(</w:t>
      </w:r>
      <w:r w:rsidR="00990CB4">
        <w:rPr>
          <w:rFonts w:asciiTheme="minorHAnsi" w:hAnsiTheme="minorHAnsi" w:cstheme="minorHAnsi"/>
          <w:snapToGrid w:val="0"/>
          <w:sz w:val="24"/>
          <w:szCs w:val="24"/>
          <w:lang w:val="pt-BR"/>
        </w:rPr>
        <w:t>i</w:t>
      </w:r>
      <w:r w:rsidR="00103335" w:rsidRPr="0098604E">
        <w:rPr>
          <w:rFonts w:asciiTheme="minorHAnsi" w:hAnsiTheme="minorHAnsi" w:cstheme="minorHAnsi"/>
          <w:snapToGrid w:val="0"/>
          <w:sz w:val="24"/>
          <w:szCs w:val="24"/>
          <w:lang w:val="pt-BR"/>
        </w:rPr>
        <w:t xml:space="preserve">) </w:t>
      </w:r>
      <w:r w:rsidR="00103335" w:rsidRPr="0098604E">
        <w:rPr>
          <w:rFonts w:asciiTheme="minorHAnsi" w:hAnsiTheme="minorHAnsi" w:cstheme="minorHAnsi"/>
          <w:sz w:val="24"/>
          <w:szCs w:val="24"/>
          <w:lang w:val="pt-BR"/>
        </w:rPr>
        <w:t xml:space="preserve">ações ordinárias, preferenciais, quotas, </w:t>
      </w:r>
      <w:proofErr w:type="spellStart"/>
      <w:r w:rsidR="00103335" w:rsidRPr="0098604E">
        <w:rPr>
          <w:rFonts w:asciiTheme="minorHAnsi" w:hAnsiTheme="minorHAnsi" w:cstheme="minorHAnsi"/>
          <w:i/>
          <w:iCs/>
          <w:sz w:val="24"/>
          <w:szCs w:val="24"/>
          <w:lang w:val="pt-BR"/>
        </w:rPr>
        <w:t>units</w:t>
      </w:r>
      <w:proofErr w:type="spellEnd"/>
      <w:r w:rsidR="00103335" w:rsidRPr="0098604E">
        <w:rPr>
          <w:rFonts w:asciiTheme="minorHAnsi" w:hAnsiTheme="minorHAnsi" w:cstheme="minorHAnsi"/>
          <w:sz w:val="24"/>
          <w:szCs w:val="24"/>
          <w:lang w:val="pt-BR"/>
        </w:rPr>
        <w:t>, ou qualquer outro valor mobiliário ou direito de participação societária; ou (</w:t>
      </w:r>
      <w:r w:rsidR="00990CB4">
        <w:rPr>
          <w:rFonts w:asciiTheme="minorHAnsi" w:hAnsiTheme="minorHAnsi" w:cstheme="minorHAnsi"/>
          <w:sz w:val="24"/>
          <w:szCs w:val="24"/>
          <w:lang w:val="pt-BR"/>
        </w:rPr>
        <w:t>ii</w:t>
      </w:r>
      <w:r w:rsidR="00103335" w:rsidRPr="0098604E">
        <w:rPr>
          <w:rFonts w:asciiTheme="minorHAnsi" w:hAnsiTheme="minorHAnsi" w:cstheme="minorHAnsi"/>
          <w:sz w:val="24"/>
          <w:szCs w:val="24"/>
          <w:lang w:val="pt-BR"/>
        </w:rPr>
        <w:t xml:space="preserve">) quaisquer direitos conversíveis em, ou permutáveis por, ou que outorguem ao respectivo titular o direito, pelo seu exercício, de adquirir ou subscrever ações ordinárias, preferenciais, quotas, </w:t>
      </w:r>
      <w:proofErr w:type="spellStart"/>
      <w:r w:rsidR="00103335" w:rsidRPr="0098604E">
        <w:rPr>
          <w:rFonts w:asciiTheme="minorHAnsi" w:hAnsiTheme="minorHAnsi" w:cstheme="minorHAnsi"/>
          <w:i/>
          <w:iCs/>
          <w:sz w:val="24"/>
          <w:szCs w:val="24"/>
          <w:lang w:val="pt-BR"/>
        </w:rPr>
        <w:t>units</w:t>
      </w:r>
      <w:proofErr w:type="spellEnd"/>
      <w:r w:rsidR="00103335" w:rsidRPr="0098604E">
        <w:rPr>
          <w:rFonts w:asciiTheme="minorHAnsi" w:hAnsiTheme="minorHAnsi" w:cstheme="minorHAnsi"/>
          <w:sz w:val="24"/>
          <w:szCs w:val="24"/>
          <w:lang w:val="pt-BR"/>
        </w:rPr>
        <w:t>, ou qualquer outro valor mobiliário ou direito de participação societária (</w:t>
      </w:r>
      <w:r w:rsidR="00973251">
        <w:rPr>
          <w:rFonts w:asciiTheme="minorHAnsi" w:hAnsiTheme="minorHAnsi" w:cstheme="minorHAnsi"/>
          <w:sz w:val="24"/>
          <w:szCs w:val="24"/>
          <w:lang w:val="pt-BR"/>
        </w:rPr>
        <w:t>“</w:t>
      </w:r>
      <w:r w:rsidR="00990CB4">
        <w:rPr>
          <w:rFonts w:asciiTheme="minorHAnsi" w:hAnsiTheme="minorHAnsi" w:cstheme="minorHAnsi"/>
          <w:sz w:val="24"/>
          <w:szCs w:val="24"/>
          <w:lang w:val="pt-BR"/>
        </w:rPr>
        <w:t>i</w:t>
      </w:r>
      <w:r w:rsidR="00973251">
        <w:rPr>
          <w:rFonts w:asciiTheme="minorHAnsi" w:hAnsiTheme="minorHAnsi" w:cstheme="minorHAnsi"/>
          <w:sz w:val="24"/>
          <w:szCs w:val="24"/>
          <w:lang w:val="pt-BR"/>
        </w:rPr>
        <w:t>” e “</w:t>
      </w:r>
      <w:r w:rsidR="00990CB4">
        <w:rPr>
          <w:rFonts w:asciiTheme="minorHAnsi" w:hAnsiTheme="minorHAnsi" w:cstheme="minorHAnsi"/>
          <w:sz w:val="24"/>
          <w:szCs w:val="24"/>
          <w:lang w:val="pt-BR"/>
        </w:rPr>
        <w:t>ii</w:t>
      </w:r>
      <w:r w:rsidR="005D1B71">
        <w:rPr>
          <w:rFonts w:asciiTheme="minorHAnsi" w:hAnsiTheme="minorHAnsi" w:cstheme="minorHAnsi"/>
          <w:sz w:val="24"/>
          <w:szCs w:val="24"/>
          <w:lang w:val="pt-BR"/>
        </w:rPr>
        <w:t>”</w:t>
      </w:r>
      <w:r w:rsidR="00973251">
        <w:rPr>
          <w:rFonts w:asciiTheme="minorHAnsi" w:hAnsiTheme="minorHAnsi" w:cstheme="minorHAnsi"/>
          <w:sz w:val="24"/>
          <w:szCs w:val="24"/>
          <w:lang w:val="pt-BR"/>
        </w:rPr>
        <w:t xml:space="preserve"> </w:t>
      </w:r>
      <w:r w:rsidR="00103335" w:rsidRPr="0098604E">
        <w:rPr>
          <w:rFonts w:asciiTheme="minorHAnsi" w:hAnsiTheme="minorHAnsi" w:cstheme="minorHAnsi"/>
          <w:sz w:val="24"/>
          <w:szCs w:val="24"/>
          <w:lang w:val="pt-BR"/>
        </w:rPr>
        <w:t>em conjunto, “</w:t>
      </w:r>
      <w:r w:rsidR="00103335" w:rsidRPr="00936D26">
        <w:rPr>
          <w:rFonts w:asciiTheme="minorHAnsi" w:hAnsiTheme="minorHAnsi" w:cstheme="minorHAnsi"/>
          <w:b/>
          <w:bCs/>
          <w:sz w:val="24"/>
          <w:szCs w:val="24"/>
          <w:lang w:val="pt-BR"/>
        </w:rPr>
        <w:t>Direitos de Participação</w:t>
      </w:r>
      <w:r w:rsidR="00103335" w:rsidRPr="0098604E">
        <w:rPr>
          <w:rFonts w:asciiTheme="minorHAnsi" w:hAnsiTheme="minorHAnsi" w:cstheme="minorHAnsi"/>
          <w:sz w:val="24"/>
          <w:szCs w:val="24"/>
          <w:lang w:val="pt-BR"/>
        </w:rPr>
        <w:t>”</w:t>
      </w:r>
      <w:r w:rsidR="00990CB4">
        <w:rPr>
          <w:rFonts w:asciiTheme="minorHAnsi" w:hAnsiTheme="minorHAnsi" w:cstheme="minorHAnsi"/>
          <w:sz w:val="24"/>
          <w:szCs w:val="24"/>
          <w:lang w:val="pt-BR"/>
        </w:rPr>
        <w:t>)</w:t>
      </w:r>
      <w:r w:rsidR="00474AD3">
        <w:rPr>
          <w:rFonts w:asciiTheme="minorHAnsi" w:hAnsiTheme="minorHAnsi" w:cstheme="minorHAnsi"/>
          <w:snapToGrid w:val="0"/>
          <w:sz w:val="24"/>
          <w:szCs w:val="24"/>
          <w:lang w:val="pt-BR"/>
        </w:rPr>
        <w:t xml:space="preserve"> </w:t>
      </w:r>
      <w:r>
        <w:rPr>
          <w:rFonts w:asciiTheme="minorHAnsi" w:hAnsiTheme="minorHAnsi" w:cstheme="minorHAnsi"/>
          <w:snapToGrid w:val="0"/>
          <w:sz w:val="24"/>
          <w:szCs w:val="24"/>
          <w:lang w:val="pt-BR"/>
        </w:rPr>
        <w:t>ou a publicação do aviso ao mercado ou de fato relevante de uma Oferta Pública; e/ou (b) o início (incluindo, sem limitação, no caso de uma Oferta Pública dispensada de registro), de qualquer forma</w:t>
      </w:r>
      <w:r w:rsidR="00332F62">
        <w:rPr>
          <w:rFonts w:asciiTheme="minorHAnsi" w:hAnsiTheme="minorHAnsi" w:cstheme="minorHAnsi"/>
          <w:snapToGrid w:val="0"/>
          <w:sz w:val="24"/>
          <w:szCs w:val="24"/>
          <w:lang w:val="pt-BR"/>
        </w:rPr>
        <w:t xml:space="preserve">, de qualquer </w:t>
      </w:r>
      <w:r w:rsidR="00474AD3">
        <w:rPr>
          <w:rFonts w:asciiTheme="minorHAnsi" w:hAnsiTheme="minorHAnsi" w:cstheme="minorHAnsi"/>
          <w:snapToGrid w:val="0"/>
          <w:sz w:val="24"/>
          <w:szCs w:val="24"/>
          <w:lang w:val="pt-BR"/>
        </w:rPr>
        <w:t>O</w:t>
      </w:r>
      <w:r w:rsidR="00332F62">
        <w:rPr>
          <w:rFonts w:asciiTheme="minorHAnsi" w:hAnsiTheme="minorHAnsi" w:cstheme="minorHAnsi"/>
          <w:snapToGrid w:val="0"/>
          <w:sz w:val="24"/>
          <w:szCs w:val="24"/>
          <w:lang w:val="pt-BR"/>
        </w:rPr>
        <w:t xml:space="preserve">ferta </w:t>
      </w:r>
      <w:r w:rsidR="00474AD3">
        <w:rPr>
          <w:rFonts w:asciiTheme="minorHAnsi" w:hAnsiTheme="minorHAnsi" w:cstheme="minorHAnsi"/>
          <w:snapToGrid w:val="0"/>
          <w:sz w:val="24"/>
          <w:szCs w:val="24"/>
          <w:lang w:val="pt-BR"/>
        </w:rPr>
        <w:t>P</w:t>
      </w:r>
      <w:r w:rsidR="00332F62">
        <w:rPr>
          <w:rFonts w:asciiTheme="minorHAnsi" w:hAnsiTheme="minorHAnsi" w:cstheme="minorHAnsi"/>
          <w:snapToGrid w:val="0"/>
          <w:sz w:val="24"/>
          <w:szCs w:val="24"/>
          <w:lang w:val="pt-BR"/>
        </w:rPr>
        <w:t xml:space="preserve">ública ou </w:t>
      </w:r>
      <w:r w:rsidR="00474AD3">
        <w:rPr>
          <w:rFonts w:asciiTheme="minorHAnsi" w:hAnsiTheme="minorHAnsi" w:cstheme="minorHAnsi"/>
          <w:snapToGrid w:val="0"/>
          <w:sz w:val="24"/>
          <w:szCs w:val="24"/>
          <w:lang w:val="pt-BR"/>
        </w:rPr>
        <w:t xml:space="preserve">colocação </w:t>
      </w:r>
      <w:r w:rsidR="00332F62">
        <w:rPr>
          <w:rFonts w:asciiTheme="minorHAnsi" w:hAnsiTheme="minorHAnsi" w:cstheme="minorHAnsi"/>
          <w:snapToGrid w:val="0"/>
          <w:sz w:val="24"/>
          <w:szCs w:val="24"/>
          <w:lang w:val="pt-BR"/>
        </w:rPr>
        <w:t>privada, de qualquer modalidade, de Direitos de Participação no Brasil ou no exterior</w:t>
      </w:r>
      <w:r w:rsidR="00990CB4">
        <w:rPr>
          <w:rFonts w:asciiTheme="minorHAnsi" w:hAnsiTheme="minorHAnsi" w:cstheme="minorHAnsi"/>
          <w:snapToGrid w:val="0"/>
          <w:sz w:val="24"/>
          <w:szCs w:val="24"/>
          <w:lang w:val="pt-BR"/>
        </w:rPr>
        <w:t xml:space="preserve">, exceto, com relação a “a” e “b”, para </w:t>
      </w:r>
      <w:r w:rsidR="00990CB4" w:rsidRPr="00936D26">
        <w:rPr>
          <w:rFonts w:asciiTheme="minorHAnsi" w:hAnsiTheme="minorHAnsi" w:cstheme="minorHAnsi"/>
          <w:sz w:val="24"/>
          <w:szCs w:val="24"/>
          <w:lang w:val="pt-BR"/>
        </w:rPr>
        <w:t>oferta pública inicial de ações da Sterlite Power</w:t>
      </w:r>
      <w:r w:rsidR="00332F62">
        <w:rPr>
          <w:rFonts w:asciiTheme="minorHAnsi" w:hAnsiTheme="minorHAnsi" w:cstheme="minorHAnsi"/>
          <w:snapToGrid w:val="0"/>
          <w:sz w:val="24"/>
          <w:szCs w:val="24"/>
          <w:lang w:val="pt-BR"/>
        </w:rPr>
        <w:t>;</w:t>
      </w:r>
    </w:p>
    <w:p w14:paraId="6016EC88" w14:textId="7BD469A6" w:rsidR="00D857D5" w:rsidRDefault="00D857D5" w:rsidP="00BF71E6">
      <w:pPr>
        <w:pStyle w:val="Level3"/>
        <w:widowControl w:val="0"/>
        <w:spacing w:after="0" w:line="340" w:lineRule="exact"/>
        <w:ind w:left="714"/>
        <w:rPr>
          <w:rFonts w:asciiTheme="minorHAnsi" w:hAnsiTheme="minorHAnsi" w:cstheme="minorHAnsi"/>
          <w:snapToGrid w:val="0"/>
          <w:sz w:val="24"/>
          <w:szCs w:val="24"/>
          <w:lang w:val="pt-BR"/>
        </w:rPr>
      </w:pPr>
    </w:p>
    <w:p w14:paraId="6A7CF85E" w14:textId="61C9E8B3" w:rsidR="00820884" w:rsidRDefault="00820884" w:rsidP="00CC539A">
      <w:pPr>
        <w:pStyle w:val="Level3"/>
        <w:widowControl w:val="0"/>
        <w:numPr>
          <w:ilvl w:val="0"/>
          <w:numId w:val="15"/>
        </w:numPr>
        <w:spacing w:after="0" w:line="340" w:lineRule="exact"/>
        <w:ind w:left="714" w:hanging="357"/>
        <w:rPr>
          <w:rFonts w:asciiTheme="minorHAnsi" w:hAnsiTheme="minorHAnsi" w:cstheme="minorHAnsi"/>
          <w:snapToGrid w:val="0"/>
          <w:sz w:val="24"/>
          <w:szCs w:val="24"/>
          <w:lang w:val="pt-BR"/>
        </w:rPr>
      </w:pPr>
      <w:r>
        <w:rPr>
          <w:rFonts w:asciiTheme="minorHAnsi" w:hAnsiTheme="minorHAnsi" w:cstheme="minorHAnsi"/>
          <w:snapToGrid w:val="0"/>
          <w:sz w:val="24"/>
          <w:szCs w:val="24"/>
          <w:lang w:val="pt-BR"/>
        </w:rPr>
        <w:t xml:space="preserve">Qualquer </w:t>
      </w:r>
      <w:r w:rsidR="0065516D">
        <w:rPr>
          <w:rFonts w:asciiTheme="minorHAnsi" w:hAnsiTheme="minorHAnsi" w:cstheme="minorHAnsi"/>
          <w:snapToGrid w:val="0"/>
          <w:sz w:val="24"/>
          <w:szCs w:val="24"/>
          <w:lang w:val="pt-BR"/>
        </w:rPr>
        <w:t>m</w:t>
      </w:r>
      <w:r>
        <w:rPr>
          <w:rFonts w:asciiTheme="minorHAnsi" w:hAnsiTheme="minorHAnsi" w:cstheme="minorHAnsi"/>
          <w:snapToGrid w:val="0"/>
          <w:sz w:val="24"/>
          <w:szCs w:val="24"/>
          <w:lang w:val="pt-BR"/>
        </w:rPr>
        <w:t>udança de</w:t>
      </w:r>
      <w:r w:rsidR="00990CB4">
        <w:rPr>
          <w:rFonts w:asciiTheme="minorHAnsi" w:hAnsiTheme="minorHAnsi" w:cstheme="minorHAnsi"/>
          <w:snapToGrid w:val="0"/>
          <w:sz w:val="24"/>
          <w:szCs w:val="24"/>
          <w:lang w:val="pt-BR"/>
        </w:rPr>
        <w:t xml:space="preserve"> controle</w:t>
      </w:r>
      <w:r w:rsidR="007B0171">
        <w:rPr>
          <w:rFonts w:asciiTheme="minorHAnsi" w:hAnsiTheme="minorHAnsi" w:cstheme="minorHAnsi"/>
          <w:snapToGrid w:val="0"/>
          <w:sz w:val="24"/>
          <w:szCs w:val="24"/>
          <w:lang w:val="pt-BR"/>
        </w:rPr>
        <w:t xml:space="preserve">, conforme definição de controle constante do artigo 116 da Lei das Sociedades por Ações, </w:t>
      </w:r>
      <w:r>
        <w:rPr>
          <w:rFonts w:asciiTheme="minorHAnsi" w:hAnsiTheme="minorHAnsi" w:cstheme="minorHAnsi"/>
          <w:snapToGrid w:val="0"/>
          <w:sz w:val="24"/>
          <w:szCs w:val="24"/>
          <w:lang w:val="pt-BR"/>
        </w:rPr>
        <w:t xml:space="preserve">ou a assinatura de qualquer acordo ou contrato que resulte ou possa resultar, com o passar do tempo ou </w:t>
      </w:r>
      <w:r w:rsidR="00474AD3">
        <w:rPr>
          <w:rFonts w:asciiTheme="minorHAnsi" w:hAnsiTheme="minorHAnsi" w:cstheme="minorHAnsi"/>
          <w:snapToGrid w:val="0"/>
          <w:sz w:val="24"/>
          <w:szCs w:val="24"/>
          <w:lang w:val="pt-BR"/>
        </w:rPr>
        <w:t xml:space="preserve">mediante o </w:t>
      </w:r>
      <w:r>
        <w:rPr>
          <w:rFonts w:asciiTheme="minorHAnsi" w:hAnsiTheme="minorHAnsi" w:cstheme="minorHAnsi"/>
          <w:snapToGrid w:val="0"/>
          <w:sz w:val="24"/>
          <w:szCs w:val="24"/>
          <w:lang w:val="pt-BR"/>
        </w:rPr>
        <w:t xml:space="preserve">cumprimento de certas condições, em uma </w:t>
      </w:r>
      <w:r w:rsidR="0065516D">
        <w:rPr>
          <w:rFonts w:asciiTheme="minorHAnsi" w:hAnsiTheme="minorHAnsi" w:cstheme="minorHAnsi"/>
          <w:snapToGrid w:val="0"/>
          <w:sz w:val="24"/>
          <w:szCs w:val="24"/>
          <w:lang w:val="pt-BR"/>
        </w:rPr>
        <w:t>m</w:t>
      </w:r>
      <w:r>
        <w:rPr>
          <w:rFonts w:asciiTheme="minorHAnsi" w:hAnsiTheme="minorHAnsi" w:cstheme="minorHAnsi"/>
          <w:snapToGrid w:val="0"/>
          <w:sz w:val="24"/>
          <w:szCs w:val="24"/>
          <w:lang w:val="pt-BR"/>
        </w:rPr>
        <w:t>udança d</w:t>
      </w:r>
      <w:r w:rsidR="00BF71E6">
        <w:rPr>
          <w:rFonts w:asciiTheme="minorHAnsi" w:hAnsiTheme="minorHAnsi" w:cstheme="minorHAnsi"/>
          <w:snapToGrid w:val="0"/>
          <w:sz w:val="24"/>
          <w:szCs w:val="24"/>
          <w:lang w:val="pt-BR"/>
        </w:rPr>
        <w:t>e</w:t>
      </w:r>
      <w:r>
        <w:rPr>
          <w:rFonts w:asciiTheme="minorHAnsi" w:hAnsiTheme="minorHAnsi" w:cstheme="minorHAnsi"/>
          <w:snapToGrid w:val="0"/>
          <w:sz w:val="24"/>
          <w:szCs w:val="24"/>
          <w:lang w:val="pt-BR"/>
        </w:rPr>
        <w:t xml:space="preserve"> Controle, incluindo, mas não se limitando a, situações resultantes de operações de venda, fusão, cisão, incorporação (inclusive de ações) ou qualquer tipo de reorganização societária cujos efeitos impliquem </w:t>
      </w:r>
      <w:r w:rsidR="0065516D">
        <w:rPr>
          <w:rFonts w:asciiTheme="minorHAnsi" w:hAnsiTheme="minorHAnsi" w:cstheme="minorHAnsi"/>
          <w:snapToGrid w:val="0"/>
          <w:sz w:val="24"/>
          <w:szCs w:val="24"/>
          <w:lang w:val="pt-BR"/>
        </w:rPr>
        <w:t>em uma m</w:t>
      </w:r>
      <w:r>
        <w:rPr>
          <w:rFonts w:asciiTheme="minorHAnsi" w:hAnsiTheme="minorHAnsi" w:cstheme="minorHAnsi"/>
          <w:snapToGrid w:val="0"/>
          <w:sz w:val="24"/>
          <w:szCs w:val="24"/>
          <w:lang w:val="pt-BR"/>
        </w:rPr>
        <w:t>udança de Controle</w:t>
      </w:r>
      <w:r w:rsidR="0065516D">
        <w:rPr>
          <w:rFonts w:asciiTheme="minorHAnsi" w:hAnsiTheme="minorHAnsi" w:cstheme="minorHAnsi"/>
          <w:snapToGrid w:val="0"/>
          <w:sz w:val="24"/>
          <w:szCs w:val="24"/>
          <w:lang w:val="pt-BR"/>
        </w:rPr>
        <w:t xml:space="preserve">, </w:t>
      </w:r>
      <w:r w:rsidR="0065516D" w:rsidRPr="00936D26">
        <w:rPr>
          <w:rFonts w:asciiTheme="minorHAnsi" w:hAnsiTheme="minorHAnsi" w:cstheme="minorHAnsi"/>
          <w:sz w:val="24"/>
          <w:szCs w:val="24"/>
          <w:lang w:val="pt-BR"/>
        </w:rPr>
        <w:t xml:space="preserve">exceto (i) caso a </w:t>
      </w:r>
      <w:r w:rsidR="004C4BA7" w:rsidRPr="00F03302">
        <w:rPr>
          <w:rFonts w:asciiTheme="minorHAnsi" w:hAnsiTheme="minorHAnsi" w:cstheme="minorHAnsi"/>
          <w:sz w:val="24"/>
          <w:szCs w:val="24"/>
          <w:lang w:val="pt-BR"/>
        </w:rPr>
        <w:t>Sterlite Power</w:t>
      </w:r>
      <w:r w:rsidR="004C4BA7" w:rsidRPr="00936D26" w:rsidDel="004C4BA7">
        <w:rPr>
          <w:rFonts w:asciiTheme="minorHAnsi" w:hAnsiTheme="minorHAnsi" w:cstheme="minorHAnsi"/>
          <w:sz w:val="24"/>
          <w:szCs w:val="24"/>
          <w:lang w:val="pt-BR"/>
        </w:rPr>
        <w:t xml:space="preserve"> </w:t>
      </w:r>
      <w:r w:rsidR="00F03302">
        <w:rPr>
          <w:rFonts w:asciiTheme="minorHAnsi" w:hAnsiTheme="minorHAnsi" w:cstheme="minorHAnsi"/>
          <w:sz w:val="24"/>
          <w:szCs w:val="24"/>
          <w:lang w:val="pt-BR"/>
        </w:rPr>
        <w:t xml:space="preserve">Transmission </w:t>
      </w:r>
      <w:r w:rsidR="0065516D" w:rsidRPr="00936D26">
        <w:rPr>
          <w:rFonts w:asciiTheme="minorHAnsi" w:hAnsiTheme="minorHAnsi" w:cstheme="minorHAnsi"/>
          <w:sz w:val="24"/>
          <w:szCs w:val="24"/>
          <w:lang w:val="pt-BR"/>
        </w:rPr>
        <w:t>seja mantida como controladora indireta da Emissora</w:t>
      </w:r>
      <w:r w:rsidR="00A14F39">
        <w:rPr>
          <w:rFonts w:asciiTheme="minorHAnsi" w:hAnsiTheme="minorHAnsi" w:cstheme="minorHAnsi"/>
          <w:sz w:val="24"/>
          <w:szCs w:val="24"/>
          <w:lang w:val="pt-BR"/>
        </w:rPr>
        <w:t xml:space="preserve"> e das </w:t>
      </w:r>
      <w:r w:rsidR="00A00955">
        <w:rPr>
          <w:rFonts w:asciiTheme="minorHAnsi" w:hAnsiTheme="minorHAnsi" w:cstheme="minorHAnsi"/>
          <w:sz w:val="24"/>
          <w:szCs w:val="24"/>
          <w:lang w:val="pt-BR"/>
        </w:rPr>
        <w:t>Entidades Relevantes</w:t>
      </w:r>
      <w:r w:rsidR="0065516D" w:rsidRPr="00936D26">
        <w:rPr>
          <w:rFonts w:asciiTheme="minorHAnsi" w:hAnsiTheme="minorHAnsi" w:cstheme="minorHAnsi"/>
          <w:sz w:val="24"/>
          <w:szCs w:val="24"/>
          <w:lang w:val="pt-BR"/>
        </w:rPr>
        <w:t>; ou (ii) para oferta pública inicial de ações da Sterlite Power</w:t>
      </w:r>
      <w:r w:rsidR="00F03302">
        <w:rPr>
          <w:rFonts w:asciiTheme="minorHAnsi" w:hAnsiTheme="minorHAnsi" w:cstheme="minorHAnsi"/>
          <w:sz w:val="24"/>
          <w:szCs w:val="24"/>
          <w:lang w:val="pt-BR"/>
        </w:rPr>
        <w:t xml:space="preserve"> Transmission</w:t>
      </w:r>
      <w:r>
        <w:rPr>
          <w:rFonts w:asciiTheme="minorHAnsi" w:hAnsiTheme="minorHAnsi" w:cstheme="minorHAnsi"/>
          <w:snapToGrid w:val="0"/>
          <w:sz w:val="24"/>
          <w:szCs w:val="24"/>
          <w:lang w:val="pt-BR"/>
        </w:rPr>
        <w:t>;</w:t>
      </w:r>
    </w:p>
    <w:p w14:paraId="57511B9E" w14:textId="0B400133" w:rsidR="00D857D5" w:rsidRDefault="00D857D5" w:rsidP="00BF71E6">
      <w:pPr>
        <w:pStyle w:val="Level3"/>
        <w:widowControl w:val="0"/>
        <w:spacing w:after="0" w:line="340" w:lineRule="exact"/>
        <w:ind w:left="714"/>
        <w:rPr>
          <w:rFonts w:asciiTheme="minorHAnsi" w:hAnsiTheme="minorHAnsi" w:cstheme="minorHAnsi"/>
          <w:snapToGrid w:val="0"/>
          <w:sz w:val="24"/>
          <w:szCs w:val="24"/>
          <w:lang w:val="pt-BR"/>
        </w:rPr>
      </w:pPr>
    </w:p>
    <w:p w14:paraId="5D9D64B2" w14:textId="78FEE7E8" w:rsidR="00820884" w:rsidRDefault="00820884" w:rsidP="00CC539A">
      <w:pPr>
        <w:pStyle w:val="Level3"/>
        <w:widowControl w:val="0"/>
        <w:numPr>
          <w:ilvl w:val="0"/>
          <w:numId w:val="15"/>
        </w:numPr>
        <w:spacing w:after="0" w:line="340" w:lineRule="exact"/>
        <w:ind w:left="714" w:hanging="357"/>
        <w:rPr>
          <w:rFonts w:asciiTheme="minorHAnsi" w:hAnsiTheme="minorHAnsi" w:cstheme="minorHAnsi"/>
          <w:snapToGrid w:val="0"/>
          <w:sz w:val="24"/>
          <w:szCs w:val="24"/>
          <w:lang w:val="pt-BR"/>
        </w:rPr>
      </w:pPr>
      <w:r>
        <w:rPr>
          <w:rFonts w:asciiTheme="minorHAnsi" w:hAnsiTheme="minorHAnsi" w:cstheme="minorHAnsi"/>
          <w:snapToGrid w:val="0"/>
          <w:sz w:val="24"/>
          <w:szCs w:val="24"/>
          <w:lang w:val="pt-BR"/>
        </w:rPr>
        <w:t>Transferência e/ou emissão, direta ou indireta</w:t>
      </w:r>
      <w:r w:rsidR="00E37B65">
        <w:rPr>
          <w:rFonts w:asciiTheme="minorHAnsi" w:hAnsiTheme="minorHAnsi" w:cstheme="minorHAnsi"/>
          <w:snapToGrid w:val="0"/>
          <w:sz w:val="24"/>
          <w:szCs w:val="24"/>
          <w:lang w:val="pt-BR"/>
        </w:rPr>
        <w:t>,</w:t>
      </w:r>
      <w:r>
        <w:rPr>
          <w:rFonts w:asciiTheme="minorHAnsi" w:hAnsiTheme="minorHAnsi" w:cstheme="minorHAnsi"/>
          <w:snapToGrid w:val="0"/>
          <w:sz w:val="24"/>
          <w:szCs w:val="24"/>
          <w:lang w:val="pt-BR"/>
        </w:rPr>
        <w:t xml:space="preserve"> de </w:t>
      </w:r>
      <w:r w:rsidR="00474AD3">
        <w:rPr>
          <w:rFonts w:asciiTheme="minorHAnsi" w:hAnsiTheme="minorHAnsi" w:cstheme="minorHAnsi"/>
          <w:snapToGrid w:val="0"/>
          <w:sz w:val="24"/>
          <w:szCs w:val="24"/>
          <w:lang w:val="pt-BR"/>
        </w:rPr>
        <w:t>D</w:t>
      </w:r>
      <w:r>
        <w:rPr>
          <w:rFonts w:asciiTheme="minorHAnsi" w:hAnsiTheme="minorHAnsi" w:cstheme="minorHAnsi"/>
          <w:snapToGrid w:val="0"/>
          <w:sz w:val="24"/>
          <w:szCs w:val="24"/>
          <w:lang w:val="pt-BR"/>
        </w:rPr>
        <w:t xml:space="preserve">ireitos de Participação, no Brasil ou no exterior, incluindo mas não se limitando àquelas decorrentes de operações de venda, fusão, cisão, incorporação (inclusive de ações) ou qualquer tipo de reorganização societária cujos efeitos impliquem </w:t>
      </w:r>
      <w:r w:rsidR="008E0C59">
        <w:rPr>
          <w:rFonts w:asciiTheme="minorHAnsi" w:hAnsiTheme="minorHAnsi" w:cstheme="minorHAnsi"/>
          <w:snapToGrid w:val="0"/>
          <w:sz w:val="24"/>
          <w:szCs w:val="24"/>
          <w:lang w:val="pt-BR"/>
        </w:rPr>
        <w:t>em t</w:t>
      </w:r>
      <w:r>
        <w:rPr>
          <w:rFonts w:asciiTheme="minorHAnsi" w:hAnsiTheme="minorHAnsi" w:cstheme="minorHAnsi"/>
          <w:snapToGrid w:val="0"/>
          <w:sz w:val="24"/>
          <w:szCs w:val="24"/>
          <w:lang w:val="pt-BR"/>
        </w:rPr>
        <w:t xml:space="preserve">ransferência e/ou emissão, que representem percentual total </w:t>
      </w:r>
      <w:r w:rsidR="00D857D5">
        <w:rPr>
          <w:rFonts w:asciiTheme="minorHAnsi" w:hAnsiTheme="minorHAnsi" w:cstheme="minorHAnsi"/>
          <w:snapToGrid w:val="0"/>
          <w:sz w:val="24"/>
          <w:szCs w:val="24"/>
          <w:lang w:val="pt-BR"/>
        </w:rPr>
        <w:t>correspondente</w:t>
      </w:r>
      <w:r>
        <w:rPr>
          <w:rFonts w:asciiTheme="minorHAnsi" w:hAnsiTheme="minorHAnsi" w:cstheme="minorHAnsi"/>
          <w:snapToGrid w:val="0"/>
          <w:sz w:val="24"/>
          <w:szCs w:val="24"/>
          <w:lang w:val="pt-BR"/>
        </w:rPr>
        <w:t xml:space="preserve"> a, pelo menos, </w:t>
      </w:r>
      <w:r w:rsidR="00E07709">
        <w:rPr>
          <w:rFonts w:asciiTheme="minorHAnsi" w:hAnsiTheme="minorHAnsi" w:cstheme="minorHAnsi"/>
          <w:snapToGrid w:val="0"/>
          <w:sz w:val="24"/>
          <w:szCs w:val="24"/>
          <w:lang w:val="pt-BR"/>
        </w:rPr>
        <w:t>5</w:t>
      </w:r>
      <w:r>
        <w:rPr>
          <w:rFonts w:asciiTheme="minorHAnsi" w:hAnsiTheme="minorHAnsi" w:cstheme="minorHAnsi"/>
          <w:snapToGrid w:val="0"/>
          <w:sz w:val="24"/>
          <w:szCs w:val="24"/>
          <w:lang w:val="pt-BR"/>
        </w:rPr>
        <w:t>% (</w:t>
      </w:r>
      <w:r w:rsidR="00E07709">
        <w:rPr>
          <w:rFonts w:asciiTheme="minorHAnsi" w:hAnsiTheme="minorHAnsi" w:cstheme="minorHAnsi"/>
          <w:snapToGrid w:val="0"/>
          <w:sz w:val="24"/>
          <w:szCs w:val="24"/>
          <w:lang w:val="pt-BR"/>
        </w:rPr>
        <w:t>cinco</w:t>
      </w:r>
      <w:r>
        <w:rPr>
          <w:rFonts w:asciiTheme="minorHAnsi" w:hAnsiTheme="minorHAnsi" w:cstheme="minorHAnsi"/>
          <w:snapToGrid w:val="0"/>
          <w:sz w:val="24"/>
          <w:szCs w:val="24"/>
          <w:lang w:val="pt-BR"/>
        </w:rPr>
        <w:t xml:space="preserve"> por cento) da totalidade </w:t>
      </w:r>
      <w:r w:rsidR="00990CB4">
        <w:rPr>
          <w:rFonts w:asciiTheme="minorHAnsi" w:hAnsiTheme="minorHAnsi" w:cstheme="minorHAnsi"/>
          <w:snapToGrid w:val="0"/>
          <w:sz w:val="24"/>
          <w:szCs w:val="24"/>
          <w:lang w:val="pt-BR"/>
        </w:rPr>
        <w:t>dos Direitos de Participação da Emissora</w:t>
      </w:r>
      <w:r w:rsidR="00A14F39">
        <w:rPr>
          <w:rFonts w:asciiTheme="minorHAnsi" w:hAnsiTheme="minorHAnsi" w:cstheme="minorHAnsi"/>
          <w:snapToGrid w:val="0"/>
          <w:sz w:val="24"/>
          <w:szCs w:val="24"/>
          <w:lang w:val="pt-BR"/>
        </w:rPr>
        <w:t xml:space="preserve"> ou das </w:t>
      </w:r>
      <w:r w:rsidR="00A00955">
        <w:rPr>
          <w:rFonts w:asciiTheme="minorHAnsi" w:hAnsiTheme="minorHAnsi" w:cstheme="minorHAnsi"/>
          <w:snapToGrid w:val="0"/>
          <w:sz w:val="24"/>
          <w:szCs w:val="24"/>
          <w:lang w:val="pt-BR"/>
        </w:rPr>
        <w:t>Entidades Relevantes</w:t>
      </w:r>
      <w:r>
        <w:rPr>
          <w:rFonts w:asciiTheme="minorHAnsi" w:hAnsiTheme="minorHAnsi" w:cstheme="minorHAnsi"/>
          <w:snapToGrid w:val="0"/>
          <w:sz w:val="24"/>
          <w:szCs w:val="24"/>
          <w:lang w:val="pt-BR"/>
        </w:rPr>
        <w:t>, de forma agregada no contexto de uma mesma operação ou série de operações interligada</w:t>
      </w:r>
      <w:r w:rsidR="00E55CE4">
        <w:rPr>
          <w:rFonts w:asciiTheme="minorHAnsi" w:hAnsiTheme="minorHAnsi" w:cstheme="minorHAnsi"/>
          <w:snapToGrid w:val="0"/>
          <w:sz w:val="24"/>
          <w:szCs w:val="24"/>
          <w:lang w:val="pt-BR"/>
        </w:rPr>
        <w:t>s</w:t>
      </w:r>
      <w:r>
        <w:rPr>
          <w:rFonts w:asciiTheme="minorHAnsi" w:hAnsiTheme="minorHAnsi" w:cstheme="minorHAnsi"/>
          <w:snapToGrid w:val="0"/>
          <w:sz w:val="24"/>
          <w:szCs w:val="24"/>
          <w:lang w:val="pt-BR"/>
        </w:rPr>
        <w:t xml:space="preserve">, excetuadas as </w:t>
      </w:r>
      <w:r w:rsidR="008E0C59">
        <w:rPr>
          <w:rFonts w:asciiTheme="minorHAnsi" w:hAnsiTheme="minorHAnsi" w:cstheme="minorHAnsi"/>
          <w:snapToGrid w:val="0"/>
          <w:sz w:val="24"/>
          <w:szCs w:val="24"/>
          <w:lang w:val="pt-BR"/>
        </w:rPr>
        <w:t>t</w:t>
      </w:r>
      <w:r>
        <w:rPr>
          <w:rFonts w:asciiTheme="minorHAnsi" w:hAnsiTheme="minorHAnsi" w:cstheme="minorHAnsi"/>
          <w:snapToGrid w:val="0"/>
          <w:sz w:val="24"/>
          <w:szCs w:val="24"/>
          <w:lang w:val="pt-BR"/>
        </w:rPr>
        <w:t xml:space="preserve">ransferências </w:t>
      </w:r>
      <w:r w:rsidR="002152B9">
        <w:rPr>
          <w:rFonts w:asciiTheme="minorHAnsi" w:hAnsiTheme="minorHAnsi" w:cstheme="minorHAnsi"/>
          <w:snapToGrid w:val="0"/>
          <w:sz w:val="24"/>
          <w:szCs w:val="24"/>
          <w:lang w:val="pt-BR"/>
        </w:rPr>
        <w:t xml:space="preserve">(a) </w:t>
      </w:r>
      <w:r>
        <w:rPr>
          <w:rFonts w:asciiTheme="minorHAnsi" w:hAnsiTheme="minorHAnsi" w:cstheme="minorHAnsi"/>
          <w:snapToGrid w:val="0"/>
          <w:sz w:val="24"/>
          <w:szCs w:val="24"/>
          <w:lang w:val="pt-BR"/>
        </w:rPr>
        <w:t xml:space="preserve">em razão de constituição ou excussão de alienação fiduciária em garantia ou penhor, no âmbito de operações de financiamento ou de emissões de valores mobiliários representativos de dívida no mercado de </w:t>
      </w:r>
      <w:r>
        <w:rPr>
          <w:rFonts w:asciiTheme="minorHAnsi" w:hAnsiTheme="minorHAnsi" w:cstheme="minorHAnsi"/>
          <w:snapToGrid w:val="0"/>
          <w:sz w:val="24"/>
          <w:szCs w:val="24"/>
          <w:lang w:val="pt-BR"/>
        </w:rPr>
        <w:lastRenderedPageBreak/>
        <w:t xml:space="preserve">capitais cujos recursos sejam exclusivamente destinados para implementação dos projetos da </w:t>
      </w:r>
      <w:r w:rsidR="00474AD3">
        <w:rPr>
          <w:rFonts w:asciiTheme="minorHAnsi" w:hAnsiTheme="minorHAnsi" w:cstheme="minorHAnsi"/>
          <w:snapToGrid w:val="0"/>
          <w:sz w:val="24"/>
          <w:szCs w:val="24"/>
          <w:lang w:val="pt-BR"/>
        </w:rPr>
        <w:t>Emissora</w:t>
      </w:r>
      <w:r>
        <w:rPr>
          <w:rFonts w:asciiTheme="minorHAnsi" w:hAnsiTheme="minorHAnsi" w:cstheme="minorHAnsi"/>
          <w:snapToGrid w:val="0"/>
          <w:sz w:val="24"/>
          <w:szCs w:val="24"/>
          <w:lang w:val="pt-BR"/>
        </w:rPr>
        <w:t xml:space="preserve"> </w:t>
      </w:r>
      <w:r w:rsidR="00A14F39">
        <w:rPr>
          <w:rFonts w:asciiTheme="minorHAnsi" w:hAnsiTheme="minorHAnsi" w:cstheme="minorHAnsi"/>
          <w:snapToGrid w:val="0"/>
          <w:sz w:val="24"/>
          <w:szCs w:val="24"/>
          <w:lang w:val="pt-BR"/>
        </w:rPr>
        <w:t xml:space="preserve">e/ou das </w:t>
      </w:r>
      <w:r w:rsidR="00A00955">
        <w:rPr>
          <w:rFonts w:asciiTheme="minorHAnsi" w:hAnsiTheme="minorHAnsi" w:cstheme="minorHAnsi"/>
          <w:snapToGrid w:val="0"/>
          <w:sz w:val="24"/>
          <w:szCs w:val="24"/>
          <w:lang w:val="pt-BR"/>
        </w:rPr>
        <w:t>Entidades Relevantes</w:t>
      </w:r>
      <w:r w:rsidR="00A14F39">
        <w:rPr>
          <w:rFonts w:asciiTheme="minorHAnsi" w:hAnsiTheme="minorHAnsi" w:cstheme="minorHAnsi"/>
          <w:snapToGrid w:val="0"/>
          <w:sz w:val="24"/>
          <w:szCs w:val="24"/>
          <w:lang w:val="pt-BR"/>
        </w:rPr>
        <w:t xml:space="preserve"> </w:t>
      </w:r>
      <w:r w:rsidR="00D857D5">
        <w:rPr>
          <w:rFonts w:asciiTheme="minorHAnsi" w:hAnsiTheme="minorHAnsi" w:cstheme="minorHAnsi"/>
          <w:snapToGrid w:val="0"/>
          <w:sz w:val="24"/>
          <w:szCs w:val="24"/>
          <w:lang w:val="pt-BR"/>
        </w:rPr>
        <w:t>ou (b) caso tal alienação fiduciária ou penhor venha a ser excutido;</w:t>
      </w:r>
    </w:p>
    <w:p w14:paraId="7A2CFADE" w14:textId="11A45CA2" w:rsidR="00D857D5" w:rsidRDefault="00D857D5" w:rsidP="00BF71E6">
      <w:pPr>
        <w:pStyle w:val="Level3"/>
        <w:widowControl w:val="0"/>
        <w:spacing w:after="0" w:line="340" w:lineRule="exact"/>
        <w:ind w:left="714"/>
        <w:rPr>
          <w:rFonts w:asciiTheme="minorHAnsi" w:hAnsiTheme="minorHAnsi" w:cstheme="minorHAnsi"/>
          <w:snapToGrid w:val="0"/>
          <w:sz w:val="24"/>
          <w:szCs w:val="24"/>
          <w:lang w:val="pt-BR"/>
        </w:rPr>
      </w:pPr>
    </w:p>
    <w:p w14:paraId="2AA120AB" w14:textId="611D7FDA" w:rsidR="00D857D5" w:rsidRDefault="00D857D5" w:rsidP="00CC539A">
      <w:pPr>
        <w:pStyle w:val="Level3"/>
        <w:widowControl w:val="0"/>
        <w:numPr>
          <w:ilvl w:val="0"/>
          <w:numId w:val="15"/>
        </w:numPr>
        <w:spacing w:after="0" w:line="340" w:lineRule="exact"/>
        <w:ind w:left="714" w:hanging="357"/>
        <w:rPr>
          <w:rFonts w:asciiTheme="minorHAnsi" w:hAnsiTheme="minorHAnsi" w:cstheme="minorHAnsi"/>
          <w:snapToGrid w:val="0"/>
          <w:sz w:val="24"/>
          <w:szCs w:val="24"/>
          <w:lang w:val="pt-BR"/>
        </w:rPr>
      </w:pPr>
      <w:r>
        <w:rPr>
          <w:rFonts w:asciiTheme="minorHAnsi" w:hAnsiTheme="minorHAnsi" w:cstheme="minorHAnsi"/>
          <w:snapToGrid w:val="0"/>
          <w:sz w:val="24"/>
          <w:szCs w:val="24"/>
          <w:lang w:val="pt-BR"/>
        </w:rPr>
        <w:t xml:space="preserve">Conversão e/ou permuta de qualquer instrumento de dívida da </w:t>
      </w:r>
      <w:r w:rsidR="00FD213C">
        <w:rPr>
          <w:rFonts w:asciiTheme="minorHAnsi" w:hAnsiTheme="minorHAnsi" w:cstheme="minorHAnsi"/>
          <w:snapToGrid w:val="0"/>
          <w:sz w:val="24"/>
          <w:szCs w:val="24"/>
          <w:lang w:val="pt-BR"/>
        </w:rPr>
        <w:t>Emissora</w:t>
      </w:r>
      <w:r w:rsidR="00A14F39">
        <w:rPr>
          <w:rFonts w:asciiTheme="minorHAnsi" w:hAnsiTheme="minorHAnsi" w:cstheme="minorHAnsi"/>
          <w:snapToGrid w:val="0"/>
          <w:sz w:val="24"/>
          <w:szCs w:val="24"/>
          <w:lang w:val="pt-BR"/>
        </w:rPr>
        <w:t xml:space="preserve"> e/ou das </w:t>
      </w:r>
      <w:r w:rsidR="00A00955">
        <w:rPr>
          <w:rFonts w:asciiTheme="minorHAnsi" w:hAnsiTheme="minorHAnsi" w:cstheme="minorHAnsi"/>
          <w:snapToGrid w:val="0"/>
          <w:sz w:val="24"/>
          <w:szCs w:val="24"/>
          <w:lang w:val="pt-BR"/>
        </w:rPr>
        <w:t>Entidades Relevantes</w:t>
      </w:r>
      <w:r>
        <w:rPr>
          <w:rFonts w:asciiTheme="minorHAnsi" w:hAnsiTheme="minorHAnsi" w:cstheme="minorHAnsi"/>
          <w:snapToGrid w:val="0"/>
          <w:sz w:val="24"/>
          <w:szCs w:val="24"/>
          <w:lang w:val="pt-BR"/>
        </w:rPr>
        <w:t xml:space="preserve"> conversível ou permutável em </w:t>
      </w:r>
      <w:r w:rsidR="00103335">
        <w:rPr>
          <w:rFonts w:asciiTheme="minorHAnsi" w:hAnsiTheme="minorHAnsi" w:cstheme="minorHAnsi"/>
          <w:snapToGrid w:val="0"/>
          <w:sz w:val="24"/>
          <w:szCs w:val="24"/>
          <w:lang w:val="pt-BR"/>
        </w:rPr>
        <w:t>a</w:t>
      </w:r>
      <w:r w:rsidRPr="00103335">
        <w:rPr>
          <w:rFonts w:asciiTheme="minorHAnsi" w:hAnsiTheme="minorHAnsi" w:cstheme="minorHAnsi"/>
          <w:snapToGrid w:val="0"/>
          <w:sz w:val="24"/>
          <w:szCs w:val="24"/>
          <w:lang w:val="pt-BR"/>
        </w:rPr>
        <w:t>ções</w:t>
      </w:r>
      <w:r>
        <w:rPr>
          <w:rFonts w:asciiTheme="minorHAnsi" w:hAnsiTheme="minorHAnsi" w:cstheme="minorHAnsi"/>
          <w:snapToGrid w:val="0"/>
          <w:sz w:val="24"/>
          <w:szCs w:val="24"/>
          <w:lang w:val="pt-BR"/>
        </w:rPr>
        <w:t xml:space="preserve"> e/ou Direitos de Participação;</w:t>
      </w:r>
    </w:p>
    <w:p w14:paraId="026F0A14" w14:textId="4568648F" w:rsidR="00CC539A" w:rsidRPr="0098604E" w:rsidRDefault="00CC539A" w:rsidP="00CC539A">
      <w:pPr>
        <w:pStyle w:val="PargrafodaLista"/>
        <w:rPr>
          <w:rFonts w:asciiTheme="minorHAnsi" w:hAnsiTheme="minorHAnsi" w:cstheme="minorHAnsi"/>
          <w:snapToGrid w:val="0"/>
          <w:sz w:val="24"/>
          <w:szCs w:val="24"/>
        </w:rPr>
      </w:pPr>
    </w:p>
    <w:p w14:paraId="78E25F74" w14:textId="06C82989" w:rsidR="00CC539A" w:rsidRDefault="00CC539A" w:rsidP="00CC539A">
      <w:pPr>
        <w:pStyle w:val="Level3"/>
        <w:widowControl w:val="0"/>
        <w:numPr>
          <w:ilvl w:val="0"/>
          <w:numId w:val="15"/>
        </w:numPr>
        <w:spacing w:after="0" w:line="340" w:lineRule="exact"/>
        <w:ind w:left="714" w:hanging="357"/>
        <w:rPr>
          <w:rFonts w:asciiTheme="minorHAnsi" w:hAnsiTheme="minorHAnsi" w:cstheme="minorHAnsi"/>
          <w:snapToGrid w:val="0"/>
          <w:sz w:val="24"/>
          <w:szCs w:val="24"/>
          <w:lang w:val="pt-BR"/>
        </w:rPr>
      </w:pPr>
      <w:r>
        <w:rPr>
          <w:rFonts w:asciiTheme="minorHAnsi" w:hAnsiTheme="minorHAnsi" w:cstheme="minorHAnsi"/>
          <w:snapToGrid w:val="0"/>
          <w:sz w:val="24"/>
          <w:szCs w:val="24"/>
          <w:lang w:val="pt-BR"/>
        </w:rPr>
        <w:t xml:space="preserve">cessão ou transferência, sob qualquer modalidade, dos contratos de concessão de serviços públicos outorgados às </w:t>
      </w:r>
      <w:r w:rsidR="00E55CE4">
        <w:rPr>
          <w:rFonts w:asciiTheme="minorHAnsi" w:hAnsiTheme="minorHAnsi" w:cstheme="minorHAnsi"/>
          <w:snapToGrid w:val="0"/>
          <w:sz w:val="24"/>
          <w:szCs w:val="24"/>
          <w:lang w:val="pt-BR"/>
        </w:rPr>
        <w:t>SPEs</w:t>
      </w:r>
      <w:r w:rsidRPr="0098604E">
        <w:rPr>
          <w:rFonts w:asciiTheme="minorHAnsi" w:hAnsiTheme="minorHAnsi" w:cstheme="minorHAnsi"/>
          <w:snapToGrid w:val="0"/>
          <w:sz w:val="24"/>
          <w:szCs w:val="24"/>
          <w:lang w:val="pt-BR"/>
        </w:rPr>
        <w:t xml:space="preserve">; </w:t>
      </w:r>
    </w:p>
    <w:p w14:paraId="47EE2BEF" w14:textId="77777777" w:rsidR="007A0D6F" w:rsidRPr="0098604E" w:rsidRDefault="007A0D6F" w:rsidP="007A0D6F">
      <w:pPr>
        <w:pStyle w:val="Level3"/>
        <w:widowControl w:val="0"/>
        <w:spacing w:after="0" w:line="340" w:lineRule="exact"/>
        <w:ind w:left="714"/>
        <w:rPr>
          <w:rFonts w:asciiTheme="minorHAnsi" w:hAnsiTheme="minorHAnsi" w:cstheme="minorHAnsi"/>
          <w:snapToGrid w:val="0"/>
          <w:sz w:val="24"/>
          <w:szCs w:val="24"/>
          <w:lang w:val="pt-BR"/>
        </w:rPr>
      </w:pPr>
    </w:p>
    <w:p w14:paraId="6130996B" w14:textId="1F8A9E28" w:rsidR="00CC539A" w:rsidRPr="0098604E" w:rsidRDefault="00CC539A" w:rsidP="00CC539A">
      <w:pPr>
        <w:pStyle w:val="Level3"/>
        <w:widowControl w:val="0"/>
        <w:numPr>
          <w:ilvl w:val="0"/>
          <w:numId w:val="15"/>
        </w:numPr>
        <w:spacing w:after="0" w:line="340" w:lineRule="exact"/>
        <w:ind w:left="714" w:hanging="357"/>
        <w:rPr>
          <w:rFonts w:asciiTheme="minorHAnsi" w:hAnsiTheme="minorHAnsi" w:cstheme="minorHAnsi"/>
          <w:sz w:val="24"/>
          <w:szCs w:val="24"/>
          <w:lang w:val="pt-BR"/>
        </w:rPr>
      </w:pPr>
      <w:r w:rsidRPr="0098604E">
        <w:rPr>
          <w:rFonts w:asciiTheme="minorHAnsi" w:hAnsiTheme="minorHAnsi" w:cstheme="minorHAnsi"/>
          <w:snapToGrid w:val="0"/>
          <w:sz w:val="24"/>
          <w:szCs w:val="24"/>
          <w:lang w:val="pt-BR"/>
        </w:rPr>
        <w:t xml:space="preserve">se a Emissora, ou quaisquer </w:t>
      </w:r>
      <w:r w:rsidR="00E55CE4">
        <w:rPr>
          <w:rFonts w:asciiTheme="minorHAnsi" w:hAnsiTheme="minorHAnsi" w:cstheme="minorHAnsi"/>
          <w:snapToGrid w:val="0"/>
          <w:sz w:val="24"/>
          <w:szCs w:val="24"/>
          <w:lang w:val="pt-BR"/>
        </w:rPr>
        <w:t>das SPEs</w:t>
      </w:r>
      <w:r w:rsidRPr="0098604E">
        <w:rPr>
          <w:rFonts w:asciiTheme="minorHAnsi" w:hAnsiTheme="minorHAnsi" w:cstheme="minorHAnsi"/>
          <w:snapToGrid w:val="0"/>
          <w:sz w:val="24"/>
          <w:szCs w:val="24"/>
          <w:lang w:val="pt-BR"/>
        </w:rPr>
        <w:t>, direta ou indiretamente, captar</w:t>
      </w:r>
      <w:r w:rsidRPr="0098604E">
        <w:rPr>
          <w:rFonts w:asciiTheme="minorHAnsi" w:hAnsiTheme="minorHAnsi" w:cstheme="minorHAnsi"/>
          <w:sz w:val="24"/>
          <w:szCs w:val="24"/>
          <w:lang w:val="pt-BR"/>
        </w:rPr>
        <w:t xml:space="preserve"> novos recursos por meio aporte de capital (por qualquer modalidade, incluindo, sem limitação, por meio de aumento de capital via integralização com contribuições em moeda corrente ou em qualquer espécie de bens)</w:t>
      </w:r>
      <w:r w:rsidR="004E77CE">
        <w:rPr>
          <w:rFonts w:asciiTheme="minorHAnsi" w:hAnsiTheme="minorHAnsi" w:cstheme="minorHAnsi"/>
          <w:sz w:val="24"/>
          <w:szCs w:val="24"/>
          <w:lang w:val="pt-BR"/>
        </w:rPr>
        <w:t xml:space="preserve">, </w:t>
      </w:r>
      <w:r w:rsidR="00C11BB0">
        <w:rPr>
          <w:rFonts w:asciiTheme="minorHAnsi" w:hAnsiTheme="minorHAnsi" w:cstheme="minorHAnsi"/>
          <w:sz w:val="24"/>
          <w:szCs w:val="24"/>
          <w:lang w:val="pt-BR"/>
        </w:rPr>
        <w:t xml:space="preserve">observado que: </w:t>
      </w:r>
      <w:r w:rsidR="004E77CE">
        <w:rPr>
          <w:rFonts w:asciiTheme="minorHAnsi" w:hAnsiTheme="minorHAnsi" w:cstheme="minorHAnsi"/>
          <w:sz w:val="24"/>
          <w:szCs w:val="24"/>
          <w:lang w:val="pt-BR"/>
        </w:rPr>
        <w:t>(i)</w:t>
      </w:r>
      <w:r w:rsidR="00C11BB0">
        <w:rPr>
          <w:rFonts w:asciiTheme="minorHAnsi" w:hAnsiTheme="minorHAnsi" w:cstheme="minorHAnsi"/>
          <w:sz w:val="24"/>
          <w:szCs w:val="24"/>
          <w:lang w:val="pt-BR"/>
        </w:rPr>
        <w:t xml:space="preserve"> </w:t>
      </w:r>
      <w:r w:rsidR="004E77CE">
        <w:rPr>
          <w:rFonts w:asciiTheme="minorHAnsi" w:hAnsiTheme="minorHAnsi" w:cstheme="minorHAnsi"/>
          <w:sz w:val="24"/>
          <w:szCs w:val="24"/>
          <w:lang w:val="pt-BR"/>
        </w:rPr>
        <w:t xml:space="preserve">com relação a aportes realizados pelos atuais acionistas diretos ou indiretos da Emissora, ou suas Afiliadas, </w:t>
      </w:r>
      <w:r w:rsidR="00C11BB0">
        <w:rPr>
          <w:rFonts w:asciiTheme="minorHAnsi" w:hAnsiTheme="minorHAnsi" w:cstheme="minorHAnsi"/>
          <w:sz w:val="24"/>
          <w:szCs w:val="24"/>
          <w:lang w:val="pt-BR"/>
        </w:rPr>
        <w:t>somente configurarão Eventos de Liquidez valores aportados acima de R$</w:t>
      </w:r>
      <w:r w:rsidR="00BD3260">
        <w:rPr>
          <w:rFonts w:asciiTheme="minorHAnsi" w:hAnsiTheme="minorHAnsi" w:cstheme="minorHAnsi"/>
          <w:sz w:val="24"/>
          <w:szCs w:val="24"/>
          <w:lang w:val="pt-BR"/>
        </w:rPr>
        <w:t>1</w:t>
      </w:r>
      <w:r w:rsidR="00C11BB0">
        <w:rPr>
          <w:rFonts w:asciiTheme="minorHAnsi" w:hAnsiTheme="minorHAnsi" w:cstheme="minorHAnsi"/>
          <w:sz w:val="24"/>
          <w:szCs w:val="24"/>
          <w:lang w:val="pt-BR"/>
        </w:rPr>
        <w:t>50.000.000,00 (</w:t>
      </w:r>
      <w:r w:rsidR="00BD3260">
        <w:rPr>
          <w:rFonts w:asciiTheme="minorHAnsi" w:hAnsiTheme="minorHAnsi" w:cstheme="minorHAnsi"/>
          <w:sz w:val="24"/>
          <w:szCs w:val="24"/>
          <w:lang w:val="pt-BR"/>
        </w:rPr>
        <w:t>cento</w:t>
      </w:r>
      <w:r w:rsidR="004A3E72">
        <w:rPr>
          <w:rFonts w:asciiTheme="minorHAnsi" w:hAnsiTheme="minorHAnsi" w:cstheme="minorHAnsi"/>
          <w:sz w:val="24"/>
          <w:szCs w:val="24"/>
          <w:lang w:val="pt-BR"/>
        </w:rPr>
        <w:t xml:space="preserve"> </w:t>
      </w:r>
      <w:r w:rsidR="00C11BB0">
        <w:rPr>
          <w:rFonts w:asciiTheme="minorHAnsi" w:hAnsiTheme="minorHAnsi" w:cstheme="minorHAnsi"/>
          <w:sz w:val="24"/>
          <w:szCs w:val="24"/>
          <w:lang w:val="pt-BR"/>
        </w:rPr>
        <w:t>e cinquenta milhões de reais), considerados de forma agregada (não sendo considerados Eventos de Liquidez aportes realizados pela Emissora ou pelas Entidades Relevantes); e (ii) com relação a aportes realizados por terceiros, independentemente do valor do aporte</w:t>
      </w:r>
      <w:r w:rsidRPr="0098604E">
        <w:rPr>
          <w:rFonts w:asciiTheme="minorHAnsi" w:hAnsiTheme="minorHAnsi" w:cstheme="minorHAnsi"/>
          <w:sz w:val="24"/>
          <w:szCs w:val="24"/>
          <w:lang w:val="pt-BR"/>
        </w:rPr>
        <w:t>.</w:t>
      </w:r>
    </w:p>
    <w:p w14:paraId="207A989B" w14:textId="37EA21DE" w:rsidR="00CC539A" w:rsidRPr="00F02AE3" w:rsidRDefault="00CC539A" w:rsidP="00CC539A">
      <w:pPr>
        <w:spacing w:line="320" w:lineRule="exact"/>
        <w:rPr>
          <w:rFonts w:asciiTheme="minorHAnsi" w:eastAsia="Arial Unicode MS" w:hAnsiTheme="minorHAnsi" w:cstheme="minorHAnsi"/>
          <w:color w:val="000000" w:themeColor="text1"/>
          <w:sz w:val="24"/>
          <w:szCs w:val="24"/>
        </w:rPr>
      </w:pPr>
    </w:p>
    <w:p w14:paraId="1A3D3A05" w14:textId="06731174" w:rsidR="00CC539A" w:rsidRDefault="00CC539A" w:rsidP="00CC539A">
      <w:pPr>
        <w:pStyle w:val="Level3"/>
        <w:widowControl w:val="0"/>
        <w:numPr>
          <w:ilvl w:val="3"/>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 xml:space="preserve">A Emissora deverá </w:t>
      </w:r>
      <w:r w:rsidRPr="0098604E">
        <w:rPr>
          <w:rFonts w:asciiTheme="minorHAnsi" w:hAnsiTheme="minorHAnsi" w:cstheme="minorHAnsi"/>
          <w:color w:val="000000" w:themeColor="text1"/>
          <w:sz w:val="24"/>
          <w:szCs w:val="24"/>
          <w:lang w:val="pt-BR"/>
        </w:rPr>
        <w:t xml:space="preserve">notificar o Agente Fiduciário em até 5 (cinco) Dias Úteis contados da ocorrência </w:t>
      </w:r>
      <w:r>
        <w:rPr>
          <w:rFonts w:asciiTheme="minorHAnsi" w:hAnsiTheme="minorHAnsi" w:cstheme="minorHAnsi"/>
          <w:color w:val="000000" w:themeColor="text1"/>
          <w:sz w:val="24"/>
          <w:szCs w:val="24"/>
          <w:lang w:val="pt-BR"/>
        </w:rPr>
        <w:t>do Evento de Liquidez (“</w:t>
      </w:r>
      <w:r w:rsidRPr="00023400">
        <w:rPr>
          <w:rFonts w:asciiTheme="minorHAnsi" w:hAnsiTheme="minorHAnsi" w:cstheme="minorHAnsi"/>
          <w:b/>
          <w:bCs/>
          <w:color w:val="000000" w:themeColor="text1"/>
          <w:sz w:val="24"/>
          <w:szCs w:val="24"/>
          <w:lang w:val="pt-BR"/>
        </w:rPr>
        <w:t>Notificação do Evento de Liquidez</w:t>
      </w:r>
      <w:r>
        <w:rPr>
          <w:rFonts w:asciiTheme="minorHAnsi" w:hAnsiTheme="minorHAnsi" w:cstheme="minorHAnsi"/>
          <w:color w:val="000000" w:themeColor="text1"/>
          <w:sz w:val="24"/>
          <w:szCs w:val="24"/>
          <w:lang w:val="pt-BR"/>
        </w:rPr>
        <w:t>”).</w:t>
      </w:r>
    </w:p>
    <w:p w14:paraId="3D756269" w14:textId="5F70B6CC" w:rsidR="00A125C6" w:rsidRDefault="00A125C6" w:rsidP="00A125C6">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0D85606" w14:textId="50F326B0" w:rsidR="00736E11" w:rsidRPr="003016E2" w:rsidRDefault="00736E11" w:rsidP="00C72B7B">
      <w:pPr>
        <w:pStyle w:val="Level3"/>
        <w:widowControl w:val="0"/>
        <w:numPr>
          <w:ilvl w:val="1"/>
          <w:numId w:val="14"/>
        </w:numPr>
        <w:spacing w:after="0" w:line="340" w:lineRule="exact"/>
        <w:ind w:left="0" w:firstLine="0"/>
        <w:contextualSpacing/>
        <w:rPr>
          <w:rFonts w:asciiTheme="minorHAnsi" w:eastAsia="Arial Unicode MS" w:hAnsiTheme="minorHAnsi"/>
          <w:color w:val="000000" w:themeColor="text1"/>
          <w:sz w:val="24"/>
          <w:lang w:val="pt-BR"/>
        </w:rPr>
      </w:pPr>
      <w:r w:rsidRPr="00E515F0">
        <w:rPr>
          <w:rFonts w:asciiTheme="minorHAnsi" w:eastAsia="Arial Unicode MS" w:hAnsiTheme="minorHAnsi" w:cstheme="minorHAnsi"/>
          <w:b/>
          <w:color w:val="000000" w:themeColor="text1"/>
          <w:sz w:val="24"/>
          <w:szCs w:val="24"/>
          <w:lang w:val="pt-BR"/>
        </w:rPr>
        <w:t>Amortização Extraordinária Facultativa</w:t>
      </w:r>
      <w:r w:rsidR="003A00FA" w:rsidRPr="00E515F0">
        <w:rPr>
          <w:rFonts w:asciiTheme="minorHAnsi" w:eastAsia="Arial Unicode MS" w:hAnsiTheme="minorHAnsi" w:cstheme="minorHAnsi"/>
          <w:b/>
          <w:color w:val="000000" w:themeColor="text1"/>
          <w:sz w:val="24"/>
          <w:szCs w:val="24"/>
          <w:lang w:val="pt-BR"/>
        </w:rPr>
        <w:t xml:space="preserve"> </w:t>
      </w:r>
    </w:p>
    <w:p w14:paraId="1B201AD0" w14:textId="77777777" w:rsidR="00E515F0" w:rsidRPr="00E515F0" w:rsidRDefault="00E515F0" w:rsidP="00E515F0">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28FD156D" w14:textId="52D0C725" w:rsidR="00736E11" w:rsidRPr="00BF71E6" w:rsidRDefault="00736E11" w:rsidP="00BF71E6">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bookmarkStart w:id="250" w:name="_Hlk74820887"/>
      <w:r w:rsidRPr="00736E11">
        <w:rPr>
          <w:rFonts w:asciiTheme="minorHAnsi" w:hAnsiTheme="minorHAnsi" w:cstheme="minorHAnsi"/>
          <w:color w:val="000000" w:themeColor="text1"/>
          <w:sz w:val="24"/>
          <w:szCs w:val="24"/>
          <w:lang w:val="pt-BR"/>
        </w:rPr>
        <w:t>A</w:t>
      </w:r>
      <w:r w:rsidRPr="00BF71E6">
        <w:rPr>
          <w:rFonts w:asciiTheme="minorHAnsi" w:hAnsiTheme="minorHAnsi" w:cstheme="minorHAnsi"/>
          <w:color w:val="000000" w:themeColor="text1"/>
          <w:sz w:val="24"/>
          <w:szCs w:val="24"/>
          <w:lang w:val="pt-BR"/>
        </w:rPr>
        <w:t xml:space="preserve"> Emissor</w:t>
      </w:r>
      <w:r w:rsidRPr="00736E11">
        <w:rPr>
          <w:rFonts w:asciiTheme="minorHAnsi" w:hAnsiTheme="minorHAnsi" w:cstheme="minorHAnsi"/>
          <w:color w:val="000000" w:themeColor="text1"/>
          <w:sz w:val="24"/>
          <w:szCs w:val="24"/>
          <w:lang w:val="pt-BR"/>
        </w:rPr>
        <w:t>a</w:t>
      </w:r>
      <w:r w:rsidRPr="00BF71E6">
        <w:rPr>
          <w:rFonts w:asciiTheme="minorHAnsi" w:hAnsiTheme="minorHAnsi" w:cstheme="minorHAnsi"/>
          <w:color w:val="000000" w:themeColor="text1"/>
          <w:sz w:val="24"/>
          <w:szCs w:val="24"/>
          <w:lang w:val="pt-BR"/>
        </w:rPr>
        <w:t xml:space="preserve"> poderá, a seu exclusivo critério, a qualquer momento, realizar a amortização extraordinária facultativa das Debêntures, mediante o pagamento de prêmio aos Debenturistas, de acordo com os termos e condições previstos nesta Cláusula (“</w:t>
      </w:r>
      <w:r w:rsidRPr="00BF71E6">
        <w:rPr>
          <w:rFonts w:asciiTheme="minorHAnsi" w:hAnsiTheme="minorHAnsi" w:cstheme="minorHAnsi"/>
          <w:b/>
          <w:bCs/>
          <w:color w:val="000000" w:themeColor="text1"/>
          <w:sz w:val="24"/>
          <w:szCs w:val="24"/>
          <w:lang w:val="pt-BR"/>
        </w:rPr>
        <w:t>Amortização Extraordinária Facultativa</w:t>
      </w:r>
      <w:r w:rsidRPr="00BF71E6">
        <w:rPr>
          <w:rFonts w:asciiTheme="minorHAnsi" w:hAnsiTheme="minorHAnsi" w:cstheme="minorHAnsi"/>
          <w:color w:val="000000" w:themeColor="text1"/>
          <w:sz w:val="24"/>
          <w:szCs w:val="24"/>
          <w:lang w:val="pt-BR"/>
        </w:rPr>
        <w:t>”). Por ocasião da Amortização Extraordinária Facultativa, o valor devido pel</w:t>
      </w:r>
      <w:r>
        <w:rPr>
          <w:rFonts w:asciiTheme="minorHAnsi" w:hAnsiTheme="minorHAnsi" w:cstheme="minorHAnsi"/>
          <w:color w:val="000000" w:themeColor="text1"/>
          <w:sz w:val="24"/>
          <w:szCs w:val="24"/>
          <w:lang w:val="pt-BR"/>
        </w:rPr>
        <w:t>a</w:t>
      </w:r>
      <w:r w:rsidRPr="00BF71E6">
        <w:rPr>
          <w:rFonts w:asciiTheme="minorHAnsi" w:hAnsiTheme="minorHAnsi" w:cstheme="minorHAnsi"/>
          <w:color w:val="000000" w:themeColor="text1"/>
          <w:sz w:val="24"/>
          <w:szCs w:val="24"/>
          <w:lang w:val="pt-BR"/>
        </w:rPr>
        <w:t xml:space="preserve"> Emissor</w:t>
      </w:r>
      <w:r>
        <w:rPr>
          <w:rFonts w:asciiTheme="minorHAnsi" w:hAnsiTheme="minorHAnsi" w:cstheme="minorHAnsi"/>
          <w:color w:val="000000" w:themeColor="text1"/>
          <w:sz w:val="24"/>
          <w:szCs w:val="24"/>
          <w:lang w:val="pt-BR"/>
        </w:rPr>
        <w:t>a</w:t>
      </w:r>
      <w:r w:rsidRPr="00BF71E6">
        <w:rPr>
          <w:rFonts w:asciiTheme="minorHAnsi" w:hAnsiTheme="minorHAnsi" w:cstheme="minorHAnsi"/>
          <w:color w:val="000000" w:themeColor="text1"/>
          <w:sz w:val="24"/>
          <w:szCs w:val="24"/>
          <w:lang w:val="pt-BR"/>
        </w:rPr>
        <w:t xml:space="preserve"> será equivalente (i) à parcela do</w:t>
      </w:r>
      <w:r w:rsidR="005D5BE9">
        <w:rPr>
          <w:rFonts w:asciiTheme="minorHAnsi" w:hAnsiTheme="minorHAnsi" w:cstheme="minorHAnsi"/>
          <w:color w:val="000000" w:themeColor="text1"/>
          <w:sz w:val="24"/>
          <w:szCs w:val="24"/>
          <w:lang w:val="pt-BR"/>
        </w:rPr>
        <w:t xml:space="preserve"> </w:t>
      </w:r>
      <w:r w:rsidRPr="00BF71E6">
        <w:rPr>
          <w:rFonts w:asciiTheme="minorHAnsi" w:hAnsiTheme="minorHAnsi" w:cstheme="minorHAnsi"/>
          <w:color w:val="000000" w:themeColor="text1"/>
          <w:sz w:val="24"/>
          <w:szCs w:val="24"/>
          <w:lang w:val="pt-BR"/>
        </w:rPr>
        <w:t>Valor Nominal Unitário</w:t>
      </w:r>
      <w:r w:rsidR="00621F68">
        <w:rPr>
          <w:rFonts w:asciiTheme="minorHAnsi" w:hAnsiTheme="minorHAnsi" w:cstheme="minorHAnsi"/>
          <w:color w:val="000000" w:themeColor="text1"/>
          <w:sz w:val="24"/>
          <w:szCs w:val="24"/>
          <w:lang w:val="pt-BR"/>
        </w:rPr>
        <w:t xml:space="preserve"> ou saldo do Valor Nominal Unitário, conforme o caso</w:t>
      </w:r>
      <w:r w:rsidRPr="00BF71E6">
        <w:rPr>
          <w:rFonts w:asciiTheme="minorHAnsi" w:hAnsiTheme="minorHAnsi" w:cstheme="minorHAnsi"/>
          <w:color w:val="000000" w:themeColor="text1"/>
          <w:sz w:val="24"/>
          <w:szCs w:val="24"/>
          <w:lang w:val="pt-BR"/>
        </w:rPr>
        <w:t>, objeto da Amortização Extraordinária Facultativa, acrescido (ii) d</w:t>
      </w:r>
      <w:r w:rsidR="00E93345">
        <w:rPr>
          <w:rFonts w:asciiTheme="minorHAnsi" w:hAnsiTheme="minorHAnsi" w:cstheme="minorHAnsi"/>
          <w:color w:val="000000" w:themeColor="text1"/>
          <w:sz w:val="24"/>
          <w:szCs w:val="24"/>
          <w:lang w:val="pt-BR"/>
        </w:rPr>
        <w:t>a Remuneração</w:t>
      </w:r>
      <w:r w:rsidRPr="00BF71E6">
        <w:rPr>
          <w:rFonts w:asciiTheme="minorHAnsi" w:hAnsiTheme="minorHAnsi" w:cstheme="minorHAnsi"/>
          <w:color w:val="000000" w:themeColor="text1"/>
          <w:sz w:val="24"/>
          <w:szCs w:val="24"/>
          <w:lang w:val="pt-BR"/>
        </w:rPr>
        <w:t xml:space="preserve">, </w:t>
      </w:r>
      <w:r w:rsidR="007D0B7B" w:rsidRPr="00BF71E6">
        <w:rPr>
          <w:rFonts w:asciiTheme="minorHAnsi" w:hAnsiTheme="minorHAnsi" w:cstheme="minorHAnsi"/>
          <w:color w:val="000000" w:themeColor="text1"/>
          <w:sz w:val="24"/>
          <w:szCs w:val="24"/>
          <w:lang w:val="pt-BR"/>
        </w:rPr>
        <w:t>calculad</w:t>
      </w:r>
      <w:r w:rsidR="0051537F">
        <w:rPr>
          <w:rFonts w:asciiTheme="minorHAnsi" w:hAnsiTheme="minorHAnsi" w:cstheme="minorHAnsi"/>
          <w:color w:val="000000" w:themeColor="text1"/>
          <w:sz w:val="24"/>
          <w:szCs w:val="24"/>
          <w:lang w:val="pt-BR"/>
        </w:rPr>
        <w:t>a</w:t>
      </w:r>
      <w:r w:rsidR="007D0B7B" w:rsidRPr="00BF71E6">
        <w:rPr>
          <w:rFonts w:asciiTheme="minorHAnsi" w:hAnsiTheme="minorHAnsi" w:cstheme="minorHAnsi"/>
          <w:color w:val="000000" w:themeColor="text1"/>
          <w:sz w:val="24"/>
          <w:szCs w:val="24"/>
          <w:lang w:val="pt-BR"/>
        </w:rPr>
        <w:t xml:space="preserve"> </w:t>
      </w:r>
      <w:r w:rsidRPr="00BF71E6">
        <w:rPr>
          <w:rFonts w:asciiTheme="minorHAnsi" w:hAnsiTheme="minorHAnsi" w:cstheme="minorHAnsi"/>
          <w:i/>
          <w:iCs/>
          <w:color w:val="000000" w:themeColor="text1"/>
          <w:sz w:val="24"/>
          <w:szCs w:val="24"/>
          <w:lang w:val="pt-BR"/>
        </w:rPr>
        <w:t>pro rata temporis</w:t>
      </w:r>
      <w:r w:rsidRPr="00BF71E6">
        <w:rPr>
          <w:rFonts w:asciiTheme="minorHAnsi" w:hAnsiTheme="minorHAnsi" w:cstheme="minorHAnsi"/>
          <w:color w:val="000000" w:themeColor="text1"/>
          <w:sz w:val="24"/>
          <w:szCs w:val="24"/>
          <w:lang w:val="pt-BR"/>
        </w:rPr>
        <w:t xml:space="preserve">, desde a Data de Início da Rentabilidade </w:t>
      </w:r>
      <w:r w:rsidR="0051537F">
        <w:rPr>
          <w:rFonts w:asciiTheme="minorHAnsi" w:eastAsia="Arial Unicode MS" w:hAnsiTheme="minorHAnsi" w:cstheme="minorHAnsi"/>
          <w:color w:val="000000" w:themeColor="text1"/>
          <w:sz w:val="24"/>
          <w:szCs w:val="24"/>
          <w:lang w:val="pt-BR"/>
        </w:rPr>
        <w:t xml:space="preserve">ou </w:t>
      </w:r>
      <w:r w:rsidR="001374B4">
        <w:rPr>
          <w:rFonts w:asciiTheme="minorHAnsi" w:eastAsia="Arial Unicode MS" w:hAnsiTheme="minorHAnsi" w:cstheme="minorHAnsi"/>
          <w:color w:val="000000" w:themeColor="text1"/>
          <w:sz w:val="24"/>
          <w:szCs w:val="24"/>
          <w:lang w:val="pt-BR"/>
        </w:rPr>
        <w:t xml:space="preserve">última </w:t>
      </w:r>
      <w:r w:rsidR="0051537F">
        <w:rPr>
          <w:rFonts w:asciiTheme="minorHAnsi" w:eastAsia="Arial Unicode MS" w:hAnsiTheme="minorHAnsi" w:cstheme="minorHAnsi"/>
          <w:color w:val="000000" w:themeColor="text1"/>
          <w:sz w:val="24"/>
          <w:szCs w:val="24"/>
          <w:lang w:val="pt-BR"/>
        </w:rPr>
        <w:t>Data de Incorporação</w:t>
      </w:r>
      <w:r w:rsidR="006632D4">
        <w:rPr>
          <w:rFonts w:asciiTheme="minorHAnsi" w:eastAsia="Arial Unicode MS" w:hAnsiTheme="minorHAnsi" w:cstheme="minorHAnsi"/>
          <w:color w:val="000000" w:themeColor="text1"/>
          <w:sz w:val="24"/>
          <w:szCs w:val="24"/>
          <w:lang w:val="pt-BR"/>
        </w:rPr>
        <w:t>, conforme o caso</w:t>
      </w:r>
      <w:r w:rsidR="0051537F">
        <w:rPr>
          <w:rFonts w:asciiTheme="minorHAnsi" w:eastAsia="Arial Unicode MS" w:hAnsiTheme="minorHAnsi" w:cstheme="minorHAnsi"/>
          <w:color w:val="000000" w:themeColor="text1"/>
          <w:sz w:val="24"/>
          <w:szCs w:val="24"/>
          <w:lang w:val="pt-BR"/>
        </w:rPr>
        <w:t xml:space="preserve">, </w:t>
      </w:r>
      <w:r w:rsidRPr="00BF71E6">
        <w:rPr>
          <w:rFonts w:asciiTheme="minorHAnsi" w:hAnsiTheme="minorHAnsi" w:cstheme="minorHAnsi"/>
          <w:color w:val="000000" w:themeColor="text1"/>
          <w:sz w:val="24"/>
          <w:szCs w:val="24"/>
          <w:lang w:val="pt-BR"/>
        </w:rPr>
        <w:t xml:space="preserve">até a data do efetivo pagamento da Amortização Extraordinária Facultativa, (iii) dos Encargos Moratórios, se houver, e (iv) de um prêmio </w:t>
      </w:r>
      <w:r w:rsidR="00607A57" w:rsidRPr="003016E2">
        <w:rPr>
          <w:rFonts w:asciiTheme="minorHAnsi" w:hAnsiTheme="minorHAnsi" w:cstheme="minorHAnsi"/>
          <w:i/>
          <w:iCs/>
          <w:color w:val="000000" w:themeColor="text1"/>
          <w:sz w:val="24"/>
          <w:szCs w:val="24"/>
          <w:lang w:val="pt-BR"/>
        </w:rPr>
        <w:t>flat</w:t>
      </w:r>
      <w:r w:rsidR="00607A57">
        <w:rPr>
          <w:rFonts w:asciiTheme="minorHAnsi" w:hAnsiTheme="minorHAnsi" w:cstheme="minorHAnsi"/>
          <w:color w:val="000000" w:themeColor="text1"/>
          <w:sz w:val="24"/>
          <w:szCs w:val="24"/>
          <w:lang w:val="pt-BR"/>
        </w:rPr>
        <w:t xml:space="preserve"> </w:t>
      </w:r>
      <w:r w:rsidR="009C7AF5">
        <w:rPr>
          <w:rFonts w:asciiTheme="minorHAnsi" w:eastAsia="Arial Unicode MS" w:hAnsiTheme="minorHAnsi" w:cstheme="minorHAnsi"/>
          <w:color w:val="000000" w:themeColor="text1"/>
          <w:sz w:val="24"/>
          <w:szCs w:val="24"/>
          <w:lang w:val="pt-BR"/>
        </w:rPr>
        <w:t>determinado conforme a tabela abaixo</w:t>
      </w:r>
      <w:r w:rsidR="00607A57">
        <w:rPr>
          <w:rFonts w:asciiTheme="minorHAnsi" w:eastAsia="Arial Unicode MS" w:hAnsiTheme="minorHAnsi" w:cstheme="minorHAnsi"/>
          <w:color w:val="000000" w:themeColor="text1"/>
          <w:sz w:val="24"/>
          <w:szCs w:val="24"/>
          <w:lang w:val="pt-BR"/>
        </w:rPr>
        <w:t xml:space="preserve"> e calculado conforme fórmula abaixo (“</w:t>
      </w:r>
      <w:r w:rsidR="00607A57">
        <w:rPr>
          <w:rFonts w:asciiTheme="minorHAnsi" w:eastAsia="Arial Unicode MS" w:hAnsiTheme="minorHAnsi" w:cstheme="minorHAnsi"/>
          <w:b/>
          <w:bCs/>
          <w:color w:val="000000" w:themeColor="text1"/>
          <w:sz w:val="24"/>
          <w:szCs w:val="24"/>
          <w:lang w:val="pt-BR"/>
        </w:rPr>
        <w:t>Prêmio de Amortização Extraordinária</w:t>
      </w:r>
      <w:r w:rsidR="00607A57">
        <w:rPr>
          <w:rFonts w:asciiTheme="minorHAnsi" w:eastAsia="Arial Unicode MS" w:hAnsiTheme="minorHAnsi" w:cstheme="minorHAnsi"/>
          <w:color w:val="000000" w:themeColor="text1"/>
          <w:sz w:val="24"/>
          <w:szCs w:val="24"/>
          <w:lang w:val="pt-BR"/>
        </w:rPr>
        <w:t>”)</w:t>
      </w:r>
      <w:r w:rsidR="003016E2">
        <w:rPr>
          <w:rFonts w:asciiTheme="minorHAnsi" w:eastAsia="Arial Unicode MS" w:hAnsiTheme="minorHAnsi" w:cstheme="minorHAnsi"/>
          <w:color w:val="000000" w:themeColor="text1"/>
          <w:sz w:val="24"/>
          <w:szCs w:val="24"/>
          <w:lang w:val="pt-BR"/>
        </w:rPr>
        <w:t>:</w:t>
      </w:r>
      <w:r w:rsidRPr="00BF71E6">
        <w:rPr>
          <w:rFonts w:asciiTheme="minorHAnsi" w:hAnsiTheme="minorHAnsi" w:cstheme="minorHAnsi"/>
          <w:color w:val="000000" w:themeColor="text1"/>
          <w:sz w:val="24"/>
          <w:szCs w:val="24"/>
          <w:lang w:val="pt-BR"/>
        </w:rPr>
        <w:t xml:space="preserve"> </w:t>
      </w:r>
      <w:bookmarkEnd w:id="250"/>
    </w:p>
    <w:p w14:paraId="102BCA39" w14:textId="12BD6807" w:rsidR="00736E11" w:rsidRDefault="00736E11" w:rsidP="00736E11">
      <w:pPr>
        <w:spacing w:line="276" w:lineRule="auto"/>
        <w:rPr>
          <w:rFonts w:asciiTheme="minorHAnsi" w:hAnsiTheme="minorHAnsi" w:cstheme="minorHAnsi"/>
          <w:color w:val="000000" w:themeColor="text1"/>
          <w:sz w:val="24"/>
          <w:szCs w:val="24"/>
        </w:rPr>
      </w:pPr>
    </w:p>
    <w:tbl>
      <w:tblPr>
        <w:tblStyle w:val="Tabelacomgrade"/>
        <w:tblW w:w="5000" w:type="pct"/>
        <w:tblLook w:val="04A0" w:firstRow="1" w:lastRow="0" w:firstColumn="1" w:lastColumn="0" w:noHBand="0" w:noVBand="1"/>
      </w:tblPr>
      <w:tblGrid>
        <w:gridCol w:w="5182"/>
        <w:gridCol w:w="3880"/>
      </w:tblGrid>
      <w:tr w:rsidR="009C7AF5" w14:paraId="20323014" w14:textId="77777777" w:rsidTr="00BA7D20">
        <w:tc>
          <w:tcPr>
            <w:tcW w:w="2859" w:type="pct"/>
            <w:vAlign w:val="center"/>
          </w:tcPr>
          <w:p w14:paraId="4462B2C5" w14:textId="200A5558"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b/>
                <w:bCs/>
                <w:color w:val="000000" w:themeColor="text1"/>
                <w:sz w:val="24"/>
                <w:szCs w:val="24"/>
                <w:lang w:val="pt-BR"/>
              </w:rPr>
            </w:pPr>
            <w:r w:rsidRPr="00BA7D20">
              <w:rPr>
                <w:rFonts w:asciiTheme="minorHAnsi" w:eastAsia="Arial Unicode MS" w:hAnsiTheme="minorHAnsi" w:cstheme="minorHAnsi"/>
                <w:b/>
                <w:bCs/>
                <w:color w:val="000000" w:themeColor="text1"/>
                <w:sz w:val="24"/>
                <w:szCs w:val="24"/>
                <w:lang w:val="pt-BR"/>
              </w:rPr>
              <w:lastRenderedPageBreak/>
              <w:t xml:space="preserve">Data da Amortização Extraordinária </w:t>
            </w:r>
            <w:r w:rsidRPr="009C7AF5">
              <w:rPr>
                <w:rFonts w:asciiTheme="minorHAnsi" w:eastAsia="Arial Unicode MS" w:hAnsiTheme="minorHAnsi" w:cstheme="minorHAnsi"/>
                <w:b/>
                <w:bCs/>
                <w:color w:val="000000" w:themeColor="text1"/>
                <w:sz w:val="24"/>
                <w:szCs w:val="24"/>
                <w:lang w:val="pt-BR"/>
              </w:rPr>
              <w:t>Facultativa</w:t>
            </w:r>
          </w:p>
        </w:tc>
        <w:tc>
          <w:tcPr>
            <w:tcW w:w="2141" w:type="pct"/>
            <w:vAlign w:val="center"/>
          </w:tcPr>
          <w:p w14:paraId="1971074F" w14:textId="111FD8BD"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b/>
                <w:bCs/>
                <w:color w:val="000000" w:themeColor="text1"/>
                <w:sz w:val="24"/>
                <w:szCs w:val="24"/>
              </w:rPr>
            </w:pPr>
            <w:proofErr w:type="spellStart"/>
            <w:r w:rsidRPr="00F91ABD">
              <w:rPr>
                <w:rFonts w:asciiTheme="minorHAnsi" w:eastAsia="Arial Unicode MS" w:hAnsiTheme="minorHAnsi" w:cstheme="minorHAnsi"/>
                <w:b/>
                <w:bCs/>
                <w:color w:val="000000" w:themeColor="text1"/>
                <w:sz w:val="24"/>
                <w:szCs w:val="24"/>
              </w:rPr>
              <w:t>Prêmio</w:t>
            </w:r>
            <w:proofErr w:type="spellEnd"/>
            <w:r w:rsidRPr="00F91ABD">
              <w:rPr>
                <w:rFonts w:asciiTheme="minorHAnsi" w:eastAsia="Arial Unicode MS" w:hAnsiTheme="minorHAnsi" w:cstheme="minorHAnsi"/>
                <w:b/>
                <w:bCs/>
                <w:color w:val="000000" w:themeColor="text1"/>
                <w:sz w:val="24"/>
                <w:szCs w:val="24"/>
              </w:rPr>
              <w:t xml:space="preserve"> de </w:t>
            </w:r>
            <w:r w:rsidR="00BA7D20" w:rsidRPr="001D5DB6">
              <w:rPr>
                <w:rFonts w:asciiTheme="minorHAnsi" w:eastAsia="Arial Unicode MS" w:hAnsiTheme="minorHAnsi" w:cstheme="minorHAnsi"/>
                <w:b/>
                <w:bCs/>
                <w:color w:val="000000" w:themeColor="text1"/>
                <w:sz w:val="24"/>
                <w:szCs w:val="24"/>
                <w:lang w:val="pt-BR"/>
              </w:rPr>
              <w:t>Amortização Extraordinária</w:t>
            </w:r>
          </w:p>
        </w:tc>
      </w:tr>
      <w:tr w:rsidR="009C7AF5" w14:paraId="47CE4646" w14:textId="77777777" w:rsidTr="00BA7D20">
        <w:tc>
          <w:tcPr>
            <w:tcW w:w="2859" w:type="pct"/>
            <w:vAlign w:val="center"/>
          </w:tcPr>
          <w:p w14:paraId="406B2298" w14:textId="20B0BC82"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sidRPr="00F91ABD">
              <w:rPr>
                <w:rFonts w:asciiTheme="minorHAnsi" w:eastAsia="Arial Unicode MS" w:hAnsiTheme="minorHAnsi" w:cstheme="minorHAnsi"/>
                <w:color w:val="000000" w:themeColor="text1"/>
                <w:sz w:val="24"/>
                <w:szCs w:val="24"/>
                <w:lang w:val="pt-BR"/>
              </w:rPr>
              <w:t xml:space="preserve">De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2023 </w:t>
            </w:r>
            <w:r>
              <w:rPr>
                <w:rFonts w:asciiTheme="minorHAnsi" w:eastAsia="Arial Unicode MS" w:hAnsiTheme="minorHAnsi" w:cstheme="minorHAnsi"/>
                <w:color w:val="000000" w:themeColor="text1"/>
                <w:sz w:val="24"/>
                <w:szCs w:val="24"/>
                <w:lang w:val="pt-BR"/>
              </w:rPr>
              <w:t>(inclusive)</w:t>
            </w:r>
            <w:r>
              <w:rPr>
                <w:rFonts w:asciiTheme="minorHAnsi" w:eastAsia="Arial Unicode MS" w:hAnsiTheme="minorHAnsi" w:cstheme="minorHAnsi"/>
                <w:color w:val="000000" w:themeColor="text1"/>
                <w:sz w:val="24"/>
                <w:szCs w:val="24"/>
                <w:lang w:val="pt-BR"/>
              </w:rPr>
              <w:br/>
            </w:r>
            <w:r w:rsidRPr="00F91ABD">
              <w:rPr>
                <w:rFonts w:asciiTheme="minorHAnsi" w:eastAsia="Arial Unicode MS" w:hAnsiTheme="minorHAnsi" w:cstheme="minorHAnsi"/>
                <w:color w:val="000000" w:themeColor="text1"/>
                <w:sz w:val="24"/>
                <w:szCs w:val="24"/>
                <w:lang w:val="pt-BR"/>
              </w:rPr>
              <w:t xml:space="preserve">até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2024</w:t>
            </w:r>
            <w:r>
              <w:rPr>
                <w:rFonts w:asciiTheme="minorHAnsi" w:eastAsia="Arial Unicode MS" w:hAnsiTheme="minorHAnsi" w:cstheme="minorHAnsi"/>
                <w:color w:val="000000" w:themeColor="text1"/>
                <w:sz w:val="24"/>
                <w:szCs w:val="24"/>
                <w:lang w:val="pt-BR"/>
              </w:rPr>
              <w:t xml:space="preserve"> (</w:t>
            </w:r>
            <w:r w:rsidR="00621F68">
              <w:rPr>
                <w:rFonts w:asciiTheme="minorHAnsi" w:eastAsia="Arial Unicode MS" w:hAnsiTheme="minorHAnsi" w:cstheme="minorHAnsi"/>
                <w:color w:val="000000" w:themeColor="text1"/>
                <w:sz w:val="24"/>
                <w:szCs w:val="24"/>
                <w:lang w:val="pt-BR"/>
              </w:rPr>
              <w:t>exclusive</w:t>
            </w:r>
            <w:r>
              <w:rPr>
                <w:rFonts w:asciiTheme="minorHAnsi" w:eastAsia="Arial Unicode MS" w:hAnsiTheme="minorHAnsi" w:cstheme="minorHAnsi"/>
                <w:color w:val="000000" w:themeColor="text1"/>
                <w:sz w:val="24"/>
                <w:szCs w:val="24"/>
                <w:lang w:val="pt-BR"/>
              </w:rPr>
              <w:t>)</w:t>
            </w:r>
          </w:p>
        </w:tc>
        <w:tc>
          <w:tcPr>
            <w:tcW w:w="2141" w:type="pct"/>
            <w:vAlign w:val="center"/>
          </w:tcPr>
          <w:p w14:paraId="691AE4F4" w14:textId="084B115E"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7,00%</w:t>
            </w:r>
          </w:p>
        </w:tc>
      </w:tr>
      <w:tr w:rsidR="009C7AF5" w14:paraId="78662116" w14:textId="77777777" w:rsidTr="00BA7D20">
        <w:tc>
          <w:tcPr>
            <w:tcW w:w="2859" w:type="pct"/>
            <w:vAlign w:val="center"/>
          </w:tcPr>
          <w:p w14:paraId="4F6AB8E8" w14:textId="0E228856"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sidRPr="00BE4724">
              <w:rPr>
                <w:rFonts w:asciiTheme="minorHAnsi" w:eastAsia="Arial Unicode MS" w:hAnsiTheme="minorHAnsi" w:cstheme="minorHAnsi"/>
                <w:color w:val="000000" w:themeColor="text1"/>
                <w:sz w:val="24"/>
                <w:szCs w:val="24"/>
                <w:lang w:val="pt-BR"/>
              </w:rPr>
              <w:t xml:space="preserve">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202</w:t>
            </w:r>
            <w:r>
              <w:rPr>
                <w:rFonts w:asciiTheme="minorHAnsi" w:eastAsia="Arial Unicode MS" w:hAnsiTheme="minorHAnsi" w:cstheme="minorHAnsi"/>
                <w:color w:val="000000" w:themeColor="text1"/>
                <w:sz w:val="24"/>
                <w:szCs w:val="24"/>
                <w:lang w:val="pt-BR"/>
              </w:rPr>
              <w:t>4</w:t>
            </w:r>
            <w:r w:rsidRPr="00BE4724">
              <w:rPr>
                <w:rFonts w:asciiTheme="minorHAnsi" w:eastAsia="Arial Unicode MS" w:hAnsiTheme="minorHAnsi" w:cstheme="minorHAnsi"/>
                <w:color w:val="000000" w:themeColor="text1"/>
                <w:sz w:val="24"/>
                <w:szCs w:val="24"/>
                <w:lang w:val="pt-BR"/>
              </w:rPr>
              <w:t xml:space="preserve"> </w:t>
            </w:r>
            <w:r>
              <w:rPr>
                <w:rFonts w:asciiTheme="minorHAnsi" w:eastAsia="Arial Unicode MS" w:hAnsiTheme="minorHAnsi" w:cstheme="minorHAnsi"/>
                <w:color w:val="000000" w:themeColor="text1"/>
                <w:sz w:val="24"/>
                <w:szCs w:val="24"/>
                <w:lang w:val="pt-BR"/>
              </w:rPr>
              <w:t>(</w:t>
            </w:r>
            <w:r w:rsidR="00621F68">
              <w:rPr>
                <w:rFonts w:asciiTheme="minorHAnsi" w:eastAsia="Arial Unicode MS" w:hAnsiTheme="minorHAnsi" w:cstheme="minorHAnsi"/>
                <w:color w:val="000000" w:themeColor="text1"/>
                <w:sz w:val="24"/>
                <w:szCs w:val="24"/>
                <w:lang w:val="pt-BR"/>
              </w:rPr>
              <w:t>inclusive</w:t>
            </w:r>
            <w:r>
              <w:rPr>
                <w:rFonts w:asciiTheme="minorHAnsi" w:eastAsia="Arial Unicode MS" w:hAnsiTheme="minorHAnsi" w:cstheme="minorHAnsi"/>
                <w:color w:val="000000" w:themeColor="text1"/>
                <w:sz w:val="24"/>
                <w:szCs w:val="24"/>
                <w:lang w:val="pt-BR"/>
              </w:rPr>
              <w:t>)</w:t>
            </w:r>
            <w:r>
              <w:rPr>
                <w:rFonts w:asciiTheme="minorHAnsi" w:eastAsia="Arial Unicode MS" w:hAnsiTheme="minorHAnsi" w:cstheme="minorHAnsi"/>
                <w:color w:val="000000" w:themeColor="text1"/>
                <w:sz w:val="24"/>
                <w:szCs w:val="24"/>
                <w:lang w:val="pt-BR"/>
              </w:rPr>
              <w:br/>
            </w:r>
            <w:r w:rsidRPr="00BE4724">
              <w:rPr>
                <w:rFonts w:asciiTheme="minorHAnsi" w:eastAsia="Arial Unicode MS" w:hAnsiTheme="minorHAnsi" w:cstheme="minorHAnsi"/>
                <w:color w:val="000000" w:themeColor="text1"/>
                <w:sz w:val="24"/>
                <w:szCs w:val="24"/>
                <w:lang w:val="pt-BR"/>
              </w:rPr>
              <w:t xml:space="preserve">até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202</w:t>
            </w:r>
            <w:r>
              <w:rPr>
                <w:rFonts w:asciiTheme="minorHAnsi" w:eastAsia="Arial Unicode MS" w:hAnsiTheme="minorHAnsi" w:cstheme="minorHAnsi"/>
                <w:color w:val="000000" w:themeColor="text1"/>
                <w:sz w:val="24"/>
                <w:szCs w:val="24"/>
                <w:lang w:val="pt-BR"/>
              </w:rPr>
              <w:t>5 (</w:t>
            </w:r>
            <w:r w:rsidR="00621F68">
              <w:rPr>
                <w:rFonts w:asciiTheme="minorHAnsi" w:eastAsia="Arial Unicode MS" w:hAnsiTheme="minorHAnsi" w:cstheme="minorHAnsi"/>
                <w:color w:val="000000" w:themeColor="text1"/>
                <w:sz w:val="24"/>
                <w:szCs w:val="24"/>
                <w:lang w:val="pt-BR"/>
              </w:rPr>
              <w:t>exclusive</w:t>
            </w:r>
            <w:r>
              <w:rPr>
                <w:rFonts w:asciiTheme="minorHAnsi" w:eastAsia="Arial Unicode MS" w:hAnsiTheme="minorHAnsi" w:cstheme="minorHAnsi"/>
                <w:color w:val="000000" w:themeColor="text1"/>
                <w:sz w:val="24"/>
                <w:szCs w:val="24"/>
                <w:lang w:val="pt-BR"/>
              </w:rPr>
              <w:t>)</w:t>
            </w:r>
          </w:p>
        </w:tc>
        <w:tc>
          <w:tcPr>
            <w:tcW w:w="2141" w:type="pct"/>
            <w:vAlign w:val="center"/>
          </w:tcPr>
          <w:p w14:paraId="4C446F14" w14:textId="01E8D7D3"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6,00%</w:t>
            </w:r>
          </w:p>
        </w:tc>
      </w:tr>
      <w:tr w:rsidR="009C7AF5" w14:paraId="3C130231" w14:textId="77777777" w:rsidTr="00BA7D20">
        <w:tc>
          <w:tcPr>
            <w:tcW w:w="2859" w:type="pct"/>
            <w:vAlign w:val="center"/>
          </w:tcPr>
          <w:p w14:paraId="01104C7F" w14:textId="53DFC718"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sidRPr="00BE4724">
              <w:rPr>
                <w:rFonts w:asciiTheme="minorHAnsi" w:eastAsia="Arial Unicode MS" w:hAnsiTheme="minorHAnsi" w:cstheme="minorHAnsi"/>
                <w:color w:val="000000" w:themeColor="text1"/>
                <w:sz w:val="24"/>
                <w:szCs w:val="24"/>
                <w:lang w:val="pt-BR"/>
              </w:rPr>
              <w:t xml:space="preserve">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202</w:t>
            </w:r>
            <w:r>
              <w:rPr>
                <w:rFonts w:asciiTheme="minorHAnsi" w:eastAsia="Arial Unicode MS" w:hAnsiTheme="minorHAnsi" w:cstheme="minorHAnsi"/>
                <w:color w:val="000000" w:themeColor="text1"/>
                <w:sz w:val="24"/>
                <w:szCs w:val="24"/>
                <w:lang w:val="pt-BR"/>
              </w:rPr>
              <w:t>5</w:t>
            </w:r>
            <w:r w:rsidRPr="00BE4724">
              <w:rPr>
                <w:rFonts w:asciiTheme="minorHAnsi" w:eastAsia="Arial Unicode MS" w:hAnsiTheme="minorHAnsi" w:cstheme="minorHAnsi"/>
                <w:color w:val="000000" w:themeColor="text1"/>
                <w:sz w:val="24"/>
                <w:szCs w:val="24"/>
                <w:lang w:val="pt-BR"/>
              </w:rPr>
              <w:t xml:space="preserve"> </w:t>
            </w:r>
            <w:r>
              <w:rPr>
                <w:rFonts w:asciiTheme="minorHAnsi" w:eastAsia="Arial Unicode MS" w:hAnsiTheme="minorHAnsi" w:cstheme="minorHAnsi"/>
                <w:color w:val="000000" w:themeColor="text1"/>
                <w:sz w:val="24"/>
                <w:szCs w:val="24"/>
                <w:lang w:val="pt-BR"/>
              </w:rPr>
              <w:t>(</w:t>
            </w:r>
            <w:r w:rsidR="00621F68">
              <w:rPr>
                <w:rFonts w:asciiTheme="minorHAnsi" w:eastAsia="Arial Unicode MS" w:hAnsiTheme="minorHAnsi" w:cstheme="minorHAnsi"/>
                <w:color w:val="000000" w:themeColor="text1"/>
                <w:sz w:val="24"/>
                <w:szCs w:val="24"/>
                <w:lang w:val="pt-BR"/>
              </w:rPr>
              <w:t>inclusive</w:t>
            </w:r>
            <w:r>
              <w:rPr>
                <w:rFonts w:asciiTheme="minorHAnsi" w:eastAsia="Arial Unicode MS" w:hAnsiTheme="minorHAnsi" w:cstheme="minorHAnsi"/>
                <w:color w:val="000000" w:themeColor="text1"/>
                <w:sz w:val="24"/>
                <w:szCs w:val="24"/>
                <w:lang w:val="pt-BR"/>
              </w:rPr>
              <w:t>)</w:t>
            </w:r>
            <w:r>
              <w:rPr>
                <w:rFonts w:asciiTheme="minorHAnsi" w:eastAsia="Arial Unicode MS" w:hAnsiTheme="minorHAnsi" w:cstheme="minorHAnsi"/>
                <w:color w:val="000000" w:themeColor="text1"/>
                <w:sz w:val="24"/>
                <w:szCs w:val="24"/>
                <w:lang w:val="pt-BR"/>
              </w:rPr>
              <w:br/>
            </w:r>
            <w:r w:rsidRPr="00BE4724">
              <w:rPr>
                <w:rFonts w:asciiTheme="minorHAnsi" w:eastAsia="Arial Unicode MS" w:hAnsiTheme="minorHAnsi" w:cstheme="minorHAnsi"/>
                <w:color w:val="000000" w:themeColor="text1"/>
                <w:sz w:val="24"/>
                <w:szCs w:val="24"/>
                <w:lang w:val="pt-BR"/>
              </w:rPr>
              <w:t xml:space="preserve">até </w:t>
            </w:r>
            <w:r>
              <w:rPr>
                <w:rFonts w:asciiTheme="minorHAnsi" w:eastAsia="Arial Unicode MS" w:hAnsiTheme="minorHAnsi" w:cstheme="minorHAnsi"/>
                <w:color w:val="000000" w:themeColor="text1"/>
                <w:sz w:val="24"/>
                <w:szCs w:val="24"/>
                <w:lang w:val="pt-BR"/>
              </w:rPr>
              <w:t xml:space="preserve">a Data de Vencimento </w:t>
            </w:r>
            <w:r>
              <w:rPr>
                <w:rFonts w:asciiTheme="minorHAnsi" w:hAnsiTheme="minorHAnsi" w:cstheme="minorHAnsi"/>
                <w:sz w:val="24"/>
                <w:szCs w:val="24"/>
                <w:lang w:val="pt-BR"/>
              </w:rPr>
              <w:t>das Debêntures (exclusive)</w:t>
            </w:r>
          </w:p>
        </w:tc>
        <w:tc>
          <w:tcPr>
            <w:tcW w:w="2141" w:type="pct"/>
            <w:vAlign w:val="center"/>
          </w:tcPr>
          <w:p w14:paraId="69534F38" w14:textId="3D289954"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5,00%</w:t>
            </w:r>
            <w:r w:rsidR="006C3243">
              <w:rPr>
                <w:rFonts w:asciiTheme="minorHAnsi" w:eastAsia="Arial Unicode MS" w:hAnsiTheme="minorHAnsi" w:cstheme="minorHAnsi"/>
                <w:color w:val="000000" w:themeColor="text1"/>
                <w:sz w:val="24"/>
                <w:szCs w:val="24"/>
                <w:lang w:val="pt-BR"/>
              </w:rPr>
              <w:t xml:space="preserve"> </w:t>
            </w:r>
          </w:p>
        </w:tc>
      </w:tr>
    </w:tbl>
    <w:p w14:paraId="074C900A" w14:textId="77777777" w:rsidR="009C7AF5" w:rsidRPr="00BF71E6" w:rsidRDefault="009C7AF5" w:rsidP="00736E11">
      <w:pPr>
        <w:spacing w:line="276" w:lineRule="auto"/>
        <w:rPr>
          <w:rFonts w:asciiTheme="minorHAnsi" w:hAnsiTheme="minorHAnsi" w:cstheme="minorHAnsi"/>
          <w:color w:val="000000" w:themeColor="text1"/>
          <w:sz w:val="24"/>
          <w:szCs w:val="24"/>
        </w:rPr>
      </w:pPr>
    </w:p>
    <w:p w14:paraId="7AF99517" w14:textId="491A0CBD" w:rsidR="00736E11" w:rsidRPr="00BA7D20" w:rsidRDefault="00736E11" w:rsidP="00736E11">
      <w:pPr>
        <w:pStyle w:val="PargrafodaLista"/>
        <w:spacing w:line="276" w:lineRule="auto"/>
        <w:ind w:left="709"/>
        <w:jc w:val="center"/>
        <w:rPr>
          <w:rFonts w:asciiTheme="minorHAnsi" w:hAnsiTheme="minorHAnsi" w:cstheme="minorHAnsi"/>
          <w:b/>
          <w:bCs/>
          <w:color w:val="000000" w:themeColor="text1"/>
          <w:sz w:val="24"/>
          <w:szCs w:val="24"/>
        </w:rPr>
      </w:pPr>
      <w:proofErr w:type="spellStart"/>
      <w:r w:rsidRPr="00BA7D20">
        <w:rPr>
          <w:rFonts w:asciiTheme="minorHAnsi" w:hAnsiTheme="minorHAnsi" w:cstheme="minorHAnsi"/>
          <w:b/>
          <w:bCs/>
          <w:color w:val="000000" w:themeColor="text1"/>
          <w:sz w:val="24"/>
          <w:szCs w:val="24"/>
        </w:rPr>
        <w:t>PUprêmio</w:t>
      </w:r>
      <w:proofErr w:type="spellEnd"/>
      <w:r w:rsidRPr="00BA7D20">
        <w:rPr>
          <w:rFonts w:asciiTheme="minorHAnsi" w:hAnsiTheme="minorHAnsi" w:cstheme="minorHAnsi"/>
          <w:b/>
          <w:bCs/>
          <w:color w:val="000000" w:themeColor="text1"/>
          <w:sz w:val="24"/>
          <w:szCs w:val="24"/>
        </w:rPr>
        <w:t xml:space="preserve"> = Prêmio * </w:t>
      </w:r>
      <w:proofErr w:type="spellStart"/>
      <w:r w:rsidRPr="00BA7D20">
        <w:rPr>
          <w:rFonts w:asciiTheme="minorHAnsi" w:hAnsiTheme="minorHAnsi" w:cstheme="minorHAnsi"/>
          <w:b/>
          <w:bCs/>
          <w:color w:val="000000" w:themeColor="text1"/>
          <w:sz w:val="24"/>
          <w:szCs w:val="24"/>
        </w:rPr>
        <w:t>PUdebênture</w:t>
      </w:r>
      <w:proofErr w:type="spellEnd"/>
    </w:p>
    <w:p w14:paraId="53D98FE3" w14:textId="77777777" w:rsidR="00736E11" w:rsidRPr="00BF71E6" w:rsidRDefault="00736E11" w:rsidP="00736E11">
      <w:pPr>
        <w:spacing w:line="276" w:lineRule="auto"/>
        <w:ind w:left="709"/>
        <w:rPr>
          <w:rFonts w:asciiTheme="minorHAnsi" w:hAnsiTheme="minorHAnsi" w:cstheme="minorHAnsi"/>
          <w:color w:val="000000" w:themeColor="text1"/>
          <w:sz w:val="24"/>
          <w:szCs w:val="24"/>
        </w:rPr>
      </w:pPr>
    </w:p>
    <w:p w14:paraId="5C71CD1B" w14:textId="77777777" w:rsidR="00736E11" w:rsidRPr="00BF71E6" w:rsidRDefault="00736E11" w:rsidP="00736E11">
      <w:pPr>
        <w:spacing w:line="276" w:lineRule="auto"/>
        <w:ind w:left="709"/>
        <w:rPr>
          <w:rFonts w:asciiTheme="minorHAnsi" w:hAnsiTheme="minorHAnsi" w:cstheme="minorHAnsi"/>
          <w:color w:val="000000" w:themeColor="text1"/>
          <w:sz w:val="24"/>
          <w:szCs w:val="24"/>
        </w:rPr>
      </w:pPr>
      <w:r w:rsidRPr="00BF71E6">
        <w:rPr>
          <w:rFonts w:asciiTheme="minorHAnsi" w:hAnsiTheme="minorHAnsi" w:cstheme="minorHAnsi"/>
          <w:color w:val="000000" w:themeColor="text1"/>
          <w:sz w:val="24"/>
          <w:szCs w:val="24"/>
        </w:rPr>
        <w:t>Onde:</w:t>
      </w:r>
    </w:p>
    <w:p w14:paraId="14D67641" w14:textId="77777777" w:rsidR="00736E11" w:rsidRPr="00BF71E6" w:rsidRDefault="00736E11" w:rsidP="00736E11">
      <w:pPr>
        <w:spacing w:line="276" w:lineRule="auto"/>
        <w:ind w:left="709"/>
        <w:rPr>
          <w:rFonts w:asciiTheme="minorHAnsi" w:hAnsiTheme="minorHAnsi" w:cstheme="minorHAnsi"/>
          <w:color w:val="000000" w:themeColor="text1"/>
          <w:sz w:val="24"/>
          <w:szCs w:val="24"/>
        </w:rPr>
      </w:pPr>
    </w:p>
    <w:p w14:paraId="02834F3E" w14:textId="5AF18299" w:rsidR="00736E11" w:rsidRPr="00BA7D20" w:rsidRDefault="00736E11" w:rsidP="00736E11">
      <w:pPr>
        <w:spacing w:line="276" w:lineRule="auto"/>
        <w:ind w:left="709"/>
        <w:jc w:val="both"/>
        <w:rPr>
          <w:rFonts w:asciiTheme="minorHAnsi" w:hAnsiTheme="minorHAnsi" w:cstheme="minorHAnsi"/>
          <w:color w:val="000000" w:themeColor="text1"/>
          <w:sz w:val="24"/>
          <w:szCs w:val="24"/>
        </w:rPr>
      </w:pPr>
      <w:proofErr w:type="spellStart"/>
      <w:r w:rsidRPr="00BF71E6">
        <w:rPr>
          <w:rFonts w:asciiTheme="minorHAnsi" w:hAnsiTheme="minorHAnsi" w:cstheme="minorHAnsi"/>
          <w:color w:val="000000" w:themeColor="text1"/>
          <w:sz w:val="24"/>
          <w:szCs w:val="24"/>
        </w:rPr>
        <w:t>PUdebênture</w:t>
      </w:r>
      <w:proofErr w:type="spellEnd"/>
      <w:r w:rsidRPr="00BF71E6">
        <w:rPr>
          <w:rFonts w:asciiTheme="minorHAnsi" w:hAnsiTheme="minorHAnsi" w:cstheme="minorHAnsi"/>
          <w:color w:val="000000" w:themeColor="text1"/>
          <w:sz w:val="24"/>
          <w:szCs w:val="24"/>
        </w:rPr>
        <w:t xml:space="preserve"> = </w:t>
      </w:r>
      <w:r w:rsidR="00621F68">
        <w:rPr>
          <w:rFonts w:asciiTheme="minorHAnsi" w:hAnsiTheme="minorHAnsi" w:cstheme="minorHAnsi"/>
          <w:color w:val="000000" w:themeColor="text1"/>
          <w:sz w:val="24"/>
          <w:szCs w:val="24"/>
        </w:rPr>
        <w:t xml:space="preserve">parcela do </w:t>
      </w:r>
      <w:r w:rsidRPr="00BF71E6">
        <w:rPr>
          <w:rFonts w:asciiTheme="minorHAnsi" w:hAnsiTheme="minorHAnsi" w:cstheme="minorHAnsi"/>
          <w:color w:val="000000" w:themeColor="text1"/>
          <w:sz w:val="24"/>
          <w:szCs w:val="24"/>
        </w:rPr>
        <w:t xml:space="preserve">Valor Nominal Unitário </w:t>
      </w:r>
      <w:r w:rsidR="00621F68">
        <w:rPr>
          <w:rFonts w:asciiTheme="minorHAnsi" w:hAnsiTheme="minorHAnsi" w:cstheme="minorHAnsi"/>
          <w:color w:val="000000" w:themeColor="text1"/>
          <w:sz w:val="24"/>
          <w:szCs w:val="24"/>
        </w:rPr>
        <w:t xml:space="preserve">ou saldo do Valor Nominal Unitário, conforme o caso, </w:t>
      </w:r>
      <w:r w:rsidRPr="00BF71E6">
        <w:rPr>
          <w:rFonts w:asciiTheme="minorHAnsi" w:hAnsiTheme="minorHAnsi" w:cstheme="minorHAnsi"/>
          <w:color w:val="000000" w:themeColor="text1"/>
          <w:sz w:val="24"/>
          <w:szCs w:val="24"/>
        </w:rPr>
        <w:t>acrescido d</w:t>
      </w:r>
      <w:r w:rsidR="007B73A0">
        <w:rPr>
          <w:rFonts w:asciiTheme="minorHAnsi" w:hAnsiTheme="minorHAnsi" w:cstheme="minorHAnsi"/>
          <w:color w:val="000000" w:themeColor="text1"/>
          <w:sz w:val="24"/>
          <w:szCs w:val="24"/>
        </w:rPr>
        <w:t>a Remuneração</w:t>
      </w:r>
      <w:r w:rsidR="007D0B7B">
        <w:rPr>
          <w:rFonts w:asciiTheme="minorHAnsi" w:hAnsiTheme="minorHAnsi" w:cstheme="minorHAnsi"/>
          <w:color w:val="000000" w:themeColor="text1"/>
          <w:sz w:val="24"/>
          <w:szCs w:val="24"/>
        </w:rPr>
        <w:t>,</w:t>
      </w:r>
      <w:r w:rsidRPr="00BF71E6">
        <w:rPr>
          <w:rFonts w:asciiTheme="minorHAnsi" w:hAnsiTheme="minorHAnsi" w:cstheme="minorHAnsi"/>
          <w:color w:val="000000" w:themeColor="text1"/>
          <w:sz w:val="24"/>
          <w:szCs w:val="24"/>
        </w:rPr>
        <w:t xml:space="preserve"> </w:t>
      </w:r>
      <w:r w:rsidR="007D0B7B" w:rsidRPr="00BF71E6">
        <w:rPr>
          <w:rFonts w:asciiTheme="minorHAnsi" w:hAnsiTheme="minorHAnsi" w:cstheme="minorHAnsi"/>
          <w:color w:val="000000" w:themeColor="text1"/>
          <w:sz w:val="24"/>
          <w:szCs w:val="24"/>
        </w:rPr>
        <w:t>calculad</w:t>
      </w:r>
      <w:r w:rsidR="00121CD2">
        <w:rPr>
          <w:rFonts w:asciiTheme="minorHAnsi" w:hAnsiTheme="minorHAnsi" w:cstheme="minorHAnsi"/>
          <w:color w:val="000000" w:themeColor="text1"/>
          <w:sz w:val="24"/>
          <w:szCs w:val="24"/>
        </w:rPr>
        <w:t>a</w:t>
      </w:r>
      <w:r w:rsidR="007D0B7B" w:rsidRPr="00BF71E6">
        <w:rPr>
          <w:rFonts w:asciiTheme="minorHAnsi" w:hAnsiTheme="minorHAnsi" w:cstheme="minorHAnsi"/>
          <w:color w:val="000000" w:themeColor="text1"/>
          <w:sz w:val="24"/>
          <w:szCs w:val="24"/>
        </w:rPr>
        <w:t xml:space="preserve"> </w:t>
      </w:r>
      <w:r w:rsidRPr="00BF71E6">
        <w:rPr>
          <w:rFonts w:asciiTheme="minorHAnsi" w:hAnsiTheme="minorHAnsi" w:cstheme="minorHAnsi"/>
          <w:i/>
          <w:iCs/>
          <w:color w:val="000000" w:themeColor="text1"/>
          <w:sz w:val="24"/>
          <w:szCs w:val="24"/>
        </w:rPr>
        <w:t>pro rata temporis</w:t>
      </w:r>
      <w:r w:rsidR="00121CD2">
        <w:rPr>
          <w:rFonts w:asciiTheme="minorHAnsi" w:hAnsiTheme="minorHAnsi" w:cstheme="minorHAnsi"/>
          <w:color w:val="000000" w:themeColor="text1"/>
          <w:sz w:val="24"/>
          <w:szCs w:val="24"/>
        </w:rPr>
        <w:t>,</w:t>
      </w:r>
      <w:r w:rsidRPr="00BF71E6">
        <w:rPr>
          <w:rFonts w:asciiTheme="minorHAnsi" w:hAnsiTheme="minorHAnsi" w:cstheme="minorHAnsi"/>
          <w:color w:val="000000" w:themeColor="text1"/>
          <w:sz w:val="24"/>
          <w:szCs w:val="24"/>
        </w:rPr>
        <w:t xml:space="preserve"> desde a Data de Início da Rentabilidade </w:t>
      </w:r>
      <w:r w:rsidR="00121CD2">
        <w:rPr>
          <w:rFonts w:asciiTheme="minorHAnsi" w:eastAsia="Arial Unicode MS" w:hAnsiTheme="minorHAnsi" w:cstheme="minorHAnsi"/>
          <w:color w:val="000000" w:themeColor="text1"/>
          <w:sz w:val="24"/>
          <w:szCs w:val="24"/>
        </w:rPr>
        <w:t xml:space="preserve">ou </w:t>
      </w:r>
      <w:r w:rsidR="001374B4">
        <w:rPr>
          <w:rFonts w:asciiTheme="minorHAnsi" w:eastAsia="Arial Unicode MS" w:hAnsiTheme="minorHAnsi" w:cstheme="minorHAnsi"/>
          <w:color w:val="000000" w:themeColor="text1"/>
          <w:sz w:val="24"/>
          <w:szCs w:val="24"/>
        </w:rPr>
        <w:t xml:space="preserve">última </w:t>
      </w:r>
      <w:r w:rsidR="00121CD2">
        <w:rPr>
          <w:rFonts w:asciiTheme="minorHAnsi" w:eastAsia="Arial Unicode MS" w:hAnsiTheme="minorHAnsi" w:cstheme="minorHAnsi"/>
          <w:color w:val="000000" w:themeColor="text1"/>
          <w:sz w:val="24"/>
          <w:szCs w:val="24"/>
        </w:rPr>
        <w:t>Data de Incorporação</w:t>
      </w:r>
      <w:r w:rsidR="006632D4">
        <w:rPr>
          <w:rFonts w:asciiTheme="minorHAnsi" w:eastAsia="Arial Unicode MS" w:hAnsiTheme="minorHAnsi" w:cstheme="minorHAnsi"/>
          <w:color w:val="000000" w:themeColor="text1"/>
          <w:sz w:val="24"/>
          <w:szCs w:val="24"/>
        </w:rPr>
        <w:t>, conforme o caso</w:t>
      </w:r>
      <w:r w:rsidR="00121CD2">
        <w:rPr>
          <w:rFonts w:asciiTheme="minorHAnsi" w:eastAsia="Arial Unicode MS" w:hAnsiTheme="minorHAnsi" w:cstheme="minorHAnsi"/>
          <w:color w:val="000000" w:themeColor="text1"/>
          <w:sz w:val="24"/>
          <w:szCs w:val="24"/>
        </w:rPr>
        <w:t xml:space="preserve">, </w:t>
      </w:r>
      <w:r w:rsidRPr="00BF71E6">
        <w:rPr>
          <w:rFonts w:asciiTheme="minorHAnsi" w:hAnsiTheme="minorHAnsi" w:cstheme="minorHAnsi"/>
          <w:color w:val="000000" w:themeColor="text1"/>
          <w:sz w:val="24"/>
          <w:szCs w:val="24"/>
        </w:rPr>
        <w:t>até a data do efetivo pagamento da Amortização Extraordinária Facultativa (“</w:t>
      </w:r>
      <w:r w:rsidRPr="00BF71E6">
        <w:rPr>
          <w:rFonts w:asciiTheme="minorHAnsi" w:hAnsiTheme="minorHAnsi" w:cstheme="minorHAnsi"/>
          <w:b/>
          <w:bCs/>
          <w:color w:val="000000" w:themeColor="text1"/>
          <w:sz w:val="24"/>
          <w:szCs w:val="24"/>
        </w:rPr>
        <w:t>Data da Amortização Extraordinária Facultativa</w:t>
      </w:r>
      <w:r w:rsidRPr="00BA7D20">
        <w:rPr>
          <w:rFonts w:asciiTheme="minorHAnsi" w:hAnsiTheme="minorHAnsi" w:cstheme="minorHAnsi"/>
          <w:color w:val="000000" w:themeColor="text1"/>
          <w:sz w:val="24"/>
          <w:szCs w:val="24"/>
        </w:rPr>
        <w:t>”), acrescido de Encargos Moratórios, se aplicável, devidos e não pagos até a Data d</w:t>
      </w:r>
      <w:r w:rsidR="00921F20">
        <w:rPr>
          <w:rFonts w:asciiTheme="minorHAnsi" w:hAnsiTheme="minorHAnsi" w:cstheme="minorHAnsi"/>
          <w:color w:val="000000" w:themeColor="text1"/>
          <w:sz w:val="24"/>
          <w:szCs w:val="24"/>
        </w:rPr>
        <w:t>a</w:t>
      </w:r>
      <w:r w:rsidRPr="00BA7D20">
        <w:rPr>
          <w:rFonts w:asciiTheme="minorHAnsi" w:hAnsiTheme="minorHAnsi" w:cstheme="minorHAnsi"/>
          <w:color w:val="000000" w:themeColor="text1"/>
          <w:sz w:val="24"/>
          <w:szCs w:val="24"/>
        </w:rPr>
        <w:t xml:space="preserve"> </w:t>
      </w:r>
      <w:r w:rsidR="00921F20">
        <w:rPr>
          <w:rFonts w:asciiTheme="minorHAnsi" w:hAnsiTheme="minorHAnsi" w:cstheme="minorHAnsi"/>
          <w:color w:val="000000" w:themeColor="text1"/>
          <w:sz w:val="24"/>
          <w:szCs w:val="24"/>
        </w:rPr>
        <w:t xml:space="preserve">Amortização Extraordinária </w:t>
      </w:r>
      <w:r w:rsidRPr="00BA7D20">
        <w:rPr>
          <w:rFonts w:asciiTheme="minorHAnsi" w:hAnsiTheme="minorHAnsi" w:cstheme="minorHAnsi"/>
          <w:color w:val="000000" w:themeColor="text1"/>
          <w:sz w:val="24"/>
          <w:szCs w:val="24"/>
        </w:rPr>
        <w:t>Facultativ</w:t>
      </w:r>
      <w:r w:rsidR="00921F20">
        <w:rPr>
          <w:rFonts w:asciiTheme="minorHAnsi" w:hAnsiTheme="minorHAnsi" w:cstheme="minorHAnsi"/>
          <w:color w:val="000000" w:themeColor="text1"/>
          <w:sz w:val="24"/>
          <w:szCs w:val="24"/>
        </w:rPr>
        <w:t>a</w:t>
      </w:r>
      <w:r w:rsidRPr="00BA7D20">
        <w:rPr>
          <w:rFonts w:asciiTheme="minorHAnsi" w:hAnsiTheme="minorHAnsi" w:cstheme="minorHAnsi"/>
          <w:color w:val="000000" w:themeColor="text1"/>
          <w:sz w:val="24"/>
          <w:szCs w:val="24"/>
        </w:rPr>
        <w:t xml:space="preserve">; </w:t>
      </w:r>
    </w:p>
    <w:p w14:paraId="0283B6C6" w14:textId="77777777" w:rsidR="00736E11" w:rsidRPr="00BA7D20" w:rsidRDefault="00736E11" w:rsidP="00736E11">
      <w:pPr>
        <w:pStyle w:val="PargrafodaLista"/>
        <w:spacing w:line="276" w:lineRule="auto"/>
        <w:ind w:left="709"/>
        <w:jc w:val="both"/>
        <w:rPr>
          <w:rFonts w:asciiTheme="minorHAnsi" w:hAnsiTheme="minorHAnsi" w:cstheme="minorHAnsi"/>
          <w:color w:val="000000" w:themeColor="text1"/>
          <w:sz w:val="24"/>
          <w:szCs w:val="24"/>
        </w:rPr>
      </w:pPr>
    </w:p>
    <w:p w14:paraId="296E1A86" w14:textId="7A11F44E" w:rsidR="00736E11" w:rsidRPr="00BA7D20" w:rsidRDefault="00736E11">
      <w:pPr>
        <w:spacing w:line="276" w:lineRule="auto"/>
        <w:ind w:left="709"/>
        <w:jc w:val="both"/>
        <w:rPr>
          <w:rFonts w:asciiTheme="minorHAnsi" w:hAnsiTheme="minorHAnsi" w:cstheme="minorHAnsi"/>
          <w:color w:val="000000" w:themeColor="text1"/>
          <w:sz w:val="24"/>
          <w:szCs w:val="24"/>
        </w:rPr>
      </w:pPr>
      <w:r w:rsidRPr="00BA7D20">
        <w:rPr>
          <w:rFonts w:asciiTheme="minorHAnsi" w:hAnsiTheme="minorHAnsi" w:cstheme="minorHAnsi"/>
          <w:color w:val="000000" w:themeColor="text1"/>
          <w:sz w:val="24"/>
          <w:szCs w:val="24"/>
        </w:rPr>
        <w:t xml:space="preserve">Prêmio = </w:t>
      </w:r>
      <w:r w:rsidR="00BA7D20">
        <w:rPr>
          <w:rFonts w:asciiTheme="minorHAnsi" w:eastAsia="Arial Unicode MS" w:hAnsiTheme="minorHAnsi" w:cstheme="minorHAnsi"/>
          <w:color w:val="000000" w:themeColor="text1"/>
          <w:sz w:val="24"/>
          <w:szCs w:val="24"/>
        </w:rPr>
        <w:t xml:space="preserve">valor do Prêmio de Amortização Extraordinária, determinado conforme a </w:t>
      </w:r>
      <w:r w:rsidR="00BA7D20" w:rsidRPr="00F129EE">
        <w:rPr>
          <w:rFonts w:asciiTheme="minorHAnsi" w:eastAsia="Arial Unicode MS" w:hAnsiTheme="minorHAnsi" w:cstheme="minorHAnsi"/>
          <w:color w:val="000000" w:themeColor="text1"/>
          <w:sz w:val="24"/>
          <w:szCs w:val="24"/>
        </w:rPr>
        <w:t>data d</w:t>
      </w:r>
      <w:r w:rsidR="00BA7D20">
        <w:rPr>
          <w:rFonts w:asciiTheme="minorHAnsi" w:eastAsia="Arial Unicode MS" w:hAnsiTheme="minorHAnsi" w:cstheme="minorHAnsi"/>
          <w:color w:val="000000" w:themeColor="text1"/>
          <w:sz w:val="24"/>
          <w:szCs w:val="24"/>
        </w:rPr>
        <w:t>a amortização extraordinária, nos termos da tabela acima</w:t>
      </w:r>
      <w:r w:rsidRPr="00BA7D20">
        <w:rPr>
          <w:rFonts w:asciiTheme="minorHAnsi" w:hAnsiTheme="minorHAnsi" w:cstheme="minorHAnsi"/>
          <w:color w:val="000000" w:themeColor="text1"/>
          <w:sz w:val="24"/>
          <w:szCs w:val="24"/>
        </w:rPr>
        <w:t>.</w:t>
      </w:r>
    </w:p>
    <w:p w14:paraId="73D88092" w14:textId="77777777" w:rsidR="00736E11" w:rsidRPr="00BA7D20" w:rsidRDefault="00736E11" w:rsidP="00736E11">
      <w:pPr>
        <w:pStyle w:val="PargrafodaLista"/>
        <w:widowControl w:val="0"/>
        <w:spacing w:line="276" w:lineRule="auto"/>
        <w:ind w:left="0"/>
        <w:jc w:val="both"/>
        <w:rPr>
          <w:rFonts w:asciiTheme="minorHAnsi" w:hAnsiTheme="minorHAnsi" w:cstheme="minorHAnsi"/>
          <w:color w:val="000000" w:themeColor="text1"/>
          <w:sz w:val="24"/>
          <w:szCs w:val="24"/>
        </w:rPr>
      </w:pPr>
    </w:p>
    <w:p w14:paraId="53C966DC" w14:textId="31BFD108" w:rsidR="00736E11" w:rsidRPr="00BA7D20" w:rsidRDefault="00736E11" w:rsidP="00BA7D20">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BA7D20">
        <w:rPr>
          <w:rFonts w:asciiTheme="minorHAnsi" w:hAnsiTheme="minorHAnsi" w:cstheme="minorHAnsi"/>
          <w:color w:val="000000" w:themeColor="text1"/>
          <w:sz w:val="24"/>
          <w:szCs w:val="24"/>
          <w:lang w:val="pt-BR"/>
        </w:rPr>
        <w:t xml:space="preserve">A Amortização Extraordinária Facultativa das Debêntures somente será realizada mediante envio de comunicação individual aos Debenturistas, ou publicação de anúncio, nos termos da cláusula </w:t>
      </w:r>
      <w:r w:rsidR="003660D8">
        <w:rPr>
          <w:rFonts w:asciiTheme="minorHAnsi" w:hAnsiTheme="minorHAnsi" w:cstheme="minorHAnsi"/>
          <w:color w:val="000000" w:themeColor="text1"/>
          <w:sz w:val="24"/>
          <w:szCs w:val="24"/>
          <w:lang w:val="pt-BR"/>
        </w:rPr>
        <w:fldChar w:fldCharType="begin"/>
      </w:r>
      <w:r w:rsidR="003660D8">
        <w:rPr>
          <w:rFonts w:asciiTheme="minorHAnsi" w:hAnsiTheme="minorHAnsi" w:cstheme="minorHAnsi"/>
          <w:color w:val="000000" w:themeColor="text1"/>
          <w:sz w:val="24"/>
          <w:szCs w:val="24"/>
          <w:lang w:val="pt-BR"/>
        </w:rPr>
        <w:instrText xml:space="preserve"> REF _Ref102362023 \r \p \h </w:instrText>
      </w:r>
      <w:r w:rsidR="003660D8">
        <w:rPr>
          <w:rFonts w:asciiTheme="minorHAnsi" w:hAnsiTheme="minorHAnsi" w:cstheme="minorHAnsi"/>
          <w:color w:val="000000" w:themeColor="text1"/>
          <w:sz w:val="24"/>
          <w:szCs w:val="24"/>
          <w:lang w:val="pt-BR"/>
        </w:rPr>
      </w:r>
      <w:r w:rsidR="003660D8">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4.19 acima</w:t>
      </w:r>
      <w:r w:rsidR="003660D8">
        <w:rPr>
          <w:rFonts w:asciiTheme="minorHAnsi" w:hAnsiTheme="minorHAnsi" w:cstheme="minorHAnsi"/>
          <w:color w:val="000000" w:themeColor="text1"/>
          <w:sz w:val="24"/>
          <w:szCs w:val="24"/>
          <w:lang w:val="pt-BR"/>
        </w:rPr>
        <w:fldChar w:fldCharType="end"/>
      </w:r>
      <w:r w:rsidRPr="00BA7D20">
        <w:rPr>
          <w:rFonts w:asciiTheme="minorHAnsi" w:hAnsiTheme="minorHAnsi" w:cstheme="minorHAnsi"/>
          <w:color w:val="000000" w:themeColor="text1"/>
          <w:sz w:val="24"/>
          <w:szCs w:val="24"/>
          <w:lang w:val="pt-BR"/>
        </w:rPr>
        <w:t>, em ambos os casos com cópia para o Agente Fiduciário, o Agente de Liquidação, o Escriturador, a B3 e a ANBIMA, com 10 (dez) Dias Úteis de antecedência da data em que se pretende realizar a efetiva Amortização Extraordinária Facultativa das Debêntures, sendo que na referida comunicação deverá constar: (a) a data da Amortização Extraordinária Facultativa, que deverá ser um Dia Útil; (b) a menção do valor correspondente à parcela do Valor Nominal Unitário</w:t>
      </w:r>
      <w:r w:rsidR="00621F68" w:rsidRPr="00621F68">
        <w:rPr>
          <w:rFonts w:asciiTheme="minorHAnsi" w:hAnsiTheme="minorHAnsi" w:cstheme="minorHAnsi"/>
          <w:color w:val="000000" w:themeColor="text1"/>
          <w:sz w:val="24"/>
          <w:szCs w:val="24"/>
          <w:lang w:val="pt-BR"/>
        </w:rPr>
        <w:t xml:space="preserve"> ou saldo do Valor Nominal Unitário, conforme o caso,</w:t>
      </w:r>
      <w:r w:rsidRPr="00BA7D20">
        <w:rPr>
          <w:rFonts w:asciiTheme="minorHAnsi" w:hAnsiTheme="minorHAnsi" w:cstheme="minorHAnsi"/>
          <w:color w:val="000000" w:themeColor="text1"/>
          <w:sz w:val="24"/>
          <w:szCs w:val="24"/>
          <w:lang w:val="pt-BR"/>
        </w:rPr>
        <w:t xml:space="preserve"> das Debêntures objeto de Amortização Extraordinária Facultativa, acrescido (i) d</w:t>
      </w:r>
      <w:r w:rsidR="0093756B">
        <w:rPr>
          <w:rFonts w:asciiTheme="minorHAnsi" w:hAnsiTheme="minorHAnsi" w:cstheme="minorHAnsi"/>
          <w:color w:val="000000" w:themeColor="text1"/>
          <w:sz w:val="24"/>
          <w:szCs w:val="24"/>
          <w:lang w:val="pt-BR"/>
        </w:rPr>
        <w:t>a Remuneração</w:t>
      </w:r>
      <w:r w:rsidRPr="00BA7D20">
        <w:rPr>
          <w:rFonts w:asciiTheme="minorHAnsi" w:hAnsiTheme="minorHAnsi" w:cstheme="minorHAnsi"/>
          <w:color w:val="000000" w:themeColor="text1"/>
          <w:sz w:val="24"/>
          <w:szCs w:val="24"/>
          <w:lang w:val="pt-BR"/>
        </w:rPr>
        <w:t>, (ii) d</w:t>
      </w:r>
      <w:r w:rsidR="00BA7D20">
        <w:rPr>
          <w:rFonts w:asciiTheme="minorHAnsi" w:hAnsiTheme="minorHAnsi" w:cstheme="minorHAnsi"/>
          <w:color w:val="000000" w:themeColor="text1"/>
          <w:sz w:val="24"/>
          <w:szCs w:val="24"/>
          <w:lang w:val="pt-BR"/>
        </w:rPr>
        <w:t>o</w:t>
      </w:r>
      <w:r w:rsidRPr="00BA7D20">
        <w:rPr>
          <w:rFonts w:asciiTheme="minorHAnsi" w:hAnsiTheme="minorHAnsi" w:cstheme="minorHAnsi"/>
          <w:color w:val="000000" w:themeColor="text1"/>
          <w:sz w:val="24"/>
          <w:szCs w:val="24"/>
          <w:lang w:val="pt-BR"/>
        </w:rPr>
        <w:t xml:space="preserve"> </w:t>
      </w:r>
      <w:r w:rsidR="00BA7D20">
        <w:rPr>
          <w:rFonts w:asciiTheme="minorHAnsi" w:hAnsiTheme="minorHAnsi" w:cstheme="minorHAnsi"/>
          <w:color w:val="000000" w:themeColor="text1"/>
          <w:sz w:val="24"/>
          <w:szCs w:val="24"/>
          <w:lang w:val="pt-BR"/>
        </w:rPr>
        <w:t>P</w:t>
      </w:r>
      <w:r w:rsidRPr="00BA7D20">
        <w:rPr>
          <w:rFonts w:asciiTheme="minorHAnsi" w:hAnsiTheme="minorHAnsi" w:cstheme="minorHAnsi"/>
          <w:color w:val="000000" w:themeColor="text1"/>
          <w:sz w:val="24"/>
          <w:szCs w:val="24"/>
          <w:lang w:val="pt-BR"/>
        </w:rPr>
        <w:t xml:space="preserve">rêmio de </w:t>
      </w:r>
      <w:r w:rsidR="00BA7D20">
        <w:rPr>
          <w:rFonts w:asciiTheme="minorHAnsi" w:hAnsiTheme="minorHAnsi" w:cstheme="minorHAnsi"/>
          <w:color w:val="000000" w:themeColor="text1"/>
          <w:sz w:val="24"/>
          <w:szCs w:val="24"/>
          <w:lang w:val="pt-BR"/>
        </w:rPr>
        <w:t>A</w:t>
      </w:r>
      <w:r w:rsidRPr="00BA7D20">
        <w:rPr>
          <w:rFonts w:asciiTheme="minorHAnsi" w:hAnsiTheme="minorHAnsi" w:cstheme="minorHAnsi"/>
          <w:color w:val="000000" w:themeColor="text1"/>
          <w:sz w:val="24"/>
          <w:szCs w:val="24"/>
          <w:lang w:val="pt-BR"/>
        </w:rPr>
        <w:t xml:space="preserve">mortização </w:t>
      </w:r>
      <w:r w:rsidR="00BA7D20">
        <w:rPr>
          <w:rFonts w:asciiTheme="minorHAnsi" w:hAnsiTheme="minorHAnsi" w:cstheme="minorHAnsi"/>
          <w:color w:val="000000" w:themeColor="text1"/>
          <w:sz w:val="24"/>
          <w:szCs w:val="24"/>
          <w:lang w:val="pt-BR"/>
        </w:rPr>
        <w:t>E</w:t>
      </w:r>
      <w:r w:rsidRPr="00BA7D20">
        <w:rPr>
          <w:rFonts w:asciiTheme="minorHAnsi" w:hAnsiTheme="minorHAnsi" w:cstheme="minorHAnsi"/>
          <w:color w:val="000000" w:themeColor="text1"/>
          <w:sz w:val="24"/>
          <w:szCs w:val="24"/>
          <w:lang w:val="pt-BR"/>
        </w:rPr>
        <w:t>xtraordinária; e (c) quaisquer outras informações necessárias à operacionalização da Amortização Extraordinária Facultativa.</w:t>
      </w:r>
    </w:p>
    <w:p w14:paraId="707BEFA5" w14:textId="77777777" w:rsidR="00736E11" w:rsidRPr="00BA7D20" w:rsidRDefault="00736E11" w:rsidP="00736E11">
      <w:pPr>
        <w:spacing w:line="340" w:lineRule="exact"/>
        <w:rPr>
          <w:rFonts w:asciiTheme="minorHAnsi" w:hAnsiTheme="minorHAnsi" w:cstheme="minorHAnsi"/>
          <w:color w:val="000000" w:themeColor="text1"/>
          <w:sz w:val="24"/>
          <w:szCs w:val="24"/>
        </w:rPr>
      </w:pPr>
    </w:p>
    <w:p w14:paraId="0D2F591B" w14:textId="77777777" w:rsidR="00736E11" w:rsidRPr="00BA7D20" w:rsidRDefault="00736E11" w:rsidP="005C7099">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BA7D20">
        <w:rPr>
          <w:rFonts w:asciiTheme="minorHAnsi" w:hAnsiTheme="minorHAnsi" w:cstheme="minorHAnsi"/>
          <w:color w:val="000000" w:themeColor="text1"/>
          <w:sz w:val="24"/>
          <w:szCs w:val="24"/>
          <w:lang w:val="pt-BR"/>
        </w:rPr>
        <w:t xml:space="preserve">O pagamento da Amortização Extraordinária Facultativa com relação às Debêntures (i) que estejam custodiadas eletronicamente na B3, será realizado em conformidade com os procedimentos operacionais da B3; e (ii) que não estejam custodiadas eletronicamente na B3, </w:t>
      </w:r>
      <w:r w:rsidRPr="00BA7D20">
        <w:rPr>
          <w:rFonts w:asciiTheme="minorHAnsi" w:hAnsiTheme="minorHAnsi" w:cstheme="minorHAnsi"/>
          <w:color w:val="000000" w:themeColor="text1"/>
          <w:sz w:val="24"/>
          <w:szCs w:val="24"/>
          <w:lang w:val="pt-BR"/>
        </w:rPr>
        <w:lastRenderedPageBreak/>
        <w:t>será realizado em conformidade com os procedimentos operacionais do Escriturador.</w:t>
      </w:r>
    </w:p>
    <w:p w14:paraId="6C7A21C5" w14:textId="77777777" w:rsidR="00736E11" w:rsidRPr="00BA7D20" w:rsidRDefault="00736E11" w:rsidP="00736E11">
      <w:pPr>
        <w:pStyle w:val="PargrafodaLista"/>
        <w:rPr>
          <w:rFonts w:asciiTheme="minorHAnsi" w:hAnsiTheme="minorHAnsi" w:cstheme="minorHAnsi"/>
          <w:color w:val="000000" w:themeColor="text1"/>
          <w:sz w:val="24"/>
          <w:szCs w:val="24"/>
        </w:rPr>
      </w:pPr>
    </w:p>
    <w:p w14:paraId="246E6EEA" w14:textId="45CD6BA4" w:rsidR="00736E11" w:rsidRPr="00BA7D20" w:rsidRDefault="00736E11" w:rsidP="005C7099">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BA7D20">
        <w:rPr>
          <w:rFonts w:asciiTheme="minorHAnsi" w:hAnsiTheme="minorHAnsi" w:cstheme="minorHAnsi"/>
          <w:color w:val="000000" w:themeColor="text1"/>
          <w:sz w:val="24"/>
          <w:szCs w:val="24"/>
          <w:lang w:val="pt-BR"/>
        </w:rPr>
        <w:t>A realização da Amortização Extraordinária Facultativa deverá abranger, proporcionalmente, todas as Debêntures, e deverá obedecer ao limite máximo de amortização de 98% (noventa e oito por cento) do Valor Nominal Unitário das Debêntures.</w:t>
      </w:r>
    </w:p>
    <w:p w14:paraId="349E2ACD" w14:textId="77777777" w:rsidR="00CB2072" w:rsidRDefault="00CB2072" w:rsidP="00CB2072">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2DCCE8B" w14:textId="733709F7" w:rsidR="00CB2072" w:rsidRPr="00745CF8" w:rsidRDefault="00CB2072" w:rsidP="00CB2072">
      <w:pPr>
        <w:pStyle w:val="Level3"/>
        <w:widowControl w:val="0"/>
        <w:numPr>
          <w:ilvl w:val="1"/>
          <w:numId w:val="14"/>
        </w:numPr>
        <w:spacing w:after="0" w:line="340" w:lineRule="exact"/>
        <w:ind w:left="0" w:firstLine="0"/>
        <w:contextualSpacing/>
        <w:rPr>
          <w:rFonts w:asciiTheme="minorHAnsi" w:eastAsia="Arial Unicode MS" w:hAnsiTheme="minorHAnsi"/>
          <w:color w:val="000000" w:themeColor="text1"/>
          <w:sz w:val="24"/>
          <w:lang w:val="pt-BR"/>
        </w:rPr>
      </w:pPr>
      <w:r w:rsidRPr="00E515F0">
        <w:rPr>
          <w:rFonts w:asciiTheme="minorHAnsi" w:eastAsia="Arial Unicode MS" w:hAnsiTheme="minorHAnsi" w:cstheme="minorHAnsi"/>
          <w:b/>
          <w:color w:val="000000" w:themeColor="text1"/>
          <w:sz w:val="24"/>
          <w:szCs w:val="24"/>
          <w:lang w:val="pt-BR"/>
        </w:rPr>
        <w:t xml:space="preserve">Amortização Extraordinária </w:t>
      </w:r>
      <w:r>
        <w:rPr>
          <w:rFonts w:asciiTheme="minorHAnsi" w:eastAsia="Arial Unicode MS" w:hAnsiTheme="minorHAnsi" w:cstheme="minorHAnsi"/>
          <w:b/>
          <w:color w:val="000000" w:themeColor="text1"/>
          <w:sz w:val="24"/>
          <w:szCs w:val="24"/>
          <w:lang w:val="pt-BR"/>
        </w:rPr>
        <w:t>Obrigatória</w:t>
      </w:r>
      <w:r w:rsidRPr="00E515F0">
        <w:rPr>
          <w:rFonts w:asciiTheme="minorHAnsi" w:eastAsia="Arial Unicode MS" w:hAnsiTheme="minorHAnsi" w:cstheme="minorHAnsi"/>
          <w:b/>
          <w:color w:val="000000" w:themeColor="text1"/>
          <w:sz w:val="24"/>
          <w:szCs w:val="24"/>
          <w:lang w:val="pt-BR"/>
        </w:rPr>
        <w:t xml:space="preserve"> </w:t>
      </w:r>
    </w:p>
    <w:p w14:paraId="5BEC7CB1" w14:textId="77777777" w:rsidR="00CB2072" w:rsidRPr="00E515F0" w:rsidRDefault="00CB2072" w:rsidP="00CB2072">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814988A" w14:textId="697DD5F0" w:rsidR="00CB2072" w:rsidRDefault="00CB2072" w:rsidP="00CB2072">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 xml:space="preserve">Em caso de ocorrência de </w:t>
      </w:r>
      <w:r w:rsidRPr="001374B4">
        <w:rPr>
          <w:rFonts w:asciiTheme="minorHAnsi" w:hAnsiTheme="minorHAnsi" w:cstheme="minorHAnsi"/>
          <w:color w:val="000000" w:themeColor="text1"/>
          <w:sz w:val="24"/>
          <w:szCs w:val="24"/>
          <w:lang w:val="pt-BR"/>
        </w:rPr>
        <w:t xml:space="preserve">um </w:t>
      </w:r>
      <w:r w:rsidR="0099059E" w:rsidRPr="00C059EC">
        <w:rPr>
          <w:rFonts w:asciiTheme="minorHAnsi" w:hAnsiTheme="minorHAnsi" w:cstheme="minorHAnsi"/>
          <w:color w:val="000000" w:themeColor="text1"/>
          <w:sz w:val="24"/>
          <w:szCs w:val="24"/>
          <w:lang w:val="pt-BR"/>
        </w:rPr>
        <w:t>ou mais</w:t>
      </w:r>
      <w:r w:rsidR="0099059E" w:rsidRPr="001374B4">
        <w:rPr>
          <w:rFonts w:asciiTheme="minorHAnsi" w:hAnsiTheme="minorHAnsi" w:cstheme="minorHAnsi"/>
          <w:color w:val="000000" w:themeColor="text1"/>
          <w:sz w:val="24"/>
          <w:szCs w:val="24"/>
          <w:lang w:val="pt-BR"/>
        </w:rPr>
        <w:t xml:space="preserve"> </w:t>
      </w:r>
      <w:r w:rsidRPr="001374B4">
        <w:rPr>
          <w:rFonts w:asciiTheme="minorHAnsi" w:hAnsiTheme="minorHAnsi" w:cstheme="minorHAnsi"/>
          <w:color w:val="000000" w:themeColor="text1"/>
          <w:sz w:val="24"/>
          <w:szCs w:val="24"/>
          <w:lang w:val="pt-BR"/>
        </w:rPr>
        <w:t>Evento</w:t>
      </w:r>
      <w:r w:rsidR="0099059E" w:rsidRPr="001374B4">
        <w:rPr>
          <w:rFonts w:asciiTheme="minorHAnsi" w:hAnsiTheme="minorHAnsi" w:cstheme="minorHAnsi"/>
          <w:color w:val="000000" w:themeColor="text1"/>
          <w:sz w:val="24"/>
          <w:szCs w:val="24"/>
          <w:lang w:val="pt-BR"/>
        </w:rPr>
        <w:t>s</w:t>
      </w:r>
      <w:r>
        <w:rPr>
          <w:rFonts w:asciiTheme="minorHAnsi" w:hAnsiTheme="minorHAnsi" w:cstheme="minorHAnsi"/>
          <w:color w:val="000000" w:themeColor="text1"/>
          <w:sz w:val="24"/>
          <w:szCs w:val="24"/>
          <w:lang w:val="pt-BR"/>
        </w:rPr>
        <w:t xml:space="preserve"> de Liquidez, </w:t>
      </w:r>
      <w:r w:rsidR="002D4636">
        <w:rPr>
          <w:rFonts w:asciiTheme="minorHAnsi" w:hAnsiTheme="minorHAnsi" w:cstheme="minorHAnsi"/>
          <w:color w:val="000000" w:themeColor="text1"/>
          <w:sz w:val="24"/>
          <w:szCs w:val="24"/>
          <w:lang w:val="pt-BR"/>
        </w:rPr>
        <w:t xml:space="preserve">a partir de </w:t>
      </w:r>
      <w:r w:rsidR="006C1CEE" w:rsidRPr="006C1CEE">
        <w:rPr>
          <w:rFonts w:asciiTheme="minorHAnsi" w:hAnsiTheme="minorHAnsi" w:cstheme="minorHAnsi"/>
          <w:sz w:val="24"/>
          <w:szCs w:val="24"/>
          <w:highlight w:val="lightGray"/>
          <w:lang w:val="pt-BR"/>
        </w:rPr>
        <w:t>[=]</w:t>
      </w:r>
      <w:r w:rsidR="005D1B71">
        <w:rPr>
          <w:rFonts w:asciiTheme="minorHAnsi" w:hAnsiTheme="minorHAnsi" w:cstheme="minorHAnsi"/>
          <w:color w:val="000000" w:themeColor="text1"/>
          <w:sz w:val="24"/>
          <w:szCs w:val="24"/>
          <w:lang w:val="pt-BR"/>
        </w:rPr>
        <w:t xml:space="preserve"> (inclusive)</w:t>
      </w:r>
      <w:r w:rsidR="002D4636">
        <w:rPr>
          <w:rFonts w:asciiTheme="minorHAnsi" w:hAnsiTheme="minorHAnsi" w:cstheme="minorHAnsi"/>
          <w:color w:val="000000" w:themeColor="text1"/>
          <w:sz w:val="24"/>
          <w:szCs w:val="24"/>
          <w:lang w:val="pt-BR"/>
        </w:rPr>
        <w:t xml:space="preserve">, </w:t>
      </w:r>
      <w:r>
        <w:rPr>
          <w:rFonts w:asciiTheme="minorHAnsi" w:eastAsia="Arial Unicode MS" w:hAnsiTheme="minorHAnsi" w:cstheme="minorHAnsi"/>
          <w:color w:val="000000" w:themeColor="text1"/>
          <w:sz w:val="24"/>
          <w:szCs w:val="24"/>
          <w:lang w:val="pt-BR"/>
        </w:rPr>
        <w:t>a Emissora deverá</w:t>
      </w:r>
      <w:r w:rsidR="00251738" w:rsidRPr="00251738">
        <w:rPr>
          <w:rFonts w:asciiTheme="minorHAnsi" w:eastAsia="Arial Unicode MS" w:hAnsiTheme="minorHAnsi" w:cstheme="minorHAnsi"/>
          <w:color w:val="000000" w:themeColor="text1"/>
          <w:sz w:val="24"/>
          <w:szCs w:val="24"/>
          <w:lang w:val="pt-BR"/>
        </w:rPr>
        <w:t xml:space="preserve"> </w:t>
      </w:r>
      <w:r w:rsidR="00251738">
        <w:rPr>
          <w:rFonts w:asciiTheme="minorHAnsi" w:eastAsia="Arial Unicode MS" w:hAnsiTheme="minorHAnsi" w:cstheme="minorHAnsi"/>
          <w:color w:val="000000" w:themeColor="text1"/>
          <w:sz w:val="24"/>
          <w:szCs w:val="24"/>
          <w:lang w:val="pt-BR"/>
        </w:rPr>
        <w:t>utilizar a integralidade dos recursos do respectivo Pagamento para realizar a amortização extraordinária obrigatória</w:t>
      </w:r>
      <w:r w:rsidR="00251738" w:rsidRPr="0098604E">
        <w:rPr>
          <w:rFonts w:asciiTheme="minorHAnsi" w:eastAsia="Arial Unicode MS" w:hAnsiTheme="minorHAnsi" w:cstheme="minorHAnsi"/>
          <w:color w:val="000000" w:themeColor="text1"/>
          <w:sz w:val="24"/>
          <w:szCs w:val="24"/>
          <w:lang w:val="pt-BR"/>
        </w:rPr>
        <w:t xml:space="preserve"> das Debêntures</w:t>
      </w:r>
      <w:r w:rsidR="00251738">
        <w:rPr>
          <w:rFonts w:asciiTheme="minorHAnsi" w:eastAsia="Arial Unicode MS" w:hAnsiTheme="minorHAnsi" w:cstheme="minorHAnsi"/>
          <w:color w:val="000000" w:themeColor="text1"/>
          <w:sz w:val="24"/>
          <w:szCs w:val="24"/>
          <w:lang w:val="pt-BR"/>
        </w:rPr>
        <w:t>,</w:t>
      </w:r>
      <w:r w:rsidR="00251738" w:rsidRPr="0098604E">
        <w:rPr>
          <w:rFonts w:asciiTheme="minorHAnsi" w:eastAsia="Arial Unicode MS" w:hAnsiTheme="minorHAnsi" w:cstheme="minorHAnsi"/>
          <w:color w:val="000000" w:themeColor="text1"/>
          <w:sz w:val="24"/>
          <w:szCs w:val="24"/>
          <w:lang w:val="pt-BR"/>
        </w:rPr>
        <w:t xml:space="preserve"> </w:t>
      </w:r>
      <w:r w:rsidR="00251738">
        <w:rPr>
          <w:rFonts w:asciiTheme="minorHAnsi" w:eastAsia="Arial Unicode MS" w:hAnsiTheme="minorHAnsi" w:cstheme="minorHAnsi"/>
          <w:color w:val="000000" w:themeColor="text1"/>
          <w:sz w:val="24"/>
          <w:szCs w:val="24"/>
          <w:lang w:val="pt-BR"/>
        </w:rPr>
        <w:t>observado o Limite de Amortização Extraordinária Obrigatória</w:t>
      </w:r>
      <w:r w:rsidR="0099059E">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em at</w:t>
      </w:r>
      <w:r w:rsidRPr="00BD5369">
        <w:rPr>
          <w:rFonts w:asciiTheme="minorHAnsi" w:eastAsia="Arial Unicode MS" w:hAnsiTheme="minorHAnsi" w:cstheme="minorHAnsi"/>
          <w:color w:val="000000" w:themeColor="text1"/>
          <w:sz w:val="24"/>
          <w:szCs w:val="24"/>
          <w:lang w:val="pt-BR"/>
        </w:rPr>
        <w:t xml:space="preserve">é </w:t>
      </w:r>
      <w:r w:rsidRPr="00223125">
        <w:rPr>
          <w:rFonts w:asciiTheme="minorHAnsi" w:eastAsia="Arial Unicode MS" w:hAnsiTheme="minorHAnsi" w:cstheme="minorHAnsi"/>
          <w:color w:val="000000" w:themeColor="text1"/>
          <w:sz w:val="24"/>
          <w:szCs w:val="24"/>
          <w:lang w:val="pt-BR"/>
        </w:rPr>
        <w:t>10 (dez) Dias Úteis</w:t>
      </w:r>
      <w:r w:rsidRPr="00BD5369">
        <w:rPr>
          <w:rFonts w:asciiTheme="minorHAnsi" w:eastAsia="Arial Unicode MS" w:hAnsiTheme="minorHAnsi" w:cstheme="minorHAnsi"/>
          <w:color w:val="000000" w:themeColor="text1"/>
          <w:sz w:val="24"/>
          <w:szCs w:val="24"/>
          <w:lang w:val="pt-BR"/>
        </w:rPr>
        <w:t xml:space="preserve"> contados</w:t>
      </w:r>
      <w:r w:rsidRPr="0098604E">
        <w:rPr>
          <w:rFonts w:asciiTheme="minorHAnsi" w:eastAsia="Arial Unicode MS" w:hAnsiTheme="minorHAnsi" w:cstheme="minorHAnsi"/>
          <w:color w:val="000000" w:themeColor="text1"/>
          <w:sz w:val="24"/>
          <w:szCs w:val="24"/>
          <w:lang w:val="pt-BR"/>
        </w:rPr>
        <w:t xml:space="preserve"> d</w:t>
      </w:r>
      <w:r>
        <w:rPr>
          <w:rFonts w:asciiTheme="minorHAnsi" w:eastAsia="Arial Unicode MS" w:hAnsiTheme="minorHAnsi" w:cstheme="minorHAnsi"/>
          <w:color w:val="000000" w:themeColor="text1"/>
          <w:sz w:val="24"/>
          <w:szCs w:val="24"/>
          <w:lang w:val="pt-BR"/>
        </w:rPr>
        <w:t>o recebimento do respectivo Pagamento pela Emissora ou respectivas Afiliadas, conforme aplicável</w:t>
      </w:r>
      <w:r w:rsidRPr="00BF71E6">
        <w:rPr>
          <w:rFonts w:asciiTheme="minorHAnsi" w:hAnsiTheme="minorHAnsi" w:cstheme="minorHAnsi"/>
          <w:color w:val="000000" w:themeColor="text1"/>
          <w:sz w:val="24"/>
          <w:szCs w:val="24"/>
          <w:lang w:val="pt-BR"/>
        </w:rPr>
        <w:t xml:space="preserve"> (“</w:t>
      </w:r>
      <w:r w:rsidRPr="00BF71E6">
        <w:rPr>
          <w:rFonts w:asciiTheme="minorHAnsi" w:hAnsiTheme="minorHAnsi" w:cstheme="minorHAnsi"/>
          <w:b/>
          <w:bCs/>
          <w:color w:val="000000" w:themeColor="text1"/>
          <w:sz w:val="24"/>
          <w:szCs w:val="24"/>
          <w:lang w:val="pt-BR"/>
        </w:rPr>
        <w:t xml:space="preserve">Amortização Extraordinária </w:t>
      </w:r>
      <w:r>
        <w:rPr>
          <w:rFonts w:asciiTheme="minorHAnsi" w:hAnsiTheme="minorHAnsi" w:cstheme="minorHAnsi"/>
          <w:b/>
          <w:bCs/>
          <w:color w:val="000000" w:themeColor="text1"/>
          <w:sz w:val="24"/>
          <w:szCs w:val="24"/>
          <w:lang w:val="pt-BR"/>
        </w:rPr>
        <w:t>Obrigatória</w:t>
      </w:r>
      <w:r w:rsidRPr="00BF71E6">
        <w:rPr>
          <w:rFonts w:asciiTheme="minorHAnsi" w:hAnsiTheme="minorHAnsi" w:cstheme="minorHAnsi"/>
          <w:color w:val="000000" w:themeColor="text1"/>
          <w:sz w:val="24"/>
          <w:szCs w:val="24"/>
          <w:lang w:val="pt-BR"/>
        </w:rPr>
        <w:t xml:space="preserve">”). </w:t>
      </w:r>
    </w:p>
    <w:p w14:paraId="0F4CE3DF" w14:textId="1D1ECFCC" w:rsidR="007343C9" w:rsidRDefault="007343C9" w:rsidP="00C059EC">
      <w:pPr>
        <w:pStyle w:val="Level3"/>
        <w:widowControl w:val="0"/>
        <w:spacing w:after="0" w:line="340" w:lineRule="exact"/>
        <w:ind w:left="1728"/>
        <w:contextualSpacing/>
        <w:rPr>
          <w:rFonts w:asciiTheme="minorHAnsi" w:hAnsiTheme="minorHAnsi" w:cstheme="minorHAnsi"/>
          <w:color w:val="000000" w:themeColor="text1"/>
          <w:sz w:val="24"/>
          <w:szCs w:val="24"/>
          <w:lang w:val="pt-BR"/>
        </w:rPr>
      </w:pPr>
    </w:p>
    <w:p w14:paraId="563AA050" w14:textId="612CE4BB" w:rsidR="00A72AD1" w:rsidRDefault="005D1B71" w:rsidP="00A72AD1">
      <w:pPr>
        <w:pStyle w:val="Level3"/>
        <w:widowControl w:val="0"/>
        <w:numPr>
          <w:ilvl w:val="3"/>
          <w:numId w:val="14"/>
        </w:numPr>
        <w:spacing w:after="0" w:line="340" w:lineRule="exact"/>
        <w:contextualSpacing/>
        <w:rPr>
          <w:rFonts w:asciiTheme="minorHAnsi" w:hAnsiTheme="minorHAnsi" w:cstheme="minorHAnsi"/>
          <w:color w:val="000000" w:themeColor="text1"/>
          <w:sz w:val="24"/>
          <w:szCs w:val="24"/>
          <w:lang w:val="pt-BR"/>
        </w:rPr>
      </w:pPr>
      <w:r w:rsidRPr="00A72AD1">
        <w:rPr>
          <w:rFonts w:asciiTheme="minorHAnsi" w:hAnsiTheme="minorHAnsi" w:cstheme="minorHAnsi"/>
          <w:color w:val="000000" w:themeColor="text1"/>
          <w:sz w:val="24"/>
          <w:szCs w:val="24"/>
          <w:lang w:val="pt-BR"/>
        </w:rPr>
        <w:t xml:space="preserve">Caso </w:t>
      </w:r>
      <w:r w:rsidRPr="001374B4">
        <w:rPr>
          <w:rFonts w:asciiTheme="minorHAnsi" w:hAnsiTheme="minorHAnsi" w:cstheme="minorHAnsi"/>
          <w:color w:val="000000" w:themeColor="text1"/>
          <w:sz w:val="24"/>
          <w:szCs w:val="24"/>
          <w:lang w:val="pt-BR"/>
        </w:rPr>
        <w:t xml:space="preserve">um </w:t>
      </w:r>
      <w:r w:rsidRPr="00C059EC">
        <w:rPr>
          <w:rFonts w:asciiTheme="minorHAnsi" w:hAnsiTheme="minorHAnsi" w:cstheme="minorHAnsi"/>
          <w:color w:val="000000" w:themeColor="text1"/>
          <w:sz w:val="24"/>
          <w:szCs w:val="24"/>
          <w:lang w:val="pt-BR"/>
        </w:rPr>
        <w:t>ou mais</w:t>
      </w:r>
      <w:r w:rsidRPr="001374B4">
        <w:rPr>
          <w:rFonts w:asciiTheme="minorHAnsi" w:hAnsiTheme="minorHAnsi" w:cstheme="minorHAnsi"/>
          <w:color w:val="000000" w:themeColor="text1"/>
          <w:sz w:val="24"/>
          <w:szCs w:val="24"/>
          <w:lang w:val="pt-BR"/>
        </w:rPr>
        <w:t xml:space="preserve"> Eventos</w:t>
      </w:r>
      <w:r>
        <w:rPr>
          <w:rFonts w:asciiTheme="minorHAnsi" w:hAnsiTheme="minorHAnsi" w:cstheme="minorHAnsi"/>
          <w:color w:val="000000" w:themeColor="text1"/>
          <w:sz w:val="24"/>
          <w:szCs w:val="24"/>
          <w:lang w:val="pt-BR"/>
        </w:rPr>
        <w:t xml:space="preserve"> de Liquidez</w:t>
      </w:r>
      <w:r w:rsidRPr="00A72AD1">
        <w:rPr>
          <w:rFonts w:asciiTheme="minorHAnsi" w:hAnsiTheme="minorHAnsi" w:cstheme="minorHAnsi"/>
          <w:color w:val="000000" w:themeColor="text1"/>
          <w:sz w:val="24"/>
          <w:szCs w:val="24"/>
          <w:lang w:val="pt-BR"/>
        </w:rPr>
        <w:t xml:space="preserve"> ocorra</w:t>
      </w:r>
      <w:r>
        <w:rPr>
          <w:rFonts w:asciiTheme="minorHAnsi" w:hAnsiTheme="minorHAnsi" w:cstheme="minorHAnsi"/>
          <w:color w:val="000000" w:themeColor="text1"/>
          <w:sz w:val="24"/>
          <w:szCs w:val="24"/>
          <w:lang w:val="pt-BR"/>
        </w:rPr>
        <w:t>m</w:t>
      </w:r>
      <w:r w:rsidRPr="00A72AD1">
        <w:rPr>
          <w:rFonts w:asciiTheme="minorHAnsi" w:hAnsiTheme="minorHAnsi" w:cstheme="minorHAnsi"/>
          <w:color w:val="000000" w:themeColor="text1"/>
          <w:sz w:val="24"/>
          <w:szCs w:val="24"/>
          <w:lang w:val="pt-BR"/>
        </w:rPr>
        <w:t xml:space="preserve"> até </w:t>
      </w:r>
      <w:r>
        <w:rPr>
          <w:rFonts w:asciiTheme="minorHAnsi" w:hAnsiTheme="minorHAnsi" w:cstheme="minorHAnsi"/>
          <w:color w:val="000000" w:themeColor="text1"/>
          <w:sz w:val="24"/>
          <w:szCs w:val="24"/>
          <w:lang w:val="pt-BR"/>
        </w:rPr>
        <w:t>[</w:t>
      </w:r>
      <w:r w:rsidRPr="005D1B71">
        <w:rPr>
          <w:rFonts w:asciiTheme="minorHAnsi" w:hAnsiTheme="minorHAnsi" w:cstheme="minorHAnsi"/>
          <w:i/>
          <w:iCs/>
          <w:color w:val="000000" w:themeColor="text1"/>
          <w:sz w:val="24"/>
          <w:szCs w:val="24"/>
          <w:highlight w:val="lightGray"/>
          <w:lang w:val="pt-BR"/>
        </w:rPr>
        <w:t>data</w:t>
      </w:r>
      <w:r>
        <w:rPr>
          <w:rFonts w:asciiTheme="minorHAnsi" w:hAnsiTheme="minorHAnsi" w:cstheme="minorHAnsi"/>
          <w:color w:val="000000" w:themeColor="text1"/>
          <w:sz w:val="24"/>
          <w:szCs w:val="24"/>
          <w:lang w:val="pt-BR"/>
        </w:rPr>
        <w:t>] (inclusive)</w:t>
      </w:r>
      <w:r w:rsidRPr="00A72AD1">
        <w:rPr>
          <w:rFonts w:asciiTheme="minorHAnsi" w:hAnsiTheme="minorHAnsi" w:cstheme="minorHAnsi"/>
          <w:color w:val="000000" w:themeColor="text1"/>
          <w:sz w:val="24"/>
          <w:szCs w:val="24"/>
          <w:lang w:val="pt-BR"/>
        </w:rPr>
        <w:t xml:space="preserve">, o </w:t>
      </w:r>
      <w:r>
        <w:rPr>
          <w:rFonts w:asciiTheme="minorHAnsi" w:hAnsiTheme="minorHAnsi" w:cstheme="minorHAnsi"/>
          <w:color w:val="000000" w:themeColor="text1"/>
          <w:sz w:val="24"/>
          <w:szCs w:val="24"/>
          <w:lang w:val="pt-BR"/>
        </w:rPr>
        <w:t>montante para a Amortização Extraordinária Obrigatória</w:t>
      </w:r>
      <w:r w:rsidRPr="00A72AD1">
        <w:rPr>
          <w:rFonts w:asciiTheme="minorHAnsi" w:hAnsiTheme="minorHAnsi" w:cstheme="minorHAnsi"/>
          <w:color w:val="000000" w:themeColor="text1"/>
          <w:sz w:val="24"/>
          <w:szCs w:val="24"/>
          <w:lang w:val="pt-BR"/>
        </w:rPr>
        <w:t xml:space="preserve"> deverá ser provisionado em </w:t>
      </w:r>
      <w:r>
        <w:rPr>
          <w:rFonts w:asciiTheme="minorHAnsi" w:hAnsiTheme="minorHAnsi" w:cstheme="minorHAnsi"/>
          <w:color w:val="000000" w:themeColor="text1"/>
          <w:sz w:val="24"/>
          <w:szCs w:val="24"/>
          <w:lang w:val="pt-BR"/>
        </w:rPr>
        <w:t>c</w:t>
      </w:r>
      <w:r w:rsidRPr="00A72AD1">
        <w:rPr>
          <w:rFonts w:asciiTheme="minorHAnsi" w:hAnsiTheme="minorHAnsi" w:cstheme="minorHAnsi"/>
          <w:color w:val="000000" w:themeColor="text1"/>
          <w:sz w:val="24"/>
          <w:szCs w:val="24"/>
          <w:lang w:val="pt-BR"/>
        </w:rPr>
        <w:t xml:space="preserve">onta </w:t>
      </w:r>
      <w:r>
        <w:rPr>
          <w:rFonts w:asciiTheme="minorHAnsi" w:hAnsiTheme="minorHAnsi" w:cstheme="minorHAnsi"/>
          <w:color w:val="000000" w:themeColor="text1"/>
          <w:sz w:val="24"/>
          <w:szCs w:val="24"/>
          <w:lang w:val="pt-BR"/>
        </w:rPr>
        <w:t>r</w:t>
      </w:r>
      <w:r w:rsidRPr="00A72AD1">
        <w:rPr>
          <w:rFonts w:asciiTheme="minorHAnsi" w:hAnsiTheme="minorHAnsi" w:cstheme="minorHAnsi"/>
          <w:color w:val="000000" w:themeColor="text1"/>
          <w:sz w:val="24"/>
          <w:szCs w:val="24"/>
          <w:lang w:val="pt-BR"/>
        </w:rPr>
        <w:t>eserva específica para esse fim e cedida fiduciariamente ao credor</w:t>
      </w:r>
      <w:r>
        <w:rPr>
          <w:rFonts w:asciiTheme="minorHAnsi" w:hAnsiTheme="minorHAnsi" w:cstheme="minorHAnsi"/>
          <w:color w:val="000000" w:themeColor="text1"/>
          <w:sz w:val="24"/>
          <w:szCs w:val="24"/>
          <w:lang w:val="pt-BR"/>
        </w:rPr>
        <w:t>, observados os termos dos Contratos de Garantia,</w:t>
      </w:r>
      <w:r w:rsidRPr="00A72AD1">
        <w:rPr>
          <w:rFonts w:asciiTheme="minorHAnsi" w:hAnsiTheme="minorHAnsi" w:cstheme="minorHAnsi"/>
          <w:color w:val="000000" w:themeColor="text1"/>
          <w:sz w:val="24"/>
          <w:szCs w:val="24"/>
          <w:lang w:val="pt-BR"/>
        </w:rPr>
        <w:t xml:space="preserve"> e ser utilizado para referida amortização </w:t>
      </w:r>
      <w:r>
        <w:rPr>
          <w:rFonts w:asciiTheme="minorHAnsi" w:hAnsiTheme="minorHAnsi" w:cstheme="minorHAnsi"/>
          <w:color w:val="000000" w:themeColor="text1"/>
          <w:sz w:val="24"/>
          <w:szCs w:val="24"/>
          <w:lang w:val="pt-BR"/>
        </w:rPr>
        <w:t>em [</w:t>
      </w:r>
      <w:r w:rsidRPr="005D1B71">
        <w:rPr>
          <w:rFonts w:asciiTheme="minorHAnsi" w:hAnsiTheme="minorHAnsi" w:cstheme="minorHAnsi"/>
          <w:i/>
          <w:iCs/>
          <w:color w:val="000000" w:themeColor="text1"/>
          <w:sz w:val="24"/>
          <w:szCs w:val="24"/>
          <w:highlight w:val="lightGray"/>
          <w:lang w:val="pt-BR"/>
        </w:rPr>
        <w:t>data</w:t>
      </w:r>
      <w:r>
        <w:rPr>
          <w:rFonts w:asciiTheme="minorHAnsi" w:hAnsiTheme="minorHAnsi" w:cstheme="minorHAnsi"/>
          <w:color w:val="000000" w:themeColor="text1"/>
          <w:sz w:val="24"/>
          <w:szCs w:val="24"/>
          <w:lang w:val="pt-BR"/>
        </w:rPr>
        <w:t>]. Sendo certo que, o montante excedente para a Amortização Extraordinária Obrigatória resultante do Evento de Liquidez será liberado para a Emissora, nos termos dos termos dos Contratos de Garantia.</w:t>
      </w:r>
      <w:r w:rsidR="00A72AD1">
        <w:rPr>
          <w:rFonts w:asciiTheme="minorHAnsi" w:hAnsiTheme="minorHAnsi" w:cstheme="minorHAnsi"/>
          <w:color w:val="000000" w:themeColor="text1"/>
          <w:sz w:val="24"/>
          <w:szCs w:val="24"/>
          <w:lang w:val="pt-BR"/>
        </w:rPr>
        <w:t xml:space="preserve"> </w:t>
      </w:r>
    </w:p>
    <w:p w14:paraId="3C581360" w14:textId="77777777" w:rsidR="00A72AD1" w:rsidRDefault="00A72AD1" w:rsidP="00C12DCC">
      <w:pPr>
        <w:pStyle w:val="Level3"/>
        <w:widowControl w:val="0"/>
        <w:spacing w:after="0" w:line="340" w:lineRule="exact"/>
        <w:ind w:left="1728"/>
        <w:contextualSpacing/>
        <w:rPr>
          <w:rFonts w:asciiTheme="minorHAnsi" w:hAnsiTheme="minorHAnsi" w:cstheme="minorHAnsi"/>
          <w:color w:val="000000" w:themeColor="text1"/>
          <w:sz w:val="24"/>
          <w:szCs w:val="24"/>
          <w:lang w:val="pt-BR"/>
        </w:rPr>
      </w:pPr>
    </w:p>
    <w:p w14:paraId="7587B163" w14:textId="5CF7D6D7" w:rsidR="00CB2072" w:rsidRDefault="00251738" w:rsidP="00C059EC">
      <w:pPr>
        <w:pStyle w:val="Level3"/>
        <w:widowControl w:val="0"/>
        <w:numPr>
          <w:ilvl w:val="3"/>
          <w:numId w:val="14"/>
        </w:numPr>
        <w:spacing w:after="0" w:line="340" w:lineRule="exact"/>
        <w:contextualSpacing/>
        <w:rPr>
          <w:rFonts w:asciiTheme="minorHAnsi" w:hAnsiTheme="minorHAnsi" w:cstheme="minorHAnsi"/>
          <w:color w:val="000000" w:themeColor="text1"/>
          <w:sz w:val="24"/>
          <w:szCs w:val="24"/>
          <w:lang w:val="pt-BR"/>
        </w:rPr>
      </w:pPr>
      <w:r w:rsidRPr="00BA7D20">
        <w:rPr>
          <w:rFonts w:asciiTheme="minorHAnsi" w:hAnsiTheme="minorHAnsi" w:cstheme="minorHAnsi"/>
          <w:color w:val="000000" w:themeColor="text1"/>
          <w:sz w:val="24"/>
          <w:szCs w:val="24"/>
          <w:lang w:val="pt-BR"/>
        </w:rPr>
        <w:t xml:space="preserve">A realização da Amortização Extraordinária </w:t>
      </w:r>
      <w:r>
        <w:rPr>
          <w:rFonts w:asciiTheme="minorHAnsi" w:hAnsiTheme="minorHAnsi" w:cstheme="minorHAnsi"/>
          <w:color w:val="000000" w:themeColor="text1"/>
          <w:sz w:val="24"/>
          <w:szCs w:val="24"/>
          <w:lang w:val="pt-BR"/>
        </w:rPr>
        <w:t>Obrigatória</w:t>
      </w:r>
      <w:r w:rsidRPr="00BA7D20">
        <w:rPr>
          <w:rFonts w:asciiTheme="minorHAnsi" w:hAnsiTheme="minorHAnsi" w:cstheme="minorHAnsi"/>
          <w:color w:val="000000" w:themeColor="text1"/>
          <w:sz w:val="24"/>
          <w:szCs w:val="24"/>
          <w:lang w:val="pt-BR"/>
        </w:rPr>
        <w:t xml:space="preserve"> </w:t>
      </w:r>
      <w:del w:id="251" w:author="Daniel Uchimura" w:date="2022-10-18T09:42:00Z">
        <w:r w:rsidRPr="00BA7D20" w:rsidDel="0065726D">
          <w:rPr>
            <w:rFonts w:asciiTheme="minorHAnsi" w:hAnsiTheme="minorHAnsi" w:cstheme="minorHAnsi"/>
            <w:color w:val="000000" w:themeColor="text1"/>
            <w:sz w:val="24"/>
            <w:szCs w:val="24"/>
            <w:lang w:val="pt-BR"/>
          </w:rPr>
          <w:delText xml:space="preserve">deverá </w:delText>
        </w:r>
      </w:del>
      <w:r w:rsidRPr="00BA7D20">
        <w:rPr>
          <w:rFonts w:asciiTheme="minorHAnsi" w:hAnsiTheme="minorHAnsi" w:cstheme="minorHAnsi"/>
          <w:color w:val="000000" w:themeColor="text1"/>
          <w:sz w:val="24"/>
          <w:szCs w:val="24"/>
          <w:lang w:val="pt-BR"/>
        </w:rPr>
        <w:t>abranger</w:t>
      </w:r>
      <w:ins w:id="252" w:author="Daniel Uchimura" w:date="2022-10-18T09:42:00Z">
        <w:r w:rsidR="0065726D" w:rsidRPr="00BA7D20">
          <w:rPr>
            <w:rFonts w:asciiTheme="minorHAnsi" w:hAnsiTheme="minorHAnsi" w:cstheme="minorHAnsi"/>
            <w:color w:val="000000" w:themeColor="text1"/>
            <w:sz w:val="24"/>
            <w:szCs w:val="24"/>
            <w:lang w:val="pt-BR"/>
          </w:rPr>
          <w:t>á</w:t>
        </w:r>
      </w:ins>
      <w:del w:id="253" w:author="Daniel Uchimura" w:date="2022-10-18T09:42:00Z">
        <w:r w:rsidRPr="00BA7D20" w:rsidDel="0065726D">
          <w:rPr>
            <w:rFonts w:asciiTheme="minorHAnsi" w:hAnsiTheme="minorHAnsi" w:cstheme="minorHAnsi"/>
            <w:color w:val="000000" w:themeColor="text1"/>
            <w:sz w:val="24"/>
            <w:szCs w:val="24"/>
            <w:lang w:val="pt-BR"/>
          </w:rPr>
          <w:delText>,</w:delText>
        </w:r>
      </w:del>
      <w:r w:rsidRPr="00BA7D20">
        <w:rPr>
          <w:rFonts w:asciiTheme="minorHAnsi" w:hAnsiTheme="minorHAnsi" w:cstheme="minorHAnsi"/>
          <w:color w:val="000000" w:themeColor="text1"/>
          <w:sz w:val="24"/>
          <w:szCs w:val="24"/>
          <w:lang w:val="pt-BR"/>
        </w:rPr>
        <w:t xml:space="preserve"> proporcionalmente</w:t>
      </w:r>
      <w:del w:id="254" w:author="Daniel Uchimura" w:date="2022-10-18T09:43:00Z">
        <w:r w:rsidRPr="00BA7D20" w:rsidDel="0065726D">
          <w:rPr>
            <w:rFonts w:asciiTheme="minorHAnsi" w:hAnsiTheme="minorHAnsi" w:cstheme="minorHAnsi"/>
            <w:color w:val="000000" w:themeColor="text1"/>
            <w:sz w:val="24"/>
            <w:szCs w:val="24"/>
            <w:lang w:val="pt-BR"/>
          </w:rPr>
          <w:delText>,</w:delText>
        </w:r>
      </w:del>
      <w:r w:rsidRPr="00BA7D20">
        <w:rPr>
          <w:rFonts w:asciiTheme="minorHAnsi" w:hAnsiTheme="minorHAnsi" w:cstheme="minorHAnsi"/>
          <w:color w:val="000000" w:themeColor="text1"/>
          <w:sz w:val="24"/>
          <w:szCs w:val="24"/>
          <w:lang w:val="pt-BR"/>
        </w:rPr>
        <w:t xml:space="preserve"> todas as Debêntures, e deverá obedecer ao </w:t>
      </w:r>
      <w:commentRangeStart w:id="255"/>
      <w:r w:rsidRPr="00BA7D20">
        <w:rPr>
          <w:rFonts w:asciiTheme="minorHAnsi" w:hAnsiTheme="minorHAnsi" w:cstheme="minorHAnsi"/>
          <w:color w:val="000000" w:themeColor="text1"/>
          <w:sz w:val="24"/>
          <w:szCs w:val="24"/>
          <w:lang w:val="pt-BR"/>
        </w:rPr>
        <w:t>limite máximo de amortização</w:t>
      </w:r>
      <w:commentRangeEnd w:id="255"/>
      <w:r w:rsidR="00970683">
        <w:rPr>
          <w:rStyle w:val="Refdecomentrio"/>
          <w:rFonts w:ascii="Calibri" w:hAnsi="Calibri"/>
          <w:szCs w:val="20"/>
          <w:lang w:val="pt-BR"/>
        </w:rPr>
        <w:commentReference w:id="255"/>
      </w:r>
      <w:r w:rsidRPr="00BA7D20">
        <w:rPr>
          <w:rFonts w:asciiTheme="minorHAnsi" w:hAnsiTheme="minorHAnsi" w:cstheme="minorHAnsi"/>
          <w:color w:val="000000" w:themeColor="text1"/>
          <w:sz w:val="24"/>
          <w:szCs w:val="24"/>
          <w:lang w:val="pt-BR"/>
        </w:rPr>
        <w:t xml:space="preserve"> </w:t>
      </w:r>
      <w:ins w:id="256" w:author="Daniel Uchimura" w:date="2022-10-18T09:42:00Z">
        <w:r w:rsidR="00DC2F1F">
          <w:rPr>
            <w:rFonts w:asciiTheme="minorHAnsi" w:hAnsiTheme="minorHAnsi" w:cstheme="minorHAnsi"/>
            <w:color w:val="000000" w:themeColor="text1"/>
            <w:sz w:val="24"/>
            <w:szCs w:val="24"/>
            <w:lang w:val="pt-BR"/>
          </w:rPr>
          <w:t xml:space="preserve">calculado em reais através </w:t>
        </w:r>
        <w:r w:rsidR="0065726D">
          <w:rPr>
            <w:rFonts w:asciiTheme="minorHAnsi" w:hAnsiTheme="minorHAnsi" w:cstheme="minorHAnsi"/>
            <w:color w:val="000000" w:themeColor="text1"/>
            <w:sz w:val="24"/>
            <w:szCs w:val="24"/>
            <w:lang w:val="pt-BR"/>
          </w:rPr>
          <w:t>da</w:t>
        </w:r>
      </w:ins>
      <w:ins w:id="257" w:author="Daniel Uchimura" w:date="2022-10-18T09:11:00Z">
        <w:r w:rsidR="009F2CBB">
          <w:rPr>
            <w:rFonts w:asciiTheme="minorHAnsi" w:hAnsiTheme="minorHAnsi" w:cstheme="minorHAnsi"/>
            <w:color w:val="000000" w:themeColor="text1"/>
            <w:sz w:val="24"/>
            <w:szCs w:val="24"/>
            <w:lang w:val="pt-BR"/>
          </w:rPr>
          <w:t xml:space="preserve"> mul</w:t>
        </w:r>
      </w:ins>
      <w:ins w:id="258" w:author="Daniel Uchimura" w:date="2022-10-18T09:12:00Z">
        <w:r w:rsidR="009F2CBB">
          <w:rPr>
            <w:rFonts w:asciiTheme="minorHAnsi" w:hAnsiTheme="minorHAnsi" w:cstheme="minorHAnsi"/>
            <w:color w:val="000000" w:themeColor="text1"/>
            <w:sz w:val="24"/>
            <w:szCs w:val="24"/>
            <w:lang w:val="pt-BR"/>
          </w:rPr>
          <w:t xml:space="preserve">tiplicação </w:t>
        </w:r>
      </w:ins>
      <w:r w:rsidRPr="00BA7D20">
        <w:rPr>
          <w:rFonts w:asciiTheme="minorHAnsi" w:hAnsiTheme="minorHAnsi" w:cstheme="minorHAnsi"/>
          <w:color w:val="000000" w:themeColor="text1"/>
          <w:sz w:val="24"/>
          <w:szCs w:val="24"/>
          <w:lang w:val="pt-BR"/>
        </w:rPr>
        <w:t>de</w:t>
      </w:r>
      <w:ins w:id="259" w:author="Daniel Uchimura" w:date="2022-10-18T09:11:00Z">
        <w:r w:rsidR="00D13DDA">
          <w:rPr>
            <w:rFonts w:asciiTheme="minorHAnsi" w:hAnsiTheme="minorHAnsi" w:cstheme="minorHAnsi"/>
            <w:color w:val="000000" w:themeColor="text1"/>
            <w:sz w:val="24"/>
            <w:szCs w:val="24"/>
            <w:lang w:val="pt-BR"/>
          </w:rPr>
          <w:t>: (i)</w:t>
        </w:r>
      </w:ins>
      <w:r w:rsidRPr="00BA7D20">
        <w:rPr>
          <w:rFonts w:asciiTheme="minorHAnsi" w:hAnsiTheme="minorHAnsi" w:cstheme="minorHAnsi"/>
          <w:color w:val="000000" w:themeColor="text1"/>
          <w:sz w:val="24"/>
          <w:szCs w:val="24"/>
          <w:lang w:val="pt-BR"/>
        </w:rPr>
        <w:t xml:space="preserve"> </w:t>
      </w:r>
      <w:ins w:id="260" w:author="Daniel Uchimura" w:date="2022-10-18T09:47:00Z">
        <w:del w:id="261" w:author="Rafael Casemiro" w:date="2022-11-01T10:04:00Z">
          <w:r w:rsidR="00A82521" w:rsidRPr="004F5348" w:rsidDel="004F5348">
            <w:rPr>
              <w:rFonts w:asciiTheme="minorHAnsi" w:hAnsiTheme="minorHAnsi" w:cstheme="minorHAnsi"/>
              <w:color w:val="000000" w:themeColor="text1"/>
              <w:sz w:val="24"/>
              <w:szCs w:val="24"/>
              <w:highlight w:val="yellow"/>
              <w:lang w:val="pt-BR"/>
              <w:rPrChange w:id="262" w:author="Rafael Casemiro" w:date="2022-11-01T10:02:00Z">
                <w:rPr>
                  <w:rFonts w:asciiTheme="minorHAnsi" w:hAnsiTheme="minorHAnsi" w:cstheme="minorHAnsi"/>
                  <w:color w:val="000000" w:themeColor="text1"/>
                  <w:sz w:val="24"/>
                  <w:szCs w:val="24"/>
                  <w:lang w:val="pt-BR"/>
                </w:rPr>
              </w:rPrChange>
            </w:rPr>
            <w:delText>225.000 (duzentas e vinte e cinco mil</w:delText>
          </w:r>
          <w:r w:rsidR="00A82521" w:rsidRPr="00A82521" w:rsidDel="004F5348">
            <w:rPr>
              <w:rFonts w:asciiTheme="minorHAnsi" w:hAnsiTheme="minorHAnsi" w:cstheme="minorHAnsi"/>
              <w:color w:val="000000" w:themeColor="text1"/>
              <w:sz w:val="24"/>
              <w:szCs w:val="24"/>
              <w:lang w:val="pt-BR"/>
            </w:rPr>
            <w:delText xml:space="preserve"> </w:delText>
          </w:r>
        </w:del>
      </w:ins>
      <w:del w:id="263" w:author="Daniel Uchimura" w:date="2022-10-18T09:47:00Z">
        <w:r w:rsidDel="00A82521">
          <w:rPr>
            <w:rFonts w:asciiTheme="minorHAnsi" w:hAnsiTheme="minorHAnsi" w:cstheme="minorHAnsi"/>
            <w:color w:val="000000" w:themeColor="text1"/>
            <w:sz w:val="24"/>
            <w:szCs w:val="24"/>
            <w:lang w:val="pt-BR"/>
          </w:rPr>
          <w:delText>50</w:delText>
        </w:r>
        <w:r w:rsidRPr="00BA7D20" w:rsidDel="00A82521">
          <w:rPr>
            <w:rFonts w:asciiTheme="minorHAnsi" w:hAnsiTheme="minorHAnsi" w:cstheme="minorHAnsi"/>
            <w:color w:val="000000" w:themeColor="text1"/>
            <w:sz w:val="24"/>
            <w:szCs w:val="24"/>
            <w:lang w:val="pt-BR"/>
          </w:rPr>
          <w:delText>% (</w:delText>
        </w:r>
        <w:r w:rsidDel="00A82521">
          <w:rPr>
            <w:rFonts w:asciiTheme="minorHAnsi" w:hAnsiTheme="minorHAnsi" w:cstheme="minorHAnsi"/>
            <w:color w:val="000000" w:themeColor="text1"/>
            <w:sz w:val="24"/>
            <w:szCs w:val="24"/>
            <w:lang w:val="pt-BR"/>
          </w:rPr>
          <w:delText>cinquenta</w:delText>
        </w:r>
        <w:r w:rsidRPr="00BA7D20" w:rsidDel="00A82521">
          <w:rPr>
            <w:rFonts w:asciiTheme="minorHAnsi" w:hAnsiTheme="minorHAnsi" w:cstheme="minorHAnsi"/>
            <w:color w:val="000000" w:themeColor="text1"/>
            <w:sz w:val="24"/>
            <w:szCs w:val="24"/>
            <w:lang w:val="pt-BR"/>
          </w:rPr>
          <w:delText>) d</w:delText>
        </w:r>
      </w:del>
      <w:del w:id="264" w:author="Daniel Uchimura" w:date="2022-10-18T09:09:00Z">
        <w:r w:rsidRPr="00BA7D20" w:rsidDel="00283B18">
          <w:rPr>
            <w:rFonts w:asciiTheme="minorHAnsi" w:hAnsiTheme="minorHAnsi" w:cstheme="minorHAnsi"/>
            <w:color w:val="000000" w:themeColor="text1"/>
            <w:sz w:val="24"/>
            <w:szCs w:val="24"/>
            <w:lang w:val="pt-BR"/>
          </w:rPr>
          <w:delText>o</w:delText>
        </w:r>
      </w:del>
      <w:del w:id="265" w:author="Daniel Uchimura" w:date="2022-10-18T09:47:00Z">
        <w:r w:rsidRPr="00BA7D20" w:rsidDel="00A82521">
          <w:rPr>
            <w:rFonts w:asciiTheme="minorHAnsi" w:hAnsiTheme="minorHAnsi" w:cstheme="minorHAnsi"/>
            <w:color w:val="000000" w:themeColor="text1"/>
            <w:sz w:val="24"/>
            <w:szCs w:val="24"/>
            <w:lang w:val="pt-BR"/>
          </w:rPr>
          <w:delText xml:space="preserve"> </w:delText>
        </w:r>
      </w:del>
      <w:del w:id="266" w:author="Daniel Uchimura" w:date="2022-10-18T09:09:00Z">
        <w:r w:rsidRPr="00BA7D20" w:rsidDel="00CD59BF">
          <w:rPr>
            <w:rFonts w:asciiTheme="minorHAnsi" w:hAnsiTheme="minorHAnsi" w:cstheme="minorHAnsi"/>
            <w:color w:val="000000" w:themeColor="text1"/>
            <w:sz w:val="24"/>
            <w:szCs w:val="24"/>
            <w:lang w:val="pt-BR"/>
          </w:rPr>
          <w:delText xml:space="preserve">Valor </w:delText>
        </w:r>
      </w:del>
      <w:ins w:id="267" w:author="Daniel Uchimura" w:date="2022-10-18T09:47:00Z">
        <w:r w:rsidR="00342FE2">
          <w:rPr>
            <w:rFonts w:asciiTheme="minorHAnsi" w:hAnsiTheme="minorHAnsi" w:cstheme="minorHAnsi"/>
            <w:color w:val="000000" w:themeColor="text1"/>
            <w:sz w:val="24"/>
            <w:szCs w:val="24"/>
            <w:lang w:val="pt-BR"/>
          </w:rPr>
          <w:t>d</w:t>
        </w:r>
      </w:ins>
      <w:ins w:id="268" w:author="Daniel Uchimura" w:date="2022-10-18T09:10:00Z">
        <w:r w:rsidR="00CD59BF">
          <w:rPr>
            <w:rFonts w:asciiTheme="minorHAnsi" w:hAnsiTheme="minorHAnsi" w:cstheme="minorHAnsi"/>
            <w:color w:val="000000" w:themeColor="text1"/>
            <w:sz w:val="24"/>
            <w:szCs w:val="24"/>
            <w:lang w:val="pt-BR"/>
          </w:rPr>
          <w:t xml:space="preserve">ebêntures </w:t>
        </w:r>
      </w:ins>
      <w:ins w:id="269" w:author="Daniel Uchimura" w:date="2022-10-18T09:12:00Z">
        <w:r w:rsidR="00304A58">
          <w:rPr>
            <w:rFonts w:asciiTheme="minorHAnsi" w:hAnsiTheme="minorHAnsi" w:cstheme="minorHAnsi"/>
            <w:color w:val="000000" w:themeColor="text1"/>
            <w:sz w:val="24"/>
            <w:szCs w:val="24"/>
            <w:lang w:val="pt-BR"/>
          </w:rPr>
          <w:t>(</w:t>
        </w:r>
        <w:proofErr w:type="spellStart"/>
        <w:r w:rsidR="00304A58">
          <w:rPr>
            <w:rFonts w:asciiTheme="minorHAnsi" w:hAnsiTheme="minorHAnsi" w:cstheme="minorHAnsi"/>
            <w:color w:val="000000" w:themeColor="text1"/>
            <w:sz w:val="24"/>
            <w:szCs w:val="24"/>
            <w:lang w:val="pt-BR"/>
          </w:rPr>
          <w:t>ii</w:t>
        </w:r>
        <w:proofErr w:type="spellEnd"/>
        <w:r w:rsidR="00304A58">
          <w:rPr>
            <w:rFonts w:asciiTheme="minorHAnsi" w:hAnsiTheme="minorHAnsi" w:cstheme="minorHAnsi"/>
            <w:color w:val="000000" w:themeColor="text1"/>
            <w:sz w:val="24"/>
            <w:szCs w:val="24"/>
            <w:lang w:val="pt-BR"/>
          </w:rPr>
          <w:t xml:space="preserve">) pelo </w:t>
        </w:r>
      </w:ins>
      <w:ins w:id="270" w:author="Daniel Uchimura" w:date="2022-10-18T09:13:00Z">
        <w:r w:rsidR="001F313B">
          <w:rPr>
            <w:rFonts w:asciiTheme="minorHAnsi" w:hAnsiTheme="minorHAnsi" w:cstheme="minorHAnsi"/>
            <w:color w:val="000000" w:themeColor="text1"/>
            <w:sz w:val="24"/>
            <w:szCs w:val="24"/>
            <w:lang w:val="pt-BR"/>
          </w:rPr>
          <w:t>Preço Unitário Total</w:t>
        </w:r>
      </w:ins>
      <w:ins w:id="271" w:author="Daniel Uchimura" w:date="2022-10-18T09:09:00Z">
        <w:r w:rsidR="00CD59BF" w:rsidRPr="00BA7D20">
          <w:rPr>
            <w:rFonts w:asciiTheme="minorHAnsi" w:hAnsiTheme="minorHAnsi" w:cstheme="minorHAnsi"/>
            <w:color w:val="000000" w:themeColor="text1"/>
            <w:sz w:val="24"/>
            <w:szCs w:val="24"/>
            <w:lang w:val="pt-BR"/>
          </w:rPr>
          <w:t xml:space="preserve"> </w:t>
        </w:r>
      </w:ins>
      <w:ins w:id="272" w:author="Daniel Uchimura" w:date="2022-10-18T09:23:00Z">
        <w:r w:rsidR="001B5B98">
          <w:rPr>
            <w:rFonts w:asciiTheme="minorHAnsi" w:hAnsiTheme="minorHAnsi" w:cstheme="minorHAnsi"/>
            <w:color w:val="000000" w:themeColor="text1"/>
            <w:sz w:val="24"/>
            <w:szCs w:val="24"/>
            <w:lang w:val="pt-BR"/>
          </w:rPr>
          <w:t>(“PU Total”)</w:t>
        </w:r>
      </w:ins>
      <w:ins w:id="273" w:author="Daniel Uchimura" w:date="2022-10-18T09:43:00Z">
        <w:r w:rsidR="006B641C">
          <w:rPr>
            <w:rFonts w:asciiTheme="minorHAnsi" w:hAnsiTheme="minorHAnsi" w:cstheme="minorHAnsi"/>
            <w:color w:val="000000" w:themeColor="text1"/>
            <w:sz w:val="24"/>
            <w:szCs w:val="24"/>
            <w:lang w:val="pt-BR"/>
          </w:rPr>
          <w:t xml:space="preserve"> </w:t>
        </w:r>
      </w:ins>
      <w:del w:id="274" w:author="Daniel Uchimura" w:date="2022-10-18T09:18:00Z">
        <w:r w:rsidRPr="00BA7D20" w:rsidDel="00D40017">
          <w:rPr>
            <w:rFonts w:asciiTheme="minorHAnsi" w:hAnsiTheme="minorHAnsi" w:cstheme="minorHAnsi"/>
            <w:color w:val="000000" w:themeColor="text1"/>
            <w:sz w:val="24"/>
            <w:szCs w:val="24"/>
            <w:lang w:val="pt-BR"/>
          </w:rPr>
          <w:delText xml:space="preserve">Nominal Unitário </w:delText>
        </w:r>
      </w:del>
      <w:r w:rsidRPr="00BA7D20">
        <w:rPr>
          <w:rFonts w:asciiTheme="minorHAnsi" w:hAnsiTheme="minorHAnsi" w:cstheme="minorHAnsi"/>
          <w:color w:val="000000" w:themeColor="text1"/>
          <w:sz w:val="24"/>
          <w:szCs w:val="24"/>
          <w:lang w:val="pt-BR"/>
        </w:rPr>
        <w:t>das Debêntures</w:t>
      </w:r>
      <w:r w:rsidR="00A14F39">
        <w:rPr>
          <w:rFonts w:asciiTheme="minorHAnsi" w:hAnsiTheme="minorHAnsi" w:cstheme="minorHAnsi"/>
          <w:color w:val="000000" w:themeColor="text1"/>
          <w:sz w:val="24"/>
          <w:szCs w:val="24"/>
          <w:lang w:val="pt-BR"/>
        </w:rPr>
        <w:t xml:space="preserve"> na </w:t>
      </w:r>
      <w:del w:id="275" w:author="Daniel Uchimura" w:date="2022-10-18T09:29:00Z">
        <w:r w:rsidR="00A14F39" w:rsidDel="00AE1A11">
          <w:rPr>
            <w:rFonts w:asciiTheme="minorHAnsi" w:hAnsiTheme="minorHAnsi" w:cstheme="minorHAnsi"/>
            <w:color w:val="000000" w:themeColor="text1"/>
            <w:sz w:val="24"/>
            <w:szCs w:val="24"/>
            <w:lang w:val="pt-BR"/>
          </w:rPr>
          <w:delText>D</w:delText>
        </w:r>
      </w:del>
      <w:ins w:id="276" w:author="Daniel Uchimura" w:date="2022-10-18T09:29:00Z">
        <w:r w:rsidR="00AE1A11">
          <w:rPr>
            <w:rFonts w:asciiTheme="minorHAnsi" w:hAnsiTheme="minorHAnsi" w:cstheme="minorHAnsi"/>
            <w:color w:val="000000" w:themeColor="text1"/>
            <w:sz w:val="24"/>
            <w:szCs w:val="24"/>
            <w:lang w:val="pt-BR"/>
          </w:rPr>
          <w:t>d</w:t>
        </w:r>
      </w:ins>
      <w:r w:rsidR="00A14F39">
        <w:rPr>
          <w:rFonts w:asciiTheme="minorHAnsi" w:hAnsiTheme="minorHAnsi" w:cstheme="minorHAnsi"/>
          <w:color w:val="000000" w:themeColor="text1"/>
          <w:sz w:val="24"/>
          <w:szCs w:val="24"/>
          <w:lang w:val="pt-BR"/>
        </w:rPr>
        <w:t xml:space="preserve">ata de </w:t>
      </w:r>
      <w:ins w:id="277" w:author="Daniel Uchimura" w:date="2022-10-18T09:22:00Z">
        <w:r w:rsidR="003B491F">
          <w:rPr>
            <w:rFonts w:asciiTheme="minorHAnsi" w:hAnsiTheme="minorHAnsi" w:cstheme="minorHAnsi"/>
            <w:color w:val="000000" w:themeColor="text1"/>
            <w:sz w:val="24"/>
            <w:szCs w:val="24"/>
            <w:lang w:val="pt-BR"/>
          </w:rPr>
          <w:t>pagamento da Amortização Extraordinária Obrigatória</w:t>
        </w:r>
      </w:ins>
      <w:del w:id="278" w:author="Daniel Uchimura" w:date="2022-10-18T09:22:00Z">
        <w:r w:rsidR="00A14F39" w:rsidDel="003B491F">
          <w:rPr>
            <w:rFonts w:asciiTheme="minorHAnsi" w:hAnsiTheme="minorHAnsi" w:cstheme="minorHAnsi"/>
            <w:color w:val="000000" w:themeColor="text1"/>
            <w:sz w:val="24"/>
            <w:szCs w:val="24"/>
            <w:lang w:val="pt-BR"/>
          </w:rPr>
          <w:delText>Emissão (desconsiderando-se, para esse efeito, as incorporações da Remuneração ao principal)</w:delText>
        </w:r>
      </w:del>
      <w:r>
        <w:rPr>
          <w:rFonts w:asciiTheme="minorHAnsi" w:hAnsiTheme="minorHAnsi" w:cstheme="minorHAnsi"/>
          <w:color w:val="000000" w:themeColor="text1"/>
          <w:sz w:val="24"/>
          <w:szCs w:val="24"/>
          <w:lang w:val="pt-BR"/>
        </w:rPr>
        <w:t xml:space="preserve"> (“</w:t>
      </w:r>
      <w:r w:rsidRPr="003016E2">
        <w:rPr>
          <w:rFonts w:asciiTheme="minorHAnsi" w:eastAsia="Arial Unicode MS" w:hAnsiTheme="minorHAnsi" w:cstheme="minorHAnsi"/>
          <w:b/>
          <w:bCs/>
          <w:color w:val="000000" w:themeColor="text1"/>
          <w:sz w:val="24"/>
          <w:szCs w:val="24"/>
          <w:lang w:val="pt-BR"/>
        </w:rPr>
        <w:t>Limite</w:t>
      </w:r>
      <w:r w:rsidRPr="00576FFB">
        <w:rPr>
          <w:rFonts w:asciiTheme="minorHAnsi" w:eastAsia="Arial Unicode MS" w:hAnsiTheme="minorHAnsi"/>
          <w:b/>
          <w:color w:val="000000" w:themeColor="text1"/>
          <w:sz w:val="24"/>
          <w:lang w:val="pt-BR"/>
        </w:rPr>
        <w:t xml:space="preserve"> </w:t>
      </w:r>
      <w:r w:rsidRPr="003016E2">
        <w:rPr>
          <w:rFonts w:asciiTheme="minorHAnsi" w:eastAsia="Arial Unicode MS" w:hAnsiTheme="minorHAnsi" w:cstheme="minorHAnsi"/>
          <w:b/>
          <w:bCs/>
          <w:color w:val="000000" w:themeColor="text1"/>
          <w:sz w:val="24"/>
          <w:szCs w:val="24"/>
          <w:lang w:val="pt-BR"/>
        </w:rPr>
        <w:t>de Amortização Extraordinária Obrigatória</w:t>
      </w:r>
      <w:r>
        <w:rPr>
          <w:rFonts w:asciiTheme="minorHAnsi" w:eastAsia="Arial Unicode MS" w:hAnsiTheme="minorHAnsi" w:cstheme="minorHAnsi"/>
          <w:color w:val="000000" w:themeColor="text1"/>
          <w:sz w:val="24"/>
          <w:szCs w:val="24"/>
          <w:lang w:val="pt-BR"/>
        </w:rPr>
        <w:t>”)</w:t>
      </w:r>
      <w:r w:rsidR="007343C9" w:rsidRPr="00BA7D20">
        <w:rPr>
          <w:rFonts w:asciiTheme="minorHAnsi" w:hAnsiTheme="minorHAnsi" w:cstheme="minorHAnsi"/>
          <w:color w:val="000000" w:themeColor="text1"/>
          <w:sz w:val="24"/>
          <w:szCs w:val="24"/>
          <w:lang w:val="pt-BR"/>
        </w:rPr>
        <w:t>.</w:t>
      </w:r>
      <w:r w:rsidR="00B36206">
        <w:rPr>
          <w:rFonts w:asciiTheme="minorHAnsi" w:hAnsiTheme="minorHAnsi" w:cstheme="minorHAnsi"/>
          <w:color w:val="000000" w:themeColor="text1"/>
          <w:sz w:val="24"/>
          <w:szCs w:val="24"/>
          <w:lang w:val="pt-BR"/>
        </w:rPr>
        <w:t xml:space="preserve"> </w:t>
      </w:r>
      <w:ins w:id="279" w:author="Daniel Uchimura" w:date="2022-10-18T09:23:00Z">
        <w:r w:rsidR="001B5B98">
          <w:rPr>
            <w:rFonts w:asciiTheme="minorHAnsi" w:hAnsiTheme="minorHAnsi" w:cstheme="minorHAnsi"/>
            <w:color w:val="000000" w:themeColor="text1"/>
            <w:sz w:val="24"/>
            <w:szCs w:val="24"/>
            <w:lang w:val="pt-BR"/>
          </w:rPr>
          <w:t xml:space="preserve">O PU Total </w:t>
        </w:r>
        <w:r w:rsidR="004F1CC9">
          <w:rPr>
            <w:rFonts w:asciiTheme="minorHAnsi" w:hAnsiTheme="minorHAnsi" w:cstheme="minorHAnsi"/>
            <w:color w:val="000000" w:themeColor="text1"/>
            <w:sz w:val="24"/>
            <w:szCs w:val="24"/>
            <w:lang w:val="pt-BR"/>
          </w:rPr>
          <w:t xml:space="preserve">compreende </w:t>
        </w:r>
      </w:ins>
      <w:ins w:id="280" w:author="Daniel Uchimura" w:date="2022-10-18T09:26:00Z">
        <w:r w:rsidR="002D02CD">
          <w:rPr>
            <w:rFonts w:asciiTheme="minorHAnsi" w:hAnsiTheme="minorHAnsi" w:cstheme="minorHAnsi"/>
            <w:color w:val="000000" w:themeColor="text1"/>
            <w:sz w:val="24"/>
            <w:szCs w:val="24"/>
            <w:lang w:val="pt-BR"/>
          </w:rPr>
          <w:t xml:space="preserve">(i) </w:t>
        </w:r>
      </w:ins>
      <w:ins w:id="281" w:author="Daniel Uchimura" w:date="2022-10-18T09:23:00Z">
        <w:r w:rsidR="004F1CC9">
          <w:rPr>
            <w:rFonts w:asciiTheme="minorHAnsi" w:hAnsiTheme="minorHAnsi" w:cstheme="minorHAnsi"/>
            <w:color w:val="000000" w:themeColor="text1"/>
            <w:sz w:val="24"/>
            <w:szCs w:val="24"/>
            <w:lang w:val="pt-BR"/>
          </w:rPr>
          <w:t xml:space="preserve">o Valor Nominal Unitário </w:t>
        </w:r>
      </w:ins>
      <w:ins w:id="282" w:author="Daniel Uchimura" w:date="2022-10-18T09:26:00Z">
        <w:r w:rsidR="002D02CD">
          <w:rPr>
            <w:rFonts w:asciiTheme="minorHAnsi" w:hAnsiTheme="minorHAnsi" w:cstheme="minorHAnsi"/>
            <w:color w:val="000000" w:themeColor="text1"/>
            <w:sz w:val="24"/>
            <w:szCs w:val="24"/>
            <w:lang w:val="pt-BR"/>
          </w:rPr>
          <w:t xml:space="preserve">somado </w:t>
        </w:r>
      </w:ins>
      <w:ins w:id="283" w:author="Daniel Uchimura" w:date="2022-10-18T09:23:00Z">
        <w:r w:rsidR="004F1CC9">
          <w:rPr>
            <w:rFonts w:asciiTheme="minorHAnsi" w:hAnsiTheme="minorHAnsi" w:cstheme="minorHAnsi"/>
            <w:color w:val="000000" w:themeColor="text1"/>
            <w:sz w:val="24"/>
            <w:szCs w:val="24"/>
            <w:lang w:val="pt-BR"/>
          </w:rPr>
          <w:t xml:space="preserve">com </w:t>
        </w:r>
      </w:ins>
      <w:ins w:id="284" w:author="Daniel Uchimura" w:date="2022-10-18T09:27:00Z">
        <w:r w:rsidR="002D02CD">
          <w:rPr>
            <w:rFonts w:asciiTheme="minorHAnsi" w:hAnsiTheme="minorHAnsi" w:cstheme="minorHAnsi"/>
            <w:color w:val="000000" w:themeColor="text1"/>
            <w:sz w:val="24"/>
            <w:szCs w:val="24"/>
            <w:lang w:val="pt-BR"/>
          </w:rPr>
          <w:t>(</w:t>
        </w:r>
        <w:proofErr w:type="spellStart"/>
        <w:r w:rsidR="002D02CD">
          <w:rPr>
            <w:rFonts w:asciiTheme="minorHAnsi" w:hAnsiTheme="minorHAnsi" w:cstheme="minorHAnsi"/>
            <w:color w:val="000000" w:themeColor="text1"/>
            <w:sz w:val="24"/>
            <w:szCs w:val="24"/>
            <w:lang w:val="pt-BR"/>
          </w:rPr>
          <w:t>ii</w:t>
        </w:r>
        <w:proofErr w:type="spellEnd"/>
        <w:r w:rsidR="002D02CD">
          <w:rPr>
            <w:rFonts w:asciiTheme="minorHAnsi" w:hAnsiTheme="minorHAnsi" w:cstheme="minorHAnsi"/>
            <w:color w:val="000000" w:themeColor="text1"/>
            <w:sz w:val="24"/>
            <w:szCs w:val="24"/>
            <w:lang w:val="pt-BR"/>
          </w:rPr>
          <w:t xml:space="preserve">) </w:t>
        </w:r>
      </w:ins>
      <w:ins w:id="285" w:author="Daniel Uchimura" w:date="2022-10-18T09:23:00Z">
        <w:r w:rsidR="004F1CC9">
          <w:rPr>
            <w:rFonts w:asciiTheme="minorHAnsi" w:hAnsiTheme="minorHAnsi" w:cstheme="minorHAnsi"/>
            <w:color w:val="000000" w:themeColor="text1"/>
            <w:sz w:val="24"/>
            <w:szCs w:val="24"/>
            <w:lang w:val="pt-BR"/>
          </w:rPr>
          <w:t xml:space="preserve">o Preço Unitário </w:t>
        </w:r>
        <w:r w:rsidR="005F2C9E">
          <w:rPr>
            <w:rFonts w:asciiTheme="minorHAnsi" w:hAnsiTheme="minorHAnsi" w:cstheme="minorHAnsi"/>
            <w:color w:val="000000" w:themeColor="text1"/>
            <w:sz w:val="24"/>
            <w:szCs w:val="24"/>
            <w:lang w:val="pt-BR"/>
          </w:rPr>
          <w:t>de Juros</w:t>
        </w:r>
      </w:ins>
      <w:ins w:id="286" w:author="Daniel Uchimura" w:date="2022-10-18T09:39:00Z">
        <w:r w:rsidR="000454AE">
          <w:rPr>
            <w:rFonts w:asciiTheme="minorHAnsi" w:hAnsiTheme="minorHAnsi" w:cstheme="minorHAnsi"/>
            <w:color w:val="000000" w:themeColor="text1"/>
            <w:sz w:val="24"/>
            <w:szCs w:val="24"/>
            <w:lang w:val="pt-BR"/>
          </w:rPr>
          <w:t xml:space="preserve">, ambos </w:t>
        </w:r>
      </w:ins>
      <w:ins w:id="287" w:author="Daniel Uchimura" w:date="2022-10-18T09:43:00Z">
        <w:r w:rsidR="00CB0B24">
          <w:rPr>
            <w:rFonts w:asciiTheme="minorHAnsi" w:hAnsiTheme="minorHAnsi" w:cstheme="minorHAnsi"/>
            <w:color w:val="000000" w:themeColor="text1"/>
            <w:sz w:val="24"/>
            <w:szCs w:val="24"/>
            <w:lang w:val="pt-BR"/>
          </w:rPr>
          <w:t xml:space="preserve">na </w:t>
        </w:r>
        <w:r w:rsidR="00CB0B24" w:rsidRPr="00960EC4">
          <w:rPr>
            <w:rFonts w:asciiTheme="minorHAnsi" w:hAnsiTheme="minorHAnsi" w:cstheme="minorHAnsi"/>
            <w:color w:val="000000" w:themeColor="text1"/>
            <w:sz w:val="24"/>
            <w:szCs w:val="24"/>
            <w:lang w:val="pt-BR"/>
          </w:rPr>
          <w:t>data</w:t>
        </w:r>
      </w:ins>
      <w:ins w:id="288" w:author="Daniel Uchimura" w:date="2022-10-18T09:39:00Z">
        <w:r w:rsidR="00960EC4" w:rsidRPr="00960EC4">
          <w:rPr>
            <w:rFonts w:asciiTheme="minorHAnsi" w:hAnsiTheme="minorHAnsi" w:cstheme="minorHAnsi"/>
            <w:color w:val="000000" w:themeColor="text1"/>
            <w:sz w:val="24"/>
            <w:szCs w:val="24"/>
            <w:lang w:val="pt-BR"/>
          </w:rPr>
          <w:t xml:space="preserve"> de pagamento da Amortização Extraordinária </w:t>
        </w:r>
        <w:proofErr w:type="gramStart"/>
        <w:r w:rsidR="00960EC4" w:rsidRPr="00960EC4">
          <w:rPr>
            <w:rFonts w:asciiTheme="minorHAnsi" w:hAnsiTheme="minorHAnsi" w:cstheme="minorHAnsi"/>
            <w:color w:val="000000" w:themeColor="text1"/>
            <w:sz w:val="24"/>
            <w:szCs w:val="24"/>
            <w:lang w:val="pt-BR"/>
          </w:rPr>
          <w:t>Obrigatória</w:t>
        </w:r>
      </w:ins>
      <w:ins w:id="289" w:author="Daniel Uchimura" w:date="2022-10-18T09:23:00Z">
        <w:r w:rsidR="005F2C9E">
          <w:rPr>
            <w:rFonts w:asciiTheme="minorHAnsi" w:hAnsiTheme="minorHAnsi" w:cstheme="minorHAnsi"/>
            <w:color w:val="000000" w:themeColor="text1"/>
            <w:sz w:val="24"/>
            <w:szCs w:val="24"/>
            <w:lang w:val="pt-BR"/>
          </w:rPr>
          <w:t>.</w:t>
        </w:r>
      </w:ins>
      <w:ins w:id="290" w:author="Rafael Casemiro" w:date="2022-11-01T10:02:00Z">
        <w:r w:rsidR="004F5348">
          <w:rPr>
            <w:rFonts w:asciiTheme="minorHAnsi" w:hAnsiTheme="minorHAnsi" w:cstheme="minorHAnsi"/>
            <w:color w:val="000000" w:themeColor="text1"/>
            <w:sz w:val="24"/>
            <w:szCs w:val="24"/>
            <w:lang w:val="pt-BR"/>
          </w:rPr>
          <w:t>[</w:t>
        </w:r>
        <w:bookmarkStart w:id="291" w:name="_Hlk118189444"/>
        <w:proofErr w:type="gramEnd"/>
        <w:r w:rsidR="004F5348" w:rsidRPr="004F5348">
          <w:rPr>
            <w:rFonts w:asciiTheme="minorHAnsi" w:hAnsiTheme="minorHAnsi" w:cstheme="minorHAnsi"/>
            <w:color w:val="000000" w:themeColor="text1"/>
            <w:sz w:val="24"/>
            <w:szCs w:val="24"/>
            <w:highlight w:val="yellow"/>
            <w:lang w:val="pt-BR"/>
            <w:rPrChange w:id="292" w:author="Rafael Casemiro" w:date="2022-11-01T10:02:00Z">
              <w:rPr>
                <w:rFonts w:asciiTheme="minorHAnsi" w:hAnsiTheme="minorHAnsi" w:cstheme="minorHAnsi"/>
                <w:color w:val="000000" w:themeColor="text1"/>
                <w:sz w:val="24"/>
                <w:szCs w:val="24"/>
                <w:lang w:val="pt-BR"/>
              </w:rPr>
            </w:rPrChange>
          </w:rPr>
          <w:t xml:space="preserve">NOTA OT: Não é possível amortizar parte das </w:t>
        </w:r>
        <w:r w:rsidR="004F5348">
          <w:rPr>
            <w:rFonts w:asciiTheme="minorHAnsi" w:hAnsiTheme="minorHAnsi" w:cstheme="minorHAnsi"/>
            <w:color w:val="000000" w:themeColor="text1"/>
            <w:sz w:val="24"/>
            <w:szCs w:val="24"/>
            <w:highlight w:val="yellow"/>
            <w:lang w:val="pt-BR"/>
          </w:rPr>
          <w:t>Debêntures</w:t>
        </w:r>
        <w:r w:rsidR="004F5348" w:rsidRPr="004F5348">
          <w:rPr>
            <w:rFonts w:asciiTheme="minorHAnsi" w:hAnsiTheme="minorHAnsi" w:cstheme="minorHAnsi"/>
            <w:color w:val="000000" w:themeColor="text1"/>
            <w:sz w:val="24"/>
            <w:szCs w:val="24"/>
            <w:highlight w:val="yellow"/>
            <w:lang w:val="pt-BR"/>
            <w:rPrChange w:id="293" w:author="Rafael Casemiro" w:date="2022-11-01T10:02:00Z">
              <w:rPr>
                <w:rFonts w:asciiTheme="minorHAnsi" w:hAnsiTheme="minorHAnsi" w:cstheme="minorHAnsi"/>
                <w:color w:val="000000" w:themeColor="text1"/>
                <w:sz w:val="24"/>
                <w:szCs w:val="24"/>
                <w:lang w:val="pt-BR"/>
              </w:rPr>
            </w:rPrChange>
          </w:rPr>
          <w:t>, somente a totalidade</w:t>
        </w:r>
      </w:ins>
      <w:ins w:id="294" w:author="Rafael Casemiro" w:date="2022-11-01T10:03:00Z">
        <w:r w:rsidR="004F5348">
          <w:rPr>
            <w:rFonts w:asciiTheme="minorHAnsi" w:hAnsiTheme="minorHAnsi" w:cstheme="minorHAnsi"/>
            <w:color w:val="000000" w:themeColor="text1"/>
            <w:sz w:val="24"/>
            <w:szCs w:val="24"/>
            <w:highlight w:val="yellow"/>
            <w:lang w:val="pt-BR"/>
          </w:rPr>
          <w:t xml:space="preserve">, a lei veda tratamento distinto entre debenturistas da mesma série, aqui teríamos parte das debêntures sofrendo </w:t>
        </w:r>
        <w:proofErr w:type="spellStart"/>
        <w:r w:rsidR="004F5348">
          <w:rPr>
            <w:rFonts w:asciiTheme="minorHAnsi" w:hAnsiTheme="minorHAnsi" w:cstheme="minorHAnsi"/>
            <w:color w:val="000000" w:themeColor="text1"/>
            <w:sz w:val="24"/>
            <w:szCs w:val="24"/>
            <w:highlight w:val="yellow"/>
            <w:lang w:val="pt-BR"/>
          </w:rPr>
          <w:t>amex</w:t>
        </w:r>
        <w:proofErr w:type="spellEnd"/>
        <w:r w:rsidR="004F5348">
          <w:rPr>
            <w:rFonts w:asciiTheme="minorHAnsi" w:hAnsiTheme="minorHAnsi" w:cstheme="minorHAnsi"/>
            <w:color w:val="000000" w:themeColor="text1"/>
            <w:sz w:val="24"/>
            <w:szCs w:val="24"/>
            <w:highlight w:val="yellow"/>
            <w:lang w:val="pt-BR"/>
          </w:rPr>
          <w:t xml:space="preserve"> e outra não.</w:t>
        </w:r>
      </w:ins>
      <w:bookmarkEnd w:id="291"/>
      <w:ins w:id="295" w:author="Rafael Casemiro" w:date="2022-11-01T10:02:00Z">
        <w:r w:rsidR="004F5348" w:rsidRPr="004F5348">
          <w:rPr>
            <w:rFonts w:asciiTheme="minorHAnsi" w:hAnsiTheme="minorHAnsi" w:cstheme="minorHAnsi"/>
            <w:color w:val="000000" w:themeColor="text1"/>
            <w:sz w:val="24"/>
            <w:szCs w:val="24"/>
            <w:highlight w:val="yellow"/>
            <w:lang w:val="pt-BR"/>
            <w:rPrChange w:id="296" w:author="Rafael Casemiro" w:date="2022-11-01T10:02:00Z">
              <w:rPr>
                <w:rFonts w:asciiTheme="minorHAnsi" w:hAnsiTheme="minorHAnsi" w:cstheme="minorHAnsi"/>
                <w:color w:val="000000" w:themeColor="text1"/>
                <w:sz w:val="24"/>
                <w:szCs w:val="24"/>
                <w:lang w:val="pt-BR"/>
              </w:rPr>
            </w:rPrChange>
          </w:rPr>
          <w:t>.</w:t>
        </w:r>
        <w:r w:rsidR="004F5348">
          <w:rPr>
            <w:rFonts w:asciiTheme="minorHAnsi" w:hAnsiTheme="minorHAnsi" w:cstheme="minorHAnsi"/>
            <w:color w:val="000000" w:themeColor="text1"/>
            <w:sz w:val="24"/>
            <w:szCs w:val="24"/>
            <w:lang w:val="pt-BR"/>
          </w:rPr>
          <w:t>][NOTA OT: A redação anterior prev</w:t>
        </w:r>
      </w:ins>
      <w:ins w:id="297" w:author="Rafael Casemiro" w:date="2022-11-01T10:03:00Z">
        <w:r w:rsidR="004F5348">
          <w:rPr>
            <w:rFonts w:asciiTheme="minorHAnsi" w:hAnsiTheme="minorHAnsi" w:cstheme="minorHAnsi"/>
            <w:color w:val="000000" w:themeColor="text1"/>
            <w:sz w:val="24"/>
            <w:szCs w:val="24"/>
            <w:lang w:val="pt-BR"/>
          </w:rPr>
          <w:t xml:space="preserve">ia o percentual de </w:t>
        </w:r>
        <w:proofErr w:type="spellStart"/>
        <w:r w:rsidR="004F5348">
          <w:rPr>
            <w:rFonts w:asciiTheme="minorHAnsi" w:hAnsiTheme="minorHAnsi" w:cstheme="minorHAnsi"/>
            <w:color w:val="000000" w:themeColor="text1"/>
            <w:sz w:val="24"/>
            <w:szCs w:val="24"/>
            <w:lang w:val="pt-BR"/>
          </w:rPr>
          <w:t>amex</w:t>
        </w:r>
        <w:proofErr w:type="spellEnd"/>
        <w:r w:rsidR="004F5348">
          <w:rPr>
            <w:rFonts w:asciiTheme="minorHAnsi" w:hAnsiTheme="minorHAnsi" w:cstheme="minorHAnsi"/>
            <w:color w:val="000000" w:themeColor="text1"/>
            <w:sz w:val="24"/>
            <w:szCs w:val="24"/>
            <w:lang w:val="pt-BR"/>
          </w:rPr>
          <w:t>, que é o correto a seguir, favor</w:t>
        </w:r>
      </w:ins>
    </w:p>
    <w:p w14:paraId="33DEEB27" w14:textId="77777777" w:rsidR="007343C9" w:rsidRDefault="007343C9" w:rsidP="00C059EC">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1A78761C" w14:textId="0529C576" w:rsidR="00CB2072" w:rsidRPr="0099059E" w:rsidRDefault="00251738" w:rsidP="00CB2072">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BF71E6">
        <w:rPr>
          <w:rFonts w:asciiTheme="minorHAnsi" w:hAnsiTheme="minorHAnsi" w:cstheme="minorHAnsi"/>
          <w:color w:val="000000" w:themeColor="text1"/>
          <w:sz w:val="24"/>
          <w:szCs w:val="24"/>
          <w:lang w:val="pt-BR"/>
        </w:rPr>
        <w:lastRenderedPageBreak/>
        <w:t xml:space="preserve">Por ocasião da Amortização Extraordinária </w:t>
      </w:r>
      <w:r>
        <w:rPr>
          <w:rFonts w:asciiTheme="minorHAnsi" w:hAnsiTheme="minorHAnsi" w:cstheme="minorHAnsi"/>
          <w:color w:val="000000" w:themeColor="text1"/>
          <w:sz w:val="24"/>
          <w:szCs w:val="24"/>
          <w:lang w:val="pt-BR"/>
        </w:rPr>
        <w:t>Obrigatória</w:t>
      </w:r>
      <w:r w:rsidRPr="00BF71E6">
        <w:rPr>
          <w:rFonts w:asciiTheme="minorHAnsi" w:hAnsiTheme="minorHAnsi" w:cstheme="minorHAnsi"/>
          <w:color w:val="000000" w:themeColor="text1"/>
          <w:sz w:val="24"/>
          <w:szCs w:val="24"/>
          <w:lang w:val="pt-BR"/>
        </w:rPr>
        <w:t>, o valor devido pel</w:t>
      </w:r>
      <w:r>
        <w:rPr>
          <w:rFonts w:asciiTheme="minorHAnsi" w:hAnsiTheme="minorHAnsi" w:cstheme="minorHAnsi"/>
          <w:color w:val="000000" w:themeColor="text1"/>
          <w:sz w:val="24"/>
          <w:szCs w:val="24"/>
          <w:lang w:val="pt-BR"/>
        </w:rPr>
        <w:t>a</w:t>
      </w:r>
      <w:r w:rsidRPr="00BF71E6">
        <w:rPr>
          <w:rFonts w:asciiTheme="minorHAnsi" w:hAnsiTheme="minorHAnsi" w:cstheme="minorHAnsi"/>
          <w:color w:val="000000" w:themeColor="text1"/>
          <w:sz w:val="24"/>
          <w:szCs w:val="24"/>
          <w:lang w:val="pt-BR"/>
        </w:rPr>
        <w:t xml:space="preserve"> Emissor</w:t>
      </w:r>
      <w:r>
        <w:rPr>
          <w:rFonts w:asciiTheme="minorHAnsi" w:hAnsiTheme="minorHAnsi" w:cstheme="minorHAnsi"/>
          <w:color w:val="000000" w:themeColor="text1"/>
          <w:sz w:val="24"/>
          <w:szCs w:val="24"/>
          <w:lang w:val="pt-BR"/>
        </w:rPr>
        <w:t>a</w:t>
      </w:r>
      <w:r w:rsidRPr="00BF71E6">
        <w:rPr>
          <w:rFonts w:asciiTheme="minorHAnsi" w:hAnsiTheme="minorHAnsi" w:cstheme="minorHAnsi"/>
          <w:color w:val="000000" w:themeColor="text1"/>
          <w:sz w:val="24"/>
          <w:szCs w:val="24"/>
          <w:lang w:val="pt-BR"/>
        </w:rPr>
        <w:t xml:space="preserve"> será equivalente</w:t>
      </w:r>
      <w:r>
        <w:rPr>
          <w:rFonts w:asciiTheme="minorHAnsi" w:hAnsiTheme="minorHAnsi" w:cstheme="minorHAnsi"/>
          <w:color w:val="000000" w:themeColor="text1"/>
          <w:sz w:val="24"/>
          <w:szCs w:val="24"/>
          <w:lang w:val="pt-BR"/>
        </w:rPr>
        <w:t xml:space="preserve"> </w:t>
      </w:r>
      <w:r w:rsidRPr="00BF71E6">
        <w:rPr>
          <w:rFonts w:asciiTheme="minorHAnsi" w:hAnsiTheme="minorHAnsi" w:cstheme="minorHAnsi"/>
          <w:color w:val="000000" w:themeColor="text1"/>
          <w:sz w:val="24"/>
          <w:szCs w:val="24"/>
          <w:lang w:val="pt-BR"/>
        </w:rPr>
        <w:t xml:space="preserve">(i) à </w:t>
      </w:r>
      <w:bookmarkStart w:id="298" w:name="_Hlk118189516"/>
      <w:r w:rsidRPr="00BF71E6">
        <w:rPr>
          <w:rFonts w:asciiTheme="minorHAnsi" w:hAnsiTheme="minorHAnsi" w:cstheme="minorHAnsi"/>
          <w:color w:val="000000" w:themeColor="text1"/>
          <w:sz w:val="24"/>
          <w:szCs w:val="24"/>
          <w:lang w:val="pt-BR"/>
        </w:rPr>
        <w:t xml:space="preserve">parcela do Valor Nominal Unitário, objeto da Amortização Extraordinária </w:t>
      </w:r>
      <w:r>
        <w:rPr>
          <w:rFonts w:asciiTheme="minorHAnsi" w:hAnsiTheme="minorHAnsi" w:cstheme="minorHAnsi"/>
          <w:color w:val="000000" w:themeColor="text1"/>
          <w:sz w:val="24"/>
          <w:szCs w:val="24"/>
          <w:lang w:val="pt-BR"/>
        </w:rPr>
        <w:t>Obrigatória</w:t>
      </w:r>
      <w:r w:rsidRPr="00BF71E6">
        <w:rPr>
          <w:rFonts w:asciiTheme="minorHAnsi" w:hAnsiTheme="minorHAnsi" w:cstheme="minorHAnsi"/>
          <w:color w:val="000000" w:themeColor="text1"/>
          <w:sz w:val="24"/>
          <w:szCs w:val="24"/>
          <w:lang w:val="pt-BR"/>
        </w:rPr>
        <w:t>, acrescido (ii) d</w:t>
      </w:r>
      <w:r>
        <w:rPr>
          <w:rFonts w:asciiTheme="minorHAnsi" w:hAnsiTheme="minorHAnsi" w:cstheme="minorHAnsi"/>
          <w:color w:val="000000" w:themeColor="text1"/>
          <w:sz w:val="24"/>
          <w:szCs w:val="24"/>
          <w:lang w:val="pt-BR"/>
        </w:rPr>
        <w:t>a Remuneração</w:t>
      </w:r>
      <w:r w:rsidRPr="00BF71E6">
        <w:rPr>
          <w:rFonts w:asciiTheme="minorHAnsi" w:hAnsiTheme="minorHAnsi" w:cstheme="minorHAnsi"/>
          <w:color w:val="000000" w:themeColor="text1"/>
          <w:sz w:val="24"/>
          <w:szCs w:val="24"/>
          <w:lang w:val="pt-BR"/>
        </w:rPr>
        <w:t>, calculad</w:t>
      </w:r>
      <w:r>
        <w:rPr>
          <w:rFonts w:asciiTheme="minorHAnsi" w:hAnsiTheme="minorHAnsi" w:cstheme="minorHAnsi"/>
          <w:color w:val="000000" w:themeColor="text1"/>
          <w:sz w:val="24"/>
          <w:szCs w:val="24"/>
          <w:lang w:val="pt-BR"/>
        </w:rPr>
        <w:t>os</w:t>
      </w:r>
      <w:r w:rsidRPr="00BF71E6">
        <w:rPr>
          <w:rFonts w:asciiTheme="minorHAnsi" w:hAnsiTheme="minorHAnsi" w:cstheme="minorHAnsi"/>
          <w:color w:val="000000" w:themeColor="text1"/>
          <w:sz w:val="24"/>
          <w:szCs w:val="24"/>
          <w:lang w:val="pt-BR"/>
        </w:rPr>
        <w:t xml:space="preserve"> </w:t>
      </w:r>
      <w:r w:rsidRPr="00BF71E6">
        <w:rPr>
          <w:rFonts w:asciiTheme="minorHAnsi" w:hAnsiTheme="minorHAnsi" w:cstheme="minorHAnsi"/>
          <w:i/>
          <w:iCs/>
          <w:color w:val="000000" w:themeColor="text1"/>
          <w:sz w:val="24"/>
          <w:szCs w:val="24"/>
          <w:lang w:val="pt-BR"/>
        </w:rPr>
        <w:t>pro rata temporis</w:t>
      </w:r>
      <w:r w:rsidRPr="00BF71E6">
        <w:rPr>
          <w:rFonts w:asciiTheme="minorHAnsi" w:hAnsiTheme="minorHAnsi" w:cstheme="minorHAnsi"/>
          <w:color w:val="000000" w:themeColor="text1"/>
          <w:sz w:val="24"/>
          <w:szCs w:val="24"/>
          <w:lang w:val="pt-BR"/>
        </w:rPr>
        <w:t>, desde a Data de Início da Rentabilidade</w:t>
      </w:r>
      <w:r w:rsidRPr="00251738">
        <w:rPr>
          <w:rFonts w:asciiTheme="minorHAnsi" w:hAnsiTheme="minorHAnsi" w:cstheme="minorHAnsi"/>
          <w:color w:val="000000" w:themeColor="text1"/>
          <w:sz w:val="24"/>
          <w:szCs w:val="24"/>
          <w:lang w:val="pt-BR"/>
        </w:rPr>
        <w:t xml:space="preserve"> </w:t>
      </w:r>
      <w:r>
        <w:rPr>
          <w:rFonts w:asciiTheme="minorHAnsi" w:hAnsiTheme="minorHAnsi" w:cstheme="minorHAnsi"/>
          <w:color w:val="000000" w:themeColor="text1"/>
          <w:sz w:val="24"/>
          <w:szCs w:val="24"/>
          <w:lang w:val="pt-BR"/>
        </w:rPr>
        <w:t>ou última Data de Incorporação, conforme o caso,</w:t>
      </w:r>
      <w:r w:rsidRPr="00BF71E6">
        <w:rPr>
          <w:rFonts w:asciiTheme="minorHAnsi" w:hAnsiTheme="minorHAnsi" w:cstheme="minorHAnsi"/>
          <w:color w:val="000000" w:themeColor="text1"/>
          <w:sz w:val="24"/>
          <w:szCs w:val="24"/>
          <w:lang w:val="pt-BR"/>
        </w:rPr>
        <w:t xml:space="preserve"> até a data do efetivo pagamento da Amortização Extraordinária Facultativa, (iii) dos Encargos Moratórios, se houver</w:t>
      </w:r>
      <w:bookmarkEnd w:id="298"/>
      <w:r w:rsidRPr="00BF71E6">
        <w:rPr>
          <w:rFonts w:asciiTheme="minorHAnsi" w:hAnsiTheme="minorHAnsi" w:cstheme="minorHAnsi"/>
          <w:color w:val="000000" w:themeColor="text1"/>
          <w:sz w:val="24"/>
          <w:szCs w:val="24"/>
          <w:lang w:val="pt-BR"/>
        </w:rPr>
        <w:t xml:space="preserve">, e (iv) </w:t>
      </w:r>
      <w:r>
        <w:rPr>
          <w:rFonts w:asciiTheme="minorHAnsi" w:hAnsiTheme="minorHAnsi" w:cstheme="minorHAnsi"/>
          <w:color w:val="000000" w:themeColor="text1"/>
          <w:sz w:val="24"/>
          <w:szCs w:val="24"/>
          <w:lang w:val="pt-BR"/>
        </w:rPr>
        <w:t xml:space="preserve">do </w:t>
      </w:r>
      <w:r w:rsidRPr="003016E2">
        <w:rPr>
          <w:rFonts w:asciiTheme="minorHAnsi" w:eastAsia="Arial Unicode MS" w:hAnsiTheme="minorHAnsi" w:cstheme="minorHAnsi"/>
          <w:color w:val="000000" w:themeColor="text1"/>
          <w:sz w:val="24"/>
          <w:szCs w:val="24"/>
          <w:lang w:val="pt-BR"/>
        </w:rPr>
        <w:t>Prêmio de Amortização Extraordinária</w:t>
      </w:r>
      <w:r w:rsidR="0099059E" w:rsidRPr="003016E2">
        <w:rPr>
          <w:rFonts w:asciiTheme="minorHAnsi" w:eastAsia="Arial Unicode MS" w:hAnsiTheme="minorHAnsi" w:cstheme="minorHAnsi"/>
          <w:color w:val="000000" w:themeColor="text1"/>
          <w:sz w:val="24"/>
          <w:szCs w:val="24"/>
          <w:lang w:val="pt-BR"/>
        </w:rPr>
        <w:t>.</w:t>
      </w:r>
    </w:p>
    <w:p w14:paraId="5B5F7A19" w14:textId="77777777" w:rsidR="00CB2072" w:rsidRPr="00BA7D20" w:rsidRDefault="00CB2072" w:rsidP="00CB2072">
      <w:pPr>
        <w:pStyle w:val="PargrafodaLista"/>
        <w:widowControl w:val="0"/>
        <w:spacing w:line="276" w:lineRule="auto"/>
        <w:ind w:left="0"/>
        <w:jc w:val="both"/>
        <w:rPr>
          <w:rFonts w:asciiTheme="minorHAnsi" w:hAnsiTheme="minorHAnsi" w:cstheme="minorHAnsi"/>
          <w:color w:val="000000" w:themeColor="text1"/>
          <w:sz w:val="24"/>
          <w:szCs w:val="24"/>
        </w:rPr>
      </w:pPr>
    </w:p>
    <w:p w14:paraId="78DBF495" w14:textId="00A83C97" w:rsidR="00CB2072" w:rsidRPr="00BA7D20" w:rsidRDefault="00CB2072" w:rsidP="00CB2072">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BA7D20">
        <w:rPr>
          <w:rFonts w:asciiTheme="minorHAnsi" w:hAnsiTheme="minorHAnsi" w:cstheme="minorHAnsi"/>
          <w:color w:val="000000" w:themeColor="text1"/>
          <w:sz w:val="24"/>
          <w:szCs w:val="24"/>
          <w:lang w:val="pt-BR"/>
        </w:rPr>
        <w:t xml:space="preserve">A Amortização Extraordinária </w:t>
      </w:r>
      <w:r w:rsidR="004F0874">
        <w:rPr>
          <w:rFonts w:asciiTheme="minorHAnsi" w:hAnsiTheme="minorHAnsi" w:cstheme="minorHAnsi"/>
          <w:color w:val="000000" w:themeColor="text1"/>
          <w:sz w:val="24"/>
          <w:szCs w:val="24"/>
          <w:lang w:val="pt-BR"/>
        </w:rPr>
        <w:t>Obrigatória</w:t>
      </w:r>
      <w:r w:rsidRPr="00BA7D20">
        <w:rPr>
          <w:rFonts w:asciiTheme="minorHAnsi" w:hAnsiTheme="minorHAnsi" w:cstheme="minorHAnsi"/>
          <w:color w:val="000000" w:themeColor="text1"/>
          <w:sz w:val="24"/>
          <w:szCs w:val="24"/>
          <w:lang w:val="pt-BR"/>
        </w:rPr>
        <w:t xml:space="preserve"> das Debêntures somente será realizada mediante envio de comunicação individual aos Debenturistas, ou publicação de anúncio, nos termos da cláusula </w:t>
      </w:r>
      <w:r>
        <w:rPr>
          <w:rFonts w:asciiTheme="minorHAnsi" w:hAnsiTheme="minorHAnsi" w:cstheme="minorHAnsi"/>
          <w:color w:val="000000" w:themeColor="text1"/>
          <w:sz w:val="24"/>
          <w:szCs w:val="24"/>
          <w:lang w:val="pt-BR"/>
        </w:rPr>
        <w:fldChar w:fldCharType="begin"/>
      </w:r>
      <w:r>
        <w:rPr>
          <w:rFonts w:asciiTheme="minorHAnsi" w:hAnsiTheme="minorHAnsi" w:cstheme="minorHAnsi"/>
          <w:color w:val="000000" w:themeColor="text1"/>
          <w:sz w:val="24"/>
          <w:szCs w:val="24"/>
          <w:lang w:val="pt-BR"/>
        </w:rPr>
        <w:instrText xml:space="preserve"> REF _Ref102362023 \r \p \h </w:instrText>
      </w:r>
      <w:r>
        <w:rPr>
          <w:rFonts w:asciiTheme="minorHAnsi" w:hAnsiTheme="minorHAnsi" w:cstheme="minorHAnsi"/>
          <w:color w:val="000000" w:themeColor="text1"/>
          <w:sz w:val="24"/>
          <w:szCs w:val="24"/>
          <w:lang w:val="pt-BR"/>
        </w:rPr>
      </w:r>
      <w:r>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4.19 acima</w:t>
      </w:r>
      <w:r>
        <w:rPr>
          <w:rFonts w:asciiTheme="minorHAnsi" w:hAnsiTheme="minorHAnsi" w:cstheme="minorHAnsi"/>
          <w:color w:val="000000" w:themeColor="text1"/>
          <w:sz w:val="24"/>
          <w:szCs w:val="24"/>
          <w:lang w:val="pt-BR"/>
        </w:rPr>
        <w:fldChar w:fldCharType="end"/>
      </w:r>
      <w:r w:rsidRPr="00BA7D20">
        <w:rPr>
          <w:rFonts w:asciiTheme="minorHAnsi" w:hAnsiTheme="minorHAnsi" w:cstheme="minorHAnsi"/>
          <w:color w:val="000000" w:themeColor="text1"/>
          <w:sz w:val="24"/>
          <w:szCs w:val="24"/>
          <w:lang w:val="pt-BR"/>
        </w:rPr>
        <w:t xml:space="preserve">, em ambos os casos com cópia para o Agente Fiduciário, o Agente de Liquidação, o Escriturador, a B3 e a ANBIMA, com 10 (dez) Dias Úteis de antecedência da data em que se pretende realizar a efetiva Amortização Extraordinária </w:t>
      </w:r>
      <w:r w:rsidR="004F0874">
        <w:rPr>
          <w:rFonts w:asciiTheme="minorHAnsi" w:hAnsiTheme="minorHAnsi" w:cstheme="minorHAnsi"/>
          <w:color w:val="000000" w:themeColor="text1"/>
          <w:sz w:val="24"/>
          <w:szCs w:val="24"/>
          <w:lang w:val="pt-BR"/>
        </w:rPr>
        <w:t>Obrigatória</w:t>
      </w:r>
      <w:r w:rsidR="004F0874" w:rsidRPr="00BA7D20">
        <w:rPr>
          <w:rFonts w:asciiTheme="minorHAnsi" w:hAnsiTheme="minorHAnsi" w:cstheme="minorHAnsi"/>
          <w:color w:val="000000" w:themeColor="text1"/>
          <w:sz w:val="24"/>
          <w:szCs w:val="24"/>
          <w:lang w:val="pt-BR"/>
        </w:rPr>
        <w:t xml:space="preserve"> </w:t>
      </w:r>
      <w:r w:rsidRPr="00BA7D20">
        <w:rPr>
          <w:rFonts w:asciiTheme="minorHAnsi" w:hAnsiTheme="minorHAnsi" w:cstheme="minorHAnsi"/>
          <w:color w:val="000000" w:themeColor="text1"/>
          <w:sz w:val="24"/>
          <w:szCs w:val="24"/>
          <w:lang w:val="pt-BR"/>
        </w:rPr>
        <w:t xml:space="preserve">das Debêntures, sendo que na referida comunicação deverá constar: (a) a data da Amortização Extraordinária </w:t>
      </w:r>
      <w:r w:rsidR="004F0874">
        <w:rPr>
          <w:rFonts w:asciiTheme="minorHAnsi" w:hAnsiTheme="minorHAnsi" w:cstheme="minorHAnsi"/>
          <w:color w:val="000000" w:themeColor="text1"/>
          <w:sz w:val="24"/>
          <w:szCs w:val="24"/>
          <w:lang w:val="pt-BR"/>
        </w:rPr>
        <w:t>Obrigatória</w:t>
      </w:r>
      <w:r w:rsidRPr="00BA7D20">
        <w:rPr>
          <w:rFonts w:asciiTheme="minorHAnsi" w:hAnsiTheme="minorHAnsi" w:cstheme="minorHAnsi"/>
          <w:color w:val="000000" w:themeColor="text1"/>
          <w:sz w:val="24"/>
          <w:szCs w:val="24"/>
          <w:lang w:val="pt-BR"/>
        </w:rPr>
        <w:t xml:space="preserve">, que deverá ser um Dia Útil; (b) </w:t>
      </w:r>
      <w:r w:rsidR="00251738" w:rsidRPr="00BA7D20">
        <w:rPr>
          <w:rFonts w:asciiTheme="minorHAnsi" w:hAnsiTheme="minorHAnsi" w:cstheme="minorHAnsi"/>
          <w:color w:val="000000" w:themeColor="text1"/>
          <w:sz w:val="24"/>
          <w:szCs w:val="24"/>
          <w:lang w:val="pt-BR"/>
        </w:rPr>
        <w:t xml:space="preserve">a menção do valor correspondente à parcela do Valor Nominal Unitário das Debêntures objeto de Amortização Extraordinária </w:t>
      </w:r>
      <w:r w:rsidR="00251738">
        <w:rPr>
          <w:rFonts w:asciiTheme="minorHAnsi" w:hAnsiTheme="minorHAnsi" w:cstheme="minorHAnsi"/>
          <w:color w:val="000000" w:themeColor="text1"/>
          <w:sz w:val="24"/>
          <w:szCs w:val="24"/>
          <w:lang w:val="pt-BR"/>
        </w:rPr>
        <w:t>Obrigatória</w:t>
      </w:r>
      <w:r w:rsidR="00251738" w:rsidRPr="00BA7D20">
        <w:rPr>
          <w:rFonts w:asciiTheme="minorHAnsi" w:hAnsiTheme="minorHAnsi" w:cstheme="minorHAnsi"/>
          <w:color w:val="000000" w:themeColor="text1"/>
          <w:sz w:val="24"/>
          <w:szCs w:val="24"/>
          <w:lang w:val="pt-BR"/>
        </w:rPr>
        <w:t>, acrescido (i) d</w:t>
      </w:r>
      <w:r w:rsidR="00251738">
        <w:rPr>
          <w:rFonts w:asciiTheme="minorHAnsi" w:hAnsiTheme="minorHAnsi" w:cstheme="minorHAnsi"/>
          <w:color w:val="000000" w:themeColor="text1"/>
          <w:sz w:val="24"/>
          <w:szCs w:val="24"/>
          <w:lang w:val="pt-BR"/>
        </w:rPr>
        <w:t>a Remuneração</w:t>
      </w:r>
      <w:r w:rsidR="00251738" w:rsidRPr="00BA7D20">
        <w:rPr>
          <w:rFonts w:asciiTheme="minorHAnsi" w:hAnsiTheme="minorHAnsi" w:cstheme="minorHAnsi"/>
          <w:color w:val="000000" w:themeColor="text1"/>
          <w:sz w:val="24"/>
          <w:szCs w:val="24"/>
          <w:lang w:val="pt-BR"/>
        </w:rPr>
        <w:t>, (ii) d</w:t>
      </w:r>
      <w:r w:rsidR="00251738">
        <w:rPr>
          <w:rFonts w:asciiTheme="minorHAnsi" w:hAnsiTheme="minorHAnsi" w:cstheme="minorHAnsi"/>
          <w:color w:val="000000" w:themeColor="text1"/>
          <w:sz w:val="24"/>
          <w:szCs w:val="24"/>
          <w:lang w:val="pt-BR"/>
        </w:rPr>
        <w:t>o</w:t>
      </w:r>
      <w:r w:rsidR="00251738" w:rsidRPr="00BA7D20">
        <w:rPr>
          <w:rFonts w:asciiTheme="minorHAnsi" w:hAnsiTheme="minorHAnsi" w:cstheme="minorHAnsi"/>
          <w:color w:val="000000" w:themeColor="text1"/>
          <w:sz w:val="24"/>
          <w:szCs w:val="24"/>
          <w:lang w:val="pt-BR"/>
        </w:rPr>
        <w:t xml:space="preserve"> </w:t>
      </w:r>
      <w:r w:rsidR="00251738">
        <w:rPr>
          <w:rFonts w:asciiTheme="minorHAnsi" w:hAnsiTheme="minorHAnsi" w:cstheme="minorHAnsi"/>
          <w:color w:val="000000" w:themeColor="text1"/>
          <w:sz w:val="24"/>
          <w:szCs w:val="24"/>
          <w:lang w:val="pt-BR"/>
        </w:rPr>
        <w:t>P</w:t>
      </w:r>
      <w:r w:rsidR="00251738" w:rsidRPr="00BA7D20">
        <w:rPr>
          <w:rFonts w:asciiTheme="minorHAnsi" w:hAnsiTheme="minorHAnsi" w:cstheme="minorHAnsi"/>
          <w:color w:val="000000" w:themeColor="text1"/>
          <w:sz w:val="24"/>
          <w:szCs w:val="24"/>
          <w:lang w:val="pt-BR"/>
        </w:rPr>
        <w:t xml:space="preserve">rêmio de </w:t>
      </w:r>
      <w:r w:rsidR="00251738">
        <w:rPr>
          <w:rFonts w:asciiTheme="minorHAnsi" w:hAnsiTheme="minorHAnsi" w:cstheme="minorHAnsi"/>
          <w:color w:val="000000" w:themeColor="text1"/>
          <w:sz w:val="24"/>
          <w:szCs w:val="24"/>
          <w:lang w:val="pt-BR"/>
        </w:rPr>
        <w:t>A</w:t>
      </w:r>
      <w:r w:rsidR="00251738" w:rsidRPr="00BA7D20">
        <w:rPr>
          <w:rFonts w:asciiTheme="minorHAnsi" w:hAnsiTheme="minorHAnsi" w:cstheme="minorHAnsi"/>
          <w:color w:val="000000" w:themeColor="text1"/>
          <w:sz w:val="24"/>
          <w:szCs w:val="24"/>
          <w:lang w:val="pt-BR"/>
        </w:rPr>
        <w:t xml:space="preserve">mortização </w:t>
      </w:r>
      <w:r w:rsidR="00251738">
        <w:rPr>
          <w:rFonts w:asciiTheme="minorHAnsi" w:hAnsiTheme="minorHAnsi" w:cstheme="minorHAnsi"/>
          <w:color w:val="000000" w:themeColor="text1"/>
          <w:sz w:val="24"/>
          <w:szCs w:val="24"/>
          <w:lang w:val="pt-BR"/>
        </w:rPr>
        <w:t>E</w:t>
      </w:r>
      <w:r w:rsidR="00251738" w:rsidRPr="00BA7D20">
        <w:rPr>
          <w:rFonts w:asciiTheme="minorHAnsi" w:hAnsiTheme="minorHAnsi" w:cstheme="minorHAnsi"/>
          <w:color w:val="000000" w:themeColor="text1"/>
          <w:sz w:val="24"/>
          <w:szCs w:val="24"/>
          <w:lang w:val="pt-BR"/>
        </w:rPr>
        <w:t xml:space="preserve">xtraordinária; e (c) quaisquer outras informações necessárias à operacionalização da Amortização Extraordinária </w:t>
      </w:r>
      <w:r w:rsidR="00251738">
        <w:rPr>
          <w:rFonts w:asciiTheme="minorHAnsi" w:hAnsiTheme="minorHAnsi" w:cstheme="minorHAnsi"/>
          <w:color w:val="000000" w:themeColor="text1"/>
          <w:sz w:val="24"/>
          <w:szCs w:val="24"/>
          <w:lang w:val="pt-BR"/>
        </w:rPr>
        <w:t>Obrigatória</w:t>
      </w:r>
      <w:r w:rsidRPr="00BA7D20">
        <w:rPr>
          <w:rFonts w:asciiTheme="minorHAnsi" w:hAnsiTheme="minorHAnsi" w:cstheme="minorHAnsi"/>
          <w:color w:val="000000" w:themeColor="text1"/>
          <w:sz w:val="24"/>
          <w:szCs w:val="24"/>
          <w:lang w:val="pt-BR"/>
        </w:rPr>
        <w:t>.</w:t>
      </w:r>
    </w:p>
    <w:p w14:paraId="294300BA" w14:textId="77777777" w:rsidR="00CB2072" w:rsidRPr="00BA7D20" w:rsidRDefault="00CB2072" w:rsidP="00CB2072">
      <w:pPr>
        <w:spacing w:line="340" w:lineRule="exact"/>
        <w:rPr>
          <w:rFonts w:asciiTheme="minorHAnsi" w:hAnsiTheme="minorHAnsi" w:cstheme="minorHAnsi"/>
          <w:color w:val="000000" w:themeColor="text1"/>
          <w:sz w:val="24"/>
          <w:szCs w:val="24"/>
        </w:rPr>
      </w:pPr>
    </w:p>
    <w:p w14:paraId="0A7F9825" w14:textId="6FCA43E1" w:rsidR="00CB2072" w:rsidRPr="00BA7D20" w:rsidRDefault="00CB2072" w:rsidP="00CB2072">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BA7D20">
        <w:rPr>
          <w:rFonts w:asciiTheme="minorHAnsi" w:hAnsiTheme="minorHAnsi" w:cstheme="minorHAnsi"/>
          <w:color w:val="000000" w:themeColor="text1"/>
          <w:sz w:val="24"/>
          <w:szCs w:val="24"/>
          <w:lang w:val="pt-BR"/>
        </w:rPr>
        <w:t xml:space="preserve">O pagamento da Amortização Extraordinária </w:t>
      </w:r>
      <w:r w:rsidR="004F0874">
        <w:rPr>
          <w:rFonts w:asciiTheme="minorHAnsi" w:hAnsiTheme="minorHAnsi" w:cstheme="minorHAnsi"/>
          <w:color w:val="000000" w:themeColor="text1"/>
          <w:sz w:val="24"/>
          <w:szCs w:val="24"/>
          <w:lang w:val="pt-BR"/>
        </w:rPr>
        <w:t>Obrigatória</w:t>
      </w:r>
      <w:r w:rsidR="004F0874" w:rsidRPr="00BA7D20">
        <w:rPr>
          <w:rFonts w:asciiTheme="minorHAnsi" w:hAnsiTheme="minorHAnsi" w:cstheme="minorHAnsi"/>
          <w:color w:val="000000" w:themeColor="text1"/>
          <w:sz w:val="24"/>
          <w:szCs w:val="24"/>
          <w:lang w:val="pt-BR"/>
        </w:rPr>
        <w:t xml:space="preserve"> </w:t>
      </w:r>
      <w:r w:rsidRPr="00BA7D20">
        <w:rPr>
          <w:rFonts w:asciiTheme="minorHAnsi" w:hAnsiTheme="minorHAnsi" w:cstheme="minorHAnsi"/>
          <w:color w:val="000000" w:themeColor="text1"/>
          <w:sz w:val="24"/>
          <w:szCs w:val="24"/>
          <w:lang w:val="pt-BR"/>
        </w:rPr>
        <w:t>com relação às Debêntures (i) que estejam custodiadas eletronicamente na B3, será realizado em conformidade com os procedimentos operacionais da B3; e (ii) que não estejam custodiadas eletronicamente na B3, será realizado em conformidade com os procedimentos operacionais do Escriturador.</w:t>
      </w:r>
    </w:p>
    <w:p w14:paraId="117745AF" w14:textId="77777777" w:rsidR="00736E11" w:rsidRPr="0098604E" w:rsidRDefault="00736E11" w:rsidP="00A125C6">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B4D1D1A" w14:textId="15C6265B"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proofErr w:type="spellStart"/>
      <w:r w:rsidRPr="0098604E">
        <w:rPr>
          <w:rFonts w:asciiTheme="minorHAnsi" w:eastAsia="Arial Unicode MS" w:hAnsiTheme="minorHAnsi" w:cstheme="minorHAnsi"/>
          <w:b/>
          <w:color w:val="000000" w:themeColor="text1"/>
          <w:sz w:val="24"/>
          <w:szCs w:val="24"/>
        </w:rPr>
        <w:t>Oferta</w:t>
      </w:r>
      <w:proofErr w:type="spellEnd"/>
      <w:r w:rsidRPr="0098604E">
        <w:rPr>
          <w:rFonts w:asciiTheme="minorHAnsi" w:eastAsia="Arial Unicode MS" w:hAnsiTheme="minorHAnsi" w:cstheme="minorHAnsi"/>
          <w:b/>
          <w:color w:val="000000" w:themeColor="text1"/>
          <w:sz w:val="24"/>
          <w:szCs w:val="24"/>
        </w:rPr>
        <w:t xml:space="preserve"> de </w:t>
      </w:r>
      <w:proofErr w:type="spellStart"/>
      <w:r w:rsidRPr="0098604E">
        <w:rPr>
          <w:rFonts w:asciiTheme="minorHAnsi" w:eastAsia="Arial Unicode MS" w:hAnsiTheme="minorHAnsi" w:cstheme="minorHAnsi"/>
          <w:b/>
          <w:color w:val="000000" w:themeColor="text1"/>
          <w:sz w:val="24"/>
          <w:szCs w:val="24"/>
        </w:rPr>
        <w:t>Resgate</w:t>
      </w:r>
      <w:proofErr w:type="spellEnd"/>
      <w:r w:rsidRPr="0098604E">
        <w:rPr>
          <w:rFonts w:asciiTheme="minorHAnsi" w:eastAsia="Arial Unicode MS" w:hAnsiTheme="minorHAnsi" w:cstheme="minorHAnsi"/>
          <w:b/>
          <w:color w:val="000000" w:themeColor="text1"/>
          <w:sz w:val="24"/>
          <w:szCs w:val="24"/>
        </w:rPr>
        <w:t xml:space="preserve"> </w:t>
      </w:r>
      <w:proofErr w:type="spellStart"/>
      <w:r w:rsidRPr="0098604E">
        <w:rPr>
          <w:rFonts w:asciiTheme="minorHAnsi" w:eastAsia="Arial Unicode MS" w:hAnsiTheme="minorHAnsi" w:cstheme="minorHAnsi"/>
          <w:b/>
          <w:color w:val="000000" w:themeColor="text1"/>
          <w:sz w:val="24"/>
          <w:szCs w:val="24"/>
        </w:rPr>
        <w:t>Antecipado</w:t>
      </w:r>
      <w:proofErr w:type="spellEnd"/>
    </w:p>
    <w:p w14:paraId="386248CF" w14:textId="77777777" w:rsidR="00A125C6" w:rsidRPr="0098604E" w:rsidRDefault="00A125C6" w:rsidP="00A125C6">
      <w:pPr>
        <w:pStyle w:val="Level2"/>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2D90094A" w14:textId="4EFABB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Não será admitida a realização de oferta de resgate antecipado das Debêntures.</w:t>
      </w:r>
    </w:p>
    <w:p w14:paraId="09C1186E" w14:textId="77777777" w:rsidR="00A125C6" w:rsidRPr="0098604E" w:rsidDel="00037E93"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4FD2DE72"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Aquisição Facultativa</w:t>
      </w:r>
    </w:p>
    <w:p w14:paraId="67AC94E0"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62D850EE" w14:textId="74571572" w:rsidR="00A125C6" w:rsidRPr="0098604E" w:rsidRDefault="006B6637"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A Emissora poderá, a qualquer tempo, adquirir Debêntures em Circulação, observado o disposto no artigo 55, parágrafo 3º, da Lei das Sociedades por Ações, desde que observe as eventuais regras expedidas pela CVM, devendo tal fato, se assim exigido pelas disposições legais e regulamentares aplicáveis, constar do relatório da administração e das demonstrações financeiras da Emissora. As Debêntures adquiridas pela Emissora de acordo com esta Cláusula poderão, a critério da Emissora, ser canceladas, permanecer na tesouraria da Emissora, ou ser novamente colocadas no mercado, observadas as restrições impostas pela Instrução CVM 476. As Debêntures adquiridas pela Emissora para permanência em tesouraria, nos termos desta Cláusula, se e quando recolocadas no mercado, farão jus à mesma </w:t>
      </w:r>
      <w:r w:rsidRPr="0098604E">
        <w:rPr>
          <w:rFonts w:asciiTheme="minorHAnsi" w:eastAsia="Arial Unicode MS" w:hAnsiTheme="minorHAnsi" w:cstheme="minorHAnsi"/>
          <w:color w:val="000000" w:themeColor="text1"/>
          <w:sz w:val="24"/>
          <w:szCs w:val="24"/>
          <w:lang w:val="pt-BR"/>
        </w:rPr>
        <w:lastRenderedPageBreak/>
        <w:t>Remuneração</w:t>
      </w:r>
      <w:r w:rsidR="007D0B7B">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aplicável às demais Debêntures.</w:t>
      </w:r>
    </w:p>
    <w:p w14:paraId="1FA5A875"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sz w:val="24"/>
          <w:szCs w:val="24"/>
          <w:lang w:val="pt-BR"/>
        </w:rPr>
      </w:pPr>
    </w:p>
    <w:p w14:paraId="313C5CDB" w14:textId="77777777" w:rsidR="00A125C6" w:rsidRPr="0098604E" w:rsidRDefault="00A125C6" w:rsidP="005B15F5">
      <w:pPr>
        <w:pStyle w:val="Level3"/>
        <w:widowControl w:val="0"/>
        <w:numPr>
          <w:ilvl w:val="0"/>
          <w:numId w:val="14"/>
        </w:numPr>
        <w:spacing w:after="0" w:line="340" w:lineRule="exact"/>
        <w:contextualSpacing/>
        <w:rPr>
          <w:rFonts w:asciiTheme="minorHAnsi" w:eastAsia="Arial Unicode MS" w:hAnsiTheme="minorHAnsi" w:cstheme="minorHAnsi"/>
          <w:color w:val="000000" w:themeColor="text1"/>
          <w:sz w:val="24"/>
          <w:szCs w:val="24"/>
          <w:lang w:val="pt-BR"/>
        </w:rPr>
      </w:pPr>
      <w:bookmarkStart w:id="299" w:name="_Ref102377324"/>
      <w:r w:rsidRPr="0098604E">
        <w:rPr>
          <w:rFonts w:asciiTheme="minorHAnsi" w:eastAsia="MS Mincho" w:hAnsiTheme="minorHAnsi" w:cstheme="minorHAnsi"/>
          <w:b/>
          <w:color w:val="000000" w:themeColor="text1"/>
          <w:sz w:val="24"/>
          <w:szCs w:val="24"/>
          <w:lang w:val="pt-BR"/>
        </w:rPr>
        <w:t>VENCIMENTO ANTECIPADO</w:t>
      </w:r>
      <w:bookmarkEnd w:id="68"/>
      <w:bookmarkEnd w:id="69"/>
      <w:bookmarkEnd w:id="70"/>
      <w:bookmarkEnd w:id="71"/>
      <w:bookmarkEnd w:id="72"/>
      <w:bookmarkEnd w:id="73"/>
      <w:bookmarkEnd w:id="74"/>
      <w:bookmarkEnd w:id="299"/>
    </w:p>
    <w:p w14:paraId="73C31AEB" w14:textId="77777777" w:rsidR="00A125C6" w:rsidRPr="0098604E" w:rsidRDefault="00A125C6" w:rsidP="00355F6F">
      <w:pPr>
        <w:pStyle w:val="Level1"/>
        <w:keepNext w:val="0"/>
        <w:widowControl w:val="0"/>
        <w:spacing w:before="0" w:after="0" w:line="340" w:lineRule="exact"/>
        <w:ind w:left="567"/>
        <w:contextualSpacing/>
        <w:rPr>
          <w:rFonts w:asciiTheme="minorHAnsi" w:eastAsia="Arial Unicode MS" w:hAnsiTheme="minorHAnsi" w:cstheme="minorHAnsi"/>
          <w:color w:val="000000" w:themeColor="text1"/>
          <w:sz w:val="24"/>
          <w:szCs w:val="24"/>
          <w:lang w:val="pt-BR"/>
        </w:rPr>
      </w:pPr>
    </w:p>
    <w:p w14:paraId="1EEC8FA7" w14:textId="30BFB5DF" w:rsidR="00A125C6" w:rsidRPr="0098604E" w:rsidRDefault="00A125C6" w:rsidP="005B15F5">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bookmarkStart w:id="300" w:name="_DV_M280"/>
      <w:bookmarkStart w:id="301" w:name="_Ref451203492"/>
      <w:bookmarkEnd w:id="300"/>
      <w:r w:rsidRPr="0098604E">
        <w:rPr>
          <w:rFonts w:asciiTheme="minorHAnsi" w:hAnsiTheme="minorHAnsi" w:cstheme="minorHAnsi"/>
          <w:color w:val="000000" w:themeColor="text1"/>
          <w:sz w:val="24"/>
          <w:szCs w:val="24"/>
          <w:lang w:val="pt-BR"/>
        </w:rPr>
        <w:t xml:space="preserve">Observado o disposto nas Cláusulas </w:t>
      </w:r>
      <w:r w:rsidR="009D312C" w:rsidRPr="0098604E">
        <w:rPr>
          <w:rFonts w:asciiTheme="minorHAnsi" w:hAnsiTheme="minorHAnsi" w:cstheme="minorHAnsi"/>
          <w:sz w:val="24"/>
          <w:szCs w:val="24"/>
        </w:rPr>
        <w:fldChar w:fldCharType="begin"/>
      </w:r>
      <w:r w:rsidR="009D312C" w:rsidRPr="0098604E">
        <w:rPr>
          <w:rFonts w:asciiTheme="minorHAnsi" w:hAnsiTheme="minorHAnsi" w:cstheme="minorHAnsi"/>
          <w:color w:val="000000" w:themeColor="text1"/>
          <w:sz w:val="24"/>
          <w:szCs w:val="24"/>
          <w:lang w:val="pt-BR"/>
        </w:rPr>
        <w:instrText xml:space="preserve"> REF _Ref398913061 \r \h </w:instrText>
      </w:r>
      <w:r w:rsidR="009D312C" w:rsidRPr="0098604E">
        <w:rPr>
          <w:rFonts w:asciiTheme="minorHAnsi" w:hAnsiTheme="minorHAnsi" w:cstheme="minorHAnsi"/>
          <w:sz w:val="24"/>
          <w:szCs w:val="24"/>
          <w:lang w:val="pt-BR"/>
        </w:rPr>
        <w:instrText xml:space="preserve"> \* MERGEFORMAT </w:instrText>
      </w:r>
      <w:r w:rsidR="009D312C" w:rsidRPr="0098604E">
        <w:rPr>
          <w:rFonts w:asciiTheme="minorHAnsi" w:hAnsiTheme="minorHAnsi" w:cstheme="minorHAnsi"/>
          <w:sz w:val="24"/>
          <w:szCs w:val="24"/>
        </w:rPr>
      </w:r>
      <w:r w:rsidR="009D312C" w:rsidRPr="0098604E">
        <w:rPr>
          <w:rFonts w:asciiTheme="minorHAnsi" w:hAnsiTheme="minorHAnsi" w:cstheme="minorHAnsi"/>
          <w:sz w:val="24"/>
          <w:szCs w:val="24"/>
        </w:rPr>
        <w:fldChar w:fldCharType="separate"/>
      </w:r>
      <w:r w:rsidR="005745B6">
        <w:rPr>
          <w:rFonts w:asciiTheme="minorHAnsi" w:hAnsiTheme="minorHAnsi" w:cstheme="minorHAnsi"/>
          <w:color w:val="000000" w:themeColor="text1"/>
          <w:sz w:val="24"/>
          <w:szCs w:val="24"/>
          <w:lang w:val="pt-BR"/>
        </w:rPr>
        <w:t>6.2</w:t>
      </w:r>
      <w:r w:rsidR="009D312C" w:rsidRPr="0098604E">
        <w:rPr>
          <w:rFonts w:asciiTheme="minorHAnsi" w:hAnsiTheme="minorHAnsi" w:cstheme="minorHAnsi"/>
          <w:sz w:val="24"/>
          <w:szCs w:val="24"/>
        </w:rPr>
        <w:fldChar w:fldCharType="end"/>
      </w:r>
      <w:r w:rsidRPr="0098604E">
        <w:rPr>
          <w:rFonts w:asciiTheme="minorHAnsi" w:hAnsiTheme="minorHAnsi" w:cstheme="minorHAnsi"/>
          <w:color w:val="000000" w:themeColor="text1"/>
          <w:sz w:val="24"/>
          <w:szCs w:val="24"/>
          <w:lang w:val="pt-BR"/>
        </w:rPr>
        <w:t xml:space="preserve"> a </w:t>
      </w:r>
      <w:r w:rsidR="0038314C" w:rsidRPr="0098604E">
        <w:rPr>
          <w:rFonts w:asciiTheme="minorHAnsi" w:hAnsiTheme="minorHAnsi" w:cstheme="minorHAnsi"/>
          <w:color w:val="000000" w:themeColor="text1"/>
          <w:sz w:val="24"/>
          <w:szCs w:val="24"/>
          <w:lang w:val="pt-BR"/>
        </w:rPr>
        <w:fldChar w:fldCharType="begin"/>
      </w:r>
      <w:r w:rsidR="0038314C" w:rsidRPr="0098604E">
        <w:rPr>
          <w:rFonts w:asciiTheme="minorHAnsi" w:hAnsiTheme="minorHAnsi" w:cstheme="minorHAnsi"/>
          <w:color w:val="000000" w:themeColor="text1"/>
          <w:sz w:val="24"/>
          <w:szCs w:val="24"/>
          <w:lang w:val="pt-BR"/>
        </w:rPr>
        <w:instrText xml:space="preserve"> REF _Ref492327644 \r \p \h </w:instrText>
      </w:r>
      <w:r w:rsidR="005944B2" w:rsidRPr="0098604E">
        <w:rPr>
          <w:rFonts w:asciiTheme="minorHAnsi" w:hAnsiTheme="minorHAnsi" w:cstheme="minorHAnsi"/>
          <w:color w:val="000000" w:themeColor="text1"/>
          <w:sz w:val="24"/>
          <w:szCs w:val="24"/>
          <w:lang w:val="pt-BR"/>
        </w:rPr>
        <w:instrText xml:space="preserve"> \* MERGEFORMAT </w:instrText>
      </w:r>
      <w:r w:rsidR="0038314C" w:rsidRPr="0098604E">
        <w:rPr>
          <w:rFonts w:asciiTheme="minorHAnsi" w:hAnsiTheme="minorHAnsi" w:cstheme="minorHAnsi"/>
          <w:color w:val="000000" w:themeColor="text1"/>
          <w:sz w:val="24"/>
          <w:szCs w:val="24"/>
          <w:lang w:val="pt-BR"/>
        </w:rPr>
      </w:r>
      <w:r w:rsidR="0038314C" w:rsidRPr="0098604E">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6.10 abaixo</w:t>
      </w:r>
      <w:r w:rsidR="0038314C" w:rsidRPr="0098604E">
        <w:rPr>
          <w:rFonts w:asciiTheme="minorHAnsi" w:hAnsiTheme="minorHAnsi" w:cstheme="minorHAnsi"/>
          <w:color w:val="000000" w:themeColor="text1"/>
          <w:sz w:val="24"/>
          <w:szCs w:val="24"/>
          <w:lang w:val="pt-BR"/>
        </w:rPr>
        <w:fldChar w:fldCharType="end"/>
      </w:r>
      <w:r w:rsidRPr="0098604E">
        <w:rPr>
          <w:rFonts w:asciiTheme="minorHAnsi" w:hAnsiTheme="minorHAnsi" w:cstheme="minorHAnsi"/>
          <w:color w:val="000000" w:themeColor="text1"/>
          <w:sz w:val="24"/>
          <w:szCs w:val="24"/>
          <w:lang w:val="pt-BR"/>
        </w:rPr>
        <w:t xml:space="preserve">, o Agente Fiduciário poderá </w:t>
      </w:r>
      <w:r w:rsidR="00452FF0" w:rsidRPr="0098604E">
        <w:rPr>
          <w:rFonts w:asciiTheme="minorHAnsi" w:hAnsiTheme="minorHAnsi" w:cstheme="minorHAnsi"/>
          <w:color w:val="000000" w:themeColor="text1"/>
          <w:sz w:val="24"/>
          <w:szCs w:val="24"/>
          <w:lang w:val="pt-BR"/>
        </w:rPr>
        <w:t>considerar</w:t>
      </w:r>
      <w:r w:rsidRPr="0098604E">
        <w:rPr>
          <w:rFonts w:asciiTheme="minorHAnsi" w:hAnsiTheme="minorHAnsi" w:cstheme="minorHAnsi"/>
          <w:color w:val="000000" w:themeColor="text1"/>
          <w:sz w:val="24"/>
          <w:szCs w:val="24"/>
          <w:lang w:val="pt-BR"/>
        </w:rPr>
        <w:t xml:space="preserve"> antecipadamente vencidas todas as obrigações decorrentes das Debêntures e exigir o imediato pagamento pela Emissora </w:t>
      </w:r>
      <w:r w:rsidR="00452FF0" w:rsidRPr="0098604E">
        <w:rPr>
          <w:rFonts w:asciiTheme="minorHAnsi" w:hAnsiTheme="minorHAnsi" w:cstheme="minorHAnsi"/>
          <w:color w:val="000000" w:themeColor="text1"/>
          <w:sz w:val="24"/>
          <w:szCs w:val="24"/>
          <w:lang w:val="pt-BR"/>
        </w:rPr>
        <w:t>do Valor</w:t>
      </w:r>
      <w:r w:rsidR="009D312C" w:rsidRPr="0098604E">
        <w:rPr>
          <w:rFonts w:asciiTheme="minorHAnsi" w:hAnsiTheme="minorHAnsi" w:cstheme="minorHAnsi"/>
          <w:color w:val="000000" w:themeColor="text1"/>
          <w:sz w:val="24"/>
          <w:szCs w:val="24"/>
          <w:lang w:val="pt-BR"/>
        </w:rPr>
        <w:t xml:space="preserve"> Nominal Unitário</w:t>
      </w:r>
      <w:r w:rsidR="00621F68" w:rsidRPr="00621F68">
        <w:rPr>
          <w:rFonts w:asciiTheme="minorHAnsi" w:hAnsiTheme="minorHAnsi" w:cstheme="minorHAnsi"/>
          <w:color w:val="000000" w:themeColor="text1"/>
          <w:sz w:val="24"/>
          <w:szCs w:val="24"/>
          <w:lang w:val="pt-BR"/>
        </w:rPr>
        <w:t xml:space="preserve"> ou saldo do Valor Nominal Unitário, conforme o caso</w:t>
      </w:r>
      <w:r w:rsidR="009D312C" w:rsidRPr="0098604E">
        <w:rPr>
          <w:rFonts w:asciiTheme="minorHAnsi" w:hAnsiTheme="minorHAnsi" w:cstheme="minorHAnsi"/>
          <w:color w:val="000000" w:themeColor="text1"/>
          <w:sz w:val="24"/>
          <w:szCs w:val="24"/>
          <w:lang w:val="pt-BR"/>
        </w:rPr>
        <w:t>,</w:t>
      </w:r>
      <w:r w:rsidRPr="0098604E">
        <w:rPr>
          <w:rFonts w:asciiTheme="minorHAnsi" w:hAnsiTheme="minorHAnsi" w:cstheme="minorHAnsi"/>
          <w:color w:val="000000" w:themeColor="text1"/>
          <w:sz w:val="24"/>
          <w:szCs w:val="24"/>
          <w:lang w:val="pt-BR"/>
        </w:rPr>
        <w:t xml:space="preserve"> acrescido d</w:t>
      </w:r>
      <w:r w:rsidR="009D312C" w:rsidRPr="0098604E">
        <w:rPr>
          <w:rFonts w:asciiTheme="minorHAnsi" w:hAnsiTheme="minorHAnsi" w:cstheme="minorHAnsi"/>
          <w:color w:val="000000" w:themeColor="text1"/>
          <w:sz w:val="24"/>
          <w:szCs w:val="24"/>
          <w:lang w:val="pt-BR"/>
        </w:rPr>
        <w:t>a Remuneração</w:t>
      </w:r>
      <w:r w:rsidRPr="0098604E">
        <w:rPr>
          <w:rFonts w:asciiTheme="minorHAnsi" w:hAnsiTheme="minorHAnsi" w:cstheme="minorHAnsi"/>
          <w:color w:val="000000" w:themeColor="text1"/>
          <w:sz w:val="24"/>
          <w:szCs w:val="24"/>
          <w:lang w:val="pt-BR"/>
        </w:rPr>
        <w:t xml:space="preserve">, </w:t>
      </w:r>
      <w:r w:rsidR="007D0B7B" w:rsidRPr="0098604E">
        <w:rPr>
          <w:rFonts w:asciiTheme="minorHAnsi" w:hAnsiTheme="minorHAnsi" w:cstheme="minorHAnsi"/>
          <w:color w:val="000000" w:themeColor="text1"/>
          <w:sz w:val="24"/>
          <w:szCs w:val="24"/>
          <w:lang w:val="pt-BR"/>
        </w:rPr>
        <w:t>calculad</w:t>
      </w:r>
      <w:r w:rsidR="00121CD2">
        <w:rPr>
          <w:rFonts w:asciiTheme="minorHAnsi" w:hAnsiTheme="minorHAnsi" w:cstheme="minorHAnsi"/>
          <w:color w:val="000000" w:themeColor="text1"/>
          <w:sz w:val="24"/>
          <w:szCs w:val="24"/>
          <w:lang w:val="pt-BR"/>
        </w:rPr>
        <w:t>a</w:t>
      </w:r>
      <w:r w:rsidR="007D0B7B"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i/>
          <w:color w:val="000000" w:themeColor="text1"/>
          <w:sz w:val="24"/>
          <w:szCs w:val="24"/>
          <w:lang w:val="pt-BR"/>
        </w:rPr>
        <w:t>pro rata temporis</w:t>
      </w:r>
      <w:r w:rsidRPr="0098604E">
        <w:rPr>
          <w:rFonts w:asciiTheme="minorHAnsi" w:hAnsiTheme="minorHAnsi" w:cstheme="minorHAnsi"/>
          <w:color w:val="000000" w:themeColor="text1"/>
          <w:sz w:val="24"/>
          <w:szCs w:val="24"/>
          <w:lang w:val="pt-BR"/>
        </w:rPr>
        <w:t xml:space="preserve">, desde a </w:t>
      </w:r>
      <w:r w:rsidR="001D3AB8" w:rsidRPr="0098604E">
        <w:rPr>
          <w:rFonts w:asciiTheme="minorHAnsi" w:hAnsiTheme="minorHAnsi" w:cstheme="minorHAnsi"/>
          <w:color w:val="000000" w:themeColor="text1"/>
          <w:sz w:val="24"/>
          <w:szCs w:val="24"/>
          <w:lang w:val="pt-BR"/>
        </w:rPr>
        <w:t>Data de Início da Rentabilidade</w:t>
      </w:r>
      <w:r w:rsidR="00121CD2" w:rsidRPr="00121CD2">
        <w:rPr>
          <w:rFonts w:asciiTheme="minorHAnsi" w:hAnsiTheme="minorHAnsi" w:cstheme="minorHAnsi"/>
          <w:color w:val="000000" w:themeColor="text1"/>
          <w:sz w:val="24"/>
          <w:szCs w:val="24"/>
          <w:lang w:val="pt-BR"/>
        </w:rPr>
        <w:t xml:space="preserve"> </w:t>
      </w:r>
      <w:r w:rsidR="00121CD2">
        <w:rPr>
          <w:rFonts w:asciiTheme="minorHAnsi" w:hAnsiTheme="minorHAnsi" w:cstheme="minorHAnsi"/>
          <w:color w:val="000000" w:themeColor="text1"/>
          <w:sz w:val="24"/>
          <w:szCs w:val="24"/>
          <w:lang w:val="pt-BR"/>
        </w:rPr>
        <w:t xml:space="preserve">ou </w:t>
      </w:r>
      <w:r w:rsidR="001374B4">
        <w:rPr>
          <w:rFonts w:asciiTheme="minorHAnsi" w:eastAsia="Arial Unicode MS" w:hAnsiTheme="minorHAnsi" w:cstheme="minorHAnsi"/>
          <w:color w:val="000000" w:themeColor="text1"/>
          <w:sz w:val="24"/>
          <w:szCs w:val="24"/>
          <w:lang w:val="pt-BR"/>
        </w:rPr>
        <w:t xml:space="preserve">última </w:t>
      </w:r>
      <w:r w:rsidR="00121CD2">
        <w:rPr>
          <w:rFonts w:asciiTheme="minorHAnsi" w:hAnsiTheme="minorHAnsi" w:cstheme="minorHAnsi"/>
          <w:color w:val="000000" w:themeColor="text1"/>
          <w:sz w:val="24"/>
          <w:szCs w:val="24"/>
          <w:lang w:val="pt-BR"/>
        </w:rPr>
        <w:t>Data de Incorporação</w:t>
      </w:r>
      <w:r w:rsidR="006632D4">
        <w:rPr>
          <w:rFonts w:asciiTheme="minorHAnsi" w:hAnsiTheme="minorHAnsi" w:cstheme="minorHAnsi"/>
          <w:color w:val="000000" w:themeColor="text1"/>
          <w:sz w:val="24"/>
          <w:szCs w:val="24"/>
          <w:lang w:val="pt-BR"/>
        </w:rPr>
        <w:t>, conforme o caso</w:t>
      </w:r>
      <w:r w:rsidRPr="0098604E">
        <w:rPr>
          <w:rFonts w:asciiTheme="minorHAnsi" w:hAnsiTheme="minorHAnsi" w:cstheme="minorHAnsi"/>
          <w:color w:val="000000" w:themeColor="text1"/>
          <w:sz w:val="24"/>
          <w:szCs w:val="24"/>
          <w:lang w:val="pt-BR"/>
        </w:rPr>
        <w:t>, e dos Encargos Moratórios e multas, se houver, incidentes até a data do seu efetivo pagamento, sem prejuízo ainda da busca de indenização por perdas e danos que compense integralmente o eventual dano causado pelo inadimplemento da Emissora, na ocorrência de quaisquer das situações previstas nesta Cláusula, respeitados os respectivos prazos de cura (cada um desses eventos, um “</w:t>
      </w:r>
      <w:r w:rsidRPr="0098604E">
        <w:rPr>
          <w:rFonts w:asciiTheme="minorHAnsi" w:hAnsiTheme="minorHAnsi" w:cstheme="minorHAnsi"/>
          <w:b/>
          <w:color w:val="000000" w:themeColor="text1"/>
          <w:sz w:val="24"/>
          <w:szCs w:val="24"/>
          <w:lang w:val="pt-BR"/>
        </w:rPr>
        <w:t>Evento de Inadimplemento</w:t>
      </w:r>
      <w:r w:rsidRPr="0098604E">
        <w:rPr>
          <w:rFonts w:asciiTheme="minorHAnsi" w:hAnsiTheme="minorHAnsi" w:cstheme="minorHAnsi"/>
          <w:color w:val="000000" w:themeColor="text1"/>
          <w:sz w:val="24"/>
          <w:szCs w:val="24"/>
          <w:lang w:val="pt-BR"/>
        </w:rPr>
        <w:t>”):</w:t>
      </w:r>
      <w:bookmarkEnd w:id="301"/>
      <w:r w:rsidR="00566727" w:rsidRPr="0098604E">
        <w:rPr>
          <w:rFonts w:asciiTheme="minorHAnsi" w:hAnsiTheme="minorHAnsi" w:cstheme="minorHAnsi"/>
          <w:color w:val="000000" w:themeColor="text1"/>
          <w:sz w:val="24"/>
          <w:szCs w:val="24"/>
          <w:lang w:val="pt-BR"/>
        </w:rPr>
        <w:t xml:space="preserve"> </w:t>
      </w:r>
    </w:p>
    <w:p w14:paraId="744FAAE5" w14:textId="77777777" w:rsidR="00A125C6" w:rsidRPr="0098604E" w:rsidRDefault="00A125C6" w:rsidP="00355F6F">
      <w:pPr>
        <w:pStyle w:val="Level2"/>
        <w:widowControl w:val="0"/>
        <w:spacing w:after="0" w:line="340" w:lineRule="exact"/>
        <w:contextualSpacing/>
        <w:rPr>
          <w:rFonts w:asciiTheme="minorHAnsi" w:hAnsiTheme="minorHAnsi" w:cstheme="minorHAnsi"/>
          <w:color w:val="000000" w:themeColor="text1"/>
          <w:sz w:val="24"/>
          <w:szCs w:val="24"/>
          <w:lang w:val="pt-BR"/>
        </w:rPr>
      </w:pPr>
    </w:p>
    <w:p w14:paraId="2F5BF9FF" w14:textId="22E65344" w:rsidR="00A125C6" w:rsidRPr="0098604E" w:rsidRDefault="00A125C6" w:rsidP="005B15F5">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bookmarkStart w:id="302" w:name="_DV_M281"/>
      <w:bookmarkStart w:id="303" w:name="_Ref398913061"/>
      <w:bookmarkStart w:id="304" w:name="_Ref416256173"/>
      <w:bookmarkEnd w:id="302"/>
      <w:r w:rsidRPr="0098604E">
        <w:rPr>
          <w:rFonts w:asciiTheme="minorHAnsi" w:hAnsiTheme="minorHAnsi" w:cstheme="minorHAnsi"/>
          <w:color w:val="000000" w:themeColor="text1"/>
          <w:sz w:val="24"/>
          <w:szCs w:val="24"/>
          <w:lang w:val="pt-BR"/>
        </w:rPr>
        <w:t xml:space="preserve">Constituem Eventos de Inadimplemento que acarretam o vencimento antecipado automático das obrigações decorrentes desta Escritura de Emissão, aplicando-se o disposto na Cláusula </w:t>
      </w:r>
      <w:r w:rsidR="0038314C" w:rsidRPr="0098604E">
        <w:rPr>
          <w:rFonts w:asciiTheme="minorHAnsi" w:hAnsiTheme="minorHAnsi" w:cstheme="minorHAnsi"/>
          <w:color w:val="000000" w:themeColor="text1"/>
          <w:sz w:val="24"/>
          <w:szCs w:val="24"/>
          <w:lang w:val="pt-BR"/>
        </w:rPr>
        <w:fldChar w:fldCharType="begin"/>
      </w:r>
      <w:r w:rsidR="0038314C" w:rsidRPr="0098604E">
        <w:rPr>
          <w:rFonts w:asciiTheme="minorHAnsi" w:hAnsiTheme="minorHAnsi" w:cstheme="minorHAnsi"/>
          <w:color w:val="000000" w:themeColor="text1"/>
          <w:sz w:val="24"/>
          <w:szCs w:val="24"/>
          <w:lang w:val="pt-BR"/>
        </w:rPr>
        <w:instrText xml:space="preserve"> REF _Ref451200664 \r \p \h  \* MERGEFORMAT </w:instrText>
      </w:r>
      <w:r w:rsidR="0038314C" w:rsidRPr="0098604E">
        <w:rPr>
          <w:rFonts w:asciiTheme="minorHAnsi" w:hAnsiTheme="minorHAnsi" w:cstheme="minorHAnsi"/>
          <w:color w:val="000000" w:themeColor="text1"/>
          <w:sz w:val="24"/>
          <w:szCs w:val="24"/>
          <w:lang w:val="pt-BR"/>
        </w:rPr>
      </w:r>
      <w:r w:rsidR="0038314C" w:rsidRPr="0098604E">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6.5 abaixo</w:t>
      </w:r>
      <w:r w:rsidR="0038314C" w:rsidRPr="0098604E">
        <w:rPr>
          <w:rFonts w:asciiTheme="minorHAnsi" w:hAnsiTheme="minorHAnsi" w:cstheme="minorHAnsi"/>
          <w:color w:val="000000" w:themeColor="text1"/>
          <w:sz w:val="24"/>
          <w:szCs w:val="24"/>
          <w:lang w:val="pt-BR"/>
        </w:rPr>
        <w:fldChar w:fldCharType="end"/>
      </w:r>
      <w:r w:rsidRPr="0098604E">
        <w:rPr>
          <w:rFonts w:asciiTheme="minorHAnsi" w:hAnsiTheme="minorHAnsi" w:cstheme="minorHAnsi"/>
          <w:color w:val="000000" w:themeColor="text1"/>
          <w:sz w:val="24"/>
          <w:szCs w:val="24"/>
          <w:lang w:val="pt-BR"/>
        </w:rPr>
        <w:t>:</w:t>
      </w:r>
      <w:bookmarkEnd w:id="303"/>
      <w:bookmarkEnd w:id="304"/>
      <w:r w:rsidR="00BD1647">
        <w:rPr>
          <w:rFonts w:asciiTheme="minorHAnsi" w:hAnsiTheme="minorHAnsi" w:cstheme="minorHAnsi"/>
          <w:color w:val="000000" w:themeColor="text1"/>
          <w:sz w:val="24"/>
          <w:szCs w:val="24"/>
          <w:lang w:val="pt-BR"/>
        </w:rPr>
        <w:t xml:space="preserve"> </w:t>
      </w:r>
    </w:p>
    <w:p w14:paraId="76926734"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698E1F3D" w14:textId="5E91C5EA" w:rsidR="00A125C6" w:rsidRPr="0098604E" w:rsidRDefault="00E059F9" w:rsidP="00936D26">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bookmarkStart w:id="305" w:name="_DV_M282"/>
      <w:bookmarkStart w:id="306" w:name="_Ref454300191"/>
      <w:bookmarkEnd w:id="305"/>
      <w:r w:rsidRPr="0098604E">
        <w:rPr>
          <w:rFonts w:asciiTheme="minorHAnsi" w:hAnsiTheme="minorHAnsi" w:cstheme="minorHAnsi"/>
          <w:b/>
          <w:bCs/>
          <w:color w:val="000000" w:themeColor="text1"/>
          <w:sz w:val="24"/>
          <w:szCs w:val="24"/>
          <w:lang w:val="pt-BR"/>
        </w:rPr>
        <w:t>Descumprimento pecuniário</w:t>
      </w:r>
      <w:r w:rsidRPr="0098604E">
        <w:rPr>
          <w:rFonts w:asciiTheme="minorHAnsi" w:hAnsiTheme="minorHAnsi" w:cstheme="minorHAnsi"/>
          <w:color w:val="000000" w:themeColor="text1"/>
          <w:sz w:val="24"/>
          <w:szCs w:val="24"/>
          <w:lang w:val="pt-BR"/>
        </w:rPr>
        <w:t xml:space="preserve">. </w:t>
      </w:r>
      <w:r w:rsidR="0023678D" w:rsidRPr="0098604E">
        <w:rPr>
          <w:rFonts w:asciiTheme="minorHAnsi" w:hAnsiTheme="minorHAnsi" w:cstheme="minorHAnsi"/>
          <w:color w:val="000000" w:themeColor="text1"/>
          <w:sz w:val="24"/>
          <w:szCs w:val="24"/>
          <w:lang w:val="pt-BR"/>
        </w:rPr>
        <w:t>Não</w:t>
      </w:r>
      <w:r w:rsidR="00A125C6" w:rsidRPr="0098604E">
        <w:rPr>
          <w:rFonts w:asciiTheme="minorHAnsi" w:hAnsiTheme="minorHAnsi" w:cstheme="minorHAnsi"/>
          <w:color w:val="000000" w:themeColor="text1"/>
          <w:sz w:val="24"/>
          <w:szCs w:val="24"/>
          <w:lang w:val="pt-BR"/>
        </w:rPr>
        <w:t xml:space="preserve"> pagamento, pela Emissora, nas datas de vencimento </w:t>
      </w:r>
      <w:r w:rsidR="00A125C6" w:rsidRPr="0098604E">
        <w:rPr>
          <w:rFonts w:asciiTheme="minorHAnsi" w:hAnsiTheme="minorHAnsi" w:cstheme="minorHAnsi"/>
          <w:sz w:val="24"/>
          <w:szCs w:val="24"/>
          <w:lang w:val="pt-BR"/>
        </w:rPr>
        <w:t>previstas</w:t>
      </w:r>
      <w:r w:rsidR="00A125C6" w:rsidRPr="0098604E">
        <w:rPr>
          <w:rFonts w:asciiTheme="minorHAnsi" w:hAnsiTheme="minorHAnsi" w:cstheme="minorHAnsi"/>
          <w:color w:val="000000" w:themeColor="text1"/>
          <w:sz w:val="24"/>
          <w:szCs w:val="24"/>
          <w:lang w:val="pt-BR"/>
        </w:rPr>
        <w:t xml:space="preserve"> nesta Escritura de Emissão, do Valor Nominal Unitário, </w:t>
      </w:r>
      <w:r w:rsidR="009D312C" w:rsidRPr="0098604E">
        <w:rPr>
          <w:rFonts w:asciiTheme="minorHAnsi" w:hAnsiTheme="minorHAnsi" w:cstheme="minorHAnsi"/>
          <w:color w:val="000000" w:themeColor="text1"/>
          <w:sz w:val="24"/>
          <w:szCs w:val="24"/>
          <w:lang w:val="pt-BR"/>
        </w:rPr>
        <w:t>da Remuneração</w:t>
      </w:r>
      <w:r w:rsidR="00A125C6" w:rsidRPr="0098604E">
        <w:rPr>
          <w:rFonts w:asciiTheme="minorHAnsi" w:hAnsiTheme="minorHAnsi" w:cstheme="minorHAnsi"/>
          <w:color w:val="000000" w:themeColor="text1"/>
          <w:sz w:val="24"/>
          <w:szCs w:val="24"/>
          <w:lang w:val="pt-BR"/>
        </w:rPr>
        <w:t xml:space="preserve"> ou de quaisquer outras obrigações pecuniárias devidas aos Debenturistas, bem como de quaisquer obrigações pecuniárias previstas nos Contratos de Garantia, que não sanados em um prazo de até </w:t>
      </w:r>
      <w:r w:rsidR="00FA68A6">
        <w:rPr>
          <w:rFonts w:asciiTheme="minorHAnsi" w:hAnsiTheme="minorHAnsi" w:cstheme="minorHAnsi"/>
          <w:color w:val="000000" w:themeColor="text1"/>
          <w:sz w:val="24"/>
          <w:szCs w:val="24"/>
          <w:lang w:val="pt-BR"/>
        </w:rPr>
        <w:t>3</w:t>
      </w:r>
      <w:r w:rsidR="00A125C6" w:rsidRPr="0098604E">
        <w:rPr>
          <w:rFonts w:asciiTheme="minorHAnsi" w:hAnsiTheme="minorHAnsi" w:cstheme="minorHAnsi"/>
          <w:color w:val="000000" w:themeColor="text1"/>
          <w:sz w:val="24"/>
          <w:szCs w:val="24"/>
          <w:lang w:val="pt-BR"/>
        </w:rPr>
        <w:t xml:space="preserve"> (</w:t>
      </w:r>
      <w:r w:rsidR="00FA68A6">
        <w:rPr>
          <w:rFonts w:asciiTheme="minorHAnsi" w:hAnsiTheme="minorHAnsi" w:cstheme="minorHAnsi"/>
          <w:color w:val="000000" w:themeColor="text1"/>
          <w:sz w:val="24"/>
          <w:szCs w:val="24"/>
          <w:lang w:val="pt-BR"/>
        </w:rPr>
        <w:t>três</w:t>
      </w:r>
      <w:r w:rsidR="00A125C6" w:rsidRPr="0098604E">
        <w:rPr>
          <w:rFonts w:asciiTheme="minorHAnsi" w:hAnsiTheme="minorHAnsi" w:cstheme="minorHAnsi"/>
          <w:color w:val="000000" w:themeColor="text1"/>
          <w:sz w:val="24"/>
          <w:szCs w:val="24"/>
          <w:lang w:val="pt-BR"/>
        </w:rPr>
        <w:t>) Dias Úteis a contar da data em que a obrigação era devida</w:t>
      </w:r>
      <w:bookmarkStart w:id="307" w:name="_DV_M283"/>
      <w:bookmarkEnd w:id="306"/>
      <w:bookmarkEnd w:id="307"/>
      <w:r w:rsidRPr="0098604E">
        <w:rPr>
          <w:rFonts w:asciiTheme="minorHAnsi" w:hAnsiTheme="minorHAnsi" w:cstheme="minorHAnsi"/>
          <w:color w:val="000000" w:themeColor="text1"/>
          <w:sz w:val="24"/>
          <w:szCs w:val="24"/>
          <w:lang w:val="pt-BR"/>
        </w:rPr>
        <w:t>.</w:t>
      </w:r>
    </w:p>
    <w:p w14:paraId="0C514FFD"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67654CF" w14:textId="7571A174" w:rsidR="00A125C6" w:rsidRPr="0098604E" w:rsidRDefault="00E059F9" w:rsidP="00936D26">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bookmarkStart w:id="308" w:name="_Ref374561067"/>
      <w:r w:rsidRPr="0098604E">
        <w:rPr>
          <w:rFonts w:asciiTheme="minorHAnsi" w:hAnsiTheme="minorHAnsi" w:cstheme="minorHAnsi"/>
          <w:b/>
          <w:bCs/>
          <w:color w:val="000000" w:themeColor="text1"/>
          <w:sz w:val="24"/>
          <w:szCs w:val="24"/>
          <w:lang w:val="pt-BR"/>
        </w:rPr>
        <w:t xml:space="preserve">Extinção, Falência, </w:t>
      </w:r>
      <w:proofErr w:type="gramStart"/>
      <w:r w:rsidRPr="0098604E">
        <w:rPr>
          <w:rFonts w:asciiTheme="minorHAnsi" w:hAnsiTheme="minorHAnsi" w:cstheme="minorHAnsi"/>
          <w:b/>
          <w:bCs/>
          <w:color w:val="000000" w:themeColor="text1"/>
          <w:sz w:val="24"/>
          <w:szCs w:val="24"/>
          <w:lang w:val="pt-BR"/>
        </w:rPr>
        <w:t>Recuperação, etc</w:t>
      </w:r>
      <w:r w:rsidRPr="0098604E">
        <w:rPr>
          <w:rFonts w:asciiTheme="minorHAnsi" w:hAnsiTheme="minorHAnsi" w:cstheme="minorHAnsi"/>
          <w:color w:val="000000" w:themeColor="text1"/>
          <w:sz w:val="24"/>
          <w:szCs w:val="24"/>
          <w:lang w:val="pt-BR"/>
        </w:rPr>
        <w:t>.</w:t>
      </w:r>
      <w:proofErr w:type="gramEnd"/>
      <w:r w:rsidRPr="0098604E">
        <w:rPr>
          <w:rFonts w:asciiTheme="minorHAnsi" w:hAnsiTheme="minorHAnsi" w:cstheme="minorHAnsi"/>
          <w:color w:val="000000" w:themeColor="text1"/>
          <w:sz w:val="24"/>
          <w:szCs w:val="24"/>
          <w:lang w:val="pt-BR"/>
        </w:rPr>
        <w:t xml:space="preserve"> E</w:t>
      </w:r>
      <w:r w:rsidR="00A125C6" w:rsidRPr="0098604E">
        <w:rPr>
          <w:rFonts w:asciiTheme="minorHAnsi" w:hAnsiTheme="minorHAnsi" w:cstheme="minorHAnsi"/>
          <w:color w:val="000000" w:themeColor="text1"/>
          <w:sz w:val="24"/>
          <w:szCs w:val="24"/>
          <w:lang w:val="pt-BR"/>
        </w:rPr>
        <w:t xml:space="preserve">xtinção, encerramento das atividades, liquidação, </w:t>
      </w:r>
      <w:r w:rsidR="00A125C6" w:rsidRPr="00E515F0">
        <w:rPr>
          <w:rFonts w:asciiTheme="minorHAnsi" w:hAnsiTheme="minorHAnsi" w:cstheme="minorHAnsi"/>
          <w:color w:val="000000" w:themeColor="text1"/>
          <w:sz w:val="24"/>
          <w:szCs w:val="24"/>
          <w:lang w:val="pt-BR"/>
        </w:rPr>
        <w:t>dissolução, ou a decretação de falência da Emissora</w:t>
      </w:r>
      <w:r w:rsidR="001D3AB8" w:rsidRPr="00E515F0">
        <w:rPr>
          <w:rFonts w:asciiTheme="minorHAnsi" w:hAnsiTheme="minorHAnsi" w:cstheme="minorHAnsi"/>
          <w:color w:val="000000" w:themeColor="text1"/>
          <w:sz w:val="24"/>
          <w:szCs w:val="24"/>
          <w:lang w:val="pt-BR"/>
        </w:rPr>
        <w:t xml:space="preserve"> ou de qualquer </w:t>
      </w:r>
      <w:r w:rsidR="00897D64" w:rsidRPr="00E515F0">
        <w:rPr>
          <w:rFonts w:asciiTheme="minorHAnsi" w:hAnsiTheme="minorHAnsi" w:cstheme="minorHAnsi"/>
          <w:color w:val="000000" w:themeColor="text1"/>
          <w:sz w:val="24"/>
          <w:szCs w:val="24"/>
          <w:lang w:val="pt-BR"/>
        </w:rPr>
        <w:t>d</w:t>
      </w:r>
      <w:r w:rsidR="00BD5369" w:rsidRPr="00E515F0">
        <w:rPr>
          <w:rFonts w:asciiTheme="minorHAnsi" w:hAnsiTheme="minorHAnsi" w:cstheme="minorHAnsi"/>
          <w:color w:val="000000" w:themeColor="text1"/>
          <w:sz w:val="24"/>
          <w:szCs w:val="24"/>
          <w:lang w:val="pt-BR"/>
        </w:rPr>
        <w:t xml:space="preserve">e </w:t>
      </w:r>
      <w:r w:rsidR="00897D64" w:rsidRPr="00E515F0">
        <w:rPr>
          <w:rFonts w:asciiTheme="minorHAnsi" w:hAnsiTheme="minorHAnsi" w:cstheme="minorHAnsi"/>
          <w:color w:val="000000" w:themeColor="text1"/>
          <w:sz w:val="24"/>
          <w:szCs w:val="24"/>
          <w:lang w:val="pt-BR"/>
        </w:rPr>
        <w:t>s</w:t>
      </w:r>
      <w:r w:rsidR="00BD5369" w:rsidRPr="00E515F0">
        <w:rPr>
          <w:rFonts w:asciiTheme="minorHAnsi" w:hAnsiTheme="minorHAnsi" w:cstheme="minorHAnsi"/>
          <w:color w:val="000000" w:themeColor="text1"/>
          <w:sz w:val="24"/>
          <w:szCs w:val="24"/>
          <w:lang w:val="pt-BR"/>
        </w:rPr>
        <w:t>uas</w:t>
      </w:r>
      <w:r w:rsidR="00DD41FB" w:rsidRPr="00E515F0">
        <w:rPr>
          <w:rFonts w:asciiTheme="minorHAnsi" w:hAnsiTheme="minorHAnsi" w:cstheme="minorHAnsi"/>
          <w:color w:val="000000" w:themeColor="text1"/>
          <w:sz w:val="24"/>
          <w:szCs w:val="24"/>
          <w:lang w:val="pt-BR"/>
        </w:rPr>
        <w:t xml:space="preserve"> </w:t>
      </w:r>
      <w:r w:rsidR="00410981">
        <w:rPr>
          <w:rFonts w:asciiTheme="minorHAnsi" w:hAnsiTheme="minorHAnsi" w:cstheme="minorHAnsi"/>
          <w:color w:val="000000" w:themeColor="text1"/>
          <w:sz w:val="24"/>
          <w:szCs w:val="24"/>
          <w:lang w:val="pt-BR"/>
        </w:rPr>
        <w:t>controladas</w:t>
      </w:r>
      <w:r w:rsidR="00A125C6" w:rsidRPr="00E515F0">
        <w:rPr>
          <w:rFonts w:asciiTheme="minorHAnsi" w:hAnsiTheme="minorHAnsi" w:cstheme="minorHAnsi"/>
          <w:color w:val="000000" w:themeColor="text1"/>
          <w:sz w:val="24"/>
          <w:szCs w:val="24"/>
          <w:lang w:val="pt-BR"/>
        </w:rPr>
        <w:t>, bem como o requerimento de recuperação judicial, recuperação extrajudicial</w:t>
      </w:r>
      <w:r w:rsidR="00A125C6" w:rsidRPr="0098604E">
        <w:rPr>
          <w:rFonts w:asciiTheme="minorHAnsi" w:hAnsiTheme="minorHAnsi" w:cstheme="minorHAnsi"/>
          <w:color w:val="000000" w:themeColor="text1"/>
          <w:sz w:val="24"/>
          <w:szCs w:val="24"/>
          <w:lang w:val="pt-BR"/>
        </w:rPr>
        <w:t xml:space="preserve"> ou autofalência formulado pela Emissora</w:t>
      </w:r>
      <w:r w:rsidR="001D3AB8" w:rsidRPr="0098604E">
        <w:rPr>
          <w:rFonts w:asciiTheme="minorHAnsi" w:hAnsiTheme="minorHAnsi" w:cstheme="minorHAnsi"/>
          <w:color w:val="000000" w:themeColor="text1"/>
          <w:sz w:val="24"/>
          <w:szCs w:val="24"/>
          <w:lang w:val="pt-BR"/>
        </w:rPr>
        <w:t xml:space="preserve"> ou qualquer </w:t>
      </w:r>
      <w:r w:rsidR="00665FA5">
        <w:rPr>
          <w:rFonts w:asciiTheme="minorHAnsi" w:hAnsiTheme="minorHAnsi" w:cstheme="minorHAnsi"/>
          <w:color w:val="000000" w:themeColor="text1"/>
          <w:sz w:val="24"/>
          <w:szCs w:val="24"/>
          <w:lang w:val="pt-BR"/>
        </w:rPr>
        <w:t>de suas</w:t>
      </w:r>
      <w:r w:rsidR="00665FA5" w:rsidRPr="0098604E">
        <w:rPr>
          <w:rFonts w:asciiTheme="minorHAnsi" w:hAnsiTheme="minorHAnsi" w:cstheme="minorHAnsi"/>
          <w:color w:val="000000" w:themeColor="text1"/>
          <w:sz w:val="24"/>
          <w:szCs w:val="24"/>
          <w:lang w:val="pt-BR"/>
        </w:rPr>
        <w:t xml:space="preserve"> </w:t>
      </w:r>
      <w:r w:rsidR="00665FA5">
        <w:rPr>
          <w:rFonts w:asciiTheme="minorHAnsi" w:hAnsiTheme="minorHAnsi" w:cstheme="minorHAnsi"/>
          <w:color w:val="000000" w:themeColor="text1"/>
          <w:sz w:val="24"/>
          <w:szCs w:val="24"/>
          <w:lang w:val="pt-BR"/>
        </w:rPr>
        <w:t>controladas</w:t>
      </w:r>
      <w:r w:rsidR="001D3AB8" w:rsidRPr="0098604E">
        <w:rPr>
          <w:rFonts w:asciiTheme="minorHAnsi" w:hAnsiTheme="minorHAnsi" w:cstheme="minorHAnsi"/>
          <w:color w:val="000000" w:themeColor="text1"/>
          <w:sz w:val="24"/>
          <w:szCs w:val="24"/>
          <w:lang w:val="pt-BR"/>
        </w:rPr>
        <w:t>,</w:t>
      </w:r>
      <w:r w:rsidR="00A125C6" w:rsidRPr="0098604E">
        <w:rPr>
          <w:rFonts w:asciiTheme="minorHAnsi" w:hAnsiTheme="minorHAnsi" w:cstheme="minorHAnsi"/>
          <w:color w:val="000000" w:themeColor="text1"/>
          <w:sz w:val="24"/>
          <w:szCs w:val="24"/>
          <w:lang w:val="pt-BR"/>
        </w:rPr>
        <w:t xml:space="preserve"> ou de requerimento de falência ou de qualquer outra espécie de concurso de credores relativo à </w:t>
      </w:r>
      <w:r w:rsidR="00A125C6" w:rsidRPr="008272A2">
        <w:rPr>
          <w:rFonts w:asciiTheme="minorHAnsi" w:hAnsiTheme="minorHAnsi" w:cstheme="minorHAnsi"/>
          <w:color w:val="000000" w:themeColor="text1"/>
          <w:sz w:val="24"/>
          <w:szCs w:val="24"/>
          <w:lang w:val="pt-BR"/>
        </w:rPr>
        <w:t>Emissora</w:t>
      </w:r>
      <w:r w:rsidR="001D3AB8" w:rsidRPr="008272A2">
        <w:rPr>
          <w:rFonts w:asciiTheme="minorHAnsi" w:hAnsiTheme="minorHAnsi" w:cstheme="minorHAnsi"/>
          <w:color w:val="000000" w:themeColor="text1"/>
          <w:sz w:val="24"/>
          <w:szCs w:val="24"/>
          <w:lang w:val="pt-BR"/>
        </w:rPr>
        <w:t xml:space="preserve"> ou qualquer </w:t>
      </w:r>
      <w:r w:rsidR="00897D64" w:rsidRPr="008272A2">
        <w:rPr>
          <w:rFonts w:asciiTheme="minorHAnsi" w:hAnsiTheme="minorHAnsi" w:cstheme="minorHAnsi"/>
          <w:color w:val="000000" w:themeColor="text1"/>
          <w:sz w:val="24"/>
          <w:szCs w:val="24"/>
          <w:lang w:val="pt-BR"/>
        </w:rPr>
        <w:t xml:space="preserve">das </w:t>
      </w:r>
      <w:r w:rsidR="00077D97" w:rsidRPr="008272A2">
        <w:rPr>
          <w:rFonts w:asciiTheme="minorHAnsi" w:hAnsiTheme="minorHAnsi" w:cstheme="minorHAnsi"/>
          <w:color w:val="000000" w:themeColor="text1"/>
          <w:sz w:val="24"/>
          <w:szCs w:val="24"/>
          <w:lang w:val="pt-BR"/>
        </w:rPr>
        <w:t xml:space="preserve">controladas </w:t>
      </w:r>
      <w:r w:rsidR="00A125C6" w:rsidRPr="008272A2">
        <w:rPr>
          <w:rFonts w:asciiTheme="minorHAnsi" w:hAnsiTheme="minorHAnsi" w:cstheme="minorHAnsi"/>
          <w:color w:val="000000" w:themeColor="text1"/>
          <w:sz w:val="24"/>
          <w:szCs w:val="24"/>
          <w:lang w:val="pt-BR"/>
        </w:rPr>
        <w:t>formulado por terceiros, desde que não tenha sido elidido no prazo legal</w:t>
      </w:r>
      <w:bookmarkEnd w:id="308"/>
      <w:r w:rsidR="007C15CF" w:rsidRPr="008272A2">
        <w:rPr>
          <w:rFonts w:asciiTheme="minorHAnsi" w:hAnsiTheme="minorHAnsi" w:cstheme="minorHAnsi"/>
          <w:color w:val="000000" w:themeColor="text1"/>
          <w:sz w:val="24"/>
          <w:szCs w:val="24"/>
          <w:lang w:val="pt-BR"/>
        </w:rPr>
        <w:t>.</w:t>
      </w:r>
    </w:p>
    <w:p w14:paraId="24A05002"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352A2928" w14:textId="32CD12C8" w:rsidR="00A125C6" w:rsidRPr="0098604E" w:rsidRDefault="00E059F9" w:rsidP="00936D26">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Destinação dos recursos</w:t>
      </w:r>
      <w:r w:rsidRPr="0098604E">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color w:val="000000" w:themeColor="text1"/>
          <w:sz w:val="24"/>
          <w:szCs w:val="24"/>
          <w:lang w:val="pt-BR"/>
        </w:rPr>
        <w:t xml:space="preserve">aplicação dos recursos oriundos da Emissão, pela Emissora, em destinação diversa da descrita na Cláusula </w:t>
      </w:r>
      <w:r w:rsidR="009D312C" w:rsidRPr="0098604E">
        <w:rPr>
          <w:rFonts w:asciiTheme="minorHAnsi" w:hAnsiTheme="minorHAnsi" w:cstheme="minorHAnsi"/>
          <w:color w:val="000000" w:themeColor="text1"/>
          <w:sz w:val="24"/>
          <w:szCs w:val="24"/>
          <w:lang w:val="pt-BR"/>
        </w:rPr>
        <w:fldChar w:fldCharType="begin"/>
      </w:r>
      <w:r w:rsidR="009D312C" w:rsidRPr="0098604E">
        <w:rPr>
          <w:rFonts w:asciiTheme="minorHAnsi" w:hAnsiTheme="minorHAnsi" w:cstheme="minorHAnsi"/>
          <w:color w:val="000000" w:themeColor="text1"/>
          <w:sz w:val="24"/>
          <w:szCs w:val="24"/>
          <w:lang w:val="pt-BR"/>
        </w:rPr>
        <w:instrText xml:space="preserve"> REF _Ref484879104 \r \h </w:instrText>
      </w:r>
      <w:r w:rsidR="005944B2" w:rsidRPr="0098604E">
        <w:rPr>
          <w:rFonts w:asciiTheme="minorHAnsi" w:hAnsiTheme="minorHAnsi" w:cstheme="minorHAnsi"/>
          <w:color w:val="000000" w:themeColor="text1"/>
          <w:sz w:val="24"/>
          <w:szCs w:val="24"/>
          <w:lang w:val="pt-BR"/>
        </w:rPr>
        <w:instrText xml:space="preserve"> \* MERGEFORMAT </w:instrText>
      </w:r>
      <w:r w:rsidR="009D312C" w:rsidRPr="0098604E">
        <w:rPr>
          <w:rFonts w:asciiTheme="minorHAnsi" w:hAnsiTheme="minorHAnsi" w:cstheme="minorHAnsi"/>
          <w:color w:val="000000" w:themeColor="text1"/>
          <w:sz w:val="24"/>
          <w:szCs w:val="24"/>
          <w:lang w:val="pt-BR"/>
        </w:rPr>
      </w:r>
      <w:r w:rsidR="009D312C" w:rsidRPr="0098604E">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3.6</w:t>
      </w:r>
      <w:r w:rsidR="009D312C" w:rsidRPr="0098604E">
        <w:rPr>
          <w:rFonts w:asciiTheme="minorHAnsi" w:hAnsiTheme="minorHAnsi" w:cstheme="minorHAnsi"/>
          <w:color w:val="000000" w:themeColor="text1"/>
          <w:sz w:val="24"/>
          <w:szCs w:val="24"/>
          <w:lang w:val="pt-BR"/>
        </w:rPr>
        <w:fldChar w:fldCharType="end"/>
      </w:r>
      <w:r w:rsidR="009D312C" w:rsidRPr="0098604E">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color w:val="000000" w:themeColor="text1"/>
          <w:sz w:val="24"/>
          <w:szCs w:val="24"/>
          <w:lang w:val="pt-BR"/>
        </w:rPr>
        <w:t>desta Escritura de Emissão</w:t>
      </w:r>
      <w:r w:rsidRPr="0098604E">
        <w:rPr>
          <w:rFonts w:asciiTheme="minorHAnsi" w:hAnsiTheme="minorHAnsi" w:cstheme="minorHAnsi"/>
          <w:color w:val="000000" w:themeColor="text1"/>
          <w:sz w:val="24"/>
          <w:szCs w:val="24"/>
          <w:lang w:val="pt-BR"/>
        </w:rPr>
        <w:t>.</w:t>
      </w:r>
    </w:p>
    <w:p w14:paraId="429A1EBE" w14:textId="77777777" w:rsidR="00B011CE" w:rsidRPr="0098604E" w:rsidRDefault="00B011CE" w:rsidP="00DA44B5">
      <w:pPr>
        <w:pStyle w:val="Level4"/>
        <w:widowControl w:val="0"/>
        <w:spacing w:after="0" w:line="300" w:lineRule="atLeast"/>
        <w:contextualSpacing/>
        <w:rPr>
          <w:rFonts w:asciiTheme="minorHAnsi" w:hAnsiTheme="minorHAnsi" w:cstheme="minorHAnsi"/>
          <w:color w:val="000000" w:themeColor="text1"/>
          <w:sz w:val="24"/>
          <w:szCs w:val="24"/>
          <w:lang w:val="pt-BR"/>
        </w:rPr>
      </w:pPr>
    </w:p>
    <w:p w14:paraId="13E89B08" w14:textId="39E13C5B" w:rsidR="00A125C6" w:rsidRPr="0098604E" w:rsidRDefault="00E059F9" w:rsidP="00936D26">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Questionamento da Escritura de Emissão ou Contratos de Garantia</w:t>
      </w:r>
      <w:r w:rsidRPr="0098604E">
        <w:rPr>
          <w:rFonts w:asciiTheme="minorHAnsi" w:hAnsiTheme="minorHAnsi" w:cstheme="minorHAnsi"/>
          <w:color w:val="000000" w:themeColor="text1"/>
          <w:sz w:val="24"/>
          <w:szCs w:val="24"/>
          <w:lang w:val="pt-BR"/>
        </w:rPr>
        <w:t xml:space="preserve">. Questionamento </w:t>
      </w:r>
      <w:r w:rsidR="00A125C6" w:rsidRPr="0098604E">
        <w:rPr>
          <w:rFonts w:asciiTheme="minorHAnsi" w:hAnsiTheme="minorHAnsi" w:cstheme="minorHAnsi"/>
          <w:color w:val="000000" w:themeColor="text1"/>
          <w:sz w:val="24"/>
          <w:szCs w:val="24"/>
          <w:lang w:val="pt-BR"/>
        </w:rPr>
        <w:t xml:space="preserve">judicial da validade, eficácia ou exequibilidade desta Escritura </w:t>
      </w:r>
      <w:r w:rsidR="00A125C6" w:rsidRPr="008272A2">
        <w:rPr>
          <w:rFonts w:asciiTheme="minorHAnsi" w:hAnsiTheme="minorHAnsi" w:cstheme="minorHAnsi"/>
          <w:color w:val="000000" w:themeColor="text1"/>
          <w:sz w:val="24"/>
          <w:szCs w:val="24"/>
          <w:lang w:val="pt-BR"/>
        </w:rPr>
        <w:t>de Emissão ou de qualquer dos Contratos de Garantia pela Emissora</w:t>
      </w:r>
      <w:r w:rsidR="001D3AB8" w:rsidRPr="008272A2">
        <w:rPr>
          <w:rFonts w:asciiTheme="minorHAnsi" w:hAnsiTheme="minorHAnsi" w:cstheme="minorHAnsi"/>
          <w:color w:val="000000" w:themeColor="text1"/>
          <w:sz w:val="24"/>
          <w:szCs w:val="24"/>
          <w:lang w:val="pt-BR"/>
        </w:rPr>
        <w:t xml:space="preserve">, suas controladas, </w:t>
      </w:r>
      <w:r w:rsidR="001D3AB8" w:rsidRPr="0098604E">
        <w:rPr>
          <w:rFonts w:asciiTheme="minorHAnsi" w:hAnsiTheme="minorHAnsi" w:cstheme="minorHAnsi"/>
          <w:color w:val="000000" w:themeColor="text1"/>
          <w:sz w:val="24"/>
          <w:szCs w:val="24"/>
          <w:lang w:val="pt-BR"/>
        </w:rPr>
        <w:t xml:space="preserve">coligadas, </w:t>
      </w:r>
      <w:r w:rsidR="001D3AB8" w:rsidRPr="0098604E">
        <w:rPr>
          <w:rFonts w:asciiTheme="minorHAnsi" w:hAnsiTheme="minorHAnsi" w:cstheme="minorHAnsi"/>
          <w:color w:val="000000" w:themeColor="text1"/>
          <w:sz w:val="24"/>
          <w:szCs w:val="24"/>
          <w:lang w:val="pt-BR"/>
        </w:rPr>
        <w:lastRenderedPageBreak/>
        <w:t xml:space="preserve">controladoras </w:t>
      </w:r>
      <w:r w:rsidR="00D873CD" w:rsidRPr="008272A2">
        <w:rPr>
          <w:rFonts w:asciiTheme="minorHAnsi" w:hAnsiTheme="minorHAnsi" w:cstheme="minorHAnsi"/>
          <w:color w:val="000000" w:themeColor="text1"/>
          <w:sz w:val="24"/>
          <w:szCs w:val="24"/>
          <w:lang w:val="pt-BR"/>
        </w:rPr>
        <w:t>e/</w:t>
      </w:r>
      <w:r w:rsidR="001D3AB8" w:rsidRPr="008272A2">
        <w:rPr>
          <w:rFonts w:asciiTheme="minorHAnsi" w:hAnsiTheme="minorHAnsi" w:cstheme="minorHAnsi"/>
          <w:color w:val="000000" w:themeColor="text1"/>
          <w:sz w:val="24"/>
          <w:szCs w:val="24"/>
          <w:lang w:val="pt-BR"/>
        </w:rPr>
        <w:t xml:space="preserve">ou </w:t>
      </w:r>
      <w:r w:rsidR="00D873CD" w:rsidRPr="008272A2">
        <w:rPr>
          <w:rFonts w:asciiTheme="minorHAnsi" w:hAnsiTheme="minorHAnsi" w:cstheme="minorHAnsi"/>
          <w:color w:val="000000" w:themeColor="text1"/>
          <w:sz w:val="24"/>
          <w:szCs w:val="24"/>
          <w:lang w:val="pt-BR"/>
        </w:rPr>
        <w:t xml:space="preserve">sociedades </w:t>
      </w:r>
      <w:r w:rsidR="001D3AB8" w:rsidRPr="008272A2">
        <w:rPr>
          <w:rFonts w:asciiTheme="minorHAnsi" w:hAnsiTheme="minorHAnsi" w:cstheme="minorHAnsi"/>
          <w:color w:val="000000" w:themeColor="text1"/>
          <w:sz w:val="24"/>
          <w:szCs w:val="24"/>
          <w:lang w:val="pt-BR"/>
        </w:rPr>
        <w:t>sob controle comum</w:t>
      </w:r>
      <w:r w:rsidR="004F0874">
        <w:rPr>
          <w:rFonts w:asciiTheme="minorHAnsi" w:hAnsiTheme="minorHAnsi" w:cstheme="minorHAnsi"/>
          <w:color w:val="000000" w:themeColor="text1"/>
          <w:sz w:val="24"/>
          <w:szCs w:val="24"/>
          <w:lang w:val="pt-BR"/>
        </w:rPr>
        <w:t xml:space="preserve"> </w:t>
      </w:r>
      <w:r w:rsidR="00897D64" w:rsidRPr="008272A2">
        <w:rPr>
          <w:rFonts w:asciiTheme="minorHAnsi" w:hAnsiTheme="minorHAnsi" w:cstheme="minorHAnsi"/>
          <w:color w:val="000000" w:themeColor="text1"/>
          <w:sz w:val="24"/>
          <w:szCs w:val="24"/>
          <w:lang w:val="pt-BR"/>
        </w:rPr>
        <w:t>(“</w:t>
      </w:r>
      <w:r w:rsidR="00897D64" w:rsidRPr="008272A2">
        <w:rPr>
          <w:rFonts w:asciiTheme="minorHAnsi" w:hAnsiTheme="minorHAnsi" w:cstheme="minorHAnsi"/>
          <w:b/>
          <w:bCs/>
          <w:color w:val="000000" w:themeColor="text1"/>
          <w:sz w:val="24"/>
          <w:szCs w:val="24"/>
          <w:lang w:val="pt-BR"/>
        </w:rPr>
        <w:t>Afiliadas</w:t>
      </w:r>
      <w:r w:rsidR="00897D64" w:rsidRPr="0098604E">
        <w:rPr>
          <w:rFonts w:asciiTheme="minorHAnsi" w:hAnsiTheme="minorHAnsi" w:cstheme="minorHAnsi"/>
          <w:color w:val="000000" w:themeColor="text1"/>
          <w:sz w:val="24"/>
          <w:szCs w:val="24"/>
          <w:lang w:val="pt-BR"/>
        </w:rPr>
        <w:t>”)</w:t>
      </w:r>
      <w:r w:rsidRPr="0098604E">
        <w:rPr>
          <w:rFonts w:asciiTheme="minorHAnsi" w:hAnsiTheme="minorHAnsi" w:cstheme="minorHAnsi"/>
          <w:color w:val="000000" w:themeColor="text1"/>
          <w:sz w:val="24"/>
          <w:szCs w:val="24"/>
          <w:lang w:val="pt-BR"/>
        </w:rPr>
        <w:t>.</w:t>
      </w:r>
      <w:r w:rsidR="00A35AD9">
        <w:rPr>
          <w:rFonts w:asciiTheme="minorHAnsi" w:hAnsiTheme="minorHAnsi" w:cstheme="minorHAnsi"/>
          <w:color w:val="000000" w:themeColor="text1"/>
          <w:sz w:val="24"/>
          <w:szCs w:val="24"/>
          <w:lang w:val="pt-BR"/>
        </w:rPr>
        <w:t xml:space="preserve"> </w:t>
      </w:r>
    </w:p>
    <w:p w14:paraId="5D902CFD"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7F1AD0C1" w14:textId="0A42BE79" w:rsidR="00A125C6" w:rsidRPr="0098604E" w:rsidRDefault="00E059F9" w:rsidP="00936D26">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bookmarkStart w:id="309" w:name="_Ref513463177"/>
      <w:r w:rsidRPr="0098604E">
        <w:rPr>
          <w:rFonts w:asciiTheme="minorHAnsi" w:hAnsiTheme="minorHAnsi" w:cstheme="minorHAnsi"/>
          <w:b/>
          <w:bCs/>
          <w:color w:val="000000" w:themeColor="text1"/>
          <w:sz w:val="24"/>
          <w:szCs w:val="24"/>
          <w:lang w:val="pt-BR"/>
        </w:rPr>
        <w:t>Transferência ou cessão</w:t>
      </w:r>
      <w:r w:rsidRPr="0098604E">
        <w:rPr>
          <w:rFonts w:asciiTheme="minorHAnsi" w:hAnsiTheme="minorHAnsi" w:cstheme="minorHAnsi"/>
          <w:color w:val="000000" w:themeColor="text1"/>
          <w:sz w:val="24"/>
          <w:szCs w:val="24"/>
          <w:lang w:val="pt-BR"/>
        </w:rPr>
        <w:t xml:space="preserve">. Transferência </w:t>
      </w:r>
      <w:r w:rsidR="00A125C6" w:rsidRPr="0098604E">
        <w:rPr>
          <w:rFonts w:asciiTheme="minorHAnsi" w:hAnsiTheme="minorHAnsi" w:cstheme="minorHAnsi"/>
          <w:color w:val="000000" w:themeColor="text1"/>
          <w:sz w:val="24"/>
          <w:szCs w:val="24"/>
          <w:lang w:val="pt-BR"/>
        </w:rPr>
        <w:t xml:space="preserve">ou qualquer forma de cessão ou promessa de cessão a terceiros, pela Emissora, </w:t>
      </w:r>
      <w:r w:rsidR="00D873CD">
        <w:rPr>
          <w:rFonts w:asciiTheme="minorHAnsi" w:hAnsiTheme="minorHAnsi" w:cstheme="minorHAnsi"/>
          <w:color w:val="000000" w:themeColor="text1"/>
          <w:sz w:val="24"/>
          <w:szCs w:val="24"/>
          <w:lang w:val="pt-BR"/>
        </w:rPr>
        <w:t>por qualquer das</w:t>
      </w:r>
      <w:r w:rsidR="00D873CD" w:rsidRPr="0098604E">
        <w:rPr>
          <w:rFonts w:asciiTheme="minorHAnsi" w:hAnsiTheme="minorHAnsi" w:cstheme="minorHAnsi"/>
          <w:color w:val="000000" w:themeColor="text1"/>
          <w:sz w:val="24"/>
          <w:szCs w:val="24"/>
          <w:lang w:val="pt-BR"/>
        </w:rPr>
        <w:t xml:space="preserve"> </w:t>
      </w:r>
      <w:r w:rsidR="00D873CD">
        <w:rPr>
          <w:rFonts w:asciiTheme="minorHAnsi" w:hAnsiTheme="minorHAnsi" w:cstheme="minorHAnsi"/>
          <w:color w:val="000000" w:themeColor="text1"/>
          <w:sz w:val="24"/>
          <w:szCs w:val="24"/>
          <w:lang w:val="pt-BR"/>
        </w:rPr>
        <w:t>A</w:t>
      </w:r>
      <w:r w:rsidR="00897D64" w:rsidRPr="0098604E">
        <w:rPr>
          <w:rFonts w:asciiTheme="minorHAnsi" w:hAnsiTheme="minorHAnsi" w:cstheme="minorHAnsi"/>
          <w:color w:val="000000" w:themeColor="text1"/>
          <w:sz w:val="24"/>
          <w:szCs w:val="24"/>
          <w:lang w:val="pt-BR"/>
        </w:rPr>
        <w:t xml:space="preserve">cionistas </w:t>
      </w:r>
      <w:r w:rsidR="00D873CD">
        <w:rPr>
          <w:rFonts w:asciiTheme="minorHAnsi" w:hAnsiTheme="minorHAnsi" w:cstheme="minorHAnsi"/>
          <w:color w:val="000000" w:themeColor="text1"/>
          <w:sz w:val="24"/>
          <w:szCs w:val="24"/>
          <w:lang w:val="pt-BR"/>
        </w:rPr>
        <w:t>e/</w:t>
      </w:r>
      <w:r w:rsidR="00897D64" w:rsidRPr="0098604E">
        <w:rPr>
          <w:rFonts w:asciiTheme="minorHAnsi" w:hAnsiTheme="minorHAnsi" w:cstheme="minorHAnsi"/>
          <w:color w:val="000000" w:themeColor="text1"/>
          <w:sz w:val="24"/>
          <w:szCs w:val="24"/>
          <w:lang w:val="pt-BR"/>
        </w:rPr>
        <w:t xml:space="preserve">ou </w:t>
      </w:r>
      <w:r w:rsidR="00D873CD">
        <w:rPr>
          <w:rFonts w:asciiTheme="minorHAnsi" w:hAnsiTheme="minorHAnsi" w:cstheme="minorHAnsi"/>
          <w:color w:val="000000" w:themeColor="text1"/>
          <w:sz w:val="24"/>
          <w:szCs w:val="24"/>
          <w:lang w:val="pt-BR"/>
        </w:rPr>
        <w:t xml:space="preserve">das </w:t>
      </w:r>
      <w:r w:rsidR="00A00955">
        <w:rPr>
          <w:rFonts w:asciiTheme="minorHAnsi" w:hAnsiTheme="minorHAnsi" w:cstheme="minorHAnsi"/>
          <w:color w:val="000000" w:themeColor="text1"/>
          <w:sz w:val="24"/>
          <w:szCs w:val="24"/>
          <w:lang w:val="pt-BR"/>
        </w:rPr>
        <w:t>Entidades Relevantes</w:t>
      </w:r>
      <w:r w:rsidR="00D873CD">
        <w:rPr>
          <w:rFonts w:asciiTheme="minorHAnsi" w:hAnsiTheme="minorHAnsi" w:cstheme="minorHAnsi"/>
          <w:color w:val="000000" w:themeColor="text1"/>
          <w:sz w:val="24"/>
          <w:szCs w:val="24"/>
          <w:lang w:val="pt-BR"/>
        </w:rPr>
        <w:t>,</w:t>
      </w:r>
      <w:r w:rsidR="00897D64" w:rsidRPr="0098604E">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color w:val="000000" w:themeColor="text1"/>
          <w:sz w:val="24"/>
          <w:szCs w:val="24"/>
          <w:lang w:val="pt-BR"/>
        </w:rPr>
        <w:t>das obrigações assumidas nesta Escritura de Emissão e/ou nos Contratos de Garantia, conforme aplicável, sem prévia autorização dos Debenturistas reunidos em Assembleia Geral de Debenturistas</w:t>
      </w:r>
      <w:r w:rsidR="00507DD5">
        <w:rPr>
          <w:rFonts w:asciiTheme="minorHAnsi" w:hAnsiTheme="minorHAnsi" w:cstheme="minorHAnsi"/>
          <w:color w:val="000000" w:themeColor="text1"/>
          <w:sz w:val="24"/>
          <w:szCs w:val="24"/>
          <w:lang w:val="pt-BR"/>
        </w:rPr>
        <w:t>.</w:t>
      </w:r>
      <w:bookmarkEnd w:id="309"/>
    </w:p>
    <w:p w14:paraId="75362483" w14:textId="77777777" w:rsidR="00357638" w:rsidRPr="0098604E" w:rsidRDefault="00357638" w:rsidP="00355F6F">
      <w:pPr>
        <w:pStyle w:val="Level4"/>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7CF24948" w14:textId="06DE36C0" w:rsidR="00A125C6" w:rsidRPr="0098604E" w:rsidRDefault="00C07378" w:rsidP="00936D26">
      <w:pPr>
        <w:pStyle w:val="Level3"/>
        <w:widowControl w:val="0"/>
        <w:numPr>
          <w:ilvl w:val="0"/>
          <w:numId w:val="18"/>
        </w:numPr>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bookmarkStart w:id="310" w:name="_DV_M344"/>
      <w:bookmarkEnd w:id="310"/>
      <w:r w:rsidRPr="0098604E">
        <w:rPr>
          <w:rStyle w:val="DeltaViewInsertion"/>
          <w:rFonts w:asciiTheme="minorHAnsi" w:eastAsia="Arial Unicode MS" w:hAnsiTheme="minorHAnsi" w:cstheme="minorHAnsi"/>
          <w:b/>
          <w:bCs/>
          <w:color w:val="000000" w:themeColor="text1"/>
          <w:sz w:val="24"/>
          <w:szCs w:val="24"/>
          <w:u w:val="none"/>
          <w:lang w:val="pt-BR"/>
        </w:rPr>
        <w:t>Transformação do tipo societário</w:t>
      </w:r>
      <w:r w:rsidRPr="0098604E">
        <w:rPr>
          <w:rStyle w:val="DeltaViewInsertion"/>
          <w:rFonts w:asciiTheme="minorHAnsi" w:eastAsia="Arial Unicode MS" w:hAnsiTheme="minorHAnsi" w:cstheme="minorHAnsi"/>
          <w:color w:val="000000" w:themeColor="text1"/>
          <w:sz w:val="24"/>
          <w:szCs w:val="24"/>
          <w:u w:val="none"/>
          <w:lang w:val="pt-BR"/>
        </w:rPr>
        <w:t>. A</w:t>
      </w:r>
      <w:r w:rsidR="00A125C6" w:rsidRPr="0098604E">
        <w:rPr>
          <w:rStyle w:val="DeltaViewInsertion"/>
          <w:rFonts w:asciiTheme="minorHAnsi" w:eastAsia="Arial Unicode MS" w:hAnsiTheme="minorHAnsi" w:cstheme="minorHAnsi"/>
          <w:color w:val="000000" w:themeColor="text1"/>
          <w:sz w:val="24"/>
          <w:szCs w:val="24"/>
          <w:u w:val="none"/>
          <w:lang w:val="pt-BR"/>
        </w:rPr>
        <w:t xml:space="preserve"> transformação da Emissora em outro tipo societário; </w:t>
      </w:r>
    </w:p>
    <w:p w14:paraId="014F4E1F" w14:textId="77777777" w:rsidR="00357638" w:rsidRPr="0098604E" w:rsidRDefault="00357638"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1A45970" w14:textId="7FCAF5E5" w:rsidR="00A125C6" w:rsidRDefault="00C07378">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Declaração de vencimento antecipado (</w:t>
      </w:r>
      <w:proofErr w:type="spellStart"/>
      <w:r w:rsidRPr="0098604E">
        <w:rPr>
          <w:rFonts w:asciiTheme="minorHAnsi" w:hAnsiTheme="minorHAnsi" w:cstheme="minorHAnsi"/>
          <w:b/>
          <w:bCs/>
          <w:i/>
          <w:iCs/>
          <w:color w:val="000000" w:themeColor="text1"/>
          <w:sz w:val="24"/>
          <w:szCs w:val="24"/>
          <w:lang w:val="pt-BR"/>
        </w:rPr>
        <w:t>cross-acceleration</w:t>
      </w:r>
      <w:proofErr w:type="spellEnd"/>
      <w:r w:rsidRPr="0098604E">
        <w:rPr>
          <w:rFonts w:asciiTheme="minorHAnsi" w:hAnsiTheme="minorHAnsi" w:cstheme="minorHAnsi"/>
          <w:b/>
          <w:bCs/>
          <w:color w:val="000000" w:themeColor="text1"/>
          <w:sz w:val="24"/>
          <w:szCs w:val="24"/>
          <w:lang w:val="pt-BR"/>
        </w:rPr>
        <w:t>)</w:t>
      </w:r>
      <w:r w:rsidRPr="0098604E">
        <w:rPr>
          <w:rFonts w:asciiTheme="minorHAnsi" w:hAnsiTheme="minorHAnsi" w:cstheme="minorHAnsi"/>
          <w:color w:val="000000" w:themeColor="text1"/>
          <w:sz w:val="24"/>
          <w:szCs w:val="24"/>
          <w:lang w:val="pt-BR"/>
        </w:rPr>
        <w:t>. V</w:t>
      </w:r>
      <w:r w:rsidR="00A125C6" w:rsidRPr="0098604E">
        <w:rPr>
          <w:rFonts w:asciiTheme="minorHAnsi" w:hAnsiTheme="minorHAnsi" w:cstheme="minorHAnsi"/>
          <w:color w:val="000000" w:themeColor="text1"/>
          <w:sz w:val="24"/>
          <w:szCs w:val="24"/>
          <w:lang w:val="pt-BR"/>
        </w:rPr>
        <w:t>encimento antecipado</w:t>
      </w:r>
      <w:r w:rsidR="00C47993">
        <w:rPr>
          <w:rFonts w:asciiTheme="minorHAnsi" w:hAnsiTheme="minorHAnsi" w:cstheme="minorHAnsi"/>
          <w:color w:val="000000" w:themeColor="text1"/>
          <w:sz w:val="24"/>
          <w:szCs w:val="24"/>
          <w:lang w:val="pt-BR"/>
        </w:rPr>
        <w:t>, não sanado no prazo de até 2 (dois) Dias Úteis,</w:t>
      </w:r>
      <w:r w:rsidR="00A125C6" w:rsidRPr="0098604E">
        <w:rPr>
          <w:rFonts w:asciiTheme="minorHAnsi" w:hAnsiTheme="minorHAnsi" w:cstheme="minorHAnsi"/>
          <w:color w:val="000000" w:themeColor="text1"/>
          <w:sz w:val="24"/>
          <w:szCs w:val="24"/>
          <w:lang w:val="pt-BR"/>
        </w:rPr>
        <w:t xml:space="preserve"> de </w:t>
      </w:r>
      <w:r w:rsidRPr="0098604E">
        <w:rPr>
          <w:rFonts w:asciiTheme="minorHAnsi" w:hAnsiTheme="minorHAnsi" w:cstheme="minorHAnsi"/>
          <w:color w:val="000000" w:themeColor="text1"/>
          <w:sz w:val="24"/>
          <w:szCs w:val="24"/>
          <w:lang w:val="pt-BR"/>
        </w:rPr>
        <w:t xml:space="preserve">qualquer mútuo, financiamento ou empréstimo junto a quaisquer instituições financeiras assumido pela Emissora ou pelas </w:t>
      </w:r>
      <w:r w:rsidR="00A00955">
        <w:rPr>
          <w:rFonts w:asciiTheme="minorHAnsi" w:hAnsiTheme="minorHAnsi" w:cstheme="minorHAnsi"/>
          <w:color w:val="000000" w:themeColor="text1"/>
          <w:sz w:val="24"/>
          <w:szCs w:val="24"/>
          <w:lang w:val="pt-BR"/>
        </w:rPr>
        <w:t xml:space="preserve">Entidades Relevantes </w:t>
      </w:r>
      <w:r w:rsidRPr="0098604E">
        <w:rPr>
          <w:rFonts w:asciiTheme="minorHAnsi" w:hAnsiTheme="minorHAnsi" w:cstheme="minorHAnsi"/>
          <w:color w:val="000000" w:themeColor="text1"/>
          <w:sz w:val="24"/>
          <w:szCs w:val="24"/>
          <w:lang w:val="pt-BR"/>
        </w:rPr>
        <w:t xml:space="preserve">ou qualquer obrigação pecuniária em qualquer acordo ou contrato do qual a Emissora </w:t>
      </w:r>
      <w:r w:rsidR="00BD1647">
        <w:rPr>
          <w:rFonts w:asciiTheme="minorHAnsi" w:hAnsiTheme="minorHAnsi" w:cstheme="minorHAnsi"/>
          <w:color w:val="000000" w:themeColor="text1"/>
          <w:sz w:val="24"/>
          <w:szCs w:val="24"/>
          <w:lang w:val="pt-BR"/>
        </w:rPr>
        <w:t xml:space="preserve">e/ou qualquer </w:t>
      </w:r>
      <w:r w:rsidR="00F30971">
        <w:rPr>
          <w:rFonts w:asciiTheme="minorHAnsi" w:hAnsiTheme="minorHAnsi" w:cstheme="minorHAnsi"/>
          <w:color w:val="000000" w:themeColor="text1"/>
          <w:sz w:val="24"/>
          <w:szCs w:val="24"/>
          <w:lang w:val="pt-BR"/>
        </w:rPr>
        <w:t xml:space="preserve">das </w:t>
      </w:r>
      <w:r w:rsidR="00A00955">
        <w:rPr>
          <w:rFonts w:asciiTheme="minorHAnsi" w:hAnsiTheme="minorHAnsi" w:cstheme="minorHAnsi"/>
          <w:color w:val="000000" w:themeColor="text1"/>
          <w:sz w:val="24"/>
          <w:szCs w:val="24"/>
          <w:lang w:val="pt-BR"/>
        </w:rPr>
        <w:t xml:space="preserve">Entidades Relevantes </w:t>
      </w:r>
      <w:r w:rsidRPr="0098604E">
        <w:rPr>
          <w:rFonts w:asciiTheme="minorHAnsi" w:hAnsiTheme="minorHAnsi" w:cstheme="minorHAnsi"/>
          <w:color w:val="000000" w:themeColor="text1"/>
          <w:sz w:val="24"/>
          <w:szCs w:val="24"/>
          <w:lang w:val="pt-BR"/>
        </w:rPr>
        <w:t>seja</w:t>
      </w:r>
      <w:r w:rsidR="00077D97">
        <w:rPr>
          <w:rFonts w:asciiTheme="minorHAnsi" w:hAnsiTheme="minorHAnsi" w:cstheme="minorHAnsi"/>
          <w:color w:val="000000" w:themeColor="text1"/>
          <w:sz w:val="24"/>
          <w:szCs w:val="24"/>
          <w:lang w:val="pt-BR"/>
        </w:rPr>
        <w:t>m</w:t>
      </w:r>
      <w:r w:rsidRPr="0098604E">
        <w:rPr>
          <w:rFonts w:asciiTheme="minorHAnsi" w:hAnsiTheme="minorHAnsi" w:cstheme="minorHAnsi"/>
          <w:color w:val="000000" w:themeColor="text1"/>
          <w:sz w:val="24"/>
          <w:szCs w:val="24"/>
          <w:lang w:val="pt-BR"/>
        </w:rPr>
        <w:t xml:space="preserve"> parte como devedora ou garantidora, assim entendidas as dívidas contraídas no mercado financeiro ou de capitais, local ou internacional, cujo valor, individual ou agregado, seja superior a R</w:t>
      </w:r>
      <w:r w:rsidRPr="00252DC8">
        <w:rPr>
          <w:rFonts w:asciiTheme="minorHAnsi" w:hAnsiTheme="minorHAnsi" w:cstheme="minorHAnsi"/>
          <w:color w:val="000000" w:themeColor="text1"/>
          <w:sz w:val="24"/>
          <w:szCs w:val="24"/>
          <w:lang w:val="pt-BR"/>
        </w:rPr>
        <w:t>$ </w:t>
      </w:r>
      <w:r w:rsidR="008C1CFE" w:rsidRPr="005B15F5">
        <w:rPr>
          <w:rFonts w:asciiTheme="minorHAnsi" w:hAnsiTheme="minorHAnsi"/>
          <w:color w:val="000000" w:themeColor="text1"/>
          <w:sz w:val="24"/>
          <w:lang w:val="pt-BR"/>
        </w:rPr>
        <w:t>10</w:t>
      </w:r>
      <w:r w:rsidRPr="005B15F5">
        <w:rPr>
          <w:rFonts w:asciiTheme="minorHAnsi" w:hAnsiTheme="minorHAnsi"/>
          <w:color w:val="000000" w:themeColor="text1"/>
          <w:sz w:val="24"/>
          <w:lang w:val="pt-BR"/>
        </w:rPr>
        <w:t>.000.000,00</w:t>
      </w:r>
      <w:r w:rsidRPr="00252DC8">
        <w:rPr>
          <w:rFonts w:asciiTheme="minorHAnsi" w:hAnsiTheme="minorHAnsi" w:cstheme="minorHAnsi"/>
          <w:color w:val="000000" w:themeColor="text1"/>
          <w:sz w:val="24"/>
          <w:szCs w:val="24"/>
          <w:lang w:val="pt-BR"/>
        </w:rPr>
        <w:t xml:space="preserve"> (</w:t>
      </w:r>
      <w:r w:rsidR="008C1CFE" w:rsidRPr="005B15F5">
        <w:rPr>
          <w:rFonts w:asciiTheme="minorHAnsi" w:hAnsiTheme="minorHAnsi"/>
          <w:color w:val="000000" w:themeColor="text1"/>
          <w:sz w:val="24"/>
          <w:lang w:val="pt-BR"/>
        </w:rPr>
        <w:t xml:space="preserve">dez </w:t>
      </w:r>
      <w:r w:rsidRPr="005B15F5">
        <w:rPr>
          <w:rFonts w:asciiTheme="minorHAnsi" w:hAnsiTheme="minorHAnsi"/>
          <w:color w:val="000000" w:themeColor="text1"/>
          <w:sz w:val="24"/>
          <w:lang w:val="pt-BR"/>
        </w:rPr>
        <w:t>milhões de reais</w:t>
      </w:r>
      <w:r w:rsidRPr="00252DC8">
        <w:rPr>
          <w:rFonts w:asciiTheme="minorHAnsi" w:hAnsiTheme="minorHAnsi" w:cstheme="minorHAnsi"/>
          <w:color w:val="000000" w:themeColor="text1"/>
          <w:sz w:val="24"/>
          <w:szCs w:val="24"/>
          <w:lang w:val="pt-BR"/>
        </w:rPr>
        <w:t>)</w:t>
      </w:r>
      <w:r w:rsidR="00507DD5" w:rsidRPr="00252DC8">
        <w:rPr>
          <w:rFonts w:asciiTheme="minorHAnsi" w:hAnsiTheme="minorHAnsi" w:cstheme="minorHAnsi"/>
          <w:color w:val="000000" w:themeColor="text1"/>
          <w:sz w:val="24"/>
          <w:szCs w:val="24"/>
          <w:lang w:val="pt-BR"/>
        </w:rPr>
        <w:t>.</w:t>
      </w:r>
    </w:p>
    <w:p w14:paraId="44E5249D" w14:textId="77777777" w:rsidR="009A390B" w:rsidRDefault="009A390B" w:rsidP="00936D26">
      <w:pPr>
        <w:pStyle w:val="PargrafodaLista"/>
        <w:rPr>
          <w:rFonts w:asciiTheme="minorHAnsi" w:hAnsiTheme="minorHAnsi" w:cstheme="minorHAnsi"/>
          <w:color w:val="000000" w:themeColor="text1"/>
          <w:sz w:val="24"/>
          <w:szCs w:val="24"/>
        </w:rPr>
      </w:pPr>
    </w:p>
    <w:p w14:paraId="66CC40F7" w14:textId="7F84DCDC" w:rsidR="009A390B" w:rsidRPr="005745B6" w:rsidRDefault="009A390B">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r w:rsidRPr="005745B6">
        <w:rPr>
          <w:rFonts w:asciiTheme="minorHAnsi" w:hAnsiTheme="minorHAnsi" w:cstheme="minorHAnsi"/>
          <w:b/>
          <w:bCs/>
          <w:color w:val="000000" w:themeColor="text1"/>
          <w:sz w:val="24"/>
          <w:szCs w:val="24"/>
          <w:lang w:val="pt-BR"/>
        </w:rPr>
        <w:t>Alteração de Controle</w:t>
      </w:r>
      <w:r w:rsidRPr="005745B6">
        <w:rPr>
          <w:rFonts w:asciiTheme="minorHAnsi" w:hAnsiTheme="minorHAnsi" w:cstheme="minorHAnsi"/>
          <w:color w:val="000000" w:themeColor="text1"/>
          <w:sz w:val="24"/>
          <w:szCs w:val="24"/>
          <w:lang w:val="pt-BR"/>
        </w:rPr>
        <w:t>. Alteração ou transferência de controle</w:t>
      </w:r>
      <w:r w:rsidR="007C15CF" w:rsidRPr="005745B6">
        <w:rPr>
          <w:rFonts w:asciiTheme="minorHAnsi" w:hAnsiTheme="minorHAnsi" w:cstheme="minorHAnsi"/>
          <w:color w:val="000000" w:themeColor="text1"/>
          <w:sz w:val="24"/>
          <w:szCs w:val="24"/>
          <w:lang w:val="pt-BR"/>
        </w:rPr>
        <w:t xml:space="preserve"> (conforme definição de controle prevista no artigo 116 da Lei das Sociedades por Ações)</w:t>
      </w:r>
      <w:r w:rsidRPr="005745B6">
        <w:rPr>
          <w:rFonts w:asciiTheme="minorHAnsi" w:hAnsiTheme="minorHAnsi" w:cstheme="minorHAnsi"/>
          <w:color w:val="000000" w:themeColor="text1"/>
          <w:sz w:val="24"/>
          <w:szCs w:val="24"/>
          <w:lang w:val="pt-BR"/>
        </w:rPr>
        <w:t xml:space="preserve">, direta ou indireta, da Emissora </w:t>
      </w:r>
      <w:r w:rsidR="005A7489" w:rsidRPr="005745B6">
        <w:rPr>
          <w:rFonts w:asciiTheme="minorHAnsi" w:hAnsiTheme="minorHAnsi" w:cstheme="minorHAnsi"/>
          <w:color w:val="000000" w:themeColor="text1"/>
          <w:sz w:val="24"/>
          <w:szCs w:val="24"/>
          <w:lang w:val="pt-BR"/>
        </w:rPr>
        <w:t xml:space="preserve">ou das </w:t>
      </w:r>
      <w:r w:rsidR="00A00955">
        <w:rPr>
          <w:rFonts w:asciiTheme="minorHAnsi" w:hAnsiTheme="minorHAnsi" w:cstheme="minorHAnsi"/>
          <w:color w:val="000000" w:themeColor="text1"/>
          <w:sz w:val="24"/>
          <w:szCs w:val="24"/>
          <w:lang w:val="pt-BR"/>
        </w:rPr>
        <w:t>Entidades Relevantes</w:t>
      </w:r>
      <w:r w:rsidRPr="005745B6">
        <w:rPr>
          <w:rFonts w:asciiTheme="minorHAnsi" w:hAnsiTheme="minorHAnsi" w:cstheme="minorHAnsi"/>
          <w:color w:val="000000" w:themeColor="text1"/>
          <w:sz w:val="24"/>
          <w:szCs w:val="24"/>
          <w:lang w:val="pt-BR"/>
        </w:rPr>
        <w:t xml:space="preserve">, </w:t>
      </w:r>
      <w:r w:rsidR="009E2FC4" w:rsidRPr="005745B6">
        <w:rPr>
          <w:rFonts w:asciiTheme="minorHAnsi" w:hAnsiTheme="minorHAnsi" w:cstheme="minorHAnsi"/>
          <w:color w:val="000000" w:themeColor="text1"/>
          <w:sz w:val="24"/>
          <w:szCs w:val="24"/>
          <w:lang w:val="pt-BR"/>
        </w:rPr>
        <w:t>se</w:t>
      </w:r>
      <w:r w:rsidR="006975EE" w:rsidRPr="005745B6">
        <w:rPr>
          <w:rFonts w:asciiTheme="minorHAnsi" w:hAnsiTheme="minorHAnsi" w:cstheme="minorHAnsi"/>
          <w:color w:val="000000" w:themeColor="text1"/>
          <w:sz w:val="24"/>
          <w:szCs w:val="24"/>
          <w:lang w:val="pt-BR"/>
        </w:rPr>
        <w:t>m</w:t>
      </w:r>
      <w:r w:rsidR="009E2FC4" w:rsidRPr="005745B6">
        <w:rPr>
          <w:rFonts w:asciiTheme="minorHAnsi" w:hAnsiTheme="minorHAnsi" w:cstheme="minorHAnsi"/>
          <w:color w:val="000000" w:themeColor="text1"/>
          <w:sz w:val="24"/>
          <w:szCs w:val="24"/>
          <w:lang w:val="pt-BR"/>
        </w:rPr>
        <w:t xml:space="preserve"> prévia autorização dos Debenturistas, </w:t>
      </w:r>
      <w:r w:rsidRPr="005745B6">
        <w:rPr>
          <w:rFonts w:asciiTheme="minorHAnsi" w:hAnsiTheme="minorHAnsi" w:cstheme="minorHAnsi"/>
          <w:color w:val="000000" w:themeColor="text1"/>
          <w:sz w:val="24"/>
          <w:szCs w:val="24"/>
          <w:lang w:val="pt-BR"/>
        </w:rPr>
        <w:t xml:space="preserve">incluindo, mas não se limitando a, em decorrência de operações de venda, fusão, cisão ou incorporação, </w:t>
      </w:r>
      <w:r w:rsidR="00507DD5" w:rsidRPr="005745B6">
        <w:rPr>
          <w:rFonts w:asciiTheme="minorHAnsi" w:hAnsiTheme="minorHAnsi" w:cstheme="minorHAnsi"/>
          <w:color w:val="000000" w:themeColor="text1"/>
          <w:sz w:val="24"/>
          <w:szCs w:val="24"/>
          <w:lang w:val="pt-BR"/>
        </w:rPr>
        <w:t xml:space="preserve">exceto </w:t>
      </w:r>
      <w:r w:rsidR="00FE38F9" w:rsidRPr="004C4BA7">
        <w:rPr>
          <w:rFonts w:asciiTheme="minorHAnsi" w:hAnsiTheme="minorHAnsi" w:cstheme="minorHAnsi"/>
          <w:color w:val="000000" w:themeColor="text1"/>
          <w:sz w:val="24"/>
          <w:szCs w:val="24"/>
          <w:lang w:val="pt-BR"/>
        </w:rPr>
        <w:t xml:space="preserve">(a) </w:t>
      </w:r>
      <w:r w:rsidR="004C4BA7">
        <w:rPr>
          <w:rFonts w:asciiTheme="minorHAnsi" w:hAnsiTheme="minorHAnsi" w:cstheme="minorHAnsi"/>
          <w:color w:val="000000" w:themeColor="text1"/>
          <w:sz w:val="24"/>
          <w:szCs w:val="24"/>
          <w:lang w:val="pt-BR"/>
        </w:rPr>
        <w:t xml:space="preserve">com relação à Emissora, caso mantido o controle pela Sterlite Power Transmission; ou (b) </w:t>
      </w:r>
      <w:r w:rsidR="009E2FC4" w:rsidRPr="005745B6">
        <w:rPr>
          <w:rFonts w:asciiTheme="minorHAnsi" w:hAnsiTheme="minorHAnsi" w:cstheme="minorHAnsi"/>
          <w:color w:val="000000" w:themeColor="text1"/>
          <w:sz w:val="24"/>
          <w:szCs w:val="24"/>
          <w:lang w:val="pt-BR"/>
        </w:rPr>
        <w:t xml:space="preserve">se decorrente de uma </w:t>
      </w:r>
      <w:r w:rsidR="00196523" w:rsidRPr="005745B6">
        <w:rPr>
          <w:rFonts w:asciiTheme="minorHAnsi" w:hAnsiTheme="minorHAnsi" w:cstheme="minorHAnsi"/>
          <w:color w:val="000000" w:themeColor="text1"/>
          <w:sz w:val="24"/>
          <w:szCs w:val="24"/>
          <w:lang w:val="pt-BR"/>
        </w:rPr>
        <w:t>Alteração Societária Permitida (conforme definido abaixo);</w:t>
      </w:r>
      <w:r w:rsidR="009E2FC4" w:rsidRPr="005745B6">
        <w:rPr>
          <w:rFonts w:asciiTheme="minorHAnsi" w:hAnsiTheme="minorHAnsi" w:cstheme="minorHAnsi"/>
          <w:color w:val="000000" w:themeColor="text1"/>
          <w:sz w:val="24"/>
          <w:szCs w:val="24"/>
          <w:lang w:val="pt-BR"/>
        </w:rPr>
        <w:t xml:space="preserve"> </w:t>
      </w:r>
      <w:r w:rsidR="00FE38F9" w:rsidRPr="005745B6">
        <w:rPr>
          <w:rFonts w:asciiTheme="minorHAnsi" w:hAnsiTheme="minorHAnsi" w:cstheme="minorHAnsi"/>
          <w:color w:val="000000" w:themeColor="text1"/>
          <w:sz w:val="24"/>
          <w:szCs w:val="24"/>
          <w:lang w:val="pt-BR"/>
        </w:rPr>
        <w:t>ou (</w:t>
      </w:r>
      <w:r w:rsidR="00196523" w:rsidRPr="005745B6">
        <w:rPr>
          <w:rFonts w:asciiTheme="minorHAnsi" w:hAnsiTheme="minorHAnsi" w:cstheme="minorHAnsi"/>
          <w:color w:val="000000" w:themeColor="text1"/>
          <w:sz w:val="24"/>
          <w:szCs w:val="24"/>
          <w:lang w:val="pt-BR"/>
        </w:rPr>
        <w:t>c</w:t>
      </w:r>
      <w:r w:rsidR="00FE38F9" w:rsidRPr="005745B6">
        <w:rPr>
          <w:rFonts w:asciiTheme="minorHAnsi" w:hAnsiTheme="minorHAnsi" w:cstheme="minorHAnsi"/>
          <w:color w:val="000000" w:themeColor="text1"/>
          <w:sz w:val="24"/>
          <w:szCs w:val="24"/>
          <w:lang w:val="pt-BR"/>
        </w:rPr>
        <w:t xml:space="preserve">) </w:t>
      </w:r>
      <w:r w:rsidR="00FE38F9" w:rsidRPr="005745B6">
        <w:rPr>
          <w:rFonts w:ascii="Verdana" w:hAnsi="Verdana" w:cs="Segoe UI"/>
          <w:color w:val="000000" w:themeColor="text1"/>
          <w:szCs w:val="20"/>
          <w:lang w:val="pt-BR"/>
        </w:rPr>
        <w:t>eventual processo de abertura de capital da Sterlite Power</w:t>
      </w:r>
      <w:r w:rsidR="00DE6F2B" w:rsidRPr="00DE6F2B">
        <w:rPr>
          <w:rFonts w:asciiTheme="minorHAnsi" w:hAnsiTheme="minorHAnsi" w:cstheme="minorHAnsi"/>
          <w:color w:val="000000" w:themeColor="text1"/>
          <w:sz w:val="24"/>
          <w:szCs w:val="24"/>
          <w:lang w:val="pt-BR"/>
        </w:rPr>
        <w:t xml:space="preserve"> </w:t>
      </w:r>
      <w:r w:rsidR="00DE6F2B">
        <w:rPr>
          <w:rFonts w:asciiTheme="minorHAnsi" w:hAnsiTheme="minorHAnsi" w:cstheme="minorHAnsi"/>
          <w:color w:val="000000" w:themeColor="text1"/>
          <w:sz w:val="24"/>
          <w:szCs w:val="24"/>
          <w:lang w:val="pt-BR"/>
        </w:rPr>
        <w:t>Transmission</w:t>
      </w:r>
      <w:r w:rsidR="0091168D" w:rsidRPr="005745B6">
        <w:rPr>
          <w:rFonts w:ascii="Verdana" w:hAnsi="Verdana" w:cs="Segoe UI"/>
          <w:color w:val="000000" w:themeColor="text1"/>
          <w:szCs w:val="20"/>
          <w:lang w:val="pt-BR"/>
        </w:rPr>
        <w:t>.</w:t>
      </w:r>
      <w:r w:rsidR="00DB0E81" w:rsidRPr="005745B6">
        <w:rPr>
          <w:rFonts w:ascii="Verdana" w:hAnsi="Verdana" w:cs="Segoe UI"/>
          <w:color w:val="000000" w:themeColor="text1"/>
          <w:szCs w:val="20"/>
          <w:lang w:val="pt-BR"/>
        </w:rPr>
        <w:t xml:space="preserve"> </w:t>
      </w:r>
    </w:p>
    <w:p w14:paraId="59873D80" w14:textId="77777777" w:rsidR="00077D97" w:rsidRPr="005745B6" w:rsidRDefault="00077D97" w:rsidP="00936D26">
      <w:pPr>
        <w:pStyle w:val="PargrafodaLista"/>
        <w:rPr>
          <w:rFonts w:asciiTheme="minorHAnsi" w:hAnsiTheme="minorHAnsi" w:cstheme="minorHAnsi"/>
          <w:color w:val="000000" w:themeColor="text1"/>
          <w:sz w:val="24"/>
          <w:szCs w:val="24"/>
        </w:rPr>
      </w:pPr>
    </w:p>
    <w:p w14:paraId="11CF51F1" w14:textId="2719DE82" w:rsidR="00077D97" w:rsidRPr="0098604E" w:rsidRDefault="00077D97" w:rsidP="00936D26">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r w:rsidRPr="005745B6">
        <w:rPr>
          <w:rFonts w:asciiTheme="minorHAnsi" w:hAnsiTheme="minorHAnsi" w:cstheme="minorHAnsi"/>
          <w:b/>
          <w:bCs/>
          <w:color w:val="000000" w:themeColor="text1"/>
          <w:sz w:val="24"/>
          <w:szCs w:val="24"/>
          <w:lang w:val="pt-BR"/>
        </w:rPr>
        <w:t>Declarações falsas</w:t>
      </w:r>
      <w:r w:rsidRPr="005745B6">
        <w:rPr>
          <w:rFonts w:asciiTheme="minorHAnsi" w:hAnsiTheme="minorHAnsi" w:cstheme="minorHAnsi"/>
          <w:color w:val="000000" w:themeColor="text1"/>
          <w:sz w:val="24"/>
          <w:szCs w:val="24"/>
          <w:lang w:val="pt-BR"/>
        </w:rPr>
        <w:t>. Provarem-se</w:t>
      </w:r>
      <w:r w:rsidRPr="0098604E">
        <w:rPr>
          <w:rFonts w:asciiTheme="minorHAnsi" w:hAnsiTheme="minorHAnsi" w:cstheme="minorHAnsi"/>
          <w:color w:val="000000" w:themeColor="text1"/>
          <w:sz w:val="24"/>
          <w:szCs w:val="24"/>
          <w:lang w:val="pt-BR"/>
        </w:rPr>
        <w:t xml:space="preserve"> falsas</w:t>
      </w:r>
      <w:r>
        <w:rPr>
          <w:rFonts w:asciiTheme="minorHAnsi" w:hAnsiTheme="minorHAnsi" w:cstheme="minorHAnsi"/>
          <w:color w:val="000000" w:themeColor="text1"/>
          <w:sz w:val="24"/>
          <w:szCs w:val="24"/>
          <w:lang w:val="pt-BR"/>
        </w:rPr>
        <w:t xml:space="preserve"> ou</w:t>
      </w:r>
      <w:r w:rsidRPr="0098604E">
        <w:rPr>
          <w:rFonts w:asciiTheme="minorHAnsi" w:hAnsiTheme="minorHAnsi" w:cstheme="minorHAnsi"/>
          <w:color w:val="000000" w:themeColor="text1"/>
          <w:sz w:val="24"/>
          <w:szCs w:val="24"/>
          <w:lang w:val="pt-BR"/>
        </w:rPr>
        <w:t xml:space="preserve"> enganosas, quaisquer das declarações ou garantias prestadas pela Emissora</w:t>
      </w:r>
      <w:r>
        <w:rPr>
          <w:rFonts w:asciiTheme="minorHAnsi" w:hAnsiTheme="minorHAnsi" w:cstheme="minorHAnsi"/>
          <w:color w:val="000000" w:themeColor="text1"/>
          <w:sz w:val="24"/>
          <w:szCs w:val="24"/>
          <w:lang w:val="pt-BR"/>
        </w:rPr>
        <w:t xml:space="preserve">, pelas Acionistas e/ou pelas </w:t>
      </w:r>
      <w:r w:rsidR="00A00955">
        <w:rPr>
          <w:rFonts w:asciiTheme="minorHAnsi" w:hAnsiTheme="minorHAnsi" w:cstheme="minorHAnsi"/>
          <w:color w:val="000000" w:themeColor="text1"/>
          <w:sz w:val="24"/>
          <w:szCs w:val="24"/>
          <w:lang w:val="pt-BR"/>
        </w:rPr>
        <w:t>Entidades Relevantes</w:t>
      </w:r>
      <w:r>
        <w:rPr>
          <w:rFonts w:asciiTheme="minorHAnsi" w:hAnsiTheme="minorHAnsi" w:cstheme="minorHAnsi"/>
          <w:color w:val="000000" w:themeColor="text1"/>
          <w:sz w:val="24"/>
          <w:szCs w:val="24"/>
          <w:lang w:val="pt-BR"/>
        </w:rPr>
        <w:t>, conforme aplicável,</w:t>
      </w:r>
      <w:r w:rsidRPr="0098604E">
        <w:rPr>
          <w:rFonts w:asciiTheme="minorHAnsi" w:hAnsiTheme="minorHAnsi" w:cstheme="minorHAnsi"/>
          <w:color w:val="000000" w:themeColor="text1"/>
          <w:sz w:val="24"/>
          <w:szCs w:val="24"/>
          <w:lang w:val="pt-BR"/>
        </w:rPr>
        <w:t xml:space="preserve"> nesta Escritura de Emissão, nos Contratos de Garantia e nos demais documentos da Oferta, conforme o caso.</w:t>
      </w:r>
    </w:p>
    <w:p w14:paraId="4BD82E58"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3F76B146" w14:textId="557D8B96" w:rsidR="00A125C6" w:rsidRPr="0098604E" w:rsidRDefault="00A125C6" w:rsidP="005B15F5">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bookmarkStart w:id="311" w:name="_Ref490234684"/>
      <w:r w:rsidRPr="0098604E">
        <w:rPr>
          <w:rFonts w:asciiTheme="minorHAnsi" w:hAnsiTheme="minorHAnsi" w:cstheme="minorHAnsi"/>
          <w:color w:val="000000" w:themeColor="text1"/>
          <w:sz w:val="24"/>
          <w:szCs w:val="24"/>
          <w:lang w:val="pt-BR"/>
        </w:rPr>
        <w:t xml:space="preserve">Constituem Eventos de Inadimplemento que podem acarretar o vencimento das obrigações decorrentes das Debêntures, aplicando-se o disposto nas Cláusulas </w:t>
      </w:r>
      <w:r w:rsidR="00CE2C5F" w:rsidRPr="0098604E">
        <w:rPr>
          <w:rFonts w:asciiTheme="minorHAnsi" w:hAnsiTheme="minorHAnsi" w:cstheme="minorHAnsi"/>
          <w:color w:val="000000" w:themeColor="text1"/>
          <w:sz w:val="24"/>
          <w:szCs w:val="24"/>
          <w:lang w:val="pt-BR"/>
        </w:rPr>
        <w:fldChar w:fldCharType="begin"/>
      </w:r>
      <w:r w:rsidR="00CE2C5F" w:rsidRPr="0098604E">
        <w:rPr>
          <w:rFonts w:asciiTheme="minorHAnsi" w:hAnsiTheme="minorHAnsi" w:cstheme="minorHAnsi"/>
          <w:color w:val="000000" w:themeColor="text1"/>
          <w:sz w:val="24"/>
          <w:szCs w:val="24"/>
          <w:lang w:val="pt-BR"/>
        </w:rPr>
        <w:instrText xml:space="preserve"> REF _Ref451176908 \r \h </w:instrText>
      </w:r>
      <w:r w:rsidR="00357638" w:rsidRPr="0098604E">
        <w:rPr>
          <w:rFonts w:asciiTheme="minorHAnsi" w:hAnsiTheme="minorHAnsi" w:cstheme="minorHAnsi"/>
          <w:color w:val="000000" w:themeColor="text1"/>
          <w:sz w:val="24"/>
          <w:szCs w:val="24"/>
          <w:lang w:val="pt-BR"/>
        </w:rPr>
        <w:instrText xml:space="preserve"> \* MERGEFORMAT </w:instrText>
      </w:r>
      <w:r w:rsidR="00CE2C5F" w:rsidRPr="0098604E">
        <w:rPr>
          <w:rFonts w:asciiTheme="minorHAnsi" w:hAnsiTheme="minorHAnsi" w:cstheme="minorHAnsi"/>
          <w:color w:val="000000" w:themeColor="text1"/>
          <w:sz w:val="24"/>
          <w:szCs w:val="24"/>
          <w:lang w:val="pt-BR"/>
        </w:rPr>
      </w:r>
      <w:r w:rsidR="00CE2C5F" w:rsidRPr="0098604E">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6.6</w:t>
      </w:r>
      <w:r w:rsidR="00CE2C5F" w:rsidRPr="0098604E">
        <w:rPr>
          <w:rFonts w:asciiTheme="minorHAnsi" w:hAnsiTheme="minorHAnsi" w:cstheme="minorHAnsi"/>
          <w:color w:val="000000" w:themeColor="text1"/>
          <w:sz w:val="24"/>
          <w:szCs w:val="24"/>
          <w:lang w:val="pt-BR"/>
        </w:rPr>
        <w:fldChar w:fldCharType="end"/>
      </w:r>
      <w:r w:rsidRPr="0098604E">
        <w:rPr>
          <w:rFonts w:asciiTheme="minorHAnsi" w:hAnsiTheme="minorHAnsi" w:cstheme="minorHAnsi"/>
          <w:color w:val="000000" w:themeColor="text1"/>
          <w:sz w:val="24"/>
          <w:szCs w:val="24"/>
          <w:lang w:val="pt-BR"/>
        </w:rPr>
        <w:t xml:space="preserve"> e </w:t>
      </w:r>
      <w:r w:rsidR="00CE2C5F" w:rsidRPr="0098604E">
        <w:rPr>
          <w:rFonts w:asciiTheme="minorHAnsi" w:hAnsiTheme="minorHAnsi" w:cstheme="minorHAnsi"/>
          <w:color w:val="000000" w:themeColor="text1"/>
          <w:sz w:val="24"/>
          <w:szCs w:val="24"/>
          <w:lang w:val="pt-BR"/>
        </w:rPr>
        <w:fldChar w:fldCharType="begin"/>
      </w:r>
      <w:r w:rsidR="00CE2C5F" w:rsidRPr="0098604E">
        <w:rPr>
          <w:rFonts w:asciiTheme="minorHAnsi" w:hAnsiTheme="minorHAnsi" w:cstheme="minorHAnsi"/>
          <w:color w:val="000000" w:themeColor="text1"/>
          <w:sz w:val="24"/>
          <w:szCs w:val="24"/>
          <w:lang w:val="pt-BR"/>
        </w:rPr>
        <w:instrText xml:space="preserve"> REF _Ref102363834 \r \h </w:instrText>
      </w:r>
      <w:r w:rsidR="00357638" w:rsidRPr="0098604E">
        <w:rPr>
          <w:rFonts w:asciiTheme="minorHAnsi" w:hAnsiTheme="minorHAnsi" w:cstheme="minorHAnsi"/>
          <w:color w:val="000000" w:themeColor="text1"/>
          <w:sz w:val="24"/>
          <w:szCs w:val="24"/>
          <w:lang w:val="pt-BR"/>
        </w:rPr>
        <w:instrText xml:space="preserve"> \* MERGEFORMAT </w:instrText>
      </w:r>
      <w:r w:rsidR="00CE2C5F" w:rsidRPr="0098604E">
        <w:rPr>
          <w:rFonts w:asciiTheme="minorHAnsi" w:hAnsiTheme="minorHAnsi" w:cstheme="minorHAnsi"/>
          <w:color w:val="000000" w:themeColor="text1"/>
          <w:sz w:val="24"/>
          <w:szCs w:val="24"/>
          <w:lang w:val="pt-BR"/>
        </w:rPr>
      </w:r>
      <w:r w:rsidR="00CE2C5F" w:rsidRPr="0098604E">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6.7</w:t>
      </w:r>
      <w:r w:rsidR="00CE2C5F" w:rsidRPr="0098604E">
        <w:rPr>
          <w:rFonts w:asciiTheme="minorHAnsi" w:hAnsiTheme="minorHAnsi" w:cstheme="minorHAnsi"/>
          <w:color w:val="000000" w:themeColor="text1"/>
          <w:sz w:val="24"/>
          <w:szCs w:val="24"/>
          <w:lang w:val="pt-BR"/>
        </w:rPr>
        <w:fldChar w:fldCharType="end"/>
      </w:r>
      <w:r w:rsidRPr="0098604E">
        <w:rPr>
          <w:rFonts w:asciiTheme="minorHAnsi" w:hAnsiTheme="minorHAnsi" w:cstheme="minorHAnsi"/>
          <w:color w:val="000000" w:themeColor="text1"/>
          <w:sz w:val="24"/>
          <w:szCs w:val="24"/>
          <w:lang w:val="pt-BR"/>
        </w:rPr>
        <w:t xml:space="preserve"> abaixo, qualquer dos Eventos de Inadimplemento descritos abaixo (“</w:t>
      </w:r>
      <w:r w:rsidRPr="0098604E">
        <w:rPr>
          <w:rFonts w:asciiTheme="minorHAnsi" w:hAnsiTheme="minorHAnsi" w:cstheme="minorHAnsi"/>
          <w:b/>
          <w:color w:val="000000" w:themeColor="text1"/>
          <w:sz w:val="24"/>
          <w:szCs w:val="24"/>
          <w:lang w:val="pt-BR"/>
        </w:rPr>
        <w:t>Eventos de Inadimplemento Não Automáticos</w:t>
      </w:r>
      <w:r w:rsidRPr="0098604E">
        <w:rPr>
          <w:rFonts w:asciiTheme="minorHAnsi" w:hAnsiTheme="minorHAnsi" w:cstheme="minorHAnsi"/>
          <w:color w:val="000000" w:themeColor="text1"/>
          <w:sz w:val="24"/>
          <w:szCs w:val="24"/>
          <w:lang w:val="pt-BR"/>
        </w:rPr>
        <w:t>”):</w:t>
      </w:r>
      <w:bookmarkEnd w:id="311"/>
    </w:p>
    <w:p w14:paraId="13C7EE25" w14:textId="77777777" w:rsidR="00E059F9" w:rsidRPr="0098604E" w:rsidRDefault="00E059F9" w:rsidP="00E059F9">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D427267" w14:textId="2679DB00" w:rsidR="00E059F9" w:rsidRPr="0098604E" w:rsidRDefault="00E059F9" w:rsidP="00936D26">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Descumprimento de obrigação não pecuniária</w:t>
      </w:r>
      <w:r w:rsidRPr="0098604E">
        <w:rPr>
          <w:rFonts w:asciiTheme="minorHAnsi" w:hAnsiTheme="minorHAnsi" w:cstheme="minorHAnsi"/>
          <w:color w:val="000000" w:themeColor="text1"/>
          <w:sz w:val="24"/>
          <w:szCs w:val="24"/>
          <w:lang w:val="pt-BR"/>
        </w:rPr>
        <w:t xml:space="preserve">. </w:t>
      </w:r>
      <w:r w:rsidR="008C1CFE" w:rsidRPr="0098604E">
        <w:rPr>
          <w:rFonts w:asciiTheme="minorHAnsi" w:hAnsiTheme="minorHAnsi" w:cstheme="minorHAnsi"/>
          <w:color w:val="000000" w:themeColor="text1"/>
          <w:sz w:val="24"/>
          <w:szCs w:val="24"/>
          <w:lang w:val="pt-BR"/>
        </w:rPr>
        <w:t>Descumprimento</w:t>
      </w:r>
      <w:r w:rsidRPr="0098604E">
        <w:rPr>
          <w:rFonts w:asciiTheme="minorHAnsi" w:hAnsiTheme="minorHAnsi" w:cstheme="minorHAnsi"/>
          <w:color w:val="000000" w:themeColor="text1"/>
          <w:sz w:val="24"/>
          <w:szCs w:val="24"/>
          <w:lang w:val="pt-BR"/>
        </w:rPr>
        <w:t xml:space="preserve"> pela Emissora</w:t>
      </w:r>
      <w:r w:rsidR="00077D97">
        <w:rPr>
          <w:rFonts w:asciiTheme="minorHAnsi" w:hAnsiTheme="minorHAnsi" w:cstheme="minorHAnsi"/>
          <w:color w:val="000000" w:themeColor="text1"/>
          <w:sz w:val="24"/>
          <w:szCs w:val="24"/>
          <w:lang w:val="pt-BR"/>
        </w:rPr>
        <w:t xml:space="preserve">, pelas </w:t>
      </w:r>
      <w:r w:rsidR="00077D97">
        <w:rPr>
          <w:rFonts w:asciiTheme="minorHAnsi" w:hAnsiTheme="minorHAnsi" w:cstheme="minorHAnsi"/>
          <w:color w:val="000000" w:themeColor="text1"/>
          <w:sz w:val="24"/>
          <w:szCs w:val="24"/>
          <w:lang w:val="pt-BR"/>
        </w:rPr>
        <w:lastRenderedPageBreak/>
        <w:t xml:space="preserve">Acionistas e/ou pelas </w:t>
      </w:r>
      <w:r w:rsidR="00A00955">
        <w:rPr>
          <w:rFonts w:asciiTheme="minorHAnsi" w:hAnsiTheme="minorHAnsi" w:cstheme="minorHAnsi"/>
          <w:color w:val="000000" w:themeColor="text1"/>
          <w:sz w:val="24"/>
          <w:szCs w:val="24"/>
          <w:lang w:val="pt-BR"/>
        </w:rPr>
        <w:t>Entidades Relevantes</w:t>
      </w:r>
      <w:r w:rsidR="00077D97">
        <w:rPr>
          <w:rFonts w:asciiTheme="minorHAnsi" w:hAnsiTheme="minorHAnsi" w:cstheme="minorHAnsi"/>
          <w:color w:val="000000" w:themeColor="text1"/>
          <w:sz w:val="24"/>
          <w:szCs w:val="24"/>
          <w:lang w:val="pt-BR"/>
        </w:rPr>
        <w:t>, conforme aplicável,</w:t>
      </w:r>
      <w:r w:rsidRPr="0098604E">
        <w:rPr>
          <w:rFonts w:asciiTheme="minorHAnsi" w:hAnsiTheme="minorHAnsi" w:cstheme="minorHAnsi"/>
          <w:color w:val="000000" w:themeColor="text1"/>
          <w:sz w:val="24"/>
          <w:szCs w:val="24"/>
          <w:lang w:val="pt-BR"/>
        </w:rPr>
        <w:t xml:space="preserve"> de qualquer obrigação não pecuniária prevista na Escritura de Emissão ou nos Contratos de Garantia, observados os prazos de cura eventualmente existentes, ou, caso não existentes, não sanado em até 15 (quinze) Dias Úteis contados da data do descumprimento; </w:t>
      </w:r>
    </w:p>
    <w:p w14:paraId="2A7FDF3B" w14:textId="77777777" w:rsidR="00E059F9" w:rsidRPr="0098604E" w:rsidRDefault="00E059F9" w:rsidP="00355F6F">
      <w:pPr>
        <w:pStyle w:val="Level3"/>
        <w:widowControl w:val="0"/>
        <w:spacing w:after="0" w:line="340" w:lineRule="exact"/>
        <w:ind w:left="720"/>
        <w:contextualSpacing/>
        <w:rPr>
          <w:rFonts w:asciiTheme="minorHAnsi" w:hAnsiTheme="minorHAnsi" w:cstheme="minorHAnsi"/>
          <w:color w:val="000000" w:themeColor="text1"/>
          <w:sz w:val="24"/>
          <w:szCs w:val="24"/>
          <w:lang w:val="pt-BR"/>
        </w:rPr>
      </w:pPr>
    </w:p>
    <w:p w14:paraId="7807C5ED" w14:textId="2BD34433" w:rsidR="00E059F9" w:rsidRPr="0098604E" w:rsidRDefault="00E059F9" w:rsidP="00936D26">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Declarações</w:t>
      </w:r>
      <w:r w:rsidR="00C07378" w:rsidRPr="0098604E">
        <w:rPr>
          <w:rFonts w:asciiTheme="minorHAnsi" w:hAnsiTheme="minorHAnsi" w:cstheme="minorHAnsi"/>
          <w:b/>
          <w:bCs/>
          <w:color w:val="000000" w:themeColor="text1"/>
          <w:sz w:val="24"/>
          <w:szCs w:val="24"/>
          <w:lang w:val="pt-BR"/>
        </w:rPr>
        <w:t xml:space="preserve"> </w:t>
      </w:r>
      <w:r w:rsidR="00077D97">
        <w:rPr>
          <w:rFonts w:asciiTheme="minorHAnsi" w:hAnsiTheme="minorHAnsi" w:cstheme="minorHAnsi"/>
          <w:b/>
          <w:bCs/>
          <w:color w:val="000000" w:themeColor="text1"/>
          <w:sz w:val="24"/>
          <w:szCs w:val="24"/>
          <w:lang w:val="pt-BR"/>
        </w:rPr>
        <w:t>incorretas</w:t>
      </w:r>
      <w:r w:rsidRPr="0098604E">
        <w:rPr>
          <w:rFonts w:asciiTheme="minorHAnsi" w:hAnsiTheme="minorHAnsi" w:cstheme="minorHAnsi"/>
          <w:color w:val="000000" w:themeColor="text1"/>
          <w:sz w:val="24"/>
          <w:szCs w:val="24"/>
          <w:lang w:val="pt-BR"/>
        </w:rPr>
        <w:t xml:space="preserve">. </w:t>
      </w:r>
      <w:r w:rsidR="00C07378" w:rsidRPr="0098604E">
        <w:rPr>
          <w:rFonts w:asciiTheme="minorHAnsi" w:hAnsiTheme="minorHAnsi" w:cstheme="minorHAnsi"/>
          <w:color w:val="000000" w:themeColor="text1"/>
          <w:sz w:val="24"/>
          <w:szCs w:val="24"/>
          <w:lang w:val="pt-BR"/>
        </w:rPr>
        <w:t>Provarem</w:t>
      </w:r>
      <w:r w:rsidRPr="0098604E">
        <w:rPr>
          <w:rFonts w:asciiTheme="minorHAnsi" w:hAnsiTheme="minorHAnsi" w:cstheme="minorHAnsi"/>
          <w:color w:val="000000" w:themeColor="text1"/>
          <w:sz w:val="24"/>
          <w:szCs w:val="24"/>
          <w:lang w:val="pt-BR"/>
        </w:rPr>
        <w:t>-se incorretas ou inconsistentes quaisquer das declarações ou garantias prestadas pela Emissora</w:t>
      </w:r>
      <w:r w:rsidR="00D873CD">
        <w:rPr>
          <w:rFonts w:asciiTheme="minorHAnsi" w:hAnsiTheme="minorHAnsi" w:cstheme="minorHAnsi"/>
          <w:color w:val="000000" w:themeColor="text1"/>
          <w:sz w:val="24"/>
          <w:szCs w:val="24"/>
          <w:lang w:val="pt-BR"/>
        </w:rPr>
        <w:t xml:space="preserve">, pelas Acionistas e/ou pelas </w:t>
      </w:r>
      <w:r w:rsidR="00A00955">
        <w:rPr>
          <w:rFonts w:asciiTheme="minorHAnsi" w:hAnsiTheme="minorHAnsi" w:cstheme="minorHAnsi"/>
          <w:color w:val="000000" w:themeColor="text1"/>
          <w:sz w:val="24"/>
          <w:szCs w:val="24"/>
          <w:lang w:val="pt-BR"/>
        </w:rPr>
        <w:t>Entidades Relevantes</w:t>
      </w:r>
      <w:r w:rsidR="00D873CD">
        <w:rPr>
          <w:rFonts w:asciiTheme="minorHAnsi" w:hAnsiTheme="minorHAnsi" w:cstheme="minorHAnsi"/>
          <w:color w:val="000000" w:themeColor="text1"/>
          <w:sz w:val="24"/>
          <w:szCs w:val="24"/>
          <w:lang w:val="pt-BR"/>
        </w:rPr>
        <w:t>, conforme aplicável,</w:t>
      </w:r>
      <w:r w:rsidRPr="0098604E">
        <w:rPr>
          <w:rFonts w:asciiTheme="minorHAnsi" w:hAnsiTheme="minorHAnsi" w:cstheme="minorHAnsi"/>
          <w:color w:val="000000" w:themeColor="text1"/>
          <w:sz w:val="24"/>
          <w:szCs w:val="24"/>
          <w:lang w:val="pt-BR"/>
        </w:rPr>
        <w:t xml:space="preserve"> nesta Escritura de Emissão, nos Contratos de Garantia e nos demais documentos da Oferta, conforme o caso.</w:t>
      </w:r>
    </w:p>
    <w:p w14:paraId="2520EB4F" w14:textId="77777777" w:rsidR="00A125C6" w:rsidRPr="0098604E" w:rsidRDefault="00A125C6" w:rsidP="00F91ABD">
      <w:pPr>
        <w:pStyle w:val="Level4"/>
        <w:widowControl w:val="0"/>
        <w:spacing w:after="0" w:line="340" w:lineRule="exact"/>
        <w:ind w:left="709"/>
        <w:contextualSpacing/>
        <w:rPr>
          <w:rFonts w:asciiTheme="minorHAnsi" w:hAnsiTheme="minorHAnsi" w:cstheme="minorHAnsi"/>
          <w:b/>
          <w:color w:val="000000" w:themeColor="text1"/>
          <w:sz w:val="24"/>
          <w:szCs w:val="24"/>
          <w:lang w:val="pt-BR"/>
        </w:rPr>
      </w:pPr>
      <w:bookmarkStart w:id="312" w:name="_DV_M284"/>
      <w:bookmarkStart w:id="313" w:name="_DV_M288"/>
      <w:bookmarkStart w:id="314" w:name="_Ref454300195"/>
      <w:bookmarkEnd w:id="312"/>
      <w:bookmarkEnd w:id="313"/>
    </w:p>
    <w:p w14:paraId="7AEFFA1B" w14:textId="7C4003C8" w:rsidR="00A125C6" w:rsidRPr="00820C0B" w:rsidRDefault="00C07378" w:rsidP="00C059EC">
      <w:pPr>
        <w:pStyle w:val="Level3"/>
        <w:widowControl w:val="0"/>
        <w:numPr>
          <w:ilvl w:val="0"/>
          <w:numId w:val="25"/>
        </w:numPr>
        <w:spacing w:after="0" w:line="340" w:lineRule="exact"/>
        <w:contextualSpacing/>
        <w:rPr>
          <w:rFonts w:asciiTheme="minorHAnsi" w:hAnsiTheme="minorHAnsi" w:cstheme="minorHAnsi"/>
          <w:i/>
          <w:color w:val="000000" w:themeColor="text1"/>
          <w:sz w:val="24"/>
          <w:szCs w:val="24"/>
          <w:lang w:val="pt-BR"/>
        </w:rPr>
      </w:pPr>
      <w:bookmarkStart w:id="315" w:name="_DV_M289"/>
      <w:bookmarkStart w:id="316" w:name="_DV_M290"/>
      <w:bookmarkStart w:id="317" w:name="_DV_M292"/>
      <w:bookmarkStart w:id="318" w:name="_DV_M293"/>
      <w:bookmarkStart w:id="319" w:name="_DV_M294"/>
      <w:bookmarkStart w:id="320" w:name="_DV_M295"/>
      <w:bookmarkStart w:id="321" w:name="_DV_M296"/>
      <w:bookmarkStart w:id="322" w:name="_DV_M297"/>
      <w:bookmarkStart w:id="323" w:name="_Ref514340733"/>
      <w:bookmarkStart w:id="324" w:name="_Ref492327078"/>
      <w:bookmarkStart w:id="325" w:name="_DV_C23"/>
      <w:bookmarkEnd w:id="314"/>
      <w:bookmarkEnd w:id="315"/>
      <w:bookmarkEnd w:id="316"/>
      <w:bookmarkEnd w:id="317"/>
      <w:bookmarkEnd w:id="318"/>
      <w:bookmarkEnd w:id="319"/>
      <w:bookmarkEnd w:id="320"/>
      <w:bookmarkEnd w:id="321"/>
      <w:bookmarkEnd w:id="322"/>
      <w:r w:rsidRPr="009E2FC4">
        <w:rPr>
          <w:rFonts w:asciiTheme="minorHAnsi" w:hAnsiTheme="minorHAnsi" w:cstheme="minorHAnsi"/>
          <w:b/>
          <w:bCs/>
          <w:color w:val="000000" w:themeColor="text1"/>
          <w:sz w:val="24"/>
          <w:szCs w:val="24"/>
          <w:lang w:val="pt-BR"/>
        </w:rPr>
        <w:t>Inadimplemento de obrigações (</w:t>
      </w:r>
      <w:proofErr w:type="spellStart"/>
      <w:r w:rsidRPr="009E2FC4">
        <w:rPr>
          <w:rFonts w:asciiTheme="minorHAnsi" w:hAnsiTheme="minorHAnsi" w:cstheme="minorHAnsi"/>
          <w:b/>
          <w:bCs/>
          <w:i/>
          <w:iCs/>
          <w:color w:val="000000" w:themeColor="text1"/>
          <w:sz w:val="24"/>
          <w:szCs w:val="24"/>
          <w:lang w:val="pt-BR"/>
        </w:rPr>
        <w:t>cross</w:t>
      </w:r>
      <w:proofErr w:type="spellEnd"/>
      <w:r w:rsidRPr="009E2FC4">
        <w:rPr>
          <w:rFonts w:asciiTheme="minorHAnsi" w:hAnsiTheme="minorHAnsi" w:cstheme="minorHAnsi"/>
          <w:b/>
          <w:bCs/>
          <w:i/>
          <w:iCs/>
          <w:color w:val="000000" w:themeColor="text1"/>
          <w:sz w:val="24"/>
          <w:szCs w:val="24"/>
          <w:lang w:val="pt-BR"/>
        </w:rPr>
        <w:t>-default</w:t>
      </w:r>
      <w:r w:rsidRPr="00820C0B">
        <w:rPr>
          <w:rFonts w:asciiTheme="minorHAnsi" w:hAnsiTheme="minorHAnsi" w:cstheme="minorHAnsi"/>
          <w:b/>
          <w:bCs/>
          <w:color w:val="000000" w:themeColor="text1"/>
          <w:sz w:val="24"/>
          <w:szCs w:val="24"/>
          <w:lang w:val="pt-BR"/>
        </w:rPr>
        <w:t>)</w:t>
      </w:r>
      <w:r w:rsidRPr="00820C0B">
        <w:rPr>
          <w:rFonts w:asciiTheme="minorHAnsi" w:hAnsiTheme="minorHAnsi" w:cstheme="minorHAnsi"/>
          <w:color w:val="000000" w:themeColor="text1"/>
          <w:sz w:val="24"/>
          <w:szCs w:val="24"/>
          <w:lang w:val="pt-BR"/>
        </w:rPr>
        <w:t xml:space="preserve">. Inadimplemento </w:t>
      </w:r>
      <w:r w:rsidR="00A125C6" w:rsidRPr="00820C0B">
        <w:rPr>
          <w:rFonts w:asciiTheme="minorHAnsi" w:hAnsiTheme="minorHAnsi" w:cstheme="minorHAnsi"/>
          <w:color w:val="000000" w:themeColor="text1"/>
          <w:sz w:val="24"/>
          <w:szCs w:val="24"/>
          <w:lang w:val="pt-BR"/>
        </w:rPr>
        <w:t xml:space="preserve">ou mora de qualquer mútuo, financiamento ou </w:t>
      </w:r>
      <w:r w:rsidR="00A125C6" w:rsidRPr="00263D49">
        <w:rPr>
          <w:rFonts w:asciiTheme="minorHAnsi" w:hAnsiTheme="minorHAnsi" w:cstheme="minorHAnsi"/>
          <w:color w:val="000000" w:themeColor="text1"/>
          <w:sz w:val="24"/>
          <w:szCs w:val="24"/>
          <w:lang w:val="pt-BR"/>
        </w:rPr>
        <w:t xml:space="preserve">empréstimo junto a quaisquer instituições financeiras assumido pela Emissora </w:t>
      </w:r>
      <w:r w:rsidR="00BD1647" w:rsidRPr="00263D49">
        <w:rPr>
          <w:rFonts w:asciiTheme="minorHAnsi" w:hAnsiTheme="minorHAnsi" w:cstheme="minorHAnsi"/>
          <w:color w:val="000000" w:themeColor="text1"/>
          <w:sz w:val="24"/>
          <w:szCs w:val="24"/>
          <w:lang w:val="pt-BR"/>
        </w:rPr>
        <w:t xml:space="preserve">e/ou pelas </w:t>
      </w:r>
      <w:r w:rsidR="00A00955">
        <w:rPr>
          <w:rFonts w:asciiTheme="minorHAnsi" w:hAnsiTheme="minorHAnsi" w:cstheme="minorHAnsi"/>
          <w:color w:val="000000" w:themeColor="text1"/>
          <w:sz w:val="24"/>
          <w:szCs w:val="24"/>
          <w:lang w:val="pt-BR"/>
        </w:rPr>
        <w:t>Entidades Relevantes</w:t>
      </w:r>
      <w:r w:rsidR="00A00955" w:rsidRPr="00263D49">
        <w:rPr>
          <w:rFonts w:asciiTheme="minorHAnsi" w:hAnsiTheme="minorHAnsi" w:cstheme="minorHAnsi"/>
          <w:color w:val="000000" w:themeColor="text1"/>
          <w:sz w:val="24"/>
          <w:szCs w:val="24"/>
          <w:lang w:val="pt-BR"/>
        </w:rPr>
        <w:t xml:space="preserve"> </w:t>
      </w:r>
      <w:r w:rsidR="00A125C6" w:rsidRPr="00263D49">
        <w:rPr>
          <w:rFonts w:asciiTheme="minorHAnsi" w:hAnsiTheme="minorHAnsi" w:cstheme="minorHAnsi"/>
          <w:color w:val="000000" w:themeColor="text1"/>
          <w:sz w:val="24"/>
          <w:szCs w:val="24"/>
          <w:lang w:val="pt-BR"/>
        </w:rPr>
        <w:t>ou</w:t>
      </w:r>
      <w:r w:rsidR="00A125C6" w:rsidRPr="00820C0B">
        <w:rPr>
          <w:rFonts w:asciiTheme="minorHAnsi" w:hAnsiTheme="minorHAnsi" w:cstheme="minorHAnsi"/>
          <w:color w:val="000000" w:themeColor="text1"/>
          <w:sz w:val="24"/>
          <w:szCs w:val="24"/>
          <w:lang w:val="pt-BR"/>
        </w:rPr>
        <w:t xml:space="preserve"> qualquer obrigação pecuniária em qualquer acordo ou contrato do qual a Emissora</w:t>
      </w:r>
      <w:r w:rsidR="00261F3D" w:rsidRPr="00820C0B">
        <w:rPr>
          <w:rFonts w:asciiTheme="minorHAnsi" w:hAnsiTheme="minorHAnsi" w:cstheme="minorHAnsi"/>
          <w:color w:val="000000" w:themeColor="text1"/>
          <w:sz w:val="24"/>
          <w:szCs w:val="24"/>
          <w:lang w:val="pt-BR"/>
        </w:rPr>
        <w:t xml:space="preserve"> </w:t>
      </w:r>
      <w:r w:rsidR="00BD1647" w:rsidRPr="007118AE">
        <w:rPr>
          <w:rFonts w:asciiTheme="minorHAnsi" w:hAnsiTheme="minorHAnsi" w:cstheme="minorHAnsi"/>
          <w:color w:val="000000" w:themeColor="text1"/>
          <w:sz w:val="24"/>
          <w:szCs w:val="24"/>
          <w:lang w:val="pt-BR"/>
        </w:rPr>
        <w:t xml:space="preserve">e/ou qualquer </w:t>
      </w:r>
      <w:r w:rsidR="0091168D">
        <w:rPr>
          <w:rFonts w:asciiTheme="minorHAnsi" w:hAnsiTheme="minorHAnsi" w:cstheme="minorHAnsi"/>
          <w:color w:val="000000" w:themeColor="text1"/>
          <w:sz w:val="24"/>
          <w:szCs w:val="24"/>
          <w:lang w:val="pt-BR"/>
        </w:rPr>
        <w:t xml:space="preserve">das </w:t>
      </w:r>
      <w:r w:rsidR="00A00955">
        <w:rPr>
          <w:rFonts w:asciiTheme="minorHAnsi" w:hAnsiTheme="minorHAnsi" w:cstheme="minorHAnsi"/>
          <w:color w:val="000000" w:themeColor="text1"/>
          <w:sz w:val="24"/>
          <w:szCs w:val="24"/>
          <w:lang w:val="pt-BR"/>
        </w:rPr>
        <w:t>Entidades Relevantes</w:t>
      </w:r>
      <w:r w:rsidR="00A00955" w:rsidRPr="009E2FC4">
        <w:rPr>
          <w:rFonts w:asciiTheme="minorHAnsi" w:hAnsiTheme="minorHAnsi" w:cstheme="minorHAnsi"/>
          <w:color w:val="000000" w:themeColor="text1"/>
          <w:sz w:val="24"/>
          <w:szCs w:val="24"/>
          <w:lang w:val="pt-BR"/>
        </w:rPr>
        <w:t xml:space="preserve"> </w:t>
      </w:r>
      <w:r w:rsidR="00261F3D" w:rsidRPr="009E2FC4">
        <w:rPr>
          <w:rFonts w:asciiTheme="minorHAnsi" w:hAnsiTheme="minorHAnsi" w:cstheme="minorHAnsi"/>
          <w:color w:val="000000" w:themeColor="text1"/>
          <w:sz w:val="24"/>
          <w:szCs w:val="24"/>
          <w:lang w:val="pt-BR"/>
        </w:rPr>
        <w:t>s</w:t>
      </w:r>
      <w:r w:rsidR="00A125C6" w:rsidRPr="009E2FC4">
        <w:rPr>
          <w:rFonts w:asciiTheme="minorHAnsi" w:hAnsiTheme="minorHAnsi" w:cstheme="minorHAnsi"/>
          <w:color w:val="000000" w:themeColor="text1"/>
          <w:sz w:val="24"/>
          <w:szCs w:val="24"/>
          <w:lang w:val="pt-BR"/>
        </w:rPr>
        <w:t>eja parte como devedora ou garantidora, assim entendidas as dívidas contraídas no mercado financeiro ou de capitais, local ou internacional, cujo valor, individual ou agregado, seja superior a R$ </w:t>
      </w:r>
      <w:r w:rsidR="00F65047" w:rsidRPr="009E2FC4">
        <w:rPr>
          <w:rFonts w:asciiTheme="minorHAnsi" w:hAnsiTheme="minorHAnsi"/>
          <w:color w:val="000000" w:themeColor="text1"/>
          <w:sz w:val="24"/>
          <w:lang w:val="pt-BR"/>
        </w:rPr>
        <w:t>10</w:t>
      </w:r>
      <w:r w:rsidR="00A125C6" w:rsidRPr="009E2FC4">
        <w:rPr>
          <w:rFonts w:asciiTheme="minorHAnsi" w:hAnsiTheme="minorHAnsi"/>
          <w:color w:val="000000" w:themeColor="text1"/>
          <w:sz w:val="24"/>
          <w:lang w:val="pt-BR"/>
        </w:rPr>
        <w:t>.000.000,00 (</w:t>
      </w:r>
      <w:r w:rsidR="00F65047" w:rsidRPr="009E2FC4">
        <w:rPr>
          <w:rFonts w:asciiTheme="minorHAnsi" w:hAnsiTheme="minorHAnsi"/>
          <w:color w:val="000000" w:themeColor="text1"/>
          <w:sz w:val="24"/>
          <w:lang w:val="pt-BR"/>
        </w:rPr>
        <w:t xml:space="preserve">dez </w:t>
      </w:r>
      <w:r w:rsidR="00A125C6" w:rsidRPr="009E2FC4">
        <w:rPr>
          <w:rFonts w:asciiTheme="minorHAnsi" w:hAnsiTheme="minorHAnsi"/>
          <w:color w:val="000000" w:themeColor="text1"/>
          <w:sz w:val="24"/>
          <w:lang w:val="pt-BR"/>
        </w:rPr>
        <w:t>milhões de reais</w:t>
      </w:r>
      <w:r w:rsidR="00A125C6" w:rsidRPr="009E2FC4">
        <w:rPr>
          <w:rFonts w:asciiTheme="minorHAnsi" w:hAnsiTheme="minorHAnsi" w:cstheme="minorHAnsi"/>
          <w:color w:val="000000" w:themeColor="text1"/>
          <w:sz w:val="24"/>
          <w:szCs w:val="24"/>
          <w:lang w:val="pt-BR"/>
        </w:rPr>
        <w:t>), exceto (a) se sanado no prazo de cura específico no respectivo acordo ou contrato; ou (b) caso não haja prazo de cura específico no respectivo acordo ou contrato, se sanado no prazo de até 2 (dois) Dias Úteis</w:t>
      </w:r>
      <w:r w:rsidR="009E2FC4" w:rsidRPr="009E2FC4">
        <w:rPr>
          <w:rFonts w:asciiTheme="minorHAnsi" w:hAnsiTheme="minorHAnsi" w:cstheme="minorHAnsi"/>
          <w:color w:val="000000" w:themeColor="text1"/>
          <w:sz w:val="24"/>
          <w:szCs w:val="24"/>
          <w:lang w:val="pt-BR"/>
        </w:rPr>
        <w:t>; ou</w:t>
      </w:r>
      <w:r w:rsidR="009E2FC4" w:rsidRPr="00B52E11">
        <w:rPr>
          <w:lang w:val="pt-BR"/>
        </w:rPr>
        <w:t xml:space="preserve"> </w:t>
      </w:r>
      <w:r w:rsidR="009E2FC4" w:rsidRPr="009E2FC4">
        <w:rPr>
          <w:rFonts w:asciiTheme="minorHAnsi" w:hAnsiTheme="minorHAnsi" w:cstheme="minorHAnsi"/>
          <w:color w:val="000000" w:themeColor="text1"/>
          <w:sz w:val="24"/>
          <w:szCs w:val="24"/>
          <w:lang w:val="pt-BR"/>
        </w:rPr>
        <w:t>(c) se</w:t>
      </w:r>
      <w:r w:rsidR="009E2FC4" w:rsidRPr="00820C0B">
        <w:rPr>
          <w:rFonts w:asciiTheme="minorHAnsi" w:hAnsiTheme="minorHAnsi" w:cstheme="minorHAnsi"/>
          <w:color w:val="000000" w:themeColor="text1"/>
          <w:sz w:val="24"/>
          <w:szCs w:val="24"/>
          <w:lang w:val="pt-BR"/>
        </w:rPr>
        <w:t xml:space="preserve"> obtido o consentimento prévio (</w:t>
      </w:r>
      <w:r w:rsidR="009E2FC4" w:rsidRPr="00B52E11">
        <w:rPr>
          <w:rFonts w:asciiTheme="minorHAnsi" w:hAnsiTheme="minorHAnsi" w:cstheme="minorHAnsi"/>
          <w:i/>
          <w:iCs/>
          <w:color w:val="000000" w:themeColor="text1"/>
          <w:sz w:val="24"/>
          <w:szCs w:val="24"/>
          <w:lang w:val="pt-BR"/>
        </w:rPr>
        <w:t>waiver</w:t>
      </w:r>
      <w:r w:rsidR="009E2FC4" w:rsidRPr="00820C0B">
        <w:rPr>
          <w:rFonts w:asciiTheme="minorHAnsi" w:hAnsiTheme="minorHAnsi" w:cstheme="minorHAnsi"/>
          <w:color w:val="000000" w:themeColor="text1"/>
          <w:sz w:val="24"/>
          <w:szCs w:val="24"/>
          <w:lang w:val="pt-BR"/>
        </w:rPr>
        <w:t>), por escrito e com declaração expressa de que não será declarado vencimento antecipado</w:t>
      </w:r>
      <w:r w:rsidR="00916E01">
        <w:rPr>
          <w:rFonts w:asciiTheme="minorHAnsi" w:hAnsiTheme="minorHAnsi" w:cstheme="minorHAnsi"/>
          <w:color w:val="000000" w:themeColor="text1"/>
          <w:sz w:val="24"/>
          <w:szCs w:val="24"/>
          <w:lang w:val="pt-BR"/>
        </w:rPr>
        <w:t xml:space="preserve"> ou </w:t>
      </w:r>
      <w:r w:rsidR="00546583">
        <w:rPr>
          <w:rFonts w:asciiTheme="minorHAnsi" w:hAnsiTheme="minorHAnsi" w:cstheme="minorHAnsi"/>
          <w:color w:val="000000" w:themeColor="text1"/>
          <w:sz w:val="24"/>
          <w:szCs w:val="24"/>
          <w:lang w:val="pt-BR"/>
        </w:rPr>
        <w:t>evento de inadimplemento</w:t>
      </w:r>
      <w:r w:rsidR="009E2FC4" w:rsidRPr="00820C0B">
        <w:rPr>
          <w:rFonts w:asciiTheme="minorHAnsi" w:hAnsiTheme="minorHAnsi" w:cstheme="minorHAnsi"/>
          <w:color w:val="000000" w:themeColor="text1"/>
          <w:sz w:val="24"/>
          <w:szCs w:val="24"/>
          <w:lang w:val="pt-BR"/>
        </w:rPr>
        <w:t>, do credor</w:t>
      </w:r>
      <w:r w:rsidR="009E2FC4" w:rsidRPr="007118AE">
        <w:rPr>
          <w:rFonts w:asciiTheme="minorHAnsi" w:hAnsiTheme="minorHAnsi" w:cstheme="minorHAnsi"/>
          <w:color w:val="000000" w:themeColor="text1"/>
          <w:sz w:val="24"/>
          <w:szCs w:val="24"/>
          <w:lang w:val="pt-BR"/>
        </w:rPr>
        <w:t xml:space="preserve"> correspondente, para não pagamento da obrigação financeira na data de seu</w:t>
      </w:r>
      <w:r w:rsidR="009E2FC4" w:rsidRPr="009E2FC4">
        <w:rPr>
          <w:rFonts w:asciiTheme="minorHAnsi" w:hAnsiTheme="minorHAnsi" w:cstheme="minorHAnsi"/>
          <w:color w:val="000000" w:themeColor="text1"/>
          <w:sz w:val="24"/>
          <w:szCs w:val="24"/>
          <w:lang w:val="pt-BR"/>
        </w:rPr>
        <w:t xml:space="preserve"> respectivo vencimento, observado que se, findo o prazo do referido consentimento prévio, se houver, a Emissora permanecer inadimplente sem que o mesmo seja renovado, o disposto neste item voltará a ser aplicável</w:t>
      </w:r>
      <w:r w:rsidRPr="009E2FC4">
        <w:rPr>
          <w:rFonts w:asciiTheme="minorHAnsi" w:hAnsiTheme="minorHAnsi" w:cstheme="minorHAnsi"/>
          <w:color w:val="000000" w:themeColor="text1"/>
          <w:sz w:val="24"/>
          <w:szCs w:val="24"/>
          <w:lang w:val="pt-BR"/>
        </w:rPr>
        <w:t>.</w:t>
      </w:r>
      <w:r w:rsidR="00FE38F9" w:rsidRPr="009E2FC4">
        <w:rPr>
          <w:rFonts w:asciiTheme="minorHAnsi" w:hAnsiTheme="minorHAnsi" w:cstheme="minorHAnsi"/>
          <w:color w:val="000000" w:themeColor="text1"/>
          <w:sz w:val="24"/>
          <w:szCs w:val="24"/>
          <w:lang w:val="pt-BR"/>
        </w:rPr>
        <w:t xml:space="preserve"> </w:t>
      </w:r>
    </w:p>
    <w:p w14:paraId="7641B21F" w14:textId="77777777" w:rsidR="00C07378" w:rsidRPr="0098604E" w:rsidRDefault="00C07378" w:rsidP="00C07378">
      <w:pPr>
        <w:pStyle w:val="Level4"/>
        <w:widowControl w:val="0"/>
        <w:spacing w:after="0" w:line="340" w:lineRule="exact"/>
        <w:contextualSpacing/>
        <w:rPr>
          <w:rFonts w:asciiTheme="minorHAnsi" w:hAnsiTheme="minorHAnsi" w:cstheme="minorHAnsi"/>
          <w:sz w:val="24"/>
          <w:szCs w:val="24"/>
          <w:lang w:val="pt-BR"/>
        </w:rPr>
      </w:pPr>
    </w:p>
    <w:p w14:paraId="515B383C" w14:textId="3F079264" w:rsidR="00C07378" w:rsidRPr="00820C0B" w:rsidRDefault="00C07378" w:rsidP="00C059EC">
      <w:pPr>
        <w:pStyle w:val="Level3"/>
        <w:widowControl w:val="0"/>
        <w:numPr>
          <w:ilvl w:val="0"/>
          <w:numId w:val="25"/>
        </w:numPr>
        <w:spacing w:after="0" w:line="340" w:lineRule="exact"/>
        <w:contextualSpacing/>
        <w:rPr>
          <w:rFonts w:asciiTheme="minorHAnsi" w:hAnsiTheme="minorHAnsi" w:cstheme="minorHAnsi"/>
          <w:sz w:val="24"/>
          <w:szCs w:val="24"/>
          <w:lang w:val="pt-BR"/>
        </w:rPr>
      </w:pPr>
      <w:r w:rsidRPr="00820C0B">
        <w:rPr>
          <w:rFonts w:asciiTheme="minorHAnsi" w:hAnsiTheme="minorHAnsi" w:cstheme="minorHAnsi"/>
          <w:b/>
          <w:bCs/>
          <w:sz w:val="24"/>
          <w:szCs w:val="24"/>
          <w:lang w:val="pt-BR"/>
        </w:rPr>
        <w:t>Protesto de títulos</w:t>
      </w:r>
      <w:r w:rsidRPr="00820C0B">
        <w:rPr>
          <w:rFonts w:asciiTheme="minorHAnsi" w:hAnsiTheme="minorHAnsi" w:cstheme="minorHAnsi"/>
          <w:sz w:val="24"/>
          <w:szCs w:val="24"/>
          <w:lang w:val="pt-BR"/>
        </w:rPr>
        <w:t xml:space="preserve">. Protesto de </w:t>
      </w:r>
      <w:r w:rsidRPr="00263D49">
        <w:rPr>
          <w:rFonts w:asciiTheme="minorHAnsi" w:hAnsiTheme="minorHAnsi" w:cstheme="minorHAnsi"/>
          <w:sz w:val="24"/>
          <w:szCs w:val="24"/>
          <w:lang w:val="pt-BR"/>
        </w:rPr>
        <w:t>títulos contra a Emissora</w:t>
      </w:r>
      <w:r w:rsidR="00C641D6" w:rsidRPr="00263D49">
        <w:rPr>
          <w:rFonts w:asciiTheme="minorHAnsi" w:hAnsiTheme="minorHAnsi" w:cstheme="minorHAnsi"/>
          <w:sz w:val="24"/>
          <w:szCs w:val="24"/>
          <w:lang w:val="pt-BR"/>
        </w:rPr>
        <w:t xml:space="preserve"> e/ou qualquer </w:t>
      </w:r>
      <w:r w:rsidR="0091168D">
        <w:rPr>
          <w:rFonts w:asciiTheme="minorHAnsi" w:hAnsiTheme="minorHAnsi" w:cstheme="minorHAnsi"/>
          <w:sz w:val="24"/>
          <w:szCs w:val="24"/>
          <w:lang w:val="pt-BR"/>
        </w:rPr>
        <w:t>das</w:t>
      </w:r>
      <w:r w:rsidR="00C641D6" w:rsidRPr="00263D49">
        <w:rPr>
          <w:rFonts w:asciiTheme="minorHAnsi" w:hAnsiTheme="minorHAnsi" w:cstheme="minorHAnsi"/>
          <w:sz w:val="24"/>
          <w:szCs w:val="24"/>
          <w:lang w:val="pt-BR"/>
        </w:rPr>
        <w:t xml:space="preserve"> </w:t>
      </w:r>
      <w:r w:rsidR="00A00955">
        <w:rPr>
          <w:rFonts w:asciiTheme="minorHAnsi" w:hAnsiTheme="minorHAnsi" w:cstheme="minorHAnsi"/>
          <w:color w:val="000000" w:themeColor="text1"/>
          <w:sz w:val="24"/>
          <w:szCs w:val="24"/>
          <w:lang w:val="pt-BR"/>
        </w:rPr>
        <w:t>Entidades Relevantes</w:t>
      </w:r>
      <w:r w:rsidR="00A00955" w:rsidRPr="00263D49">
        <w:rPr>
          <w:rFonts w:asciiTheme="minorHAnsi" w:hAnsiTheme="minorHAnsi" w:cstheme="minorHAnsi"/>
          <w:sz w:val="24"/>
          <w:szCs w:val="24"/>
          <w:lang w:val="pt-BR"/>
        </w:rPr>
        <w:t xml:space="preserve"> </w:t>
      </w:r>
      <w:r w:rsidRPr="00263D49">
        <w:rPr>
          <w:rFonts w:asciiTheme="minorHAnsi" w:hAnsiTheme="minorHAnsi" w:cstheme="minorHAnsi"/>
          <w:sz w:val="24"/>
          <w:szCs w:val="24"/>
          <w:lang w:val="pt-BR"/>
        </w:rPr>
        <w:t>em montante, individual ou agregado, superior a R$ </w:t>
      </w:r>
      <w:r w:rsidRPr="00263D49">
        <w:rPr>
          <w:rFonts w:asciiTheme="minorHAnsi" w:hAnsiTheme="minorHAnsi"/>
          <w:sz w:val="24"/>
          <w:lang w:val="pt-BR"/>
        </w:rPr>
        <w:t xml:space="preserve">10.000.000,00 (dez </w:t>
      </w:r>
      <w:r w:rsidRPr="00263D49">
        <w:rPr>
          <w:rFonts w:asciiTheme="minorHAnsi" w:hAnsiTheme="minorHAnsi"/>
          <w:color w:val="000000" w:themeColor="text1"/>
          <w:sz w:val="24"/>
          <w:lang w:val="pt-BR"/>
        </w:rPr>
        <w:t>milhões</w:t>
      </w:r>
      <w:r w:rsidRPr="00263D49">
        <w:rPr>
          <w:rFonts w:asciiTheme="minorHAnsi" w:hAnsiTheme="minorHAnsi"/>
          <w:sz w:val="24"/>
          <w:lang w:val="pt-BR"/>
        </w:rPr>
        <w:t xml:space="preserve"> de reais</w:t>
      </w:r>
      <w:r w:rsidRPr="00263D49">
        <w:rPr>
          <w:rFonts w:asciiTheme="minorHAnsi" w:hAnsiTheme="minorHAnsi" w:cstheme="minorHAnsi"/>
          <w:sz w:val="24"/>
          <w:szCs w:val="24"/>
          <w:lang w:val="pt-BR"/>
        </w:rPr>
        <w:t xml:space="preserve">) ou o seu valor equivalente em outras moedas, valor este a ser devidamente corrigido anualmente pelo </w:t>
      </w:r>
      <w:r w:rsidR="00B14B75" w:rsidRPr="00263D49">
        <w:rPr>
          <w:rFonts w:asciiTheme="minorHAnsi" w:hAnsiTheme="minorHAnsi" w:cstheme="minorHAnsi"/>
          <w:sz w:val="24"/>
          <w:szCs w:val="24"/>
          <w:lang w:val="pt-BR"/>
        </w:rPr>
        <w:t>Índice Nacional de Preços ao Consumidor Amplo, apurado e divulgado pelo Instituto Brasileiro de Geografia e Estatística – IBGE (“</w:t>
      </w:r>
      <w:r w:rsidR="00B14B75" w:rsidRPr="00263D49">
        <w:rPr>
          <w:rFonts w:asciiTheme="minorHAnsi" w:hAnsiTheme="minorHAnsi" w:cstheme="minorHAnsi"/>
          <w:b/>
          <w:bCs/>
          <w:sz w:val="24"/>
          <w:szCs w:val="24"/>
          <w:lang w:val="pt-BR"/>
        </w:rPr>
        <w:t>IPCA</w:t>
      </w:r>
      <w:r w:rsidR="00B14B75" w:rsidRPr="00263D49">
        <w:rPr>
          <w:rFonts w:asciiTheme="minorHAnsi" w:hAnsiTheme="minorHAnsi" w:cstheme="minorHAnsi"/>
          <w:sz w:val="24"/>
          <w:szCs w:val="24"/>
          <w:lang w:val="pt-BR"/>
        </w:rPr>
        <w:t>”)</w:t>
      </w:r>
      <w:r w:rsidR="00F33E04" w:rsidRPr="00263D49">
        <w:rPr>
          <w:rFonts w:asciiTheme="minorHAnsi" w:hAnsiTheme="minorHAnsi" w:cstheme="minorHAnsi"/>
          <w:sz w:val="24"/>
          <w:szCs w:val="24"/>
          <w:lang w:val="pt-BR"/>
        </w:rPr>
        <w:t xml:space="preserve"> </w:t>
      </w:r>
      <w:r w:rsidRPr="00263D49">
        <w:rPr>
          <w:rFonts w:asciiTheme="minorHAnsi" w:hAnsiTheme="minorHAnsi" w:cstheme="minorHAnsi"/>
          <w:sz w:val="24"/>
          <w:szCs w:val="24"/>
          <w:lang w:val="pt-BR"/>
        </w:rPr>
        <w:t>desde a Data de Emissão até o respectivo protesto, salvo se comprovado pela Emissora</w:t>
      </w:r>
      <w:r w:rsidR="00C641D6" w:rsidRPr="00263D49">
        <w:rPr>
          <w:rFonts w:asciiTheme="minorHAnsi" w:hAnsiTheme="minorHAnsi" w:cstheme="minorHAnsi"/>
          <w:sz w:val="24"/>
          <w:szCs w:val="24"/>
          <w:lang w:val="pt-BR"/>
        </w:rPr>
        <w:t xml:space="preserve"> e/ou pela respectiva </w:t>
      </w:r>
      <w:r w:rsidR="001347DD">
        <w:rPr>
          <w:rFonts w:asciiTheme="minorHAnsi" w:hAnsiTheme="minorHAnsi" w:cstheme="minorHAnsi"/>
          <w:color w:val="000000" w:themeColor="text1"/>
          <w:sz w:val="24"/>
          <w:szCs w:val="24"/>
          <w:lang w:val="pt-BR"/>
        </w:rPr>
        <w:t>Entidade Relevante</w:t>
      </w:r>
      <w:r w:rsidR="001347DD" w:rsidRPr="00263D49">
        <w:rPr>
          <w:rFonts w:asciiTheme="minorHAnsi" w:hAnsiTheme="minorHAnsi" w:cstheme="minorHAnsi"/>
          <w:sz w:val="24"/>
          <w:szCs w:val="24"/>
          <w:lang w:val="pt-BR"/>
        </w:rPr>
        <w:t xml:space="preserve"> </w:t>
      </w:r>
      <w:r w:rsidRPr="00263D49">
        <w:rPr>
          <w:rFonts w:asciiTheme="minorHAnsi" w:hAnsiTheme="minorHAnsi" w:cstheme="minorHAnsi"/>
          <w:sz w:val="24"/>
          <w:szCs w:val="24"/>
          <w:lang w:val="pt-BR"/>
        </w:rPr>
        <w:t>que</w:t>
      </w:r>
      <w:r w:rsidRPr="00820C0B">
        <w:rPr>
          <w:rFonts w:asciiTheme="minorHAnsi" w:hAnsiTheme="minorHAnsi" w:cstheme="minorHAnsi"/>
          <w:sz w:val="24"/>
          <w:szCs w:val="24"/>
          <w:lang w:val="pt-BR"/>
        </w:rPr>
        <w:t xml:space="preserve"> o protesto (1) foi efetivamente suspenso dentro do prazo legal, e apenas enquanto durarem os efeitos da suspensão; (2) foi cancelado no prazo legal; (3) foram prestadas garantias em juízo e aceitas pelo poder judiciário</w:t>
      </w:r>
      <w:r w:rsidR="00820C0B" w:rsidRPr="00820C0B">
        <w:rPr>
          <w:rFonts w:asciiTheme="minorHAnsi" w:hAnsiTheme="minorHAnsi" w:cstheme="minorHAnsi"/>
          <w:sz w:val="24"/>
          <w:szCs w:val="24"/>
          <w:lang w:val="pt-BR"/>
        </w:rPr>
        <w:t>; ou (4)</w:t>
      </w:r>
      <w:r w:rsidR="00820C0B" w:rsidRPr="002058A9">
        <w:rPr>
          <w:lang w:val="pt-BR"/>
        </w:rPr>
        <w:t xml:space="preserve"> </w:t>
      </w:r>
      <w:r w:rsidR="00820C0B" w:rsidRPr="00820C0B">
        <w:rPr>
          <w:rFonts w:asciiTheme="minorHAnsi" w:hAnsiTheme="minorHAnsi" w:cstheme="minorHAnsi"/>
          <w:sz w:val="24"/>
          <w:szCs w:val="24"/>
          <w:lang w:val="pt-BR"/>
        </w:rPr>
        <w:t xml:space="preserve">o protesto foi </w:t>
      </w:r>
      <w:r w:rsidR="002025E1">
        <w:rPr>
          <w:rFonts w:asciiTheme="minorHAnsi" w:hAnsiTheme="minorHAnsi" w:cstheme="minorHAnsi"/>
          <w:sz w:val="24"/>
          <w:szCs w:val="24"/>
          <w:lang w:val="pt-BR"/>
        </w:rPr>
        <w:t xml:space="preserve">comprovadamente </w:t>
      </w:r>
      <w:r w:rsidR="00820C0B" w:rsidRPr="00820C0B">
        <w:rPr>
          <w:rFonts w:asciiTheme="minorHAnsi" w:hAnsiTheme="minorHAnsi" w:cstheme="minorHAnsi"/>
          <w:sz w:val="24"/>
          <w:szCs w:val="24"/>
          <w:lang w:val="pt-BR"/>
        </w:rPr>
        <w:t>sanado, declarado ilegítimo ou indevidamente ef</w:t>
      </w:r>
      <w:r w:rsidR="00820C0B" w:rsidRPr="007118AE">
        <w:rPr>
          <w:rFonts w:asciiTheme="minorHAnsi" w:hAnsiTheme="minorHAnsi" w:cstheme="minorHAnsi"/>
          <w:sz w:val="24"/>
          <w:szCs w:val="24"/>
          <w:lang w:val="pt-BR"/>
        </w:rPr>
        <w:t>etuado</w:t>
      </w:r>
      <w:r w:rsidR="002025E1">
        <w:rPr>
          <w:rFonts w:asciiTheme="minorHAnsi" w:hAnsiTheme="minorHAnsi" w:cstheme="minorHAnsi"/>
          <w:sz w:val="24"/>
          <w:szCs w:val="24"/>
          <w:lang w:val="pt-BR"/>
        </w:rPr>
        <w:t xml:space="preserve">, mediante a apresentação da documentação aplicável ao </w:t>
      </w:r>
      <w:r w:rsidR="002025E1">
        <w:rPr>
          <w:rFonts w:asciiTheme="minorHAnsi" w:hAnsiTheme="minorHAnsi" w:cstheme="minorHAnsi"/>
          <w:sz w:val="24"/>
          <w:szCs w:val="24"/>
          <w:lang w:val="pt-BR"/>
        </w:rPr>
        <w:lastRenderedPageBreak/>
        <w:t>Agente Fiduciário,</w:t>
      </w:r>
      <w:r w:rsidR="00820C0B" w:rsidRPr="007118AE">
        <w:rPr>
          <w:rFonts w:asciiTheme="minorHAnsi" w:hAnsiTheme="minorHAnsi" w:cstheme="minorHAnsi"/>
          <w:sz w:val="24"/>
          <w:szCs w:val="24"/>
          <w:lang w:val="pt-BR"/>
        </w:rPr>
        <w:t xml:space="preserve"> no prazo de até 5 (cinco) Dias Úteis contados da </w:t>
      </w:r>
      <w:r w:rsidR="00820C0B" w:rsidRPr="00820C0B">
        <w:rPr>
          <w:rFonts w:asciiTheme="minorHAnsi" w:hAnsiTheme="minorHAnsi" w:cstheme="minorHAnsi"/>
          <w:sz w:val="24"/>
          <w:szCs w:val="24"/>
          <w:lang w:val="pt-BR"/>
        </w:rPr>
        <w:t>data da ciência acerca do referido protesto</w:t>
      </w:r>
      <w:r w:rsidRPr="00820C0B">
        <w:rPr>
          <w:rFonts w:asciiTheme="minorHAnsi" w:hAnsiTheme="minorHAnsi" w:cstheme="minorHAnsi"/>
          <w:sz w:val="24"/>
          <w:szCs w:val="24"/>
          <w:lang w:val="pt-BR"/>
        </w:rPr>
        <w:t>.</w:t>
      </w:r>
      <w:r w:rsidR="00FE38F9" w:rsidRPr="00820C0B">
        <w:rPr>
          <w:rFonts w:asciiTheme="minorHAnsi" w:hAnsiTheme="minorHAnsi" w:cstheme="minorHAnsi"/>
          <w:sz w:val="24"/>
          <w:szCs w:val="24"/>
          <w:lang w:val="pt-BR"/>
        </w:rPr>
        <w:t xml:space="preserve"> </w:t>
      </w:r>
    </w:p>
    <w:p w14:paraId="33894212" w14:textId="77777777" w:rsidR="00C07378" w:rsidRPr="0098604E" w:rsidRDefault="00C07378" w:rsidP="00C07378">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6939446" w14:textId="65EA6282" w:rsidR="005656D3" w:rsidRDefault="00C07378"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Descumprimento de decisão</w:t>
      </w:r>
      <w:r w:rsidRPr="0098604E">
        <w:rPr>
          <w:rFonts w:asciiTheme="minorHAnsi" w:hAnsiTheme="minorHAnsi" w:cstheme="minorHAnsi"/>
          <w:color w:val="000000" w:themeColor="text1"/>
          <w:sz w:val="24"/>
          <w:szCs w:val="24"/>
          <w:lang w:val="pt-BR"/>
        </w:rPr>
        <w:t xml:space="preserve">. descumprimento de decisão judicial, administrativa ou arbitral, de </w:t>
      </w:r>
      <w:r w:rsidRPr="00252DC8">
        <w:rPr>
          <w:rFonts w:asciiTheme="minorHAnsi" w:hAnsiTheme="minorHAnsi" w:cstheme="minorHAnsi"/>
          <w:color w:val="000000" w:themeColor="text1"/>
          <w:sz w:val="24"/>
          <w:szCs w:val="24"/>
          <w:lang w:val="pt-BR"/>
        </w:rPr>
        <w:t>natureza condenatória, contra a Emissora</w:t>
      </w:r>
      <w:r w:rsidR="00442883">
        <w:rPr>
          <w:rFonts w:asciiTheme="minorHAnsi" w:hAnsiTheme="minorHAnsi" w:cstheme="minorHAnsi"/>
          <w:color w:val="000000" w:themeColor="text1"/>
          <w:sz w:val="24"/>
          <w:szCs w:val="24"/>
          <w:lang w:val="pt-BR"/>
        </w:rPr>
        <w:t xml:space="preserve"> ou </w:t>
      </w:r>
      <w:r w:rsidR="00FE38F9" w:rsidRPr="00263D49">
        <w:rPr>
          <w:rFonts w:asciiTheme="minorHAnsi" w:hAnsiTheme="minorHAnsi" w:cstheme="minorHAnsi"/>
          <w:color w:val="000000" w:themeColor="text1"/>
          <w:sz w:val="24"/>
          <w:szCs w:val="24"/>
          <w:lang w:val="pt-BR"/>
        </w:rPr>
        <w:t xml:space="preserve"> </w:t>
      </w:r>
      <w:r w:rsidR="00A00955">
        <w:rPr>
          <w:rFonts w:asciiTheme="minorHAnsi" w:hAnsiTheme="minorHAnsi" w:cstheme="minorHAnsi"/>
          <w:color w:val="000000" w:themeColor="text1"/>
          <w:sz w:val="24"/>
          <w:szCs w:val="24"/>
          <w:lang w:val="pt-BR"/>
        </w:rPr>
        <w:t>Entidades Relevantes</w:t>
      </w:r>
      <w:r w:rsidRPr="00263D49">
        <w:rPr>
          <w:rFonts w:asciiTheme="minorHAnsi" w:hAnsiTheme="minorHAnsi" w:cstheme="minorHAnsi"/>
          <w:color w:val="000000" w:themeColor="text1"/>
          <w:sz w:val="24"/>
          <w:szCs w:val="24"/>
          <w:lang w:val="pt-BR"/>
        </w:rPr>
        <w:t xml:space="preserve">, em </w:t>
      </w:r>
      <w:r w:rsidRPr="006C1CEE">
        <w:rPr>
          <w:rFonts w:asciiTheme="minorHAnsi" w:hAnsiTheme="minorHAnsi" w:cstheme="minorHAnsi"/>
          <w:color w:val="000000" w:themeColor="text1"/>
          <w:sz w:val="24"/>
          <w:szCs w:val="24"/>
          <w:lang w:val="pt-BR"/>
        </w:rPr>
        <w:t>montante, individual ou agregado, superior a R$ </w:t>
      </w:r>
      <w:r w:rsidR="00820C0B" w:rsidRPr="006C1CEE">
        <w:rPr>
          <w:rFonts w:asciiTheme="minorHAnsi" w:hAnsiTheme="minorHAnsi"/>
          <w:color w:val="000000" w:themeColor="text1"/>
          <w:sz w:val="24"/>
          <w:lang w:val="pt-BR"/>
        </w:rPr>
        <w:t>20</w:t>
      </w:r>
      <w:r w:rsidRPr="006C1CEE">
        <w:rPr>
          <w:rFonts w:asciiTheme="minorHAnsi" w:hAnsiTheme="minorHAnsi"/>
          <w:color w:val="000000" w:themeColor="text1"/>
          <w:sz w:val="24"/>
          <w:lang w:val="pt-BR"/>
        </w:rPr>
        <w:t>.000.000,00 (</w:t>
      </w:r>
      <w:r w:rsidR="00820C0B" w:rsidRPr="006C1CEE">
        <w:rPr>
          <w:rFonts w:asciiTheme="minorHAnsi" w:hAnsiTheme="minorHAnsi"/>
          <w:color w:val="000000" w:themeColor="text1"/>
          <w:sz w:val="24"/>
          <w:lang w:val="pt-BR"/>
        </w:rPr>
        <w:t xml:space="preserve">vinte </w:t>
      </w:r>
      <w:r w:rsidRPr="006C1CEE">
        <w:rPr>
          <w:rFonts w:asciiTheme="minorHAnsi" w:hAnsiTheme="minorHAnsi"/>
          <w:color w:val="000000" w:themeColor="text1"/>
          <w:sz w:val="24"/>
          <w:lang w:val="pt-BR"/>
        </w:rPr>
        <w:t>milhões de reais</w:t>
      </w:r>
      <w:r w:rsidRPr="006C1CEE">
        <w:rPr>
          <w:rFonts w:asciiTheme="minorHAnsi" w:hAnsiTheme="minorHAnsi" w:cstheme="minorHAnsi"/>
          <w:color w:val="000000" w:themeColor="text1"/>
          <w:sz w:val="24"/>
          <w:szCs w:val="24"/>
          <w:lang w:val="pt-BR"/>
        </w:rPr>
        <w:t>)</w:t>
      </w:r>
      <w:r w:rsidRPr="006C1CEE">
        <w:rPr>
          <w:rFonts w:asciiTheme="minorHAnsi" w:hAnsiTheme="minorHAnsi" w:cstheme="minorHAnsi"/>
          <w:sz w:val="24"/>
          <w:szCs w:val="24"/>
          <w:lang w:val="pt-BR"/>
        </w:rPr>
        <w:t xml:space="preserve"> ou o seu</w:t>
      </w:r>
      <w:r w:rsidRPr="00263D49">
        <w:rPr>
          <w:rFonts w:asciiTheme="minorHAnsi" w:hAnsiTheme="minorHAnsi" w:cstheme="minorHAnsi"/>
          <w:sz w:val="24"/>
          <w:szCs w:val="24"/>
          <w:lang w:val="pt-BR"/>
        </w:rPr>
        <w:t xml:space="preserve"> valor equivalente em outras moedas</w:t>
      </w:r>
      <w:r w:rsidRPr="00252DC8">
        <w:rPr>
          <w:rFonts w:asciiTheme="minorHAnsi" w:hAnsiTheme="minorHAnsi" w:cstheme="minorHAnsi"/>
          <w:color w:val="000000" w:themeColor="text1"/>
          <w:sz w:val="24"/>
          <w:szCs w:val="24"/>
          <w:lang w:val="pt-BR"/>
        </w:rPr>
        <w:t>, valor este a ser anualmente corrigido pelo IPCA a partir da Data de Emissão, exceto se, em qualquer dos casos, tal decisão for cancelada, sustada ou, por qualquer forma, suspensa</w:t>
      </w:r>
      <w:r w:rsidR="00131CC0">
        <w:rPr>
          <w:rFonts w:asciiTheme="minorHAnsi" w:hAnsiTheme="minorHAnsi" w:cstheme="minorHAnsi"/>
          <w:color w:val="000000" w:themeColor="text1"/>
          <w:sz w:val="24"/>
          <w:szCs w:val="24"/>
          <w:lang w:val="pt-BR"/>
        </w:rPr>
        <w:t xml:space="preserve"> dentro do prazo legal ou, na ausência deste, no</w:t>
      </w:r>
      <w:r w:rsidRPr="00252DC8">
        <w:rPr>
          <w:rFonts w:asciiTheme="minorHAnsi" w:hAnsiTheme="minorHAnsi" w:cstheme="minorHAnsi"/>
          <w:color w:val="000000" w:themeColor="text1"/>
          <w:sz w:val="24"/>
          <w:szCs w:val="24"/>
          <w:lang w:val="pt-BR"/>
        </w:rPr>
        <w:t xml:space="preserve"> prazo de </w:t>
      </w:r>
      <w:r w:rsidRPr="005B15F5">
        <w:rPr>
          <w:rFonts w:asciiTheme="minorHAnsi" w:hAnsiTheme="minorHAnsi"/>
          <w:color w:val="000000" w:themeColor="text1"/>
          <w:sz w:val="24"/>
          <w:lang w:val="pt-BR"/>
        </w:rPr>
        <w:t>15 (quinze) dias</w:t>
      </w:r>
      <w:r w:rsidRPr="0098604E">
        <w:rPr>
          <w:rFonts w:asciiTheme="minorHAnsi" w:hAnsiTheme="minorHAnsi" w:cstheme="minorHAnsi"/>
          <w:color w:val="000000" w:themeColor="text1"/>
          <w:sz w:val="24"/>
          <w:szCs w:val="24"/>
          <w:lang w:val="pt-BR"/>
        </w:rPr>
        <w:t xml:space="preserve"> contados da respectiva decisão. </w:t>
      </w:r>
    </w:p>
    <w:p w14:paraId="2DE3803C" w14:textId="77777777" w:rsidR="005656D3" w:rsidRPr="00576FFB" w:rsidRDefault="005656D3" w:rsidP="00576FFB">
      <w:pPr>
        <w:pStyle w:val="Level3"/>
        <w:widowControl w:val="0"/>
        <w:spacing w:after="0" w:line="340" w:lineRule="exact"/>
        <w:ind w:left="720"/>
        <w:contextualSpacing/>
        <w:rPr>
          <w:rFonts w:asciiTheme="minorHAnsi" w:hAnsiTheme="minorHAnsi" w:cstheme="minorHAnsi"/>
          <w:color w:val="000000" w:themeColor="text1"/>
          <w:sz w:val="24"/>
          <w:szCs w:val="24"/>
          <w:lang w:val="pt-BR"/>
        </w:rPr>
      </w:pPr>
    </w:p>
    <w:p w14:paraId="08F986A8" w14:textId="55F92FE4" w:rsidR="005656D3" w:rsidRPr="0098604E" w:rsidRDefault="005656D3"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576FFB">
        <w:rPr>
          <w:rFonts w:asciiTheme="minorHAnsi" w:hAnsiTheme="minorHAnsi" w:cstheme="minorHAnsi"/>
          <w:b/>
          <w:bCs/>
          <w:color w:val="000000" w:themeColor="text1"/>
          <w:sz w:val="24"/>
          <w:szCs w:val="24"/>
          <w:lang w:val="pt-BR"/>
        </w:rPr>
        <w:t>Contratos</w:t>
      </w:r>
      <w:r w:rsidRPr="005656D3">
        <w:rPr>
          <w:rFonts w:asciiTheme="minorHAnsi" w:hAnsiTheme="minorHAnsi" w:cstheme="minorHAnsi"/>
          <w:b/>
          <w:bCs/>
          <w:color w:val="000000" w:themeColor="text1"/>
          <w:sz w:val="24"/>
          <w:szCs w:val="24"/>
          <w:lang w:val="pt-BR"/>
        </w:rPr>
        <w:t xml:space="preserve"> </w:t>
      </w:r>
      <w:r w:rsidRPr="00665FA5">
        <w:rPr>
          <w:rFonts w:asciiTheme="minorHAnsi" w:hAnsiTheme="minorHAnsi" w:cstheme="minorHAnsi"/>
          <w:b/>
          <w:bCs/>
          <w:color w:val="000000" w:themeColor="text1"/>
          <w:sz w:val="24"/>
          <w:szCs w:val="24"/>
          <w:lang w:val="pt-BR"/>
        </w:rPr>
        <w:t>com Afiliadas e Pagamentos a Afiliadas</w:t>
      </w:r>
      <w:r w:rsidRPr="00665FA5">
        <w:rPr>
          <w:rFonts w:asciiTheme="minorHAnsi" w:hAnsiTheme="minorHAnsi" w:cstheme="minorHAnsi"/>
          <w:color w:val="000000" w:themeColor="text1"/>
          <w:sz w:val="24"/>
          <w:szCs w:val="24"/>
          <w:lang w:val="pt-BR"/>
        </w:rPr>
        <w:t xml:space="preserve">. Celebração de contratos pela Emissora </w:t>
      </w:r>
      <w:r w:rsidRPr="00A00955">
        <w:rPr>
          <w:rFonts w:asciiTheme="minorHAnsi" w:hAnsiTheme="minorHAnsi" w:cstheme="minorHAnsi"/>
          <w:color w:val="000000" w:themeColor="text1"/>
          <w:sz w:val="24"/>
          <w:szCs w:val="24"/>
          <w:lang w:val="pt-BR"/>
        </w:rPr>
        <w:t xml:space="preserve">e/ou pelas </w:t>
      </w:r>
      <w:r w:rsidR="00A00955">
        <w:rPr>
          <w:rFonts w:asciiTheme="minorHAnsi" w:hAnsiTheme="minorHAnsi" w:cstheme="minorHAnsi"/>
          <w:color w:val="000000" w:themeColor="text1"/>
          <w:sz w:val="24"/>
          <w:szCs w:val="24"/>
          <w:lang w:val="pt-BR"/>
        </w:rPr>
        <w:t>Entidades Relevantes</w:t>
      </w:r>
      <w:r w:rsidR="001347DD">
        <w:rPr>
          <w:rFonts w:asciiTheme="minorHAnsi" w:hAnsiTheme="minorHAnsi" w:cstheme="minorHAnsi"/>
          <w:color w:val="000000" w:themeColor="text1"/>
          <w:sz w:val="24"/>
          <w:szCs w:val="24"/>
          <w:lang w:val="pt-BR"/>
        </w:rPr>
        <w:t xml:space="preserve"> que não sejam as SPEs</w:t>
      </w:r>
      <w:r w:rsidRPr="00665FA5">
        <w:rPr>
          <w:rFonts w:asciiTheme="minorHAnsi" w:hAnsiTheme="minorHAnsi" w:cstheme="minorHAnsi"/>
          <w:color w:val="000000" w:themeColor="text1"/>
          <w:sz w:val="24"/>
          <w:szCs w:val="24"/>
          <w:lang w:val="pt-BR"/>
        </w:rPr>
        <w:t>, com suas respectivas Afiliadas</w:t>
      </w:r>
      <w:r>
        <w:rPr>
          <w:rFonts w:asciiTheme="minorHAnsi" w:hAnsiTheme="minorHAnsi" w:cstheme="minorHAnsi"/>
          <w:color w:val="000000" w:themeColor="text1"/>
          <w:sz w:val="24"/>
          <w:szCs w:val="24"/>
          <w:lang w:val="pt-BR"/>
        </w:rPr>
        <w:t>,</w:t>
      </w:r>
      <w:r w:rsidRPr="00665FA5">
        <w:rPr>
          <w:rFonts w:asciiTheme="minorHAnsi" w:hAnsiTheme="minorHAnsi" w:cstheme="minorHAnsi"/>
          <w:color w:val="000000" w:themeColor="text1"/>
          <w:sz w:val="24"/>
          <w:szCs w:val="24"/>
          <w:lang w:val="pt-BR"/>
        </w:rPr>
        <w:t xml:space="preserve"> ou realização de quaisquer Pagamentos pela Emissora e/ou pelas </w:t>
      </w:r>
      <w:r w:rsidR="00A00955">
        <w:rPr>
          <w:rFonts w:asciiTheme="minorHAnsi" w:hAnsiTheme="minorHAnsi" w:cstheme="minorHAnsi"/>
          <w:color w:val="000000" w:themeColor="text1"/>
          <w:sz w:val="24"/>
          <w:szCs w:val="24"/>
          <w:lang w:val="pt-BR"/>
        </w:rPr>
        <w:t>Entidades Relevantes</w:t>
      </w:r>
      <w:r w:rsidRPr="00665FA5">
        <w:rPr>
          <w:rFonts w:asciiTheme="minorHAnsi" w:hAnsiTheme="minorHAnsi" w:cstheme="minorHAnsi"/>
          <w:color w:val="000000" w:themeColor="text1"/>
          <w:sz w:val="24"/>
          <w:szCs w:val="24"/>
          <w:lang w:val="pt-BR"/>
        </w:rPr>
        <w:t xml:space="preserve"> que não sejam </w:t>
      </w:r>
      <w:r w:rsidR="001347DD">
        <w:rPr>
          <w:rFonts w:asciiTheme="minorHAnsi" w:hAnsiTheme="minorHAnsi" w:cstheme="minorHAnsi"/>
          <w:color w:val="000000" w:themeColor="text1"/>
          <w:sz w:val="24"/>
          <w:szCs w:val="24"/>
          <w:lang w:val="pt-BR"/>
        </w:rPr>
        <w:t>as SPEs</w:t>
      </w:r>
      <w:r w:rsidRPr="00A4346A">
        <w:rPr>
          <w:rFonts w:asciiTheme="minorHAnsi" w:hAnsiTheme="minorHAnsi" w:cstheme="minorHAnsi"/>
          <w:color w:val="000000" w:themeColor="text1"/>
          <w:sz w:val="24"/>
          <w:szCs w:val="24"/>
          <w:lang w:val="pt-BR"/>
        </w:rPr>
        <w:t xml:space="preserve"> </w:t>
      </w:r>
      <w:r w:rsidRPr="00665FA5">
        <w:rPr>
          <w:rFonts w:asciiTheme="minorHAnsi" w:hAnsiTheme="minorHAnsi" w:cstheme="minorHAnsi"/>
          <w:color w:val="000000" w:themeColor="text1"/>
          <w:sz w:val="24"/>
          <w:szCs w:val="24"/>
          <w:lang w:val="pt-BR"/>
        </w:rPr>
        <w:t>a uma Afiliada</w:t>
      </w:r>
      <w:r>
        <w:rPr>
          <w:rFonts w:asciiTheme="minorHAnsi" w:hAnsiTheme="minorHAnsi" w:cstheme="minorHAnsi"/>
          <w:color w:val="000000" w:themeColor="text1"/>
          <w:sz w:val="24"/>
          <w:szCs w:val="24"/>
          <w:lang w:val="pt-BR"/>
        </w:rPr>
        <w:t xml:space="preserve">, exceto para </w:t>
      </w:r>
      <w:r w:rsidR="001347DD">
        <w:rPr>
          <w:rFonts w:asciiTheme="minorHAnsi" w:hAnsiTheme="minorHAnsi" w:cstheme="minorHAnsi"/>
          <w:color w:val="000000" w:themeColor="text1"/>
          <w:sz w:val="24"/>
          <w:szCs w:val="24"/>
          <w:lang w:val="pt-BR"/>
        </w:rPr>
        <w:t xml:space="preserve">(i) </w:t>
      </w:r>
      <w:r>
        <w:rPr>
          <w:rFonts w:asciiTheme="minorHAnsi" w:hAnsiTheme="minorHAnsi" w:cstheme="minorHAnsi"/>
          <w:color w:val="000000" w:themeColor="text1"/>
          <w:sz w:val="24"/>
          <w:szCs w:val="24"/>
          <w:lang w:val="pt-BR"/>
        </w:rPr>
        <w:t>pagamentos realizados às SPEs</w:t>
      </w:r>
      <w:r w:rsidR="001347DD">
        <w:rPr>
          <w:rFonts w:asciiTheme="minorHAnsi" w:hAnsiTheme="minorHAnsi" w:cstheme="minorHAnsi"/>
          <w:color w:val="000000" w:themeColor="text1"/>
          <w:sz w:val="24"/>
          <w:szCs w:val="24"/>
          <w:lang w:val="pt-BR"/>
        </w:rPr>
        <w:t>; e/ou (ii)  compartilhamentos de despesas, contabilizados como tal, que reflitam boas práticas contábeis e, na medida em que sujeitos à análise e aprovação da ANEEL nos termos da regulamentação aplicável, tenham sido devidamente aprovados pela ANEEL</w:t>
      </w:r>
      <w:r w:rsidRPr="00665FA5">
        <w:rPr>
          <w:rFonts w:asciiTheme="minorHAnsi" w:hAnsiTheme="minorHAnsi" w:cstheme="minorHAnsi"/>
          <w:color w:val="000000" w:themeColor="text1"/>
          <w:sz w:val="24"/>
          <w:szCs w:val="24"/>
          <w:lang w:val="pt-BR"/>
        </w:rPr>
        <w:t xml:space="preserve">. </w:t>
      </w:r>
    </w:p>
    <w:p w14:paraId="6AD90981" w14:textId="77777777" w:rsidR="00C07378" w:rsidRPr="0098604E" w:rsidRDefault="00C07378" w:rsidP="00576FFB">
      <w:pPr>
        <w:pStyle w:val="Level3"/>
        <w:widowControl w:val="0"/>
        <w:spacing w:after="0" w:line="340" w:lineRule="exact"/>
        <w:ind w:left="720"/>
        <w:contextualSpacing/>
        <w:rPr>
          <w:rFonts w:asciiTheme="minorHAnsi" w:hAnsiTheme="minorHAnsi" w:cstheme="minorHAnsi"/>
          <w:color w:val="000000" w:themeColor="text1"/>
          <w:sz w:val="24"/>
          <w:szCs w:val="24"/>
          <w:lang w:val="pt-BR"/>
        </w:rPr>
      </w:pPr>
    </w:p>
    <w:p w14:paraId="234E7B29" w14:textId="4E2D8F37" w:rsidR="00C07378" w:rsidRPr="00023400" w:rsidRDefault="00C07378" w:rsidP="00C059EC">
      <w:pPr>
        <w:pStyle w:val="Level3"/>
        <w:widowControl w:val="0"/>
        <w:numPr>
          <w:ilvl w:val="0"/>
          <w:numId w:val="25"/>
        </w:numPr>
        <w:spacing w:after="0" w:line="340" w:lineRule="exact"/>
        <w:contextualSpacing/>
        <w:rPr>
          <w:rFonts w:asciiTheme="minorHAnsi" w:hAnsiTheme="minorHAnsi" w:cstheme="minorHAnsi"/>
          <w:b/>
          <w:color w:val="000000" w:themeColor="text1"/>
          <w:sz w:val="24"/>
          <w:szCs w:val="24"/>
          <w:lang w:val="pt-BR"/>
        </w:rPr>
      </w:pPr>
      <w:r w:rsidRPr="0098604E">
        <w:rPr>
          <w:rFonts w:asciiTheme="minorHAnsi" w:hAnsiTheme="minorHAnsi" w:cstheme="minorHAnsi"/>
          <w:b/>
          <w:bCs/>
          <w:sz w:val="24"/>
          <w:szCs w:val="24"/>
          <w:lang w:val="pt-BR"/>
        </w:rPr>
        <w:t>Reorganizações Societárias</w:t>
      </w:r>
      <w:r w:rsidRPr="0098604E">
        <w:rPr>
          <w:rFonts w:asciiTheme="minorHAnsi" w:hAnsiTheme="minorHAnsi" w:cstheme="minorHAnsi"/>
          <w:sz w:val="24"/>
          <w:szCs w:val="24"/>
          <w:lang w:val="pt-BR"/>
        </w:rPr>
        <w:t xml:space="preserve">. </w:t>
      </w:r>
      <w:r w:rsidR="0013320A">
        <w:rPr>
          <w:rFonts w:asciiTheme="minorHAnsi" w:hAnsiTheme="minorHAnsi" w:cstheme="minorHAnsi"/>
          <w:sz w:val="24"/>
          <w:szCs w:val="24"/>
          <w:lang w:val="pt-BR"/>
        </w:rPr>
        <w:t>Ocorrência de (1) c</w:t>
      </w:r>
      <w:r w:rsidRPr="0098604E">
        <w:rPr>
          <w:rFonts w:asciiTheme="minorHAnsi" w:hAnsiTheme="minorHAnsi" w:cstheme="minorHAnsi"/>
          <w:sz w:val="24"/>
          <w:szCs w:val="24"/>
          <w:lang w:val="pt-BR"/>
        </w:rPr>
        <w:t xml:space="preserve">isão, fusão, incorporação ou incorporação de ações da Emissora ou das </w:t>
      </w:r>
      <w:r w:rsidR="00626419">
        <w:rPr>
          <w:rFonts w:asciiTheme="minorHAnsi" w:hAnsiTheme="minorHAnsi" w:cstheme="minorHAnsi"/>
          <w:sz w:val="24"/>
          <w:szCs w:val="24"/>
          <w:lang w:val="pt-BR"/>
        </w:rPr>
        <w:t>Entidades Relevantes</w:t>
      </w:r>
      <w:r w:rsidR="0013320A">
        <w:rPr>
          <w:rFonts w:asciiTheme="minorHAnsi" w:hAnsiTheme="minorHAnsi" w:cstheme="minorHAnsi"/>
          <w:sz w:val="24"/>
          <w:szCs w:val="24"/>
          <w:lang w:val="pt-BR"/>
        </w:rPr>
        <w:t xml:space="preserve">; ou (2) qualquer outra reorganização societária ou transferência de ações que resulte </w:t>
      </w:r>
      <w:r w:rsidR="005E5039">
        <w:rPr>
          <w:rFonts w:asciiTheme="minorHAnsi" w:hAnsiTheme="minorHAnsi" w:cstheme="minorHAnsi"/>
          <w:sz w:val="24"/>
          <w:szCs w:val="24"/>
          <w:lang w:val="pt-BR"/>
        </w:rPr>
        <w:t xml:space="preserve">em (a) </w:t>
      </w:r>
      <w:r w:rsidR="00592C6F">
        <w:rPr>
          <w:rFonts w:asciiTheme="minorHAnsi" w:hAnsiTheme="minorHAnsi" w:cstheme="minorHAnsi"/>
          <w:sz w:val="24"/>
          <w:szCs w:val="24"/>
          <w:lang w:val="pt-BR"/>
        </w:rPr>
        <w:t xml:space="preserve">a </w:t>
      </w:r>
      <w:r w:rsidR="0013320A">
        <w:rPr>
          <w:rFonts w:asciiTheme="minorHAnsi" w:hAnsiTheme="minorHAnsi" w:cstheme="minorHAnsi"/>
          <w:sz w:val="24"/>
          <w:szCs w:val="24"/>
          <w:lang w:val="pt-BR"/>
        </w:rPr>
        <w:t>Emissora deixar de deter</w:t>
      </w:r>
      <w:r w:rsidR="00481D7A">
        <w:rPr>
          <w:rFonts w:asciiTheme="minorHAnsi" w:hAnsiTheme="minorHAnsi" w:cstheme="minorHAnsi"/>
          <w:sz w:val="24"/>
          <w:szCs w:val="24"/>
          <w:lang w:val="pt-BR"/>
        </w:rPr>
        <w:t>, direta</w:t>
      </w:r>
      <w:r w:rsidR="008B49E1">
        <w:rPr>
          <w:rFonts w:asciiTheme="minorHAnsi" w:hAnsiTheme="minorHAnsi" w:cstheme="minorHAnsi"/>
          <w:sz w:val="24"/>
          <w:szCs w:val="24"/>
          <w:lang w:val="pt-BR"/>
        </w:rPr>
        <w:t>mente</w:t>
      </w:r>
      <w:r w:rsidR="00481D7A">
        <w:rPr>
          <w:rFonts w:asciiTheme="minorHAnsi" w:hAnsiTheme="minorHAnsi" w:cstheme="minorHAnsi"/>
          <w:sz w:val="24"/>
          <w:szCs w:val="24"/>
          <w:lang w:val="pt-BR"/>
        </w:rPr>
        <w:t>,</w:t>
      </w:r>
      <w:r w:rsidR="0013320A">
        <w:rPr>
          <w:rFonts w:asciiTheme="minorHAnsi" w:hAnsiTheme="minorHAnsi" w:cstheme="minorHAnsi"/>
          <w:sz w:val="24"/>
          <w:szCs w:val="24"/>
          <w:lang w:val="pt-BR"/>
        </w:rPr>
        <w:t xml:space="preserve"> 100% (cem por cento) das ações de emissão da GBS</w:t>
      </w:r>
      <w:r w:rsidR="000F0745">
        <w:rPr>
          <w:rFonts w:asciiTheme="minorHAnsi" w:hAnsiTheme="minorHAnsi" w:cstheme="minorHAnsi"/>
          <w:sz w:val="24"/>
          <w:szCs w:val="24"/>
          <w:lang w:val="pt-BR"/>
        </w:rPr>
        <w:t xml:space="preserve"> </w:t>
      </w:r>
      <w:r w:rsidR="008B49E1">
        <w:rPr>
          <w:rFonts w:asciiTheme="minorHAnsi" w:hAnsiTheme="minorHAnsi" w:cstheme="minorHAnsi"/>
          <w:sz w:val="24"/>
          <w:szCs w:val="24"/>
          <w:lang w:val="pt-BR"/>
        </w:rPr>
        <w:t>e</w:t>
      </w:r>
      <w:r w:rsidR="00712F86">
        <w:rPr>
          <w:rFonts w:asciiTheme="minorHAnsi" w:hAnsiTheme="minorHAnsi" w:cstheme="minorHAnsi"/>
          <w:sz w:val="24"/>
          <w:szCs w:val="24"/>
          <w:lang w:val="pt-BR"/>
        </w:rPr>
        <w:t xml:space="preserve"> da SPE Marituba</w:t>
      </w:r>
      <w:r w:rsidR="00905042">
        <w:rPr>
          <w:rFonts w:asciiTheme="minorHAnsi" w:hAnsiTheme="minorHAnsi" w:cstheme="minorHAnsi"/>
          <w:sz w:val="24"/>
          <w:szCs w:val="24"/>
          <w:lang w:val="pt-BR"/>
        </w:rPr>
        <w:t>;</w:t>
      </w:r>
      <w:r w:rsidR="0013320A">
        <w:rPr>
          <w:rFonts w:asciiTheme="minorHAnsi" w:hAnsiTheme="minorHAnsi" w:cstheme="minorHAnsi"/>
          <w:sz w:val="24"/>
          <w:szCs w:val="24"/>
          <w:lang w:val="pt-BR"/>
        </w:rPr>
        <w:t xml:space="preserve"> </w:t>
      </w:r>
      <w:r w:rsidR="008B49E1">
        <w:rPr>
          <w:rFonts w:asciiTheme="minorHAnsi" w:hAnsiTheme="minorHAnsi" w:cstheme="minorHAnsi"/>
          <w:sz w:val="24"/>
          <w:szCs w:val="24"/>
          <w:lang w:val="pt-BR"/>
        </w:rPr>
        <w:t xml:space="preserve">(b) a Emissora deixar de deter, diretamente, ou através da Olindina, 100% (cem por cento) das ações de emissão da SPE Jaçanã e/ou da SPE São Francisco; </w:t>
      </w:r>
      <w:r w:rsidR="0013320A">
        <w:rPr>
          <w:rFonts w:asciiTheme="minorHAnsi" w:hAnsiTheme="minorHAnsi" w:cstheme="minorHAnsi"/>
          <w:sz w:val="24"/>
          <w:szCs w:val="24"/>
          <w:lang w:val="pt-BR"/>
        </w:rPr>
        <w:t xml:space="preserve">ou </w:t>
      </w:r>
      <w:r w:rsidR="005E5039">
        <w:rPr>
          <w:rFonts w:asciiTheme="minorHAnsi" w:hAnsiTheme="minorHAnsi" w:cstheme="minorHAnsi"/>
          <w:sz w:val="24"/>
          <w:szCs w:val="24"/>
          <w:lang w:val="pt-BR"/>
        </w:rPr>
        <w:t>(</w:t>
      </w:r>
      <w:r w:rsidR="008B49E1">
        <w:rPr>
          <w:rFonts w:asciiTheme="minorHAnsi" w:hAnsiTheme="minorHAnsi" w:cstheme="minorHAnsi"/>
          <w:sz w:val="24"/>
          <w:szCs w:val="24"/>
          <w:lang w:val="pt-BR"/>
        </w:rPr>
        <w:t>c</w:t>
      </w:r>
      <w:r w:rsidR="005E5039">
        <w:rPr>
          <w:rFonts w:asciiTheme="minorHAnsi" w:hAnsiTheme="minorHAnsi" w:cstheme="minorHAnsi"/>
          <w:sz w:val="24"/>
          <w:szCs w:val="24"/>
          <w:lang w:val="pt-BR"/>
        </w:rPr>
        <w:t xml:space="preserve">) </w:t>
      </w:r>
      <w:r w:rsidR="0013320A">
        <w:rPr>
          <w:rFonts w:asciiTheme="minorHAnsi" w:hAnsiTheme="minorHAnsi" w:cstheme="minorHAnsi"/>
          <w:sz w:val="24"/>
          <w:szCs w:val="24"/>
          <w:lang w:val="pt-BR"/>
        </w:rPr>
        <w:t>a GBS deixar de deter</w:t>
      </w:r>
      <w:r w:rsidR="00481D7A">
        <w:rPr>
          <w:rFonts w:asciiTheme="minorHAnsi" w:hAnsiTheme="minorHAnsi" w:cstheme="minorHAnsi"/>
          <w:sz w:val="24"/>
          <w:szCs w:val="24"/>
          <w:lang w:val="pt-BR"/>
        </w:rPr>
        <w:t xml:space="preserve"> diretamente</w:t>
      </w:r>
      <w:r w:rsidR="0013320A">
        <w:rPr>
          <w:rFonts w:asciiTheme="minorHAnsi" w:hAnsiTheme="minorHAnsi" w:cstheme="minorHAnsi"/>
          <w:sz w:val="24"/>
          <w:szCs w:val="24"/>
          <w:lang w:val="pt-BR"/>
        </w:rPr>
        <w:t xml:space="preserve"> 100</w:t>
      </w:r>
      <w:r w:rsidR="00712F86">
        <w:rPr>
          <w:rFonts w:asciiTheme="minorHAnsi" w:hAnsiTheme="minorHAnsi" w:cstheme="minorHAnsi"/>
          <w:sz w:val="24"/>
          <w:szCs w:val="24"/>
          <w:lang w:val="pt-BR"/>
        </w:rPr>
        <w:t xml:space="preserve">% (cem por cento) das ações de emissão da SPE Goyaz, SPE </w:t>
      </w:r>
      <w:r w:rsidR="006A7561">
        <w:rPr>
          <w:rFonts w:asciiTheme="minorHAnsi" w:hAnsiTheme="minorHAnsi" w:cstheme="minorHAnsi"/>
          <w:sz w:val="24"/>
          <w:szCs w:val="24"/>
          <w:lang w:val="pt-BR"/>
        </w:rPr>
        <w:t xml:space="preserve">Borborema ou SPE </w:t>
      </w:r>
      <w:r w:rsidR="00712F86">
        <w:rPr>
          <w:rFonts w:asciiTheme="minorHAnsi" w:hAnsiTheme="minorHAnsi" w:cstheme="minorHAnsi"/>
          <w:sz w:val="24"/>
          <w:szCs w:val="24"/>
          <w:lang w:val="pt-BR"/>
        </w:rPr>
        <w:t>Solaris</w:t>
      </w:r>
      <w:r w:rsidRPr="0098604E">
        <w:rPr>
          <w:rFonts w:asciiTheme="minorHAnsi" w:hAnsiTheme="minorHAnsi" w:cstheme="minorHAnsi"/>
          <w:sz w:val="24"/>
          <w:szCs w:val="24"/>
          <w:lang w:val="pt-BR"/>
        </w:rPr>
        <w:t xml:space="preserve">, exceto </w:t>
      </w:r>
      <w:r w:rsidR="00820C0B">
        <w:rPr>
          <w:rFonts w:asciiTheme="minorHAnsi" w:hAnsiTheme="minorHAnsi" w:cstheme="minorHAnsi"/>
          <w:sz w:val="24"/>
          <w:szCs w:val="24"/>
          <w:lang w:val="pt-BR"/>
        </w:rPr>
        <w:t>(i</w:t>
      </w:r>
      <w:r w:rsidR="00820C0B">
        <w:rPr>
          <w:rFonts w:asciiTheme="minorHAnsi" w:hAnsiTheme="minorHAnsi" w:cstheme="minorHAnsi"/>
          <w:color w:val="000000" w:themeColor="text1"/>
          <w:sz w:val="24"/>
          <w:szCs w:val="24"/>
          <w:lang w:val="pt-BR"/>
        </w:rPr>
        <w:t xml:space="preserve">) </w:t>
      </w:r>
      <w:r w:rsidR="00196523">
        <w:rPr>
          <w:rFonts w:asciiTheme="minorHAnsi" w:hAnsiTheme="minorHAnsi" w:cstheme="minorHAnsi"/>
          <w:color w:val="000000" w:themeColor="text1"/>
          <w:sz w:val="24"/>
          <w:szCs w:val="24"/>
          <w:lang w:val="pt-BR"/>
        </w:rPr>
        <w:t xml:space="preserve">para alterações na participação societária das </w:t>
      </w:r>
      <w:r w:rsidR="00626419">
        <w:rPr>
          <w:rFonts w:asciiTheme="minorHAnsi" w:hAnsiTheme="minorHAnsi" w:cstheme="minorHAnsi"/>
          <w:color w:val="000000" w:themeColor="text1"/>
          <w:sz w:val="24"/>
          <w:szCs w:val="24"/>
          <w:lang w:val="pt-BR"/>
        </w:rPr>
        <w:t>Entidades Relevantes</w:t>
      </w:r>
      <w:r w:rsidR="00196523">
        <w:rPr>
          <w:rFonts w:asciiTheme="minorHAnsi" w:hAnsiTheme="minorHAnsi" w:cstheme="minorHAnsi"/>
          <w:color w:val="000000" w:themeColor="text1"/>
          <w:sz w:val="24"/>
          <w:szCs w:val="24"/>
          <w:lang w:val="pt-BR"/>
        </w:rPr>
        <w:t xml:space="preserve">, desde que as </w:t>
      </w:r>
      <w:r w:rsidR="00626419">
        <w:rPr>
          <w:rFonts w:asciiTheme="minorHAnsi" w:hAnsiTheme="minorHAnsi" w:cstheme="minorHAnsi"/>
          <w:color w:val="000000" w:themeColor="text1"/>
          <w:sz w:val="24"/>
          <w:szCs w:val="24"/>
          <w:lang w:val="pt-BR"/>
        </w:rPr>
        <w:t xml:space="preserve">Entidades Relevantes </w:t>
      </w:r>
      <w:r w:rsidR="00196523">
        <w:rPr>
          <w:rFonts w:asciiTheme="minorHAnsi" w:hAnsiTheme="minorHAnsi" w:cstheme="minorHAnsi"/>
          <w:color w:val="000000" w:themeColor="text1"/>
          <w:sz w:val="24"/>
          <w:szCs w:val="24"/>
          <w:lang w:val="pt-BR"/>
        </w:rPr>
        <w:t xml:space="preserve">permaneçam 100% (cem por cento) detidas, direta ou indiretamente, pela Emissora, observado que quaisquer novas entidades acionistas das </w:t>
      </w:r>
      <w:r w:rsidR="00626419">
        <w:rPr>
          <w:rFonts w:asciiTheme="minorHAnsi" w:hAnsiTheme="minorHAnsi" w:cstheme="minorHAnsi"/>
          <w:color w:val="000000" w:themeColor="text1"/>
          <w:sz w:val="24"/>
          <w:szCs w:val="24"/>
          <w:lang w:val="pt-BR"/>
        </w:rPr>
        <w:t xml:space="preserve">Entidades Relevantes </w:t>
      </w:r>
      <w:r w:rsidR="00196523">
        <w:rPr>
          <w:rFonts w:asciiTheme="minorHAnsi" w:hAnsiTheme="minorHAnsi" w:cstheme="minorHAnsi"/>
          <w:color w:val="000000" w:themeColor="text1"/>
          <w:sz w:val="24"/>
          <w:szCs w:val="24"/>
          <w:lang w:val="pt-BR"/>
        </w:rPr>
        <w:t>serão consideradas como abrangidas na definição “</w:t>
      </w:r>
      <w:r w:rsidR="00626419">
        <w:rPr>
          <w:rFonts w:asciiTheme="minorHAnsi" w:hAnsiTheme="minorHAnsi" w:cstheme="minorHAnsi"/>
          <w:color w:val="000000" w:themeColor="text1"/>
          <w:sz w:val="24"/>
          <w:szCs w:val="24"/>
          <w:lang w:val="pt-BR"/>
        </w:rPr>
        <w:t>Entidades Relevantes</w:t>
      </w:r>
      <w:r w:rsidR="00196523">
        <w:rPr>
          <w:rFonts w:asciiTheme="minorHAnsi" w:hAnsiTheme="minorHAnsi" w:cstheme="minorHAnsi"/>
          <w:color w:val="000000" w:themeColor="text1"/>
          <w:sz w:val="24"/>
          <w:szCs w:val="24"/>
          <w:lang w:val="pt-BR"/>
        </w:rPr>
        <w:t>” para todos os fins desta Escritura de Emissão,</w:t>
      </w:r>
      <w:r w:rsidR="00820C0B">
        <w:rPr>
          <w:rFonts w:asciiTheme="minorHAnsi" w:hAnsiTheme="minorHAnsi" w:cstheme="minorHAnsi"/>
          <w:color w:val="000000" w:themeColor="text1"/>
          <w:sz w:val="24"/>
          <w:szCs w:val="24"/>
          <w:lang w:val="pt-BR"/>
        </w:rPr>
        <w:t xml:space="preserve"> ou (ii) </w:t>
      </w:r>
      <w:r w:rsidR="00820C0B" w:rsidRPr="00B52E11">
        <w:rPr>
          <w:rFonts w:asciiTheme="minorHAnsi" w:hAnsiTheme="minorHAnsi"/>
          <w:color w:val="000000" w:themeColor="text1"/>
          <w:sz w:val="24"/>
          <w:lang w:val="pt-BR"/>
        </w:rPr>
        <w:t xml:space="preserve">se </w:t>
      </w:r>
      <w:r w:rsidRPr="0098604E">
        <w:rPr>
          <w:rFonts w:asciiTheme="minorHAnsi" w:hAnsiTheme="minorHAnsi" w:cstheme="minorHAnsi"/>
          <w:sz w:val="24"/>
          <w:szCs w:val="24"/>
          <w:lang w:val="pt-BR"/>
        </w:rPr>
        <w:t xml:space="preserve">previamente autorizado por Debenturistas representando, no mínimo, </w:t>
      </w:r>
      <w:r w:rsidRPr="0098604E">
        <w:rPr>
          <w:rStyle w:val="DeltaViewInsertion"/>
          <w:rFonts w:asciiTheme="minorHAnsi" w:eastAsia="Arial Unicode MS" w:hAnsiTheme="minorHAnsi" w:cstheme="minorHAnsi"/>
          <w:color w:val="000000" w:themeColor="text1"/>
          <w:sz w:val="24"/>
          <w:szCs w:val="24"/>
          <w:u w:val="none"/>
          <w:lang w:val="pt-BR"/>
        </w:rPr>
        <w:t xml:space="preserve">2/3 (dois terços) </w:t>
      </w:r>
      <w:r w:rsidRPr="0098604E">
        <w:rPr>
          <w:rFonts w:asciiTheme="minorHAnsi" w:hAnsiTheme="minorHAnsi" w:cstheme="minorHAnsi"/>
          <w:sz w:val="24"/>
          <w:szCs w:val="24"/>
          <w:lang w:val="pt-BR"/>
        </w:rPr>
        <w:t>das</w:t>
      </w:r>
      <w:r w:rsidRPr="0098604E">
        <w:rPr>
          <w:rStyle w:val="DeltaViewInsertion"/>
          <w:rFonts w:asciiTheme="minorHAnsi" w:eastAsia="Arial Unicode MS" w:hAnsiTheme="minorHAnsi" w:cstheme="minorHAnsi"/>
          <w:color w:val="000000" w:themeColor="text1"/>
          <w:sz w:val="24"/>
          <w:szCs w:val="24"/>
          <w:u w:val="none"/>
          <w:lang w:val="pt-BR"/>
        </w:rPr>
        <w:t xml:space="preserve"> Debêntures em Circulação, em primeira </w:t>
      </w:r>
      <w:r w:rsidR="00B928F5">
        <w:rPr>
          <w:rStyle w:val="DeltaViewInsertion"/>
          <w:rFonts w:asciiTheme="minorHAnsi" w:eastAsia="Arial Unicode MS" w:hAnsiTheme="minorHAnsi" w:cstheme="minorHAnsi"/>
          <w:color w:val="000000" w:themeColor="text1"/>
          <w:sz w:val="24"/>
          <w:szCs w:val="24"/>
          <w:u w:val="none"/>
          <w:lang w:val="pt-BR"/>
        </w:rPr>
        <w:t xml:space="preserve">convocação </w:t>
      </w:r>
      <w:r w:rsidRPr="0098604E">
        <w:rPr>
          <w:rStyle w:val="DeltaViewInsertion"/>
          <w:rFonts w:asciiTheme="minorHAnsi" w:eastAsia="Arial Unicode MS" w:hAnsiTheme="minorHAnsi" w:cstheme="minorHAnsi"/>
          <w:color w:val="000000" w:themeColor="text1"/>
          <w:sz w:val="24"/>
          <w:szCs w:val="24"/>
          <w:u w:val="none"/>
          <w:lang w:val="pt-BR"/>
        </w:rPr>
        <w:t>ou</w:t>
      </w:r>
      <w:r w:rsidR="00B928F5">
        <w:rPr>
          <w:rStyle w:val="DeltaViewInsertion"/>
          <w:rFonts w:asciiTheme="minorHAnsi" w:eastAsia="Arial Unicode MS" w:hAnsiTheme="minorHAnsi" w:cstheme="minorHAnsi"/>
          <w:color w:val="000000" w:themeColor="text1"/>
          <w:sz w:val="24"/>
          <w:szCs w:val="24"/>
          <w:u w:val="none"/>
          <w:lang w:val="pt-BR"/>
        </w:rPr>
        <w:t>, no mínimo, 50% (cinquenta por cento) mais 1 (uma) das Debêntures em Circulação, em</w:t>
      </w:r>
      <w:r w:rsidRPr="0098604E">
        <w:rPr>
          <w:rStyle w:val="DeltaViewInsertion"/>
          <w:rFonts w:asciiTheme="minorHAnsi" w:eastAsia="Arial Unicode MS" w:hAnsiTheme="minorHAnsi" w:cstheme="minorHAnsi"/>
          <w:color w:val="000000" w:themeColor="text1"/>
          <w:sz w:val="24"/>
          <w:szCs w:val="24"/>
          <w:u w:val="none"/>
          <w:lang w:val="pt-BR"/>
        </w:rPr>
        <w:t xml:space="preserve"> segunda convocação</w:t>
      </w:r>
      <w:r w:rsidR="00B928F5">
        <w:rPr>
          <w:rStyle w:val="DeltaViewInsertion"/>
          <w:rFonts w:asciiTheme="minorHAnsi" w:eastAsia="Arial Unicode MS" w:hAnsiTheme="minorHAnsi" w:cstheme="minorHAnsi"/>
          <w:color w:val="000000" w:themeColor="text1"/>
          <w:sz w:val="24"/>
          <w:szCs w:val="24"/>
          <w:u w:val="none"/>
          <w:lang w:val="pt-BR"/>
        </w:rPr>
        <w:t xml:space="preserve">, </w:t>
      </w:r>
      <w:r w:rsidR="00A5303C" w:rsidRPr="0098604E">
        <w:rPr>
          <w:rFonts w:asciiTheme="minorHAnsi" w:eastAsia="Arial Unicode MS" w:hAnsiTheme="minorHAnsi" w:cstheme="minorHAnsi"/>
          <w:color w:val="000000" w:themeColor="text1"/>
          <w:sz w:val="24"/>
          <w:szCs w:val="24"/>
          <w:lang w:val="pt-BR"/>
        </w:rPr>
        <w:t>desde que estejam presentes em segunda convocação</w:t>
      </w:r>
      <w:r w:rsidR="00A5303C">
        <w:rPr>
          <w:rFonts w:asciiTheme="minorHAnsi" w:eastAsia="Arial Unicode MS" w:hAnsiTheme="minorHAnsi" w:cstheme="minorHAnsi"/>
          <w:color w:val="000000" w:themeColor="text1"/>
          <w:sz w:val="24"/>
          <w:szCs w:val="24"/>
          <w:lang w:val="pt-BR"/>
        </w:rPr>
        <w:t>,</w:t>
      </w:r>
      <w:r w:rsidR="00A5303C" w:rsidRPr="0098604E">
        <w:rPr>
          <w:rFonts w:asciiTheme="minorHAnsi" w:eastAsia="Arial Unicode MS" w:hAnsiTheme="minorHAnsi" w:cstheme="minorHAnsi"/>
          <w:color w:val="000000" w:themeColor="text1"/>
          <w:sz w:val="24"/>
          <w:szCs w:val="24"/>
          <w:lang w:val="pt-BR"/>
        </w:rPr>
        <w:t xml:space="preserve"> Debenturistas representando, no mínimo, </w:t>
      </w:r>
      <w:r w:rsidR="00A5303C">
        <w:rPr>
          <w:rFonts w:asciiTheme="minorHAnsi" w:eastAsia="Arial Unicode MS" w:hAnsiTheme="minorHAnsi" w:cstheme="minorHAnsi"/>
          <w:color w:val="000000" w:themeColor="text1"/>
          <w:sz w:val="24"/>
          <w:szCs w:val="24"/>
          <w:lang w:val="pt-BR"/>
        </w:rPr>
        <w:t>10</w:t>
      </w:r>
      <w:r w:rsidR="00A5303C" w:rsidRPr="0098604E">
        <w:rPr>
          <w:rFonts w:asciiTheme="minorHAnsi" w:eastAsia="Arial Unicode MS" w:hAnsiTheme="minorHAnsi" w:cstheme="minorHAnsi"/>
          <w:color w:val="000000" w:themeColor="text1"/>
          <w:sz w:val="24"/>
          <w:szCs w:val="24"/>
          <w:lang w:val="pt-BR"/>
        </w:rPr>
        <w:t>% (</w:t>
      </w:r>
      <w:r w:rsidR="00A5303C">
        <w:rPr>
          <w:rFonts w:asciiTheme="minorHAnsi" w:eastAsia="Arial Unicode MS" w:hAnsiTheme="minorHAnsi" w:cstheme="minorHAnsi"/>
          <w:color w:val="000000" w:themeColor="text1"/>
          <w:sz w:val="24"/>
          <w:szCs w:val="24"/>
          <w:lang w:val="pt-BR"/>
        </w:rPr>
        <w:t xml:space="preserve">dez </w:t>
      </w:r>
      <w:r w:rsidR="00A5303C" w:rsidRPr="0098604E">
        <w:rPr>
          <w:rFonts w:asciiTheme="minorHAnsi" w:eastAsia="Arial Unicode MS" w:hAnsiTheme="minorHAnsi" w:cstheme="minorHAnsi"/>
          <w:color w:val="000000" w:themeColor="text1"/>
          <w:sz w:val="24"/>
          <w:szCs w:val="24"/>
          <w:lang w:val="pt-BR"/>
        </w:rPr>
        <w:t>por cento) das Debêntures em Circulação</w:t>
      </w:r>
      <w:r w:rsidRPr="0098604E">
        <w:rPr>
          <w:rFonts w:asciiTheme="minorHAnsi" w:hAnsiTheme="minorHAnsi" w:cstheme="minorHAnsi"/>
          <w:color w:val="000000" w:themeColor="text1"/>
          <w:sz w:val="24"/>
          <w:szCs w:val="24"/>
          <w:lang w:val="pt-BR"/>
        </w:rPr>
        <w:t>.</w:t>
      </w:r>
      <w:r w:rsidR="006A7561">
        <w:rPr>
          <w:rFonts w:asciiTheme="minorHAnsi" w:hAnsiTheme="minorHAnsi" w:cstheme="minorHAnsi"/>
          <w:color w:val="000000" w:themeColor="text1"/>
          <w:sz w:val="24"/>
          <w:szCs w:val="24"/>
          <w:lang w:val="pt-BR"/>
        </w:rPr>
        <w:t xml:space="preserve"> </w:t>
      </w:r>
    </w:p>
    <w:p w14:paraId="765EDA61" w14:textId="77777777" w:rsidR="008F6EB1" w:rsidRPr="0098604E" w:rsidRDefault="008F6EB1" w:rsidP="00023400">
      <w:pPr>
        <w:pStyle w:val="Level3"/>
        <w:widowControl w:val="0"/>
        <w:spacing w:after="0" w:line="340" w:lineRule="exact"/>
        <w:contextualSpacing/>
        <w:rPr>
          <w:rFonts w:asciiTheme="minorHAnsi" w:hAnsiTheme="minorHAnsi" w:cstheme="minorHAnsi"/>
          <w:b/>
          <w:color w:val="000000" w:themeColor="text1"/>
          <w:sz w:val="24"/>
          <w:szCs w:val="24"/>
          <w:lang w:val="pt-BR"/>
        </w:rPr>
      </w:pPr>
    </w:p>
    <w:p w14:paraId="5FFA7CE2" w14:textId="545B8ED0" w:rsidR="00820C0B" w:rsidRPr="00B52E11" w:rsidRDefault="00EE08A2" w:rsidP="00C059EC">
      <w:pPr>
        <w:pStyle w:val="Level3"/>
        <w:widowControl w:val="0"/>
        <w:numPr>
          <w:ilvl w:val="0"/>
          <w:numId w:val="25"/>
        </w:numPr>
        <w:spacing w:after="0" w:line="340" w:lineRule="exact"/>
        <w:contextualSpacing/>
        <w:rPr>
          <w:rStyle w:val="DeltaViewInsertion"/>
          <w:rFonts w:asciiTheme="minorHAnsi" w:hAnsiTheme="minorHAnsi"/>
          <w:color w:val="000000" w:themeColor="text1"/>
          <w:sz w:val="24"/>
          <w:u w:val="none"/>
          <w:lang w:val="pt-BR"/>
        </w:rPr>
      </w:pPr>
      <w:r>
        <w:rPr>
          <w:rStyle w:val="DeltaViewInsertion"/>
          <w:rFonts w:asciiTheme="minorHAnsi" w:eastAsia="Arial Unicode MS" w:hAnsiTheme="minorHAnsi" w:cstheme="minorHAnsi"/>
          <w:b/>
          <w:bCs/>
          <w:color w:val="000000" w:themeColor="text1"/>
          <w:sz w:val="24"/>
          <w:szCs w:val="24"/>
          <w:u w:val="none"/>
          <w:lang w:val="pt-BR"/>
        </w:rPr>
        <w:lastRenderedPageBreak/>
        <w:t>Endividamento Adicional da Emissora</w:t>
      </w:r>
      <w:r w:rsidR="009A16C3">
        <w:rPr>
          <w:rStyle w:val="DeltaViewInsertion"/>
          <w:rFonts w:asciiTheme="minorHAnsi" w:eastAsia="Arial Unicode MS" w:hAnsiTheme="minorHAnsi" w:cstheme="minorHAnsi"/>
          <w:b/>
          <w:bCs/>
          <w:color w:val="000000" w:themeColor="text1"/>
          <w:sz w:val="24"/>
          <w:szCs w:val="24"/>
          <w:u w:val="none"/>
          <w:lang w:val="pt-BR"/>
        </w:rPr>
        <w:t xml:space="preserve"> ou </w:t>
      </w:r>
      <w:r w:rsidR="00626419">
        <w:rPr>
          <w:rStyle w:val="DeltaViewInsertion"/>
          <w:rFonts w:asciiTheme="minorHAnsi" w:eastAsia="Arial Unicode MS" w:hAnsiTheme="minorHAnsi" w:cstheme="minorHAnsi"/>
          <w:b/>
          <w:bCs/>
          <w:color w:val="000000" w:themeColor="text1"/>
          <w:sz w:val="24"/>
          <w:szCs w:val="24"/>
          <w:u w:val="none"/>
          <w:lang w:val="pt-BR"/>
        </w:rPr>
        <w:t>das Entidades Relevantes</w:t>
      </w:r>
      <w:r w:rsidRPr="0098604E">
        <w:rPr>
          <w:rStyle w:val="DeltaViewInsertion"/>
          <w:rFonts w:asciiTheme="minorHAnsi" w:eastAsia="Arial Unicode MS" w:hAnsiTheme="minorHAnsi" w:cstheme="minorHAnsi"/>
          <w:color w:val="000000" w:themeColor="text1"/>
          <w:sz w:val="24"/>
          <w:szCs w:val="24"/>
          <w:u w:val="none"/>
          <w:lang w:val="pt-BR"/>
        </w:rPr>
        <w:t xml:space="preserve">. </w:t>
      </w:r>
      <w:r w:rsidR="00D5689C">
        <w:rPr>
          <w:rStyle w:val="DeltaViewInsertion"/>
          <w:rFonts w:asciiTheme="minorHAnsi" w:eastAsia="Arial Unicode MS" w:hAnsiTheme="minorHAnsi" w:cstheme="minorHAnsi"/>
          <w:color w:val="000000" w:themeColor="text1"/>
          <w:sz w:val="24"/>
          <w:szCs w:val="24"/>
          <w:u w:val="none"/>
          <w:lang w:val="pt-BR"/>
        </w:rPr>
        <w:t xml:space="preserve">Contratação de </w:t>
      </w:r>
      <w:r w:rsidR="007F7420">
        <w:rPr>
          <w:rStyle w:val="DeltaViewInsertion"/>
          <w:rFonts w:asciiTheme="minorHAnsi" w:eastAsia="Arial Unicode MS" w:hAnsiTheme="minorHAnsi" w:cstheme="minorHAnsi"/>
          <w:color w:val="000000" w:themeColor="text1"/>
          <w:sz w:val="24"/>
          <w:szCs w:val="24"/>
          <w:u w:val="none"/>
          <w:lang w:val="pt-BR"/>
        </w:rPr>
        <w:t xml:space="preserve">endividamento </w:t>
      </w:r>
      <w:r w:rsidR="007F7420" w:rsidRPr="00905042">
        <w:rPr>
          <w:rStyle w:val="DeltaViewInsertion"/>
          <w:rFonts w:asciiTheme="minorHAnsi" w:eastAsia="Arial Unicode MS" w:hAnsiTheme="minorHAnsi" w:cstheme="minorHAnsi"/>
          <w:color w:val="000000" w:themeColor="text1"/>
          <w:sz w:val="24"/>
          <w:szCs w:val="24"/>
          <w:u w:val="none"/>
          <w:lang w:val="pt-BR"/>
        </w:rPr>
        <w:t>adicional pela Emissora</w:t>
      </w:r>
      <w:r w:rsidR="009A16C3" w:rsidRPr="00905042">
        <w:rPr>
          <w:rStyle w:val="DeltaViewInsertion"/>
          <w:rFonts w:asciiTheme="minorHAnsi" w:eastAsia="Arial Unicode MS" w:hAnsiTheme="minorHAnsi" w:cstheme="minorHAnsi"/>
          <w:color w:val="000000" w:themeColor="text1"/>
          <w:sz w:val="24"/>
          <w:szCs w:val="24"/>
          <w:u w:val="none"/>
          <w:lang w:val="pt-BR"/>
        </w:rPr>
        <w:t xml:space="preserve"> ou </w:t>
      </w:r>
      <w:r w:rsidR="00626419">
        <w:rPr>
          <w:rStyle w:val="DeltaViewInsertion"/>
          <w:rFonts w:asciiTheme="minorHAnsi" w:eastAsia="Arial Unicode MS" w:hAnsiTheme="minorHAnsi" w:cstheme="minorHAnsi"/>
          <w:color w:val="000000" w:themeColor="text1"/>
          <w:sz w:val="24"/>
          <w:szCs w:val="24"/>
          <w:u w:val="none"/>
          <w:lang w:val="pt-BR"/>
        </w:rPr>
        <w:t>pelas Entidades Relevantes</w:t>
      </w:r>
      <w:r w:rsidR="007F7420" w:rsidRPr="00905042">
        <w:rPr>
          <w:rStyle w:val="DeltaViewInsertion"/>
          <w:rFonts w:asciiTheme="minorHAnsi" w:eastAsia="Arial Unicode MS" w:hAnsiTheme="minorHAnsi" w:cstheme="minorHAnsi"/>
          <w:color w:val="000000" w:themeColor="text1"/>
          <w:sz w:val="24"/>
          <w:szCs w:val="24"/>
          <w:u w:val="none"/>
          <w:lang w:val="pt-BR"/>
        </w:rPr>
        <w:t xml:space="preserve">, exceto </w:t>
      </w:r>
      <w:r w:rsidR="00406C71">
        <w:rPr>
          <w:rStyle w:val="DeltaViewInsertion"/>
          <w:rFonts w:asciiTheme="minorHAnsi" w:eastAsia="Arial Unicode MS" w:hAnsiTheme="minorHAnsi" w:cstheme="minorHAnsi"/>
          <w:color w:val="000000" w:themeColor="text1"/>
          <w:sz w:val="24"/>
          <w:szCs w:val="24"/>
          <w:u w:val="none"/>
          <w:lang w:val="pt-BR"/>
        </w:rPr>
        <w:t xml:space="preserve">(i) </w:t>
      </w:r>
      <w:r w:rsidR="00A4346A">
        <w:rPr>
          <w:rStyle w:val="DeltaViewInsertion"/>
          <w:rFonts w:asciiTheme="minorHAnsi" w:eastAsia="Arial Unicode MS" w:hAnsiTheme="minorHAnsi" w:cstheme="minorHAnsi"/>
          <w:color w:val="000000" w:themeColor="text1"/>
          <w:sz w:val="24"/>
          <w:szCs w:val="24"/>
          <w:u w:val="none"/>
          <w:lang w:val="pt-BR"/>
        </w:rPr>
        <w:t>para</w:t>
      </w:r>
      <w:r w:rsidR="007F7420" w:rsidRPr="00905042">
        <w:rPr>
          <w:rStyle w:val="DeltaViewInsertion"/>
          <w:rFonts w:asciiTheme="minorHAnsi" w:eastAsia="Arial Unicode MS" w:hAnsiTheme="minorHAnsi" w:cstheme="minorHAnsi"/>
          <w:color w:val="000000" w:themeColor="text1"/>
          <w:sz w:val="24"/>
          <w:szCs w:val="24"/>
          <w:u w:val="none"/>
          <w:lang w:val="pt-BR"/>
        </w:rPr>
        <w:t xml:space="preserve"> </w:t>
      </w:r>
      <w:r w:rsidR="00E863EE">
        <w:rPr>
          <w:rStyle w:val="DeltaViewInsertion"/>
          <w:rFonts w:asciiTheme="minorHAnsi" w:eastAsia="Arial Unicode MS" w:hAnsiTheme="minorHAnsi" w:cstheme="minorHAnsi"/>
          <w:color w:val="000000" w:themeColor="text1"/>
          <w:sz w:val="24"/>
          <w:szCs w:val="24"/>
          <w:u w:val="none"/>
          <w:lang w:val="pt-BR"/>
        </w:rPr>
        <w:t>contratações realizadas pela SPEs, cujos</w:t>
      </w:r>
      <w:r w:rsidR="007F7420" w:rsidRPr="00905042">
        <w:rPr>
          <w:rStyle w:val="DeltaViewInsertion"/>
          <w:rFonts w:asciiTheme="minorHAnsi" w:eastAsia="Arial Unicode MS" w:hAnsiTheme="minorHAnsi" w:cstheme="minorHAnsi"/>
          <w:color w:val="000000" w:themeColor="text1"/>
          <w:sz w:val="24"/>
          <w:szCs w:val="24"/>
          <w:u w:val="none"/>
          <w:lang w:val="pt-BR"/>
        </w:rPr>
        <w:t xml:space="preserve"> respectivos recursos </w:t>
      </w:r>
      <w:r w:rsidR="009A16C3" w:rsidRPr="00905042">
        <w:rPr>
          <w:rStyle w:val="DeltaViewInsertion"/>
          <w:rFonts w:asciiTheme="minorHAnsi" w:eastAsia="Arial Unicode MS" w:hAnsiTheme="minorHAnsi" w:cstheme="minorHAnsi"/>
          <w:color w:val="000000" w:themeColor="text1"/>
          <w:sz w:val="24"/>
          <w:szCs w:val="24"/>
          <w:u w:val="none"/>
          <w:lang w:val="pt-BR"/>
        </w:rPr>
        <w:t>líquidos</w:t>
      </w:r>
      <w:r w:rsidR="00481D7A">
        <w:rPr>
          <w:rStyle w:val="DeltaViewInsertion"/>
          <w:rFonts w:asciiTheme="minorHAnsi" w:eastAsia="Arial Unicode MS" w:hAnsiTheme="minorHAnsi" w:cstheme="minorHAnsi"/>
          <w:color w:val="000000" w:themeColor="text1"/>
          <w:sz w:val="24"/>
          <w:szCs w:val="24"/>
          <w:u w:val="none"/>
          <w:lang w:val="pt-BR"/>
        </w:rPr>
        <w:t xml:space="preserve"> captados </w:t>
      </w:r>
      <w:r w:rsidR="00481D7A">
        <w:rPr>
          <w:rFonts w:asciiTheme="minorHAnsi" w:hAnsiTheme="minorHAnsi" w:cstheme="minorHAnsi"/>
          <w:sz w:val="24"/>
          <w:szCs w:val="24"/>
          <w:lang w:val="pt-BR"/>
        </w:rPr>
        <w:t xml:space="preserve">sejam integralmente destinados diretamente ao </w:t>
      </w:r>
      <w:r w:rsidR="007F7420" w:rsidRPr="00905042">
        <w:rPr>
          <w:rFonts w:asciiTheme="minorHAnsi" w:hAnsiTheme="minorHAnsi" w:cstheme="minorHAnsi"/>
          <w:sz w:val="24"/>
          <w:szCs w:val="24"/>
          <w:lang w:val="pt-BR"/>
        </w:rPr>
        <w:t>CAPEX</w:t>
      </w:r>
      <w:r w:rsidR="00DD5074">
        <w:rPr>
          <w:rFonts w:asciiTheme="minorHAnsi" w:hAnsiTheme="minorHAnsi" w:cstheme="minorHAnsi"/>
          <w:sz w:val="24"/>
          <w:szCs w:val="24"/>
          <w:lang w:val="pt-BR"/>
        </w:rPr>
        <w:t xml:space="preserve"> </w:t>
      </w:r>
      <w:r w:rsidR="00481D7A">
        <w:rPr>
          <w:rFonts w:asciiTheme="minorHAnsi" w:hAnsiTheme="minorHAnsi" w:cstheme="minorHAnsi"/>
          <w:sz w:val="24"/>
          <w:szCs w:val="24"/>
          <w:lang w:val="pt-BR"/>
        </w:rPr>
        <w:t xml:space="preserve">de projetos desenvolvidos pelas SPEs </w:t>
      </w:r>
      <w:r w:rsidR="00081B46" w:rsidRPr="00905042">
        <w:rPr>
          <w:rFonts w:asciiTheme="minorHAnsi" w:hAnsiTheme="minorHAnsi" w:cstheme="minorHAnsi"/>
          <w:sz w:val="24"/>
          <w:szCs w:val="24"/>
          <w:lang w:val="pt-BR"/>
        </w:rPr>
        <w:t xml:space="preserve">e investimentos </w:t>
      </w:r>
      <w:r w:rsidR="00C2095C" w:rsidRPr="00905042">
        <w:rPr>
          <w:rFonts w:asciiTheme="minorHAnsi" w:hAnsiTheme="minorHAnsi" w:cstheme="minorHAnsi"/>
          <w:sz w:val="24"/>
          <w:szCs w:val="24"/>
          <w:lang w:val="pt-BR"/>
        </w:rPr>
        <w:t xml:space="preserve">presentes e futuros </w:t>
      </w:r>
      <w:r w:rsidR="00081B46" w:rsidRPr="00905042">
        <w:rPr>
          <w:rFonts w:asciiTheme="minorHAnsi" w:hAnsiTheme="minorHAnsi" w:cstheme="minorHAnsi"/>
          <w:sz w:val="24"/>
          <w:szCs w:val="24"/>
          <w:lang w:val="pt-BR"/>
        </w:rPr>
        <w:t>n</w:t>
      </w:r>
      <w:r w:rsidR="007F7420" w:rsidRPr="00905042">
        <w:rPr>
          <w:rFonts w:asciiTheme="minorHAnsi" w:hAnsiTheme="minorHAnsi" w:cstheme="minorHAnsi"/>
          <w:sz w:val="24"/>
          <w:szCs w:val="24"/>
          <w:lang w:val="pt-BR"/>
        </w:rPr>
        <w:t>os projetos</w:t>
      </w:r>
      <w:r w:rsidR="00C2095C" w:rsidRPr="00905042">
        <w:rPr>
          <w:rFonts w:asciiTheme="minorHAnsi" w:hAnsiTheme="minorHAnsi" w:cstheme="minorHAnsi"/>
          <w:sz w:val="24"/>
          <w:szCs w:val="24"/>
          <w:lang w:val="pt-BR"/>
        </w:rPr>
        <w:t xml:space="preserve"> que venham a ser exigidos e outorgados pela ANEEL </w:t>
      </w:r>
      <w:r w:rsidR="00C2095C" w:rsidRPr="00406C71">
        <w:rPr>
          <w:rFonts w:asciiTheme="minorHAnsi" w:hAnsiTheme="minorHAnsi" w:cstheme="minorHAnsi"/>
          <w:sz w:val="24"/>
          <w:szCs w:val="24"/>
          <w:lang w:val="pt-BR"/>
        </w:rPr>
        <w:t>e desde que</w:t>
      </w:r>
      <w:r w:rsidR="00481D7A" w:rsidRPr="00406C71">
        <w:rPr>
          <w:rFonts w:asciiTheme="minorHAnsi" w:hAnsiTheme="minorHAnsi" w:cstheme="minorHAnsi"/>
          <w:sz w:val="24"/>
          <w:szCs w:val="24"/>
          <w:lang w:val="pt-BR"/>
        </w:rPr>
        <w:t>, em qualquer dos casos,</w:t>
      </w:r>
      <w:r w:rsidR="00C2095C" w:rsidRPr="00406C71">
        <w:rPr>
          <w:rFonts w:asciiTheme="minorHAnsi" w:hAnsiTheme="minorHAnsi" w:cstheme="minorHAnsi"/>
          <w:sz w:val="24"/>
          <w:szCs w:val="24"/>
          <w:lang w:val="pt-BR"/>
        </w:rPr>
        <w:t xml:space="preserve"> os referidos investimentos e CAPEX resultem em RAP Adicional ao(s) </w:t>
      </w:r>
      <w:r w:rsidR="008E7D6E" w:rsidRPr="00406C71">
        <w:rPr>
          <w:rFonts w:asciiTheme="minorHAnsi" w:hAnsiTheme="minorHAnsi" w:cstheme="minorHAnsi"/>
          <w:sz w:val="24"/>
          <w:szCs w:val="24"/>
          <w:lang w:val="pt-BR"/>
        </w:rPr>
        <w:t>p</w:t>
      </w:r>
      <w:r w:rsidR="00C2095C" w:rsidRPr="00406C71">
        <w:rPr>
          <w:rFonts w:asciiTheme="minorHAnsi" w:hAnsiTheme="minorHAnsi" w:cstheme="minorHAnsi"/>
          <w:sz w:val="24"/>
          <w:szCs w:val="24"/>
          <w:lang w:val="pt-BR"/>
        </w:rPr>
        <w:t>rojeto(s)</w:t>
      </w:r>
      <w:r w:rsidR="007F7420" w:rsidRPr="00406C71">
        <w:rPr>
          <w:rFonts w:asciiTheme="minorHAnsi" w:hAnsiTheme="minorHAnsi" w:cstheme="minorHAnsi"/>
          <w:sz w:val="24"/>
          <w:szCs w:val="24"/>
          <w:lang w:val="pt-BR"/>
        </w:rPr>
        <w:t xml:space="preserve">, </w:t>
      </w:r>
      <w:r w:rsidR="00921F20" w:rsidRPr="00406C71">
        <w:rPr>
          <w:rFonts w:asciiTheme="minorHAnsi" w:hAnsiTheme="minorHAnsi" w:cstheme="minorHAnsi"/>
          <w:sz w:val="24"/>
          <w:szCs w:val="24"/>
          <w:lang w:val="pt-BR"/>
        </w:rPr>
        <w:t xml:space="preserve">nas </w:t>
      </w:r>
      <w:r w:rsidR="00921F20" w:rsidRPr="005656D3">
        <w:rPr>
          <w:rFonts w:asciiTheme="minorHAnsi" w:hAnsiTheme="minorHAnsi"/>
          <w:sz w:val="24"/>
          <w:lang w:val="pt-BR"/>
        </w:rPr>
        <w:t>SPEs</w:t>
      </w:r>
      <w:r w:rsidR="00921F20" w:rsidRPr="00406C71">
        <w:rPr>
          <w:rFonts w:asciiTheme="minorHAnsi" w:hAnsiTheme="minorHAnsi" w:cstheme="minorHAnsi"/>
          <w:sz w:val="24"/>
          <w:szCs w:val="24"/>
          <w:lang w:val="pt-BR"/>
        </w:rPr>
        <w:t xml:space="preserve"> </w:t>
      </w:r>
      <w:r w:rsidR="007F7420" w:rsidRPr="00406C71">
        <w:rPr>
          <w:rFonts w:asciiTheme="minorHAnsi" w:hAnsiTheme="minorHAnsi" w:cstheme="minorHAnsi"/>
          <w:sz w:val="24"/>
          <w:szCs w:val="24"/>
          <w:lang w:val="pt-BR"/>
        </w:rPr>
        <w:t>e/ou pré-pagamento</w:t>
      </w:r>
      <w:r w:rsidR="007F7420" w:rsidRPr="00905042">
        <w:rPr>
          <w:rFonts w:asciiTheme="minorHAnsi" w:hAnsiTheme="minorHAnsi" w:cstheme="minorHAnsi"/>
          <w:sz w:val="24"/>
          <w:szCs w:val="24"/>
          <w:lang w:val="pt-BR"/>
        </w:rPr>
        <w:t xml:space="preserve"> de dívidas cujos recursos tenham sido destinados</w:t>
      </w:r>
      <w:r w:rsidR="007F7420" w:rsidRPr="00936D26">
        <w:rPr>
          <w:rFonts w:asciiTheme="minorHAnsi" w:hAnsiTheme="minorHAnsi" w:cstheme="minorHAnsi"/>
          <w:sz w:val="24"/>
          <w:szCs w:val="24"/>
          <w:lang w:val="pt-BR"/>
        </w:rPr>
        <w:t xml:space="preserve"> à CAPEX dos projetos</w:t>
      </w:r>
      <w:r w:rsidR="00C2095C">
        <w:rPr>
          <w:rFonts w:asciiTheme="minorHAnsi" w:hAnsiTheme="minorHAnsi" w:cstheme="minorHAnsi"/>
          <w:sz w:val="24"/>
          <w:szCs w:val="24"/>
          <w:lang w:val="pt-BR"/>
        </w:rPr>
        <w:t xml:space="preserve"> exigidos e aprovados pela ANEEL</w:t>
      </w:r>
      <w:r w:rsidR="00406C71">
        <w:rPr>
          <w:rFonts w:asciiTheme="minorHAnsi" w:hAnsiTheme="minorHAnsi" w:cstheme="minorHAnsi"/>
          <w:sz w:val="24"/>
          <w:szCs w:val="24"/>
          <w:lang w:val="pt-BR"/>
        </w:rPr>
        <w:t>; e/ou (ii) contratações realizadas</w:t>
      </w:r>
      <w:r w:rsidR="00406C71" w:rsidRPr="00406C71">
        <w:rPr>
          <w:rFonts w:asciiTheme="minorHAnsi" w:hAnsiTheme="minorHAnsi" w:cstheme="minorHAnsi"/>
          <w:sz w:val="24"/>
          <w:szCs w:val="24"/>
          <w:lang w:val="pt-BR"/>
        </w:rPr>
        <w:t xml:space="preserve"> pela Emissora, de forma subordinada </w:t>
      </w:r>
      <w:r w:rsidR="00406C71">
        <w:rPr>
          <w:rFonts w:asciiTheme="minorHAnsi" w:hAnsiTheme="minorHAnsi" w:cstheme="minorHAnsi"/>
          <w:sz w:val="24"/>
          <w:szCs w:val="24"/>
          <w:lang w:val="pt-BR"/>
        </w:rPr>
        <w:t>à</w:t>
      </w:r>
      <w:r w:rsidR="00406C71" w:rsidRPr="00406C71">
        <w:rPr>
          <w:rFonts w:asciiTheme="minorHAnsi" w:hAnsiTheme="minorHAnsi" w:cstheme="minorHAnsi"/>
          <w:sz w:val="24"/>
          <w:szCs w:val="24"/>
          <w:lang w:val="pt-BR"/>
        </w:rPr>
        <w:t xml:space="preserve"> presente </w:t>
      </w:r>
      <w:r w:rsidR="00406C71">
        <w:rPr>
          <w:rFonts w:asciiTheme="minorHAnsi" w:hAnsiTheme="minorHAnsi" w:cstheme="minorHAnsi"/>
          <w:sz w:val="24"/>
          <w:szCs w:val="24"/>
          <w:lang w:val="pt-BR"/>
        </w:rPr>
        <w:t>E</w:t>
      </w:r>
      <w:r w:rsidR="00406C71" w:rsidRPr="00406C71">
        <w:rPr>
          <w:rFonts w:asciiTheme="minorHAnsi" w:hAnsiTheme="minorHAnsi" w:cstheme="minorHAnsi"/>
          <w:sz w:val="24"/>
          <w:szCs w:val="24"/>
          <w:lang w:val="pt-BR"/>
        </w:rPr>
        <w:t>missão (em prazo e em garantia</w:t>
      </w:r>
      <w:r w:rsidR="00406C71">
        <w:rPr>
          <w:rFonts w:asciiTheme="minorHAnsi" w:hAnsiTheme="minorHAnsi" w:cstheme="minorHAnsi"/>
          <w:sz w:val="24"/>
          <w:szCs w:val="24"/>
          <w:lang w:val="pt-BR"/>
        </w:rPr>
        <w:t xml:space="preserve">s, </w:t>
      </w:r>
      <w:r w:rsidR="000A13CC">
        <w:rPr>
          <w:rFonts w:asciiTheme="minorHAnsi" w:hAnsiTheme="minorHAnsi" w:cstheme="minorHAnsi"/>
          <w:sz w:val="24"/>
          <w:szCs w:val="24"/>
          <w:lang w:val="pt-BR"/>
        </w:rPr>
        <w:t xml:space="preserve">e </w:t>
      </w:r>
      <w:r w:rsidR="00406C71">
        <w:rPr>
          <w:rFonts w:asciiTheme="minorHAnsi" w:hAnsiTheme="minorHAnsi" w:cstheme="minorHAnsi"/>
          <w:sz w:val="24"/>
          <w:szCs w:val="24"/>
          <w:lang w:val="pt-BR"/>
        </w:rPr>
        <w:t xml:space="preserve">sem prejuízo às restrições </w:t>
      </w:r>
      <w:r w:rsidR="000A13CC">
        <w:rPr>
          <w:rFonts w:asciiTheme="minorHAnsi" w:hAnsiTheme="minorHAnsi" w:cstheme="minorHAnsi"/>
          <w:sz w:val="24"/>
          <w:szCs w:val="24"/>
          <w:lang w:val="pt-BR"/>
        </w:rPr>
        <w:t>para</w:t>
      </w:r>
      <w:r w:rsidR="00406C71">
        <w:rPr>
          <w:rFonts w:asciiTheme="minorHAnsi" w:hAnsiTheme="minorHAnsi" w:cstheme="minorHAnsi"/>
          <w:sz w:val="24"/>
          <w:szCs w:val="24"/>
          <w:lang w:val="pt-BR"/>
        </w:rPr>
        <w:t xml:space="preserve"> constituição de Ônus previstas nesta Escritura de Emissão</w:t>
      </w:r>
      <w:r w:rsidR="00406C71" w:rsidRPr="00406C71">
        <w:rPr>
          <w:rFonts w:asciiTheme="minorHAnsi" w:hAnsiTheme="minorHAnsi" w:cstheme="minorHAnsi"/>
          <w:sz w:val="24"/>
          <w:szCs w:val="24"/>
          <w:lang w:val="pt-BR"/>
        </w:rPr>
        <w:t>)</w:t>
      </w:r>
      <w:r w:rsidR="00406C71">
        <w:rPr>
          <w:rFonts w:asciiTheme="minorHAnsi" w:hAnsiTheme="minorHAnsi" w:cstheme="minorHAnsi"/>
          <w:sz w:val="24"/>
          <w:szCs w:val="24"/>
          <w:lang w:val="pt-BR"/>
        </w:rPr>
        <w:t xml:space="preserve">, </w:t>
      </w:r>
      <w:r w:rsidR="00406C71" w:rsidRPr="00406C71">
        <w:rPr>
          <w:rFonts w:asciiTheme="minorHAnsi" w:hAnsiTheme="minorHAnsi" w:cstheme="minorHAnsi"/>
          <w:sz w:val="24"/>
          <w:szCs w:val="24"/>
          <w:lang w:val="pt-BR"/>
        </w:rPr>
        <w:t xml:space="preserve">limitado </w:t>
      </w:r>
      <w:r w:rsidR="00406C71">
        <w:rPr>
          <w:rFonts w:asciiTheme="minorHAnsi" w:hAnsiTheme="minorHAnsi" w:cstheme="minorHAnsi"/>
          <w:sz w:val="24"/>
          <w:szCs w:val="24"/>
          <w:lang w:val="pt-BR"/>
        </w:rPr>
        <w:t>ao valor agregado de principal de</w:t>
      </w:r>
      <w:r w:rsidR="00406C71" w:rsidRPr="00406C71">
        <w:rPr>
          <w:rFonts w:asciiTheme="minorHAnsi" w:hAnsiTheme="minorHAnsi" w:cstheme="minorHAnsi"/>
          <w:sz w:val="24"/>
          <w:szCs w:val="24"/>
          <w:lang w:val="pt-BR"/>
        </w:rPr>
        <w:t xml:space="preserve"> R$100</w:t>
      </w:r>
      <w:r w:rsidR="00406C71">
        <w:rPr>
          <w:rFonts w:asciiTheme="minorHAnsi" w:hAnsiTheme="minorHAnsi" w:cstheme="minorHAnsi"/>
          <w:sz w:val="24"/>
          <w:szCs w:val="24"/>
          <w:lang w:val="pt-BR"/>
        </w:rPr>
        <w:t xml:space="preserve">.000.000,00 (cem milhões de reais), </w:t>
      </w:r>
      <w:r w:rsidR="00406C71" w:rsidRPr="00406C71">
        <w:rPr>
          <w:rFonts w:asciiTheme="minorHAnsi" w:hAnsiTheme="minorHAnsi" w:cstheme="minorHAnsi"/>
          <w:sz w:val="24"/>
          <w:szCs w:val="24"/>
          <w:lang w:val="pt-BR"/>
        </w:rPr>
        <w:t>e desde que os</w:t>
      </w:r>
      <w:r w:rsidR="00406C71">
        <w:rPr>
          <w:rFonts w:asciiTheme="minorHAnsi" w:hAnsiTheme="minorHAnsi" w:cstheme="minorHAnsi"/>
          <w:sz w:val="24"/>
          <w:szCs w:val="24"/>
          <w:lang w:val="pt-BR"/>
        </w:rPr>
        <w:t xml:space="preserve"> respectivos</w:t>
      </w:r>
      <w:r w:rsidR="00406C71" w:rsidRPr="00406C71">
        <w:rPr>
          <w:rFonts w:asciiTheme="minorHAnsi" w:hAnsiTheme="minorHAnsi" w:cstheme="minorHAnsi"/>
          <w:sz w:val="24"/>
          <w:szCs w:val="24"/>
          <w:lang w:val="pt-BR"/>
        </w:rPr>
        <w:t xml:space="preserve"> recursos sejam utilizados para </w:t>
      </w:r>
      <w:r w:rsidR="000A13CC">
        <w:rPr>
          <w:rFonts w:asciiTheme="minorHAnsi" w:hAnsiTheme="minorHAnsi" w:cstheme="minorHAnsi"/>
          <w:sz w:val="24"/>
          <w:szCs w:val="24"/>
          <w:lang w:val="pt-BR"/>
        </w:rPr>
        <w:t>subscrição e integralização de capital social das</w:t>
      </w:r>
      <w:r w:rsidR="00B13296">
        <w:rPr>
          <w:rFonts w:asciiTheme="minorHAnsi" w:hAnsiTheme="minorHAnsi" w:cstheme="minorHAnsi"/>
          <w:sz w:val="24"/>
          <w:szCs w:val="24"/>
          <w:lang w:val="pt-BR"/>
        </w:rPr>
        <w:t xml:space="preserve"> Entidades Relevantes e</w:t>
      </w:r>
      <w:r w:rsidR="000A13CC">
        <w:rPr>
          <w:rFonts w:asciiTheme="minorHAnsi" w:hAnsiTheme="minorHAnsi" w:cstheme="minorHAnsi"/>
          <w:sz w:val="24"/>
          <w:szCs w:val="24"/>
          <w:lang w:val="pt-BR"/>
        </w:rPr>
        <w:t xml:space="preserve"> SPEs </w:t>
      </w:r>
      <w:r w:rsidR="00406C71" w:rsidRPr="00406C71">
        <w:rPr>
          <w:rFonts w:asciiTheme="minorHAnsi" w:hAnsiTheme="minorHAnsi" w:cstheme="minorHAnsi"/>
          <w:sz w:val="24"/>
          <w:szCs w:val="24"/>
          <w:lang w:val="pt-BR"/>
        </w:rPr>
        <w:t xml:space="preserve">e/ou </w:t>
      </w:r>
      <w:r w:rsidR="000A13CC">
        <w:rPr>
          <w:rFonts w:asciiTheme="minorHAnsi" w:hAnsiTheme="minorHAnsi" w:cstheme="minorHAnsi"/>
          <w:sz w:val="24"/>
          <w:szCs w:val="24"/>
          <w:lang w:val="pt-BR"/>
        </w:rPr>
        <w:t xml:space="preserve">pagamento de </w:t>
      </w:r>
      <w:r w:rsidR="00406C71" w:rsidRPr="00406C71">
        <w:rPr>
          <w:rFonts w:asciiTheme="minorHAnsi" w:hAnsiTheme="minorHAnsi" w:cstheme="minorHAnsi"/>
          <w:sz w:val="24"/>
          <w:szCs w:val="24"/>
          <w:lang w:val="pt-BR"/>
        </w:rPr>
        <w:t>despesas relacionadas aos projetos</w:t>
      </w:r>
      <w:r w:rsidR="000A13CC">
        <w:rPr>
          <w:rFonts w:asciiTheme="minorHAnsi" w:hAnsiTheme="minorHAnsi" w:cstheme="minorHAnsi"/>
          <w:sz w:val="24"/>
          <w:szCs w:val="24"/>
          <w:lang w:val="pt-BR"/>
        </w:rPr>
        <w:t xml:space="preserve"> das SPEs</w:t>
      </w:r>
      <w:r w:rsidR="009A16C3">
        <w:rPr>
          <w:rFonts w:asciiTheme="minorHAnsi" w:hAnsiTheme="minorHAnsi" w:cstheme="minorHAnsi"/>
          <w:sz w:val="24"/>
          <w:szCs w:val="24"/>
          <w:lang w:val="pt-BR"/>
        </w:rPr>
        <w:t xml:space="preserve"> (“</w:t>
      </w:r>
      <w:r w:rsidR="009A16C3" w:rsidRPr="00023400">
        <w:rPr>
          <w:rFonts w:asciiTheme="minorHAnsi" w:hAnsiTheme="minorHAnsi" w:cstheme="minorHAnsi"/>
          <w:b/>
          <w:bCs/>
          <w:sz w:val="24"/>
          <w:szCs w:val="24"/>
          <w:lang w:val="pt-BR"/>
        </w:rPr>
        <w:t>Endividamentos Permitidos</w:t>
      </w:r>
      <w:r w:rsidR="009A16C3">
        <w:rPr>
          <w:rFonts w:asciiTheme="minorHAnsi" w:hAnsiTheme="minorHAnsi" w:cstheme="minorHAnsi"/>
          <w:sz w:val="24"/>
          <w:szCs w:val="24"/>
          <w:lang w:val="pt-BR"/>
        </w:rPr>
        <w:t>”)</w:t>
      </w:r>
      <w:r w:rsidR="007F7420" w:rsidRPr="007F7420">
        <w:rPr>
          <w:rFonts w:asciiTheme="minorHAnsi" w:hAnsiTheme="minorHAnsi" w:cstheme="minorHAnsi"/>
          <w:sz w:val="24"/>
          <w:szCs w:val="24"/>
          <w:lang w:val="pt-BR"/>
        </w:rPr>
        <w:t>.</w:t>
      </w:r>
      <w:r w:rsidR="007F7420">
        <w:rPr>
          <w:rFonts w:asciiTheme="minorHAnsi" w:hAnsiTheme="minorHAnsi" w:cstheme="minorHAnsi"/>
          <w:sz w:val="24"/>
          <w:szCs w:val="24"/>
          <w:lang w:val="pt-BR"/>
        </w:rPr>
        <w:t xml:space="preserve"> </w:t>
      </w:r>
    </w:p>
    <w:p w14:paraId="0A6A0C30" w14:textId="77777777" w:rsidR="00EE08A2" w:rsidRPr="00406C71" w:rsidRDefault="00EE08A2" w:rsidP="005B15F5">
      <w:pPr>
        <w:pStyle w:val="Level3"/>
        <w:widowControl w:val="0"/>
        <w:spacing w:after="0" w:line="340" w:lineRule="exact"/>
        <w:ind w:left="720"/>
        <w:contextualSpacing/>
        <w:rPr>
          <w:rFonts w:asciiTheme="minorHAnsi" w:hAnsiTheme="minorHAnsi" w:cstheme="minorHAnsi"/>
          <w:color w:val="000000" w:themeColor="text1"/>
          <w:sz w:val="24"/>
          <w:szCs w:val="24"/>
          <w:lang w:val="pt-BR"/>
        </w:rPr>
      </w:pPr>
    </w:p>
    <w:p w14:paraId="117ECE11" w14:textId="3DF4BA09" w:rsidR="00E059F9" w:rsidRDefault="00E059F9" w:rsidP="00C059EC">
      <w:pPr>
        <w:pStyle w:val="Level3"/>
        <w:widowControl w:val="0"/>
        <w:numPr>
          <w:ilvl w:val="0"/>
          <w:numId w:val="25"/>
        </w:numPr>
        <w:spacing w:after="0" w:line="340" w:lineRule="exact"/>
        <w:contextualSpacing/>
        <w:rPr>
          <w:rFonts w:asciiTheme="minorHAnsi" w:hAnsiTheme="minorHAnsi" w:cstheme="minorHAnsi"/>
          <w:sz w:val="24"/>
          <w:szCs w:val="24"/>
          <w:lang w:val="pt-BR"/>
        </w:rPr>
      </w:pPr>
      <w:r w:rsidRPr="0098604E">
        <w:rPr>
          <w:rStyle w:val="DeltaViewInsertion"/>
          <w:rFonts w:asciiTheme="minorHAnsi" w:eastAsia="Arial Unicode MS" w:hAnsiTheme="minorHAnsi" w:cstheme="minorHAnsi"/>
          <w:b/>
          <w:bCs/>
          <w:color w:val="000000" w:themeColor="text1"/>
          <w:sz w:val="24"/>
          <w:szCs w:val="24"/>
          <w:u w:val="none"/>
          <w:lang w:val="pt-BR"/>
        </w:rPr>
        <w:t>Constituição de Ônus sobre ativos ou direitos da Emissora</w:t>
      </w:r>
      <w:r w:rsidRPr="0098604E">
        <w:rPr>
          <w:rStyle w:val="DeltaViewInsertion"/>
          <w:rFonts w:asciiTheme="minorHAnsi" w:eastAsia="Arial Unicode MS" w:hAnsiTheme="minorHAnsi" w:cstheme="minorHAnsi"/>
          <w:color w:val="000000" w:themeColor="text1"/>
          <w:sz w:val="24"/>
          <w:szCs w:val="24"/>
          <w:u w:val="none"/>
          <w:lang w:val="pt-BR"/>
        </w:rPr>
        <w:t>. Constituição de</w:t>
      </w:r>
      <w:r w:rsidRPr="0098604E">
        <w:rPr>
          <w:rFonts w:asciiTheme="minorHAnsi" w:hAnsiTheme="minorHAnsi" w:cstheme="minorHAnsi"/>
          <w:color w:val="000000" w:themeColor="text1"/>
          <w:sz w:val="24"/>
          <w:szCs w:val="24"/>
          <w:lang w:val="pt-BR"/>
        </w:rPr>
        <w:t xml:space="preserve"> hipoteca, penhor, alienação fiduciária, cessão fiduciária, usufruto, fideicomisso, promessa de venda, opção de compra, direito de preferência, encargo, gravame ou ônus, arresto, sequestro ou penhora, ainda que sob condição suspensiva, judicial ou extrajudicial, voluntário ou involuntário, ou outro ato que tenha o efeito prático similar a qualquer das expressões acima (“</w:t>
      </w:r>
      <w:r w:rsidRPr="0098604E">
        <w:rPr>
          <w:rFonts w:asciiTheme="minorHAnsi" w:hAnsiTheme="minorHAnsi" w:cstheme="minorHAnsi"/>
          <w:b/>
          <w:color w:val="000000" w:themeColor="text1"/>
          <w:sz w:val="24"/>
          <w:szCs w:val="24"/>
          <w:lang w:val="pt-BR"/>
        </w:rPr>
        <w:t>Ônus</w:t>
      </w:r>
      <w:r w:rsidRPr="0098604E">
        <w:rPr>
          <w:rFonts w:asciiTheme="minorHAnsi" w:hAnsiTheme="minorHAnsi" w:cstheme="minorHAnsi"/>
          <w:color w:val="000000" w:themeColor="text1"/>
          <w:sz w:val="24"/>
          <w:szCs w:val="24"/>
          <w:lang w:val="pt-BR"/>
        </w:rPr>
        <w:t xml:space="preserve">”) </w:t>
      </w:r>
      <w:r w:rsidR="00370E52" w:rsidRPr="0098604E">
        <w:rPr>
          <w:rStyle w:val="DeltaViewInsertion"/>
          <w:rFonts w:asciiTheme="minorHAnsi" w:eastAsia="Arial Unicode MS" w:hAnsiTheme="minorHAnsi" w:cstheme="minorHAnsi"/>
          <w:color w:val="000000" w:themeColor="text1"/>
          <w:sz w:val="24"/>
          <w:szCs w:val="24"/>
          <w:u w:val="none"/>
          <w:lang w:val="pt-BR"/>
        </w:rPr>
        <w:t>sobre os ativos ou direitos da Emissora, exceto pelas Garantias Reais</w:t>
      </w:r>
      <w:r w:rsidR="00370E52">
        <w:rPr>
          <w:rStyle w:val="DeltaViewInsertion"/>
          <w:rFonts w:asciiTheme="minorHAnsi" w:eastAsia="Arial Unicode MS" w:hAnsiTheme="minorHAnsi" w:cstheme="minorHAnsi"/>
          <w:color w:val="000000" w:themeColor="text1"/>
          <w:sz w:val="24"/>
          <w:szCs w:val="24"/>
          <w:u w:val="none"/>
          <w:lang w:val="pt-BR"/>
        </w:rPr>
        <w:t xml:space="preserve"> e/ou por Ônus </w:t>
      </w:r>
      <w:r w:rsidR="00370E52">
        <w:rPr>
          <w:rFonts w:asciiTheme="minorHAnsi" w:hAnsiTheme="minorHAnsi" w:cstheme="minorHAnsi"/>
          <w:sz w:val="24"/>
          <w:szCs w:val="24"/>
          <w:lang w:val="pt-BR"/>
        </w:rPr>
        <w:t>constituídos em favor de Endividamentos Permitidos</w:t>
      </w:r>
      <w:r w:rsidR="00370E52">
        <w:rPr>
          <w:rStyle w:val="DeltaViewInsertion"/>
          <w:rFonts w:asciiTheme="minorHAnsi" w:eastAsia="Arial Unicode MS" w:hAnsiTheme="minorHAnsi" w:cstheme="minorHAnsi"/>
          <w:color w:val="000000" w:themeColor="text1"/>
          <w:sz w:val="24"/>
          <w:szCs w:val="24"/>
          <w:u w:val="none"/>
          <w:lang w:val="pt-BR"/>
        </w:rPr>
        <w:t>.</w:t>
      </w:r>
      <w:r w:rsidR="00A4346A">
        <w:rPr>
          <w:rStyle w:val="DeltaViewInsertion"/>
          <w:rFonts w:asciiTheme="minorHAnsi" w:eastAsia="Arial Unicode MS" w:hAnsiTheme="minorHAnsi" w:cstheme="minorHAnsi"/>
          <w:color w:val="000000" w:themeColor="text1"/>
          <w:sz w:val="24"/>
          <w:szCs w:val="24"/>
          <w:u w:val="none"/>
          <w:lang w:val="pt-BR"/>
        </w:rPr>
        <w:t xml:space="preserve"> </w:t>
      </w:r>
    </w:p>
    <w:p w14:paraId="207784B1" w14:textId="77777777" w:rsidR="00C641D6" w:rsidRPr="005B15F5" w:rsidRDefault="00C641D6" w:rsidP="005B15F5">
      <w:pPr>
        <w:pStyle w:val="Level3"/>
        <w:widowControl w:val="0"/>
        <w:spacing w:after="0" w:line="340" w:lineRule="exact"/>
        <w:ind w:left="720"/>
        <w:contextualSpacing/>
        <w:rPr>
          <w:rFonts w:asciiTheme="minorHAnsi" w:hAnsiTheme="minorHAnsi"/>
          <w:sz w:val="24"/>
          <w:lang w:val="pt-BR"/>
        </w:rPr>
      </w:pPr>
    </w:p>
    <w:p w14:paraId="23FFFC7E" w14:textId="22684C49" w:rsidR="00FF38F0" w:rsidRPr="0098604E" w:rsidRDefault="00C641D6" w:rsidP="00C059EC">
      <w:pPr>
        <w:pStyle w:val="Level3"/>
        <w:widowControl w:val="0"/>
        <w:numPr>
          <w:ilvl w:val="0"/>
          <w:numId w:val="25"/>
        </w:numPr>
        <w:spacing w:after="0" w:line="340" w:lineRule="exact"/>
        <w:contextualSpacing/>
        <w:rPr>
          <w:rFonts w:asciiTheme="minorHAnsi" w:hAnsiTheme="minorHAnsi" w:cstheme="minorHAnsi"/>
          <w:sz w:val="24"/>
          <w:szCs w:val="24"/>
          <w:lang w:val="pt-BR"/>
        </w:rPr>
      </w:pPr>
      <w:r w:rsidRPr="0098604E">
        <w:rPr>
          <w:rStyle w:val="DeltaViewInsertion"/>
          <w:rFonts w:asciiTheme="minorHAnsi" w:eastAsia="Arial Unicode MS" w:hAnsiTheme="minorHAnsi" w:cstheme="minorHAnsi"/>
          <w:b/>
          <w:bCs/>
          <w:color w:val="000000" w:themeColor="text1"/>
          <w:sz w:val="24"/>
          <w:szCs w:val="24"/>
          <w:u w:val="none"/>
          <w:lang w:val="pt-BR"/>
        </w:rPr>
        <w:t>Constituição de Ônus sobre ativos ou direitos da</w:t>
      </w:r>
      <w:r>
        <w:rPr>
          <w:rStyle w:val="DeltaViewInsertion"/>
          <w:rFonts w:asciiTheme="minorHAnsi" w:eastAsia="Arial Unicode MS" w:hAnsiTheme="minorHAnsi" w:cstheme="minorHAnsi"/>
          <w:b/>
          <w:bCs/>
          <w:color w:val="000000" w:themeColor="text1"/>
          <w:sz w:val="24"/>
          <w:szCs w:val="24"/>
          <w:u w:val="none"/>
          <w:lang w:val="pt-BR"/>
        </w:rPr>
        <w:t xml:space="preserve">s </w:t>
      </w:r>
      <w:r w:rsidR="00626419">
        <w:rPr>
          <w:rStyle w:val="DeltaViewInsertion"/>
          <w:rFonts w:asciiTheme="minorHAnsi" w:eastAsia="Arial Unicode MS" w:hAnsiTheme="minorHAnsi" w:cstheme="minorHAnsi"/>
          <w:b/>
          <w:bCs/>
          <w:color w:val="000000" w:themeColor="text1"/>
          <w:sz w:val="24"/>
          <w:szCs w:val="24"/>
          <w:u w:val="none"/>
          <w:lang w:val="pt-BR"/>
        </w:rPr>
        <w:t>Entidades Relevantes</w:t>
      </w:r>
      <w:r w:rsidRPr="0098604E">
        <w:rPr>
          <w:rStyle w:val="DeltaViewInsertion"/>
          <w:rFonts w:asciiTheme="minorHAnsi" w:eastAsia="Arial Unicode MS" w:hAnsiTheme="minorHAnsi" w:cstheme="minorHAnsi"/>
          <w:color w:val="000000" w:themeColor="text1"/>
          <w:sz w:val="24"/>
          <w:szCs w:val="24"/>
          <w:u w:val="none"/>
          <w:lang w:val="pt-BR"/>
        </w:rPr>
        <w:t>. Constituição de</w:t>
      </w:r>
      <w:r w:rsidRPr="00023400">
        <w:rPr>
          <w:lang w:val="pt-BR"/>
        </w:rPr>
        <w:t xml:space="preserve"> Ônus </w:t>
      </w:r>
      <w:r w:rsidRPr="0098604E">
        <w:rPr>
          <w:rStyle w:val="DeltaViewInsertion"/>
          <w:rFonts w:asciiTheme="minorHAnsi" w:eastAsia="Arial Unicode MS" w:hAnsiTheme="minorHAnsi" w:cstheme="minorHAnsi"/>
          <w:color w:val="000000" w:themeColor="text1"/>
          <w:sz w:val="24"/>
          <w:szCs w:val="24"/>
          <w:u w:val="none"/>
          <w:lang w:val="pt-BR"/>
        </w:rPr>
        <w:t>sobre os ativos ou direitos da</w:t>
      </w:r>
      <w:r>
        <w:rPr>
          <w:rStyle w:val="DeltaViewInsertion"/>
          <w:rFonts w:asciiTheme="minorHAnsi" w:eastAsia="Arial Unicode MS" w:hAnsiTheme="minorHAnsi" w:cstheme="minorHAnsi"/>
          <w:color w:val="000000" w:themeColor="text1"/>
          <w:sz w:val="24"/>
          <w:szCs w:val="24"/>
          <w:u w:val="none"/>
          <w:lang w:val="pt-BR"/>
        </w:rPr>
        <w:t>s</w:t>
      </w:r>
      <w:r w:rsidRPr="0098604E">
        <w:rPr>
          <w:rStyle w:val="DeltaViewInsertion"/>
          <w:rFonts w:asciiTheme="minorHAnsi" w:eastAsia="Arial Unicode MS" w:hAnsiTheme="minorHAnsi" w:cstheme="minorHAnsi"/>
          <w:color w:val="000000" w:themeColor="text1"/>
          <w:sz w:val="24"/>
          <w:szCs w:val="24"/>
          <w:u w:val="none"/>
          <w:lang w:val="pt-BR"/>
        </w:rPr>
        <w:t xml:space="preserve"> </w:t>
      </w:r>
      <w:r w:rsidR="00626419">
        <w:rPr>
          <w:rStyle w:val="DeltaViewInsertion"/>
          <w:rFonts w:asciiTheme="minorHAnsi" w:eastAsia="Arial Unicode MS" w:hAnsiTheme="minorHAnsi" w:cstheme="minorHAnsi"/>
          <w:color w:val="000000" w:themeColor="text1"/>
          <w:sz w:val="24"/>
          <w:szCs w:val="24"/>
          <w:u w:val="none"/>
          <w:lang w:val="pt-BR"/>
        </w:rPr>
        <w:t>Entidades Relevantes</w:t>
      </w:r>
      <w:r w:rsidRPr="0098604E">
        <w:rPr>
          <w:rStyle w:val="DeltaViewInsertion"/>
          <w:rFonts w:asciiTheme="minorHAnsi" w:eastAsia="Arial Unicode MS" w:hAnsiTheme="minorHAnsi" w:cstheme="minorHAnsi"/>
          <w:color w:val="000000" w:themeColor="text1"/>
          <w:sz w:val="24"/>
          <w:szCs w:val="24"/>
          <w:u w:val="none"/>
          <w:lang w:val="pt-BR"/>
        </w:rPr>
        <w:t xml:space="preserve">, exceto </w:t>
      </w:r>
      <w:r>
        <w:rPr>
          <w:rStyle w:val="DeltaViewInsertion"/>
          <w:rFonts w:asciiTheme="minorHAnsi" w:eastAsia="Arial Unicode MS" w:hAnsiTheme="minorHAnsi" w:cstheme="minorHAnsi"/>
          <w:color w:val="000000" w:themeColor="text1"/>
          <w:sz w:val="24"/>
          <w:szCs w:val="24"/>
          <w:u w:val="none"/>
          <w:lang w:val="pt-BR"/>
        </w:rPr>
        <w:t xml:space="preserve">(i) </w:t>
      </w:r>
      <w:r w:rsidRPr="0098604E">
        <w:rPr>
          <w:rStyle w:val="DeltaViewInsertion"/>
          <w:rFonts w:asciiTheme="minorHAnsi" w:eastAsia="Arial Unicode MS" w:hAnsiTheme="minorHAnsi" w:cstheme="minorHAnsi"/>
          <w:color w:val="000000" w:themeColor="text1"/>
          <w:sz w:val="24"/>
          <w:szCs w:val="24"/>
          <w:u w:val="none"/>
          <w:lang w:val="pt-BR"/>
        </w:rPr>
        <w:t>pelas Garantias Reais</w:t>
      </w:r>
      <w:r w:rsidR="00AA0AFB">
        <w:rPr>
          <w:rStyle w:val="DeltaViewInsertion"/>
          <w:rFonts w:asciiTheme="minorHAnsi" w:eastAsia="Arial Unicode MS" w:hAnsiTheme="minorHAnsi" w:cstheme="minorHAnsi"/>
          <w:color w:val="000000" w:themeColor="text1"/>
          <w:sz w:val="24"/>
          <w:szCs w:val="24"/>
          <w:u w:val="none"/>
          <w:lang w:val="pt-BR"/>
        </w:rPr>
        <w:t>, conforme aplicável</w:t>
      </w:r>
      <w:r>
        <w:rPr>
          <w:rStyle w:val="DeltaViewInsertion"/>
          <w:rFonts w:asciiTheme="minorHAnsi" w:eastAsia="Arial Unicode MS" w:hAnsiTheme="minorHAnsi" w:cstheme="minorHAnsi"/>
          <w:color w:val="000000" w:themeColor="text1"/>
          <w:sz w:val="24"/>
          <w:szCs w:val="24"/>
          <w:u w:val="none"/>
          <w:lang w:val="pt-BR"/>
        </w:rPr>
        <w:t xml:space="preserve">; (ii) </w:t>
      </w:r>
      <w:r w:rsidR="00AA0AFB" w:rsidRPr="0098604E">
        <w:rPr>
          <w:rStyle w:val="DeltaViewInsertion"/>
          <w:rFonts w:asciiTheme="minorHAnsi" w:eastAsia="Arial Unicode MS" w:hAnsiTheme="minorHAnsi" w:cstheme="minorHAnsi"/>
          <w:color w:val="000000" w:themeColor="text1"/>
          <w:sz w:val="24"/>
          <w:szCs w:val="24"/>
          <w:u w:val="none"/>
          <w:lang w:val="pt-BR"/>
        </w:rPr>
        <w:t xml:space="preserve">pelas garantias </w:t>
      </w:r>
      <w:r w:rsidR="00AA0AFB">
        <w:rPr>
          <w:rStyle w:val="DeltaViewInsertion"/>
          <w:rFonts w:asciiTheme="minorHAnsi" w:eastAsia="Arial Unicode MS" w:hAnsiTheme="minorHAnsi" w:cstheme="minorHAnsi"/>
          <w:color w:val="000000" w:themeColor="text1"/>
          <w:sz w:val="24"/>
          <w:szCs w:val="24"/>
          <w:u w:val="none"/>
          <w:lang w:val="pt-BR"/>
        </w:rPr>
        <w:t>outorgadas</w:t>
      </w:r>
      <w:r w:rsidR="00AA0AFB" w:rsidRPr="0098604E">
        <w:rPr>
          <w:rStyle w:val="DeltaViewInsertion"/>
          <w:rFonts w:asciiTheme="minorHAnsi" w:eastAsia="Arial Unicode MS" w:hAnsiTheme="minorHAnsi" w:cstheme="minorHAnsi"/>
          <w:color w:val="000000" w:themeColor="text1"/>
          <w:sz w:val="24"/>
          <w:szCs w:val="24"/>
          <w:u w:val="none"/>
          <w:lang w:val="pt-BR"/>
        </w:rPr>
        <w:t xml:space="preserve"> no âmbito </w:t>
      </w:r>
      <w:r w:rsidR="00AA0AFB">
        <w:rPr>
          <w:rStyle w:val="DeltaViewInsertion"/>
          <w:rFonts w:asciiTheme="minorHAnsi" w:eastAsia="Arial Unicode MS" w:hAnsiTheme="minorHAnsi" w:cstheme="minorHAnsi"/>
          <w:color w:val="000000" w:themeColor="text1"/>
          <w:sz w:val="24"/>
          <w:szCs w:val="24"/>
          <w:u w:val="none"/>
          <w:lang w:val="pt-BR"/>
        </w:rPr>
        <w:t xml:space="preserve">das operações de </w:t>
      </w:r>
      <w:r w:rsidR="00AA0AFB" w:rsidRPr="0098604E">
        <w:rPr>
          <w:rStyle w:val="DeltaViewInsertion"/>
          <w:rFonts w:asciiTheme="minorHAnsi" w:eastAsia="Arial Unicode MS" w:hAnsiTheme="minorHAnsi" w:cstheme="minorHAnsi"/>
          <w:color w:val="000000" w:themeColor="text1"/>
          <w:sz w:val="24"/>
          <w:szCs w:val="24"/>
          <w:u w:val="none"/>
          <w:lang w:val="pt-BR"/>
        </w:rPr>
        <w:t xml:space="preserve">endividamento das </w:t>
      </w:r>
      <w:r w:rsidR="00626419">
        <w:rPr>
          <w:rStyle w:val="DeltaViewInsertion"/>
          <w:rFonts w:asciiTheme="minorHAnsi" w:eastAsia="Arial Unicode MS" w:hAnsiTheme="minorHAnsi" w:cstheme="minorHAnsi"/>
          <w:color w:val="000000" w:themeColor="text1"/>
          <w:sz w:val="24"/>
          <w:szCs w:val="24"/>
          <w:u w:val="none"/>
          <w:lang w:val="pt-BR"/>
        </w:rPr>
        <w:t>Entidades Relevantes</w:t>
      </w:r>
      <w:r w:rsidR="00626419" w:rsidRPr="0098604E">
        <w:rPr>
          <w:rStyle w:val="DeltaViewInsertion"/>
          <w:rFonts w:asciiTheme="minorHAnsi" w:eastAsia="Arial Unicode MS" w:hAnsiTheme="minorHAnsi" w:cstheme="minorHAnsi"/>
          <w:color w:val="000000" w:themeColor="text1"/>
          <w:sz w:val="24"/>
          <w:szCs w:val="24"/>
          <w:u w:val="none"/>
          <w:lang w:val="pt-BR"/>
        </w:rPr>
        <w:t xml:space="preserve"> </w:t>
      </w:r>
      <w:r w:rsidR="00AA0AFB" w:rsidRPr="0098604E">
        <w:rPr>
          <w:rStyle w:val="DeltaViewInsertion"/>
          <w:rFonts w:asciiTheme="minorHAnsi" w:eastAsia="Arial Unicode MS" w:hAnsiTheme="minorHAnsi" w:cstheme="minorHAnsi"/>
          <w:color w:val="000000" w:themeColor="text1"/>
          <w:sz w:val="24"/>
          <w:szCs w:val="24"/>
          <w:u w:val="none"/>
          <w:lang w:val="pt-BR"/>
        </w:rPr>
        <w:t>existente</w:t>
      </w:r>
      <w:r w:rsidR="00AA0AFB">
        <w:rPr>
          <w:rStyle w:val="DeltaViewInsertion"/>
          <w:rFonts w:asciiTheme="minorHAnsi" w:eastAsia="Arial Unicode MS" w:hAnsiTheme="minorHAnsi" w:cstheme="minorHAnsi"/>
          <w:color w:val="000000" w:themeColor="text1"/>
          <w:sz w:val="24"/>
          <w:szCs w:val="24"/>
          <w:u w:val="none"/>
          <w:lang w:val="pt-BR"/>
        </w:rPr>
        <w:t>s na presente data; e/ou (iii) pelos Ônus</w:t>
      </w:r>
      <w:r w:rsidR="00442883" w:rsidRPr="00442883">
        <w:rPr>
          <w:rFonts w:asciiTheme="minorHAnsi" w:hAnsiTheme="minorHAnsi" w:cstheme="minorHAnsi"/>
          <w:sz w:val="24"/>
          <w:szCs w:val="24"/>
          <w:lang w:val="pt-BR"/>
        </w:rPr>
        <w:t xml:space="preserve"> </w:t>
      </w:r>
      <w:r w:rsidR="00442883">
        <w:rPr>
          <w:rFonts w:asciiTheme="minorHAnsi" w:hAnsiTheme="minorHAnsi" w:cstheme="minorHAnsi"/>
          <w:sz w:val="24"/>
          <w:szCs w:val="24"/>
          <w:lang w:val="pt-BR"/>
        </w:rPr>
        <w:t xml:space="preserve">constituídos em favor de </w:t>
      </w:r>
      <w:r w:rsidR="009A16C3">
        <w:rPr>
          <w:rFonts w:asciiTheme="minorHAnsi" w:hAnsiTheme="minorHAnsi" w:cstheme="minorHAnsi"/>
          <w:sz w:val="24"/>
          <w:szCs w:val="24"/>
          <w:lang w:val="pt-BR"/>
        </w:rPr>
        <w:t>Endividamentos Permitidos</w:t>
      </w:r>
      <w:r w:rsidR="00EE08A2">
        <w:rPr>
          <w:rFonts w:asciiTheme="minorHAnsi" w:hAnsiTheme="minorHAnsi" w:cstheme="minorHAnsi"/>
          <w:sz w:val="24"/>
          <w:szCs w:val="24"/>
          <w:lang w:val="pt-BR"/>
        </w:rPr>
        <w:t xml:space="preserve">. </w:t>
      </w:r>
    </w:p>
    <w:p w14:paraId="1848F4B2" w14:textId="77777777" w:rsidR="00E059F9" w:rsidRPr="0098604E" w:rsidRDefault="00E059F9" w:rsidP="005B15F5">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p>
    <w:p w14:paraId="4393D4D3" w14:textId="16435427" w:rsidR="00E059F9" w:rsidRPr="0098604E" w:rsidRDefault="00E059F9" w:rsidP="00C059EC">
      <w:pPr>
        <w:pStyle w:val="Level3"/>
        <w:widowControl w:val="0"/>
        <w:numPr>
          <w:ilvl w:val="0"/>
          <w:numId w:val="25"/>
        </w:numPr>
        <w:spacing w:after="0" w:line="340" w:lineRule="exact"/>
        <w:contextualSpacing/>
        <w:rPr>
          <w:rStyle w:val="DeltaViewInsertion"/>
          <w:rFonts w:asciiTheme="minorHAnsi" w:hAnsiTheme="minorHAnsi" w:cstheme="minorHAnsi"/>
          <w:color w:val="auto"/>
          <w:sz w:val="24"/>
          <w:szCs w:val="24"/>
          <w:u w:val="none"/>
          <w:lang w:val="pt-BR"/>
        </w:rPr>
      </w:pPr>
      <w:r w:rsidRPr="0098604E">
        <w:rPr>
          <w:rStyle w:val="DeltaViewInsertion"/>
          <w:rFonts w:asciiTheme="minorHAnsi" w:eastAsia="Arial Unicode MS" w:hAnsiTheme="minorHAnsi" w:cstheme="minorHAnsi"/>
          <w:b/>
          <w:bCs/>
          <w:color w:val="000000" w:themeColor="text1"/>
          <w:sz w:val="24"/>
          <w:szCs w:val="24"/>
          <w:u w:val="none"/>
          <w:lang w:val="pt-BR"/>
        </w:rPr>
        <w:t>Garantias Fidejussórias</w:t>
      </w:r>
      <w:r w:rsidRPr="0098604E">
        <w:rPr>
          <w:rStyle w:val="DeltaViewInsertion"/>
          <w:rFonts w:asciiTheme="minorHAnsi" w:eastAsia="Arial Unicode MS" w:hAnsiTheme="minorHAnsi" w:cstheme="minorHAnsi"/>
          <w:color w:val="000000" w:themeColor="text1"/>
          <w:sz w:val="24"/>
          <w:szCs w:val="24"/>
          <w:u w:val="none"/>
          <w:lang w:val="pt-BR"/>
        </w:rPr>
        <w:t xml:space="preserve">. Constituição, pela Emissora ou pelas </w:t>
      </w:r>
      <w:r w:rsidR="00626419">
        <w:rPr>
          <w:rStyle w:val="DeltaViewInsertion"/>
          <w:rFonts w:asciiTheme="minorHAnsi" w:eastAsia="Arial Unicode MS" w:hAnsiTheme="minorHAnsi" w:cstheme="minorHAnsi"/>
          <w:color w:val="000000" w:themeColor="text1"/>
          <w:sz w:val="24"/>
          <w:szCs w:val="24"/>
          <w:u w:val="none"/>
          <w:lang w:val="pt-BR"/>
        </w:rPr>
        <w:t>Entidades Relevantes</w:t>
      </w:r>
      <w:r w:rsidRPr="0098604E">
        <w:rPr>
          <w:rStyle w:val="DeltaViewInsertion"/>
          <w:rFonts w:asciiTheme="minorHAnsi" w:eastAsia="Arial Unicode MS" w:hAnsiTheme="minorHAnsi" w:cstheme="minorHAnsi"/>
          <w:color w:val="000000" w:themeColor="text1"/>
          <w:sz w:val="24"/>
          <w:szCs w:val="24"/>
          <w:u w:val="none"/>
          <w:lang w:val="pt-BR"/>
        </w:rPr>
        <w:t>, a qualquer tempo, de garantias fidejussórias em favor de terceiros, salvo mediante autorização prévia dos Debenturistas reunidos em Assembleia Geral de Debenturistas</w:t>
      </w:r>
      <w:r w:rsidR="00FF38F0" w:rsidRPr="0098604E">
        <w:rPr>
          <w:rStyle w:val="DeltaViewInsertion"/>
          <w:rFonts w:asciiTheme="minorHAnsi" w:eastAsia="Arial Unicode MS" w:hAnsiTheme="minorHAnsi" w:cstheme="minorHAnsi"/>
          <w:color w:val="000000" w:themeColor="text1"/>
          <w:sz w:val="24"/>
          <w:szCs w:val="24"/>
          <w:u w:val="none"/>
          <w:lang w:val="pt-BR"/>
        </w:rPr>
        <w:t xml:space="preserve">, </w:t>
      </w:r>
      <w:r w:rsidR="009A16C3">
        <w:rPr>
          <w:rStyle w:val="DeltaViewInsertion"/>
          <w:rFonts w:asciiTheme="minorHAnsi" w:eastAsia="Arial Unicode MS" w:hAnsiTheme="minorHAnsi" w:cstheme="minorHAnsi"/>
          <w:color w:val="000000" w:themeColor="text1"/>
          <w:sz w:val="24"/>
          <w:szCs w:val="24"/>
          <w:u w:val="none"/>
          <w:lang w:val="pt-BR"/>
        </w:rPr>
        <w:t>ou em favor de Endividamentos Permitidos</w:t>
      </w:r>
      <w:r w:rsidR="00C141AB" w:rsidRPr="0098604E">
        <w:rPr>
          <w:rStyle w:val="DeltaViewInsertion"/>
          <w:rFonts w:asciiTheme="minorHAnsi" w:eastAsia="Arial Unicode MS" w:hAnsiTheme="minorHAnsi" w:cstheme="minorHAnsi"/>
          <w:color w:val="000000" w:themeColor="text1"/>
          <w:sz w:val="24"/>
          <w:szCs w:val="24"/>
          <w:u w:val="none"/>
          <w:lang w:val="pt-BR"/>
        </w:rPr>
        <w:t>.</w:t>
      </w:r>
    </w:p>
    <w:p w14:paraId="635AD7CA"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F15557F" w14:textId="304394CA" w:rsidR="00A125C6" w:rsidRPr="0098604E" w:rsidRDefault="00C141AB"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Distribuições pela Emissora</w:t>
      </w:r>
      <w:r w:rsidRPr="0098604E">
        <w:rPr>
          <w:rFonts w:asciiTheme="minorHAnsi" w:hAnsiTheme="minorHAnsi" w:cstheme="minorHAnsi"/>
          <w:color w:val="000000" w:themeColor="text1"/>
          <w:sz w:val="24"/>
          <w:szCs w:val="24"/>
          <w:lang w:val="pt-BR"/>
        </w:rPr>
        <w:t xml:space="preserve">. Qualquer forma de distribuição aos acionistas da Emissora, diretos ou indiretos, inclusive mediante realização </w:t>
      </w:r>
      <w:r w:rsidR="00A125C6" w:rsidRPr="0098604E">
        <w:rPr>
          <w:rFonts w:asciiTheme="minorHAnsi" w:hAnsiTheme="minorHAnsi" w:cstheme="minorHAnsi"/>
          <w:color w:val="000000" w:themeColor="text1"/>
          <w:sz w:val="24"/>
          <w:szCs w:val="24"/>
          <w:lang w:val="pt-BR"/>
        </w:rPr>
        <w:t>de resgate, recompra, amortização ou bonificação de ações,</w:t>
      </w:r>
      <w:r w:rsidRPr="0098604E">
        <w:rPr>
          <w:rFonts w:asciiTheme="minorHAnsi" w:hAnsiTheme="minorHAnsi" w:cstheme="minorHAnsi"/>
          <w:color w:val="000000" w:themeColor="text1"/>
          <w:sz w:val="24"/>
          <w:szCs w:val="24"/>
          <w:lang w:val="pt-BR"/>
        </w:rPr>
        <w:t xml:space="preserve"> redução de capital, distribuição de dividendos, juros sobre capital próprio, reorganizações societárias ou qualquer outra participação </w:t>
      </w:r>
      <w:r w:rsidRPr="0098604E">
        <w:rPr>
          <w:rFonts w:asciiTheme="minorHAnsi" w:hAnsiTheme="minorHAnsi" w:cstheme="minorHAnsi"/>
          <w:color w:val="000000" w:themeColor="text1"/>
          <w:sz w:val="24"/>
          <w:szCs w:val="24"/>
          <w:lang w:val="pt-BR"/>
        </w:rPr>
        <w:lastRenderedPageBreak/>
        <w:t xml:space="preserve">no lucro estatutariamente prevista, cujo valor, isoladamente ou em conjunto, supere o mínimo obrigatório disposto no artigo 202 da Lei das Sociedades por Ações, observadas as disposições do estatuto social da Emissora na presente data, exceto para </w:t>
      </w:r>
      <w:bookmarkEnd w:id="323"/>
      <w:bookmarkEnd w:id="324"/>
      <w:r w:rsidR="00357638" w:rsidRPr="0098604E">
        <w:rPr>
          <w:rStyle w:val="DeltaViewInsertion"/>
          <w:rFonts w:asciiTheme="minorHAnsi" w:eastAsia="Arial Unicode MS" w:hAnsiTheme="minorHAnsi" w:cstheme="minorHAnsi"/>
          <w:color w:val="000000" w:themeColor="text1"/>
          <w:sz w:val="24"/>
          <w:szCs w:val="24"/>
          <w:u w:val="none"/>
          <w:lang w:val="pt-BR"/>
        </w:rPr>
        <w:t xml:space="preserve">a absorção de prejuízos, nos termos do artigo </w:t>
      </w:r>
      <w:r w:rsidR="00357638" w:rsidRPr="0098604E">
        <w:rPr>
          <w:rFonts w:asciiTheme="minorHAnsi" w:hAnsiTheme="minorHAnsi" w:cstheme="minorHAnsi"/>
          <w:sz w:val="24"/>
          <w:szCs w:val="24"/>
          <w:lang w:val="pt-BR"/>
        </w:rPr>
        <w:t>173</w:t>
      </w:r>
      <w:r w:rsidR="00357638" w:rsidRPr="0098604E">
        <w:rPr>
          <w:rStyle w:val="DeltaViewInsertion"/>
          <w:rFonts w:asciiTheme="minorHAnsi" w:eastAsia="Arial Unicode MS" w:hAnsiTheme="minorHAnsi" w:cstheme="minorHAnsi"/>
          <w:color w:val="000000" w:themeColor="text1"/>
          <w:sz w:val="24"/>
          <w:szCs w:val="24"/>
          <w:u w:val="none"/>
          <w:lang w:val="pt-BR"/>
        </w:rPr>
        <w:t xml:space="preserve"> da Lei das Sociedades por Ações</w:t>
      </w:r>
      <w:r w:rsidRPr="0098604E">
        <w:rPr>
          <w:rFonts w:asciiTheme="minorHAnsi" w:hAnsiTheme="minorHAnsi" w:cstheme="minorHAnsi"/>
          <w:color w:val="000000" w:themeColor="text1"/>
          <w:sz w:val="24"/>
          <w:szCs w:val="24"/>
          <w:lang w:val="pt-BR"/>
        </w:rPr>
        <w:t>.</w:t>
      </w:r>
    </w:p>
    <w:p w14:paraId="0AFA1877" w14:textId="77777777" w:rsidR="00E059F9" w:rsidRPr="0098604E" w:rsidRDefault="00E059F9" w:rsidP="00E059F9">
      <w:pPr>
        <w:pStyle w:val="Level4"/>
        <w:widowControl w:val="0"/>
        <w:spacing w:after="0" w:line="340" w:lineRule="exact"/>
        <w:contextualSpacing/>
        <w:rPr>
          <w:rFonts w:asciiTheme="minorHAnsi" w:hAnsiTheme="minorHAnsi" w:cstheme="minorHAnsi"/>
          <w:color w:val="000000" w:themeColor="text1"/>
          <w:sz w:val="24"/>
          <w:szCs w:val="24"/>
          <w:lang w:val="pt-BR"/>
        </w:rPr>
      </w:pPr>
      <w:bookmarkStart w:id="326" w:name="_DV_M301"/>
      <w:bookmarkEnd w:id="325"/>
      <w:bookmarkEnd w:id="326"/>
    </w:p>
    <w:p w14:paraId="37893B2A" w14:textId="15D83C02" w:rsidR="00E059F9" w:rsidRPr="0098604E" w:rsidRDefault="00E059F9"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Extinção dos Contratos de Concessão</w:t>
      </w:r>
      <w:r w:rsidRPr="0098604E">
        <w:rPr>
          <w:rFonts w:asciiTheme="minorHAnsi" w:hAnsiTheme="minorHAnsi" w:cstheme="minorHAnsi"/>
          <w:color w:val="000000" w:themeColor="text1"/>
          <w:sz w:val="24"/>
          <w:szCs w:val="24"/>
          <w:lang w:val="pt-BR"/>
        </w:rPr>
        <w:t xml:space="preserve">. Extinção ou término dos contratos de concessão celebrados pela </w:t>
      </w:r>
      <w:r w:rsidR="00B17C64">
        <w:rPr>
          <w:rFonts w:asciiTheme="minorHAnsi" w:hAnsiTheme="minorHAnsi" w:cstheme="minorHAnsi"/>
          <w:color w:val="000000" w:themeColor="text1"/>
          <w:sz w:val="24"/>
          <w:szCs w:val="24"/>
          <w:lang w:val="pt-BR"/>
        </w:rPr>
        <w:t>SPES</w:t>
      </w:r>
      <w:r w:rsidRPr="0098604E">
        <w:rPr>
          <w:rFonts w:asciiTheme="minorHAnsi" w:hAnsiTheme="minorHAnsi" w:cstheme="minorHAnsi"/>
          <w:color w:val="000000" w:themeColor="text1"/>
          <w:sz w:val="24"/>
          <w:szCs w:val="24"/>
          <w:lang w:val="pt-BR"/>
        </w:rPr>
        <w:t>, inclusive, mas não se limitando, por quaisquer dos motivos a seguir: (a) advento do termo contratual; (b) encampação do serviço; (c) caducidade; (d) rescisão; ou (e) anulação decorrente de vicio ou irregularidade constatados no procedimento ou no ato de sua outorga</w:t>
      </w:r>
      <w:r w:rsidR="00C141AB" w:rsidRPr="0098604E">
        <w:rPr>
          <w:rFonts w:asciiTheme="minorHAnsi" w:hAnsiTheme="minorHAnsi" w:cstheme="minorHAnsi"/>
          <w:color w:val="000000" w:themeColor="text1"/>
          <w:sz w:val="24"/>
          <w:szCs w:val="24"/>
          <w:lang w:val="pt-BR"/>
        </w:rPr>
        <w:t>.</w:t>
      </w:r>
    </w:p>
    <w:p w14:paraId="4D968248" w14:textId="77777777" w:rsidR="00C141AB" w:rsidRPr="0098604E" w:rsidRDefault="00C141AB" w:rsidP="00355F6F">
      <w:pPr>
        <w:pStyle w:val="Level3"/>
        <w:widowControl w:val="0"/>
        <w:spacing w:after="0" w:line="340" w:lineRule="exact"/>
        <w:ind w:left="720"/>
        <w:contextualSpacing/>
        <w:rPr>
          <w:rFonts w:asciiTheme="minorHAnsi" w:hAnsiTheme="minorHAnsi" w:cstheme="minorHAnsi"/>
          <w:color w:val="000000" w:themeColor="text1"/>
          <w:sz w:val="24"/>
          <w:szCs w:val="24"/>
          <w:lang w:val="pt-BR"/>
        </w:rPr>
      </w:pPr>
    </w:p>
    <w:p w14:paraId="03234932" w14:textId="5496AD62" w:rsidR="00C141AB" w:rsidRPr="0098604E" w:rsidRDefault="0080498E"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Intervenção pelo poder concedente</w:t>
      </w:r>
      <w:r w:rsidRPr="0098604E">
        <w:rPr>
          <w:rFonts w:asciiTheme="minorHAnsi" w:hAnsiTheme="minorHAnsi" w:cstheme="minorHAnsi"/>
          <w:color w:val="000000" w:themeColor="text1"/>
          <w:sz w:val="24"/>
          <w:szCs w:val="24"/>
          <w:lang w:val="pt-BR"/>
        </w:rPr>
        <w:t xml:space="preserve">. Intervenção </w:t>
      </w:r>
      <w:r w:rsidR="00C141AB" w:rsidRPr="0098604E">
        <w:rPr>
          <w:rFonts w:asciiTheme="minorHAnsi" w:hAnsiTheme="minorHAnsi" w:cstheme="minorHAnsi"/>
          <w:color w:val="000000" w:themeColor="text1"/>
          <w:sz w:val="24"/>
          <w:szCs w:val="24"/>
          <w:lang w:val="pt-BR"/>
        </w:rPr>
        <w:t>pelo poder concedente</w:t>
      </w:r>
      <w:r w:rsidRPr="0098604E">
        <w:rPr>
          <w:rFonts w:asciiTheme="minorHAnsi" w:hAnsiTheme="minorHAnsi" w:cstheme="minorHAnsi"/>
          <w:color w:val="000000" w:themeColor="text1"/>
          <w:sz w:val="24"/>
          <w:szCs w:val="24"/>
          <w:lang w:val="pt-BR"/>
        </w:rPr>
        <w:t xml:space="preserve"> em alguma das SPEs</w:t>
      </w:r>
      <w:r w:rsidR="00C141AB" w:rsidRPr="0098604E">
        <w:rPr>
          <w:rFonts w:asciiTheme="minorHAnsi" w:hAnsiTheme="minorHAnsi" w:cstheme="minorHAnsi"/>
          <w:color w:val="000000" w:themeColor="text1"/>
          <w:sz w:val="24"/>
          <w:szCs w:val="24"/>
          <w:lang w:val="pt-BR"/>
        </w:rPr>
        <w:t>, conforme previsto no artigo 5° e seguintes da Lei n° 12.767, de 27 de dezembro de 2012 (“</w:t>
      </w:r>
      <w:r w:rsidR="00C141AB" w:rsidRPr="0098604E">
        <w:rPr>
          <w:rFonts w:asciiTheme="minorHAnsi" w:hAnsiTheme="minorHAnsi" w:cstheme="minorHAnsi"/>
          <w:b/>
          <w:color w:val="000000" w:themeColor="text1"/>
          <w:sz w:val="24"/>
          <w:szCs w:val="24"/>
          <w:lang w:val="pt-BR"/>
        </w:rPr>
        <w:t>Lei 12.767</w:t>
      </w:r>
      <w:r w:rsidR="00C141AB" w:rsidRPr="0098604E">
        <w:rPr>
          <w:rFonts w:asciiTheme="minorHAnsi" w:hAnsiTheme="minorHAnsi" w:cstheme="minorHAnsi"/>
          <w:color w:val="000000" w:themeColor="text1"/>
          <w:sz w:val="24"/>
          <w:szCs w:val="24"/>
          <w:lang w:val="pt-BR"/>
        </w:rPr>
        <w:t xml:space="preserve">”), e desde que (i) a intervenção não seja declarada nula nos termos do artigo 6°, § 1º da Lei 12.767; ou (ii) não seja </w:t>
      </w:r>
      <w:r w:rsidR="00C141AB" w:rsidRPr="00E863EE">
        <w:rPr>
          <w:rFonts w:asciiTheme="minorHAnsi" w:hAnsiTheme="minorHAnsi" w:cstheme="minorHAnsi"/>
          <w:color w:val="000000" w:themeColor="text1"/>
          <w:sz w:val="24"/>
          <w:szCs w:val="24"/>
          <w:lang w:val="pt-BR"/>
        </w:rPr>
        <w:t xml:space="preserve">apresentado pela </w:t>
      </w:r>
      <w:r w:rsidRPr="00E863EE">
        <w:rPr>
          <w:rFonts w:asciiTheme="minorHAnsi" w:hAnsiTheme="minorHAnsi" w:cstheme="minorHAnsi"/>
          <w:color w:val="000000" w:themeColor="text1"/>
          <w:sz w:val="24"/>
          <w:szCs w:val="24"/>
          <w:lang w:val="pt-BR"/>
        </w:rPr>
        <w:t>SPE</w:t>
      </w:r>
      <w:r w:rsidR="00C141AB" w:rsidRPr="00E863EE">
        <w:rPr>
          <w:rFonts w:asciiTheme="minorHAnsi" w:hAnsiTheme="minorHAnsi" w:cstheme="minorHAnsi"/>
          <w:color w:val="000000" w:themeColor="text1"/>
          <w:sz w:val="24"/>
          <w:szCs w:val="24"/>
          <w:lang w:val="pt-BR"/>
        </w:rPr>
        <w:t>, no prazo legal, o plano de recuperação e correção das falhas e transgressões previsto no artigo 12 da referida Lei 12.767; ou (iii) seja in</w:t>
      </w:r>
      <w:r w:rsidR="00C141AB" w:rsidRPr="0098604E">
        <w:rPr>
          <w:rFonts w:asciiTheme="minorHAnsi" w:hAnsiTheme="minorHAnsi" w:cstheme="minorHAnsi"/>
          <w:color w:val="000000" w:themeColor="text1"/>
          <w:sz w:val="24"/>
          <w:szCs w:val="24"/>
          <w:lang w:val="pt-BR"/>
        </w:rPr>
        <w:t>deferido o mencionado plano de recuperação e correção das falhas e transgressões apresentado pela</w:t>
      </w:r>
      <w:r w:rsidR="00FE38F9">
        <w:rPr>
          <w:rFonts w:asciiTheme="minorHAnsi" w:hAnsiTheme="minorHAnsi" w:cstheme="minorHAnsi"/>
          <w:color w:val="000000" w:themeColor="text1"/>
          <w:sz w:val="24"/>
          <w:szCs w:val="24"/>
          <w:lang w:val="pt-BR"/>
        </w:rPr>
        <w:t>s</w:t>
      </w:r>
      <w:r w:rsidR="00C141AB"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sz w:val="24"/>
          <w:szCs w:val="24"/>
          <w:lang w:val="pt-BR"/>
        </w:rPr>
        <w:t>SPE</w:t>
      </w:r>
      <w:r w:rsidR="00FE38F9">
        <w:rPr>
          <w:rFonts w:asciiTheme="minorHAnsi" w:hAnsiTheme="minorHAnsi" w:cstheme="minorHAnsi"/>
          <w:color w:val="000000" w:themeColor="text1"/>
          <w:sz w:val="24"/>
          <w:szCs w:val="24"/>
          <w:lang w:val="pt-BR"/>
        </w:rPr>
        <w:t>s</w:t>
      </w:r>
      <w:r w:rsidRPr="0098604E">
        <w:rPr>
          <w:rFonts w:asciiTheme="minorHAnsi" w:hAnsiTheme="minorHAnsi" w:cstheme="minorHAnsi"/>
          <w:color w:val="000000" w:themeColor="text1"/>
          <w:sz w:val="24"/>
          <w:szCs w:val="24"/>
          <w:lang w:val="pt-BR"/>
        </w:rPr>
        <w:t xml:space="preserve"> </w:t>
      </w:r>
      <w:r w:rsidR="00C141AB" w:rsidRPr="0098604E">
        <w:rPr>
          <w:rFonts w:asciiTheme="minorHAnsi" w:hAnsiTheme="minorHAnsi" w:cstheme="minorHAnsi"/>
          <w:color w:val="000000" w:themeColor="text1"/>
          <w:sz w:val="24"/>
          <w:szCs w:val="24"/>
          <w:lang w:val="pt-BR"/>
        </w:rPr>
        <w:t>por manifestação definitiva da ANEEL após análise de eventual pedido de reconsideração ou tal evento não tenha seus efeitos suspensos, e declarada a caducidade da concessão do serviço público</w:t>
      </w:r>
      <w:r w:rsidRPr="0098604E">
        <w:rPr>
          <w:rFonts w:asciiTheme="minorHAnsi" w:hAnsiTheme="minorHAnsi" w:cstheme="minorHAnsi"/>
          <w:color w:val="000000" w:themeColor="text1"/>
          <w:sz w:val="24"/>
          <w:szCs w:val="24"/>
          <w:lang w:val="pt-BR"/>
        </w:rPr>
        <w:t>.</w:t>
      </w:r>
    </w:p>
    <w:p w14:paraId="51A298F9" w14:textId="77777777" w:rsidR="006C6556" w:rsidRPr="0098604E" w:rsidRDefault="006C6556" w:rsidP="00355F6F">
      <w:pPr>
        <w:pStyle w:val="PargrafodaLista"/>
        <w:spacing w:line="340" w:lineRule="exact"/>
        <w:rPr>
          <w:rFonts w:asciiTheme="minorHAnsi" w:hAnsiTheme="minorHAnsi" w:cstheme="minorHAnsi"/>
          <w:color w:val="000000" w:themeColor="text1"/>
          <w:sz w:val="24"/>
          <w:szCs w:val="24"/>
        </w:rPr>
      </w:pPr>
    </w:p>
    <w:p w14:paraId="6076D573" w14:textId="79D9FA1F" w:rsidR="00A125C6" w:rsidRPr="0098604E" w:rsidRDefault="00C141AB"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Descumprimento da Legislação Socioambiental</w:t>
      </w:r>
      <w:r w:rsidRPr="0098604E">
        <w:rPr>
          <w:rFonts w:asciiTheme="minorHAnsi" w:hAnsiTheme="minorHAnsi" w:cstheme="minorHAnsi"/>
          <w:color w:val="000000" w:themeColor="text1"/>
          <w:sz w:val="24"/>
          <w:szCs w:val="24"/>
          <w:lang w:val="pt-BR"/>
        </w:rPr>
        <w:t>. Descumprimento</w:t>
      </w:r>
      <w:r w:rsidR="00BD1647">
        <w:rPr>
          <w:rFonts w:asciiTheme="minorHAnsi" w:hAnsiTheme="minorHAnsi" w:cstheme="minorHAnsi"/>
          <w:color w:val="000000" w:themeColor="text1"/>
          <w:sz w:val="24"/>
          <w:szCs w:val="24"/>
          <w:lang w:val="pt-BR"/>
        </w:rPr>
        <w:t>,</w:t>
      </w:r>
      <w:r w:rsidRPr="0098604E">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color w:val="000000" w:themeColor="text1"/>
          <w:sz w:val="24"/>
          <w:szCs w:val="24"/>
          <w:lang w:val="pt-BR"/>
        </w:rPr>
        <w:t>pela Emissora</w:t>
      </w:r>
      <w:r w:rsidR="007941E2" w:rsidRPr="0098604E">
        <w:rPr>
          <w:rFonts w:asciiTheme="minorHAnsi" w:hAnsiTheme="minorHAnsi" w:cstheme="minorHAnsi"/>
          <w:color w:val="000000" w:themeColor="text1"/>
          <w:sz w:val="24"/>
          <w:szCs w:val="24"/>
          <w:lang w:val="pt-BR"/>
        </w:rPr>
        <w:t xml:space="preserve"> e/ou pelas </w:t>
      </w:r>
      <w:r w:rsidR="00626419">
        <w:rPr>
          <w:rFonts w:asciiTheme="minorHAnsi" w:hAnsiTheme="minorHAnsi" w:cstheme="minorHAnsi"/>
          <w:color w:val="000000" w:themeColor="text1"/>
          <w:sz w:val="24"/>
          <w:szCs w:val="24"/>
          <w:lang w:val="pt-BR"/>
        </w:rPr>
        <w:t>Entidades Relevantes</w:t>
      </w:r>
      <w:r w:rsidR="00BD1647">
        <w:rPr>
          <w:rFonts w:asciiTheme="minorHAnsi" w:hAnsiTheme="minorHAnsi" w:cstheme="minorHAnsi"/>
          <w:color w:val="000000" w:themeColor="text1"/>
          <w:sz w:val="24"/>
          <w:szCs w:val="24"/>
          <w:lang w:val="pt-BR"/>
        </w:rPr>
        <w:t>,</w:t>
      </w:r>
      <w:r w:rsidR="00A125C6" w:rsidRPr="0098604E">
        <w:rPr>
          <w:rFonts w:asciiTheme="minorHAnsi" w:hAnsiTheme="minorHAnsi" w:cstheme="minorHAnsi"/>
          <w:color w:val="000000" w:themeColor="text1"/>
          <w:sz w:val="24"/>
          <w:szCs w:val="24"/>
          <w:lang w:val="pt-BR"/>
        </w:rPr>
        <w:t xml:space="preserve"> </w:t>
      </w:r>
      <w:r w:rsidR="00A125C6" w:rsidRPr="0098604E">
        <w:rPr>
          <w:rStyle w:val="DeltaViewInsertion"/>
          <w:rFonts w:asciiTheme="minorHAnsi" w:eastAsia="Arial Unicode MS" w:hAnsiTheme="minorHAnsi" w:cstheme="minorHAnsi"/>
          <w:color w:val="000000" w:themeColor="text1"/>
          <w:sz w:val="24"/>
          <w:szCs w:val="24"/>
          <w:u w:val="none"/>
          <w:lang w:val="pt-BR"/>
        </w:rPr>
        <w:t xml:space="preserve">(a) </w:t>
      </w:r>
      <w:bookmarkStart w:id="327" w:name="_Hlk104999972"/>
      <w:r w:rsidR="00A125C6" w:rsidRPr="0098604E">
        <w:rPr>
          <w:rStyle w:val="DeltaViewInsertion"/>
          <w:rFonts w:asciiTheme="minorHAnsi" w:eastAsia="Arial Unicode MS" w:hAnsiTheme="minorHAnsi" w:cstheme="minorHAnsi"/>
          <w:color w:val="000000" w:themeColor="text1"/>
          <w:sz w:val="24"/>
          <w:szCs w:val="24"/>
          <w:u w:val="none"/>
          <w:lang w:val="pt-BR"/>
        </w:rPr>
        <w:t xml:space="preserve">das leis, regulamentos e demais normas ambientais, incluindo, sem limitação, o disposto na Política Nacional do Meio Ambiente, nas Resoluções do CONAMA – Conselho Nacional do Meio Ambiente e nas demais legislações e regulamentações ambientais supletivas, especialmente aquelas relativas a crimes ambientais, direitos </w:t>
      </w:r>
      <w:r w:rsidR="00C2095C" w:rsidRPr="0098604E">
        <w:rPr>
          <w:rStyle w:val="DeltaViewInsertion"/>
          <w:rFonts w:asciiTheme="minorHAnsi" w:eastAsia="Arial Unicode MS" w:hAnsiTheme="minorHAnsi" w:cstheme="minorHAnsi"/>
          <w:color w:val="000000" w:themeColor="text1"/>
          <w:sz w:val="24"/>
          <w:szCs w:val="24"/>
          <w:u w:val="none"/>
          <w:lang w:val="pt-BR"/>
        </w:rPr>
        <w:t>silvícolas</w:t>
      </w:r>
      <w:r w:rsidR="00A125C6" w:rsidRPr="0098604E">
        <w:rPr>
          <w:rStyle w:val="DeltaViewInsertion"/>
          <w:rFonts w:asciiTheme="minorHAnsi" w:eastAsia="Arial Unicode MS" w:hAnsiTheme="minorHAnsi" w:cstheme="minorHAnsi"/>
          <w:color w:val="000000" w:themeColor="text1"/>
          <w:sz w:val="24"/>
          <w:szCs w:val="24"/>
          <w:u w:val="none"/>
          <w:lang w:val="pt-BR"/>
        </w:rPr>
        <w:t xml:space="preserve"> e indígenas; e (b) na legislação e regulamentação trabalhista, especialmente aquelas relativas não incentivo à prostituição ou assédio moral ou sexual, a saúde e segurança ocupacional, mão-de-obra infantil e/ou em condição análoga à de escravo</w:t>
      </w:r>
      <w:r w:rsidR="00A125C6" w:rsidRPr="0098604E" w:rsidDel="002052CB">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color w:val="000000" w:themeColor="text1"/>
          <w:sz w:val="24"/>
          <w:szCs w:val="24"/>
          <w:lang w:val="pt-BR"/>
        </w:rPr>
        <w:t>(“</w:t>
      </w:r>
      <w:r w:rsidR="00A125C6" w:rsidRPr="0098604E">
        <w:rPr>
          <w:rFonts w:asciiTheme="minorHAnsi" w:hAnsiTheme="minorHAnsi" w:cstheme="minorHAnsi"/>
          <w:b/>
          <w:color w:val="000000" w:themeColor="text1"/>
          <w:sz w:val="24"/>
          <w:szCs w:val="24"/>
          <w:lang w:val="pt-BR"/>
        </w:rPr>
        <w:t>Legislação Socioambiental</w:t>
      </w:r>
      <w:r w:rsidR="00A125C6" w:rsidRPr="0098604E">
        <w:rPr>
          <w:rFonts w:asciiTheme="minorHAnsi" w:hAnsiTheme="minorHAnsi" w:cstheme="minorHAnsi"/>
          <w:color w:val="000000" w:themeColor="text1"/>
          <w:sz w:val="24"/>
          <w:szCs w:val="24"/>
          <w:lang w:val="pt-BR"/>
        </w:rPr>
        <w:t>”)</w:t>
      </w:r>
      <w:bookmarkEnd w:id="327"/>
      <w:r w:rsidR="00DF11C6" w:rsidRPr="0098604E">
        <w:rPr>
          <w:rFonts w:asciiTheme="minorHAnsi" w:hAnsiTheme="minorHAnsi" w:cstheme="minorHAnsi"/>
          <w:color w:val="000000" w:themeColor="text1"/>
          <w:sz w:val="24"/>
          <w:szCs w:val="24"/>
          <w:lang w:val="pt-BR"/>
        </w:rPr>
        <w:t>.</w:t>
      </w:r>
    </w:p>
    <w:p w14:paraId="0B83B7A2" w14:textId="77777777" w:rsidR="00C141AB" w:rsidRPr="0098604E" w:rsidRDefault="00C141AB" w:rsidP="00C141AB">
      <w:pPr>
        <w:pStyle w:val="Level4"/>
        <w:widowControl w:val="0"/>
        <w:spacing w:after="0" w:line="300" w:lineRule="atLeast"/>
        <w:contextualSpacing/>
        <w:rPr>
          <w:rFonts w:asciiTheme="minorHAnsi" w:hAnsiTheme="minorHAnsi" w:cstheme="minorHAnsi"/>
          <w:color w:val="000000" w:themeColor="text1"/>
          <w:sz w:val="24"/>
          <w:szCs w:val="24"/>
          <w:lang w:val="pt-BR"/>
        </w:rPr>
      </w:pPr>
      <w:bookmarkStart w:id="328" w:name="_DV_M304"/>
      <w:bookmarkStart w:id="329" w:name="_DV_M305"/>
      <w:bookmarkStart w:id="330" w:name="_DV_M306"/>
      <w:bookmarkStart w:id="331" w:name="_DV_M307"/>
      <w:bookmarkStart w:id="332" w:name="_DV_M308"/>
      <w:bookmarkStart w:id="333" w:name="_DV_M309"/>
      <w:bookmarkStart w:id="334" w:name="_DV_M311"/>
      <w:bookmarkStart w:id="335" w:name="_DV_M313"/>
      <w:bookmarkStart w:id="336" w:name="_DV_M314"/>
      <w:bookmarkStart w:id="337" w:name="_DV_M315"/>
      <w:bookmarkStart w:id="338" w:name="_DV_M316"/>
      <w:bookmarkStart w:id="339" w:name="_DV_M317"/>
      <w:bookmarkEnd w:id="328"/>
      <w:bookmarkEnd w:id="329"/>
      <w:bookmarkEnd w:id="330"/>
      <w:bookmarkEnd w:id="331"/>
      <w:bookmarkEnd w:id="332"/>
      <w:bookmarkEnd w:id="333"/>
      <w:bookmarkEnd w:id="334"/>
      <w:bookmarkEnd w:id="335"/>
      <w:bookmarkEnd w:id="336"/>
      <w:bookmarkEnd w:id="337"/>
      <w:bookmarkEnd w:id="338"/>
      <w:bookmarkEnd w:id="339"/>
    </w:p>
    <w:p w14:paraId="57287194" w14:textId="32B20A44" w:rsidR="00C141AB" w:rsidRPr="0098604E" w:rsidRDefault="00DF11C6" w:rsidP="00C059EC">
      <w:pPr>
        <w:pStyle w:val="Level3"/>
        <w:widowControl w:val="0"/>
        <w:numPr>
          <w:ilvl w:val="0"/>
          <w:numId w:val="25"/>
        </w:numPr>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r w:rsidRPr="0098604E">
        <w:rPr>
          <w:rFonts w:asciiTheme="minorHAnsi" w:hAnsiTheme="minorHAnsi" w:cstheme="minorHAnsi"/>
          <w:b/>
          <w:bCs/>
          <w:color w:val="000000" w:themeColor="text1"/>
          <w:sz w:val="24"/>
          <w:szCs w:val="24"/>
          <w:lang w:val="pt-BR"/>
        </w:rPr>
        <w:t>Licenças e autorizações</w:t>
      </w:r>
      <w:r w:rsidRPr="0098604E">
        <w:rPr>
          <w:rFonts w:asciiTheme="minorHAnsi" w:hAnsiTheme="minorHAnsi" w:cstheme="minorHAnsi"/>
          <w:color w:val="000000" w:themeColor="text1"/>
          <w:sz w:val="24"/>
          <w:szCs w:val="24"/>
          <w:lang w:val="pt-BR"/>
        </w:rPr>
        <w:t xml:space="preserve">. Não </w:t>
      </w:r>
      <w:r w:rsidR="00C141AB" w:rsidRPr="0098604E">
        <w:rPr>
          <w:rFonts w:asciiTheme="minorHAnsi" w:hAnsiTheme="minorHAnsi" w:cstheme="minorHAnsi"/>
          <w:color w:val="000000" w:themeColor="text1"/>
          <w:sz w:val="24"/>
          <w:szCs w:val="24"/>
          <w:lang w:val="pt-BR"/>
        </w:rPr>
        <w:t xml:space="preserve">renovação, não obtenção, cancelamento, revogação, cassação, rescisão extinção ou suspensão das </w:t>
      </w:r>
      <w:r w:rsidR="00C141AB" w:rsidRPr="0098604E">
        <w:rPr>
          <w:rStyle w:val="DeltaViewInsertion"/>
          <w:rFonts w:asciiTheme="minorHAnsi" w:eastAsia="Arial Unicode MS" w:hAnsiTheme="minorHAnsi" w:cstheme="minorHAnsi"/>
          <w:color w:val="000000" w:themeColor="text1"/>
          <w:sz w:val="24"/>
          <w:szCs w:val="24"/>
          <w:u w:val="none"/>
          <w:lang w:val="pt-BR"/>
        </w:rPr>
        <w:t>aprovações, alvarás, concessões, autorizações, registros, subvenções ou</w:t>
      </w:r>
      <w:r w:rsidR="00C141AB" w:rsidRPr="0098604E">
        <w:rPr>
          <w:rFonts w:asciiTheme="minorHAnsi" w:hAnsiTheme="minorHAnsi" w:cstheme="minorHAnsi"/>
          <w:color w:val="000000" w:themeColor="text1"/>
          <w:sz w:val="24"/>
          <w:szCs w:val="24"/>
          <w:lang w:val="pt-BR"/>
        </w:rPr>
        <w:t xml:space="preserve"> licenças, inclusive as ambientais</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 e as </w:t>
      </w:r>
      <w:r w:rsidR="00C141AB" w:rsidRPr="0098604E">
        <w:rPr>
          <w:rFonts w:asciiTheme="minorHAnsi" w:hAnsiTheme="minorHAnsi" w:cstheme="minorHAnsi"/>
          <w:sz w:val="24"/>
          <w:szCs w:val="24"/>
          <w:lang w:val="pt-BR"/>
        </w:rPr>
        <w:t>concedidas</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 pela ANEEL e MME, (a) necessárias para a atividade </w:t>
      </w:r>
      <w:r w:rsidRPr="0098604E">
        <w:rPr>
          <w:rStyle w:val="DeltaViewInsertion"/>
          <w:rFonts w:asciiTheme="minorHAnsi" w:eastAsia="Arial Unicode MS" w:hAnsiTheme="minorHAnsi" w:cstheme="minorHAnsi"/>
          <w:color w:val="000000" w:themeColor="text1"/>
          <w:sz w:val="24"/>
          <w:szCs w:val="24"/>
          <w:u w:val="none"/>
          <w:lang w:val="pt-BR"/>
        </w:rPr>
        <w:t>de cada uma das SPEs</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 incluindo, mas não se limitando aquelas exigidas para construir, operar e manter </w:t>
      </w:r>
      <w:r w:rsidRPr="0098604E">
        <w:rPr>
          <w:rStyle w:val="DeltaViewInsertion"/>
          <w:rFonts w:asciiTheme="minorHAnsi" w:eastAsia="Arial Unicode MS" w:hAnsiTheme="minorHAnsi" w:cstheme="minorHAnsi"/>
          <w:color w:val="000000" w:themeColor="text1"/>
          <w:sz w:val="24"/>
          <w:szCs w:val="24"/>
          <w:u w:val="none"/>
          <w:lang w:val="pt-BR"/>
        </w:rPr>
        <w:t xml:space="preserve">seus </w:t>
      </w:r>
      <w:r w:rsidR="00DD4F21">
        <w:rPr>
          <w:rStyle w:val="DeltaViewInsertion"/>
          <w:rFonts w:asciiTheme="minorHAnsi" w:eastAsia="Arial Unicode MS" w:hAnsiTheme="minorHAnsi" w:cstheme="minorHAnsi"/>
          <w:color w:val="000000" w:themeColor="text1"/>
          <w:sz w:val="24"/>
          <w:szCs w:val="24"/>
          <w:u w:val="none"/>
          <w:lang w:val="pt-BR"/>
        </w:rPr>
        <w:t xml:space="preserve">respectivos </w:t>
      </w:r>
      <w:r w:rsidRPr="0098604E">
        <w:rPr>
          <w:rStyle w:val="DeltaViewInsertion"/>
          <w:rFonts w:asciiTheme="minorHAnsi" w:eastAsia="Arial Unicode MS" w:hAnsiTheme="minorHAnsi" w:cstheme="minorHAnsi"/>
          <w:color w:val="000000" w:themeColor="text1"/>
          <w:sz w:val="24"/>
          <w:szCs w:val="24"/>
          <w:u w:val="none"/>
          <w:lang w:val="pt-BR"/>
        </w:rPr>
        <w:t>ativos e as concessões</w:t>
      </w:r>
      <w:r w:rsidR="00C141AB" w:rsidRPr="0098604E">
        <w:rPr>
          <w:rStyle w:val="DeltaViewInsertion"/>
          <w:rFonts w:asciiTheme="minorHAnsi" w:eastAsia="Arial Unicode MS" w:hAnsiTheme="minorHAnsi" w:cstheme="minorHAnsi"/>
          <w:color w:val="000000" w:themeColor="text1"/>
          <w:sz w:val="24"/>
          <w:szCs w:val="24"/>
          <w:u w:val="none"/>
          <w:lang w:val="pt-BR"/>
        </w:rPr>
        <w:t>; ou (b)</w:t>
      </w:r>
      <w:r w:rsidR="00C141AB" w:rsidRPr="0098604E">
        <w:rPr>
          <w:rFonts w:asciiTheme="minorHAnsi" w:hAnsiTheme="minorHAnsi" w:cstheme="minorHAnsi"/>
          <w:color w:val="000000" w:themeColor="text1"/>
          <w:sz w:val="24"/>
          <w:szCs w:val="24"/>
          <w:lang w:val="pt-BR"/>
        </w:rPr>
        <w:t xml:space="preserve"> necessárias para a </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manutenção ininterrupta das atividades desenvolvidas </w:t>
      </w:r>
      <w:r w:rsidR="00EA2E25" w:rsidRPr="0098604E">
        <w:rPr>
          <w:rStyle w:val="DeltaViewInsertion"/>
          <w:rFonts w:asciiTheme="minorHAnsi" w:eastAsia="Arial Unicode MS" w:hAnsiTheme="minorHAnsi" w:cstheme="minorHAnsi"/>
          <w:color w:val="000000" w:themeColor="text1"/>
          <w:sz w:val="24"/>
          <w:szCs w:val="24"/>
          <w:u w:val="none"/>
          <w:lang w:val="pt-BR"/>
        </w:rPr>
        <w:t>por cada uma das SPEs</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 exceto se dentro do prazo de 30 </w:t>
      </w:r>
      <w:r w:rsidR="00C141AB" w:rsidRPr="0098604E">
        <w:rPr>
          <w:rStyle w:val="DeltaViewInsertion"/>
          <w:rFonts w:asciiTheme="minorHAnsi" w:eastAsia="Arial Unicode MS" w:hAnsiTheme="minorHAnsi" w:cstheme="minorHAnsi"/>
          <w:color w:val="000000" w:themeColor="text1"/>
          <w:sz w:val="24"/>
          <w:szCs w:val="24"/>
          <w:u w:val="none"/>
          <w:lang w:val="pt-BR"/>
        </w:rPr>
        <w:lastRenderedPageBreak/>
        <w:t xml:space="preserve">(trinta) dias corridos a contar da data da referida não renovação, cancelamento, revogação, cassação, rescisão, extinção ou suspensão ou da data em que a autorização, aprovação, registro ou licença deveria ter sido obtida, a </w:t>
      </w:r>
      <w:r w:rsidR="00EA2E25" w:rsidRPr="0098604E">
        <w:rPr>
          <w:rFonts w:asciiTheme="minorHAnsi" w:hAnsiTheme="minorHAnsi" w:cstheme="minorHAnsi"/>
          <w:color w:val="000000" w:themeColor="text1"/>
          <w:sz w:val="24"/>
          <w:szCs w:val="24"/>
          <w:lang w:val="pt-BR"/>
        </w:rPr>
        <w:t>respectiva SPE</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 comprove a existência de provimento administrativo ou jurisdicional autorizando a continuidade de suas atividades até a renovação ou obtenção da referida autorização, concessão, alvará, aprovação, registro, subvenção ou licença, e desde que a </w:t>
      </w:r>
      <w:r w:rsidR="00EA2E25" w:rsidRPr="0098604E">
        <w:rPr>
          <w:rFonts w:asciiTheme="minorHAnsi" w:hAnsiTheme="minorHAnsi" w:cstheme="minorHAnsi"/>
          <w:color w:val="000000" w:themeColor="text1"/>
          <w:sz w:val="24"/>
          <w:szCs w:val="24"/>
          <w:lang w:val="pt-BR"/>
        </w:rPr>
        <w:t>respectiva SPE</w:t>
      </w:r>
      <w:r w:rsidR="00DD4F21" w:rsidRPr="00023400">
        <w:rPr>
          <w:lang w:val="pt-BR"/>
        </w:rPr>
        <w:t xml:space="preserve"> </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tenha tomado as medidas cabíveis para tanto no prazo legal e </w:t>
      </w:r>
      <w:r w:rsidR="00BD1647">
        <w:rPr>
          <w:rStyle w:val="DeltaViewInsertion"/>
          <w:rFonts w:asciiTheme="minorHAnsi" w:eastAsia="Arial Unicode MS" w:hAnsiTheme="minorHAnsi" w:cstheme="minorHAnsi"/>
          <w:color w:val="000000" w:themeColor="text1"/>
          <w:sz w:val="24"/>
          <w:szCs w:val="24"/>
          <w:u w:val="none"/>
          <w:lang w:val="pt-BR"/>
        </w:rPr>
        <w:t xml:space="preserve">a ausência de tal </w:t>
      </w:r>
      <w:r w:rsidR="00BD1647" w:rsidRPr="0098604E">
        <w:rPr>
          <w:rStyle w:val="DeltaViewInsertion"/>
          <w:rFonts w:asciiTheme="minorHAnsi" w:eastAsia="Arial Unicode MS" w:hAnsiTheme="minorHAnsi" w:cstheme="minorHAnsi"/>
          <w:color w:val="000000" w:themeColor="text1"/>
          <w:sz w:val="24"/>
          <w:szCs w:val="24"/>
          <w:u w:val="none"/>
          <w:lang w:val="pt-BR"/>
        </w:rPr>
        <w:t>aprovaç</w:t>
      </w:r>
      <w:r w:rsidR="00BD1647">
        <w:rPr>
          <w:rStyle w:val="DeltaViewInsertion"/>
          <w:rFonts w:asciiTheme="minorHAnsi" w:eastAsia="Arial Unicode MS" w:hAnsiTheme="minorHAnsi" w:cstheme="minorHAnsi"/>
          <w:color w:val="000000" w:themeColor="text1"/>
          <w:sz w:val="24"/>
          <w:szCs w:val="24"/>
          <w:u w:val="none"/>
          <w:lang w:val="pt-BR"/>
        </w:rPr>
        <w:t>ão</w:t>
      </w:r>
      <w:r w:rsidR="00BD1647" w:rsidRPr="0098604E">
        <w:rPr>
          <w:rStyle w:val="DeltaViewInsertion"/>
          <w:rFonts w:asciiTheme="minorHAnsi" w:eastAsia="Arial Unicode MS" w:hAnsiTheme="minorHAnsi" w:cstheme="minorHAnsi"/>
          <w:color w:val="000000" w:themeColor="text1"/>
          <w:sz w:val="24"/>
          <w:szCs w:val="24"/>
          <w:u w:val="none"/>
          <w:lang w:val="pt-BR"/>
        </w:rPr>
        <w:t>, alvará, concess</w:t>
      </w:r>
      <w:r w:rsidR="00BD1647">
        <w:rPr>
          <w:rStyle w:val="DeltaViewInsertion"/>
          <w:rFonts w:asciiTheme="minorHAnsi" w:eastAsia="Arial Unicode MS" w:hAnsiTheme="minorHAnsi" w:cstheme="minorHAnsi"/>
          <w:color w:val="000000" w:themeColor="text1"/>
          <w:sz w:val="24"/>
          <w:szCs w:val="24"/>
          <w:u w:val="none"/>
          <w:lang w:val="pt-BR"/>
        </w:rPr>
        <w:t>ão</w:t>
      </w:r>
      <w:r w:rsidR="00BD1647" w:rsidRPr="0098604E">
        <w:rPr>
          <w:rStyle w:val="DeltaViewInsertion"/>
          <w:rFonts w:asciiTheme="minorHAnsi" w:eastAsia="Arial Unicode MS" w:hAnsiTheme="minorHAnsi" w:cstheme="minorHAnsi"/>
          <w:color w:val="000000" w:themeColor="text1"/>
          <w:sz w:val="24"/>
          <w:szCs w:val="24"/>
          <w:u w:val="none"/>
          <w:lang w:val="pt-BR"/>
        </w:rPr>
        <w:t>, autorizaç</w:t>
      </w:r>
      <w:r w:rsidR="00BD1647">
        <w:rPr>
          <w:rStyle w:val="DeltaViewInsertion"/>
          <w:rFonts w:asciiTheme="minorHAnsi" w:eastAsia="Arial Unicode MS" w:hAnsiTheme="minorHAnsi" w:cstheme="minorHAnsi"/>
          <w:color w:val="000000" w:themeColor="text1"/>
          <w:sz w:val="24"/>
          <w:szCs w:val="24"/>
          <w:u w:val="none"/>
          <w:lang w:val="pt-BR"/>
        </w:rPr>
        <w:t>ão</w:t>
      </w:r>
      <w:r w:rsidR="00BD1647" w:rsidRPr="0098604E">
        <w:rPr>
          <w:rStyle w:val="DeltaViewInsertion"/>
          <w:rFonts w:asciiTheme="minorHAnsi" w:eastAsia="Arial Unicode MS" w:hAnsiTheme="minorHAnsi" w:cstheme="minorHAnsi"/>
          <w:color w:val="000000" w:themeColor="text1"/>
          <w:sz w:val="24"/>
          <w:szCs w:val="24"/>
          <w:u w:val="none"/>
          <w:lang w:val="pt-BR"/>
        </w:rPr>
        <w:t>, registro, subvenç</w:t>
      </w:r>
      <w:r w:rsidR="00BD1647">
        <w:rPr>
          <w:rStyle w:val="DeltaViewInsertion"/>
          <w:rFonts w:asciiTheme="minorHAnsi" w:eastAsia="Arial Unicode MS" w:hAnsiTheme="minorHAnsi" w:cstheme="minorHAnsi"/>
          <w:color w:val="000000" w:themeColor="text1"/>
          <w:sz w:val="24"/>
          <w:szCs w:val="24"/>
          <w:u w:val="none"/>
          <w:lang w:val="pt-BR"/>
        </w:rPr>
        <w:t>ão</w:t>
      </w:r>
      <w:r w:rsidR="00BD1647" w:rsidRPr="0098604E">
        <w:rPr>
          <w:rStyle w:val="DeltaViewInsertion"/>
          <w:rFonts w:asciiTheme="minorHAnsi" w:eastAsia="Arial Unicode MS" w:hAnsiTheme="minorHAnsi" w:cstheme="minorHAnsi"/>
          <w:color w:val="000000" w:themeColor="text1"/>
          <w:sz w:val="24"/>
          <w:szCs w:val="24"/>
          <w:u w:val="none"/>
          <w:lang w:val="pt-BR"/>
        </w:rPr>
        <w:t xml:space="preserve"> </w:t>
      </w:r>
      <w:r w:rsidR="00BD1647">
        <w:rPr>
          <w:rStyle w:val="DeltaViewInsertion"/>
          <w:rFonts w:asciiTheme="minorHAnsi" w:eastAsia="Arial Unicode MS" w:hAnsiTheme="minorHAnsi" w:cstheme="minorHAnsi"/>
          <w:color w:val="000000" w:themeColor="text1"/>
          <w:sz w:val="24"/>
          <w:szCs w:val="24"/>
          <w:u w:val="none"/>
          <w:lang w:val="pt-BR"/>
        </w:rPr>
        <w:t>e/</w:t>
      </w:r>
      <w:r w:rsidR="00BD1647" w:rsidRPr="0098604E">
        <w:rPr>
          <w:rStyle w:val="DeltaViewInsertion"/>
          <w:rFonts w:asciiTheme="minorHAnsi" w:eastAsia="Arial Unicode MS" w:hAnsiTheme="minorHAnsi" w:cstheme="minorHAnsi"/>
          <w:color w:val="000000" w:themeColor="text1"/>
          <w:sz w:val="24"/>
          <w:szCs w:val="24"/>
          <w:u w:val="none"/>
          <w:lang w:val="pt-BR"/>
        </w:rPr>
        <w:t>ou</w:t>
      </w:r>
      <w:r w:rsidR="00BD1647" w:rsidRPr="0098604E">
        <w:rPr>
          <w:rFonts w:asciiTheme="minorHAnsi" w:hAnsiTheme="minorHAnsi" w:cstheme="minorHAnsi"/>
          <w:color w:val="000000" w:themeColor="text1"/>
          <w:sz w:val="24"/>
          <w:szCs w:val="24"/>
          <w:lang w:val="pt-BR"/>
        </w:rPr>
        <w:t xml:space="preserve"> licença</w:t>
      </w:r>
      <w:r w:rsidR="00BD1647">
        <w:rPr>
          <w:rFonts w:asciiTheme="minorHAnsi" w:hAnsiTheme="minorHAnsi" w:cstheme="minorHAnsi"/>
          <w:color w:val="000000" w:themeColor="text1"/>
          <w:sz w:val="24"/>
          <w:szCs w:val="24"/>
          <w:lang w:val="pt-BR"/>
        </w:rPr>
        <w:t>, conforme o caso,</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 não gere um Efeito Adverso Relevante</w:t>
      </w:r>
      <w:r w:rsidR="00EA2E25" w:rsidRPr="0098604E">
        <w:rPr>
          <w:rStyle w:val="DeltaViewInsertion"/>
          <w:rFonts w:asciiTheme="minorHAnsi" w:eastAsia="Arial Unicode MS" w:hAnsiTheme="minorHAnsi" w:cstheme="minorHAnsi"/>
          <w:color w:val="000000" w:themeColor="text1"/>
          <w:sz w:val="24"/>
          <w:szCs w:val="24"/>
          <w:u w:val="none"/>
          <w:lang w:val="pt-BR"/>
        </w:rPr>
        <w:t>.</w:t>
      </w:r>
    </w:p>
    <w:p w14:paraId="01C6E1AB" w14:textId="77777777" w:rsidR="00A125C6" w:rsidRPr="0098604E" w:rsidRDefault="00A125C6" w:rsidP="00355F6F">
      <w:pPr>
        <w:pStyle w:val="Level4"/>
        <w:widowControl w:val="0"/>
        <w:spacing w:after="0" w:line="340" w:lineRule="exact"/>
        <w:contextualSpacing/>
        <w:rPr>
          <w:rFonts w:asciiTheme="minorHAnsi" w:hAnsiTheme="minorHAnsi" w:cstheme="minorHAnsi"/>
          <w:sz w:val="24"/>
          <w:szCs w:val="24"/>
          <w:lang w:val="pt-BR"/>
        </w:rPr>
      </w:pPr>
    </w:p>
    <w:p w14:paraId="45CC0D73" w14:textId="3A5D7524" w:rsidR="00A125C6" w:rsidRPr="0098604E" w:rsidRDefault="00EA2E25"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Auditor independente</w:t>
      </w:r>
      <w:r w:rsidRPr="0098604E">
        <w:rPr>
          <w:rFonts w:asciiTheme="minorHAnsi" w:hAnsiTheme="minorHAnsi" w:cstheme="minorHAnsi"/>
          <w:color w:val="000000" w:themeColor="text1"/>
          <w:sz w:val="24"/>
          <w:szCs w:val="24"/>
          <w:lang w:val="pt-BR"/>
        </w:rPr>
        <w:t xml:space="preserve">. A </w:t>
      </w:r>
      <w:r w:rsidR="00A125C6" w:rsidRPr="0098604E">
        <w:rPr>
          <w:rFonts w:asciiTheme="minorHAnsi" w:hAnsiTheme="minorHAnsi" w:cstheme="minorHAnsi"/>
          <w:color w:val="000000" w:themeColor="text1"/>
          <w:sz w:val="24"/>
          <w:szCs w:val="24"/>
          <w:lang w:val="pt-BR"/>
        </w:rPr>
        <w:t xml:space="preserve">Emissora </w:t>
      </w:r>
      <w:r w:rsidRPr="0098604E">
        <w:rPr>
          <w:rFonts w:asciiTheme="minorHAnsi" w:hAnsiTheme="minorHAnsi" w:cstheme="minorHAnsi"/>
          <w:color w:val="000000" w:themeColor="text1"/>
          <w:sz w:val="24"/>
          <w:szCs w:val="24"/>
          <w:lang w:val="pt-BR"/>
        </w:rPr>
        <w:t xml:space="preserve">ou qualquer das </w:t>
      </w:r>
      <w:r w:rsidR="00626419">
        <w:rPr>
          <w:rFonts w:asciiTheme="minorHAnsi" w:hAnsiTheme="minorHAnsi" w:cstheme="minorHAnsi"/>
          <w:color w:val="000000" w:themeColor="text1"/>
          <w:sz w:val="24"/>
          <w:szCs w:val="24"/>
          <w:lang w:val="pt-BR"/>
        </w:rPr>
        <w:t>Entidades Relevantes</w:t>
      </w:r>
      <w:r w:rsidR="00626419" w:rsidRPr="0098604E">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color w:val="000000" w:themeColor="text1"/>
          <w:sz w:val="24"/>
          <w:szCs w:val="24"/>
          <w:lang w:val="pt-BR"/>
        </w:rPr>
        <w:t>deixar de ter suas demonstrações financeiras auditadas por</w:t>
      </w:r>
      <w:r w:rsidR="00BD1647">
        <w:rPr>
          <w:rFonts w:asciiTheme="minorHAnsi" w:hAnsiTheme="minorHAnsi" w:cstheme="minorHAnsi"/>
          <w:color w:val="000000" w:themeColor="text1"/>
          <w:sz w:val="24"/>
          <w:szCs w:val="24"/>
          <w:lang w:val="pt-BR"/>
        </w:rPr>
        <w:t xml:space="preserve"> qualquer dos seguintes</w:t>
      </w:r>
      <w:r w:rsidR="00A125C6" w:rsidRPr="0098604E">
        <w:rPr>
          <w:rFonts w:asciiTheme="minorHAnsi" w:hAnsiTheme="minorHAnsi" w:cstheme="minorHAnsi"/>
          <w:color w:val="000000" w:themeColor="text1"/>
          <w:sz w:val="24"/>
          <w:szCs w:val="24"/>
          <w:lang w:val="pt-BR"/>
        </w:rPr>
        <w:t xml:space="preserve"> auditor</w:t>
      </w:r>
      <w:r w:rsidR="00BD1647">
        <w:rPr>
          <w:rFonts w:asciiTheme="minorHAnsi" w:hAnsiTheme="minorHAnsi" w:cstheme="minorHAnsi"/>
          <w:color w:val="000000" w:themeColor="text1"/>
          <w:sz w:val="24"/>
          <w:szCs w:val="24"/>
          <w:lang w:val="pt-BR"/>
        </w:rPr>
        <w:t>es</w:t>
      </w:r>
      <w:r w:rsidR="00A125C6" w:rsidRPr="0098604E">
        <w:rPr>
          <w:rFonts w:asciiTheme="minorHAnsi" w:hAnsiTheme="minorHAnsi" w:cstheme="minorHAnsi"/>
          <w:color w:val="000000" w:themeColor="text1"/>
          <w:sz w:val="24"/>
          <w:szCs w:val="24"/>
          <w:lang w:val="pt-BR"/>
        </w:rPr>
        <w:t xml:space="preserve"> independente</w:t>
      </w:r>
      <w:r w:rsidR="00BD1647">
        <w:rPr>
          <w:rFonts w:asciiTheme="minorHAnsi" w:hAnsiTheme="minorHAnsi" w:cstheme="minorHAnsi"/>
          <w:color w:val="000000" w:themeColor="text1"/>
          <w:sz w:val="24"/>
          <w:szCs w:val="24"/>
          <w:lang w:val="pt-BR"/>
        </w:rPr>
        <w:t>s</w:t>
      </w:r>
      <w:r w:rsidR="00A125C6" w:rsidRPr="0098604E">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sz w:val="24"/>
          <w:szCs w:val="24"/>
          <w:lang w:val="pt-BR"/>
        </w:rPr>
        <w:t>registrado</w:t>
      </w:r>
      <w:r w:rsidR="00BD1647">
        <w:rPr>
          <w:rFonts w:asciiTheme="minorHAnsi" w:hAnsiTheme="minorHAnsi" w:cstheme="minorHAnsi"/>
          <w:sz w:val="24"/>
          <w:szCs w:val="24"/>
          <w:lang w:val="pt-BR"/>
        </w:rPr>
        <w:t>s</w:t>
      </w:r>
      <w:r w:rsidR="00A125C6" w:rsidRPr="0098604E">
        <w:rPr>
          <w:rFonts w:asciiTheme="minorHAnsi" w:hAnsiTheme="minorHAnsi" w:cstheme="minorHAnsi"/>
          <w:color w:val="000000" w:themeColor="text1"/>
          <w:sz w:val="24"/>
          <w:szCs w:val="24"/>
          <w:lang w:val="pt-BR"/>
        </w:rPr>
        <w:t xml:space="preserve"> na CVM: (a) Ernst &amp; Young </w:t>
      </w:r>
      <w:r w:rsidR="00A125C6" w:rsidRPr="0098604E">
        <w:rPr>
          <w:rFonts w:asciiTheme="minorHAnsi" w:hAnsiTheme="minorHAnsi" w:cstheme="minorHAnsi"/>
          <w:sz w:val="24"/>
          <w:szCs w:val="24"/>
          <w:lang w:val="pt-BR"/>
        </w:rPr>
        <w:t>Auditores</w:t>
      </w:r>
      <w:r w:rsidR="00A125C6" w:rsidRPr="0098604E">
        <w:rPr>
          <w:rFonts w:asciiTheme="minorHAnsi" w:hAnsiTheme="minorHAnsi" w:cstheme="minorHAnsi"/>
          <w:color w:val="000000" w:themeColor="text1"/>
          <w:sz w:val="24"/>
          <w:szCs w:val="24"/>
          <w:lang w:val="pt-BR"/>
        </w:rPr>
        <w:t xml:space="preserve"> Independentes S/S; (b) </w:t>
      </w:r>
      <w:proofErr w:type="spellStart"/>
      <w:r w:rsidR="00A125C6" w:rsidRPr="0098604E">
        <w:rPr>
          <w:rFonts w:asciiTheme="minorHAnsi" w:hAnsiTheme="minorHAnsi" w:cstheme="minorHAnsi"/>
          <w:color w:val="000000" w:themeColor="text1"/>
          <w:sz w:val="24"/>
          <w:szCs w:val="24"/>
          <w:lang w:val="pt-BR"/>
        </w:rPr>
        <w:t>PricewaterhouseCoopers</w:t>
      </w:r>
      <w:proofErr w:type="spellEnd"/>
      <w:r w:rsidR="00A125C6" w:rsidRPr="0098604E">
        <w:rPr>
          <w:rFonts w:asciiTheme="minorHAnsi" w:hAnsiTheme="minorHAnsi" w:cstheme="minorHAnsi"/>
          <w:color w:val="000000" w:themeColor="text1"/>
          <w:sz w:val="24"/>
          <w:szCs w:val="24"/>
          <w:lang w:val="pt-BR"/>
        </w:rPr>
        <w:t xml:space="preserve"> Auditores Independentes; (c) Deloitte Touche Tomatsu Auditores Independentes; </w:t>
      </w:r>
      <w:r w:rsidR="00BD1647">
        <w:rPr>
          <w:rFonts w:asciiTheme="minorHAnsi" w:hAnsiTheme="minorHAnsi" w:cstheme="minorHAnsi"/>
          <w:color w:val="000000" w:themeColor="text1"/>
          <w:sz w:val="24"/>
          <w:szCs w:val="24"/>
          <w:lang w:val="pt-BR"/>
        </w:rPr>
        <w:t xml:space="preserve">ou </w:t>
      </w:r>
      <w:r w:rsidR="00A125C6" w:rsidRPr="0098604E">
        <w:rPr>
          <w:rFonts w:asciiTheme="minorHAnsi" w:hAnsiTheme="minorHAnsi" w:cstheme="minorHAnsi"/>
          <w:color w:val="000000" w:themeColor="text1"/>
          <w:sz w:val="24"/>
          <w:szCs w:val="24"/>
          <w:lang w:val="pt-BR"/>
        </w:rPr>
        <w:t>(d) KPMG Auditores Independentes</w:t>
      </w:r>
      <w:r w:rsidR="003D1865">
        <w:rPr>
          <w:rFonts w:asciiTheme="minorHAnsi" w:hAnsiTheme="minorHAnsi" w:cstheme="minorHAnsi"/>
          <w:color w:val="000000" w:themeColor="text1"/>
          <w:sz w:val="24"/>
          <w:szCs w:val="24"/>
          <w:lang w:val="pt-BR"/>
        </w:rPr>
        <w:t xml:space="preserve"> (“</w:t>
      </w:r>
      <w:r w:rsidR="003D1865" w:rsidRPr="00F91ABD">
        <w:rPr>
          <w:rFonts w:asciiTheme="minorHAnsi" w:hAnsiTheme="minorHAnsi" w:cstheme="minorHAnsi"/>
          <w:b/>
          <w:bCs/>
          <w:color w:val="000000" w:themeColor="text1"/>
          <w:sz w:val="24"/>
          <w:szCs w:val="24"/>
          <w:lang w:val="pt-BR"/>
        </w:rPr>
        <w:t>Auditores Independentes</w:t>
      </w:r>
      <w:r w:rsidR="003D1865">
        <w:rPr>
          <w:rFonts w:asciiTheme="minorHAnsi" w:hAnsiTheme="minorHAnsi" w:cstheme="minorHAnsi"/>
          <w:color w:val="000000" w:themeColor="text1"/>
          <w:sz w:val="24"/>
          <w:szCs w:val="24"/>
          <w:lang w:val="pt-BR"/>
        </w:rPr>
        <w:t>”)</w:t>
      </w:r>
      <w:r w:rsidRPr="0098604E">
        <w:rPr>
          <w:rFonts w:asciiTheme="minorHAnsi" w:hAnsiTheme="minorHAnsi" w:cstheme="minorHAnsi"/>
          <w:color w:val="000000" w:themeColor="text1"/>
          <w:sz w:val="24"/>
          <w:szCs w:val="24"/>
          <w:lang w:val="pt-BR"/>
        </w:rPr>
        <w:t>.</w:t>
      </w:r>
    </w:p>
    <w:p w14:paraId="402CD4B0" w14:textId="77777777" w:rsidR="00A125C6"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142A379" w14:textId="2E63C5EA" w:rsidR="00C9177F" w:rsidRDefault="00EB3098" w:rsidP="00BF1422">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635139">
        <w:rPr>
          <w:rFonts w:asciiTheme="minorHAnsi" w:hAnsiTheme="minorHAnsi" w:cstheme="minorHAnsi"/>
          <w:b/>
          <w:bCs/>
          <w:color w:val="000000" w:themeColor="text1"/>
          <w:sz w:val="24"/>
          <w:szCs w:val="24"/>
          <w:lang w:val="pt-BR"/>
        </w:rPr>
        <w:t>Valor de Avaliação</w:t>
      </w:r>
      <w:r w:rsidRPr="00635139">
        <w:rPr>
          <w:rFonts w:asciiTheme="minorHAnsi" w:hAnsiTheme="minorHAnsi" w:cstheme="minorHAnsi"/>
          <w:color w:val="000000" w:themeColor="text1"/>
          <w:sz w:val="24"/>
          <w:szCs w:val="24"/>
          <w:lang w:val="pt-BR"/>
        </w:rPr>
        <w:t>. Caso o valor de avaliação da Emissora, conforme indicado no Relatório Anual de Avaliação (conforme definido na Cláusula</w:t>
      </w:r>
      <w:r w:rsidR="004769F6" w:rsidRPr="00F91ABD">
        <w:rPr>
          <w:rFonts w:asciiTheme="minorHAnsi" w:hAnsiTheme="minorHAnsi" w:cstheme="minorHAnsi"/>
          <w:color w:val="000000" w:themeColor="text1"/>
          <w:sz w:val="24"/>
          <w:szCs w:val="24"/>
          <w:lang w:val="pt-BR"/>
        </w:rPr>
        <w:t xml:space="preserve"> </w:t>
      </w:r>
      <w:r w:rsidR="004769F6" w:rsidRPr="00F91ABD">
        <w:rPr>
          <w:rFonts w:asciiTheme="minorHAnsi" w:hAnsiTheme="minorHAnsi" w:cstheme="minorHAnsi"/>
          <w:color w:val="000000" w:themeColor="text1"/>
          <w:sz w:val="24"/>
          <w:szCs w:val="24"/>
          <w:lang w:val="pt-BR"/>
        </w:rPr>
        <w:fldChar w:fldCharType="begin"/>
      </w:r>
      <w:r w:rsidR="004769F6" w:rsidRPr="00F91ABD">
        <w:rPr>
          <w:rFonts w:asciiTheme="minorHAnsi" w:hAnsiTheme="minorHAnsi" w:cstheme="minorHAnsi"/>
          <w:color w:val="000000" w:themeColor="text1"/>
          <w:sz w:val="24"/>
          <w:szCs w:val="24"/>
          <w:lang w:val="pt-BR"/>
        </w:rPr>
        <w:instrText xml:space="preserve"> REF _Ref451201110 \r \h </w:instrText>
      </w:r>
      <w:r w:rsidR="00635139">
        <w:rPr>
          <w:rFonts w:asciiTheme="minorHAnsi" w:hAnsiTheme="minorHAnsi" w:cstheme="minorHAnsi"/>
          <w:color w:val="000000" w:themeColor="text1"/>
          <w:sz w:val="24"/>
          <w:szCs w:val="24"/>
          <w:lang w:val="pt-BR"/>
        </w:rPr>
        <w:instrText xml:space="preserve"> \* MERGEFORMAT </w:instrText>
      </w:r>
      <w:r w:rsidR="004769F6" w:rsidRPr="00F91ABD">
        <w:rPr>
          <w:rFonts w:asciiTheme="minorHAnsi" w:hAnsiTheme="minorHAnsi" w:cstheme="minorHAnsi"/>
          <w:color w:val="000000" w:themeColor="text1"/>
          <w:sz w:val="24"/>
          <w:szCs w:val="24"/>
          <w:lang w:val="pt-BR"/>
        </w:rPr>
      </w:r>
      <w:r w:rsidR="004769F6" w:rsidRPr="00F91ABD">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7.1.1</w:t>
      </w:r>
      <w:r w:rsidR="004769F6" w:rsidRPr="00F91ABD">
        <w:rPr>
          <w:rFonts w:asciiTheme="minorHAnsi" w:hAnsiTheme="minorHAnsi" w:cstheme="minorHAnsi"/>
          <w:color w:val="000000" w:themeColor="text1"/>
          <w:sz w:val="24"/>
          <w:szCs w:val="24"/>
          <w:lang w:val="pt-BR"/>
        </w:rPr>
        <w:fldChar w:fldCharType="end"/>
      </w:r>
      <w:r w:rsidRPr="00635139">
        <w:rPr>
          <w:rFonts w:asciiTheme="minorHAnsi" w:hAnsiTheme="minorHAnsi" w:cstheme="minorHAnsi"/>
          <w:color w:val="000000" w:themeColor="text1"/>
          <w:sz w:val="24"/>
          <w:szCs w:val="24"/>
          <w:lang w:val="pt-BR"/>
        </w:rPr>
        <w:t xml:space="preserve"> </w:t>
      </w:r>
      <w:r w:rsidR="004769F6" w:rsidRPr="00F91ABD">
        <w:rPr>
          <w:rFonts w:asciiTheme="minorHAnsi" w:hAnsiTheme="minorHAnsi" w:cstheme="minorHAnsi"/>
          <w:color w:val="000000" w:themeColor="text1"/>
          <w:sz w:val="24"/>
          <w:szCs w:val="24"/>
          <w:lang w:val="pt-BR"/>
        </w:rPr>
        <w:t>(</w:t>
      </w:r>
      <w:proofErr w:type="spellStart"/>
      <w:r w:rsidR="004769F6" w:rsidRPr="00F91ABD">
        <w:rPr>
          <w:rFonts w:asciiTheme="minorHAnsi" w:hAnsiTheme="minorHAnsi" w:cstheme="minorHAnsi"/>
          <w:color w:val="000000" w:themeColor="text1"/>
          <w:sz w:val="24"/>
          <w:szCs w:val="24"/>
          <w:lang w:val="pt-BR"/>
        </w:rPr>
        <w:fldChar w:fldCharType="begin"/>
      </w:r>
      <w:r w:rsidR="004769F6" w:rsidRPr="00F91ABD">
        <w:rPr>
          <w:rFonts w:asciiTheme="minorHAnsi" w:hAnsiTheme="minorHAnsi" w:cstheme="minorHAnsi"/>
          <w:color w:val="000000" w:themeColor="text1"/>
          <w:sz w:val="24"/>
          <w:szCs w:val="24"/>
          <w:lang w:val="pt-BR"/>
        </w:rPr>
        <w:instrText xml:space="preserve"> REF _Ref112866187 \r \p \h </w:instrText>
      </w:r>
      <w:r w:rsidR="00635139">
        <w:rPr>
          <w:rFonts w:asciiTheme="minorHAnsi" w:hAnsiTheme="minorHAnsi" w:cstheme="minorHAnsi"/>
          <w:color w:val="000000" w:themeColor="text1"/>
          <w:sz w:val="24"/>
          <w:szCs w:val="24"/>
          <w:lang w:val="pt-BR"/>
        </w:rPr>
        <w:instrText xml:space="preserve"> \* MERGEFORMAT </w:instrText>
      </w:r>
      <w:r w:rsidR="004769F6" w:rsidRPr="00F91ABD">
        <w:rPr>
          <w:rFonts w:asciiTheme="minorHAnsi" w:hAnsiTheme="minorHAnsi" w:cstheme="minorHAnsi"/>
          <w:color w:val="000000" w:themeColor="text1"/>
          <w:sz w:val="24"/>
          <w:szCs w:val="24"/>
          <w:lang w:val="pt-BR"/>
        </w:rPr>
      </w:r>
      <w:r w:rsidR="004769F6" w:rsidRPr="00F91ABD">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I.c</w:t>
      </w:r>
      <w:proofErr w:type="spellEnd"/>
      <w:r w:rsidR="005745B6">
        <w:rPr>
          <w:rFonts w:asciiTheme="minorHAnsi" w:hAnsiTheme="minorHAnsi" w:cstheme="minorHAnsi"/>
          <w:color w:val="000000" w:themeColor="text1"/>
          <w:sz w:val="24"/>
          <w:szCs w:val="24"/>
          <w:lang w:val="pt-BR"/>
        </w:rPr>
        <w:t xml:space="preserve"> abaixo</w:t>
      </w:r>
      <w:r w:rsidR="004769F6" w:rsidRPr="00F91ABD">
        <w:rPr>
          <w:rFonts w:asciiTheme="minorHAnsi" w:hAnsiTheme="minorHAnsi" w:cstheme="minorHAnsi"/>
          <w:color w:val="000000" w:themeColor="text1"/>
          <w:sz w:val="24"/>
          <w:szCs w:val="24"/>
          <w:lang w:val="pt-BR"/>
        </w:rPr>
        <w:fldChar w:fldCharType="end"/>
      </w:r>
      <w:r w:rsidRPr="00635139">
        <w:rPr>
          <w:rFonts w:asciiTheme="minorHAnsi" w:hAnsiTheme="minorHAnsi" w:cstheme="minorHAnsi"/>
          <w:color w:val="000000" w:themeColor="text1"/>
          <w:sz w:val="24"/>
          <w:szCs w:val="24"/>
          <w:lang w:val="pt-BR"/>
        </w:rPr>
        <w:t xml:space="preserve">), seja igual ou inferior </w:t>
      </w:r>
      <w:r w:rsidR="002631D7" w:rsidRPr="00635139">
        <w:rPr>
          <w:rFonts w:asciiTheme="minorHAnsi" w:hAnsiTheme="minorHAnsi" w:cstheme="minorHAnsi"/>
          <w:color w:val="000000" w:themeColor="text1"/>
          <w:sz w:val="24"/>
          <w:szCs w:val="24"/>
          <w:lang w:val="pt-BR"/>
        </w:rPr>
        <w:t>ao Valor Nominal Unitário da totalidade das Debêntures, acrescido da Remuneração, a qualquer momento.</w:t>
      </w:r>
      <w:r w:rsidR="002631D7">
        <w:rPr>
          <w:rFonts w:asciiTheme="minorHAnsi" w:hAnsiTheme="minorHAnsi" w:cstheme="minorHAnsi"/>
          <w:color w:val="000000" w:themeColor="text1"/>
          <w:sz w:val="24"/>
          <w:szCs w:val="24"/>
          <w:lang w:val="pt-BR"/>
        </w:rPr>
        <w:t xml:space="preserve"> </w:t>
      </w:r>
    </w:p>
    <w:p w14:paraId="5AD0530E" w14:textId="77777777" w:rsidR="00C9177F" w:rsidRPr="0098604E" w:rsidRDefault="00C9177F"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2E8419A" w14:textId="49ABFA5B" w:rsidR="00A125C6" w:rsidRPr="0098604E" w:rsidRDefault="00EA2E25"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bookmarkStart w:id="340" w:name="_DV_M320"/>
      <w:bookmarkEnd w:id="340"/>
      <w:r w:rsidRPr="0098604E">
        <w:rPr>
          <w:rFonts w:asciiTheme="minorHAnsi" w:hAnsiTheme="minorHAnsi" w:cstheme="minorHAnsi"/>
          <w:b/>
          <w:bCs/>
          <w:color w:val="000000" w:themeColor="text1"/>
          <w:sz w:val="24"/>
          <w:szCs w:val="24"/>
          <w:lang w:val="pt-BR"/>
        </w:rPr>
        <w:t xml:space="preserve">Escritura de Emissão ou Contratos de Garantia ineficazes, </w:t>
      </w:r>
      <w:r w:rsidRPr="0098604E">
        <w:rPr>
          <w:rFonts w:asciiTheme="minorHAnsi" w:hAnsiTheme="minorHAnsi" w:cstheme="minorHAnsi"/>
          <w:b/>
          <w:bCs/>
          <w:sz w:val="24"/>
          <w:szCs w:val="24"/>
          <w:lang w:val="pt-BR"/>
        </w:rPr>
        <w:t>inexequíveis</w:t>
      </w:r>
      <w:r w:rsidRPr="0098604E">
        <w:rPr>
          <w:rFonts w:asciiTheme="minorHAnsi" w:hAnsiTheme="minorHAnsi" w:cstheme="minorHAnsi"/>
          <w:b/>
          <w:bCs/>
          <w:color w:val="000000" w:themeColor="text1"/>
          <w:sz w:val="24"/>
          <w:szCs w:val="24"/>
          <w:lang w:val="pt-BR"/>
        </w:rPr>
        <w:t xml:space="preserve">, </w:t>
      </w:r>
      <w:r w:rsidR="00DD4F21" w:rsidRPr="0098604E">
        <w:rPr>
          <w:rFonts w:asciiTheme="minorHAnsi" w:hAnsiTheme="minorHAnsi" w:cstheme="minorHAnsi"/>
          <w:b/>
          <w:bCs/>
          <w:color w:val="000000" w:themeColor="text1"/>
          <w:sz w:val="24"/>
          <w:szCs w:val="24"/>
          <w:lang w:val="pt-BR"/>
        </w:rPr>
        <w:t>inválid</w:t>
      </w:r>
      <w:r w:rsidR="00DD4F21">
        <w:rPr>
          <w:rFonts w:asciiTheme="minorHAnsi" w:hAnsiTheme="minorHAnsi" w:cstheme="minorHAnsi"/>
          <w:b/>
          <w:bCs/>
          <w:color w:val="000000" w:themeColor="text1"/>
          <w:sz w:val="24"/>
          <w:szCs w:val="24"/>
          <w:lang w:val="pt-BR"/>
        </w:rPr>
        <w:t>o</w:t>
      </w:r>
      <w:r w:rsidR="00DD4F21" w:rsidRPr="0098604E">
        <w:rPr>
          <w:rFonts w:asciiTheme="minorHAnsi" w:hAnsiTheme="minorHAnsi" w:cstheme="minorHAnsi"/>
          <w:b/>
          <w:bCs/>
          <w:color w:val="000000" w:themeColor="text1"/>
          <w:sz w:val="24"/>
          <w:szCs w:val="24"/>
          <w:lang w:val="pt-BR"/>
        </w:rPr>
        <w:t xml:space="preserve">s </w:t>
      </w:r>
      <w:r w:rsidRPr="0098604E">
        <w:rPr>
          <w:rFonts w:asciiTheme="minorHAnsi" w:hAnsiTheme="minorHAnsi" w:cstheme="minorHAnsi"/>
          <w:b/>
          <w:bCs/>
          <w:color w:val="000000" w:themeColor="text1"/>
          <w:sz w:val="24"/>
          <w:szCs w:val="24"/>
          <w:lang w:val="pt-BR"/>
        </w:rPr>
        <w:t>ou insuficientes</w:t>
      </w:r>
      <w:r w:rsidRPr="0098604E">
        <w:rPr>
          <w:rFonts w:asciiTheme="minorHAnsi" w:hAnsiTheme="minorHAnsi" w:cstheme="minorHAnsi"/>
          <w:color w:val="000000" w:themeColor="text1"/>
          <w:sz w:val="24"/>
          <w:szCs w:val="24"/>
          <w:lang w:val="pt-BR"/>
        </w:rPr>
        <w:t>. Se</w:t>
      </w:r>
      <w:r w:rsidR="00A125C6" w:rsidRPr="0098604E">
        <w:rPr>
          <w:rFonts w:asciiTheme="minorHAnsi" w:hAnsiTheme="minorHAnsi" w:cstheme="minorHAnsi"/>
          <w:color w:val="000000" w:themeColor="text1"/>
          <w:sz w:val="24"/>
          <w:szCs w:val="24"/>
          <w:lang w:val="pt-BR"/>
        </w:rPr>
        <w:t xml:space="preserve">, após a respectiva formalização nos termos previstos nesta Escritura de Emissão, a Escritura de Emissão ou quaisquer das Garantias </w:t>
      </w:r>
      <w:r w:rsidR="00193770" w:rsidRPr="0098604E">
        <w:rPr>
          <w:rFonts w:asciiTheme="minorHAnsi" w:hAnsiTheme="minorHAnsi" w:cstheme="minorHAnsi"/>
          <w:color w:val="000000" w:themeColor="text1"/>
          <w:sz w:val="24"/>
          <w:szCs w:val="24"/>
          <w:lang w:val="pt-BR"/>
        </w:rPr>
        <w:t xml:space="preserve">Reais </w:t>
      </w:r>
      <w:r w:rsidR="00A125C6" w:rsidRPr="0098604E">
        <w:rPr>
          <w:rFonts w:asciiTheme="minorHAnsi" w:hAnsiTheme="minorHAnsi" w:cstheme="minorHAnsi"/>
          <w:color w:val="000000" w:themeColor="text1"/>
          <w:sz w:val="24"/>
          <w:szCs w:val="24"/>
          <w:lang w:val="pt-BR"/>
        </w:rPr>
        <w:t xml:space="preserve">tornarem-se ineficazes, </w:t>
      </w:r>
      <w:r w:rsidR="00A125C6" w:rsidRPr="0098604E">
        <w:rPr>
          <w:rFonts w:asciiTheme="minorHAnsi" w:hAnsiTheme="minorHAnsi" w:cstheme="minorHAnsi"/>
          <w:sz w:val="24"/>
          <w:szCs w:val="24"/>
          <w:lang w:val="pt-BR"/>
        </w:rPr>
        <w:t>inexequíveis</w:t>
      </w:r>
      <w:r w:rsidR="00A125C6" w:rsidRPr="0098604E">
        <w:rPr>
          <w:rFonts w:asciiTheme="minorHAnsi" w:hAnsiTheme="minorHAnsi" w:cstheme="minorHAnsi"/>
          <w:color w:val="000000" w:themeColor="text1"/>
          <w:sz w:val="24"/>
          <w:szCs w:val="24"/>
          <w:lang w:val="pt-BR"/>
        </w:rPr>
        <w:t xml:space="preserve">, inválidas ou insuficientes, </w:t>
      </w:r>
      <w:r w:rsidR="00B12E91">
        <w:rPr>
          <w:rFonts w:asciiTheme="minorHAnsi" w:hAnsiTheme="minorHAnsi" w:cstheme="minorHAnsi"/>
          <w:color w:val="000000" w:themeColor="text1"/>
          <w:sz w:val="24"/>
          <w:szCs w:val="24"/>
          <w:lang w:val="pt-BR"/>
        </w:rPr>
        <w:t xml:space="preserve">conforme aplicável, </w:t>
      </w:r>
      <w:r w:rsidR="00A125C6" w:rsidRPr="0098604E">
        <w:rPr>
          <w:rFonts w:asciiTheme="minorHAnsi" w:hAnsiTheme="minorHAnsi" w:cstheme="minorHAnsi"/>
          <w:color w:val="000000" w:themeColor="text1"/>
          <w:sz w:val="24"/>
          <w:szCs w:val="24"/>
          <w:lang w:val="pt-BR"/>
        </w:rPr>
        <w:t>conforme previsto na Escritura de Emissão e nos Contratos de Garantia, desde que não sejam substituídas ou complementadas nos prazos e termos desta Escritura de Emissão e/ou dos respectivos Contratos de Garantia.</w:t>
      </w:r>
      <w:bookmarkStart w:id="341" w:name="_DV_M321"/>
      <w:bookmarkStart w:id="342" w:name="_DV_M323"/>
      <w:bookmarkStart w:id="343" w:name="_DV_M324"/>
      <w:bookmarkStart w:id="344" w:name="_DV_M330"/>
      <w:bookmarkStart w:id="345" w:name="_DV_M332"/>
      <w:bookmarkStart w:id="346" w:name="_DV_M333"/>
      <w:bookmarkStart w:id="347" w:name="_DV_M334"/>
      <w:bookmarkStart w:id="348" w:name="_DV_M335"/>
      <w:bookmarkStart w:id="349" w:name="_DV_M336"/>
      <w:bookmarkStart w:id="350" w:name="_DV_M338"/>
      <w:bookmarkStart w:id="351" w:name="_DV_M339"/>
      <w:bookmarkStart w:id="352" w:name="_DV_M340"/>
      <w:bookmarkEnd w:id="341"/>
      <w:bookmarkEnd w:id="342"/>
      <w:bookmarkEnd w:id="343"/>
      <w:bookmarkEnd w:id="344"/>
      <w:bookmarkEnd w:id="345"/>
      <w:bookmarkEnd w:id="346"/>
      <w:bookmarkEnd w:id="347"/>
      <w:bookmarkEnd w:id="348"/>
      <w:bookmarkEnd w:id="349"/>
      <w:bookmarkEnd w:id="350"/>
      <w:bookmarkEnd w:id="351"/>
      <w:bookmarkEnd w:id="352"/>
      <w:r w:rsidR="006C6556">
        <w:rPr>
          <w:rFonts w:asciiTheme="minorHAnsi" w:hAnsiTheme="minorHAnsi" w:cstheme="minorHAnsi"/>
          <w:color w:val="000000" w:themeColor="text1"/>
          <w:sz w:val="24"/>
          <w:szCs w:val="24"/>
          <w:lang w:val="pt-BR"/>
        </w:rPr>
        <w:t xml:space="preserve"> </w:t>
      </w:r>
    </w:p>
    <w:p w14:paraId="038E7943" w14:textId="77777777" w:rsidR="00BB700A" w:rsidRPr="0098604E" w:rsidRDefault="00BB700A" w:rsidP="00B52E11">
      <w:pPr>
        <w:pStyle w:val="Level3"/>
        <w:widowControl w:val="0"/>
        <w:spacing w:line="340" w:lineRule="exact"/>
        <w:contextualSpacing/>
        <w:rPr>
          <w:rStyle w:val="DeltaViewInsertion"/>
          <w:rFonts w:asciiTheme="minorHAnsi" w:eastAsia="Arial Unicode MS" w:hAnsiTheme="minorHAnsi" w:cstheme="minorHAnsi"/>
          <w:color w:val="000000" w:themeColor="text1"/>
          <w:sz w:val="24"/>
          <w:szCs w:val="24"/>
          <w:lang w:val="pt-BR"/>
        </w:rPr>
      </w:pPr>
      <w:bookmarkStart w:id="353" w:name="_DV_M341"/>
      <w:bookmarkStart w:id="354" w:name="_DV_M342"/>
      <w:bookmarkStart w:id="355" w:name="_DV_M346"/>
      <w:bookmarkStart w:id="356" w:name="_DV_M347"/>
      <w:bookmarkStart w:id="357" w:name="_DV_M348"/>
      <w:bookmarkStart w:id="358" w:name="_DV_M351"/>
      <w:bookmarkStart w:id="359" w:name="_DV_M352"/>
      <w:bookmarkStart w:id="360" w:name="_DV_M353"/>
      <w:bookmarkStart w:id="361" w:name="_DV_M354"/>
      <w:bookmarkStart w:id="362" w:name="_DV_M355"/>
      <w:bookmarkStart w:id="363" w:name="_DV_M356"/>
      <w:bookmarkStart w:id="364" w:name="_DV_M357"/>
      <w:bookmarkStart w:id="365" w:name="_DV_M358"/>
      <w:bookmarkStart w:id="366" w:name="_DV_M359"/>
      <w:bookmarkStart w:id="367" w:name="_DV_M364"/>
      <w:bookmarkStart w:id="368" w:name="_DV_M360"/>
      <w:bookmarkStart w:id="369" w:name="_Ref451201195"/>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25D4F532" w14:textId="39721E95" w:rsidR="00A125C6" w:rsidRPr="0098604E" w:rsidRDefault="00A125C6"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bookmarkStart w:id="370" w:name="_Ref14972106"/>
      <w:r w:rsidRPr="0098604E">
        <w:rPr>
          <w:rStyle w:val="DeltaViewInsertion"/>
          <w:rFonts w:asciiTheme="minorHAnsi" w:eastAsia="Arial Unicode MS" w:hAnsiTheme="minorHAnsi" w:cstheme="minorHAnsi"/>
          <w:color w:val="000000" w:themeColor="text1"/>
          <w:sz w:val="24"/>
          <w:szCs w:val="24"/>
          <w:u w:val="none"/>
          <w:lang w:val="pt-BR"/>
        </w:rPr>
        <w:t xml:space="preserve">A ocorrência de qualquer dos eventos descritos na Cláusula </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772F47" w:rsidRPr="0098604E">
        <w:rPr>
          <w:rStyle w:val="DeltaViewInsertion"/>
          <w:rFonts w:asciiTheme="minorHAnsi" w:eastAsia="Arial Unicode MS" w:hAnsiTheme="minorHAnsi" w:cstheme="minorHAnsi"/>
          <w:color w:val="000000" w:themeColor="text1"/>
          <w:sz w:val="24"/>
          <w:szCs w:val="24"/>
          <w:u w:val="none"/>
          <w:lang w:val="pt-BR"/>
        </w:rPr>
        <w:instrText xml:space="preserve"> REF _Ref398913061 \r \h </w:instrText>
      </w:r>
      <w:r w:rsidR="0038314C"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772F47" w:rsidRPr="0098604E">
        <w:rPr>
          <w:rStyle w:val="DeltaViewInsertion"/>
          <w:rFonts w:asciiTheme="minorHAnsi" w:eastAsia="Arial Unicode MS" w:hAnsiTheme="minorHAnsi" w:cstheme="minorHAnsi"/>
          <w:color w:val="000000" w:themeColor="text1"/>
          <w:sz w:val="24"/>
          <w:szCs w:val="24"/>
          <w:u w:val="none"/>
          <w:lang w:val="pt-BR"/>
        </w:rPr>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6.2</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end"/>
      </w:r>
      <w:r w:rsidR="00772F47" w:rsidRPr="0098604E">
        <w:rPr>
          <w:rStyle w:val="DeltaViewInsertion"/>
          <w:rFonts w:asciiTheme="minorHAnsi" w:eastAsia="Arial Unicode MS" w:hAnsiTheme="minorHAnsi" w:cstheme="minorHAnsi"/>
          <w:color w:val="000000" w:themeColor="text1"/>
          <w:sz w:val="24"/>
          <w:szCs w:val="24"/>
          <w:u w:val="none"/>
          <w:lang w:val="pt-BR"/>
        </w:rPr>
        <w:t xml:space="preserve"> e </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772F47" w:rsidRPr="0098604E">
        <w:rPr>
          <w:rStyle w:val="DeltaViewInsertion"/>
          <w:rFonts w:asciiTheme="minorHAnsi" w:eastAsia="Arial Unicode MS" w:hAnsiTheme="minorHAnsi" w:cstheme="minorHAnsi"/>
          <w:color w:val="000000" w:themeColor="text1"/>
          <w:sz w:val="24"/>
          <w:szCs w:val="24"/>
          <w:u w:val="none"/>
          <w:lang w:val="pt-BR"/>
        </w:rPr>
        <w:instrText xml:space="preserve"> REF _Ref490234684 \r \h </w:instrText>
      </w:r>
      <w:r w:rsidR="0038314C"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772F47" w:rsidRPr="0098604E">
        <w:rPr>
          <w:rStyle w:val="DeltaViewInsertion"/>
          <w:rFonts w:asciiTheme="minorHAnsi" w:eastAsia="Arial Unicode MS" w:hAnsiTheme="minorHAnsi" w:cstheme="minorHAnsi"/>
          <w:color w:val="000000" w:themeColor="text1"/>
          <w:sz w:val="24"/>
          <w:szCs w:val="24"/>
          <w:u w:val="none"/>
          <w:lang w:val="pt-BR"/>
        </w:rPr>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6.3</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end"/>
      </w:r>
      <w:r w:rsidRPr="0098604E">
        <w:rPr>
          <w:rStyle w:val="DeltaViewInsertion"/>
          <w:rFonts w:asciiTheme="minorHAnsi" w:eastAsia="Arial Unicode MS" w:hAnsiTheme="minorHAnsi" w:cstheme="minorHAnsi"/>
          <w:color w:val="000000" w:themeColor="text1"/>
          <w:sz w:val="24"/>
          <w:szCs w:val="24"/>
          <w:u w:val="none"/>
          <w:lang w:val="pt-BR"/>
        </w:rPr>
        <w:t xml:space="preserve"> acima deverá ser prontamente </w:t>
      </w:r>
      <w:r w:rsidRPr="0098604E">
        <w:rPr>
          <w:rFonts w:asciiTheme="minorHAnsi" w:hAnsiTheme="minorHAnsi" w:cstheme="minorHAnsi"/>
          <w:sz w:val="24"/>
          <w:szCs w:val="24"/>
          <w:lang w:val="pt-BR"/>
        </w:rPr>
        <w:t>comunicada</w:t>
      </w:r>
      <w:r w:rsidRPr="0098604E">
        <w:rPr>
          <w:rStyle w:val="DeltaViewInsertion"/>
          <w:rFonts w:asciiTheme="minorHAnsi" w:eastAsia="Arial Unicode MS" w:hAnsiTheme="minorHAnsi" w:cstheme="minorHAnsi"/>
          <w:color w:val="000000" w:themeColor="text1"/>
          <w:sz w:val="24"/>
          <w:szCs w:val="24"/>
          <w:u w:val="none"/>
          <w:lang w:val="pt-BR"/>
        </w:rPr>
        <w:t xml:space="preserve"> ao Agente Fiduciário, pela Emissora</w:t>
      </w:r>
      <w:r w:rsidRPr="0098604E">
        <w:rPr>
          <w:rFonts w:asciiTheme="minorHAnsi" w:eastAsia="Arial Unicode MS" w:hAnsiTheme="minorHAnsi" w:cstheme="minorHAnsi"/>
          <w:color w:val="000000" w:themeColor="text1"/>
          <w:sz w:val="24"/>
          <w:szCs w:val="24"/>
          <w:lang w:val="pt-BR"/>
        </w:rPr>
        <w:t>, nos termos desta Escritura de Emissão e/ou dos respectivos Contratos de Garantia</w:t>
      </w:r>
      <w:r w:rsidRPr="0098604E">
        <w:rPr>
          <w:rStyle w:val="DeltaViewInsertion"/>
          <w:rFonts w:asciiTheme="minorHAnsi" w:eastAsia="Arial Unicode MS" w:hAnsiTheme="minorHAnsi" w:cstheme="minorHAnsi"/>
          <w:color w:val="000000" w:themeColor="text1"/>
          <w:sz w:val="24"/>
          <w:szCs w:val="24"/>
          <w:u w:val="none"/>
          <w:lang w:val="pt-BR"/>
        </w:rPr>
        <w:t>, em até 2 (dois) Dias Úteis da sua ciência. O descumprimento deste dever pela Emissora não impedirá o Agente Fiduciário e/ou os Debenturistas de, a seu critério, exercer seus poderes, faculdades e pretensões previstos nesta Escritura de Emissão e nos demais documentos da Emissão, inclusive o de declarar o vencimento antecipado das Debêntures.</w:t>
      </w:r>
      <w:bookmarkStart w:id="371" w:name="_DV_M365"/>
      <w:bookmarkEnd w:id="369"/>
      <w:bookmarkEnd w:id="370"/>
      <w:bookmarkEnd w:id="371"/>
    </w:p>
    <w:p w14:paraId="75CF48F7" w14:textId="77777777" w:rsidR="00A125C6" w:rsidRPr="0098604E" w:rsidRDefault="00A125C6" w:rsidP="00355F6F">
      <w:pPr>
        <w:pStyle w:val="Level2"/>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2C2F28B6" w14:textId="6BF10811" w:rsidR="00A125C6" w:rsidRPr="0098604E" w:rsidRDefault="00A125C6"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bookmarkStart w:id="372" w:name="_DV_M366"/>
      <w:bookmarkStart w:id="373" w:name="_Ref451200664"/>
      <w:bookmarkEnd w:id="372"/>
      <w:r w:rsidRPr="0098604E">
        <w:rPr>
          <w:rStyle w:val="DeltaViewInsertion"/>
          <w:rFonts w:asciiTheme="minorHAnsi" w:eastAsia="Arial Unicode MS" w:hAnsiTheme="minorHAnsi" w:cstheme="minorHAnsi"/>
          <w:color w:val="000000" w:themeColor="text1"/>
          <w:sz w:val="24"/>
          <w:szCs w:val="24"/>
          <w:u w:val="none"/>
          <w:lang w:val="pt-BR"/>
        </w:rPr>
        <w:t xml:space="preserve">A ocorrência de quaisquer dos Eventos de Inadimplemento indicados na Cláusula </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772F47" w:rsidRPr="0098604E">
        <w:rPr>
          <w:rStyle w:val="DeltaViewInsertion"/>
          <w:rFonts w:asciiTheme="minorHAnsi" w:eastAsia="Arial Unicode MS" w:hAnsiTheme="minorHAnsi" w:cstheme="minorHAnsi"/>
          <w:color w:val="000000" w:themeColor="text1"/>
          <w:sz w:val="24"/>
          <w:szCs w:val="24"/>
          <w:u w:val="none"/>
          <w:lang w:val="pt-BR"/>
        </w:rPr>
        <w:instrText xml:space="preserve"> REF _Ref398913061 \r \h  \* MERGEFORMAT </w:instrText>
      </w:r>
      <w:r w:rsidR="00772F47" w:rsidRPr="0098604E">
        <w:rPr>
          <w:rStyle w:val="DeltaViewInsertion"/>
          <w:rFonts w:asciiTheme="minorHAnsi" w:eastAsia="Arial Unicode MS" w:hAnsiTheme="minorHAnsi" w:cstheme="minorHAnsi"/>
          <w:color w:val="000000" w:themeColor="text1"/>
          <w:sz w:val="24"/>
          <w:szCs w:val="24"/>
          <w:u w:val="none"/>
          <w:lang w:val="pt-BR"/>
        </w:rPr>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6.2</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end"/>
      </w:r>
      <w:r w:rsidRPr="0098604E">
        <w:rPr>
          <w:rStyle w:val="DeltaViewInsertion"/>
          <w:rFonts w:asciiTheme="minorHAnsi" w:eastAsia="Arial Unicode MS" w:hAnsiTheme="minorHAnsi" w:cstheme="minorHAnsi"/>
          <w:color w:val="000000" w:themeColor="text1"/>
          <w:sz w:val="24"/>
          <w:szCs w:val="24"/>
          <w:u w:val="none"/>
          <w:lang w:val="pt-BR"/>
        </w:rPr>
        <w:t xml:space="preserve"> </w:t>
      </w:r>
      <w:r w:rsidRPr="0098604E">
        <w:rPr>
          <w:rStyle w:val="DeltaViewInsertion"/>
          <w:rFonts w:asciiTheme="minorHAnsi" w:eastAsia="Arial Unicode MS" w:hAnsiTheme="minorHAnsi" w:cstheme="minorHAnsi"/>
          <w:color w:val="000000" w:themeColor="text1"/>
          <w:sz w:val="24"/>
          <w:szCs w:val="24"/>
          <w:u w:val="none"/>
          <w:lang w:val="pt-BR"/>
        </w:rPr>
        <w:lastRenderedPageBreak/>
        <w:t xml:space="preserve">acima, respeitados os prazos de cura, acarretará o vencimento antecipado automático das </w:t>
      </w:r>
      <w:r w:rsidRPr="0098604E">
        <w:rPr>
          <w:rFonts w:asciiTheme="minorHAnsi" w:eastAsia="Arial Unicode MS" w:hAnsiTheme="minorHAnsi" w:cstheme="minorHAnsi"/>
          <w:sz w:val="24"/>
          <w:szCs w:val="24"/>
          <w:lang w:val="pt-BR"/>
        </w:rPr>
        <w:t>obrigações</w:t>
      </w:r>
      <w:r w:rsidRPr="0098604E">
        <w:rPr>
          <w:rStyle w:val="DeltaViewInsertion"/>
          <w:rFonts w:asciiTheme="minorHAnsi" w:eastAsia="Arial Unicode MS" w:hAnsiTheme="minorHAnsi" w:cstheme="minorHAnsi"/>
          <w:color w:val="000000" w:themeColor="text1"/>
          <w:sz w:val="24"/>
          <w:szCs w:val="24"/>
          <w:u w:val="none"/>
          <w:lang w:val="pt-BR"/>
        </w:rPr>
        <w:t xml:space="preserve"> decorrentes das Debêntures, </w:t>
      </w:r>
      <w:r w:rsidRPr="0098604E">
        <w:rPr>
          <w:rFonts w:asciiTheme="minorHAnsi" w:eastAsia="Arial Unicode MS" w:hAnsiTheme="minorHAnsi" w:cstheme="minorHAnsi"/>
          <w:color w:val="000000" w:themeColor="text1"/>
          <w:sz w:val="24"/>
          <w:szCs w:val="24"/>
          <w:lang w:val="pt-BR"/>
        </w:rPr>
        <w:t xml:space="preserve">independentemente de qualquer consulta aos </w:t>
      </w:r>
      <w:r w:rsidRPr="0098604E">
        <w:rPr>
          <w:rStyle w:val="DeltaViewInsertion"/>
          <w:rFonts w:asciiTheme="minorHAnsi" w:eastAsia="Arial Unicode MS" w:hAnsiTheme="minorHAnsi" w:cstheme="minorHAnsi"/>
          <w:color w:val="000000" w:themeColor="text1"/>
          <w:sz w:val="24"/>
          <w:szCs w:val="24"/>
          <w:u w:val="none"/>
          <w:lang w:val="pt-BR"/>
        </w:rPr>
        <w:t>Debenturistas, devendo o Agente Fiduciário imediatamente exigir o integral pagamento do que for devido, independentemente de convocação de Assembleia Geral de Debenturistas ou da necessidade de envio de qualquer forma de comunicação ou notificação à Emissora.</w:t>
      </w:r>
      <w:bookmarkStart w:id="374" w:name="_DV_M367"/>
      <w:bookmarkEnd w:id="373"/>
      <w:bookmarkEnd w:id="374"/>
    </w:p>
    <w:p w14:paraId="2839A70F" w14:textId="77777777" w:rsidR="00A125C6" w:rsidRPr="0098604E" w:rsidRDefault="00A125C6" w:rsidP="00355F6F">
      <w:pPr>
        <w:pStyle w:val="Level2"/>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46CAB53A" w14:textId="4F821F3B" w:rsidR="00A125C6" w:rsidRPr="0098604E" w:rsidRDefault="00A125C6"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bookmarkStart w:id="375" w:name="_DV_M368"/>
      <w:bookmarkStart w:id="376" w:name="_Ref451176908"/>
      <w:bookmarkEnd w:id="375"/>
      <w:r w:rsidRPr="0098604E">
        <w:rPr>
          <w:rStyle w:val="DeltaViewInsertion"/>
          <w:rFonts w:asciiTheme="minorHAnsi" w:eastAsia="Arial Unicode MS" w:hAnsiTheme="minorHAnsi" w:cstheme="minorHAnsi"/>
          <w:color w:val="000000" w:themeColor="text1"/>
          <w:sz w:val="24"/>
          <w:szCs w:val="24"/>
          <w:u w:val="none"/>
          <w:lang w:val="pt-BR"/>
        </w:rPr>
        <w:t xml:space="preserve">Na ocorrência de quaisquer dos demais Eventos de Inadimplemento, indicados na Cláusula </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772F47" w:rsidRPr="0098604E">
        <w:rPr>
          <w:rStyle w:val="DeltaViewInsertion"/>
          <w:rFonts w:asciiTheme="minorHAnsi" w:eastAsia="Arial Unicode MS" w:hAnsiTheme="minorHAnsi" w:cstheme="minorHAnsi"/>
          <w:color w:val="000000" w:themeColor="text1"/>
          <w:sz w:val="24"/>
          <w:szCs w:val="24"/>
          <w:u w:val="none"/>
          <w:lang w:val="pt-BR"/>
        </w:rPr>
        <w:instrText xml:space="preserve"> REF _Ref490234684 \r \h </w:instrText>
      </w:r>
      <w:r w:rsidR="005944B2"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772F47" w:rsidRPr="0098604E">
        <w:rPr>
          <w:rStyle w:val="DeltaViewInsertion"/>
          <w:rFonts w:asciiTheme="minorHAnsi" w:eastAsia="Arial Unicode MS" w:hAnsiTheme="minorHAnsi" w:cstheme="minorHAnsi"/>
          <w:color w:val="000000" w:themeColor="text1"/>
          <w:sz w:val="24"/>
          <w:szCs w:val="24"/>
          <w:u w:val="none"/>
          <w:lang w:val="pt-BR"/>
        </w:rPr>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6.3</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end"/>
      </w:r>
      <w:r w:rsidR="00772F47" w:rsidRPr="0098604E">
        <w:rPr>
          <w:rStyle w:val="DeltaViewInsertion"/>
          <w:rFonts w:asciiTheme="minorHAnsi" w:eastAsia="Arial Unicode MS" w:hAnsiTheme="minorHAnsi" w:cstheme="minorHAnsi"/>
          <w:color w:val="000000" w:themeColor="text1"/>
          <w:sz w:val="24"/>
          <w:szCs w:val="24"/>
          <w:u w:val="none"/>
          <w:lang w:val="pt-BR"/>
        </w:rPr>
        <w:t xml:space="preserve"> </w:t>
      </w:r>
      <w:r w:rsidRPr="0098604E">
        <w:rPr>
          <w:rStyle w:val="DeltaViewInsertion"/>
          <w:rFonts w:asciiTheme="minorHAnsi" w:eastAsia="Arial Unicode MS" w:hAnsiTheme="minorHAnsi" w:cstheme="minorHAnsi"/>
          <w:color w:val="000000" w:themeColor="text1"/>
          <w:sz w:val="24"/>
          <w:szCs w:val="24"/>
          <w:u w:val="none"/>
          <w:lang w:val="pt-BR"/>
        </w:rPr>
        <w:t>acima, o Agente Fiduciário deverá convocar, em até 2 (dois) Dias Úteis contados da data em que tomar ciência do evento, Assembleia Geral de Debenturistas para deliberar sobre a eventual declaração do vencimento antecipado das obrigações decorrentes das Debêntures.</w:t>
      </w:r>
      <w:bookmarkStart w:id="377" w:name="_DV_M369"/>
      <w:bookmarkEnd w:id="376"/>
      <w:bookmarkEnd w:id="377"/>
    </w:p>
    <w:p w14:paraId="6997568C" w14:textId="77777777" w:rsidR="00A125C6" w:rsidRPr="0098604E" w:rsidRDefault="00A125C6" w:rsidP="00355F6F">
      <w:pPr>
        <w:pStyle w:val="Level2"/>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6DE028F3" w14:textId="63651973" w:rsidR="00A125C6" w:rsidRPr="0098604E" w:rsidRDefault="00A125C6"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bookmarkStart w:id="378" w:name="_DV_M370"/>
      <w:bookmarkStart w:id="379" w:name="_Ref102363834"/>
      <w:bookmarkStart w:id="380" w:name="_Ref492327879"/>
      <w:bookmarkStart w:id="381" w:name="_Ref484880137"/>
      <w:bookmarkStart w:id="382" w:name="_Ref451177022"/>
      <w:bookmarkEnd w:id="378"/>
      <w:r w:rsidRPr="0098604E">
        <w:rPr>
          <w:rStyle w:val="DeltaViewInsertion"/>
          <w:rFonts w:asciiTheme="minorHAnsi" w:eastAsia="Arial Unicode MS" w:hAnsiTheme="minorHAnsi" w:cstheme="minorHAnsi"/>
          <w:color w:val="000000" w:themeColor="text1"/>
          <w:sz w:val="24"/>
          <w:szCs w:val="24"/>
          <w:u w:val="none"/>
          <w:lang w:val="pt-BR"/>
        </w:rPr>
        <w:t xml:space="preserve">Na Assembleia Geral de Debenturistas mencionada na Cláusula </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772F47" w:rsidRPr="0098604E">
        <w:rPr>
          <w:rStyle w:val="DeltaViewInsertion"/>
          <w:rFonts w:asciiTheme="minorHAnsi" w:eastAsia="Arial Unicode MS" w:hAnsiTheme="minorHAnsi" w:cstheme="minorHAnsi"/>
          <w:color w:val="000000" w:themeColor="text1"/>
          <w:sz w:val="24"/>
          <w:szCs w:val="24"/>
          <w:u w:val="none"/>
          <w:lang w:val="pt-BR"/>
        </w:rPr>
        <w:instrText xml:space="preserve"> REF _Ref451176908 \r \h </w:instrText>
      </w:r>
      <w:r w:rsidR="005944B2"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772F47" w:rsidRPr="0098604E">
        <w:rPr>
          <w:rStyle w:val="DeltaViewInsertion"/>
          <w:rFonts w:asciiTheme="minorHAnsi" w:eastAsia="Arial Unicode MS" w:hAnsiTheme="minorHAnsi" w:cstheme="minorHAnsi"/>
          <w:color w:val="000000" w:themeColor="text1"/>
          <w:sz w:val="24"/>
          <w:szCs w:val="24"/>
          <w:u w:val="none"/>
          <w:lang w:val="pt-BR"/>
        </w:rPr>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6.6</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end"/>
      </w:r>
      <w:r w:rsidRPr="0098604E">
        <w:rPr>
          <w:rStyle w:val="DeltaViewInsertion"/>
          <w:rFonts w:asciiTheme="minorHAnsi" w:eastAsia="Arial Unicode MS" w:hAnsiTheme="minorHAnsi" w:cstheme="minorHAnsi"/>
          <w:color w:val="000000" w:themeColor="text1"/>
          <w:sz w:val="24"/>
          <w:szCs w:val="24"/>
          <w:u w:val="none"/>
          <w:lang w:val="pt-BR"/>
        </w:rPr>
        <w:t xml:space="preserve">, que será instalada de acordo com os procedimentos e quórum previstos na Cláusula </w:t>
      </w:r>
      <w:r w:rsidR="00CE2C5F"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CE2C5F" w:rsidRPr="0098604E">
        <w:rPr>
          <w:rStyle w:val="DeltaViewInsertion"/>
          <w:rFonts w:asciiTheme="minorHAnsi" w:eastAsia="Arial Unicode MS" w:hAnsiTheme="minorHAnsi" w:cstheme="minorHAnsi"/>
          <w:color w:val="000000" w:themeColor="text1"/>
          <w:sz w:val="24"/>
          <w:szCs w:val="24"/>
          <w:u w:val="none"/>
          <w:lang w:val="pt-BR"/>
        </w:rPr>
        <w:instrText xml:space="preserve"> REF _Ref14346577 \r \h </w:instrText>
      </w:r>
      <w:r w:rsidR="005944B2"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CE2C5F" w:rsidRPr="0098604E">
        <w:rPr>
          <w:rStyle w:val="DeltaViewInsertion"/>
          <w:rFonts w:asciiTheme="minorHAnsi" w:eastAsia="Arial Unicode MS" w:hAnsiTheme="minorHAnsi" w:cstheme="minorHAnsi"/>
          <w:color w:val="000000" w:themeColor="text1"/>
          <w:sz w:val="24"/>
          <w:szCs w:val="24"/>
          <w:u w:val="none"/>
          <w:lang w:val="pt-BR"/>
        </w:rPr>
      </w:r>
      <w:r w:rsidR="00CE2C5F"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9</w:t>
      </w:r>
      <w:r w:rsidR="00CE2C5F" w:rsidRPr="0098604E">
        <w:rPr>
          <w:rStyle w:val="DeltaViewInsertion"/>
          <w:rFonts w:asciiTheme="minorHAnsi" w:eastAsia="Arial Unicode MS" w:hAnsiTheme="minorHAnsi" w:cstheme="minorHAnsi"/>
          <w:color w:val="000000" w:themeColor="text1"/>
          <w:sz w:val="24"/>
          <w:szCs w:val="24"/>
          <w:u w:val="none"/>
          <w:lang w:val="pt-BR"/>
        </w:rPr>
        <w:fldChar w:fldCharType="end"/>
      </w:r>
      <w:r w:rsidRPr="0098604E">
        <w:rPr>
          <w:rStyle w:val="DeltaViewInsertion"/>
          <w:rFonts w:asciiTheme="minorHAnsi" w:eastAsia="Arial Unicode MS" w:hAnsiTheme="minorHAnsi" w:cstheme="minorHAnsi"/>
          <w:color w:val="000000" w:themeColor="text1"/>
          <w:sz w:val="24"/>
          <w:szCs w:val="24"/>
          <w:u w:val="none"/>
          <w:lang w:val="pt-BR"/>
        </w:rPr>
        <w:t xml:space="preserve"> desta Escritura de Emissão, o vencimento antecipado somente </w:t>
      </w:r>
      <w:r w:rsidRPr="00914BCE">
        <w:rPr>
          <w:rStyle w:val="DeltaViewInsertion"/>
          <w:rFonts w:asciiTheme="minorHAnsi" w:eastAsia="Arial Unicode MS" w:hAnsiTheme="minorHAnsi" w:cstheme="minorHAnsi"/>
          <w:color w:val="000000" w:themeColor="text1"/>
          <w:sz w:val="24"/>
          <w:szCs w:val="24"/>
          <w:u w:val="none"/>
          <w:lang w:val="pt-BR"/>
        </w:rPr>
        <w:t xml:space="preserve">não será declarado mediante a manifestação de Debenturistas representando, no mínimo, </w:t>
      </w:r>
      <w:r w:rsidR="00EF2C26">
        <w:rPr>
          <w:rStyle w:val="DeltaViewInsertion"/>
          <w:rFonts w:asciiTheme="minorHAnsi" w:eastAsia="Arial Unicode MS" w:hAnsiTheme="minorHAnsi" w:cstheme="minorHAnsi"/>
          <w:color w:val="000000" w:themeColor="text1"/>
          <w:sz w:val="24"/>
          <w:szCs w:val="24"/>
          <w:u w:val="none"/>
          <w:lang w:val="pt-BR"/>
        </w:rPr>
        <w:t>66</w:t>
      </w:r>
      <w:r w:rsidR="00567FAF">
        <w:rPr>
          <w:rStyle w:val="DeltaViewInsertion"/>
          <w:rFonts w:asciiTheme="minorHAnsi" w:eastAsia="Arial Unicode MS" w:hAnsiTheme="minorHAnsi" w:cstheme="minorHAnsi"/>
          <w:color w:val="000000" w:themeColor="text1"/>
          <w:sz w:val="24"/>
          <w:szCs w:val="24"/>
          <w:u w:val="none"/>
          <w:lang w:val="pt-BR"/>
        </w:rPr>
        <w:t>% (</w:t>
      </w:r>
      <w:r w:rsidR="00EF2C26">
        <w:rPr>
          <w:rStyle w:val="DeltaViewInsertion"/>
          <w:rFonts w:asciiTheme="minorHAnsi" w:eastAsia="Arial Unicode MS" w:hAnsiTheme="minorHAnsi" w:cstheme="minorHAnsi"/>
          <w:color w:val="000000" w:themeColor="text1"/>
          <w:sz w:val="24"/>
          <w:szCs w:val="24"/>
          <w:u w:val="none"/>
          <w:lang w:val="pt-BR"/>
        </w:rPr>
        <w:t>sessenta e seis</w:t>
      </w:r>
      <w:r w:rsidR="00567FAF">
        <w:rPr>
          <w:rStyle w:val="DeltaViewInsertion"/>
          <w:rFonts w:asciiTheme="minorHAnsi" w:eastAsia="Arial Unicode MS" w:hAnsiTheme="minorHAnsi" w:cstheme="minorHAnsi"/>
          <w:color w:val="000000" w:themeColor="text1"/>
          <w:sz w:val="24"/>
          <w:szCs w:val="24"/>
          <w:u w:val="none"/>
          <w:lang w:val="pt-BR"/>
        </w:rPr>
        <w:t xml:space="preserve"> por cento)</w:t>
      </w:r>
      <w:r w:rsidRPr="005B15F5">
        <w:rPr>
          <w:rStyle w:val="DeltaViewInsertion"/>
          <w:rFonts w:asciiTheme="minorHAnsi" w:eastAsia="Arial Unicode MS" w:hAnsiTheme="minorHAnsi"/>
          <w:color w:val="000000" w:themeColor="text1"/>
          <w:sz w:val="24"/>
          <w:u w:val="none"/>
          <w:lang w:val="pt-BR"/>
        </w:rPr>
        <w:t xml:space="preserve"> das Debêntures em Circulação, em primeira convocação</w:t>
      </w:r>
      <w:r w:rsidR="00914BCE">
        <w:rPr>
          <w:rStyle w:val="DeltaViewInsertion"/>
          <w:rFonts w:asciiTheme="minorHAnsi" w:eastAsia="Arial Unicode MS" w:hAnsiTheme="minorHAnsi" w:cstheme="minorHAnsi"/>
          <w:color w:val="000000" w:themeColor="text1"/>
          <w:sz w:val="24"/>
          <w:szCs w:val="24"/>
          <w:u w:val="none"/>
          <w:lang w:val="pt-BR"/>
        </w:rPr>
        <w:t>,</w:t>
      </w:r>
      <w:r w:rsidRPr="005B15F5">
        <w:rPr>
          <w:rStyle w:val="DeltaViewInsertion"/>
          <w:rFonts w:asciiTheme="minorHAnsi" w:eastAsia="Arial Unicode MS" w:hAnsiTheme="minorHAnsi"/>
          <w:color w:val="000000" w:themeColor="text1"/>
          <w:sz w:val="24"/>
          <w:u w:val="none"/>
          <w:lang w:val="pt-BR"/>
        </w:rPr>
        <w:t xml:space="preserve"> </w:t>
      </w:r>
      <w:r w:rsidRPr="00853029">
        <w:rPr>
          <w:rStyle w:val="DeltaViewInsertion"/>
          <w:rFonts w:asciiTheme="minorHAnsi" w:eastAsia="Arial Unicode MS" w:hAnsiTheme="minorHAnsi"/>
          <w:color w:val="000000" w:themeColor="text1"/>
          <w:sz w:val="24"/>
          <w:u w:val="none"/>
          <w:lang w:val="pt-BR"/>
        </w:rPr>
        <w:t>ou</w:t>
      </w:r>
      <w:r w:rsidR="0022129C" w:rsidRPr="00853029">
        <w:rPr>
          <w:rStyle w:val="DeltaViewInsertion"/>
          <w:rFonts w:asciiTheme="minorHAnsi" w:eastAsia="Arial Unicode MS" w:hAnsiTheme="minorHAnsi"/>
          <w:color w:val="000000" w:themeColor="text1"/>
          <w:sz w:val="24"/>
          <w:u w:val="none"/>
          <w:lang w:val="pt-BR"/>
        </w:rPr>
        <w:t xml:space="preserve"> maioria </w:t>
      </w:r>
      <w:r w:rsidR="00914BCE" w:rsidRPr="00853029">
        <w:rPr>
          <w:rStyle w:val="DeltaViewInsertion"/>
          <w:rFonts w:asciiTheme="minorHAnsi" w:eastAsia="Arial Unicode MS" w:hAnsiTheme="minorHAnsi" w:cstheme="minorHAnsi"/>
          <w:color w:val="000000" w:themeColor="text1"/>
          <w:sz w:val="24"/>
          <w:szCs w:val="24"/>
          <w:u w:val="none"/>
          <w:lang w:val="pt-BR"/>
        </w:rPr>
        <w:t>das Debêntures em</w:t>
      </w:r>
      <w:r w:rsidR="00914BCE" w:rsidRPr="00525CF4">
        <w:rPr>
          <w:rStyle w:val="DeltaViewInsertion"/>
          <w:rFonts w:asciiTheme="minorHAnsi" w:eastAsia="Arial Unicode MS" w:hAnsiTheme="minorHAnsi" w:cstheme="minorHAnsi"/>
          <w:color w:val="000000" w:themeColor="text1"/>
          <w:sz w:val="24"/>
          <w:szCs w:val="24"/>
          <w:u w:val="none"/>
          <w:lang w:val="pt-BR"/>
        </w:rPr>
        <w:t xml:space="preserve"> Circulação</w:t>
      </w:r>
      <w:r w:rsidR="00914BCE" w:rsidRPr="00914BCE">
        <w:rPr>
          <w:rStyle w:val="DeltaViewInsertion"/>
          <w:rFonts w:asciiTheme="minorHAnsi" w:eastAsia="Arial Unicode MS" w:hAnsiTheme="minorHAnsi" w:cstheme="minorHAnsi"/>
          <w:color w:val="000000" w:themeColor="text1"/>
          <w:sz w:val="24"/>
          <w:szCs w:val="24"/>
          <w:u w:val="none"/>
          <w:lang w:val="pt-BR"/>
        </w:rPr>
        <w:t xml:space="preserve"> </w:t>
      </w:r>
      <w:r w:rsidR="00914BCE">
        <w:rPr>
          <w:rStyle w:val="DeltaViewInsertion"/>
          <w:rFonts w:asciiTheme="minorHAnsi" w:eastAsia="Arial Unicode MS" w:hAnsiTheme="minorHAnsi" w:cstheme="minorHAnsi"/>
          <w:color w:val="000000" w:themeColor="text1"/>
          <w:sz w:val="24"/>
          <w:szCs w:val="24"/>
          <w:u w:val="none"/>
          <w:lang w:val="pt-BR"/>
        </w:rPr>
        <w:t xml:space="preserve">de titularidade </w:t>
      </w:r>
      <w:r w:rsidR="0022129C" w:rsidRPr="00936D26">
        <w:rPr>
          <w:rStyle w:val="DeltaViewInsertion"/>
          <w:rFonts w:asciiTheme="minorHAnsi" w:eastAsia="Arial Unicode MS" w:hAnsiTheme="minorHAnsi" w:cstheme="minorHAnsi"/>
          <w:color w:val="000000" w:themeColor="text1"/>
          <w:sz w:val="24"/>
          <w:szCs w:val="24"/>
          <w:u w:val="none"/>
          <w:lang w:val="pt-BR"/>
        </w:rPr>
        <w:t>dos</w:t>
      </w:r>
      <w:r w:rsidR="00914BCE">
        <w:rPr>
          <w:rStyle w:val="DeltaViewInsertion"/>
          <w:rFonts w:asciiTheme="minorHAnsi" w:eastAsia="Arial Unicode MS" w:hAnsiTheme="minorHAnsi" w:cstheme="minorHAnsi"/>
          <w:color w:val="000000" w:themeColor="text1"/>
          <w:sz w:val="24"/>
          <w:szCs w:val="24"/>
          <w:u w:val="none"/>
          <w:lang w:val="pt-BR"/>
        </w:rPr>
        <w:t xml:space="preserve"> Debenturistas</w:t>
      </w:r>
      <w:r w:rsidR="0022129C" w:rsidRPr="005B15F5">
        <w:rPr>
          <w:rStyle w:val="DeltaViewInsertion"/>
          <w:rFonts w:asciiTheme="minorHAnsi" w:eastAsia="Arial Unicode MS" w:hAnsiTheme="minorHAnsi"/>
          <w:color w:val="000000" w:themeColor="text1"/>
          <w:sz w:val="24"/>
          <w:u w:val="none"/>
          <w:lang w:val="pt-BR"/>
        </w:rPr>
        <w:t xml:space="preserve"> presentes, desde que presentes </w:t>
      </w:r>
      <w:r w:rsidR="005656D3">
        <w:rPr>
          <w:rStyle w:val="DeltaViewInsertion"/>
          <w:rFonts w:asciiTheme="minorHAnsi" w:eastAsia="Arial Unicode MS" w:hAnsiTheme="minorHAnsi"/>
          <w:color w:val="000000" w:themeColor="text1"/>
          <w:sz w:val="24"/>
          <w:u w:val="none"/>
          <w:lang w:val="pt-BR"/>
        </w:rPr>
        <w:t>2</w:t>
      </w:r>
      <w:r w:rsidR="00567FAF">
        <w:rPr>
          <w:rStyle w:val="DeltaViewInsertion"/>
          <w:rFonts w:asciiTheme="minorHAnsi" w:eastAsia="Arial Unicode MS" w:hAnsiTheme="minorHAnsi"/>
          <w:color w:val="000000" w:themeColor="text1"/>
          <w:sz w:val="24"/>
          <w:u w:val="none"/>
          <w:lang w:val="pt-BR"/>
        </w:rPr>
        <w:t>0% (</w:t>
      </w:r>
      <w:r w:rsidR="005656D3">
        <w:rPr>
          <w:rStyle w:val="DeltaViewInsertion"/>
          <w:rFonts w:asciiTheme="minorHAnsi" w:eastAsia="Arial Unicode MS" w:hAnsiTheme="minorHAnsi"/>
          <w:color w:val="000000" w:themeColor="text1"/>
          <w:sz w:val="24"/>
          <w:u w:val="none"/>
          <w:lang w:val="pt-BR"/>
        </w:rPr>
        <w:t>vinte</w:t>
      </w:r>
      <w:r w:rsidR="00567FAF">
        <w:rPr>
          <w:rStyle w:val="DeltaViewInsertion"/>
          <w:rFonts w:asciiTheme="minorHAnsi" w:eastAsia="Arial Unicode MS" w:hAnsiTheme="minorHAnsi"/>
          <w:color w:val="000000" w:themeColor="text1"/>
          <w:sz w:val="24"/>
          <w:u w:val="none"/>
          <w:lang w:val="pt-BR"/>
        </w:rPr>
        <w:t xml:space="preserve"> por cento)</w:t>
      </w:r>
      <w:r w:rsidRPr="005B15F5">
        <w:rPr>
          <w:rStyle w:val="DeltaViewInsertion"/>
          <w:rFonts w:asciiTheme="minorHAnsi" w:eastAsia="Arial Unicode MS" w:hAnsiTheme="minorHAnsi"/>
          <w:color w:val="000000" w:themeColor="text1"/>
          <w:sz w:val="24"/>
          <w:u w:val="none"/>
          <w:lang w:val="pt-BR"/>
        </w:rPr>
        <w:t xml:space="preserve"> das Debêntures em Circulação</w:t>
      </w:r>
      <w:r w:rsidR="00914BCE">
        <w:rPr>
          <w:rStyle w:val="DeltaViewInsertion"/>
          <w:rFonts w:asciiTheme="minorHAnsi" w:eastAsia="Arial Unicode MS" w:hAnsiTheme="minorHAnsi" w:cstheme="minorHAnsi"/>
          <w:color w:val="000000" w:themeColor="text1"/>
          <w:sz w:val="24"/>
          <w:szCs w:val="24"/>
          <w:u w:val="none"/>
          <w:lang w:val="pt-BR"/>
        </w:rPr>
        <w:t>,</w:t>
      </w:r>
      <w:r w:rsidRPr="005B15F5">
        <w:rPr>
          <w:rStyle w:val="DeltaViewInsertion"/>
          <w:rFonts w:asciiTheme="minorHAnsi" w:eastAsia="Arial Unicode MS" w:hAnsiTheme="minorHAnsi"/>
          <w:color w:val="000000" w:themeColor="text1"/>
          <w:sz w:val="24"/>
          <w:u w:val="none"/>
          <w:lang w:val="pt-BR"/>
        </w:rPr>
        <w:t xml:space="preserve"> em segunda convocação</w:t>
      </w:r>
      <w:r w:rsidRPr="00914BCE">
        <w:rPr>
          <w:rStyle w:val="DeltaViewInsertion"/>
          <w:rFonts w:asciiTheme="minorHAnsi" w:eastAsia="Arial Unicode MS" w:hAnsiTheme="minorHAnsi" w:cstheme="minorHAnsi"/>
          <w:color w:val="000000" w:themeColor="text1"/>
          <w:sz w:val="24"/>
          <w:szCs w:val="24"/>
          <w:u w:val="none"/>
          <w:lang w:val="pt-BR"/>
        </w:rPr>
        <w:t>, aprovando</w:t>
      </w:r>
      <w:r w:rsidRPr="0098604E">
        <w:rPr>
          <w:rStyle w:val="DeltaViewInsertion"/>
          <w:rFonts w:asciiTheme="minorHAnsi" w:eastAsia="Arial Unicode MS" w:hAnsiTheme="minorHAnsi" w:cstheme="minorHAnsi"/>
          <w:color w:val="000000" w:themeColor="text1"/>
          <w:sz w:val="24"/>
          <w:szCs w:val="24"/>
          <w:u w:val="none"/>
          <w:lang w:val="pt-BR"/>
        </w:rPr>
        <w:t xml:space="preserve"> a não declaração de vencimento antecipado das Debêntures.</w:t>
      </w:r>
      <w:bookmarkEnd w:id="379"/>
      <w:r w:rsidR="005656D3">
        <w:rPr>
          <w:rStyle w:val="DeltaViewInsertion"/>
          <w:rFonts w:asciiTheme="minorHAnsi" w:eastAsia="Arial Unicode MS" w:hAnsiTheme="minorHAnsi" w:cstheme="minorHAnsi"/>
          <w:color w:val="000000" w:themeColor="text1"/>
          <w:sz w:val="24"/>
          <w:szCs w:val="24"/>
          <w:u w:val="none"/>
          <w:lang w:val="pt-BR"/>
        </w:rPr>
        <w:t xml:space="preserve"> </w:t>
      </w:r>
    </w:p>
    <w:p w14:paraId="4B8FE84A" w14:textId="77777777" w:rsidR="00A125C6" w:rsidRPr="0098604E" w:rsidRDefault="00A125C6" w:rsidP="00355F6F">
      <w:pPr>
        <w:pStyle w:val="Level2"/>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6ACF3C04" w14:textId="02ECB825" w:rsidR="00A125C6" w:rsidRPr="00B52E11"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sz w:val="24"/>
          <w:szCs w:val="24"/>
          <w:lang w:val="pt-BR"/>
        </w:rPr>
      </w:pPr>
      <w:bookmarkStart w:id="383" w:name="_DV_M371"/>
      <w:bookmarkStart w:id="384" w:name="_DV_M372"/>
      <w:bookmarkEnd w:id="380"/>
      <w:bookmarkEnd w:id="381"/>
      <w:bookmarkEnd w:id="382"/>
      <w:bookmarkEnd w:id="383"/>
      <w:bookmarkEnd w:id="384"/>
      <w:r w:rsidRPr="0098604E">
        <w:rPr>
          <w:rStyle w:val="DeltaViewInsertion"/>
          <w:rFonts w:asciiTheme="minorHAnsi" w:eastAsia="Arial Unicode MS" w:hAnsiTheme="minorHAnsi" w:cstheme="minorHAnsi"/>
          <w:color w:val="000000" w:themeColor="text1"/>
          <w:sz w:val="24"/>
          <w:szCs w:val="24"/>
          <w:u w:val="none"/>
          <w:lang w:val="pt-BR"/>
        </w:rPr>
        <w:t xml:space="preserve">Em caso de declaração do vencimento antecipado das obrigações decorrentes das Debêntures, o Agente Fiduciário </w:t>
      </w:r>
      <w:r w:rsidRPr="0098604E">
        <w:rPr>
          <w:rFonts w:asciiTheme="minorHAnsi" w:eastAsia="Arial Unicode MS" w:hAnsiTheme="minorHAnsi" w:cstheme="minorHAnsi"/>
          <w:color w:val="000000" w:themeColor="text1"/>
          <w:sz w:val="24"/>
          <w:szCs w:val="24"/>
          <w:lang w:val="pt-BR"/>
        </w:rPr>
        <w:t>deverá enviar imediatamente comunicação com aviso de recebimento à Emissora (“</w:t>
      </w:r>
      <w:r w:rsidRPr="0098604E">
        <w:rPr>
          <w:rFonts w:asciiTheme="minorHAnsi" w:eastAsia="Arial Unicode MS" w:hAnsiTheme="minorHAnsi" w:cstheme="minorHAnsi"/>
          <w:b/>
          <w:color w:val="000000" w:themeColor="text1"/>
          <w:sz w:val="24"/>
          <w:szCs w:val="24"/>
          <w:lang w:val="pt-BR"/>
        </w:rPr>
        <w:t>Comunicação de Vencimento Antecipado</w:t>
      </w:r>
      <w:r w:rsidRPr="0098604E">
        <w:rPr>
          <w:rFonts w:asciiTheme="minorHAnsi" w:eastAsia="Arial Unicode MS" w:hAnsiTheme="minorHAnsi" w:cstheme="minorHAnsi"/>
          <w:color w:val="000000" w:themeColor="text1"/>
          <w:sz w:val="24"/>
          <w:szCs w:val="24"/>
          <w:lang w:val="pt-BR"/>
        </w:rPr>
        <w:t xml:space="preserve">”), com cópia para o </w:t>
      </w:r>
      <w:r w:rsidR="0060241A" w:rsidRPr="0098604E">
        <w:rPr>
          <w:rFonts w:asciiTheme="minorHAnsi" w:eastAsia="Arial Unicode MS" w:hAnsiTheme="minorHAnsi" w:cstheme="minorHAnsi"/>
          <w:color w:val="000000" w:themeColor="text1"/>
          <w:sz w:val="24"/>
          <w:szCs w:val="24"/>
          <w:lang w:val="pt-BR"/>
        </w:rPr>
        <w:t>Agente de Liquidação</w:t>
      </w:r>
      <w:r w:rsidRPr="0098604E" w:rsidDel="0060241A">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 xml:space="preserve">e Escriturador, informando tal evento. A Emissora, no prazo de até 3 (três) Dias Úteis a contar da data de recebimento da </w:t>
      </w:r>
      <w:r w:rsidRPr="0098604E">
        <w:rPr>
          <w:rStyle w:val="DeltaViewInsertion"/>
          <w:rFonts w:asciiTheme="minorHAnsi" w:eastAsia="Arial Unicode MS" w:hAnsiTheme="minorHAnsi" w:cstheme="minorHAnsi"/>
          <w:color w:val="000000" w:themeColor="text1"/>
          <w:sz w:val="24"/>
          <w:szCs w:val="24"/>
          <w:u w:val="none"/>
          <w:lang w:val="pt-BR"/>
        </w:rPr>
        <w:t>Comunicação</w:t>
      </w:r>
      <w:r w:rsidRPr="0098604E">
        <w:rPr>
          <w:rFonts w:asciiTheme="minorHAnsi" w:eastAsia="Arial Unicode MS" w:hAnsiTheme="minorHAnsi" w:cstheme="minorHAnsi"/>
          <w:color w:val="000000" w:themeColor="text1"/>
          <w:sz w:val="24"/>
          <w:szCs w:val="24"/>
          <w:lang w:val="pt-BR"/>
        </w:rPr>
        <w:t xml:space="preserve"> de Vencimento Antecipado, deverá efetuar o pagamento do valor correspondente ao Valor Nominal Unitário</w:t>
      </w:r>
      <w:r w:rsidR="00621F68" w:rsidRPr="00621F68">
        <w:rPr>
          <w:rFonts w:asciiTheme="minorHAnsi" w:hAnsiTheme="minorHAnsi" w:cstheme="minorHAnsi"/>
          <w:color w:val="000000" w:themeColor="text1"/>
          <w:sz w:val="24"/>
          <w:szCs w:val="24"/>
          <w:lang w:val="pt-BR"/>
        </w:rPr>
        <w:t xml:space="preserve"> ou saldo do Valor Nominal Unitário, conforme o caso</w:t>
      </w:r>
      <w:r w:rsidRPr="0098604E">
        <w:rPr>
          <w:rFonts w:asciiTheme="minorHAnsi" w:eastAsia="Arial Unicode MS" w:hAnsiTheme="minorHAnsi" w:cstheme="minorHAnsi"/>
          <w:color w:val="000000" w:themeColor="text1"/>
          <w:sz w:val="24"/>
          <w:szCs w:val="24"/>
          <w:lang w:val="pt-BR"/>
        </w:rPr>
        <w:t>, acrescido d</w:t>
      </w:r>
      <w:r w:rsidR="001E5AFE" w:rsidRPr="0098604E">
        <w:rPr>
          <w:rFonts w:asciiTheme="minorHAnsi" w:eastAsia="Arial Unicode MS" w:hAnsiTheme="minorHAnsi" w:cstheme="minorHAnsi"/>
          <w:color w:val="000000" w:themeColor="text1"/>
          <w:sz w:val="24"/>
          <w:szCs w:val="24"/>
          <w:lang w:val="pt-BR"/>
        </w:rPr>
        <w:t>a Remuneração</w:t>
      </w:r>
      <w:r w:rsidR="007D0B7B">
        <w:rPr>
          <w:rFonts w:asciiTheme="minorHAnsi" w:eastAsia="Arial Unicode MS" w:hAnsiTheme="minorHAnsi" w:cstheme="minorHAnsi"/>
          <w:color w:val="000000" w:themeColor="text1"/>
          <w:sz w:val="24"/>
          <w:szCs w:val="24"/>
          <w:lang w:val="pt-BR"/>
        </w:rPr>
        <w:t xml:space="preserve"> </w:t>
      </w:r>
      <w:r w:rsidR="007D0B7B" w:rsidRPr="0098604E">
        <w:rPr>
          <w:rFonts w:asciiTheme="minorHAnsi" w:eastAsia="Arial Unicode MS" w:hAnsiTheme="minorHAnsi" w:cstheme="minorHAnsi"/>
          <w:color w:val="000000" w:themeColor="text1"/>
          <w:sz w:val="24"/>
          <w:szCs w:val="24"/>
          <w:lang w:val="pt-BR"/>
        </w:rPr>
        <w:t>devid</w:t>
      </w:r>
      <w:r w:rsidR="00121CD2">
        <w:rPr>
          <w:rFonts w:asciiTheme="minorHAnsi" w:eastAsia="Arial Unicode MS" w:hAnsiTheme="minorHAnsi" w:cstheme="minorHAnsi"/>
          <w:color w:val="000000" w:themeColor="text1"/>
          <w:sz w:val="24"/>
          <w:szCs w:val="24"/>
          <w:lang w:val="pt-BR"/>
        </w:rPr>
        <w:t>a</w:t>
      </w:r>
      <w:r w:rsidR="007D0B7B" w:rsidRPr="0098604E">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 xml:space="preserve">até a data do efetivo pagamento, acrescido ainda de Encargos Moratórios, se for o caso, nos termos desta Escritura de Emissão. </w:t>
      </w:r>
    </w:p>
    <w:p w14:paraId="23A3A8C5" w14:textId="77777777" w:rsidR="00E468EC" w:rsidRDefault="00E468EC" w:rsidP="00B52E11">
      <w:pPr>
        <w:pStyle w:val="PargrafodaLista"/>
        <w:rPr>
          <w:rFonts w:asciiTheme="minorHAnsi" w:eastAsia="Arial Unicode MS" w:hAnsiTheme="minorHAnsi" w:cstheme="minorHAnsi"/>
          <w:sz w:val="24"/>
          <w:szCs w:val="24"/>
        </w:rPr>
      </w:pPr>
    </w:p>
    <w:p w14:paraId="7AEAFAC7" w14:textId="73AD15D8" w:rsidR="00E468EC" w:rsidRPr="0098604E" w:rsidRDefault="00E468EC" w:rsidP="00B52E11">
      <w:pPr>
        <w:pStyle w:val="Level3"/>
        <w:widowControl w:val="0"/>
        <w:numPr>
          <w:ilvl w:val="2"/>
          <w:numId w:val="14"/>
        </w:numPr>
        <w:spacing w:after="0" w:line="340" w:lineRule="exact"/>
        <w:contextualSpacing/>
        <w:rPr>
          <w:rFonts w:asciiTheme="minorHAnsi" w:eastAsia="Arial Unicode MS" w:hAnsiTheme="minorHAnsi" w:cstheme="minorHAnsi"/>
          <w:sz w:val="24"/>
          <w:szCs w:val="24"/>
          <w:lang w:val="pt-BR"/>
        </w:rPr>
      </w:pPr>
      <w:r>
        <w:rPr>
          <w:rFonts w:asciiTheme="minorHAnsi" w:eastAsia="Arial Unicode MS" w:hAnsiTheme="minorHAnsi" w:cstheme="minorHAnsi"/>
          <w:sz w:val="24"/>
          <w:szCs w:val="24"/>
          <w:lang w:val="pt-BR"/>
        </w:rPr>
        <w:t xml:space="preserve">Caso a </w:t>
      </w:r>
      <w:r w:rsidR="00871C87">
        <w:rPr>
          <w:rFonts w:asciiTheme="minorHAnsi" w:eastAsia="Arial Unicode MS" w:hAnsiTheme="minorHAnsi" w:cstheme="minorHAnsi"/>
          <w:sz w:val="24"/>
          <w:szCs w:val="24"/>
          <w:lang w:val="pt-BR"/>
        </w:rPr>
        <w:t xml:space="preserve">Emissora </w:t>
      </w:r>
      <w:r>
        <w:rPr>
          <w:rFonts w:asciiTheme="minorHAnsi" w:eastAsia="Arial Unicode MS" w:hAnsiTheme="minorHAnsi" w:cstheme="minorHAnsi"/>
          <w:sz w:val="24"/>
          <w:szCs w:val="24"/>
          <w:lang w:val="pt-BR"/>
        </w:rPr>
        <w:t>tenha incorrido em uma hipótese de Amortização Extraordinária Obrigatória, o pagamento devido aos Debenturistas deverá considerar, ainda, o Prêmio de Amortização Extraordinária aplicável, calculado nos termos desta Escritura de Emissão.</w:t>
      </w:r>
    </w:p>
    <w:p w14:paraId="2B3E5D31" w14:textId="77777777" w:rsidR="00A125C6" w:rsidRPr="0098604E" w:rsidRDefault="00A125C6" w:rsidP="00355F6F">
      <w:pPr>
        <w:pStyle w:val="Level2"/>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1289DE78" w14:textId="6577C31E"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385" w:name="_DV_M373"/>
      <w:bookmarkEnd w:id="385"/>
      <w:r w:rsidRPr="0098604E">
        <w:rPr>
          <w:rFonts w:asciiTheme="minorHAnsi" w:eastAsia="Arial Unicode MS" w:hAnsiTheme="minorHAnsi" w:cstheme="minorHAnsi"/>
          <w:color w:val="000000" w:themeColor="text1"/>
          <w:sz w:val="24"/>
          <w:szCs w:val="24"/>
          <w:lang w:val="pt-BR"/>
        </w:rPr>
        <w:t>Uma vez vencidas antecipadamente as Debêntures, nos termos desta Cláusula, o Agente Fiduciário deverá comunicar também a B3, informando o vencimento antecipado imediatamente após a declaração do vencimento antecipado.</w:t>
      </w:r>
      <w:bookmarkStart w:id="386" w:name="_DV_M375"/>
      <w:bookmarkEnd w:id="386"/>
      <w:r w:rsidRPr="0098604E">
        <w:rPr>
          <w:rFonts w:asciiTheme="minorHAnsi" w:eastAsia="Arial Unicode MS" w:hAnsiTheme="minorHAnsi" w:cstheme="minorHAnsi"/>
          <w:color w:val="000000" w:themeColor="text1"/>
          <w:sz w:val="24"/>
          <w:szCs w:val="24"/>
          <w:lang w:val="pt-BR"/>
        </w:rPr>
        <w:t xml:space="preserve"> </w:t>
      </w:r>
    </w:p>
    <w:p w14:paraId="4E2867E0" w14:textId="77777777" w:rsidR="00A125C6" w:rsidRPr="0098604E" w:rsidRDefault="00A125C6" w:rsidP="00355F6F">
      <w:pPr>
        <w:pStyle w:val="Level2"/>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F25E4BF" w14:textId="5B63DA6F" w:rsidR="00A125C6" w:rsidRPr="0098604E" w:rsidRDefault="00A125C6"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bookmarkStart w:id="387" w:name="_DV_M374"/>
      <w:bookmarkStart w:id="388" w:name="_Ref492327644"/>
      <w:bookmarkEnd w:id="387"/>
      <w:r w:rsidRPr="0098604E">
        <w:rPr>
          <w:rStyle w:val="DeltaViewInsertion"/>
          <w:rFonts w:asciiTheme="minorHAnsi" w:eastAsia="Arial Unicode MS" w:hAnsiTheme="minorHAnsi" w:cstheme="minorHAnsi"/>
          <w:color w:val="000000" w:themeColor="text1"/>
          <w:sz w:val="24"/>
          <w:szCs w:val="24"/>
          <w:u w:val="none"/>
          <w:lang w:val="pt-BR"/>
        </w:rPr>
        <w:lastRenderedPageBreak/>
        <w:t xml:space="preserve">Na hipótese: (a) de não </w:t>
      </w:r>
      <w:r w:rsidRPr="0098604E">
        <w:rPr>
          <w:rFonts w:asciiTheme="minorHAnsi" w:eastAsia="Arial Unicode MS" w:hAnsiTheme="minorHAnsi" w:cstheme="minorHAnsi"/>
          <w:sz w:val="24"/>
          <w:szCs w:val="24"/>
          <w:lang w:val="pt-BR"/>
        </w:rPr>
        <w:t>instalação</w:t>
      </w:r>
      <w:r w:rsidRPr="0098604E">
        <w:rPr>
          <w:rStyle w:val="DeltaViewInsertion"/>
          <w:rFonts w:asciiTheme="minorHAnsi" w:eastAsia="Arial Unicode MS" w:hAnsiTheme="minorHAnsi" w:cstheme="minorHAnsi"/>
          <w:color w:val="000000" w:themeColor="text1"/>
          <w:sz w:val="24"/>
          <w:szCs w:val="24"/>
          <w:u w:val="none"/>
          <w:lang w:val="pt-BR"/>
        </w:rPr>
        <w:t xml:space="preserve">, em segunda convocação, da Assembleia Geral de Debenturistas mencionada </w:t>
      </w:r>
      <w:r w:rsidRPr="0098604E">
        <w:rPr>
          <w:rFonts w:asciiTheme="minorHAnsi" w:eastAsia="Arial Unicode MS" w:hAnsiTheme="minorHAnsi" w:cstheme="minorHAnsi"/>
          <w:sz w:val="24"/>
          <w:szCs w:val="24"/>
          <w:lang w:val="pt-BR"/>
        </w:rPr>
        <w:t>na</w:t>
      </w:r>
      <w:r w:rsidRPr="0098604E">
        <w:rPr>
          <w:rStyle w:val="DeltaViewInsertion"/>
          <w:rFonts w:asciiTheme="minorHAnsi" w:eastAsia="Arial Unicode MS" w:hAnsiTheme="minorHAnsi" w:cstheme="minorHAnsi"/>
          <w:color w:val="000000" w:themeColor="text1"/>
          <w:sz w:val="24"/>
          <w:szCs w:val="24"/>
          <w:u w:val="none"/>
          <w:lang w:val="pt-BR"/>
        </w:rPr>
        <w:t xml:space="preserve"> Cláusula </w:t>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1E5AFE" w:rsidRPr="0098604E">
        <w:rPr>
          <w:rStyle w:val="DeltaViewInsertion"/>
          <w:rFonts w:asciiTheme="minorHAnsi" w:eastAsia="Arial Unicode MS" w:hAnsiTheme="minorHAnsi" w:cstheme="minorHAnsi"/>
          <w:color w:val="000000" w:themeColor="text1"/>
          <w:sz w:val="24"/>
          <w:szCs w:val="24"/>
          <w:u w:val="none"/>
          <w:lang w:val="pt-BR"/>
        </w:rPr>
        <w:instrText xml:space="preserve"> REF _Ref451176908 \r \h </w:instrText>
      </w:r>
      <w:r w:rsidR="005944B2"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1E5AFE" w:rsidRPr="0098604E">
        <w:rPr>
          <w:rStyle w:val="DeltaViewInsertion"/>
          <w:rFonts w:asciiTheme="minorHAnsi" w:eastAsia="Arial Unicode MS" w:hAnsiTheme="minorHAnsi" w:cstheme="minorHAnsi"/>
          <w:color w:val="000000" w:themeColor="text1"/>
          <w:sz w:val="24"/>
          <w:szCs w:val="24"/>
          <w:u w:val="none"/>
          <w:lang w:val="pt-BR"/>
        </w:rPr>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6.6</w:t>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end"/>
      </w:r>
      <w:r w:rsidR="001E5AFE" w:rsidRPr="0098604E">
        <w:rPr>
          <w:rStyle w:val="DeltaViewInsertion"/>
          <w:rFonts w:asciiTheme="minorHAnsi" w:eastAsia="Arial Unicode MS" w:hAnsiTheme="minorHAnsi" w:cstheme="minorHAnsi"/>
          <w:color w:val="000000" w:themeColor="text1"/>
          <w:sz w:val="24"/>
          <w:szCs w:val="24"/>
          <w:u w:val="none"/>
          <w:lang w:val="pt-BR"/>
        </w:rPr>
        <w:t xml:space="preserve"> </w:t>
      </w:r>
      <w:r w:rsidRPr="0098604E">
        <w:rPr>
          <w:rStyle w:val="DeltaViewInsertion"/>
          <w:rFonts w:asciiTheme="minorHAnsi" w:eastAsia="Arial Unicode MS" w:hAnsiTheme="minorHAnsi" w:cstheme="minorHAnsi"/>
          <w:color w:val="000000" w:themeColor="text1"/>
          <w:sz w:val="24"/>
          <w:szCs w:val="24"/>
          <w:u w:val="none"/>
          <w:lang w:val="pt-BR"/>
        </w:rPr>
        <w:t xml:space="preserve">acima por falta de quórum; ou (b) de não ser aprovado o exercício da faculdade prevista na Cláusula </w:t>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1E5AFE" w:rsidRPr="0098604E">
        <w:rPr>
          <w:rStyle w:val="DeltaViewInsertion"/>
          <w:rFonts w:asciiTheme="minorHAnsi" w:eastAsia="Arial Unicode MS" w:hAnsiTheme="minorHAnsi" w:cstheme="minorHAnsi"/>
          <w:color w:val="000000" w:themeColor="text1"/>
          <w:sz w:val="24"/>
          <w:szCs w:val="24"/>
          <w:u w:val="none"/>
          <w:lang w:val="pt-BR"/>
        </w:rPr>
        <w:instrText xml:space="preserve"> REF _Ref102363834 \r \h </w:instrText>
      </w:r>
      <w:r w:rsidR="005944B2"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1E5AFE" w:rsidRPr="0098604E">
        <w:rPr>
          <w:rStyle w:val="DeltaViewInsertion"/>
          <w:rFonts w:asciiTheme="minorHAnsi" w:eastAsia="Arial Unicode MS" w:hAnsiTheme="minorHAnsi" w:cstheme="minorHAnsi"/>
          <w:color w:val="000000" w:themeColor="text1"/>
          <w:sz w:val="24"/>
          <w:szCs w:val="24"/>
          <w:u w:val="none"/>
          <w:lang w:val="pt-BR"/>
        </w:rPr>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6.7</w:t>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end"/>
      </w:r>
      <w:r w:rsidR="001E5AFE" w:rsidRPr="0098604E">
        <w:rPr>
          <w:rStyle w:val="DeltaViewInsertion"/>
          <w:rFonts w:asciiTheme="minorHAnsi" w:eastAsia="Arial Unicode MS" w:hAnsiTheme="minorHAnsi" w:cstheme="minorHAnsi"/>
          <w:color w:val="000000" w:themeColor="text1"/>
          <w:sz w:val="24"/>
          <w:szCs w:val="24"/>
          <w:u w:val="none"/>
          <w:lang w:val="pt-BR"/>
        </w:rPr>
        <w:t xml:space="preserve"> </w:t>
      </w:r>
      <w:r w:rsidRPr="0098604E">
        <w:rPr>
          <w:rStyle w:val="DeltaViewInsertion"/>
          <w:rFonts w:asciiTheme="minorHAnsi" w:eastAsia="Arial Unicode MS" w:hAnsiTheme="minorHAnsi" w:cstheme="minorHAnsi"/>
          <w:color w:val="000000" w:themeColor="text1"/>
          <w:sz w:val="24"/>
          <w:szCs w:val="24"/>
          <w:u w:val="none"/>
          <w:lang w:val="pt-BR"/>
        </w:rPr>
        <w:t xml:space="preserve">acima por deliberação de titulares das Debêntures que representem os quóruns de aprovação previstos na Cláusula </w:t>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1E5AFE" w:rsidRPr="0098604E">
        <w:rPr>
          <w:rStyle w:val="DeltaViewInsertion"/>
          <w:rFonts w:asciiTheme="minorHAnsi" w:eastAsia="Arial Unicode MS" w:hAnsiTheme="minorHAnsi" w:cstheme="minorHAnsi"/>
          <w:color w:val="000000" w:themeColor="text1"/>
          <w:sz w:val="24"/>
          <w:szCs w:val="24"/>
          <w:u w:val="none"/>
          <w:lang w:val="pt-BR"/>
        </w:rPr>
        <w:instrText xml:space="preserve"> REF _Ref102363834 \r \h </w:instrText>
      </w:r>
      <w:r w:rsidR="005944B2"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1E5AFE" w:rsidRPr="0098604E">
        <w:rPr>
          <w:rStyle w:val="DeltaViewInsertion"/>
          <w:rFonts w:asciiTheme="minorHAnsi" w:eastAsia="Arial Unicode MS" w:hAnsiTheme="minorHAnsi" w:cstheme="minorHAnsi"/>
          <w:color w:val="000000" w:themeColor="text1"/>
          <w:sz w:val="24"/>
          <w:szCs w:val="24"/>
          <w:u w:val="none"/>
          <w:lang w:val="pt-BR"/>
        </w:rPr>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6.7</w:t>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end"/>
      </w:r>
      <w:r w:rsidRPr="0098604E">
        <w:rPr>
          <w:rStyle w:val="DeltaViewInsertion"/>
          <w:rFonts w:asciiTheme="minorHAnsi" w:eastAsia="Arial Unicode MS" w:hAnsiTheme="minorHAnsi" w:cstheme="minorHAnsi"/>
          <w:color w:val="000000" w:themeColor="text1"/>
          <w:sz w:val="24"/>
          <w:szCs w:val="24"/>
          <w:u w:val="none"/>
          <w:lang w:val="pt-BR"/>
        </w:rPr>
        <w:t xml:space="preserve"> acima; ou (c) em caso de deliberação pela suspensão dos trabalhos para deliberação em data posterior; o Agente Fiduciário não deverá declarar o vencimento antecipado das obrigações decorrentes das Debêntures.</w:t>
      </w:r>
      <w:bookmarkEnd w:id="388"/>
    </w:p>
    <w:p w14:paraId="6BC57490" w14:textId="77777777" w:rsidR="00A125C6" w:rsidRPr="0098604E" w:rsidRDefault="00A125C6" w:rsidP="00355F6F">
      <w:pPr>
        <w:pStyle w:val="Level2"/>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111597D9" w14:textId="2A8D4CDE" w:rsidR="00A125C6" w:rsidRPr="0098604E" w:rsidRDefault="00A125C6" w:rsidP="005B15F5">
      <w:pPr>
        <w:pStyle w:val="Level3"/>
        <w:widowControl w:val="0"/>
        <w:numPr>
          <w:ilvl w:val="0"/>
          <w:numId w:val="14"/>
        </w:numPr>
        <w:spacing w:after="0" w:line="340" w:lineRule="exact"/>
        <w:contextualSpacing/>
        <w:rPr>
          <w:rFonts w:asciiTheme="minorHAnsi" w:eastAsia="Arial Unicode MS" w:hAnsiTheme="minorHAnsi" w:cstheme="minorHAnsi"/>
          <w:color w:val="000000" w:themeColor="text1"/>
          <w:sz w:val="24"/>
          <w:szCs w:val="24"/>
          <w:lang w:val="pt-BR"/>
        </w:rPr>
      </w:pPr>
      <w:bookmarkStart w:id="389" w:name="_DV_M376"/>
      <w:bookmarkStart w:id="390" w:name="_Toc499990368"/>
      <w:bookmarkStart w:id="391" w:name="_Toc280370541"/>
      <w:bookmarkStart w:id="392" w:name="_Toc349040597"/>
      <w:bookmarkStart w:id="393" w:name="_Toc355626571"/>
      <w:bookmarkStart w:id="394" w:name="_Toc351469182"/>
      <w:bookmarkStart w:id="395" w:name="_Toc352767484"/>
      <w:bookmarkEnd w:id="389"/>
      <w:r w:rsidRPr="0098604E">
        <w:rPr>
          <w:rFonts w:asciiTheme="minorHAnsi" w:eastAsia="Arial Unicode MS" w:hAnsiTheme="minorHAnsi" w:cstheme="minorHAnsi"/>
          <w:b/>
          <w:color w:val="000000" w:themeColor="text1"/>
          <w:sz w:val="24"/>
          <w:szCs w:val="24"/>
          <w:lang w:val="pt-BR"/>
        </w:rPr>
        <w:t xml:space="preserve">OBRIGAÇÕES ADICIONAIS DA </w:t>
      </w:r>
      <w:bookmarkStart w:id="396" w:name="_DV_M377"/>
      <w:bookmarkEnd w:id="390"/>
      <w:bookmarkEnd w:id="396"/>
      <w:r w:rsidRPr="0098604E">
        <w:rPr>
          <w:rFonts w:asciiTheme="minorHAnsi" w:eastAsia="Arial Unicode MS" w:hAnsiTheme="minorHAnsi" w:cstheme="minorHAnsi"/>
          <w:b/>
          <w:color w:val="000000" w:themeColor="text1"/>
          <w:sz w:val="24"/>
          <w:szCs w:val="24"/>
          <w:lang w:val="pt-BR"/>
        </w:rPr>
        <w:t>EMISSORA</w:t>
      </w:r>
      <w:bookmarkStart w:id="397" w:name="_DV_M378"/>
      <w:bookmarkEnd w:id="391"/>
      <w:bookmarkEnd w:id="392"/>
      <w:bookmarkEnd w:id="393"/>
      <w:bookmarkEnd w:id="394"/>
      <w:bookmarkEnd w:id="395"/>
      <w:bookmarkEnd w:id="397"/>
    </w:p>
    <w:p w14:paraId="046F2A17" w14:textId="77777777" w:rsidR="00A125C6" w:rsidRPr="0098604E" w:rsidRDefault="00A125C6" w:rsidP="00355F6F">
      <w:pPr>
        <w:pStyle w:val="Level1"/>
        <w:keepNext w:val="0"/>
        <w:widowControl w:val="0"/>
        <w:spacing w:before="0" w:after="0" w:line="340" w:lineRule="exact"/>
        <w:ind w:left="567"/>
        <w:contextualSpacing/>
        <w:jc w:val="left"/>
        <w:rPr>
          <w:rFonts w:asciiTheme="minorHAnsi" w:eastAsia="Arial Unicode MS" w:hAnsiTheme="minorHAnsi" w:cstheme="minorHAnsi"/>
          <w:color w:val="000000" w:themeColor="text1"/>
          <w:sz w:val="24"/>
          <w:szCs w:val="24"/>
          <w:lang w:val="pt-BR"/>
        </w:rPr>
      </w:pPr>
    </w:p>
    <w:p w14:paraId="37AE680F"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398" w:name="_DV_M379"/>
      <w:bookmarkEnd w:id="398"/>
      <w:r w:rsidRPr="0098604E">
        <w:rPr>
          <w:rFonts w:asciiTheme="minorHAnsi" w:eastAsia="Arial Unicode MS" w:hAnsiTheme="minorHAnsi" w:cstheme="minorHAnsi"/>
          <w:b/>
          <w:color w:val="000000" w:themeColor="text1"/>
          <w:sz w:val="24"/>
          <w:szCs w:val="24"/>
          <w:lang w:val="pt-BR"/>
        </w:rPr>
        <w:t>Obrigações da Emissora</w:t>
      </w:r>
    </w:p>
    <w:p w14:paraId="38DAC7AA"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3C2A91C9"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399" w:name="_DV_M380"/>
      <w:bookmarkStart w:id="400" w:name="_Ref451201110"/>
      <w:bookmarkEnd w:id="399"/>
      <w:r w:rsidRPr="0098604E">
        <w:rPr>
          <w:rFonts w:asciiTheme="minorHAnsi" w:eastAsia="Arial Unicode MS" w:hAnsiTheme="minorHAnsi" w:cstheme="minorHAnsi"/>
          <w:color w:val="000000" w:themeColor="text1"/>
          <w:sz w:val="24"/>
          <w:szCs w:val="24"/>
          <w:lang w:val="pt-BR"/>
        </w:rPr>
        <w:t xml:space="preserve">Sem prejuízo das demais obrigações previstas nesta Escritura de Emissão, </w:t>
      </w:r>
      <w:r w:rsidRPr="0098604E">
        <w:rPr>
          <w:rStyle w:val="DeltaViewInsertion"/>
          <w:rFonts w:asciiTheme="minorHAnsi" w:eastAsia="Arial Unicode MS" w:hAnsiTheme="minorHAnsi" w:cstheme="minorHAnsi"/>
          <w:color w:val="000000" w:themeColor="text1"/>
          <w:sz w:val="24"/>
          <w:szCs w:val="24"/>
          <w:u w:val="none"/>
          <w:lang w:val="pt-BR"/>
        </w:rPr>
        <w:t xml:space="preserve">enquanto o saldo devedor </w:t>
      </w:r>
      <w:r w:rsidRPr="0098604E">
        <w:rPr>
          <w:rFonts w:asciiTheme="minorHAnsi" w:eastAsia="Arial Unicode MS" w:hAnsiTheme="minorHAnsi" w:cstheme="minorHAnsi"/>
          <w:bCs/>
          <w:sz w:val="24"/>
          <w:szCs w:val="24"/>
          <w:lang w:val="pt-BR"/>
        </w:rPr>
        <w:t>das</w:t>
      </w:r>
      <w:r w:rsidRPr="0098604E">
        <w:rPr>
          <w:rStyle w:val="DeltaViewInsertion"/>
          <w:rFonts w:asciiTheme="minorHAnsi" w:eastAsia="Arial Unicode MS" w:hAnsiTheme="minorHAnsi" w:cstheme="minorHAnsi"/>
          <w:color w:val="000000" w:themeColor="text1"/>
          <w:sz w:val="24"/>
          <w:szCs w:val="24"/>
          <w:u w:val="none"/>
          <w:lang w:val="pt-BR"/>
        </w:rPr>
        <w:t xml:space="preserve"> Debêntures não for integralmente pago, </w:t>
      </w:r>
      <w:r w:rsidRPr="0098604E">
        <w:rPr>
          <w:rFonts w:asciiTheme="minorHAnsi" w:eastAsia="Arial Unicode MS" w:hAnsiTheme="minorHAnsi" w:cstheme="minorHAnsi"/>
          <w:color w:val="000000" w:themeColor="text1"/>
          <w:sz w:val="24"/>
          <w:szCs w:val="24"/>
          <w:lang w:val="pt-BR"/>
        </w:rPr>
        <w:t>a Emissora obriga-se, ainda, a:</w:t>
      </w:r>
      <w:bookmarkStart w:id="401" w:name="_DV_M381"/>
      <w:bookmarkEnd w:id="400"/>
      <w:bookmarkEnd w:id="401"/>
    </w:p>
    <w:p w14:paraId="48279B5E"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2804CB3"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02" w:name="_DV_M382"/>
      <w:bookmarkEnd w:id="402"/>
      <w:proofErr w:type="spellStart"/>
      <w:r w:rsidRPr="0098604E">
        <w:rPr>
          <w:rFonts w:asciiTheme="minorHAnsi" w:hAnsiTheme="minorHAnsi" w:cstheme="minorHAnsi"/>
          <w:color w:val="000000" w:themeColor="text1"/>
          <w:sz w:val="24"/>
          <w:szCs w:val="24"/>
          <w:lang w:val="pt-BR"/>
        </w:rPr>
        <w:t>fornecer</w:t>
      </w:r>
      <w:proofErr w:type="spellEnd"/>
      <w:r w:rsidRPr="0098604E">
        <w:rPr>
          <w:rFonts w:asciiTheme="minorHAnsi" w:hAnsiTheme="minorHAnsi" w:cstheme="minorHAnsi"/>
          <w:color w:val="000000" w:themeColor="text1"/>
          <w:sz w:val="24"/>
          <w:szCs w:val="24"/>
          <w:lang w:val="pt-BR"/>
        </w:rPr>
        <w:t xml:space="preserve"> ao </w:t>
      </w:r>
      <w:r w:rsidRPr="0098604E">
        <w:rPr>
          <w:rFonts w:asciiTheme="minorHAnsi" w:hAnsiTheme="minorHAnsi" w:cstheme="minorHAnsi"/>
          <w:sz w:val="24"/>
          <w:szCs w:val="24"/>
          <w:lang w:val="pt-BR"/>
        </w:rPr>
        <w:t>Agente</w:t>
      </w:r>
      <w:r w:rsidRPr="0098604E">
        <w:rPr>
          <w:rFonts w:asciiTheme="minorHAnsi" w:hAnsiTheme="minorHAnsi" w:cstheme="minorHAnsi"/>
          <w:color w:val="000000" w:themeColor="text1"/>
          <w:sz w:val="24"/>
          <w:szCs w:val="24"/>
          <w:lang w:val="pt-BR"/>
        </w:rPr>
        <w:t xml:space="preserve"> Fiduciário:</w:t>
      </w:r>
    </w:p>
    <w:p w14:paraId="7F0B49E9"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p>
    <w:p w14:paraId="6F1F7C82" w14:textId="7D6F4471"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03" w:name="_DV_M383"/>
      <w:bookmarkStart w:id="404" w:name="_Ref513399774"/>
      <w:bookmarkEnd w:id="403"/>
      <w:r w:rsidRPr="0098604E">
        <w:rPr>
          <w:rFonts w:asciiTheme="minorHAnsi" w:hAnsiTheme="minorHAnsi" w:cstheme="minorHAnsi"/>
          <w:color w:val="000000" w:themeColor="text1"/>
          <w:sz w:val="24"/>
          <w:szCs w:val="24"/>
          <w:lang w:val="pt-BR"/>
        </w:rPr>
        <w:t xml:space="preserve">dentro de, no máximo, 90 (noventa) dias após o término de cada exercício social, ou 5 (cinco) Dias Úteis após a data de sua divulgação, o que ocorrer primeiro, (I) cópia das demonstrações financeiras completas e auditadas da </w:t>
      </w:r>
      <w:r w:rsidRPr="00822C11">
        <w:rPr>
          <w:rFonts w:asciiTheme="minorHAnsi" w:hAnsiTheme="minorHAnsi" w:cstheme="minorHAnsi"/>
          <w:color w:val="000000" w:themeColor="text1"/>
          <w:sz w:val="24"/>
          <w:szCs w:val="24"/>
          <w:lang w:val="pt-BR"/>
        </w:rPr>
        <w:t xml:space="preserve">Emissora </w:t>
      </w:r>
      <w:r w:rsidR="005944B2" w:rsidRPr="005B15F5">
        <w:rPr>
          <w:rFonts w:asciiTheme="minorHAnsi" w:hAnsiTheme="minorHAnsi"/>
          <w:color w:val="000000" w:themeColor="text1"/>
          <w:sz w:val="24"/>
          <w:lang w:val="pt-BR"/>
        </w:rPr>
        <w:t xml:space="preserve">e das </w:t>
      </w:r>
      <w:r w:rsidR="00626419">
        <w:rPr>
          <w:rFonts w:asciiTheme="minorHAnsi" w:hAnsiTheme="minorHAnsi"/>
          <w:color w:val="000000" w:themeColor="text1"/>
          <w:sz w:val="24"/>
          <w:lang w:val="pt-BR"/>
        </w:rPr>
        <w:t>Entidades Relevantes</w:t>
      </w:r>
      <w:r w:rsidR="00626419" w:rsidRPr="00822C11">
        <w:rPr>
          <w:rFonts w:asciiTheme="minorHAnsi" w:hAnsiTheme="minorHAnsi" w:cstheme="minorHAnsi"/>
          <w:color w:val="000000" w:themeColor="text1"/>
          <w:sz w:val="24"/>
          <w:szCs w:val="24"/>
          <w:lang w:val="pt-BR"/>
        </w:rPr>
        <w:t xml:space="preserve"> </w:t>
      </w:r>
      <w:r w:rsidRPr="00822C11">
        <w:rPr>
          <w:rFonts w:asciiTheme="minorHAnsi" w:hAnsiTheme="minorHAnsi" w:cstheme="minorHAnsi"/>
          <w:color w:val="000000" w:themeColor="text1"/>
          <w:sz w:val="24"/>
          <w:szCs w:val="24"/>
          <w:lang w:val="pt-BR"/>
        </w:rPr>
        <w:t>relativas</w:t>
      </w:r>
      <w:r w:rsidRPr="0098604E">
        <w:rPr>
          <w:rFonts w:asciiTheme="minorHAnsi" w:hAnsiTheme="minorHAnsi" w:cstheme="minorHAnsi"/>
          <w:color w:val="000000" w:themeColor="text1"/>
          <w:sz w:val="24"/>
          <w:szCs w:val="24"/>
          <w:lang w:val="pt-BR"/>
        </w:rPr>
        <w:t xml:space="preserve"> ao respectivo exercício social, preparadas de acordo com os princípios contábeis geralmente aceitos no Brasil, acompanhadas do relatório da administração e do parecer dos auditores independentes com registro válido na CVM; (II) declaração, assinada pelo(s) representante(es) legal(is) da Emissora, na forma do seu estatuto social, atestando: (</w:t>
      </w:r>
      <w:r w:rsidR="00113EC6" w:rsidRPr="0098604E">
        <w:rPr>
          <w:rFonts w:asciiTheme="minorHAnsi" w:hAnsiTheme="minorHAnsi" w:cstheme="minorHAnsi"/>
          <w:color w:val="000000" w:themeColor="text1"/>
          <w:sz w:val="24"/>
          <w:szCs w:val="24"/>
          <w:lang w:val="pt-BR"/>
        </w:rPr>
        <w:t>i</w:t>
      </w:r>
      <w:r w:rsidRPr="0098604E">
        <w:rPr>
          <w:rFonts w:asciiTheme="minorHAnsi" w:hAnsiTheme="minorHAnsi" w:cstheme="minorHAnsi"/>
          <w:color w:val="000000" w:themeColor="text1"/>
          <w:sz w:val="24"/>
          <w:szCs w:val="24"/>
          <w:lang w:val="pt-BR"/>
        </w:rPr>
        <w:t xml:space="preserve">) que permanecem válidas as disposições contidas na Escritura de Emissão; </w:t>
      </w:r>
      <w:r w:rsidR="00A10542" w:rsidRPr="0098604E">
        <w:rPr>
          <w:rFonts w:asciiTheme="minorHAnsi" w:hAnsiTheme="minorHAnsi" w:cstheme="minorHAnsi"/>
          <w:color w:val="000000" w:themeColor="text1"/>
          <w:sz w:val="24"/>
          <w:szCs w:val="24"/>
          <w:lang w:val="pt-BR"/>
        </w:rPr>
        <w:t xml:space="preserve">e </w:t>
      </w:r>
      <w:r w:rsidRPr="0098604E">
        <w:rPr>
          <w:rFonts w:asciiTheme="minorHAnsi" w:hAnsiTheme="minorHAnsi" w:cstheme="minorHAnsi"/>
          <w:color w:val="000000" w:themeColor="text1"/>
          <w:sz w:val="24"/>
          <w:szCs w:val="24"/>
          <w:lang w:val="pt-BR"/>
        </w:rPr>
        <w:t>(</w:t>
      </w:r>
      <w:r w:rsidR="00113EC6" w:rsidRPr="0098604E">
        <w:rPr>
          <w:rFonts w:asciiTheme="minorHAnsi" w:hAnsiTheme="minorHAnsi" w:cstheme="minorHAnsi"/>
          <w:color w:val="000000" w:themeColor="text1"/>
          <w:sz w:val="24"/>
          <w:szCs w:val="24"/>
          <w:lang w:val="pt-BR"/>
        </w:rPr>
        <w:t>ii</w:t>
      </w:r>
      <w:r w:rsidRPr="0098604E">
        <w:rPr>
          <w:rFonts w:asciiTheme="minorHAnsi" w:hAnsiTheme="minorHAnsi" w:cstheme="minorHAnsi"/>
          <w:color w:val="000000" w:themeColor="text1"/>
          <w:sz w:val="24"/>
          <w:szCs w:val="24"/>
          <w:lang w:val="pt-BR"/>
        </w:rPr>
        <w:t>) não ocorrência de qualquer Evento de Inadimplemento e inexistência de descumprimento de obrigações perante os Debenturistas;</w:t>
      </w:r>
      <w:bookmarkEnd w:id="404"/>
      <w:r w:rsidR="005944B2" w:rsidRPr="0098604E">
        <w:rPr>
          <w:rFonts w:asciiTheme="minorHAnsi" w:hAnsiTheme="minorHAnsi" w:cstheme="minorHAnsi"/>
          <w:color w:val="000000" w:themeColor="text1"/>
          <w:sz w:val="24"/>
          <w:szCs w:val="24"/>
          <w:lang w:val="pt-BR"/>
        </w:rPr>
        <w:t xml:space="preserve"> </w:t>
      </w:r>
    </w:p>
    <w:p w14:paraId="1A6AC4FB" w14:textId="6503FE8E"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0D13851D" w14:textId="5EEA9C9A" w:rsidR="00A125C6"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05" w:name="_Ref513399793"/>
      <w:r w:rsidRPr="0098604E">
        <w:rPr>
          <w:rFonts w:asciiTheme="minorHAnsi" w:hAnsiTheme="minorHAnsi" w:cstheme="minorHAnsi"/>
          <w:sz w:val="24"/>
          <w:szCs w:val="24"/>
          <w:lang w:val="pt-BR"/>
        </w:rPr>
        <w:t>d</w:t>
      </w:r>
      <w:r w:rsidRPr="0098604E">
        <w:rPr>
          <w:rFonts w:asciiTheme="minorHAnsi" w:hAnsiTheme="minorHAnsi" w:cstheme="minorHAnsi"/>
          <w:color w:val="000000" w:themeColor="text1"/>
          <w:sz w:val="24"/>
          <w:szCs w:val="24"/>
          <w:lang w:val="pt-BR"/>
        </w:rPr>
        <w:t>entro de, no máximo, 45 (quarenta e cinco) dias após o término de cada</w:t>
      </w:r>
      <w:r w:rsidR="007A0D6F">
        <w:rPr>
          <w:rFonts w:asciiTheme="minorHAnsi" w:hAnsiTheme="minorHAnsi" w:cstheme="minorHAnsi"/>
          <w:color w:val="000000" w:themeColor="text1"/>
          <w:sz w:val="24"/>
          <w:szCs w:val="24"/>
          <w:lang w:val="pt-BR"/>
        </w:rPr>
        <w:t xml:space="preserve"> </w:t>
      </w:r>
      <w:r w:rsidR="002F2E62">
        <w:rPr>
          <w:rFonts w:asciiTheme="minorHAnsi" w:hAnsiTheme="minorHAnsi" w:cstheme="minorHAnsi"/>
          <w:color w:val="000000" w:themeColor="text1"/>
          <w:sz w:val="24"/>
          <w:szCs w:val="24"/>
          <w:lang w:val="pt-BR"/>
        </w:rPr>
        <w:t>trimestre</w:t>
      </w:r>
      <w:r w:rsidRPr="0098604E">
        <w:rPr>
          <w:rFonts w:asciiTheme="minorHAnsi" w:hAnsiTheme="minorHAnsi" w:cstheme="minorHAnsi"/>
          <w:color w:val="000000" w:themeColor="text1"/>
          <w:sz w:val="24"/>
          <w:szCs w:val="24"/>
          <w:lang w:val="pt-BR"/>
        </w:rPr>
        <w:t>, fornecer</w:t>
      </w:r>
      <w:bookmarkEnd w:id="405"/>
      <w:r w:rsidRPr="0098604E">
        <w:rPr>
          <w:rFonts w:asciiTheme="minorHAnsi" w:hAnsiTheme="minorHAnsi" w:cstheme="minorHAnsi"/>
          <w:color w:val="000000" w:themeColor="text1"/>
          <w:sz w:val="24"/>
          <w:szCs w:val="24"/>
          <w:lang w:val="pt-BR"/>
        </w:rPr>
        <w:t xml:space="preserve"> cópia dos balan</w:t>
      </w:r>
      <w:r w:rsidR="002F2E62">
        <w:rPr>
          <w:rFonts w:asciiTheme="minorHAnsi" w:hAnsiTheme="minorHAnsi" w:cstheme="minorHAnsi"/>
          <w:color w:val="000000" w:themeColor="text1"/>
          <w:sz w:val="24"/>
          <w:szCs w:val="24"/>
          <w:lang w:val="pt-BR"/>
        </w:rPr>
        <w:t>cetes não auditados</w:t>
      </w:r>
      <w:r w:rsidRPr="0098604E">
        <w:rPr>
          <w:rFonts w:asciiTheme="minorHAnsi" w:hAnsiTheme="minorHAnsi" w:cstheme="minorHAnsi"/>
          <w:color w:val="000000" w:themeColor="text1"/>
          <w:sz w:val="24"/>
          <w:szCs w:val="24"/>
          <w:lang w:val="pt-BR"/>
        </w:rPr>
        <w:t xml:space="preserve"> </w:t>
      </w:r>
      <w:r w:rsidR="007A0D6F">
        <w:rPr>
          <w:rFonts w:asciiTheme="minorHAnsi" w:hAnsiTheme="minorHAnsi" w:cstheme="minorHAnsi"/>
          <w:color w:val="000000" w:themeColor="text1"/>
          <w:sz w:val="24"/>
          <w:szCs w:val="24"/>
          <w:lang w:val="pt-BR"/>
        </w:rPr>
        <w:t xml:space="preserve">da </w:t>
      </w:r>
      <w:r w:rsidRPr="0098604E">
        <w:rPr>
          <w:rFonts w:asciiTheme="minorHAnsi" w:hAnsiTheme="minorHAnsi" w:cstheme="minorHAnsi"/>
          <w:color w:val="000000" w:themeColor="text1"/>
          <w:sz w:val="24"/>
          <w:szCs w:val="24"/>
          <w:lang w:val="pt-BR"/>
        </w:rPr>
        <w:t xml:space="preserve">Emissora relativos ao </w:t>
      </w:r>
      <w:r w:rsidR="002F2E62">
        <w:rPr>
          <w:rFonts w:asciiTheme="minorHAnsi" w:hAnsiTheme="minorHAnsi" w:cstheme="minorHAnsi"/>
          <w:color w:val="000000" w:themeColor="text1"/>
          <w:sz w:val="24"/>
          <w:szCs w:val="24"/>
          <w:lang w:val="pt-BR"/>
        </w:rPr>
        <w:t>trimestre</w:t>
      </w:r>
      <w:r w:rsidR="006F071E"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sz w:val="24"/>
          <w:szCs w:val="24"/>
          <w:lang w:val="pt-BR"/>
        </w:rPr>
        <w:t>anterior;</w:t>
      </w:r>
      <w:r w:rsidR="002F2E62">
        <w:rPr>
          <w:rFonts w:asciiTheme="minorHAnsi" w:hAnsiTheme="minorHAnsi" w:cstheme="minorHAnsi"/>
          <w:color w:val="000000" w:themeColor="text1"/>
          <w:sz w:val="24"/>
          <w:szCs w:val="24"/>
          <w:lang w:val="pt-BR"/>
        </w:rPr>
        <w:t xml:space="preserve"> </w:t>
      </w:r>
    </w:p>
    <w:p w14:paraId="59A824A5" w14:textId="77777777" w:rsidR="005B069C" w:rsidRPr="00CC2C78" w:rsidRDefault="005B069C" w:rsidP="005B069C">
      <w:pPr>
        <w:pStyle w:val="Level3"/>
        <w:widowControl w:val="0"/>
        <w:spacing w:after="0" w:line="340" w:lineRule="exact"/>
        <w:ind w:left="1440"/>
        <w:contextualSpacing/>
        <w:rPr>
          <w:rFonts w:asciiTheme="minorHAnsi" w:hAnsiTheme="minorHAnsi" w:cstheme="minorHAnsi"/>
          <w:color w:val="000000" w:themeColor="text1"/>
          <w:sz w:val="24"/>
          <w:szCs w:val="24"/>
          <w:lang w:val="pt-BR"/>
        </w:rPr>
      </w:pPr>
    </w:p>
    <w:p w14:paraId="0E9F45E7" w14:textId="2D69D1A9" w:rsidR="002631D7" w:rsidRPr="0098604E" w:rsidRDefault="002631D7"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06" w:name="_Ref112866187"/>
      <w:r>
        <w:rPr>
          <w:rFonts w:asciiTheme="minorHAnsi" w:hAnsiTheme="minorHAnsi" w:cstheme="minorHAnsi"/>
          <w:color w:val="000000" w:themeColor="text1"/>
          <w:sz w:val="24"/>
          <w:szCs w:val="24"/>
          <w:lang w:val="pt-BR"/>
        </w:rPr>
        <w:t xml:space="preserve">dentro de, no máximo, </w:t>
      </w:r>
      <w:r w:rsidR="00FA68A6">
        <w:rPr>
          <w:rFonts w:asciiTheme="minorHAnsi" w:hAnsiTheme="minorHAnsi" w:cstheme="minorHAnsi"/>
          <w:color w:val="000000" w:themeColor="text1"/>
          <w:sz w:val="24"/>
          <w:szCs w:val="24"/>
          <w:lang w:val="pt-BR"/>
        </w:rPr>
        <w:t>75</w:t>
      </w:r>
      <w:r>
        <w:rPr>
          <w:rFonts w:asciiTheme="minorHAnsi" w:hAnsiTheme="minorHAnsi" w:cstheme="minorHAnsi"/>
          <w:color w:val="000000" w:themeColor="text1"/>
          <w:sz w:val="24"/>
          <w:szCs w:val="24"/>
          <w:lang w:val="pt-BR"/>
        </w:rPr>
        <w:t xml:space="preserve"> (</w:t>
      </w:r>
      <w:r w:rsidR="00FA68A6">
        <w:rPr>
          <w:rFonts w:asciiTheme="minorHAnsi" w:hAnsiTheme="minorHAnsi" w:cstheme="minorHAnsi"/>
          <w:color w:val="000000" w:themeColor="text1"/>
          <w:sz w:val="24"/>
          <w:szCs w:val="24"/>
          <w:lang w:val="pt-BR"/>
        </w:rPr>
        <w:t>setenta e cinco</w:t>
      </w:r>
      <w:r>
        <w:rPr>
          <w:rFonts w:asciiTheme="minorHAnsi" w:hAnsiTheme="minorHAnsi" w:cstheme="minorHAnsi"/>
          <w:color w:val="000000" w:themeColor="text1"/>
          <w:sz w:val="24"/>
          <w:szCs w:val="24"/>
          <w:lang w:val="pt-BR"/>
        </w:rPr>
        <w:t xml:space="preserve">) dias </w:t>
      </w:r>
      <w:r w:rsidRPr="0098604E">
        <w:rPr>
          <w:rFonts w:asciiTheme="minorHAnsi" w:hAnsiTheme="minorHAnsi" w:cstheme="minorHAnsi"/>
          <w:color w:val="000000" w:themeColor="text1"/>
          <w:sz w:val="24"/>
          <w:szCs w:val="24"/>
          <w:lang w:val="pt-BR"/>
        </w:rPr>
        <w:t>após o término de cada exercício social,</w:t>
      </w:r>
      <w:r>
        <w:rPr>
          <w:rFonts w:asciiTheme="minorHAnsi" w:hAnsiTheme="minorHAnsi" w:cstheme="minorHAnsi"/>
          <w:color w:val="000000" w:themeColor="text1"/>
          <w:sz w:val="24"/>
          <w:szCs w:val="24"/>
          <w:lang w:val="pt-BR"/>
        </w:rPr>
        <w:t xml:space="preserve"> relatório de avaliação do valor </w:t>
      </w:r>
      <w:r w:rsidR="00E82EA6">
        <w:rPr>
          <w:rFonts w:asciiTheme="minorHAnsi" w:hAnsiTheme="minorHAnsi" w:cstheme="minorHAnsi"/>
          <w:color w:val="000000" w:themeColor="text1"/>
          <w:sz w:val="24"/>
          <w:szCs w:val="24"/>
          <w:lang w:val="pt-BR"/>
        </w:rPr>
        <w:t xml:space="preserve">justo </w:t>
      </w:r>
      <w:r w:rsidR="003D1865">
        <w:rPr>
          <w:rFonts w:asciiTheme="minorHAnsi" w:hAnsiTheme="minorHAnsi" w:cstheme="minorHAnsi"/>
          <w:color w:val="000000" w:themeColor="text1"/>
          <w:sz w:val="24"/>
          <w:szCs w:val="24"/>
          <w:lang w:val="pt-BR"/>
        </w:rPr>
        <w:t>da totalidade das ações de emissão da Emissora</w:t>
      </w:r>
      <w:r w:rsidR="00E82EA6">
        <w:rPr>
          <w:rFonts w:asciiTheme="minorHAnsi" w:hAnsiTheme="minorHAnsi" w:cstheme="minorHAnsi"/>
          <w:color w:val="000000" w:themeColor="text1"/>
          <w:sz w:val="24"/>
          <w:szCs w:val="24"/>
          <w:lang w:val="pt-BR"/>
        </w:rPr>
        <w:t xml:space="preserve"> através de relatório</w:t>
      </w:r>
      <w:r w:rsidR="003D1865">
        <w:rPr>
          <w:rFonts w:asciiTheme="minorHAnsi" w:hAnsiTheme="minorHAnsi" w:cstheme="minorHAnsi"/>
          <w:color w:val="000000" w:themeColor="text1"/>
          <w:sz w:val="24"/>
          <w:szCs w:val="24"/>
          <w:lang w:val="pt-BR"/>
        </w:rPr>
        <w:t xml:space="preserve"> a ser emitido por um dos Auditores Independentes </w:t>
      </w:r>
      <w:r w:rsidR="00E82EA6">
        <w:rPr>
          <w:rFonts w:asciiTheme="minorHAnsi" w:hAnsiTheme="minorHAnsi" w:cstheme="minorHAnsi"/>
          <w:color w:val="000000" w:themeColor="text1"/>
          <w:sz w:val="24"/>
          <w:szCs w:val="24"/>
          <w:lang w:val="pt-BR"/>
        </w:rPr>
        <w:t xml:space="preserve">utilizando a metodologia de fluxo de caixa descontado (“DCF - </w:t>
      </w:r>
      <w:proofErr w:type="spellStart"/>
      <w:r w:rsidR="00E82EA6">
        <w:rPr>
          <w:rFonts w:asciiTheme="minorHAnsi" w:hAnsiTheme="minorHAnsi" w:cstheme="minorHAnsi"/>
          <w:color w:val="000000" w:themeColor="text1"/>
          <w:sz w:val="24"/>
          <w:szCs w:val="24"/>
          <w:lang w:val="pt-BR"/>
        </w:rPr>
        <w:t>Discounted</w:t>
      </w:r>
      <w:proofErr w:type="spellEnd"/>
      <w:r w:rsidR="00E82EA6">
        <w:rPr>
          <w:rFonts w:asciiTheme="minorHAnsi" w:hAnsiTheme="minorHAnsi" w:cstheme="minorHAnsi"/>
          <w:color w:val="000000" w:themeColor="text1"/>
          <w:sz w:val="24"/>
          <w:szCs w:val="24"/>
          <w:lang w:val="pt-BR"/>
        </w:rPr>
        <w:t xml:space="preserve"> Cash </w:t>
      </w:r>
      <w:proofErr w:type="spellStart"/>
      <w:r w:rsidR="00E82EA6">
        <w:rPr>
          <w:rFonts w:asciiTheme="minorHAnsi" w:hAnsiTheme="minorHAnsi" w:cstheme="minorHAnsi"/>
          <w:color w:val="000000" w:themeColor="text1"/>
          <w:sz w:val="24"/>
          <w:szCs w:val="24"/>
          <w:lang w:val="pt-BR"/>
        </w:rPr>
        <w:t>Flow</w:t>
      </w:r>
      <w:proofErr w:type="spellEnd"/>
      <w:r w:rsidR="00E82EA6">
        <w:rPr>
          <w:rFonts w:asciiTheme="minorHAnsi" w:hAnsiTheme="minorHAnsi" w:cstheme="minorHAnsi"/>
          <w:color w:val="000000" w:themeColor="text1"/>
          <w:sz w:val="24"/>
          <w:szCs w:val="24"/>
          <w:lang w:val="pt-BR"/>
        </w:rPr>
        <w:t xml:space="preserve">”) </w:t>
      </w:r>
      <w:r w:rsidR="003D1865">
        <w:rPr>
          <w:rFonts w:asciiTheme="minorHAnsi" w:hAnsiTheme="minorHAnsi" w:cstheme="minorHAnsi"/>
          <w:color w:val="000000" w:themeColor="text1"/>
          <w:sz w:val="24"/>
          <w:szCs w:val="24"/>
          <w:lang w:val="pt-BR"/>
        </w:rPr>
        <w:t>(“</w:t>
      </w:r>
      <w:r w:rsidR="003D1865" w:rsidRPr="007753F7">
        <w:rPr>
          <w:rFonts w:asciiTheme="minorHAnsi" w:hAnsiTheme="minorHAnsi" w:cstheme="minorHAnsi"/>
          <w:b/>
          <w:bCs/>
          <w:color w:val="000000" w:themeColor="text1"/>
          <w:sz w:val="24"/>
          <w:szCs w:val="24"/>
          <w:lang w:val="pt-BR"/>
        </w:rPr>
        <w:t>Relatório Anual de Avaliação</w:t>
      </w:r>
      <w:r w:rsidR="003D1865">
        <w:rPr>
          <w:rFonts w:asciiTheme="minorHAnsi" w:hAnsiTheme="minorHAnsi" w:cstheme="minorHAnsi"/>
          <w:color w:val="000000" w:themeColor="text1"/>
          <w:sz w:val="24"/>
          <w:szCs w:val="24"/>
          <w:lang w:val="pt-BR"/>
        </w:rPr>
        <w:t>”)</w:t>
      </w:r>
      <w:r w:rsidR="008333A6">
        <w:rPr>
          <w:rFonts w:asciiTheme="minorHAnsi" w:hAnsiTheme="minorHAnsi" w:cstheme="minorHAnsi"/>
          <w:color w:val="000000" w:themeColor="text1"/>
          <w:sz w:val="24"/>
          <w:szCs w:val="24"/>
          <w:lang w:val="pt-BR"/>
        </w:rPr>
        <w:t xml:space="preserve">, sendo certo que o Agente Fiduciário deverá adotar o valor atribuído no Relatório Anual de </w:t>
      </w:r>
      <w:r w:rsidR="008333A6">
        <w:rPr>
          <w:rFonts w:asciiTheme="minorHAnsi" w:hAnsiTheme="minorHAnsi" w:cstheme="minorHAnsi"/>
          <w:color w:val="000000" w:themeColor="text1"/>
          <w:sz w:val="24"/>
          <w:szCs w:val="24"/>
          <w:lang w:val="pt-BR"/>
        </w:rPr>
        <w:lastRenderedPageBreak/>
        <w:t>Avalição e não caberá ao Agente Fiduciário qualquer verificação adicional sobre o valor justo da totalidade das ações de emissão da Emissora</w:t>
      </w:r>
      <w:r w:rsidR="003D1865">
        <w:rPr>
          <w:rFonts w:asciiTheme="minorHAnsi" w:hAnsiTheme="minorHAnsi" w:cstheme="minorHAnsi"/>
          <w:color w:val="000000" w:themeColor="text1"/>
          <w:sz w:val="24"/>
          <w:szCs w:val="24"/>
          <w:lang w:val="pt-BR"/>
        </w:rPr>
        <w:t xml:space="preserve">; </w:t>
      </w:r>
      <w:bookmarkEnd w:id="406"/>
    </w:p>
    <w:p w14:paraId="40E6584A"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1108A7E3" w14:textId="77777777" w:rsidR="00A125C6"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07" w:name="_DV_M384"/>
      <w:bookmarkStart w:id="408" w:name="_DV_M385"/>
      <w:bookmarkStart w:id="409" w:name="_Ref503865615"/>
      <w:bookmarkEnd w:id="407"/>
      <w:bookmarkEnd w:id="408"/>
      <w:r w:rsidRPr="0098604E">
        <w:rPr>
          <w:rFonts w:asciiTheme="minorHAnsi" w:hAnsiTheme="minorHAnsi" w:cstheme="minorHAnsi"/>
          <w:color w:val="000000" w:themeColor="text1"/>
          <w:sz w:val="24"/>
          <w:szCs w:val="24"/>
          <w:lang w:val="pt-BR"/>
        </w:rPr>
        <w:t>em até 5 (cinco) Dias Úteis contados do recebimento da solicitação por escrito, qualquer informação que venha a ser solicitada pelo Agente Fiduciário, exceto se especificamente previsto outro prazo nesta Escritura de Emissão, ou em prazo inferior se assim determinado por autoridade competente;</w:t>
      </w:r>
      <w:bookmarkEnd w:id="409"/>
    </w:p>
    <w:p w14:paraId="38E50E74" w14:textId="4BE9D2E9" w:rsidR="00314BF5" w:rsidRDefault="00314BF5" w:rsidP="007753F7">
      <w:pPr>
        <w:pStyle w:val="PargrafodaLista"/>
        <w:rPr>
          <w:rFonts w:asciiTheme="minorHAnsi" w:hAnsiTheme="minorHAnsi" w:cstheme="minorHAnsi"/>
          <w:color w:val="000000" w:themeColor="text1"/>
          <w:sz w:val="24"/>
          <w:szCs w:val="24"/>
        </w:rPr>
      </w:pPr>
    </w:p>
    <w:p w14:paraId="44291E2D" w14:textId="3431FCB8" w:rsidR="00FA68A6" w:rsidRPr="007A0D6F" w:rsidRDefault="00314BF5" w:rsidP="008333A6">
      <w:pPr>
        <w:pStyle w:val="Level3"/>
        <w:widowControl w:val="0"/>
        <w:numPr>
          <w:ilvl w:val="1"/>
          <w:numId w:val="20"/>
        </w:numPr>
        <w:spacing w:after="0" w:line="340" w:lineRule="exact"/>
        <w:contextualSpacing/>
        <w:rPr>
          <w:rFonts w:cs="Arial"/>
          <w:szCs w:val="20"/>
          <w:lang w:val="pt-BR"/>
        </w:rPr>
      </w:pPr>
      <w:r w:rsidRPr="00A72AD1">
        <w:rPr>
          <w:rFonts w:asciiTheme="minorHAnsi" w:hAnsiTheme="minorHAnsi" w:cstheme="minorHAnsi"/>
          <w:color w:val="000000" w:themeColor="text1"/>
          <w:sz w:val="24"/>
          <w:szCs w:val="24"/>
          <w:lang w:val="pt-BR"/>
        </w:rPr>
        <w:t xml:space="preserve">até </w:t>
      </w:r>
      <w:r w:rsidR="00522FF1" w:rsidRPr="00A72AD1">
        <w:rPr>
          <w:rFonts w:asciiTheme="minorHAnsi" w:hAnsiTheme="minorHAnsi" w:cstheme="minorHAnsi"/>
          <w:color w:val="000000" w:themeColor="text1"/>
          <w:sz w:val="24"/>
          <w:szCs w:val="24"/>
          <w:lang w:val="pt-BR"/>
        </w:rPr>
        <w:t xml:space="preserve">o </w:t>
      </w:r>
      <w:r w:rsidR="00FA68A6" w:rsidRPr="00A72AD1">
        <w:rPr>
          <w:rFonts w:asciiTheme="minorHAnsi" w:hAnsiTheme="minorHAnsi" w:cstheme="minorHAnsi"/>
          <w:color w:val="000000" w:themeColor="text1"/>
          <w:sz w:val="24"/>
          <w:szCs w:val="24"/>
          <w:lang w:val="pt-BR"/>
        </w:rPr>
        <w:t>1</w:t>
      </w:r>
      <w:r w:rsidR="00522FF1" w:rsidRPr="00A72AD1">
        <w:rPr>
          <w:rFonts w:asciiTheme="minorHAnsi" w:hAnsiTheme="minorHAnsi" w:cstheme="minorHAnsi"/>
          <w:color w:val="000000" w:themeColor="text1"/>
          <w:sz w:val="24"/>
          <w:szCs w:val="24"/>
          <w:lang w:val="pt-BR"/>
        </w:rPr>
        <w:t>5º</w:t>
      </w:r>
      <w:r w:rsidRPr="00A72AD1">
        <w:rPr>
          <w:rFonts w:asciiTheme="minorHAnsi" w:hAnsiTheme="minorHAnsi" w:cstheme="minorHAnsi"/>
          <w:color w:val="000000" w:themeColor="text1"/>
          <w:sz w:val="24"/>
          <w:szCs w:val="24"/>
          <w:lang w:val="pt-BR"/>
        </w:rPr>
        <w:t xml:space="preserve"> (</w:t>
      </w:r>
      <w:r w:rsidR="00FA68A6" w:rsidRPr="00A72AD1">
        <w:rPr>
          <w:rFonts w:asciiTheme="minorHAnsi" w:hAnsiTheme="minorHAnsi" w:cstheme="minorHAnsi"/>
          <w:color w:val="000000" w:themeColor="text1"/>
          <w:sz w:val="24"/>
          <w:szCs w:val="24"/>
          <w:lang w:val="pt-BR"/>
        </w:rPr>
        <w:t xml:space="preserve">décimo </w:t>
      </w:r>
      <w:r w:rsidR="00522FF1" w:rsidRPr="00A72AD1">
        <w:rPr>
          <w:rFonts w:asciiTheme="minorHAnsi" w:hAnsiTheme="minorHAnsi" w:cstheme="minorHAnsi"/>
          <w:color w:val="000000" w:themeColor="text1"/>
          <w:sz w:val="24"/>
          <w:szCs w:val="24"/>
          <w:lang w:val="pt-BR"/>
        </w:rPr>
        <w:t>quinto</w:t>
      </w:r>
      <w:r w:rsidRPr="00A72AD1">
        <w:rPr>
          <w:rFonts w:asciiTheme="minorHAnsi" w:hAnsiTheme="minorHAnsi" w:cstheme="minorHAnsi"/>
          <w:color w:val="000000" w:themeColor="text1"/>
          <w:sz w:val="24"/>
          <w:szCs w:val="24"/>
          <w:lang w:val="pt-BR"/>
        </w:rPr>
        <w:t>) Dia Úti</w:t>
      </w:r>
      <w:r w:rsidR="00522FF1" w:rsidRPr="00A72AD1">
        <w:rPr>
          <w:rFonts w:asciiTheme="minorHAnsi" w:hAnsiTheme="minorHAnsi" w:cstheme="minorHAnsi"/>
          <w:color w:val="000000" w:themeColor="text1"/>
          <w:sz w:val="24"/>
          <w:szCs w:val="24"/>
          <w:lang w:val="pt-BR"/>
        </w:rPr>
        <w:t xml:space="preserve">l de cada </w:t>
      </w:r>
      <w:r w:rsidR="00161F32" w:rsidRPr="00A72AD1">
        <w:rPr>
          <w:rFonts w:asciiTheme="minorHAnsi" w:hAnsiTheme="minorHAnsi" w:cstheme="minorHAnsi"/>
          <w:color w:val="000000" w:themeColor="text1"/>
          <w:sz w:val="24"/>
          <w:szCs w:val="24"/>
          <w:lang w:val="pt-BR"/>
        </w:rPr>
        <w:t>trimestre</w:t>
      </w:r>
      <w:r w:rsidR="00522FF1" w:rsidRPr="00A72AD1">
        <w:rPr>
          <w:rFonts w:asciiTheme="minorHAnsi" w:hAnsiTheme="minorHAnsi" w:cstheme="minorHAnsi"/>
          <w:color w:val="000000" w:themeColor="text1"/>
          <w:sz w:val="24"/>
          <w:szCs w:val="24"/>
          <w:lang w:val="pt-BR"/>
        </w:rPr>
        <w:t>,</w:t>
      </w:r>
      <w:r w:rsidR="0082088D" w:rsidRPr="00A72AD1">
        <w:rPr>
          <w:rFonts w:asciiTheme="minorHAnsi" w:hAnsiTheme="minorHAnsi" w:cstheme="minorHAnsi"/>
          <w:color w:val="000000" w:themeColor="text1"/>
          <w:sz w:val="24"/>
          <w:szCs w:val="24"/>
          <w:lang w:val="pt-BR"/>
        </w:rPr>
        <w:t xml:space="preserve"> </w:t>
      </w:r>
      <w:r w:rsidR="00E960C6" w:rsidRPr="00A72AD1">
        <w:rPr>
          <w:rFonts w:asciiTheme="minorHAnsi" w:eastAsia="MS Mincho" w:hAnsiTheme="minorHAnsi" w:cstheme="minorHAnsi"/>
          <w:sz w:val="24"/>
          <w:lang w:val="pt-BR"/>
        </w:rPr>
        <w:t>relatórios emitidos pel</w:t>
      </w:r>
      <w:r w:rsidR="006F071E" w:rsidRPr="00A72AD1">
        <w:rPr>
          <w:rFonts w:asciiTheme="minorHAnsi" w:eastAsia="MS Mincho" w:hAnsiTheme="minorHAnsi" w:cstheme="minorHAnsi"/>
          <w:sz w:val="24"/>
          <w:lang w:val="pt-BR"/>
        </w:rPr>
        <w:t>os respectivos engenheiros independentes contratados para cada SPE,</w:t>
      </w:r>
      <w:r w:rsidR="00E960C6" w:rsidRPr="00A72AD1">
        <w:rPr>
          <w:rFonts w:asciiTheme="minorHAnsi" w:eastAsia="MS Mincho" w:hAnsiTheme="minorHAnsi" w:cstheme="minorHAnsi"/>
          <w:sz w:val="24"/>
          <w:lang w:val="pt-BR"/>
        </w:rPr>
        <w:t xml:space="preserve"> </w:t>
      </w:r>
      <w:r w:rsidR="00641404" w:rsidRPr="00A72AD1">
        <w:rPr>
          <w:rFonts w:asciiTheme="minorHAnsi" w:eastAsia="MS Mincho" w:hAnsiTheme="minorHAnsi" w:cstheme="minorHAnsi"/>
          <w:sz w:val="24"/>
          <w:lang w:val="pt-BR"/>
        </w:rPr>
        <w:t>aprovado</w:t>
      </w:r>
      <w:r w:rsidR="006F071E" w:rsidRPr="00A72AD1">
        <w:rPr>
          <w:rFonts w:asciiTheme="minorHAnsi" w:eastAsia="MS Mincho" w:hAnsiTheme="minorHAnsi" w:cstheme="minorHAnsi"/>
          <w:sz w:val="24"/>
          <w:lang w:val="pt-BR"/>
        </w:rPr>
        <w:t>s</w:t>
      </w:r>
      <w:r w:rsidR="00641404" w:rsidRPr="00A72AD1">
        <w:rPr>
          <w:rFonts w:asciiTheme="minorHAnsi" w:eastAsia="MS Mincho" w:hAnsiTheme="minorHAnsi" w:cstheme="minorHAnsi"/>
          <w:sz w:val="24"/>
          <w:lang w:val="pt-BR"/>
        </w:rPr>
        <w:t xml:space="preserve"> previamente pelos Debenturistas, </w:t>
      </w:r>
      <w:r w:rsidR="002F2E62" w:rsidRPr="00A72AD1">
        <w:rPr>
          <w:rFonts w:asciiTheme="minorHAnsi" w:eastAsia="MS Mincho" w:hAnsiTheme="minorHAnsi" w:cstheme="minorHAnsi"/>
          <w:sz w:val="24"/>
          <w:lang w:val="pt-BR"/>
        </w:rPr>
        <w:t>estando desde já aprovada a contratação dos seguintes engenheiros independentes:</w:t>
      </w:r>
      <w:r w:rsidR="00A72AD1" w:rsidRPr="00A72AD1">
        <w:rPr>
          <w:rFonts w:asciiTheme="minorHAnsi" w:eastAsia="MS Mincho" w:hAnsiTheme="minorHAnsi" w:cstheme="minorHAnsi"/>
          <w:sz w:val="24"/>
          <w:lang w:val="pt-BR"/>
        </w:rPr>
        <w:t xml:space="preserve"> </w:t>
      </w:r>
      <w:proofErr w:type="spellStart"/>
      <w:r w:rsidR="00A72AD1" w:rsidRPr="00A72AD1">
        <w:rPr>
          <w:rFonts w:asciiTheme="minorHAnsi" w:eastAsia="MS Mincho" w:hAnsiTheme="minorHAnsi" w:cstheme="minorHAnsi"/>
          <w:sz w:val="24"/>
          <w:lang w:val="pt-BR"/>
        </w:rPr>
        <w:t>Arcadis</w:t>
      </w:r>
      <w:proofErr w:type="spellEnd"/>
      <w:r w:rsidR="00A72AD1" w:rsidRPr="00A72AD1">
        <w:rPr>
          <w:rFonts w:asciiTheme="minorHAnsi" w:eastAsia="MS Mincho" w:hAnsiTheme="minorHAnsi" w:cstheme="minorHAnsi"/>
          <w:sz w:val="24"/>
          <w:lang w:val="pt-BR"/>
        </w:rPr>
        <w:t xml:space="preserve"> Logos, Deloitte, </w:t>
      </w:r>
      <w:proofErr w:type="spellStart"/>
      <w:r w:rsidR="00A72AD1" w:rsidRPr="00A72AD1">
        <w:rPr>
          <w:rFonts w:asciiTheme="minorHAnsi" w:eastAsia="MS Mincho" w:hAnsiTheme="minorHAnsi" w:cstheme="minorHAnsi"/>
          <w:sz w:val="24"/>
          <w:lang w:val="pt-BR"/>
        </w:rPr>
        <w:t>Arc</w:t>
      </w:r>
      <w:proofErr w:type="spellEnd"/>
      <w:r w:rsidR="00A72AD1" w:rsidRPr="00A72AD1">
        <w:rPr>
          <w:rFonts w:asciiTheme="minorHAnsi" w:eastAsia="MS Mincho" w:hAnsiTheme="minorHAnsi" w:cstheme="minorHAnsi"/>
          <w:sz w:val="24"/>
          <w:lang w:val="pt-BR"/>
        </w:rPr>
        <w:t xml:space="preserve"> Engenharia, A&amp;M, </w:t>
      </w:r>
      <w:proofErr w:type="spellStart"/>
      <w:r w:rsidR="00A72AD1" w:rsidRPr="00A72AD1">
        <w:rPr>
          <w:rFonts w:asciiTheme="minorHAnsi" w:eastAsia="MS Mincho" w:hAnsiTheme="minorHAnsi" w:cstheme="minorHAnsi"/>
          <w:sz w:val="24"/>
          <w:lang w:val="pt-BR"/>
        </w:rPr>
        <w:t>Concremat</w:t>
      </w:r>
      <w:proofErr w:type="spellEnd"/>
      <w:r w:rsidR="00A72AD1" w:rsidRPr="00A72AD1">
        <w:rPr>
          <w:rFonts w:asciiTheme="minorHAnsi" w:eastAsia="MS Mincho" w:hAnsiTheme="minorHAnsi" w:cstheme="minorHAnsi"/>
          <w:sz w:val="24"/>
          <w:lang w:val="pt-BR"/>
        </w:rPr>
        <w:t>, Grupo Energia e Promon,</w:t>
      </w:r>
      <w:r w:rsidR="00271087" w:rsidRPr="00A72AD1">
        <w:rPr>
          <w:rFonts w:asciiTheme="minorHAnsi" w:eastAsia="MS Mincho" w:hAnsiTheme="minorHAnsi" w:cstheme="minorHAnsi"/>
          <w:sz w:val="24"/>
          <w:lang w:val="pt-BR"/>
        </w:rPr>
        <w:t xml:space="preserve"> </w:t>
      </w:r>
      <w:r w:rsidR="00E960C6" w:rsidRPr="00A72AD1">
        <w:rPr>
          <w:rFonts w:asciiTheme="minorHAnsi" w:eastAsia="MS Mincho" w:hAnsiTheme="minorHAnsi" w:cstheme="minorHAnsi"/>
          <w:sz w:val="24"/>
          <w:lang w:val="pt-BR"/>
        </w:rPr>
        <w:t xml:space="preserve">sobre o </w:t>
      </w:r>
      <w:r w:rsidR="00E960C6" w:rsidRPr="00A72AD1">
        <w:rPr>
          <w:rFonts w:asciiTheme="minorHAnsi" w:hAnsiTheme="minorHAnsi" w:cstheme="minorHAnsi"/>
          <w:color w:val="000000" w:themeColor="text1"/>
          <w:sz w:val="24"/>
          <w:szCs w:val="24"/>
          <w:lang w:val="pt-BR"/>
        </w:rPr>
        <w:t>andamento</w:t>
      </w:r>
      <w:r w:rsidR="00E960C6" w:rsidRPr="00A72AD1">
        <w:rPr>
          <w:rFonts w:asciiTheme="minorHAnsi" w:eastAsia="MS Mincho" w:hAnsiTheme="minorHAnsi" w:cstheme="minorHAnsi"/>
          <w:sz w:val="24"/>
          <w:lang w:val="pt-BR"/>
        </w:rPr>
        <w:t xml:space="preserve"> </w:t>
      </w:r>
      <w:r w:rsidR="002A1629" w:rsidRPr="00A72AD1">
        <w:rPr>
          <w:rFonts w:asciiTheme="minorHAnsi" w:eastAsia="MS Mincho" w:hAnsiTheme="minorHAnsi" w:cstheme="minorHAnsi"/>
          <w:sz w:val="24"/>
          <w:lang w:val="pt-BR"/>
        </w:rPr>
        <w:t>dos projetos de cada uma das SPEs</w:t>
      </w:r>
      <w:r w:rsidR="00E960C6" w:rsidRPr="00A72AD1">
        <w:rPr>
          <w:rFonts w:asciiTheme="minorHAnsi" w:eastAsia="MS Mincho" w:hAnsiTheme="minorHAnsi" w:cstheme="minorHAnsi"/>
          <w:sz w:val="24"/>
          <w:lang w:val="pt-BR"/>
        </w:rPr>
        <w:t xml:space="preserve"> e o cumprimento das obrigações ambientais, incluindo descritivo do sistema de gestão ambiental e de saúde e segurança, inclusive de seguros</w:t>
      </w:r>
      <w:r w:rsidR="002A1629" w:rsidRPr="00A72AD1">
        <w:rPr>
          <w:rFonts w:asciiTheme="minorHAnsi" w:eastAsia="MS Mincho" w:hAnsiTheme="minorHAnsi" w:cstheme="minorHAnsi"/>
          <w:sz w:val="24"/>
          <w:lang w:val="pt-BR"/>
        </w:rPr>
        <w:t xml:space="preserve">, até </w:t>
      </w:r>
      <w:r w:rsidR="006C1CEE" w:rsidRPr="006C1CEE">
        <w:rPr>
          <w:rFonts w:asciiTheme="minorHAnsi" w:hAnsiTheme="minorHAnsi" w:cstheme="minorHAnsi"/>
          <w:sz w:val="24"/>
          <w:szCs w:val="24"/>
          <w:highlight w:val="lightGray"/>
          <w:lang w:val="pt-BR"/>
        </w:rPr>
        <w:t>[=]</w:t>
      </w:r>
      <w:r w:rsidR="002A1629" w:rsidRPr="00A72AD1">
        <w:rPr>
          <w:rFonts w:asciiTheme="minorHAnsi" w:eastAsia="MS Mincho" w:hAnsiTheme="minorHAnsi" w:cstheme="minorHAnsi"/>
          <w:sz w:val="24"/>
          <w:lang w:val="pt-BR"/>
        </w:rPr>
        <w:t xml:space="preserve"> </w:t>
      </w:r>
      <w:r w:rsidR="00E960C6" w:rsidRPr="00A72AD1">
        <w:rPr>
          <w:rFonts w:asciiTheme="minorHAnsi" w:eastAsia="MS Mincho" w:hAnsiTheme="minorHAnsi" w:cstheme="minorHAnsi"/>
          <w:sz w:val="24"/>
          <w:lang w:val="pt-BR"/>
        </w:rPr>
        <w:t>(“</w:t>
      </w:r>
      <w:r w:rsidR="00E960C6" w:rsidRPr="00A72AD1">
        <w:rPr>
          <w:rFonts w:asciiTheme="minorHAnsi" w:eastAsia="MS Mincho" w:hAnsiTheme="minorHAnsi" w:cstheme="minorHAnsi"/>
          <w:b/>
          <w:bCs/>
          <w:sz w:val="24"/>
          <w:lang w:val="pt-BR"/>
        </w:rPr>
        <w:t>Relatórios do Engenheiro Independente</w:t>
      </w:r>
      <w:r w:rsidR="00E960C6" w:rsidRPr="00A72AD1">
        <w:rPr>
          <w:rFonts w:asciiTheme="minorHAnsi" w:eastAsia="MS Mincho" w:hAnsiTheme="minorHAnsi" w:cstheme="minorHAnsi"/>
          <w:sz w:val="24"/>
          <w:lang w:val="pt-BR"/>
        </w:rPr>
        <w:t>”)</w:t>
      </w:r>
      <w:r w:rsidR="00AD5C72" w:rsidRPr="00A72AD1">
        <w:rPr>
          <w:rFonts w:asciiTheme="minorHAnsi" w:eastAsia="MS Mincho" w:hAnsiTheme="minorHAnsi" w:cstheme="minorHAnsi"/>
          <w:sz w:val="24"/>
          <w:lang w:val="pt-BR"/>
        </w:rPr>
        <w:t xml:space="preserve">, devendo os Relatórios do Engenheiro Independente ser entregues, com relação a cada trimestre do ano-calendário (1) até </w:t>
      </w:r>
      <w:r w:rsidR="00BC6A95" w:rsidRPr="00A72AD1">
        <w:rPr>
          <w:rFonts w:asciiTheme="minorHAnsi" w:eastAsia="MS Mincho" w:hAnsiTheme="minorHAnsi" w:cstheme="minorHAnsi"/>
          <w:sz w:val="24"/>
          <w:lang w:val="pt-BR"/>
        </w:rPr>
        <w:t>30</w:t>
      </w:r>
      <w:r w:rsidR="00AD5C72" w:rsidRPr="00A72AD1">
        <w:rPr>
          <w:rFonts w:asciiTheme="minorHAnsi" w:eastAsia="MS Mincho" w:hAnsiTheme="minorHAnsi" w:cstheme="minorHAnsi"/>
          <w:sz w:val="24"/>
          <w:lang w:val="pt-BR"/>
        </w:rPr>
        <w:t xml:space="preserve"> de abril, com relação ao primeiro trimestre, (2) até </w:t>
      </w:r>
      <w:r w:rsidR="00BC6A95" w:rsidRPr="00A72AD1">
        <w:rPr>
          <w:rFonts w:asciiTheme="minorHAnsi" w:eastAsia="MS Mincho" w:hAnsiTheme="minorHAnsi" w:cstheme="minorHAnsi"/>
          <w:sz w:val="24"/>
          <w:lang w:val="pt-BR"/>
        </w:rPr>
        <w:t>30</w:t>
      </w:r>
      <w:r w:rsidR="00AD5C72" w:rsidRPr="00A72AD1">
        <w:rPr>
          <w:rFonts w:asciiTheme="minorHAnsi" w:eastAsia="MS Mincho" w:hAnsiTheme="minorHAnsi" w:cstheme="minorHAnsi"/>
          <w:sz w:val="24"/>
          <w:lang w:val="pt-BR"/>
        </w:rPr>
        <w:t xml:space="preserve"> de julho, com relação ao segundo trimestre, (3) até </w:t>
      </w:r>
      <w:r w:rsidR="00BC6A95" w:rsidRPr="00A72AD1">
        <w:rPr>
          <w:rFonts w:asciiTheme="minorHAnsi" w:eastAsia="MS Mincho" w:hAnsiTheme="minorHAnsi" w:cstheme="minorHAnsi"/>
          <w:sz w:val="24"/>
          <w:lang w:val="pt-BR"/>
        </w:rPr>
        <w:t>30</w:t>
      </w:r>
      <w:r w:rsidR="00AD5C72" w:rsidRPr="00A72AD1">
        <w:rPr>
          <w:rFonts w:asciiTheme="minorHAnsi" w:eastAsia="MS Mincho" w:hAnsiTheme="minorHAnsi" w:cstheme="minorHAnsi"/>
          <w:sz w:val="24"/>
          <w:lang w:val="pt-BR"/>
        </w:rPr>
        <w:t xml:space="preserve"> de outubro, com relação ao terceiro trimestre, e até </w:t>
      </w:r>
      <w:r w:rsidR="00BC6A95" w:rsidRPr="00A72AD1">
        <w:rPr>
          <w:rFonts w:asciiTheme="minorHAnsi" w:eastAsia="MS Mincho" w:hAnsiTheme="minorHAnsi" w:cstheme="minorHAnsi"/>
          <w:sz w:val="24"/>
          <w:lang w:val="pt-BR"/>
        </w:rPr>
        <w:t>30</w:t>
      </w:r>
      <w:r w:rsidR="00AD5C72" w:rsidRPr="00A72AD1">
        <w:rPr>
          <w:rFonts w:asciiTheme="minorHAnsi" w:eastAsia="MS Mincho" w:hAnsiTheme="minorHAnsi" w:cstheme="minorHAnsi"/>
          <w:sz w:val="24"/>
          <w:lang w:val="pt-BR"/>
        </w:rPr>
        <w:t xml:space="preserve"> de janeiro, com relação ao quarto trimestre</w:t>
      </w:r>
      <w:r w:rsidR="00E960C6" w:rsidRPr="00A72AD1">
        <w:rPr>
          <w:rFonts w:asciiTheme="minorHAnsi" w:eastAsia="MS Mincho" w:hAnsiTheme="minorHAnsi" w:cstheme="minorHAnsi"/>
          <w:sz w:val="24"/>
          <w:lang w:val="pt-BR"/>
        </w:rPr>
        <w:t>. O relatório deverá conter minimamente</w:t>
      </w:r>
      <w:r w:rsidR="00FA68A6" w:rsidRPr="00A72AD1">
        <w:rPr>
          <w:rFonts w:asciiTheme="minorHAnsi" w:eastAsia="MS Mincho" w:hAnsiTheme="minorHAnsi" w:cstheme="minorHAnsi"/>
          <w:sz w:val="24"/>
          <w:lang w:val="pt-BR"/>
        </w:rPr>
        <w:t xml:space="preserve"> (i) </w:t>
      </w:r>
      <w:r w:rsidR="00E100AF" w:rsidRPr="00A72AD1">
        <w:rPr>
          <w:rFonts w:asciiTheme="minorHAnsi" w:eastAsia="MS Mincho" w:hAnsiTheme="minorHAnsi" w:cstheme="minorHAnsi"/>
          <w:sz w:val="24"/>
          <w:lang w:val="pt-BR"/>
        </w:rPr>
        <w:t>a a</w:t>
      </w:r>
      <w:r w:rsidR="00FA68A6" w:rsidRPr="00A72AD1">
        <w:rPr>
          <w:rFonts w:asciiTheme="minorHAnsi" w:eastAsia="MS Mincho" w:hAnsiTheme="minorHAnsi" w:cstheme="minorHAnsi"/>
          <w:sz w:val="24"/>
          <w:lang w:val="pt-BR"/>
        </w:rPr>
        <w:t xml:space="preserve">derência </w:t>
      </w:r>
      <w:r w:rsidR="00E100AF" w:rsidRPr="00A72AD1">
        <w:rPr>
          <w:rFonts w:asciiTheme="minorHAnsi" w:eastAsia="MS Mincho" w:hAnsiTheme="minorHAnsi" w:cstheme="minorHAnsi"/>
          <w:sz w:val="24"/>
          <w:lang w:val="pt-BR"/>
        </w:rPr>
        <w:t>t</w:t>
      </w:r>
      <w:r w:rsidR="00FA68A6" w:rsidRPr="00A72AD1">
        <w:rPr>
          <w:rFonts w:asciiTheme="minorHAnsi" w:eastAsia="MS Mincho" w:hAnsiTheme="minorHAnsi" w:cstheme="minorHAnsi"/>
          <w:sz w:val="24"/>
          <w:lang w:val="pt-BR"/>
        </w:rPr>
        <w:t xml:space="preserve">écnica do </w:t>
      </w:r>
      <w:r w:rsidR="007118AE" w:rsidRPr="00A72AD1">
        <w:rPr>
          <w:rFonts w:asciiTheme="minorHAnsi" w:eastAsia="MS Mincho" w:hAnsiTheme="minorHAnsi" w:cstheme="minorHAnsi"/>
          <w:sz w:val="24"/>
          <w:lang w:val="pt-BR"/>
        </w:rPr>
        <w:t>projeto</w:t>
      </w:r>
      <w:r w:rsidR="00FA68A6" w:rsidRPr="00A72AD1">
        <w:rPr>
          <w:rFonts w:asciiTheme="minorHAnsi" w:eastAsia="MS Mincho" w:hAnsiTheme="minorHAnsi" w:cstheme="minorHAnsi"/>
          <w:sz w:val="24"/>
          <w:lang w:val="pt-BR"/>
        </w:rPr>
        <w:t>; (ii)</w:t>
      </w:r>
      <w:r w:rsidR="00E100AF" w:rsidRPr="00A72AD1">
        <w:rPr>
          <w:rFonts w:asciiTheme="minorHAnsi" w:eastAsia="MS Mincho" w:hAnsiTheme="minorHAnsi" w:cstheme="minorHAnsi"/>
          <w:sz w:val="24"/>
          <w:lang w:val="pt-BR"/>
        </w:rPr>
        <w:t xml:space="preserve"> o</w:t>
      </w:r>
      <w:r w:rsidR="00FA68A6" w:rsidRPr="00A72AD1">
        <w:rPr>
          <w:rFonts w:asciiTheme="minorHAnsi" w:eastAsia="MS Mincho" w:hAnsiTheme="minorHAnsi" w:cstheme="minorHAnsi"/>
          <w:sz w:val="24"/>
          <w:lang w:val="pt-BR"/>
        </w:rPr>
        <w:t xml:space="preserve"> </w:t>
      </w:r>
      <w:r w:rsidR="00E100AF" w:rsidRPr="00A72AD1">
        <w:rPr>
          <w:rFonts w:asciiTheme="minorHAnsi" w:eastAsia="MS Mincho" w:hAnsiTheme="minorHAnsi" w:cstheme="minorHAnsi"/>
          <w:sz w:val="24"/>
          <w:lang w:val="pt-BR"/>
        </w:rPr>
        <w:t xml:space="preserve">status do licenciamento ambiental; (iii) os aspectos fundiários dos </w:t>
      </w:r>
      <w:r w:rsidR="007118AE" w:rsidRPr="00A72AD1">
        <w:rPr>
          <w:rFonts w:asciiTheme="minorHAnsi" w:eastAsia="MS Mincho" w:hAnsiTheme="minorHAnsi" w:cstheme="minorHAnsi"/>
          <w:sz w:val="24"/>
          <w:lang w:val="pt-BR"/>
        </w:rPr>
        <w:t>projetos</w:t>
      </w:r>
      <w:r w:rsidR="00E100AF" w:rsidRPr="00A72AD1">
        <w:rPr>
          <w:rFonts w:asciiTheme="minorHAnsi" w:eastAsia="MS Mincho" w:hAnsiTheme="minorHAnsi" w:cstheme="minorHAnsi"/>
          <w:sz w:val="24"/>
          <w:lang w:val="pt-BR"/>
        </w:rPr>
        <w:t xml:space="preserve">; (iv) o status dos contratos, garantias, seguros e aspectos regulatórios; (v) o plano de investimento e fornecimento contendo (a) organograma de avanço e de desembolso das obras do </w:t>
      </w:r>
      <w:r w:rsidR="007118AE" w:rsidRPr="00A72AD1">
        <w:rPr>
          <w:rFonts w:asciiTheme="minorHAnsi" w:eastAsia="MS Mincho" w:hAnsiTheme="minorHAnsi" w:cstheme="minorHAnsi"/>
          <w:sz w:val="24"/>
          <w:lang w:val="pt-BR"/>
        </w:rPr>
        <w:t>projeto</w:t>
      </w:r>
      <w:r w:rsidR="00E100AF" w:rsidRPr="00A72AD1">
        <w:rPr>
          <w:rFonts w:asciiTheme="minorHAnsi" w:eastAsia="MS Mincho" w:hAnsiTheme="minorHAnsi" w:cstheme="minorHAnsi"/>
          <w:sz w:val="24"/>
          <w:lang w:val="pt-BR"/>
        </w:rPr>
        <w:t xml:space="preserve">; (b) o plano de O&amp;M dos </w:t>
      </w:r>
      <w:r w:rsidR="007118AE" w:rsidRPr="00A72AD1">
        <w:rPr>
          <w:rFonts w:asciiTheme="minorHAnsi" w:eastAsia="MS Mincho" w:hAnsiTheme="minorHAnsi" w:cstheme="minorHAnsi"/>
          <w:sz w:val="24"/>
          <w:lang w:val="pt-BR"/>
        </w:rPr>
        <w:t>projetos</w:t>
      </w:r>
      <w:r w:rsidR="00E100AF" w:rsidRPr="00A72AD1">
        <w:rPr>
          <w:rFonts w:asciiTheme="minorHAnsi" w:eastAsia="MS Mincho" w:hAnsiTheme="minorHAnsi" w:cstheme="minorHAnsi"/>
          <w:sz w:val="24"/>
          <w:lang w:val="pt-BR"/>
        </w:rPr>
        <w:t xml:space="preserve">; e (c) o plano de sobressalentes dos </w:t>
      </w:r>
      <w:r w:rsidR="007118AE" w:rsidRPr="00A72AD1">
        <w:rPr>
          <w:rFonts w:asciiTheme="minorHAnsi" w:eastAsia="MS Mincho" w:hAnsiTheme="minorHAnsi" w:cstheme="minorHAnsi"/>
          <w:sz w:val="24"/>
          <w:lang w:val="pt-BR"/>
        </w:rPr>
        <w:t>projetos</w:t>
      </w:r>
      <w:r w:rsidR="00E100AF" w:rsidRPr="00A72AD1">
        <w:rPr>
          <w:rFonts w:asciiTheme="minorHAnsi" w:eastAsia="MS Mincho" w:hAnsiTheme="minorHAnsi" w:cstheme="minorHAnsi"/>
          <w:sz w:val="24"/>
          <w:lang w:val="pt-BR"/>
        </w:rPr>
        <w:t>;</w:t>
      </w:r>
      <w:r w:rsidR="00EB2CBC" w:rsidRPr="00A72AD1">
        <w:rPr>
          <w:rFonts w:asciiTheme="minorHAnsi" w:eastAsia="MS Mincho" w:hAnsiTheme="minorHAnsi" w:cstheme="minorHAnsi"/>
          <w:sz w:val="24"/>
          <w:lang w:val="pt-BR"/>
        </w:rPr>
        <w:t xml:space="preserve"> </w:t>
      </w:r>
    </w:p>
    <w:p w14:paraId="545E084D" w14:textId="77777777" w:rsidR="006C1CEE" w:rsidRPr="006C1CEE" w:rsidRDefault="006C1CEE" w:rsidP="006C1CEE">
      <w:pPr>
        <w:pStyle w:val="Level3"/>
        <w:widowControl w:val="0"/>
        <w:spacing w:after="0" w:line="340" w:lineRule="exact"/>
        <w:ind w:left="1440"/>
        <w:contextualSpacing/>
        <w:rPr>
          <w:rFonts w:asciiTheme="minorHAnsi" w:hAnsiTheme="minorHAnsi" w:cstheme="minorHAnsi"/>
          <w:color w:val="000000" w:themeColor="text1"/>
          <w:sz w:val="24"/>
          <w:szCs w:val="24"/>
          <w:lang w:val="pt-BR"/>
        </w:rPr>
      </w:pPr>
    </w:p>
    <w:p w14:paraId="70D51073" w14:textId="5D34F9BF" w:rsidR="00314BF5" w:rsidRPr="007753F7" w:rsidRDefault="00E960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743172">
        <w:rPr>
          <w:rFonts w:asciiTheme="minorHAnsi" w:eastAsia="MS Mincho" w:hAnsiTheme="minorHAnsi" w:cstheme="minorHAnsi"/>
          <w:sz w:val="24"/>
          <w:lang w:val="pt-BR"/>
        </w:rPr>
        <w:t xml:space="preserve">o status do cronograma das obras do </w:t>
      </w:r>
      <w:r w:rsidR="007118AE">
        <w:rPr>
          <w:rFonts w:asciiTheme="minorHAnsi" w:eastAsia="MS Mincho" w:hAnsiTheme="minorHAnsi" w:cstheme="minorHAnsi"/>
          <w:sz w:val="24"/>
          <w:lang w:val="pt-BR"/>
        </w:rPr>
        <w:t>p</w:t>
      </w:r>
      <w:r w:rsidR="007118AE" w:rsidRPr="00474E6D">
        <w:rPr>
          <w:rFonts w:asciiTheme="minorHAnsi" w:eastAsia="MS Mincho" w:hAnsiTheme="minorHAnsi" w:cstheme="minorHAnsi"/>
          <w:sz w:val="24"/>
          <w:lang w:val="pt-BR"/>
        </w:rPr>
        <w:t>rojeto</w:t>
      </w:r>
      <w:r w:rsidR="007118AE">
        <w:rPr>
          <w:rFonts w:asciiTheme="minorHAnsi" w:eastAsia="MS Mincho" w:hAnsiTheme="minorHAnsi" w:cstheme="minorHAnsi"/>
          <w:sz w:val="24"/>
          <w:lang w:val="pt-BR"/>
        </w:rPr>
        <w:t xml:space="preserve"> de cada uma das SPEs</w:t>
      </w:r>
      <w:r w:rsidRPr="00474E6D">
        <w:rPr>
          <w:rFonts w:asciiTheme="minorHAnsi" w:eastAsia="MS Mincho" w:hAnsiTheme="minorHAnsi" w:cstheme="minorHAnsi"/>
          <w:sz w:val="24"/>
          <w:lang w:val="pt-BR"/>
        </w:rPr>
        <w:t xml:space="preserve">, </w:t>
      </w:r>
      <w:r w:rsidRPr="00474E6D">
        <w:rPr>
          <w:rFonts w:asciiTheme="minorHAnsi" w:eastAsia="MS Mincho" w:hAnsiTheme="minorHAnsi" w:cstheme="minorHAnsi"/>
          <w:sz w:val="24"/>
          <w:lang w:val="pt-PT"/>
        </w:rPr>
        <w:t>possibilidade</w:t>
      </w:r>
      <w:r w:rsidRPr="00743172">
        <w:rPr>
          <w:rFonts w:asciiTheme="minorHAnsi" w:eastAsia="MS Mincho" w:hAnsiTheme="minorHAnsi" w:cstheme="minorHAnsi"/>
          <w:sz w:val="24"/>
          <w:lang w:val="pt-PT"/>
        </w:rPr>
        <w:t xml:space="preserve"> de sobrecustos, disponibilidade </w:t>
      </w:r>
      <w:r>
        <w:rPr>
          <w:rFonts w:asciiTheme="minorHAnsi" w:eastAsia="MS Mincho" w:hAnsiTheme="minorHAnsi" w:cstheme="minorHAnsi"/>
          <w:sz w:val="24"/>
          <w:lang w:val="pt-PT"/>
        </w:rPr>
        <w:t>dos</w:t>
      </w:r>
      <w:r w:rsidRPr="00743172">
        <w:rPr>
          <w:rFonts w:asciiTheme="minorHAnsi" w:eastAsia="MS Mincho" w:hAnsiTheme="minorHAnsi" w:cstheme="minorHAnsi"/>
          <w:sz w:val="24"/>
          <w:lang w:val="pt-PT"/>
        </w:rPr>
        <w:t xml:space="preserve"> equipamentos e </w:t>
      </w:r>
      <w:r w:rsidRPr="0063378A">
        <w:rPr>
          <w:rFonts w:asciiTheme="minorHAnsi" w:eastAsia="MS Mincho" w:hAnsiTheme="minorHAnsi" w:cstheme="minorHAnsi"/>
          <w:sz w:val="24"/>
          <w:lang w:val="pt-PT"/>
        </w:rPr>
        <w:t>estruturas, custos de operação e manutenç</w:t>
      </w:r>
      <w:r w:rsidR="002A1629">
        <w:rPr>
          <w:rFonts w:asciiTheme="minorHAnsi" w:eastAsia="MS Mincho" w:hAnsiTheme="minorHAnsi" w:cstheme="minorHAnsi"/>
          <w:sz w:val="24"/>
          <w:lang w:val="pt-PT"/>
        </w:rPr>
        <w:t>ão</w:t>
      </w:r>
      <w:r w:rsidRPr="0063378A">
        <w:rPr>
          <w:rFonts w:asciiTheme="minorHAnsi" w:eastAsia="MS Mincho" w:hAnsiTheme="minorHAnsi" w:cstheme="minorHAnsi"/>
          <w:sz w:val="24"/>
          <w:lang w:val="pt-PT"/>
        </w:rPr>
        <w:t xml:space="preserve"> e investimentos para manutenção do </w:t>
      </w:r>
      <w:r w:rsidR="007118AE">
        <w:rPr>
          <w:rFonts w:asciiTheme="minorHAnsi" w:eastAsia="MS Mincho" w:hAnsiTheme="minorHAnsi" w:cstheme="minorHAnsi"/>
          <w:sz w:val="24"/>
          <w:lang w:val="pt-PT"/>
        </w:rPr>
        <w:t>respectivo p</w:t>
      </w:r>
      <w:r w:rsidR="007118AE" w:rsidRPr="0063378A">
        <w:rPr>
          <w:rFonts w:asciiTheme="minorHAnsi" w:eastAsia="MS Mincho" w:hAnsiTheme="minorHAnsi" w:cstheme="minorHAnsi"/>
          <w:sz w:val="24"/>
          <w:lang w:val="pt-PT"/>
        </w:rPr>
        <w:t>rojeto</w:t>
      </w:r>
      <w:r w:rsidR="002A1629">
        <w:rPr>
          <w:rFonts w:asciiTheme="minorHAnsi" w:eastAsia="MS Mincho" w:hAnsiTheme="minorHAnsi" w:cstheme="minorHAnsi"/>
          <w:sz w:val="24"/>
          <w:lang w:val="pt-PT"/>
        </w:rPr>
        <w:t xml:space="preserve">; </w:t>
      </w:r>
    </w:p>
    <w:p w14:paraId="3878FC8B" w14:textId="77777777" w:rsidR="002A1629" w:rsidRDefault="002A1629" w:rsidP="007753F7">
      <w:pPr>
        <w:pStyle w:val="PargrafodaLista"/>
        <w:rPr>
          <w:rFonts w:asciiTheme="minorHAnsi" w:hAnsiTheme="minorHAnsi" w:cstheme="minorHAnsi"/>
          <w:color w:val="000000" w:themeColor="text1"/>
          <w:sz w:val="24"/>
          <w:szCs w:val="24"/>
        </w:rPr>
      </w:pPr>
    </w:p>
    <w:p w14:paraId="7ED47AD3" w14:textId="024AAC05" w:rsidR="002A1629" w:rsidRPr="00E960C6" w:rsidRDefault="002A1629"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E960C6">
        <w:rPr>
          <w:rFonts w:asciiTheme="minorHAnsi" w:hAnsiTheme="minorHAnsi" w:cstheme="minorHAnsi"/>
          <w:color w:val="000000" w:themeColor="text1"/>
          <w:sz w:val="24"/>
          <w:szCs w:val="24"/>
          <w:lang w:val="pt-BR"/>
        </w:rPr>
        <w:t xml:space="preserve">até o </w:t>
      </w:r>
      <w:r w:rsidR="00E100AF">
        <w:rPr>
          <w:rFonts w:asciiTheme="minorHAnsi" w:hAnsiTheme="minorHAnsi" w:cstheme="minorHAnsi"/>
          <w:color w:val="000000" w:themeColor="text1"/>
          <w:sz w:val="24"/>
          <w:szCs w:val="24"/>
          <w:lang w:val="pt-BR"/>
        </w:rPr>
        <w:t>1</w:t>
      </w:r>
      <w:r w:rsidRPr="00E960C6">
        <w:rPr>
          <w:rFonts w:asciiTheme="minorHAnsi" w:hAnsiTheme="minorHAnsi" w:cstheme="minorHAnsi"/>
          <w:color w:val="000000" w:themeColor="text1"/>
          <w:sz w:val="24"/>
          <w:szCs w:val="24"/>
          <w:lang w:val="pt-BR"/>
        </w:rPr>
        <w:t>5º (</w:t>
      </w:r>
      <w:r w:rsidR="00E100AF">
        <w:rPr>
          <w:rFonts w:asciiTheme="minorHAnsi" w:hAnsiTheme="minorHAnsi" w:cstheme="minorHAnsi"/>
          <w:color w:val="000000" w:themeColor="text1"/>
          <w:sz w:val="24"/>
          <w:szCs w:val="24"/>
          <w:lang w:val="pt-BR"/>
        </w:rPr>
        <w:t xml:space="preserve">décimo </w:t>
      </w:r>
      <w:r w:rsidRPr="00E960C6">
        <w:rPr>
          <w:rFonts w:asciiTheme="minorHAnsi" w:hAnsiTheme="minorHAnsi" w:cstheme="minorHAnsi"/>
          <w:color w:val="000000" w:themeColor="text1"/>
          <w:sz w:val="24"/>
          <w:szCs w:val="24"/>
          <w:lang w:val="pt-BR"/>
        </w:rPr>
        <w:t>quinto) Dia Útil de cada mês-calendário</w:t>
      </w:r>
      <w:r w:rsidRPr="00743172">
        <w:rPr>
          <w:rFonts w:asciiTheme="minorHAnsi" w:eastAsia="MS Mincho" w:hAnsiTheme="minorHAnsi" w:cstheme="minorHAnsi"/>
          <w:sz w:val="24"/>
          <w:lang w:val="pt-BR"/>
        </w:rPr>
        <w:t>, relatório</w:t>
      </w:r>
      <w:r>
        <w:rPr>
          <w:rFonts w:asciiTheme="minorHAnsi" w:eastAsia="MS Mincho" w:hAnsiTheme="minorHAnsi" w:cstheme="minorHAnsi"/>
          <w:sz w:val="24"/>
          <w:lang w:val="pt-BR"/>
        </w:rPr>
        <w:t xml:space="preserve"> gerencial da Emissora</w:t>
      </w:r>
      <w:r w:rsidRPr="00743172">
        <w:rPr>
          <w:rFonts w:asciiTheme="minorHAnsi" w:eastAsia="MS Mincho" w:hAnsiTheme="minorHAnsi" w:cstheme="minorHAnsi"/>
          <w:sz w:val="24"/>
          <w:lang w:val="pt-BR"/>
        </w:rPr>
        <w:t xml:space="preserve"> de acompanhamento </w:t>
      </w:r>
      <w:r>
        <w:rPr>
          <w:rFonts w:asciiTheme="minorHAnsi" w:eastAsia="MS Mincho" w:hAnsiTheme="minorHAnsi" w:cstheme="minorHAnsi"/>
          <w:sz w:val="24"/>
          <w:lang w:val="pt-BR"/>
        </w:rPr>
        <w:t>dos projetos das SPEs</w:t>
      </w:r>
      <w:r w:rsidRPr="00743172">
        <w:rPr>
          <w:rFonts w:asciiTheme="minorHAnsi" w:eastAsia="MS Mincho" w:hAnsiTheme="minorHAnsi" w:cstheme="minorHAnsi"/>
          <w:sz w:val="24"/>
          <w:lang w:val="pt-BR"/>
        </w:rPr>
        <w:t>, incluindo o cronograma físico planejado e executado</w:t>
      </w:r>
      <w:r>
        <w:rPr>
          <w:rFonts w:asciiTheme="minorHAnsi" w:eastAsia="MS Mincho" w:hAnsiTheme="minorHAnsi" w:cstheme="minorHAnsi"/>
          <w:sz w:val="24"/>
          <w:lang w:val="pt-BR"/>
        </w:rPr>
        <w:t xml:space="preserve">, até </w:t>
      </w:r>
      <w:r w:rsidRPr="005C7099">
        <w:rPr>
          <w:rFonts w:asciiTheme="minorHAnsi" w:eastAsia="MS Mincho" w:hAnsiTheme="minorHAnsi" w:cstheme="minorHAnsi"/>
          <w:sz w:val="24"/>
          <w:highlight w:val="lightGray"/>
          <w:lang w:val="pt-BR"/>
        </w:rPr>
        <w:t>[--]</w:t>
      </w:r>
      <w:r>
        <w:rPr>
          <w:rFonts w:asciiTheme="minorHAnsi" w:eastAsia="MS Mincho" w:hAnsiTheme="minorHAnsi" w:cstheme="minorHAnsi"/>
          <w:sz w:val="24"/>
          <w:lang w:val="pt-BR"/>
        </w:rPr>
        <w:t xml:space="preserve">; </w:t>
      </w:r>
    </w:p>
    <w:p w14:paraId="141D72E7"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48CDCDAD" w14:textId="298B834F"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dentro de até 5 (cinco) Dias Úteis após a sua publicação, notificação da convocação de qualquer assembleia geral, com a data de sua realização cuja ordem do dia inclua fatos ou atos que afetem os Debenturistas e, tão logo </w:t>
      </w:r>
      <w:r w:rsidRPr="0098604E">
        <w:rPr>
          <w:rFonts w:asciiTheme="minorHAnsi" w:hAnsiTheme="minorHAnsi" w:cstheme="minorHAnsi"/>
          <w:color w:val="000000" w:themeColor="text1"/>
          <w:sz w:val="24"/>
          <w:szCs w:val="24"/>
          <w:lang w:val="pt-BR"/>
        </w:rPr>
        <w:lastRenderedPageBreak/>
        <w:t xml:space="preserve">disponíveis, cópias destas atas; </w:t>
      </w:r>
    </w:p>
    <w:p w14:paraId="77EA9145" w14:textId="77777777" w:rsidR="005944B2" w:rsidRPr="0098604E" w:rsidRDefault="005944B2" w:rsidP="00355F6F">
      <w:pPr>
        <w:pStyle w:val="PargrafodaLista"/>
        <w:rPr>
          <w:rFonts w:asciiTheme="minorHAnsi" w:hAnsiTheme="minorHAnsi" w:cstheme="minorHAnsi"/>
          <w:color w:val="000000" w:themeColor="text1"/>
          <w:sz w:val="24"/>
          <w:szCs w:val="24"/>
        </w:rPr>
      </w:pPr>
    </w:p>
    <w:p w14:paraId="683943CA" w14:textId="4258D733" w:rsidR="005944B2" w:rsidRPr="0098604E" w:rsidRDefault="005944B2"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dentro de até 5 (cinco) Dias Úteis, comunicar ao Agente Fiduciário sobre a celebração de qualquer contrato cujo cumprimento e conclusão resultem na ocorrência de um Evento de Liquidez, devendo prestar ao Agente Fiduciário esclarecimentos que venham a ser solicitados sobre o status da conclusão do respectivo Evento de Liquidez;</w:t>
      </w:r>
    </w:p>
    <w:p w14:paraId="1A5843CF"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472E2D7F"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informar e enviar o organograma, todos os dados financeiros e atos societários necessários à realização do relatório anual, que venham a ser solicitados pelo Agente Fiduciário, os quais deverão ser devidamente encaminhados pela Emissora em até 30 (trinta) dias antes do encerramento do prazo para disponibilização do referido relatório. O organograma do grupo societário da Emissora deverá conter, inclusive, controladores, controladas, controle comum, coligadas, e integrante de bloco de controle, no encerramento de cada exercício social.</w:t>
      </w:r>
    </w:p>
    <w:p w14:paraId="51943E0C"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3F1D3531" w14:textId="0671F7E2"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10" w:name="_DV_M386"/>
      <w:bookmarkStart w:id="411" w:name="_DV_M387"/>
      <w:bookmarkStart w:id="412" w:name="_DV_M388"/>
      <w:bookmarkStart w:id="413" w:name="_DV_M389"/>
      <w:bookmarkStart w:id="414" w:name="_Hlk13821319"/>
      <w:bookmarkEnd w:id="410"/>
      <w:bookmarkEnd w:id="411"/>
      <w:bookmarkEnd w:id="412"/>
      <w:bookmarkEnd w:id="413"/>
      <w:r w:rsidRPr="0098604E">
        <w:rPr>
          <w:rFonts w:asciiTheme="minorHAnsi" w:hAnsiTheme="minorHAnsi" w:cstheme="minorHAnsi"/>
          <w:color w:val="000000" w:themeColor="text1"/>
          <w:sz w:val="24"/>
          <w:szCs w:val="24"/>
          <w:lang w:val="pt-BR"/>
        </w:rPr>
        <w:t xml:space="preserve">informar ao Agente Fiduciário, em até 5 (cinco) Dias Úteis contados da data de sua ciência, </w:t>
      </w:r>
      <w:bookmarkStart w:id="415" w:name="_Hlk104998868"/>
      <w:r w:rsidRPr="0098604E">
        <w:rPr>
          <w:rFonts w:asciiTheme="minorHAnsi" w:hAnsiTheme="minorHAnsi" w:cstheme="minorHAnsi"/>
          <w:color w:val="000000" w:themeColor="text1"/>
          <w:sz w:val="24"/>
          <w:szCs w:val="24"/>
          <w:lang w:val="pt-BR"/>
        </w:rPr>
        <w:t>sobre qualquer alteração nas condições financeiras, econômicas, comerciais, operacionais, regulatórias ou societárias ou nos negócios da Emissora, bem como quaisquer eventos ou situações, inclusive ações judiciais ou procedimentos administrativos: (a) que possam causar um Efeito Adverso Relevante</w:t>
      </w:r>
      <w:bookmarkStart w:id="416" w:name="_DV_X19"/>
      <w:bookmarkStart w:id="417" w:name="_DV_C71"/>
      <w:r w:rsidRPr="0098604E">
        <w:rPr>
          <w:rStyle w:val="DeltaViewMoveDestination"/>
          <w:rFonts w:asciiTheme="minorHAnsi" w:eastAsia="Arial Unicode MS" w:hAnsiTheme="minorHAnsi" w:cstheme="minorHAnsi"/>
          <w:color w:val="000000" w:themeColor="text1"/>
          <w:sz w:val="24"/>
          <w:szCs w:val="24"/>
          <w:u w:val="none"/>
          <w:lang w:val="pt-BR"/>
        </w:rPr>
        <w:t>, definido como a ocorrência de quaisquer eventos ou situações que afetem, de modo adverso e relevante (I) os negócios, as operações, as propriedades, as</w:t>
      </w:r>
      <w:r w:rsidRPr="0098604E">
        <w:rPr>
          <w:rFonts w:asciiTheme="minorHAnsi" w:hAnsiTheme="minorHAnsi" w:cstheme="minorHAnsi"/>
          <w:color w:val="000000" w:themeColor="text1"/>
          <w:sz w:val="24"/>
          <w:szCs w:val="24"/>
          <w:lang w:val="pt-BR"/>
        </w:rPr>
        <w:t xml:space="preserve"> condições financeiras, econômicas, comerciais, operacionais e reputacionais da Emissora</w:t>
      </w:r>
      <w:r w:rsidR="008925EB" w:rsidRPr="0098604E">
        <w:rPr>
          <w:rFonts w:asciiTheme="minorHAnsi" w:hAnsiTheme="minorHAnsi" w:cstheme="minorHAnsi"/>
          <w:color w:val="000000" w:themeColor="text1"/>
          <w:sz w:val="24"/>
          <w:szCs w:val="24"/>
          <w:lang w:val="pt-BR"/>
        </w:rPr>
        <w:t xml:space="preserve"> e/ ou das SPEs </w:t>
      </w:r>
      <w:r w:rsidRPr="0098604E">
        <w:rPr>
          <w:rFonts w:asciiTheme="minorHAnsi" w:hAnsiTheme="minorHAnsi" w:cstheme="minorHAnsi"/>
          <w:color w:val="000000" w:themeColor="text1"/>
          <w:sz w:val="24"/>
          <w:szCs w:val="24"/>
          <w:lang w:val="pt-BR"/>
        </w:rPr>
        <w:t xml:space="preserve">e/ou os </w:t>
      </w:r>
      <w:r w:rsidRPr="0098604E">
        <w:rPr>
          <w:rStyle w:val="DeltaViewMoveDestination"/>
          <w:rFonts w:asciiTheme="minorHAnsi" w:eastAsia="Arial Unicode MS" w:hAnsiTheme="minorHAnsi" w:cstheme="minorHAnsi"/>
          <w:color w:val="000000" w:themeColor="text1"/>
          <w:sz w:val="24"/>
          <w:szCs w:val="24"/>
          <w:u w:val="none"/>
          <w:lang w:val="pt-BR"/>
        </w:rPr>
        <w:t>resultados da Emissora</w:t>
      </w:r>
      <w:r w:rsidR="008925EB" w:rsidRPr="0098604E">
        <w:rPr>
          <w:rStyle w:val="DeltaViewMoveDestination"/>
          <w:rFonts w:asciiTheme="minorHAnsi" w:eastAsia="Arial Unicode MS" w:hAnsiTheme="minorHAnsi" w:cstheme="minorHAnsi"/>
          <w:color w:val="000000" w:themeColor="text1"/>
          <w:sz w:val="24"/>
          <w:szCs w:val="24"/>
          <w:u w:val="none"/>
          <w:lang w:val="pt-BR"/>
        </w:rPr>
        <w:t xml:space="preserve"> e/ ou das SPEs</w:t>
      </w:r>
      <w:r w:rsidR="000139E4" w:rsidRPr="0098604E">
        <w:rPr>
          <w:rStyle w:val="DeltaViewMoveDestination"/>
          <w:rFonts w:asciiTheme="minorHAnsi" w:eastAsia="Arial Unicode MS" w:hAnsiTheme="minorHAnsi" w:cstheme="minorHAnsi"/>
          <w:color w:val="000000" w:themeColor="text1"/>
          <w:sz w:val="24"/>
          <w:szCs w:val="24"/>
          <w:u w:val="none"/>
          <w:lang w:val="pt-BR"/>
        </w:rPr>
        <w:t>;</w:t>
      </w:r>
      <w:r w:rsidRPr="0098604E">
        <w:rPr>
          <w:rStyle w:val="DeltaViewMoveDestination"/>
          <w:rFonts w:asciiTheme="minorHAnsi" w:eastAsia="Arial Unicode MS" w:hAnsiTheme="minorHAnsi" w:cstheme="minorHAnsi"/>
          <w:color w:val="000000" w:themeColor="text1"/>
          <w:sz w:val="24"/>
          <w:szCs w:val="24"/>
          <w:u w:val="none"/>
          <w:lang w:val="pt-BR"/>
        </w:rPr>
        <w:t xml:space="preserve"> </w:t>
      </w:r>
      <w:r w:rsidR="000139E4" w:rsidRPr="0098604E">
        <w:rPr>
          <w:rStyle w:val="DeltaViewMoveDestination"/>
          <w:rFonts w:asciiTheme="minorHAnsi" w:eastAsia="Arial Unicode MS" w:hAnsiTheme="minorHAnsi" w:cstheme="minorHAnsi"/>
          <w:color w:val="000000" w:themeColor="text1"/>
          <w:sz w:val="24"/>
          <w:szCs w:val="24"/>
          <w:u w:val="none"/>
          <w:lang w:val="pt-BR"/>
        </w:rPr>
        <w:t xml:space="preserve">ou </w:t>
      </w:r>
      <w:r w:rsidRPr="0098604E">
        <w:rPr>
          <w:rStyle w:val="DeltaViewMoveDestination"/>
          <w:rFonts w:asciiTheme="minorHAnsi" w:eastAsia="Arial Unicode MS" w:hAnsiTheme="minorHAnsi" w:cstheme="minorHAnsi"/>
          <w:color w:val="000000" w:themeColor="text1"/>
          <w:sz w:val="24"/>
          <w:szCs w:val="24"/>
          <w:u w:val="none"/>
          <w:lang w:val="pt-BR"/>
        </w:rPr>
        <w:t>(II) a validade, eficácia ou exequibilidade dos documentos relacionados às Debêntures, inclusive os Contratos de Garantia;</w:t>
      </w:r>
      <w:bookmarkStart w:id="418" w:name="_DV_M390"/>
      <w:bookmarkEnd w:id="418"/>
      <w:r w:rsidRPr="0098604E">
        <w:rPr>
          <w:rStyle w:val="DeltaViewMoveDestination"/>
          <w:rFonts w:asciiTheme="minorHAnsi" w:eastAsia="Arial Unicode MS" w:hAnsiTheme="minorHAnsi" w:cstheme="minorHAnsi"/>
          <w:color w:val="000000" w:themeColor="text1"/>
          <w:sz w:val="24"/>
          <w:szCs w:val="24"/>
          <w:u w:val="none"/>
          <w:lang w:val="pt-BR"/>
        </w:rPr>
        <w:t xml:space="preserve"> </w:t>
      </w:r>
      <w:bookmarkEnd w:id="416"/>
      <w:bookmarkEnd w:id="417"/>
      <w:r w:rsidRPr="0098604E">
        <w:rPr>
          <w:rStyle w:val="DeltaViewMoveDestination"/>
          <w:rFonts w:asciiTheme="minorHAnsi" w:eastAsia="Arial Unicode MS" w:hAnsiTheme="minorHAnsi" w:cstheme="minorHAnsi"/>
          <w:color w:val="000000" w:themeColor="text1"/>
          <w:sz w:val="24"/>
          <w:szCs w:val="24"/>
          <w:u w:val="none"/>
          <w:lang w:val="pt-BR"/>
        </w:rPr>
        <w:t>(“</w:t>
      </w:r>
      <w:r w:rsidRPr="0098604E">
        <w:rPr>
          <w:rStyle w:val="DeltaViewMoveDestination"/>
          <w:rFonts w:asciiTheme="minorHAnsi" w:eastAsia="Arial Unicode MS" w:hAnsiTheme="minorHAnsi" w:cstheme="minorHAnsi"/>
          <w:b/>
          <w:color w:val="000000" w:themeColor="text1"/>
          <w:sz w:val="24"/>
          <w:szCs w:val="24"/>
          <w:u w:val="none"/>
          <w:lang w:val="pt-BR"/>
        </w:rPr>
        <w:t>Efeito Adverso Relevante</w:t>
      </w:r>
      <w:r w:rsidRPr="0098604E">
        <w:rPr>
          <w:rStyle w:val="DeltaViewMoveDestination"/>
          <w:rFonts w:asciiTheme="minorHAnsi" w:eastAsia="Arial Unicode MS" w:hAnsiTheme="minorHAnsi" w:cstheme="minorHAnsi"/>
          <w:color w:val="000000" w:themeColor="text1"/>
          <w:sz w:val="24"/>
          <w:szCs w:val="24"/>
          <w:u w:val="none"/>
          <w:lang w:val="pt-BR"/>
        </w:rPr>
        <w:t>”)</w:t>
      </w:r>
      <w:bookmarkEnd w:id="415"/>
      <w:r w:rsidRPr="0098604E">
        <w:rPr>
          <w:rFonts w:asciiTheme="minorHAnsi" w:hAnsiTheme="minorHAnsi" w:cstheme="minorHAnsi"/>
          <w:color w:val="000000" w:themeColor="text1"/>
          <w:sz w:val="24"/>
          <w:szCs w:val="24"/>
          <w:lang w:val="pt-BR"/>
        </w:rPr>
        <w:t>;</w:t>
      </w:r>
      <w:r w:rsidR="005944B2" w:rsidRPr="0098604E">
        <w:rPr>
          <w:rFonts w:asciiTheme="minorHAnsi" w:hAnsiTheme="minorHAnsi" w:cstheme="minorHAnsi"/>
          <w:color w:val="000000" w:themeColor="text1"/>
          <w:sz w:val="24"/>
          <w:szCs w:val="24"/>
          <w:lang w:val="pt-BR"/>
        </w:rPr>
        <w:t xml:space="preserve"> ou</w:t>
      </w:r>
      <w:r w:rsidRPr="0098604E">
        <w:rPr>
          <w:rFonts w:asciiTheme="minorHAnsi" w:hAnsiTheme="minorHAnsi" w:cstheme="minorHAnsi"/>
          <w:color w:val="000000" w:themeColor="text1"/>
          <w:sz w:val="24"/>
          <w:szCs w:val="24"/>
          <w:lang w:val="pt-BR"/>
        </w:rPr>
        <w:t xml:space="preserve"> (b)</w:t>
      </w:r>
      <w:bookmarkStart w:id="419" w:name="_DV_M391"/>
      <w:bookmarkEnd w:id="419"/>
      <w:r w:rsidRPr="0098604E">
        <w:rPr>
          <w:rFonts w:asciiTheme="minorHAnsi" w:hAnsiTheme="minorHAnsi" w:cstheme="minorHAnsi"/>
          <w:color w:val="000000" w:themeColor="text1"/>
          <w:sz w:val="24"/>
          <w:szCs w:val="24"/>
          <w:lang w:val="pt-BR"/>
        </w:rPr>
        <w:t xml:space="preserve"> que faça com que as demonstrações financeiras da </w:t>
      </w:r>
      <w:r w:rsidRPr="00822C11">
        <w:rPr>
          <w:rFonts w:asciiTheme="minorHAnsi" w:hAnsiTheme="minorHAnsi" w:cstheme="minorHAnsi"/>
          <w:color w:val="000000" w:themeColor="text1"/>
          <w:sz w:val="24"/>
          <w:szCs w:val="24"/>
          <w:lang w:val="pt-BR"/>
        </w:rPr>
        <w:t xml:space="preserve">Emissora </w:t>
      </w:r>
      <w:r w:rsidR="005944B2" w:rsidRPr="005B15F5">
        <w:rPr>
          <w:rFonts w:asciiTheme="minorHAnsi" w:hAnsiTheme="minorHAnsi"/>
          <w:color w:val="000000" w:themeColor="text1"/>
          <w:sz w:val="24"/>
          <w:lang w:val="pt-BR"/>
        </w:rPr>
        <w:t xml:space="preserve">e das </w:t>
      </w:r>
      <w:r w:rsidR="00626419">
        <w:rPr>
          <w:rFonts w:asciiTheme="minorHAnsi" w:hAnsiTheme="minorHAnsi"/>
          <w:color w:val="000000" w:themeColor="text1"/>
          <w:sz w:val="24"/>
          <w:lang w:val="pt-BR"/>
        </w:rPr>
        <w:t>Entidades Relevantes</w:t>
      </w:r>
      <w:r w:rsidR="00626419" w:rsidRPr="00822C11">
        <w:rPr>
          <w:rFonts w:asciiTheme="minorHAnsi" w:hAnsiTheme="minorHAnsi" w:cstheme="minorHAnsi"/>
          <w:color w:val="000000" w:themeColor="text1"/>
          <w:sz w:val="24"/>
          <w:szCs w:val="24"/>
          <w:lang w:val="pt-BR"/>
        </w:rPr>
        <w:t xml:space="preserve"> </w:t>
      </w:r>
      <w:r w:rsidRPr="00822C11">
        <w:rPr>
          <w:rFonts w:asciiTheme="minorHAnsi" w:hAnsiTheme="minorHAnsi" w:cstheme="minorHAnsi"/>
          <w:color w:val="000000" w:themeColor="text1"/>
          <w:sz w:val="24"/>
          <w:szCs w:val="24"/>
          <w:lang w:val="pt-BR"/>
        </w:rPr>
        <w:t>deixem de refletir</w:t>
      </w:r>
      <w:r w:rsidRPr="0098604E">
        <w:rPr>
          <w:rFonts w:asciiTheme="minorHAnsi" w:hAnsiTheme="minorHAnsi" w:cstheme="minorHAnsi"/>
          <w:color w:val="000000" w:themeColor="text1"/>
          <w:sz w:val="24"/>
          <w:szCs w:val="24"/>
          <w:lang w:val="pt-BR"/>
        </w:rPr>
        <w:t>, de modo adverso e relevante, a real condição financeira da Emissora;</w:t>
      </w:r>
      <w:r w:rsidR="000139E4" w:rsidRPr="0098604E">
        <w:rPr>
          <w:rFonts w:asciiTheme="minorHAnsi" w:hAnsiTheme="minorHAnsi" w:cstheme="minorHAnsi"/>
          <w:color w:val="000000" w:themeColor="text1"/>
          <w:sz w:val="24"/>
          <w:szCs w:val="24"/>
          <w:lang w:val="pt-BR"/>
        </w:rPr>
        <w:t xml:space="preserve"> </w:t>
      </w:r>
    </w:p>
    <w:p w14:paraId="5E8E62AE"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p>
    <w:p w14:paraId="176C8ACD"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20" w:name="_DV_M392"/>
      <w:bookmarkEnd w:id="414"/>
      <w:bookmarkEnd w:id="420"/>
      <w:r w:rsidRPr="0098604E">
        <w:rPr>
          <w:rFonts w:asciiTheme="minorHAnsi" w:hAnsiTheme="minorHAnsi" w:cstheme="minorHAnsi"/>
          <w:color w:val="000000" w:themeColor="text1"/>
          <w:sz w:val="24"/>
          <w:szCs w:val="24"/>
          <w:lang w:val="pt-BR"/>
        </w:rPr>
        <w:t xml:space="preserve">informar ao Agente Fiduciário, dentro do prazo de até 5 (cinco) Dias Úteis contados do respectivo recebimento, sobre quaisquer autuações pelos órgãos governamentais, de caráter fiscal, ambiental, trabalhista relativa à saúde e segurança ocupacional, regulatório, ou de defesa da concorrência, entre outros, em relação à Emissora, impondo sanções ou penalidades, desde que possam causar um Efeito Adverso Relevante; </w:t>
      </w:r>
    </w:p>
    <w:p w14:paraId="3A1588EE"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6732DD9D" w14:textId="2300822E" w:rsidR="00A125C6" w:rsidRPr="0098604E" w:rsidRDefault="005944B2"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sz w:val="24"/>
          <w:szCs w:val="24"/>
          <w:lang w:val="pt-BR"/>
        </w:rPr>
        <w:t xml:space="preserve">Fazer com </w:t>
      </w:r>
      <w:r w:rsidR="007118AE">
        <w:rPr>
          <w:rFonts w:asciiTheme="minorHAnsi" w:hAnsiTheme="minorHAnsi" w:cstheme="minorHAnsi"/>
          <w:sz w:val="24"/>
          <w:szCs w:val="24"/>
          <w:lang w:val="pt-BR"/>
        </w:rPr>
        <w:t xml:space="preserve">que </w:t>
      </w:r>
      <w:r w:rsidRPr="0098604E">
        <w:rPr>
          <w:rFonts w:asciiTheme="minorHAnsi" w:hAnsiTheme="minorHAnsi" w:cstheme="minorHAnsi"/>
          <w:sz w:val="24"/>
          <w:szCs w:val="24"/>
          <w:lang w:val="pt-BR"/>
        </w:rPr>
        <w:t xml:space="preserve">as </w:t>
      </w:r>
      <w:r w:rsidR="00626419">
        <w:rPr>
          <w:rFonts w:asciiTheme="minorHAnsi" w:hAnsiTheme="minorHAnsi" w:cstheme="minorHAnsi"/>
          <w:sz w:val="24"/>
          <w:szCs w:val="24"/>
          <w:lang w:val="pt-BR"/>
        </w:rPr>
        <w:t>Entidades Relevantes</w:t>
      </w:r>
      <w:r w:rsidR="00626419" w:rsidRPr="0098604E">
        <w:rPr>
          <w:rFonts w:asciiTheme="minorHAnsi" w:hAnsiTheme="minorHAnsi" w:cstheme="minorHAnsi"/>
          <w:sz w:val="24"/>
          <w:szCs w:val="24"/>
          <w:lang w:val="pt-BR"/>
        </w:rPr>
        <w:t xml:space="preserve"> </w:t>
      </w:r>
      <w:r w:rsidR="00A125C6" w:rsidRPr="0098604E">
        <w:rPr>
          <w:rFonts w:asciiTheme="minorHAnsi" w:hAnsiTheme="minorHAnsi" w:cstheme="minorHAnsi"/>
          <w:sz w:val="24"/>
          <w:szCs w:val="24"/>
          <w:lang w:val="pt-BR"/>
        </w:rPr>
        <w:t>não alien</w:t>
      </w:r>
      <w:r w:rsidRPr="0098604E">
        <w:rPr>
          <w:rFonts w:asciiTheme="minorHAnsi" w:hAnsiTheme="minorHAnsi" w:cstheme="minorHAnsi"/>
          <w:sz w:val="24"/>
          <w:szCs w:val="24"/>
          <w:lang w:val="pt-BR"/>
        </w:rPr>
        <w:t>em</w:t>
      </w:r>
      <w:r w:rsidR="00A125C6" w:rsidRPr="0098604E">
        <w:rPr>
          <w:rFonts w:asciiTheme="minorHAnsi" w:hAnsiTheme="minorHAnsi" w:cstheme="minorHAnsi"/>
          <w:sz w:val="24"/>
          <w:szCs w:val="24"/>
          <w:lang w:val="pt-BR"/>
        </w:rPr>
        <w:t xml:space="preserve"> </w:t>
      </w:r>
      <w:r w:rsidR="00193CF7" w:rsidRPr="00D91113">
        <w:rPr>
          <w:rFonts w:asciiTheme="minorHAnsi" w:hAnsiTheme="minorHAnsi" w:cstheme="minorHAnsi"/>
          <w:sz w:val="24"/>
          <w:szCs w:val="24"/>
          <w:lang w:val="pt-BR"/>
        </w:rPr>
        <w:t xml:space="preserve">quaisquer </w:t>
      </w:r>
      <w:r w:rsidR="00193CF7" w:rsidRPr="00D91113">
        <w:rPr>
          <w:rFonts w:asciiTheme="minorHAnsi" w:hAnsiTheme="minorHAnsi"/>
          <w:sz w:val="24"/>
          <w:lang w:val="pt-BR"/>
        </w:rPr>
        <w:t xml:space="preserve">ativos essenciais </w:t>
      </w:r>
      <w:r w:rsidR="00193CF7" w:rsidRPr="009134C0">
        <w:rPr>
          <w:rFonts w:asciiTheme="minorHAnsi" w:hAnsiTheme="minorHAnsi"/>
          <w:sz w:val="24"/>
          <w:lang w:val="pt-BR"/>
        </w:rPr>
        <w:t xml:space="preserve">necessários para a operação comercial das linhas de transmissão ou subestações, </w:t>
      </w:r>
      <w:r w:rsidR="00193CF7" w:rsidRPr="009134C0">
        <w:rPr>
          <w:rFonts w:asciiTheme="minorHAnsi" w:hAnsiTheme="minorHAnsi"/>
          <w:sz w:val="24"/>
          <w:lang w:val="pt-BR"/>
        </w:rPr>
        <w:lastRenderedPageBreak/>
        <w:t>ressalvado os ativos que, na presente data, encontram-se</w:t>
      </w:r>
      <w:r w:rsidR="00193CF7" w:rsidRPr="00D91113">
        <w:rPr>
          <w:rFonts w:asciiTheme="minorHAnsi" w:hAnsiTheme="minorHAnsi"/>
          <w:sz w:val="24"/>
          <w:lang w:val="pt-BR"/>
        </w:rPr>
        <w:t xml:space="preserve"> alienados, cedidos e/ou </w:t>
      </w:r>
      <w:r w:rsidR="005E5039">
        <w:rPr>
          <w:rFonts w:asciiTheme="minorHAnsi" w:hAnsiTheme="minorHAnsi"/>
          <w:sz w:val="24"/>
          <w:lang w:val="pt-BR"/>
        </w:rPr>
        <w:t xml:space="preserve">empenhados em garantia de obrigações contraídas pelas </w:t>
      </w:r>
      <w:r w:rsidR="00626419">
        <w:rPr>
          <w:rFonts w:asciiTheme="minorHAnsi" w:hAnsiTheme="minorHAnsi"/>
          <w:sz w:val="24"/>
          <w:lang w:val="pt-BR"/>
        </w:rPr>
        <w:t>Entidades Relevantes</w:t>
      </w:r>
      <w:r w:rsidR="00A125C6" w:rsidRPr="0098604E">
        <w:rPr>
          <w:rFonts w:asciiTheme="minorHAnsi" w:hAnsiTheme="minorHAnsi" w:cstheme="minorHAnsi"/>
          <w:sz w:val="24"/>
          <w:szCs w:val="24"/>
          <w:lang w:val="pt-BR"/>
        </w:rPr>
        <w:t xml:space="preserve">, sem </w:t>
      </w:r>
      <w:r w:rsidR="00A125C6" w:rsidRPr="0098604E">
        <w:rPr>
          <w:rFonts w:asciiTheme="minorHAnsi" w:hAnsiTheme="minorHAnsi" w:cstheme="minorHAnsi"/>
          <w:color w:val="000000" w:themeColor="text1"/>
          <w:sz w:val="24"/>
          <w:szCs w:val="24"/>
          <w:lang w:val="pt-BR"/>
        </w:rPr>
        <w:t>prévia</w:t>
      </w:r>
      <w:r w:rsidR="00A125C6" w:rsidRPr="0098604E">
        <w:rPr>
          <w:rFonts w:asciiTheme="minorHAnsi" w:hAnsiTheme="minorHAnsi" w:cstheme="minorHAnsi"/>
          <w:sz w:val="24"/>
          <w:szCs w:val="24"/>
          <w:lang w:val="pt-BR"/>
        </w:rPr>
        <w:t xml:space="preserve"> autorização dos Debenturistas reunidos em Assembleia Geral de Debenturistas, e desde que autorizado </w:t>
      </w:r>
      <w:r w:rsidRPr="0098604E">
        <w:rPr>
          <w:rFonts w:asciiTheme="minorHAnsi" w:hAnsiTheme="minorHAnsi" w:cstheme="minorHAnsi"/>
          <w:sz w:val="24"/>
          <w:szCs w:val="24"/>
          <w:lang w:val="pt-BR"/>
        </w:rPr>
        <w:t xml:space="preserve">pelos respectivos contratos de concessão e </w:t>
      </w:r>
      <w:r w:rsidR="00BB33D5" w:rsidRPr="0098604E">
        <w:rPr>
          <w:rFonts w:asciiTheme="minorHAnsi" w:hAnsiTheme="minorHAnsi" w:cstheme="minorHAnsi"/>
          <w:sz w:val="24"/>
          <w:szCs w:val="24"/>
          <w:lang w:val="pt-BR"/>
        </w:rPr>
        <w:t xml:space="preserve">pela </w:t>
      </w:r>
      <w:r w:rsidR="00A125C6" w:rsidRPr="0098604E">
        <w:rPr>
          <w:rFonts w:asciiTheme="minorHAnsi" w:hAnsiTheme="minorHAnsi" w:cstheme="minorHAnsi"/>
          <w:sz w:val="24"/>
          <w:szCs w:val="24"/>
          <w:lang w:val="pt-BR"/>
        </w:rPr>
        <w:t xml:space="preserve">legislação aplicável; </w:t>
      </w:r>
    </w:p>
    <w:p w14:paraId="256CB0FF"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263B8AE"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21" w:name="_DV_M393"/>
      <w:bookmarkStart w:id="422" w:name="_DV_M394"/>
      <w:bookmarkStart w:id="423" w:name="_DV_M395"/>
      <w:bookmarkEnd w:id="421"/>
      <w:bookmarkEnd w:id="422"/>
      <w:bookmarkEnd w:id="423"/>
      <w:r w:rsidRPr="0098604E">
        <w:rPr>
          <w:rFonts w:asciiTheme="minorHAnsi" w:hAnsiTheme="minorHAnsi" w:cstheme="minorHAnsi"/>
          <w:color w:val="000000" w:themeColor="text1"/>
          <w:sz w:val="24"/>
          <w:szCs w:val="24"/>
          <w:lang w:val="pt-BR"/>
        </w:rPr>
        <w:t>manter sob a sua guarda, por 5 (cinco) anos, ou por prazo maior se solicitado pela CVM, todos os documentos e informações relacionados à Oferta;</w:t>
      </w:r>
      <w:bookmarkStart w:id="424" w:name="_DV_M396"/>
      <w:bookmarkEnd w:id="424"/>
    </w:p>
    <w:p w14:paraId="66B0B876"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4A16B20"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25" w:name="_DV_M397"/>
      <w:bookmarkEnd w:id="425"/>
      <w:r w:rsidRPr="0098604E">
        <w:rPr>
          <w:rFonts w:asciiTheme="minorHAnsi" w:hAnsiTheme="minorHAnsi" w:cstheme="minorHAnsi"/>
          <w:color w:val="000000" w:themeColor="text1"/>
          <w:sz w:val="24"/>
          <w:szCs w:val="24"/>
          <w:lang w:val="pt-BR"/>
        </w:rPr>
        <w:t xml:space="preserve">efetuar pontualmente o pagamento dos serviços relacionados ao registro das Debêntures para negociação e custódia eletrônica na </w:t>
      </w:r>
      <w:r w:rsidRPr="0098604E">
        <w:rPr>
          <w:rFonts w:asciiTheme="minorHAnsi" w:eastAsia="Arial Unicode MS" w:hAnsiTheme="minorHAnsi" w:cstheme="minorHAnsi"/>
          <w:color w:val="000000" w:themeColor="text1"/>
          <w:sz w:val="24"/>
          <w:szCs w:val="24"/>
          <w:lang w:val="pt-BR"/>
        </w:rPr>
        <w:t>B3</w:t>
      </w:r>
      <w:r w:rsidRPr="0098604E">
        <w:rPr>
          <w:rFonts w:asciiTheme="minorHAnsi" w:hAnsiTheme="minorHAnsi" w:cstheme="minorHAnsi"/>
          <w:color w:val="000000" w:themeColor="text1"/>
          <w:sz w:val="24"/>
          <w:szCs w:val="24"/>
          <w:lang w:val="pt-BR"/>
        </w:rPr>
        <w:t>;</w:t>
      </w:r>
    </w:p>
    <w:p w14:paraId="5F975F73"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4D359ACA" w14:textId="79414959"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26" w:name="_DV_M398"/>
      <w:bookmarkEnd w:id="426"/>
      <w:r w:rsidRPr="0098604E">
        <w:rPr>
          <w:rFonts w:asciiTheme="minorHAnsi" w:hAnsiTheme="minorHAnsi" w:cstheme="minorHAnsi"/>
          <w:color w:val="000000" w:themeColor="text1"/>
          <w:sz w:val="24"/>
          <w:szCs w:val="24"/>
          <w:lang w:val="pt-BR"/>
        </w:rPr>
        <w:t>contratar e manter contratados, às suas expensas, durante todo o prazo de vigência das Debêntures, os prestadores de serviços inerentes às obrigações previstas nesta Escritura de Emissão, incluindo: (a) </w:t>
      </w:r>
      <w:r w:rsidR="00442651" w:rsidRPr="0098604E">
        <w:rPr>
          <w:rFonts w:asciiTheme="minorHAnsi" w:hAnsiTheme="minorHAnsi" w:cstheme="minorHAnsi"/>
          <w:color w:val="000000" w:themeColor="text1"/>
          <w:sz w:val="24"/>
          <w:szCs w:val="24"/>
          <w:lang w:val="pt-BR"/>
        </w:rPr>
        <w:t>Agente de Liquidação</w:t>
      </w:r>
      <w:r w:rsidRPr="0098604E">
        <w:rPr>
          <w:rFonts w:asciiTheme="minorHAnsi" w:hAnsiTheme="minorHAnsi" w:cstheme="minorHAnsi"/>
          <w:color w:val="000000" w:themeColor="text1"/>
          <w:sz w:val="24"/>
          <w:szCs w:val="24"/>
          <w:lang w:val="pt-BR"/>
        </w:rPr>
        <w:t xml:space="preserve"> e Escriturador; (b) Agente Fiduciário; (c) os sistemas de negociação das Debêntures no mercado secundário da </w:t>
      </w:r>
      <w:r w:rsidRPr="0098604E">
        <w:rPr>
          <w:rFonts w:asciiTheme="minorHAnsi" w:eastAsia="Arial Unicode MS" w:hAnsiTheme="minorHAnsi" w:cstheme="minorHAnsi"/>
          <w:color w:val="000000" w:themeColor="text1"/>
          <w:sz w:val="24"/>
          <w:szCs w:val="24"/>
          <w:lang w:val="pt-BR"/>
        </w:rPr>
        <w:t>B3</w:t>
      </w:r>
      <w:r w:rsidRPr="0098604E">
        <w:rPr>
          <w:rFonts w:asciiTheme="minorHAnsi" w:hAnsiTheme="minorHAnsi" w:cstheme="minorHAnsi"/>
          <w:color w:val="000000" w:themeColor="text1"/>
          <w:sz w:val="24"/>
          <w:szCs w:val="24"/>
          <w:lang w:val="pt-BR"/>
        </w:rPr>
        <w:t xml:space="preserve">; </w:t>
      </w:r>
    </w:p>
    <w:p w14:paraId="1C801353"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787205C1" w14:textId="08DC8FB2"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27" w:name="_DV_M399"/>
      <w:bookmarkEnd w:id="427"/>
      <w:r w:rsidRPr="0098604E">
        <w:rPr>
          <w:rFonts w:asciiTheme="minorHAnsi" w:hAnsiTheme="minorHAnsi" w:cstheme="minorHAnsi"/>
          <w:color w:val="000000" w:themeColor="text1"/>
          <w:sz w:val="24"/>
          <w:szCs w:val="24"/>
          <w:lang w:val="pt-BR"/>
        </w:rPr>
        <w:t xml:space="preserve">manter atualizados e em ordem seus livros e atos societários; </w:t>
      </w:r>
    </w:p>
    <w:p w14:paraId="4953BC91" w14:textId="77777777" w:rsidR="00A125C6" w:rsidRPr="0098604E" w:rsidRDefault="00A125C6" w:rsidP="00355F6F">
      <w:pPr>
        <w:pStyle w:val="PargrafodaLista"/>
        <w:spacing w:line="340" w:lineRule="exact"/>
        <w:rPr>
          <w:rFonts w:asciiTheme="minorHAnsi" w:hAnsiTheme="minorHAnsi" w:cstheme="minorHAnsi"/>
          <w:color w:val="000000" w:themeColor="text1"/>
          <w:sz w:val="24"/>
          <w:szCs w:val="24"/>
        </w:rPr>
      </w:pPr>
    </w:p>
    <w:p w14:paraId="6332B2F9"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28" w:name="_DV_M400"/>
      <w:bookmarkStart w:id="429" w:name="_DV_M401"/>
      <w:bookmarkStart w:id="430" w:name="_DV_M402"/>
      <w:bookmarkStart w:id="431" w:name="_DV_M403"/>
      <w:bookmarkStart w:id="432" w:name="_DV_M404"/>
      <w:bookmarkStart w:id="433" w:name="_DV_M405"/>
      <w:bookmarkEnd w:id="428"/>
      <w:bookmarkEnd w:id="429"/>
      <w:bookmarkEnd w:id="430"/>
      <w:bookmarkEnd w:id="431"/>
      <w:bookmarkEnd w:id="432"/>
      <w:bookmarkEnd w:id="433"/>
      <w:r w:rsidRPr="0098604E">
        <w:rPr>
          <w:rFonts w:asciiTheme="minorHAnsi" w:hAnsiTheme="minorHAnsi" w:cstheme="minorHAnsi"/>
          <w:color w:val="000000" w:themeColor="text1"/>
          <w:sz w:val="24"/>
          <w:szCs w:val="24"/>
          <w:lang w:val="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14:paraId="2B08DF50"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E6BC646"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34" w:name="_DV_M406"/>
      <w:bookmarkEnd w:id="434"/>
      <w:r w:rsidRPr="0098604E">
        <w:rPr>
          <w:rFonts w:asciiTheme="minorHAnsi" w:hAnsiTheme="minorHAnsi" w:cstheme="minorHAnsi"/>
          <w:color w:val="000000" w:themeColor="text1"/>
          <w:sz w:val="24"/>
          <w:szCs w:val="24"/>
          <w:lang w:val="pt-BR"/>
        </w:rPr>
        <w:t xml:space="preserve">cumprir todas as determinações da CVM e da </w:t>
      </w:r>
      <w:r w:rsidRPr="0098604E">
        <w:rPr>
          <w:rFonts w:asciiTheme="minorHAnsi" w:eastAsia="Arial Unicode MS" w:hAnsiTheme="minorHAnsi" w:cstheme="minorHAnsi"/>
          <w:color w:val="000000" w:themeColor="text1"/>
          <w:sz w:val="24"/>
          <w:szCs w:val="24"/>
          <w:lang w:val="pt-BR"/>
        </w:rPr>
        <w:t>B3</w:t>
      </w:r>
      <w:r w:rsidRPr="0098604E">
        <w:rPr>
          <w:rFonts w:asciiTheme="minorHAnsi" w:hAnsiTheme="minorHAnsi" w:cstheme="minorHAnsi"/>
          <w:color w:val="000000" w:themeColor="text1"/>
          <w:sz w:val="24"/>
          <w:szCs w:val="24"/>
          <w:lang w:val="pt-BR"/>
        </w:rPr>
        <w:t>, com o envio de documentos e, ainda, prestando as informações que lhe forem solicitadas;</w:t>
      </w:r>
    </w:p>
    <w:p w14:paraId="57A22679"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2AACEE5" w14:textId="67B03892"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35" w:name="_DV_M407"/>
      <w:bookmarkEnd w:id="435"/>
      <w:r w:rsidRPr="0098604E">
        <w:rPr>
          <w:rFonts w:asciiTheme="minorHAnsi" w:hAnsiTheme="minorHAnsi" w:cstheme="minorHAnsi"/>
          <w:color w:val="000000" w:themeColor="text1"/>
          <w:sz w:val="24"/>
          <w:szCs w:val="24"/>
          <w:lang w:val="pt-BR"/>
        </w:rPr>
        <w:t xml:space="preserve">arcar com todos os custos decorrentes (a) da distribuição das Debêntures, incluindo todos os custos relativos ao seu depósito na </w:t>
      </w:r>
      <w:r w:rsidRPr="0098604E">
        <w:rPr>
          <w:rFonts w:asciiTheme="minorHAnsi" w:eastAsia="Arial Unicode MS" w:hAnsiTheme="minorHAnsi" w:cstheme="minorHAnsi"/>
          <w:color w:val="000000" w:themeColor="text1"/>
          <w:sz w:val="24"/>
          <w:szCs w:val="24"/>
          <w:lang w:val="pt-BR"/>
        </w:rPr>
        <w:t>B3</w:t>
      </w:r>
      <w:r w:rsidRPr="0098604E">
        <w:rPr>
          <w:rFonts w:asciiTheme="minorHAnsi" w:hAnsiTheme="minorHAnsi" w:cstheme="minorHAnsi"/>
          <w:color w:val="000000" w:themeColor="text1"/>
          <w:sz w:val="24"/>
          <w:szCs w:val="24"/>
          <w:lang w:val="pt-BR"/>
        </w:rPr>
        <w:t xml:space="preserve">, (b) de registro e de publicação dos atos societários necessários à realização da Emissão, da Oferta e da constituição das Garantias Reais, nos termos desta Escritura de Emissão; (c) de registro da presente Escritura de Emissão e dos Contratos de Garantia, bem como de seus respectivos aditamentos, nos termos desta Escritura de Emissão, e (d) das despesas e remuneração com a contratação de Agente Fiduciário, </w:t>
      </w:r>
      <w:r w:rsidR="0060241A" w:rsidRPr="0098604E">
        <w:rPr>
          <w:rFonts w:asciiTheme="minorHAnsi" w:eastAsia="Arial Unicode MS" w:hAnsiTheme="minorHAnsi" w:cstheme="minorHAnsi"/>
          <w:color w:val="000000" w:themeColor="text1"/>
          <w:sz w:val="24"/>
          <w:szCs w:val="24"/>
          <w:lang w:val="pt-BR"/>
        </w:rPr>
        <w:t>Agente de Liquidação</w:t>
      </w:r>
      <w:r w:rsidR="00F94C8D">
        <w:rPr>
          <w:rFonts w:asciiTheme="minorHAnsi" w:hAnsiTheme="minorHAnsi" w:cstheme="minorHAnsi"/>
          <w:color w:val="000000" w:themeColor="text1"/>
          <w:sz w:val="24"/>
          <w:szCs w:val="24"/>
          <w:lang w:val="pt-BR"/>
        </w:rPr>
        <w:t xml:space="preserve"> e</w:t>
      </w:r>
      <w:r w:rsidRPr="0098604E">
        <w:rPr>
          <w:rFonts w:asciiTheme="minorHAnsi" w:hAnsiTheme="minorHAnsi" w:cstheme="minorHAnsi"/>
          <w:color w:val="000000" w:themeColor="text1"/>
          <w:sz w:val="24"/>
          <w:szCs w:val="24"/>
          <w:lang w:val="pt-BR"/>
        </w:rPr>
        <w:t xml:space="preserve"> Escriturador;</w:t>
      </w:r>
    </w:p>
    <w:p w14:paraId="6DCFDFFC"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AD0BA9D"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36" w:name="_DV_M408"/>
      <w:bookmarkEnd w:id="436"/>
      <w:r w:rsidRPr="0098604E">
        <w:rPr>
          <w:rFonts w:asciiTheme="minorHAnsi" w:hAnsiTheme="minorHAnsi" w:cstheme="minorHAnsi"/>
          <w:color w:val="000000" w:themeColor="text1"/>
          <w:sz w:val="24"/>
          <w:szCs w:val="24"/>
          <w:lang w:val="pt-BR"/>
        </w:rPr>
        <w:t>efetuar recolhimento de quaisquer tributos ou contribuições que incidam ou venham a incidir sobre a Emissão e que sejam de responsabilidade da Emissora;</w:t>
      </w:r>
    </w:p>
    <w:p w14:paraId="1493F161"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A9FCFA3"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efetuar recolhimento de quaisquer tributos ou contribuições de responsabilidade da Emissora, exceto por aqueles que estejam com sua exigibilidade suspensa;</w:t>
      </w:r>
    </w:p>
    <w:p w14:paraId="2FED58F0"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3F79B5EC"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37" w:name="_DV_M409"/>
      <w:bookmarkEnd w:id="437"/>
      <w:r w:rsidRPr="0098604E">
        <w:rPr>
          <w:rFonts w:asciiTheme="minorHAnsi" w:hAnsiTheme="minorHAnsi" w:cstheme="minorHAnsi"/>
          <w:color w:val="000000" w:themeColor="text1"/>
          <w:sz w:val="24"/>
          <w:szCs w:val="24"/>
          <w:lang w:val="pt-BR"/>
        </w:rPr>
        <w:t>manter-se adimplente com relação a todos os tributos ou contribuições devidos às Fazendas Federal, Estadual ou Municipal, bem como com relação às contribuições devidas ao Instituto Nacional do Seguro Social (INSS) e Fundo de Garantia do Tempo de Serviço (FGTS), exceto com relação àqueles tributos que estejam com sua exigibilidade suspensa e que não gere um Efeito Adverso Relevante;</w:t>
      </w:r>
    </w:p>
    <w:p w14:paraId="3B44E432"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A1080AF" w14:textId="65DE9B5E" w:rsidR="00871DB0" w:rsidRPr="0098604E" w:rsidRDefault="005944B2"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38" w:name="_DV_M410"/>
      <w:bookmarkStart w:id="439" w:name="_DV_M411"/>
      <w:bookmarkStart w:id="440" w:name="_DV_M412"/>
      <w:bookmarkEnd w:id="438"/>
      <w:bookmarkEnd w:id="439"/>
      <w:bookmarkEnd w:id="440"/>
      <w:r w:rsidRPr="0098604E">
        <w:rPr>
          <w:rFonts w:asciiTheme="minorHAnsi" w:hAnsiTheme="minorHAnsi" w:cstheme="minorHAnsi"/>
          <w:sz w:val="24"/>
          <w:szCs w:val="24"/>
          <w:lang w:val="pt-BR"/>
        </w:rPr>
        <w:t xml:space="preserve">fazer com que as SPEs </w:t>
      </w:r>
      <w:r w:rsidR="007952F0" w:rsidRPr="0098604E">
        <w:rPr>
          <w:rFonts w:asciiTheme="minorHAnsi" w:hAnsiTheme="minorHAnsi" w:cstheme="minorHAnsi"/>
          <w:color w:val="000000" w:themeColor="text1"/>
          <w:sz w:val="24"/>
          <w:szCs w:val="24"/>
          <w:lang w:val="pt-BR"/>
        </w:rPr>
        <w:t>mante</w:t>
      </w:r>
      <w:r w:rsidRPr="0098604E">
        <w:rPr>
          <w:rFonts w:asciiTheme="minorHAnsi" w:hAnsiTheme="minorHAnsi" w:cstheme="minorHAnsi"/>
          <w:color w:val="000000" w:themeColor="text1"/>
          <w:sz w:val="24"/>
          <w:szCs w:val="24"/>
          <w:lang w:val="pt-BR"/>
        </w:rPr>
        <w:t>nham</w:t>
      </w:r>
      <w:r w:rsidR="007952F0" w:rsidRPr="0098604E">
        <w:rPr>
          <w:rFonts w:asciiTheme="minorHAnsi" w:hAnsiTheme="minorHAnsi" w:cstheme="minorHAnsi"/>
          <w:color w:val="000000" w:themeColor="text1"/>
          <w:sz w:val="24"/>
          <w:szCs w:val="24"/>
          <w:lang w:val="pt-BR"/>
        </w:rPr>
        <w:t xml:space="preserve"> e conserv</w:t>
      </w:r>
      <w:r w:rsidRPr="0098604E">
        <w:rPr>
          <w:rFonts w:asciiTheme="minorHAnsi" w:hAnsiTheme="minorHAnsi" w:cstheme="minorHAnsi"/>
          <w:color w:val="000000" w:themeColor="text1"/>
          <w:sz w:val="24"/>
          <w:szCs w:val="24"/>
          <w:lang w:val="pt-BR"/>
        </w:rPr>
        <w:t>em</w:t>
      </w:r>
      <w:r w:rsidR="007952F0" w:rsidRPr="0098604E">
        <w:rPr>
          <w:rFonts w:asciiTheme="minorHAnsi" w:hAnsiTheme="minorHAnsi" w:cstheme="minorHAnsi"/>
          <w:color w:val="000000" w:themeColor="text1"/>
          <w:sz w:val="24"/>
          <w:szCs w:val="24"/>
          <w:lang w:val="pt-BR"/>
        </w:rPr>
        <w:t xml:space="preserve"> em vigor (e, nos casos em que apropriado, </w:t>
      </w:r>
      <w:r w:rsidR="00822C11" w:rsidRPr="0098604E">
        <w:rPr>
          <w:rFonts w:asciiTheme="minorHAnsi" w:hAnsiTheme="minorHAnsi" w:cstheme="minorHAnsi"/>
          <w:color w:val="000000" w:themeColor="text1"/>
          <w:sz w:val="24"/>
          <w:szCs w:val="24"/>
          <w:lang w:val="pt-BR"/>
        </w:rPr>
        <w:t>renovem</w:t>
      </w:r>
      <w:r w:rsidR="007952F0" w:rsidRPr="0098604E">
        <w:rPr>
          <w:rFonts w:asciiTheme="minorHAnsi" w:hAnsiTheme="minorHAnsi" w:cstheme="minorHAnsi"/>
          <w:color w:val="000000" w:themeColor="text1"/>
          <w:sz w:val="24"/>
          <w:szCs w:val="24"/>
          <w:lang w:val="pt-BR"/>
        </w:rPr>
        <w:t xml:space="preserve"> de modo tempestivo) todas as </w:t>
      </w:r>
      <w:r w:rsidR="009C453F" w:rsidRPr="0098604E">
        <w:rPr>
          <w:rFonts w:asciiTheme="minorHAnsi" w:hAnsiTheme="minorHAnsi" w:cstheme="minorHAnsi"/>
          <w:color w:val="000000" w:themeColor="text1"/>
          <w:sz w:val="24"/>
          <w:szCs w:val="24"/>
          <w:lang w:val="pt-BR"/>
        </w:rPr>
        <w:t>autorizações</w:t>
      </w:r>
      <w:r w:rsidR="007952F0" w:rsidRPr="0098604E">
        <w:rPr>
          <w:rFonts w:asciiTheme="minorHAnsi" w:hAnsiTheme="minorHAnsi" w:cstheme="minorHAnsi"/>
          <w:color w:val="000000" w:themeColor="text1"/>
          <w:sz w:val="24"/>
          <w:szCs w:val="24"/>
          <w:lang w:val="pt-BR"/>
        </w:rPr>
        <w:t xml:space="preserve">, aprovações, licenças (inclusive as ambientais e as concedidas pela ANEEL), permissões, alvarás, concessões, demais autorizações e registros e suas renovações, (a) necessárias para a atividade </w:t>
      </w:r>
      <w:r w:rsidRPr="0098604E">
        <w:rPr>
          <w:rFonts w:asciiTheme="minorHAnsi" w:hAnsiTheme="minorHAnsi" w:cstheme="minorHAnsi"/>
          <w:color w:val="000000" w:themeColor="text1"/>
          <w:sz w:val="24"/>
          <w:szCs w:val="24"/>
          <w:lang w:val="pt-BR"/>
        </w:rPr>
        <w:t>das SPEs</w:t>
      </w:r>
      <w:r w:rsidR="007952F0" w:rsidRPr="0098604E">
        <w:rPr>
          <w:rFonts w:asciiTheme="minorHAnsi" w:hAnsiTheme="minorHAnsi" w:cstheme="minorHAnsi"/>
          <w:color w:val="000000" w:themeColor="text1"/>
          <w:sz w:val="24"/>
          <w:szCs w:val="24"/>
          <w:lang w:val="pt-BR"/>
        </w:rPr>
        <w:t xml:space="preserve">, incluindo, à implantação, à operação e ao desenvolvimento do </w:t>
      </w:r>
      <w:r w:rsidR="00713E96">
        <w:rPr>
          <w:rFonts w:asciiTheme="minorHAnsi" w:hAnsiTheme="minorHAnsi" w:cstheme="minorHAnsi"/>
          <w:color w:val="000000" w:themeColor="text1"/>
          <w:sz w:val="24"/>
          <w:szCs w:val="24"/>
          <w:lang w:val="pt-BR"/>
        </w:rPr>
        <w:t>p</w:t>
      </w:r>
      <w:r w:rsidR="00713E96" w:rsidRPr="0098604E">
        <w:rPr>
          <w:rFonts w:asciiTheme="minorHAnsi" w:hAnsiTheme="minorHAnsi" w:cstheme="minorHAnsi"/>
          <w:color w:val="000000" w:themeColor="text1"/>
          <w:sz w:val="24"/>
          <w:szCs w:val="24"/>
          <w:lang w:val="pt-BR"/>
        </w:rPr>
        <w:t>rojeto</w:t>
      </w:r>
      <w:r w:rsidR="007952F0" w:rsidRPr="0098604E">
        <w:rPr>
          <w:rFonts w:asciiTheme="minorHAnsi" w:hAnsiTheme="minorHAnsi" w:cstheme="minorHAnsi"/>
          <w:color w:val="000000" w:themeColor="text1"/>
          <w:sz w:val="24"/>
          <w:szCs w:val="24"/>
          <w:lang w:val="pt-BR"/>
        </w:rPr>
        <w:t xml:space="preserve">; e (b) necessárias para manutenção ininterrupta das atividades desenvolvidas </w:t>
      </w:r>
      <w:r w:rsidRPr="0098604E">
        <w:rPr>
          <w:rFonts w:asciiTheme="minorHAnsi" w:hAnsiTheme="minorHAnsi" w:cstheme="minorHAnsi"/>
          <w:color w:val="000000" w:themeColor="text1"/>
          <w:sz w:val="24"/>
          <w:szCs w:val="24"/>
          <w:lang w:val="pt-BR"/>
        </w:rPr>
        <w:t>pelas SPEs</w:t>
      </w:r>
      <w:r w:rsidR="007952F0" w:rsidRPr="0098604E">
        <w:rPr>
          <w:rFonts w:asciiTheme="minorHAnsi" w:hAnsiTheme="minorHAnsi" w:cstheme="minorHAnsi"/>
          <w:color w:val="000000" w:themeColor="text1"/>
          <w:sz w:val="24"/>
          <w:szCs w:val="24"/>
          <w:lang w:val="pt-BR"/>
        </w:rPr>
        <w:t xml:space="preserve">, salvo se no prazo de </w:t>
      </w:r>
      <w:r w:rsidR="003F6AFA" w:rsidRPr="0098604E">
        <w:rPr>
          <w:rFonts w:asciiTheme="minorHAnsi" w:hAnsiTheme="minorHAnsi" w:cstheme="minorHAnsi"/>
          <w:color w:val="000000" w:themeColor="text1"/>
          <w:sz w:val="24"/>
          <w:szCs w:val="24"/>
          <w:lang w:val="pt-BR"/>
        </w:rPr>
        <w:t>3</w:t>
      </w:r>
      <w:r w:rsidR="007952F0" w:rsidRPr="0098604E">
        <w:rPr>
          <w:rFonts w:asciiTheme="minorHAnsi" w:hAnsiTheme="minorHAnsi" w:cstheme="minorHAnsi"/>
          <w:color w:val="000000" w:themeColor="text1"/>
          <w:sz w:val="24"/>
          <w:szCs w:val="24"/>
          <w:lang w:val="pt-BR"/>
        </w:rPr>
        <w:t>0 (</w:t>
      </w:r>
      <w:r w:rsidR="003F6AFA" w:rsidRPr="0098604E">
        <w:rPr>
          <w:rFonts w:asciiTheme="minorHAnsi" w:hAnsiTheme="minorHAnsi" w:cstheme="minorHAnsi"/>
          <w:color w:val="000000" w:themeColor="text1"/>
          <w:sz w:val="24"/>
          <w:szCs w:val="24"/>
          <w:lang w:val="pt-BR"/>
        </w:rPr>
        <w:t>trinta</w:t>
      </w:r>
      <w:r w:rsidR="007952F0" w:rsidRPr="0098604E">
        <w:rPr>
          <w:rFonts w:asciiTheme="minorHAnsi" w:hAnsiTheme="minorHAnsi" w:cstheme="minorHAnsi"/>
          <w:color w:val="000000" w:themeColor="text1"/>
          <w:sz w:val="24"/>
          <w:szCs w:val="24"/>
          <w:lang w:val="pt-BR"/>
        </w:rPr>
        <w:t xml:space="preserve">) dias da não obtenção ou renovação </w:t>
      </w:r>
      <w:r w:rsidRPr="0098604E">
        <w:rPr>
          <w:rFonts w:asciiTheme="minorHAnsi" w:hAnsiTheme="minorHAnsi" w:cstheme="minorHAnsi"/>
          <w:color w:val="000000" w:themeColor="text1"/>
          <w:sz w:val="24"/>
          <w:szCs w:val="24"/>
          <w:lang w:val="pt-BR"/>
        </w:rPr>
        <w:t>as SPEs comprovem</w:t>
      </w:r>
      <w:r w:rsidR="007952F0" w:rsidRPr="0098604E">
        <w:rPr>
          <w:rFonts w:asciiTheme="minorHAnsi" w:hAnsiTheme="minorHAnsi" w:cstheme="minorHAnsi"/>
          <w:color w:val="000000" w:themeColor="text1"/>
          <w:sz w:val="24"/>
          <w:szCs w:val="24"/>
          <w:lang w:val="pt-BR"/>
        </w:rPr>
        <w:t xml:space="preserve"> a existência de decisão judicial ou administrativa ou, ainda, dispositivo legal ou regulatório autorizando a regular implantação, operação e desenvolvimento do</w:t>
      </w:r>
      <w:r w:rsidR="00200AF6" w:rsidRPr="0098604E">
        <w:rPr>
          <w:rFonts w:asciiTheme="minorHAnsi" w:hAnsiTheme="minorHAnsi" w:cstheme="minorHAnsi"/>
          <w:color w:val="000000" w:themeColor="text1"/>
          <w:sz w:val="24"/>
          <w:szCs w:val="24"/>
          <w:lang w:val="pt-BR"/>
        </w:rPr>
        <w:t>s</w:t>
      </w:r>
      <w:r w:rsidR="007952F0" w:rsidRPr="0098604E">
        <w:rPr>
          <w:rFonts w:asciiTheme="minorHAnsi" w:hAnsiTheme="minorHAnsi" w:cstheme="minorHAnsi"/>
          <w:color w:val="000000" w:themeColor="text1"/>
          <w:sz w:val="24"/>
          <w:szCs w:val="24"/>
          <w:lang w:val="pt-BR"/>
        </w:rPr>
        <w:t xml:space="preserve"> </w:t>
      </w:r>
      <w:r w:rsidR="00713E96">
        <w:rPr>
          <w:rFonts w:asciiTheme="minorHAnsi" w:hAnsiTheme="minorHAnsi" w:cstheme="minorHAnsi"/>
          <w:color w:val="000000" w:themeColor="text1"/>
          <w:sz w:val="24"/>
          <w:szCs w:val="24"/>
          <w:lang w:val="pt-BR"/>
        </w:rPr>
        <w:t>p</w:t>
      </w:r>
      <w:r w:rsidR="007952F0" w:rsidRPr="0098604E">
        <w:rPr>
          <w:rFonts w:asciiTheme="minorHAnsi" w:hAnsiTheme="minorHAnsi" w:cstheme="minorHAnsi"/>
          <w:color w:val="000000" w:themeColor="text1"/>
          <w:sz w:val="24"/>
          <w:szCs w:val="24"/>
          <w:lang w:val="pt-BR"/>
        </w:rPr>
        <w:t>rojeto</w:t>
      </w:r>
      <w:r w:rsidR="00200AF6" w:rsidRPr="0098604E">
        <w:rPr>
          <w:rFonts w:asciiTheme="minorHAnsi" w:hAnsiTheme="minorHAnsi" w:cstheme="minorHAnsi"/>
          <w:color w:val="000000" w:themeColor="text1"/>
          <w:sz w:val="24"/>
          <w:szCs w:val="24"/>
          <w:lang w:val="pt-BR"/>
        </w:rPr>
        <w:t>s</w:t>
      </w:r>
      <w:r w:rsidR="007952F0" w:rsidRPr="0098604E">
        <w:rPr>
          <w:rFonts w:asciiTheme="minorHAnsi" w:hAnsiTheme="minorHAnsi" w:cstheme="minorHAnsi"/>
          <w:color w:val="000000" w:themeColor="text1"/>
          <w:sz w:val="24"/>
          <w:szCs w:val="24"/>
          <w:lang w:val="pt-BR"/>
        </w:rPr>
        <w:t xml:space="preserve"> até a renovação ou obtenção das referidas autorizações, aprovações, licenças, permissões ou alvarás</w:t>
      </w:r>
      <w:r w:rsidR="00B77D4B" w:rsidRPr="0098604E">
        <w:rPr>
          <w:rFonts w:asciiTheme="minorHAnsi" w:hAnsiTheme="minorHAnsi" w:cstheme="minorHAnsi"/>
          <w:color w:val="000000" w:themeColor="text1"/>
          <w:sz w:val="24"/>
          <w:szCs w:val="24"/>
          <w:lang w:val="pt-BR"/>
        </w:rPr>
        <w:t xml:space="preserve"> e desde que não gere um Efeito Adverso Relevante</w:t>
      </w:r>
      <w:r w:rsidR="007952F0" w:rsidRPr="0098604E">
        <w:rPr>
          <w:rFonts w:asciiTheme="minorHAnsi" w:hAnsiTheme="minorHAnsi" w:cstheme="minorHAnsi"/>
          <w:color w:val="000000" w:themeColor="text1"/>
          <w:sz w:val="24"/>
          <w:szCs w:val="24"/>
          <w:lang w:val="pt-BR"/>
        </w:rPr>
        <w:t>;</w:t>
      </w:r>
      <w:r w:rsidR="007861CF" w:rsidRPr="0098604E">
        <w:rPr>
          <w:rFonts w:asciiTheme="minorHAnsi" w:hAnsiTheme="minorHAnsi" w:cstheme="minorHAnsi"/>
          <w:color w:val="000000" w:themeColor="text1"/>
          <w:sz w:val="24"/>
          <w:szCs w:val="24"/>
          <w:lang w:val="pt-BR"/>
        </w:rPr>
        <w:t xml:space="preserve"> </w:t>
      </w:r>
    </w:p>
    <w:p w14:paraId="36257AFD" w14:textId="77777777" w:rsidR="00BE0BE8" w:rsidRPr="0098604E" w:rsidRDefault="00BE0BE8" w:rsidP="004D0F19">
      <w:pPr>
        <w:pStyle w:val="Level4"/>
        <w:widowControl w:val="0"/>
        <w:spacing w:after="0" w:line="300" w:lineRule="atLeast"/>
        <w:contextualSpacing/>
        <w:rPr>
          <w:rFonts w:asciiTheme="minorHAnsi" w:hAnsiTheme="minorHAnsi" w:cstheme="minorHAnsi"/>
          <w:color w:val="000000" w:themeColor="text1"/>
          <w:sz w:val="24"/>
          <w:szCs w:val="24"/>
          <w:lang w:val="pt-BR"/>
        </w:rPr>
      </w:pPr>
    </w:p>
    <w:p w14:paraId="3D04F28B" w14:textId="56EC055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praticar todos os demais atos, firmar todos os documentos e realizar todos os registros adicionais requeridos pelo Agente Fiduciário de forma justificada, na qualidade de representante dos Debenturistas, com o propósito de assegurar e manter a plena validade, eficácia e exequibilidade das Garantias</w:t>
      </w:r>
      <w:r w:rsidR="006F0189" w:rsidRPr="0098604E">
        <w:rPr>
          <w:rFonts w:asciiTheme="minorHAnsi" w:hAnsiTheme="minorHAnsi" w:cstheme="minorHAnsi"/>
          <w:color w:val="000000" w:themeColor="text1"/>
          <w:sz w:val="24"/>
          <w:szCs w:val="24"/>
          <w:lang w:val="pt-BR"/>
        </w:rPr>
        <w:t xml:space="preserve"> Reais</w:t>
      </w:r>
      <w:r w:rsidRPr="0098604E">
        <w:rPr>
          <w:rFonts w:asciiTheme="minorHAnsi" w:hAnsiTheme="minorHAnsi" w:cstheme="minorHAnsi"/>
          <w:color w:val="000000" w:themeColor="text1"/>
          <w:sz w:val="24"/>
          <w:szCs w:val="24"/>
          <w:lang w:val="pt-BR"/>
        </w:rPr>
        <w:t>, conforme previsto na legislação e/ou regulamentação aplicável;</w:t>
      </w:r>
    </w:p>
    <w:p w14:paraId="01D99498"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3263362" w14:textId="4D0758DC"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41" w:name="_DV_M413"/>
      <w:bookmarkStart w:id="442" w:name="_DV_M415"/>
      <w:bookmarkEnd w:id="441"/>
      <w:bookmarkEnd w:id="442"/>
      <w:r w:rsidRPr="0098604E">
        <w:rPr>
          <w:rFonts w:asciiTheme="minorHAnsi" w:hAnsiTheme="minorHAnsi" w:cstheme="minorHAnsi"/>
          <w:color w:val="000000" w:themeColor="text1"/>
          <w:sz w:val="24"/>
          <w:szCs w:val="24"/>
          <w:lang w:val="pt-BR"/>
        </w:rPr>
        <w:t xml:space="preserve">convocar, nos termos da Cláusula </w:t>
      </w:r>
      <w:r w:rsidR="00CE2C5F" w:rsidRPr="0098604E">
        <w:rPr>
          <w:rFonts w:asciiTheme="minorHAnsi" w:hAnsiTheme="minorHAnsi" w:cstheme="minorHAnsi"/>
          <w:color w:val="000000" w:themeColor="text1"/>
          <w:sz w:val="24"/>
          <w:szCs w:val="24"/>
          <w:lang w:val="pt-BR"/>
        </w:rPr>
        <w:fldChar w:fldCharType="begin"/>
      </w:r>
      <w:r w:rsidR="00CE2C5F" w:rsidRPr="0098604E">
        <w:rPr>
          <w:rFonts w:asciiTheme="minorHAnsi" w:hAnsiTheme="minorHAnsi" w:cstheme="minorHAnsi"/>
          <w:color w:val="000000" w:themeColor="text1"/>
          <w:sz w:val="24"/>
          <w:szCs w:val="24"/>
          <w:lang w:val="pt-BR"/>
        </w:rPr>
        <w:instrText xml:space="preserve"> REF _Ref484880385 \r \h </w:instrText>
      </w:r>
      <w:r w:rsidR="005944B2" w:rsidRPr="0098604E">
        <w:rPr>
          <w:rFonts w:asciiTheme="minorHAnsi" w:hAnsiTheme="minorHAnsi" w:cstheme="minorHAnsi"/>
          <w:color w:val="000000" w:themeColor="text1"/>
          <w:sz w:val="24"/>
          <w:szCs w:val="24"/>
          <w:lang w:val="pt-BR"/>
        </w:rPr>
        <w:instrText xml:space="preserve"> \* MERGEFORMAT </w:instrText>
      </w:r>
      <w:r w:rsidR="00CE2C5F" w:rsidRPr="0098604E">
        <w:rPr>
          <w:rFonts w:asciiTheme="minorHAnsi" w:hAnsiTheme="minorHAnsi" w:cstheme="minorHAnsi"/>
          <w:color w:val="000000" w:themeColor="text1"/>
          <w:sz w:val="24"/>
          <w:szCs w:val="24"/>
          <w:lang w:val="pt-BR"/>
        </w:rPr>
      </w:r>
      <w:r w:rsidR="00CE2C5F" w:rsidRPr="0098604E">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9.2</w:t>
      </w:r>
      <w:r w:rsidR="00CE2C5F" w:rsidRPr="0098604E">
        <w:rPr>
          <w:rFonts w:asciiTheme="minorHAnsi" w:hAnsiTheme="minorHAnsi" w:cstheme="minorHAnsi"/>
          <w:color w:val="000000" w:themeColor="text1"/>
          <w:sz w:val="24"/>
          <w:szCs w:val="24"/>
          <w:lang w:val="pt-BR"/>
        </w:rPr>
        <w:fldChar w:fldCharType="end"/>
      </w:r>
      <w:r w:rsidRPr="0098604E">
        <w:rPr>
          <w:rFonts w:asciiTheme="minorHAnsi" w:hAnsiTheme="minorHAnsi" w:cstheme="minorHAnsi"/>
          <w:color w:val="000000" w:themeColor="text1"/>
          <w:sz w:val="24"/>
          <w:szCs w:val="24"/>
          <w:lang w:val="pt-BR"/>
        </w:rPr>
        <w:t xml:space="preserve"> e seguintes desta Escritura de Emissão, Assembleia Geral de Debenturistas para deliberar sobre qualquer das matérias que se relacione com a presente Emissão caso o Agente Fiduciário deva fazer, nos termos da presente Escritura de Emissão, mas não o faça;</w:t>
      </w:r>
    </w:p>
    <w:p w14:paraId="3B8DF7DE"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06AD225" w14:textId="27905B02"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43" w:name="_DV_M416"/>
      <w:bookmarkStart w:id="444" w:name="_DV_M417"/>
      <w:bookmarkEnd w:id="443"/>
      <w:bookmarkEnd w:id="444"/>
      <w:r w:rsidRPr="0098604E">
        <w:rPr>
          <w:rFonts w:asciiTheme="minorHAnsi" w:hAnsiTheme="minorHAnsi" w:cstheme="minorHAnsi"/>
          <w:color w:val="000000" w:themeColor="text1"/>
          <w:sz w:val="24"/>
          <w:szCs w:val="24"/>
          <w:lang w:val="pt-BR"/>
        </w:rPr>
        <w:t>manter e conservar em bom estado todos os bens da Emissora, incluindo, mas não se limitando a, todas as suas propriedades móveis e imóveis, necessários à consecução do</w:t>
      </w:r>
      <w:bookmarkStart w:id="445" w:name="_DV_M418"/>
      <w:bookmarkEnd w:id="445"/>
      <w:r w:rsidRPr="0098604E">
        <w:rPr>
          <w:rFonts w:asciiTheme="minorHAnsi" w:hAnsiTheme="minorHAnsi" w:cstheme="minorHAnsi"/>
          <w:color w:val="000000" w:themeColor="text1"/>
          <w:sz w:val="24"/>
          <w:szCs w:val="24"/>
          <w:lang w:val="pt-BR"/>
        </w:rPr>
        <w:t xml:space="preserve"> seu objetivo social;</w:t>
      </w:r>
    </w:p>
    <w:p w14:paraId="2D0CAEC2"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A990FBB" w14:textId="658EE165"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46" w:name="_DV_M419"/>
      <w:bookmarkEnd w:id="446"/>
      <w:r w:rsidRPr="0098604E">
        <w:rPr>
          <w:rFonts w:asciiTheme="minorHAnsi" w:hAnsiTheme="minorHAnsi" w:cstheme="minorHAnsi"/>
          <w:color w:val="000000" w:themeColor="text1"/>
          <w:sz w:val="24"/>
          <w:szCs w:val="24"/>
          <w:lang w:val="pt-BR"/>
        </w:rPr>
        <w:t>na hipótese da legalidade ou exequibilidade de qualquer das disposições relevantes desta Escritura de Emissão, dos Contratos de Garantia</w:t>
      </w:r>
      <w:bookmarkStart w:id="447" w:name="_DV_M420"/>
      <w:bookmarkEnd w:id="447"/>
      <w:r w:rsidRPr="0098604E">
        <w:rPr>
          <w:rFonts w:asciiTheme="minorHAnsi" w:hAnsiTheme="minorHAnsi" w:cstheme="minorHAnsi"/>
          <w:color w:val="000000" w:themeColor="text1"/>
          <w:sz w:val="24"/>
          <w:szCs w:val="24"/>
          <w:lang w:val="pt-BR"/>
        </w:rPr>
        <w:t xml:space="preserve"> e dos demais instrumentos relacionados no âmbito desta Emissão ser questionada judicialmente por qualquer </w:t>
      </w:r>
      <w:r w:rsidRPr="0098604E">
        <w:rPr>
          <w:rFonts w:asciiTheme="minorHAnsi" w:hAnsiTheme="minorHAnsi" w:cstheme="minorHAnsi"/>
          <w:color w:val="000000" w:themeColor="text1"/>
          <w:sz w:val="24"/>
          <w:szCs w:val="24"/>
          <w:lang w:val="pt-BR"/>
        </w:rPr>
        <w:lastRenderedPageBreak/>
        <w:t>pessoa, e tal questionamento judicial possa afetar a capacidade da Emissora</w:t>
      </w:r>
      <w:r w:rsidR="005944B2" w:rsidRPr="0098604E">
        <w:rPr>
          <w:rFonts w:asciiTheme="minorHAnsi" w:hAnsiTheme="minorHAnsi" w:cstheme="minorHAnsi"/>
          <w:color w:val="000000" w:themeColor="text1"/>
          <w:sz w:val="24"/>
          <w:szCs w:val="24"/>
          <w:lang w:val="pt-BR"/>
        </w:rPr>
        <w:t xml:space="preserve">, </w:t>
      </w:r>
      <w:r w:rsidR="00EF093B">
        <w:rPr>
          <w:rFonts w:asciiTheme="minorHAnsi" w:hAnsiTheme="minorHAnsi" w:cstheme="minorHAnsi"/>
          <w:color w:val="000000" w:themeColor="text1"/>
          <w:sz w:val="24"/>
          <w:szCs w:val="24"/>
          <w:lang w:val="pt-BR"/>
        </w:rPr>
        <w:t>de qualquer das A</w:t>
      </w:r>
      <w:r w:rsidR="005944B2" w:rsidRPr="0098604E">
        <w:rPr>
          <w:rFonts w:asciiTheme="minorHAnsi" w:hAnsiTheme="minorHAnsi" w:cstheme="minorHAnsi"/>
          <w:color w:val="000000" w:themeColor="text1"/>
          <w:sz w:val="24"/>
          <w:szCs w:val="24"/>
          <w:lang w:val="pt-BR"/>
        </w:rPr>
        <w:t>cionistas</w:t>
      </w:r>
      <w:r w:rsidRPr="0098604E">
        <w:rPr>
          <w:rFonts w:asciiTheme="minorHAnsi" w:hAnsiTheme="minorHAnsi" w:cstheme="minorHAnsi"/>
          <w:color w:val="000000" w:themeColor="text1"/>
          <w:sz w:val="24"/>
          <w:szCs w:val="24"/>
          <w:lang w:val="pt-BR"/>
        </w:rPr>
        <w:t xml:space="preserve"> </w:t>
      </w:r>
      <w:r w:rsidR="005944B2" w:rsidRPr="0098604E">
        <w:rPr>
          <w:rFonts w:asciiTheme="minorHAnsi" w:hAnsiTheme="minorHAnsi" w:cstheme="minorHAnsi"/>
          <w:color w:val="000000" w:themeColor="text1"/>
          <w:sz w:val="24"/>
          <w:szCs w:val="24"/>
          <w:lang w:val="pt-BR"/>
        </w:rPr>
        <w:t xml:space="preserve">e/ou </w:t>
      </w:r>
      <w:r w:rsidR="00EF093B">
        <w:rPr>
          <w:rFonts w:asciiTheme="minorHAnsi" w:hAnsiTheme="minorHAnsi" w:cstheme="minorHAnsi"/>
          <w:color w:val="000000" w:themeColor="text1"/>
          <w:sz w:val="24"/>
          <w:szCs w:val="24"/>
          <w:lang w:val="pt-BR"/>
        </w:rPr>
        <w:t xml:space="preserve">das </w:t>
      </w:r>
      <w:r w:rsidR="00626419">
        <w:rPr>
          <w:rFonts w:asciiTheme="minorHAnsi" w:hAnsiTheme="minorHAnsi" w:cstheme="minorHAnsi"/>
          <w:color w:val="000000" w:themeColor="text1"/>
          <w:sz w:val="24"/>
          <w:szCs w:val="24"/>
          <w:lang w:val="pt-BR"/>
        </w:rPr>
        <w:t>Entidades Relevantes</w:t>
      </w:r>
      <w:r w:rsidR="00626419"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sz w:val="24"/>
          <w:szCs w:val="24"/>
          <w:lang w:val="pt-BR"/>
        </w:rPr>
        <w:t>em cumprir suas obrigações previstas nesta Escritura de Emissão e nos Contratos de Garantia, conforme o caso, deverá informar tal acontecimento ao Agente Fiduciário em até 5 (cinco) Dias Úteis contados da sua ciência, sem prejuízo da ocorrência de um dos Eventos de Inadimplemento;</w:t>
      </w:r>
    </w:p>
    <w:p w14:paraId="3CFD6F2C"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 </w:t>
      </w:r>
    </w:p>
    <w:p w14:paraId="619EB696"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48" w:name="_DV_M421"/>
      <w:bookmarkEnd w:id="448"/>
      <w:r w:rsidRPr="0098604E">
        <w:rPr>
          <w:rFonts w:asciiTheme="minorHAnsi" w:hAnsiTheme="minorHAnsi" w:cstheme="minorHAnsi"/>
          <w:color w:val="000000" w:themeColor="text1"/>
          <w:sz w:val="24"/>
          <w:szCs w:val="24"/>
          <w:lang w:val="pt-BR"/>
        </w:rPr>
        <w:t>caso a Emissora seja citada no âmbito de uma ação que tenha como objetivo a declaração de invalidade ou ineficácia total ou parcial desta Escritura de Emissão, tomar todas as medidas necessárias para contestar tal ação no prazo legal;</w:t>
      </w:r>
    </w:p>
    <w:p w14:paraId="20CF7CE6"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2F74651"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49" w:name="_DV_M422"/>
      <w:bookmarkStart w:id="450" w:name="_DV_M423"/>
      <w:bookmarkEnd w:id="449"/>
      <w:bookmarkEnd w:id="450"/>
      <w:r w:rsidRPr="0098604E">
        <w:rPr>
          <w:rFonts w:asciiTheme="minorHAnsi" w:hAnsiTheme="minorHAnsi" w:cstheme="minorHAnsi"/>
          <w:color w:val="000000" w:themeColor="text1"/>
          <w:sz w:val="24"/>
          <w:szCs w:val="24"/>
          <w:lang w:val="pt-BR"/>
        </w:rPr>
        <w:t xml:space="preserve">manter em adequado funcionamento órgão para atender, de forma eficiente, aos Debenturistas ou contratar instituições financeiras autorizadas para a prestação desse serviço; </w:t>
      </w:r>
    </w:p>
    <w:p w14:paraId="73516531"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4A40BDA" w14:textId="55495E41"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51" w:name="_DV_M424"/>
      <w:bookmarkEnd w:id="451"/>
      <w:r w:rsidRPr="0098604E">
        <w:rPr>
          <w:rFonts w:asciiTheme="minorHAnsi" w:hAnsiTheme="minorHAnsi" w:cstheme="minorHAnsi"/>
          <w:color w:val="000000" w:themeColor="text1"/>
          <w:sz w:val="24"/>
          <w:szCs w:val="24"/>
          <w:lang w:val="pt-BR"/>
        </w:rPr>
        <w:t xml:space="preserve">não realizar operações fora de seu objeto social, conforme descrito na Cláusula </w:t>
      </w:r>
      <w:r w:rsidR="007753F7">
        <w:rPr>
          <w:rFonts w:asciiTheme="minorHAnsi" w:hAnsiTheme="minorHAnsi" w:cstheme="minorHAnsi"/>
          <w:color w:val="000000" w:themeColor="text1"/>
          <w:sz w:val="24"/>
          <w:szCs w:val="24"/>
          <w:lang w:val="pt-BR"/>
        </w:rPr>
        <w:fldChar w:fldCharType="begin"/>
      </w:r>
      <w:r w:rsidR="007753F7">
        <w:rPr>
          <w:rFonts w:asciiTheme="minorHAnsi" w:hAnsiTheme="minorHAnsi" w:cstheme="minorHAnsi"/>
          <w:color w:val="000000" w:themeColor="text1"/>
          <w:sz w:val="24"/>
          <w:szCs w:val="24"/>
          <w:lang w:val="pt-BR"/>
        </w:rPr>
        <w:instrText xml:space="preserve"> REF _Ref112937733 \r \h </w:instrText>
      </w:r>
      <w:r w:rsidR="007753F7">
        <w:rPr>
          <w:rFonts w:asciiTheme="minorHAnsi" w:hAnsiTheme="minorHAnsi" w:cstheme="minorHAnsi"/>
          <w:color w:val="000000" w:themeColor="text1"/>
          <w:sz w:val="24"/>
          <w:szCs w:val="24"/>
          <w:lang w:val="pt-BR"/>
        </w:rPr>
      </w:r>
      <w:r w:rsidR="007753F7">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3.1.1</w:t>
      </w:r>
      <w:r w:rsidR="007753F7">
        <w:rPr>
          <w:rFonts w:asciiTheme="minorHAnsi" w:hAnsiTheme="minorHAnsi" w:cstheme="minorHAnsi"/>
          <w:color w:val="000000" w:themeColor="text1"/>
          <w:sz w:val="24"/>
          <w:szCs w:val="24"/>
          <w:lang w:val="pt-BR"/>
        </w:rPr>
        <w:fldChar w:fldCharType="end"/>
      </w:r>
      <w:r w:rsidR="00DD50DF">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sz w:val="24"/>
          <w:szCs w:val="24"/>
          <w:lang w:val="pt-BR"/>
        </w:rPr>
        <w:t xml:space="preserve">acima, observadas as disposições legais e regulamentares em vigor; </w:t>
      </w:r>
    </w:p>
    <w:p w14:paraId="74677831"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407AF360"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52" w:name="_DV_M425"/>
      <w:bookmarkEnd w:id="452"/>
      <w:r w:rsidRPr="0098604E">
        <w:rPr>
          <w:rFonts w:asciiTheme="minorHAnsi" w:hAnsiTheme="minorHAnsi" w:cstheme="minorHAnsi"/>
          <w:color w:val="000000" w:themeColor="text1"/>
          <w:sz w:val="24"/>
          <w:szCs w:val="24"/>
          <w:lang w:val="pt-BR"/>
        </w:rPr>
        <w:t>notificar o Agente Fiduciário em até 5 (cinco) Dias Úteis contados da sua ocorrência sobre qualquer ato ou fato que cause interrupção ou suspensão das atividades da Emissora, que gere um Efeito Adverso Relevante;</w:t>
      </w:r>
    </w:p>
    <w:p w14:paraId="47D78237"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16AC9FB" w14:textId="37CAFC5E" w:rsidR="00871DB0" w:rsidRPr="0098604E" w:rsidRDefault="007952F0"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53" w:name="_DV_M426"/>
      <w:bookmarkStart w:id="454" w:name="_DV_M427"/>
      <w:bookmarkEnd w:id="453"/>
      <w:bookmarkEnd w:id="454"/>
      <w:r w:rsidRPr="0098604E">
        <w:rPr>
          <w:rFonts w:asciiTheme="minorHAnsi" w:hAnsiTheme="minorHAnsi" w:cstheme="minorHAnsi"/>
          <w:color w:val="000000" w:themeColor="text1"/>
          <w:sz w:val="24"/>
          <w:szCs w:val="24"/>
          <w:lang w:val="pt-BR"/>
        </w:rPr>
        <w:t>manter</w:t>
      </w:r>
      <w:r w:rsidR="0087546A" w:rsidRPr="0098604E">
        <w:rPr>
          <w:rFonts w:asciiTheme="minorHAnsi" w:hAnsiTheme="minorHAnsi" w:cstheme="minorHAnsi"/>
          <w:color w:val="000000" w:themeColor="text1"/>
          <w:sz w:val="24"/>
          <w:szCs w:val="24"/>
          <w:lang w:val="pt-BR"/>
        </w:rPr>
        <w:t xml:space="preserve"> </w:t>
      </w:r>
      <w:r w:rsidR="005944B2" w:rsidRPr="0098604E">
        <w:rPr>
          <w:rFonts w:asciiTheme="minorHAnsi" w:hAnsiTheme="minorHAnsi" w:cstheme="minorHAnsi"/>
          <w:color w:val="000000" w:themeColor="text1"/>
          <w:sz w:val="24"/>
          <w:szCs w:val="24"/>
          <w:lang w:val="pt-BR"/>
        </w:rPr>
        <w:t xml:space="preserve">as </w:t>
      </w:r>
      <w:r w:rsidR="00626419">
        <w:rPr>
          <w:rFonts w:asciiTheme="minorHAnsi" w:hAnsiTheme="minorHAnsi" w:cstheme="minorHAnsi"/>
          <w:color w:val="000000" w:themeColor="text1"/>
          <w:sz w:val="24"/>
          <w:szCs w:val="24"/>
          <w:lang w:val="pt-BR"/>
        </w:rPr>
        <w:t>Entidades Relevantes</w:t>
      </w:r>
      <w:r w:rsidR="00626419"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sz w:val="24"/>
          <w:szCs w:val="24"/>
          <w:lang w:val="pt-BR"/>
        </w:rPr>
        <w:t>em situação regular com relação às suas obrigações junto aos órgãos do meio ambiente, à ANEEL, ao MME e ao ONS, durante a vigência das Debêntures</w:t>
      </w:r>
      <w:r w:rsidR="0082542D" w:rsidRPr="0098604E">
        <w:rPr>
          <w:rFonts w:asciiTheme="minorHAnsi" w:hAnsiTheme="minorHAnsi" w:cstheme="minorHAnsi"/>
          <w:color w:val="000000" w:themeColor="text1"/>
          <w:sz w:val="24"/>
          <w:szCs w:val="24"/>
          <w:lang w:val="pt-BR"/>
        </w:rPr>
        <w:t xml:space="preserve">, exceto na medida em que tais obrigações estejam </w:t>
      </w:r>
      <w:r w:rsidR="00934248" w:rsidRPr="0098604E">
        <w:rPr>
          <w:rFonts w:asciiTheme="minorHAnsi" w:hAnsiTheme="minorHAnsi" w:cstheme="minorHAnsi"/>
          <w:color w:val="000000" w:themeColor="text1"/>
          <w:sz w:val="24"/>
          <w:szCs w:val="24"/>
          <w:lang w:val="pt-BR"/>
        </w:rPr>
        <w:t>com sua exigibilidade suspensa</w:t>
      </w:r>
      <w:r w:rsidR="00157DED" w:rsidRPr="0098604E">
        <w:rPr>
          <w:rFonts w:asciiTheme="minorHAnsi" w:hAnsiTheme="minorHAnsi" w:cstheme="minorHAnsi"/>
          <w:color w:val="000000" w:themeColor="text1"/>
          <w:sz w:val="24"/>
          <w:szCs w:val="24"/>
          <w:lang w:val="pt-BR"/>
        </w:rPr>
        <w:t xml:space="preserve"> e desde que tal suspensão não cause um Efeito Adverso Relevante</w:t>
      </w:r>
      <w:r w:rsidRPr="0098604E">
        <w:rPr>
          <w:rFonts w:asciiTheme="minorHAnsi" w:hAnsiTheme="minorHAnsi" w:cstheme="minorHAnsi"/>
          <w:color w:val="000000" w:themeColor="text1"/>
          <w:sz w:val="24"/>
          <w:szCs w:val="24"/>
          <w:lang w:val="pt-BR"/>
        </w:rPr>
        <w:t>;</w:t>
      </w:r>
      <w:r w:rsidR="00157DED" w:rsidRPr="0098604E">
        <w:rPr>
          <w:rFonts w:asciiTheme="minorHAnsi" w:hAnsiTheme="minorHAnsi" w:cstheme="minorHAnsi"/>
          <w:color w:val="000000" w:themeColor="text1"/>
          <w:sz w:val="24"/>
          <w:szCs w:val="24"/>
          <w:lang w:val="pt-BR"/>
        </w:rPr>
        <w:t xml:space="preserve"> </w:t>
      </w:r>
    </w:p>
    <w:p w14:paraId="18D35F1A" w14:textId="77777777" w:rsidR="00BE0BE8" w:rsidRPr="0098604E" w:rsidRDefault="00BE0BE8" w:rsidP="004D0F19">
      <w:pPr>
        <w:pStyle w:val="Level4"/>
        <w:widowControl w:val="0"/>
        <w:spacing w:after="0" w:line="300" w:lineRule="atLeast"/>
        <w:contextualSpacing/>
        <w:rPr>
          <w:rFonts w:asciiTheme="minorHAnsi" w:hAnsiTheme="minorHAnsi" w:cstheme="minorHAnsi"/>
          <w:color w:val="000000" w:themeColor="text1"/>
          <w:sz w:val="24"/>
          <w:szCs w:val="24"/>
          <w:lang w:val="pt-BR"/>
        </w:rPr>
      </w:pPr>
    </w:p>
    <w:p w14:paraId="7E28821E" w14:textId="6D8F2274"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manter em vigor a estrutura de contratos e demais acordos existentes necessários para viabilizar a operação e funcionamento de suas atividades; </w:t>
      </w:r>
    </w:p>
    <w:p w14:paraId="7314A4B8"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7BD33BCA"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55" w:name="_DV_M429"/>
      <w:bookmarkStart w:id="456" w:name="_Ref484879955"/>
      <w:bookmarkEnd w:id="455"/>
      <w:r w:rsidRPr="0098604E">
        <w:rPr>
          <w:rFonts w:asciiTheme="minorHAnsi" w:hAnsiTheme="minorHAnsi" w:cstheme="minorHAnsi"/>
          <w:color w:val="000000" w:themeColor="text1"/>
          <w:sz w:val="24"/>
          <w:szCs w:val="24"/>
          <w:lang w:val="pt-BR"/>
        </w:rPr>
        <w:t>não oferecer, prometer, dar, autorizar, solicitar ou aceitar, direta ou indiretamente, qualquer vantagem indevida, pecuniária ou de qualquer natureza, relacionada de qualquer forma com a finalidade da Emissão e tomar todas as medidas ao seu alcance para impedir administradores, empregados, agentes, representantes, fornecedores contratados ou subcontratados, seus ou de suas controladas, de fazê-lo;</w:t>
      </w:r>
      <w:bookmarkEnd w:id="456"/>
    </w:p>
    <w:p w14:paraId="71A9A898"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4B5C4EF" w14:textId="2F51C67C"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57" w:name="_DV_M430"/>
      <w:bookmarkEnd w:id="457"/>
      <w:r w:rsidRPr="0098604E">
        <w:rPr>
          <w:rFonts w:asciiTheme="minorHAnsi" w:hAnsiTheme="minorHAnsi" w:cstheme="minorHAnsi"/>
          <w:color w:val="000000" w:themeColor="text1"/>
          <w:sz w:val="24"/>
          <w:szCs w:val="24"/>
          <w:lang w:val="pt-BR"/>
        </w:rPr>
        <w:t>observar, cumprir e/ou fa</w:t>
      </w:r>
      <w:r w:rsidRPr="00044F9B">
        <w:rPr>
          <w:rFonts w:asciiTheme="minorHAnsi" w:hAnsiTheme="minorHAnsi" w:cstheme="minorHAnsi"/>
          <w:color w:val="000000" w:themeColor="text1"/>
          <w:sz w:val="24"/>
          <w:szCs w:val="24"/>
          <w:lang w:val="pt-BR"/>
        </w:rPr>
        <w:t>zer cumprir, por si e por controladas, e seus</w:t>
      </w:r>
      <w:r w:rsidRPr="0098604E">
        <w:rPr>
          <w:rFonts w:asciiTheme="minorHAnsi" w:hAnsiTheme="minorHAnsi" w:cstheme="minorHAnsi"/>
          <w:color w:val="000000" w:themeColor="text1"/>
          <w:sz w:val="24"/>
          <w:szCs w:val="24"/>
          <w:lang w:val="pt-BR"/>
        </w:rPr>
        <w:t xml:space="preserve"> administradores, acionistas, empregados, agentes, agindo em seu nome e benefício, toda e qualquer lei que trata de corrupção, crimes contra a ordem econômica ou tributária, de “lavagem” </w:t>
      </w:r>
      <w:r w:rsidRPr="0098604E">
        <w:rPr>
          <w:rFonts w:asciiTheme="minorHAnsi" w:hAnsiTheme="minorHAnsi" w:cstheme="minorHAnsi"/>
          <w:color w:val="000000" w:themeColor="text1"/>
          <w:sz w:val="24"/>
          <w:szCs w:val="24"/>
          <w:lang w:val="pt-BR"/>
        </w:rPr>
        <w:lastRenderedPageBreak/>
        <w:t>ou ocultação de bens, direitos e valores, ou contra o Sistema Financeiro Nacional, o Mercado de Capitais ou a administração pública, nacional ou estrangeira, terrorismo ou financiamento ao terrorismo, incluindo, sem limitação, atos ilícitos que possam ensejar responsabilidade administrativa, civil ou criminal nos termos da Lei 6.385, da Lei nº 7.492, de 16 de junho de 1986 (“</w:t>
      </w:r>
      <w:r w:rsidRPr="0098604E">
        <w:rPr>
          <w:rFonts w:asciiTheme="minorHAnsi" w:hAnsiTheme="minorHAnsi" w:cstheme="minorHAnsi"/>
          <w:b/>
          <w:color w:val="000000" w:themeColor="text1"/>
          <w:sz w:val="24"/>
          <w:szCs w:val="24"/>
          <w:lang w:val="pt-BR"/>
        </w:rPr>
        <w:t>Lei 7.492</w:t>
      </w:r>
      <w:r w:rsidRPr="0098604E">
        <w:rPr>
          <w:rFonts w:asciiTheme="minorHAnsi" w:hAnsiTheme="minorHAnsi" w:cstheme="minorHAnsi"/>
          <w:color w:val="000000" w:themeColor="text1"/>
          <w:sz w:val="24"/>
          <w:szCs w:val="24"/>
          <w:lang w:val="pt-BR"/>
        </w:rPr>
        <w:t>”), da Lei nº 8.137, de 27 de dezembro de 1990 (“</w:t>
      </w:r>
      <w:r w:rsidRPr="0098604E">
        <w:rPr>
          <w:rFonts w:asciiTheme="minorHAnsi" w:hAnsiTheme="minorHAnsi" w:cstheme="minorHAnsi"/>
          <w:b/>
          <w:color w:val="000000" w:themeColor="text1"/>
          <w:sz w:val="24"/>
          <w:szCs w:val="24"/>
          <w:lang w:val="pt-BR"/>
        </w:rPr>
        <w:t>Lei 8.317</w:t>
      </w:r>
      <w:r w:rsidRPr="0098604E">
        <w:rPr>
          <w:rFonts w:asciiTheme="minorHAnsi" w:hAnsiTheme="minorHAnsi" w:cstheme="minorHAnsi"/>
          <w:color w:val="000000" w:themeColor="text1"/>
          <w:sz w:val="24"/>
          <w:szCs w:val="24"/>
          <w:lang w:val="pt-BR"/>
        </w:rPr>
        <w:t>”), da Lei nº 8.429, de 2 de junho de 1992 (“</w:t>
      </w:r>
      <w:r w:rsidRPr="0098604E">
        <w:rPr>
          <w:rFonts w:asciiTheme="minorHAnsi" w:hAnsiTheme="minorHAnsi" w:cstheme="minorHAnsi"/>
          <w:b/>
          <w:color w:val="000000" w:themeColor="text1"/>
          <w:sz w:val="24"/>
          <w:szCs w:val="24"/>
          <w:lang w:val="pt-BR"/>
        </w:rPr>
        <w:t>Lei 8.429</w:t>
      </w:r>
      <w:r w:rsidRPr="0098604E">
        <w:rPr>
          <w:rFonts w:asciiTheme="minorHAnsi" w:hAnsiTheme="minorHAnsi" w:cstheme="minorHAnsi"/>
          <w:color w:val="000000" w:themeColor="text1"/>
          <w:sz w:val="24"/>
          <w:szCs w:val="24"/>
          <w:lang w:val="pt-BR"/>
        </w:rPr>
        <w:t>”), da Lei nº 8.666, de 21 de junho de 1993 (ou outras normas de licitações e contratos da administração pública) (“</w:t>
      </w:r>
      <w:r w:rsidRPr="0098604E">
        <w:rPr>
          <w:rFonts w:asciiTheme="minorHAnsi" w:hAnsiTheme="minorHAnsi" w:cstheme="minorHAnsi"/>
          <w:b/>
          <w:color w:val="000000" w:themeColor="text1"/>
          <w:sz w:val="24"/>
          <w:szCs w:val="24"/>
          <w:lang w:val="pt-BR"/>
        </w:rPr>
        <w:t>Lei 8.666</w:t>
      </w:r>
      <w:r w:rsidRPr="0098604E">
        <w:rPr>
          <w:rFonts w:asciiTheme="minorHAnsi" w:hAnsiTheme="minorHAnsi" w:cstheme="minorHAnsi"/>
          <w:color w:val="000000" w:themeColor="text1"/>
          <w:sz w:val="24"/>
          <w:szCs w:val="24"/>
          <w:lang w:val="pt-BR"/>
        </w:rPr>
        <w:t>”), da Lei nº 9.613, de 3 de março de 1998 (“</w:t>
      </w:r>
      <w:r w:rsidRPr="0098604E">
        <w:rPr>
          <w:rFonts w:asciiTheme="minorHAnsi" w:hAnsiTheme="minorHAnsi" w:cstheme="minorHAnsi"/>
          <w:b/>
          <w:color w:val="000000" w:themeColor="text1"/>
          <w:sz w:val="24"/>
          <w:szCs w:val="24"/>
          <w:lang w:val="pt-BR"/>
        </w:rPr>
        <w:t>Lei 9.613</w:t>
      </w:r>
      <w:r w:rsidRPr="0098604E">
        <w:rPr>
          <w:rFonts w:asciiTheme="minorHAnsi" w:hAnsiTheme="minorHAnsi" w:cstheme="minorHAnsi"/>
          <w:color w:val="000000" w:themeColor="text1"/>
          <w:sz w:val="24"/>
          <w:szCs w:val="24"/>
          <w:lang w:val="pt-BR"/>
        </w:rPr>
        <w:t>”), da Lei nº 12.529, de 30 de novembro de 2011 (“</w:t>
      </w:r>
      <w:r w:rsidRPr="0098604E">
        <w:rPr>
          <w:rFonts w:asciiTheme="minorHAnsi" w:hAnsiTheme="minorHAnsi" w:cstheme="minorHAnsi"/>
          <w:b/>
          <w:color w:val="000000" w:themeColor="text1"/>
          <w:sz w:val="24"/>
          <w:szCs w:val="24"/>
          <w:lang w:val="pt-BR"/>
        </w:rPr>
        <w:t>Lei 12.529</w:t>
      </w:r>
      <w:r w:rsidRPr="0098604E">
        <w:rPr>
          <w:rFonts w:asciiTheme="minorHAnsi" w:hAnsiTheme="minorHAnsi" w:cstheme="minorHAnsi"/>
          <w:color w:val="000000" w:themeColor="text1"/>
          <w:sz w:val="24"/>
          <w:szCs w:val="24"/>
          <w:lang w:val="pt-BR"/>
        </w:rPr>
        <w:t>”), da Lei nº 12.846, de 1º de agosto de 2013 (“</w:t>
      </w:r>
      <w:r w:rsidRPr="0098604E">
        <w:rPr>
          <w:rFonts w:asciiTheme="minorHAnsi" w:hAnsiTheme="minorHAnsi" w:cstheme="minorHAnsi"/>
          <w:b/>
          <w:color w:val="000000" w:themeColor="text1"/>
          <w:sz w:val="24"/>
          <w:szCs w:val="24"/>
          <w:lang w:val="pt-BR"/>
        </w:rPr>
        <w:t>Lei 12.846</w:t>
      </w:r>
      <w:r w:rsidRPr="0098604E">
        <w:rPr>
          <w:rFonts w:asciiTheme="minorHAnsi" w:hAnsiTheme="minorHAnsi" w:cstheme="minorHAnsi"/>
          <w:color w:val="000000" w:themeColor="text1"/>
          <w:sz w:val="24"/>
          <w:szCs w:val="24"/>
          <w:lang w:val="pt-BR"/>
        </w:rPr>
        <w:t xml:space="preserve">”), </w:t>
      </w:r>
      <w:r w:rsidRPr="0098604E">
        <w:rPr>
          <w:rFonts w:asciiTheme="minorHAnsi" w:eastAsia="Arial Unicode MS" w:hAnsiTheme="minorHAnsi" w:cstheme="minorHAnsi"/>
          <w:i/>
          <w:color w:val="000000" w:themeColor="text1"/>
          <w:sz w:val="24"/>
          <w:szCs w:val="24"/>
          <w:lang w:val="pt-BR"/>
        </w:rPr>
        <w:t>U.S. Foreign Corrupt Practices Act of 1977</w:t>
      </w:r>
      <w:r w:rsidRPr="0098604E">
        <w:rPr>
          <w:rFonts w:asciiTheme="minorHAnsi" w:eastAsia="Arial Unicode MS" w:hAnsiTheme="minorHAnsi" w:cstheme="minorHAnsi"/>
          <w:color w:val="000000" w:themeColor="text1"/>
          <w:sz w:val="24"/>
          <w:szCs w:val="24"/>
          <w:lang w:val="pt-BR"/>
        </w:rPr>
        <w:t xml:space="preserve"> e o </w:t>
      </w:r>
      <w:r w:rsidRPr="0098604E">
        <w:rPr>
          <w:rFonts w:asciiTheme="minorHAnsi" w:eastAsia="Arial Unicode MS" w:hAnsiTheme="minorHAnsi" w:cstheme="minorHAnsi"/>
          <w:i/>
          <w:color w:val="000000" w:themeColor="text1"/>
          <w:sz w:val="24"/>
          <w:szCs w:val="24"/>
          <w:lang w:val="pt-BR"/>
        </w:rPr>
        <w:t>UK Bribery Act</w:t>
      </w:r>
      <w:r w:rsidRPr="0098604E">
        <w:rPr>
          <w:rFonts w:asciiTheme="minorHAnsi" w:eastAsia="Arial Unicode MS" w:hAnsiTheme="minorHAnsi" w:cstheme="minorHAnsi"/>
          <w:color w:val="000000" w:themeColor="text1"/>
          <w:sz w:val="24"/>
          <w:szCs w:val="24"/>
          <w:lang w:val="pt-BR"/>
        </w:rPr>
        <w:t>, conforme aplicável (em conjunto, as “</w:t>
      </w:r>
      <w:r w:rsidRPr="0098604E">
        <w:rPr>
          <w:rFonts w:asciiTheme="minorHAnsi" w:eastAsia="Arial Unicode MS" w:hAnsiTheme="minorHAnsi" w:cstheme="minorHAnsi"/>
          <w:b/>
          <w:color w:val="000000" w:themeColor="text1"/>
          <w:sz w:val="24"/>
          <w:szCs w:val="24"/>
          <w:lang w:val="pt-BR"/>
        </w:rPr>
        <w:t>Leis Anticorrupção</w:t>
      </w:r>
      <w:r w:rsidRPr="0098604E">
        <w:rPr>
          <w:rFonts w:asciiTheme="minorHAnsi" w:eastAsia="Arial Unicode MS" w:hAnsiTheme="minorHAnsi" w:cstheme="minorHAnsi"/>
          <w:color w:val="000000" w:themeColor="text1"/>
          <w:sz w:val="24"/>
          <w:szCs w:val="24"/>
          <w:lang w:val="pt-BR"/>
        </w:rPr>
        <w:t>”),</w:t>
      </w:r>
      <w:r w:rsidRPr="0098604E">
        <w:rPr>
          <w:rFonts w:asciiTheme="minorHAnsi" w:hAnsiTheme="minorHAnsi" w:cstheme="minorHAnsi"/>
          <w:color w:val="000000" w:themeColor="text1"/>
          <w:sz w:val="24"/>
          <w:szCs w:val="24"/>
          <w:lang w:val="pt-BR"/>
        </w:rPr>
        <w:t xml:space="preserve"> por meio dos seguintes atos: (a) adotar e manter políticas e procedimentos internos que assegurem integral cumprimento das leis acima, nos termos do Decreto nº 8.420, de 18 de março de 2015 (“</w:t>
      </w:r>
      <w:r w:rsidRPr="0098604E">
        <w:rPr>
          <w:rFonts w:asciiTheme="minorHAnsi" w:hAnsiTheme="minorHAnsi" w:cstheme="minorHAnsi"/>
          <w:b/>
          <w:color w:val="000000" w:themeColor="text1"/>
          <w:sz w:val="24"/>
          <w:szCs w:val="24"/>
          <w:lang w:val="pt-BR"/>
        </w:rPr>
        <w:t>Decreto 8.420</w:t>
      </w:r>
      <w:r w:rsidRPr="0098604E">
        <w:rPr>
          <w:rFonts w:asciiTheme="minorHAnsi" w:hAnsiTheme="minorHAnsi" w:cstheme="minorHAnsi"/>
          <w:color w:val="000000" w:themeColor="text1"/>
          <w:sz w:val="24"/>
          <w:szCs w:val="24"/>
          <w:lang w:val="pt-BR"/>
        </w:rPr>
        <w:t xml:space="preserve">”); (b) dar conhecimento pleno de tais normas a todos os seus profissionais, previamente ao início de sua atuação no âmbito da Oferta; (c) abster-se de praticar atos de corrupção e de agir de forma lesiva à administração pública, nacional ou estrangeira no interesse ou para benefício próprio, exclusivo ou não; e (d) caso tenha conhecimento de qualquer ato ou fato que viole aludidas normas por parte da Emissora de suas controladoras, controladas, coligadas, e seus administradores, acionistas, empregados, agentes, agindo em seu nome e benefício, comunicar, imediatamente, ao Agente Fiduciário; </w:t>
      </w:r>
    </w:p>
    <w:p w14:paraId="1C50C617" w14:textId="77777777" w:rsidR="00A125C6" w:rsidRPr="0098604E" w:rsidRDefault="00A125C6" w:rsidP="00355F6F">
      <w:pPr>
        <w:pStyle w:val="Level4"/>
        <w:widowControl w:val="0"/>
        <w:spacing w:after="0" w:line="340" w:lineRule="exact"/>
        <w:ind w:left="284"/>
        <w:contextualSpacing/>
        <w:rPr>
          <w:rFonts w:asciiTheme="minorHAnsi" w:hAnsiTheme="minorHAnsi" w:cstheme="minorHAnsi"/>
          <w:color w:val="000000" w:themeColor="text1"/>
          <w:sz w:val="24"/>
          <w:szCs w:val="24"/>
          <w:lang w:val="pt-BR"/>
        </w:rPr>
      </w:pPr>
    </w:p>
    <w:p w14:paraId="61CC1BD9"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envidar melhores esforços para fazer com que os fornecedores, contratados ou terceiros prestadores de serviços contratados diretamente pela Emissora cumpram as Leis Anticorrupção, conforme aplicável, por meio dos seguintes atos: (a) tomar todas as medidas razoáveis para fazer com que os fornecedores, contratados ou terceiros prestadores de serviços contratados diretamente pela Emissora abstenham-se de praticar atos de corrupção e de agir de forma lesiva à administração pública, nacional ou estrangeira no interesse ou para benefício próprio, exclusivo ou não; e (b) caso tenha conhecimento de qualquer ato ou fato por parte dos seus fornecedores, contratados ou terceiros prestadores de serviços contratados diretamente pela Emissora que viole aludidas normas, comunicar, imediatamente, ao Agente Fiduciário; </w:t>
      </w:r>
    </w:p>
    <w:p w14:paraId="6E553636"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60DA269"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58" w:name="_DV_M431"/>
      <w:bookmarkStart w:id="459" w:name="_Hlk91067168"/>
      <w:bookmarkEnd w:id="458"/>
      <w:r w:rsidRPr="0098604E">
        <w:rPr>
          <w:rFonts w:asciiTheme="minorHAnsi" w:hAnsiTheme="minorHAnsi" w:cstheme="minorHAnsi"/>
          <w:color w:val="000000" w:themeColor="text1"/>
          <w:sz w:val="24"/>
          <w:szCs w:val="24"/>
          <w:lang w:val="pt-BR"/>
        </w:rPr>
        <w:t xml:space="preserve">notificar o Agente Fiduciário, em até 5 (cinco) Dias Úteis da data em que tomar ciência, de que ela ou qualquer de suas controladoras, controladas, coligadas ou ainda, qualquer dos respectivos administradores, empregados, agentes ou ainda, qualquer dos respectivos administradores, empregados, agentes, representantes, encontram-se envolvidos em investigação, inquérito, ação, procedimento judicial ou administrativo relativos à prática de atos lesivos, infrações ou crimes contra a ordem </w:t>
      </w:r>
      <w:r w:rsidRPr="0098604E">
        <w:rPr>
          <w:rFonts w:asciiTheme="minorHAnsi" w:hAnsiTheme="minorHAnsi" w:cstheme="minorHAnsi"/>
          <w:color w:val="000000" w:themeColor="text1"/>
          <w:sz w:val="24"/>
          <w:szCs w:val="24"/>
          <w:lang w:val="pt-BR"/>
        </w:rPr>
        <w:lastRenderedPageBreak/>
        <w:t>econômica ou tributária, de “lavagem” ou ocultação de bens, direitos e valores, ou contra o Sistema Financeiro Nacional, o Mercado de Capitais ou a administração pública, nacional ou estrangeira, desde que não estejam sob sigilo ou segredo de justiça, incluindo, sem limitação, atos ilícitos que possam ensejar responsabilidade administrativa, civil ou criminal nos termos das Leis Anticorrupção, por meio dos seguintes atos: (a) fornecer cópia de eventuais decisões proferidas nos citados procedimentos, desde que estas estejam disponíveis, bem como informações detalhadas sobre as medidas adotadas em resposta a tais procedimentos, em que ela ou qualquer de suas controladas, ou os respectivos administradores, empregados que estejam envolvidos; e (b) apresentar ao Agente Fiduciário, assim que disponível, cópia de quaisquer acordos judiciais ou extrajudiciais, termos de ajustamento de conduta, acordos de leniência ou afins eventualmente celebrados, em que ela ou qualquer de suas controladas, ou os respectivos administradores, empregados</w:t>
      </w:r>
      <w:r w:rsidRPr="0098604E">
        <w:rPr>
          <w:rStyle w:val="DeltaViewDeletion"/>
          <w:rFonts w:asciiTheme="minorHAnsi" w:eastAsia="Arial Unicode MS" w:hAnsiTheme="minorHAnsi" w:cstheme="minorHAnsi"/>
          <w:color w:val="000000" w:themeColor="text1"/>
          <w:sz w:val="24"/>
          <w:szCs w:val="24"/>
          <w:lang w:val="pt-BR"/>
        </w:rPr>
        <w:t>,</w:t>
      </w:r>
      <w:r w:rsidRPr="0098604E">
        <w:rPr>
          <w:rFonts w:asciiTheme="minorHAnsi" w:hAnsiTheme="minorHAnsi" w:cstheme="minorHAnsi"/>
          <w:color w:val="000000" w:themeColor="text1"/>
          <w:sz w:val="24"/>
          <w:szCs w:val="24"/>
          <w:lang w:val="pt-BR"/>
        </w:rPr>
        <w:t xml:space="preserve"> agentes ou representantes estejam envolvidos</w:t>
      </w:r>
      <w:bookmarkStart w:id="460" w:name="_DV_M432"/>
      <w:bookmarkEnd w:id="459"/>
      <w:bookmarkEnd w:id="460"/>
      <w:r w:rsidRPr="0098604E">
        <w:rPr>
          <w:rFonts w:asciiTheme="minorHAnsi" w:hAnsiTheme="minorHAnsi" w:cstheme="minorHAnsi"/>
          <w:color w:val="000000" w:themeColor="text1"/>
          <w:sz w:val="24"/>
          <w:szCs w:val="24"/>
          <w:lang w:val="pt-BR"/>
        </w:rPr>
        <w:t xml:space="preserve">; </w:t>
      </w:r>
    </w:p>
    <w:p w14:paraId="641C8C74"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 </w:t>
      </w:r>
    </w:p>
    <w:p w14:paraId="36453713"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notificar o Agente Fiduciário, em até 5 (cinco) Dias Úteis da data em que tomar ciência, de que qualquer de seus fornecedores, contratados ou terceiros prestadores de serviços contratados diretamente pela Emissora 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desde que não estejam sob sigilo ou segredo de justiça incluindo, sem limitação, atos ilícitos que possam ensejar responsabilidade administrativa, civil ou criminal nos termos das Leis Anticorrupção, conforme aplicável, devendo para tanto: (a) tomar todas as medidas razoáveis para fazer com que seus fornecedores, contratados ou terceiros prestadores de serviços contratados diretamente pela Emissora ou terceiros prestadores de serviços contratados diretamente pela Emissora forneçam cópia de eventuais decisões proferidas nos citados procedimentos, desde que estas estejam disponíveis, bem como informações detalhadas sobre as medidas adotadas em resposta a tais procedimentos, em que estejam envolvidos, devendo a Emissora enviar referidas informações ao Agente Fiduciário; e (b) apresentar ao Agente Fiduciário, assim que disponibilizado à Emissora por seus fornecedores, contratados ou terceiros prestadores de serviços contratados diretamente pela Emissora, cópia de quaisquer acordos judiciais ou extrajudiciais, termos de ajustamento de conduta, acordos de leniência ou afins eventualmente celebrados, em que os seus fornecedores, contratados ou terceiros prestadores de serviços contratados diretamente pela Emissora estejam envolvidos;</w:t>
      </w:r>
    </w:p>
    <w:p w14:paraId="185EB430"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 </w:t>
      </w:r>
    </w:p>
    <w:p w14:paraId="04335894" w14:textId="47584150"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61" w:name="_DV_M433"/>
      <w:bookmarkEnd w:id="461"/>
      <w:r w:rsidRPr="0098604E">
        <w:rPr>
          <w:rFonts w:asciiTheme="minorHAnsi" w:hAnsiTheme="minorHAnsi" w:cstheme="minorHAnsi"/>
          <w:color w:val="000000" w:themeColor="text1"/>
          <w:sz w:val="24"/>
          <w:szCs w:val="24"/>
          <w:lang w:val="pt-BR"/>
        </w:rPr>
        <w:lastRenderedPageBreak/>
        <w:t>cumprir</w:t>
      </w:r>
      <w:r w:rsidRPr="0098604E">
        <w:rPr>
          <w:rFonts w:asciiTheme="minorHAnsi" w:hAnsiTheme="minorHAnsi" w:cstheme="minorHAnsi"/>
          <w:sz w:val="24"/>
          <w:szCs w:val="24"/>
          <w:lang w:val="pt-BR"/>
        </w:rPr>
        <w:t xml:space="preserve"> </w:t>
      </w:r>
      <w:r w:rsidRPr="0098604E">
        <w:rPr>
          <w:rFonts w:asciiTheme="minorHAnsi" w:hAnsiTheme="minorHAnsi" w:cstheme="minorHAnsi"/>
          <w:color w:val="000000" w:themeColor="text1"/>
          <w:sz w:val="24"/>
          <w:szCs w:val="24"/>
          <w:lang w:val="pt-BR"/>
        </w:rPr>
        <w:t xml:space="preserve">por </w:t>
      </w:r>
      <w:r w:rsidRPr="00044F9B">
        <w:rPr>
          <w:rFonts w:asciiTheme="minorHAnsi" w:hAnsiTheme="minorHAnsi" w:cstheme="minorHAnsi"/>
          <w:color w:val="000000" w:themeColor="text1"/>
          <w:sz w:val="24"/>
          <w:szCs w:val="24"/>
          <w:lang w:val="pt-BR"/>
        </w:rPr>
        <w:t xml:space="preserve">si e </w:t>
      </w:r>
      <w:r w:rsidR="00705A6C" w:rsidRPr="00044F9B">
        <w:rPr>
          <w:rFonts w:asciiTheme="minorHAnsi" w:hAnsiTheme="minorHAnsi" w:cstheme="minorHAnsi"/>
          <w:color w:val="000000" w:themeColor="text1"/>
          <w:sz w:val="24"/>
          <w:szCs w:val="24"/>
          <w:lang w:val="pt-BR"/>
        </w:rPr>
        <w:t>suas</w:t>
      </w:r>
      <w:r w:rsidR="000864B3">
        <w:rPr>
          <w:rFonts w:asciiTheme="minorHAnsi" w:hAnsiTheme="minorHAnsi" w:cstheme="minorHAnsi"/>
          <w:color w:val="000000" w:themeColor="text1"/>
          <w:sz w:val="24"/>
          <w:szCs w:val="24"/>
          <w:lang w:val="pt-BR"/>
        </w:rPr>
        <w:t xml:space="preserve"> controladoras,</w:t>
      </w:r>
      <w:r w:rsidRPr="00044F9B">
        <w:rPr>
          <w:rFonts w:asciiTheme="minorHAnsi" w:hAnsiTheme="minorHAnsi" w:cstheme="minorHAnsi"/>
          <w:color w:val="000000" w:themeColor="text1"/>
          <w:sz w:val="24"/>
          <w:szCs w:val="24"/>
          <w:lang w:val="pt-BR"/>
        </w:rPr>
        <w:t xml:space="preserve"> controladas</w:t>
      </w:r>
      <w:r w:rsidR="000864B3">
        <w:rPr>
          <w:rFonts w:asciiTheme="minorHAnsi" w:hAnsiTheme="minorHAnsi" w:cstheme="minorHAnsi"/>
          <w:color w:val="000000" w:themeColor="text1"/>
          <w:sz w:val="24"/>
          <w:szCs w:val="24"/>
          <w:lang w:val="pt-BR"/>
        </w:rPr>
        <w:t xml:space="preserve"> e coligadas</w:t>
      </w:r>
      <w:r w:rsidRPr="00044F9B">
        <w:rPr>
          <w:rFonts w:asciiTheme="minorHAnsi" w:hAnsiTheme="minorHAnsi" w:cstheme="minorHAnsi"/>
          <w:color w:val="000000" w:themeColor="text1"/>
          <w:sz w:val="24"/>
          <w:szCs w:val="24"/>
          <w:lang w:val="pt-BR"/>
        </w:rPr>
        <w:t xml:space="preserve">, e seus </w:t>
      </w:r>
      <w:r w:rsidR="000864B3">
        <w:rPr>
          <w:rFonts w:asciiTheme="minorHAnsi" w:hAnsiTheme="minorHAnsi" w:cstheme="minorHAnsi"/>
          <w:color w:val="000000" w:themeColor="text1"/>
          <w:sz w:val="24"/>
          <w:szCs w:val="24"/>
          <w:lang w:val="pt-BR"/>
        </w:rPr>
        <w:t xml:space="preserve">respectivos </w:t>
      </w:r>
      <w:r w:rsidRPr="00044F9B">
        <w:rPr>
          <w:rFonts w:asciiTheme="minorHAnsi" w:hAnsiTheme="minorHAnsi" w:cstheme="minorHAnsi"/>
          <w:color w:val="000000" w:themeColor="text1"/>
          <w:sz w:val="24"/>
          <w:szCs w:val="24"/>
          <w:lang w:val="pt-BR"/>
        </w:rPr>
        <w:t xml:space="preserve">administradores, acionistas, empregados, agentes, agindo em seu nome e benefício, </w:t>
      </w:r>
      <w:r w:rsidRPr="00044F9B">
        <w:rPr>
          <w:rStyle w:val="DeltaViewInsertion"/>
          <w:rFonts w:asciiTheme="minorHAnsi" w:eastAsia="Arial Unicode MS" w:hAnsiTheme="minorHAnsi" w:cstheme="minorHAnsi"/>
          <w:color w:val="000000" w:themeColor="text1"/>
          <w:sz w:val="24"/>
          <w:szCs w:val="24"/>
          <w:u w:val="none"/>
          <w:lang w:val="pt-BR"/>
        </w:rPr>
        <w:t xml:space="preserve">a </w:t>
      </w:r>
      <w:r w:rsidRPr="00044F9B">
        <w:rPr>
          <w:rFonts w:asciiTheme="minorHAnsi" w:hAnsiTheme="minorHAnsi" w:cstheme="minorHAnsi"/>
          <w:color w:val="000000" w:themeColor="text1"/>
          <w:sz w:val="24"/>
          <w:szCs w:val="24"/>
          <w:lang w:val="pt-BR"/>
        </w:rPr>
        <w:t>Legislação Socioambiental, bem como a legislação trabalhista aplicável, incluindo</w:t>
      </w:r>
      <w:r w:rsidRPr="0098604E">
        <w:rPr>
          <w:rFonts w:asciiTheme="minorHAnsi" w:hAnsiTheme="minorHAnsi" w:cstheme="minorHAnsi"/>
          <w:color w:val="000000" w:themeColor="text1"/>
          <w:sz w:val="24"/>
          <w:szCs w:val="24"/>
          <w:lang w:val="pt-BR"/>
        </w:rPr>
        <w:t xml:space="preserve"> com relação à segurança e medicina do trabalho definidas nas normas regulamentadoras do Ministério do Trabalho e Emprego – MTE e da Secretaria de Direitos Humanos da Presidência da República, adotando durante o período de vigência das Debêntures, as medidas e ações necessárias destinadas a evitar ou corrigir danos ao meio ambiente, segurança e medicina do trabalho que possam vir a ser causados pela Emissora, e ou subcontratados diretos da Emissora, pela execução </w:t>
      </w:r>
      <w:r w:rsidRPr="0098604E">
        <w:rPr>
          <w:rFonts w:asciiTheme="minorHAnsi" w:eastAsia="Arial Unicode MS" w:hAnsiTheme="minorHAnsi" w:cstheme="minorHAnsi"/>
          <w:color w:val="000000" w:themeColor="text1"/>
          <w:sz w:val="24"/>
          <w:szCs w:val="24"/>
          <w:lang w:val="pt-BR"/>
        </w:rPr>
        <w:t>de seu objeto social e abster-se de adotar práticas que incentivem assédio sexual ou moral</w:t>
      </w:r>
      <w:r w:rsidRPr="0098604E">
        <w:rPr>
          <w:rFonts w:asciiTheme="minorHAnsi" w:hAnsiTheme="minorHAnsi" w:cstheme="minorHAnsi"/>
          <w:color w:val="000000" w:themeColor="text1"/>
          <w:sz w:val="24"/>
          <w:szCs w:val="24"/>
          <w:lang w:val="pt-BR"/>
        </w:rPr>
        <w:t>;</w:t>
      </w:r>
      <w:r w:rsidR="00DD50DF">
        <w:rPr>
          <w:rFonts w:asciiTheme="minorHAnsi" w:hAnsiTheme="minorHAnsi" w:cstheme="minorHAnsi"/>
          <w:color w:val="000000" w:themeColor="text1"/>
          <w:sz w:val="24"/>
          <w:szCs w:val="24"/>
          <w:lang w:val="pt-BR"/>
        </w:rPr>
        <w:t xml:space="preserve"> </w:t>
      </w:r>
    </w:p>
    <w:p w14:paraId="40D9CFA7"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 </w:t>
      </w:r>
    </w:p>
    <w:p w14:paraId="7F0001BF"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62" w:name="_Ref484879979"/>
      <w:r w:rsidRPr="0098604E">
        <w:rPr>
          <w:rFonts w:asciiTheme="minorHAnsi" w:hAnsiTheme="minorHAnsi" w:cstheme="minorHAnsi"/>
          <w:color w:val="000000" w:themeColor="text1"/>
          <w:sz w:val="24"/>
          <w:szCs w:val="24"/>
          <w:lang w:val="pt-BR"/>
        </w:rPr>
        <w:t xml:space="preserve">abster-se de adotar práticas de trabalho análogo ao escravo, discriminação de raça e gênero (inclusive aquelas que acarretem a inscrição da Emissora </w:t>
      </w:r>
      <w:r w:rsidRPr="0098604E">
        <w:rPr>
          <w:rFonts w:asciiTheme="minorHAnsi" w:eastAsia="Arial Unicode MS" w:hAnsiTheme="minorHAnsi" w:cstheme="minorHAnsi"/>
          <w:sz w:val="24"/>
          <w:szCs w:val="24"/>
          <w:lang w:val="pt-BR"/>
        </w:rPr>
        <w:t>no cadastro de empregadores que tenham mantido trabalhadores em condições análogas à de escravo, conforme Portaria Interministerial nº 4, de 11 de maio de 2016, ou outra que a substitua, do Ministério do Trabalho e Previdência Social e do Ministério das Mulheres, da Igualdade Racial, da Juventude e dos Direitos Humanos, ou outro cadastro oficial que venha a substituí-lo)</w:t>
      </w:r>
      <w:r w:rsidRPr="0098604E">
        <w:rPr>
          <w:rFonts w:asciiTheme="minorHAnsi" w:hAnsiTheme="minorHAnsi" w:cstheme="minorHAnsi"/>
          <w:color w:val="000000" w:themeColor="text1"/>
          <w:sz w:val="24"/>
          <w:szCs w:val="24"/>
          <w:lang w:val="pt-BR"/>
        </w:rPr>
        <w:t xml:space="preserve"> e trabalho ilegal de crianças e adolescentes, e/ou que incentivem a prostituição, no desempenho de suas atividades;</w:t>
      </w:r>
      <w:bookmarkEnd w:id="462"/>
    </w:p>
    <w:p w14:paraId="3E4FF28D"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C18CFEF"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cumprir as leis, </w:t>
      </w:r>
      <w:r w:rsidRPr="0098604E">
        <w:rPr>
          <w:rFonts w:asciiTheme="minorHAnsi" w:eastAsia="Arial Unicode MS" w:hAnsiTheme="minorHAnsi" w:cstheme="minorHAnsi"/>
          <w:sz w:val="24"/>
          <w:szCs w:val="24"/>
          <w:lang w:val="pt-BR"/>
        </w:rPr>
        <w:t>regulamentos</w:t>
      </w:r>
      <w:r w:rsidRPr="0098604E">
        <w:rPr>
          <w:rFonts w:asciiTheme="minorHAnsi" w:hAnsiTheme="minorHAnsi" w:cstheme="minorHAnsi"/>
          <w:color w:val="000000" w:themeColor="text1"/>
          <w:sz w:val="24"/>
          <w:szCs w:val="24"/>
          <w:lang w:val="pt-BR"/>
        </w:rPr>
        <w:t xml:space="preserve">, normas administrativas e </w:t>
      </w:r>
      <w:r w:rsidRPr="0098604E">
        <w:rPr>
          <w:rFonts w:asciiTheme="minorHAnsi" w:eastAsia="Arial Unicode MS" w:hAnsiTheme="minorHAnsi" w:cstheme="minorHAnsi"/>
          <w:sz w:val="24"/>
          <w:szCs w:val="24"/>
          <w:lang w:val="pt-BR"/>
        </w:rPr>
        <w:t>determinações</w:t>
      </w:r>
      <w:r w:rsidRPr="0098604E">
        <w:rPr>
          <w:rFonts w:asciiTheme="minorHAnsi" w:hAnsiTheme="minorHAnsi" w:cstheme="minorHAnsi"/>
          <w:color w:val="000000" w:themeColor="text1"/>
          <w:sz w:val="24"/>
          <w:szCs w:val="24"/>
          <w:lang w:val="pt-BR"/>
        </w:rPr>
        <w:t xml:space="preserve"> dos órgãos governamentais, autarquias ou tribunais, aplicáveis à condução de seus </w:t>
      </w:r>
      <w:r w:rsidRPr="0098604E">
        <w:rPr>
          <w:rFonts w:asciiTheme="minorHAnsi" w:hAnsiTheme="minorHAnsi" w:cstheme="minorHAnsi"/>
          <w:sz w:val="24"/>
          <w:szCs w:val="24"/>
          <w:lang w:val="pt-BR"/>
        </w:rPr>
        <w:t xml:space="preserve">negócios, </w:t>
      </w:r>
      <w:r w:rsidRPr="0098604E">
        <w:rPr>
          <w:rFonts w:asciiTheme="minorHAnsi" w:hAnsiTheme="minorHAnsi" w:cstheme="minorHAnsi"/>
          <w:color w:val="000000" w:themeColor="text1"/>
          <w:sz w:val="24"/>
          <w:szCs w:val="24"/>
          <w:lang w:val="pt-BR"/>
        </w:rPr>
        <w:t xml:space="preserve">exceto </w:t>
      </w:r>
      <w:r w:rsidRPr="0098604E">
        <w:rPr>
          <w:rFonts w:asciiTheme="minorHAnsi" w:hAnsiTheme="minorHAnsi" w:cstheme="minorHAnsi"/>
          <w:sz w:val="24"/>
          <w:szCs w:val="24"/>
          <w:lang w:val="pt-BR"/>
        </w:rPr>
        <w:t>por aquelas que</w:t>
      </w:r>
      <w:r w:rsidRPr="0098604E">
        <w:rPr>
          <w:rFonts w:asciiTheme="minorHAnsi" w:hAnsiTheme="minorHAnsi" w:cstheme="minorHAnsi"/>
          <w:color w:val="000000" w:themeColor="text1"/>
          <w:sz w:val="24"/>
          <w:szCs w:val="24"/>
          <w:lang w:val="pt-BR"/>
        </w:rPr>
        <w:t xml:space="preserve"> estejam com sua exigibilidade suspensa e desde que não gere um Efeito Adverso Relevante;</w:t>
      </w:r>
    </w:p>
    <w:p w14:paraId="0660AF76" w14:textId="77777777" w:rsidR="00BE0BE8" w:rsidRPr="0098604E" w:rsidRDefault="00BE0BE8" w:rsidP="004D0F19">
      <w:pPr>
        <w:pStyle w:val="Level4"/>
        <w:widowControl w:val="0"/>
        <w:spacing w:after="0" w:line="300" w:lineRule="atLeast"/>
        <w:contextualSpacing/>
        <w:rPr>
          <w:rFonts w:asciiTheme="minorHAnsi" w:hAnsiTheme="minorHAnsi" w:cstheme="minorHAnsi"/>
          <w:color w:val="000000" w:themeColor="text1"/>
          <w:sz w:val="24"/>
          <w:szCs w:val="24"/>
          <w:lang w:val="pt-BR"/>
        </w:rPr>
      </w:pPr>
    </w:p>
    <w:p w14:paraId="4637F3C5" w14:textId="01406FB4" w:rsidR="00871DB0" w:rsidRPr="0098604E" w:rsidRDefault="007952F0"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eastAsia="Arial Unicode MS" w:hAnsiTheme="minorHAnsi" w:cstheme="minorHAnsi"/>
          <w:sz w:val="24"/>
          <w:szCs w:val="24"/>
          <w:lang w:val="pt-BR"/>
        </w:rPr>
        <w:t>ressarcir</w:t>
      </w:r>
      <w:r w:rsidRPr="0098604E">
        <w:rPr>
          <w:rFonts w:asciiTheme="minorHAnsi" w:hAnsiTheme="minorHAnsi" w:cstheme="minorHAnsi"/>
          <w:color w:val="000000" w:themeColor="text1"/>
          <w:sz w:val="24"/>
          <w:szCs w:val="24"/>
          <w:lang w:val="pt-BR"/>
        </w:rPr>
        <w:t xml:space="preserve"> os Debenturistas</w:t>
      </w:r>
      <w:r w:rsidR="005A470B" w:rsidRPr="0098604E">
        <w:rPr>
          <w:rFonts w:asciiTheme="minorHAnsi" w:hAnsiTheme="minorHAnsi" w:cstheme="minorHAnsi"/>
          <w:color w:val="000000" w:themeColor="text1"/>
          <w:sz w:val="24"/>
          <w:szCs w:val="24"/>
          <w:lang w:val="pt-BR"/>
        </w:rPr>
        <w:t xml:space="preserve"> e/ou o Agente Fiduciário, conforme aplicável</w:t>
      </w:r>
      <w:r w:rsidRPr="0098604E">
        <w:rPr>
          <w:rFonts w:asciiTheme="minorHAnsi" w:hAnsiTheme="minorHAnsi" w:cstheme="minorHAnsi"/>
          <w:color w:val="000000" w:themeColor="text1"/>
          <w:sz w:val="24"/>
          <w:szCs w:val="24"/>
          <w:lang w:val="pt-BR"/>
        </w:rPr>
        <w:t xml:space="preserve">, independentemente de culpa, de qualquer quantia que estes sejam compelidos a pagar em razão de dano ambiental decorrente </w:t>
      </w:r>
      <w:r w:rsidR="005944B2" w:rsidRPr="0098604E">
        <w:rPr>
          <w:rFonts w:asciiTheme="minorHAnsi" w:hAnsiTheme="minorHAnsi" w:cstheme="minorHAnsi"/>
          <w:color w:val="000000" w:themeColor="text1"/>
          <w:sz w:val="24"/>
          <w:szCs w:val="24"/>
          <w:lang w:val="pt-BR"/>
        </w:rPr>
        <w:t xml:space="preserve">das atividades da Emissora ou das </w:t>
      </w:r>
      <w:r w:rsidR="00626419">
        <w:rPr>
          <w:rFonts w:asciiTheme="minorHAnsi" w:hAnsiTheme="minorHAnsi" w:cstheme="minorHAnsi"/>
          <w:color w:val="000000" w:themeColor="text1"/>
          <w:sz w:val="24"/>
          <w:szCs w:val="24"/>
          <w:lang w:val="pt-BR"/>
        </w:rPr>
        <w:t>Entidades Relevantes</w:t>
      </w:r>
      <w:r w:rsidRPr="0098604E">
        <w:rPr>
          <w:rFonts w:asciiTheme="minorHAnsi" w:hAnsiTheme="minorHAnsi" w:cstheme="minorHAnsi"/>
          <w:color w:val="000000" w:themeColor="text1"/>
          <w:sz w:val="24"/>
          <w:szCs w:val="24"/>
          <w:lang w:val="pt-BR"/>
        </w:rPr>
        <w:t xml:space="preserve">, bem como a indenizar os Debenturistas </w:t>
      </w:r>
      <w:r w:rsidR="005A470B" w:rsidRPr="0098604E">
        <w:rPr>
          <w:rFonts w:asciiTheme="minorHAnsi" w:hAnsiTheme="minorHAnsi" w:cstheme="minorHAnsi"/>
          <w:color w:val="000000" w:themeColor="text1"/>
          <w:sz w:val="24"/>
          <w:szCs w:val="24"/>
          <w:lang w:val="pt-BR"/>
        </w:rPr>
        <w:t xml:space="preserve">e/ou o Agente Fiduciário, conforme aplicável, </w:t>
      </w:r>
      <w:r w:rsidRPr="0098604E">
        <w:rPr>
          <w:rFonts w:asciiTheme="minorHAnsi" w:hAnsiTheme="minorHAnsi" w:cstheme="minorHAnsi"/>
          <w:color w:val="000000" w:themeColor="text1"/>
          <w:sz w:val="24"/>
          <w:szCs w:val="24"/>
          <w:lang w:val="pt-BR"/>
        </w:rPr>
        <w:t xml:space="preserve">por qualquer perda ou dano diretos que estes venham a sofrer em decorrência do referido dano ambiental, conforme assim determinado por decisão judicial </w:t>
      </w:r>
      <w:r w:rsidR="00FD6780" w:rsidRPr="0098604E">
        <w:rPr>
          <w:rFonts w:asciiTheme="minorHAnsi" w:hAnsiTheme="minorHAnsi" w:cstheme="minorHAnsi"/>
          <w:color w:val="000000" w:themeColor="text1"/>
          <w:sz w:val="24"/>
          <w:szCs w:val="24"/>
          <w:lang w:val="pt-BR"/>
        </w:rPr>
        <w:t xml:space="preserve">de natureza condenatória que não tenha sido suspensa </w:t>
      </w:r>
      <w:r w:rsidR="00193CF7">
        <w:rPr>
          <w:rFonts w:asciiTheme="minorHAnsi" w:hAnsiTheme="minorHAnsi" w:cstheme="minorHAnsi"/>
          <w:color w:val="000000" w:themeColor="text1"/>
          <w:sz w:val="24"/>
          <w:szCs w:val="24"/>
          <w:lang w:val="pt-BR"/>
        </w:rPr>
        <w:t xml:space="preserve">no prazo legal, </w:t>
      </w:r>
      <w:r w:rsidR="00193CF7" w:rsidRPr="00044F9B">
        <w:rPr>
          <w:rFonts w:asciiTheme="minorHAnsi" w:hAnsiTheme="minorHAnsi" w:cstheme="minorHAnsi"/>
          <w:color w:val="000000" w:themeColor="text1"/>
          <w:sz w:val="24"/>
          <w:szCs w:val="24"/>
          <w:lang w:val="pt-BR"/>
        </w:rPr>
        <w:t>ou, na ausência de prazo, no</w:t>
      </w:r>
      <w:r w:rsidR="005944B2" w:rsidRPr="00044F9B">
        <w:rPr>
          <w:rFonts w:asciiTheme="minorHAnsi" w:hAnsiTheme="minorHAnsi" w:cstheme="minorHAnsi"/>
          <w:color w:val="000000" w:themeColor="text1"/>
          <w:sz w:val="24"/>
          <w:szCs w:val="24"/>
          <w:lang w:val="pt-BR"/>
        </w:rPr>
        <w:t xml:space="preserve"> prazo de 15 (quinze) dias contados da respectiva decisão</w:t>
      </w:r>
      <w:r w:rsidRPr="0098604E">
        <w:rPr>
          <w:rFonts w:asciiTheme="minorHAnsi" w:hAnsiTheme="minorHAnsi" w:cstheme="minorHAnsi"/>
          <w:color w:val="000000" w:themeColor="text1"/>
          <w:sz w:val="24"/>
          <w:szCs w:val="24"/>
          <w:lang w:val="pt-BR"/>
        </w:rPr>
        <w:t>;</w:t>
      </w:r>
    </w:p>
    <w:p w14:paraId="6B8FA55B" w14:textId="77777777" w:rsidR="00BE0BE8" w:rsidRPr="0098604E" w:rsidRDefault="00BE0BE8" w:rsidP="004D0F19">
      <w:pPr>
        <w:pStyle w:val="Level4"/>
        <w:widowControl w:val="0"/>
        <w:spacing w:after="0" w:line="300" w:lineRule="atLeast"/>
        <w:contextualSpacing/>
        <w:rPr>
          <w:rFonts w:asciiTheme="minorHAnsi" w:hAnsiTheme="minorHAnsi" w:cstheme="minorHAnsi"/>
          <w:color w:val="000000" w:themeColor="text1"/>
          <w:sz w:val="24"/>
          <w:szCs w:val="24"/>
          <w:lang w:val="pt-BR"/>
        </w:rPr>
      </w:pPr>
    </w:p>
    <w:p w14:paraId="541F0B87"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cuidar para que as operações que venha a praticar no ambiente de negociação </w:t>
      </w:r>
      <w:r w:rsidRPr="0098604E">
        <w:rPr>
          <w:rFonts w:asciiTheme="minorHAnsi" w:eastAsia="Arial Unicode MS" w:hAnsiTheme="minorHAnsi" w:cstheme="minorHAnsi"/>
          <w:sz w:val="24"/>
          <w:szCs w:val="24"/>
          <w:lang w:val="pt-BR"/>
        </w:rPr>
        <w:t>operacionalizado</w:t>
      </w:r>
      <w:r w:rsidRPr="0098604E">
        <w:rPr>
          <w:rFonts w:asciiTheme="minorHAnsi" w:hAnsiTheme="minorHAnsi" w:cstheme="minorHAnsi"/>
          <w:color w:val="000000" w:themeColor="text1"/>
          <w:sz w:val="24"/>
          <w:szCs w:val="24"/>
          <w:lang w:val="pt-BR"/>
        </w:rPr>
        <w:t xml:space="preserve"> pela </w:t>
      </w:r>
      <w:r w:rsidRPr="0098604E">
        <w:rPr>
          <w:rFonts w:asciiTheme="minorHAnsi" w:eastAsia="Arial Unicode MS" w:hAnsiTheme="minorHAnsi" w:cstheme="minorHAnsi"/>
          <w:color w:val="000000" w:themeColor="text1"/>
          <w:sz w:val="24"/>
          <w:szCs w:val="24"/>
          <w:lang w:val="pt-BR"/>
        </w:rPr>
        <w:t xml:space="preserve">B3 </w:t>
      </w:r>
      <w:r w:rsidRPr="0098604E">
        <w:rPr>
          <w:rFonts w:asciiTheme="minorHAnsi" w:hAnsiTheme="minorHAnsi" w:cstheme="minorHAnsi"/>
          <w:color w:val="000000" w:themeColor="text1"/>
          <w:sz w:val="24"/>
          <w:szCs w:val="24"/>
          <w:lang w:val="pt-BR"/>
        </w:rPr>
        <w:t xml:space="preserve">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bookmarkStart w:id="463" w:name="_DV_M445"/>
      <w:bookmarkEnd w:id="463"/>
    </w:p>
    <w:p w14:paraId="460A22A5"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DDFDD4D" w14:textId="20FDB31A" w:rsidR="00A125C6" w:rsidRDefault="00A125C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64" w:name="_DV_M446"/>
      <w:bookmarkStart w:id="465" w:name="_DV_M447"/>
      <w:bookmarkStart w:id="466" w:name="_DV_M448"/>
      <w:bookmarkStart w:id="467" w:name="_DV_M449"/>
      <w:bookmarkEnd w:id="464"/>
      <w:bookmarkEnd w:id="465"/>
      <w:bookmarkEnd w:id="466"/>
      <w:bookmarkEnd w:id="467"/>
      <w:r w:rsidRPr="0098604E">
        <w:rPr>
          <w:rFonts w:asciiTheme="minorHAnsi" w:eastAsia="Arial Unicode MS" w:hAnsiTheme="minorHAnsi" w:cstheme="minorHAnsi"/>
          <w:sz w:val="24"/>
          <w:szCs w:val="24"/>
          <w:lang w:val="pt-BR"/>
        </w:rPr>
        <w:t>comparecer</w:t>
      </w:r>
      <w:r w:rsidRPr="0098604E">
        <w:rPr>
          <w:rFonts w:asciiTheme="minorHAnsi" w:hAnsiTheme="minorHAnsi" w:cstheme="minorHAnsi"/>
          <w:color w:val="000000" w:themeColor="text1"/>
          <w:sz w:val="24"/>
          <w:szCs w:val="24"/>
          <w:lang w:val="pt-BR"/>
        </w:rPr>
        <w:t xml:space="preserve"> às Assembleias Gerais de Debenturistas sempre que solicitada;</w:t>
      </w:r>
    </w:p>
    <w:p w14:paraId="756401E9" w14:textId="18AA3784" w:rsidR="008D1B7A" w:rsidRDefault="008D1B7A" w:rsidP="008D1B7A">
      <w:pPr>
        <w:pStyle w:val="PargrafodaLista"/>
        <w:rPr>
          <w:rFonts w:asciiTheme="minorHAnsi" w:hAnsiTheme="minorHAnsi" w:cstheme="minorHAnsi"/>
          <w:color w:val="000000" w:themeColor="text1"/>
          <w:sz w:val="24"/>
          <w:szCs w:val="24"/>
        </w:rPr>
      </w:pPr>
    </w:p>
    <w:p w14:paraId="55207DC5" w14:textId="642C38B6" w:rsidR="008D1B7A" w:rsidRPr="005F3409" w:rsidRDefault="008D1B7A" w:rsidP="00936D26">
      <w:pPr>
        <w:pStyle w:val="Level3"/>
        <w:widowControl w:val="0"/>
        <w:numPr>
          <w:ilvl w:val="0"/>
          <w:numId w:val="20"/>
        </w:numPr>
        <w:spacing w:after="0" w:line="340" w:lineRule="exact"/>
        <w:contextualSpacing/>
        <w:rPr>
          <w:rFonts w:asciiTheme="minorHAnsi" w:hAnsiTheme="minorHAnsi"/>
          <w:color w:val="000000" w:themeColor="text1"/>
          <w:sz w:val="24"/>
          <w:lang w:val="pt-BR"/>
        </w:rPr>
      </w:pPr>
      <w:r w:rsidRPr="008D1B7A">
        <w:rPr>
          <w:rFonts w:asciiTheme="minorHAnsi" w:hAnsiTheme="minorHAnsi" w:cstheme="minorHAnsi"/>
          <w:color w:val="000000" w:themeColor="text1"/>
          <w:sz w:val="24"/>
          <w:szCs w:val="24"/>
          <w:lang w:val="pt-BR"/>
        </w:rPr>
        <w:t xml:space="preserve">não constituir, sem a prévia anuência dos Debenturistas, nenhum </w:t>
      </w:r>
      <w:r w:rsidR="00914BCE">
        <w:rPr>
          <w:rFonts w:asciiTheme="minorHAnsi" w:hAnsiTheme="minorHAnsi" w:cstheme="minorHAnsi"/>
          <w:color w:val="000000" w:themeColor="text1"/>
          <w:sz w:val="24"/>
          <w:szCs w:val="24"/>
          <w:lang w:val="pt-BR"/>
        </w:rPr>
        <w:t>Ônus</w:t>
      </w:r>
      <w:r w:rsidRPr="008D1B7A">
        <w:rPr>
          <w:rFonts w:asciiTheme="minorHAnsi" w:hAnsiTheme="minorHAnsi" w:cstheme="minorHAnsi"/>
          <w:color w:val="000000" w:themeColor="text1"/>
          <w:sz w:val="24"/>
          <w:szCs w:val="24"/>
          <w:lang w:val="pt-BR"/>
        </w:rPr>
        <w:t xml:space="preserve"> sobre quaisquer dos </w:t>
      </w:r>
      <w:r w:rsidRPr="00936D26">
        <w:rPr>
          <w:rFonts w:asciiTheme="minorHAnsi" w:eastAsia="Arial Unicode MS" w:hAnsiTheme="minorHAnsi" w:cstheme="minorHAnsi"/>
          <w:sz w:val="24"/>
          <w:szCs w:val="24"/>
          <w:lang w:val="pt-BR"/>
        </w:rPr>
        <w:t>ativos</w:t>
      </w:r>
      <w:r w:rsidRPr="008D1B7A">
        <w:rPr>
          <w:rFonts w:asciiTheme="minorHAnsi" w:hAnsiTheme="minorHAnsi" w:cstheme="minorHAnsi"/>
          <w:color w:val="000000" w:themeColor="text1"/>
          <w:sz w:val="24"/>
          <w:szCs w:val="24"/>
          <w:lang w:val="pt-BR"/>
        </w:rPr>
        <w:t xml:space="preserve"> e/ou direitos dados em garantia da Emissão, salvo conforme permitido por esta Escritura de Emissão, inclusive com relação à celebração dos Contratos de Garantias Reais;</w:t>
      </w:r>
    </w:p>
    <w:p w14:paraId="02C7B429" w14:textId="77777777" w:rsidR="005F3409" w:rsidRDefault="005F3409" w:rsidP="00023400">
      <w:pPr>
        <w:pStyle w:val="PargrafodaLista"/>
        <w:rPr>
          <w:rFonts w:asciiTheme="minorHAnsi" w:hAnsiTheme="minorHAnsi"/>
          <w:color w:val="000000" w:themeColor="text1"/>
          <w:sz w:val="24"/>
        </w:rPr>
      </w:pPr>
    </w:p>
    <w:p w14:paraId="11EE803F" w14:textId="19A35D91" w:rsidR="005F3409" w:rsidRPr="00023400" w:rsidRDefault="005F3409" w:rsidP="00023400">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023400">
        <w:rPr>
          <w:rFonts w:asciiTheme="minorHAnsi" w:hAnsiTheme="minorHAnsi" w:cstheme="minorHAnsi"/>
          <w:color w:val="000000" w:themeColor="text1"/>
          <w:sz w:val="24"/>
          <w:szCs w:val="24"/>
          <w:lang w:val="pt-BR"/>
        </w:rPr>
        <w:t xml:space="preserve">Investir apenas em </w:t>
      </w:r>
      <w:r w:rsidRPr="005F3409">
        <w:rPr>
          <w:rFonts w:asciiTheme="minorHAnsi" w:hAnsiTheme="minorHAnsi" w:cstheme="minorHAnsi"/>
          <w:color w:val="000000" w:themeColor="text1"/>
          <w:sz w:val="24"/>
          <w:szCs w:val="24"/>
          <w:lang w:val="pt-BR"/>
        </w:rPr>
        <w:t>sociedades</w:t>
      </w:r>
      <w:r w:rsidRPr="00023400">
        <w:rPr>
          <w:rFonts w:asciiTheme="minorHAnsi" w:hAnsiTheme="minorHAnsi" w:cstheme="minorHAnsi"/>
          <w:color w:val="000000" w:themeColor="text1"/>
          <w:sz w:val="24"/>
          <w:szCs w:val="24"/>
          <w:lang w:val="pt-BR"/>
        </w:rPr>
        <w:t xml:space="preserve"> cujo objeto social seja </w:t>
      </w:r>
      <w:r w:rsidR="0099070E">
        <w:rPr>
          <w:rFonts w:asciiTheme="minorHAnsi" w:hAnsiTheme="minorHAnsi" w:cstheme="minorHAnsi"/>
          <w:color w:val="000000" w:themeColor="text1"/>
          <w:sz w:val="24"/>
          <w:szCs w:val="24"/>
          <w:lang w:val="pt-BR"/>
        </w:rPr>
        <w:t xml:space="preserve">a </w:t>
      </w:r>
      <w:r w:rsidR="0089271D">
        <w:rPr>
          <w:rFonts w:asciiTheme="minorHAnsi" w:hAnsiTheme="minorHAnsi" w:cstheme="minorHAnsi"/>
          <w:color w:val="000000" w:themeColor="text1"/>
          <w:sz w:val="24"/>
          <w:szCs w:val="24"/>
          <w:lang w:val="pt-BR"/>
        </w:rPr>
        <w:t xml:space="preserve">(a) </w:t>
      </w:r>
      <w:r w:rsidR="0099070E">
        <w:rPr>
          <w:rFonts w:asciiTheme="minorHAnsi" w:hAnsiTheme="minorHAnsi" w:cstheme="minorHAnsi"/>
          <w:color w:val="000000" w:themeColor="text1"/>
          <w:sz w:val="24"/>
          <w:szCs w:val="24"/>
          <w:lang w:val="pt-BR"/>
        </w:rPr>
        <w:t>consecução de concessões de serviços públicos de</w:t>
      </w:r>
      <w:r w:rsidRPr="00023400">
        <w:rPr>
          <w:rFonts w:asciiTheme="minorHAnsi" w:hAnsiTheme="minorHAnsi" w:cstheme="minorHAnsi"/>
          <w:color w:val="000000" w:themeColor="text1"/>
          <w:sz w:val="24"/>
          <w:szCs w:val="24"/>
          <w:lang w:val="pt-BR"/>
        </w:rPr>
        <w:t xml:space="preserve"> transmissão de energia elétrica</w:t>
      </w:r>
      <w:r w:rsidR="0089271D">
        <w:rPr>
          <w:rFonts w:asciiTheme="minorHAnsi" w:hAnsiTheme="minorHAnsi" w:cstheme="minorHAnsi"/>
          <w:color w:val="000000" w:themeColor="text1"/>
          <w:sz w:val="24"/>
          <w:szCs w:val="24"/>
          <w:lang w:val="pt-BR"/>
        </w:rPr>
        <w:t>; (b) geração de energia elétrica; (c) transmissão de energia elétrica</w:t>
      </w:r>
      <w:r w:rsidR="0052512F">
        <w:rPr>
          <w:rFonts w:asciiTheme="minorHAnsi" w:hAnsiTheme="minorHAnsi" w:cstheme="minorHAnsi"/>
          <w:color w:val="000000" w:themeColor="text1"/>
          <w:sz w:val="24"/>
          <w:szCs w:val="24"/>
          <w:lang w:val="pt-BR"/>
        </w:rPr>
        <w:t xml:space="preserve">; e (d) a participação em sociedades </w:t>
      </w:r>
      <w:r w:rsidR="0052512F" w:rsidRPr="00023400">
        <w:rPr>
          <w:rFonts w:asciiTheme="minorHAnsi" w:hAnsiTheme="minorHAnsi" w:cstheme="minorHAnsi"/>
          <w:color w:val="000000" w:themeColor="text1"/>
          <w:sz w:val="24"/>
          <w:szCs w:val="24"/>
          <w:lang w:val="pt-BR"/>
        </w:rPr>
        <w:t xml:space="preserve">cujo objeto social seja </w:t>
      </w:r>
      <w:r w:rsidR="0052512F">
        <w:rPr>
          <w:rFonts w:asciiTheme="minorHAnsi" w:hAnsiTheme="minorHAnsi" w:cstheme="minorHAnsi"/>
          <w:color w:val="000000" w:themeColor="text1"/>
          <w:sz w:val="24"/>
          <w:szCs w:val="24"/>
          <w:lang w:val="pt-BR"/>
        </w:rPr>
        <w:t>a consecução de concessões de serviços públicos de</w:t>
      </w:r>
      <w:r w:rsidR="0052512F" w:rsidRPr="00023400">
        <w:rPr>
          <w:rFonts w:asciiTheme="minorHAnsi" w:hAnsiTheme="minorHAnsi" w:cstheme="minorHAnsi"/>
          <w:color w:val="000000" w:themeColor="text1"/>
          <w:sz w:val="24"/>
          <w:szCs w:val="24"/>
          <w:lang w:val="pt-BR"/>
        </w:rPr>
        <w:t xml:space="preserve"> transmissão de energia elétrica</w:t>
      </w:r>
      <w:r w:rsidRPr="00023400">
        <w:rPr>
          <w:rFonts w:asciiTheme="minorHAnsi" w:hAnsiTheme="minorHAnsi" w:cstheme="minorHAnsi"/>
          <w:color w:val="000000" w:themeColor="text1"/>
          <w:sz w:val="24"/>
          <w:szCs w:val="24"/>
          <w:lang w:val="pt-BR"/>
        </w:rPr>
        <w:t>.</w:t>
      </w:r>
    </w:p>
    <w:p w14:paraId="7FE1C432" w14:textId="77777777" w:rsidR="008D1B7A" w:rsidRDefault="008D1B7A" w:rsidP="00936D26">
      <w:pPr>
        <w:pStyle w:val="PargrafodaLista"/>
        <w:rPr>
          <w:rFonts w:asciiTheme="minorHAnsi" w:hAnsiTheme="minorHAnsi" w:cstheme="minorHAnsi"/>
          <w:color w:val="000000" w:themeColor="text1"/>
          <w:sz w:val="24"/>
          <w:szCs w:val="24"/>
        </w:rPr>
      </w:pPr>
    </w:p>
    <w:p w14:paraId="7422B542" w14:textId="278FD4FD" w:rsidR="008D1B7A" w:rsidRPr="008D1B7A" w:rsidRDefault="008D1B7A"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8D1B7A">
        <w:rPr>
          <w:rFonts w:asciiTheme="minorHAnsi" w:hAnsiTheme="minorHAnsi" w:cstheme="minorHAnsi"/>
          <w:color w:val="000000" w:themeColor="text1"/>
          <w:sz w:val="24"/>
          <w:szCs w:val="24"/>
          <w:lang w:val="pt-BR"/>
        </w:rPr>
        <w:t xml:space="preserve">não praticar qualquer ato em desacordo com </w:t>
      </w:r>
      <w:r>
        <w:rPr>
          <w:rFonts w:asciiTheme="minorHAnsi" w:hAnsiTheme="minorHAnsi" w:cstheme="minorHAnsi"/>
          <w:color w:val="000000" w:themeColor="text1"/>
          <w:sz w:val="24"/>
          <w:szCs w:val="24"/>
          <w:lang w:val="pt-BR"/>
        </w:rPr>
        <w:t>seu</w:t>
      </w:r>
      <w:r w:rsidRPr="008D1B7A">
        <w:rPr>
          <w:rFonts w:asciiTheme="minorHAnsi" w:hAnsiTheme="minorHAnsi" w:cstheme="minorHAnsi"/>
          <w:color w:val="000000" w:themeColor="text1"/>
          <w:sz w:val="24"/>
          <w:szCs w:val="24"/>
          <w:lang w:val="pt-BR"/>
        </w:rPr>
        <w:t xml:space="preserve"> estatuto social e com esta Escritura de Emissão, em especial os que possam, direta ou indiretamente, comprometer o pontual e integral</w:t>
      </w:r>
      <w:r>
        <w:rPr>
          <w:rFonts w:asciiTheme="minorHAnsi" w:hAnsiTheme="minorHAnsi" w:cstheme="minorHAnsi"/>
          <w:color w:val="000000" w:themeColor="text1"/>
          <w:sz w:val="24"/>
          <w:szCs w:val="24"/>
          <w:lang w:val="pt-BR"/>
        </w:rPr>
        <w:t xml:space="preserve"> </w:t>
      </w:r>
      <w:r w:rsidRPr="008D1B7A">
        <w:rPr>
          <w:rFonts w:asciiTheme="minorHAnsi" w:hAnsiTheme="minorHAnsi" w:cstheme="minorHAnsi"/>
          <w:color w:val="000000" w:themeColor="text1"/>
          <w:sz w:val="24"/>
          <w:szCs w:val="24"/>
          <w:lang w:val="pt-BR"/>
        </w:rPr>
        <w:t>cumprimento das obrigações principais e acessórias assumidas perante os Debenturistas;</w:t>
      </w:r>
    </w:p>
    <w:p w14:paraId="2E5876BF"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2D04383" w14:textId="226A762B"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68" w:name="_DV_M450"/>
      <w:bookmarkStart w:id="469" w:name="_Ref14377453"/>
      <w:bookmarkEnd w:id="468"/>
      <w:r w:rsidRPr="0098604E">
        <w:rPr>
          <w:rFonts w:asciiTheme="minorHAnsi" w:hAnsiTheme="minorHAnsi" w:cstheme="minorHAnsi"/>
          <w:color w:val="000000" w:themeColor="text1"/>
          <w:sz w:val="24"/>
          <w:szCs w:val="24"/>
          <w:lang w:val="pt-BR"/>
        </w:rPr>
        <w:t>sem prejuízo das demais obrigações previstas acima ou de outras obrigações expressamente previstas na regulamentação em vigor, nesta Escritura de Emissão e nos Contratos de Garantia, conforme aplicável, nos termos do artigo 17 da Instrução CVM 476, a Emissora obriga-se a:</w:t>
      </w:r>
      <w:bookmarkEnd w:id="469"/>
    </w:p>
    <w:p w14:paraId="5ABAC3C7"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49F5A0EA"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70" w:name="_DV_M451"/>
      <w:bookmarkEnd w:id="470"/>
      <w:r w:rsidRPr="0098604E">
        <w:rPr>
          <w:rFonts w:asciiTheme="minorHAnsi" w:hAnsiTheme="minorHAnsi" w:cstheme="minorHAnsi"/>
          <w:color w:val="000000" w:themeColor="text1"/>
          <w:sz w:val="24"/>
          <w:szCs w:val="24"/>
          <w:lang w:val="pt-BR"/>
        </w:rPr>
        <w:t>preparar as demonstrações financeiras relativas a cada exercício social, em conformidade com a Lei das Sociedades por Ações e com as regras emitidas pela CVM;</w:t>
      </w:r>
    </w:p>
    <w:p w14:paraId="6F2B1DA7" w14:textId="77777777" w:rsidR="00A125C6" w:rsidRPr="0098604E" w:rsidRDefault="00A125C6" w:rsidP="00355F6F">
      <w:pPr>
        <w:pStyle w:val="Level5"/>
        <w:widowControl w:val="0"/>
        <w:spacing w:after="0" w:line="340" w:lineRule="exact"/>
        <w:ind w:left="2268"/>
        <w:contextualSpacing/>
        <w:rPr>
          <w:rFonts w:asciiTheme="minorHAnsi" w:hAnsiTheme="minorHAnsi" w:cstheme="minorHAnsi"/>
          <w:color w:val="000000" w:themeColor="text1"/>
          <w:sz w:val="24"/>
          <w:szCs w:val="24"/>
          <w:lang w:val="pt-BR"/>
        </w:rPr>
      </w:pPr>
    </w:p>
    <w:p w14:paraId="641D780B"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71" w:name="_DV_M452"/>
      <w:bookmarkEnd w:id="471"/>
      <w:r w:rsidRPr="0098604E">
        <w:rPr>
          <w:rFonts w:asciiTheme="minorHAnsi" w:hAnsiTheme="minorHAnsi" w:cstheme="minorHAnsi"/>
          <w:color w:val="000000" w:themeColor="text1"/>
          <w:sz w:val="24"/>
          <w:szCs w:val="24"/>
          <w:lang w:val="pt-BR"/>
        </w:rPr>
        <w:t>submeter as demonstrações financeiras relativas a cada exercício social a auditoria por auditor independente registrado na CVM;</w:t>
      </w:r>
    </w:p>
    <w:p w14:paraId="599318E2"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7B2E7C9A"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72" w:name="_DV_M453"/>
      <w:bookmarkStart w:id="473" w:name="_Ref14377484"/>
      <w:bookmarkEnd w:id="472"/>
      <w:r w:rsidRPr="0098604E">
        <w:rPr>
          <w:rFonts w:asciiTheme="minorHAnsi" w:hAnsiTheme="minorHAnsi" w:cstheme="minorHAnsi"/>
          <w:color w:val="000000" w:themeColor="text1"/>
          <w:sz w:val="24"/>
          <w:szCs w:val="24"/>
          <w:lang w:val="pt-BR"/>
        </w:rPr>
        <w:t>divulgar, até o dia anterior ao início das negociações, as demonstrações financeiras da Emissora relativas aos 3 (três) últimos exercícios sociais encerrados, acompanhadas de notas explicativas e do parecer dos auditores independentes</w:t>
      </w:r>
      <w:r w:rsidRPr="0098604E">
        <w:rPr>
          <w:rFonts w:asciiTheme="minorHAnsi" w:eastAsia="SimSun" w:hAnsiTheme="minorHAnsi" w:cstheme="minorHAnsi"/>
          <w:color w:val="000000"/>
          <w:sz w:val="24"/>
          <w:szCs w:val="24"/>
          <w:lang w:val="pt-BR"/>
        </w:rPr>
        <w:t xml:space="preserve"> </w:t>
      </w:r>
      <w:r w:rsidRPr="0098604E">
        <w:rPr>
          <w:rFonts w:asciiTheme="minorHAnsi" w:hAnsiTheme="minorHAnsi" w:cstheme="minorHAnsi"/>
          <w:color w:val="000000" w:themeColor="text1"/>
          <w:sz w:val="24"/>
          <w:szCs w:val="24"/>
          <w:lang w:val="pt-BR"/>
        </w:rPr>
        <w:t>exceto caso a Emissora não as possua por não ter iniciado suas atividades previamente ao referido período;</w:t>
      </w:r>
      <w:bookmarkEnd w:id="473"/>
    </w:p>
    <w:p w14:paraId="416F0C5E"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5C3A45B1"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74" w:name="_DV_M454"/>
      <w:bookmarkStart w:id="475" w:name="_Hlk17824036"/>
      <w:bookmarkEnd w:id="474"/>
      <w:r w:rsidRPr="0098604E">
        <w:rPr>
          <w:rFonts w:asciiTheme="minorHAnsi" w:hAnsiTheme="minorHAnsi" w:cstheme="minorHAnsi"/>
          <w:color w:val="000000" w:themeColor="text1"/>
          <w:sz w:val="24"/>
          <w:szCs w:val="24"/>
          <w:lang w:val="pt-BR"/>
        </w:rPr>
        <w:t>divulgar as demonstrações financeiras subsequentes, acompanhadas de notas explicativas e relatório dos auditores independentes, dentro de 3 (três) meses contados do encerramento do exercício social;</w:t>
      </w:r>
      <w:bookmarkEnd w:id="475"/>
    </w:p>
    <w:p w14:paraId="42908572"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3D5C40B4"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76" w:name="_DV_M455"/>
      <w:bookmarkEnd w:id="476"/>
      <w:r w:rsidRPr="0098604E">
        <w:rPr>
          <w:rFonts w:asciiTheme="minorHAnsi" w:hAnsiTheme="minorHAnsi" w:cstheme="minorHAnsi"/>
          <w:color w:val="000000" w:themeColor="text1"/>
          <w:sz w:val="24"/>
          <w:szCs w:val="24"/>
          <w:lang w:val="pt-BR"/>
        </w:rPr>
        <w:t>observar as disposições da Instrução Resolução CVM nº 44, de 23 de agosto de 2021, conforme alterada (“</w:t>
      </w:r>
      <w:r w:rsidRPr="0098604E">
        <w:rPr>
          <w:rFonts w:asciiTheme="minorHAnsi" w:hAnsiTheme="minorHAnsi" w:cstheme="minorHAnsi"/>
          <w:b/>
          <w:color w:val="000000" w:themeColor="text1"/>
          <w:sz w:val="24"/>
          <w:szCs w:val="24"/>
          <w:lang w:val="pt-BR"/>
        </w:rPr>
        <w:t>Resolução CVM 44</w:t>
      </w:r>
      <w:r w:rsidRPr="0098604E">
        <w:rPr>
          <w:rFonts w:asciiTheme="minorHAnsi" w:hAnsiTheme="minorHAnsi" w:cstheme="minorHAnsi"/>
          <w:color w:val="000000" w:themeColor="text1"/>
          <w:sz w:val="24"/>
          <w:szCs w:val="24"/>
          <w:lang w:val="pt-BR"/>
        </w:rPr>
        <w:t>”) no que se refere ao dever de sigilo e às vedações à negociação;</w:t>
      </w:r>
    </w:p>
    <w:p w14:paraId="172B0E83"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69D87840"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77" w:name="_DV_M456"/>
      <w:bookmarkEnd w:id="477"/>
      <w:r w:rsidRPr="0098604E">
        <w:rPr>
          <w:rFonts w:asciiTheme="minorHAnsi" w:hAnsiTheme="minorHAnsi" w:cstheme="minorHAnsi"/>
          <w:color w:val="000000" w:themeColor="text1"/>
          <w:sz w:val="24"/>
          <w:szCs w:val="24"/>
          <w:lang w:val="pt-BR"/>
        </w:rPr>
        <w:t>divulgar, na página na Internet da Emissora www.sterlitepower.com, a ocorrência de qualquer ato ou fato relevante, conforme definido no artigo 2º Resolução CVM 44;</w:t>
      </w:r>
    </w:p>
    <w:p w14:paraId="308A2616"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3EE3F6FB" w14:textId="73AA4B8F"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78" w:name="_DV_M457"/>
      <w:bookmarkEnd w:id="478"/>
      <w:r w:rsidRPr="0098604E">
        <w:rPr>
          <w:rFonts w:asciiTheme="minorHAnsi" w:hAnsiTheme="minorHAnsi" w:cstheme="minorHAnsi"/>
          <w:color w:val="000000" w:themeColor="text1"/>
          <w:sz w:val="24"/>
          <w:szCs w:val="24"/>
          <w:lang w:val="pt-BR"/>
        </w:rPr>
        <w:t xml:space="preserve">cumprir todas as determinações emanadas pela CVM e/ou pela </w:t>
      </w:r>
      <w:r w:rsidRPr="0098604E">
        <w:rPr>
          <w:rFonts w:asciiTheme="minorHAnsi" w:eastAsia="Arial Unicode MS" w:hAnsiTheme="minorHAnsi" w:cstheme="minorHAnsi"/>
          <w:color w:val="000000" w:themeColor="text1"/>
          <w:sz w:val="24"/>
          <w:szCs w:val="24"/>
          <w:lang w:val="pt-BR"/>
        </w:rPr>
        <w:t>B3</w:t>
      </w:r>
      <w:r w:rsidRPr="0098604E">
        <w:rPr>
          <w:rFonts w:asciiTheme="minorHAnsi" w:hAnsiTheme="minorHAnsi" w:cstheme="minorHAnsi"/>
          <w:color w:val="000000" w:themeColor="text1"/>
          <w:sz w:val="24"/>
          <w:szCs w:val="24"/>
          <w:lang w:val="pt-BR"/>
        </w:rPr>
        <w:t>, inclusive, fornecendo-lhes todas as informações por elas solicitadas;</w:t>
      </w:r>
    </w:p>
    <w:p w14:paraId="4A86BE9E"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2E4B9F85" w14:textId="67219CAA"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divulgar em sua página na rede mundial de computadores o relatório anual e demais comunicações enviadas pelo Agente Fiduciário na mesma data do seu recebimento, observado ainda o disposto no inciso (d) deste artigo</w:t>
      </w:r>
      <w:r w:rsidR="001A6C44" w:rsidRPr="0098604E">
        <w:rPr>
          <w:rFonts w:asciiTheme="minorHAnsi" w:hAnsiTheme="minorHAnsi" w:cstheme="minorHAnsi"/>
          <w:color w:val="000000" w:themeColor="text1"/>
          <w:sz w:val="24"/>
          <w:szCs w:val="24"/>
          <w:lang w:val="pt-BR"/>
        </w:rPr>
        <w:t>; e</w:t>
      </w:r>
    </w:p>
    <w:p w14:paraId="3E0E4389" w14:textId="77777777" w:rsidR="00763B24" w:rsidRPr="0098604E" w:rsidRDefault="00763B24" w:rsidP="00355F6F">
      <w:pPr>
        <w:pStyle w:val="PargrafodaLista"/>
        <w:rPr>
          <w:rFonts w:asciiTheme="minorHAnsi" w:hAnsiTheme="minorHAnsi" w:cstheme="minorHAnsi"/>
          <w:color w:val="000000" w:themeColor="text1"/>
          <w:sz w:val="24"/>
          <w:szCs w:val="24"/>
        </w:rPr>
      </w:pPr>
    </w:p>
    <w:p w14:paraId="5F118453" w14:textId="0FA58DE4" w:rsidR="00763B24" w:rsidRPr="0098604E" w:rsidRDefault="001A6C44"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observar as disposições da </w:t>
      </w:r>
      <w:r w:rsidR="006F1894" w:rsidRPr="0098604E">
        <w:rPr>
          <w:rFonts w:asciiTheme="minorHAnsi" w:hAnsiTheme="minorHAnsi" w:cstheme="minorHAnsi"/>
          <w:color w:val="000000" w:themeColor="text1"/>
          <w:sz w:val="24"/>
          <w:szCs w:val="24"/>
          <w:lang w:val="pt-BR"/>
        </w:rPr>
        <w:t xml:space="preserve">Resolução </w:t>
      </w:r>
      <w:r w:rsidR="0089271D">
        <w:rPr>
          <w:rFonts w:asciiTheme="minorHAnsi" w:hAnsiTheme="minorHAnsi" w:cstheme="minorHAnsi"/>
          <w:color w:val="000000" w:themeColor="text1"/>
          <w:sz w:val="24"/>
          <w:szCs w:val="24"/>
          <w:lang w:val="pt-BR"/>
        </w:rPr>
        <w:t xml:space="preserve">da CVM </w:t>
      </w:r>
      <w:r w:rsidR="004A2CB1" w:rsidRPr="0098604E">
        <w:rPr>
          <w:rFonts w:asciiTheme="minorHAnsi" w:hAnsiTheme="minorHAnsi" w:cstheme="minorHAnsi"/>
          <w:color w:val="000000" w:themeColor="text1"/>
          <w:sz w:val="24"/>
          <w:szCs w:val="24"/>
          <w:lang w:val="pt-BR"/>
        </w:rPr>
        <w:t>nº</w:t>
      </w:r>
      <w:r w:rsidR="00694DCF" w:rsidRPr="0098604E">
        <w:rPr>
          <w:rFonts w:asciiTheme="minorHAnsi" w:hAnsiTheme="minorHAnsi" w:cstheme="minorHAnsi"/>
          <w:color w:val="000000" w:themeColor="text1"/>
          <w:sz w:val="24"/>
          <w:szCs w:val="24"/>
          <w:lang w:val="pt-BR"/>
        </w:rPr>
        <w:t> </w:t>
      </w:r>
      <w:r w:rsidR="00D40F35" w:rsidRPr="0098604E">
        <w:rPr>
          <w:rFonts w:asciiTheme="minorHAnsi" w:hAnsiTheme="minorHAnsi" w:cstheme="minorHAnsi"/>
          <w:color w:val="000000" w:themeColor="text1"/>
          <w:sz w:val="24"/>
          <w:szCs w:val="24"/>
          <w:lang w:val="pt-BR"/>
        </w:rPr>
        <w:t>81, de 29 de março de 2022</w:t>
      </w:r>
      <w:r w:rsidRPr="0098604E">
        <w:rPr>
          <w:rFonts w:asciiTheme="minorHAnsi" w:hAnsiTheme="minorHAnsi" w:cstheme="minorHAnsi"/>
          <w:color w:val="000000" w:themeColor="text1"/>
          <w:sz w:val="24"/>
          <w:szCs w:val="24"/>
          <w:lang w:val="pt-BR"/>
        </w:rPr>
        <w:t>, caso seja convocada, para realização de modo parcial ou exclusivamente digital</w:t>
      </w:r>
      <w:r w:rsidR="00694DCF" w:rsidRPr="0098604E">
        <w:rPr>
          <w:rFonts w:asciiTheme="minorHAnsi" w:hAnsiTheme="minorHAnsi" w:cstheme="minorHAnsi"/>
          <w:color w:val="000000" w:themeColor="text1"/>
          <w:sz w:val="24"/>
          <w:szCs w:val="24"/>
          <w:lang w:val="pt-BR"/>
        </w:rPr>
        <w:t xml:space="preserve"> a</w:t>
      </w:r>
      <w:r w:rsidRPr="0098604E">
        <w:rPr>
          <w:rFonts w:asciiTheme="minorHAnsi" w:hAnsiTheme="minorHAnsi" w:cstheme="minorHAnsi"/>
          <w:color w:val="000000" w:themeColor="text1"/>
          <w:sz w:val="24"/>
          <w:szCs w:val="24"/>
          <w:lang w:val="pt-BR"/>
        </w:rPr>
        <w:t xml:space="preserve"> Assembleia Geral de Debenturistas.</w:t>
      </w:r>
    </w:p>
    <w:p w14:paraId="26338F47" w14:textId="64B2DD34"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3CDD0A5A" w14:textId="21C6BBDB" w:rsidR="00763667" w:rsidRPr="0098604E" w:rsidRDefault="00763667" w:rsidP="00936D26">
      <w:pPr>
        <w:pStyle w:val="Level3"/>
        <w:widowControl w:val="0"/>
        <w:numPr>
          <w:ilvl w:val="0"/>
          <w:numId w:val="20"/>
        </w:numPr>
        <w:spacing w:after="0" w:line="340" w:lineRule="exact"/>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obter, perante a CVM, registro de companhia aberta categoria “B”</w:t>
      </w:r>
      <w:r w:rsidR="008212C9">
        <w:rPr>
          <w:rFonts w:asciiTheme="minorHAnsi" w:hAnsiTheme="minorHAnsi" w:cstheme="minorHAnsi"/>
          <w:sz w:val="24"/>
          <w:szCs w:val="24"/>
          <w:lang w:val="pt-BR"/>
        </w:rPr>
        <w:t xml:space="preserve"> ou “A”</w:t>
      </w:r>
      <w:r w:rsidR="00914BCE">
        <w:rPr>
          <w:rFonts w:asciiTheme="minorHAnsi" w:hAnsiTheme="minorHAnsi" w:cstheme="minorHAnsi"/>
          <w:sz w:val="24"/>
          <w:szCs w:val="24"/>
          <w:lang w:val="pt-BR"/>
        </w:rPr>
        <w:t xml:space="preserve">, em prazo de até </w:t>
      </w:r>
      <w:r w:rsidR="005A17D6">
        <w:rPr>
          <w:rFonts w:asciiTheme="minorHAnsi" w:hAnsiTheme="minorHAnsi" w:cstheme="minorHAnsi"/>
          <w:sz w:val="24"/>
          <w:szCs w:val="24"/>
          <w:lang w:val="pt-BR"/>
        </w:rPr>
        <w:t>20</w:t>
      </w:r>
      <w:r w:rsidR="00921690">
        <w:rPr>
          <w:rFonts w:asciiTheme="minorHAnsi" w:hAnsiTheme="minorHAnsi" w:cstheme="minorHAnsi"/>
          <w:sz w:val="24"/>
          <w:szCs w:val="24"/>
          <w:lang w:val="pt-BR"/>
        </w:rPr>
        <w:t xml:space="preserve"> </w:t>
      </w:r>
      <w:r w:rsidR="00914BCE">
        <w:rPr>
          <w:rFonts w:asciiTheme="minorHAnsi" w:hAnsiTheme="minorHAnsi" w:cstheme="minorHAnsi"/>
          <w:sz w:val="24"/>
          <w:szCs w:val="24"/>
          <w:lang w:val="pt-BR"/>
        </w:rPr>
        <w:t>(</w:t>
      </w:r>
      <w:r w:rsidR="005A17D6">
        <w:rPr>
          <w:rFonts w:asciiTheme="minorHAnsi" w:hAnsiTheme="minorHAnsi" w:cstheme="minorHAnsi"/>
          <w:sz w:val="24"/>
          <w:szCs w:val="24"/>
          <w:lang w:val="pt-BR"/>
        </w:rPr>
        <w:t>vinte</w:t>
      </w:r>
      <w:r w:rsidR="00914BCE">
        <w:rPr>
          <w:rFonts w:asciiTheme="minorHAnsi" w:hAnsiTheme="minorHAnsi" w:cstheme="minorHAnsi"/>
          <w:sz w:val="24"/>
          <w:szCs w:val="24"/>
          <w:lang w:val="pt-BR"/>
        </w:rPr>
        <w:t xml:space="preserve">) meses contados da Data de Emissão, </w:t>
      </w:r>
      <w:r w:rsidR="00F569FE">
        <w:rPr>
          <w:rFonts w:asciiTheme="minorHAnsi" w:hAnsiTheme="minorHAnsi" w:cstheme="minorHAnsi"/>
          <w:sz w:val="24"/>
          <w:szCs w:val="24"/>
          <w:lang w:val="pt-BR"/>
        </w:rPr>
        <w:t xml:space="preserve">exceto em caso de motivo não imputável à Emissora, </w:t>
      </w:r>
      <w:r w:rsidR="00914BCE">
        <w:rPr>
          <w:rFonts w:asciiTheme="minorHAnsi" w:hAnsiTheme="minorHAnsi" w:cstheme="minorHAnsi"/>
          <w:sz w:val="24"/>
          <w:szCs w:val="24"/>
          <w:lang w:val="pt-BR"/>
        </w:rPr>
        <w:t xml:space="preserve">observado que o cumprimento de referida obrigação poderá ser renunciado de forma permanente pelos Debenturistas mediante deliberação de Debenturistas representando </w:t>
      </w:r>
      <w:r w:rsidR="00D20080">
        <w:rPr>
          <w:rFonts w:asciiTheme="minorHAnsi" w:hAnsiTheme="minorHAnsi" w:cstheme="minorHAnsi"/>
          <w:sz w:val="24"/>
          <w:szCs w:val="24"/>
          <w:lang w:val="pt-BR"/>
        </w:rPr>
        <w:t>10</w:t>
      </w:r>
      <w:r w:rsidR="008F6EB1">
        <w:rPr>
          <w:rFonts w:asciiTheme="minorHAnsi" w:hAnsiTheme="minorHAnsi" w:cstheme="minorHAnsi"/>
          <w:sz w:val="24"/>
          <w:szCs w:val="24"/>
          <w:lang w:val="pt-BR"/>
        </w:rPr>
        <w:t>%</w:t>
      </w:r>
      <w:r w:rsidR="00F97971">
        <w:rPr>
          <w:rFonts w:asciiTheme="minorHAnsi" w:hAnsiTheme="minorHAnsi" w:cstheme="minorHAnsi"/>
          <w:sz w:val="24"/>
          <w:szCs w:val="24"/>
          <w:lang w:val="pt-BR"/>
        </w:rPr>
        <w:t xml:space="preserve"> (</w:t>
      </w:r>
      <w:r w:rsidR="00D20080">
        <w:rPr>
          <w:rFonts w:asciiTheme="minorHAnsi" w:hAnsiTheme="minorHAnsi" w:cstheme="minorHAnsi"/>
          <w:sz w:val="24"/>
          <w:szCs w:val="24"/>
          <w:lang w:val="pt-BR"/>
        </w:rPr>
        <w:t xml:space="preserve">dez </w:t>
      </w:r>
      <w:r w:rsidR="00F97971">
        <w:rPr>
          <w:rFonts w:asciiTheme="minorHAnsi" w:hAnsiTheme="minorHAnsi" w:cstheme="minorHAnsi"/>
          <w:sz w:val="24"/>
          <w:szCs w:val="24"/>
          <w:lang w:val="pt-BR"/>
        </w:rPr>
        <w:t xml:space="preserve">por cento) das </w:t>
      </w:r>
      <w:r w:rsidR="0099070E">
        <w:rPr>
          <w:rFonts w:asciiTheme="minorHAnsi" w:hAnsiTheme="minorHAnsi" w:cstheme="minorHAnsi"/>
          <w:sz w:val="24"/>
          <w:szCs w:val="24"/>
          <w:lang w:val="pt-BR"/>
        </w:rPr>
        <w:t xml:space="preserve">Debêntures </w:t>
      </w:r>
      <w:r w:rsidR="00F97971">
        <w:rPr>
          <w:rFonts w:asciiTheme="minorHAnsi" w:hAnsiTheme="minorHAnsi" w:cstheme="minorHAnsi"/>
          <w:sz w:val="24"/>
          <w:szCs w:val="24"/>
          <w:lang w:val="pt-BR"/>
        </w:rPr>
        <w:t xml:space="preserve">em </w:t>
      </w:r>
      <w:r w:rsidR="0099070E">
        <w:rPr>
          <w:rFonts w:asciiTheme="minorHAnsi" w:hAnsiTheme="minorHAnsi" w:cstheme="minorHAnsi"/>
          <w:sz w:val="24"/>
          <w:szCs w:val="24"/>
          <w:lang w:val="pt-BR"/>
        </w:rPr>
        <w:t>Circulação</w:t>
      </w:r>
      <w:r w:rsidR="00F97971" w:rsidRPr="0098604E">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e</w:t>
      </w:r>
      <w:r w:rsidR="00914BCE">
        <w:rPr>
          <w:rFonts w:asciiTheme="minorHAnsi" w:hAnsiTheme="minorHAnsi" w:cstheme="minorHAnsi"/>
          <w:sz w:val="24"/>
          <w:szCs w:val="24"/>
          <w:lang w:val="pt-BR"/>
        </w:rPr>
        <w:t xml:space="preserve"> </w:t>
      </w:r>
    </w:p>
    <w:p w14:paraId="568964A7" w14:textId="77777777" w:rsidR="00763667" w:rsidRPr="0098604E" w:rsidRDefault="00763667" w:rsidP="00355F6F">
      <w:pPr>
        <w:pStyle w:val="Level5"/>
        <w:widowControl w:val="0"/>
        <w:spacing w:after="0" w:line="340" w:lineRule="exact"/>
        <w:contextualSpacing/>
        <w:rPr>
          <w:rFonts w:asciiTheme="minorHAnsi" w:hAnsiTheme="minorHAnsi" w:cstheme="minorHAnsi"/>
          <w:sz w:val="24"/>
          <w:szCs w:val="24"/>
          <w:lang w:val="pt-BR"/>
        </w:rPr>
      </w:pPr>
    </w:p>
    <w:p w14:paraId="230C6818" w14:textId="5AB42B6B"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apresentar, </w:t>
      </w:r>
      <w:r w:rsidRPr="0098604E">
        <w:rPr>
          <w:rFonts w:asciiTheme="minorHAnsi" w:hAnsiTheme="minorHAnsi" w:cstheme="minorHAnsi"/>
          <w:color w:val="000000" w:themeColor="text1"/>
          <w:sz w:val="24"/>
          <w:szCs w:val="24"/>
          <w:lang w:val="pt-BR"/>
        </w:rPr>
        <w:t>conforme</w:t>
      </w:r>
      <w:r w:rsidRPr="0098604E">
        <w:rPr>
          <w:rFonts w:asciiTheme="minorHAnsi" w:hAnsiTheme="minorHAnsi" w:cstheme="minorHAnsi"/>
          <w:sz w:val="24"/>
          <w:szCs w:val="24"/>
          <w:lang w:val="pt-BR"/>
        </w:rPr>
        <w:t xml:space="preserve"> aplicável, no prazo de 10 (dez) dias contados da data da sua realização, ata das Assembleias Gerais de Debenturistas, contendo o comprovante de arquivamento na junta comercial competente; e no prazo de 2 (dois) dias úteis contados da data da sua publicação, edital via original da das Assembleias Gerais de Debenturistas</w:t>
      </w:r>
      <w:r w:rsidR="0022174D" w:rsidRPr="0098604E">
        <w:rPr>
          <w:rFonts w:asciiTheme="minorHAnsi" w:hAnsiTheme="minorHAnsi" w:cstheme="minorHAnsi"/>
          <w:sz w:val="24"/>
          <w:szCs w:val="24"/>
          <w:lang w:val="pt-BR"/>
        </w:rPr>
        <w:t>.</w:t>
      </w:r>
    </w:p>
    <w:p w14:paraId="32F447A6" w14:textId="0F841F5F" w:rsidR="00A125C6" w:rsidRPr="0098604E" w:rsidRDefault="00A125C6" w:rsidP="00355F6F">
      <w:pPr>
        <w:pStyle w:val="Level4"/>
        <w:widowControl w:val="0"/>
        <w:spacing w:after="0" w:line="340" w:lineRule="exact"/>
        <w:ind w:left="1134"/>
        <w:contextualSpacing/>
        <w:rPr>
          <w:rFonts w:asciiTheme="minorHAnsi" w:hAnsiTheme="minorHAnsi" w:cstheme="minorHAnsi"/>
          <w:sz w:val="24"/>
          <w:szCs w:val="24"/>
          <w:lang w:val="pt-BR"/>
        </w:rPr>
      </w:pPr>
    </w:p>
    <w:p w14:paraId="1B529A8D" w14:textId="77777777" w:rsidR="00A125C6" w:rsidRPr="0098604E" w:rsidRDefault="00A125C6" w:rsidP="005B15F5">
      <w:pPr>
        <w:pStyle w:val="Level3"/>
        <w:widowControl w:val="0"/>
        <w:numPr>
          <w:ilvl w:val="0"/>
          <w:numId w:val="14"/>
        </w:numPr>
        <w:spacing w:after="0" w:line="340" w:lineRule="exact"/>
        <w:contextualSpacing/>
        <w:rPr>
          <w:rFonts w:asciiTheme="minorHAnsi" w:eastAsia="MS Mincho" w:hAnsiTheme="minorHAnsi" w:cstheme="minorHAnsi"/>
          <w:b/>
          <w:color w:val="000000" w:themeColor="text1"/>
          <w:sz w:val="24"/>
          <w:szCs w:val="24"/>
          <w:lang w:val="pt-BR"/>
        </w:rPr>
      </w:pPr>
      <w:bookmarkStart w:id="479" w:name="_DV_M458"/>
      <w:bookmarkStart w:id="480" w:name="_DV_M459"/>
      <w:bookmarkStart w:id="481" w:name="_DV_M460"/>
      <w:bookmarkStart w:id="482" w:name="_DV_M461"/>
      <w:bookmarkStart w:id="483" w:name="_DV_M462"/>
      <w:bookmarkStart w:id="484" w:name="_DV_M463"/>
      <w:bookmarkStart w:id="485" w:name="_DV_M464"/>
      <w:bookmarkStart w:id="486" w:name="_DV_M465"/>
      <w:bookmarkStart w:id="487" w:name="_DV_M466"/>
      <w:bookmarkStart w:id="488" w:name="_DV_M467"/>
      <w:bookmarkStart w:id="489" w:name="_DV_M468"/>
      <w:bookmarkStart w:id="490" w:name="_DV_M469"/>
      <w:bookmarkStart w:id="491" w:name="_DV_M470"/>
      <w:bookmarkStart w:id="492" w:name="_DV_M471"/>
      <w:bookmarkStart w:id="493" w:name="_DV_M472"/>
      <w:bookmarkStart w:id="494" w:name="_DV_M473"/>
      <w:bookmarkStart w:id="495" w:name="_DV_M474"/>
      <w:bookmarkStart w:id="496" w:name="_DV_M475"/>
      <w:bookmarkStart w:id="497" w:name="_DV_M476"/>
      <w:bookmarkStart w:id="498" w:name="_DV_M477"/>
      <w:bookmarkStart w:id="499" w:name="_DV_M478"/>
      <w:bookmarkStart w:id="500" w:name="_DV_M479"/>
      <w:bookmarkStart w:id="501" w:name="_DV_M480"/>
      <w:bookmarkStart w:id="502" w:name="_DV_M481"/>
      <w:bookmarkStart w:id="503" w:name="_DV_M482"/>
      <w:bookmarkStart w:id="504" w:name="_DV_M483"/>
      <w:bookmarkStart w:id="505" w:name="_DV_M484"/>
      <w:bookmarkStart w:id="506" w:name="_DV_M485"/>
      <w:bookmarkStart w:id="507" w:name="_DV_M486"/>
      <w:bookmarkStart w:id="508" w:name="_DV_M487"/>
      <w:bookmarkStart w:id="509" w:name="_DV_M488"/>
      <w:bookmarkStart w:id="510" w:name="_DV_M489"/>
      <w:bookmarkStart w:id="511" w:name="_DV_M490"/>
      <w:bookmarkStart w:id="512" w:name="_DV_M491"/>
      <w:bookmarkStart w:id="513" w:name="_DV_M492"/>
      <w:bookmarkStart w:id="514" w:name="_DV_M493"/>
      <w:bookmarkStart w:id="515" w:name="_DV_M494"/>
      <w:bookmarkStart w:id="516" w:name="_DV_M495"/>
      <w:bookmarkStart w:id="517" w:name="_DV_M497"/>
      <w:bookmarkStart w:id="518" w:name="_DV_M498"/>
      <w:bookmarkStart w:id="519" w:name="_DV_M499"/>
      <w:bookmarkStart w:id="520" w:name="_DV_M500"/>
      <w:bookmarkStart w:id="521" w:name="_DV_M501"/>
      <w:bookmarkStart w:id="522" w:name="_DV_M502"/>
      <w:bookmarkStart w:id="523" w:name="_DV_M503"/>
      <w:bookmarkStart w:id="524" w:name="_DV_M504"/>
      <w:bookmarkStart w:id="525" w:name="_DV_M505"/>
      <w:bookmarkStart w:id="526" w:name="_DV_M506"/>
      <w:bookmarkStart w:id="527" w:name="_DV_M507"/>
      <w:bookmarkStart w:id="528" w:name="_DV_M508"/>
      <w:bookmarkStart w:id="529" w:name="_DV_M509"/>
      <w:bookmarkStart w:id="530" w:name="_DV_M510"/>
      <w:bookmarkStart w:id="531" w:name="_DV_M511"/>
      <w:bookmarkStart w:id="532" w:name="_DV_M512"/>
      <w:bookmarkStart w:id="533" w:name="_DV_M513"/>
      <w:bookmarkStart w:id="534" w:name="_DV_M514"/>
      <w:bookmarkStart w:id="535" w:name="_Toc499990370"/>
      <w:bookmarkStart w:id="536" w:name="_Toc280370542"/>
      <w:bookmarkStart w:id="537" w:name="_Toc349040598"/>
      <w:bookmarkStart w:id="538" w:name="_Toc351469183"/>
      <w:bookmarkStart w:id="539" w:name="_Toc352767485"/>
      <w:bookmarkStart w:id="540" w:name="_Toc355626572"/>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rsidRPr="0098604E">
        <w:rPr>
          <w:rFonts w:asciiTheme="minorHAnsi" w:eastAsia="Arial Unicode MS" w:hAnsiTheme="minorHAnsi" w:cstheme="minorHAnsi"/>
          <w:b/>
          <w:color w:val="000000" w:themeColor="text1"/>
          <w:sz w:val="24"/>
          <w:szCs w:val="24"/>
          <w:lang w:val="pt-BR"/>
        </w:rPr>
        <w:t>AGENTE FIDUCIÁRIO</w:t>
      </w:r>
      <w:bookmarkEnd w:id="535"/>
      <w:bookmarkEnd w:id="536"/>
      <w:bookmarkEnd w:id="537"/>
      <w:bookmarkEnd w:id="538"/>
      <w:bookmarkEnd w:id="539"/>
      <w:bookmarkEnd w:id="540"/>
    </w:p>
    <w:p w14:paraId="4AFFC1E7" w14:textId="77777777" w:rsidR="00A125C6" w:rsidRPr="0098604E" w:rsidRDefault="00A125C6" w:rsidP="00355F6F">
      <w:pPr>
        <w:pStyle w:val="Level1"/>
        <w:keepNext w:val="0"/>
        <w:widowControl w:val="0"/>
        <w:spacing w:before="0" w:after="0" w:line="340" w:lineRule="exact"/>
        <w:ind w:left="567"/>
        <w:contextualSpacing/>
        <w:rPr>
          <w:rFonts w:asciiTheme="minorHAnsi" w:eastAsia="MS Mincho" w:hAnsiTheme="minorHAnsi" w:cstheme="minorHAnsi"/>
          <w:b w:val="0"/>
          <w:color w:val="000000" w:themeColor="text1"/>
          <w:sz w:val="24"/>
          <w:szCs w:val="24"/>
          <w:lang w:val="pt-BR"/>
        </w:rPr>
      </w:pPr>
    </w:p>
    <w:p w14:paraId="50BE9AFA"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MS Mincho" w:hAnsiTheme="minorHAnsi" w:cstheme="minorHAnsi"/>
          <w:b/>
          <w:color w:val="000000" w:themeColor="text1"/>
          <w:sz w:val="24"/>
          <w:szCs w:val="24"/>
          <w:lang w:val="pt-BR"/>
        </w:rPr>
      </w:pPr>
      <w:bookmarkStart w:id="541" w:name="_DV_M515"/>
      <w:bookmarkStart w:id="542" w:name="_Toc499990371"/>
      <w:bookmarkEnd w:id="541"/>
      <w:r w:rsidRPr="0098604E">
        <w:rPr>
          <w:rFonts w:asciiTheme="minorHAnsi" w:eastAsia="Arial Unicode MS" w:hAnsiTheme="minorHAnsi" w:cstheme="minorHAnsi"/>
          <w:b/>
          <w:color w:val="000000" w:themeColor="text1"/>
          <w:sz w:val="24"/>
          <w:szCs w:val="24"/>
          <w:lang w:val="pt-BR"/>
        </w:rPr>
        <w:t>Nomeação</w:t>
      </w:r>
    </w:p>
    <w:p w14:paraId="3B4C3D6A" w14:textId="77777777" w:rsidR="00A125C6" w:rsidRPr="0098604E" w:rsidRDefault="00A125C6" w:rsidP="00355F6F">
      <w:pPr>
        <w:pStyle w:val="Level2"/>
        <w:widowControl w:val="0"/>
        <w:spacing w:after="0" w:line="340" w:lineRule="exact"/>
        <w:contextualSpacing/>
        <w:rPr>
          <w:rFonts w:asciiTheme="minorHAnsi" w:eastAsia="MS Mincho" w:hAnsiTheme="minorHAnsi" w:cstheme="minorHAnsi"/>
          <w:b/>
          <w:color w:val="000000" w:themeColor="text1"/>
          <w:sz w:val="24"/>
          <w:szCs w:val="24"/>
          <w:lang w:val="pt-BR"/>
        </w:rPr>
      </w:pPr>
    </w:p>
    <w:p w14:paraId="76DCE81E"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MS Mincho" w:hAnsiTheme="minorHAnsi" w:cstheme="minorHAnsi"/>
          <w:color w:val="000000" w:themeColor="text1"/>
          <w:sz w:val="24"/>
          <w:szCs w:val="24"/>
          <w:lang w:val="pt-BR"/>
        </w:rPr>
      </w:pPr>
      <w:bookmarkStart w:id="543" w:name="_DV_M516"/>
      <w:bookmarkEnd w:id="543"/>
      <w:r w:rsidRPr="0098604E">
        <w:rPr>
          <w:rFonts w:asciiTheme="minorHAnsi" w:eastAsia="MS Mincho" w:hAnsiTheme="minorHAnsi" w:cstheme="minorHAnsi"/>
          <w:color w:val="000000" w:themeColor="text1"/>
          <w:sz w:val="24"/>
          <w:szCs w:val="24"/>
          <w:lang w:val="pt-BR"/>
        </w:rPr>
        <w:t xml:space="preserve">A Emissora neste ato constitui e nomeia o Agente Fiduciário, qualificado no preâmbulo desta Escritura de Emissão, o qual, neste ato e </w:t>
      </w:r>
      <w:r w:rsidRPr="0098604E">
        <w:rPr>
          <w:rFonts w:asciiTheme="minorHAnsi" w:eastAsia="Arial Unicode MS" w:hAnsiTheme="minorHAnsi" w:cstheme="minorHAnsi"/>
          <w:color w:val="000000" w:themeColor="text1"/>
          <w:sz w:val="24"/>
          <w:szCs w:val="24"/>
          <w:lang w:val="pt-BR"/>
        </w:rPr>
        <w:t>pela</w:t>
      </w:r>
      <w:r w:rsidRPr="0098604E">
        <w:rPr>
          <w:rFonts w:asciiTheme="minorHAnsi" w:eastAsia="MS Mincho" w:hAnsiTheme="minorHAnsi" w:cstheme="minorHAnsi"/>
          <w:color w:val="000000" w:themeColor="text1"/>
          <w:sz w:val="24"/>
          <w:szCs w:val="24"/>
          <w:lang w:val="pt-BR"/>
        </w:rPr>
        <w:t xml:space="preserve"> melhor forma de direito, aceita a nomeação para, nos termos da lei e desta Escritura de Emissão, representar a comunhão dos Debenturistas, observado </w:t>
      </w:r>
      <w:r w:rsidRPr="0098604E">
        <w:rPr>
          <w:rFonts w:asciiTheme="minorHAnsi" w:hAnsiTheme="minorHAnsi" w:cstheme="minorHAnsi"/>
          <w:color w:val="000000" w:themeColor="text1"/>
          <w:sz w:val="24"/>
          <w:szCs w:val="24"/>
          <w:lang w:val="pt-BR"/>
        </w:rPr>
        <w:t xml:space="preserve">o disposto na Resolução da CVM nº 17, de 09 de fevereiro de 2021, </w:t>
      </w:r>
      <w:r w:rsidRPr="0098604E">
        <w:rPr>
          <w:rFonts w:asciiTheme="minorHAnsi" w:hAnsiTheme="minorHAnsi" w:cstheme="minorHAnsi"/>
          <w:color w:val="000000" w:themeColor="text1"/>
          <w:sz w:val="24"/>
          <w:szCs w:val="24"/>
          <w:lang w:val="pt-BR"/>
        </w:rPr>
        <w:lastRenderedPageBreak/>
        <w:t xml:space="preserve">conforme alterada </w:t>
      </w:r>
      <w:r w:rsidRPr="0098604E">
        <w:rPr>
          <w:rFonts w:asciiTheme="minorHAnsi" w:hAnsiTheme="minorHAnsi" w:cstheme="minorHAnsi"/>
          <w:color w:val="000000" w:themeColor="text1"/>
          <w:w w:val="0"/>
          <w:sz w:val="24"/>
          <w:szCs w:val="24"/>
          <w:lang w:val="pt-BR"/>
        </w:rPr>
        <w:t>(“</w:t>
      </w:r>
      <w:r w:rsidRPr="0098604E">
        <w:rPr>
          <w:rFonts w:asciiTheme="minorHAnsi" w:hAnsiTheme="minorHAnsi" w:cstheme="minorHAnsi"/>
          <w:b/>
          <w:color w:val="000000" w:themeColor="text1"/>
          <w:w w:val="0"/>
          <w:sz w:val="24"/>
          <w:szCs w:val="24"/>
          <w:lang w:val="pt-BR"/>
        </w:rPr>
        <w:t>Resolução CVM 17</w:t>
      </w:r>
      <w:r w:rsidRPr="0098604E">
        <w:rPr>
          <w:rFonts w:asciiTheme="minorHAnsi" w:hAnsiTheme="minorHAnsi" w:cstheme="minorHAnsi"/>
          <w:color w:val="000000" w:themeColor="text1"/>
          <w:w w:val="0"/>
          <w:sz w:val="24"/>
          <w:szCs w:val="24"/>
          <w:lang w:val="pt-BR"/>
        </w:rPr>
        <w:t>”)</w:t>
      </w:r>
      <w:r w:rsidRPr="0098604E">
        <w:rPr>
          <w:rFonts w:asciiTheme="minorHAnsi" w:eastAsia="MS Mincho" w:hAnsiTheme="minorHAnsi" w:cstheme="minorHAnsi"/>
          <w:color w:val="000000" w:themeColor="text1"/>
          <w:sz w:val="24"/>
          <w:szCs w:val="24"/>
          <w:lang w:val="pt-BR"/>
        </w:rPr>
        <w:t xml:space="preserve">. </w:t>
      </w:r>
    </w:p>
    <w:p w14:paraId="13C1B439" w14:textId="77777777" w:rsidR="00A125C6" w:rsidRPr="0098604E" w:rsidRDefault="00A125C6" w:rsidP="00355F6F">
      <w:pPr>
        <w:pStyle w:val="Level3"/>
        <w:widowControl w:val="0"/>
        <w:spacing w:after="0" w:line="340" w:lineRule="exact"/>
        <w:contextualSpacing/>
        <w:rPr>
          <w:rFonts w:asciiTheme="minorHAnsi" w:eastAsia="MS Mincho" w:hAnsiTheme="minorHAnsi" w:cstheme="minorHAnsi"/>
          <w:color w:val="000000" w:themeColor="text1"/>
          <w:sz w:val="24"/>
          <w:szCs w:val="24"/>
          <w:lang w:val="pt-BR"/>
        </w:rPr>
      </w:pPr>
    </w:p>
    <w:p w14:paraId="092BA2C9"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MS Mincho" w:hAnsiTheme="minorHAnsi" w:cstheme="minorHAnsi"/>
          <w:b/>
          <w:color w:val="000000" w:themeColor="text1"/>
          <w:sz w:val="24"/>
          <w:szCs w:val="24"/>
          <w:lang w:val="pt-BR"/>
        </w:rPr>
      </w:pPr>
      <w:bookmarkStart w:id="544" w:name="_DV_M517"/>
      <w:bookmarkEnd w:id="544"/>
      <w:r w:rsidRPr="0098604E">
        <w:rPr>
          <w:rFonts w:asciiTheme="minorHAnsi" w:eastAsia="Arial Unicode MS" w:hAnsiTheme="minorHAnsi" w:cstheme="minorHAnsi"/>
          <w:b/>
          <w:color w:val="000000" w:themeColor="text1"/>
          <w:sz w:val="24"/>
          <w:szCs w:val="24"/>
          <w:lang w:val="pt-BR"/>
        </w:rPr>
        <w:t>Substituição</w:t>
      </w:r>
    </w:p>
    <w:p w14:paraId="6A10B5B6" w14:textId="77777777" w:rsidR="00A125C6" w:rsidRPr="0098604E" w:rsidRDefault="00A125C6" w:rsidP="00355F6F">
      <w:pPr>
        <w:pStyle w:val="Level2"/>
        <w:widowControl w:val="0"/>
        <w:spacing w:after="0" w:line="340" w:lineRule="exact"/>
        <w:ind w:left="567"/>
        <w:contextualSpacing/>
        <w:rPr>
          <w:rFonts w:asciiTheme="minorHAnsi" w:eastAsia="MS Mincho" w:hAnsiTheme="minorHAnsi" w:cstheme="minorHAnsi"/>
          <w:b/>
          <w:color w:val="000000" w:themeColor="text1"/>
          <w:sz w:val="24"/>
          <w:szCs w:val="24"/>
          <w:lang w:val="pt-BR"/>
        </w:rPr>
      </w:pPr>
    </w:p>
    <w:p w14:paraId="1E17E5E7"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MS Mincho" w:hAnsiTheme="minorHAnsi" w:cstheme="minorHAnsi"/>
          <w:color w:val="000000" w:themeColor="text1"/>
          <w:sz w:val="24"/>
          <w:szCs w:val="24"/>
          <w:lang w:val="pt-BR"/>
        </w:rPr>
      </w:pPr>
      <w:bookmarkStart w:id="545" w:name="_DV_M518"/>
      <w:bookmarkStart w:id="546" w:name="_Ref102378375"/>
      <w:bookmarkEnd w:id="545"/>
      <w:r w:rsidRPr="0098604E">
        <w:rPr>
          <w:rFonts w:asciiTheme="minorHAnsi" w:eastAsia="MS Mincho" w:hAnsiTheme="minorHAnsi" w:cstheme="minorHAnsi"/>
          <w:color w:val="000000" w:themeColor="text1"/>
          <w:sz w:val="24"/>
          <w:szCs w:val="24"/>
          <w:lang w:val="pt-BR"/>
        </w:rPr>
        <w:t xml:space="preserve">Nas hipóteses de impedimentos temporários, renúncia, intervenção, liquidação judicial ou extrajudicial, falência, ou qualquer outro caso de vacância do Agente Fiduciário, dentro do prazo máximo de 30 (trinta) dias do evento que o determinar, deverá ser realizada Assembleia Geral de Debenturistas para a escolha de novo agente fiduciário, </w:t>
      </w:r>
      <w:r w:rsidRPr="0098604E">
        <w:rPr>
          <w:rFonts w:asciiTheme="minorHAnsi" w:hAnsiTheme="minorHAnsi" w:cstheme="minorHAnsi"/>
          <w:color w:val="000000" w:themeColor="text1"/>
          <w:sz w:val="24"/>
          <w:szCs w:val="24"/>
          <w:lang w:val="pt-BR"/>
        </w:rPr>
        <w:t>a qual poderá ser convocada pelo próprio Agente Fiduciário a ser substituído, pela Emissora, por Debenturistas que representem 10% (dez por cento), no mínimo, das Debêntures em Circulação (conforme abaixo definido), ou pela CVM</w:t>
      </w:r>
      <w:r w:rsidRPr="0098604E">
        <w:rPr>
          <w:rFonts w:asciiTheme="minorHAnsi" w:eastAsia="MS Mincho" w:hAnsiTheme="minorHAnsi" w:cstheme="minorHAnsi"/>
          <w:color w:val="000000" w:themeColor="text1"/>
          <w:sz w:val="24"/>
          <w:szCs w:val="24"/>
          <w:lang w:val="pt-BR"/>
        </w:rPr>
        <w:t xml:space="preserve">. Na hipótese </w:t>
      </w:r>
      <w:proofErr w:type="gramStart"/>
      <w:r w:rsidRPr="0098604E">
        <w:rPr>
          <w:rFonts w:asciiTheme="minorHAnsi" w:eastAsia="MS Mincho" w:hAnsiTheme="minorHAnsi" w:cstheme="minorHAnsi"/>
          <w:color w:val="000000" w:themeColor="text1"/>
          <w:sz w:val="24"/>
          <w:szCs w:val="24"/>
          <w:lang w:val="pt-BR"/>
        </w:rPr>
        <w:t>da</w:t>
      </w:r>
      <w:proofErr w:type="gramEnd"/>
      <w:r w:rsidRPr="0098604E">
        <w:rPr>
          <w:rFonts w:asciiTheme="minorHAnsi" w:eastAsia="MS Mincho" w:hAnsiTheme="minorHAnsi" w:cstheme="minorHAnsi"/>
          <w:color w:val="000000" w:themeColor="text1"/>
          <w:sz w:val="24"/>
          <w:szCs w:val="24"/>
          <w:lang w:val="pt-BR"/>
        </w:rPr>
        <w:t xml:space="preserve"> convocação não ocorrer até 15 (quinze) dias antes do término do prazo acima citado, caberá à Emissora efetuá-la, </w:t>
      </w:r>
      <w:r w:rsidRPr="0098604E">
        <w:rPr>
          <w:rFonts w:asciiTheme="minorHAnsi" w:hAnsiTheme="minorHAnsi" w:cstheme="minorHAnsi"/>
          <w:color w:val="000000" w:themeColor="text1"/>
          <w:w w:val="0"/>
          <w:sz w:val="24"/>
          <w:szCs w:val="24"/>
          <w:lang w:val="pt-BR"/>
        </w:rPr>
        <w:t xml:space="preserve">observado o prazo de 20 (vinte) dias para a primeira convocação e 8 (oito) dias para a segunda convocação, </w:t>
      </w:r>
      <w:r w:rsidRPr="0098604E">
        <w:rPr>
          <w:rFonts w:asciiTheme="minorHAnsi" w:hAnsiTheme="minorHAnsi" w:cstheme="minorHAnsi"/>
          <w:color w:val="000000" w:themeColor="text1"/>
          <w:sz w:val="24"/>
          <w:szCs w:val="24"/>
          <w:lang w:val="pt-BR"/>
        </w:rPr>
        <w:t>sendo certo que a CVM poderá nomear substituto provisório enquanto não se consumar o processo de escolha do novo agente fiduciário</w:t>
      </w:r>
      <w:r w:rsidRPr="0098604E">
        <w:rPr>
          <w:rFonts w:asciiTheme="minorHAnsi" w:eastAsia="MS Mincho" w:hAnsiTheme="minorHAnsi" w:cstheme="minorHAnsi"/>
          <w:color w:val="000000" w:themeColor="text1"/>
          <w:sz w:val="24"/>
          <w:szCs w:val="24"/>
          <w:lang w:val="pt-BR"/>
        </w:rPr>
        <w:t>.</w:t>
      </w:r>
      <w:bookmarkEnd w:id="546"/>
    </w:p>
    <w:p w14:paraId="15DBA025" w14:textId="77777777" w:rsidR="00A125C6" w:rsidRPr="0098604E" w:rsidRDefault="00A125C6" w:rsidP="00355F6F">
      <w:pPr>
        <w:pStyle w:val="Level3"/>
        <w:widowControl w:val="0"/>
        <w:spacing w:after="0" w:line="340" w:lineRule="exact"/>
        <w:contextualSpacing/>
        <w:rPr>
          <w:rFonts w:asciiTheme="minorHAnsi" w:eastAsia="MS Mincho" w:hAnsiTheme="minorHAnsi" w:cstheme="minorHAnsi"/>
          <w:color w:val="000000" w:themeColor="text1"/>
          <w:sz w:val="24"/>
          <w:szCs w:val="24"/>
          <w:lang w:val="pt-BR"/>
        </w:rPr>
      </w:pPr>
    </w:p>
    <w:p w14:paraId="259B5B06"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bookmarkStart w:id="547" w:name="_DV_M519"/>
      <w:bookmarkEnd w:id="547"/>
      <w:r w:rsidRPr="0098604E">
        <w:rPr>
          <w:rFonts w:asciiTheme="minorHAnsi" w:hAnsiTheme="minorHAnsi" w:cstheme="minorHAnsi"/>
          <w:color w:val="000000" w:themeColor="text1"/>
          <w:w w:val="0"/>
          <w:sz w:val="24"/>
          <w:szCs w:val="24"/>
          <w:lang w:val="pt-BR"/>
        </w:rPr>
        <w:t xml:space="preserve">Caso ocorra a efetiva substituição do Agente Fiduciário, o substituto receberá a mesma remuneração recebida pelo Agente Fiduciário em todos os seus termos e condições, </w:t>
      </w:r>
      <w:r w:rsidRPr="0098604E">
        <w:rPr>
          <w:rFonts w:asciiTheme="minorHAnsi" w:hAnsiTheme="minorHAnsi" w:cstheme="minorHAnsi"/>
          <w:color w:val="000000" w:themeColor="text1"/>
          <w:sz w:val="24"/>
          <w:szCs w:val="24"/>
          <w:lang w:val="pt-BR"/>
        </w:rPr>
        <w:t>salvo se outra for negociada com a Emissora,</w:t>
      </w:r>
      <w:r w:rsidRPr="0098604E">
        <w:rPr>
          <w:rFonts w:asciiTheme="minorHAnsi" w:hAnsiTheme="minorHAnsi" w:cstheme="minorHAnsi"/>
          <w:color w:val="000000" w:themeColor="text1"/>
          <w:w w:val="0"/>
          <w:sz w:val="24"/>
          <w:szCs w:val="24"/>
          <w:lang w:val="pt-BR"/>
        </w:rPr>
        <w:t xml:space="preserve"> sendo que a primeira parcela devida ao substituto será calculada </w:t>
      </w:r>
      <w:r w:rsidRPr="0098604E">
        <w:rPr>
          <w:rFonts w:asciiTheme="minorHAnsi" w:hAnsiTheme="minorHAnsi" w:cstheme="minorHAnsi"/>
          <w:i/>
          <w:color w:val="000000" w:themeColor="text1"/>
          <w:w w:val="0"/>
          <w:sz w:val="24"/>
          <w:szCs w:val="24"/>
          <w:lang w:val="pt-BR"/>
        </w:rPr>
        <w:t>pro rata temporis</w:t>
      </w:r>
      <w:r w:rsidRPr="0098604E">
        <w:rPr>
          <w:rFonts w:asciiTheme="minorHAnsi" w:hAnsiTheme="minorHAnsi" w:cstheme="minorHAnsi"/>
          <w:color w:val="000000" w:themeColor="text1"/>
          <w:w w:val="0"/>
          <w:sz w:val="24"/>
          <w:szCs w:val="24"/>
          <w:lang w:val="pt-BR"/>
        </w:rPr>
        <w:t>, a partir da data de início do exercício de sua função como agente fiduciário.</w:t>
      </w:r>
    </w:p>
    <w:p w14:paraId="53FFB5C4"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13ED1013"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Na hipótese de não poder o Agente Fiduciário continuar a exercer as suas </w:t>
      </w:r>
      <w:r w:rsidRPr="0098604E">
        <w:rPr>
          <w:rFonts w:asciiTheme="minorHAnsi" w:hAnsiTheme="minorHAnsi" w:cstheme="minorHAnsi"/>
          <w:color w:val="000000" w:themeColor="text1"/>
          <w:w w:val="0"/>
          <w:sz w:val="24"/>
          <w:szCs w:val="24"/>
          <w:lang w:val="pt-BR"/>
        </w:rPr>
        <w:t>funções</w:t>
      </w:r>
      <w:r w:rsidRPr="0098604E">
        <w:rPr>
          <w:rFonts w:asciiTheme="minorHAnsi" w:hAnsiTheme="minorHAnsi" w:cstheme="minorHAnsi"/>
          <w:color w:val="000000" w:themeColor="text1"/>
          <w:sz w:val="24"/>
          <w:szCs w:val="24"/>
          <w:lang w:val="pt-BR"/>
        </w:rPr>
        <w:t xml:space="preserve"> por circunstâncias supervenientes a esta Escritura de Emissão, deverá comunicar imediatamente o fato à Emissora e aos Debenturistas, mediante convocação de Assembleia Geral de Debenturistas, solicitando sua substituição.</w:t>
      </w:r>
    </w:p>
    <w:p w14:paraId="088E63A6"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59919A5D"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É facultado aos Debenturistas, após o encerramento do prazo para a distribuição das Debêntures no mercado, proceder à substituição do Agente Fiduciário e à indicação de seu substituto, em Assembleia Geral de Debenturistas especialmente convocada para esse fim.</w:t>
      </w:r>
    </w:p>
    <w:p w14:paraId="41DBD16E"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28FE352A"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A substituição do Agente Fiduciário deverá ser comunicada à CVM em até 7 (sete) Dias Úteis, contados do registro do aditamento da Escritura de Emissão, nos termos da Resolução CVM 17, acompanhado das declarações previstas na Resolução CVM 17.</w:t>
      </w:r>
    </w:p>
    <w:p w14:paraId="3B4A5BAF"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2EAC10BB"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A substituição do Agente Fiduciário deverá ser objeto de aditamento à presente Escritura de Emissão, que deverá ser arquivada na JUCESP, nos termos e prazos previstos nesta Escritura de Emissão.</w:t>
      </w:r>
    </w:p>
    <w:p w14:paraId="1A0AACB4"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269035E8"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lastRenderedPageBreak/>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0570C7D2"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52AE8227"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Aplicam-se às hipóteses de substituição do Agente Fiduciário as normas e preceitos da CVM.</w:t>
      </w:r>
      <w:bookmarkStart w:id="548" w:name="_DV_M520"/>
      <w:bookmarkStart w:id="549" w:name="_DV_M521"/>
      <w:bookmarkStart w:id="550" w:name="_DV_M522"/>
      <w:bookmarkStart w:id="551" w:name="_DV_M523"/>
      <w:bookmarkStart w:id="552" w:name="_DV_M524"/>
      <w:bookmarkStart w:id="553" w:name="_DV_M525"/>
      <w:bookmarkEnd w:id="548"/>
      <w:bookmarkEnd w:id="549"/>
      <w:bookmarkEnd w:id="550"/>
      <w:bookmarkEnd w:id="551"/>
      <w:bookmarkEnd w:id="552"/>
      <w:bookmarkEnd w:id="553"/>
    </w:p>
    <w:p w14:paraId="0BC3FB39"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78896024"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MS Mincho" w:hAnsiTheme="minorHAnsi" w:cstheme="minorHAnsi"/>
          <w:b/>
          <w:color w:val="000000" w:themeColor="text1"/>
          <w:sz w:val="24"/>
          <w:szCs w:val="24"/>
          <w:lang w:val="pt-BR"/>
        </w:rPr>
      </w:pPr>
      <w:bookmarkStart w:id="554" w:name="_DV_M526"/>
      <w:bookmarkEnd w:id="554"/>
      <w:r w:rsidRPr="0098604E">
        <w:rPr>
          <w:rFonts w:asciiTheme="minorHAnsi" w:eastAsia="Arial Unicode MS" w:hAnsiTheme="minorHAnsi" w:cstheme="minorHAnsi"/>
          <w:b/>
          <w:color w:val="000000" w:themeColor="text1"/>
          <w:sz w:val="24"/>
          <w:szCs w:val="24"/>
          <w:lang w:val="pt-BR"/>
        </w:rPr>
        <w:t>Deveres</w:t>
      </w:r>
    </w:p>
    <w:p w14:paraId="493A4C40" w14:textId="77777777" w:rsidR="00A125C6" w:rsidRPr="0098604E" w:rsidRDefault="00A125C6" w:rsidP="00355F6F">
      <w:pPr>
        <w:pStyle w:val="Level2"/>
        <w:widowControl w:val="0"/>
        <w:spacing w:after="0" w:line="340" w:lineRule="exact"/>
        <w:ind w:left="567"/>
        <w:contextualSpacing/>
        <w:rPr>
          <w:rFonts w:asciiTheme="minorHAnsi" w:eastAsia="MS Mincho" w:hAnsiTheme="minorHAnsi" w:cstheme="minorHAnsi"/>
          <w:b/>
          <w:color w:val="000000" w:themeColor="text1"/>
          <w:sz w:val="24"/>
          <w:szCs w:val="24"/>
          <w:lang w:val="pt-BR"/>
        </w:rPr>
      </w:pPr>
    </w:p>
    <w:p w14:paraId="5C8C00CD"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MS Mincho" w:hAnsiTheme="minorHAnsi" w:cstheme="minorHAnsi"/>
          <w:color w:val="000000" w:themeColor="text1"/>
          <w:sz w:val="24"/>
          <w:szCs w:val="24"/>
          <w:lang w:val="pt-BR"/>
        </w:rPr>
      </w:pPr>
      <w:bookmarkStart w:id="555" w:name="_DV_M527"/>
      <w:bookmarkStart w:id="556" w:name="_Ref451202254"/>
      <w:bookmarkEnd w:id="555"/>
      <w:r w:rsidRPr="0098604E">
        <w:rPr>
          <w:rFonts w:asciiTheme="minorHAnsi" w:eastAsia="MS Mincho" w:hAnsiTheme="minorHAnsi" w:cstheme="minorHAnsi"/>
          <w:color w:val="000000" w:themeColor="text1"/>
          <w:sz w:val="24"/>
          <w:szCs w:val="24"/>
          <w:lang w:val="pt-BR"/>
        </w:rPr>
        <w:t xml:space="preserve">Além de outros previstos em lei ou nesta Escritura de Emissão, </w:t>
      </w:r>
      <w:r w:rsidRPr="0098604E">
        <w:rPr>
          <w:rFonts w:asciiTheme="minorHAnsi" w:hAnsiTheme="minorHAnsi" w:cstheme="minorHAnsi"/>
          <w:color w:val="000000" w:themeColor="text1"/>
          <w:sz w:val="24"/>
          <w:szCs w:val="24"/>
          <w:lang w:val="pt-BR"/>
        </w:rPr>
        <w:t xml:space="preserve">em especial a Resolução CVM 17, ou na presente Escritura de Emissão, </w:t>
      </w:r>
      <w:r w:rsidRPr="0098604E">
        <w:rPr>
          <w:rFonts w:asciiTheme="minorHAnsi" w:eastAsia="MS Mincho" w:hAnsiTheme="minorHAnsi" w:cstheme="minorHAnsi"/>
          <w:color w:val="000000" w:themeColor="text1"/>
          <w:sz w:val="24"/>
          <w:szCs w:val="24"/>
          <w:lang w:val="pt-BR"/>
        </w:rPr>
        <w:t>constituem deveres e atribuições do Agente Fiduciário:</w:t>
      </w:r>
      <w:bookmarkEnd w:id="556"/>
    </w:p>
    <w:p w14:paraId="0207923E" w14:textId="77777777" w:rsidR="00A125C6" w:rsidRPr="0098604E" w:rsidRDefault="00A125C6" w:rsidP="00355F6F">
      <w:pPr>
        <w:pStyle w:val="Level3"/>
        <w:widowControl w:val="0"/>
        <w:spacing w:after="0" w:line="340" w:lineRule="exact"/>
        <w:contextualSpacing/>
        <w:rPr>
          <w:rFonts w:asciiTheme="minorHAnsi" w:eastAsia="MS Mincho" w:hAnsiTheme="minorHAnsi" w:cstheme="minorHAnsi"/>
          <w:color w:val="000000" w:themeColor="text1"/>
          <w:sz w:val="24"/>
          <w:szCs w:val="24"/>
          <w:lang w:val="pt-BR"/>
        </w:rPr>
      </w:pPr>
    </w:p>
    <w:p w14:paraId="7781F8DC"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57" w:name="_DV_M528"/>
      <w:bookmarkEnd w:id="557"/>
      <w:r w:rsidRPr="0098604E">
        <w:rPr>
          <w:rFonts w:asciiTheme="minorHAnsi" w:eastAsia="MS Mincho" w:hAnsiTheme="minorHAnsi" w:cstheme="minorHAnsi"/>
          <w:color w:val="000000" w:themeColor="text1"/>
          <w:sz w:val="24"/>
          <w:szCs w:val="24"/>
          <w:lang w:val="pt-BR"/>
        </w:rPr>
        <w:t>Exercer suas atividades com boa fé, transparência e lealdade para com os Debenturistas;</w:t>
      </w:r>
    </w:p>
    <w:p w14:paraId="503513CC" w14:textId="77777777" w:rsidR="00A125C6" w:rsidRPr="0098604E" w:rsidRDefault="00A125C6" w:rsidP="00355F6F">
      <w:pPr>
        <w:pStyle w:val="Level4"/>
        <w:widowControl w:val="0"/>
        <w:spacing w:after="0" w:line="340" w:lineRule="exact"/>
        <w:ind w:left="1134"/>
        <w:contextualSpacing/>
        <w:rPr>
          <w:rFonts w:asciiTheme="minorHAnsi" w:eastAsia="MS Mincho" w:hAnsiTheme="minorHAnsi" w:cstheme="minorHAnsi"/>
          <w:color w:val="000000" w:themeColor="text1"/>
          <w:sz w:val="24"/>
          <w:szCs w:val="24"/>
          <w:lang w:val="pt-BR"/>
        </w:rPr>
      </w:pPr>
    </w:p>
    <w:p w14:paraId="1F455E0A"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eastAsia="MS Mincho" w:hAnsiTheme="minorHAnsi" w:cstheme="minorHAnsi"/>
          <w:color w:val="000000" w:themeColor="text1"/>
          <w:sz w:val="24"/>
          <w:szCs w:val="24"/>
          <w:lang w:val="pt-BR"/>
        </w:rPr>
        <w:t>proteger os direitos e interesses dos Debenturistas, empregando, no exercício da função, o cuidado e a diligência que toda pessoa ativa e proba costuma empregar na administração de seus próprios bens;</w:t>
      </w:r>
    </w:p>
    <w:p w14:paraId="433572CF"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4824C7B"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58" w:name="_DV_M529"/>
      <w:bookmarkEnd w:id="558"/>
      <w:r w:rsidRPr="0098604E">
        <w:rPr>
          <w:rFonts w:asciiTheme="minorHAnsi" w:eastAsia="MS Mincho" w:hAnsiTheme="minorHAnsi" w:cstheme="minorHAnsi"/>
          <w:color w:val="000000" w:themeColor="text1"/>
          <w:sz w:val="24"/>
          <w:szCs w:val="24"/>
          <w:lang w:val="pt-BR"/>
        </w:rPr>
        <w:t>renunciar à função na hipótese de superveniência de conflitos de interesse ou de qualquer outra modalidade de inaptidão;</w:t>
      </w:r>
    </w:p>
    <w:p w14:paraId="45BD105B"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01294EB3"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59" w:name="_DV_M530"/>
      <w:bookmarkEnd w:id="559"/>
      <w:r w:rsidRPr="0098604E">
        <w:rPr>
          <w:rFonts w:asciiTheme="minorHAnsi" w:eastAsia="MS Mincho" w:hAnsiTheme="minorHAnsi" w:cstheme="minorHAnsi"/>
          <w:color w:val="000000" w:themeColor="text1"/>
          <w:sz w:val="24"/>
          <w:szCs w:val="24"/>
          <w:lang w:val="pt-BR"/>
        </w:rPr>
        <w:t>conservar em boa guarda toda a documentação relativa ao exercício de suas funções;</w:t>
      </w:r>
    </w:p>
    <w:p w14:paraId="28BCE220"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13BA8D6" w14:textId="0FBB7EB0"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verificar, no momento de aceitar a função, a veracidade das informações relativas às Garantias Reais e a consistência das </w:t>
      </w:r>
      <w:r w:rsidRPr="0098604E">
        <w:rPr>
          <w:rFonts w:asciiTheme="minorHAnsi" w:eastAsia="MS Mincho" w:hAnsiTheme="minorHAnsi" w:cstheme="minorHAnsi"/>
          <w:color w:val="000000" w:themeColor="text1"/>
          <w:sz w:val="24"/>
          <w:szCs w:val="24"/>
          <w:lang w:val="pt-BR"/>
        </w:rPr>
        <w:t>demais</w:t>
      </w:r>
      <w:r w:rsidRPr="0098604E">
        <w:rPr>
          <w:rFonts w:asciiTheme="minorHAnsi" w:hAnsiTheme="minorHAnsi" w:cstheme="minorHAnsi"/>
          <w:color w:val="000000" w:themeColor="text1"/>
          <w:sz w:val="24"/>
          <w:szCs w:val="24"/>
          <w:lang w:val="pt-BR"/>
        </w:rPr>
        <w:t xml:space="preserve"> informações contidas </w:t>
      </w:r>
      <w:proofErr w:type="spellStart"/>
      <w:r w:rsidRPr="0098604E">
        <w:rPr>
          <w:rFonts w:asciiTheme="minorHAnsi" w:hAnsiTheme="minorHAnsi" w:cstheme="minorHAnsi"/>
          <w:color w:val="000000" w:themeColor="text1"/>
          <w:sz w:val="24"/>
          <w:szCs w:val="24"/>
          <w:lang w:val="pt-BR"/>
        </w:rPr>
        <w:t>nesta</w:t>
      </w:r>
      <w:proofErr w:type="spellEnd"/>
      <w:r w:rsidRPr="0098604E">
        <w:rPr>
          <w:rFonts w:asciiTheme="minorHAnsi" w:hAnsiTheme="minorHAnsi" w:cstheme="minorHAnsi"/>
          <w:color w:val="000000" w:themeColor="text1"/>
          <w:sz w:val="24"/>
          <w:szCs w:val="24"/>
          <w:lang w:val="pt-BR"/>
        </w:rPr>
        <w:t xml:space="preserve"> Escritura de Emissão, diligenciando no sentido de que sejam sanadas as omissões, falhas ou defeitos de que tenha conhecimento;</w:t>
      </w:r>
    </w:p>
    <w:p w14:paraId="18C8FC77"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18A0D83" w14:textId="26F7E45B"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eastAsia="MS Mincho" w:hAnsiTheme="minorHAnsi" w:cstheme="minorHAnsi"/>
          <w:color w:val="000000" w:themeColor="text1"/>
          <w:sz w:val="24"/>
          <w:szCs w:val="24"/>
          <w:lang w:val="pt-BR"/>
        </w:rPr>
        <w:t>diligenciar</w:t>
      </w:r>
      <w:r w:rsidRPr="0098604E">
        <w:rPr>
          <w:rFonts w:asciiTheme="minorHAnsi" w:hAnsiTheme="minorHAnsi" w:cstheme="minorHAnsi"/>
          <w:sz w:val="24"/>
          <w:szCs w:val="24"/>
          <w:lang w:val="pt-BR"/>
        </w:rPr>
        <w:t xml:space="preserve"> junto à Emissora para que a Escritura de Emissão e seus aditamentos sejam registrados na JUCESP, adotando, no caso de omissão da Emissora, as medidas previstas em lei;</w:t>
      </w:r>
    </w:p>
    <w:p w14:paraId="583541D7"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0E2BBAA3"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60" w:name="_DV_M531"/>
      <w:bookmarkEnd w:id="560"/>
      <w:r w:rsidRPr="0098604E">
        <w:rPr>
          <w:rFonts w:asciiTheme="minorHAnsi" w:hAnsiTheme="minorHAnsi" w:cstheme="minorHAnsi"/>
          <w:color w:val="000000" w:themeColor="text1"/>
          <w:sz w:val="24"/>
          <w:szCs w:val="24"/>
          <w:lang w:val="pt-BR"/>
        </w:rPr>
        <w:t xml:space="preserve">acompanhar a observância da periodicidade na prestação das </w:t>
      </w:r>
      <w:r w:rsidRPr="0098604E">
        <w:rPr>
          <w:rFonts w:asciiTheme="minorHAnsi" w:eastAsia="MS Mincho" w:hAnsiTheme="minorHAnsi" w:cstheme="minorHAnsi"/>
          <w:color w:val="000000" w:themeColor="text1"/>
          <w:sz w:val="24"/>
          <w:szCs w:val="24"/>
          <w:lang w:val="pt-BR"/>
        </w:rPr>
        <w:t>informações</w:t>
      </w:r>
      <w:r w:rsidRPr="0098604E">
        <w:rPr>
          <w:rFonts w:asciiTheme="minorHAnsi" w:hAnsiTheme="minorHAnsi" w:cstheme="minorHAnsi"/>
          <w:color w:val="000000" w:themeColor="text1"/>
          <w:sz w:val="24"/>
          <w:szCs w:val="24"/>
          <w:lang w:val="pt-BR"/>
        </w:rPr>
        <w:t xml:space="preserve"> obrigatórias pela Emissora, </w:t>
      </w:r>
      <w:r w:rsidRPr="0098604E">
        <w:rPr>
          <w:rFonts w:asciiTheme="minorHAnsi" w:hAnsiTheme="minorHAnsi" w:cstheme="minorHAnsi"/>
          <w:sz w:val="24"/>
          <w:szCs w:val="24"/>
          <w:lang w:val="pt-BR"/>
        </w:rPr>
        <w:t>alertando</w:t>
      </w:r>
      <w:r w:rsidRPr="0098604E">
        <w:rPr>
          <w:rFonts w:asciiTheme="minorHAnsi" w:hAnsiTheme="minorHAnsi" w:cstheme="minorHAnsi"/>
          <w:color w:val="000000" w:themeColor="text1"/>
          <w:sz w:val="24"/>
          <w:szCs w:val="24"/>
          <w:lang w:val="pt-BR"/>
        </w:rPr>
        <w:t xml:space="preserve"> os Debenturistas, no relatório anual, acerca de eventuais omissões ou inverdades constantes de tais informações; </w:t>
      </w:r>
    </w:p>
    <w:p w14:paraId="3EA3B769"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29C019D4"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eastAsia="MS Mincho" w:hAnsiTheme="minorHAnsi" w:cstheme="minorHAnsi"/>
          <w:color w:val="000000" w:themeColor="text1"/>
          <w:sz w:val="24"/>
          <w:szCs w:val="24"/>
          <w:lang w:val="pt-BR"/>
        </w:rPr>
        <w:t xml:space="preserve">opinar sobre a suficiência das informações prestadas nas propostas de modificação das condições </w:t>
      </w:r>
      <w:r w:rsidRPr="0098604E">
        <w:rPr>
          <w:rFonts w:asciiTheme="minorHAnsi" w:hAnsiTheme="minorHAnsi" w:cstheme="minorHAnsi"/>
          <w:sz w:val="24"/>
          <w:szCs w:val="24"/>
          <w:lang w:val="pt-BR"/>
        </w:rPr>
        <w:t>nas</w:t>
      </w:r>
      <w:r w:rsidRPr="0098604E">
        <w:rPr>
          <w:rFonts w:asciiTheme="minorHAnsi" w:eastAsia="MS Mincho" w:hAnsiTheme="minorHAnsi" w:cstheme="minorHAnsi"/>
          <w:color w:val="000000" w:themeColor="text1"/>
          <w:sz w:val="24"/>
          <w:szCs w:val="24"/>
          <w:lang w:val="pt-BR"/>
        </w:rPr>
        <w:t xml:space="preserve"> Debêntures;</w:t>
      </w:r>
    </w:p>
    <w:p w14:paraId="49AB95F5"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56A4BDD5" w14:textId="46C30846"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61" w:name="_DV_M532"/>
      <w:bookmarkStart w:id="562" w:name="_DV_M533"/>
      <w:bookmarkStart w:id="563" w:name="_DV_M534"/>
      <w:bookmarkEnd w:id="561"/>
      <w:bookmarkEnd w:id="562"/>
      <w:bookmarkEnd w:id="563"/>
      <w:r w:rsidRPr="0098604E">
        <w:rPr>
          <w:rFonts w:asciiTheme="minorHAnsi" w:eastAsia="MS Mincho" w:hAnsiTheme="minorHAnsi" w:cstheme="minorHAnsi"/>
          <w:color w:val="000000" w:themeColor="text1"/>
          <w:sz w:val="24"/>
          <w:szCs w:val="24"/>
          <w:lang w:val="pt-BR"/>
        </w:rPr>
        <w:t>verificar a regularidade da constituição das Garantias Reais, incluindo os devidos registros e averbações mencionados nesta Escritura de Emissão e nos instrumentos que formalizam as Garantias</w:t>
      </w:r>
      <w:r w:rsidR="006F0189" w:rsidRPr="0098604E">
        <w:rPr>
          <w:rFonts w:asciiTheme="minorHAnsi" w:eastAsia="MS Mincho" w:hAnsiTheme="minorHAnsi" w:cstheme="minorHAnsi"/>
          <w:color w:val="000000" w:themeColor="text1"/>
          <w:sz w:val="24"/>
          <w:szCs w:val="24"/>
          <w:lang w:val="pt-BR"/>
        </w:rPr>
        <w:t xml:space="preserve"> Reais</w:t>
      </w:r>
      <w:r w:rsidRPr="0098604E">
        <w:rPr>
          <w:rFonts w:asciiTheme="minorHAnsi" w:eastAsia="MS Mincho" w:hAnsiTheme="minorHAnsi" w:cstheme="minorHAnsi"/>
          <w:color w:val="000000" w:themeColor="text1"/>
          <w:sz w:val="24"/>
          <w:szCs w:val="24"/>
          <w:lang w:val="pt-BR"/>
        </w:rPr>
        <w:t>, observando, ainda, a manutenção de sua suficiência e exequibilidade;</w:t>
      </w:r>
    </w:p>
    <w:p w14:paraId="09136874"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489AD5F9" w14:textId="6ED83C7A"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64" w:name="_DV_M535"/>
      <w:bookmarkEnd w:id="564"/>
      <w:r w:rsidRPr="0098604E">
        <w:rPr>
          <w:rFonts w:asciiTheme="minorHAnsi" w:eastAsia="MS Mincho" w:hAnsiTheme="minorHAnsi" w:cstheme="minorHAnsi"/>
          <w:color w:val="000000" w:themeColor="text1"/>
          <w:sz w:val="24"/>
          <w:szCs w:val="24"/>
          <w:lang w:val="pt-BR"/>
        </w:rPr>
        <w:t>solicitar, quando julgar necessário para o fiel desempenho de suas funções ou se assim solicitado pelos Debenturistas, certidões atualizadas dos distribuidores cíveis, das Varas de Fazenda Pública, Cartórios de Protesto, Varas do Trabalho, Procuradoria da Fazenda Pública, onde se localiza o domicílio e/ou a sede do estabelecimento principal da Emissora;</w:t>
      </w:r>
    </w:p>
    <w:p w14:paraId="770F9542"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2BDE0315"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solicitar, quando considerar necessário, e desde que permitido pela legislação aplicável, auditoria </w:t>
      </w:r>
      <w:r w:rsidRPr="0098604E">
        <w:rPr>
          <w:rFonts w:asciiTheme="minorHAnsi" w:eastAsia="MS Mincho" w:hAnsiTheme="minorHAnsi" w:cstheme="minorHAnsi"/>
          <w:color w:val="000000" w:themeColor="text1"/>
          <w:sz w:val="24"/>
          <w:szCs w:val="24"/>
          <w:lang w:val="pt-BR"/>
        </w:rPr>
        <w:t>extraordinária</w:t>
      </w:r>
      <w:r w:rsidRPr="0098604E">
        <w:rPr>
          <w:rFonts w:asciiTheme="minorHAnsi" w:hAnsiTheme="minorHAnsi" w:cstheme="minorHAnsi"/>
          <w:color w:val="000000" w:themeColor="text1"/>
          <w:sz w:val="24"/>
          <w:szCs w:val="24"/>
          <w:lang w:val="pt-BR"/>
        </w:rPr>
        <w:t xml:space="preserve"> na Emissora, cujo custo deverá ser arcado pela Emissora, </w:t>
      </w:r>
      <w:r w:rsidRPr="0098604E">
        <w:rPr>
          <w:rFonts w:asciiTheme="minorHAnsi" w:hAnsiTheme="minorHAnsi" w:cstheme="minorHAnsi"/>
          <w:color w:val="000000" w:themeColor="text1"/>
          <w:w w:val="0"/>
          <w:sz w:val="24"/>
          <w:szCs w:val="24"/>
          <w:lang w:val="pt-BR"/>
        </w:rPr>
        <w:t>sendo que tal solicitação deverá ser devidamente justificada à Emissora, conforme aplicável;</w:t>
      </w:r>
    </w:p>
    <w:p w14:paraId="7F290B13"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649ADEEC" w14:textId="4576924E"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convocar, quando necessário, a Assembleia Geral de Debenturistas mediante anúncio </w:t>
      </w:r>
      <w:r w:rsidRPr="0098604E">
        <w:rPr>
          <w:rFonts w:asciiTheme="minorHAnsi" w:eastAsia="MS Mincho" w:hAnsiTheme="minorHAnsi" w:cstheme="minorHAnsi"/>
          <w:color w:val="000000" w:themeColor="text1"/>
          <w:sz w:val="24"/>
          <w:szCs w:val="24"/>
          <w:lang w:val="pt-BR"/>
        </w:rPr>
        <w:t>publicado</w:t>
      </w:r>
      <w:r w:rsidRPr="0098604E">
        <w:rPr>
          <w:rFonts w:asciiTheme="minorHAnsi" w:hAnsiTheme="minorHAnsi" w:cstheme="minorHAnsi"/>
          <w:color w:val="000000" w:themeColor="text1"/>
          <w:sz w:val="24"/>
          <w:szCs w:val="24"/>
          <w:lang w:val="pt-BR"/>
        </w:rPr>
        <w:t xml:space="preserve">, pelo menos 3 (três) vezes, no </w:t>
      </w:r>
      <w:r w:rsidR="00F63DEA" w:rsidRPr="0098604E">
        <w:rPr>
          <w:rFonts w:asciiTheme="minorHAnsi" w:hAnsiTheme="minorHAnsi" w:cstheme="minorHAnsi"/>
          <w:color w:val="000000" w:themeColor="text1"/>
          <w:sz w:val="24"/>
          <w:szCs w:val="24"/>
          <w:lang w:val="pt-BR"/>
        </w:rPr>
        <w:t>J</w:t>
      </w:r>
      <w:r w:rsidRPr="0098604E">
        <w:rPr>
          <w:rFonts w:asciiTheme="minorHAnsi" w:hAnsiTheme="minorHAnsi" w:cstheme="minorHAnsi"/>
          <w:color w:val="000000" w:themeColor="text1"/>
          <w:sz w:val="24"/>
          <w:szCs w:val="24"/>
          <w:lang w:val="pt-BR"/>
        </w:rPr>
        <w:t>orna</w:t>
      </w:r>
      <w:r w:rsidR="00F63DEA" w:rsidRPr="0098604E">
        <w:rPr>
          <w:rFonts w:asciiTheme="minorHAnsi" w:hAnsiTheme="minorHAnsi" w:cstheme="minorHAnsi"/>
          <w:color w:val="000000" w:themeColor="text1"/>
          <w:sz w:val="24"/>
          <w:szCs w:val="24"/>
          <w:lang w:val="pt-BR"/>
        </w:rPr>
        <w:t>l de Publicação</w:t>
      </w:r>
      <w:r w:rsidRPr="0098604E">
        <w:rPr>
          <w:rFonts w:asciiTheme="minorHAnsi" w:hAnsiTheme="minorHAnsi" w:cstheme="minorHAnsi"/>
          <w:color w:val="000000" w:themeColor="text1"/>
          <w:sz w:val="24"/>
          <w:szCs w:val="24"/>
          <w:lang w:val="pt-BR"/>
        </w:rPr>
        <w:t>, respeitadas outras regras relacionadas à publicação constantes da Lei das Sociedades por Ações e desta Escritura de Emissão, às expensas da Emissora;</w:t>
      </w:r>
    </w:p>
    <w:p w14:paraId="2466E9DD"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1B268CDE"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comparecer à </w:t>
      </w:r>
      <w:r w:rsidRPr="0098604E">
        <w:rPr>
          <w:rFonts w:asciiTheme="minorHAnsi" w:eastAsia="MS Mincho" w:hAnsiTheme="minorHAnsi" w:cstheme="minorHAnsi"/>
          <w:color w:val="000000" w:themeColor="text1"/>
          <w:sz w:val="24"/>
          <w:szCs w:val="24"/>
          <w:lang w:val="pt-BR"/>
        </w:rPr>
        <w:t>Assembleia</w:t>
      </w:r>
      <w:r w:rsidRPr="0098604E">
        <w:rPr>
          <w:rFonts w:asciiTheme="minorHAnsi" w:hAnsiTheme="minorHAnsi" w:cstheme="minorHAnsi"/>
          <w:color w:val="000000" w:themeColor="text1"/>
          <w:sz w:val="24"/>
          <w:szCs w:val="24"/>
          <w:lang w:val="pt-BR"/>
        </w:rPr>
        <w:t xml:space="preserve"> Geral de Debenturistas a fim de prestar as informações que lhe forem solicitadas;</w:t>
      </w:r>
    </w:p>
    <w:p w14:paraId="30F6E25D"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0A56C8BB"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manter atualizada a relação dos Debenturistas e de seus endereços, inclusive </w:t>
      </w:r>
      <w:r w:rsidRPr="0098604E">
        <w:rPr>
          <w:rFonts w:asciiTheme="minorHAnsi" w:eastAsia="MS Mincho" w:hAnsiTheme="minorHAnsi" w:cstheme="minorHAnsi"/>
          <w:color w:val="000000" w:themeColor="text1"/>
          <w:sz w:val="24"/>
          <w:szCs w:val="24"/>
          <w:lang w:val="pt-BR"/>
        </w:rPr>
        <w:t>mediante</w:t>
      </w:r>
      <w:r w:rsidRPr="0098604E">
        <w:rPr>
          <w:rFonts w:asciiTheme="minorHAnsi" w:hAnsiTheme="minorHAnsi" w:cstheme="minorHAnsi"/>
          <w:color w:val="000000" w:themeColor="text1"/>
          <w:sz w:val="24"/>
          <w:szCs w:val="24"/>
          <w:lang w:val="pt-BR"/>
        </w:rPr>
        <w:t xml:space="preserve"> gestão junto à Emissora e o Escriturador;</w:t>
      </w:r>
    </w:p>
    <w:p w14:paraId="3E5F513A"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69BBE6C0"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fiscalizar o cumprimento das cláusulas constantes nesta Escritura de Emissão, especialmente </w:t>
      </w:r>
      <w:r w:rsidRPr="0098604E">
        <w:rPr>
          <w:rFonts w:asciiTheme="minorHAnsi" w:eastAsia="MS Mincho" w:hAnsiTheme="minorHAnsi" w:cstheme="minorHAnsi"/>
          <w:color w:val="000000" w:themeColor="text1"/>
          <w:sz w:val="24"/>
          <w:szCs w:val="24"/>
          <w:lang w:val="pt-BR"/>
        </w:rPr>
        <w:t>daquelas</w:t>
      </w:r>
      <w:r w:rsidRPr="0098604E">
        <w:rPr>
          <w:rFonts w:asciiTheme="minorHAnsi" w:hAnsiTheme="minorHAnsi" w:cstheme="minorHAnsi"/>
          <w:color w:val="000000" w:themeColor="text1"/>
          <w:sz w:val="24"/>
          <w:szCs w:val="24"/>
          <w:lang w:val="pt-BR"/>
        </w:rPr>
        <w:t xml:space="preserve"> impositivas de obrigações de fazer e de não fazer;</w:t>
      </w:r>
    </w:p>
    <w:p w14:paraId="689034EE"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F4B7EDA" w14:textId="77777777" w:rsidR="00A125C6" w:rsidRPr="0098604E" w:rsidRDefault="00A125C6" w:rsidP="00936D26">
      <w:pPr>
        <w:pStyle w:val="Level3"/>
        <w:widowControl w:val="0"/>
        <w:numPr>
          <w:ilvl w:val="0"/>
          <w:numId w:val="21"/>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comunicar aos Debenturistas qualquer inadimplemento, pela Emissora, de obrigações financeiras assumidas nesta Escritura de Emissão, incluindo as obrigações relativas a garantias e a cláusulas contratuais destinadas a proteger o interesse dos Debenturistas e que estabelecem condições que não devem ser descumpridas pela Emissora, indicando as consequências para os Debenturistas e as providências que pretende </w:t>
      </w:r>
      <w:r w:rsidRPr="0098604E">
        <w:rPr>
          <w:rFonts w:asciiTheme="minorHAnsi" w:hAnsiTheme="minorHAnsi" w:cstheme="minorHAnsi"/>
          <w:color w:val="000000" w:themeColor="text1"/>
          <w:sz w:val="24"/>
          <w:szCs w:val="24"/>
          <w:lang w:val="pt-BR"/>
        </w:rPr>
        <w:lastRenderedPageBreak/>
        <w:t xml:space="preserve">tomar a respeito do assunto, observado o prazo previsto na Resolução CVM 17; </w:t>
      </w:r>
    </w:p>
    <w:p w14:paraId="0E4E5CB9"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6F47CB7E"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65" w:name="_DV_M536"/>
      <w:bookmarkStart w:id="566" w:name="_Ref513399493"/>
      <w:bookmarkEnd w:id="565"/>
      <w:r w:rsidRPr="0098604E">
        <w:rPr>
          <w:rFonts w:asciiTheme="minorHAnsi" w:hAnsiTheme="minorHAnsi" w:cstheme="minorHAnsi"/>
          <w:color w:val="000000" w:themeColor="text1"/>
          <w:sz w:val="24"/>
          <w:szCs w:val="24"/>
          <w:lang w:val="pt-BR"/>
        </w:rPr>
        <w:t>elaborar</w:t>
      </w:r>
      <w:r w:rsidRPr="0098604E">
        <w:rPr>
          <w:rFonts w:asciiTheme="minorHAnsi" w:eastAsia="MS Mincho" w:hAnsiTheme="minorHAnsi" w:cstheme="minorHAnsi"/>
          <w:color w:val="000000" w:themeColor="text1"/>
          <w:sz w:val="24"/>
          <w:szCs w:val="24"/>
          <w:lang w:val="pt-BR"/>
        </w:rPr>
        <w:t xml:space="preserve"> o relatório anual, nos termos do artigo 68, parágrafo primeiro, alínea “b” da Lei das Sociedades por Ações, o qual deverá conter, ao menos, as informações abaixo:</w:t>
      </w:r>
      <w:bookmarkEnd w:id="566"/>
    </w:p>
    <w:p w14:paraId="30569A02"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055F14AC"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567" w:name="_DV_M537"/>
      <w:bookmarkEnd w:id="567"/>
      <w:r w:rsidRPr="0098604E">
        <w:rPr>
          <w:rFonts w:asciiTheme="minorHAnsi" w:hAnsiTheme="minorHAnsi" w:cstheme="minorHAnsi"/>
          <w:color w:val="000000" w:themeColor="text1"/>
          <w:sz w:val="24"/>
          <w:szCs w:val="24"/>
          <w:lang w:val="pt-BR"/>
        </w:rPr>
        <w:t>cumprimento pela Emissora das suas obrigações de prestação de informações periódicas, indicando as inconsistências ou omissões de que tenha conhecimento;</w:t>
      </w:r>
    </w:p>
    <w:p w14:paraId="2BA8CB13" w14:textId="77777777" w:rsidR="00A125C6" w:rsidRPr="0098604E" w:rsidRDefault="00A125C6" w:rsidP="00355F6F">
      <w:pPr>
        <w:pStyle w:val="Level5"/>
        <w:widowControl w:val="0"/>
        <w:spacing w:after="0" w:line="340" w:lineRule="exact"/>
        <w:ind w:left="2268"/>
        <w:contextualSpacing/>
        <w:rPr>
          <w:rFonts w:asciiTheme="minorHAnsi" w:hAnsiTheme="minorHAnsi" w:cstheme="minorHAnsi"/>
          <w:color w:val="000000" w:themeColor="text1"/>
          <w:sz w:val="24"/>
          <w:szCs w:val="24"/>
          <w:lang w:val="pt-BR"/>
        </w:rPr>
      </w:pPr>
    </w:p>
    <w:p w14:paraId="05836169"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68" w:name="_DV_M538"/>
      <w:bookmarkEnd w:id="568"/>
      <w:r w:rsidRPr="0098604E">
        <w:rPr>
          <w:rFonts w:asciiTheme="minorHAnsi" w:eastAsia="MS Mincho" w:hAnsiTheme="minorHAnsi" w:cstheme="minorHAnsi"/>
          <w:color w:val="000000" w:themeColor="text1"/>
          <w:sz w:val="24"/>
          <w:szCs w:val="24"/>
          <w:lang w:val="pt-BR"/>
        </w:rPr>
        <w:t xml:space="preserve">alterações </w:t>
      </w:r>
      <w:r w:rsidRPr="0098604E">
        <w:rPr>
          <w:rFonts w:asciiTheme="minorHAnsi" w:hAnsiTheme="minorHAnsi" w:cstheme="minorHAnsi"/>
          <w:color w:val="000000" w:themeColor="text1"/>
          <w:sz w:val="24"/>
          <w:szCs w:val="24"/>
          <w:lang w:val="pt-BR"/>
        </w:rPr>
        <w:t>estatutárias</w:t>
      </w:r>
      <w:r w:rsidRPr="0098604E">
        <w:rPr>
          <w:rFonts w:asciiTheme="minorHAnsi" w:eastAsia="MS Mincho" w:hAnsiTheme="minorHAnsi" w:cstheme="minorHAnsi"/>
          <w:color w:val="000000" w:themeColor="text1"/>
          <w:sz w:val="24"/>
          <w:szCs w:val="24"/>
          <w:lang w:val="pt-BR"/>
        </w:rPr>
        <w:t xml:space="preserve"> da Emissora ocorridas no período, com </w:t>
      </w:r>
      <w:r w:rsidRPr="0098604E">
        <w:rPr>
          <w:rFonts w:asciiTheme="minorHAnsi" w:hAnsiTheme="minorHAnsi" w:cstheme="minorHAnsi"/>
          <w:color w:val="000000" w:themeColor="text1"/>
          <w:sz w:val="24"/>
          <w:szCs w:val="24"/>
          <w:lang w:val="pt-BR"/>
        </w:rPr>
        <w:t>efeitos</w:t>
      </w:r>
      <w:r w:rsidRPr="0098604E">
        <w:rPr>
          <w:rFonts w:asciiTheme="minorHAnsi" w:eastAsia="MS Mincho" w:hAnsiTheme="minorHAnsi" w:cstheme="minorHAnsi"/>
          <w:color w:val="000000" w:themeColor="text1"/>
          <w:sz w:val="24"/>
          <w:szCs w:val="24"/>
          <w:lang w:val="pt-BR"/>
        </w:rPr>
        <w:t xml:space="preserve"> relevantes para os Debenturistas;</w:t>
      </w:r>
    </w:p>
    <w:p w14:paraId="1C3CB3E4"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5FCDF4E3"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69" w:name="_DV_M539"/>
      <w:bookmarkEnd w:id="569"/>
      <w:r w:rsidRPr="0098604E">
        <w:rPr>
          <w:rFonts w:asciiTheme="minorHAnsi" w:hAnsiTheme="minorHAnsi" w:cstheme="minorHAnsi"/>
          <w:color w:val="000000" w:themeColor="text1"/>
          <w:sz w:val="24"/>
          <w:szCs w:val="24"/>
          <w:lang w:val="pt-BR"/>
        </w:rPr>
        <w:t>comentários</w:t>
      </w:r>
      <w:r w:rsidRPr="0098604E">
        <w:rPr>
          <w:rFonts w:asciiTheme="minorHAnsi" w:eastAsia="MS Mincho" w:hAnsiTheme="minorHAnsi" w:cstheme="minorHAnsi"/>
          <w:color w:val="000000" w:themeColor="text1"/>
          <w:sz w:val="24"/>
          <w:szCs w:val="24"/>
          <w:lang w:val="pt-BR"/>
        </w:rPr>
        <w:t xml:space="preserve"> sobre os indicadores econômicos, financeiros e de estrutura de capital da Emissora, relacionados a cláusulas destinadas a proteger o interesse dos titulares dos valores mobiliários e que estabelecem condições que não devem ser descumpridas pela Emissora;</w:t>
      </w:r>
    </w:p>
    <w:p w14:paraId="7B38981B"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45303660"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70" w:name="_DV_M540"/>
      <w:bookmarkEnd w:id="570"/>
      <w:r w:rsidRPr="0098604E">
        <w:rPr>
          <w:rFonts w:asciiTheme="minorHAnsi" w:hAnsiTheme="minorHAnsi" w:cstheme="minorHAnsi"/>
          <w:color w:val="000000" w:themeColor="text1"/>
          <w:sz w:val="24"/>
          <w:szCs w:val="24"/>
          <w:lang w:val="pt-BR"/>
        </w:rPr>
        <w:t>quantidade</w:t>
      </w:r>
      <w:r w:rsidRPr="0098604E">
        <w:rPr>
          <w:rFonts w:asciiTheme="minorHAnsi" w:eastAsia="MS Mincho" w:hAnsiTheme="minorHAnsi" w:cstheme="minorHAnsi"/>
          <w:color w:val="000000" w:themeColor="text1"/>
          <w:sz w:val="24"/>
          <w:szCs w:val="24"/>
          <w:lang w:val="pt-BR"/>
        </w:rPr>
        <w:t xml:space="preserve"> de </w:t>
      </w:r>
      <w:r w:rsidRPr="0098604E">
        <w:rPr>
          <w:rFonts w:asciiTheme="minorHAnsi" w:hAnsiTheme="minorHAnsi" w:cstheme="minorHAnsi"/>
          <w:color w:val="000000" w:themeColor="text1"/>
          <w:sz w:val="24"/>
          <w:szCs w:val="24"/>
          <w:lang w:val="pt-BR"/>
        </w:rPr>
        <w:t>Debêntures</w:t>
      </w:r>
      <w:r w:rsidRPr="0098604E">
        <w:rPr>
          <w:rFonts w:asciiTheme="minorHAnsi" w:eastAsia="MS Mincho" w:hAnsiTheme="minorHAnsi" w:cstheme="minorHAnsi"/>
          <w:color w:val="000000" w:themeColor="text1"/>
          <w:sz w:val="24"/>
          <w:szCs w:val="24"/>
          <w:lang w:val="pt-BR"/>
        </w:rPr>
        <w:t xml:space="preserve"> emitidas, quantidade de Debêntures em circulação e saldo cancelado no período;</w:t>
      </w:r>
    </w:p>
    <w:p w14:paraId="65A2D05F"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3220C200"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71" w:name="_DV_M541"/>
      <w:bookmarkEnd w:id="571"/>
      <w:r w:rsidRPr="0098604E">
        <w:rPr>
          <w:rFonts w:asciiTheme="minorHAnsi" w:eastAsia="MS Mincho" w:hAnsiTheme="minorHAnsi" w:cstheme="minorHAnsi"/>
          <w:color w:val="000000" w:themeColor="text1"/>
          <w:sz w:val="24"/>
          <w:szCs w:val="24"/>
          <w:lang w:val="pt-BR"/>
        </w:rPr>
        <w:t xml:space="preserve">resgate, amortização, </w:t>
      </w:r>
      <w:r w:rsidRPr="0098604E">
        <w:rPr>
          <w:rFonts w:asciiTheme="minorHAnsi" w:hAnsiTheme="minorHAnsi" w:cstheme="minorHAnsi"/>
          <w:color w:val="000000" w:themeColor="text1"/>
          <w:sz w:val="24"/>
          <w:szCs w:val="24"/>
          <w:lang w:val="pt-BR"/>
        </w:rPr>
        <w:t>conversão</w:t>
      </w:r>
      <w:r w:rsidRPr="0098604E">
        <w:rPr>
          <w:rFonts w:asciiTheme="minorHAnsi" w:eastAsia="MS Mincho" w:hAnsiTheme="minorHAnsi" w:cstheme="minorHAnsi"/>
          <w:color w:val="000000" w:themeColor="text1"/>
          <w:sz w:val="24"/>
          <w:szCs w:val="24"/>
          <w:lang w:val="pt-BR"/>
        </w:rPr>
        <w:t>, repactuação e pagamento de juros das Debêntures realizados no período;</w:t>
      </w:r>
    </w:p>
    <w:p w14:paraId="2DBF4CA6"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1EEC3D32"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72" w:name="_DV_M542"/>
      <w:bookmarkEnd w:id="572"/>
      <w:r w:rsidRPr="0098604E">
        <w:rPr>
          <w:rFonts w:asciiTheme="minorHAnsi" w:eastAsia="MS Mincho" w:hAnsiTheme="minorHAnsi" w:cstheme="minorHAnsi"/>
          <w:color w:val="000000" w:themeColor="text1"/>
          <w:sz w:val="24"/>
          <w:szCs w:val="24"/>
          <w:lang w:val="pt-BR"/>
        </w:rPr>
        <w:t>acompanhamento da destinação dos recursos captados através da emissão das Debêntures, de acordo com os dados obtidos junto aos administradores da Emissora;</w:t>
      </w:r>
    </w:p>
    <w:p w14:paraId="67F4662D"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2600C356"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73" w:name="_DV_M543"/>
      <w:bookmarkEnd w:id="573"/>
      <w:r w:rsidRPr="0098604E">
        <w:rPr>
          <w:rFonts w:asciiTheme="minorHAnsi" w:eastAsia="MS Mincho" w:hAnsiTheme="minorHAnsi" w:cstheme="minorHAnsi"/>
          <w:color w:val="000000" w:themeColor="text1"/>
          <w:sz w:val="24"/>
          <w:szCs w:val="24"/>
          <w:lang w:val="pt-BR"/>
        </w:rPr>
        <w:t>relação dos bens e valores entregues à sua administração, quando houver;</w:t>
      </w:r>
    </w:p>
    <w:p w14:paraId="06527ECE"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25D76008" w14:textId="70D78590"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74" w:name="_DV_M544"/>
      <w:bookmarkEnd w:id="574"/>
      <w:r w:rsidRPr="0098604E">
        <w:rPr>
          <w:rFonts w:asciiTheme="minorHAnsi" w:eastAsia="MS Mincho" w:hAnsiTheme="minorHAnsi" w:cstheme="minorHAnsi"/>
          <w:color w:val="000000" w:themeColor="text1"/>
          <w:sz w:val="24"/>
          <w:szCs w:val="24"/>
          <w:lang w:val="pt-BR"/>
        </w:rPr>
        <w:t xml:space="preserve">cumprimento de outras </w:t>
      </w:r>
      <w:r w:rsidRPr="0098604E">
        <w:rPr>
          <w:rFonts w:asciiTheme="minorHAnsi" w:hAnsiTheme="minorHAnsi" w:cstheme="minorHAnsi"/>
          <w:color w:val="000000" w:themeColor="text1"/>
          <w:sz w:val="24"/>
          <w:szCs w:val="24"/>
          <w:lang w:val="pt-BR"/>
        </w:rPr>
        <w:t>obrigações</w:t>
      </w:r>
      <w:r w:rsidRPr="0098604E">
        <w:rPr>
          <w:rFonts w:asciiTheme="minorHAnsi" w:eastAsia="MS Mincho" w:hAnsiTheme="minorHAnsi" w:cstheme="minorHAnsi"/>
          <w:color w:val="000000" w:themeColor="text1"/>
          <w:sz w:val="24"/>
          <w:szCs w:val="24"/>
          <w:lang w:val="pt-BR"/>
        </w:rPr>
        <w:t xml:space="preserve"> assumidas pela Emissora nesta Escritura de Emissão; </w:t>
      </w:r>
    </w:p>
    <w:p w14:paraId="528BD96A"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5A208E6C" w14:textId="2E1B7B15"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75" w:name="_DV_M545"/>
      <w:bookmarkEnd w:id="575"/>
      <w:r w:rsidRPr="0098604E">
        <w:rPr>
          <w:rFonts w:asciiTheme="minorHAnsi" w:eastAsia="MS Mincho" w:hAnsiTheme="minorHAnsi" w:cstheme="minorHAnsi"/>
          <w:color w:val="000000" w:themeColor="text1"/>
          <w:sz w:val="24"/>
          <w:szCs w:val="24"/>
          <w:lang w:val="pt-BR"/>
        </w:rPr>
        <w:t>manutenção da suficiência e exequibilidade das Garantias</w:t>
      </w:r>
      <w:r w:rsidR="00F63DEA" w:rsidRPr="0098604E">
        <w:rPr>
          <w:rFonts w:asciiTheme="minorHAnsi" w:eastAsia="MS Mincho" w:hAnsiTheme="minorHAnsi" w:cstheme="minorHAnsi"/>
          <w:color w:val="000000" w:themeColor="text1"/>
          <w:sz w:val="24"/>
          <w:szCs w:val="24"/>
          <w:lang w:val="pt-BR"/>
        </w:rPr>
        <w:t xml:space="preserve"> Reais</w:t>
      </w:r>
      <w:r w:rsidRPr="0098604E">
        <w:rPr>
          <w:rFonts w:asciiTheme="minorHAnsi" w:eastAsia="MS Mincho" w:hAnsiTheme="minorHAnsi" w:cstheme="minorHAnsi"/>
          <w:color w:val="000000" w:themeColor="text1"/>
          <w:sz w:val="24"/>
          <w:szCs w:val="24"/>
          <w:lang w:val="pt-BR"/>
        </w:rPr>
        <w:t>;</w:t>
      </w:r>
    </w:p>
    <w:p w14:paraId="2E04BA0D"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06623F05" w14:textId="34C1F6B3"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76" w:name="_DV_M546"/>
      <w:bookmarkEnd w:id="576"/>
      <w:r w:rsidRPr="0098604E">
        <w:rPr>
          <w:rFonts w:asciiTheme="minorHAnsi" w:eastAsia="MS Mincho" w:hAnsiTheme="minorHAnsi" w:cstheme="minorHAnsi"/>
          <w:color w:val="000000" w:themeColor="text1"/>
          <w:sz w:val="24"/>
          <w:szCs w:val="24"/>
          <w:lang w:val="pt-BR"/>
        </w:rPr>
        <w:t xml:space="preserve">existência de outras emissões de valores mobiliários, públicas ou privadas, feitas pela Emissora, por sociedade coligada, controlada, controladora ou integrante do mesmo grupo </w:t>
      </w:r>
      <w:r w:rsidR="00DA4BA9">
        <w:rPr>
          <w:rFonts w:asciiTheme="minorHAnsi" w:eastAsia="MS Mincho" w:hAnsiTheme="minorHAnsi" w:cstheme="minorHAnsi"/>
          <w:color w:val="000000" w:themeColor="text1"/>
          <w:sz w:val="24"/>
          <w:szCs w:val="24"/>
          <w:lang w:val="pt-BR"/>
        </w:rPr>
        <w:t xml:space="preserve">econômico </w:t>
      </w:r>
      <w:r w:rsidRPr="0098604E">
        <w:rPr>
          <w:rFonts w:asciiTheme="minorHAnsi" w:eastAsia="MS Mincho" w:hAnsiTheme="minorHAnsi" w:cstheme="minorHAnsi"/>
          <w:color w:val="000000" w:themeColor="text1"/>
          <w:sz w:val="24"/>
          <w:szCs w:val="24"/>
          <w:lang w:val="pt-BR"/>
        </w:rPr>
        <w:t xml:space="preserve">da Emissora em que tenha atuado no mesmo exercício como agente fiduciário, bem como os seguintes dados sobre tais emissões: (I) denominação da companhia ofertante; (II) valor da emissão; </w:t>
      </w:r>
      <w:r w:rsidRPr="0098604E">
        <w:rPr>
          <w:rFonts w:asciiTheme="minorHAnsi" w:eastAsia="MS Mincho" w:hAnsiTheme="minorHAnsi" w:cstheme="minorHAnsi"/>
          <w:color w:val="000000" w:themeColor="text1"/>
          <w:sz w:val="24"/>
          <w:szCs w:val="24"/>
          <w:lang w:val="pt-BR"/>
        </w:rPr>
        <w:lastRenderedPageBreak/>
        <w:t>(III) quantidade de valores mobiliários emitidos; (IV) espécie e garantia envolvidas; (V) prazo de vencimento e taxa de juros dos valores mobiliários; e (VI) inadimplemento no período; e</w:t>
      </w:r>
    </w:p>
    <w:p w14:paraId="0218626F"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7C84F7F7"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77" w:name="_DV_M547"/>
      <w:bookmarkEnd w:id="577"/>
      <w:r w:rsidRPr="0098604E">
        <w:rPr>
          <w:rFonts w:asciiTheme="minorHAnsi" w:eastAsia="MS Mincho" w:hAnsiTheme="minorHAnsi" w:cstheme="minorHAnsi"/>
          <w:color w:val="000000" w:themeColor="text1"/>
          <w:sz w:val="24"/>
          <w:szCs w:val="24"/>
          <w:lang w:val="pt-BR"/>
        </w:rPr>
        <w:t xml:space="preserve">declaração sobre sua aptidão para continuar exercendo a função de </w:t>
      </w:r>
      <w:proofErr w:type="gramStart"/>
      <w:r w:rsidRPr="0098604E">
        <w:rPr>
          <w:rFonts w:asciiTheme="minorHAnsi" w:eastAsia="MS Mincho" w:hAnsiTheme="minorHAnsi" w:cstheme="minorHAnsi"/>
          <w:color w:val="000000" w:themeColor="text1"/>
          <w:sz w:val="24"/>
          <w:szCs w:val="24"/>
          <w:lang w:val="pt-BR"/>
        </w:rPr>
        <w:t>Agente</w:t>
      </w:r>
      <w:proofErr w:type="gramEnd"/>
      <w:r w:rsidRPr="0098604E">
        <w:rPr>
          <w:rFonts w:asciiTheme="minorHAnsi" w:eastAsia="MS Mincho" w:hAnsiTheme="minorHAnsi" w:cstheme="minorHAnsi"/>
          <w:color w:val="000000" w:themeColor="text1"/>
          <w:sz w:val="24"/>
          <w:szCs w:val="24"/>
          <w:lang w:val="pt-BR"/>
        </w:rPr>
        <w:t xml:space="preserve"> Fiduciário e inexistência de situação de conflito de interesses que impeça o Agente Fiduciário a exercer a função.</w:t>
      </w:r>
    </w:p>
    <w:p w14:paraId="1429AF0E"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1E2D5AEB"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78" w:name="_DV_M548"/>
      <w:bookmarkStart w:id="579" w:name="_Ref454199121"/>
      <w:bookmarkEnd w:id="578"/>
      <w:r w:rsidRPr="0098604E">
        <w:rPr>
          <w:rFonts w:asciiTheme="minorHAnsi" w:eastAsia="MS Mincho" w:hAnsiTheme="minorHAnsi" w:cstheme="minorHAnsi"/>
          <w:color w:val="000000" w:themeColor="text1"/>
          <w:sz w:val="24"/>
          <w:szCs w:val="24"/>
          <w:lang w:val="pt-BR"/>
        </w:rPr>
        <w:t xml:space="preserve">divulgar em sua página na rede mundial de computadores o relatório de que trata o inciso </w:t>
      </w:r>
      <w:r w:rsidRPr="0098604E">
        <w:rPr>
          <w:rFonts w:asciiTheme="minorHAnsi" w:hAnsiTheme="minorHAnsi" w:cstheme="minorHAnsi"/>
          <w:sz w:val="24"/>
          <w:szCs w:val="24"/>
        </w:rPr>
        <w:fldChar w:fldCharType="begin" w:fldLock="1"/>
      </w:r>
      <w:r w:rsidRPr="0098604E">
        <w:rPr>
          <w:rFonts w:asciiTheme="minorHAnsi" w:hAnsiTheme="minorHAnsi" w:cstheme="minorHAnsi"/>
          <w:sz w:val="24"/>
          <w:szCs w:val="24"/>
          <w:lang w:val="pt-BR"/>
        </w:rPr>
        <w:instrText xml:space="preserve"> REF _Ref513399493 \r \h  \* MERGEFORMAT </w:instrText>
      </w:r>
      <w:r w:rsidRPr="0098604E">
        <w:rPr>
          <w:rFonts w:asciiTheme="minorHAnsi" w:hAnsiTheme="minorHAnsi" w:cstheme="minorHAnsi"/>
          <w:sz w:val="24"/>
          <w:szCs w:val="24"/>
        </w:rPr>
      </w:r>
      <w:r w:rsidRPr="0098604E">
        <w:rPr>
          <w:rFonts w:asciiTheme="minorHAnsi" w:hAnsiTheme="minorHAnsi" w:cstheme="minorHAnsi"/>
          <w:sz w:val="24"/>
          <w:szCs w:val="24"/>
        </w:rPr>
        <w:fldChar w:fldCharType="separate"/>
      </w:r>
      <w:r w:rsidRPr="0098604E">
        <w:rPr>
          <w:rFonts w:asciiTheme="minorHAnsi" w:eastAsia="MS Mincho" w:hAnsiTheme="minorHAnsi" w:cstheme="minorHAnsi"/>
          <w:color w:val="000000" w:themeColor="text1"/>
          <w:sz w:val="24"/>
          <w:szCs w:val="24"/>
          <w:lang w:val="pt-BR"/>
        </w:rPr>
        <w:t>(</w:t>
      </w:r>
      <w:proofErr w:type="spellStart"/>
      <w:r w:rsidRPr="0098604E">
        <w:rPr>
          <w:rFonts w:asciiTheme="minorHAnsi" w:eastAsia="MS Mincho" w:hAnsiTheme="minorHAnsi" w:cstheme="minorHAnsi"/>
          <w:color w:val="000000" w:themeColor="text1"/>
          <w:sz w:val="24"/>
          <w:szCs w:val="24"/>
          <w:lang w:val="pt-BR"/>
        </w:rPr>
        <w:t>xvii</w:t>
      </w:r>
      <w:proofErr w:type="spellEnd"/>
      <w:r w:rsidRPr="0098604E">
        <w:rPr>
          <w:rFonts w:asciiTheme="minorHAnsi" w:eastAsia="MS Mincho" w:hAnsiTheme="minorHAnsi" w:cstheme="minorHAnsi"/>
          <w:color w:val="000000" w:themeColor="text1"/>
          <w:sz w:val="24"/>
          <w:szCs w:val="24"/>
          <w:lang w:val="pt-BR"/>
        </w:rPr>
        <w:t>)</w:t>
      </w:r>
      <w:r w:rsidRPr="0098604E">
        <w:rPr>
          <w:rFonts w:asciiTheme="minorHAnsi" w:hAnsiTheme="minorHAnsi" w:cstheme="minorHAnsi"/>
          <w:sz w:val="24"/>
          <w:szCs w:val="24"/>
        </w:rPr>
        <w:fldChar w:fldCharType="end"/>
      </w:r>
      <w:r w:rsidRPr="0098604E">
        <w:rPr>
          <w:rFonts w:asciiTheme="minorHAnsi" w:eastAsia="MS Mincho" w:hAnsiTheme="minorHAnsi" w:cstheme="minorHAnsi"/>
          <w:color w:val="000000" w:themeColor="text1"/>
          <w:sz w:val="24"/>
          <w:szCs w:val="24"/>
          <w:lang w:val="pt-BR"/>
        </w:rPr>
        <w:t xml:space="preserve"> acima, de modo a deixá-lo à disposição dos Debenturistas no prazo máximo de 4 (quatro) meses a contar do encerramento do exercício social da Emissora;</w:t>
      </w:r>
      <w:bookmarkEnd w:id="579"/>
    </w:p>
    <w:p w14:paraId="4D05B101" w14:textId="77777777" w:rsidR="00A125C6" w:rsidRPr="0098604E" w:rsidRDefault="00A125C6" w:rsidP="00355F6F">
      <w:pPr>
        <w:pStyle w:val="Level4"/>
        <w:widowControl w:val="0"/>
        <w:spacing w:after="0" w:line="340" w:lineRule="exact"/>
        <w:ind w:left="1134"/>
        <w:contextualSpacing/>
        <w:rPr>
          <w:rFonts w:asciiTheme="minorHAnsi" w:eastAsia="MS Mincho" w:hAnsiTheme="minorHAnsi" w:cstheme="minorHAnsi"/>
          <w:color w:val="000000" w:themeColor="text1"/>
          <w:sz w:val="24"/>
          <w:szCs w:val="24"/>
          <w:lang w:val="pt-BR"/>
        </w:rPr>
      </w:pPr>
    </w:p>
    <w:p w14:paraId="6F3CA783" w14:textId="11254B0C"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80" w:name="_DV_M549"/>
      <w:bookmarkStart w:id="581" w:name="_DV_M550"/>
      <w:bookmarkStart w:id="582" w:name="_DV_M551"/>
      <w:bookmarkStart w:id="583" w:name="_DV_M552"/>
      <w:bookmarkStart w:id="584" w:name="_DV_M553"/>
      <w:bookmarkEnd w:id="580"/>
      <w:bookmarkEnd w:id="581"/>
      <w:bookmarkEnd w:id="582"/>
      <w:bookmarkEnd w:id="583"/>
      <w:bookmarkEnd w:id="584"/>
      <w:r w:rsidRPr="0098604E">
        <w:rPr>
          <w:rFonts w:asciiTheme="minorHAnsi" w:eastAsia="MS Mincho" w:hAnsiTheme="minorHAnsi" w:cstheme="minorHAnsi"/>
          <w:color w:val="000000" w:themeColor="text1"/>
          <w:sz w:val="24"/>
          <w:szCs w:val="24"/>
          <w:lang w:val="pt-BR"/>
        </w:rPr>
        <w:t xml:space="preserve">manter atualizada a relação dos Debenturistas e seus endereços, mediante, inclusive, gestões junto à Emissora, ao Escriturador, ao </w:t>
      </w:r>
      <w:r w:rsidR="0060241A" w:rsidRPr="0098604E">
        <w:rPr>
          <w:rFonts w:asciiTheme="minorHAnsi" w:eastAsia="MS Mincho" w:hAnsiTheme="minorHAnsi" w:cstheme="minorHAnsi"/>
          <w:color w:val="000000" w:themeColor="text1"/>
          <w:sz w:val="24"/>
          <w:szCs w:val="24"/>
          <w:lang w:val="pt-BR"/>
        </w:rPr>
        <w:t>Agente</w:t>
      </w:r>
      <w:r w:rsidR="0060241A" w:rsidRPr="0098604E">
        <w:rPr>
          <w:rFonts w:asciiTheme="minorHAnsi" w:eastAsia="Arial Unicode MS" w:hAnsiTheme="minorHAnsi" w:cstheme="minorHAnsi"/>
          <w:color w:val="000000" w:themeColor="text1"/>
          <w:sz w:val="24"/>
          <w:szCs w:val="24"/>
          <w:lang w:val="pt-BR"/>
        </w:rPr>
        <w:t xml:space="preserve"> de Liquidação</w:t>
      </w:r>
      <w:r w:rsidRPr="0098604E">
        <w:rPr>
          <w:rFonts w:asciiTheme="minorHAnsi" w:eastAsia="MS Mincho" w:hAnsiTheme="minorHAnsi" w:cstheme="minorHAnsi"/>
          <w:color w:val="000000" w:themeColor="text1"/>
          <w:sz w:val="24"/>
          <w:szCs w:val="24"/>
          <w:lang w:val="pt-BR"/>
        </w:rPr>
        <w:t xml:space="preserve">, à </w:t>
      </w:r>
      <w:r w:rsidRPr="0098604E">
        <w:rPr>
          <w:rFonts w:asciiTheme="minorHAnsi" w:eastAsia="Arial Unicode MS" w:hAnsiTheme="minorHAnsi" w:cstheme="minorHAnsi"/>
          <w:color w:val="000000" w:themeColor="text1"/>
          <w:sz w:val="24"/>
          <w:szCs w:val="24"/>
          <w:lang w:val="pt-BR"/>
        </w:rPr>
        <w:t>B3</w:t>
      </w:r>
      <w:r w:rsidRPr="0098604E">
        <w:rPr>
          <w:rFonts w:asciiTheme="minorHAnsi" w:eastAsia="MS Mincho" w:hAnsiTheme="minorHAnsi" w:cstheme="minorHAnsi"/>
          <w:color w:val="000000" w:themeColor="text1"/>
          <w:sz w:val="24"/>
          <w:szCs w:val="24"/>
          <w:lang w:val="pt-BR"/>
        </w:rPr>
        <w:t xml:space="preserve">, sendo que, para fins de atendimento ao disposto neste inciso, a Emissora e os Debenturistas mediante subscrição e integralização das Debêntures expressamente autorizam, desde já, o Escriturador, o </w:t>
      </w:r>
      <w:r w:rsidR="0060241A" w:rsidRPr="0098604E">
        <w:rPr>
          <w:rFonts w:asciiTheme="minorHAnsi" w:eastAsia="Arial Unicode MS" w:hAnsiTheme="minorHAnsi" w:cstheme="minorHAnsi"/>
          <w:color w:val="000000" w:themeColor="text1"/>
          <w:sz w:val="24"/>
          <w:szCs w:val="24"/>
          <w:lang w:val="pt-BR"/>
        </w:rPr>
        <w:t>Agente de Liquidação</w:t>
      </w:r>
      <w:r w:rsidRPr="0098604E">
        <w:rPr>
          <w:rFonts w:asciiTheme="minorHAnsi" w:eastAsia="MS Mincho" w:hAnsiTheme="minorHAnsi" w:cstheme="minorHAnsi"/>
          <w:color w:val="000000" w:themeColor="text1"/>
          <w:sz w:val="24"/>
          <w:szCs w:val="24"/>
          <w:lang w:val="pt-BR"/>
        </w:rPr>
        <w:t xml:space="preserve">, a </w:t>
      </w:r>
      <w:r w:rsidRPr="0098604E">
        <w:rPr>
          <w:rFonts w:asciiTheme="minorHAnsi" w:eastAsia="Arial Unicode MS" w:hAnsiTheme="minorHAnsi" w:cstheme="minorHAnsi"/>
          <w:color w:val="000000" w:themeColor="text1"/>
          <w:sz w:val="24"/>
          <w:szCs w:val="24"/>
          <w:lang w:val="pt-BR"/>
        </w:rPr>
        <w:t xml:space="preserve">B3 </w:t>
      </w:r>
      <w:r w:rsidRPr="0098604E">
        <w:rPr>
          <w:rFonts w:asciiTheme="minorHAnsi" w:eastAsia="MS Mincho" w:hAnsiTheme="minorHAnsi" w:cstheme="minorHAnsi"/>
          <w:color w:val="000000" w:themeColor="text1"/>
          <w:sz w:val="24"/>
          <w:szCs w:val="24"/>
          <w:lang w:val="pt-BR"/>
        </w:rPr>
        <w:t>a atenderem quaisquer solicitações feitas pelo Agente Fiduciário, inclusive referente à divulgação, a qualquer momento, da posição de Debêntures e dos Debenturistas;</w:t>
      </w:r>
    </w:p>
    <w:p w14:paraId="04F33365"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01076543"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85" w:name="_DV_M554"/>
      <w:bookmarkEnd w:id="585"/>
      <w:r w:rsidRPr="0098604E">
        <w:rPr>
          <w:rFonts w:asciiTheme="minorHAnsi" w:eastAsia="MS Mincho" w:hAnsiTheme="minorHAnsi" w:cstheme="minorHAnsi"/>
          <w:color w:val="000000" w:themeColor="text1"/>
          <w:sz w:val="24"/>
          <w:szCs w:val="24"/>
          <w:lang w:val="pt-BR"/>
        </w:rPr>
        <w:t>divulgar em sua página na rede mundial de computadores comunicação sobre o inadimplemento de obrigações, pela Emissora, assumidas nesta Escritura de Emissão, incluindo as obrigações relativas a garantias e a cláusulas contratuais destinadas a proteger o interesse dos Debenturistas e que estabelecem condições que não devem ser descumpridas, indicando as consequências para os titulares dos valores mobiliários e as providências que pretende tomar a respeito do assunto, em até 7 (sete) dias úteis contados da ciência pelo Agente Fiduciário do inadimplemento;</w:t>
      </w:r>
    </w:p>
    <w:p w14:paraId="13C47E54"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42F1ED3"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eastAsia="MS Mincho" w:hAnsiTheme="minorHAnsi" w:cstheme="minorHAnsi"/>
          <w:color w:val="000000" w:themeColor="text1"/>
          <w:sz w:val="24"/>
          <w:szCs w:val="24"/>
          <w:lang w:val="pt-BR"/>
        </w:rPr>
        <w:t xml:space="preserve">encaminhar aos Debenturistas, em até 3 (três) Dias Úteis de seu recebimento, qualquer informação relacionada com a Emissão que lhe venha a ser por ele solicitada por escrito e/ou recebida; </w:t>
      </w:r>
    </w:p>
    <w:p w14:paraId="4EBE86D7"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E47C3D6"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86" w:name="_DV_M555"/>
      <w:bookmarkStart w:id="587" w:name="_DV_M556"/>
      <w:bookmarkEnd w:id="586"/>
      <w:bookmarkEnd w:id="587"/>
      <w:r w:rsidRPr="0098604E">
        <w:rPr>
          <w:rFonts w:asciiTheme="minorHAnsi" w:hAnsiTheme="minorHAnsi" w:cstheme="minorHAnsi"/>
          <w:color w:val="000000" w:themeColor="text1"/>
          <w:w w:val="0"/>
          <w:sz w:val="24"/>
          <w:szCs w:val="24"/>
          <w:lang w:val="pt-BR"/>
        </w:rPr>
        <w:t xml:space="preserve">acompanhar a destinação dos recursos captados por meio da Emissão, </w:t>
      </w:r>
      <w:r w:rsidRPr="0098604E">
        <w:rPr>
          <w:rFonts w:asciiTheme="minorHAnsi" w:eastAsia="MS Mincho" w:hAnsiTheme="minorHAnsi" w:cstheme="minorHAnsi"/>
          <w:color w:val="000000" w:themeColor="text1"/>
          <w:sz w:val="24"/>
          <w:szCs w:val="24"/>
          <w:lang w:val="pt-BR"/>
        </w:rPr>
        <w:t>de</w:t>
      </w:r>
      <w:r w:rsidRPr="0098604E">
        <w:rPr>
          <w:rFonts w:asciiTheme="minorHAnsi" w:hAnsiTheme="minorHAnsi" w:cstheme="minorHAnsi"/>
          <w:color w:val="000000" w:themeColor="text1"/>
          <w:w w:val="0"/>
          <w:sz w:val="24"/>
          <w:szCs w:val="24"/>
          <w:lang w:val="pt-BR"/>
        </w:rPr>
        <w:t xml:space="preserve"> </w:t>
      </w:r>
      <w:r w:rsidRPr="0098604E">
        <w:rPr>
          <w:rFonts w:asciiTheme="minorHAnsi" w:eastAsia="MS Mincho" w:hAnsiTheme="minorHAnsi" w:cstheme="minorHAnsi"/>
          <w:color w:val="000000" w:themeColor="text1"/>
          <w:sz w:val="24"/>
          <w:szCs w:val="24"/>
          <w:lang w:val="pt-BR"/>
        </w:rPr>
        <w:t>acordo</w:t>
      </w:r>
      <w:r w:rsidRPr="0098604E">
        <w:rPr>
          <w:rFonts w:asciiTheme="minorHAnsi" w:hAnsiTheme="minorHAnsi" w:cstheme="minorHAnsi"/>
          <w:color w:val="000000" w:themeColor="text1"/>
          <w:w w:val="0"/>
          <w:sz w:val="24"/>
          <w:szCs w:val="24"/>
          <w:lang w:val="pt-BR"/>
        </w:rPr>
        <w:t xml:space="preserve"> com os dados obtidos junto aos administradores da Emissora;</w:t>
      </w:r>
    </w:p>
    <w:p w14:paraId="2230F1DD"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4ABB6E58"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w w:val="0"/>
          <w:sz w:val="24"/>
          <w:szCs w:val="24"/>
          <w:lang w:val="pt-BR"/>
        </w:rPr>
        <w:t>acompanhar</w:t>
      </w:r>
      <w:r w:rsidRPr="0098604E">
        <w:rPr>
          <w:rFonts w:asciiTheme="minorHAnsi" w:hAnsiTheme="minorHAnsi" w:cstheme="minorHAnsi"/>
          <w:color w:val="000000" w:themeColor="text1"/>
          <w:sz w:val="24"/>
          <w:szCs w:val="24"/>
          <w:lang w:val="pt-BR"/>
        </w:rPr>
        <w:t xml:space="preserve">, em cada data de pagamento, o integral e pontual pagamento dos </w:t>
      </w:r>
      <w:r w:rsidRPr="0098604E">
        <w:rPr>
          <w:rFonts w:asciiTheme="minorHAnsi" w:eastAsia="MS Mincho" w:hAnsiTheme="minorHAnsi" w:cstheme="minorHAnsi"/>
          <w:color w:val="000000" w:themeColor="text1"/>
          <w:sz w:val="24"/>
          <w:szCs w:val="24"/>
          <w:lang w:val="pt-BR"/>
        </w:rPr>
        <w:t>valores</w:t>
      </w:r>
      <w:r w:rsidRPr="0098604E">
        <w:rPr>
          <w:rFonts w:asciiTheme="minorHAnsi" w:hAnsiTheme="minorHAnsi" w:cstheme="minorHAnsi"/>
          <w:color w:val="000000" w:themeColor="text1"/>
          <w:sz w:val="24"/>
          <w:szCs w:val="24"/>
          <w:lang w:val="pt-BR"/>
        </w:rPr>
        <w:t xml:space="preserve"> devidos, conforme </w:t>
      </w:r>
      <w:r w:rsidRPr="0098604E">
        <w:rPr>
          <w:rFonts w:asciiTheme="minorHAnsi" w:eastAsia="MS Mincho" w:hAnsiTheme="minorHAnsi" w:cstheme="minorHAnsi"/>
          <w:color w:val="000000" w:themeColor="text1"/>
          <w:sz w:val="24"/>
          <w:szCs w:val="24"/>
          <w:lang w:val="pt-BR"/>
        </w:rPr>
        <w:t>estipulado</w:t>
      </w:r>
      <w:r w:rsidRPr="0098604E">
        <w:rPr>
          <w:rFonts w:asciiTheme="minorHAnsi" w:hAnsiTheme="minorHAnsi" w:cstheme="minorHAnsi"/>
          <w:color w:val="000000" w:themeColor="text1"/>
          <w:sz w:val="24"/>
          <w:szCs w:val="24"/>
          <w:lang w:val="pt-BR"/>
        </w:rPr>
        <w:t xml:space="preserve"> nesta Escritura de </w:t>
      </w:r>
      <w:r w:rsidRPr="0098604E">
        <w:rPr>
          <w:rFonts w:asciiTheme="minorHAnsi" w:eastAsia="MS Mincho" w:hAnsiTheme="minorHAnsi" w:cstheme="minorHAnsi"/>
          <w:color w:val="000000" w:themeColor="text1"/>
          <w:sz w:val="24"/>
          <w:szCs w:val="24"/>
          <w:lang w:val="pt-BR"/>
        </w:rPr>
        <w:t>Emissão</w:t>
      </w:r>
      <w:r w:rsidRPr="0098604E">
        <w:rPr>
          <w:rFonts w:asciiTheme="minorHAnsi" w:hAnsiTheme="minorHAnsi" w:cstheme="minorHAnsi"/>
          <w:color w:val="000000" w:themeColor="text1"/>
          <w:sz w:val="24"/>
          <w:szCs w:val="24"/>
          <w:lang w:val="pt-BR"/>
        </w:rPr>
        <w:t>;</w:t>
      </w:r>
    </w:p>
    <w:p w14:paraId="1385159D"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39AF43C" w14:textId="1609A60C"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88" w:name="_DV_M557"/>
      <w:bookmarkEnd w:id="588"/>
      <w:r w:rsidRPr="0098604E">
        <w:rPr>
          <w:rFonts w:asciiTheme="minorHAnsi" w:eastAsia="MS Mincho" w:hAnsiTheme="minorHAnsi" w:cstheme="minorHAnsi"/>
          <w:color w:val="000000" w:themeColor="text1"/>
          <w:sz w:val="24"/>
          <w:szCs w:val="24"/>
          <w:lang w:val="pt-BR"/>
        </w:rPr>
        <w:t>disponibilizar o Valor Nominal Unitário</w:t>
      </w:r>
      <w:r w:rsidR="00121CD2">
        <w:rPr>
          <w:rFonts w:asciiTheme="minorHAnsi" w:eastAsia="MS Mincho" w:hAnsiTheme="minorHAnsi" w:cstheme="minorHAnsi"/>
          <w:color w:val="000000" w:themeColor="text1"/>
          <w:sz w:val="24"/>
          <w:szCs w:val="24"/>
          <w:lang w:val="pt-BR"/>
        </w:rPr>
        <w:t xml:space="preserve"> e</w:t>
      </w:r>
      <w:r w:rsidRPr="0098604E">
        <w:rPr>
          <w:rFonts w:asciiTheme="minorHAnsi" w:eastAsia="MS Mincho" w:hAnsiTheme="minorHAnsi" w:cstheme="minorHAnsi"/>
          <w:color w:val="000000" w:themeColor="text1"/>
          <w:sz w:val="24"/>
          <w:szCs w:val="24"/>
          <w:lang w:val="pt-BR"/>
        </w:rPr>
        <w:t xml:space="preserve"> </w:t>
      </w:r>
      <w:r w:rsidR="0027732E" w:rsidRPr="0098604E">
        <w:rPr>
          <w:rFonts w:asciiTheme="minorHAnsi" w:eastAsia="MS Mincho" w:hAnsiTheme="minorHAnsi" w:cstheme="minorHAnsi"/>
          <w:color w:val="000000" w:themeColor="text1"/>
          <w:sz w:val="24"/>
          <w:szCs w:val="24"/>
          <w:lang w:val="pt-BR"/>
        </w:rPr>
        <w:t>a Remuneração</w:t>
      </w:r>
      <w:r w:rsidRPr="0098604E">
        <w:rPr>
          <w:rFonts w:asciiTheme="minorHAnsi" w:eastAsia="MS Mincho" w:hAnsiTheme="minorHAnsi" w:cstheme="minorHAnsi"/>
          <w:color w:val="000000" w:themeColor="text1"/>
          <w:sz w:val="24"/>
          <w:szCs w:val="24"/>
          <w:lang w:val="pt-BR"/>
        </w:rPr>
        <w:t>, calculad</w:t>
      </w:r>
      <w:r w:rsidR="00121CD2">
        <w:rPr>
          <w:rFonts w:asciiTheme="minorHAnsi" w:eastAsia="MS Mincho" w:hAnsiTheme="minorHAnsi" w:cstheme="minorHAnsi"/>
          <w:color w:val="000000" w:themeColor="text1"/>
          <w:sz w:val="24"/>
          <w:szCs w:val="24"/>
          <w:lang w:val="pt-BR"/>
        </w:rPr>
        <w:t>a</w:t>
      </w:r>
      <w:r w:rsidRPr="0098604E">
        <w:rPr>
          <w:rFonts w:asciiTheme="minorHAnsi" w:eastAsia="MS Mincho" w:hAnsiTheme="minorHAnsi" w:cstheme="minorHAnsi"/>
          <w:color w:val="000000" w:themeColor="text1"/>
          <w:sz w:val="24"/>
          <w:szCs w:val="24"/>
          <w:lang w:val="pt-BR"/>
        </w:rPr>
        <w:t xml:space="preserve"> pela Emissora</w:t>
      </w:r>
      <w:r w:rsidR="008333A6">
        <w:rPr>
          <w:rFonts w:asciiTheme="minorHAnsi" w:eastAsia="MS Mincho" w:hAnsiTheme="minorHAnsi" w:cstheme="minorHAnsi"/>
          <w:color w:val="000000" w:themeColor="text1"/>
          <w:sz w:val="24"/>
          <w:szCs w:val="24"/>
          <w:lang w:val="pt-BR"/>
        </w:rPr>
        <w:t xml:space="preserve"> nos </w:t>
      </w:r>
      <w:r w:rsidR="008333A6">
        <w:rPr>
          <w:rFonts w:asciiTheme="minorHAnsi" w:eastAsia="MS Mincho" w:hAnsiTheme="minorHAnsi" w:cstheme="minorHAnsi"/>
          <w:color w:val="000000" w:themeColor="text1"/>
          <w:sz w:val="24"/>
          <w:szCs w:val="24"/>
          <w:lang w:val="pt-BR"/>
        </w:rPr>
        <w:lastRenderedPageBreak/>
        <w:t>termos da metodologia de cálculo desta Escritura de Emissão</w:t>
      </w:r>
      <w:r w:rsidRPr="0098604E">
        <w:rPr>
          <w:rFonts w:asciiTheme="minorHAnsi" w:eastAsia="MS Mincho" w:hAnsiTheme="minorHAnsi" w:cstheme="minorHAnsi"/>
          <w:color w:val="000000" w:themeColor="text1"/>
          <w:sz w:val="24"/>
          <w:szCs w:val="24"/>
          <w:lang w:val="pt-BR"/>
        </w:rPr>
        <w:t>, aos Debenturistas e aos demais participantes do mercado, através de sua página na rede mundial de computadores; e</w:t>
      </w:r>
    </w:p>
    <w:p w14:paraId="1A989796"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6AFC1DA5"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89" w:name="_DV_M558"/>
      <w:bookmarkEnd w:id="589"/>
      <w:r w:rsidRPr="0098604E">
        <w:rPr>
          <w:rFonts w:asciiTheme="minorHAnsi" w:eastAsia="MS Mincho" w:hAnsiTheme="minorHAnsi" w:cstheme="minorHAnsi"/>
          <w:color w:val="000000" w:themeColor="text1"/>
          <w:sz w:val="24"/>
          <w:szCs w:val="24"/>
          <w:lang w:val="pt-BR"/>
        </w:rPr>
        <w:t>tomar todas as providências necessárias para exercício dos direitos e obrigações atribuídas no âmbito desta Escritura de Emissão.</w:t>
      </w:r>
    </w:p>
    <w:p w14:paraId="650A4012"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5548D991"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Os atos ou manifestações por parte do Agente Fiduciário que criarem responsabilidade para os Debenturistas e/ou exonerarem terceiros de obrigações com eles somente serão válidos quando assim previamente deliberado pelos Debenturistas reunidos em Assembleia Geral de Debenturistas.</w:t>
      </w:r>
    </w:p>
    <w:p w14:paraId="66CF6026"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3CA86ECB" w14:textId="3654A861"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w w:val="0"/>
          <w:sz w:val="24"/>
          <w:szCs w:val="24"/>
          <w:lang w:val="pt-BR"/>
        </w:rPr>
      </w:pPr>
      <w:r w:rsidRPr="0098604E">
        <w:rPr>
          <w:rFonts w:asciiTheme="minorHAnsi" w:hAnsiTheme="minorHAnsi" w:cstheme="minorHAnsi"/>
          <w:color w:val="000000" w:themeColor="text1"/>
          <w:sz w:val="24"/>
          <w:szCs w:val="24"/>
          <w:lang w:val="pt-BR"/>
        </w:rPr>
        <w:t xml:space="preserve">A atuação do Agente Fiduciário limita-se ao escopo da Resolução CVM 17 e dos artigos aplicáveis da Lei das Sociedades por Ações, bem como da Escritura de Emissão e dos Contratos de Garantia, ficando o Agente Fiduciário, portanto, isento, sob qualquer forma ou pretexto, de qualquer responsabilidade adicional que não tenha decorrido da legislação e regulamentação aplicáveis e das obrigações assumidas na presente Escritura de Emissão e nos Contratos de Garantia. </w:t>
      </w:r>
    </w:p>
    <w:p w14:paraId="24AF252F"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w w:val="0"/>
          <w:sz w:val="24"/>
          <w:szCs w:val="24"/>
          <w:lang w:val="pt-BR"/>
        </w:rPr>
      </w:pPr>
    </w:p>
    <w:p w14:paraId="6E3241D4"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7240634A" w14:textId="77777777" w:rsidR="00D718A1" w:rsidRPr="0098604E" w:rsidRDefault="00D718A1"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3EA6E90E"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590" w:name="_DV_M559"/>
      <w:bookmarkEnd w:id="590"/>
      <w:r w:rsidRPr="0098604E">
        <w:rPr>
          <w:rFonts w:asciiTheme="minorHAnsi" w:eastAsia="MS Mincho" w:hAnsiTheme="minorHAnsi" w:cstheme="minorHAnsi"/>
          <w:b/>
          <w:color w:val="000000" w:themeColor="text1"/>
          <w:sz w:val="24"/>
          <w:szCs w:val="24"/>
          <w:lang w:val="pt-BR"/>
        </w:rPr>
        <w:t xml:space="preserve">Atribuições </w:t>
      </w:r>
      <w:r w:rsidRPr="0098604E">
        <w:rPr>
          <w:rFonts w:asciiTheme="minorHAnsi" w:eastAsia="Arial Unicode MS" w:hAnsiTheme="minorHAnsi" w:cstheme="minorHAnsi"/>
          <w:b/>
          <w:color w:val="000000" w:themeColor="text1"/>
          <w:sz w:val="24"/>
          <w:szCs w:val="24"/>
          <w:lang w:val="pt-BR"/>
        </w:rPr>
        <w:t>Específicas</w:t>
      </w:r>
    </w:p>
    <w:p w14:paraId="24478293" w14:textId="77777777" w:rsidR="00A125C6" w:rsidRPr="0098604E" w:rsidRDefault="00A125C6" w:rsidP="00355F6F">
      <w:pPr>
        <w:pStyle w:val="Level2"/>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6668F5A0"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591" w:name="_DV_M560"/>
      <w:bookmarkStart w:id="592" w:name="_Ref451203607"/>
      <w:bookmarkEnd w:id="591"/>
      <w:r w:rsidRPr="0098604E">
        <w:rPr>
          <w:rFonts w:asciiTheme="minorHAnsi" w:hAnsiTheme="minorHAnsi" w:cstheme="minorHAnsi"/>
          <w:color w:val="000000" w:themeColor="text1"/>
          <w:sz w:val="24"/>
          <w:szCs w:val="24"/>
          <w:lang w:val="pt-BR"/>
        </w:rPr>
        <w:t xml:space="preserve">No caso de inadimplemento de quaisquer condições da Emissão, o Agente Fiduciário deve usar de toda e qualquer medida prevista em lei ou na presente Escritura de Emissão para proteger direitos ou defender os interesses dos Debenturistas. </w:t>
      </w:r>
    </w:p>
    <w:p w14:paraId="63A3EC1D" w14:textId="77777777" w:rsidR="00A125C6" w:rsidRPr="0098604E" w:rsidRDefault="00A125C6" w:rsidP="00355F6F">
      <w:pPr>
        <w:pStyle w:val="Level3"/>
        <w:widowControl w:val="0"/>
        <w:spacing w:after="0" w:line="340" w:lineRule="exact"/>
        <w:ind w:left="567"/>
        <w:contextualSpacing/>
        <w:rPr>
          <w:rFonts w:asciiTheme="minorHAnsi" w:eastAsia="Arial Unicode MS" w:hAnsiTheme="minorHAnsi" w:cstheme="minorHAnsi"/>
          <w:color w:val="000000" w:themeColor="text1"/>
          <w:sz w:val="24"/>
          <w:szCs w:val="24"/>
          <w:lang w:val="pt-BR"/>
        </w:rPr>
      </w:pPr>
    </w:p>
    <w:p w14:paraId="22A61171"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hAnsiTheme="minorHAnsi" w:cstheme="minorHAnsi"/>
          <w:b/>
          <w:sz w:val="24"/>
          <w:szCs w:val="24"/>
          <w:lang w:val="pt-BR"/>
        </w:rPr>
      </w:pPr>
      <w:bookmarkStart w:id="593" w:name="_DV_M561"/>
      <w:bookmarkStart w:id="594" w:name="_DV_M562"/>
      <w:bookmarkStart w:id="595" w:name="_DV_M563"/>
      <w:bookmarkStart w:id="596" w:name="_DV_M564"/>
      <w:bookmarkStart w:id="597" w:name="_DV_M566"/>
      <w:bookmarkStart w:id="598" w:name="_DV_M567"/>
      <w:bookmarkStart w:id="599" w:name="_DV_M568"/>
      <w:bookmarkStart w:id="600" w:name="_DV_M569"/>
      <w:bookmarkStart w:id="601" w:name="_DV_M570"/>
      <w:bookmarkStart w:id="602" w:name="_DV_M571"/>
      <w:bookmarkStart w:id="603" w:name="_DV_M572"/>
      <w:bookmarkStart w:id="604" w:name="_DV_M573"/>
      <w:bookmarkStart w:id="605" w:name="_DV_M574"/>
      <w:bookmarkStart w:id="606" w:name="_DV_M575"/>
      <w:bookmarkStart w:id="607" w:name="_DV_M576"/>
      <w:bookmarkStart w:id="608" w:name="_DV_M577"/>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r w:rsidRPr="0098604E">
        <w:rPr>
          <w:rFonts w:asciiTheme="minorHAnsi" w:hAnsiTheme="minorHAnsi" w:cstheme="minorHAnsi"/>
          <w:b/>
          <w:sz w:val="24"/>
          <w:szCs w:val="24"/>
          <w:lang w:val="pt-BR"/>
        </w:rPr>
        <w:t xml:space="preserve">Remuneração do </w:t>
      </w:r>
      <w:r w:rsidRPr="0098604E">
        <w:rPr>
          <w:rFonts w:asciiTheme="minorHAnsi" w:eastAsia="MS Mincho" w:hAnsiTheme="minorHAnsi" w:cstheme="minorHAnsi"/>
          <w:b/>
          <w:color w:val="000000" w:themeColor="text1"/>
          <w:sz w:val="24"/>
          <w:szCs w:val="24"/>
          <w:lang w:val="pt-BR"/>
        </w:rPr>
        <w:t>Agente</w:t>
      </w:r>
      <w:r w:rsidRPr="0098604E">
        <w:rPr>
          <w:rFonts w:asciiTheme="minorHAnsi" w:hAnsiTheme="minorHAnsi" w:cstheme="minorHAnsi"/>
          <w:b/>
          <w:sz w:val="24"/>
          <w:szCs w:val="24"/>
          <w:lang w:val="pt-BR"/>
        </w:rPr>
        <w:t xml:space="preserve"> Fiduciário </w:t>
      </w:r>
    </w:p>
    <w:p w14:paraId="57F7EE05" w14:textId="77777777" w:rsidR="00A125C6" w:rsidRPr="0098604E" w:rsidRDefault="00A125C6" w:rsidP="00355F6F">
      <w:pPr>
        <w:pStyle w:val="Level2"/>
        <w:widowControl w:val="0"/>
        <w:spacing w:after="0" w:line="340" w:lineRule="exact"/>
        <w:ind w:left="567"/>
        <w:contextualSpacing/>
        <w:rPr>
          <w:rFonts w:asciiTheme="minorHAnsi" w:hAnsiTheme="minorHAnsi" w:cstheme="minorHAnsi"/>
          <w:b/>
          <w:sz w:val="24"/>
          <w:szCs w:val="24"/>
          <w:lang w:val="pt-BR"/>
        </w:rPr>
      </w:pPr>
    </w:p>
    <w:p w14:paraId="5D732B14" w14:textId="544DAC9A"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Será devido, ao Agente Fiduciário, honorários pelo desempenho dos deveres e </w:t>
      </w:r>
      <w:r w:rsidRPr="0098604E">
        <w:rPr>
          <w:rFonts w:asciiTheme="minorHAnsi" w:hAnsiTheme="minorHAnsi" w:cstheme="minorHAnsi"/>
          <w:color w:val="000000" w:themeColor="text1"/>
          <w:sz w:val="24"/>
          <w:szCs w:val="24"/>
          <w:lang w:val="pt-BR"/>
        </w:rPr>
        <w:t>atribuições</w:t>
      </w:r>
      <w:r w:rsidRPr="0098604E">
        <w:rPr>
          <w:rFonts w:asciiTheme="minorHAnsi" w:hAnsiTheme="minorHAnsi" w:cstheme="minorHAnsi"/>
          <w:sz w:val="24"/>
          <w:szCs w:val="24"/>
          <w:lang w:val="pt-BR"/>
        </w:rPr>
        <w:t xml:space="preserve"> que lhe competem, nos termos da legislação em vigor e desta Escritura de Emissão, </w:t>
      </w:r>
      <w:r w:rsidRPr="008333A6">
        <w:rPr>
          <w:rFonts w:asciiTheme="minorHAnsi" w:hAnsiTheme="minorHAnsi" w:cstheme="minorHAnsi"/>
          <w:sz w:val="24"/>
          <w:szCs w:val="24"/>
          <w:lang w:val="pt-BR"/>
        </w:rPr>
        <w:t xml:space="preserve">parcelas </w:t>
      </w:r>
      <w:r w:rsidRPr="008333A6">
        <w:rPr>
          <w:rFonts w:asciiTheme="minorHAnsi" w:eastAsia="Arial Unicode MS" w:hAnsiTheme="minorHAnsi" w:cstheme="minorHAnsi"/>
          <w:color w:val="000000" w:themeColor="text1"/>
          <w:sz w:val="24"/>
          <w:szCs w:val="24"/>
          <w:lang w:val="pt-BR"/>
        </w:rPr>
        <w:t>trimestrais</w:t>
      </w:r>
      <w:r w:rsidRPr="0098604E">
        <w:rPr>
          <w:rFonts w:asciiTheme="minorHAnsi" w:hAnsiTheme="minorHAnsi" w:cstheme="minorHAnsi"/>
          <w:sz w:val="24"/>
          <w:szCs w:val="24"/>
          <w:lang w:val="pt-BR"/>
        </w:rPr>
        <w:t xml:space="preserve"> de R$</w:t>
      </w:r>
      <w:bookmarkStart w:id="609" w:name="_Hlk81279930"/>
      <w:r w:rsidRPr="0098604E">
        <w:rPr>
          <w:rFonts w:asciiTheme="minorHAnsi" w:hAnsiTheme="minorHAnsi" w:cstheme="minorHAnsi"/>
          <w:sz w:val="24"/>
          <w:szCs w:val="24"/>
          <w:lang w:val="pt-BR"/>
        </w:rPr>
        <w:t> </w:t>
      </w:r>
      <w:r w:rsidR="008333A6">
        <w:rPr>
          <w:rFonts w:asciiTheme="minorHAnsi" w:hAnsiTheme="minorHAnsi" w:cstheme="minorHAnsi"/>
          <w:sz w:val="24"/>
          <w:szCs w:val="24"/>
          <w:lang w:val="pt-BR"/>
        </w:rPr>
        <w:t>4.5000,00</w:t>
      </w:r>
      <w:r w:rsidRPr="0098604E">
        <w:rPr>
          <w:rFonts w:asciiTheme="minorHAnsi" w:hAnsiTheme="minorHAnsi" w:cstheme="minorHAnsi"/>
          <w:sz w:val="24"/>
          <w:szCs w:val="24"/>
          <w:lang w:val="pt-BR"/>
        </w:rPr>
        <w:t xml:space="preserve"> (</w:t>
      </w:r>
      <w:bookmarkEnd w:id="609"/>
      <w:r w:rsidR="008333A6">
        <w:rPr>
          <w:rFonts w:asciiTheme="minorHAnsi" w:hAnsiTheme="minorHAnsi" w:cstheme="minorHAnsi"/>
          <w:sz w:val="24"/>
          <w:szCs w:val="24"/>
          <w:lang w:val="pt-BR"/>
        </w:rPr>
        <w:t>quatro mil e quinhentos</w:t>
      </w:r>
      <w:r w:rsidRPr="0098604E">
        <w:rPr>
          <w:rFonts w:asciiTheme="minorHAnsi" w:hAnsiTheme="minorHAnsi" w:cstheme="minorHAnsi"/>
          <w:sz w:val="24"/>
          <w:szCs w:val="24"/>
          <w:lang w:val="pt-BR"/>
        </w:rPr>
        <w:t xml:space="preserve"> reais), devidas pela Emissora, totalizando uma parcela de R$</w:t>
      </w:r>
      <w:r w:rsidR="008333A6">
        <w:rPr>
          <w:rFonts w:asciiTheme="minorHAnsi" w:hAnsiTheme="minorHAnsi" w:cstheme="minorHAnsi"/>
          <w:sz w:val="24"/>
          <w:szCs w:val="24"/>
          <w:lang w:val="pt-BR"/>
        </w:rPr>
        <w:t> 18.000,00</w:t>
      </w:r>
      <w:r w:rsidRPr="0098604E">
        <w:rPr>
          <w:rFonts w:asciiTheme="minorHAnsi" w:hAnsiTheme="minorHAnsi" w:cstheme="minorHAnsi"/>
          <w:sz w:val="24"/>
          <w:szCs w:val="24"/>
          <w:lang w:val="pt-BR"/>
        </w:rPr>
        <w:t xml:space="preserve"> (</w:t>
      </w:r>
      <w:r w:rsidR="008333A6">
        <w:rPr>
          <w:rFonts w:asciiTheme="minorHAnsi" w:hAnsiTheme="minorHAnsi" w:cstheme="minorHAnsi"/>
          <w:sz w:val="24"/>
          <w:szCs w:val="24"/>
          <w:lang w:val="pt-BR"/>
        </w:rPr>
        <w:t>dezoito mil</w:t>
      </w:r>
      <w:r w:rsidRPr="0098604E">
        <w:rPr>
          <w:rFonts w:asciiTheme="minorHAnsi" w:hAnsiTheme="minorHAnsi" w:cstheme="minorHAnsi"/>
          <w:sz w:val="24"/>
          <w:szCs w:val="24"/>
          <w:lang w:val="pt-BR"/>
        </w:rPr>
        <w:t xml:space="preserve"> reais) por ano. sendo a primeira parcela trimestral devida 5 (cinco) dias corridos após a data da assinatura da Escritura </w:t>
      </w:r>
      <w:r w:rsidRPr="0098604E">
        <w:rPr>
          <w:rFonts w:asciiTheme="minorHAnsi" w:hAnsiTheme="minorHAnsi" w:cstheme="minorHAnsi"/>
          <w:sz w:val="24"/>
          <w:szCs w:val="24"/>
          <w:lang w:val="pt-BR"/>
        </w:rPr>
        <w:lastRenderedPageBreak/>
        <w:t xml:space="preserve">de Emissão e as demais parcelas na mesma data dos trimestres subsequentes, até a liquidação integral das Debêntures. O valor da parcela anual será devido mesmo que a Emissão não seja integralizada, a título de estruturação e implantação. Em nenhuma hipótese será cabível o pagamento </w:t>
      </w:r>
      <w:r w:rsidRPr="0098604E">
        <w:rPr>
          <w:rFonts w:asciiTheme="minorHAnsi" w:hAnsiTheme="minorHAnsi" w:cstheme="minorHAnsi"/>
          <w:i/>
          <w:sz w:val="24"/>
          <w:szCs w:val="24"/>
          <w:lang w:val="pt-BR"/>
        </w:rPr>
        <w:t>pro rata</w:t>
      </w:r>
      <w:r w:rsidRPr="0098604E">
        <w:rPr>
          <w:rFonts w:asciiTheme="minorHAnsi" w:hAnsiTheme="minorHAnsi" w:cstheme="minorHAnsi"/>
          <w:sz w:val="24"/>
          <w:szCs w:val="24"/>
          <w:lang w:val="pt-BR"/>
        </w:rPr>
        <w:t xml:space="preserve"> de tais parcelas.</w:t>
      </w:r>
    </w:p>
    <w:p w14:paraId="2648825F" w14:textId="77777777" w:rsidR="00A125C6" w:rsidRPr="0098604E" w:rsidRDefault="00A125C6" w:rsidP="00355F6F">
      <w:pPr>
        <w:pStyle w:val="Level3"/>
        <w:widowControl w:val="0"/>
        <w:spacing w:after="0" w:line="340" w:lineRule="exact"/>
        <w:ind w:left="1418"/>
        <w:contextualSpacing/>
        <w:rPr>
          <w:rFonts w:asciiTheme="minorHAnsi" w:hAnsiTheme="minorHAnsi" w:cstheme="minorHAnsi"/>
          <w:sz w:val="24"/>
          <w:szCs w:val="24"/>
          <w:lang w:val="pt-BR"/>
        </w:rPr>
      </w:pPr>
    </w:p>
    <w:p w14:paraId="46BE43C3"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sz w:val="24"/>
          <w:szCs w:val="24"/>
          <w:lang w:val="pt-BR"/>
        </w:rPr>
      </w:pPr>
      <w:r w:rsidRPr="0098604E">
        <w:rPr>
          <w:rFonts w:asciiTheme="minorHAnsi" w:hAnsiTheme="minorHAnsi" w:cstheme="minorHAnsi"/>
          <w:sz w:val="24"/>
          <w:szCs w:val="24"/>
          <w:lang w:val="pt-BR"/>
        </w:rPr>
        <w:t xml:space="preserve">A </w:t>
      </w:r>
      <w:r w:rsidRPr="0098604E">
        <w:rPr>
          <w:rFonts w:asciiTheme="minorHAnsi" w:hAnsiTheme="minorHAnsi" w:cstheme="minorHAnsi"/>
          <w:color w:val="000000" w:themeColor="text1"/>
          <w:sz w:val="24"/>
          <w:szCs w:val="24"/>
          <w:lang w:val="pt-BR"/>
        </w:rPr>
        <w:t>remuneração</w:t>
      </w:r>
      <w:r w:rsidRPr="0098604E">
        <w:rPr>
          <w:rFonts w:asciiTheme="minorHAnsi" w:hAnsiTheme="minorHAnsi" w:cstheme="minorHAnsi"/>
          <w:sz w:val="24"/>
          <w:szCs w:val="24"/>
          <w:lang w:val="pt-BR"/>
        </w:rPr>
        <w:t xml:space="preserve"> do Agente Fiduciário será devida mesmo após o vencimento das Debêntures, caso estas não sejam quitadas, e caso o Agente Fiduciário ainda esteja exercendo atividades inerentes a sua função em relação à Emissão</w:t>
      </w:r>
      <w:r w:rsidRPr="0098604E">
        <w:rPr>
          <w:rFonts w:asciiTheme="minorHAnsi" w:hAnsiTheme="minorHAnsi" w:cstheme="minorHAnsi"/>
          <w:i/>
          <w:sz w:val="24"/>
          <w:szCs w:val="24"/>
          <w:lang w:val="pt-BR"/>
        </w:rPr>
        <w:t>.</w:t>
      </w:r>
    </w:p>
    <w:p w14:paraId="0C3A7419"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sz w:val="24"/>
          <w:szCs w:val="24"/>
          <w:lang w:val="pt-BR"/>
        </w:rPr>
      </w:pPr>
    </w:p>
    <w:p w14:paraId="398497E8" w14:textId="3EFB69E6"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sz w:val="24"/>
          <w:szCs w:val="24"/>
          <w:lang w:val="pt-BR"/>
        </w:rPr>
      </w:pPr>
      <w:bookmarkStart w:id="610" w:name="_Hlk81279949"/>
      <w:r w:rsidRPr="0098604E">
        <w:rPr>
          <w:rFonts w:asciiTheme="minorHAnsi" w:hAnsiTheme="minorHAnsi" w:cstheme="minorHAnsi"/>
          <w:sz w:val="24"/>
          <w:szCs w:val="24"/>
          <w:lang w:val="pt-BR"/>
        </w:rPr>
        <w:t>No caso de inadimplemento no pagamento das Debêntures, de reestruturação das condições das Debêntures após a Emissão ou de participação em reuniões ou conferências telefônicas, antes ou depois da Emissão, bem como atendimento a solicitações extraordinárias, serão devidas ao Agente Fiduciário, adicionalmente, o valor de R$ </w:t>
      </w:r>
      <w:r w:rsidR="008333A6">
        <w:rPr>
          <w:rFonts w:asciiTheme="minorHAnsi" w:hAnsiTheme="minorHAnsi" w:cstheme="minorHAnsi"/>
          <w:sz w:val="24"/>
          <w:szCs w:val="24"/>
          <w:lang w:val="pt-BR"/>
        </w:rPr>
        <w:t>500,00</w:t>
      </w:r>
      <w:r w:rsidRPr="0098604E">
        <w:rPr>
          <w:rFonts w:asciiTheme="minorHAnsi" w:hAnsiTheme="minorHAnsi" w:cstheme="minorHAnsi"/>
          <w:sz w:val="24"/>
          <w:szCs w:val="24"/>
          <w:lang w:val="pt-BR"/>
        </w:rPr>
        <w:t xml:space="preserve"> (</w:t>
      </w:r>
      <w:r w:rsidR="008333A6">
        <w:rPr>
          <w:rFonts w:asciiTheme="minorHAnsi" w:hAnsiTheme="minorHAnsi" w:cstheme="minorHAnsi"/>
          <w:sz w:val="24"/>
          <w:szCs w:val="24"/>
          <w:lang w:val="pt-BR"/>
        </w:rPr>
        <w:t>quinhentos</w:t>
      </w:r>
      <w:r w:rsidR="00094C63" w:rsidRPr="0098604E">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reais)</w:t>
      </w:r>
      <w:r w:rsidRPr="0098604E">
        <w:rPr>
          <w:rFonts w:asciiTheme="minorHAnsi" w:eastAsia="Arial Unicode MS" w:hAnsiTheme="minorHAnsi" w:cstheme="minorHAnsi"/>
          <w:sz w:val="24"/>
          <w:szCs w:val="24"/>
          <w:lang w:val="pt-BR"/>
        </w:rPr>
        <w:t xml:space="preserve"> </w:t>
      </w:r>
      <w:r w:rsidRPr="0098604E">
        <w:rPr>
          <w:rFonts w:asciiTheme="minorHAnsi" w:hAnsiTheme="minorHAnsi" w:cstheme="minorHAnsi"/>
          <w:sz w:val="24"/>
          <w:szCs w:val="24"/>
          <w:lang w:val="pt-BR"/>
        </w:rPr>
        <w:t xml:space="preserve">por hora-homem de trabalho dedicado a tais fatos, bem como a </w:t>
      </w:r>
      <w:r w:rsidRPr="0098604E">
        <w:rPr>
          <w:rFonts w:asciiTheme="minorHAnsi" w:hAnsiTheme="minorHAnsi" w:cstheme="minorHAnsi"/>
          <w:b/>
          <w:sz w:val="24"/>
          <w:szCs w:val="24"/>
          <w:lang w:val="pt-BR"/>
        </w:rPr>
        <w:t>(i)</w:t>
      </w:r>
      <w:r w:rsidRPr="0098604E">
        <w:rPr>
          <w:rFonts w:asciiTheme="minorHAnsi" w:hAnsiTheme="minorHAnsi" w:cstheme="minorHAnsi"/>
          <w:sz w:val="24"/>
          <w:szCs w:val="24"/>
          <w:lang w:val="pt-BR"/>
        </w:rPr>
        <w:t xml:space="preserve"> comentários aos documentos da Emissão durante a fase de estruturação, caso a operação não venha a se efetivar; </w:t>
      </w:r>
      <w:r w:rsidRPr="0098604E">
        <w:rPr>
          <w:rFonts w:asciiTheme="minorHAnsi" w:hAnsiTheme="minorHAnsi" w:cstheme="minorHAnsi"/>
          <w:b/>
          <w:sz w:val="24"/>
          <w:szCs w:val="24"/>
          <w:lang w:val="pt-BR"/>
        </w:rPr>
        <w:t>(ii)</w:t>
      </w:r>
      <w:r w:rsidRPr="0098604E">
        <w:rPr>
          <w:rFonts w:asciiTheme="minorHAnsi" w:hAnsiTheme="minorHAnsi" w:cstheme="minorHAnsi"/>
          <w:sz w:val="24"/>
          <w:szCs w:val="24"/>
          <w:lang w:val="pt-BR"/>
        </w:rPr>
        <w:t xml:space="preserve"> participação em reuniões formais ou virtuais com a Emissora e/ou com Debenturistas; e </w:t>
      </w:r>
      <w:r w:rsidRPr="0098604E">
        <w:rPr>
          <w:rFonts w:asciiTheme="minorHAnsi" w:hAnsiTheme="minorHAnsi" w:cstheme="minorHAnsi"/>
          <w:b/>
          <w:sz w:val="24"/>
          <w:szCs w:val="24"/>
          <w:lang w:val="pt-BR"/>
        </w:rPr>
        <w:t>(iii)</w:t>
      </w:r>
      <w:r w:rsidRPr="0098604E">
        <w:rPr>
          <w:rFonts w:asciiTheme="minorHAnsi" w:hAnsiTheme="minorHAnsi" w:cstheme="minorHAnsi"/>
          <w:sz w:val="24"/>
          <w:szCs w:val="24"/>
          <w:lang w:val="pt-BR"/>
        </w:rPr>
        <w:t xml:space="preserve"> implementação das consequentes decisões tomadas em tais eventos, pagas 5 (cinco) dias após comprovação da entrega, pelo Agente Fiduciário, de "relatório de horas" à Emissora. Entende-se por reestruturação das Debêntures os eventos relacionados à alteração </w:t>
      </w:r>
      <w:r w:rsidRPr="0098604E">
        <w:rPr>
          <w:rFonts w:asciiTheme="minorHAnsi" w:hAnsiTheme="minorHAnsi" w:cstheme="minorHAnsi"/>
          <w:b/>
          <w:sz w:val="24"/>
          <w:szCs w:val="24"/>
          <w:lang w:val="pt-BR"/>
        </w:rPr>
        <w:t>(a)</w:t>
      </w:r>
      <w:r w:rsidRPr="0098604E">
        <w:rPr>
          <w:rFonts w:asciiTheme="minorHAnsi" w:hAnsiTheme="minorHAnsi" w:cstheme="minorHAnsi"/>
          <w:sz w:val="24"/>
          <w:szCs w:val="24"/>
          <w:lang w:val="pt-BR"/>
        </w:rPr>
        <w:t xml:space="preserve"> dos prazos de pagamento; e </w:t>
      </w:r>
      <w:r w:rsidRPr="0098604E">
        <w:rPr>
          <w:rFonts w:asciiTheme="minorHAnsi" w:hAnsiTheme="minorHAnsi" w:cstheme="minorHAnsi"/>
          <w:b/>
          <w:sz w:val="24"/>
          <w:szCs w:val="24"/>
          <w:lang w:val="pt-BR"/>
        </w:rPr>
        <w:t>(b)</w:t>
      </w:r>
      <w:r w:rsidRPr="0098604E">
        <w:rPr>
          <w:rFonts w:asciiTheme="minorHAnsi" w:hAnsiTheme="minorHAnsi" w:cstheme="minorHAnsi"/>
          <w:sz w:val="24"/>
          <w:szCs w:val="24"/>
          <w:lang w:val="pt-BR"/>
        </w:rPr>
        <w:t xml:space="preserve"> das condições relacionadas ao vencimento antecipado. Os eventos relacionados a amortização das Debêntures não são considerados reestruturação das Debêntures.</w:t>
      </w:r>
    </w:p>
    <w:p w14:paraId="2EC47B4B"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sz w:val="24"/>
          <w:szCs w:val="24"/>
          <w:lang w:val="pt-BR"/>
        </w:rPr>
      </w:pPr>
    </w:p>
    <w:p w14:paraId="42BAC82F" w14:textId="478FA80E"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sz w:val="24"/>
          <w:szCs w:val="24"/>
          <w:lang w:val="pt-BR"/>
        </w:rPr>
      </w:pPr>
      <w:r w:rsidRPr="0098604E">
        <w:rPr>
          <w:rFonts w:asciiTheme="minorHAnsi" w:hAnsiTheme="minorHAnsi" w:cstheme="minorHAnsi"/>
          <w:w w:val="0"/>
          <w:sz w:val="24"/>
          <w:szCs w:val="24"/>
          <w:lang w:val="pt-BR"/>
        </w:rPr>
        <w:t xml:space="preserve">No caso de celebração de Aditamentos a esta Escritura de Emissão, bem </w:t>
      </w:r>
      <w:r w:rsidRPr="0098604E">
        <w:rPr>
          <w:rFonts w:asciiTheme="minorHAnsi" w:hAnsiTheme="minorHAnsi" w:cstheme="minorHAnsi"/>
          <w:sz w:val="24"/>
          <w:szCs w:val="24"/>
          <w:lang w:val="pt-BR"/>
        </w:rPr>
        <w:t>como</w:t>
      </w:r>
      <w:r w:rsidRPr="0098604E">
        <w:rPr>
          <w:rFonts w:asciiTheme="minorHAnsi" w:hAnsiTheme="minorHAnsi" w:cstheme="minorHAnsi"/>
          <w:w w:val="0"/>
          <w:sz w:val="24"/>
          <w:szCs w:val="24"/>
          <w:lang w:val="pt-BR"/>
        </w:rPr>
        <w:t xml:space="preserve"> nas horas externas ao escritório do </w:t>
      </w:r>
      <w:r w:rsidRPr="0098604E">
        <w:rPr>
          <w:rFonts w:asciiTheme="minorHAnsi" w:hAnsiTheme="minorHAnsi" w:cstheme="minorHAnsi"/>
          <w:sz w:val="24"/>
          <w:szCs w:val="24"/>
          <w:lang w:val="pt-BR"/>
        </w:rPr>
        <w:t>Agente</w:t>
      </w:r>
      <w:r w:rsidRPr="0098604E">
        <w:rPr>
          <w:rFonts w:asciiTheme="minorHAnsi" w:hAnsiTheme="minorHAnsi" w:cstheme="minorHAnsi"/>
          <w:w w:val="0"/>
          <w:sz w:val="24"/>
          <w:szCs w:val="24"/>
          <w:lang w:val="pt-BR"/>
        </w:rPr>
        <w:t xml:space="preserve"> Fiduciário, serão cobradas, adicionalmente, o valor de </w:t>
      </w:r>
      <w:r w:rsidRPr="0098604E">
        <w:rPr>
          <w:rFonts w:asciiTheme="minorHAnsi" w:hAnsiTheme="minorHAnsi" w:cstheme="minorHAnsi"/>
          <w:sz w:val="24"/>
          <w:szCs w:val="24"/>
          <w:lang w:val="pt-BR"/>
        </w:rPr>
        <w:t>R$ </w:t>
      </w:r>
      <w:r w:rsidR="008333A6">
        <w:rPr>
          <w:rFonts w:asciiTheme="minorHAnsi" w:hAnsiTheme="minorHAnsi" w:cstheme="minorHAnsi"/>
          <w:sz w:val="24"/>
          <w:szCs w:val="24"/>
          <w:lang w:val="pt-BR"/>
        </w:rPr>
        <w:t>500,00</w:t>
      </w:r>
      <w:r w:rsidRPr="0098604E">
        <w:rPr>
          <w:rFonts w:asciiTheme="minorHAnsi" w:hAnsiTheme="minorHAnsi" w:cstheme="minorHAnsi"/>
          <w:sz w:val="24"/>
          <w:szCs w:val="24"/>
          <w:lang w:val="pt-BR"/>
        </w:rPr>
        <w:t xml:space="preserve"> (</w:t>
      </w:r>
      <w:r w:rsidR="008333A6">
        <w:rPr>
          <w:rFonts w:asciiTheme="minorHAnsi" w:hAnsiTheme="minorHAnsi" w:cstheme="minorHAnsi"/>
          <w:sz w:val="24"/>
          <w:szCs w:val="24"/>
          <w:lang w:val="pt-BR"/>
        </w:rPr>
        <w:t>quinhentos</w:t>
      </w:r>
      <w:r w:rsidR="00094C63" w:rsidRPr="0098604E">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reais)</w:t>
      </w:r>
      <w:r w:rsidRPr="0098604E">
        <w:rPr>
          <w:rFonts w:asciiTheme="minorHAnsi" w:hAnsiTheme="minorHAnsi" w:cstheme="minorHAnsi"/>
          <w:w w:val="0"/>
          <w:sz w:val="24"/>
          <w:szCs w:val="24"/>
          <w:lang w:val="pt-BR"/>
        </w:rPr>
        <w:t xml:space="preserve"> por hora-homem de trabalho dedicado a tais alterações/serviços.</w:t>
      </w:r>
    </w:p>
    <w:p w14:paraId="129E880C"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sz w:val="24"/>
          <w:szCs w:val="24"/>
          <w:lang w:val="pt-BR"/>
        </w:rPr>
      </w:pPr>
    </w:p>
    <w:p w14:paraId="66D5E715" w14:textId="7D532159"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sz w:val="24"/>
          <w:szCs w:val="24"/>
          <w:lang w:val="pt-BR"/>
        </w:rPr>
      </w:pPr>
      <w:r w:rsidRPr="0098604E">
        <w:rPr>
          <w:rFonts w:asciiTheme="minorHAnsi" w:hAnsiTheme="minorHAnsi" w:cstheme="minorHAnsi"/>
          <w:w w:val="0"/>
          <w:sz w:val="24"/>
          <w:szCs w:val="24"/>
          <w:lang w:val="pt-BR"/>
        </w:rPr>
        <w:t xml:space="preserve">Os impostos incidentes sobre a remuneração serão acrescidos às </w:t>
      </w:r>
      <w:r w:rsidRPr="0098604E">
        <w:rPr>
          <w:rFonts w:asciiTheme="minorHAnsi" w:hAnsiTheme="minorHAnsi" w:cstheme="minorHAnsi"/>
          <w:sz w:val="24"/>
          <w:szCs w:val="24"/>
          <w:lang w:val="pt-BR"/>
        </w:rPr>
        <w:t>parcelas</w:t>
      </w:r>
      <w:r w:rsidRPr="0098604E">
        <w:rPr>
          <w:rFonts w:asciiTheme="minorHAnsi" w:hAnsiTheme="minorHAnsi" w:cstheme="minorHAnsi"/>
          <w:w w:val="0"/>
          <w:sz w:val="24"/>
          <w:szCs w:val="24"/>
          <w:lang w:val="pt-BR"/>
        </w:rPr>
        <w:t xml:space="preserve"> mencionadas acima nas datas de pagamento. Além disso, todos os valores mencionados acima serão atualizados pelo IPCA, sempre na menor periodicidade permitida em lei, a partir da data de assinatura da Escritura</w:t>
      </w:r>
      <w:r w:rsidR="00AB044E" w:rsidRPr="0098604E">
        <w:rPr>
          <w:rFonts w:asciiTheme="minorHAnsi" w:hAnsiTheme="minorHAnsi" w:cstheme="minorHAnsi"/>
          <w:w w:val="0"/>
          <w:sz w:val="24"/>
          <w:szCs w:val="24"/>
          <w:lang w:val="pt-BR"/>
        </w:rPr>
        <w:t xml:space="preserve"> de Emissão</w:t>
      </w:r>
      <w:r w:rsidRPr="0098604E">
        <w:rPr>
          <w:rFonts w:asciiTheme="minorHAnsi" w:hAnsiTheme="minorHAnsi" w:cstheme="minorHAnsi"/>
          <w:w w:val="0"/>
          <w:sz w:val="24"/>
          <w:szCs w:val="24"/>
          <w:lang w:val="pt-BR"/>
        </w:rPr>
        <w:t>.</w:t>
      </w:r>
    </w:p>
    <w:p w14:paraId="370F0FB5"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sz w:val="24"/>
          <w:szCs w:val="24"/>
          <w:lang w:val="pt-BR"/>
        </w:rPr>
      </w:pPr>
    </w:p>
    <w:p w14:paraId="57DA6EFD"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sz w:val="24"/>
          <w:szCs w:val="24"/>
          <w:lang w:val="pt-BR"/>
        </w:rPr>
      </w:pPr>
      <w:r w:rsidRPr="0098604E">
        <w:rPr>
          <w:rFonts w:asciiTheme="minorHAnsi" w:hAnsiTheme="minorHAnsi" w:cstheme="minorHAnsi"/>
          <w:w w:val="0"/>
          <w:sz w:val="24"/>
          <w:szCs w:val="24"/>
          <w:lang w:val="pt-BR"/>
        </w:rPr>
        <w:t>Não haverá devolução de valores já recebidos pelo Agente Fiduciário a título da prestação de serviços, exceto se o valor tiver sido pago incorretamente.</w:t>
      </w:r>
    </w:p>
    <w:p w14:paraId="71E0D0C0"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sz w:val="24"/>
          <w:szCs w:val="24"/>
          <w:lang w:val="pt-BR"/>
        </w:rPr>
      </w:pPr>
    </w:p>
    <w:bookmarkEnd w:id="610"/>
    <w:p w14:paraId="58B544B8"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MS Mincho" w:hAnsiTheme="minorHAnsi" w:cstheme="minorHAnsi"/>
          <w:b/>
          <w:sz w:val="24"/>
          <w:szCs w:val="24"/>
          <w:lang w:val="pt-BR"/>
        </w:rPr>
      </w:pPr>
      <w:r w:rsidRPr="0098604E">
        <w:rPr>
          <w:rFonts w:asciiTheme="minorHAnsi" w:hAnsiTheme="minorHAnsi" w:cstheme="minorHAnsi"/>
          <w:sz w:val="24"/>
          <w:szCs w:val="24"/>
          <w:lang w:val="pt-BR"/>
        </w:rPr>
        <w:t xml:space="preserve">Em caso </w:t>
      </w:r>
      <w:r w:rsidRPr="0098604E">
        <w:rPr>
          <w:rFonts w:asciiTheme="minorHAnsi" w:hAnsiTheme="minorHAnsi" w:cstheme="minorHAnsi"/>
          <w:w w:val="0"/>
          <w:sz w:val="24"/>
          <w:szCs w:val="24"/>
          <w:lang w:val="pt-BR"/>
        </w:rPr>
        <w:t>de</w:t>
      </w:r>
      <w:r w:rsidRPr="0098604E">
        <w:rPr>
          <w:rFonts w:asciiTheme="minorHAnsi" w:hAnsiTheme="minorHAnsi" w:cstheme="minorHAnsi"/>
          <w:sz w:val="24"/>
          <w:szCs w:val="24"/>
          <w:lang w:val="pt-BR"/>
        </w:rPr>
        <w:t xml:space="preserve"> </w:t>
      </w:r>
      <w:r w:rsidRPr="0098604E">
        <w:rPr>
          <w:rFonts w:asciiTheme="minorHAnsi" w:hAnsiTheme="minorHAnsi" w:cstheme="minorHAnsi"/>
          <w:w w:val="0"/>
          <w:sz w:val="24"/>
          <w:szCs w:val="24"/>
          <w:lang w:val="pt-BR"/>
        </w:rPr>
        <w:t>mora</w:t>
      </w:r>
      <w:r w:rsidRPr="0098604E">
        <w:rPr>
          <w:rFonts w:asciiTheme="minorHAnsi" w:hAnsiTheme="minorHAnsi" w:cstheme="minorHAnsi"/>
          <w:sz w:val="24"/>
          <w:szCs w:val="24"/>
          <w:lang w:val="pt-BR"/>
        </w:rPr>
        <w:t xml:space="preserve"> no pagamento da remuneração devida, os débitos em atraso ficarão sujeitos i) juros de mora de 1% (um por cento) ao mês, calculados </w:t>
      </w:r>
      <w:r w:rsidRPr="0098604E">
        <w:rPr>
          <w:rFonts w:asciiTheme="minorHAnsi" w:hAnsiTheme="minorHAnsi" w:cstheme="minorHAnsi"/>
          <w:i/>
          <w:sz w:val="24"/>
          <w:szCs w:val="24"/>
          <w:lang w:val="pt-BR"/>
        </w:rPr>
        <w:t>pro rata temporis</w:t>
      </w:r>
      <w:r w:rsidRPr="0098604E">
        <w:rPr>
          <w:rFonts w:asciiTheme="minorHAnsi" w:hAnsiTheme="minorHAnsi" w:cstheme="minorHAnsi"/>
          <w:sz w:val="24"/>
          <w:szCs w:val="24"/>
          <w:lang w:val="pt-BR"/>
        </w:rPr>
        <w:t xml:space="preserve"> desde a data de inadimplemento até a data do efetivo pagamento; (ii) multa moratória, irredutível e </w:t>
      </w:r>
      <w:r w:rsidRPr="0098604E">
        <w:rPr>
          <w:rFonts w:asciiTheme="minorHAnsi" w:hAnsiTheme="minorHAnsi" w:cstheme="minorHAnsi"/>
          <w:sz w:val="24"/>
          <w:szCs w:val="24"/>
          <w:lang w:val="pt-BR"/>
        </w:rPr>
        <w:lastRenderedPageBreak/>
        <w:t xml:space="preserve">de natureza compensatória, de 2% (dois por cento); ficando o valor do débito em atraso sujeito a atualização monetária pelo IPCA, incidente desde a data da inadimplência até a data do efetivo pagamento, calculada </w:t>
      </w:r>
      <w:r w:rsidRPr="0098604E">
        <w:rPr>
          <w:rFonts w:asciiTheme="minorHAnsi" w:hAnsiTheme="minorHAnsi" w:cstheme="minorHAnsi"/>
          <w:i/>
          <w:sz w:val="24"/>
          <w:szCs w:val="24"/>
          <w:lang w:val="pt-BR"/>
        </w:rPr>
        <w:t>pro rata die</w:t>
      </w:r>
      <w:r w:rsidRPr="0098604E">
        <w:rPr>
          <w:rFonts w:asciiTheme="minorHAnsi" w:hAnsiTheme="minorHAnsi" w:cstheme="minorHAnsi"/>
          <w:sz w:val="24"/>
          <w:szCs w:val="24"/>
          <w:lang w:val="pt-BR"/>
        </w:rPr>
        <w:t xml:space="preserve"> desde a data de inadimplemento até a data do efetivo pagamento</w:t>
      </w:r>
      <w:r w:rsidRPr="0098604E">
        <w:rPr>
          <w:rFonts w:asciiTheme="minorHAnsi" w:eastAsia="MS Mincho" w:hAnsiTheme="minorHAnsi" w:cstheme="minorHAnsi"/>
          <w:sz w:val="24"/>
          <w:szCs w:val="24"/>
          <w:lang w:val="pt-BR"/>
        </w:rPr>
        <w:t>.</w:t>
      </w:r>
    </w:p>
    <w:p w14:paraId="3D1A2122" w14:textId="77777777" w:rsidR="00A125C6" w:rsidRPr="0098604E" w:rsidRDefault="00A125C6" w:rsidP="00355F6F">
      <w:pPr>
        <w:pStyle w:val="Level3"/>
        <w:widowControl w:val="0"/>
        <w:spacing w:after="0" w:line="340" w:lineRule="exact"/>
        <w:contextualSpacing/>
        <w:rPr>
          <w:rFonts w:asciiTheme="minorHAnsi" w:eastAsia="MS Mincho" w:hAnsiTheme="minorHAnsi" w:cstheme="minorHAnsi"/>
          <w:b/>
          <w:sz w:val="24"/>
          <w:szCs w:val="24"/>
          <w:lang w:val="pt-BR"/>
        </w:rPr>
      </w:pPr>
    </w:p>
    <w:p w14:paraId="2E75EA79"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11" w:name="_DV_M578"/>
      <w:bookmarkEnd w:id="611"/>
      <w:r w:rsidRPr="0098604E">
        <w:rPr>
          <w:rFonts w:asciiTheme="minorHAnsi" w:hAnsiTheme="minorHAnsi" w:cstheme="minorHAnsi"/>
          <w:b/>
          <w:sz w:val="24"/>
          <w:szCs w:val="24"/>
          <w:lang w:val="pt-BR"/>
        </w:rPr>
        <w:t>Despesas</w:t>
      </w:r>
    </w:p>
    <w:p w14:paraId="7CB0E49E"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293F783D"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12" w:name="_DV_M579"/>
      <w:bookmarkStart w:id="613" w:name="_Ref487060449"/>
      <w:bookmarkStart w:id="614" w:name="_Ref484880722"/>
      <w:bookmarkEnd w:id="612"/>
      <w:r w:rsidRPr="0098604E">
        <w:rPr>
          <w:rFonts w:asciiTheme="minorHAnsi" w:hAnsiTheme="minorHAnsi" w:cstheme="minorHAnsi"/>
          <w:sz w:val="24"/>
          <w:szCs w:val="24"/>
          <w:lang w:val="pt-BR"/>
        </w:rPr>
        <w:t>A remuneração do Agente Fiduciário não inclui as despesas consideradas necessárias ao exercício da função de agente fiduciário durante a implantação e vigência do serviço, as quais serão cobertas pela Emissora, mediante pagamento das respectivas cobranças acompanhadas dos respectivos comprovantes, emitidas diretamente em nome da Emissora ou mediante reembolso, após, sempre que possível, prévia aprovação, quais sejam: com viagens, estadias, transporte, alimentação; publicação em geral; custos incorridos em contatos telefônicos relacionados à emissão, notificações, extração de certidões, despesas cartorárias, fotocópias, digitalizações, envio de documentos, despesas com especialistas, tais como auditoria e/ou fiscalização, entre outros, ou assessoria legal aos investidores</w:t>
      </w:r>
      <w:bookmarkEnd w:id="613"/>
      <w:r w:rsidRPr="0098604E">
        <w:rPr>
          <w:rFonts w:asciiTheme="minorHAnsi" w:hAnsiTheme="minorHAnsi" w:cstheme="minorHAnsi"/>
          <w:sz w:val="24"/>
          <w:szCs w:val="24"/>
          <w:lang w:val="pt-BR"/>
        </w:rPr>
        <w:t>.</w:t>
      </w:r>
    </w:p>
    <w:p w14:paraId="02F472F0"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6EA0C31"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15" w:name="_Hlk81280050"/>
      <w:r w:rsidRPr="0098604E">
        <w:rPr>
          <w:rFonts w:asciiTheme="minorHAnsi" w:hAnsiTheme="minorHAnsi" w:cstheme="minorHAnsi"/>
          <w:w w:val="0"/>
          <w:sz w:val="24"/>
          <w:szCs w:val="24"/>
          <w:lang w:val="pt-BR"/>
        </w:rPr>
        <w:t xml:space="preserve">No caso de inadimplemento da </w:t>
      </w:r>
      <w:r w:rsidRPr="0098604E">
        <w:rPr>
          <w:rFonts w:asciiTheme="minorHAnsi" w:hAnsiTheme="minorHAnsi" w:cstheme="minorHAnsi"/>
          <w:sz w:val="24"/>
          <w:szCs w:val="24"/>
          <w:lang w:val="pt-BR"/>
        </w:rPr>
        <w:t>Emissora</w:t>
      </w:r>
      <w:r w:rsidRPr="0098604E">
        <w:rPr>
          <w:rFonts w:asciiTheme="minorHAnsi" w:hAnsiTheme="minorHAnsi" w:cstheme="minorHAnsi"/>
          <w:w w:val="0"/>
          <w:sz w:val="24"/>
          <w:szCs w:val="24"/>
          <w:lang w:val="pt-BR"/>
        </w:rPr>
        <w:t xml:space="preserve">, todas as despesas em que o Agente Fiduciário </w:t>
      </w:r>
      <w:r w:rsidRPr="0098604E">
        <w:rPr>
          <w:rFonts w:asciiTheme="minorHAnsi" w:hAnsiTheme="minorHAnsi" w:cstheme="minorHAnsi"/>
          <w:sz w:val="24"/>
          <w:szCs w:val="24"/>
          <w:lang w:val="pt-BR"/>
        </w:rPr>
        <w:t>venha</w:t>
      </w:r>
      <w:r w:rsidRPr="0098604E">
        <w:rPr>
          <w:rFonts w:asciiTheme="minorHAnsi" w:hAnsiTheme="minorHAnsi" w:cstheme="minorHAnsi"/>
          <w:w w:val="0"/>
          <w:sz w:val="24"/>
          <w:szCs w:val="24"/>
          <w:lang w:val="pt-BR"/>
        </w:rPr>
        <w:t xml:space="preserve"> a incorrer para resguardar os interesses </w:t>
      </w:r>
      <w:r w:rsidRPr="0098604E">
        <w:rPr>
          <w:rFonts w:asciiTheme="minorHAnsi" w:hAnsiTheme="minorHAnsi" w:cstheme="minorHAnsi"/>
          <w:sz w:val="24"/>
          <w:szCs w:val="24"/>
          <w:lang w:val="pt-BR"/>
        </w:rPr>
        <w:t>dos</w:t>
      </w:r>
      <w:r w:rsidRPr="0098604E">
        <w:rPr>
          <w:rFonts w:asciiTheme="minorHAnsi" w:hAnsiTheme="minorHAnsi" w:cstheme="minorHAnsi"/>
          <w:w w:val="0"/>
          <w:sz w:val="24"/>
          <w:szCs w:val="24"/>
          <w:lang w:val="pt-BR"/>
        </w:rPr>
        <w:t xml:space="preserve"> investidores deverão ser previamente aprovadas e adiantadas pelos investidores, e posteriormente, ressarcidas pela Emissora. Tais despesas incluem os gastos com honorários </w:t>
      </w:r>
      <w:r w:rsidRPr="0098604E">
        <w:rPr>
          <w:rFonts w:asciiTheme="minorHAnsi" w:hAnsiTheme="minorHAnsi" w:cstheme="minorHAnsi"/>
          <w:sz w:val="24"/>
          <w:szCs w:val="24"/>
          <w:lang w:val="pt-BR"/>
        </w:rPr>
        <w:t>advocatícios</w:t>
      </w:r>
      <w:r w:rsidRPr="0098604E">
        <w:rPr>
          <w:rFonts w:asciiTheme="minorHAnsi" w:hAnsiTheme="minorHAnsi" w:cstheme="minorHAnsi"/>
          <w:w w:val="0"/>
          <w:sz w:val="24"/>
          <w:szCs w:val="24"/>
          <w:lang w:val="pt-BR"/>
        </w:rPr>
        <w:t>,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bookmarkEnd w:id="615"/>
    </w:p>
    <w:p w14:paraId="0BE2BE0D"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4A1A1B6"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Eventuais obrigações adicionais atribuídas ao Agente Fiduciário, alterações nas </w:t>
      </w:r>
      <w:r w:rsidRPr="0098604E">
        <w:rPr>
          <w:rFonts w:asciiTheme="minorHAnsi" w:hAnsiTheme="minorHAnsi" w:cstheme="minorHAnsi"/>
          <w:w w:val="0"/>
          <w:sz w:val="24"/>
          <w:szCs w:val="24"/>
          <w:lang w:val="pt-BR"/>
        </w:rPr>
        <w:t>características</w:t>
      </w:r>
      <w:r w:rsidRPr="0098604E">
        <w:rPr>
          <w:rFonts w:asciiTheme="minorHAnsi" w:eastAsia="Arial Unicode MS" w:hAnsiTheme="minorHAnsi" w:cstheme="minorHAnsi"/>
          <w:color w:val="000000" w:themeColor="text1"/>
          <w:sz w:val="24"/>
          <w:szCs w:val="24"/>
          <w:lang w:val="pt-BR"/>
        </w:rPr>
        <w:t xml:space="preserve"> ordinárias da Emissão </w:t>
      </w:r>
      <w:r w:rsidRPr="0098604E">
        <w:rPr>
          <w:rFonts w:asciiTheme="minorHAnsi" w:hAnsiTheme="minorHAnsi" w:cstheme="minorHAnsi"/>
          <w:w w:val="0"/>
          <w:sz w:val="24"/>
          <w:szCs w:val="24"/>
          <w:lang w:val="pt-BR"/>
        </w:rPr>
        <w:t>facultarão</w:t>
      </w:r>
      <w:r w:rsidRPr="0098604E">
        <w:rPr>
          <w:rFonts w:asciiTheme="minorHAnsi" w:eastAsia="Arial Unicode MS" w:hAnsiTheme="minorHAnsi" w:cstheme="minorHAnsi"/>
          <w:color w:val="000000" w:themeColor="text1"/>
          <w:sz w:val="24"/>
          <w:szCs w:val="24"/>
          <w:lang w:val="pt-BR"/>
        </w:rPr>
        <w:t xml:space="preserve"> ao Agente Fiduciário a revisão da remuneração prevista </w:t>
      </w:r>
      <w:proofErr w:type="spellStart"/>
      <w:r w:rsidRPr="0098604E">
        <w:rPr>
          <w:rFonts w:asciiTheme="minorHAnsi" w:eastAsia="Arial Unicode MS" w:hAnsiTheme="minorHAnsi" w:cstheme="minorHAnsi"/>
          <w:color w:val="000000" w:themeColor="text1"/>
          <w:sz w:val="24"/>
          <w:szCs w:val="24"/>
          <w:lang w:val="pt-BR"/>
        </w:rPr>
        <w:t>na</w:t>
      </w:r>
      <w:proofErr w:type="spellEnd"/>
      <w:r w:rsidRPr="0098604E">
        <w:rPr>
          <w:rFonts w:asciiTheme="minorHAnsi" w:eastAsia="Arial Unicode MS" w:hAnsiTheme="minorHAnsi" w:cstheme="minorHAnsi"/>
          <w:color w:val="000000" w:themeColor="text1"/>
          <w:sz w:val="24"/>
          <w:szCs w:val="24"/>
          <w:lang w:val="pt-BR"/>
        </w:rPr>
        <w:t xml:space="preserve"> presente cláusula, inclusive com o direito de retirada.</w:t>
      </w:r>
      <w:bookmarkEnd w:id="614"/>
    </w:p>
    <w:p w14:paraId="17C5844F"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F717F3A"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16" w:name="_DV_M580"/>
      <w:bookmarkStart w:id="617" w:name="_DV_M581"/>
      <w:bookmarkStart w:id="618" w:name="_DV_M582"/>
      <w:bookmarkStart w:id="619" w:name="_DV_M584"/>
      <w:bookmarkEnd w:id="616"/>
      <w:bookmarkEnd w:id="617"/>
      <w:bookmarkEnd w:id="618"/>
      <w:bookmarkEnd w:id="619"/>
      <w:r w:rsidRPr="0098604E">
        <w:rPr>
          <w:rFonts w:asciiTheme="minorHAnsi" w:hAnsiTheme="minorHAnsi" w:cstheme="minorHAnsi"/>
          <w:b/>
          <w:sz w:val="24"/>
          <w:szCs w:val="24"/>
          <w:lang w:val="pt-BR"/>
        </w:rPr>
        <w:t>Declarações</w:t>
      </w:r>
      <w:r w:rsidRPr="0098604E">
        <w:rPr>
          <w:rFonts w:asciiTheme="minorHAnsi" w:eastAsia="Arial Unicode MS" w:hAnsiTheme="minorHAnsi" w:cstheme="minorHAnsi"/>
          <w:b/>
          <w:color w:val="000000" w:themeColor="text1"/>
          <w:sz w:val="24"/>
          <w:szCs w:val="24"/>
          <w:lang w:val="pt-BR"/>
        </w:rPr>
        <w:t xml:space="preserve"> do Agente Fiduciário</w:t>
      </w:r>
    </w:p>
    <w:p w14:paraId="102A9436"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4C84A1AD"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20" w:name="_DV_M585"/>
      <w:bookmarkStart w:id="621" w:name="_Ref451204076"/>
      <w:bookmarkEnd w:id="620"/>
      <w:r w:rsidRPr="0098604E">
        <w:rPr>
          <w:rFonts w:asciiTheme="minorHAnsi" w:eastAsia="Arial Unicode MS" w:hAnsiTheme="minorHAnsi" w:cstheme="minorHAnsi"/>
          <w:color w:val="000000" w:themeColor="text1"/>
          <w:sz w:val="24"/>
          <w:szCs w:val="24"/>
          <w:lang w:val="pt-BR"/>
        </w:rPr>
        <w:t>O Agente Fiduciário declara que, neste ato, sob as penas da lei:</w:t>
      </w:r>
      <w:bookmarkEnd w:id="621"/>
    </w:p>
    <w:p w14:paraId="173B3D52"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6AC339A" w14:textId="77777777"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22" w:name="_DV_M586"/>
      <w:bookmarkEnd w:id="622"/>
      <w:proofErr w:type="spellStart"/>
      <w:r w:rsidRPr="0098604E">
        <w:rPr>
          <w:rFonts w:asciiTheme="minorHAnsi" w:hAnsiTheme="minorHAnsi" w:cstheme="minorHAnsi"/>
          <w:color w:val="000000" w:themeColor="text1"/>
          <w:sz w:val="24"/>
          <w:szCs w:val="24"/>
          <w:lang w:val="pt-BR"/>
        </w:rPr>
        <w:t>é</w:t>
      </w:r>
      <w:proofErr w:type="spellEnd"/>
      <w:r w:rsidRPr="0098604E">
        <w:rPr>
          <w:rFonts w:asciiTheme="minorHAnsi" w:hAnsiTheme="minorHAnsi" w:cstheme="minorHAnsi"/>
          <w:color w:val="000000" w:themeColor="text1"/>
          <w:sz w:val="24"/>
          <w:szCs w:val="24"/>
          <w:lang w:val="pt-BR"/>
        </w:rPr>
        <w:t xml:space="preserve"> instituição </w:t>
      </w:r>
      <w:r w:rsidRPr="0098604E">
        <w:rPr>
          <w:rFonts w:asciiTheme="minorHAnsi" w:hAnsiTheme="minorHAnsi" w:cstheme="minorHAnsi"/>
          <w:color w:val="000000" w:themeColor="text1"/>
          <w:w w:val="0"/>
          <w:sz w:val="24"/>
          <w:szCs w:val="24"/>
          <w:lang w:val="pt-BR"/>
        </w:rPr>
        <w:t>financeira</w:t>
      </w:r>
      <w:r w:rsidRPr="0098604E">
        <w:rPr>
          <w:rFonts w:asciiTheme="minorHAnsi" w:hAnsiTheme="minorHAnsi" w:cstheme="minorHAnsi"/>
          <w:color w:val="000000" w:themeColor="text1"/>
          <w:sz w:val="24"/>
          <w:szCs w:val="24"/>
          <w:lang w:val="pt-BR"/>
        </w:rPr>
        <w:t xml:space="preserve"> devidamente organizada, constituída e existente sob a forma de sociedade por ações, de acordo com as leis brasileiras;</w:t>
      </w:r>
    </w:p>
    <w:p w14:paraId="2744795B"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p>
    <w:p w14:paraId="08F06CCE" w14:textId="77777777"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não ter qualquer impedimento legal, sob as penas da lei, para exercer a função que lhe é conferida, conforme artigo 66, parágrafo 3º, da Lei das Sociedades por Ações e da Resolução CVM 17;</w:t>
      </w:r>
    </w:p>
    <w:p w14:paraId="0A8ADF06"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C9AA7E6" w14:textId="07C53FC8"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23" w:name="_DV_M587"/>
      <w:bookmarkEnd w:id="623"/>
      <w:r w:rsidRPr="0098604E">
        <w:rPr>
          <w:rFonts w:asciiTheme="minorHAnsi" w:hAnsiTheme="minorHAnsi" w:cstheme="minorHAnsi"/>
          <w:color w:val="000000" w:themeColor="text1"/>
          <w:sz w:val="24"/>
          <w:szCs w:val="24"/>
          <w:lang w:val="pt-BR"/>
        </w:rPr>
        <w:t>aceitar a função que lhe é conferida, assumindo integralmente os deveres e atribuições previstos na legislação específica e nesta Escritura de Emissão e no</w:t>
      </w:r>
      <w:r w:rsidR="004C74E9"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sz w:val="24"/>
          <w:szCs w:val="24"/>
          <w:lang w:val="pt-BR"/>
        </w:rPr>
        <w:t>Contratos de Garantia;</w:t>
      </w:r>
    </w:p>
    <w:p w14:paraId="2427D74E"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77BA062" w14:textId="0C2DBDFD"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24" w:name="_DV_M588"/>
      <w:bookmarkEnd w:id="624"/>
      <w:r w:rsidRPr="0098604E">
        <w:rPr>
          <w:rFonts w:asciiTheme="minorHAnsi" w:hAnsiTheme="minorHAnsi" w:cstheme="minorHAnsi"/>
          <w:color w:val="000000" w:themeColor="text1"/>
          <w:sz w:val="24"/>
          <w:szCs w:val="24"/>
          <w:lang w:val="pt-BR"/>
        </w:rPr>
        <w:t>conhecer e aceitar integralmente esta Escritura de Emissão e os Contratos de Garantia e todas as suas cláusulas e condições;</w:t>
      </w:r>
    </w:p>
    <w:p w14:paraId="4CC4894C" w14:textId="51DE4E54"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AD3FD34" w14:textId="77777777"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25" w:name="_DV_M589"/>
      <w:bookmarkEnd w:id="625"/>
      <w:r w:rsidRPr="0098604E">
        <w:rPr>
          <w:rFonts w:asciiTheme="minorHAnsi" w:hAnsiTheme="minorHAnsi" w:cstheme="minorHAnsi"/>
          <w:color w:val="000000" w:themeColor="text1"/>
          <w:sz w:val="24"/>
          <w:szCs w:val="24"/>
          <w:lang w:val="pt-BR"/>
        </w:rPr>
        <w:t>não ter qualquer ligação com a Emissora que o impeça de exercer suas funções;</w:t>
      </w:r>
    </w:p>
    <w:p w14:paraId="21A59081"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67A56BD1" w14:textId="1BB42908"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26" w:name="_DV_M590"/>
      <w:bookmarkEnd w:id="626"/>
      <w:r w:rsidRPr="0098604E">
        <w:rPr>
          <w:rFonts w:asciiTheme="minorHAnsi" w:hAnsiTheme="minorHAnsi" w:cstheme="minorHAnsi"/>
          <w:color w:val="000000" w:themeColor="text1"/>
          <w:sz w:val="24"/>
          <w:szCs w:val="24"/>
          <w:lang w:val="pt-BR"/>
        </w:rPr>
        <w:t>estar devidamente autorizado e obteve todas as autorizações, inclusive, conforme aplicável, legais, societárias, regulatórias e de terceiros, necessárias à celebração desta Escritura de Emissão, ao cumprimento de todas as obrigações aqui previstas e nos Contratos de Garantia, tendo sido plenamente satisfeitos todos os requisitos legais, societários, regulatórios e de terceiros necessários para tanto;</w:t>
      </w:r>
    </w:p>
    <w:p w14:paraId="502631A7"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644BAFC1" w14:textId="77777777"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27" w:name="_DV_M591"/>
      <w:bookmarkEnd w:id="627"/>
      <w:r w:rsidRPr="0098604E">
        <w:rPr>
          <w:rFonts w:asciiTheme="minorHAnsi" w:hAnsiTheme="minorHAnsi" w:cstheme="minorHAnsi"/>
          <w:color w:val="000000" w:themeColor="text1"/>
          <w:sz w:val="24"/>
          <w:szCs w:val="24"/>
          <w:lang w:val="pt-BR"/>
        </w:rPr>
        <w:t>estar devidamente qualificado a exercer as atividades de Agente Fiduciário, nos termos da regulamentação aplicável vigente;</w:t>
      </w:r>
    </w:p>
    <w:p w14:paraId="46A26205"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E972AAA" w14:textId="77777777"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28" w:name="_DV_M592"/>
      <w:bookmarkEnd w:id="628"/>
      <w:r w:rsidRPr="0098604E">
        <w:rPr>
          <w:rFonts w:asciiTheme="minorHAnsi" w:hAnsiTheme="minorHAnsi" w:cstheme="minorHAnsi"/>
          <w:color w:val="000000" w:themeColor="text1"/>
          <w:sz w:val="24"/>
          <w:szCs w:val="24"/>
          <w:lang w:val="pt-BR"/>
        </w:rPr>
        <w:t>que esta Escritura de Emissão constitui obrigação legal, válida, vinculativa e eficaz do Agente Fiduciário, exequível de acordo com os seus termos e condições;</w:t>
      </w:r>
    </w:p>
    <w:p w14:paraId="684C9538"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D0580E6" w14:textId="587586BD"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29" w:name="_DV_M593"/>
      <w:bookmarkEnd w:id="629"/>
      <w:r w:rsidRPr="0098604E">
        <w:rPr>
          <w:rFonts w:asciiTheme="minorHAnsi" w:hAnsiTheme="minorHAnsi" w:cstheme="minorHAnsi"/>
          <w:color w:val="000000" w:themeColor="text1"/>
          <w:sz w:val="24"/>
          <w:szCs w:val="24"/>
          <w:lang w:val="pt-BR"/>
        </w:rPr>
        <w:t>que a celebração desta Escritura de Emissão e dos Contratos de Garantia e o cumprimento de suas obrigações aqui e ali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372EE58D"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D291E94" w14:textId="2D8E6B9B"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30" w:name="_DV_M594"/>
      <w:bookmarkEnd w:id="630"/>
      <w:r w:rsidRPr="0098604E">
        <w:rPr>
          <w:rFonts w:asciiTheme="minorHAnsi" w:hAnsiTheme="minorHAnsi" w:cstheme="minorHAnsi"/>
          <w:color w:val="000000" w:themeColor="text1"/>
          <w:sz w:val="24"/>
          <w:szCs w:val="24"/>
          <w:lang w:val="pt-BR"/>
        </w:rPr>
        <w:t>que verificou a veracidade das informações relativas às Garantias</w:t>
      </w:r>
      <w:r w:rsidR="004C74E9" w:rsidRPr="0098604E">
        <w:rPr>
          <w:rFonts w:asciiTheme="minorHAnsi" w:hAnsiTheme="minorHAnsi" w:cstheme="minorHAnsi"/>
          <w:color w:val="000000" w:themeColor="text1"/>
          <w:sz w:val="24"/>
          <w:szCs w:val="24"/>
          <w:lang w:val="pt-BR"/>
        </w:rPr>
        <w:t xml:space="preserve"> Reais</w:t>
      </w:r>
      <w:r w:rsidRPr="0098604E">
        <w:rPr>
          <w:rFonts w:asciiTheme="minorHAnsi" w:hAnsiTheme="minorHAnsi" w:cstheme="minorHAnsi"/>
          <w:color w:val="000000" w:themeColor="text1"/>
          <w:sz w:val="24"/>
          <w:szCs w:val="24"/>
          <w:lang w:val="pt-BR"/>
        </w:rPr>
        <w:t xml:space="preserve"> e a consistência das demais informações contidas </w:t>
      </w:r>
      <w:proofErr w:type="spellStart"/>
      <w:r w:rsidRPr="0098604E">
        <w:rPr>
          <w:rFonts w:asciiTheme="minorHAnsi" w:hAnsiTheme="minorHAnsi" w:cstheme="minorHAnsi"/>
          <w:color w:val="000000" w:themeColor="text1"/>
          <w:sz w:val="24"/>
          <w:szCs w:val="24"/>
          <w:lang w:val="pt-BR"/>
        </w:rPr>
        <w:t>nesta</w:t>
      </w:r>
      <w:proofErr w:type="spellEnd"/>
      <w:r w:rsidRPr="0098604E">
        <w:rPr>
          <w:rFonts w:asciiTheme="minorHAnsi" w:hAnsiTheme="minorHAnsi" w:cstheme="minorHAnsi"/>
          <w:color w:val="000000" w:themeColor="text1"/>
          <w:sz w:val="24"/>
          <w:szCs w:val="24"/>
          <w:lang w:val="pt-BR"/>
        </w:rPr>
        <w:t xml:space="preserve"> Escritura de Emissão, diligenciando no sentido de que fossem sanadas as omissões, falhas ou defeitos de que tivesse conhecimento; </w:t>
      </w:r>
    </w:p>
    <w:p w14:paraId="4D86CAC3"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471D811E" w14:textId="021AB743"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31" w:name="_DV_M595"/>
      <w:bookmarkEnd w:id="631"/>
      <w:r w:rsidRPr="0098604E">
        <w:rPr>
          <w:rFonts w:asciiTheme="minorHAnsi" w:hAnsiTheme="minorHAnsi" w:cstheme="minorHAnsi"/>
          <w:color w:val="000000" w:themeColor="text1"/>
          <w:sz w:val="24"/>
          <w:szCs w:val="24"/>
          <w:lang w:val="pt-BR"/>
        </w:rPr>
        <w:t xml:space="preserve">a pessoa que o representa na assinatura desta Escritura de Emissão e nos Contratos de Garantia, tem poderes societários e/ou delegados para assumir, em nome do Agente Fiduciário, as obrigações aqui previstas e, sendo mandatário, tem os poderes legitimamente outorgados, estando o respectivo mandato em pleno vigor; </w:t>
      </w:r>
    </w:p>
    <w:p w14:paraId="51EF336A"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60944957" w14:textId="520E7162"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sz w:val="24"/>
          <w:szCs w:val="24"/>
          <w:lang w:val="pt-BR"/>
        </w:rPr>
      </w:pPr>
      <w:bookmarkStart w:id="632" w:name="_DV_M596"/>
      <w:bookmarkStart w:id="633" w:name="_Ref484880804"/>
      <w:bookmarkEnd w:id="632"/>
      <w:r w:rsidRPr="0098604E">
        <w:rPr>
          <w:rFonts w:asciiTheme="minorHAnsi" w:hAnsiTheme="minorHAnsi" w:cstheme="minorHAnsi"/>
          <w:sz w:val="24"/>
          <w:szCs w:val="24"/>
          <w:lang w:val="pt-BR"/>
        </w:rPr>
        <w:t xml:space="preserve">que, com </w:t>
      </w:r>
      <w:r w:rsidRPr="0098604E">
        <w:rPr>
          <w:rFonts w:asciiTheme="minorHAnsi" w:hAnsiTheme="minorHAnsi" w:cstheme="minorHAnsi"/>
          <w:color w:val="000000" w:themeColor="text1"/>
          <w:sz w:val="24"/>
          <w:szCs w:val="24"/>
          <w:lang w:val="pt-BR"/>
        </w:rPr>
        <w:t>base</w:t>
      </w:r>
      <w:r w:rsidRPr="0098604E">
        <w:rPr>
          <w:rFonts w:asciiTheme="minorHAnsi" w:hAnsiTheme="minorHAnsi" w:cstheme="minorHAnsi"/>
          <w:sz w:val="24"/>
          <w:szCs w:val="24"/>
          <w:lang w:val="pt-BR"/>
        </w:rPr>
        <w:t xml:space="preserve"> no organograma disponibilizado pela Emissora, para os fins do disposto na </w:t>
      </w:r>
      <w:r w:rsidRPr="0098604E">
        <w:rPr>
          <w:rFonts w:asciiTheme="minorHAnsi" w:hAnsiTheme="minorHAnsi" w:cstheme="minorHAnsi"/>
          <w:color w:val="000000" w:themeColor="text1"/>
          <w:sz w:val="24"/>
          <w:szCs w:val="24"/>
          <w:lang w:val="pt-BR"/>
        </w:rPr>
        <w:t>Resolução CVM 17</w:t>
      </w:r>
      <w:r w:rsidRPr="0098604E">
        <w:rPr>
          <w:rFonts w:asciiTheme="minorHAnsi" w:hAnsiTheme="minorHAnsi" w:cstheme="minorHAnsi"/>
          <w:sz w:val="24"/>
          <w:szCs w:val="24"/>
          <w:lang w:val="pt-BR"/>
        </w:rPr>
        <w:t xml:space="preserve">, o Agente Fiduciário identificou que atualmente atua nas seguintes </w:t>
      </w:r>
      <w:r w:rsidRPr="0098604E">
        <w:rPr>
          <w:rFonts w:asciiTheme="minorHAnsi" w:hAnsiTheme="minorHAnsi" w:cstheme="minorHAnsi"/>
          <w:color w:val="000000" w:themeColor="text1"/>
          <w:sz w:val="24"/>
          <w:szCs w:val="24"/>
          <w:lang w:val="pt-BR"/>
        </w:rPr>
        <w:t>emissões</w:t>
      </w:r>
      <w:r w:rsidRPr="0098604E">
        <w:rPr>
          <w:rFonts w:asciiTheme="minorHAnsi" w:hAnsiTheme="minorHAnsi" w:cstheme="minorHAnsi"/>
          <w:sz w:val="24"/>
          <w:szCs w:val="24"/>
          <w:lang w:val="pt-BR"/>
        </w:rPr>
        <w:t xml:space="preserve"> da Emissora, sociedades coligadas, controladas, controladoras ou integrantes do mesmo grupo da Emissora</w:t>
      </w:r>
      <w:bookmarkEnd w:id="633"/>
      <w:r w:rsidR="006C1CEE">
        <w:rPr>
          <w:rFonts w:asciiTheme="minorHAnsi" w:hAnsiTheme="minorHAnsi" w:cstheme="minorHAnsi"/>
          <w:sz w:val="24"/>
          <w:szCs w:val="24"/>
          <w:lang w:val="pt-BR"/>
        </w:rPr>
        <w:t xml:space="preserve">: </w:t>
      </w:r>
      <w:r w:rsidR="006C1CEE" w:rsidRPr="006C1CEE">
        <w:rPr>
          <w:rFonts w:asciiTheme="minorHAnsi" w:hAnsiTheme="minorHAnsi" w:cstheme="minorHAnsi"/>
          <w:sz w:val="24"/>
          <w:szCs w:val="24"/>
          <w:highlight w:val="lightGray"/>
          <w:lang w:val="pt-BR"/>
        </w:rPr>
        <w:t>[=]</w:t>
      </w:r>
    </w:p>
    <w:p w14:paraId="23B192ED" w14:textId="77777777" w:rsidR="00A125C6" w:rsidRPr="0098604E" w:rsidRDefault="00A125C6" w:rsidP="00355F6F">
      <w:pPr>
        <w:pStyle w:val="Level4"/>
        <w:widowControl w:val="0"/>
        <w:spacing w:after="0" w:line="340" w:lineRule="exact"/>
        <w:contextualSpacing/>
        <w:rPr>
          <w:rFonts w:asciiTheme="minorHAnsi" w:hAnsiTheme="minorHAnsi" w:cstheme="minorHAnsi"/>
          <w:sz w:val="24"/>
          <w:szCs w:val="24"/>
          <w:lang w:val="pt-BR"/>
        </w:rPr>
      </w:pPr>
    </w:p>
    <w:p w14:paraId="6E5E4E9C" w14:textId="77777777"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assegura e assegurará, nos termos da Resolução CVM 17, tratamento equitativo a todos os debenturistas de eventuais emissões de Debêntures realizadas pela Emissora, sociedade coligada, controlada, controladora ou integrante do mesmo grupo da Emissora, em que venha a atuar na qualidade de agente fiduciário. </w:t>
      </w:r>
    </w:p>
    <w:p w14:paraId="32FA9F93"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3C88944" w14:textId="77777777" w:rsidR="00A125C6" w:rsidRPr="0098604E" w:rsidRDefault="00A125C6" w:rsidP="005B15F5">
      <w:pPr>
        <w:pStyle w:val="Level3"/>
        <w:widowControl w:val="0"/>
        <w:numPr>
          <w:ilvl w:val="0"/>
          <w:numId w:val="14"/>
        </w:numPr>
        <w:spacing w:after="0" w:line="340" w:lineRule="exact"/>
        <w:contextualSpacing/>
        <w:rPr>
          <w:rFonts w:asciiTheme="minorHAnsi" w:eastAsia="Arial Unicode MS" w:hAnsiTheme="minorHAnsi" w:cstheme="minorHAnsi"/>
          <w:color w:val="000000" w:themeColor="text1"/>
          <w:sz w:val="24"/>
          <w:szCs w:val="24"/>
          <w:lang w:val="pt-BR"/>
        </w:rPr>
      </w:pPr>
      <w:bookmarkStart w:id="634" w:name="_DV_M597"/>
      <w:bookmarkStart w:id="635" w:name="_Ref14346577"/>
      <w:bookmarkEnd w:id="634"/>
      <w:r w:rsidRPr="0098604E">
        <w:rPr>
          <w:rFonts w:asciiTheme="minorHAnsi" w:eastAsia="Arial Unicode MS" w:hAnsiTheme="minorHAnsi" w:cstheme="minorHAnsi"/>
          <w:b/>
          <w:color w:val="000000" w:themeColor="text1"/>
          <w:sz w:val="24"/>
          <w:szCs w:val="24"/>
          <w:lang w:val="pt-BR"/>
        </w:rPr>
        <w:t>ASSEMBLEIA GERAL DE DEBENTURISTAS</w:t>
      </w:r>
      <w:bookmarkEnd w:id="635"/>
    </w:p>
    <w:p w14:paraId="4F46DEC1" w14:textId="77777777" w:rsidR="00A125C6" w:rsidRPr="0098604E" w:rsidRDefault="00A125C6" w:rsidP="00355F6F">
      <w:pPr>
        <w:pStyle w:val="Level1"/>
        <w:keepNext w:val="0"/>
        <w:widowControl w:val="0"/>
        <w:spacing w:before="0" w:after="0" w:line="340" w:lineRule="exact"/>
        <w:ind w:left="567"/>
        <w:contextualSpacing/>
        <w:rPr>
          <w:rFonts w:asciiTheme="minorHAnsi" w:eastAsia="Arial Unicode MS" w:hAnsiTheme="minorHAnsi" w:cstheme="minorHAnsi"/>
          <w:color w:val="000000" w:themeColor="text1"/>
          <w:sz w:val="24"/>
          <w:szCs w:val="24"/>
          <w:lang w:val="pt-BR"/>
        </w:rPr>
      </w:pPr>
    </w:p>
    <w:p w14:paraId="6CDC5EEA"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36" w:name="_DV_M598"/>
      <w:bookmarkStart w:id="637" w:name="_Ref492327380"/>
      <w:bookmarkStart w:id="638" w:name="_Ref451201382"/>
      <w:bookmarkEnd w:id="636"/>
      <w:r w:rsidRPr="0098604E">
        <w:rPr>
          <w:rFonts w:asciiTheme="minorHAnsi" w:eastAsia="Arial Unicode MS" w:hAnsiTheme="minorHAnsi" w:cstheme="minorHAnsi"/>
          <w:b/>
          <w:color w:val="000000" w:themeColor="text1"/>
          <w:sz w:val="24"/>
          <w:szCs w:val="24"/>
          <w:lang w:val="pt-BR"/>
        </w:rPr>
        <w:t>Disposições Gerais</w:t>
      </w:r>
      <w:bookmarkEnd w:id="637"/>
    </w:p>
    <w:p w14:paraId="5D3217D0"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65C87A79"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39" w:name="_DV_M599"/>
      <w:bookmarkStart w:id="640" w:name="_Ref451200416"/>
      <w:bookmarkEnd w:id="638"/>
      <w:bookmarkEnd w:id="639"/>
      <w:r w:rsidRPr="0098604E">
        <w:rPr>
          <w:rFonts w:asciiTheme="minorHAnsi" w:eastAsia="Arial Unicode MS" w:hAnsiTheme="minorHAnsi" w:cstheme="minorHAnsi"/>
          <w:color w:val="000000" w:themeColor="text1"/>
          <w:sz w:val="24"/>
          <w:szCs w:val="24"/>
          <w:lang w:val="pt-BR"/>
        </w:rPr>
        <w:t>Os Debenturistas poderão, a qualquer tempo, reunir-se em assembleia(s) geral(is), de acordo com o disposto no artigo 71 da Lei das Sociedades por Ações, a fim de deliberar sobre matérias de interesse da comunhão dos Debenturistas (“</w:t>
      </w:r>
      <w:r w:rsidRPr="0098604E">
        <w:rPr>
          <w:rFonts w:asciiTheme="minorHAnsi" w:eastAsia="Arial Unicode MS" w:hAnsiTheme="minorHAnsi" w:cstheme="minorHAnsi"/>
          <w:b/>
          <w:color w:val="000000" w:themeColor="text1"/>
          <w:sz w:val="24"/>
          <w:szCs w:val="24"/>
          <w:lang w:val="pt-BR"/>
        </w:rPr>
        <w:t>Assembleia(s) Geral(is) de Debenturistas</w:t>
      </w:r>
      <w:r w:rsidRPr="0098604E">
        <w:rPr>
          <w:rFonts w:asciiTheme="minorHAnsi" w:eastAsia="Arial Unicode MS" w:hAnsiTheme="minorHAnsi" w:cstheme="minorHAnsi"/>
          <w:color w:val="000000" w:themeColor="text1"/>
          <w:sz w:val="24"/>
          <w:szCs w:val="24"/>
          <w:lang w:val="pt-BR"/>
        </w:rPr>
        <w:t>”). As Assembleias Gerais de Debenturistas deverão ser realizadas de forma presencial</w:t>
      </w:r>
      <w:bookmarkStart w:id="641" w:name="_Hlk81280136"/>
      <w:r w:rsidRPr="0098604E">
        <w:rPr>
          <w:rFonts w:asciiTheme="minorHAnsi" w:eastAsia="Arial Unicode MS" w:hAnsiTheme="minorHAnsi" w:cstheme="minorHAnsi"/>
          <w:color w:val="000000" w:themeColor="text1"/>
          <w:sz w:val="24"/>
          <w:szCs w:val="24"/>
          <w:lang w:val="pt-BR"/>
        </w:rPr>
        <w:t>, por conferência telefônica, vídeo conferência ou por qualquer outro meio de comunicação, se assim permitido pela legislação aplicável e/ou pela CVM</w:t>
      </w:r>
      <w:bookmarkEnd w:id="641"/>
      <w:r w:rsidRPr="0098604E">
        <w:rPr>
          <w:rFonts w:asciiTheme="minorHAnsi" w:eastAsia="Arial Unicode MS" w:hAnsiTheme="minorHAnsi" w:cstheme="minorHAnsi"/>
          <w:color w:val="000000" w:themeColor="text1"/>
          <w:sz w:val="24"/>
          <w:szCs w:val="24"/>
          <w:lang w:val="pt-BR"/>
        </w:rPr>
        <w:t>.</w:t>
      </w:r>
      <w:bookmarkStart w:id="642" w:name="_DV_M600"/>
      <w:bookmarkEnd w:id="640"/>
      <w:bookmarkEnd w:id="642"/>
    </w:p>
    <w:p w14:paraId="570F7415"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6E53AB3"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43" w:name="_DV_M601"/>
      <w:bookmarkEnd w:id="643"/>
      <w:r w:rsidRPr="0098604E">
        <w:rPr>
          <w:rFonts w:asciiTheme="minorHAnsi" w:eastAsia="Arial Unicode MS" w:hAnsiTheme="minorHAnsi" w:cstheme="minorHAnsi"/>
          <w:color w:val="000000" w:themeColor="text1"/>
          <w:sz w:val="24"/>
          <w:szCs w:val="24"/>
          <w:lang w:val="pt-BR"/>
        </w:rPr>
        <w:t>Aplica-se à Assembleia Geral de Debenturistas, no que couber, o disposto na Lei das Sociedades por Ações sobre assembleia geral de acionistas.</w:t>
      </w:r>
    </w:p>
    <w:p w14:paraId="23099C2D"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42B93833"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44" w:name="_DV_M602"/>
      <w:bookmarkStart w:id="645" w:name="_Ref484880385"/>
      <w:bookmarkEnd w:id="644"/>
      <w:r w:rsidRPr="0098604E">
        <w:rPr>
          <w:rFonts w:asciiTheme="minorHAnsi" w:eastAsia="Arial Unicode MS" w:hAnsiTheme="minorHAnsi" w:cstheme="minorHAnsi"/>
          <w:b/>
          <w:color w:val="000000" w:themeColor="text1"/>
          <w:sz w:val="24"/>
          <w:szCs w:val="24"/>
          <w:lang w:val="pt-BR"/>
        </w:rPr>
        <w:t>Convocação</w:t>
      </w:r>
      <w:bookmarkEnd w:id="645"/>
    </w:p>
    <w:p w14:paraId="56ADCBCD"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6470580E"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46" w:name="_DV_M603"/>
      <w:bookmarkEnd w:id="646"/>
      <w:r w:rsidRPr="0098604E">
        <w:rPr>
          <w:rFonts w:asciiTheme="minorHAnsi" w:eastAsia="Arial Unicode MS" w:hAnsiTheme="minorHAnsi" w:cstheme="minorHAnsi"/>
          <w:color w:val="000000" w:themeColor="text1"/>
          <w:sz w:val="24"/>
          <w:szCs w:val="24"/>
          <w:lang w:val="pt-BR"/>
        </w:rPr>
        <w:t>As Assembleias Gerais de Debenturistas podem ser convocadas pelo Agente Fiduciário, pela Emissora, pela CVM ou por Debenturistas que representem, no mínimo, 10% (dez por cento) das Debêntures em Circulação.</w:t>
      </w:r>
    </w:p>
    <w:p w14:paraId="44EEF018"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D7DAED9" w14:textId="55F52568"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47" w:name="_DV_M604"/>
      <w:bookmarkEnd w:id="647"/>
      <w:r w:rsidRPr="0098604E">
        <w:rPr>
          <w:rFonts w:asciiTheme="minorHAnsi" w:eastAsia="Arial Unicode MS" w:hAnsiTheme="minorHAnsi" w:cstheme="minorHAnsi"/>
          <w:color w:val="000000" w:themeColor="text1"/>
          <w:sz w:val="24"/>
          <w:szCs w:val="24"/>
          <w:lang w:val="pt-BR"/>
        </w:rPr>
        <w:t xml:space="preserve">A convocação se dará mediante anúncio publicado, pelo menos, 3 (três) vezes, no Jornal de Publicação, respeitadas outras regras relacionadas à publicação de anúncio de convocação de assembleias gerais constantes da Lei das Sociedades por Ações, da </w:t>
      </w:r>
      <w:r w:rsidRPr="0098604E">
        <w:rPr>
          <w:rFonts w:asciiTheme="minorHAnsi" w:eastAsia="Arial Unicode MS" w:hAnsiTheme="minorHAnsi" w:cstheme="minorHAnsi"/>
          <w:color w:val="000000" w:themeColor="text1"/>
          <w:sz w:val="24"/>
          <w:szCs w:val="24"/>
          <w:lang w:val="pt-BR"/>
        </w:rPr>
        <w:lastRenderedPageBreak/>
        <w:t>regulamentação aplicável e desta Escritura de Emissão.</w:t>
      </w:r>
    </w:p>
    <w:p w14:paraId="79A98469"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7499838" w14:textId="1116CD4C"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48" w:name="_DV_M605"/>
      <w:bookmarkStart w:id="649" w:name="_Ref514336935"/>
      <w:bookmarkEnd w:id="648"/>
      <w:r w:rsidRPr="0098604E">
        <w:rPr>
          <w:rFonts w:asciiTheme="minorHAnsi" w:eastAsia="Arial Unicode MS" w:hAnsiTheme="minorHAnsi" w:cstheme="minorHAnsi"/>
          <w:color w:val="000000" w:themeColor="text1"/>
          <w:sz w:val="24"/>
          <w:szCs w:val="24"/>
          <w:lang w:val="pt-BR"/>
        </w:rPr>
        <w:t xml:space="preserve">Exceto nos casos previstos na Cláusula </w:t>
      </w:r>
      <w:r w:rsidR="00CE2C5F" w:rsidRPr="0098604E">
        <w:rPr>
          <w:rFonts w:asciiTheme="minorHAnsi" w:eastAsia="Arial Unicode MS" w:hAnsiTheme="minorHAnsi" w:cstheme="minorHAnsi"/>
          <w:color w:val="000000" w:themeColor="text1"/>
          <w:sz w:val="24"/>
          <w:szCs w:val="24"/>
          <w:lang w:val="pt-BR"/>
        </w:rPr>
        <w:fldChar w:fldCharType="begin"/>
      </w:r>
      <w:r w:rsidR="00CE2C5F" w:rsidRPr="0098604E">
        <w:rPr>
          <w:rFonts w:asciiTheme="minorHAnsi" w:eastAsia="Arial Unicode MS" w:hAnsiTheme="minorHAnsi" w:cstheme="minorHAnsi"/>
          <w:color w:val="000000" w:themeColor="text1"/>
          <w:sz w:val="24"/>
          <w:szCs w:val="24"/>
          <w:lang w:val="pt-BR"/>
        </w:rPr>
        <w:instrText xml:space="preserve"> REF _Ref102378375 \r \h </w:instrText>
      </w:r>
      <w:r w:rsidR="005944B2" w:rsidRPr="0098604E">
        <w:rPr>
          <w:rFonts w:asciiTheme="minorHAnsi" w:eastAsia="Arial Unicode MS" w:hAnsiTheme="minorHAnsi" w:cstheme="minorHAnsi"/>
          <w:color w:val="000000" w:themeColor="text1"/>
          <w:sz w:val="24"/>
          <w:szCs w:val="24"/>
          <w:lang w:val="pt-BR"/>
        </w:rPr>
        <w:instrText xml:space="preserve"> \* MERGEFORMAT </w:instrText>
      </w:r>
      <w:r w:rsidR="00CE2C5F" w:rsidRPr="0098604E">
        <w:rPr>
          <w:rFonts w:asciiTheme="minorHAnsi" w:eastAsia="Arial Unicode MS" w:hAnsiTheme="minorHAnsi" w:cstheme="minorHAnsi"/>
          <w:color w:val="000000" w:themeColor="text1"/>
          <w:sz w:val="24"/>
          <w:szCs w:val="24"/>
          <w:lang w:val="pt-BR"/>
        </w:rPr>
      </w:r>
      <w:r w:rsidR="00CE2C5F"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8.2.1</w:t>
      </w:r>
      <w:r w:rsidR="00CE2C5F"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xml:space="preserve"> acima, todas as Assembleias Gerais de Debenturistas deverão ser realizadas, em primeira convocação, no prazo mínimo de </w:t>
      </w:r>
      <w:r w:rsidR="00D73988" w:rsidRPr="0098604E">
        <w:rPr>
          <w:rFonts w:asciiTheme="minorHAnsi" w:eastAsia="Arial Unicode MS" w:hAnsiTheme="minorHAnsi" w:cstheme="minorHAnsi"/>
          <w:color w:val="000000" w:themeColor="text1"/>
          <w:sz w:val="24"/>
          <w:szCs w:val="24"/>
          <w:lang w:val="pt-BR"/>
        </w:rPr>
        <w:t>21</w:t>
      </w:r>
      <w:r w:rsidRPr="0098604E">
        <w:rPr>
          <w:rFonts w:asciiTheme="minorHAnsi" w:eastAsia="Arial Unicode MS" w:hAnsiTheme="minorHAnsi" w:cstheme="minorHAnsi"/>
          <w:color w:val="000000" w:themeColor="text1"/>
          <w:sz w:val="24"/>
          <w:szCs w:val="24"/>
          <w:lang w:val="pt-BR"/>
        </w:rPr>
        <w:t xml:space="preserve"> (</w:t>
      </w:r>
      <w:r w:rsidR="00D73988" w:rsidRPr="0098604E">
        <w:rPr>
          <w:rFonts w:asciiTheme="minorHAnsi" w:eastAsia="Arial Unicode MS" w:hAnsiTheme="minorHAnsi" w:cstheme="minorHAnsi"/>
          <w:color w:val="000000" w:themeColor="text1"/>
          <w:sz w:val="24"/>
          <w:szCs w:val="24"/>
          <w:lang w:val="pt-BR"/>
        </w:rPr>
        <w:t>vinte e um</w:t>
      </w:r>
      <w:r w:rsidRPr="0098604E">
        <w:rPr>
          <w:rFonts w:asciiTheme="minorHAnsi" w:eastAsia="Arial Unicode MS" w:hAnsiTheme="minorHAnsi" w:cstheme="minorHAnsi"/>
          <w:color w:val="000000" w:themeColor="text1"/>
          <w:sz w:val="24"/>
          <w:szCs w:val="24"/>
          <w:lang w:val="pt-BR"/>
        </w:rPr>
        <w:t>) dias contados da data da primeira publicação da convocação, ou, não se realizando a Assembleia Geral de Debenturistas em primeira convocação, em segunda convocação, em, no mínimo, 8 (oito) dias contados da data da publicação do novo anúncio de convocação</w:t>
      </w:r>
      <w:bookmarkEnd w:id="649"/>
      <w:r w:rsidRPr="0098604E">
        <w:rPr>
          <w:rFonts w:asciiTheme="minorHAnsi" w:eastAsia="Arial Unicode MS" w:hAnsiTheme="minorHAnsi" w:cstheme="minorHAnsi"/>
          <w:color w:val="000000" w:themeColor="text1"/>
          <w:sz w:val="24"/>
          <w:szCs w:val="24"/>
          <w:lang w:val="pt-BR"/>
        </w:rPr>
        <w:t>.</w:t>
      </w:r>
      <w:bookmarkStart w:id="650" w:name="_Hlk81280204"/>
      <w:r w:rsidRPr="0098604E">
        <w:rPr>
          <w:rFonts w:asciiTheme="minorHAnsi" w:eastAsia="Arial Unicode MS" w:hAnsiTheme="minorHAnsi" w:cstheme="minorHAnsi"/>
          <w:color w:val="000000" w:themeColor="text1"/>
          <w:sz w:val="24"/>
          <w:szCs w:val="24"/>
          <w:lang w:val="pt-BR"/>
        </w:rPr>
        <w:t xml:space="preserve"> </w:t>
      </w:r>
      <w:bookmarkEnd w:id="650"/>
    </w:p>
    <w:p w14:paraId="5D6181B8"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0BA66E9"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51" w:name="_DV_M606"/>
      <w:bookmarkEnd w:id="651"/>
      <w:r w:rsidRPr="0098604E">
        <w:rPr>
          <w:rFonts w:asciiTheme="minorHAnsi" w:eastAsia="Arial Unicode MS" w:hAnsiTheme="minorHAnsi" w:cstheme="minorHAnsi"/>
          <w:color w:val="000000" w:themeColor="text1"/>
          <w:sz w:val="24"/>
          <w:szCs w:val="24"/>
          <w:lang w:val="pt-BR"/>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0A0A9DD0"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454EBA3"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52" w:name="_DV_M607"/>
      <w:bookmarkEnd w:id="652"/>
      <w:r w:rsidRPr="0098604E">
        <w:rPr>
          <w:rFonts w:asciiTheme="minorHAnsi" w:eastAsia="Arial Unicode MS" w:hAnsiTheme="minorHAnsi" w:cstheme="minorHAnsi"/>
          <w:color w:val="000000" w:themeColor="text1"/>
          <w:sz w:val="24"/>
          <w:szCs w:val="24"/>
          <w:lang w:val="pt-BR"/>
        </w:rPr>
        <w:t>Independentemente das formalidades previstas na legislação aplicável e nesta Escritura de Emissão para convocação, será considerada regular a Assembleia Geral de Debenturistas a que comparecerem os titulares de todas as Debêntures em Circulação.</w:t>
      </w:r>
    </w:p>
    <w:p w14:paraId="58E09E99"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C313597"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53" w:name="_DV_M608"/>
      <w:bookmarkStart w:id="654" w:name="_Ref451202124"/>
      <w:bookmarkEnd w:id="653"/>
      <w:r w:rsidRPr="0098604E">
        <w:rPr>
          <w:rFonts w:asciiTheme="minorHAnsi" w:eastAsia="Arial Unicode MS" w:hAnsiTheme="minorHAnsi" w:cstheme="minorHAnsi"/>
          <w:b/>
          <w:color w:val="000000" w:themeColor="text1"/>
          <w:sz w:val="24"/>
          <w:szCs w:val="24"/>
          <w:lang w:val="pt-BR"/>
        </w:rPr>
        <w:t>Quórum de Instalação</w:t>
      </w:r>
      <w:bookmarkEnd w:id="654"/>
    </w:p>
    <w:p w14:paraId="46E1ABCF"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5A8908C0"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55" w:name="_DV_M609"/>
      <w:bookmarkEnd w:id="655"/>
      <w:r w:rsidRPr="0098604E">
        <w:rPr>
          <w:rFonts w:asciiTheme="minorHAnsi" w:eastAsia="Arial Unicode MS" w:hAnsiTheme="minorHAnsi" w:cstheme="minorHAnsi"/>
          <w:color w:val="000000" w:themeColor="text1"/>
          <w:sz w:val="24"/>
          <w:szCs w:val="24"/>
          <w:lang w:val="pt-BR"/>
        </w:rPr>
        <w:t xml:space="preserve">Nos termos do artigo 71, parágrafo terceiro, da Lei das Sociedades por Ações, as Assembleias Gerais de Debenturistas se instalarão, em primeira convocação, com a presença de Debenturistas que representem a maioria, no mínimo, das Debêntures em Circulação e, em segunda convocação, com qualquer quórum de Debêntures em Circulação. </w:t>
      </w:r>
    </w:p>
    <w:p w14:paraId="5621A4CF"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63BC8B17"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56" w:name="_DV_M610"/>
      <w:bookmarkEnd w:id="656"/>
      <w:r w:rsidRPr="0098604E">
        <w:rPr>
          <w:rFonts w:asciiTheme="minorHAnsi" w:eastAsia="Arial Unicode MS" w:hAnsiTheme="minorHAnsi" w:cstheme="minorHAnsi"/>
          <w:color w:val="000000" w:themeColor="text1"/>
          <w:sz w:val="24"/>
          <w:szCs w:val="24"/>
          <w:lang w:val="pt-BR"/>
        </w:rPr>
        <w:t>Para efeito da constituição de todos e quaisquer dos quóruns de instalação ou deliberação das Assembleias Gerais de Debenturistas previstos nesta Escritura de Emissão, “</w:t>
      </w:r>
      <w:r w:rsidRPr="0098604E">
        <w:rPr>
          <w:rFonts w:asciiTheme="minorHAnsi" w:eastAsia="Arial Unicode MS" w:hAnsiTheme="minorHAnsi" w:cstheme="minorHAnsi"/>
          <w:b/>
          <w:color w:val="000000" w:themeColor="text1"/>
          <w:sz w:val="24"/>
          <w:szCs w:val="24"/>
          <w:lang w:val="pt-BR"/>
        </w:rPr>
        <w:t>Debêntures em Circulação</w:t>
      </w:r>
      <w:r w:rsidRPr="0098604E">
        <w:rPr>
          <w:rFonts w:asciiTheme="minorHAnsi" w:eastAsia="Arial Unicode MS" w:hAnsiTheme="minorHAnsi" w:cstheme="minorHAnsi"/>
          <w:color w:val="000000" w:themeColor="text1"/>
          <w:sz w:val="24"/>
          <w:szCs w:val="24"/>
          <w:lang w:val="pt-BR"/>
        </w:rPr>
        <w:t xml:space="preserve">” significam todas as Debêntures subscritas e integralizadas e não resgatadas, excluídas as Debêntures (i) mantidas em tesouraria pela Emissora; ou (ii) de titularidade de: (a) sociedades controladas ou coligadas pela Emissora (diretas ou indiretas), (b) controladoras (diretas ou indiretas) da Emissora ou sociedades sob controle comum, e (c) administradores da Emissora, incluindo, mas não se limitando a, pessoas direta ou indiretamente relacionadas a qualquer das pessoas anteriormente mencionadas, incluindo seus cônjuges, companheiros ou parentes até o 2º (segundo) grau. </w:t>
      </w:r>
    </w:p>
    <w:p w14:paraId="5BE1AEF9" w14:textId="77777777" w:rsidR="003423BE" w:rsidRPr="0098604E" w:rsidRDefault="003423BE"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27A08A2"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57" w:name="_DV_M611"/>
      <w:bookmarkStart w:id="658" w:name="_Ref484878613"/>
      <w:bookmarkEnd w:id="657"/>
      <w:r w:rsidRPr="0098604E">
        <w:rPr>
          <w:rFonts w:asciiTheme="minorHAnsi" w:eastAsia="Arial Unicode MS" w:hAnsiTheme="minorHAnsi" w:cstheme="minorHAnsi"/>
          <w:b/>
          <w:color w:val="000000" w:themeColor="text1"/>
          <w:sz w:val="24"/>
          <w:szCs w:val="24"/>
          <w:lang w:val="pt-BR"/>
        </w:rPr>
        <w:t>Quórum de Deliberação</w:t>
      </w:r>
      <w:bookmarkEnd w:id="658"/>
    </w:p>
    <w:p w14:paraId="6EA9DBE2"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05654D50" w14:textId="1FA3F8BF"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59" w:name="_DV_M612"/>
      <w:bookmarkStart w:id="660" w:name="_Ref451200548"/>
      <w:bookmarkEnd w:id="659"/>
      <w:r w:rsidRPr="0098604E">
        <w:rPr>
          <w:rFonts w:asciiTheme="minorHAnsi" w:eastAsia="Arial Unicode MS" w:hAnsiTheme="minorHAnsi" w:cstheme="minorHAnsi"/>
          <w:color w:val="000000" w:themeColor="text1"/>
          <w:sz w:val="24"/>
          <w:szCs w:val="24"/>
          <w:lang w:val="pt-BR"/>
        </w:rPr>
        <w:t xml:space="preserve">Nas deliberações das Assembleias Gerais de Debenturistas, a cada Debênture em Circulação caberá um voto, admitida a constituição de mandatário, Debenturista ou não. </w:t>
      </w:r>
      <w:r w:rsidRPr="0098604E">
        <w:rPr>
          <w:rFonts w:asciiTheme="minorHAnsi" w:eastAsia="Arial Unicode MS" w:hAnsiTheme="minorHAnsi" w:cstheme="minorHAnsi"/>
          <w:color w:val="000000" w:themeColor="text1"/>
          <w:sz w:val="24"/>
          <w:szCs w:val="24"/>
          <w:lang w:val="pt-BR"/>
        </w:rPr>
        <w:lastRenderedPageBreak/>
        <w:t xml:space="preserve">Exceto pelo disposto nas Cláusulas </w:t>
      </w:r>
      <w:r w:rsidR="0029454E" w:rsidRPr="0098604E">
        <w:rPr>
          <w:rFonts w:asciiTheme="minorHAnsi" w:eastAsia="Arial Unicode MS" w:hAnsiTheme="minorHAnsi" w:cstheme="minorHAnsi"/>
          <w:color w:val="000000" w:themeColor="text1"/>
          <w:sz w:val="24"/>
          <w:szCs w:val="24"/>
          <w:lang w:val="pt-BR"/>
        </w:rPr>
        <w:fldChar w:fldCharType="begin"/>
      </w:r>
      <w:r w:rsidR="0029454E" w:rsidRPr="0098604E">
        <w:rPr>
          <w:rFonts w:asciiTheme="minorHAnsi" w:eastAsia="Arial Unicode MS" w:hAnsiTheme="minorHAnsi" w:cstheme="minorHAnsi"/>
          <w:color w:val="000000" w:themeColor="text1"/>
          <w:sz w:val="24"/>
          <w:szCs w:val="24"/>
          <w:lang w:val="pt-BR"/>
        </w:rPr>
        <w:instrText xml:space="preserve"> REF _Ref102363834 \r \h </w:instrText>
      </w:r>
      <w:r w:rsidR="005944B2" w:rsidRPr="0098604E">
        <w:rPr>
          <w:rFonts w:asciiTheme="minorHAnsi" w:eastAsia="Arial Unicode MS" w:hAnsiTheme="minorHAnsi" w:cstheme="minorHAnsi"/>
          <w:color w:val="000000" w:themeColor="text1"/>
          <w:sz w:val="24"/>
          <w:szCs w:val="24"/>
          <w:lang w:val="pt-BR"/>
        </w:rPr>
        <w:instrText xml:space="preserve"> \* MERGEFORMAT </w:instrText>
      </w:r>
      <w:r w:rsidR="0029454E" w:rsidRPr="0098604E">
        <w:rPr>
          <w:rFonts w:asciiTheme="minorHAnsi" w:eastAsia="Arial Unicode MS" w:hAnsiTheme="minorHAnsi" w:cstheme="minorHAnsi"/>
          <w:color w:val="000000" w:themeColor="text1"/>
          <w:sz w:val="24"/>
          <w:szCs w:val="24"/>
          <w:lang w:val="pt-BR"/>
        </w:rPr>
      </w:r>
      <w:r w:rsidR="0029454E"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6.7</w:t>
      </w:r>
      <w:r w:rsidR="0029454E"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xml:space="preserve">, </w:t>
      </w:r>
      <w:r w:rsidR="0029454E" w:rsidRPr="0098604E">
        <w:rPr>
          <w:rFonts w:asciiTheme="minorHAnsi" w:eastAsia="Arial Unicode MS" w:hAnsiTheme="minorHAnsi" w:cstheme="minorHAnsi"/>
          <w:color w:val="000000" w:themeColor="text1"/>
          <w:sz w:val="24"/>
          <w:szCs w:val="24"/>
          <w:lang w:val="pt-BR"/>
        </w:rPr>
        <w:fldChar w:fldCharType="begin"/>
      </w:r>
      <w:r w:rsidR="0029454E" w:rsidRPr="0098604E">
        <w:rPr>
          <w:rFonts w:asciiTheme="minorHAnsi" w:eastAsia="Arial Unicode MS" w:hAnsiTheme="minorHAnsi" w:cstheme="minorHAnsi"/>
          <w:color w:val="000000" w:themeColor="text1"/>
          <w:sz w:val="24"/>
          <w:szCs w:val="24"/>
          <w:lang w:val="pt-BR"/>
        </w:rPr>
        <w:instrText xml:space="preserve"> REF _Ref102378471 \r \h </w:instrText>
      </w:r>
      <w:r w:rsidR="005944B2" w:rsidRPr="0098604E">
        <w:rPr>
          <w:rFonts w:asciiTheme="minorHAnsi" w:eastAsia="Arial Unicode MS" w:hAnsiTheme="minorHAnsi" w:cstheme="minorHAnsi"/>
          <w:color w:val="000000" w:themeColor="text1"/>
          <w:sz w:val="24"/>
          <w:szCs w:val="24"/>
          <w:lang w:val="pt-BR"/>
        </w:rPr>
        <w:instrText xml:space="preserve"> \* MERGEFORMAT </w:instrText>
      </w:r>
      <w:r w:rsidR="0029454E" w:rsidRPr="0098604E">
        <w:rPr>
          <w:rFonts w:asciiTheme="minorHAnsi" w:eastAsia="Arial Unicode MS" w:hAnsiTheme="minorHAnsi" w:cstheme="minorHAnsi"/>
          <w:color w:val="000000" w:themeColor="text1"/>
          <w:sz w:val="24"/>
          <w:szCs w:val="24"/>
          <w:lang w:val="pt-BR"/>
        </w:rPr>
      </w:r>
      <w:r w:rsidR="0029454E"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9.4.2</w:t>
      </w:r>
      <w:r w:rsidR="0029454E"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xml:space="preserve"> e </w:t>
      </w:r>
      <w:r w:rsidR="0029454E" w:rsidRPr="0098604E">
        <w:rPr>
          <w:rFonts w:asciiTheme="minorHAnsi" w:eastAsia="Arial Unicode MS" w:hAnsiTheme="minorHAnsi" w:cstheme="minorHAnsi"/>
          <w:color w:val="000000" w:themeColor="text1"/>
          <w:sz w:val="24"/>
          <w:szCs w:val="24"/>
          <w:lang w:val="pt-BR"/>
        </w:rPr>
        <w:fldChar w:fldCharType="begin"/>
      </w:r>
      <w:r w:rsidR="0029454E" w:rsidRPr="0098604E">
        <w:rPr>
          <w:rFonts w:asciiTheme="minorHAnsi" w:eastAsia="Arial Unicode MS" w:hAnsiTheme="minorHAnsi" w:cstheme="minorHAnsi"/>
          <w:color w:val="000000" w:themeColor="text1"/>
          <w:sz w:val="24"/>
          <w:szCs w:val="24"/>
          <w:lang w:val="pt-BR"/>
        </w:rPr>
        <w:instrText xml:space="preserve"> REF _Ref486954079 \r \h </w:instrText>
      </w:r>
      <w:r w:rsidR="005944B2" w:rsidRPr="0098604E">
        <w:rPr>
          <w:rFonts w:asciiTheme="minorHAnsi" w:eastAsia="Arial Unicode MS" w:hAnsiTheme="minorHAnsi" w:cstheme="minorHAnsi"/>
          <w:color w:val="000000" w:themeColor="text1"/>
          <w:sz w:val="24"/>
          <w:szCs w:val="24"/>
          <w:lang w:val="pt-BR"/>
        </w:rPr>
        <w:instrText xml:space="preserve"> \* MERGEFORMAT </w:instrText>
      </w:r>
      <w:r w:rsidR="0029454E" w:rsidRPr="0098604E">
        <w:rPr>
          <w:rFonts w:asciiTheme="minorHAnsi" w:eastAsia="Arial Unicode MS" w:hAnsiTheme="minorHAnsi" w:cstheme="minorHAnsi"/>
          <w:color w:val="000000" w:themeColor="text1"/>
          <w:sz w:val="24"/>
          <w:szCs w:val="24"/>
          <w:lang w:val="pt-BR"/>
        </w:rPr>
      </w:r>
      <w:r w:rsidR="0029454E"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9.4.3</w:t>
      </w:r>
      <w:r w:rsidR="0029454E"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xml:space="preserve">, ou pelos demais quóruns expressamente previstos em outras cláusulas desta Escritura de Emissão, qualquer matéria a ser deliberada pelos Debenturistas deverá ser aprovada por Debenturistas representando, no mínimo, em primeira convocação, </w:t>
      </w:r>
      <w:r w:rsidR="003423BE">
        <w:rPr>
          <w:rFonts w:asciiTheme="minorHAnsi" w:eastAsia="Arial Unicode MS" w:hAnsiTheme="minorHAnsi" w:cstheme="minorHAnsi"/>
          <w:color w:val="000000" w:themeColor="text1"/>
          <w:sz w:val="24"/>
          <w:szCs w:val="24"/>
          <w:lang w:val="pt-BR"/>
        </w:rPr>
        <w:t>66</w:t>
      </w:r>
      <w:r w:rsidR="000D06CA">
        <w:rPr>
          <w:rFonts w:asciiTheme="minorHAnsi" w:eastAsia="Arial Unicode MS" w:hAnsiTheme="minorHAnsi" w:cstheme="minorHAnsi"/>
          <w:color w:val="000000" w:themeColor="text1"/>
          <w:sz w:val="24"/>
          <w:szCs w:val="24"/>
          <w:lang w:val="pt-BR"/>
        </w:rPr>
        <w:t>% (</w:t>
      </w:r>
      <w:r w:rsidR="003423BE">
        <w:rPr>
          <w:rFonts w:asciiTheme="minorHAnsi" w:eastAsia="Arial Unicode MS" w:hAnsiTheme="minorHAnsi" w:cstheme="minorHAnsi"/>
          <w:color w:val="000000" w:themeColor="text1"/>
          <w:sz w:val="24"/>
          <w:szCs w:val="24"/>
          <w:lang w:val="pt-BR"/>
        </w:rPr>
        <w:t>sessenta e seis</w:t>
      </w:r>
      <w:r w:rsidR="000D06CA">
        <w:rPr>
          <w:rFonts w:asciiTheme="minorHAnsi" w:eastAsia="Arial Unicode MS" w:hAnsiTheme="minorHAnsi" w:cstheme="minorHAnsi"/>
          <w:color w:val="000000" w:themeColor="text1"/>
          <w:sz w:val="24"/>
          <w:szCs w:val="24"/>
          <w:lang w:val="pt-BR"/>
        </w:rPr>
        <w:t xml:space="preserve"> por cento)</w:t>
      </w:r>
      <w:r w:rsidRPr="0098604E">
        <w:rPr>
          <w:rFonts w:asciiTheme="minorHAnsi" w:eastAsia="Arial Unicode MS" w:hAnsiTheme="minorHAnsi" w:cstheme="minorHAnsi"/>
          <w:color w:val="000000" w:themeColor="text1"/>
          <w:sz w:val="24"/>
          <w:szCs w:val="24"/>
          <w:lang w:val="pt-BR"/>
        </w:rPr>
        <w:t xml:space="preserve"> das Debêntures em Circulação e, em segunda convocação, </w:t>
      </w:r>
      <w:r w:rsidR="00F43480">
        <w:rPr>
          <w:rFonts w:asciiTheme="minorHAnsi" w:eastAsia="Arial Unicode MS" w:hAnsiTheme="minorHAnsi" w:cstheme="minorHAnsi"/>
          <w:color w:val="000000" w:themeColor="text1"/>
          <w:sz w:val="24"/>
          <w:szCs w:val="24"/>
          <w:lang w:val="pt-BR"/>
        </w:rPr>
        <w:t>50</w:t>
      </w:r>
      <w:r w:rsidRPr="0098604E">
        <w:rPr>
          <w:rFonts w:asciiTheme="minorHAnsi" w:eastAsia="Arial Unicode MS" w:hAnsiTheme="minorHAnsi" w:cstheme="minorHAnsi"/>
          <w:color w:val="000000" w:themeColor="text1"/>
          <w:sz w:val="24"/>
          <w:szCs w:val="24"/>
          <w:lang w:val="pt-BR"/>
        </w:rPr>
        <w:t xml:space="preserve">% </w:t>
      </w:r>
      <w:r w:rsidR="007D4EAA">
        <w:rPr>
          <w:rFonts w:asciiTheme="minorHAnsi" w:eastAsia="Arial Unicode MS" w:hAnsiTheme="minorHAnsi" w:cstheme="minorHAnsi"/>
          <w:color w:val="000000" w:themeColor="text1"/>
          <w:sz w:val="24"/>
          <w:szCs w:val="24"/>
          <w:lang w:val="pt-BR"/>
        </w:rPr>
        <w:t>(</w:t>
      </w:r>
      <w:r w:rsidR="00F43480">
        <w:rPr>
          <w:rFonts w:asciiTheme="minorHAnsi" w:eastAsia="Arial Unicode MS" w:hAnsiTheme="minorHAnsi" w:cstheme="minorHAnsi"/>
          <w:color w:val="000000" w:themeColor="text1"/>
          <w:sz w:val="24"/>
          <w:szCs w:val="24"/>
          <w:lang w:val="pt-BR"/>
        </w:rPr>
        <w:t xml:space="preserve">cinquenta </w:t>
      </w:r>
      <w:r w:rsidRPr="0098604E">
        <w:rPr>
          <w:rFonts w:asciiTheme="minorHAnsi" w:eastAsia="Arial Unicode MS" w:hAnsiTheme="minorHAnsi" w:cstheme="minorHAnsi"/>
          <w:color w:val="000000" w:themeColor="text1"/>
          <w:sz w:val="24"/>
          <w:szCs w:val="24"/>
          <w:lang w:val="pt-BR"/>
        </w:rPr>
        <w:t xml:space="preserve">por cento) </w:t>
      </w:r>
      <w:r w:rsidR="00DA4BA9" w:rsidRPr="00A479D4">
        <w:rPr>
          <w:rFonts w:asciiTheme="minorHAnsi" w:hAnsiTheme="minorHAnsi" w:cstheme="minorHAnsi"/>
          <w:sz w:val="24"/>
          <w:szCs w:val="24"/>
          <w:lang w:val="pt-BR"/>
        </w:rPr>
        <w:t>mais uma das Debêntures</w:t>
      </w:r>
      <w:r w:rsidR="00DA4BA9">
        <w:rPr>
          <w:rFonts w:asciiTheme="minorHAnsi" w:hAnsiTheme="minorHAnsi" w:cstheme="minorHAnsi"/>
          <w:sz w:val="24"/>
          <w:szCs w:val="24"/>
          <w:lang w:val="pt-BR"/>
        </w:rPr>
        <w:t xml:space="preserve"> </w:t>
      </w:r>
      <w:r w:rsidR="00DA4BA9" w:rsidRPr="00A479D4">
        <w:rPr>
          <w:rFonts w:asciiTheme="minorHAnsi" w:hAnsiTheme="minorHAnsi" w:cstheme="minorHAnsi"/>
          <w:sz w:val="24"/>
          <w:szCs w:val="24"/>
          <w:lang w:val="pt-BR"/>
        </w:rPr>
        <w:t xml:space="preserve">detidas pelos Debenturistas </w:t>
      </w:r>
      <w:r w:rsidRPr="0098604E">
        <w:rPr>
          <w:rFonts w:asciiTheme="minorHAnsi" w:eastAsia="Arial Unicode MS" w:hAnsiTheme="minorHAnsi" w:cstheme="minorHAnsi"/>
          <w:color w:val="000000" w:themeColor="text1"/>
          <w:sz w:val="24"/>
          <w:szCs w:val="24"/>
          <w:lang w:val="pt-BR"/>
        </w:rPr>
        <w:t xml:space="preserve">presentes na respectiva Assembleia Geral de Debenturistas, desde que estejam presentes em segunda convocação Debenturistas representando, no mínimo, </w:t>
      </w:r>
      <w:r w:rsidR="00410981">
        <w:rPr>
          <w:rFonts w:asciiTheme="minorHAnsi" w:eastAsia="Arial Unicode MS" w:hAnsiTheme="minorHAnsi" w:cstheme="minorHAnsi"/>
          <w:color w:val="000000" w:themeColor="text1"/>
          <w:sz w:val="24"/>
          <w:szCs w:val="24"/>
          <w:lang w:val="pt-BR"/>
        </w:rPr>
        <w:t>10</w:t>
      </w:r>
      <w:r w:rsidR="000D06CA">
        <w:rPr>
          <w:rFonts w:asciiTheme="minorHAnsi" w:eastAsia="Arial Unicode MS" w:hAnsiTheme="minorHAnsi" w:cstheme="minorHAnsi"/>
          <w:color w:val="000000" w:themeColor="text1"/>
          <w:sz w:val="24"/>
          <w:szCs w:val="24"/>
          <w:lang w:val="pt-BR"/>
        </w:rPr>
        <w:t>% (</w:t>
      </w:r>
      <w:r w:rsidR="00410981">
        <w:rPr>
          <w:rFonts w:asciiTheme="minorHAnsi" w:eastAsia="Arial Unicode MS" w:hAnsiTheme="minorHAnsi" w:cstheme="minorHAnsi"/>
          <w:color w:val="000000" w:themeColor="text1"/>
          <w:sz w:val="24"/>
          <w:szCs w:val="24"/>
          <w:lang w:val="pt-BR"/>
        </w:rPr>
        <w:t>dez</w:t>
      </w:r>
      <w:r w:rsidR="000D06CA">
        <w:rPr>
          <w:rFonts w:asciiTheme="minorHAnsi" w:eastAsia="Arial Unicode MS" w:hAnsiTheme="minorHAnsi" w:cstheme="minorHAnsi"/>
          <w:color w:val="000000" w:themeColor="text1"/>
          <w:sz w:val="24"/>
          <w:szCs w:val="24"/>
          <w:lang w:val="pt-BR"/>
        </w:rPr>
        <w:t xml:space="preserve"> por cento)</w:t>
      </w:r>
      <w:r w:rsidRPr="0098604E">
        <w:rPr>
          <w:rFonts w:asciiTheme="minorHAnsi" w:eastAsia="Arial Unicode MS" w:hAnsiTheme="minorHAnsi" w:cstheme="minorHAnsi"/>
          <w:color w:val="000000" w:themeColor="text1"/>
          <w:sz w:val="24"/>
          <w:szCs w:val="24"/>
          <w:lang w:val="pt-BR"/>
        </w:rPr>
        <w:t xml:space="preserve"> das Debêntures em Circulação.</w:t>
      </w:r>
      <w:bookmarkStart w:id="661" w:name="_DV_M613"/>
      <w:bookmarkEnd w:id="660"/>
      <w:bookmarkEnd w:id="661"/>
      <w:r w:rsidRPr="0098604E">
        <w:rPr>
          <w:rFonts w:asciiTheme="minorHAnsi" w:eastAsia="Arial Unicode MS" w:hAnsiTheme="minorHAnsi" w:cstheme="minorHAnsi"/>
          <w:color w:val="000000" w:themeColor="text1"/>
          <w:sz w:val="24"/>
          <w:szCs w:val="24"/>
          <w:lang w:val="pt-BR"/>
        </w:rPr>
        <w:t xml:space="preserve"> </w:t>
      </w:r>
    </w:p>
    <w:p w14:paraId="1A53B23C"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7E955CE" w14:textId="0D7C808F"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62" w:name="_DV_M614"/>
      <w:bookmarkStart w:id="663" w:name="_Ref102378471"/>
      <w:bookmarkStart w:id="664" w:name="_Ref452135653"/>
      <w:bookmarkEnd w:id="662"/>
      <w:r w:rsidRPr="0098604E">
        <w:rPr>
          <w:rFonts w:asciiTheme="minorHAnsi" w:eastAsia="Arial Unicode MS" w:hAnsiTheme="minorHAnsi" w:cstheme="minorHAnsi"/>
          <w:color w:val="000000" w:themeColor="text1"/>
          <w:sz w:val="24"/>
          <w:szCs w:val="24"/>
          <w:lang w:val="pt-BR"/>
        </w:rPr>
        <w:t>Mediante proposta da Emissora, a Assembleia Geral de Debenturistas poderá, por deliberação favorável d</w:t>
      </w:r>
      <w:r w:rsidRPr="00AB262E">
        <w:rPr>
          <w:rFonts w:asciiTheme="minorHAnsi" w:eastAsia="Arial Unicode MS" w:hAnsiTheme="minorHAnsi" w:cstheme="minorHAnsi"/>
          <w:color w:val="000000" w:themeColor="text1"/>
          <w:sz w:val="24"/>
          <w:szCs w:val="24"/>
          <w:lang w:val="pt-BR"/>
        </w:rPr>
        <w:t xml:space="preserve">e Debenturistas representando, no mínimo, </w:t>
      </w:r>
      <w:r w:rsidR="003423BE">
        <w:rPr>
          <w:rFonts w:asciiTheme="minorHAnsi" w:eastAsia="Arial Unicode MS" w:hAnsiTheme="minorHAnsi"/>
          <w:color w:val="000000" w:themeColor="text1"/>
          <w:sz w:val="24"/>
          <w:lang w:val="pt-BR"/>
        </w:rPr>
        <w:t>66</w:t>
      </w:r>
      <w:r w:rsidRPr="00AB262E">
        <w:rPr>
          <w:rFonts w:asciiTheme="minorHAnsi" w:eastAsia="Arial Unicode MS" w:hAnsiTheme="minorHAnsi" w:cstheme="minorHAnsi"/>
          <w:color w:val="000000" w:themeColor="text1"/>
          <w:sz w:val="24"/>
          <w:szCs w:val="24"/>
          <w:lang w:val="pt-BR"/>
        </w:rPr>
        <w:t>% (</w:t>
      </w:r>
      <w:r w:rsidR="00F43480" w:rsidRPr="005B15F5">
        <w:rPr>
          <w:rFonts w:asciiTheme="minorHAnsi" w:eastAsia="Arial Unicode MS" w:hAnsiTheme="minorHAnsi"/>
          <w:color w:val="000000" w:themeColor="text1"/>
          <w:sz w:val="24"/>
          <w:lang w:val="pt-BR"/>
        </w:rPr>
        <w:t xml:space="preserve">sessenta e </w:t>
      </w:r>
      <w:r w:rsidR="003423BE">
        <w:rPr>
          <w:rFonts w:asciiTheme="minorHAnsi" w:eastAsia="Arial Unicode MS" w:hAnsiTheme="minorHAnsi"/>
          <w:color w:val="000000" w:themeColor="text1"/>
          <w:sz w:val="24"/>
          <w:lang w:val="pt-BR"/>
        </w:rPr>
        <w:t>seis</w:t>
      </w:r>
      <w:r w:rsidR="003423BE" w:rsidRPr="005B15F5">
        <w:rPr>
          <w:rFonts w:asciiTheme="minorHAnsi" w:eastAsia="Arial Unicode MS" w:hAnsiTheme="minorHAnsi"/>
          <w:color w:val="000000" w:themeColor="text1"/>
          <w:sz w:val="24"/>
          <w:lang w:val="pt-BR"/>
        </w:rPr>
        <w:t xml:space="preserve"> </w:t>
      </w:r>
      <w:r w:rsidR="00F43480" w:rsidRPr="005B15F5">
        <w:rPr>
          <w:rFonts w:asciiTheme="minorHAnsi" w:eastAsia="Arial Unicode MS" w:hAnsiTheme="minorHAnsi"/>
          <w:color w:val="000000" w:themeColor="text1"/>
          <w:sz w:val="24"/>
          <w:lang w:val="pt-BR"/>
        </w:rPr>
        <w:t>por cento</w:t>
      </w:r>
      <w:r w:rsidRPr="00AB262E">
        <w:rPr>
          <w:rFonts w:asciiTheme="minorHAnsi" w:eastAsia="Arial Unicode MS" w:hAnsiTheme="minorHAnsi" w:cstheme="minorHAnsi"/>
          <w:color w:val="000000" w:themeColor="text1"/>
          <w:sz w:val="24"/>
          <w:szCs w:val="24"/>
          <w:lang w:val="pt-BR"/>
        </w:rPr>
        <w:t xml:space="preserve">) das Debêntures em Circulação, em </w:t>
      </w:r>
      <w:proofErr w:type="spellStart"/>
      <w:r w:rsidRPr="00AB262E">
        <w:rPr>
          <w:rFonts w:asciiTheme="minorHAnsi" w:eastAsia="Arial Unicode MS" w:hAnsiTheme="minorHAnsi" w:cstheme="minorHAnsi"/>
          <w:color w:val="000000" w:themeColor="text1"/>
          <w:sz w:val="24"/>
          <w:szCs w:val="24"/>
          <w:lang w:val="pt-BR"/>
        </w:rPr>
        <w:t>primeira</w:t>
      </w:r>
      <w:proofErr w:type="spellEnd"/>
      <w:r w:rsidRPr="00AB262E">
        <w:rPr>
          <w:rFonts w:asciiTheme="minorHAnsi" w:eastAsia="Arial Unicode MS" w:hAnsiTheme="minorHAnsi" w:cstheme="minorHAnsi"/>
          <w:color w:val="000000" w:themeColor="text1"/>
          <w:sz w:val="24"/>
          <w:szCs w:val="24"/>
          <w:lang w:val="pt-BR"/>
        </w:rPr>
        <w:t xml:space="preserve"> ou</w:t>
      </w:r>
      <w:r w:rsidR="009C35CA" w:rsidRPr="009C35CA">
        <w:rPr>
          <w:rFonts w:asciiTheme="minorHAnsi" w:eastAsia="Arial Unicode MS" w:hAnsiTheme="minorHAnsi" w:cstheme="minorHAnsi"/>
          <w:color w:val="000000" w:themeColor="text1"/>
          <w:sz w:val="24"/>
          <w:szCs w:val="24"/>
          <w:lang w:val="pt-BR"/>
        </w:rPr>
        <w:t xml:space="preserve"> </w:t>
      </w:r>
      <w:r w:rsidR="009C35CA" w:rsidRPr="00150757">
        <w:rPr>
          <w:rFonts w:asciiTheme="minorHAnsi" w:eastAsia="Arial Unicode MS" w:hAnsiTheme="minorHAnsi" w:cstheme="minorHAnsi"/>
          <w:color w:val="000000" w:themeColor="text1"/>
          <w:sz w:val="24"/>
          <w:szCs w:val="24"/>
          <w:lang w:val="pt-BR"/>
        </w:rPr>
        <w:t>no mínimo, 5</w:t>
      </w:r>
      <w:r w:rsidR="009C35CA">
        <w:rPr>
          <w:rFonts w:asciiTheme="minorHAnsi" w:eastAsia="Arial Unicode MS" w:hAnsiTheme="minorHAnsi" w:cstheme="minorHAnsi"/>
          <w:color w:val="000000" w:themeColor="text1"/>
          <w:sz w:val="24"/>
          <w:szCs w:val="24"/>
          <w:lang w:val="pt-BR"/>
        </w:rPr>
        <w:t>0</w:t>
      </w:r>
      <w:r w:rsidR="009C35CA" w:rsidRPr="00150757">
        <w:rPr>
          <w:rFonts w:asciiTheme="minorHAnsi" w:eastAsia="Arial Unicode MS" w:hAnsiTheme="minorHAnsi" w:cstheme="minorHAnsi"/>
          <w:color w:val="000000" w:themeColor="text1"/>
          <w:sz w:val="24"/>
          <w:szCs w:val="24"/>
          <w:lang w:val="pt-BR"/>
        </w:rPr>
        <w:t>% (cin</w:t>
      </w:r>
      <w:r w:rsidR="009C35CA">
        <w:rPr>
          <w:rFonts w:asciiTheme="minorHAnsi" w:eastAsia="Arial Unicode MS" w:hAnsiTheme="minorHAnsi" w:cstheme="minorHAnsi"/>
          <w:color w:val="000000" w:themeColor="text1"/>
          <w:sz w:val="24"/>
          <w:szCs w:val="24"/>
          <w:lang w:val="pt-BR"/>
        </w:rPr>
        <w:t>quenta</w:t>
      </w:r>
      <w:r w:rsidR="009C35CA" w:rsidRPr="00150757">
        <w:rPr>
          <w:rFonts w:asciiTheme="minorHAnsi" w:eastAsia="Arial Unicode MS" w:hAnsiTheme="minorHAnsi" w:cstheme="minorHAnsi"/>
          <w:color w:val="000000" w:themeColor="text1"/>
          <w:sz w:val="24"/>
          <w:szCs w:val="24"/>
          <w:lang w:val="pt-BR"/>
        </w:rPr>
        <w:t xml:space="preserve"> por cento)</w:t>
      </w:r>
      <w:r w:rsidR="009C35CA">
        <w:rPr>
          <w:rFonts w:asciiTheme="minorHAnsi" w:eastAsia="Arial Unicode MS" w:hAnsiTheme="minorHAnsi" w:cstheme="minorHAnsi"/>
          <w:color w:val="000000" w:themeColor="text1"/>
          <w:sz w:val="24"/>
          <w:szCs w:val="24"/>
          <w:lang w:val="pt-BR"/>
        </w:rPr>
        <w:t xml:space="preserve"> mais um</w:t>
      </w:r>
      <w:r w:rsidR="00DA4BA9">
        <w:rPr>
          <w:rFonts w:asciiTheme="minorHAnsi" w:eastAsia="Arial Unicode MS" w:hAnsiTheme="minorHAnsi" w:cstheme="minorHAnsi"/>
          <w:color w:val="000000" w:themeColor="text1"/>
          <w:sz w:val="24"/>
          <w:szCs w:val="24"/>
          <w:lang w:val="pt-BR"/>
        </w:rPr>
        <w:t>a</w:t>
      </w:r>
      <w:r w:rsidR="009C35CA" w:rsidRPr="00150757">
        <w:rPr>
          <w:rFonts w:asciiTheme="minorHAnsi" w:eastAsia="Arial Unicode MS" w:hAnsiTheme="minorHAnsi" w:cstheme="minorHAnsi"/>
          <w:color w:val="000000" w:themeColor="text1"/>
          <w:sz w:val="24"/>
          <w:szCs w:val="24"/>
          <w:lang w:val="pt-BR"/>
        </w:rPr>
        <w:t xml:space="preserve"> das Debêntures em Circulação</w:t>
      </w:r>
      <w:r w:rsidR="009C35CA">
        <w:rPr>
          <w:rFonts w:asciiTheme="minorHAnsi" w:eastAsia="Arial Unicode MS" w:hAnsiTheme="minorHAnsi" w:cstheme="minorHAnsi"/>
          <w:color w:val="000000" w:themeColor="text1"/>
          <w:sz w:val="24"/>
          <w:szCs w:val="24"/>
          <w:lang w:val="pt-BR"/>
        </w:rPr>
        <w:t>, em</w:t>
      </w:r>
      <w:r w:rsidRPr="00AB262E">
        <w:rPr>
          <w:rFonts w:asciiTheme="minorHAnsi" w:eastAsia="Arial Unicode MS" w:hAnsiTheme="minorHAnsi" w:cstheme="minorHAnsi"/>
          <w:color w:val="000000" w:themeColor="text1"/>
          <w:sz w:val="24"/>
          <w:szCs w:val="24"/>
          <w:lang w:val="pt-BR"/>
        </w:rPr>
        <w:t xml:space="preserve"> segunda convocação, aprovar qualquer modificação</w:t>
      </w:r>
      <w:r w:rsidRPr="0098604E">
        <w:rPr>
          <w:rFonts w:asciiTheme="minorHAnsi" w:eastAsia="Arial Unicode MS" w:hAnsiTheme="minorHAnsi" w:cstheme="minorHAnsi"/>
          <w:color w:val="000000" w:themeColor="text1"/>
          <w:sz w:val="24"/>
          <w:szCs w:val="24"/>
          <w:lang w:val="pt-BR"/>
        </w:rPr>
        <w:t xml:space="preserve"> relativa às características das Debêntures que implique na alteração, conforme aplicável: (i) da </w:t>
      </w:r>
      <w:r w:rsidR="00074133" w:rsidRPr="0098604E">
        <w:rPr>
          <w:rFonts w:asciiTheme="minorHAnsi" w:eastAsia="Arial Unicode MS" w:hAnsiTheme="minorHAnsi" w:cstheme="minorHAnsi"/>
          <w:color w:val="000000" w:themeColor="text1"/>
          <w:sz w:val="24"/>
          <w:szCs w:val="24"/>
          <w:lang w:val="pt-BR"/>
        </w:rPr>
        <w:t>Remuneração</w:t>
      </w:r>
      <w:r w:rsidRPr="0098604E">
        <w:rPr>
          <w:rFonts w:asciiTheme="minorHAnsi" w:eastAsia="Arial Unicode MS" w:hAnsiTheme="minorHAnsi" w:cstheme="minorHAnsi"/>
          <w:color w:val="000000" w:themeColor="text1"/>
          <w:sz w:val="24"/>
          <w:szCs w:val="24"/>
          <w:lang w:val="pt-BR"/>
        </w:rPr>
        <w:t>, (ii) das Datas de Pagamento d</w:t>
      </w:r>
      <w:r w:rsidR="00074133" w:rsidRPr="0098604E">
        <w:rPr>
          <w:rFonts w:asciiTheme="minorHAnsi" w:eastAsia="Arial Unicode MS" w:hAnsiTheme="minorHAnsi" w:cstheme="minorHAnsi"/>
          <w:color w:val="000000" w:themeColor="text1"/>
          <w:sz w:val="24"/>
          <w:szCs w:val="24"/>
          <w:lang w:val="pt-BR"/>
        </w:rPr>
        <w:t>a</w:t>
      </w:r>
      <w:r w:rsidRPr="0098604E">
        <w:rPr>
          <w:rFonts w:asciiTheme="minorHAnsi" w:eastAsia="Arial Unicode MS" w:hAnsiTheme="minorHAnsi" w:cstheme="minorHAnsi"/>
          <w:color w:val="000000" w:themeColor="text1"/>
          <w:sz w:val="24"/>
          <w:szCs w:val="24"/>
          <w:lang w:val="pt-BR"/>
        </w:rPr>
        <w:t xml:space="preserve"> </w:t>
      </w:r>
      <w:r w:rsidR="00074133" w:rsidRPr="0098604E">
        <w:rPr>
          <w:rFonts w:asciiTheme="minorHAnsi" w:eastAsia="Arial Unicode MS" w:hAnsiTheme="minorHAnsi" w:cstheme="minorHAnsi"/>
          <w:color w:val="000000" w:themeColor="text1"/>
          <w:sz w:val="24"/>
          <w:szCs w:val="24"/>
          <w:lang w:val="pt-BR"/>
        </w:rPr>
        <w:t xml:space="preserve">Remuneração </w:t>
      </w:r>
      <w:r w:rsidRPr="0098604E">
        <w:rPr>
          <w:rFonts w:asciiTheme="minorHAnsi" w:eastAsia="Arial Unicode MS" w:hAnsiTheme="minorHAnsi" w:cstheme="minorHAnsi"/>
          <w:color w:val="000000" w:themeColor="text1"/>
          <w:sz w:val="24"/>
          <w:szCs w:val="24"/>
          <w:lang w:val="pt-BR"/>
        </w:rPr>
        <w:t>ou de quaisquer valores previstos nesta Escritura de Emissão, (iii) da Data de Vencimento das Debêntures e da vigência das Debêntures, (iv) dos valores, montantes e Datas de Amortização das Debêntures, (v) da redação de quaisquer dos Eventos de Inadimplemento, inclusive sua exclusão; (vi) da alteração dos quóruns de deliberação previstos nesta Escritura de Emissão, (vii) das disposições desta Cláusula, (viii) liberação ou medidas que impliquem em redução do valor das Garantias</w:t>
      </w:r>
      <w:r w:rsidR="00074133" w:rsidRPr="0098604E">
        <w:rPr>
          <w:rFonts w:asciiTheme="minorHAnsi" w:eastAsia="Arial Unicode MS" w:hAnsiTheme="minorHAnsi" w:cstheme="minorHAnsi"/>
          <w:color w:val="000000" w:themeColor="text1"/>
          <w:sz w:val="24"/>
          <w:szCs w:val="24"/>
          <w:lang w:val="pt-BR"/>
        </w:rPr>
        <w:t xml:space="preserve"> Reais</w:t>
      </w:r>
      <w:r w:rsidRPr="0098604E">
        <w:rPr>
          <w:rFonts w:asciiTheme="minorHAnsi" w:eastAsia="Arial Unicode MS" w:hAnsiTheme="minorHAnsi" w:cstheme="minorHAnsi"/>
          <w:color w:val="000000" w:themeColor="text1"/>
          <w:sz w:val="24"/>
          <w:szCs w:val="24"/>
          <w:lang w:val="pt-BR"/>
        </w:rPr>
        <w:t>, (ix) criação de evento de repactuação, (x) das disposições relativas à oferta de resgate antecipado, e (xi) da espécie das Debêntures.</w:t>
      </w:r>
      <w:bookmarkEnd w:id="663"/>
    </w:p>
    <w:p w14:paraId="6D8D878A"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6995B2D0" w14:textId="4D2B388D"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665" w:name="_DV_M615"/>
      <w:bookmarkStart w:id="666" w:name="_DV_M616"/>
      <w:bookmarkStart w:id="667" w:name="_Ref486954079"/>
      <w:bookmarkEnd w:id="664"/>
      <w:bookmarkEnd w:id="665"/>
      <w:bookmarkEnd w:id="666"/>
      <w:r w:rsidRPr="0098604E">
        <w:rPr>
          <w:rFonts w:asciiTheme="minorHAnsi" w:hAnsiTheme="minorHAnsi" w:cstheme="minorHAnsi"/>
          <w:sz w:val="24"/>
          <w:szCs w:val="24"/>
          <w:lang w:val="pt-BR"/>
        </w:rPr>
        <w:t xml:space="preserve">Caso a </w:t>
      </w:r>
      <w:r w:rsidRPr="0098604E">
        <w:rPr>
          <w:rFonts w:asciiTheme="minorHAnsi" w:eastAsia="Arial Unicode MS" w:hAnsiTheme="minorHAnsi" w:cstheme="minorHAnsi"/>
          <w:color w:val="000000" w:themeColor="text1"/>
          <w:sz w:val="24"/>
          <w:szCs w:val="24"/>
          <w:lang w:val="pt-BR"/>
        </w:rPr>
        <w:t>Emissora</w:t>
      </w:r>
      <w:r w:rsidRPr="0098604E">
        <w:rPr>
          <w:rFonts w:asciiTheme="minorHAnsi" w:hAnsiTheme="minorHAnsi" w:cstheme="minorHAnsi"/>
          <w:sz w:val="24"/>
          <w:szCs w:val="24"/>
          <w:lang w:val="pt-BR"/>
        </w:rPr>
        <w:t>, por qualquer motivo, solicite aos Debenturistas a concessão de renúncia prévia ou perdão temporário das obrigações</w:t>
      </w:r>
      <w:bookmarkStart w:id="668" w:name="_Hlk81280322"/>
      <w:r w:rsidRPr="0098604E">
        <w:rPr>
          <w:rFonts w:asciiTheme="minorHAnsi" w:hAnsiTheme="minorHAnsi" w:cstheme="minorHAnsi"/>
          <w:sz w:val="24"/>
          <w:szCs w:val="24"/>
          <w:lang w:val="pt-BR"/>
        </w:rPr>
        <w:t xml:space="preserve"> (</w:t>
      </w:r>
      <w:r w:rsidRPr="0098604E">
        <w:rPr>
          <w:rFonts w:asciiTheme="minorHAnsi" w:hAnsiTheme="minorHAnsi" w:cstheme="minorHAnsi"/>
          <w:i/>
          <w:sz w:val="24"/>
          <w:szCs w:val="24"/>
          <w:lang w:val="pt-BR"/>
        </w:rPr>
        <w:t>waiver</w:t>
      </w:r>
      <w:r w:rsidRPr="0098604E">
        <w:rPr>
          <w:rFonts w:asciiTheme="minorHAnsi" w:hAnsiTheme="minorHAnsi" w:cstheme="minorHAnsi"/>
          <w:sz w:val="24"/>
          <w:szCs w:val="24"/>
          <w:lang w:val="pt-BR"/>
        </w:rPr>
        <w:t xml:space="preserve">) </w:t>
      </w:r>
      <w:bookmarkEnd w:id="668"/>
      <w:r w:rsidRPr="0098604E">
        <w:rPr>
          <w:rFonts w:asciiTheme="minorHAnsi" w:hAnsiTheme="minorHAnsi" w:cstheme="minorHAnsi"/>
          <w:sz w:val="24"/>
          <w:szCs w:val="24"/>
          <w:lang w:val="pt-BR"/>
        </w:rPr>
        <w:t xml:space="preserve">ou Eventos de Inadimplemento descritos nesta Escritura de Emissão, tal solicitação </w:t>
      </w:r>
      <w:r w:rsidRPr="0099070E">
        <w:rPr>
          <w:rFonts w:asciiTheme="minorHAnsi" w:hAnsiTheme="minorHAnsi" w:cstheme="minorHAnsi"/>
          <w:sz w:val="24"/>
          <w:szCs w:val="24"/>
          <w:lang w:val="pt-BR"/>
        </w:rPr>
        <w:t>poderá ser aprovada por Debenturistas, reunidos em Assembleia Geral de Debenturistas, que representem, no mínimo,</w:t>
      </w:r>
      <w:r w:rsidR="00A47BA4">
        <w:rPr>
          <w:rFonts w:asciiTheme="minorHAnsi" w:hAnsiTheme="minorHAnsi" w:cstheme="minorHAnsi"/>
          <w:sz w:val="24"/>
          <w:szCs w:val="24"/>
          <w:lang w:val="pt-BR"/>
        </w:rPr>
        <w:t xml:space="preserve"> em primeira convocação,</w:t>
      </w:r>
      <w:r w:rsidRPr="0099070E">
        <w:rPr>
          <w:rFonts w:asciiTheme="minorHAnsi" w:hAnsiTheme="minorHAnsi" w:cstheme="minorHAnsi"/>
          <w:sz w:val="24"/>
          <w:szCs w:val="24"/>
          <w:lang w:val="pt-BR"/>
        </w:rPr>
        <w:t xml:space="preserve"> </w:t>
      </w:r>
      <w:r w:rsidR="003423BE">
        <w:rPr>
          <w:rFonts w:asciiTheme="minorHAnsi" w:hAnsiTheme="minorHAnsi" w:cstheme="minorHAnsi"/>
          <w:sz w:val="24"/>
          <w:szCs w:val="24"/>
          <w:lang w:val="pt-BR"/>
        </w:rPr>
        <w:t>66</w:t>
      </w:r>
      <w:r w:rsidR="009C35CA">
        <w:rPr>
          <w:rFonts w:asciiTheme="minorHAnsi" w:hAnsiTheme="minorHAnsi" w:cstheme="minorHAnsi"/>
          <w:sz w:val="24"/>
          <w:szCs w:val="24"/>
          <w:lang w:val="pt-BR"/>
        </w:rPr>
        <w:t>%</w:t>
      </w:r>
      <w:r w:rsidR="0089271D">
        <w:rPr>
          <w:rFonts w:asciiTheme="minorHAnsi" w:hAnsiTheme="minorHAnsi" w:cstheme="minorHAnsi"/>
          <w:sz w:val="24"/>
          <w:szCs w:val="24"/>
          <w:lang w:val="pt-BR"/>
        </w:rPr>
        <w:t xml:space="preserve"> (</w:t>
      </w:r>
      <w:r w:rsidR="003423BE">
        <w:rPr>
          <w:rFonts w:asciiTheme="minorHAnsi" w:hAnsiTheme="minorHAnsi" w:cstheme="minorHAnsi"/>
          <w:sz w:val="24"/>
          <w:szCs w:val="24"/>
          <w:lang w:val="pt-BR"/>
        </w:rPr>
        <w:t>sessenta e seis</w:t>
      </w:r>
      <w:r w:rsidR="00E2344D">
        <w:rPr>
          <w:rFonts w:asciiTheme="minorHAnsi" w:hAnsiTheme="minorHAnsi" w:cstheme="minorHAnsi"/>
          <w:sz w:val="24"/>
          <w:szCs w:val="24"/>
          <w:lang w:val="pt-BR"/>
        </w:rPr>
        <w:t xml:space="preserve"> </w:t>
      </w:r>
      <w:r w:rsidR="009C35CA">
        <w:rPr>
          <w:rFonts w:asciiTheme="minorHAnsi" w:hAnsiTheme="minorHAnsi" w:cstheme="minorHAnsi"/>
          <w:sz w:val="24"/>
          <w:szCs w:val="24"/>
          <w:lang w:val="pt-BR"/>
        </w:rPr>
        <w:t>por cento</w:t>
      </w:r>
      <w:r w:rsidR="0089271D">
        <w:rPr>
          <w:rFonts w:asciiTheme="minorHAnsi" w:hAnsiTheme="minorHAnsi" w:cstheme="minorHAnsi"/>
          <w:sz w:val="24"/>
          <w:szCs w:val="24"/>
          <w:lang w:val="pt-BR"/>
        </w:rPr>
        <w:t>)</w:t>
      </w:r>
      <w:r w:rsidR="009C35CA">
        <w:rPr>
          <w:rFonts w:asciiTheme="minorHAnsi" w:hAnsiTheme="minorHAnsi" w:cstheme="minorHAnsi"/>
          <w:sz w:val="24"/>
          <w:szCs w:val="24"/>
          <w:lang w:val="pt-BR"/>
        </w:rPr>
        <w:t xml:space="preserve"> </w:t>
      </w:r>
      <w:r w:rsidR="0089271D" w:rsidRPr="005D7788">
        <w:rPr>
          <w:rFonts w:asciiTheme="minorHAnsi" w:hAnsiTheme="minorHAnsi"/>
          <w:sz w:val="24"/>
          <w:lang w:val="pt-BR"/>
        </w:rPr>
        <w:t>das Debêntures em Circulação</w:t>
      </w:r>
      <w:r w:rsidR="0089271D" w:rsidRPr="0099070E">
        <w:rPr>
          <w:rFonts w:asciiTheme="minorHAnsi" w:hAnsiTheme="minorHAnsi" w:cstheme="minorHAnsi"/>
          <w:sz w:val="24"/>
          <w:szCs w:val="24"/>
          <w:lang w:val="pt-BR"/>
        </w:rPr>
        <w:t>,</w:t>
      </w:r>
      <w:r w:rsidR="0089271D">
        <w:rPr>
          <w:rFonts w:asciiTheme="minorHAnsi" w:hAnsiTheme="minorHAnsi" w:cstheme="minorHAnsi"/>
          <w:sz w:val="24"/>
          <w:szCs w:val="24"/>
          <w:lang w:val="pt-BR"/>
        </w:rPr>
        <w:t xml:space="preserve"> e</w:t>
      </w:r>
      <w:r w:rsidR="00A47BA4">
        <w:rPr>
          <w:rFonts w:asciiTheme="minorHAnsi" w:hAnsiTheme="minorHAnsi" w:cstheme="minorHAnsi"/>
          <w:sz w:val="24"/>
          <w:szCs w:val="24"/>
          <w:lang w:val="pt-BR"/>
        </w:rPr>
        <w:t>,</w:t>
      </w:r>
      <w:r w:rsidR="0089271D" w:rsidRPr="0099070E">
        <w:rPr>
          <w:rFonts w:asciiTheme="minorHAnsi" w:hAnsiTheme="minorHAnsi" w:cstheme="minorHAnsi"/>
          <w:sz w:val="24"/>
          <w:szCs w:val="24"/>
          <w:lang w:val="pt-BR"/>
        </w:rPr>
        <w:t xml:space="preserve"> em </w:t>
      </w:r>
      <w:r w:rsidR="0089271D">
        <w:rPr>
          <w:rFonts w:asciiTheme="minorHAnsi" w:hAnsiTheme="minorHAnsi" w:cstheme="minorHAnsi"/>
          <w:sz w:val="24"/>
          <w:szCs w:val="24"/>
          <w:lang w:val="pt-BR"/>
        </w:rPr>
        <w:t xml:space="preserve">segunda </w:t>
      </w:r>
      <w:r w:rsidR="0089271D" w:rsidRPr="0099070E">
        <w:rPr>
          <w:rFonts w:asciiTheme="minorHAnsi" w:hAnsiTheme="minorHAnsi" w:cstheme="minorHAnsi"/>
          <w:sz w:val="24"/>
          <w:szCs w:val="24"/>
          <w:lang w:val="pt-BR"/>
        </w:rPr>
        <w:t>convocação</w:t>
      </w:r>
      <w:r w:rsidR="00A47BA4">
        <w:rPr>
          <w:rFonts w:asciiTheme="minorHAnsi" w:hAnsiTheme="minorHAnsi" w:cstheme="minorHAnsi"/>
          <w:sz w:val="24"/>
          <w:szCs w:val="24"/>
          <w:lang w:val="pt-BR"/>
        </w:rPr>
        <w:t>,</w:t>
      </w:r>
      <w:r w:rsidR="0089271D" w:rsidRPr="0099070E">
        <w:rPr>
          <w:rFonts w:asciiTheme="minorHAnsi" w:hAnsiTheme="minorHAnsi" w:cstheme="minorHAnsi"/>
          <w:sz w:val="24"/>
          <w:szCs w:val="24"/>
          <w:lang w:val="pt-BR"/>
        </w:rPr>
        <w:t xml:space="preserve"> </w:t>
      </w:r>
      <w:r w:rsidR="0089271D" w:rsidRPr="00A479D4">
        <w:rPr>
          <w:rFonts w:asciiTheme="minorHAnsi" w:hAnsiTheme="minorHAnsi" w:cstheme="minorHAnsi"/>
          <w:sz w:val="24"/>
          <w:szCs w:val="24"/>
          <w:lang w:val="pt-BR"/>
        </w:rPr>
        <w:t>50% (cinquenta por cento) mais uma das Debêntures</w:t>
      </w:r>
      <w:r w:rsidR="00DA4BA9">
        <w:rPr>
          <w:rFonts w:asciiTheme="minorHAnsi" w:hAnsiTheme="minorHAnsi" w:cstheme="minorHAnsi"/>
          <w:sz w:val="24"/>
          <w:szCs w:val="24"/>
          <w:lang w:val="pt-BR"/>
        </w:rPr>
        <w:t xml:space="preserve"> em Circulação</w:t>
      </w:r>
      <w:r w:rsidR="0089271D" w:rsidRPr="00A479D4">
        <w:rPr>
          <w:rFonts w:asciiTheme="minorHAnsi" w:hAnsiTheme="minorHAnsi" w:cstheme="minorHAnsi"/>
          <w:sz w:val="24"/>
          <w:szCs w:val="24"/>
          <w:lang w:val="pt-BR"/>
        </w:rPr>
        <w:t xml:space="preserve"> detidas pelos Debenturistas presentes na respectiva Assembleia Geral de Debenturistas, desde que estejam presentes Debenturistas representando, no mínimo, </w:t>
      </w:r>
      <w:r w:rsidR="003423BE">
        <w:rPr>
          <w:rFonts w:asciiTheme="minorHAnsi" w:hAnsiTheme="minorHAnsi" w:cstheme="minorHAnsi"/>
          <w:sz w:val="24"/>
          <w:szCs w:val="24"/>
          <w:lang w:val="pt-BR"/>
        </w:rPr>
        <w:t xml:space="preserve"> 10% (dez por cento) </w:t>
      </w:r>
      <w:r w:rsidR="0089271D" w:rsidRPr="00A479D4">
        <w:rPr>
          <w:rFonts w:asciiTheme="minorHAnsi" w:hAnsiTheme="minorHAnsi" w:cstheme="minorHAnsi"/>
          <w:sz w:val="24"/>
          <w:szCs w:val="24"/>
          <w:lang w:val="pt-BR"/>
        </w:rPr>
        <w:t>das Debêntures em Circulação</w:t>
      </w:r>
      <w:r w:rsidRPr="0099070E">
        <w:rPr>
          <w:rFonts w:asciiTheme="minorHAnsi" w:hAnsiTheme="minorHAnsi" w:cstheme="minorHAnsi"/>
          <w:sz w:val="24"/>
          <w:szCs w:val="24"/>
          <w:lang w:val="pt-BR"/>
        </w:rPr>
        <w:t>. Sendo certo que, em qualquer caso a não aprovação de concessão</w:t>
      </w:r>
      <w:r w:rsidRPr="0098604E">
        <w:rPr>
          <w:rFonts w:asciiTheme="minorHAnsi" w:hAnsiTheme="minorHAnsi" w:cstheme="minorHAnsi"/>
          <w:sz w:val="24"/>
          <w:szCs w:val="24"/>
          <w:lang w:val="pt-BR"/>
        </w:rPr>
        <w:t xml:space="preserve"> de renúncia prévia ou perdão temporário não implicará na decretação do vencimento antecipado das Debêntures pelo Agente Fiduciário, o que deverá seguir o disposto na </w:t>
      </w:r>
      <w:r w:rsidR="00F92BA4" w:rsidRPr="0098604E">
        <w:rPr>
          <w:rFonts w:asciiTheme="minorHAnsi" w:hAnsiTheme="minorHAnsi" w:cstheme="minorHAnsi"/>
          <w:sz w:val="24"/>
          <w:szCs w:val="24"/>
          <w:lang w:val="pt-BR"/>
        </w:rPr>
        <w:t xml:space="preserve">Cláusula </w:t>
      </w:r>
      <w:r w:rsidR="00F92BA4" w:rsidRPr="0098604E">
        <w:rPr>
          <w:rFonts w:asciiTheme="minorHAnsi" w:hAnsiTheme="minorHAnsi" w:cstheme="minorHAnsi"/>
          <w:sz w:val="24"/>
          <w:szCs w:val="24"/>
          <w:lang w:val="pt-BR"/>
        </w:rPr>
        <w:fldChar w:fldCharType="begin"/>
      </w:r>
      <w:r w:rsidR="00F92BA4" w:rsidRPr="0098604E">
        <w:rPr>
          <w:rFonts w:asciiTheme="minorHAnsi" w:hAnsiTheme="minorHAnsi" w:cstheme="minorHAnsi"/>
          <w:sz w:val="24"/>
          <w:szCs w:val="24"/>
          <w:lang w:val="pt-BR"/>
        </w:rPr>
        <w:instrText xml:space="preserve"> REF _Ref102377324 \r \h </w:instrText>
      </w:r>
      <w:r w:rsidR="005944B2" w:rsidRPr="0098604E">
        <w:rPr>
          <w:rFonts w:asciiTheme="minorHAnsi" w:hAnsiTheme="minorHAnsi" w:cstheme="minorHAnsi"/>
          <w:sz w:val="24"/>
          <w:szCs w:val="24"/>
          <w:lang w:val="pt-BR"/>
        </w:rPr>
        <w:instrText xml:space="preserve"> \* MERGEFORMAT </w:instrText>
      </w:r>
      <w:r w:rsidR="00F92BA4" w:rsidRPr="0098604E">
        <w:rPr>
          <w:rFonts w:asciiTheme="minorHAnsi" w:hAnsiTheme="minorHAnsi" w:cstheme="minorHAnsi"/>
          <w:sz w:val="24"/>
          <w:szCs w:val="24"/>
          <w:lang w:val="pt-BR"/>
        </w:rPr>
      </w:r>
      <w:r w:rsidR="00F92BA4" w:rsidRPr="0098604E">
        <w:rPr>
          <w:rFonts w:asciiTheme="minorHAnsi" w:hAnsiTheme="minorHAnsi" w:cstheme="minorHAnsi"/>
          <w:sz w:val="24"/>
          <w:szCs w:val="24"/>
          <w:lang w:val="pt-BR"/>
        </w:rPr>
        <w:fldChar w:fldCharType="separate"/>
      </w:r>
      <w:r w:rsidR="005745B6">
        <w:rPr>
          <w:rFonts w:asciiTheme="minorHAnsi" w:hAnsiTheme="minorHAnsi" w:cstheme="minorHAnsi"/>
          <w:sz w:val="24"/>
          <w:szCs w:val="24"/>
          <w:lang w:val="pt-BR"/>
        </w:rPr>
        <w:t>6</w:t>
      </w:r>
      <w:r w:rsidR="00F92BA4" w:rsidRPr="0098604E">
        <w:rPr>
          <w:rFonts w:asciiTheme="minorHAnsi" w:hAnsiTheme="minorHAnsi" w:cstheme="minorHAnsi"/>
          <w:sz w:val="24"/>
          <w:szCs w:val="24"/>
          <w:lang w:val="pt-BR"/>
        </w:rPr>
        <w:fldChar w:fldCharType="end"/>
      </w:r>
      <w:r w:rsidR="00F92BA4" w:rsidRPr="0098604E">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acima.</w:t>
      </w:r>
      <w:bookmarkStart w:id="669" w:name="_DV_M617"/>
      <w:bookmarkStart w:id="670" w:name="_Ref453932420"/>
      <w:bookmarkEnd w:id="667"/>
      <w:bookmarkEnd w:id="669"/>
      <w:r w:rsidR="00F82599">
        <w:rPr>
          <w:rFonts w:asciiTheme="minorHAnsi" w:hAnsiTheme="minorHAnsi" w:cstheme="minorHAnsi"/>
          <w:sz w:val="24"/>
          <w:szCs w:val="24"/>
          <w:lang w:val="pt-BR"/>
        </w:rPr>
        <w:t xml:space="preserve"> </w:t>
      </w:r>
    </w:p>
    <w:p w14:paraId="2EF9D52B" w14:textId="00D00A2A" w:rsidR="00A125C6" w:rsidRPr="0098604E" w:rsidRDefault="00A125C6" w:rsidP="00355F6F">
      <w:pPr>
        <w:pStyle w:val="Level3"/>
        <w:widowControl w:val="0"/>
        <w:spacing w:after="0" w:line="340" w:lineRule="exact"/>
        <w:contextualSpacing/>
        <w:rPr>
          <w:rFonts w:asciiTheme="minorHAnsi" w:hAnsiTheme="minorHAnsi" w:cstheme="minorHAnsi"/>
          <w:sz w:val="24"/>
          <w:szCs w:val="24"/>
          <w:lang w:val="pt-BR"/>
        </w:rPr>
      </w:pPr>
    </w:p>
    <w:p w14:paraId="417392E9"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Será </w:t>
      </w:r>
      <w:r w:rsidRPr="0098604E">
        <w:rPr>
          <w:rFonts w:asciiTheme="minorHAnsi" w:hAnsiTheme="minorHAnsi" w:cstheme="minorHAnsi"/>
          <w:sz w:val="24"/>
          <w:szCs w:val="24"/>
          <w:lang w:val="pt-BR"/>
        </w:rPr>
        <w:t>obrigatória</w:t>
      </w:r>
      <w:r w:rsidRPr="0098604E">
        <w:rPr>
          <w:rFonts w:asciiTheme="minorHAnsi" w:eastAsia="Arial Unicode MS" w:hAnsiTheme="minorHAnsi" w:cstheme="minorHAnsi"/>
          <w:color w:val="000000" w:themeColor="text1"/>
          <w:sz w:val="24"/>
          <w:szCs w:val="24"/>
          <w:lang w:val="pt-BR"/>
        </w:rPr>
        <w:t xml:space="preserve"> a presença dos representantes legais da Emissora nas Assembleias Gerais de Debenturistas convocadas pela Emissora, enquanto que nas assembleias convocadas pelos </w:t>
      </w:r>
      <w:r w:rsidRPr="0098604E">
        <w:rPr>
          <w:rFonts w:asciiTheme="minorHAnsi" w:hAnsiTheme="minorHAnsi" w:cstheme="minorHAnsi"/>
          <w:sz w:val="24"/>
          <w:szCs w:val="24"/>
          <w:lang w:val="pt-BR"/>
        </w:rPr>
        <w:t>Debenturistas</w:t>
      </w:r>
      <w:r w:rsidRPr="0098604E">
        <w:rPr>
          <w:rFonts w:asciiTheme="minorHAnsi" w:eastAsia="Arial Unicode MS" w:hAnsiTheme="minorHAnsi" w:cstheme="minorHAnsi"/>
          <w:color w:val="000000" w:themeColor="text1"/>
          <w:sz w:val="24"/>
          <w:szCs w:val="24"/>
          <w:lang w:val="pt-BR"/>
        </w:rPr>
        <w:t xml:space="preserve"> ou pelo Agente Fiduciário, a presença dos representantes legais da Emissora será facultativa, a não ser quando ela seja solicitada pelos Debenturistas e </w:t>
      </w:r>
      <w:r w:rsidRPr="0098604E">
        <w:rPr>
          <w:rFonts w:asciiTheme="minorHAnsi" w:eastAsia="Arial Unicode MS" w:hAnsiTheme="minorHAnsi" w:cstheme="minorHAnsi"/>
          <w:color w:val="000000" w:themeColor="text1"/>
          <w:sz w:val="24"/>
          <w:szCs w:val="24"/>
          <w:lang w:val="pt-BR"/>
        </w:rPr>
        <w:lastRenderedPageBreak/>
        <w:t>pelo Agente Fiduciário, conforme o caso, nos termos desta Escritura de Emissão, hipótese em que será obrigatória.</w:t>
      </w:r>
      <w:bookmarkEnd w:id="670"/>
    </w:p>
    <w:p w14:paraId="09D7C8A5"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63906CF"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71" w:name="_DV_M618"/>
      <w:bookmarkEnd w:id="671"/>
      <w:r w:rsidRPr="0098604E">
        <w:rPr>
          <w:rFonts w:asciiTheme="minorHAnsi" w:eastAsia="Arial Unicode MS" w:hAnsiTheme="minorHAnsi" w:cstheme="minorHAnsi"/>
          <w:color w:val="000000" w:themeColor="text1"/>
          <w:sz w:val="24"/>
          <w:szCs w:val="24"/>
          <w:lang w:val="pt-BR"/>
        </w:rPr>
        <w:t xml:space="preserve">O Agente Fiduciário deverá comparecer às Assembleias Gerais de </w:t>
      </w:r>
      <w:r w:rsidRPr="0098604E">
        <w:rPr>
          <w:rFonts w:asciiTheme="minorHAnsi" w:hAnsiTheme="minorHAnsi" w:cstheme="minorHAnsi"/>
          <w:sz w:val="24"/>
          <w:szCs w:val="24"/>
          <w:lang w:val="pt-BR"/>
        </w:rPr>
        <w:t>Debenturistas</w:t>
      </w:r>
      <w:r w:rsidRPr="0098604E">
        <w:rPr>
          <w:rFonts w:asciiTheme="minorHAnsi" w:eastAsia="Arial Unicode MS" w:hAnsiTheme="minorHAnsi" w:cstheme="minorHAnsi"/>
          <w:color w:val="000000" w:themeColor="text1"/>
          <w:sz w:val="24"/>
          <w:szCs w:val="24"/>
          <w:lang w:val="pt-BR"/>
        </w:rPr>
        <w:t xml:space="preserve"> para prestar a quaisquer dos Debenturistas as informações que lhe forem solicitadas.</w:t>
      </w:r>
    </w:p>
    <w:p w14:paraId="44C6F4C3"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FA8B435"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Fica desde já certo e ajustado que esta Escritura de Emissão poderá ser alterada, sem a necessidade de aprovação pelos Debenturistas, desde que não haja qualquer custo ou despesa adicional para os Debenturistas e somente quando tal alteração decorrer (i) da necessidade de atendimento a exigências de adequação a normas legais, regulamentares ou exigências da CVM, da ANBIMA e da B3; (ii) de correção de erros materiais, seja ele um erro grosseiro, de digitação ou aritmético; (iii) das alterações a quaisquer documentos da Emissão já expressamente permitidas nos termos do(s) respectivo(s) documento(s) da Emissão; ou (iv) da atualização dos dados cadastrais das partes, tais como alteração na denominação social, endereço e telefone, entre outros.</w:t>
      </w:r>
    </w:p>
    <w:p w14:paraId="26162727"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AE8CB1A"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72" w:name="_DV_M619"/>
      <w:bookmarkEnd w:id="672"/>
      <w:r w:rsidRPr="0098604E">
        <w:rPr>
          <w:rFonts w:asciiTheme="minorHAnsi" w:eastAsia="Arial Unicode MS" w:hAnsiTheme="minorHAnsi" w:cstheme="minorHAnsi"/>
          <w:b/>
          <w:color w:val="000000" w:themeColor="text1"/>
          <w:sz w:val="24"/>
          <w:szCs w:val="24"/>
          <w:lang w:val="pt-BR"/>
        </w:rPr>
        <w:t>Suspensão e Retomada de Assembleias</w:t>
      </w:r>
    </w:p>
    <w:p w14:paraId="0FC46650" w14:textId="77777777" w:rsidR="00A125C6" w:rsidRPr="0098604E" w:rsidRDefault="00A125C6" w:rsidP="00355F6F">
      <w:pPr>
        <w:pStyle w:val="Level2"/>
        <w:widowControl w:val="0"/>
        <w:spacing w:after="0" w:line="340" w:lineRule="exact"/>
        <w:ind w:left="680"/>
        <w:contextualSpacing/>
        <w:rPr>
          <w:rFonts w:asciiTheme="minorHAnsi" w:eastAsia="Arial Unicode MS" w:hAnsiTheme="minorHAnsi" w:cstheme="minorHAnsi"/>
          <w:b/>
          <w:color w:val="000000" w:themeColor="text1"/>
          <w:sz w:val="24"/>
          <w:szCs w:val="24"/>
          <w:lang w:val="pt-BR"/>
        </w:rPr>
      </w:pPr>
    </w:p>
    <w:p w14:paraId="7C95B193" w14:textId="67F781D5"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73" w:name="_DV_M620"/>
      <w:bookmarkEnd w:id="673"/>
      <w:r w:rsidRPr="0098604E">
        <w:rPr>
          <w:rFonts w:asciiTheme="minorHAnsi" w:eastAsia="Arial Unicode MS" w:hAnsiTheme="minorHAnsi" w:cstheme="minorHAnsi"/>
          <w:color w:val="000000" w:themeColor="text1"/>
          <w:sz w:val="24"/>
          <w:szCs w:val="24"/>
          <w:lang w:val="pt-BR"/>
        </w:rPr>
        <w:t xml:space="preserve">Instaladas as Assembleias Gerais de Debenturistas, os titulares de, no mínimo, em primeira </w:t>
      </w:r>
      <w:r w:rsidRPr="0099070E">
        <w:rPr>
          <w:rFonts w:asciiTheme="minorHAnsi" w:eastAsia="Arial Unicode MS" w:hAnsiTheme="minorHAnsi" w:cstheme="minorHAnsi"/>
          <w:color w:val="000000" w:themeColor="text1"/>
          <w:sz w:val="24"/>
          <w:szCs w:val="24"/>
          <w:lang w:val="pt-BR"/>
        </w:rPr>
        <w:t xml:space="preserve">convocação, </w:t>
      </w:r>
      <w:r w:rsidR="00410981">
        <w:rPr>
          <w:rFonts w:asciiTheme="minorHAnsi" w:eastAsia="Arial Unicode MS" w:hAnsiTheme="minorHAnsi"/>
          <w:color w:val="000000" w:themeColor="text1"/>
          <w:sz w:val="24"/>
          <w:lang w:val="pt-BR"/>
        </w:rPr>
        <w:t>66</w:t>
      </w:r>
      <w:r w:rsidRPr="005D7788">
        <w:rPr>
          <w:rFonts w:asciiTheme="minorHAnsi" w:eastAsia="Arial Unicode MS" w:hAnsiTheme="minorHAnsi"/>
          <w:color w:val="000000" w:themeColor="text1"/>
          <w:sz w:val="24"/>
          <w:lang w:val="pt-BR"/>
        </w:rPr>
        <w:t xml:space="preserve">% </w:t>
      </w:r>
      <w:r w:rsidR="00F97971" w:rsidRPr="005D7788">
        <w:rPr>
          <w:rFonts w:asciiTheme="minorHAnsi" w:eastAsia="Arial Unicode MS" w:hAnsiTheme="minorHAnsi"/>
          <w:color w:val="000000" w:themeColor="text1"/>
          <w:sz w:val="24"/>
          <w:lang w:val="pt-BR"/>
        </w:rPr>
        <w:t>(</w:t>
      </w:r>
      <w:r w:rsidR="00410981">
        <w:rPr>
          <w:rFonts w:asciiTheme="minorHAnsi" w:eastAsia="Arial Unicode MS" w:hAnsiTheme="minorHAnsi"/>
          <w:color w:val="000000" w:themeColor="text1"/>
          <w:sz w:val="24"/>
          <w:lang w:val="pt-BR"/>
        </w:rPr>
        <w:t>sessenta e seis</w:t>
      </w:r>
      <w:r w:rsidR="00410981" w:rsidRPr="005D7788">
        <w:rPr>
          <w:rFonts w:asciiTheme="minorHAnsi" w:eastAsia="Arial Unicode MS" w:hAnsiTheme="minorHAnsi"/>
          <w:color w:val="000000" w:themeColor="text1"/>
          <w:sz w:val="24"/>
          <w:lang w:val="pt-BR"/>
        </w:rPr>
        <w:t xml:space="preserve"> </w:t>
      </w:r>
      <w:r w:rsidRPr="005D7788">
        <w:rPr>
          <w:rFonts w:asciiTheme="minorHAnsi" w:eastAsia="Arial Unicode MS" w:hAnsiTheme="minorHAnsi"/>
          <w:color w:val="000000" w:themeColor="text1"/>
          <w:sz w:val="24"/>
          <w:lang w:val="pt-BR"/>
        </w:rPr>
        <w:t xml:space="preserve">por cento) </w:t>
      </w:r>
      <w:r w:rsidRPr="0099070E">
        <w:rPr>
          <w:rFonts w:asciiTheme="minorHAnsi" w:eastAsia="Arial Unicode MS" w:hAnsiTheme="minorHAnsi" w:cstheme="minorHAnsi"/>
          <w:color w:val="000000" w:themeColor="text1"/>
          <w:sz w:val="24"/>
          <w:szCs w:val="24"/>
          <w:lang w:val="pt-BR"/>
        </w:rPr>
        <w:t xml:space="preserve">mais uma das Debêntures em Circulação e, em segunda convocação, </w:t>
      </w:r>
      <w:r w:rsidR="00F97971" w:rsidRPr="005D7788">
        <w:rPr>
          <w:rFonts w:asciiTheme="minorHAnsi" w:eastAsia="Arial Unicode MS" w:hAnsiTheme="minorHAnsi"/>
          <w:color w:val="000000" w:themeColor="text1"/>
          <w:sz w:val="24"/>
          <w:lang w:val="pt-BR"/>
        </w:rPr>
        <w:t xml:space="preserve">50% (cinquenta </w:t>
      </w:r>
      <w:r w:rsidRPr="005D7788">
        <w:rPr>
          <w:rFonts w:asciiTheme="minorHAnsi" w:eastAsia="Arial Unicode MS" w:hAnsiTheme="minorHAnsi"/>
          <w:color w:val="000000" w:themeColor="text1"/>
          <w:sz w:val="24"/>
          <w:lang w:val="pt-BR"/>
        </w:rPr>
        <w:t xml:space="preserve">por cento) </w:t>
      </w:r>
      <w:r w:rsidRPr="0099070E">
        <w:rPr>
          <w:rFonts w:asciiTheme="minorHAnsi" w:eastAsia="Arial Unicode MS" w:hAnsiTheme="minorHAnsi" w:cstheme="minorHAnsi"/>
          <w:color w:val="000000" w:themeColor="text1"/>
          <w:sz w:val="24"/>
          <w:szCs w:val="24"/>
          <w:lang w:val="pt-BR"/>
        </w:rPr>
        <w:t>mais uma das Debêntures detidas pelos Debenturistas presentes, poderão deliberar pela suspensão</w:t>
      </w:r>
      <w:r w:rsidRPr="0098604E">
        <w:rPr>
          <w:rFonts w:asciiTheme="minorHAnsi" w:eastAsia="Arial Unicode MS" w:hAnsiTheme="minorHAnsi" w:cstheme="minorHAnsi"/>
          <w:color w:val="000000" w:themeColor="text1"/>
          <w:sz w:val="24"/>
          <w:szCs w:val="24"/>
          <w:lang w:val="pt-BR"/>
        </w:rPr>
        <w:t xml:space="preserve"> dos trabalhos, para retomada da respectiva assembleia em data posterior</w:t>
      </w:r>
      <w:r w:rsidRPr="003423BE">
        <w:rPr>
          <w:rFonts w:asciiTheme="minorHAnsi" w:eastAsia="Arial Unicode MS" w:hAnsiTheme="minorHAnsi" w:cstheme="minorHAnsi"/>
          <w:color w:val="000000" w:themeColor="text1"/>
          <w:sz w:val="24"/>
          <w:szCs w:val="24"/>
          <w:lang w:val="pt-BR"/>
        </w:rPr>
        <w:t>.</w:t>
      </w:r>
    </w:p>
    <w:p w14:paraId="15CA3C2E"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 </w:t>
      </w:r>
    </w:p>
    <w:p w14:paraId="0A737A38"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74" w:name="_DV_M621"/>
      <w:bookmarkEnd w:id="674"/>
      <w:r w:rsidRPr="0098604E">
        <w:rPr>
          <w:rFonts w:asciiTheme="minorHAnsi" w:eastAsia="Arial Unicode MS" w:hAnsiTheme="minorHAnsi" w:cstheme="minorHAnsi"/>
          <w:color w:val="000000" w:themeColor="text1"/>
          <w:sz w:val="24"/>
          <w:szCs w:val="24"/>
          <w:lang w:val="pt-BR"/>
        </w:rPr>
        <w:t xml:space="preserve">Em caso de suspensão dos trabalhos para deliberação em data posterior, as matérias já deliberadas até a suspensão da respectiva Assembleia Geral de Debenturistas instalada não poderão ser votadas novamente na continuação da referida assembleia, sendo que tais deliberações já tomadas serão, para todos os fins de direito, atos jurídicos perfeitos. </w:t>
      </w:r>
    </w:p>
    <w:p w14:paraId="0B247117"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013426B"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75" w:name="_DV_M622"/>
      <w:bookmarkEnd w:id="675"/>
      <w:r w:rsidRPr="0098604E">
        <w:rPr>
          <w:rFonts w:asciiTheme="minorHAnsi" w:eastAsia="Arial Unicode MS" w:hAnsiTheme="minorHAnsi" w:cstheme="minorHAnsi"/>
          <w:color w:val="000000" w:themeColor="text1"/>
          <w:sz w:val="24"/>
          <w:szCs w:val="24"/>
          <w:lang w:val="pt-BR"/>
        </w:rPr>
        <w:t xml:space="preserve">As matérias não votadas até a suspensão dos trabalhos não serão consideradas deliberadas e não produzirão efeitos até a data da sua efetiva deliberação. </w:t>
      </w:r>
    </w:p>
    <w:p w14:paraId="4DE7CC27"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08FC05F"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76" w:name="_DV_M623"/>
      <w:bookmarkEnd w:id="676"/>
      <w:r w:rsidRPr="0098604E">
        <w:rPr>
          <w:rFonts w:asciiTheme="minorHAnsi" w:eastAsia="Arial Unicode MS" w:hAnsiTheme="minorHAnsi" w:cstheme="minorHAnsi"/>
          <w:b/>
          <w:color w:val="000000" w:themeColor="text1"/>
          <w:sz w:val="24"/>
          <w:szCs w:val="24"/>
          <w:lang w:val="pt-BR"/>
        </w:rPr>
        <w:t>Mesa Diretora</w:t>
      </w:r>
    </w:p>
    <w:p w14:paraId="35D3CBF0"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19437E59"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77" w:name="_DV_M624"/>
      <w:bookmarkEnd w:id="677"/>
      <w:r w:rsidRPr="0098604E">
        <w:rPr>
          <w:rFonts w:asciiTheme="minorHAnsi" w:eastAsia="Arial Unicode MS" w:hAnsiTheme="minorHAnsi" w:cstheme="minorHAnsi"/>
          <w:color w:val="000000" w:themeColor="text1"/>
          <w:sz w:val="24"/>
          <w:szCs w:val="24"/>
          <w:lang w:val="pt-BR"/>
        </w:rPr>
        <w:t>A presidência e secretaria das Assembleias Gerais de Debenturistas caberão aos representantes eleitos por Debenturistas presentes ou àqueles que forem designados pela CVM.</w:t>
      </w:r>
    </w:p>
    <w:p w14:paraId="4D52CCBC"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C852F2C" w14:textId="3CC045F5" w:rsidR="00A125C6" w:rsidRPr="0098604E" w:rsidRDefault="00A125C6" w:rsidP="005B15F5">
      <w:pPr>
        <w:pStyle w:val="Level3"/>
        <w:widowControl w:val="0"/>
        <w:numPr>
          <w:ilvl w:val="0"/>
          <w:numId w:val="14"/>
        </w:numPr>
        <w:spacing w:after="0" w:line="340" w:lineRule="exact"/>
        <w:contextualSpacing/>
        <w:rPr>
          <w:rStyle w:val="DeltaViewInsertion"/>
          <w:rFonts w:asciiTheme="minorHAnsi" w:hAnsiTheme="minorHAnsi" w:cstheme="minorHAnsi"/>
          <w:b/>
          <w:color w:val="000000" w:themeColor="text1"/>
          <w:sz w:val="24"/>
          <w:szCs w:val="24"/>
          <w:u w:val="none"/>
          <w:lang w:val="pt-BR"/>
        </w:rPr>
      </w:pPr>
      <w:bookmarkStart w:id="678" w:name="_DV_M625"/>
      <w:bookmarkEnd w:id="678"/>
      <w:r w:rsidRPr="0098604E">
        <w:rPr>
          <w:rFonts w:asciiTheme="minorHAnsi" w:hAnsiTheme="minorHAnsi" w:cstheme="minorHAnsi"/>
          <w:b/>
          <w:color w:val="000000" w:themeColor="text1"/>
          <w:sz w:val="24"/>
          <w:szCs w:val="24"/>
          <w:lang w:val="pt-BR"/>
        </w:rPr>
        <w:t xml:space="preserve">DECLARAÇÕES E </w:t>
      </w:r>
      <w:r w:rsidRPr="0098604E">
        <w:rPr>
          <w:rFonts w:asciiTheme="minorHAnsi" w:eastAsia="Arial Unicode MS" w:hAnsiTheme="minorHAnsi" w:cstheme="minorHAnsi"/>
          <w:b/>
          <w:color w:val="000000" w:themeColor="text1"/>
          <w:sz w:val="24"/>
          <w:szCs w:val="24"/>
          <w:lang w:val="pt-BR"/>
        </w:rPr>
        <w:t>GARANTIAS</w:t>
      </w:r>
      <w:r w:rsidRPr="0098604E">
        <w:rPr>
          <w:rStyle w:val="DeltaViewInsertion"/>
          <w:rFonts w:asciiTheme="minorHAnsi" w:eastAsia="Arial Unicode MS" w:hAnsiTheme="minorHAnsi" w:cstheme="minorHAnsi"/>
          <w:b/>
          <w:smallCaps/>
          <w:color w:val="000000" w:themeColor="text1"/>
          <w:sz w:val="24"/>
          <w:szCs w:val="24"/>
          <w:u w:val="none"/>
          <w:lang w:val="pt-BR"/>
        </w:rPr>
        <w:t xml:space="preserve"> DA EMISSORA</w:t>
      </w:r>
    </w:p>
    <w:p w14:paraId="1C6F93E3" w14:textId="77777777" w:rsidR="00A125C6" w:rsidRPr="0098604E" w:rsidRDefault="00A125C6" w:rsidP="00355F6F">
      <w:pPr>
        <w:pStyle w:val="Level1"/>
        <w:keepNext w:val="0"/>
        <w:widowControl w:val="0"/>
        <w:spacing w:before="0" w:after="0" w:line="340" w:lineRule="exact"/>
        <w:ind w:left="567"/>
        <w:contextualSpacing/>
        <w:rPr>
          <w:rFonts w:asciiTheme="minorHAnsi" w:hAnsiTheme="minorHAnsi" w:cstheme="minorHAnsi"/>
          <w:color w:val="000000" w:themeColor="text1"/>
          <w:sz w:val="24"/>
          <w:szCs w:val="24"/>
          <w:lang w:val="pt-BR"/>
        </w:rPr>
      </w:pPr>
    </w:p>
    <w:p w14:paraId="7F892A53" w14:textId="31EDCE25" w:rsidR="00A125C6" w:rsidRPr="0098604E" w:rsidRDefault="00A125C6" w:rsidP="005B15F5">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bookmarkStart w:id="679" w:name="_DV_M626"/>
      <w:bookmarkEnd w:id="679"/>
      <w:r w:rsidRPr="0098604E">
        <w:rPr>
          <w:rFonts w:asciiTheme="minorHAnsi" w:hAnsiTheme="minorHAnsi" w:cstheme="minorHAnsi"/>
          <w:color w:val="000000" w:themeColor="text1"/>
          <w:sz w:val="24"/>
          <w:szCs w:val="24"/>
          <w:lang w:val="pt-BR"/>
        </w:rPr>
        <w:t xml:space="preserve">A </w:t>
      </w:r>
      <w:r w:rsidRPr="0098604E">
        <w:rPr>
          <w:rFonts w:asciiTheme="minorHAnsi" w:eastAsia="Arial Unicode MS" w:hAnsiTheme="minorHAnsi" w:cstheme="minorHAnsi"/>
          <w:color w:val="000000" w:themeColor="text1"/>
          <w:sz w:val="24"/>
          <w:szCs w:val="24"/>
          <w:lang w:val="pt-BR"/>
        </w:rPr>
        <w:t>Emissora</w:t>
      </w:r>
      <w:r w:rsidRPr="0098604E">
        <w:rPr>
          <w:rFonts w:asciiTheme="minorHAnsi" w:hAnsiTheme="minorHAnsi" w:cstheme="minorHAnsi"/>
          <w:color w:val="000000" w:themeColor="text1"/>
          <w:sz w:val="24"/>
          <w:szCs w:val="24"/>
          <w:lang w:val="pt-BR"/>
        </w:rPr>
        <w:t xml:space="preserve"> declara e garante, nesta data, que: </w:t>
      </w:r>
    </w:p>
    <w:p w14:paraId="4C29C191" w14:textId="77777777" w:rsidR="00A125C6" w:rsidRPr="0098604E" w:rsidRDefault="00A125C6" w:rsidP="00355F6F">
      <w:pPr>
        <w:pStyle w:val="Level2"/>
        <w:widowControl w:val="0"/>
        <w:spacing w:after="0" w:line="340" w:lineRule="exact"/>
        <w:contextualSpacing/>
        <w:rPr>
          <w:rFonts w:asciiTheme="minorHAnsi" w:hAnsiTheme="minorHAnsi" w:cstheme="minorHAnsi"/>
          <w:color w:val="000000" w:themeColor="text1"/>
          <w:sz w:val="24"/>
          <w:szCs w:val="24"/>
          <w:lang w:val="pt-BR"/>
        </w:rPr>
      </w:pPr>
    </w:p>
    <w:p w14:paraId="78F3A4A0" w14:textId="47AEF1B9"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80" w:name="_DV_M627"/>
      <w:bookmarkEnd w:id="680"/>
      <w:r w:rsidRPr="0098604E">
        <w:rPr>
          <w:rFonts w:asciiTheme="minorHAnsi" w:hAnsiTheme="minorHAnsi" w:cstheme="minorHAnsi"/>
          <w:color w:val="000000" w:themeColor="text1"/>
          <w:sz w:val="24"/>
          <w:szCs w:val="24"/>
          <w:lang w:val="pt-BR"/>
        </w:rPr>
        <w:t xml:space="preserve">a Emissora </w:t>
      </w:r>
      <w:r w:rsidR="0088347F" w:rsidRPr="0098604E">
        <w:rPr>
          <w:rFonts w:asciiTheme="minorHAnsi" w:hAnsiTheme="minorHAnsi" w:cstheme="minorHAnsi"/>
          <w:color w:val="000000" w:themeColor="text1"/>
          <w:sz w:val="24"/>
          <w:szCs w:val="24"/>
          <w:lang w:val="pt-BR"/>
        </w:rPr>
        <w:t>é</w:t>
      </w:r>
      <w:r w:rsidRPr="0098604E">
        <w:rPr>
          <w:rFonts w:asciiTheme="minorHAnsi" w:hAnsiTheme="minorHAnsi" w:cstheme="minorHAnsi"/>
          <w:color w:val="000000" w:themeColor="text1"/>
          <w:sz w:val="24"/>
          <w:szCs w:val="24"/>
          <w:lang w:val="pt-BR"/>
        </w:rPr>
        <w:t xml:space="preserve"> sociedade por ações devidamente organizada, constituída e existente de acordo com as leis da República Federativa do Brasil </w:t>
      </w:r>
      <w:r w:rsidRPr="0098604E">
        <w:rPr>
          <w:rFonts w:asciiTheme="minorHAnsi" w:hAnsiTheme="minorHAnsi" w:cstheme="minorHAnsi"/>
          <w:color w:val="000000" w:themeColor="text1"/>
          <w:kern w:val="16"/>
          <w:sz w:val="24"/>
          <w:szCs w:val="24"/>
          <w:lang w:val="pt-BR"/>
        </w:rPr>
        <w:t>e est</w:t>
      </w:r>
      <w:r w:rsidR="0088347F" w:rsidRPr="0098604E">
        <w:rPr>
          <w:rFonts w:asciiTheme="minorHAnsi" w:hAnsiTheme="minorHAnsi" w:cstheme="minorHAnsi"/>
          <w:color w:val="000000" w:themeColor="text1"/>
          <w:kern w:val="16"/>
          <w:sz w:val="24"/>
          <w:szCs w:val="24"/>
          <w:lang w:val="pt-BR"/>
        </w:rPr>
        <w:t>á</w:t>
      </w:r>
      <w:r w:rsidRPr="0098604E">
        <w:rPr>
          <w:rFonts w:asciiTheme="minorHAnsi" w:hAnsiTheme="minorHAnsi" w:cstheme="minorHAnsi"/>
          <w:color w:val="000000" w:themeColor="text1"/>
          <w:kern w:val="16"/>
          <w:sz w:val="24"/>
          <w:szCs w:val="24"/>
          <w:lang w:val="pt-BR"/>
        </w:rPr>
        <w:t xml:space="preserve"> devidamente autorizada a conduzir os seus negócios, com plenos poderes para deter, possuir e operar seus bens;</w:t>
      </w:r>
    </w:p>
    <w:p w14:paraId="35FF7CDF"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kern w:val="16"/>
          <w:sz w:val="24"/>
          <w:szCs w:val="24"/>
          <w:lang w:val="pt-BR"/>
        </w:rPr>
      </w:pPr>
    </w:p>
    <w:p w14:paraId="25663C79" w14:textId="3BFB034A"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81" w:name="_DV_M628"/>
      <w:bookmarkStart w:id="682" w:name="_DV_M629"/>
      <w:bookmarkEnd w:id="681"/>
      <w:bookmarkEnd w:id="682"/>
      <w:r w:rsidRPr="0098604E">
        <w:rPr>
          <w:rFonts w:asciiTheme="minorHAnsi" w:hAnsiTheme="minorHAnsi" w:cstheme="minorHAnsi"/>
          <w:color w:val="000000" w:themeColor="text1"/>
          <w:kern w:val="16"/>
          <w:sz w:val="24"/>
          <w:szCs w:val="24"/>
          <w:lang w:val="pt-BR"/>
        </w:rPr>
        <w:t xml:space="preserve">a </w:t>
      </w:r>
      <w:r w:rsidRPr="0098604E">
        <w:rPr>
          <w:rFonts w:asciiTheme="minorHAnsi" w:hAnsiTheme="minorHAnsi" w:cstheme="minorHAnsi"/>
          <w:color w:val="000000" w:themeColor="text1"/>
          <w:sz w:val="24"/>
          <w:szCs w:val="24"/>
          <w:lang w:val="pt-BR"/>
        </w:rPr>
        <w:t>Emissora</w:t>
      </w:r>
      <w:r w:rsidRPr="0098604E">
        <w:rPr>
          <w:rFonts w:asciiTheme="minorHAnsi" w:hAnsiTheme="minorHAnsi" w:cstheme="minorHAnsi"/>
          <w:color w:val="000000" w:themeColor="text1"/>
          <w:kern w:val="16"/>
          <w:sz w:val="24"/>
          <w:szCs w:val="24"/>
          <w:lang w:val="pt-BR"/>
        </w:rPr>
        <w:t xml:space="preserve"> est</w:t>
      </w:r>
      <w:r w:rsidR="0088347F" w:rsidRPr="0098604E">
        <w:rPr>
          <w:rFonts w:asciiTheme="minorHAnsi" w:hAnsiTheme="minorHAnsi" w:cstheme="minorHAnsi"/>
          <w:color w:val="000000" w:themeColor="text1"/>
          <w:kern w:val="16"/>
          <w:sz w:val="24"/>
          <w:szCs w:val="24"/>
          <w:lang w:val="pt-BR"/>
        </w:rPr>
        <w:t>á</w:t>
      </w:r>
      <w:r w:rsidRPr="0098604E">
        <w:rPr>
          <w:rFonts w:asciiTheme="minorHAnsi" w:hAnsiTheme="minorHAnsi" w:cstheme="minorHAnsi"/>
          <w:color w:val="000000" w:themeColor="text1"/>
          <w:kern w:val="16"/>
          <w:sz w:val="24"/>
          <w:szCs w:val="24"/>
          <w:lang w:val="pt-BR"/>
        </w:rPr>
        <w:t xml:space="preserve"> devidamente autorizada, nos termos da lei e de seu estatuto socia</w:t>
      </w:r>
      <w:r w:rsidR="0088347F" w:rsidRPr="0098604E">
        <w:rPr>
          <w:rFonts w:asciiTheme="minorHAnsi" w:hAnsiTheme="minorHAnsi" w:cstheme="minorHAnsi"/>
          <w:color w:val="000000" w:themeColor="text1"/>
          <w:kern w:val="16"/>
          <w:sz w:val="24"/>
          <w:szCs w:val="24"/>
          <w:lang w:val="pt-BR"/>
        </w:rPr>
        <w:t>l</w:t>
      </w:r>
      <w:r w:rsidRPr="0098604E">
        <w:rPr>
          <w:rFonts w:asciiTheme="minorHAnsi" w:hAnsiTheme="minorHAnsi" w:cstheme="minorHAnsi"/>
          <w:color w:val="000000" w:themeColor="text1"/>
          <w:kern w:val="16"/>
          <w:sz w:val="24"/>
          <w:szCs w:val="24"/>
          <w:lang w:val="pt-BR"/>
        </w:rPr>
        <w:t>, a celebrar esta Escritura de Emissão e os Contratos de Garantia, e a cumprir todas as obrigações nestes previstas, tendo, então, sido satisfeitos todos os requisitos legais e estatutários necessários para tanto;</w:t>
      </w:r>
    </w:p>
    <w:p w14:paraId="5E2AB00B"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26B077C8" w14:textId="48DEF819"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83" w:name="_DV_M630"/>
      <w:bookmarkEnd w:id="683"/>
      <w:r w:rsidRPr="0098604E">
        <w:rPr>
          <w:rFonts w:asciiTheme="minorHAnsi" w:hAnsiTheme="minorHAnsi" w:cstheme="minorHAnsi"/>
          <w:color w:val="000000" w:themeColor="text1"/>
          <w:kern w:val="16"/>
          <w:sz w:val="24"/>
          <w:szCs w:val="24"/>
          <w:lang w:val="pt-BR"/>
        </w:rPr>
        <w:t xml:space="preserve">os representantes legais da Emissora que assinam esta Escritura de Emissão e os Contratos de Garantia, têm poderes estatutários ou delegados para assumir, em seu nome, as obrigações ora estabelecidas e, sendo mandatários, tiveram os poderes legitimamente outorgados, estando os respectivos mandatos em pleno vigor e efeito; </w:t>
      </w:r>
    </w:p>
    <w:p w14:paraId="5AEFE8B4"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40BF324F" w14:textId="37A94B7F"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84" w:name="_DV_M631"/>
      <w:bookmarkEnd w:id="684"/>
      <w:r w:rsidRPr="0098604E">
        <w:rPr>
          <w:rFonts w:asciiTheme="minorHAnsi" w:hAnsiTheme="minorHAnsi" w:cstheme="minorHAnsi"/>
          <w:color w:val="000000" w:themeColor="text1"/>
          <w:kern w:val="16"/>
          <w:sz w:val="24"/>
          <w:szCs w:val="24"/>
          <w:lang w:val="pt-BR"/>
        </w:rPr>
        <w:t>a celebração desta Escritura de Emissão e dos Contratos de Garantia, e o cumprimento das obrigações previstas em tais instrumentos, bem como a constituição das Garantias</w:t>
      </w:r>
      <w:r w:rsidR="0088347F" w:rsidRPr="0098604E">
        <w:rPr>
          <w:rFonts w:asciiTheme="minorHAnsi" w:hAnsiTheme="minorHAnsi" w:cstheme="minorHAnsi"/>
          <w:color w:val="000000" w:themeColor="text1"/>
          <w:kern w:val="16"/>
          <w:sz w:val="24"/>
          <w:szCs w:val="24"/>
          <w:lang w:val="pt-BR"/>
        </w:rPr>
        <w:t xml:space="preserve"> Reais</w:t>
      </w:r>
      <w:r w:rsidRPr="0098604E">
        <w:rPr>
          <w:rFonts w:asciiTheme="minorHAnsi" w:hAnsiTheme="minorHAnsi" w:cstheme="minorHAnsi"/>
          <w:color w:val="000000" w:themeColor="text1"/>
          <w:kern w:val="16"/>
          <w:sz w:val="24"/>
          <w:szCs w:val="24"/>
          <w:lang w:val="pt-BR"/>
        </w:rPr>
        <w:t xml:space="preserve">, não infringem, nesta data, (i) seus documentos constitutivos, (ii) nenhuma lei, ato administrativo, ordem, decisão ou sentença administrativa, judicial ou arbitral, disposição legal, contrato ou instrumento do qual seja parte, nem resultarão em (a) inadimplemento ou vencimento antecipado de qualquer obrigação estabelecida em qualquer destes contratos ou instrumentos, (b) criação de qualquer ônus sobre qualquer ativo ou bem da Emissora, exceto pelos ônus decorrentes dos Contratos de Garantia; ou (c) rescisão de qualquer desses contratos ou instrumentos; </w:t>
      </w:r>
    </w:p>
    <w:p w14:paraId="01F9D047"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67B7E385" w14:textId="1635803B"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85" w:name="_DV_M632"/>
      <w:bookmarkEnd w:id="685"/>
      <w:r w:rsidRPr="0098604E">
        <w:rPr>
          <w:rFonts w:asciiTheme="minorHAnsi" w:hAnsiTheme="minorHAnsi" w:cstheme="minorHAnsi"/>
          <w:color w:val="000000" w:themeColor="text1"/>
          <w:kern w:val="16"/>
          <w:sz w:val="24"/>
          <w:szCs w:val="24"/>
          <w:lang w:val="pt-BR"/>
        </w:rPr>
        <w:t>as obrigações assumidas pela Emissora nesta Escritura de Emissão e nos Contratos de Garantia, constituem obrigações legalmente válidas e vinculantes da Emissora</w:t>
      </w:r>
      <w:r w:rsidR="002A44C9" w:rsidRPr="0098604E">
        <w:rPr>
          <w:rFonts w:asciiTheme="minorHAnsi" w:hAnsiTheme="minorHAnsi" w:cstheme="minorHAnsi"/>
          <w:color w:val="000000" w:themeColor="text1"/>
          <w:kern w:val="16"/>
          <w:sz w:val="24"/>
          <w:szCs w:val="24"/>
          <w:lang w:val="pt-BR"/>
        </w:rPr>
        <w:t>,</w:t>
      </w:r>
      <w:r w:rsidRPr="0098604E">
        <w:rPr>
          <w:rFonts w:asciiTheme="minorHAnsi" w:hAnsiTheme="minorHAnsi" w:cstheme="minorHAnsi"/>
          <w:color w:val="000000" w:themeColor="text1"/>
          <w:kern w:val="16"/>
          <w:sz w:val="24"/>
          <w:szCs w:val="24"/>
          <w:lang w:val="pt-BR"/>
        </w:rPr>
        <w:t xml:space="preserve"> exequíveis de acordo com os seus termos e condições, com força de título executivo extrajudicial nos termos dos incisos I e III do artigo 784 do Código de Processo Civil;</w:t>
      </w:r>
    </w:p>
    <w:p w14:paraId="14A05A36"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66B17B84" w14:textId="5AE6A169"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86" w:name="_DV_M633"/>
      <w:bookmarkEnd w:id="686"/>
      <w:r w:rsidRPr="0098604E">
        <w:rPr>
          <w:rFonts w:asciiTheme="minorHAnsi" w:hAnsiTheme="minorHAnsi" w:cstheme="minorHAnsi"/>
          <w:color w:val="000000" w:themeColor="text1"/>
          <w:kern w:val="16"/>
          <w:sz w:val="24"/>
          <w:szCs w:val="24"/>
          <w:lang w:val="pt-BR"/>
        </w:rPr>
        <w:t>a Emissora t</w:t>
      </w:r>
      <w:r w:rsidR="002A44C9" w:rsidRPr="0098604E">
        <w:rPr>
          <w:rFonts w:asciiTheme="minorHAnsi" w:hAnsiTheme="minorHAnsi" w:cstheme="minorHAnsi"/>
          <w:color w:val="000000" w:themeColor="text1"/>
          <w:kern w:val="16"/>
          <w:sz w:val="24"/>
          <w:szCs w:val="24"/>
          <w:lang w:val="pt-BR"/>
        </w:rPr>
        <w:t>e</w:t>
      </w:r>
      <w:r w:rsidRPr="0098604E">
        <w:rPr>
          <w:rFonts w:asciiTheme="minorHAnsi" w:hAnsiTheme="minorHAnsi" w:cstheme="minorHAnsi"/>
          <w:color w:val="000000" w:themeColor="text1"/>
          <w:kern w:val="16"/>
          <w:sz w:val="24"/>
          <w:szCs w:val="24"/>
          <w:lang w:val="pt-BR"/>
        </w:rPr>
        <w:t>m todas as autorizações e licenças exigidas pelas autoridades federais, estaduais e municipais para o exercício de suas atividades, sendo que até a presente data não fo</w:t>
      </w:r>
      <w:r w:rsidR="002A44C9" w:rsidRPr="0098604E">
        <w:rPr>
          <w:rFonts w:asciiTheme="minorHAnsi" w:hAnsiTheme="minorHAnsi" w:cstheme="minorHAnsi"/>
          <w:color w:val="000000" w:themeColor="text1"/>
          <w:kern w:val="16"/>
          <w:sz w:val="24"/>
          <w:szCs w:val="24"/>
          <w:lang w:val="pt-BR"/>
        </w:rPr>
        <w:t>i</w:t>
      </w:r>
      <w:r w:rsidRPr="0098604E">
        <w:rPr>
          <w:rFonts w:asciiTheme="minorHAnsi" w:hAnsiTheme="minorHAnsi" w:cstheme="minorHAnsi"/>
          <w:color w:val="000000" w:themeColor="text1"/>
          <w:kern w:val="16"/>
          <w:sz w:val="24"/>
          <w:szCs w:val="24"/>
          <w:lang w:val="pt-BR"/>
        </w:rPr>
        <w:t xml:space="preserve"> notificada acerca da revogação de qualquer delas ou da existência de processo administrativo que tenha por objeto a revogação, suspensão ou cancelamento de qualquer delas;</w:t>
      </w:r>
    </w:p>
    <w:p w14:paraId="41DC761B"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41ABCD04" w14:textId="63FBE3D5"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687" w:name="_DV_M634"/>
      <w:bookmarkEnd w:id="687"/>
      <w:r w:rsidRPr="0098604E">
        <w:rPr>
          <w:rFonts w:asciiTheme="minorHAnsi" w:hAnsiTheme="minorHAnsi" w:cstheme="minorHAnsi"/>
          <w:color w:val="000000" w:themeColor="text1"/>
          <w:kern w:val="16"/>
          <w:sz w:val="24"/>
          <w:szCs w:val="24"/>
          <w:lang w:val="pt-BR"/>
        </w:rPr>
        <w:t>as ações a serem alienadas fiduciariamente pela</w:t>
      </w:r>
      <w:r w:rsidR="002A44C9" w:rsidRPr="0098604E">
        <w:rPr>
          <w:rFonts w:asciiTheme="minorHAnsi" w:hAnsiTheme="minorHAnsi" w:cstheme="minorHAnsi"/>
          <w:color w:val="000000" w:themeColor="text1"/>
          <w:kern w:val="16"/>
          <w:sz w:val="24"/>
          <w:szCs w:val="24"/>
          <w:lang w:val="pt-BR"/>
        </w:rPr>
        <w:t>s</w:t>
      </w:r>
      <w:r w:rsidRPr="0098604E">
        <w:rPr>
          <w:rFonts w:asciiTheme="minorHAnsi" w:hAnsiTheme="minorHAnsi" w:cstheme="minorHAnsi"/>
          <w:color w:val="000000" w:themeColor="text1"/>
          <w:kern w:val="16"/>
          <w:sz w:val="24"/>
          <w:szCs w:val="24"/>
          <w:lang w:val="pt-BR"/>
        </w:rPr>
        <w:t xml:space="preserve"> </w:t>
      </w:r>
      <w:r w:rsidR="002A44C9" w:rsidRPr="0098604E">
        <w:rPr>
          <w:rFonts w:asciiTheme="minorHAnsi" w:hAnsiTheme="minorHAnsi" w:cstheme="minorHAnsi"/>
          <w:color w:val="000000" w:themeColor="text1"/>
          <w:kern w:val="16"/>
          <w:sz w:val="24"/>
          <w:szCs w:val="24"/>
          <w:lang w:val="pt-BR"/>
        </w:rPr>
        <w:t>Acionistas</w:t>
      </w:r>
      <w:r w:rsidRPr="0098604E">
        <w:rPr>
          <w:rFonts w:asciiTheme="minorHAnsi" w:hAnsiTheme="minorHAnsi" w:cstheme="minorHAnsi"/>
          <w:color w:val="000000" w:themeColor="text1"/>
          <w:kern w:val="16"/>
          <w:sz w:val="24"/>
          <w:szCs w:val="24"/>
          <w:lang w:val="pt-BR"/>
        </w:rPr>
        <w:t xml:space="preserve"> existem, são de sua </w:t>
      </w:r>
      <w:r w:rsidRPr="0098604E">
        <w:rPr>
          <w:rFonts w:asciiTheme="minorHAnsi" w:hAnsiTheme="minorHAnsi" w:cstheme="minorHAnsi"/>
          <w:color w:val="000000" w:themeColor="text1"/>
          <w:kern w:val="16"/>
          <w:sz w:val="24"/>
          <w:szCs w:val="24"/>
          <w:lang w:val="pt-BR"/>
        </w:rPr>
        <w:lastRenderedPageBreak/>
        <w:t>titularidade, estão</w:t>
      </w:r>
      <w:r w:rsidRPr="0098604E">
        <w:rPr>
          <w:rFonts w:asciiTheme="minorHAnsi" w:hAnsiTheme="minorHAnsi" w:cstheme="minorHAnsi"/>
          <w:color w:val="000000" w:themeColor="text1"/>
          <w:sz w:val="24"/>
          <w:szCs w:val="24"/>
          <w:lang w:val="pt-BR"/>
        </w:rPr>
        <w:t xml:space="preserve"> sob sua posse mansa e pacífica, e estão livres e </w:t>
      </w:r>
      <w:r w:rsidRPr="0098604E">
        <w:rPr>
          <w:rFonts w:asciiTheme="minorHAnsi" w:hAnsiTheme="minorHAnsi" w:cstheme="minorHAnsi"/>
          <w:color w:val="000000" w:themeColor="text1"/>
          <w:kern w:val="16"/>
          <w:sz w:val="24"/>
          <w:szCs w:val="24"/>
          <w:lang w:val="pt-BR"/>
        </w:rPr>
        <w:t>desembaraçados</w:t>
      </w:r>
      <w:r w:rsidRPr="0098604E">
        <w:rPr>
          <w:rFonts w:asciiTheme="minorHAnsi" w:hAnsiTheme="minorHAnsi" w:cstheme="minorHAnsi"/>
          <w:color w:val="000000" w:themeColor="text1"/>
          <w:sz w:val="24"/>
          <w:szCs w:val="24"/>
          <w:lang w:val="pt-BR"/>
        </w:rPr>
        <w:t xml:space="preserve"> de qualquer ônus ou gravames, encargos ou pendências judiciais ou extrajudiciais de qualquer natureza; </w:t>
      </w:r>
    </w:p>
    <w:p w14:paraId="76E4D8CF"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445E6C8B" w14:textId="1C657416" w:rsidR="00A125C6" w:rsidRPr="00314997"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r w:rsidRPr="00314997">
        <w:rPr>
          <w:rFonts w:asciiTheme="minorHAnsi" w:hAnsiTheme="minorHAnsi" w:cstheme="minorHAnsi"/>
          <w:color w:val="000000" w:themeColor="text1"/>
          <w:sz w:val="24"/>
          <w:szCs w:val="24"/>
          <w:lang w:val="pt-BR"/>
        </w:rPr>
        <w:t xml:space="preserve">a </w:t>
      </w:r>
      <w:r w:rsidR="002A44C9" w:rsidRPr="00314997">
        <w:rPr>
          <w:rFonts w:asciiTheme="minorHAnsi" w:hAnsiTheme="minorHAnsi" w:cstheme="minorHAnsi"/>
          <w:color w:val="000000" w:themeColor="text1"/>
          <w:sz w:val="24"/>
          <w:szCs w:val="24"/>
          <w:lang w:val="pt-BR"/>
        </w:rPr>
        <w:t xml:space="preserve">Emissora </w:t>
      </w:r>
      <w:r w:rsidRPr="00314997">
        <w:rPr>
          <w:rFonts w:asciiTheme="minorHAnsi" w:hAnsiTheme="minorHAnsi" w:cstheme="minorHAnsi"/>
          <w:color w:val="000000" w:themeColor="text1"/>
          <w:sz w:val="24"/>
          <w:szCs w:val="24"/>
          <w:lang w:val="pt-BR"/>
        </w:rPr>
        <w:t xml:space="preserve">é a legítima e única titular e possuidora dos direitos creditórios e direitos </w:t>
      </w:r>
      <w:r w:rsidRPr="00314997">
        <w:rPr>
          <w:rFonts w:asciiTheme="minorHAnsi" w:hAnsiTheme="minorHAnsi" w:cstheme="minorHAnsi"/>
          <w:color w:val="000000" w:themeColor="text1"/>
          <w:kern w:val="16"/>
          <w:sz w:val="24"/>
          <w:szCs w:val="24"/>
          <w:lang w:val="pt-BR"/>
        </w:rPr>
        <w:t>emergentes</w:t>
      </w:r>
      <w:r w:rsidRPr="00314997">
        <w:rPr>
          <w:rFonts w:asciiTheme="minorHAnsi" w:hAnsiTheme="minorHAnsi" w:cstheme="minorHAnsi"/>
          <w:color w:val="000000" w:themeColor="text1"/>
          <w:sz w:val="24"/>
          <w:szCs w:val="24"/>
          <w:lang w:val="pt-BR"/>
        </w:rPr>
        <w:t xml:space="preserve"> </w:t>
      </w:r>
      <w:r w:rsidRPr="00314997">
        <w:rPr>
          <w:rFonts w:asciiTheme="minorHAnsi" w:hAnsiTheme="minorHAnsi" w:cstheme="minorHAnsi"/>
          <w:color w:val="000000" w:themeColor="text1"/>
          <w:kern w:val="16"/>
          <w:sz w:val="24"/>
          <w:szCs w:val="24"/>
          <w:lang w:val="pt-BR"/>
        </w:rPr>
        <w:t>objeto</w:t>
      </w:r>
      <w:r w:rsidRPr="00314997">
        <w:rPr>
          <w:rFonts w:asciiTheme="minorHAnsi" w:hAnsiTheme="minorHAnsi" w:cstheme="minorHAnsi"/>
          <w:color w:val="000000" w:themeColor="text1"/>
          <w:sz w:val="24"/>
          <w:szCs w:val="24"/>
          <w:lang w:val="pt-BR"/>
        </w:rPr>
        <w:t xml:space="preserve"> do Contrato de Cessão Fiduciária de</w:t>
      </w:r>
      <w:r w:rsidR="00AB262E" w:rsidRPr="00314997">
        <w:rPr>
          <w:rFonts w:asciiTheme="minorHAnsi" w:hAnsiTheme="minorHAnsi" w:cstheme="minorHAnsi"/>
          <w:color w:val="000000" w:themeColor="text1"/>
          <w:sz w:val="24"/>
          <w:szCs w:val="24"/>
          <w:lang w:val="pt-BR"/>
        </w:rPr>
        <w:t xml:space="preserve"> Direitos </w:t>
      </w:r>
      <w:r w:rsidR="00612BF8">
        <w:rPr>
          <w:rFonts w:asciiTheme="minorHAnsi" w:hAnsiTheme="minorHAnsi" w:cstheme="minorHAnsi"/>
          <w:color w:val="000000" w:themeColor="text1"/>
          <w:sz w:val="24"/>
          <w:szCs w:val="24"/>
          <w:lang w:val="pt-BR"/>
        </w:rPr>
        <w:t>das Controladas</w:t>
      </w:r>
      <w:r w:rsidRPr="00314997">
        <w:rPr>
          <w:rFonts w:asciiTheme="minorHAnsi" w:hAnsiTheme="minorHAnsi" w:cstheme="minorHAnsi"/>
          <w:color w:val="000000" w:themeColor="text1"/>
          <w:sz w:val="24"/>
          <w:szCs w:val="24"/>
          <w:lang w:val="pt-BR"/>
        </w:rPr>
        <w:t>, que se encontram livres e desembaraçados de qualquer ônus ou gravames, encargos ou pendências judiciais ou extrajudiciais de qualquer natureza;</w:t>
      </w:r>
      <w:r w:rsidR="00AB262E" w:rsidRPr="00314997">
        <w:rPr>
          <w:rFonts w:asciiTheme="minorHAnsi" w:hAnsiTheme="minorHAnsi" w:cstheme="minorHAnsi"/>
          <w:color w:val="000000" w:themeColor="text1"/>
          <w:sz w:val="24"/>
          <w:szCs w:val="24"/>
          <w:lang w:val="pt-BR"/>
        </w:rPr>
        <w:t xml:space="preserve"> </w:t>
      </w:r>
    </w:p>
    <w:p w14:paraId="7576E756" w14:textId="74641380" w:rsidR="00A125C6"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3D0F1FF9" w14:textId="7AA5766C" w:rsidR="002767AC" w:rsidRPr="0098604E" w:rsidRDefault="00E01DC9" w:rsidP="002767AC">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 xml:space="preserve">a Emissora, </w:t>
      </w:r>
      <w:r w:rsidR="002767AC" w:rsidRPr="0098604E">
        <w:rPr>
          <w:rFonts w:asciiTheme="minorHAnsi" w:hAnsiTheme="minorHAnsi" w:cstheme="minorHAnsi"/>
          <w:color w:val="000000" w:themeColor="text1"/>
          <w:sz w:val="24"/>
          <w:szCs w:val="24"/>
          <w:lang w:val="pt-BR"/>
        </w:rPr>
        <w:t>a</w:t>
      </w:r>
      <w:r w:rsidR="002767AC">
        <w:rPr>
          <w:rFonts w:asciiTheme="minorHAnsi" w:hAnsiTheme="minorHAnsi" w:cstheme="minorHAnsi"/>
          <w:color w:val="000000" w:themeColor="text1"/>
          <w:sz w:val="24"/>
          <w:szCs w:val="24"/>
          <w:lang w:val="pt-BR"/>
        </w:rPr>
        <w:t xml:space="preserve"> </w:t>
      </w:r>
      <w:r w:rsidR="005A7767">
        <w:rPr>
          <w:rFonts w:asciiTheme="minorHAnsi" w:hAnsiTheme="minorHAnsi" w:cstheme="minorHAnsi"/>
          <w:color w:val="000000" w:themeColor="text1"/>
          <w:sz w:val="24"/>
          <w:szCs w:val="24"/>
          <w:lang w:val="pt-BR"/>
        </w:rPr>
        <w:t xml:space="preserve">GBS e a </w:t>
      </w:r>
      <w:r w:rsidR="00712F86">
        <w:rPr>
          <w:rFonts w:asciiTheme="minorHAnsi" w:hAnsiTheme="minorHAnsi" w:cstheme="minorHAnsi"/>
          <w:color w:val="000000"/>
          <w:sz w:val="24"/>
          <w:szCs w:val="24"/>
          <w:lang w:val="pt-BR"/>
        </w:rPr>
        <w:t xml:space="preserve">SPE </w:t>
      </w:r>
      <w:r w:rsidR="005A7767">
        <w:rPr>
          <w:rFonts w:asciiTheme="minorHAnsi" w:hAnsiTheme="minorHAnsi" w:cstheme="minorHAnsi"/>
          <w:color w:val="000000" w:themeColor="text1"/>
          <w:sz w:val="24"/>
          <w:szCs w:val="24"/>
          <w:lang w:val="pt-BR"/>
        </w:rPr>
        <w:t xml:space="preserve">Goyaz </w:t>
      </w:r>
      <w:r w:rsidR="002767AC">
        <w:rPr>
          <w:rFonts w:asciiTheme="minorHAnsi" w:hAnsiTheme="minorHAnsi" w:cstheme="minorHAnsi"/>
          <w:color w:val="000000" w:themeColor="text1"/>
          <w:sz w:val="24"/>
          <w:szCs w:val="24"/>
          <w:lang w:val="pt-BR"/>
        </w:rPr>
        <w:t>são</w:t>
      </w:r>
      <w:r w:rsidR="002767AC" w:rsidRPr="0098604E">
        <w:rPr>
          <w:rFonts w:asciiTheme="minorHAnsi" w:hAnsiTheme="minorHAnsi" w:cstheme="minorHAnsi"/>
          <w:color w:val="000000" w:themeColor="text1"/>
          <w:sz w:val="24"/>
          <w:szCs w:val="24"/>
          <w:lang w:val="pt-BR"/>
        </w:rPr>
        <w:t xml:space="preserve"> legítima</w:t>
      </w:r>
      <w:r w:rsidR="002767AC">
        <w:rPr>
          <w:rFonts w:asciiTheme="minorHAnsi" w:hAnsiTheme="minorHAnsi" w:cstheme="minorHAnsi"/>
          <w:color w:val="000000" w:themeColor="text1"/>
          <w:sz w:val="24"/>
          <w:szCs w:val="24"/>
          <w:lang w:val="pt-BR"/>
        </w:rPr>
        <w:t>s</w:t>
      </w:r>
      <w:r w:rsidR="002767AC" w:rsidRPr="0098604E">
        <w:rPr>
          <w:rFonts w:asciiTheme="minorHAnsi" w:hAnsiTheme="minorHAnsi" w:cstheme="minorHAnsi"/>
          <w:color w:val="000000" w:themeColor="text1"/>
          <w:sz w:val="24"/>
          <w:szCs w:val="24"/>
          <w:lang w:val="pt-BR"/>
        </w:rPr>
        <w:t xml:space="preserve"> e única</w:t>
      </w:r>
      <w:r w:rsidR="002767AC">
        <w:rPr>
          <w:rFonts w:asciiTheme="minorHAnsi" w:hAnsiTheme="minorHAnsi" w:cstheme="minorHAnsi"/>
          <w:color w:val="000000" w:themeColor="text1"/>
          <w:sz w:val="24"/>
          <w:szCs w:val="24"/>
          <w:lang w:val="pt-BR"/>
        </w:rPr>
        <w:t>s</w:t>
      </w:r>
      <w:r w:rsidR="002767AC" w:rsidRPr="0098604E">
        <w:rPr>
          <w:rFonts w:asciiTheme="minorHAnsi" w:hAnsiTheme="minorHAnsi" w:cstheme="minorHAnsi"/>
          <w:color w:val="000000" w:themeColor="text1"/>
          <w:sz w:val="24"/>
          <w:szCs w:val="24"/>
          <w:lang w:val="pt-BR"/>
        </w:rPr>
        <w:t xml:space="preserve"> titular</w:t>
      </w:r>
      <w:r w:rsidR="002767AC">
        <w:rPr>
          <w:rFonts w:asciiTheme="minorHAnsi" w:hAnsiTheme="minorHAnsi" w:cstheme="minorHAnsi"/>
          <w:color w:val="000000" w:themeColor="text1"/>
          <w:sz w:val="24"/>
          <w:szCs w:val="24"/>
          <w:lang w:val="pt-BR"/>
        </w:rPr>
        <w:t>es</w:t>
      </w:r>
      <w:r w:rsidR="002767AC" w:rsidRPr="0098604E">
        <w:rPr>
          <w:rFonts w:asciiTheme="minorHAnsi" w:hAnsiTheme="minorHAnsi" w:cstheme="minorHAnsi"/>
          <w:color w:val="000000" w:themeColor="text1"/>
          <w:sz w:val="24"/>
          <w:szCs w:val="24"/>
          <w:lang w:val="pt-BR"/>
        </w:rPr>
        <w:t xml:space="preserve"> e possuidora</w:t>
      </w:r>
      <w:r w:rsidR="002767AC">
        <w:rPr>
          <w:rFonts w:asciiTheme="minorHAnsi" w:hAnsiTheme="minorHAnsi" w:cstheme="minorHAnsi"/>
          <w:color w:val="000000" w:themeColor="text1"/>
          <w:sz w:val="24"/>
          <w:szCs w:val="24"/>
          <w:lang w:val="pt-BR"/>
        </w:rPr>
        <w:t>s</w:t>
      </w:r>
      <w:r w:rsidR="002767AC" w:rsidRPr="0098604E">
        <w:rPr>
          <w:rFonts w:asciiTheme="minorHAnsi" w:hAnsiTheme="minorHAnsi" w:cstheme="minorHAnsi"/>
          <w:color w:val="000000" w:themeColor="text1"/>
          <w:sz w:val="24"/>
          <w:szCs w:val="24"/>
          <w:lang w:val="pt-BR"/>
        </w:rPr>
        <w:t xml:space="preserve"> dos direitos creditórios e direitos </w:t>
      </w:r>
      <w:r w:rsidR="002767AC" w:rsidRPr="0098604E">
        <w:rPr>
          <w:rFonts w:asciiTheme="minorHAnsi" w:hAnsiTheme="minorHAnsi" w:cstheme="minorHAnsi"/>
          <w:color w:val="000000" w:themeColor="text1"/>
          <w:kern w:val="16"/>
          <w:sz w:val="24"/>
          <w:szCs w:val="24"/>
          <w:lang w:val="pt-BR"/>
        </w:rPr>
        <w:t>emergentes</w:t>
      </w:r>
      <w:r w:rsidR="002767AC" w:rsidRPr="0098604E">
        <w:rPr>
          <w:rFonts w:asciiTheme="minorHAnsi" w:hAnsiTheme="minorHAnsi" w:cstheme="minorHAnsi"/>
          <w:color w:val="000000" w:themeColor="text1"/>
          <w:sz w:val="24"/>
          <w:szCs w:val="24"/>
          <w:lang w:val="pt-BR"/>
        </w:rPr>
        <w:t xml:space="preserve"> </w:t>
      </w:r>
      <w:r w:rsidR="002767AC" w:rsidRPr="0098604E">
        <w:rPr>
          <w:rFonts w:asciiTheme="minorHAnsi" w:hAnsiTheme="minorHAnsi" w:cstheme="minorHAnsi"/>
          <w:color w:val="000000" w:themeColor="text1"/>
          <w:kern w:val="16"/>
          <w:sz w:val="24"/>
          <w:szCs w:val="24"/>
          <w:lang w:val="pt-BR"/>
        </w:rPr>
        <w:t>objeto</w:t>
      </w:r>
      <w:r w:rsidR="002767AC" w:rsidRPr="0098604E">
        <w:rPr>
          <w:rFonts w:asciiTheme="minorHAnsi" w:hAnsiTheme="minorHAnsi" w:cstheme="minorHAnsi"/>
          <w:color w:val="000000" w:themeColor="text1"/>
          <w:sz w:val="24"/>
          <w:szCs w:val="24"/>
          <w:lang w:val="pt-BR"/>
        </w:rPr>
        <w:t xml:space="preserve"> do </w:t>
      </w:r>
      <w:r w:rsidR="002767AC">
        <w:rPr>
          <w:rFonts w:asciiTheme="minorHAnsi" w:hAnsiTheme="minorHAnsi" w:cstheme="minorHAnsi"/>
          <w:color w:val="000000" w:themeColor="text1"/>
          <w:sz w:val="24"/>
          <w:szCs w:val="24"/>
          <w:lang w:val="pt-BR"/>
        </w:rPr>
        <w:t>Contrato de Cessão Fiduciária dos Direitos Residuais</w:t>
      </w:r>
      <w:r>
        <w:rPr>
          <w:rFonts w:asciiTheme="minorHAnsi" w:hAnsiTheme="minorHAnsi" w:cstheme="minorHAnsi"/>
          <w:color w:val="000000" w:themeColor="text1"/>
          <w:sz w:val="24"/>
          <w:szCs w:val="24"/>
          <w:lang w:val="pt-BR"/>
        </w:rPr>
        <w:t xml:space="preserve"> GBS</w:t>
      </w:r>
      <w:r w:rsidR="002767AC" w:rsidRPr="0098604E">
        <w:rPr>
          <w:rFonts w:asciiTheme="minorHAnsi" w:hAnsiTheme="minorHAnsi" w:cstheme="minorHAnsi"/>
          <w:color w:val="000000" w:themeColor="text1"/>
          <w:sz w:val="24"/>
          <w:szCs w:val="24"/>
          <w:lang w:val="pt-BR"/>
        </w:rPr>
        <w:t>, que se encontram livres e desembaraçados de qualquer ônus ou gravames, encargos ou pendências judiciais ou extrajudiciais de qualquer natureza;</w:t>
      </w:r>
      <w:r w:rsidR="00636B0A">
        <w:rPr>
          <w:rFonts w:asciiTheme="minorHAnsi" w:hAnsiTheme="minorHAnsi" w:cstheme="minorHAnsi"/>
          <w:color w:val="000000" w:themeColor="text1"/>
          <w:sz w:val="24"/>
          <w:szCs w:val="24"/>
          <w:lang w:val="pt-BR"/>
        </w:rPr>
        <w:t xml:space="preserve"> </w:t>
      </w:r>
    </w:p>
    <w:p w14:paraId="03ED2E1F" w14:textId="1D9E2BB8" w:rsidR="002767AC" w:rsidRDefault="002767AC"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8000251" w14:textId="394D430C" w:rsidR="00E01DC9" w:rsidRDefault="00E01DC9" w:rsidP="005C7099">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a Olindina é</w:t>
      </w:r>
      <w:r w:rsidRPr="0098604E">
        <w:rPr>
          <w:rFonts w:asciiTheme="minorHAnsi" w:hAnsiTheme="minorHAnsi" w:cstheme="minorHAnsi"/>
          <w:color w:val="000000" w:themeColor="text1"/>
          <w:sz w:val="24"/>
          <w:szCs w:val="24"/>
          <w:lang w:val="pt-BR"/>
        </w:rPr>
        <w:t xml:space="preserve"> legítima e única titular e possuidora dos direitos creditórios e direitos </w:t>
      </w:r>
      <w:r w:rsidRPr="0098604E">
        <w:rPr>
          <w:rFonts w:asciiTheme="minorHAnsi" w:hAnsiTheme="minorHAnsi" w:cstheme="minorHAnsi"/>
          <w:color w:val="000000" w:themeColor="text1"/>
          <w:kern w:val="16"/>
          <w:sz w:val="24"/>
          <w:szCs w:val="24"/>
          <w:lang w:val="pt-BR"/>
        </w:rPr>
        <w:t>emergentes</w:t>
      </w:r>
      <w:r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kern w:val="16"/>
          <w:sz w:val="24"/>
          <w:szCs w:val="24"/>
          <w:lang w:val="pt-BR"/>
        </w:rPr>
        <w:t>objeto</w:t>
      </w:r>
      <w:r w:rsidRPr="0098604E">
        <w:rPr>
          <w:rFonts w:asciiTheme="minorHAnsi" w:hAnsiTheme="minorHAnsi" w:cstheme="minorHAnsi"/>
          <w:color w:val="000000" w:themeColor="text1"/>
          <w:sz w:val="24"/>
          <w:szCs w:val="24"/>
          <w:lang w:val="pt-BR"/>
        </w:rPr>
        <w:t xml:space="preserve"> do </w:t>
      </w:r>
      <w:r>
        <w:rPr>
          <w:rFonts w:asciiTheme="minorHAnsi" w:hAnsiTheme="minorHAnsi" w:cstheme="minorHAnsi"/>
          <w:color w:val="000000" w:themeColor="text1"/>
          <w:sz w:val="24"/>
          <w:szCs w:val="24"/>
          <w:lang w:val="pt-BR"/>
        </w:rPr>
        <w:t>Contrato de Cessão Fiduciária dos Direitos Residuais Olindina</w:t>
      </w:r>
      <w:r w:rsidRPr="0098604E">
        <w:rPr>
          <w:rFonts w:asciiTheme="minorHAnsi" w:hAnsiTheme="minorHAnsi" w:cstheme="minorHAnsi"/>
          <w:color w:val="000000" w:themeColor="text1"/>
          <w:sz w:val="24"/>
          <w:szCs w:val="24"/>
          <w:lang w:val="pt-BR"/>
        </w:rPr>
        <w:t>, que se encontram livres e desembaraçados de qualquer ônus ou gravames, encargos ou pendências judiciais ou extrajudiciais de qualquer natureza;</w:t>
      </w:r>
    </w:p>
    <w:p w14:paraId="07BC5C5D" w14:textId="77777777" w:rsidR="00E01DC9" w:rsidRPr="0098604E" w:rsidRDefault="00E01DC9"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9CFEC3B" w14:textId="78509DD2" w:rsidR="002A44C9" w:rsidRPr="0098604E" w:rsidRDefault="002A44C9"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proofErr w:type="spellStart"/>
      <w:r w:rsidRPr="0098604E">
        <w:rPr>
          <w:rFonts w:asciiTheme="minorHAnsi" w:hAnsiTheme="minorHAnsi" w:cstheme="minorHAnsi"/>
          <w:color w:val="000000" w:themeColor="text1"/>
          <w:sz w:val="24"/>
          <w:szCs w:val="24"/>
          <w:lang w:val="pt-BR"/>
        </w:rPr>
        <w:t>as</w:t>
      </w:r>
      <w:proofErr w:type="spellEnd"/>
      <w:r w:rsidRPr="0098604E">
        <w:rPr>
          <w:rFonts w:asciiTheme="minorHAnsi" w:hAnsiTheme="minorHAnsi" w:cstheme="minorHAnsi"/>
          <w:color w:val="000000" w:themeColor="text1"/>
          <w:sz w:val="24"/>
          <w:szCs w:val="24"/>
          <w:lang w:val="pt-BR"/>
        </w:rPr>
        <w:t xml:space="preserve"> Acionistas são as legítimas e únicas titulares e possuidoras dos</w:t>
      </w:r>
      <w:r w:rsidR="00AB262E">
        <w:rPr>
          <w:rFonts w:asciiTheme="minorHAnsi" w:hAnsiTheme="minorHAnsi" w:cstheme="minorHAnsi"/>
          <w:color w:val="000000" w:themeColor="text1"/>
          <w:sz w:val="24"/>
          <w:szCs w:val="24"/>
          <w:lang w:val="pt-BR"/>
        </w:rPr>
        <w:t xml:space="preserve"> bens e direitos objeto do Contrato de Alienação Fiduciária de Ações</w:t>
      </w:r>
      <w:r w:rsidRPr="0098604E">
        <w:rPr>
          <w:rFonts w:asciiTheme="minorHAnsi" w:hAnsiTheme="minorHAnsi" w:cstheme="minorHAnsi"/>
          <w:color w:val="000000" w:themeColor="text1"/>
          <w:sz w:val="24"/>
          <w:szCs w:val="24"/>
          <w:lang w:val="pt-BR"/>
        </w:rPr>
        <w:t>, que se encontram livres e desembaraçados de qualquer ônus ou gravames, encargos ou pendências judiciais ou extrajudiciais de qualquer natureza;</w:t>
      </w:r>
    </w:p>
    <w:p w14:paraId="5BA960D6" w14:textId="0D03C756" w:rsidR="002767AC" w:rsidRPr="0098604E" w:rsidRDefault="002767AC"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318E36FD" w14:textId="5F25E78F"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r w:rsidRPr="0098604E">
        <w:rPr>
          <w:rFonts w:asciiTheme="minorHAnsi" w:hAnsiTheme="minorHAnsi" w:cstheme="minorHAnsi"/>
          <w:color w:val="000000" w:themeColor="text1"/>
          <w:kern w:val="16"/>
          <w:sz w:val="24"/>
          <w:szCs w:val="24"/>
          <w:lang w:val="pt-BR"/>
        </w:rPr>
        <w:t>a Emissora não omiti</w:t>
      </w:r>
      <w:r w:rsidR="002A44C9" w:rsidRPr="0098604E">
        <w:rPr>
          <w:rFonts w:asciiTheme="minorHAnsi" w:hAnsiTheme="minorHAnsi" w:cstheme="minorHAnsi"/>
          <w:color w:val="000000" w:themeColor="text1"/>
          <w:kern w:val="16"/>
          <w:sz w:val="24"/>
          <w:szCs w:val="24"/>
          <w:lang w:val="pt-BR"/>
        </w:rPr>
        <w:t>u</w:t>
      </w:r>
      <w:r w:rsidRPr="0098604E">
        <w:rPr>
          <w:rFonts w:asciiTheme="minorHAnsi" w:hAnsiTheme="minorHAnsi" w:cstheme="minorHAnsi"/>
          <w:color w:val="000000" w:themeColor="text1"/>
          <w:kern w:val="16"/>
          <w:sz w:val="24"/>
          <w:szCs w:val="24"/>
          <w:lang w:val="pt-BR"/>
        </w:rPr>
        <w:t xml:space="preserve"> </w:t>
      </w:r>
      <w:r w:rsidRPr="0098604E">
        <w:rPr>
          <w:rFonts w:asciiTheme="minorHAnsi" w:hAnsiTheme="minorHAnsi" w:cstheme="minorHAnsi"/>
          <w:color w:val="000000" w:themeColor="text1"/>
          <w:sz w:val="24"/>
          <w:szCs w:val="24"/>
          <w:lang w:val="pt-BR"/>
        </w:rPr>
        <w:t>nenhum</w:t>
      </w:r>
      <w:r w:rsidRPr="0098604E">
        <w:rPr>
          <w:rFonts w:asciiTheme="minorHAnsi" w:hAnsiTheme="minorHAnsi" w:cstheme="minorHAnsi"/>
          <w:color w:val="000000" w:themeColor="text1"/>
          <w:kern w:val="16"/>
          <w:sz w:val="24"/>
          <w:szCs w:val="24"/>
          <w:lang w:val="pt-BR"/>
        </w:rPr>
        <w:t xml:space="preserve"> fato relevante, de qualquer </w:t>
      </w:r>
      <w:r w:rsidRPr="0098604E">
        <w:rPr>
          <w:rFonts w:asciiTheme="minorHAnsi" w:hAnsiTheme="minorHAnsi" w:cstheme="minorHAnsi"/>
          <w:color w:val="000000" w:themeColor="text1"/>
          <w:sz w:val="24"/>
          <w:szCs w:val="24"/>
          <w:lang w:val="pt-BR"/>
        </w:rPr>
        <w:t>natureza</w:t>
      </w:r>
      <w:r w:rsidRPr="0098604E">
        <w:rPr>
          <w:rFonts w:asciiTheme="minorHAnsi" w:hAnsiTheme="minorHAnsi" w:cstheme="minorHAnsi"/>
          <w:color w:val="000000" w:themeColor="text1"/>
          <w:kern w:val="16"/>
          <w:sz w:val="24"/>
          <w:szCs w:val="24"/>
          <w:lang w:val="pt-BR"/>
        </w:rPr>
        <w:t>, que seja de seu conhecimento e que possa resultar em Efeito Adverso Relevante;</w:t>
      </w:r>
    </w:p>
    <w:p w14:paraId="37E045CD"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31E2A4A9" w14:textId="215AC725"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88" w:name="_DV_M636"/>
      <w:bookmarkEnd w:id="688"/>
      <w:r w:rsidRPr="00E515F0">
        <w:rPr>
          <w:rFonts w:asciiTheme="minorHAnsi" w:hAnsiTheme="minorHAnsi" w:cstheme="minorHAnsi"/>
          <w:color w:val="000000" w:themeColor="text1"/>
          <w:kern w:val="16"/>
          <w:sz w:val="24"/>
          <w:szCs w:val="24"/>
          <w:lang w:val="pt-BR"/>
        </w:rPr>
        <w:t xml:space="preserve">as </w:t>
      </w:r>
      <w:r w:rsidRPr="00E515F0">
        <w:rPr>
          <w:rFonts w:asciiTheme="minorHAnsi" w:hAnsiTheme="minorHAnsi" w:cstheme="minorHAnsi"/>
          <w:color w:val="000000" w:themeColor="text1"/>
          <w:sz w:val="24"/>
          <w:szCs w:val="24"/>
          <w:lang w:val="pt-BR"/>
        </w:rPr>
        <w:t>demonstrações</w:t>
      </w:r>
      <w:r w:rsidRPr="00E515F0">
        <w:rPr>
          <w:rFonts w:asciiTheme="minorHAnsi" w:hAnsiTheme="minorHAnsi" w:cstheme="minorHAnsi"/>
          <w:color w:val="000000" w:themeColor="text1"/>
          <w:kern w:val="16"/>
          <w:sz w:val="24"/>
          <w:szCs w:val="24"/>
          <w:lang w:val="pt-BR"/>
        </w:rPr>
        <w:t xml:space="preserve"> financeiras da Emissora, datadas de 31 de dezembro de 202</w:t>
      </w:r>
      <w:r w:rsidR="00F92D48" w:rsidRPr="00E515F0">
        <w:rPr>
          <w:rFonts w:asciiTheme="minorHAnsi" w:hAnsiTheme="minorHAnsi" w:cstheme="minorHAnsi"/>
          <w:color w:val="000000" w:themeColor="text1"/>
          <w:kern w:val="16"/>
          <w:sz w:val="24"/>
          <w:szCs w:val="24"/>
          <w:lang w:val="pt-BR"/>
        </w:rPr>
        <w:t>1</w:t>
      </w:r>
      <w:r w:rsidRPr="00E515F0">
        <w:rPr>
          <w:rFonts w:asciiTheme="minorHAnsi" w:hAnsiTheme="minorHAnsi" w:cstheme="minorHAnsi"/>
          <w:color w:val="000000" w:themeColor="text1"/>
          <w:kern w:val="16"/>
          <w:sz w:val="24"/>
          <w:szCs w:val="24"/>
          <w:lang w:val="pt-BR"/>
        </w:rPr>
        <w:t>, representam corretamente a posição patrimonial e financeira da Emissora nas datas respectivas e foram devidamente elaboradas em conformidade com os princípios fundamentais de contabilidade do Brasil, e refletem corretamente os ativos, passivos e contingências da Emissora em tal data. Desde a data das demonstrações financeiras relativas ao período encerrado em 31 de dezembro de 202</w:t>
      </w:r>
      <w:r w:rsidR="00F92D48" w:rsidRPr="00E515F0">
        <w:rPr>
          <w:rFonts w:asciiTheme="minorHAnsi" w:hAnsiTheme="minorHAnsi" w:cstheme="minorHAnsi"/>
          <w:color w:val="000000" w:themeColor="text1"/>
          <w:kern w:val="16"/>
          <w:sz w:val="24"/>
          <w:szCs w:val="24"/>
          <w:lang w:val="pt-BR"/>
        </w:rPr>
        <w:t>1</w:t>
      </w:r>
      <w:r w:rsidRPr="00E515F0">
        <w:rPr>
          <w:rFonts w:asciiTheme="minorHAnsi" w:hAnsiTheme="minorHAnsi" w:cstheme="minorHAnsi"/>
          <w:color w:val="000000" w:themeColor="text1"/>
          <w:kern w:val="16"/>
          <w:sz w:val="24"/>
          <w:szCs w:val="24"/>
          <w:lang w:val="pt-BR"/>
        </w:rPr>
        <w:t>, até a presente</w:t>
      </w:r>
      <w:r w:rsidRPr="0098604E">
        <w:rPr>
          <w:rFonts w:asciiTheme="minorHAnsi" w:hAnsiTheme="minorHAnsi" w:cstheme="minorHAnsi"/>
          <w:color w:val="000000" w:themeColor="text1"/>
          <w:kern w:val="16"/>
          <w:sz w:val="24"/>
          <w:szCs w:val="24"/>
          <w:lang w:val="pt-BR"/>
        </w:rPr>
        <w:t xml:space="preserve"> data não houve nenhum Efeito Adverso Relevante na situação financeira e nos resultados operacionais em questão</w:t>
      </w:r>
      <w:r w:rsidR="00410981">
        <w:rPr>
          <w:rFonts w:asciiTheme="minorHAnsi" w:hAnsiTheme="minorHAnsi" w:cstheme="minorHAnsi"/>
          <w:color w:val="000000" w:themeColor="text1"/>
          <w:kern w:val="16"/>
          <w:sz w:val="24"/>
          <w:szCs w:val="24"/>
          <w:lang w:val="pt-BR"/>
        </w:rPr>
        <w:t xml:space="preserve">, não houve </w:t>
      </w:r>
      <w:r w:rsidR="00FF51A3">
        <w:rPr>
          <w:rFonts w:asciiTheme="minorHAnsi" w:hAnsiTheme="minorHAnsi" w:cstheme="minorHAnsi"/>
          <w:color w:val="000000" w:themeColor="text1"/>
          <w:kern w:val="16"/>
          <w:sz w:val="24"/>
          <w:szCs w:val="24"/>
          <w:lang w:val="pt-BR"/>
        </w:rPr>
        <w:t>declaração ou pagamento pela Emissora de dividendos</w:t>
      </w:r>
      <w:r w:rsidR="00410981">
        <w:rPr>
          <w:rFonts w:asciiTheme="minorHAnsi" w:hAnsiTheme="minorHAnsi" w:cstheme="minorHAnsi"/>
          <w:color w:val="000000" w:themeColor="text1"/>
          <w:kern w:val="16"/>
          <w:sz w:val="24"/>
          <w:szCs w:val="24"/>
          <w:lang w:val="pt-BR"/>
        </w:rPr>
        <w:t xml:space="preserve">; </w:t>
      </w:r>
    </w:p>
    <w:p w14:paraId="5ED3C368" w14:textId="404540B3" w:rsidR="00A125C6"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3BCFFB2E" w14:textId="4A50B949" w:rsidR="002767AC" w:rsidRDefault="002767AC"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r w:rsidRPr="002767AC">
        <w:rPr>
          <w:rFonts w:asciiTheme="minorHAnsi" w:hAnsiTheme="minorHAnsi" w:cstheme="minorHAnsi"/>
          <w:color w:val="000000" w:themeColor="text1"/>
          <w:kern w:val="16"/>
          <w:sz w:val="24"/>
          <w:szCs w:val="24"/>
          <w:lang w:val="pt-BR"/>
        </w:rPr>
        <w:t>inexiste até a presente data qualquer ação judicial, procedimento administrativo ou arbitral,</w:t>
      </w:r>
      <w:r>
        <w:rPr>
          <w:rFonts w:asciiTheme="minorHAnsi" w:hAnsiTheme="minorHAnsi" w:cstheme="minorHAnsi"/>
          <w:color w:val="000000" w:themeColor="text1"/>
          <w:kern w:val="16"/>
          <w:sz w:val="24"/>
          <w:szCs w:val="24"/>
          <w:lang w:val="pt-BR"/>
        </w:rPr>
        <w:t xml:space="preserve"> </w:t>
      </w:r>
      <w:r w:rsidRPr="002767AC">
        <w:rPr>
          <w:rFonts w:asciiTheme="minorHAnsi" w:hAnsiTheme="minorHAnsi" w:cstheme="minorHAnsi"/>
          <w:color w:val="000000" w:themeColor="text1"/>
          <w:kern w:val="16"/>
          <w:sz w:val="24"/>
          <w:szCs w:val="24"/>
          <w:lang w:val="pt-BR"/>
        </w:rPr>
        <w:t xml:space="preserve">bem como a Emissora não tem conhecimento de inquérito ou investigação </w:t>
      </w:r>
      <w:r w:rsidRPr="002767AC">
        <w:rPr>
          <w:rFonts w:asciiTheme="minorHAnsi" w:hAnsiTheme="minorHAnsi" w:cstheme="minorHAnsi"/>
          <w:color w:val="000000" w:themeColor="text1"/>
          <w:kern w:val="16"/>
          <w:sz w:val="24"/>
          <w:szCs w:val="24"/>
          <w:lang w:val="pt-BR"/>
        </w:rPr>
        <w:lastRenderedPageBreak/>
        <w:t>pendente ou</w:t>
      </w:r>
      <w:r>
        <w:rPr>
          <w:rFonts w:asciiTheme="minorHAnsi" w:hAnsiTheme="minorHAnsi" w:cstheme="minorHAnsi"/>
          <w:color w:val="000000" w:themeColor="text1"/>
          <w:kern w:val="16"/>
          <w:sz w:val="24"/>
          <w:szCs w:val="24"/>
          <w:lang w:val="pt-BR"/>
        </w:rPr>
        <w:t xml:space="preserve"> </w:t>
      </w:r>
      <w:r w:rsidRPr="002767AC">
        <w:rPr>
          <w:rFonts w:asciiTheme="minorHAnsi" w:hAnsiTheme="minorHAnsi" w:cstheme="minorHAnsi"/>
          <w:color w:val="000000" w:themeColor="text1"/>
          <w:kern w:val="16"/>
          <w:sz w:val="24"/>
          <w:szCs w:val="24"/>
          <w:lang w:val="pt-BR"/>
        </w:rPr>
        <w:t>iminente, inclusive de natureza ambiental, envolvendo ou que possa afetar a Emissora perante</w:t>
      </w:r>
      <w:r>
        <w:rPr>
          <w:rFonts w:asciiTheme="minorHAnsi" w:hAnsiTheme="minorHAnsi" w:cstheme="minorHAnsi"/>
          <w:color w:val="000000" w:themeColor="text1"/>
          <w:kern w:val="16"/>
          <w:sz w:val="24"/>
          <w:szCs w:val="24"/>
          <w:lang w:val="pt-BR"/>
        </w:rPr>
        <w:t xml:space="preserve"> </w:t>
      </w:r>
      <w:r w:rsidRPr="002767AC">
        <w:rPr>
          <w:rFonts w:asciiTheme="minorHAnsi" w:hAnsiTheme="minorHAnsi" w:cstheme="minorHAnsi"/>
          <w:color w:val="000000" w:themeColor="text1"/>
          <w:kern w:val="16"/>
          <w:sz w:val="24"/>
          <w:szCs w:val="24"/>
          <w:lang w:val="pt-BR"/>
        </w:rPr>
        <w:t>qualquer tribunal, órgão governamental ou árbitro que possam causar um</w:t>
      </w:r>
      <w:r>
        <w:rPr>
          <w:rFonts w:asciiTheme="minorHAnsi" w:hAnsiTheme="minorHAnsi" w:cstheme="minorHAnsi"/>
          <w:color w:val="000000" w:themeColor="text1"/>
          <w:kern w:val="16"/>
          <w:sz w:val="24"/>
          <w:szCs w:val="24"/>
          <w:lang w:val="pt-BR"/>
        </w:rPr>
        <w:t xml:space="preserve"> </w:t>
      </w:r>
      <w:r w:rsidRPr="002767AC">
        <w:rPr>
          <w:rFonts w:asciiTheme="minorHAnsi" w:hAnsiTheme="minorHAnsi" w:cstheme="minorHAnsi"/>
          <w:color w:val="000000" w:themeColor="text1"/>
          <w:kern w:val="16"/>
          <w:sz w:val="24"/>
          <w:szCs w:val="24"/>
          <w:lang w:val="pt-BR"/>
        </w:rPr>
        <w:t>Efeito Adverso Relevante ou impactar negativamente sua condição financeira ou operacional;</w:t>
      </w:r>
    </w:p>
    <w:p w14:paraId="24206E4C" w14:textId="77777777" w:rsidR="002767AC" w:rsidRPr="0098604E" w:rsidRDefault="002767AC"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135FF7CE" w14:textId="77777777"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689" w:name="_DV_M637"/>
      <w:bookmarkStart w:id="690" w:name="_DV_M638"/>
      <w:bookmarkStart w:id="691" w:name="_DV_M639"/>
      <w:bookmarkStart w:id="692" w:name="_DV_M640"/>
      <w:bookmarkStart w:id="693" w:name="_DV_M641"/>
      <w:bookmarkStart w:id="694" w:name="_DV_M642"/>
      <w:bookmarkEnd w:id="689"/>
      <w:bookmarkEnd w:id="690"/>
      <w:bookmarkEnd w:id="691"/>
      <w:bookmarkEnd w:id="692"/>
      <w:bookmarkEnd w:id="693"/>
      <w:bookmarkEnd w:id="694"/>
      <w:r w:rsidRPr="0098604E">
        <w:rPr>
          <w:rFonts w:asciiTheme="minorHAnsi" w:hAnsiTheme="minorHAnsi" w:cstheme="minorHAnsi"/>
          <w:color w:val="000000" w:themeColor="text1"/>
          <w:sz w:val="24"/>
          <w:szCs w:val="24"/>
          <w:lang w:val="pt-BR"/>
        </w:rPr>
        <w:t xml:space="preserve">a Emissora não tem qualquer ligação com o Agente Fiduciário ou </w:t>
      </w:r>
      <w:r w:rsidRPr="0098604E">
        <w:rPr>
          <w:rFonts w:asciiTheme="minorHAnsi" w:hAnsiTheme="minorHAnsi" w:cstheme="minorHAnsi"/>
          <w:color w:val="000000" w:themeColor="text1"/>
          <w:kern w:val="16"/>
          <w:sz w:val="24"/>
          <w:szCs w:val="24"/>
          <w:lang w:val="pt-BR"/>
        </w:rPr>
        <w:t>conhecimento</w:t>
      </w:r>
      <w:r w:rsidRPr="0098604E">
        <w:rPr>
          <w:rFonts w:asciiTheme="minorHAnsi" w:hAnsiTheme="minorHAnsi" w:cstheme="minorHAnsi"/>
          <w:color w:val="000000" w:themeColor="text1"/>
          <w:sz w:val="24"/>
          <w:szCs w:val="24"/>
          <w:lang w:val="pt-BR"/>
        </w:rPr>
        <w:t xml:space="preserve"> de fato que impeça o Agente Fiduciário de exercer, plenamente, suas funções, nos termos da Lei </w:t>
      </w:r>
      <w:r w:rsidRPr="0098604E">
        <w:rPr>
          <w:rFonts w:asciiTheme="minorHAnsi" w:hAnsiTheme="minorHAnsi" w:cstheme="minorHAnsi"/>
          <w:color w:val="000000" w:themeColor="text1"/>
          <w:kern w:val="16"/>
          <w:sz w:val="24"/>
          <w:szCs w:val="24"/>
          <w:lang w:val="pt-BR"/>
        </w:rPr>
        <w:t>das</w:t>
      </w:r>
      <w:r w:rsidRPr="0098604E">
        <w:rPr>
          <w:rFonts w:asciiTheme="minorHAnsi" w:hAnsiTheme="minorHAnsi" w:cstheme="minorHAnsi"/>
          <w:color w:val="000000" w:themeColor="text1"/>
          <w:sz w:val="24"/>
          <w:szCs w:val="24"/>
          <w:lang w:val="pt-BR"/>
        </w:rPr>
        <w:t xml:space="preserve"> Sociedades por Ações, e demais normas aplicáveis, inclusive regulamentares;</w:t>
      </w:r>
    </w:p>
    <w:p w14:paraId="63B25A33"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4C3B317D" w14:textId="230C456C"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695" w:name="_DV_M643"/>
      <w:bookmarkEnd w:id="695"/>
      <w:r w:rsidRPr="0098604E">
        <w:rPr>
          <w:rFonts w:asciiTheme="minorHAnsi" w:hAnsiTheme="minorHAnsi" w:cstheme="minorHAnsi"/>
          <w:color w:val="000000" w:themeColor="text1"/>
          <w:sz w:val="24"/>
          <w:szCs w:val="24"/>
          <w:lang w:val="pt-BR"/>
        </w:rPr>
        <w:t>a Emissora cumpre por si e por suas controladas, coligadas, e seus administradores, acionistas, empregados, agentes, agindo em seu nome e benefício, a legislação em vigor, em especial a legislação e regulamentação trabalhista, previdenciária e ambiental, de forma que (a) não utiliza, direta ou indiretamente, trabalho em condições análogas às de escravo ou trabalho infantil; (b) os trabalhadores são devidamente registrados nos termos da legislação em vigor; (c) cumpre as obrigações decorrentes dos respectivos contratos de trabalho e da legislação trabalhista e previdenciária em vigor; (d) cumpre a Legislação Socioambiental</w:t>
      </w:r>
      <w:r w:rsidRPr="0098604E">
        <w:rPr>
          <w:rFonts w:asciiTheme="minorHAnsi" w:hAnsiTheme="minorHAnsi" w:cstheme="minorHAnsi"/>
          <w:color w:val="000000" w:themeColor="text1"/>
          <w:kern w:val="16"/>
          <w:sz w:val="24"/>
          <w:szCs w:val="24"/>
          <w:lang w:val="pt-BR"/>
        </w:rPr>
        <w:t xml:space="preserve">, adotando as medidas e ações preventivas ou reparatórias destinadas a evitar ou corrigir eventuais danos ambientais decorrentes do exercício das atividades descritas em seu objeto social, </w:t>
      </w:r>
      <w:r w:rsidRPr="0098604E">
        <w:rPr>
          <w:rFonts w:asciiTheme="minorHAnsi" w:hAnsiTheme="minorHAnsi" w:cstheme="minorHAnsi"/>
          <w:color w:val="000000" w:themeColor="text1"/>
          <w:sz w:val="24"/>
          <w:szCs w:val="24"/>
          <w:lang w:val="pt-BR"/>
        </w:rPr>
        <w:t xml:space="preserve">bem como à saúde e segurança do trabalho; (e) detém todas as permissões, licenças, autorizações e aprovações necessárias para o regular exercício de suas atividades, em conformidade com a legislação ambiental aplicável, necessárias na presente data para </w:t>
      </w:r>
      <w:r w:rsidR="005044FA" w:rsidRPr="0098604E">
        <w:rPr>
          <w:rFonts w:asciiTheme="minorHAnsi" w:hAnsiTheme="minorHAnsi" w:cstheme="minorHAnsi"/>
          <w:color w:val="000000" w:themeColor="text1"/>
          <w:sz w:val="24"/>
          <w:szCs w:val="24"/>
          <w:lang w:val="pt-BR"/>
        </w:rPr>
        <w:t>o seu funcionamento</w:t>
      </w:r>
      <w:r w:rsidRPr="0098604E">
        <w:rPr>
          <w:rFonts w:asciiTheme="minorHAnsi" w:hAnsiTheme="minorHAnsi" w:cstheme="minorHAnsi"/>
          <w:color w:val="000000" w:themeColor="text1"/>
          <w:sz w:val="24"/>
          <w:szCs w:val="24"/>
          <w:lang w:val="pt-BR"/>
        </w:rPr>
        <w:t>; e (f) possu</w:t>
      </w:r>
      <w:r w:rsidR="005044FA" w:rsidRPr="0098604E">
        <w:rPr>
          <w:rFonts w:asciiTheme="minorHAnsi" w:hAnsiTheme="minorHAnsi" w:cstheme="minorHAnsi"/>
          <w:color w:val="000000" w:themeColor="text1"/>
          <w:sz w:val="24"/>
          <w:szCs w:val="24"/>
          <w:lang w:val="pt-BR"/>
        </w:rPr>
        <w:t>i</w:t>
      </w:r>
      <w:r w:rsidRPr="0098604E">
        <w:rPr>
          <w:rFonts w:asciiTheme="minorHAnsi" w:hAnsiTheme="minorHAnsi" w:cstheme="minorHAnsi"/>
          <w:color w:val="000000" w:themeColor="text1"/>
          <w:sz w:val="24"/>
          <w:szCs w:val="24"/>
          <w:lang w:val="pt-BR"/>
        </w:rPr>
        <w:t xml:space="preserve"> todos os registros necessários, em conformidade com a legislação civil e ambiental aplicável;</w:t>
      </w:r>
      <w:r w:rsidR="004D310B">
        <w:rPr>
          <w:rFonts w:asciiTheme="minorHAnsi" w:hAnsiTheme="minorHAnsi" w:cstheme="minorHAnsi"/>
          <w:color w:val="000000" w:themeColor="text1"/>
          <w:sz w:val="24"/>
          <w:szCs w:val="24"/>
          <w:lang w:val="pt-BR"/>
        </w:rPr>
        <w:t xml:space="preserve"> </w:t>
      </w:r>
    </w:p>
    <w:p w14:paraId="15E675E2"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p>
    <w:p w14:paraId="4545210A" w14:textId="56C02FC4"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nenhum registro, consentimento, autorização, aprovação, licença, ordem de, ou qualificação junto a qualquer autoridade governamental ou órgão regulatório é exigido para o cumprimento obrigações da Emissora nos termos da presente Escritura de Emissão ou das Debêntures, ou para a realização da Emissão exceto (a) pelo registro das Debêntures junto aos sistemas de distribuição, negociação e custódia eletrônica da B3, os quais estarão em pleno vigor e efeito na data de liquidação, (b) pelo arquivamento, na JUCESP d</w:t>
      </w:r>
      <w:r w:rsidR="005044FA" w:rsidRPr="0098604E">
        <w:rPr>
          <w:rFonts w:asciiTheme="minorHAnsi" w:hAnsiTheme="minorHAnsi" w:cstheme="minorHAnsi"/>
          <w:color w:val="000000" w:themeColor="text1"/>
          <w:sz w:val="24"/>
          <w:szCs w:val="24"/>
          <w:lang w:val="pt-BR"/>
        </w:rPr>
        <w:t>a</w:t>
      </w:r>
      <w:r w:rsidRPr="0098604E">
        <w:rPr>
          <w:rFonts w:asciiTheme="minorHAnsi" w:hAnsiTheme="minorHAnsi" w:cstheme="minorHAnsi"/>
          <w:color w:val="000000" w:themeColor="text1"/>
          <w:sz w:val="24"/>
          <w:szCs w:val="24"/>
          <w:lang w:val="pt-BR"/>
        </w:rPr>
        <w:t xml:space="preserve"> </w:t>
      </w:r>
      <w:r w:rsidR="005A7767" w:rsidRPr="00223125">
        <w:rPr>
          <w:rFonts w:asciiTheme="minorHAnsi" w:hAnsiTheme="minorHAnsi" w:cstheme="minorHAnsi"/>
          <w:sz w:val="24"/>
          <w:szCs w:val="24"/>
          <w:lang w:val="pt-BR"/>
        </w:rPr>
        <w:t xml:space="preserve">Aprovação Societária </w:t>
      </w:r>
      <w:r w:rsidR="005044FA" w:rsidRPr="0098604E">
        <w:rPr>
          <w:rFonts w:asciiTheme="minorHAnsi" w:hAnsiTheme="minorHAnsi" w:cstheme="minorHAnsi"/>
          <w:color w:val="000000" w:themeColor="text1"/>
          <w:sz w:val="24"/>
          <w:szCs w:val="24"/>
          <w:lang w:val="pt-BR"/>
        </w:rPr>
        <w:t>da Emissora</w:t>
      </w:r>
      <w:bookmarkStart w:id="696" w:name="_Hlk105000164"/>
      <w:r w:rsidR="00897362">
        <w:rPr>
          <w:rFonts w:asciiTheme="minorHAnsi" w:hAnsiTheme="minorHAnsi" w:cstheme="minorHAnsi"/>
          <w:color w:val="000000" w:themeColor="text1"/>
          <w:sz w:val="24"/>
          <w:szCs w:val="24"/>
          <w:lang w:val="pt-BR"/>
        </w:rPr>
        <w:t>,</w:t>
      </w:r>
      <w:r w:rsidR="00F238A7" w:rsidRPr="0098604E">
        <w:rPr>
          <w:rFonts w:asciiTheme="minorHAnsi" w:hAnsiTheme="minorHAnsi" w:cstheme="minorHAnsi"/>
          <w:color w:val="000000" w:themeColor="text1"/>
          <w:sz w:val="24"/>
          <w:szCs w:val="24"/>
          <w:lang w:val="pt-BR"/>
        </w:rPr>
        <w:t xml:space="preserve"> </w:t>
      </w:r>
      <w:r w:rsidR="00BB7AF9">
        <w:rPr>
          <w:rFonts w:asciiTheme="minorHAnsi" w:hAnsiTheme="minorHAnsi" w:cstheme="minorHAnsi"/>
          <w:color w:val="000000" w:themeColor="text1"/>
          <w:sz w:val="24"/>
          <w:szCs w:val="24"/>
          <w:lang w:val="pt-BR"/>
        </w:rPr>
        <w:t>da Aprovação Societária da GBS</w:t>
      </w:r>
      <w:r w:rsidR="00897362">
        <w:rPr>
          <w:rFonts w:asciiTheme="minorHAnsi" w:hAnsiTheme="minorHAnsi" w:cstheme="minorHAnsi"/>
          <w:color w:val="000000" w:themeColor="text1"/>
          <w:sz w:val="24"/>
          <w:szCs w:val="24"/>
          <w:lang w:val="pt-BR"/>
        </w:rPr>
        <w:t xml:space="preserve"> e da Aprovação Societária da Goyaz</w:t>
      </w:r>
      <w:r w:rsidRPr="0098604E">
        <w:rPr>
          <w:rFonts w:asciiTheme="minorHAnsi" w:hAnsiTheme="minorHAnsi" w:cstheme="minorHAnsi"/>
          <w:color w:val="000000" w:themeColor="text1"/>
          <w:sz w:val="24"/>
          <w:szCs w:val="24"/>
          <w:lang w:val="pt-BR"/>
        </w:rPr>
        <w:t>,</w:t>
      </w:r>
      <w:bookmarkEnd w:id="696"/>
      <w:r w:rsidRPr="0098604E">
        <w:rPr>
          <w:rFonts w:asciiTheme="minorHAnsi" w:hAnsiTheme="minorHAnsi" w:cstheme="minorHAnsi"/>
          <w:color w:val="000000" w:themeColor="text1"/>
          <w:sz w:val="24"/>
          <w:szCs w:val="24"/>
          <w:lang w:val="pt-BR"/>
        </w:rPr>
        <w:t xml:space="preserve"> bem como pela publicação no</w:t>
      </w:r>
      <w:r w:rsidR="00F238A7" w:rsidRPr="0098604E">
        <w:rPr>
          <w:rFonts w:asciiTheme="minorHAnsi" w:hAnsiTheme="minorHAnsi" w:cstheme="minorHAnsi"/>
          <w:color w:val="000000" w:themeColor="text1"/>
          <w:sz w:val="24"/>
          <w:szCs w:val="24"/>
          <w:lang w:val="pt-BR"/>
        </w:rPr>
        <w:t>s respectivos</w:t>
      </w:r>
      <w:r w:rsidRPr="0098604E">
        <w:rPr>
          <w:rFonts w:asciiTheme="minorHAnsi" w:hAnsiTheme="minorHAnsi" w:cstheme="minorHAnsi"/>
          <w:color w:val="000000" w:themeColor="text1"/>
          <w:sz w:val="24"/>
          <w:szCs w:val="24"/>
          <w:lang w:val="pt-BR"/>
        </w:rPr>
        <w:t xml:space="preserve"> </w:t>
      </w:r>
      <w:r w:rsidR="00897362">
        <w:rPr>
          <w:rFonts w:asciiTheme="minorHAnsi" w:hAnsiTheme="minorHAnsi" w:cstheme="minorHAnsi"/>
          <w:color w:val="000000" w:themeColor="text1"/>
          <w:sz w:val="24"/>
          <w:szCs w:val="24"/>
          <w:lang w:val="pt-BR"/>
        </w:rPr>
        <w:t>j</w:t>
      </w:r>
      <w:r w:rsidRPr="0098604E">
        <w:rPr>
          <w:rFonts w:asciiTheme="minorHAnsi" w:hAnsiTheme="minorHAnsi" w:cstheme="minorHAnsi"/>
          <w:color w:val="000000" w:themeColor="text1"/>
          <w:sz w:val="24"/>
          <w:szCs w:val="24"/>
          <w:lang w:val="pt-BR"/>
        </w:rPr>
        <w:t>orna</w:t>
      </w:r>
      <w:r w:rsidR="00F238A7" w:rsidRPr="0098604E">
        <w:rPr>
          <w:rFonts w:asciiTheme="minorHAnsi" w:hAnsiTheme="minorHAnsi" w:cstheme="minorHAnsi"/>
          <w:color w:val="000000" w:themeColor="text1"/>
          <w:sz w:val="24"/>
          <w:szCs w:val="24"/>
          <w:lang w:val="pt-BR"/>
        </w:rPr>
        <w:t>is</w:t>
      </w:r>
      <w:r w:rsidRPr="0098604E">
        <w:rPr>
          <w:rFonts w:asciiTheme="minorHAnsi" w:hAnsiTheme="minorHAnsi" w:cstheme="minorHAnsi"/>
          <w:color w:val="000000" w:themeColor="text1"/>
          <w:sz w:val="24"/>
          <w:szCs w:val="24"/>
          <w:lang w:val="pt-BR"/>
        </w:rPr>
        <w:t xml:space="preserve"> de </w:t>
      </w:r>
      <w:r w:rsidR="00897362">
        <w:rPr>
          <w:rFonts w:asciiTheme="minorHAnsi" w:hAnsiTheme="minorHAnsi" w:cstheme="minorHAnsi"/>
          <w:color w:val="000000" w:themeColor="text1"/>
          <w:sz w:val="24"/>
          <w:szCs w:val="24"/>
          <w:lang w:val="pt-BR"/>
        </w:rPr>
        <w:t>p</w:t>
      </w:r>
      <w:r w:rsidRPr="0098604E">
        <w:rPr>
          <w:rFonts w:asciiTheme="minorHAnsi" w:hAnsiTheme="minorHAnsi" w:cstheme="minorHAnsi"/>
          <w:color w:val="000000" w:themeColor="text1"/>
          <w:sz w:val="24"/>
          <w:szCs w:val="24"/>
          <w:lang w:val="pt-BR"/>
        </w:rPr>
        <w:t xml:space="preserve">ublicação, nos termos da Lei das Sociedades por Ações; (c) pela inscrição desta Escritura de Emissão e de seus aditamentos perante a JUCESP; e (d) pelo registro dos Contratos de Garantia nos Cartórios de Registro de Títulos e Documentos competentes, nos termos e prazos previstos </w:t>
      </w:r>
      <w:r w:rsidR="00897362">
        <w:rPr>
          <w:rFonts w:asciiTheme="minorHAnsi" w:hAnsiTheme="minorHAnsi" w:cstheme="minorHAnsi"/>
          <w:color w:val="000000" w:themeColor="text1"/>
          <w:sz w:val="24"/>
          <w:szCs w:val="24"/>
          <w:lang w:val="pt-BR"/>
        </w:rPr>
        <w:t>nos Contratos de Garantia</w:t>
      </w:r>
      <w:r w:rsidRPr="0098604E">
        <w:rPr>
          <w:rFonts w:asciiTheme="minorHAnsi" w:hAnsiTheme="minorHAnsi" w:cstheme="minorHAnsi"/>
          <w:color w:val="000000" w:themeColor="text1"/>
          <w:sz w:val="24"/>
          <w:szCs w:val="24"/>
          <w:lang w:val="pt-BR"/>
        </w:rPr>
        <w:t xml:space="preserve">; </w:t>
      </w:r>
    </w:p>
    <w:p w14:paraId="0811507B" w14:textId="77777777" w:rsidR="00A125C6" w:rsidRPr="0098604E" w:rsidRDefault="00A125C6" w:rsidP="00355F6F">
      <w:pPr>
        <w:pStyle w:val="PargrafodaLista"/>
        <w:spacing w:line="340" w:lineRule="exact"/>
        <w:rPr>
          <w:rFonts w:asciiTheme="minorHAnsi" w:hAnsiTheme="minorHAnsi" w:cstheme="minorHAnsi"/>
          <w:color w:val="000000" w:themeColor="text1"/>
          <w:sz w:val="24"/>
          <w:szCs w:val="24"/>
        </w:rPr>
      </w:pPr>
    </w:p>
    <w:p w14:paraId="1B493BFA" w14:textId="5A1F1E49"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697" w:name="_DV_M645"/>
      <w:bookmarkEnd w:id="697"/>
      <w:r w:rsidRPr="0098604E">
        <w:rPr>
          <w:rFonts w:asciiTheme="minorHAnsi" w:hAnsiTheme="minorHAnsi" w:cstheme="minorHAnsi"/>
          <w:color w:val="000000" w:themeColor="text1"/>
          <w:sz w:val="24"/>
          <w:szCs w:val="24"/>
          <w:lang w:val="pt-BR"/>
        </w:rPr>
        <w:t xml:space="preserve">as informações prestadas pela Emissora até o encerramento da Oferta </w:t>
      </w:r>
      <w:bookmarkStart w:id="698" w:name="_DV_C83"/>
      <w:r w:rsidRPr="0098604E">
        <w:rPr>
          <w:rFonts w:asciiTheme="minorHAnsi" w:hAnsiTheme="minorHAnsi" w:cstheme="minorHAnsi"/>
          <w:sz w:val="24"/>
          <w:szCs w:val="24"/>
          <w:lang w:val="pt-BR"/>
        </w:rPr>
        <w:t xml:space="preserve">mediante o </w:t>
      </w:r>
      <w:r w:rsidRPr="0098604E">
        <w:rPr>
          <w:rFonts w:asciiTheme="minorHAnsi" w:hAnsiTheme="minorHAnsi" w:cstheme="minorHAnsi"/>
          <w:sz w:val="24"/>
          <w:szCs w:val="24"/>
          <w:lang w:val="pt-BR"/>
        </w:rPr>
        <w:lastRenderedPageBreak/>
        <w:t>envio, pelo Coordenador Líder à</w:t>
      </w:r>
      <w:bookmarkStart w:id="699" w:name="_DV_M646"/>
      <w:bookmarkEnd w:id="698"/>
      <w:bookmarkEnd w:id="699"/>
      <w:r w:rsidRPr="0098604E">
        <w:rPr>
          <w:rFonts w:asciiTheme="minorHAnsi" w:hAnsiTheme="minorHAnsi" w:cstheme="minorHAnsi"/>
          <w:color w:val="000000" w:themeColor="text1"/>
          <w:sz w:val="24"/>
          <w:szCs w:val="24"/>
          <w:lang w:val="pt-BR"/>
        </w:rPr>
        <w:t xml:space="preserve"> CVM do comunicado de encerramento são verdadeiras, consistentes, corretas e suficientes 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14:paraId="638EAF9F"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p>
    <w:p w14:paraId="73F463BD" w14:textId="19577858"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700" w:name="_DV_M647"/>
      <w:bookmarkEnd w:id="700"/>
      <w:r w:rsidRPr="0098604E">
        <w:rPr>
          <w:rFonts w:asciiTheme="minorHAnsi" w:hAnsiTheme="minorHAnsi" w:cstheme="minorHAnsi"/>
          <w:color w:val="000000" w:themeColor="text1"/>
          <w:sz w:val="24"/>
          <w:szCs w:val="24"/>
          <w:lang w:val="pt-BR"/>
        </w:rPr>
        <w:t xml:space="preserve">os documentos e informações fornecidos ao Agente Fiduciário, pela Emissora são corretos e estão atualizados até a data em que foram fornecidos e incluem os documentos e informações relevantes para a tomada de decisão de investimento </w:t>
      </w:r>
      <w:r w:rsidR="00897362">
        <w:rPr>
          <w:rFonts w:asciiTheme="minorHAnsi" w:hAnsiTheme="minorHAnsi" w:cstheme="minorHAnsi"/>
          <w:color w:val="000000" w:themeColor="text1"/>
          <w:sz w:val="24"/>
          <w:szCs w:val="24"/>
          <w:lang w:val="pt-BR"/>
        </w:rPr>
        <w:t xml:space="preserve">e </w:t>
      </w:r>
      <w:r w:rsidRPr="0098604E">
        <w:rPr>
          <w:rFonts w:asciiTheme="minorHAnsi" w:hAnsiTheme="minorHAnsi" w:cstheme="minorHAnsi"/>
          <w:color w:val="000000" w:themeColor="text1"/>
          <w:sz w:val="24"/>
          <w:szCs w:val="24"/>
          <w:lang w:val="pt-BR"/>
        </w:rPr>
        <w:t>sobre a Emissora;</w:t>
      </w:r>
    </w:p>
    <w:p w14:paraId="01A348F8"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7032F695" w14:textId="1A584F22"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701" w:name="_DV_M648"/>
      <w:bookmarkStart w:id="702" w:name="_DV_M649"/>
      <w:bookmarkStart w:id="703" w:name="_DV_M650"/>
      <w:bookmarkStart w:id="704" w:name="_DV_M651"/>
      <w:bookmarkStart w:id="705" w:name="_DV_M652"/>
      <w:bookmarkEnd w:id="701"/>
      <w:bookmarkEnd w:id="702"/>
      <w:bookmarkEnd w:id="703"/>
      <w:bookmarkEnd w:id="704"/>
      <w:bookmarkEnd w:id="705"/>
      <w:r w:rsidRPr="0098604E">
        <w:rPr>
          <w:rFonts w:asciiTheme="minorHAnsi" w:hAnsiTheme="minorHAnsi" w:cstheme="minorHAnsi"/>
          <w:color w:val="000000" w:themeColor="text1"/>
          <w:sz w:val="24"/>
          <w:szCs w:val="24"/>
          <w:lang w:val="pt-BR"/>
        </w:rPr>
        <w:t xml:space="preserve">inexiste descumprimento pela Emissora de qualquer disposição contratual, legal ou de qualquer ordem judicial, administrativa ou arbitral, em qualquer dos casos, visando a anular, alterar, invalidar, questionar ou de qualquer forma afetar qualquer das obrigações decorrentes das Debêntures; </w:t>
      </w:r>
    </w:p>
    <w:p w14:paraId="54727950" w14:textId="77777777" w:rsidR="003F19E7" w:rsidRPr="005B15F5" w:rsidRDefault="003F19E7" w:rsidP="003F19E7">
      <w:pPr>
        <w:pStyle w:val="Level4"/>
        <w:widowControl w:val="0"/>
        <w:spacing w:after="0" w:line="340" w:lineRule="exact"/>
        <w:contextualSpacing/>
        <w:rPr>
          <w:rFonts w:asciiTheme="minorHAnsi" w:hAnsiTheme="minorHAnsi"/>
          <w:sz w:val="24"/>
          <w:lang w:val="pt-BR"/>
        </w:rPr>
      </w:pPr>
    </w:p>
    <w:p w14:paraId="46A4CED3" w14:textId="0816DB52" w:rsidR="003F19E7" w:rsidRPr="0098604E" w:rsidRDefault="003F19E7" w:rsidP="003F19E7">
      <w:pPr>
        <w:pStyle w:val="Level3"/>
        <w:widowControl w:val="0"/>
        <w:numPr>
          <w:ilvl w:val="0"/>
          <w:numId w:val="23"/>
        </w:numPr>
        <w:spacing w:after="0" w:line="340" w:lineRule="exact"/>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a Emissora declara, por si, seus sócios ou acionistas controladores, controladas, coligadas, administradores, acionistas com poderes de administração e respectivos funcionários, neste ato, estar ciente dos termos das Leis Anticorrupção, e que mantém políticas e/ou procedimentos internos objetivando o cumprimento de tais normas, bem como declara que envidam os melhores esforços para que seus eventuais subcontratados se comprometam a observar o aqui disposto.</w:t>
      </w:r>
    </w:p>
    <w:p w14:paraId="6E2A9D93" w14:textId="77777777" w:rsidR="00A125C6" w:rsidRPr="005B15F5" w:rsidRDefault="00A125C6" w:rsidP="00355F6F">
      <w:pPr>
        <w:pStyle w:val="Level4"/>
        <w:widowControl w:val="0"/>
        <w:spacing w:after="0" w:line="340" w:lineRule="exact"/>
        <w:contextualSpacing/>
        <w:rPr>
          <w:rFonts w:asciiTheme="minorHAnsi" w:hAnsiTheme="minorHAnsi"/>
          <w:color w:val="000000" w:themeColor="text1"/>
          <w:sz w:val="24"/>
          <w:lang w:val="pt-BR"/>
        </w:rPr>
      </w:pPr>
    </w:p>
    <w:p w14:paraId="73EC07E9" w14:textId="58CB5378"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706" w:name="_DV_M653"/>
      <w:bookmarkEnd w:id="706"/>
      <w:r w:rsidRPr="0098604E">
        <w:rPr>
          <w:rFonts w:asciiTheme="minorHAnsi" w:hAnsiTheme="minorHAnsi" w:cstheme="minorHAnsi"/>
          <w:color w:val="000000" w:themeColor="text1"/>
          <w:sz w:val="24"/>
          <w:szCs w:val="24"/>
          <w:lang w:val="pt-BR"/>
        </w:rPr>
        <w:t>a Emissora</w:t>
      </w:r>
      <w:r w:rsidR="003F19E7">
        <w:rPr>
          <w:rFonts w:asciiTheme="minorHAnsi" w:hAnsiTheme="minorHAnsi" w:cstheme="minorHAnsi"/>
          <w:color w:val="000000" w:themeColor="text1"/>
          <w:sz w:val="24"/>
          <w:szCs w:val="24"/>
          <w:lang w:val="pt-BR"/>
        </w:rPr>
        <w:t>, suas controladas e coligadas</w:t>
      </w:r>
      <w:r w:rsidRPr="0098604E">
        <w:rPr>
          <w:rFonts w:asciiTheme="minorHAnsi" w:hAnsiTheme="minorHAnsi" w:cstheme="minorHAnsi"/>
          <w:color w:val="000000" w:themeColor="text1"/>
          <w:sz w:val="24"/>
          <w:szCs w:val="24"/>
          <w:lang w:val="pt-BR"/>
        </w:rPr>
        <w:t xml:space="preserve"> est</w:t>
      </w:r>
      <w:r w:rsidR="003F19E7">
        <w:rPr>
          <w:rFonts w:asciiTheme="minorHAnsi" w:hAnsiTheme="minorHAnsi" w:cstheme="minorHAnsi"/>
          <w:color w:val="000000" w:themeColor="text1"/>
          <w:sz w:val="24"/>
          <w:szCs w:val="24"/>
          <w:lang w:val="pt-BR"/>
        </w:rPr>
        <w:t>ão em cumprimento d</w:t>
      </w:r>
      <w:r w:rsidRPr="0098604E">
        <w:rPr>
          <w:rFonts w:asciiTheme="minorHAnsi" w:hAnsiTheme="minorHAnsi" w:cstheme="minorHAnsi"/>
          <w:color w:val="000000" w:themeColor="text1"/>
          <w:sz w:val="24"/>
          <w:szCs w:val="24"/>
          <w:lang w:val="pt-BR"/>
        </w:rPr>
        <w:t>as Leis Anticorrupção;</w:t>
      </w:r>
    </w:p>
    <w:p w14:paraId="40F86B0F"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52FEA34" w14:textId="07AD474C"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707" w:name="_DV_M654"/>
      <w:bookmarkEnd w:id="707"/>
      <w:r w:rsidRPr="0098604E">
        <w:rPr>
          <w:rFonts w:asciiTheme="minorHAnsi" w:hAnsiTheme="minorHAnsi" w:cstheme="minorHAnsi"/>
          <w:color w:val="000000" w:themeColor="text1"/>
          <w:sz w:val="24"/>
          <w:szCs w:val="24"/>
          <w:lang w:val="pt-BR"/>
        </w:rPr>
        <w:t>a Emissora</w:t>
      </w:r>
      <w:r w:rsidR="003F19E7">
        <w:rPr>
          <w:rFonts w:asciiTheme="minorHAnsi" w:hAnsiTheme="minorHAnsi" w:cstheme="minorHAnsi"/>
          <w:color w:val="000000" w:themeColor="text1"/>
          <w:sz w:val="24"/>
          <w:szCs w:val="24"/>
          <w:lang w:val="pt-BR"/>
        </w:rPr>
        <w:t>, por si e suas controladas</w:t>
      </w:r>
      <w:r w:rsidRPr="0098604E">
        <w:rPr>
          <w:rFonts w:asciiTheme="minorHAnsi" w:hAnsiTheme="minorHAnsi" w:cstheme="minorHAnsi"/>
          <w:color w:val="000000" w:themeColor="text1"/>
          <w:sz w:val="24"/>
          <w:szCs w:val="24"/>
          <w:lang w:val="pt-BR"/>
        </w:rPr>
        <w:t>, até a presente data, prepar</w:t>
      </w:r>
      <w:r w:rsidR="00F238A7" w:rsidRPr="0098604E">
        <w:rPr>
          <w:rFonts w:asciiTheme="minorHAnsi" w:hAnsiTheme="minorHAnsi" w:cstheme="minorHAnsi"/>
          <w:color w:val="000000" w:themeColor="text1"/>
          <w:sz w:val="24"/>
          <w:szCs w:val="24"/>
          <w:lang w:val="pt-BR"/>
        </w:rPr>
        <w:t>ou</w:t>
      </w:r>
      <w:r w:rsidRPr="0098604E">
        <w:rPr>
          <w:rFonts w:asciiTheme="minorHAnsi" w:hAnsiTheme="minorHAnsi" w:cstheme="minorHAnsi"/>
          <w:color w:val="000000" w:themeColor="text1"/>
          <w:sz w:val="24"/>
          <w:szCs w:val="24"/>
          <w:lang w:val="pt-BR"/>
        </w:rPr>
        <w:t xml:space="preserve"> e entreg</w:t>
      </w:r>
      <w:r w:rsidR="00F238A7" w:rsidRPr="0098604E">
        <w:rPr>
          <w:rFonts w:asciiTheme="minorHAnsi" w:hAnsiTheme="minorHAnsi" w:cstheme="minorHAnsi"/>
          <w:color w:val="000000" w:themeColor="text1"/>
          <w:sz w:val="24"/>
          <w:szCs w:val="24"/>
          <w:lang w:val="pt-BR"/>
        </w:rPr>
        <w:t>ou</w:t>
      </w:r>
      <w:r w:rsidRPr="0098604E">
        <w:rPr>
          <w:rFonts w:asciiTheme="minorHAnsi" w:hAnsiTheme="minorHAnsi" w:cstheme="minorHAnsi"/>
          <w:color w:val="000000" w:themeColor="text1"/>
          <w:sz w:val="24"/>
          <w:szCs w:val="24"/>
          <w:lang w:val="pt-BR"/>
        </w:rPr>
        <w:t xml:space="preserve"> todas as declarações de tributos, relatórios e outras informações que, de acordo com o seu conhecimento devem ser apresentadas, ou recebe</w:t>
      </w:r>
      <w:r w:rsidR="005D454C" w:rsidRPr="0098604E">
        <w:rPr>
          <w:rFonts w:asciiTheme="minorHAnsi" w:hAnsiTheme="minorHAnsi" w:cstheme="minorHAnsi"/>
          <w:color w:val="000000" w:themeColor="text1"/>
          <w:sz w:val="24"/>
          <w:szCs w:val="24"/>
          <w:lang w:val="pt-BR"/>
        </w:rPr>
        <w:t>u</w:t>
      </w:r>
      <w:r w:rsidRPr="0098604E">
        <w:rPr>
          <w:rFonts w:asciiTheme="minorHAnsi" w:hAnsiTheme="minorHAnsi" w:cstheme="minorHAnsi"/>
          <w:color w:val="000000" w:themeColor="text1"/>
          <w:sz w:val="24"/>
          <w:szCs w:val="24"/>
          <w:lang w:val="pt-BR"/>
        </w:rPr>
        <w:t xml:space="preserve">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e não possam causar um Efeito Adverso Relevante;</w:t>
      </w:r>
      <w:bookmarkStart w:id="708" w:name="_DV_M656"/>
      <w:bookmarkEnd w:id="708"/>
      <w:r w:rsidRPr="0098604E">
        <w:rPr>
          <w:rFonts w:asciiTheme="minorHAnsi" w:hAnsiTheme="minorHAnsi" w:cstheme="minorHAnsi"/>
          <w:color w:val="000000" w:themeColor="text1"/>
          <w:sz w:val="24"/>
          <w:szCs w:val="24"/>
          <w:lang w:val="pt-BR"/>
        </w:rPr>
        <w:t xml:space="preserve"> </w:t>
      </w:r>
    </w:p>
    <w:p w14:paraId="6A3898DE"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79859FBD" w14:textId="77777777"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sz w:val="24"/>
          <w:szCs w:val="24"/>
          <w:lang w:val="pt-BR"/>
        </w:rPr>
      </w:pPr>
      <w:bookmarkStart w:id="709" w:name="_DV_M655"/>
      <w:bookmarkStart w:id="710" w:name="_DV_M657"/>
      <w:bookmarkEnd w:id="709"/>
      <w:bookmarkEnd w:id="710"/>
      <w:r w:rsidRPr="0098604E">
        <w:rPr>
          <w:rFonts w:asciiTheme="minorHAnsi" w:hAnsiTheme="minorHAnsi" w:cstheme="minorHAnsi"/>
          <w:color w:val="000000" w:themeColor="text1"/>
          <w:sz w:val="24"/>
          <w:szCs w:val="24"/>
          <w:lang w:val="pt-BR"/>
        </w:rPr>
        <w:lastRenderedPageBreak/>
        <w:t xml:space="preserve">a Emissora </w:t>
      </w:r>
      <w:r w:rsidRPr="0098604E">
        <w:rPr>
          <w:rFonts w:asciiTheme="minorHAnsi" w:hAnsiTheme="minorHAnsi" w:cstheme="minorHAnsi"/>
          <w:sz w:val="24"/>
          <w:szCs w:val="24"/>
          <w:lang w:val="pt-BR"/>
        </w:rPr>
        <w:t xml:space="preserve">tem plena ciência de que, nos termos do artigo 9º da Instrução CVM 476, a Emissora não </w:t>
      </w:r>
      <w:r w:rsidRPr="0098604E">
        <w:rPr>
          <w:rFonts w:asciiTheme="minorHAnsi" w:hAnsiTheme="minorHAnsi" w:cstheme="minorHAnsi"/>
          <w:color w:val="000000" w:themeColor="text1"/>
          <w:sz w:val="24"/>
          <w:szCs w:val="24"/>
          <w:lang w:val="pt-BR"/>
        </w:rPr>
        <w:t>poderá</w:t>
      </w:r>
      <w:r w:rsidRPr="0098604E">
        <w:rPr>
          <w:rFonts w:asciiTheme="minorHAnsi" w:hAnsiTheme="minorHAnsi" w:cstheme="minorHAnsi"/>
          <w:sz w:val="24"/>
          <w:szCs w:val="24"/>
          <w:lang w:val="pt-BR"/>
        </w:rPr>
        <w:t xml:space="preserve"> realizar outra oferta pública da mesma espécie de valores mobiliários dentro do prazo de 4 (quatro) meses contados da data da comunicação à CVM do encerramento da Oferta ou de seu cancelamento, a menos que a nova oferta seja submetida a registro na CVM; </w:t>
      </w:r>
    </w:p>
    <w:p w14:paraId="164E072E" w14:textId="77777777" w:rsidR="00A125C6" w:rsidRPr="0098604E" w:rsidRDefault="00A125C6" w:rsidP="00355F6F">
      <w:pPr>
        <w:pStyle w:val="Level4"/>
        <w:widowControl w:val="0"/>
        <w:spacing w:after="0" w:line="340" w:lineRule="exact"/>
        <w:contextualSpacing/>
        <w:rPr>
          <w:rFonts w:asciiTheme="minorHAnsi" w:hAnsiTheme="minorHAnsi" w:cstheme="minorHAnsi"/>
          <w:sz w:val="24"/>
          <w:szCs w:val="24"/>
          <w:lang w:val="pt-BR"/>
        </w:rPr>
      </w:pPr>
    </w:p>
    <w:p w14:paraId="4A762A61" w14:textId="1E31331A"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sz w:val="24"/>
          <w:szCs w:val="24"/>
          <w:lang w:val="pt-BR"/>
        </w:rPr>
      </w:pPr>
      <w:r w:rsidRPr="0098604E">
        <w:rPr>
          <w:rFonts w:asciiTheme="minorHAnsi" w:hAnsiTheme="minorHAnsi" w:cstheme="minorHAnsi"/>
          <w:color w:val="000000" w:themeColor="text1"/>
          <w:sz w:val="24"/>
          <w:szCs w:val="24"/>
          <w:lang w:val="pt-BR"/>
        </w:rPr>
        <w:t>não</w:t>
      </w:r>
      <w:r w:rsidRPr="0098604E">
        <w:rPr>
          <w:rFonts w:asciiTheme="minorHAnsi" w:hAnsiTheme="minorHAnsi" w:cstheme="minorHAnsi"/>
          <w:sz w:val="24"/>
          <w:szCs w:val="24"/>
          <w:lang w:val="pt-BR"/>
        </w:rPr>
        <w:t xml:space="preserve"> têm ciência de qualquer fato ou circunstância que não tenha sido revelada ao Agente Fiduciário que possa ter um impacto negativo sobre quaisquer informações, previsões ou projeções ou que possa afetar negativamente </w:t>
      </w:r>
      <w:r w:rsidR="009646B0" w:rsidRPr="0098604E">
        <w:rPr>
          <w:rFonts w:asciiTheme="minorHAnsi" w:hAnsiTheme="minorHAnsi" w:cstheme="minorHAnsi"/>
          <w:sz w:val="24"/>
          <w:szCs w:val="24"/>
          <w:lang w:val="pt-BR"/>
        </w:rPr>
        <w:t>a Emissão e as Debêntures</w:t>
      </w:r>
      <w:r w:rsidRPr="0098604E">
        <w:rPr>
          <w:rFonts w:asciiTheme="minorHAnsi" w:hAnsiTheme="minorHAnsi" w:cstheme="minorHAnsi"/>
          <w:sz w:val="24"/>
          <w:szCs w:val="24"/>
          <w:lang w:val="pt-BR"/>
        </w:rPr>
        <w:t>;</w:t>
      </w:r>
    </w:p>
    <w:p w14:paraId="3244ADB2" w14:textId="77777777" w:rsidR="00A125C6" w:rsidRPr="0098604E" w:rsidRDefault="00A125C6" w:rsidP="00355F6F">
      <w:pPr>
        <w:pStyle w:val="Level4"/>
        <w:widowControl w:val="0"/>
        <w:spacing w:after="0" w:line="340" w:lineRule="exact"/>
        <w:contextualSpacing/>
        <w:rPr>
          <w:rFonts w:asciiTheme="minorHAnsi" w:hAnsiTheme="minorHAnsi" w:cstheme="minorHAnsi"/>
          <w:sz w:val="24"/>
          <w:szCs w:val="24"/>
          <w:lang w:val="pt-BR"/>
        </w:rPr>
      </w:pPr>
    </w:p>
    <w:p w14:paraId="6D401C4E" w14:textId="536DE124" w:rsidR="00A125C6" w:rsidRPr="0098604E" w:rsidRDefault="004E3C7B" w:rsidP="00936D26">
      <w:pPr>
        <w:pStyle w:val="Level3"/>
        <w:widowControl w:val="0"/>
        <w:numPr>
          <w:ilvl w:val="0"/>
          <w:numId w:val="23"/>
        </w:numPr>
        <w:spacing w:after="0" w:line="340" w:lineRule="exact"/>
        <w:contextualSpacing/>
        <w:rPr>
          <w:rFonts w:asciiTheme="minorHAnsi" w:hAnsiTheme="minorHAnsi" w:cstheme="minorHAnsi"/>
          <w:sz w:val="24"/>
          <w:szCs w:val="24"/>
          <w:lang w:val="pt-BR"/>
        </w:rPr>
      </w:pPr>
      <w:r>
        <w:rPr>
          <w:rFonts w:asciiTheme="minorHAnsi" w:hAnsiTheme="minorHAnsi" w:cstheme="minorHAnsi"/>
          <w:color w:val="000000" w:themeColor="text1"/>
          <w:sz w:val="24"/>
          <w:szCs w:val="24"/>
          <w:lang w:val="pt-BR"/>
        </w:rPr>
        <w:t>A Emissora e suas controladas mantêm</w:t>
      </w:r>
      <w:r w:rsidR="00A125C6" w:rsidRPr="0098604E">
        <w:rPr>
          <w:rFonts w:asciiTheme="minorHAnsi" w:hAnsiTheme="minorHAnsi" w:cstheme="minorHAnsi"/>
          <w:sz w:val="24"/>
          <w:szCs w:val="24"/>
          <w:lang w:val="pt-BR"/>
        </w:rPr>
        <w:t xml:space="preserve"> os seus bens adequadamente segurados, conforme razoavelmente esperado e de acordo com as práticas correntes de mercado;</w:t>
      </w:r>
    </w:p>
    <w:p w14:paraId="4F8ADF76" w14:textId="77777777" w:rsidR="00A125C6" w:rsidRPr="0098604E" w:rsidRDefault="00A125C6" w:rsidP="00355F6F">
      <w:pPr>
        <w:pStyle w:val="Level3"/>
        <w:spacing w:after="0" w:line="340" w:lineRule="exact"/>
        <w:rPr>
          <w:rFonts w:asciiTheme="minorHAnsi" w:hAnsiTheme="minorHAnsi" w:cstheme="minorHAnsi"/>
          <w:sz w:val="24"/>
          <w:szCs w:val="24"/>
          <w:lang w:val="pt-BR"/>
        </w:rPr>
      </w:pPr>
    </w:p>
    <w:p w14:paraId="1DAB86EA" w14:textId="6B4A6E89" w:rsidR="00A125C6" w:rsidRPr="0098604E" w:rsidRDefault="003F19E7" w:rsidP="00936D26">
      <w:pPr>
        <w:pStyle w:val="Level3"/>
        <w:widowControl w:val="0"/>
        <w:numPr>
          <w:ilvl w:val="0"/>
          <w:numId w:val="23"/>
        </w:numPr>
        <w:spacing w:after="0" w:line="340" w:lineRule="exact"/>
        <w:contextualSpacing/>
        <w:rPr>
          <w:rFonts w:asciiTheme="minorHAnsi" w:hAnsiTheme="minorHAnsi" w:cstheme="minorHAnsi"/>
          <w:sz w:val="24"/>
          <w:szCs w:val="24"/>
          <w:lang w:val="pt-BR"/>
        </w:rPr>
      </w:pPr>
      <w:r>
        <w:rPr>
          <w:rFonts w:asciiTheme="minorHAnsi" w:hAnsiTheme="minorHAnsi" w:cstheme="minorHAnsi"/>
          <w:sz w:val="24"/>
          <w:szCs w:val="24"/>
          <w:lang w:val="pt-BR"/>
        </w:rPr>
        <w:t xml:space="preserve">E Emissora e suas controladas </w:t>
      </w:r>
      <w:r w:rsidR="00A125C6" w:rsidRPr="0098604E">
        <w:rPr>
          <w:rFonts w:asciiTheme="minorHAnsi" w:hAnsiTheme="minorHAnsi" w:cstheme="minorHAnsi"/>
          <w:sz w:val="24"/>
          <w:szCs w:val="24"/>
          <w:lang w:val="pt-BR"/>
        </w:rPr>
        <w:t>est</w:t>
      </w:r>
      <w:r>
        <w:rPr>
          <w:rFonts w:asciiTheme="minorHAnsi" w:hAnsiTheme="minorHAnsi" w:cstheme="minorHAnsi"/>
          <w:sz w:val="24"/>
          <w:szCs w:val="24"/>
          <w:lang w:val="pt-BR"/>
        </w:rPr>
        <w:t>ão</w:t>
      </w:r>
      <w:r w:rsidR="00A125C6" w:rsidRPr="0098604E">
        <w:rPr>
          <w:rFonts w:asciiTheme="minorHAnsi" w:hAnsiTheme="minorHAnsi" w:cstheme="minorHAnsi"/>
          <w:sz w:val="24"/>
          <w:szCs w:val="24"/>
          <w:lang w:val="pt-BR"/>
        </w:rPr>
        <w:t xml:space="preserve"> </w:t>
      </w:r>
      <w:r w:rsidR="00A125C6" w:rsidRPr="0098604E">
        <w:rPr>
          <w:rFonts w:asciiTheme="minorHAnsi" w:hAnsiTheme="minorHAnsi" w:cstheme="minorHAnsi"/>
          <w:color w:val="000000" w:themeColor="text1"/>
          <w:sz w:val="24"/>
          <w:szCs w:val="24"/>
          <w:lang w:val="pt-BR"/>
        </w:rPr>
        <w:t>em</w:t>
      </w:r>
      <w:r w:rsidR="00A125C6" w:rsidRPr="0098604E">
        <w:rPr>
          <w:rFonts w:asciiTheme="minorHAnsi" w:hAnsiTheme="minorHAnsi" w:cstheme="minorHAnsi"/>
          <w:sz w:val="24"/>
          <w:szCs w:val="24"/>
          <w:lang w:val="pt-BR"/>
        </w:rPr>
        <w:t xml:space="preserve"> dia com suas obrigações perante a Administração Pública Federal, direta e indireta, não estando inadimplente com tributos e contribuições federais, inclusive multas e outras imposições pecuniárias compulsórias, nem com o Fundo de Garantia por Tempo de Serviço – FGTS, adimplência </w:t>
      </w:r>
      <w:proofErr w:type="spellStart"/>
      <w:r w:rsidR="00A125C6" w:rsidRPr="0098604E">
        <w:rPr>
          <w:rFonts w:asciiTheme="minorHAnsi" w:hAnsiTheme="minorHAnsi" w:cstheme="minorHAnsi"/>
          <w:sz w:val="24"/>
          <w:szCs w:val="24"/>
          <w:lang w:val="pt-BR"/>
        </w:rPr>
        <w:t>esta</w:t>
      </w:r>
      <w:proofErr w:type="spellEnd"/>
      <w:r w:rsidR="00A125C6" w:rsidRPr="0098604E">
        <w:rPr>
          <w:rFonts w:asciiTheme="minorHAnsi" w:hAnsiTheme="minorHAnsi" w:cstheme="minorHAnsi"/>
          <w:sz w:val="24"/>
          <w:szCs w:val="24"/>
          <w:lang w:val="pt-BR"/>
        </w:rPr>
        <w:t xml:space="preserve"> comprovada mediante a apresentação de certidões emitidas pelos órgãos competentes</w:t>
      </w:r>
      <w:r w:rsidR="00DE5317">
        <w:rPr>
          <w:rFonts w:asciiTheme="minorHAnsi" w:hAnsiTheme="minorHAnsi" w:cstheme="minorHAnsi"/>
          <w:sz w:val="24"/>
          <w:szCs w:val="24"/>
          <w:lang w:val="pt-BR"/>
        </w:rPr>
        <w:t xml:space="preserve">, </w:t>
      </w:r>
      <w:r w:rsidR="00DE5317" w:rsidRPr="00DE5317">
        <w:rPr>
          <w:rFonts w:asciiTheme="minorHAnsi" w:hAnsiTheme="minorHAnsi" w:cstheme="minorHAnsi"/>
          <w:sz w:val="24"/>
          <w:szCs w:val="24"/>
          <w:lang w:val="pt-BR"/>
        </w:rPr>
        <w:t>exceto com relação àqueles tributos</w:t>
      </w:r>
      <w:r w:rsidR="00DD50DF" w:rsidRPr="00DD50DF">
        <w:rPr>
          <w:rFonts w:asciiTheme="minorHAnsi" w:hAnsiTheme="minorHAnsi" w:cstheme="minorHAnsi"/>
          <w:color w:val="000000" w:themeColor="text1"/>
          <w:sz w:val="24"/>
          <w:szCs w:val="24"/>
          <w:lang w:val="pt-BR"/>
        </w:rPr>
        <w:t xml:space="preserve"> que estejam </w:t>
      </w:r>
      <w:r w:rsidR="00D832CE">
        <w:rPr>
          <w:rFonts w:asciiTheme="minorHAnsi" w:hAnsiTheme="minorHAnsi" w:cstheme="minorHAnsi"/>
          <w:color w:val="000000" w:themeColor="text1"/>
          <w:sz w:val="24"/>
          <w:szCs w:val="24"/>
          <w:lang w:val="pt-BR"/>
        </w:rPr>
        <w:t xml:space="preserve">sendo contestados de boa-fé, nas esferas administrativa ou judicial e cuja ausência de pagamento não possa causar </w:t>
      </w:r>
      <w:r w:rsidR="00DD50DF" w:rsidRPr="00DD50DF">
        <w:rPr>
          <w:rFonts w:asciiTheme="minorHAnsi" w:hAnsiTheme="minorHAnsi" w:cstheme="minorHAnsi"/>
          <w:color w:val="000000" w:themeColor="text1"/>
          <w:sz w:val="24"/>
          <w:szCs w:val="24"/>
          <w:lang w:val="pt-BR"/>
        </w:rPr>
        <w:t>um Efeito Adverso Relevante</w:t>
      </w:r>
      <w:r w:rsidR="00A125C6" w:rsidRPr="00DD50DF">
        <w:rPr>
          <w:rFonts w:asciiTheme="minorHAnsi" w:hAnsiTheme="minorHAnsi" w:cstheme="minorHAnsi"/>
          <w:sz w:val="24"/>
          <w:szCs w:val="24"/>
          <w:lang w:val="pt-BR"/>
        </w:rPr>
        <w:t>;</w:t>
      </w:r>
      <w:r w:rsidR="00DE5317" w:rsidRPr="00DD50DF">
        <w:rPr>
          <w:rFonts w:asciiTheme="minorHAnsi" w:hAnsiTheme="minorHAnsi" w:cstheme="minorHAnsi"/>
          <w:sz w:val="24"/>
          <w:szCs w:val="24"/>
          <w:lang w:val="pt-BR"/>
        </w:rPr>
        <w:t xml:space="preserve"> </w:t>
      </w:r>
    </w:p>
    <w:p w14:paraId="586378B4" w14:textId="77777777" w:rsidR="00A125C6" w:rsidRPr="0098604E" w:rsidRDefault="00A125C6" w:rsidP="00355F6F">
      <w:pPr>
        <w:pStyle w:val="Level4"/>
        <w:widowControl w:val="0"/>
        <w:spacing w:after="0" w:line="340" w:lineRule="exact"/>
        <w:contextualSpacing/>
        <w:rPr>
          <w:rFonts w:asciiTheme="minorHAnsi" w:hAnsiTheme="minorHAnsi" w:cstheme="minorHAnsi"/>
          <w:sz w:val="24"/>
          <w:szCs w:val="24"/>
          <w:lang w:val="pt-BR"/>
        </w:rPr>
      </w:pPr>
    </w:p>
    <w:p w14:paraId="7B1A65FB" w14:textId="2380911D"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sz w:val="24"/>
          <w:szCs w:val="24"/>
          <w:lang w:val="pt-BR"/>
        </w:rPr>
      </w:pPr>
      <w:r w:rsidRPr="0098604E">
        <w:rPr>
          <w:rStyle w:val="DeltaViewInsertion"/>
          <w:rFonts w:asciiTheme="minorHAnsi" w:eastAsia="Arial Unicode MS" w:hAnsiTheme="minorHAnsi" w:cstheme="minorHAnsi"/>
          <w:color w:val="000000" w:themeColor="text1"/>
          <w:sz w:val="24"/>
          <w:szCs w:val="24"/>
          <w:u w:val="none"/>
          <w:lang w:val="pt-BR"/>
        </w:rPr>
        <w:t xml:space="preserve">a </w:t>
      </w:r>
      <w:r w:rsidRPr="0098604E">
        <w:rPr>
          <w:rFonts w:asciiTheme="minorHAnsi" w:hAnsiTheme="minorHAnsi" w:cstheme="minorHAnsi"/>
          <w:sz w:val="24"/>
          <w:szCs w:val="24"/>
          <w:lang w:val="pt-BR"/>
        </w:rPr>
        <w:t>Emissora declara, que, nesta data, não está ocorrendo, nem persiste qualquer Evento de Inadimplemento previsto nesta Escritura de Emissão;</w:t>
      </w:r>
    </w:p>
    <w:p w14:paraId="4CBA02EA" w14:textId="77777777" w:rsidR="00A125C6" w:rsidRPr="0098604E" w:rsidRDefault="00A125C6" w:rsidP="00355F6F">
      <w:pPr>
        <w:pStyle w:val="Level4"/>
        <w:widowControl w:val="0"/>
        <w:spacing w:after="0" w:line="340" w:lineRule="exact"/>
        <w:contextualSpacing/>
        <w:rPr>
          <w:rFonts w:asciiTheme="minorHAnsi" w:hAnsiTheme="minorHAnsi" w:cstheme="minorHAnsi"/>
          <w:sz w:val="24"/>
          <w:szCs w:val="24"/>
          <w:lang w:val="pt-BR"/>
        </w:rPr>
      </w:pPr>
    </w:p>
    <w:p w14:paraId="170EBA21" w14:textId="129F4824"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11" w:name="_DV_M658"/>
      <w:bookmarkEnd w:id="711"/>
      <w:r w:rsidRPr="0098604E">
        <w:rPr>
          <w:rFonts w:asciiTheme="minorHAnsi" w:eastAsia="Arial Unicode MS" w:hAnsiTheme="minorHAnsi" w:cstheme="minorHAnsi"/>
          <w:color w:val="000000" w:themeColor="text1"/>
          <w:sz w:val="24"/>
          <w:szCs w:val="24"/>
          <w:lang w:val="pt-BR"/>
        </w:rPr>
        <w:t xml:space="preserve">Ficam os declarantes responsáveis por (i) eventuais prejuízos que decorram comprovadamente da inveracidade ou inexatidão destas declarações, sem prejuízo do direito do Agente Fiduciário de declarar vencidas antecipadamente todas as obrigações objeto desta Escritura de Emissão, nos termos da Cláusula </w:t>
      </w:r>
      <w:r w:rsidR="003732B8" w:rsidRPr="0098604E">
        <w:rPr>
          <w:rFonts w:asciiTheme="minorHAnsi" w:eastAsia="Arial Unicode MS" w:hAnsiTheme="minorHAnsi" w:cstheme="minorHAnsi"/>
          <w:color w:val="000000" w:themeColor="text1"/>
          <w:sz w:val="24"/>
          <w:szCs w:val="24"/>
          <w:lang w:val="pt-BR"/>
        </w:rPr>
        <w:fldChar w:fldCharType="begin"/>
      </w:r>
      <w:r w:rsidR="003732B8" w:rsidRPr="0098604E">
        <w:rPr>
          <w:rFonts w:asciiTheme="minorHAnsi" w:eastAsia="Arial Unicode MS" w:hAnsiTheme="minorHAnsi" w:cstheme="minorHAnsi"/>
          <w:color w:val="000000" w:themeColor="text1"/>
          <w:sz w:val="24"/>
          <w:szCs w:val="24"/>
          <w:lang w:val="pt-BR"/>
        </w:rPr>
        <w:instrText xml:space="preserve"> REF _Ref102377324 \r \h </w:instrText>
      </w:r>
      <w:r w:rsidR="005944B2" w:rsidRPr="0098604E">
        <w:rPr>
          <w:rFonts w:asciiTheme="minorHAnsi" w:eastAsia="Arial Unicode MS" w:hAnsiTheme="minorHAnsi" w:cstheme="minorHAnsi"/>
          <w:color w:val="000000" w:themeColor="text1"/>
          <w:sz w:val="24"/>
          <w:szCs w:val="24"/>
          <w:lang w:val="pt-BR"/>
        </w:rPr>
        <w:instrText xml:space="preserve"> \* MERGEFORMAT </w:instrText>
      </w:r>
      <w:r w:rsidR="003732B8" w:rsidRPr="0098604E">
        <w:rPr>
          <w:rFonts w:asciiTheme="minorHAnsi" w:eastAsia="Arial Unicode MS" w:hAnsiTheme="minorHAnsi" w:cstheme="minorHAnsi"/>
          <w:color w:val="000000" w:themeColor="text1"/>
          <w:sz w:val="24"/>
          <w:szCs w:val="24"/>
          <w:lang w:val="pt-BR"/>
        </w:rPr>
      </w:r>
      <w:r w:rsidR="003732B8"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6</w:t>
      </w:r>
      <w:r w:rsidR="003732B8"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xml:space="preserve"> acima; e (</w:t>
      </w:r>
      <w:proofErr w:type="spellStart"/>
      <w:r w:rsidRPr="0098604E">
        <w:rPr>
          <w:rFonts w:asciiTheme="minorHAnsi" w:eastAsia="Arial Unicode MS" w:hAnsiTheme="minorHAnsi" w:cstheme="minorHAnsi"/>
          <w:color w:val="000000" w:themeColor="text1"/>
          <w:sz w:val="24"/>
          <w:szCs w:val="24"/>
          <w:lang w:val="pt-BR"/>
        </w:rPr>
        <w:t>ii</w:t>
      </w:r>
      <w:proofErr w:type="spellEnd"/>
      <w:r w:rsidRPr="0098604E">
        <w:rPr>
          <w:rFonts w:asciiTheme="minorHAnsi" w:eastAsia="Arial Unicode MS" w:hAnsiTheme="minorHAnsi" w:cstheme="minorHAnsi"/>
          <w:color w:val="000000" w:themeColor="text1"/>
          <w:sz w:val="24"/>
          <w:szCs w:val="24"/>
          <w:lang w:val="pt-BR"/>
        </w:rPr>
        <w:t xml:space="preserve">) </w:t>
      </w:r>
      <w:r w:rsidRPr="0098604E">
        <w:rPr>
          <w:rFonts w:asciiTheme="minorHAnsi" w:hAnsiTheme="minorHAnsi" w:cstheme="minorHAnsi"/>
          <w:color w:val="000000" w:themeColor="text1"/>
          <w:kern w:val="16"/>
          <w:sz w:val="24"/>
          <w:szCs w:val="24"/>
          <w:lang w:val="pt-BR"/>
        </w:rPr>
        <w:t>notificar, em até 5 (cinco) Dias Úteis, os Debenturistas e o Agente Fiduciário caso quaisquer das declarações aqui prestadas tornem-se total ou parcialmente inverídicas, incompletas ou incorretas</w:t>
      </w:r>
      <w:r w:rsidRPr="0098604E">
        <w:rPr>
          <w:rFonts w:asciiTheme="minorHAnsi" w:eastAsia="Arial Unicode MS" w:hAnsiTheme="minorHAnsi" w:cstheme="minorHAnsi"/>
          <w:color w:val="000000" w:themeColor="text1"/>
          <w:sz w:val="24"/>
          <w:szCs w:val="24"/>
          <w:lang w:val="pt-BR"/>
        </w:rPr>
        <w:t>.</w:t>
      </w:r>
    </w:p>
    <w:p w14:paraId="2B0745C7" w14:textId="77777777" w:rsidR="00A125C6" w:rsidRPr="0098604E" w:rsidRDefault="00A125C6" w:rsidP="00355F6F">
      <w:pPr>
        <w:pStyle w:val="Level2"/>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10CA933" w14:textId="77777777" w:rsidR="00A125C6" w:rsidRPr="0098604E" w:rsidRDefault="00A125C6" w:rsidP="005B15F5">
      <w:pPr>
        <w:pStyle w:val="Level3"/>
        <w:widowControl w:val="0"/>
        <w:numPr>
          <w:ilvl w:val="0"/>
          <w:numId w:val="14"/>
        </w:numPr>
        <w:spacing w:after="0" w:line="340" w:lineRule="exact"/>
        <w:contextualSpacing/>
        <w:rPr>
          <w:rFonts w:asciiTheme="minorHAnsi" w:eastAsia="Arial Unicode MS" w:hAnsiTheme="minorHAnsi" w:cstheme="minorHAnsi"/>
          <w:color w:val="000000" w:themeColor="text1"/>
          <w:sz w:val="24"/>
          <w:szCs w:val="24"/>
          <w:lang w:val="pt-BR"/>
        </w:rPr>
      </w:pPr>
      <w:bookmarkStart w:id="712" w:name="_DV_M659"/>
      <w:bookmarkEnd w:id="712"/>
      <w:r w:rsidRPr="0098604E">
        <w:rPr>
          <w:rFonts w:asciiTheme="minorHAnsi" w:eastAsia="Arial Unicode MS" w:hAnsiTheme="minorHAnsi" w:cstheme="minorHAnsi"/>
          <w:b/>
          <w:color w:val="000000" w:themeColor="text1"/>
          <w:sz w:val="24"/>
          <w:szCs w:val="24"/>
          <w:lang w:val="pt-BR"/>
        </w:rPr>
        <w:t xml:space="preserve">DISPOSIÇÕES </w:t>
      </w:r>
      <w:r w:rsidRPr="0098604E">
        <w:rPr>
          <w:rFonts w:asciiTheme="minorHAnsi" w:hAnsiTheme="minorHAnsi" w:cstheme="minorHAnsi"/>
          <w:b/>
          <w:color w:val="000000" w:themeColor="text1"/>
          <w:sz w:val="24"/>
          <w:szCs w:val="24"/>
          <w:lang w:val="pt-BR"/>
        </w:rPr>
        <w:t>GERAIS</w:t>
      </w:r>
    </w:p>
    <w:p w14:paraId="6DC3F56C" w14:textId="77777777" w:rsidR="00A125C6" w:rsidRPr="0098604E" w:rsidRDefault="00A125C6" w:rsidP="00355F6F">
      <w:pPr>
        <w:pStyle w:val="Level1"/>
        <w:keepNext w:val="0"/>
        <w:widowControl w:val="0"/>
        <w:spacing w:before="0" w:after="0" w:line="340" w:lineRule="exact"/>
        <w:ind w:left="567"/>
        <w:contextualSpacing/>
        <w:rPr>
          <w:rFonts w:asciiTheme="minorHAnsi" w:eastAsia="Arial Unicode MS" w:hAnsiTheme="minorHAnsi" w:cstheme="minorHAnsi"/>
          <w:color w:val="000000" w:themeColor="text1"/>
          <w:sz w:val="24"/>
          <w:szCs w:val="24"/>
          <w:lang w:val="pt-BR"/>
        </w:rPr>
      </w:pPr>
    </w:p>
    <w:p w14:paraId="11AB1FA8"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13" w:name="_DV_M660"/>
      <w:bookmarkEnd w:id="713"/>
      <w:r w:rsidRPr="0098604E">
        <w:rPr>
          <w:rFonts w:asciiTheme="minorHAnsi" w:hAnsiTheme="minorHAnsi" w:cstheme="minorHAnsi"/>
          <w:b/>
          <w:color w:val="000000" w:themeColor="text1"/>
          <w:kern w:val="16"/>
          <w:sz w:val="24"/>
          <w:szCs w:val="24"/>
          <w:lang w:val="pt-BR"/>
        </w:rPr>
        <w:t>Comunicações</w:t>
      </w:r>
    </w:p>
    <w:p w14:paraId="6CEA2767"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6DF67D2C"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14" w:name="_DV_M661"/>
      <w:bookmarkStart w:id="715" w:name="_Ref451200713"/>
      <w:bookmarkEnd w:id="714"/>
      <w:r w:rsidRPr="0098604E">
        <w:rPr>
          <w:rFonts w:asciiTheme="minorHAnsi" w:eastAsia="Arial Unicode MS" w:hAnsiTheme="minorHAnsi" w:cstheme="minorHAnsi"/>
          <w:color w:val="000000" w:themeColor="text1"/>
          <w:sz w:val="24"/>
          <w:szCs w:val="24"/>
          <w:lang w:val="pt-BR"/>
        </w:rPr>
        <w:t>Quaisquer notificações, instruções ou comunicações a serem realizadas por qualquer das Partes em virtude desta Escritura de Emissão deverão ser encaminhadas para os seguintes endereços:</w:t>
      </w:r>
      <w:bookmarkEnd w:id="715"/>
    </w:p>
    <w:p w14:paraId="242CEA69"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B997500" w14:textId="46A7265F" w:rsidR="003732B8" w:rsidRPr="0098604E" w:rsidRDefault="00A125C6" w:rsidP="00355F6F">
      <w:pPr>
        <w:widowControl w:val="0"/>
        <w:autoSpaceDE w:val="0"/>
        <w:autoSpaceDN w:val="0"/>
        <w:adjustRightInd w:val="0"/>
        <w:spacing w:line="340" w:lineRule="exact"/>
        <w:ind w:left="1418"/>
        <w:contextualSpacing/>
        <w:rPr>
          <w:rFonts w:asciiTheme="minorHAnsi" w:hAnsiTheme="minorHAnsi" w:cstheme="minorHAnsi"/>
          <w:sz w:val="24"/>
          <w:szCs w:val="24"/>
        </w:rPr>
      </w:pPr>
      <w:bookmarkStart w:id="716" w:name="_DV_M662"/>
      <w:bookmarkEnd w:id="716"/>
      <w:r w:rsidRPr="0098604E">
        <w:rPr>
          <w:rFonts w:asciiTheme="minorHAnsi" w:hAnsiTheme="minorHAnsi" w:cstheme="minorHAnsi"/>
          <w:color w:val="000000" w:themeColor="text1"/>
          <w:sz w:val="24"/>
          <w:szCs w:val="24"/>
        </w:rPr>
        <w:t>Para a Emissora:</w:t>
      </w:r>
      <w:r w:rsidRPr="0098604E">
        <w:rPr>
          <w:rFonts w:asciiTheme="minorHAnsi" w:hAnsiTheme="minorHAnsi" w:cstheme="minorHAnsi"/>
          <w:color w:val="000000" w:themeColor="text1"/>
          <w:sz w:val="24"/>
          <w:szCs w:val="24"/>
        </w:rPr>
        <w:br/>
      </w:r>
      <w:bookmarkStart w:id="717" w:name="_DV_M663"/>
      <w:bookmarkEnd w:id="717"/>
      <w:r w:rsidR="003732B8" w:rsidRPr="0098604E">
        <w:rPr>
          <w:rFonts w:asciiTheme="minorHAnsi" w:hAnsiTheme="minorHAnsi" w:cstheme="minorHAnsi"/>
          <w:b/>
          <w:color w:val="000000" w:themeColor="text1"/>
          <w:sz w:val="24"/>
          <w:szCs w:val="24"/>
        </w:rPr>
        <w:t>STERLITE BRAZIL PARTICIPAÇÕES S.A.</w:t>
      </w:r>
      <w:r w:rsidR="003732B8" w:rsidRPr="0098604E">
        <w:rPr>
          <w:rFonts w:asciiTheme="minorHAnsi" w:hAnsiTheme="minorHAnsi" w:cstheme="minorHAnsi"/>
          <w:color w:val="000000" w:themeColor="text1"/>
          <w:sz w:val="24"/>
          <w:szCs w:val="24"/>
        </w:rPr>
        <w:br/>
      </w:r>
      <w:bookmarkStart w:id="718" w:name="_DV_M664"/>
      <w:bookmarkStart w:id="719" w:name="_DV_M666"/>
      <w:bookmarkEnd w:id="718"/>
      <w:bookmarkEnd w:id="719"/>
      <w:r w:rsidR="003732B8" w:rsidRPr="0098604E">
        <w:rPr>
          <w:rFonts w:asciiTheme="minorHAnsi" w:hAnsiTheme="minorHAnsi" w:cstheme="minorHAnsi"/>
          <w:sz w:val="24"/>
          <w:szCs w:val="24"/>
        </w:rPr>
        <w:t xml:space="preserve">Avenida </w:t>
      </w:r>
      <w:r w:rsidR="008309DB">
        <w:rPr>
          <w:rFonts w:asciiTheme="minorHAnsi" w:hAnsiTheme="minorHAnsi" w:cstheme="minorHAnsi"/>
          <w:sz w:val="24"/>
          <w:szCs w:val="24"/>
        </w:rPr>
        <w:t>Engenheiro Luis Carlos Berrini</w:t>
      </w:r>
      <w:r w:rsidR="003732B8" w:rsidRPr="0098604E">
        <w:rPr>
          <w:rFonts w:asciiTheme="minorHAnsi" w:hAnsiTheme="minorHAnsi" w:cstheme="minorHAnsi"/>
          <w:sz w:val="24"/>
          <w:szCs w:val="24"/>
        </w:rPr>
        <w:t>, nº 1</w:t>
      </w:r>
      <w:r w:rsidR="008309DB">
        <w:rPr>
          <w:rFonts w:asciiTheme="minorHAnsi" w:hAnsiTheme="minorHAnsi" w:cstheme="minorHAnsi"/>
          <w:sz w:val="24"/>
          <w:szCs w:val="24"/>
        </w:rPr>
        <w:t>05</w:t>
      </w:r>
      <w:r w:rsidR="003732B8" w:rsidRPr="0098604E">
        <w:rPr>
          <w:rFonts w:asciiTheme="minorHAnsi" w:hAnsiTheme="minorHAnsi" w:cstheme="minorHAnsi"/>
          <w:sz w:val="24"/>
          <w:szCs w:val="24"/>
        </w:rPr>
        <w:t xml:space="preserve">, </w:t>
      </w:r>
      <w:r w:rsidR="008309DB">
        <w:rPr>
          <w:rFonts w:asciiTheme="minorHAnsi" w:hAnsiTheme="minorHAnsi" w:cstheme="minorHAnsi"/>
          <w:sz w:val="24"/>
          <w:szCs w:val="24"/>
        </w:rPr>
        <w:t xml:space="preserve">Edifício Berrini One, 12º </w:t>
      </w:r>
      <w:r w:rsidR="003732B8" w:rsidRPr="0098604E">
        <w:rPr>
          <w:rFonts w:asciiTheme="minorHAnsi" w:hAnsiTheme="minorHAnsi" w:cstheme="minorHAnsi"/>
          <w:sz w:val="24"/>
          <w:szCs w:val="24"/>
        </w:rPr>
        <w:t xml:space="preserve">andar, sala </w:t>
      </w:r>
      <w:r w:rsidR="008309DB">
        <w:rPr>
          <w:rFonts w:asciiTheme="minorHAnsi" w:hAnsiTheme="minorHAnsi" w:cstheme="minorHAnsi"/>
          <w:sz w:val="24"/>
          <w:szCs w:val="24"/>
        </w:rPr>
        <w:t>A</w:t>
      </w:r>
      <w:r w:rsidR="003732B8" w:rsidRPr="0098604E">
        <w:rPr>
          <w:rFonts w:asciiTheme="minorHAnsi" w:hAnsiTheme="minorHAnsi" w:cstheme="minorHAnsi"/>
          <w:sz w:val="24"/>
          <w:szCs w:val="24"/>
        </w:rPr>
        <w:t xml:space="preserve"> </w:t>
      </w:r>
      <w:r w:rsidR="003732B8" w:rsidRPr="0098604E">
        <w:rPr>
          <w:rFonts w:asciiTheme="minorHAnsi" w:hAnsiTheme="minorHAnsi" w:cstheme="minorHAnsi"/>
          <w:sz w:val="24"/>
          <w:szCs w:val="24"/>
        </w:rPr>
        <w:br/>
        <w:t>São Paulo, SP</w:t>
      </w:r>
      <w:r w:rsidR="003732B8" w:rsidRPr="0098604E">
        <w:rPr>
          <w:rFonts w:asciiTheme="minorHAnsi" w:hAnsiTheme="minorHAnsi" w:cstheme="minorHAnsi"/>
          <w:sz w:val="24"/>
          <w:szCs w:val="24"/>
        </w:rPr>
        <w:br/>
        <w:t xml:space="preserve">CEP: </w:t>
      </w:r>
      <w:r w:rsidR="008309DB">
        <w:rPr>
          <w:rFonts w:asciiTheme="minorHAnsi" w:hAnsiTheme="minorHAnsi" w:cstheme="minorHAnsi"/>
          <w:sz w:val="24"/>
          <w:szCs w:val="24"/>
        </w:rPr>
        <w:t>04.571-900</w:t>
      </w:r>
    </w:p>
    <w:p w14:paraId="492A6D45" w14:textId="77777777" w:rsidR="003732B8" w:rsidRPr="0098604E" w:rsidRDefault="003732B8" w:rsidP="00355F6F">
      <w:pPr>
        <w:widowControl w:val="0"/>
        <w:autoSpaceDE w:val="0"/>
        <w:autoSpaceDN w:val="0"/>
        <w:adjustRightInd w:val="0"/>
        <w:spacing w:line="340" w:lineRule="exact"/>
        <w:ind w:left="1418"/>
        <w:contextualSpacing/>
        <w:rPr>
          <w:rFonts w:asciiTheme="minorHAnsi" w:hAnsiTheme="minorHAnsi" w:cstheme="minorHAnsi"/>
          <w:sz w:val="24"/>
          <w:szCs w:val="24"/>
        </w:rPr>
      </w:pPr>
      <w:r w:rsidRPr="0098604E">
        <w:rPr>
          <w:rFonts w:asciiTheme="minorHAnsi" w:hAnsiTheme="minorHAnsi" w:cstheme="minorHAnsi"/>
          <w:sz w:val="24"/>
          <w:szCs w:val="24"/>
        </w:rPr>
        <w:t>At.: Área de Fundraising</w:t>
      </w:r>
    </w:p>
    <w:p w14:paraId="7E3C3BA7" w14:textId="039F5A2F" w:rsidR="003732B8" w:rsidRPr="0098604E" w:rsidRDefault="003732B8" w:rsidP="00355F6F">
      <w:pPr>
        <w:widowControl w:val="0"/>
        <w:autoSpaceDE w:val="0"/>
        <w:autoSpaceDN w:val="0"/>
        <w:adjustRightInd w:val="0"/>
        <w:spacing w:line="340" w:lineRule="exact"/>
        <w:ind w:left="1418"/>
        <w:contextualSpacing/>
        <w:rPr>
          <w:rFonts w:asciiTheme="minorHAnsi" w:hAnsiTheme="minorHAnsi" w:cstheme="minorHAnsi"/>
          <w:sz w:val="24"/>
          <w:szCs w:val="24"/>
        </w:rPr>
      </w:pPr>
      <w:r w:rsidRPr="0098604E">
        <w:rPr>
          <w:rFonts w:asciiTheme="minorHAnsi" w:hAnsiTheme="minorHAnsi" w:cstheme="minorHAnsi"/>
          <w:sz w:val="24"/>
          <w:szCs w:val="24"/>
        </w:rPr>
        <w:t xml:space="preserve">E-mail: </w:t>
      </w:r>
      <w:hyperlink r:id="rId25" w:history="1">
        <w:r w:rsidRPr="0098604E">
          <w:rPr>
            <w:rFonts w:asciiTheme="minorHAnsi" w:hAnsiTheme="minorHAnsi" w:cstheme="minorHAnsi"/>
            <w:sz w:val="24"/>
            <w:szCs w:val="24"/>
          </w:rPr>
          <w:t>fundraising@sterlitepower.com</w:t>
        </w:r>
      </w:hyperlink>
      <w:r w:rsidRPr="0098604E">
        <w:rPr>
          <w:rFonts w:asciiTheme="minorHAnsi" w:hAnsiTheme="minorHAnsi" w:cstheme="minorHAnsi"/>
          <w:sz w:val="24"/>
          <w:szCs w:val="24"/>
        </w:rPr>
        <w:t xml:space="preserve"> </w:t>
      </w:r>
    </w:p>
    <w:p w14:paraId="73B6B240" w14:textId="77777777" w:rsidR="00A125C6" w:rsidRPr="0098604E" w:rsidRDefault="00A125C6" w:rsidP="00355F6F">
      <w:pPr>
        <w:widowControl w:val="0"/>
        <w:autoSpaceDE w:val="0"/>
        <w:autoSpaceDN w:val="0"/>
        <w:adjustRightInd w:val="0"/>
        <w:spacing w:line="340" w:lineRule="exact"/>
        <w:ind w:left="1418"/>
        <w:contextualSpacing/>
        <w:rPr>
          <w:rFonts w:asciiTheme="minorHAnsi" w:hAnsiTheme="minorHAnsi" w:cstheme="minorHAnsi"/>
          <w:color w:val="000000" w:themeColor="text1"/>
          <w:sz w:val="24"/>
          <w:szCs w:val="24"/>
        </w:rPr>
      </w:pPr>
      <w:bookmarkStart w:id="720" w:name="_DV_M703"/>
      <w:bookmarkEnd w:id="720"/>
    </w:p>
    <w:p w14:paraId="6FAC4E5F" w14:textId="77777777" w:rsidR="008333A6" w:rsidRPr="001A66EA" w:rsidRDefault="00A125C6" w:rsidP="008333A6">
      <w:pPr>
        <w:widowControl w:val="0"/>
        <w:autoSpaceDE w:val="0"/>
        <w:autoSpaceDN w:val="0"/>
        <w:adjustRightInd w:val="0"/>
        <w:spacing w:line="340" w:lineRule="exact"/>
        <w:ind w:left="1418"/>
        <w:contextualSpacing/>
        <w:rPr>
          <w:rFonts w:asciiTheme="minorHAnsi" w:hAnsiTheme="minorHAnsi" w:cstheme="minorHAnsi"/>
          <w:b/>
          <w:bCs/>
          <w:sz w:val="24"/>
          <w:szCs w:val="24"/>
        </w:rPr>
      </w:pPr>
      <w:bookmarkStart w:id="721" w:name="_Hlk80360396"/>
      <w:r w:rsidRPr="0098604E">
        <w:rPr>
          <w:rFonts w:asciiTheme="minorHAnsi" w:hAnsiTheme="minorHAnsi" w:cstheme="minorHAnsi"/>
          <w:sz w:val="24"/>
          <w:szCs w:val="24"/>
        </w:rPr>
        <w:t>Para o Agente Fiduciário:</w:t>
      </w:r>
      <w:r w:rsidRPr="0098604E">
        <w:rPr>
          <w:rFonts w:asciiTheme="minorHAnsi" w:hAnsiTheme="minorHAnsi" w:cstheme="minorHAnsi"/>
          <w:sz w:val="24"/>
          <w:szCs w:val="24"/>
        </w:rPr>
        <w:br/>
      </w:r>
      <w:bookmarkStart w:id="722" w:name="_DV_M700"/>
      <w:bookmarkStart w:id="723" w:name="_DV_M701"/>
      <w:bookmarkEnd w:id="722"/>
      <w:bookmarkEnd w:id="723"/>
      <w:r w:rsidR="008333A6" w:rsidRPr="001A66EA">
        <w:rPr>
          <w:rFonts w:asciiTheme="minorHAnsi" w:hAnsiTheme="minorHAnsi" w:cstheme="minorHAnsi"/>
          <w:b/>
          <w:bCs/>
          <w:sz w:val="24"/>
          <w:szCs w:val="24"/>
        </w:rPr>
        <w:t>OLIVEIRA TRUST DISTRIBUIDORA DE TÍTULOS E VALORES MOBILIÁRIOS S.A.</w:t>
      </w:r>
    </w:p>
    <w:p w14:paraId="40477AAA"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Rua Joaquim Floriano, nº 1.052, 13º andar, Itaim Bibi</w:t>
      </w:r>
    </w:p>
    <w:p w14:paraId="113991D2"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São Paulo – SP, CEP 04534-010</w:t>
      </w:r>
    </w:p>
    <w:p w14:paraId="689BD265"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At: Maria Carolina Abrantes Lodi de Oliveira</w:t>
      </w:r>
    </w:p>
    <w:p w14:paraId="3CE353DE"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Telefone: (11) 3504-8100</w:t>
      </w:r>
    </w:p>
    <w:p w14:paraId="42E139E2" w14:textId="78154A0E" w:rsidR="00A125C6" w:rsidRPr="0098604E"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E-Mail: af.controles@oliveiratrust.com.br / af.assembleias@oliveiratrust.com.br</w:t>
      </w:r>
    </w:p>
    <w:p w14:paraId="11C3522C" w14:textId="77777777" w:rsidR="00A125C6" w:rsidRPr="0098604E" w:rsidRDefault="00A125C6" w:rsidP="00355F6F">
      <w:pPr>
        <w:pStyle w:val="Body"/>
        <w:widowControl w:val="0"/>
        <w:spacing w:after="0" w:line="340" w:lineRule="exact"/>
        <w:ind w:left="1418"/>
        <w:contextualSpacing/>
        <w:jc w:val="left"/>
        <w:rPr>
          <w:rFonts w:asciiTheme="minorHAnsi" w:hAnsiTheme="minorHAnsi" w:cstheme="minorHAnsi"/>
          <w:color w:val="000000" w:themeColor="text1"/>
          <w:sz w:val="24"/>
          <w:szCs w:val="24"/>
        </w:rPr>
      </w:pPr>
      <w:bookmarkStart w:id="724" w:name="_DV_M702"/>
      <w:bookmarkStart w:id="725" w:name="_DV_M707"/>
      <w:bookmarkStart w:id="726" w:name="_DV_M704"/>
      <w:bookmarkEnd w:id="724"/>
      <w:bookmarkEnd w:id="725"/>
      <w:bookmarkEnd w:id="726"/>
    </w:p>
    <w:p w14:paraId="0D34128B" w14:textId="26448E16" w:rsidR="00A125C6" w:rsidRPr="0098604E" w:rsidRDefault="00A125C6" w:rsidP="00355F6F">
      <w:pPr>
        <w:widowControl w:val="0"/>
        <w:autoSpaceDE w:val="0"/>
        <w:autoSpaceDN w:val="0"/>
        <w:adjustRightInd w:val="0"/>
        <w:spacing w:line="340" w:lineRule="exact"/>
        <w:ind w:left="1418"/>
        <w:contextualSpacing/>
        <w:rPr>
          <w:rFonts w:asciiTheme="minorHAnsi" w:hAnsiTheme="minorHAnsi" w:cstheme="minorHAnsi"/>
          <w:sz w:val="24"/>
          <w:szCs w:val="24"/>
        </w:rPr>
      </w:pPr>
      <w:r w:rsidRPr="0098604E">
        <w:rPr>
          <w:rFonts w:asciiTheme="minorHAnsi" w:hAnsiTheme="minorHAnsi" w:cstheme="minorHAnsi"/>
          <w:color w:val="000000" w:themeColor="text1"/>
          <w:sz w:val="24"/>
          <w:szCs w:val="24"/>
        </w:rPr>
        <w:t xml:space="preserve">Para o </w:t>
      </w:r>
      <w:r w:rsidR="00F94C8D">
        <w:rPr>
          <w:rFonts w:asciiTheme="minorHAnsi" w:eastAsia="Arial Unicode MS" w:hAnsiTheme="minorHAnsi" w:cstheme="minorHAnsi"/>
          <w:color w:val="000000" w:themeColor="text1"/>
          <w:sz w:val="24"/>
          <w:szCs w:val="24"/>
        </w:rPr>
        <w:t>Agente de Liquidação</w:t>
      </w:r>
      <w:r w:rsidRPr="0098604E">
        <w:rPr>
          <w:rFonts w:asciiTheme="minorHAnsi" w:eastAsia="Arial Unicode MS" w:hAnsiTheme="minorHAnsi" w:cstheme="minorHAnsi"/>
          <w:color w:val="000000" w:themeColor="text1"/>
          <w:sz w:val="24"/>
          <w:szCs w:val="24"/>
        </w:rPr>
        <w:t xml:space="preserve"> </w:t>
      </w:r>
      <w:r w:rsidRPr="0098604E">
        <w:rPr>
          <w:rFonts w:asciiTheme="minorHAnsi" w:hAnsiTheme="minorHAnsi" w:cstheme="minorHAnsi"/>
          <w:color w:val="000000" w:themeColor="text1"/>
          <w:sz w:val="24"/>
          <w:szCs w:val="24"/>
        </w:rPr>
        <w:t>e Escriturador:</w:t>
      </w:r>
      <w:bookmarkStart w:id="727" w:name="_DV_M708"/>
      <w:bookmarkStart w:id="728" w:name="_DV_M709"/>
      <w:bookmarkStart w:id="729" w:name="_DV_M710"/>
      <w:bookmarkStart w:id="730" w:name="_DV_M711"/>
      <w:bookmarkStart w:id="731" w:name="_DV_M712"/>
      <w:bookmarkStart w:id="732" w:name="_DV_M713"/>
      <w:bookmarkStart w:id="733" w:name="_DV_M714"/>
      <w:bookmarkStart w:id="734" w:name="_DV_M715"/>
      <w:bookmarkStart w:id="735" w:name="_DV_M716"/>
      <w:bookmarkStart w:id="736" w:name="_DV_M717"/>
      <w:bookmarkStart w:id="737" w:name="_DV_M718"/>
      <w:bookmarkStart w:id="738" w:name="_DV_M719"/>
      <w:bookmarkStart w:id="739" w:name="_DV_M720"/>
      <w:bookmarkStart w:id="740" w:name="_DV_M721"/>
      <w:bookmarkStart w:id="741" w:name="_DV_M722"/>
      <w:bookmarkStart w:id="742" w:name="_DV_M723"/>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14:paraId="0AA279E3"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b/>
          <w:bCs/>
          <w:sz w:val="24"/>
          <w:szCs w:val="24"/>
        </w:rPr>
      </w:pPr>
      <w:bookmarkStart w:id="743" w:name="_Hlk81280529"/>
      <w:r w:rsidRPr="001A66EA">
        <w:rPr>
          <w:rFonts w:asciiTheme="minorHAnsi" w:hAnsiTheme="minorHAnsi" w:cstheme="minorHAnsi"/>
          <w:b/>
          <w:bCs/>
          <w:sz w:val="24"/>
          <w:szCs w:val="24"/>
        </w:rPr>
        <w:t>OLIVEIRA TRUST DISTRIBUIDORA DE TÍTULOS E VALORES MOBILIÁRIOS S.A.</w:t>
      </w:r>
    </w:p>
    <w:p w14:paraId="162AA8F9"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Av. das Américas, 3434, bloco 7, 2º andar – Barra da Tijuca</w:t>
      </w:r>
    </w:p>
    <w:p w14:paraId="7DA11213"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Rio de Janeiro – RJ, CEP 22640-102</w:t>
      </w:r>
    </w:p>
    <w:p w14:paraId="273F56E5"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At.: Raphael Morgado/João Bezerra</w:t>
      </w:r>
    </w:p>
    <w:p w14:paraId="43F54990"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Tel.: (21) 3514-0000</w:t>
      </w:r>
    </w:p>
    <w:p w14:paraId="00979F00" w14:textId="279135BB" w:rsidR="00A125C6" w:rsidRPr="0098604E"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highlight w:val="lightGray"/>
        </w:rPr>
      </w:pPr>
      <w:r w:rsidRPr="001A66EA">
        <w:rPr>
          <w:rFonts w:asciiTheme="minorHAnsi" w:hAnsiTheme="minorHAnsi" w:cstheme="minorHAnsi"/>
          <w:sz w:val="24"/>
          <w:szCs w:val="24"/>
        </w:rPr>
        <w:t>E-mail: sqestruturacao@oliveiratrust.com.br</w:t>
      </w:r>
    </w:p>
    <w:bookmarkEnd w:id="721"/>
    <w:bookmarkEnd w:id="743"/>
    <w:p w14:paraId="53BB7EA4" w14:textId="77777777" w:rsidR="00A125C6" w:rsidRPr="0098604E" w:rsidRDefault="00A125C6" w:rsidP="00355F6F">
      <w:pPr>
        <w:pStyle w:val="Body"/>
        <w:widowControl w:val="0"/>
        <w:spacing w:after="0" w:line="340" w:lineRule="exact"/>
        <w:ind w:left="1418"/>
        <w:contextualSpacing/>
        <w:jc w:val="left"/>
        <w:rPr>
          <w:rFonts w:asciiTheme="minorHAnsi" w:hAnsiTheme="minorHAnsi" w:cstheme="minorHAnsi"/>
          <w:color w:val="000000" w:themeColor="text1"/>
          <w:sz w:val="24"/>
          <w:szCs w:val="24"/>
        </w:rPr>
      </w:pPr>
    </w:p>
    <w:p w14:paraId="5AF649E5" w14:textId="77777777" w:rsidR="00A125C6" w:rsidRPr="0098604E" w:rsidRDefault="00A125C6" w:rsidP="00355F6F">
      <w:pPr>
        <w:pStyle w:val="Body"/>
        <w:widowControl w:val="0"/>
        <w:spacing w:after="0" w:line="340" w:lineRule="exact"/>
        <w:ind w:left="1418"/>
        <w:contextualSpacing/>
        <w:jc w:val="left"/>
        <w:rPr>
          <w:rFonts w:asciiTheme="minorHAnsi" w:hAnsiTheme="minorHAnsi" w:cstheme="minorHAnsi"/>
          <w:b/>
          <w:color w:val="000000" w:themeColor="text1"/>
          <w:sz w:val="24"/>
          <w:szCs w:val="24"/>
        </w:rPr>
      </w:pPr>
      <w:r w:rsidRPr="0098604E">
        <w:rPr>
          <w:rFonts w:asciiTheme="minorHAnsi" w:hAnsiTheme="minorHAnsi" w:cstheme="minorHAnsi"/>
          <w:color w:val="000000" w:themeColor="text1"/>
          <w:sz w:val="24"/>
          <w:szCs w:val="24"/>
        </w:rPr>
        <w:t xml:space="preserve">Para a </w:t>
      </w:r>
      <w:r w:rsidRPr="0098604E">
        <w:rPr>
          <w:rFonts w:asciiTheme="minorHAnsi" w:eastAsia="Arial Unicode MS" w:hAnsiTheme="minorHAnsi" w:cstheme="minorHAnsi"/>
          <w:b/>
          <w:color w:val="000000" w:themeColor="text1"/>
          <w:sz w:val="24"/>
          <w:szCs w:val="24"/>
        </w:rPr>
        <w:t>B3</w:t>
      </w:r>
      <w:r w:rsidRPr="0098604E">
        <w:rPr>
          <w:rFonts w:asciiTheme="minorHAnsi" w:hAnsiTheme="minorHAnsi" w:cstheme="minorHAnsi"/>
          <w:b/>
          <w:color w:val="000000" w:themeColor="text1"/>
          <w:sz w:val="24"/>
          <w:szCs w:val="24"/>
        </w:rPr>
        <w:t>:</w:t>
      </w:r>
      <w:r w:rsidRPr="0098604E">
        <w:rPr>
          <w:rFonts w:asciiTheme="minorHAnsi" w:hAnsiTheme="minorHAnsi" w:cstheme="minorHAnsi"/>
          <w:b/>
          <w:color w:val="000000" w:themeColor="text1"/>
          <w:sz w:val="24"/>
          <w:szCs w:val="24"/>
        </w:rPr>
        <w:br/>
      </w:r>
      <w:bookmarkStart w:id="744" w:name="_DV_M724"/>
      <w:bookmarkEnd w:id="744"/>
      <w:r w:rsidRPr="0098604E">
        <w:rPr>
          <w:rFonts w:asciiTheme="minorHAnsi" w:hAnsiTheme="minorHAnsi" w:cstheme="minorHAnsi"/>
          <w:b/>
          <w:color w:val="000000" w:themeColor="text1"/>
          <w:sz w:val="24"/>
          <w:szCs w:val="24"/>
        </w:rPr>
        <w:t>B3 S.A. – BRASIL, BOLSA, BALCÃO – BALCÃO B3</w:t>
      </w:r>
    </w:p>
    <w:p w14:paraId="357DC636" w14:textId="77777777" w:rsidR="00A125C6" w:rsidRPr="0098604E" w:rsidRDefault="00A125C6" w:rsidP="00355F6F">
      <w:pPr>
        <w:pStyle w:val="Body"/>
        <w:widowControl w:val="0"/>
        <w:spacing w:after="0" w:line="340" w:lineRule="exact"/>
        <w:ind w:left="1418"/>
        <w:contextualSpacing/>
        <w:rPr>
          <w:rFonts w:asciiTheme="minorHAnsi" w:hAnsiTheme="minorHAnsi" w:cstheme="minorHAnsi"/>
          <w:color w:val="000000" w:themeColor="text1"/>
          <w:sz w:val="24"/>
          <w:szCs w:val="24"/>
        </w:rPr>
      </w:pPr>
      <w:r w:rsidRPr="0098604E">
        <w:rPr>
          <w:rFonts w:asciiTheme="minorHAnsi" w:hAnsiTheme="minorHAnsi" w:cstheme="minorHAnsi"/>
          <w:color w:val="000000" w:themeColor="text1"/>
          <w:sz w:val="24"/>
          <w:szCs w:val="24"/>
        </w:rPr>
        <w:t>Praça Antônio Prado, nº 48, 6º andar</w:t>
      </w:r>
    </w:p>
    <w:p w14:paraId="3529CE4C" w14:textId="77777777" w:rsidR="00A125C6" w:rsidRPr="0098604E" w:rsidRDefault="00A125C6" w:rsidP="00355F6F">
      <w:pPr>
        <w:pStyle w:val="Body"/>
        <w:widowControl w:val="0"/>
        <w:spacing w:after="0" w:line="340" w:lineRule="exact"/>
        <w:ind w:left="1418"/>
        <w:contextualSpacing/>
        <w:rPr>
          <w:rFonts w:asciiTheme="minorHAnsi" w:hAnsiTheme="minorHAnsi" w:cstheme="minorHAnsi"/>
          <w:color w:val="000000" w:themeColor="text1"/>
          <w:sz w:val="24"/>
          <w:szCs w:val="24"/>
        </w:rPr>
      </w:pPr>
      <w:r w:rsidRPr="0098604E">
        <w:rPr>
          <w:rFonts w:asciiTheme="minorHAnsi" w:hAnsiTheme="minorHAnsi" w:cstheme="minorHAnsi"/>
          <w:color w:val="000000" w:themeColor="text1"/>
          <w:sz w:val="24"/>
          <w:szCs w:val="24"/>
        </w:rPr>
        <w:t>CEP 01010-901 – Centro, São Paulo, SP</w:t>
      </w:r>
    </w:p>
    <w:p w14:paraId="1FDC1ACB" w14:textId="77777777" w:rsidR="00A125C6" w:rsidRPr="0098604E" w:rsidRDefault="00A125C6" w:rsidP="00355F6F">
      <w:pPr>
        <w:pStyle w:val="Body"/>
        <w:widowControl w:val="0"/>
        <w:spacing w:after="0" w:line="340" w:lineRule="exact"/>
        <w:ind w:left="1418"/>
        <w:contextualSpacing/>
        <w:jc w:val="left"/>
        <w:rPr>
          <w:rFonts w:asciiTheme="minorHAnsi" w:hAnsiTheme="minorHAnsi" w:cstheme="minorHAnsi"/>
          <w:color w:val="000000" w:themeColor="text1"/>
          <w:sz w:val="24"/>
          <w:szCs w:val="24"/>
        </w:rPr>
      </w:pPr>
      <w:r w:rsidRPr="0098604E">
        <w:rPr>
          <w:rFonts w:asciiTheme="minorHAnsi" w:hAnsiTheme="minorHAnsi" w:cstheme="minorHAnsi"/>
          <w:color w:val="000000" w:themeColor="text1"/>
          <w:sz w:val="24"/>
          <w:szCs w:val="24"/>
        </w:rPr>
        <w:t>At.: Superintendência de Ofertas de Títulos Corporativos e Fundos - SCF</w:t>
      </w:r>
    </w:p>
    <w:p w14:paraId="59FCA7C6" w14:textId="77777777" w:rsidR="00A125C6" w:rsidRPr="0098604E" w:rsidRDefault="00A125C6" w:rsidP="00355F6F">
      <w:pPr>
        <w:pStyle w:val="Body"/>
        <w:widowControl w:val="0"/>
        <w:spacing w:after="0" w:line="340" w:lineRule="exact"/>
        <w:ind w:left="1418"/>
        <w:contextualSpacing/>
        <w:jc w:val="left"/>
        <w:rPr>
          <w:rFonts w:asciiTheme="minorHAnsi" w:hAnsiTheme="minorHAnsi" w:cstheme="minorHAnsi"/>
          <w:color w:val="000000" w:themeColor="text1"/>
          <w:sz w:val="24"/>
          <w:szCs w:val="24"/>
        </w:rPr>
      </w:pPr>
      <w:r w:rsidRPr="0098604E">
        <w:rPr>
          <w:rFonts w:asciiTheme="minorHAnsi" w:hAnsiTheme="minorHAnsi" w:cstheme="minorHAnsi"/>
          <w:color w:val="000000" w:themeColor="text1"/>
          <w:sz w:val="24"/>
          <w:szCs w:val="24"/>
        </w:rPr>
        <w:t>Telefone: (11) 2565-5061</w:t>
      </w:r>
      <w:r w:rsidRPr="0098604E">
        <w:rPr>
          <w:rFonts w:asciiTheme="minorHAnsi" w:hAnsiTheme="minorHAnsi" w:cstheme="minorHAnsi"/>
          <w:color w:val="000000" w:themeColor="text1"/>
          <w:sz w:val="24"/>
          <w:szCs w:val="24"/>
        </w:rPr>
        <w:br/>
        <w:t>E-mail: valores.mobiliarios@b3.com.br</w:t>
      </w:r>
    </w:p>
    <w:p w14:paraId="417E754E" w14:textId="77777777" w:rsidR="00A125C6" w:rsidRPr="0098604E" w:rsidRDefault="00A125C6" w:rsidP="00355F6F">
      <w:pPr>
        <w:widowControl w:val="0"/>
        <w:autoSpaceDE w:val="0"/>
        <w:autoSpaceDN w:val="0"/>
        <w:adjustRightInd w:val="0"/>
        <w:spacing w:line="340" w:lineRule="exact"/>
        <w:ind w:left="1418"/>
        <w:contextualSpacing/>
        <w:rPr>
          <w:rFonts w:asciiTheme="minorHAnsi" w:hAnsiTheme="minorHAnsi" w:cstheme="minorHAnsi"/>
          <w:sz w:val="24"/>
          <w:szCs w:val="24"/>
        </w:rPr>
      </w:pPr>
      <w:bookmarkStart w:id="745" w:name="_DV_M726"/>
      <w:bookmarkStart w:id="746" w:name="_DV_M727"/>
      <w:bookmarkStart w:id="747" w:name="_DV_M730"/>
      <w:bookmarkStart w:id="748" w:name="_DV_M731"/>
      <w:bookmarkStart w:id="749" w:name="_DV_M732"/>
      <w:bookmarkEnd w:id="745"/>
      <w:bookmarkEnd w:id="746"/>
      <w:bookmarkEnd w:id="747"/>
      <w:bookmarkEnd w:id="748"/>
      <w:bookmarkEnd w:id="749"/>
    </w:p>
    <w:p w14:paraId="2B670016"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50" w:name="_DV_M733"/>
      <w:bookmarkStart w:id="751" w:name="_DV_M734"/>
      <w:bookmarkStart w:id="752" w:name="_DV_M735"/>
      <w:bookmarkStart w:id="753" w:name="_DV_M736"/>
      <w:bookmarkStart w:id="754" w:name="_DV_M737"/>
      <w:bookmarkStart w:id="755" w:name="_DV_M738"/>
      <w:bookmarkStart w:id="756" w:name="_DV_M739"/>
      <w:bookmarkEnd w:id="750"/>
      <w:bookmarkEnd w:id="751"/>
      <w:bookmarkEnd w:id="752"/>
      <w:bookmarkEnd w:id="753"/>
      <w:bookmarkEnd w:id="754"/>
      <w:bookmarkEnd w:id="755"/>
      <w:bookmarkEnd w:id="756"/>
      <w:r w:rsidRPr="0098604E">
        <w:rPr>
          <w:rFonts w:asciiTheme="minorHAnsi" w:eastAsia="Arial Unicode MS" w:hAnsiTheme="minorHAnsi" w:cstheme="minorHAnsi"/>
          <w:color w:val="000000" w:themeColor="text1"/>
          <w:sz w:val="24"/>
          <w:szCs w:val="24"/>
          <w:lang w:val="pt-BR"/>
        </w:rPr>
        <w:t xml:space="preserve">As notificações, instruções e comunicações referentes a esta Escritura de Emissão serão consideradas entregues quando recebidas sob protocolo ou com “aviso de recebimento” expedido pela Empresa Brasileira de Correios, ou por telegrama nos endereços acima e, se enviada por correio eletrônico, na data de seu envio, desde que seu recebimento </w:t>
      </w:r>
      <w:r w:rsidRPr="0098604E">
        <w:rPr>
          <w:rFonts w:asciiTheme="minorHAnsi" w:eastAsia="Arial Unicode MS" w:hAnsiTheme="minorHAnsi" w:cstheme="minorHAnsi"/>
          <w:color w:val="000000" w:themeColor="text1"/>
          <w:sz w:val="24"/>
          <w:szCs w:val="24"/>
          <w:lang w:val="pt-BR"/>
        </w:rPr>
        <w:lastRenderedPageBreak/>
        <w:t>seja confirmado por meio de recibo emitido pelo remetente.</w:t>
      </w:r>
    </w:p>
    <w:p w14:paraId="297B2229"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3DA5463"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57" w:name="_DV_M740"/>
      <w:bookmarkEnd w:id="757"/>
      <w:r w:rsidRPr="0098604E">
        <w:rPr>
          <w:rFonts w:asciiTheme="minorHAnsi" w:eastAsia="Arial Unicode MS" w:hAnsiTheme="minorHAnsi" w:cstheme="minorHAnsi"/>
          <w:color w:val="000000" w:themeColor="text1"/>
          <w:sz w:val="24"/>
          <w:szCs w:val="24"/>
          <w:lang w:val="pt-BR"/>
        </w:rPr>
        <w:t>A mudança de qualquer dos endereços acima deverá ser imediatamente comunicada às demais Partes pela Parte que tiver seu endereço alterado.</w:t>
      </w:r>
    </w:p>
    <w:p w14:paraId="19E43D79"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641706D3"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58" w:name="_DV_M741"/>
      <w:bookmarkEnd w:id="758"/>
      <w:r w:rsidRPr="0098604E">
        <w:rPr>
          <w:rFonts w:asciiTheme="minorHAnsi" w:hAnsiTheme="minorHAnsi" w:cstheme="minorHAnsi"/>
          <w:b/>
          <w:color w:val="000000" w:themeColor="text1"/>
          <w:kern w:val="16"/>
          <w:sz w:val="24"/>
          <w:szCs w:val="24"/>
          <w:lang w:val="pt-BR"/>
        </w:rPr>
        <w:t>Renúncia</w:t>
      </w:r>
    </w:p>
    <w:p w14:paraId="626DAB83"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245998C8"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59" w:name="_DV_M742"/>
      <w:bookmarkEnd w:id="759"/>
      <w:r w:rsidRPr="0098604E">
        <w:rPr>
          <w:rFonts w:asciiTheme="minorHAnsi" w:eastAsia="Arial Unicode MS" w:hAnsiTheme="minorHAnsi" w:cstheme="minorHAnsi"/>
          <w:color w:val="000000" w:themeColor="text1"/>
          <w:sz w:val="24"/>
          <w:szCs w:val="24"/>
          <w:lang w:val="pt-BR"/>
        </w:rPr>
        <w:t>Não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1C47027B"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6B36E9A5"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60" w:name="_DV_M743"/>
      <w:bookmarkEnd w:id="760"/>
      <w:r w:rsidRPr="0098604E">
        <w:rPr>
          <w:rFonts w:asciiTheme="minorHAnsi" w:hAnsiTheme="minorHAnsi" w:cstheme="minorHAnsi"/>
          <w:b/>
          <w:color w:val="000000" w:themeColor="text1"/>
          <w:kern w:val="16"/>
          <w:sz w:val="24"/>
          <w:szCs w:val="24"/>
          <w:lang w:val="pt-BR"/>
        </w:rPr>
        <w:t>Independência</w:t>
      </w:r>
      <w:r w:rsidRPr="0098604E">
        <w:rPr>
          <w:rFonts w:asciiTheme="minorHAnsi" w:eastAsia="Arial Unicode MS" w:hAnsiTheme="minorHAnsi" w:cstheme="minorHAnsi"/>
          <w:b/>
          <w:color w:val="000000" w:themeColor="text1"/>
          <w:sz w:val="24"/>
          <w:szCs w:val="24"/>
          <w:lang w:val="pt-BR"/>
        </w:rPr>
        <w:t xml:space="preserve"> das Disposições desta Escritura de Emissão</w:t>
      </w:r>
    </w:p>
    <w:p w14:paraId="34AE4B4A"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1D8B2289"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61" w:name="_DV_M744"/>
      <w:bookmarkEnd w:id="761"/>
      <w:r w:rsidRPr="0098604E">
        <w:rPr>
          <w:rFonts w:asciiTheme="minorHAnsi" w:eastAsia="Arial Unicode MS" w:hAnsiTheme="minorHAnsi" w:cstheme="minorHAnsi"/>
          <w:color w:val="000000" w:themeColor="text1"/>
          <w:sz w:val="24"/>
          <w:szCs w:val="24"/>
          <w:lang w:val="pt-BR"/>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7DB8B4A3"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1F6CD5F" w14:textId="43C73458"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62" w:name="_DV_M745"/>
      <w:bookmarkStart w:id="763" w:name="_DV_M746"/>
      <w:bookmarkEnd w:id="762"/>
      <w:bookmarkEnd w:id="763"/>
      <w:r w:rsidRPr="0098604E">
        <w:rPr>
          <w:rFonts w:asciiTheme="minorHAnsi" w:eastAsia="Arial Unicode MS" w:hAnsiTheme="minorHAnsi" w:cstheme="minorHAnsi"/>
          <w:b/>
          <w:color w:val="000000" w:themeColor="text1"/>
          <w:sz w:val="24"/>
          <w:szCs w:val="24"/>
          <w:lang w:val="pt-BR"/>
        </w:rPr>
        <w:t xml:space="preserve">Título </w:t>
      </w:r>
      <w:r w:rsidRPr="0098604E">
        <w:rPr>
          <w:rFonts w:asciiTheme="minorHAnsi" w:hAnsiTheme="minorHAnsi" w:cstheme="minorHAnsi"/>
          <w:b/>
          <w:color w:val="000000" w:themeColor="text1"/>
          <w:kern w:val="16"/>
          <w:sz w:val="24"/>
          <w:szCs w:val="24"/>
          <w:lang w:val="pt-BR"/>
        </w:rPr>
        <w:t>Executivo</w:t>
      </w:r>
      <w:r w:rsidRPr="0098604E">
        <w:rPr>
          <w:rFonts w:asciiTheme="minorHAnsi" w:eastAsia="Arial Unicode MS" w:hAnsiTheme="minorHAnsi" w:cstheme="minorHAnsi"/>
          <w:b/>
          <w:color w:val="000000" w:themeColor="text1"/>
          <w:sz w:val="24"/>
          <w:szCs w:val="24"/>
          <w:lang w:val="pt-BR"/>
        </w:rPr>
        <w:t xml:space="preserve"> Extrajudicial e Execução Específica</w:t>
      </w:r>
    </w:p>
    <w:p w14:paraId="64318E99"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5C3882A9" w14:textId="657B131A"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64" w:name="_DV_M747"/>
      <w:bookmarkEnd w:id="764"/>
      <w:r w:rsidRPr="0098604E">
        <w:rPr>
          <w:rFonts w:asciiTheme="minorHAnsi" w:eastAsia="Arial Unicode MS" w:hAnsiTheme="minorHAnsi" w:cstheme="minorHAnsi"/>
          <w:color w:val="000000" w:themeColor="text1"/>
          <w:sz w:val="24"/>
          <w:szCs w:val="24"/>
          <w:lang w:val="pt-BR"/>
        </w:rPr>
        <w:t>Esta Escritura de Emissão e as Debêntures constituem títulos executivos extrajudiciais nos termos dos incisos I e III do artigo 784 d</w:t>
      </w:r>
      <w:r w:rsidR="00374716" w:rsidRPr="0098604E">
        <w:rPr>
          <w:rFonts w:asciiTheme="minorHAnsi" w:eastAsia="Arial Unicode MS" w:hAnsiTheme="minorHAnsi" w:cstheme="minorHAnsi"/>
          <w:color w:val="000000" w:themeColor="text1"/>
          <w:sz w:val="24"/>
          <w:szCs w:val="24"/>
          <w:lang w:val="pt-BR"/>
        </w:rPr>
        <w:t>a Lei nº 13.105, de 16 de março de 2015</w:t>
      </w:r>
      <w:r w:rsidRPr="0098604E">
        <w:rPr>
          <w:rFonts w:asciiTheme="minorHAnsi" w:eastAsia="Arial Unicode MS" w:hAnsiTheme="minorHAnsi" w:cstheme="minorHAnsi"/>
          <w:color w:val="000000" w:themeColor="text1"/>
          <w:sz w:val="24"/>
          <w:szCs w:val="24"/>
          <w:lang w:val="pt-BR"/>
        </w:rPr>
        <w:t xml:space="preserve"> </w:t>
      </w:r>
      <w:r w:rsidR="00374716" w:rsidRPr="0098604E">
        <w:rPr>
          <w:rFonts w:asciiTheme="minorHAnsi" w:eastAsia="Arial Unicode MS" w:hAnsiTheme="minorHAnsi" w:cstheme="minorHAnsi"/>
          <w:color w:val="000000" w:themeColor="text1"/>
          <w:sz w:val="24"/>
          <w:szCs w:val="24"/>
          <w:lang w:val="pt-BR"/>
        </w:rPr>
        <w:t>(“</w:t>
      </w:r>
      <w:r w:rsidRPr="0098604E">
        <w:rPr>
          <w:rFonts w:asciiTheme="minorHAnsi" w:eastAsia="Arial Unicode MS" w:hAnsiTheme="minorHAnsi" w:cstheme="minorHAnsi"/>
          <w:b/>
          <w:color w:val="000000" w:themeColor="text1"/>
          <w:sz w:val="24"/>
          <w:szCs w:val="24"/>
          <w:lang w:val="pt-BR"/>
        </w:rPr>
        <w:t>Código de Processo Civil</w:t>
      </w:r>
      <w:r w:rsidR="00374716" w:rsidRPr="0098604E">
        <w:rPr>
          <w:rFonts w:asciiTheme="minorHAnsi" w:eastAsia="Arial Unicode MS" w:hAnsiTheme="minorHAnsi" w:cstheme="minorHAnsi"/>
          <w:color w:val="000000" w:themeColor="text1"/>
          <w:sz w:val="24"/>
          <w:szCs w:val="24"/>
          <w:lang w:val="pt-BR"/>
        </w:rPr>
        <w:t>”)</w:t>
      </w:r>
      <w:r w:rsidRPr="0098604E">
        <w:rPr>
          <w:rFonts w:asciiTheme="minorHAnsi" w:eastAsia="Arial Unicode MS" w:hAnsiTheme="minorHAnsi" w:cstheme="minorHAnsi"/>
          <w:color w:val="000000" w:themeColor="text1"/>
          <w:sz w:val="24"/>
          <w:szCs w:val="24"/>
          <w:lang w:val="pt-BR"/>
        </w:rPr>
        <w:t xml:space="preserve">, reconhecendo as partes, desde já, que independentemente de quaisquer outras medidas cabíveis, as obrigações assumidas nos termos desta Escritura de Emissão comportam execução específica, submetendo-se às disposições dos artigos 814 e seguintes do Código de Processo Civil, sem prejuízo do direito de declarar o vencimento antecipado das Debêntures nos termos desta Escritura de Emissão. </w:t>
      </w:r>
    </w:p>
    <w:p w14:paraId="7EF969A1"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41563655"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65" w:name="_DV_M748"/>
      <w:bookmarkEnd w:id="765"/>
      <w:r w:rsidRPr="0098604E">
        <w:rPr>
          <w:rFonts w:asciiTheme="minorHAnsi" w:eastAsia="Arial Unicode MS" w:hAnsiTheme="minorHAnsi" w:cstheme="minorHAnsi"/>
          <w:b/>
          <w:color w:val="000000" w:themeColor="text1"/>
          <w:sz w:val="24"/>
          <w:szCs w:val="24"/>
          <w:lang w:val="pt-BR"/>
        </w:rPr>
        <w:t>Cômputo dos Prazos</w:t>
      </w:r>
    </w:p>
    <w:p w14:paraId="236F23A3"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79B6E600" w14:textId="280FC393"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66" w:name="_DV_M749"/>
      <w:bookmarkEnd w:id="766"/>
      <w:r w:rsidRPr="0098604E">
        <w:rPr>
          <w:rFonts w:asciiTheme="minorHAnsi" w:eastAsia="Arial Unicode MS" w:hAnsiTheme="minorHAnsi" w:cstheme="minorHAnsi"/>
          <w:color w:val="000000" w:themeColor="text1"/>
          <w:sz w:val="24"/>
          <w:szCs w:val="24"/>
          <w:lang w:val="pt-BR"/>
        </w:rPr>
        <w:t>Exceto se de outra forma especificamente disposto nesta Escritura de Emissão, os prazos estabelecidos na presente Escritura de Emissão serão computados de acordo com a regra prescrita no artigo 132 d</w:t>
      </w:r>
      <w:r w:rsidR="004A5FB7" w:rsidRPr="0098604E">
        <w:rPr>
          <w:rFonts w:asciiTheme="minorHAnsi" w:eastAsia="Arial Unicode MS" w:hAnsiTheme="minorHAnsi" w:cstheme="minorHAnsi"/>
          <w:color w:val="000000" w:themeColor="text1"/>
          <w:sz w:val="24"/>
          <w:szCs w:val="24"/>
          <w:lang w:val="pt-BR"/>
        </w:rPr>
        <w:t>a Lei nº 10.406, de 10 de janeiro de 2002, conforme alterada</w:t>
      </w:r>
      <w:r w:rsidRPr="0098604E">
        <w:rPr>
          <w:rFonts w:asciiTheme="minorHAnsi" w:eastAsia="Arial Unicode MS" w:hAnsiTheme="minorHAnsi" w:cstheme="minorHAnsi"/>
          <w:color w:val="000000" w:themeColor="text1"/>
          <w:sz w:val="24"/>
          <w:szCs w:val="24"/>
          <w:lang w:val="pt-BR"/>
        </w:rPr>
        <w:t xml:space="preserve"> </w:t>
      </w:r>
      <w:r w:rsidR="004A5FB7" w:rsidRPr="0098604E">
        <w:rPr>
          <w:rFonts w:asciiTheme="minorHAnsi" w:eastAsia="Arial Unicode MS" w:hAnsiTheme="minorHAnsi" w:cstheme="minorHAnsi"/>
          <w:color w:val="000000" w:themeColor="text1"/>
          <w:sz w:val="24"/>
          <w:szCs w:val="24"/>
          <w:lang w:val="pt-BR"/>
        </w:rPr>
        <w:t>(“</w:t>
      </w:r>
      <w:r w:rsidRPr="0098604E">
        <w:rPr>
          <w:rFonts w:asciiTheme="minorHAnsi" w:eastAsia="Arial Unicode MS" w:hAnsiTheme="minorHAnsi" w:cstheme="minorHAnsi"/>
          <w:b/>
          <w:color w:val="000000" w:themeColor="text1"/>
          <w:sz w:val="24"/>
          <w:szCs w:val="24"/>
          <w:lang w:val="pt-BR"/>
        </w:rPr>
        <w:t>Código Civil</w:t>
      </w:r>
      <w:r w:rsidR="004A5FB7" w:rsidRPr="0098604E">
        <w:rPr>
          <w:rFonts w:asciiTheme="minorHAnsi" w:eastAsia="Arial Unicode MS" w:hAnsiTheme="minorHAnsi" w:cstheme="minorHAnsi"/>
          <w:bCs/>
          <w:color w:val="000000" w:themeColor="text1"/>
          <w:sz w:val="24"/>
          <w:szCs w:val="24"/>
          <w:lang w:val="pt-BR"/>
        </w:rPr>
        <w:t>”)</w:t>
      </w:r>
      <w:r w:rsidRPr="0098604E">
        <w:rPr>
          <w:rFonts w:asciiTheme="minorHAnsi" w:eastAsia="Arial Unicode MS" w:hAnsiTheme="minorHAnsi" w:cstheme="minorHAnsi"/>
          <w:color w:val="000000" w:themeColor="text1"/>
          <w:sz w:val="24"/>
          <w:szCs w:val="24"/>
          <w:lang w:val="pt-BR"/>
        </w:rPr>
        <w:t>, sendo excluído o dia do começo e incluído o do vencimento.</w:t>
      </w:r>
    </w:p>
    <w:p w14:paraId="78A27A45"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C39950B"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67" w:name="_DV_M750"/>
      <w:bookmarkEnd w:id="767"/>
      <w:r w:rsidRPr="0098604E">
        <w:rPr>
          <w:rFonts w:asciiTheme="minorHAnsi" w:eastAsia="Arial Unicode MS" w:hAnsiTheme="minorHAnsi" w:cstheme="minorHAnsi"/>
          <w:b/>
          <w:color w:val="000000" w:themeColor="text1"/>
          <w:sz w:val="24"/>
          <w:szCs w:val="24"/>
          <w:lang w:val="pt-BR"/>
        </w:rPr>
        <w:t>Despesas</w:t>
      </w:r>
    </w:p>
    <w:p w14:paraId="181770BC"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564C9671" w14:textId="6E90DECD"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68" w:name="_DV_M751"/>
      <w:bookmarkEnd w:id="768"/>
      <w:r w:rsidRPr="0098604E">
        <w:rPr>
          <w:rFonts w:asciiTheme="minorHAnsi" w:eastAsia="Arial Unicode MS" w:hAnsiTheme="minorHAnsi" w:cstheme="minorHAnsi"/>
          <w:color w:val="000000" w:themeColor="text1"/>
          <w:sz w:val="24"/>
          <w:szCs w:val="24"/>
          <w:lang w:val="pt-BR"/>
        </w:rPr>
        <w:t>A Emissora arcará com todos os custos decorrentes (i) da distribuição das Debêntures, incluindo todos os custos relativos ao seu registro na B3, (ii) de registro e de publicação dos atos societários necessários à realização da Emissão, da Oferta e da constituição das Garantias</w:t>
      </w:r>
      <w:r w:rsidR="004A5FB7" w:rsidRPr="0098604E">
        <w:rPr>
          <w:rFonts w:asciiTheme="minorHAnsi" w:eastAsia="Arial Unicode MS" w:hAnsiTheme="minorHAnsi" w:cstheme="minorHAnsi"/>
          <w:color w:val="000000" w:themeColor="text1"/>
          <w:sz w:val="24"/>
          <w:szCs w:val="24"/>
          <w:lang w:val="pt-BR"/>
        </w:rPr>
        <w:t xml:space="preserve"> Reais</w:t>
      </w:r>
      <w:r w:rsidRPr="0098604E">
        <w:rPr>
          <w:rFonts w:asciiTheme="minorHAnsi" w:eastAsia="Arial Unicode MS" w:hAnsiTheme="minorHAnsi" w:cstheme="minorHAnsi"/>
          <w:color w:val="000000" w:themeColor="text1"/>
          <w:sz w:val="24"/>
          <w:szCs w:val="24"/>
          <w:lang w:val="pt-BR"/>
        </w:rPr>
        <w:t xml:space="preserve">, nos termos desta Escritura de Emissão; (iii) de registro da presente Escritura de Emissão, dos Contratos de Garantia, bem como de seus respectivos aditamentos, nos termos desta Escritura de Emissão, e (iv) das despesas e remuneração com a contratação de Agente Fiduciário, </w:t>
      </w:r>
      <w:r w:rsidR="00F94C8D">
        <w:rPr>
          <w:rFonts w:asciiTheme="minorHAnsi" w:eastAsia="Arial Unicode MS" w:hAnsiTheme="minorHAnsi" w:cstheme="minorHAnsi"/>
          <w:color w:val="000000" w:themeColor="text1"/>
          <w:sz w:val="24"/>
          <w:szCs w:val="24"/>
          <w:lang w:val="pt-BR"/>
        </w:rPr>
        <w:t>Agente de Liquidação e</w:t>
      </w:r>
      <w:r w:rsidRPr="0098604E">
        <w:rPr>
          <w:rFonts w:asciiTheme="minorHAnsi" w:eastAsia="Arial Unicode MS" w:hAnsiTheme="minorHAnsi" w:cstheme="minorHAnsi"/>
          <w:color w:val="000000" w:themeColor="text1"/>
          <w:sz w:val="24"/>
          <w:szCs w:val="24"/>
          <w:lang w:val="pt-BR"/>
        </w:rPr>
        <w:t xml:space="preserve"> Escriturador.</w:t>
      </w:r>
    </w:p>
    <w:p w14:paraId="53344517"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74B6D9B"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69" w:name="_DV_M752"/>
      <w:bookmarkEnd w:id="769"/>
      <w:r w:rsidRPr="0098604E">
        <w:rPr>
          <w:rFonts w:asciiTheme="minorHAnsi" w:eastAsia="Arial Unicode MS" w:hAnsiTheme="minorHAnsi" w:cstheme="minorHAnsi"/>
          <w:b/>
          <w:color w:val="000000" w:themeColor="text1"/>
          <w:sz w:val="24"/>
          <w:szCs w:val="24"/>
          <w:lang w:val="pt-BR"/>
        </w:rPr>
        <w:t>Lei Aplicável</w:t>
      </w:r>
    </w:p>
    <w:p w14:paraId="43B89C83"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1C593930"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70" w:name="_DV_M753"/>
      <w:bookmarkEnd w:id="770"/>
      <w:r w:rsidRPr="0098604E">
        <w:rPr>
          <w:rFonts w:asciiTheme="minorHAnsi" w:eastAsia="Arial Unicode MS" w:hAnsiTheme="minorHAnsi" w:cstheme="minorHAnsi"/>
          <w:color w:val="000000" w:themeColor="text1"/>
          <w:sz w:val="24"/>
          <w:szCs w:val="24"/>
          <w:lang w:val="pt-BR"/>
        </w:rPr>
        <w:t>Esta Escritura de Emissão é regida pelas Leis da República Federativa do Brasil.</w:t>
      </w:r>
    </w:p>
    <w:p w14:paraId="25F3B9FC"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232C055"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71" w:name="_DV_M754"/>
      <w:bookmarkEnd w:id="771"/>
      <w:r w:rsidRPr="0098604E">
        <w:rPr>
          <w:rFonts w:asciiTheme="minorHAnsi" w:eastAsia="Arial Unicode MS" w:hAnsiTheme="minorHAnsi" w:cstheme="minorHAnsi"/>
          <w:b/>
          <w:color w:val="000000" w:themeColor="text1"/>
          <w:sz w:val="24"/>
          <w:szCs w:val="24"/>
          <w:lang w:val="pt-BR"/>
        </w:rPr>
        <w:t>Assinaturas Digitais</w:t>
      </w:r>
    </w:p>
    <w:p w14:paraId="400930CE"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3BA223F4"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As Partes concordam e convencionam que a celebração desta Escritura de Emissão poderá ser feita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564A2EAA" w14:textId="05D2F5C9"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92BD359" w14:textId="2F01012A" w:rsidR="003756F2" w:rsidRPr="0098604E" w:rsidRDefault="003756F2"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72" w:name="_Hlk105571568"/>
      <w:r w:rsidRPr="0098604E">
        <w:rPr>
          <w:rFonts w:asciiTheme="minorHAnsi" w:eastAsia="Arial Unicode MS" w:hAnsiTheme="minorHAnsi" w:cstheme="minorHAnsi"/>
          <w:color w:val="000000" w:themeColor="text1"/>
          <w:sz w:val="24"/>
          <w:szCs w:val="24"/>
          <w:lang w:val="pt-BR"/>
        </w:rPr>
        <w:t>Esta Escritura de Emissão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de São Paulo, Estado de São Paulo, conforme abaixo indicado.</w:t>
      </w:r>
      <w:bookmarkEnd w:id="772"/>
    </w:p>
    <w:p w14:paraId="22FE0D89" w14:textId="77777777" w:rsidR="003756F2" w:rsidRPr="0098604E" w:rsidRDefault="003756F2" w:rsidP="00A125C6">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6ED2697"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Foro</w:t>
      </w:r>
    </w:p>
    <w:p w14:paraId="02EE7235"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10A01EC4"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73" w:name="_DV_M755"/>
      <w:bookmarkEnd w:id="773"/>
      <w:r w:rsidRPr="0098604E">
        <w:rPr>
          <w:rFonts w:asciiTheme="minorHAnsi" w:eastAsia="Arial Unicode MS" w:hAnsiTheme="minorHAnsi" w:cstheme="minorHAnsi"/>
          <w:color w:val="000000" w:themeColor="text1"/>
          <w:sz w:val="24"/>
          <w:szCs w:val="24"/>
          <w:lang w:val="pt-BR"/>
        </w:rPr>
        <w:t xml:space="preserve">Fica eleito o foro da Cidade de São Paulo Estado de São Paulo, para dirimir quaisquer dúvidas ou controvérsias oriundas desta Escritura de Emissão, com renúncia a qualquer outro, por mais privilegiado que seja. </w:t>
      </w:r>
    </w:p>
    <w:p w14:paraId="69C911EE"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61C1C84D"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Irrevogabilidade</w:t>
      </w:r>
    </w:p>
    <w:p w14:paraId="622E20F1"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EB297C4"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Esta Escritura de Emissão é celebrada em caráter irrevogável e irretratável, </w:t>
      </w:r>
      <w:r w:rsidRPr="0098604E">
        <w:rPr>
          <w:rFonts w:asciiTheme="minorHAnsi" w:eastAsia="Arial Unicode MS" w:hAnsiTheme="minorHAnsi" w:cstheme="minorHAnsi"/>
          <w:color w:val="000000" w:themeColor="text1"/>
          <w:sz w:val="24"/>
          <w:szCs w:val="24"/>
          <w:lang w:val="pt-BR"/>
        </w:rPr>
        <w:lastRenderedPageBreak/>
        <w:t>obrigando as partes e seus sucessores a qualquer título.</w:t>
      </w:r>
    </w:p>
    <w:p w14:paraId="4475085A"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8CE4FD7"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bookmarkStart w:id="774" w:name="_DV_M756"/>
      <w:bookmarkEnd w:id="774"/>
      <w:r w:rsidRPr="0098604E">
        <w:rPr>
          <w:rFonts w:asciiTheme="minorHAnsi" w:eastAsia="Arial Unicode MS" w:hAnsiTheme="minorHAnsi" w:cstheme="minorHAnsi"/>
          <w:color w:val="000000" w:themeColor="text1"/>
          <w:sz w:val="24"/>
          <w:szCs w:val="24"/>
          <w:lang w:val="pt-BR"/>
        </w:rPr>
        <w:t>Estando assim, as Partes, certas e ajustadas, firmam digitalmente o presente instrumento, juntamente com 2 (duas) testemunhas, que também o assinam.</w:t>
      </w:r>
    </w:p>
    <w:p w14:paraId="7DD9E190"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bookmarkStart w:id="775" w:name="_DV_M757"/>
      <w:bookmarkEnd w:id="775"/>
    </w:p>
    <w:p w14:paraId="2AAF582F" w14:textId="03B2B312" w:rsidR="00A125C6" w:rsidRPr="0098604E" w:rsidRDefault="00A125C6" w:rsidP="00355F6F">
      <w:pPr>
        <w:pStyle w:val="Level3"/>
        <w:widowControl w:val="0"/>
        <w:spacing w:after="0" w:line="340" w:lineRule="exact"/>
        <w:contextualSpacing/>
        <w:jc w:val="center"/>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São Paulo, </w:t>
      </w:r>
      <w:r w:rsidRPr="0098604E">
        <w:rPr>
          <w:rFonts w:asciiTheme="minorHAnsi" w:eastAsia="Arial Unicode MS" w:hAnsiTheme="minorHAnsi" w:cstheme="minorHAnsi"/>
          <w:color w:val="000000" w:themeColor="text1"/>
          <w:sz w:val="24"/>
          <w:szCs w:val="24"/>
          <w:highlight w:val="lightGray"/>
          <w:lang w:val="pt-BR"/>
        </w:rPr>
        <w:t>[=]</w:t>
      </w:r>
      <w:r w:rsidRPr="0098604E">
        <w:rPr>
          <w:rFonts w:asciiTheme="minorHAnsi" w:eastAsia="Arial Unicode MS" w:hAnsiTheme="minorHAnsi" w:cstheme="minorHAnsi"/>
          <w:color w:val="000000" w:themeColor="text1"/>
          <w:sz w:val="24"/>
          <w:szCs w:val="24"/>
          <w:lang w:val="pt-BR"/>
        </w:rPr>
        <w:t xml:space="preserve"> de </w:t>
      </w:r>
      <w:r w:rsidRPr="0098604E">
        <w:rPr>
          <w:rFonts w:asciiTheme="minorHAnsi" w:eastAsia="Arial Unicode MS" w:hAnsiTheme="minorHAnsi" w:cstheme="minorHAnsi"/>
          <w:color w:val="000000" w:themeColor="text1"/>
          <w:sz w:val="24"/>
          <w:szCs w:val="24"/>
          <w:highlight w:val="lightGray"/>
          <w:lang w:val="pt-BR"/>
        </w:rPr>
        <w:t>[=]</w:t>
      </w:r>
      <w:r w:rsidRPr="0098604E">
        <w:rPr>
          <w:rFonts w:asciiTheme="minorHAnsi" w:eastAsia="Arial Unicode MS" w:hAnsiTheme="minorHAnsi" w:cstheme="minorHAnsi"/>
          <w:color w:val="000000" w:themeColor="text1"/>
          <w:sz w:val="24"/>
          <w:szCs w:val="24"/>
          <w:lang w:val="pt-BR"/>
        </w:rPr>
        <w:t xml:space="preserve"> de 2022.</w:t>
      </w:r>
    </w:p>
    <w:p w14:paraId="23D6DB1E" w14:textId="77777777" w:rsidR="00A125C6" w:rsidRPr="0098604E" w:rsidRDefault="00A125C6" w:rsidP="00355F6F">
      <w:pPr>
        <w:pStyle w:val="Level3"/>
        <w:widowControl w:val="0"/>
        <w:spacing w:after="0" w:line="340" w:lineRule="exact"/>
        <w:contextualSpacing/>
        <w:jc w:val="center"/>
        <w:rPr>
          <w:rFonts w:asciiTheme="minorHAnsi" w:eastAsia="Arial Unicode MS" w:hAnsiTheme="minorHAnsi" w:cstheme="minorHAnsi"/>
          <w:color w:val="000000" w:themeColor="text1"/>
          <w:sz w:val="24"/>
          <w:szCs w:val="24"/>
          <w:lang w:val="pt-BR"/>
        </w:rPr>
      </w:pPr>
    </w:p>
    <w:p w14:paraId="04A0D1CA" w14:textId="77777777" w:rsidR="00A125C6" w:rsidRPr="0098604E" w:rsidRDefault="00A125C6" w:rsidP="00355F6F">
      <w:pPr>
        <w:pStyle w:val="Level3"/>
        <w:widowControl w:val="0"/>
        <w:spacing w:after="0" w:line="340" w:lineRule="exact"/>
        <w:contextualSpacing/>
        <w:jc w:val="center"/>
        <w:rPr>
          <w:rFonts w:asciiTheme="minorHAnsi" w:eastAsia="Arial Unicode MS" w:hAnsiTheme="minorHAnsi" w:cstheme="minorHAnsi"/>
          <w:color w:val="000000" w:themeColor="text1"/>
          <w:sz w:val="24"/>
          <w:szCs w:val="24"/>
          <w:lang w:val="pt-BR"/>
        </w:rPr>
      </w:pPr>
      <w:bookmarkStart w:id="776" w:name="_DV_M758"/>
      <w:bookmarkEnd w:id="776"/>
      <w:r w:rsidRPr="0098604E">
        <w:rPr>
          <w:rFonts w:asciiTheme="minorHAnsi" w:eastAsia="Arial Unicode MS" w:hAnsiTheme="minorHAnsi" w:cstheme="minorHAnsi"/>
          <w:color w:val="000000" w:themeColor="text1"/>
          <w:sz w:val="24"/>
          <w:szCs w:val="24"/>
          <w:lang w:val="pt-BR"/>
        </w:rPr>
        <w:t>[RESTANTE DA PÁGINA INTENCIONALMENTE DEIXADO EM BRANCO]</w:t>
      </w:r>
    </w:p>
    <w:p w14:paraId="289CD53A" w14:textId="4CC6741F" w:rsidR="00A125C6" w:rsidRPr="0098604E" w:rsidRDefault="00A125C6" w:rsidP="00355F6F">
      <w:pPr>
        <w:widowControl w:val="0"/>
        <w:spacing w:line="340" w:lineRule="exact"/>
        <w:contextualSpacing/>
        <w:jc w:val="both"/>
        <w:rPr>
          <w:rFonts w:asciiTheme="minorHAnsi" w:eastAsia="Arial Unicode MS" w:hAnsiTheme="minorHAnsi" w:cstheme="minorHAnsi"/>
          <w:i/>
          <w:color w:val="000000" w:themeColor="text1"/>
          <w:sz w:val="24"/>
          <w:szCs w:val="24"/>
        </w:rPr>
      </w:pPr>
      <w:bookmarkStart w:id="777" w:name="_DV_M759"/>
      <w:bookmarkEnd w:id="542"/>
      <w:bookmarkEnd w:id="777"/>
      <w:r w:rsidRPr="0098604E">
        <w:rPr>
          <w:rFonts w:asciiTheme="minorHAnsi" w:eastAsia="Arial Unicode MS" w:hAnsiTheme="minorHAnsi" w:cstheme="minorHAnsi"/>
          <w:i/>
          <w:color w:val="000000" w:themeColor="text1"/>
          <w:sz w:val="24"/>
          <w:szCs w:val="24"/>
        </w:rPr>
        <w:br w:type="page"/>
      </w:r>
      <w:r w:rsidRPr="0098604E">
        <w:rPr>
          <w:rFonts w:asciiTheme="minorHAnsi" w:eastAsia="Arial Unicode MS" w:hAnsiTheme="minorHAnsi" w:cstheme="minorHAnsi"/>
          <w:i/>
          <w:color w:val="000000" w:themeColor="text1"/>
          <w:sz w:val="24"/>
          <w:szCs w:val="24"/>
        </w:rPr>
        <w:lastRenderedPageBreak/>
        <w:t xml:space="preserve">(Página de Assinaturas do </w:t>
      </w:r>
      <w:r w:rsidRPr="0098604E">
        <w:rPr>
          <w:rFonts w:asciiTheme="minorHAnsi" w:hAnsiTheme="minorHAnsi" w:cstheme="minorHAnsi"/>
          <w:i/>
          <w:color w:val="000000" w:themeColor="text1"/>
          <w:sz w:val="24"/>
          <w:szCs w:val="24"/>
        </w:rPr>
        <w:t>“</w:t>
      </w:r>
      <w:r w:rsidR="003756F2" w:rsidRPr="0098604E">
        <w:rPr>
          <w:rFonts w:asciiTheme="minorHAnsi" w:hAnsiTheme="minorHAnsi" w:cstheme="minorHAnsi"/>
          <w:i/>
          <w:color w:val="000000" w:themeColor="text1"/>
          <w:sz w:val="24"/>
          <w:szCs w:val="24"/>
        </w:rPr>
        <w:t xml:space="preserve">Instrumento Particular de </w:t>
      </w:r>
      <w:r w:rsidR="003756F2" w:rsidRPr="003C5990">
        <w:rPr>
          <w:rFonts w:asciiTheme="minorHAnsi" w:hAnsiTheme="minorHAnsi" w:cstheme="minorHAnsi"/>
          <w:i/>
          <w:color w:val="000000" w:themeColor="text1"/>
          <w:sz w:val="24"/>
          <w:szCs w:val="24"/>
        </w:rPr>
        <w:t xml:space="preserve">Escritura da </w:t>
      </w:r>
      <w:r w:rsidR="003756F2" w:rsidRPr="005B15F5">
        <w:rPr>
          <w:rFonts w:asciiTheme="minorHAnsi" w:hAnsiTheme="minorHAnsi"/>
          <w:i/>
          <w:color w:val="000000" w:themeColor="text1"/>
          <w:sz w:val="24"/>
        </w:rPr>
        <w:t>1ª (Primeira</w:t>
      </w:r>
      <w:r w:rsidR="003756F2" w:rsidRPr="00936D26">
        <w:rPr>
          <w:rFonts w:asciiTheme="minorHAnsi" w:hAnsiTheme="minorHAnsi" w:cstheme="minorHAnsi"/>
          <w:i/>
          <w:iCs/>
          <w:color w:val="000000" w:themeColor="text1"/>
          <w:sz w:val="24"/>
          <w:szCs w:val="24"/>
        </w:rPr>
        <w:t>)</w:t>
      </w:r>
      <w:r w:rsidR="003756F2" w:rsidRPr="003C5990">
        <w:rPr>
          <w:rFonts w:asciiTheme="minorHAnsi" w:hAnsiTheme="minorHAnsi" w:cstheme="minorHAnsi"/>
          <w:i/>
          <w:color w:val="000000" w:themeColor="text1"/>
          <w:sz w:val="24"/>
          <w:szCs w:val="24"/>
        </w:rPr>
        <w:t xml:space="preserve"> Emissão</w:t>
      </w:r>
      <w:r w:rsidR="003756F2" w:rsidRPr="0098604E">
        <w:rPr>
          <w:rFonts w:asciiTheme="minorHAnsi" w:hAnsiTheme="minorHAnsi" w:cstheme="minorHAnsi"/>
          <w:i/>
          <w:color w:val="000000" w:themeColor="text1"/>
          <w:sz w:val="24"/>
          <w:szCs w:val="24"/>
        </w:rPr>
        <w:t xml:space="preserve"> de Debêntures Simples, Não Conversíveis em Ações, </w:t>
      </w:r>
      <w:r w:rsidR="003756F2" w:rsidRPr="0098604E">
        <w:rPr>
          <w:rStyle w:val="DeltaViewInsertion"/>
          <w:rFonts w:asciiTheme="minorHAnsi" w:hAnsiTheme="minorHAnsi" w:cstheme="minorHAnsi"/>
          <w:color w:val="000000" w:themeColor="text1"/>
          <w:sz w:val="24"/>
          <w:szCs w:val="24"/>
          <w:u w:val="none"/>
        </w:rPr>
        <w:t xml:space="preserve">da Espécie com Garantia Real, </w:t>
      </w:r>
      <w:r w:rsidR="003756F2" w:rsidRPr="0098604E">
        <w:rPr>
          <w:rFonts w:asciiTheme="minorHAnsi" w:hAnsiTheme="minorHAnsi" w:cstheme="minorHAnsi"/>
          <w:i/>
          <w:color w:val="000000" w:themeColor="text1"/>
          <w:sz w:val="24"/>
          <w:szCs w:val="24"/>
        </w:rPr>
        <w:t>em Série Única, para Distribuição Pública, com Esforços Restritos</w:t>
      </w:r>
      <w:r w:rsidR="003756F2" w:rsidRPr="0098604E">
        <w:rPr>
          <w:rFonts w:asciiTheme="minorHAnsi" w:hAnsiTheme="minorHAnsi" w:cstheme="minorHAnsi"/>
          <w:i/>
          <w:iCs/>
          <w:color w:val="000000" w:themeColor="text1"/>
          <w:sz w:val="24"/>
          <w:szCs w:val="24"/>
        </w:rPr>
        <w:t xml:space="preserve"> de Distribuição</w:t>
      </w:r>
      <w:r w:rsidR="003756F2" w:rsidRPr="0098604E">
        <w:rPr>
          <w:rFonts w:asciiTheme="minorHAnsi" w:hAnsiTheme="minorHAnsi" w:cstheme="minorHAnsi"/>
          <w:i/>
          <w:color w:val="000000" w:themeColor="text1"/>
          <w:sz w:val="24"/>
          <w:szCs w:val="24"/>
        </w:rPr>
        <w:t xml:space="preserve">, da </w:t>
      </w:r>
      <w:proofErr w:type="spellStart"/>
      <w:r w:rsidR="003756F2" w:rsidRPr="0098604E">
        <w:rPr>
          <w:rFonts w:asciiTheme="minorHAnsi" w:hAnsiTheme="minorHAnsi" w:cstheme="minorHAnsi"/>
          <w:i/>
          <w:iCs/>
          <w:color w:val="000000" w:themeColor="text1"/>
          <w:sz w:val="24"/>
          <w:szCs w:val="24"/>
        </w:rPr>
        <w:t>Sterlite</w:t>
      </w:r>
      <w:proofErr w:type="spellEnd"/>
      <w:r w:rsidR="003756F2" w:rsidRPr="0098604E">
        <w:rPr>
          <w:rFonts w:asciiTheme="minorHAnsi" w:hAnsiTheme="minorHAnsi" w:cstheme="minorHAnsi"/>
          <w:i/>
          <w:iCs/>
          <w:color w:val="000000" w:themeColor="text1"/>
          <w:sz w:val="24"/>
          <w:szCs w:val="24"/>
        </w:rPr>
        <w:t xml:space="preserve"> </w:t>
      </w:r>
      <w:proofErr w:type="spellStart"/>
      <w:r w:rsidR="003756F2" w:rsidRPr="0098604E">
        <w:rPr>
          <w:rFonts w:asciiTheme="minorHAnsi" w:hAnsiTheme="minorHAnsi" w:cstheme="minorHAnsi"/>
          <w:i/>
          <w:iCs/>
          <w:color w:val="000000" w:themeColor="text1"/>
          <w:sz w:val="24"/>
          <w:szCs w:val="24"/>
        </w:rPr>
        <w:t>Brazil</w:t>
      </w:r>
      <w:proofErr w:type="spellEnd"/>
      <w:r w:rsidR="003756F2" w:rsidRPr="0098604E">
        <w:rPr>
          <w:rFonts w:asciiTheme="minorHAnsi" w:hAnsiTheme="minorHAnsi" w:cstheme="minorHAnsi"/>
          <w:i/>
          <w:iCs/>
          <w:color w:val="000000" w:themeColor="text1"/>
          <w:sz w:val="24"/>
          <w:szCs w:val="24"/>
        </w:rPr>
        <w:t xml:space="preserve"> Participações</w:t>
      </w:r>
      <w:r w:rsidR="003756F2" w:rsidRPr="0098604E">
        <w:rPr>
          <w:rFonts w:asciiTheme="minorHAnsi" w:hAnsiTheme="minorHAnsi" w:cstheme="minorHAnsi"/>
          <w:i/>
          <w:color w:val="000000" w:themeColor="text1"/>
          <w:sz w:val="24"/>
          <w:szCs w:val="24"/>
        </w:rPr>
        <w:t xml:space="preserve"> S.A.</w:t>
      </w:r>
      <w:r w:rsidRPr="0098604E">
        <w:rPr>
          <w:rFonts w:asciiTheme="minorHAnsi" w:hAnsiTheme="minorHAnsi" w:cstheme="minorHAnsi"/>
          <w:i/>
          <w:color w:val="000000" w:themeColor="text1"/>
          <w:sz w:val="24"/>
          <w:szCs w:val="24"/>
        </w:rPr>
        <w:t>”</w:t>
      </w:r>
      <w:r w:rsidRPr="0098604E">
        <w:rPr>
          <w:rFonts w:asciiTheme="minorHAnsi" w:eastAsia="Arial Unicode MS" w:hAnsiTheme="minorHAnsi" w:cstheme="minorHAnsi"/>
          <w:i/>
          <w:color w:val="000000" w:themeColor="text1"/>
          <w:sz w:val="24"/>
          <w:szCs w:val="24"/>
        </w:rPr>
        <w:t>)</w:t>
      </w:r>
    </w:p>
    <w:p w14:paraId="23ACD74E" w14:textId="77777777" w:rsidR="00A125C6" w:rsidRPr="0098604E" w:rsidRDefault="00A125C6" w:rsidP="00355F6F">
      <w:pPr>
        <w:widowControl w:val="0"/>
        <w:spacing w:line="340" w:lineRule="exact"/>
        <w:contextualSpacing/>
        <w:rPr>
          <w:rFonts w:asciiTheme="minorHAnsi" w:eastAsia="Arial Unicode MS" w:hAnsiTheme="minorHAnsi" w:cstheme="minorHAnsi"/>
          <w:color w:val="000000" w:themeColor="text1"/>
          <w:sz w:val="24"/>
          <w:szCs w:val="24"/>
        </w:rPr>
      </w:pPr>
    </w:p>
    <w:p w14:paraId="38CC9EE2" w14:textId="77777777" w:rsidR="00A125C6" w:rsidRPr="0098604E" w:rsidRDefault="00A125C6" w:rsidP="00355F6F">
      <w:pPr>
        <w:widowControl w:val="0"/>
        <w:spacing w:line="340" w:lineRule="exact"/>
        <w:contextualSpacing/>
        <w:rPr>
          <w:rFonts w:asciiTheme="minorHAnsi" w:eastAsia="Arial Unicode MS" w:hAnsiTheme="minorHAnsi" w:cstheme="minorHAnsi"/>
          <w:color w:val="000000" w:themeColor="text1"/>
          <w:sz w:val="24"/>
          <w:szCs w:val="24"/>
        </w:rPr>
      </w:pPr>
    </w:p>
    <w:p w14:paraId="1CF80BE3" w14:textId="77777777" w:rsidR="00A125C6" w:rsidRPr="0098604E" w:rsidRDefault="00A125C6" w:rsidP="00355F6F">
      <w:pPr>
        <w:widowControl w:val="0"/>
        <w:spacing w:line="340" w:lineRule="exact"/>
        <w:contextualSpacing/>
        <w:rPr>
          <w:rFonts w:asciiTheme="minorHAnsi" w:eastAsia="Arial Unicode MS" w:hAnsiTheme="minorHAnsi" w:cstheme="minorHAnsi"/>
          <w:color w:val="000000" w:themeColor="text1"/>
          <w:sz w:val="24"/>
          <w:szCs w:val="24"/>
        </w:rPr>
      </w:pPr>
    </w:p>
    <w:p w14:paraId="72ECB763" w14:textId="6B75FA0C" w:rsidR="00A125C6" w:rsidRPr="0098604E" w:rsidRDefault="003756F2" w:rsidP="00355F6F">
      <w:pPr>
        <w:widowControl w:val="0"/>
        <w:spacing w:line="340" w:lineRule="exact"/>
        <w:contextualSpacing/>
        <w:jc w:val="center"/>
        <w:rPr>
          <w:rFonts w:asciiTheme="minorHAnsi" w:eastAsia="Arial Unicode MS" w:hAnsiTheme="minorHAnsi" w:cstheme="minorHAnsi"/>
          <w:color w:val="000000" w:themeColor="text1"/>
          <w:sz w:val="24"/>
          <w:szCs w:val="24"/>
        </w:rPr>
      </w:pPr>
      <w:bookmarkStart w:id="778" w:name="_DV_M760"/>
      <w:bookmarkEnd w:id="778"/>
      <w:r w:rsidRPr="0098604E">
        <w:rPr>
          <w:rFonts w:asciiTheme="minorHAnsi" w:hAnsiTheme="minorHAnsi" w:cstheme="minorHAnsi"/>
          <w:b/>
          <w:color w:val="000000" w:themeColor="text1"/>
          <w:sz w:val="24"/>
          <w:szCs w:val="24"/>
        </w:rPr>
        <w:t>STERLITE BRAZIL PARTICIPAÇÕES S.A.</w:t>
      </w:r>
    </w:p>
    <w:p w14:paraId="7E444C71"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1D359871"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2C25F79A"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tbl>
      <w:tblPr>
        <w:tblW w:w="0" w:type="auto"/>
        <w:tblLook w:val="04A0" w:firstRow="1" w:lastRow="0" w:firstColumn="1" w:lastColumn="0" w:noHBand="0" w:noVBand="1"/>
      </w:tblPr>
      <w:tblGrid>
        <w:gridCol w:w="4521"/>
        <w:gridCol w:w="4551"/>
      </w:tblGrid>
      <w:tr w:rsidR="00A125C6" w:rsidRPr="0098604E" w14:paraId="369286E9" w14:textId="77777777" w:rsidTr="00C141AB">
        <w:tc>
          <w:tcPr>
            <w:tcW w:w="4644" w:type="dxa"/>
            <w:shd w:val="clear" w:color="auto" w:fill="auto"/>
          </w:tcPr>
          <w:p w14:paraId="47988C89"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_________________________________</w:t>
            </w:r>
            <w:r w:rsidRPr="0098604E">
              <w:rPr>
                <w:rFonts w:asciiTheme="minorHAnsi" w:eastAsia="Arial Unicode MS" w:hAnsiTheme="minorHAnsi" w:cstheme="minorHAnsi"/>
                <w:color w:val="000000" w:themeColor="text1"/>
                <w:sz w:val="24"/>
                <w:szCs w:val="24"/>
              </w:rPr>
              <w:br/>
              <w:t>Nome:</w:t>
            </w:r>
            <w:r w:rsidRPr="0098604E">
              <w:rPr>
                <w:rFonts w:asciiTheme="minorHAnsi" w:eastAsia="Arial Unicode MS" w:hAnsiTheme="minorHAnsi" w:cstheme="minorHAnsi"/>
                <w:color w:val="000000" w:themeColor="text1"/>
                <w:sz w:val="24"/>
                <w:szCs w:val="24"/>
              </w:rPr>
              <w:br/>
              <w:t>Cargo:</w:t>
            </w:r>
          </w:p>
        </w:tc>
        <w:tc>
          <w:tcPr>
            <w:tcW w:w="4644" w:type="dxa"/>
            <w:shd w:val="clear" w:color="auto" w:fill="auto"/>
          </w:tcPr>
          <w:p w14:paraId="42544973"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__________________________________</w:t>
            </w:r>
            <w:r w:rsidRPr="0098604E">
              <w:rPr>
                <w:rFonts w:asciiTheme="minorHAnsi" w:eastAsia="Arial Unicode MS" w:hAnsiTheme="minorHAnsi" w:cstheme="minorHAnsi"/>
                <w:color w:val="000000" w:themeColor="text1"/>
                <w:sz w:val="24"/>
                <w:szCs w:val="24"/>
              </w:rPr>
              <w:br/>
              <w:t>Nome:</w:t>
            </w:r>
            <w:r w:rsidRPr="0098604E">
              <w:rPr>
                <w:rFonts w:asciiTheme="minorHAnsi" w:eastAsia="Arial Unicode MS" w:hAnsiTheme="minorHAnsi" w:cstheme="minorHAnsi"/>
                <w:color w:val="000000" w:themeColor="text1"/>
                <w:sz w:val="24"/>
                <w:szCs w:val="24"/>
              </w:rPr>
              <w:br/>
              <w:t>Cargo:</w:t>
            </w:r>
          </w:p>
        </w:tc>
      </w:tr>
    </w:tbl>
    <w:p w14:paraId="12A1CFB0" w14:textId="5F7EBC5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bookmarkStart w:id="779" w:name="_DV_M761"/>
      <w:bookmarkEnd w:id="779"/>
      <w:r w:rsidRPr="0098604E">
        <w:rPr>
          <w:rFonts w:asciiTheme="minorHAnsi" w:eastAsia="Arial Unicode MS" w:hAnsiTheme="minorHAnsi" w:cstheme="minorHAnsi"/>
          <w:color w:val="000000" w:themeColor="text1"/>
          <w:sz w:val="24"/>
          <w:szCs w:val="24"/>
        </w:rPr>
        <w:br w:type="page"/>
      </w:r>
      <w:r w:rsidR="003756F2" w:rsidRPr="0098604E">
        <w:rPr>
          <w:rFonts w:asciiTheme="minorHAnsi" w:eastAsia="Arial Unicode MS" w:hAnsiTheme="minorHAnsi" w:cstheme="minorHAnsi"/>
          <w:i/>
          <w:color w:val="000000" w:themeColor="text1"/>
          <w:sz w:val="24"/>
          <w:szCs w:val="24"/>
        </w:rPr>
        <w:lastRenderedPageBreak/>
        <w:t xml:space="preserve">(Página de Assinaturas do </w:t>
      </w:r>
      <w:r w:rsidR="003756F2" w:rsidRPr="0098604E">
        <w:rPr>
          <w:rFonts w:asciiTheme="minorHAnsi" w:hAnsiTheme="minorHAnsi" w:cstheme="minorHAnsi"/>
          <w:i/>
          <w:color w:val="000000" w:themeColor="text1"/>
          <w:sz w:val="24"/>
          <w:szCs w:val="24"/>
        </w:rPr>
        <w:t xml:space="preserve">“Instrumento Particular de Escritura </w:t>
      </w:r>
      <w:r w:rsidR="003756F2" w:rsidRPr="003C5990">
        <w:rPr>
          <w:rFonts w:asciiTheme="minorHAnsi" w:hAnsiTheme="minorHAnsi" w:cstheme="minorHAnsi"/>
          <w:i/>
          <w:color w:val="000000" w:themeColor="text1"/>
          <w:sz w:val="24"/>
          <w:szCs w:val="24"/>
        </w:rPr>
        <w:t xml:space="preserve">da </w:t>
      </w:r>
      <w:r w:rsidR="00E509DF" w:rsidRPr="005B15F5">
        <w:rPr>
          <w:rFonts w:asciiTheme="minorHAnsi" w:hAnsiTheme="minorHAnsi"/>
          <w:i/>
          <w:color w:val="000000" w:themeColor="text1"/>
          <w:sz w:val="24"/>
        </w:rPr>
        <w:t>1ª (Primeira</w:t>
      </w:r>
      <w:r w:rsidR="00E509DF" w:rsidRPr="00936D26">
        <w:rPr>
          <w:rFonts w:asciiTheme="minorHAnsi" w:hAnsiTheme="minorHAnsi" w:cstheme="minorHAnsi"/>
          <w:i/>
          <w:iCs/>
          <w:color w:val="000000" w:themeColor="text1"/>
          <w:sz w:val="24"/>
          <w:szCs w:val="24"/>
        </w:rPr>
        <w:t>)</w:t>
      </w:r>
      <w:r w:rsidR="00E509DF" w:rsidRPr="003C5990">
        <w:rPr>
          <w:rFonts w:asciiTheme="minorHAnsi" w:hAnsiTheme="minorHAnsi" w:cstheme="minorHAnsi"/>
          <w:i/>
          <w:color w:val="000000" w:themeColor="text1"/>
          <w:sz w:val="24"/>
          <w:szCs w:val="24"/>
        </w:rPr>
        <w:t xml:space="preserve"> </w:t>
      </w:r>
      <w:r w:rsidR="003756F2" w:rsidRPr="003C5990">
        <w:rPr>
          <w:rFonts w:asciiTheme="minorHAnsi" w:hAnsiTheme="minorHAnsi" w:cstheme="minorHAnsi"/>
          <w:i/>
          <w:color w:val="000000" w:themeColor="text1"/>
          <w:sz w:val="24"/>
          <w:szCs w:val="24"/>
        </w:rPr>
        <w:t>Emissão</w:t>
      </w:r>
      <w:r w:rsidR="003756F2" w:rsidRPr="0098604E">
        <w:rPr>
          <w:rFonts w:asciiTheme="minorHAnsi" w:hAnsiTheme="minorHAnsi" w:cstheme="minorHAnsi"/>
          <w:i/>
          <w:color w:val="000000" w:themeColor="text1"/>
          <w:sz w:val="24"/>
          <w:szCs w:val="24"/>
        </w:rPr>
        <w:t xml:space="preserve"> de Debêntures Simples, Não Conversíveis em Ações, </w:t>
      </w:r>
      <w:r w:rsidR="003756F2" w:rsidRPr="0098604E">
        <w:rPr>
          <w:rStyle w:val="DeltaViewInsertion"/>
          <w:rFonts w:asciiTheme="minorHAnsi" w:hAnsiTheme="minorHAnsi" w:cstheme="minorHAnsi"/>
          <w:color w:val="000000" w:themeColor="text1"/>
          <w:sz w:val="24"/>
          <w:szCs w:val="24"/>
          <w:u w:val="none"/>
        </w:rPr>
        <w:t xml:space="preserve">da Espécie com Garantia Real, </w:t>
      </w:r>
      <w:r w:rsidR="003756F2" w:rsidRPr="0098604E">
        <w:rPr>
          <w:rFonts w:asciiTheme="minorHAnsi" w:hAnsiTheme="minorHAnsi" w:cstheme="minorHAnsi"/>
          <w:i/>
          <w:color w:val="000000" w:themeColor="text1"/>
          <w:sz w:val="24"/>
          <w:szCs w:val="24"/>
        </w:rPr>
        <w:t>em Série Única, para Distribuição Pública, com Esforços Restritos</w:t>
      </w:r>
      <w:r w:rsidR="003756F2" w:rsidRPr="0098604E">
        <w:rPr>
          <w:rFonts w:asciiTheme="minorHAnsi" w:hAnsiTheme="minorHAnsi" w:cstheme="minorHAnsi"/>
          <w:i/>
          <w:iCs/>
          <w:color w:val="000000" w:themeColor="text1"/>
          <w:sz w:val="24"/>
          <w:szCs w:val="24"/>
        </w:rPr>
        <w:t xml:space="preserve"> de Distribuição</w:t>
      </w:r>
      <w:r w:rsidR="003756F2" w:rsidRPr="0098604E">
        <w:rPr>
          <w:rFonts w:asciiTheme="minorHAnsi" w:hAnsiTheme="minorHAnsi" w:cstheme="minorHAnsi"/>
          <w:i/>
          <w:color w:val="000000" w:themeColor="text1"/>
          <w:sz w:val="24"/>
          <w:szCs w:val="24"/>
        </w:rPr>
        <w:t xml:space="preserve">, da </w:t>
      </w:r>
      <w:proofErr w:type="spellStart"/>
      <w:r w:rsidR="003756F2" w:rsidRPr="0098604E">
        <w:rPr>
          <w:rFonts w:asciiTheme="minorHAnsi" w:hAnsiTheme="minorHAnsi" w:cstheme="minorHAnsi"/>
          <w:i/>
          <w:iCs/>
          <w:color w:val="000000" w:themeColor="text1"/>
          <w:sz w:val="24"/>
          <w:szCs w:val="24"/>
        </w:rPr>
        <w:t>Sterlite</w:t>
      </w:r>
      <w:proofErr w:type="spellEnd"/>
      <w:r w:rsidR="003756F2" w:rsidRPr="0098604E">
        <w:rPr>
          <w:rFonts w:asciiTheme="minorHAnsi" w:hAnsiTheme="minorHAnsi" w:cstheme="minorHAnsi"/>
          <w:i/>
          <w:iCs/>
          <w:color w:val="000000" w:themeColor="text1"/>
          <w:sz w:val="24"/>
          <w:szCs w:val="24"/>
        </w:rPr>
        <w:t xml:space="preserve"> </w:t>
      </w:r>
      <w:proofErr w:type="spellStart"/>
      <w:r w:rsidR="003756F2" w:rsidRPr="0098604E">
        <w:rPr>
          <w:rFonts w:asciiTheme="minorHAnsi" w:hAnsiTheme="minorHAnsi" w:cstheme="minorHAnsi"/>
          <w:i/>
          <w:iCs/>
          <w:color w:val="000000" w:themeColor="text1"/>
          <w:sz w:val="24"/>
          <w:szCs w:val="24"/>
        </w:rPr>
        <w:t>Brazil</w:t>
      </w:r>
      <w:proofErr w:type="spellEnd"/>
      <w:r w:rsidR="003756F2" w:rsidRPr="0098604E">
        <w:rPr>
          <w:rFonts w:asciiTheme="minorHAnsi" w:hAnsiTheme="minorHAnsi" w:cstheme="minorHAnsi"/>
          <w:i/>
          <w:iCs/>
          <w:color w:val="000000" w:themeColor="text1"/>
          <w:sz w:val="24"/>
          <w:szCs w:val="24"/>
        </w:rPr>
        <w:t xml:space="preserve"> Participações</w:t>
      </w:r>
      <w:r w:rsidR="003756F2" w:rsidRPr="0098604E">
        <w:rPr>
          <w:rFonts w:asciiTheme="minorHAnsi" w:hAnsiTheme="minorHAnsi" w:cstheme="minorHAnsi"/>
          <w:i/>
          <w:color w:val="000000" w:themeColor="text1"/>
          <w:sz w:val="24"/>
          <w:szCs w:val="24"/>
        </w:rPr>
        <w:t xml:space="preserve"> S.A.”</w:t>
      </w:r>
      <w:r w:rsidR="003756F2" w:rsidRPr="0098604E">
        <w:rPr>
          <w:rFonts w:asciiTheme="minorHAnsi" w:eastAsia="Arial Unicode MS" w:hAnsiTheme="minorHAnsi" w:cstheme="minorHAnsi"/>
          <w:i/>
          <w:color w:val="000000" w:themeColor="text1"/>
          <w:sz w:val="24"/>
          <w:szCs w:val="24"/>
        </w:rPr>
        <w:t>)</w:t>
      </w:r>
      <w:r w:rsidR="003756F2" w:rsidRPr="0098604E" w:rsidDel="003756F2">
        <w:rPr>
          <w:rFonts w:asciiTheme="minorHAnsi" w:eastAsia="Arial Unicode MS" w:hAnsiTheme="minorHAnsi" w:cstheme="minorHAnsi"/>
          <w:i/>
          <w:color w:val="000000" w:themeColor="text1"/>
          <w:sz w:val="24"/>
          <w:szCs w:val="24"/>
        </w:rPr>
        <w:t xml:space="preserve"> </w:t>
      </w:r>
    </w:p>
    <w:p w14:paraId="64A94B5B"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4DBCD9A5"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6789190D" w14:textId="2A17CAF7" w:rsidR="00A125C6" w:rsidRPr="0098604E" w:rsidRDefault="003C5990" w:rsidP="008333A6">
      <w:pPr>
        <w:widowControl w:val="0"/>
        <w:spacing w:line="340" w:lineRule="exact"/>
        <w:contextualSpacing/>
        <w:jc w:val="center"/>
        <w:rPr>
          <w:rFonts w:asciiTheme="minorHAnsi" w:eastAsia="Arial Unicode MS" w:hAnsiTheme="minorHAnsi" w:cstheme="minorHAnsi"/>
          <w:b/>
          <w:color w:val="000000" w:themeColor="text1"/>
          <w:sz w:val="24"/>
          <w:szCs w:val="24"/>
        </w:rPr>
      </w:pPr>
      <w:r w:rsidRPr="004F52FF">
        <w:rPr>
          <w:rFonts w:asciiTheme="minorHAnsi" w:hAnsiTheme="minorHAnsi" w:cstheme="minorHAnsi"/>
          <w:b/>
          <w:smallCaps/>
          <w:color w:val="000000" w:themeColor="text1"/>
          <w:sz w:val="24"/>
          <w:szCs w:val="24"/>
        </w:rPr>
        <w:t>OLIVEIRA TRUST DISTRIBUIDORA DE TÍTULOS E VALORES MOBILIÁRIOS S.A</w:t>
      </w:r>
      <w:r w:rsidRPr="004F52FF">
        <w:rPr>
          <w:rFonts w:asciiTheme="minorHAnsi" w:hAnsiTheme="minorHAnsi" w:cstheme="minorHAnsi"/>
          <w:b/>
          <w:bCs/>
          <w:color w:val="000000" w:themeColor="text1"/>
          <w:sz w:val="24"/>
          <w:szCs w:val="24"/>
        </w:rPr>
        <w:t>.</w:t>
      </w:r>
    </w:p>
    <w:p w14:paraId="1192F798"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4E313CF6"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tbl>
      <w:tblPr>
        <w:tblW w:w="0" w:type="auto"/>
        <w:tblLook w:val="04A0" w:firstRow="1" w:lastRow="0" w:firstColumn="1" w:lastColumn="0" w:noHBand="0" w:noVBand="1"/>
      </w:tblPr>
      <w:tblGrid>
        <w:gridCol w:w="4593"/>
        <w:gridCol w:w="4479"/>
      </w:tblGrid>
      <w:tr w:rsidR="00A125C6" w:rsidRPr="0098604E" w14:paraId="28B6BBBF" w14:textId="77777777" w:rsidTr="00C141AB">
        <w:tc>
          <w:tcPr>
            <w:tcW w:w="4593" w:type="dxa"/>
            <w:shd w:val="clear" w:color="auto" w:fill="auto"/>
          </w:tcPr>
          <w:p w14:paraId="51FC92CA"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_________________________________</w:t>
            </w:r>
            <w:r w:rsidRPr="0098604E">
              <w:rPr>
                <w:rFonts w:asciiTheme="minorHAnsi" w:eastAsia="Arial Unicode MS" w:hAnsiTheme="minorHAnsi" w:cstheme="minorHAnsi"/>
                <w:color w:val="000000" w:themeColor="text1"/>
                <w:sz w:val="24"/>
                <w:szCs w:val="24"/>
              </w:rPr>
              <w:br/>
              <w:t>Nome:</w:t>
            </w:r>
            <w:r w:rsidRPr="0098604E">
              <w:rPr>
                <w:rFonts w:asciiTheme="minorHAnsi" w:eastAsia="Arial Unicode MS" w:hAnsiTheme="minorHAnsi" w:cstheme="minorHAnsi"/>
                <w:color w:val="000000" w:themeColor="text1"/>
                <w:sz w:val="24"/>
                <w:szCs w:val="24"/>
              </w:rPr>
              <w:br/>
              <w:t>Cargo:</w:t>
            </w:r>
          </w:p>
        </w:tc>
        <w:tc>
          <w:tcPr>
            <w:tcW w:w="4479" w:type="dxa"/>
            <w:shd w:val="clear" w:color="auto" w:fill="auto"/>
          </w:tcPr>
          <w:p w14:paraId="61983F06"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__________________________________</w:t>
            </w:r>
            <w:r w:rsidRPr="0098604E">
              <w:rPr>
                <w:rFonts w:asciiTheme="minorHAnsi" w:eastAsia="Arial Unicode MS" w:hAnsiTheme="minorHAnsi" w:cstheme="minorHAnsi"/>
                <w:color w:val="000000" w:themeColor="text1"/>
                <w:sz w:val="24"/>
                <w:szCs w:val="24"/>
              </w:rPr>
              <w:br/>
              <w:t>Nome:</w:t>
            </w:r>
            <w:r w:rsidRPr="0098604E">
              <w:rPr>
                <w:rFonts w:asciiTheme="minorHAnsi" w:eastAsia="Arial Unicode MS" w:hAnsiTheme="minorHAnsi" w:cstheme="minorHAnsi"/>
                <w:color w:val="000000" w:themeColor="text1"/>
                <w:sz w:val="24"/>
                <w:szCs w:val="24"/>
              </w:rPr>
              <w:br/>
              <w:t>Cargo:</w:t>
            </w:r>
          </w:p>
        </w:tc>
      </w:tr>
    </w:tbl>
    <w:p w14:paraId="3E79C9A0" w14:textId="3870537A" w:rsidR="00A125C6" w:rsidRPr="0098604E" w:rsidRDefault="00A125C6" w:rsidP="00355F6F">
      <w:pPr>
        <w:widowControl w:val="0"/>
        <w:spacing w:line="340" w:lineRule="exact"/>
        <w:contextualSpacing/>
        <w:jc w:val="both"/>
        <w:rPr>
          <w:rFonts w:asciiTheme="minorHAnsi" w:eastAsia="Arial Unicode MS" w:hAnsiTheme="minorHAnsi" w:cstheme="minorHAnsi"/>
          <w:i/>
          <w:color w:val="000000" w:themeColor="text1"/>
          <w:sz w:val="24"/>
          <w:szCs w:val="24"/>
        </w:rPr>
      </w:pPr>
      <w:r w:rsidRPr="0098604E">
        <w:rPr>
          <w:rFonts w:asciiTheme="minorHAnsi" w:eastAsia="Arial Unicode MS" w:hAnsiTheme="minorHAnsi" w:cstheme="minorHAnsi"/>
          <w:color w:val="000000" w:themeColor="text1"/>
          <w:sz w:val="24"/>
          <w:szCs w:val="24"/>
        </w:rPr>
        <w:br w:type="page"/>
      </w:r>
      <w:bookmarkStart w:id="780" w:name="_DV_M762"/>
      <w:bookmarkStart w:id="781" w:name="_DV_M763"/>
      <w:bookmarkEnd w:id="780"/>
      <w:bookmarkEnd w:id="781"/>
      <w:r w:rsidR="003756F2" w:rsidRPr="0098604E">
        <w:rPr>
          <w:rFonts w:asciiTheme="minorHAnsi" w:eastAsia="Arial Unicode MS" w:hAnsiTheme="minorHAnsi" w:cstheme="minorHAnsi"/>
          <w:i/>
          <w:color w:val="000000" w:themeColor="text1"/>
          <w:sz w:val="24"/>
          <w:szCs w:val="24"/>
        </w:rPr>
        <w:lastRenderedPageBreak/>
        <w:t xml:space="preserve">(Página de Assinaturas do </w:t>
      </w:r>
      <w:r w:rsidR="003756F2" w:rsidRPr="0098604E">
        <w:rPr>
          <w:rFonts w:asciiTheme="minorHAnsi" w:hAnsiTheme="minorHAnsi" w:cstheme="minorHAnsi"/>
          <w:i/>
          <w:color w:val="000000" w:themeColor="text1"/>
          <w:sz w:val="24"/>
          <w:szCs w:val="24"/>
        </w:rPr>
        <w:t xml:space="preserve">“Instrumento Particular de Escritura </w:t>
      </w:r>
      <w:r w:rsidR="003756F2" w:rsidRPr="003C5990">
        <w:rPr>
          <w:rFonts w:asciiTheme="minorHAnsi" w:hAnsiTheme="minorHAnsi" w:cstheme="minorHAnsi"/>
          <w:i/>
          <w:color w:val="000000" w:themeColor="text1"/>
          <w:sz w:val="24"/>
          <w:szCs w:val="24"/>
        </w:rPr>
        <w:t xml:space="preserve">da </w:t>
      </w:r>
      <w:r w:rsidR="00E509DF" w:rsidRPr="005B15F5">
        <w:rPr>
          <w:rFonts w:asciiTheme="minorHAnsi" w:hAnsiTheme="minorHAnsi"/>
          <w:i/>
          <w:color w:val="000000" w:themeColor="text1"/>
          <w:sz w:val="24"/>
        </w:rPr>
        <w:t>1ª (Primeira</w:t>
      </w:r>
      <w:r w:rsidR="00E509DF" w:rsidRPr="00936D26">
        <w:rPr>
          <w:rFonts w:asciiTheme="minorHAnsi" w:hAnsiTheme="minorHAnsi" w:cstheme="minorHAnsi"/>
          <w:i/>
          <w:iCs/>
          <w:color w:val="000000" w:themeColor="text1"/>
          <w:sz w:val="24"/>
          <w:szCs w:val="24"/>
        </w:rPr>
        <w:t>)</w:t>
      </w:r>
      <w:r w:rsidR="00E509DF" w:rsidRPr="003C5990">
        <w:rPr>
          <w:rFonts w:asciiTheme="minorHAnsi" w:hAnsiTheme="minorHAnsi" w:cstheme="minorHAnsi"/>
          <w:i/>
          <w:color w:val="000000" w:themeColor="text1"/>
          <w:sz w:val="24"/>
          <w:szCs w:val="24"/>
        </w:rPr>
        <w:t xml:space="preserve"> </w:t>
      </w:r>
      <w:r w:rsidR="003756F2" w:rsidRPr="003C5990">
        <w:rPr>
          <w:rFonts w:asciiTheme="minorHAnsi" w:hAnsiTheme="minorHAnsi" w:cstheme="minorHAnsi"/>
          <w:i/>
          <w:color w:val="000000" w:themeColor="text1"/>
          <w:sz w:val="24"/>
          <w:szCs w:val="24"/>
        </w:rPr>
        <w:t>Emissão</w:t>
      </w:r>
      <w:r w:rsidR="003756F2" w:rsidRPr="0098604E">
        <w:rPr>
          <w:rFonts w:asciiTheme="minorHAnsi" w:hAnsiTheme="minorHAnsi" w:cstheme="minorHAnsi"/>
          <w:i/>
          <w:color w:val="000000" w:themeColor="text1"/>
          <w:sz w:val="24"/>
          <w:szCs w:val="24"/>
        </w:rPr>
        <w:t xml:space="preserve"> de Debêntures Simples, Não Conversíveis em Ações, </w:t>
      </w:r>
      <w:r w:rsidR="003756F2" w:rsidRPr="0098604E">
        <w:rPr>
          <w:rStyle w:val="DeltaViewInsertion"/>
          <w:rFonts w:asciiTheme="minorHAnsi" w:hAnsiTheme="minorHAnsi" w:cstheme="minorHAnsi"/>
          <w:color w:val="000000" w:themeColor="text1"/>
          <w:sz w:val="24"/>
          <w:szCs w:val="24"/>
          <w:u w:val="none"/>
        </w:rPr>
        <w:t xml:space="preserve">da Espécie com Garantia Real, </w:t>
      </w:r>
      <w:r w:rsidR="003756F2" w:rsidRPr="0098604E">
        <w:rPr>
          <w:rFonts w:asciiTheme="minorHAnsi" w:hAnsiTheme="minorHAnsi" w:cstheme="minorHAnsi"/>
          <w:i/>
          <w:color w:val="000000" w:themeColor="text1"/>
          <w:sz w:val="24"/>
          <w:szCs w:val="24"/>
        </w:rPr>
        <w:t>em Série Única, para Distribuição Pública, com Esforços Restritos</w:t>
      </w:r>
      <w:r w:rsidR="003756F2" w:rsidRPr="0098604E">
        <w:rPr>
          <w:rFonts w:asciiTheme="minorHAnsi" w:hAnsiTheme="minorHAnsi" w:cstheme="minorHAnsi"/>
          <w:i/>
          <w:iCs/>
          <w:color w:val="000000" w:themeColor="text1"/>
          <w:sz w:val="24"/>
          <w:szCs w:val="24"/>
        </w:rPr>
        <w:t xml:space="preserve"> de Distribuição</w:t>
      </w:r>
      <w:r w:rsidR="003756F2" w:rsidRPr="0098604E">
        <w:rPr>
          <w:rFonts w:asciiTheme="minorHAnsi" w:hAnsiTheme="minorHAnsi" w:cstheme="minorHAnsi"/>
          <w:i/>
          <w:color w:val="000000" w:themeColor="text1"/>
          <w:sz w:val="24"/>
          <w:szCs w:val="24"/>
        </w:rPr>
        <w:t xml:space="preserve">, da </w:t>
      </w:r>
      <w:proofErr w:type="spellStart"/>
      <w:r w:rsidR="003756F2" w:rsidRPr="0098604E">
        <w:rPr>
          <w:rFonts w:asciiTheme="minorHAnsi" w:hAnsiTheme="minorHAnsi" w:cstheme="minorHAnsi"/>
          <w:i/>
          <w:iCs/>
          <w:color w:val="000000" w:themeColor="text1"/>
          <w:sz w:val="24"/>
          <w:szCs w:val="24"/>
        </w:rPr>
        <w:t>Sterlite</w:t>
      </w:r>
      <w:proofErr w:type="spellEnd"/>
      <w:r w:rsidR="003756F2" w:rsidRPr="0098604E">
        <w:rPr>
          <w:rFonts w:asciiTheme="minorHAnsi" w:hAnsiTheme="minorHAnsi" w:cstheme="minorHAnsi"/>
          <w:i/>
          <w:iCs/>
          <w:color w:val="000000" w:themeColor="text1"/>
          <w:sz w:val="24"/>
          <w:szCs w:val="24"/>
        </w:rPr>
        <w:t xml:space="preserve"> </w:t>
      </w:r>
      <w:proofErr w:type="spellStart"/>
      <w:r w:rsidR="003756F2" w:rsidRPr="0098604E">
        <w:rPr>
          <w:rFonts w:asciiTheme="minorHAnsi" w:hAnsiTheme="minorHAnsi" w:cstheme="minorHAnsi"/>
          <w:i/>
          <w:iCs/>
          <w:color w:val="000000" w:themeColor="text1"/>
          <w:sz w:val="24"/>
          <w:szCs w:val="24"/>
        </w:rPr>
        <w:t>Brazil</w:t>
      </w:r>
      <w:proofErr w:type="spellEnd"/>
      <w:r w:rsidR="003756F2" w:rsidRPr="0098604E">
        <w:rPr>
          <w:rFonts w:asciiTheme="minorHAnsi" w:hAnsiTheme="minorHAnsi" w:cstheme="minorHAnsi"/>
          <w:i/>
          <w:iCs/>
          <w:color w:val="000000" w:themeColor="text1"/>
          <w:sz w:val="24"/>
          <w:szCs w:val="24"/>
        </w:rPr>
        <w:t xml:space="preserve"> Participações</w:t>
      </w:r>
      <w:r w:rsidR="003756F2" w:rsidRPr="0098604E">
        <w:rPr>
          <w:rFonts w:asciiTheme="minorHAnsi" w:hAnsiTheme="minorHAnsi" w:cstheme="minorHAnsi"/>
          <w:i/>
          <w:color w:val="000000" w:themeColor="text1"/>
          <w:sz w:val="24"/>
          <w:szCs w:val="24"/>
        </w:rPr>
        <w:t xml:space="preserve"> S.A.”</w:t>
      </w:r>
      <w:r w:rsidR="003756F2" w:rsidRPr="0098604E">
        <w:rPr>
          <w:rFonts w:asciiTheme="minorHAnsi" w:eastAsia="Arial Unicode MS" w:hAnsiTheme="minorHAnsi" w:cstheme="minorHAnsi"/>
          <w:i/>
          <w:color w:val="000000" w:themeColor="text1"/>
          <w:sz w:val="24"/>
          <w:szCs w:val="24"/>
        </w:rPr>
        <w:t>)</w:t>
      </w:r>
    </w:p>
    <w:p w14:paraId="6138E2A1"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b/>
          <w:color w:val="000000" w:themeColor="text1"/>
          <w:sz w:val="24"/>
          <w:szCs w:val="24"/>
        </w:rPr>
      </w:pPr>
    </w:p>
    <w:p w14:paraId="5E5B1CB8"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b/>
          <w:color w:val="000000" w:themeColor="text1"/>
          <w:sz w:val="24"/>
          <w:szCs w:val="24"/>
        </w:rPr>
      </w:pPr>
      <w:bookmarkStart w:id="782" w:name="_DV_M777"/>
      <w:bookmarkEnd w:id="782"/>
      <w:r w:rsidRPr="0098604E">
        <w:rPr>
          <w:rFonts w:asciiTheme="minorHAnsi" w:eastAsia="Arial Unicode MS" w:hAnsiTheme="minorHAnsi" w:cstheme="minorHAnsi"/>
          <w:b/>
          <w:color w:val="000000" w:themeColor="text1"/>
          <w:sz w:val="24"/>
          <w:szCs w:val="24"/>
        </w:rPr>
        <w:t>Testemunhas:</w:t>
      </w:r>
    </w:p>
    <w:p w14:paraId="68699DB3"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36D3DA95"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787557F3"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48BBEC9A"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4044"/>
        <w:gridCol w:w="4531"/>
      </w:tblGrid>
      <w:tr w:rsidR="00A125C6" w:rsidRPr="0098604E" w14:paraId="15D0D5BA" w14:textId="77777777" w:rsidTr="00C141AB">
        <w:trPr>
          <w:jc w:val="center"/>
        </w:trPr>
        <w:tc>
          <w:tcPr>
            <w:tcW w:w="4044" w:type="dxa"/>
            <w:tcBorders>
              <w:top w:val="nil"/>
              <w:left w:val="nil"/>
              <w:bottom w:val="nil"/>
              <w:right w:val="nil"/>
            </w:tcBorders>
          </w:tcPr>
          <w:p w14:paraId="6C70BC5D" w14:textId="77777777" w:rsidR="00A125C6" w:rsidRPr="0098604E" w:rsidRDefault="00A125C6" w:rsidP="00355F6F">
            <w:pPr>
              <w:widowControl w:val="0"/>
              <w:spacing w:line="340" w:lineRule="exact"/>
              <w:contextualSpacing/>
              <w:jc w:val="center"/>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______________________________</w:t>
            </w:r>
          </w:p>
        </w:tc>
        <w:tc>
          <w:tcPr>
            <w:tcW w:w="4531" w:type="dxa"/>
            <w:tcBorders>
              <w:top w:val="nil"/>
              <w:left w:val="nil"/>
              <w:bottom w:val="nil"/>
              <w:right w:val="nil"/>
            </w:tcBorders>
          </w:tcPr>
          <w:p w14:paraId="3BF7359F" w14:textId="77777777" w:rsidR="00A125C6" w:rsidRPr="0098604E" w:rsidRDefault="00A125C6" w:rsidP="00355F6F">
            <w:pPr>
              <w:widowControl w:val="0"/>
              <w:spacing w:line="340" w:lineRule="exact"/>
              <w:contextualSpacing/>
              <w:jc w:val="center"/>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__________________________________</w:t>
            </w:r>
          </w:p>
        </w:tc>
      </w:tr>
      <w:tr w:rsidR="00A125C6" w:rsidRPr="0098604E" w14:paraId="17A0314B" w14:textId="77777777" w:rsidTr="00C141AB">
        <w:trPr>
          <w:jc w:val="center"/>
        </w:trPr>
        <w:tc>
          <w:tcPr>
            <w:tcW w:w="4044" w:type="dxa"/>
            <w:tcBorders>
              <w:top w:val="nil"/>
              <w:left w:val="nil"/>
              <w:bottom w:val="nil"/>
              <w:right w:val="nil"/>
            </w:tcBorders>
          </w:tcPr>
          <w:p w14:paraId="07A4068F" w14:textId="77777777" w:rsidR="00A125C6" w:rsidRPr="0098604E" w:rsidRDefault="00A125C6" w:rsidP="00355F6F">
            <w:pPr>
              <w:widowControl w:val="0"/>
              <w:spacing w:line="340" w:lineRule="exact"/>
              <w:ind w:left="82"/>
              <w:contextualSpacing/>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Nome:</w:t>
            </w:r>
          </w:p>
        </w:tc>
        <w:tc>
          <w:tcPr>
            <w:tcW w:w="4531" w:type="dxa"/>
            <w:tcBorders>
              <w:top w:val="nil"/>
              <w:left w:val="nil"/>
              <w:bottom w:val="nil"/>
              <w:right w:val="nil"/>
            </w:tcBorders>
          </w:tcPr>
          <w:p w14:paraId="3A9C4217" w14:textId="77777777" w:rsidR="00A125C6" w:rsidRPr="0098604E" w:rsidRDefault="00A125C6" w:rsidP="00355F6F">
            <w:pPr>
              <w:widowControl w:val="0"/>
              <w:spacing w:line="340" w:lineRule="exact"/>
              <w:ind w:left="291"/>
              <w:contextualSpacing/>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Nome:</w:t>
            </w:r>
          </w:p>
        </w:tc>
      </w:tr>
      <w:tr w:rsidR="00A125C6" w:rsidRPr="0098604E" w14:paraId="1E304228" w14:textId="77777777" w:rsidTr="00C141AB">
        <w:trPr>
          <w:jc w:val="center"/>
        </w:trPr>
        <w:tc>
          <w:tcPr>
            <w:tcW w:w="4044" w:type="dxa"/>
            <w:tcBorders>
              <w:top w:val="nil"/>
              <w:left w:val="nil"/>
              <w:bottom w:val="nil"/>
              <w:right w:val="nil"/>
            </w:tcBorders>
          </w:tcPr>
          <w:p w14:paraId="778FC1EA" w14:textId="77777777" w:rsidR="00A125C6" w:rsidRPr="0098604E" w:rsidRDefault="00A125C6" w:rsidP="00355F6F">
            <w:pPr>
              <w:widowControl w:val="0"/>
              <w:spacing w:line="340" w:lineRule="exact"/>
              <w:ind w:left="82"/>
              <w:contextualSpacing/>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CPF:</w:t>
            </w:r>
          </w:p>
        </w:tc>
        <w:tc>
          <w:tcPr>
            <w:tcW w:w="4531" w:type="dxa"/>
            <w:tcBorders>
              <w:top w:val="nil"/>
              <w:left w:val="nil"/>
              <w:bottom w:val="nil"/>
              <w:right w:val="nil"/>
            </w:tcBorders>
          </w:tcPr>
          <w:p w14:paraId="610F2CA3" w14:textId="77777777" w:rsidR="00A125C6" w:rsidRPr="0098604E" w:rsidRDefault="00A125C6" w:rsidP="00355F6F">
            <w:pPr>
              <w:widowControl w:val="0"/>
              <w:spacing w:line="340" w:lineRule="exact"/>
              <w:ind w:left="291"/>
              <w:contextualSpacing/>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CPF:</w:t>
            </w:r>
          </w:p>
        </w:tc>
      </w:tr>
    </w:tbl>
    <w:p w14:paraId="0C7C8215" w14:textId="4C130A85" w:rsidR="00CE7943" w:rsidRPr="0098604E" w:rsidRDefault="00CE7943" w:rsidP="00576FFB">
      <w:pPr>
        <w:widowControl w:val="0"/>
        <w:spacing w:line="340" w:lineRule="exact"/>
        <w:contextualSpacing/>
        <w:jc w:val="both"/>
        <w:rPr>
          <w:rFonts w:asciiTheme="minorHAnsi" w:hAnsiTheme="minorHAnsi" w:cstheme="minorHAnsi"/>
          <w:sz w:val="24"/>
          <w:szCs w:val="24"/>
        </w:rPr>
      </w:pPr>
      <w:bookmarkStart w:id="783" w:name="_DV_M778"/>
      <w:bookmarkStart w:id="784" w:name="_DV_M779"/>
      <w:bookmarkStart w:id="785" w:name="_DV_M780"/>
      <w:bookmarkStart w:id="786" w:name="_DV_M781"/>
      <w:bookmarkStart w:id="787" w:name="_DV_M782"/>
      <w:bookmarkStart w:id="788" w:name="_DV_M783"/>
      <w:bookmarkStart w:id="789" w:name="_DV_M784"/>
      <w:bookmarkStart w:id="790" w:name="_DV_M785"/>
      <w:bookmarkStart w:id="791" w:name="_DV_M786"/>
      <w:bookmarkStart w:id="792" w:name="_DV_M787"/>
      <w:bookmarkStart w:id="793" w:name="_DV_M788"/>
      <w:bookmarkStart w:id="794" w:name="_DV_M789"/>
      <w:bookmarkStart w:id="795" w:name="_DV_M790"/>
      <w:bookmarkStart w:id="796" w:name="_DV_M791"/>
      <w:bookmarkStart w:id="797" w:name="_DV_M792"/>
      <w:bookmarkStart w:id="798" w:name="_DV_M793"/>
      <w:bookmarkStart w:id="799" w:name="_DV_M794"/>
      <w:bookmarkStart w:id="800" w:name="_DV_M795"/>
      <w:bookmarkStart w:id="801" w:name="_DV_M796"/>
      <w:bookmarkStart w:id="802" w:name="_DV_M797"/>
      <w:bookmarkStart w:id="803" w:name="_DV_M798"/>
      <w:bookmarkStart w:id="804" w:name="_DV_M799"/>
      <w:bookmarkStart w:id="805" w:name="_DV_M800"/>
      <w:bookmarkStart w:id="806" w:name="_DV_M801"/>
      <w:bookmarkStart w:id="807" w:name="_DV_M802"/>
      <w:bookmarkStart w:id="808" w:name="_DV_M803"/>
      <w:bookmarkStart w:id="809" w:name="_DV_M804"/>
      <w:bookmarkStart w:id="810" w:name="_DV_M805"/>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p>
    <w:sectPr w:rsidR="00CE7943" w:rsidRPr="0098604E" w:rsidSect="00C141AB">
      <w:headerReference w:type="default" r:id="rId26"/>
      <w:footerReference w:type="default" r:id="rId27"/>
      <w:pgSz w:w="11907" w:h="16840"/>
      <w:pgMar w:top="1843" w:right="1134" w:bottom="1418" w:left="1701"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Daniel Uchimura" w:date="2022-10-18T09:31:00Z" w:initials="DU">
    <w:p w14:paraId="4DB13F7F" w14:textId="23DDD310" w:rsidR="00970683" w:rsidRDefault="00970683">
      <w:pPr>
        <w:pStyle w:val="Textodecomentrio"/>
      </w:pP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B13F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8F105" w16cex:dateUtc="2022-10-18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B13F7F" w16cid:durableId="26F8F1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22115" w14:textId="77777777" w:rsidR="006E3086" w:rsidRDefault="006E3086">
      <w:r>
        <w:separator/>
      </w:r>
    </w:p>
  </w:endnote>
  <w:endnote w:type="continuationSeparator" w:id="0">
    <w:p w14:paraId="30B432FD" w14:textId="77777777" w:rsidR="006E3086" w:rsidRDefault="006E3086">
      <w:r>
        <w:continuationSeparator/>
      </w:r>
    </w:p>
  </w:endnote>
  <w:endnote w:type="continuationNotice" w:id="1">
    <w:p w14:paraId="155165B5" w14:textId="77777777" w:rsidR="006E3086" w:rsidRDefault="006E3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altName w:val="Times New Roman"/>
    <w:panose1 w:val="02020803070505020304"/>
    <w:charset w:val="00"/>
    <w:family w:val="auto"/>
    <w:pitch w:val="variable"/>
    <w:sig w:usb0="E0002AE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wiss">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charset w:val="00"/>
    <w:family w:val="auto"/>
    <w:pitch w:val="variable"/>
    <w:sig w:usb0="00000003" w:usb1="00000000" w:usb2="00000000" w:usb3="00000000" w:csb0="00000001" w:csb1="00000000"/>
  </w:font>
  <w:font w:name="TT108t00">
    <w:altName w:val="MS Gothic"/>
    <w:panose1 w:val="00000000000000000000"/>
    <w:charset w:val="80"/>
    <w:family w:val="swiss"/>
    <w:notTrueType/>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AA095" w14:textId="77777777" w:rsidR="00710616" w:rsidRDefault="004F5348" w:rsidP="00166D0B">
    <w:pPr>
      <w:pStyle w:val="FooterReference"/>
    </w:pPr>
    <w:r>
      <w:fldChar w:fldCharType="begin"/>
    </w:r>
    <w:r>
      <w:instrText xml:space="preserve"> DOCVARIABLE #DNDocID \* MERGEFORMAT </w:instrText>
    </w:r>
    <w:r>
      <w:fldChar w:fldCharType="separate"/>
    </w:r>
    <w:r w:rsidR="00710616">
      <w:t>101597178.1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4"/>
        <w:szCs w:val="24"/>
      </w:rPr>
      <w:id w:val="1661964726"/>
      <w:docPartObj>
        <w:docPartGallery w:val="Page Numbers (Bottom of Page)"/>
        <w:docPartUnique/>
      </w:docPartObj>
    </w:sdtPr>
    <w:sdtEndPr/>
    <w:sdtContent>
      <w:p w14:paraId="379C85AD" w14:textId="1A3929AE" w:rsidR="00710616" w:rsidRPr="000612B5" w:rsidRDefault="00710616">
        <w:pPr>
          <w:pStyle w:val="Rodap"/>
          <w:jc w:val="right"/>
          <w:rPr>
            <w:rFonts w:asciiTheme="minorHAnsi" w:hAnsiTheme="minorHAnsi" w:cstheme="minorHAnsi"/>
            <w:sz w:val="24"/>
            <w:szCs w:val="24"/>
          </w:rPr>
        </w:pPr>
        <w:r w:rsidRPr="000612B5">
          <w:rPr>
            <w:rFonts w:asciiTheme="minorHAnsi" w:hAnsiTheme="minorHAnsi" w:cstheme="minorHAnsi"/>
            <w:sz w:val="24"/>
            <w:szCs w:val="24"/>
          </w:rPr>
          <w:fldChar w:fldCharType="begin"/>
        </w:r>
        <w:r w:rsidRPr="000612B5">
          <w:rPr>
            <w:rFonts w:asciiTheme="minorHAnsi" w:hAnsiTheme="minorHAnsi" w:cstheme="minorHAnsi"/>
            <w:sz w:val="24"/>
            <w:szCs w:val="24"/>
          </w:rPr>
          <w:instrText>PAGE   \* MERGEFORMAT</w:instrText>
        </w:r>
        <w:r w:rsidRPr="000612B5">
          <w:rPr>
            <w:rFonts w:asciiTheme="minorHAnsi" w:hAnsiTheme="minorHAnsi" w:cstheme="minorHAnsi"/>
            <w:sz w:val="24"/>
            <w:szCs w:val="24"/>
          </w:rPr>
          <w:fldChar w:fldCharType="separate"/>
        </w:r>
        <w:r w:rsidRPr="000612B5">
          <w:rPr>
            <w:rFonts w:asciiTheme="minorHAnsi" w:hAnsiTheme="minorHAnsi" w:cstheme="minorHAnsi"/>
            <w:sz w:val="24"/>
            <w:szCs w:val="24"/>
          </w:rPr>
          <w:t>2</w:t>
        </w:r>
        <w:r w:rsidRPr="000612B5">
          <w:rPr>
            <w:rFonts w:asciiTheme="minorHAnsi" w:hAnsiTheme="minorHAnsi" w:cstheme="minorHAnsi"/>
            <w:sz w:val="24"/>
            <w:szCs w:val="24"/>
          </w:rPr>
          <w:fldChar w:fldCharType="end"/>
        </w:r>
      </w:p>
    </w:sdtContent>
  </w:sdt>
  <w:p w14:paraId="0AC104D9" w14:textId="77777777" w:rsidR="00710616" w:rsidRDefault="00710616" w:rsidP="00355F6F">
    <w:pPr>
      <w:pStyle w:val="FooterReference"/>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4"/>
        <w:szCs w:val="24"/>
      </w:rPr>
      <w:id w:val="720627927"/>
      <w:docPartObj>
        <w:docPartGallery w:val="Page Numbers (Bottom of Page)"/>
        <w:docPartUnique/>
      </w:docPartObj>
    </w:sdtPr>
    <w:sdtEndPr/>
    <w:sdtContent>
      <w:p w14:paraId="63587DA5" w14:textId="601B8557" w:rsidR="00710616" w:rsidRPr="000612B5" w:rsidRDefault="00710616">
        <w:pPr>
          <w:pStyle w:val="Rodap"/>
          <w:jc w:val="right"/>
          <w:rPr>
            <w:rFonts w:asciiTheme="minorHAnsi" w:hAnsiTheme="minorHAnsi" w:cstheme="minorHAnsi"/>
            <w:sz w:val="24"/>
            <w:szCs w:val="24"/>
          </w:rPr>
        </w:pPr>
        <w:r w:rsidRPr="000612B5">
          <w:rPr>
            <w:rFonts w:asciiTheme="minorHAnsi" w:hAnsiTheme="minorHAnsi" w:cstheme="minorHAnsi"/>
            <w:sz w:val="24"/>
            <w:szCs w:val="24"/>
          </w:rPr>
          <w:fldChar w:fldCharType="begin"/>
        </w:r>
        <w:r w:rsidRPr="000612B5">
          <w:rPr>
            <w:rFonts w:asciiTheme="minorHAnsi" w:hAnsiTheme="minorHAnsi" w:cstheme="minorHAnsi"/>
            <w:sz w:val="24"/>
            <w:szCs w:val="24"/>
          </w:rPr>
          <w:instrText>PAGE   \* MERGEFORMAT</w:instrText>
        </w:r>
        <w:r w:rsidRPr="000612B5">
          <w:rPr>
            <w:rFonts w:asciiTheme="minorHAnsi" w:hAnsiTheme="minorHAnsi" w:cstheme="minorHAnsi"/>
            <w:sz w:val="24"/>
            <w:szCs w:val="24"/>
          </w:rPr>
          <w:fldChar w:fldCharType="separate"/>
        </w:r>
        <w:r w:rsidR="00F97971">
          <w:rPr>
            <w:rFonts w:asciiTheme="minorHAnsi" w:hAnsiTheme="minorHAnsi" w:cstheme="minorHAnsi"/>
            <w:noProof/>
            <w:sz w:val="24"/>
            <w:szCs w:val="24"/>
          </w:rPr>
          <w:t>65</w:t>
        </w:r>
        <w:r w:rsidRPr="000612B5">
          <w:rPr>
            <w:rFonts w:asciiTheme="minorHAnsi" w:hAnsiTheme="minorHAnsi" w:cstheme="minorHAnsi"/>
            <w:sz w:val="24"/>
            <w:szCs w:val="24"/>
          </w:rPr>
          <w:fldChar w:fldCharType="end"/>
        </w:r>
      </w:p>
    </w:sdtContent>
  </w:sdt>
  <w:p w14:paraId="54D92025" w14:textId="77777777" w:rsidR="00710616" w:rsidRPr="00355F6F" w:rsidRDefault="00710616" w:rsidP="005A212E">
    <w:pPr>
      <w:pStyle w:val="FooterReference"/>
      <w:rPr>
        <w:rFonts w:asciiTheme="minorHAnsi" w:hAnsiTheme="minorHAnsi"/>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79D1" w14:textId="77777777" w:rsidR="006E3086" w:rsidRDefault="006E3086">
      <w:r>
        <w:separator/>
      </w:r>
    </w:p>
  </w:footnote>
  <w:footnote w:type="continuationSeparator" w:id="0">
    <w:p w14:paraId="177FE489" w14:textId="77777777" w:rsidR="006E3086" w:rsidRDefault="006E3086">
      <w:r>
        <w:continuationSeparator/>
      </w:r>
    </w:p>
  </w:footnote>
  <w:footnote w:type="continuationNotice" w:id="1">
    <w:p w14:paraId="61802059" w14:textId="77777777" w:rsidR="006E3086" w:rsidRDefault="006E30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AF8C6" w14:textId="09BD1F3D" w:rsidR="00A67D8F" w:rsidRPr="00355F6F" w:rsidRDefault="00710616" w:rsidP="00C12DCC">
    <w:pPr>
      <w:pStyle w:val="Cabealho"/>
      <w:jc w:val="right"/>
      <w:rPr>
        <w:rFonts w:asciiTheme="minorHAnsi" w:hAnsiTheme="minorHAnsi"/>
        <w:i/>
        <w:sz w:val="24"/>
      </w:rPr>
    </w:pPr>
    <w:r w:rsidRPr="000612B5">
      <w:rPr>
        <w:rFonts w:asciiTheme="minorHAnsi" w:hAnsiTheme="minorHAnsi" w:cstheme="minorHAnsi"/>
        <w:noProof/>
        <w:sz w:val="24"/>
        <w:szCs w:val="24"/>
        <w:lang w:val="en-US"/>
      </w:rPr>
      <w:drawing>
        <wp:anchor distT="0" distB="0" distL="114300" distR="114300" simplePos="0" relativeHeight="251658240" behindDoc="0" locked="0" layoutInCell="1" allowOverlap="1" wp14:anchorId="1C0E9EA0" wp14:editId="77E83218">
          <wp:simplePos x="0" y="0"/>
          <wp:positionH relativeFrom="margin">
            <wp:align>left</wp:align>
          </wp:positionH>
          <wp:positionV relativeFrom="paragraph">
            <wp:posOffset>-103048</wp:posOffset>
          </wp:positionV>
          <wp:extent cx="964565" cy="551815"/>
          <wp:effectExtent l="0" t="0" r="6985" b="635"/>
          <wp:wrapNone/>
          <wp:docPr id="1"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4565" cy="551815"/>
                  </a:xfrm>
                  <a:prstGeom prst="rect">
                    <a:avLst/>
                  </a:prstGeom>
                  <a:noFill/>
                  <a:ln>
                    <a:noFill/>
                  </a:ln>
                </pic:spPr>
              </pic:pic>
            </a:graphicData>
          </a:graphic>
        </wp:anchor>
      </w:drawing>
    </w:r>
    <w:r w:rsidR="006C1CEE">
      <w:rPr>
        <w:rFonts w:asciiTheme="minorHAnsi" w:hAnsiTheme="minorHAnsi" w:cstheme="minorHAnsi"/>
        <w:i/>
        <w:sz w:val="24"/>
        <w:szCs w:val="24"/>
      </w:rPr>
      <w:t>Versão Final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562AA" w14:textId="77777777" w:rsidR="00710616" w:rsidRPr="000831F4" w:rsidRDefault="00710616" w:rsidP="00C141AB">
    <w:pPr>
      <w:pStyle w:val="Cabealho"/>
      <w:jc w:val="right"/>
      <w:rPr>
        <w:rFonts w:asciiTheme="minorHAnsi" w:hAnsiTheme="minorHAnsi" w:cstheme="minorHAnsi"/>
        <w:i/>
        <w:sz w:val="24"/>
        <w:szCs w:val="24"/>
      </w:rPr>
    </w:pPr>
    <w:r w:rsidRPr="000831F4">
      <w:rPr>
        <w:rFonts w:asciiTheme="minorHAnsi" w:hAnsiTheme="minorHAnsi" w:cstheme="minorHAnsi"/>
        <w:noProof/>
        <w:sz w:val="24"/>
        <w:szCs w:val="24"/>
        <w:lang w:val="en-US"/>
      </w:rPr>
      <w:drawing>
        <wp:anchor distT="0" distB="0" distL="114300" distR="114300" simplePos="0" relativeHeight="251658242" behindDoc="0" locked="0" layoutInCell="1" allowOverlap="1" wp14:anchorId="21D6B7FC" wp14:editId="455CFC5D">
          <wp:simplePos x="0" y="0"/>
          <wp:positionH relativeFrom="margin">
            <wp:align>left</wp:align>
          </wp:positionH>
          <wp:positionV relativeFrom="paragraph">
            <wp:posOffset>-103048</wp:posOffset>
          </wp:positionV>
          <wp:extent cx="964565" cy="551815"/>
          <wp:effectExtent l="0" t="0" r="6985" b="635"/>
          <wp:wrapNone/>
          <wp:docPr id="5" name="Imagem 5"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4565" cy="551815"/>
                  </a:xfrm>
                  <a:prstGeom prst="rect">
                    <a:avLst/>
                  </a:prstGeom>
                  <a:noFill/>
                  <a:ln>
                    <a:noFill/>
                  </a:ln>
                </pic:spPr>
              </pic:pic>
            </a:graphicData>
          </a:graphic>
        </wp:anchor>
      </w:drawing>
    </w:r>
    <w:r w:rsidRPr="000831F4">
      <w:rPr>
        <w:rFonts w:asciiTheme="minorHAnsi" w:hAnsiTheme="minorHAnsi" w:cstheme="minorHAnsi"/>
        <w:i/>
        <w:sz w:val="24"/>
        <w:szCs w:val="24"/>
      </w:rPr>
      <w:t>Minuta Inicial Stocche Forbes</w:t>
    </w:r>
  </w:p>
  <w:p w14:paraId="2986CA88" w14:textId="77777777" w:rsidR="00710616" w:rsidRDefault="00710616" w:rsidP="00355F6F">
    <w:pPr>
      <w:pStyle w:val="Cabealho"/>
      <w:jc w:val="right"/>
    </w:pPr>
    <w:r w:rsidRPr="000831F4">
      <w:rPr>
        <w:rFonts w:asciiTheme="minorHAnsi" w:hAnsiTheme="minorHAnsi" w:cstheme="minorHAnsi"/>
        <w:i/>
        <w:sz w:val="24"/>
        <w:szCs w:val="24"/>
      </w:rPr>
      <w:t>28/04/2022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C1680" w14:textId="16B35F1A" w:rsidR="00710616" w:rsidRPr="000831F4" w:rsidRDefault="00710616" w:rsidP="00C141AB">
    <w:pPr>
      <w:pStyle w:val="Cabealho"/>
      <w:jc w:val="right"/>
      <w:rPr>
        <w:rFonts w:asciiTheme="minorHAnsi" w:hAnsiTheme="minorHAnsi" w:cstheme="minorHAnsi"/>
        <w:i/>
        <w:sz w:val="24"/>
        <w:szCs w:val="24"/>
      </w:rPr>
    </w:pPr>
    <w:r w:rsidRPr="000831F4">
      <w:rPr>
        <w:rFonts w:asciiTheme="minorHAnsi" w:hAnsiTheme="minorHAnsi" w:cstheme="minorHAnsi"/>
        <w:noProof/>
        <w:sz w:val="24"/>
        <w:szCs w:val="24"/>
        <w:lang w:val="en-US"/>
      </w:rPr>
      <w:drawing>
        <wp:anchor distT="0" distB="0" distL="114300" distR="114300" simplePos="0" relativeHeight="251658241" behindDoc="0" locked="0" layoutInCell="1" allowOverlap="1" wp14:anchorId="79DDEA4B" wp14:editId="51724B36">
          <wp:simplePos x="0" y="0"/>
          <wp:positionH relativeFrom="margin">
            <wp:align>left</wp:align>
          </wp:positionH>
          <wp:positionV relativeFrom="paragraph">
            <wp:posOffset>-103048</wp:posOffset>
          </wp:positionV>
          <wp:extent cx="964565" cy="551815"/>
          <wp:effectExtent l="0" t="0" r="6985" b="635"/>
          <wp:wrapNone/>
          <wp:docPr id="2" name="Imagem 9"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4565" cy="551815"/>
                  </a:xfrm>
                  <a:prstGeom prst="rect">
                    <a:avLst/>
                  </a:prstGeom>
                  <a:noFill/>
                  <a:ln>
                    <a:noFill/>
                  </a:ln>
                </pic:spPr>
              </pic:pic>
            </a:graphicData>
          </a:graphic>
        </wp:anchor>
      </w:drawing>
    </w:r>
  </w:p>
  <w:p w14:paraId="5827E1B3" w14:textId="77777777" w:rsidR="00710616" w:rsidRDefault="00710616" w:rsidP="00C141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9"/>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B"/>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24"/>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4" w15:restartNumberingAfterBreak="0">
    <w:nsid w:val="00000040"/>
    <w:multiLevelType w:val="multilevel"/>
    <w:tmpl w:val="DC22AF4C"/>
    <w:lvl w:ilvl="0">
      <w:start w:val="1"/>
      <w:numFmt w:val="decimal"/>
      <w:pStyle w:val="Nivel1"/>
      <w:lvlText w:val="%1."/>
      <w:lvlJc w:val="left"/>
      <w:pPr>
        <w:tabs>
          <w:tab w:val="num" w:pos="851"/>
        </w:tabs>
        <w:ind w:left="851" w:hanging="851"/>
      </w:pPr>
      <w:rPr>
        <w:rFonts w:ascii="Times New Roman" w:hAnsi="Times New Roman" w:cs="Times New Roman" w:hint="default"/>
        <w:b/>
        <w:i w:val="0"/>
        <w:sz w:val="22"/>
      </w:rPr>
    </w:lvl>
    <w:lvl w:ilvl="1">
      <w:start w:val="1"/>
      <w:numFmt w:val="decimal"/>
      <w:pStyle w:val="Nivel2"/>
      <w:lvlText w:val="%1.%2"/>
      <w:lvlJc w:val="left"/>
      <w:pPr>
        <w:tabs>
          <w:tab w:val="num" w:pos="851"/>
        </w:tabs>
      </w:pPr>
      <w:rPr>
        <w:rFonts w:cs="Times New Roman" w:hint="eastAsia"/>
      </w:rPr>
    </w:lvl>
    <w:lvl w:ilvl="2">
      <w:start w:val="1"/>
      <w:numFmt w:val="decimal"/>
      <w:pStyle w:val="Nivel3"/>
      <w:lvlText w:val="%1.%2.%3"/>
      <w:lvlJc w:val="left"/>
      <w:pPr>
        <w:tabs>
          <w:tab w:val="num" w:pos="851"/>
        </w:tabs>
      </w:pPr>
      <w:rPr>
        <w:rFonts w:ascii="Times New Roman" w:hAnsi="Times New Roman" w:cs="Times New Roman" w:hint="default"/>
        <w:b w:val="0"/>
        <w:i w:val="0"/>
        <w:sz w:val="22"/>
      </w:rPr>
    </w:lvl>
    <w:lvl w:ilvl="3">
      <w:start w:val="1"/>
      <w:numFmt w:val="decimal"/>
      <w:pStyle w:val="Nivel4"/>
      <w:lvlText w:val="%1.%2.%3.%4"/>
      <w:lvlJc w:val="left"/>
      <w:pPr>
        <w:tabs>
          <w:tab w:val="num" w:pos="1843"/>
        </w:tabs>
        <w:ind w:left="142" w:firstLine="851"/>
      </w:pPr>
      <w:rPr>
        <w:rFonts w:cs="Times New Roman" w:hint="eastAsia"/>
      </w:rPr>
    </w:lvl>
    <w:lvl w:ilvl="4">
      <w:start w:val="1"/>
      <w:numFmt w:val="lowerRoman"/>
      <w:pStyle w:val="Nivel5"/>
      <w:lvlText w:val="(%5)"/>
      <w:lvlJc w:val="left"/>
      <w:pPr>
        <w:tabs>
          <w:tab w:val="num" w:pos="1418"/>
        </w:tabs>
        <w:ind w:left="1418" w:hanging="567"/>
      </w:pPr>
      <w:rPr>
        <w:rFonts w:ascii="Times New Roman" w:hAnsi="Times New Roman" w:cs="Times New Roman" w:hint="default"/>
        <w:b w:val="0"/>
        <w:i w:val="0"/>
        <w:sz w:val="22"/>
      </w:rPr>
    </w:lvl>
    <w:lvl w:ilvl="5">
      <w:start w:val="1"/>
      <w:numFmt w:val="lowerLetter"/>
      <w:pStyle w:val="Nivel6"/>
      <w:lvlText w:val="(%6)"/>
      <w:lvlJc w:val="left"/>
      <w:pPr>
        <w:tabs>
          <w:tab w:val="num" w:pos="1985"/>
        </w:tabs>
        <w:ind w:left="1985" w:hanging="567"/>
      </w:pPr>
      <w:rPr>
        <w:rFonts w:cs="Times New Roman" w:hint="eastAsia"/>
      </w:rPr>
    </w:lvl>
    <w:lvl w:ilvl="6">
      <w:start w:val="1"/>
      <w:numFmt w:val="decimal"/>
      <w:lvlText w:val="%7."/>
      <w:lvlJc w:val="left"/>
      <w:pPr>
        <w:ind w:left="2520" w:hanging="360"/>
      </w:pPr>
      <w:rPr>
        <w:rFonts w:cs="Times New Roman" w:hint="eastAsia"/>
      </w:rPr>
    </w:lvl>
    <w:lvl w:ilvl="7">
      <w:start w:val="1"/>
      <w:numFmt w:val="lowerLetter"/>
      <w:lvlText w:val="%8."/>
      <w:lvlJc w:val="left"/>
      <w:pPr>
        <w:ind w:left="2880" w:hanging="360"/>
      </w:pPr>
      <w:rPr>
        <w:rFonts w:cs="Times New Roman" w:hint="eastAsia"/>
      </w:rPr>
    </w:lvl>
    <w:lvl w:ilvl="8">
      <w:start w:val="1"/>
      <w:numFmt w:val="lowerRoman"/>
      <w:lvlText w:val="%9."/>
      <w:lvlJc w:val="left"/>
      <w:pPr>
        <w:ind w:left="3240" w:hanging="360"/>
      </w:pPr>
      <w:rPr>
        <w:rFonts w:cs="Times New Roman" w:hint="eastAsia"/>
      </w:rPr>
    </w:lvl>
  </w:abstractNum>
  <w:abstractNum w:abstractNumId="5" w15:restartNumberingAfterBreak="0">
    <w:nsid w:val="00000059"/>
    <w:multiLevelType w:val="multilevel"/>
    <w:tmpl w:val="D4E4CACE"/>
    <w:lvl w:ilvl="0">
      <w:start w:val="1"/>
      <w:numFmt w:val="decimal"/>
      <w:lvlRestart w:val="0"/>
      <w:pStyle w:val="Parties"/>
      <w:lvlText w:val="(%1)"/>
      <w:lvlJc w:val="left"/>
      <w:pPr>
        <w:tabs>
          <w:tab w:val="num" w:pos="680"/>
        </w:tabs>
        <w:ind w:left="680" w:hanging="680"/>
      </w:pPr>
      <w:rPr>
        <w:rFonts w:ascii="Verdana" w:hAnsi="Verdana" w:cs="Segoe UI" w:hint="default"/>
        <w:b/>
        <w:bCs w:val="0"/>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hint="eastAsia"/>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hint="eastAsia"/>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hint="eastAsia"/>
        <w:b w:val="0"/>
        <w:caps w:val="0"/>
        <w:strike w:val="0"/>
        <w:dstrike w:val="0"/>
        <w:vanish w:val="0"/>
        <w:color w:val="000000"/>
        <w:sz w:val="20"/>
        <w:vertAlign w:val="baseline"/>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6" w15:restartNumberingAfterBreak="0">
    <w:nsid w:val="0000008D"/>
    <w:multiLevelType w:val="hybridMultilevel"/>
    <w:tmpl w:val="69F8CD5A"/>
    <w:lvl w:ilvl="0" w:tplc="2C423054">
      <w:start w:val="1"/>
      <w:numFmt w:val="lowerLetter"/>
      <w:pStyle w:val="Heading31"/>
      <w:lvlText w:val="%1)"/>
      <w:lvlJc w:val="left"/>
      <w:pPr>
        <w:tabs>
          <w:tab w:val="num" w:pos="720"/>
        </w:tabs>
        <w:ind w:left="720" w:hanging="360"/>
      </w:pPr>
      <w:rPr>
        <w:rFonts w:cs="Times New Roman"/>
      </w:rPr>
    </w:lvl>
    <w:lvl w:ilvl="1" w:tplc="61A686A0">
      <w:start w:val="1"/>
      <w:numFmt w:val="none"/>
      <w:lvlText w:val="i."/>
      <w:lvlJc w:val="right"/>
      <w:pPr>
        <w:tabs>
          <w:tab w:val="num" w:pos="1260"/>
        </w:tabs>
        <w:ind w:left="1260" w:hanging="180"/>
      </w:pPr>
      <w:rPr>
        <w:rFonts w:cs="Times New Roman" w:hint="eastAsia"/>
      </w:rPr>
    </w:lvl>
    <w:lvl w:ilvl="2" w:tplc="B528373C">
      <w:start w:val="1"/>
      <w:numFmt w:val="lowerRoman"/>
      <w:lvlText w:val="%3."/>
      <w:lvlJc w:val="left"/>
      <w:pPr>
        <w:tabs>
          <w:tab w:val="num" w:pos="2700"/>
        </w:tabs>
        <w:ind w:left="2700" w:hanging="720"/>
      </w:pPr>
      <w:rPr>
        <w:rFonts w:cs="Times New Roman" w:hint="eastAsia"/>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7" w15:restartNumberingAfterBreak="0">
    <w:nsid w:val="04F0109A"/>
    <w:multiLevelType w:val="hybridMultilevel"/>
    <w:tmpl w:val="1D8E3E6C"/>
    <w:lvl w:ilvl="0" w:tplc="26F87C80">
      <w:start w:val="1"/>
      <w:numFmt w:val="upperLetter"/>
      <w:lvlText w:val="(%1)"/>
      <w:lvlJc w:val="left"/>
      <w:pPr>
        <w:ind w:left="720" w:hanging="360"/>
      </w:pPr>
      <w:rPr>
        <w:rFonts w:hint="default"/>
        <w:b/>
        <w:bCs/>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5036224"/>
    <w:multiLevelType w:val="hybridMultilevel"/>
    <w:tmpl w:val="92986FD0"/>
    <w:lvl w:ilvl="0" w:tplc="AD2C2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CF5665"/>
    <w:multiLevelType w:val="multilevel"/>
    <w:tmpl w:val="56F092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0AE92DF4"/>
    <w:multiLevelType w:val="hybridMultilevel"/>
    <w:tmpl w:val="363889BC"/>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C665BA0"/>
    <w:multiLevelType w:val="hybridMultilevel"/>
    <w:tmpl w:val="AB8CC438"/>
    <w:lvl w:ilvl="0" w:tplc="5DEC8C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E12D80"/>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7562BA"/>
    <w:multiLevelType w:val="hybridMultilevel"/>
    <w:tmpl w:val="61B4CDB0"/>
    <w:lvl w:ilvl="0" w:tplc="FFFFFFFF">
      <w:start w:val="1"/>
      <w:numFmt w:val="upperRoman"/>
      <w:lvlText w:val="%1."/>
      <w:lvlJc w:val="right"/>
      <w:pPr>
        <w:ind w:left="720" w:hanging="360"/>
      </w:pPr>
      <w:rPr>
        <w:b/>
        <w:bCs/>
        <w:i w:val="0"/>
        <w:iCs w:val="0"/>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1F520E"/>
    <w:multiLevelType w:val="hybridMultilevel"/>
    <w:tmpl w:val="ADA04FB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AE1EDD"/>
    <w:multiLevelType w:val="hybridMultilevel"/>
    <w:tmpl w:val="0AB62B92"/>
    <w:lvl w:ilvl="0" w:tplc="FFFFFFFF">
      <w:start w:val="1"/>
      <w:numFmt w:val="lowerLetter"/>
      <w:lvlText w:val="%1)"/>
      <w:lvlJc w:val="left"/>
      <w:pPr>
        <w:ind w:left="2081" w:hanging="360"/>
      </w:pPr>
    </w:lvl>
    <w:lvl w:ilvl="1" w:tplc="FFFFFFFF" w:tentative="1">
      <w:start w:val="1"/>
      <w:numFmt w:val="lowerLetter"/>
      <w:lvlText w:val="%2."/>
      <w:lvlJc w:val="left"/>
      <w:pPr>
        <w:ind w:left="2801" w:hanging="360"/>
      </w:pPr>
    </w:lvl>
    <w:lvl w:ilvl="2" w:tplc="FFFFFFFF" w:tentative="1">
      <w:start w:val="1"/>
      <w:numFmt w:val="lowerRoman"/>
      <w:lvlText w:val="%3."/>
      <w:lvlJc w:val="right"/>
      <w:pPr>
        <w:ind w:left="3521" w:hanging="180"/>
      </w:pPr>
    </w:lvl>
    <w:lvl w:ilvl="3" w:tplc="FFFFFFFF" w:tentative="1">
      <w:start w:val="1"/>
      <w:numFmt w:val="decimal"/>
      <w:lvlText w:val="%4."/>
      <w:lvlJc w:val="left"/>
      <w:pPr>
        <w:ind w:left="4241" w:hanging="360"/>
      </w:pPr>
    </w:lvl>
    <w:lvl w:ilvl="4" w:tplc="FFFFFFFF" w:tentative="1">
      <w:start w:val="1"/>
      <w:numFmt w:val="lowerLetter"/>
      <w:lvlText w:val="%5."/>
      <w:lvlJc w:val="left"/>
      <w:pPr>
        <w:ind w:left="4961" w:hanging="360"/>
      </w:pPr>
    </w:lvl>
    <w:lvl w:ilvl="5" w:tplc="FFFFFFFF" w:tentative="1">
      <w:start w:val="1"/>
      <w:numFmt w:val="lowerRoman"/>
      <w:lvlText w:val="%6."/>
      <w:lvlJc w:val="right"/>
      <w:pPr>
        <w:ind w:left="5681" w:hanging="180"/>
      </w:pPr>
    </w:lvl>
    <w:lvl w:ilvl="6" w:tplc="FFFFFFFF" w:tentative="1">
      <w:start w:val="1"/>
      <w:numFmt w:val="decimal"/>
      <w:lvlText w:val="%7."/>
      <w:lvlJc w:val="left"/>
      <w:pPr>
        <w:ind w:left="6401" w:hanging="360"/>
      </w:pPr>
    </w:lvl>
    <w:lvl w:ilvl="7" w:tplc="FFFFFFFF" w:tentative="1">
      <w:start w:val="1"/>
      <w:numFmt w:val="lowerLetter"/>
      <w:lvlText w:val="%8."/>
      <w:lvlJc w:val="left"/>
      <w:pPr>
        <w:ind w:left="7121" w:hanging="360"/>
      </w:pPr>
    </w:lvl>
    <w:lvl w:ilvl="8" w:tplc="FFFFFFFF" w:tentative="1">
      <w:start w:val="1"/>
      <w:numFmt w:val="lowerRoman"/>
      <w:lvlText w:val="%9."/>
      <w:lvlJc w:val="right"/>
      <w:pPr>
        <w:ind w:left="7841" w:hanging="180"/>
      </w:pPr>
    </w:lvl>
  </w:abstractNum>
  <w:abstractNum w:abstractNumId="16" w15:restartNumberingAfterBreak="0">
    <w:nsid w:val="2ACD46A3"/>
    <w:multiLevelType w:val="hybridMultilevel"/>
    <w:tmpl w:val="AA5E5C44"/>
    <w:lvl w:ilvl="0" w:tplc="FF005BDA">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146A64"/>
    <w:multiLevelType w:val="multilevel"/>
    <w:tmpl w:val="BF0017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C835611"/>
    <w:multiLevelType w:val="multilevel"/>
    <w:tmpl w:val="5A9ED206"/>
    <w:lvl w:ilvl="0">
      <w:start w:val="1"/>
      <w:numFmt w:val="upperRoman"/>
      <w:pStyle w:val="TtuloB1"/>
      <w:lvlText w:val="%1."/>
      <w:lvlJc w:val="left"/>
      <w:pPr>
        <w:tabs>
          <w:tab w:val="num" w:pos="2722"/>
        </w:tabs>
        <w:ind w:left="2041" w:firstLine="0"/>
      </w:pPr>
      <w:rPr>
        <w:rFonts w:ascii="Arial Bold" w:hAnsi="Arial Bold" w:hint="default"/>
        <w:b/>
        <w:i w:val="0"/>
        <w:caps/>
        <w:sz w:val="24"/>
      </w:rPr>
    </w:lvl>
    <w:lvl w:ilvl="1">
      <w:start w:val="1"/>
      <w:numFmt w:val="decimal"/>
      <w:pStyle w:val="TtuloB2"/>
      <w:lvlText w:val="%1.%2."/>
      <w:lvlJc w:val="left"/>
      <w:pPr>
        <w:tabs>
          <w:tab w:val="num" w:pos="2722"/>
        </w:tabs>
        <w:ind w:left="2041" w:firstLine="0"/>
      </w:pPr>
      <w:rPr>
        <w:rFonts w:ascii="Arial" w:hAnsi="Arial" w:hint="default"/>
        <w:b w:val="0"/>
        <w:i w:val="0"/>
        <w:caps/>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C8A6EC2"/>
    <w:multiLevelType w:val="hybridMultilevel"/>
    <w:tmpl w:val="49CA41BE"/>
    <w:lvl w:ilvl="0" w:tplc="35766A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DC27D2"/>
    <w:multiLevelType w:val="hybridMultilevel"/>
    <w:tmpl w:val="AA5E5C44"/>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2BA50B0"/>
    <w:multiLevelType w:val="hybridMultilevel"/>
    <w:tmpl w:val="D2FCC690"/>
    <w:lvl w:ilvl="0" w:tplc="D4BA94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464C0A"/>
    <w:multiLevelType w:val="hybridMultilevel"/>
    <w:tmpl w:val="48BA8B6E"/>
    <w:lvl w:ilvl="0" w:tplc="26A857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80132D"/>
    <w:multiLevelType w:val="multilevel"/>
    <w:tmpl w:val="0C09001F"/>
    <w:numStyleLink w:val="111111"/>
  </w:abstractNum>
  <w:abstractNum w:abstractNumId="24" w15:restartNumberingAfterBreak="0">
    <w:nsid w:val="428361B9"/>
    <w:multiLevelType w:val="hybridMultilevel"/>
    <w:tmpl w:val="9F224542"/>
    <w:lvl w:ilvl="0" w:tplc="A622CF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D0628"/>
    <w:multiLevelType w:val="multilevel"/>
    <w:tmpl w:val="C924F4D0"/>
    <w:lvl w:ilvl="0">
      <w:start w:val="1"/>
      <w:numFmt w:val="decimal"/>
      <w:lvlRestart w:val="0"/>
      <w:lvlText w:val="%1"/>
      <w:lvlJc w:val="left"/>
      <w:pPr>
        <w:tabs>
          <w:tab w:val="num" w:pos="680"/>
        </w:tabs>
        <w:ind w:left="680" w:hanging="680"/>
      </w:pPr>
      <w:rPr>
        <w:rFonts w:asciiTheme="minorHAnsi" w:hAnsiTheme="minorHAnsi" w:cstheme="minorHAnsi" w:hint="default"/>
        <w:b/>
        <w:i w:val="0"/>
        <w:caps w:val="0"/>
        <w:strike w:val="0"/>
        <w:dstrike w:val="0"/>
        <w:vanish w:val="0"/>
        <w:color w:val="000000"/>
        <w:sz w:val="24"/>
        <w:szCs w:val="24"/>
        <w:vertAlign w:val="baseline"/>
      </w:rPr>
    </w:lvl>
    <w:lvl w:ilvl="1">
      <w:start w:val="1"/>
      <w:numFmt w:val="decimal"/>
      <w:lvlText w:val="%1.%2"/>
      <w:lvlJc w:val="left"/>
      <w:pPr>
        <w:tabs>
          <w:tab w:val="num" w:pos="680"/>
        </w:tabs>
        <w:ind w:left="680" w:hanging="680"/>
      </w:pPr>
      <w:rPr>
        <w:rFonts w:asciiTheme="minorHAnsi" w:hAnsiTheme="minorHAnsi" w:cstheme="minorHAnsi" w:hint="default"/>
        <w:b/>
        <w:i w:val="0"/>
        <w:caps w:val="0"/>
        <w:strike w:val="0"/>
        <w:dstrike w:val="0"/>
        <w:vanish w:val="0"/>
        <w:color w:val="000000"/>
        <w:sz w:val="24"/>
        <w:szCs w:val="24"/>
        <w:vertAlign w:val="baseline"/>
      </w:rPr>
    </w:lvl>
    <w:lvl w:ilvl="2">
      <w:start w:val="1"/>
      <w:numFmt w:val="decimal"/>
      <w:lvlText w:val="%1.%2.%3"/>
      <w:lvlJc w:val="left"/>
      <w:pPr>
        <w:tabs>
          <w:tab w:val="num" w:pos="5501"/>
        </w:tabs>
        <w:ind w:left="5501" w:hanging="681"/>
      </w:pPr>
      <w:rPr>
        <w:rFonts w:asciiTheme="minorHAnsi" w:hAnsiTheme="minorHAnsi" w:cstheme="minorHAnsi" w:hint="default"/>
        <w:b/>
        <w:i w:val="0"/>
        <w:caps w:val="0"/>
        <w:strike w:val="0"/>
        <w:dstrike w:val="0"/>
        <w:vanish w:val="0"/>
        <w:color w:val="000000"/>
        <w:sz w:val="24"/>
        <w:szCs w:val="24"/>
        <w:vertAlign w:val="baseline"/>
      </w:rPr>
    </w:lvl>
    <w:lvl w:ilvl="3">
      <w:start w:val="1"/>
      <w:numFmt w:val="lowerRoman"/>
      <w:lvlText w:val="(%4)"/>
      <w:lvlJc w:val="left"/>
      <w:pPr>
        <w:tabs>
          <w:tab w:val="num" w:pos="1390"/>
        </w:tabs>
        <w:ind w:left="1390" w:hanging="680"/>
      </w:pPr>
      <w:rPr>
        <w:rFonts w:asciiTheme="minorHAnsi" w:hAnsiTheme="minorHAnsi" w:cstheme="minorHAnsi" w:hint="default"/>
        <w:b/>
        <w:i w:val="0"/>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Theme="minorHAnsi" w:hAnsiTheme="minorHAnsi" w:cstheme="minorHAnsi" w:hint="default"/>
        <w:b/>
        <w:i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Theme="minorHAnsi" w:hAnsiTheme="minorHAnsi" w:cstheme="minorHAnsi" w:hint="default"/>
        <w:b/>
        <w:i w:val="0"/>
        <w:caps w:val="0"/>
        <w:strike w:val="0"/>
        <w:dstrike w:val="0"/>
        <w:vanish w:val="0"/>
        <w:color w:val="000000"/>
        <w:sz w:val="24"/>
        <w:szCs w:val="24"/>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D9106C0"/>
    <w:multiLevelType w:val="hybridMultilevel"/>
    <w:tmpl w:val="DAB4D48C"/>
    <w:lvl w:ilvl="0" w:tplc="AC0843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05926"/>
    <w:multiLevelType w:val="hybridMultilevel"/>
    <w:tmpl w:val="61B4CDB0"/>
    <w:lvl w:ilvl="0" w:tplc="FFFFFFFF">
      <w:start w:val="1"/>
      <w:numFmt w:val="upperRoman"/>
      <w:lvlText w:val="%1."/>
      <w:lvlJc w:val="right"/>
      <w:pPr>
        <w:ind w:left="720" w:hanging="360"/>
      </w:pPr>
      <w:rPr>
        <w:b/>
        <w:bCs/>
        <w:i w:val="0"/>
        <w:iCs w:val="0"/>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F51B9C"/>
    <w:multiLevelType w:val="hybridMultilevel"/>
    <w:tmpl w:val="E6E687C8"/>
    <w:lvl w:ilvl="0" w:tplc="63B20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00B4A"/>
    <w:multiLevelType w:val="hybridMultilevel"/>
    <w:tmpl w:val="FC46AD0A"/>
    <w:lvl w:ilvl="0" w:tplc="F18C3028">
      <w:start w:val="1"/>
      <w:numFmt w:val="upperRoman"/>
      <w:lvlText w:val="%1."/>
      <w:lvlJc w:val="right"/>
      <w:pPr>
        <w:ind w:left="720" w:hanging="360"/>
      </w:pPr>
      <w:rPr>
        <w:b/>
        <w:bCs/>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4F57A76"/>
    <w:multiLevelType w:val="hybridMultilevel"/>
    <w:tmpl w:val="031A455C"/>
    <w:lvl w:ilvl="0" w:tplc="2E8049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C8157C"/>
    <w:multiLevelType w:val="multilevel"/>
    <w:tmpl w:val="57444A64"/>
    <w:name w:val="House_Style"/>
    <w:lvl w:ilvl="0">
      <w:start w:val="1"/>
      <w:numFmt w:val="decimal"/>
      <w:lvlRestart w:val="0"/>
      <w:lvlText w:val="%1"/>
      <w:lvlJc w:val="left"/>
      <w:pPr>
        <w:tabs>
          <w:tab w:val="num" w:pos="680"/>
        </w:tabs>
        <w:ind w:left="680" w:hanging="680"/>
      </w:pPr>
      <w:rPr>
        <w:rFonts w:asciiTheme="minorHAnsi" w:hAnsiTheme="minorHAnsi" w:cstheme="minorHAnsi" w:hint="default"/>
        <w:b/>
        <w:caps w:val="0"/>
        <w:strike w:val="0"/>
        <w:dstrike w:val="0"/>
        <w:vanish w:val="0"/>
        <w:color w:val="000000"/>
        <w:sz w:val="24"/>
        <w:szCs w:val="28"/>
        <w:vertAlign w:val="baseline"/>
      </w:rPr>
    </w:lvl>
    <w:lvl w:ilvl="1">
      <w:start w:val="1"/>
      <w:numFmt w:val="decimal"/>
      <w:lvlText w:val="%1.%2"/>
      <w:lvlJc w:val="left"/>
      <w:pPr>
        <w:tabs>
          <w:tab w:val="num" w:pos="680"/>
        </w:tabs>
        <w:ind w:left="680" w:hanging="680"/>
      </w:pPr>
      <w:rPr>
        <w:rFonts w:asciiTheme="minorHAnsi" w:hAnsiTheme="minorHAnsi" w:cstheme="minorHAnsi" w:hint="default"/>
        <w:b/>
        <w:caps w:val="0"/>
        <w:strike w:val="0"/>
        <w:dstrike w:val="0"/>
        <w:vanish w:val="0"/>
        <w:color w:val="000000"/>
        <w:sz w:val="24"/>
        <w:szCs w:val="32"/>
        <w:vertAlign w:val="baseline"/>
      </w:rPr>
    </w:lvl>
    <w:lvl w:ilvl="2">
      <w:start w:val="1"/>
      <w:numFmt w:val="decimal"/>
      <w:lvlText w:val="%1.%2.%3"/>
      <w:lvlJc w:val="left"/>
      <w:pPr>
        <w:tabs>
          <w:tab w:val="num" w:pos="1361"/>
        </w:tabs>
        <w:ind w:left="1361" w:hanging="681"/>
      </w:pPr>
      <w:rPr>
        <w:rFonts w:ascii="Calibri" w:hAnsi="Calibri" w:cs="Calibri" w:hint="default"/>
        <w:b/>
        <w:i w:val="0"/>
        <w:iCs/>
        <w:caps w:val="0"/>
        <w:strike w:val="0"/>
        <w:dstrike w:val="0"/>
        <w:vanish w:val="0"/>
        <w:color w:val="000000"/>
        <w:sz w:val="24"/>
        <w:szCs w:val="40"/>
        <w:vertAlign w:val="baseline"/>
      </w:rPr>
    </w:lvl>
    <w:lvl w:ilvl="3">
      <w:start w:val="1"/>
      <w:numFmt w:val="lowerRoman"/>
      <w:lvlText w:val="(%4)"/>
      <w:lvlJc w:val="left"/>
      <w:pPr>
        <w:tabs>
          <w:tab w:val="num" w:pos="2041"/>
        </w:tabs>
        <w:ind w:left="2041" w:hanging="680"/>
      </w:pPr>
      <w:rPr>
        <w:rFonts w:ascii="Calibri" w:hAnsi="Calibri" w:cs="Calibri" w:hint="default"/>
        <w:b w:val="0"/>
        <w:caps w:val="0"/>
        <w:strike w:val="0"/>
        <w:dstrike w:val="0"/>
        <w:vanish w:val="0"/>
        <w:color w:val="000000"/>
        <w:sz w:val="24"/>
        <w:szCs w:val="3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6540D6E"/>
    <w:multiLevelType w:val="hybridMultilevel"/>
    <w:tmpl w:val="61B4CDB0"/>
    <w:lvl w:ilvl="0" w:tplc="FFFFFFFF">
      <w:start w:val="1"/>
      <w:numFmt w:val="upperRoman"/>
      <w:lvlText w:val="%1."/>
      <w:lvlJc w:val="right"/>
      <w:pPr>
        <w:ind w:left="720" w:hanging="360"/>
      </w:pPr>
      <w:rPr>
        <w:b/>
        <w:bCs/>
        <w:i w:val="0"/>
        <w:iCs w:val="0"/>
      </w:rPr>
    </w:lvl>
    <w:lvl w:ilvl="1" w:tplc="6FFA226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8B1406"/>
    <w:multiLevelType w:val="hybridMultilevel"/>
    <w:tmpl w:val="B7B2C4BA"/>
    <w:lvl w:ilvl="0" w:tplc="7BC832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C34D7"/>
    <w:multiLevelType w:val="hybridMultilevel"/>
    <w:tmpl w:val="ADA04FB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C1E2C7C"/>
    <w:multiLevelType w:val="hybridMultilevel"/>
    <w:tmpl w:val="ADA04FB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24820CB"/>
    <w:multiLevelType w:val="hybridMultilevel"/>
    <w:tmpl w:val="193ED5A6"/>
    <w:lvl w:ilvl="0" w:tplc="B8B22CE0">
      <w:start w:val="1"/>
      <w:numFmt w:val="upperRoman"/>
      <w:lvlText w:val="%1."/>
      <w:lvlJc w:val="right"/>
      <w:pPr>
        <w:ind w:left="720" w:hanging="360"/>
      </w:pPr>
      <w:rPr>
        <w:b/>
        <w:bCs/>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41E1862"/>
    <w:multiLevelType w:val="hybridMultilevel"/>
    <w:tmpl w:val="1D8E3E6C"/>
    <w:lvl w:ilvl="0" w:tplc="26F87C80">
      <w:start w:val="1"/>
      <w:numFmt w:val="upperLetter"/>
      <w:lvlText w:val="(%1)"/>
      <w:lvlJc w:val="left"/>
      <w:pPr>
        <w:ind w:left="720" w:hanging="360"/>
      </w:pPr>
      <w:rPr>
        <w:rFonts w:hint="default"/>
        <w:b/>
        <w:bCs/>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61B77F3"/>
    <w:multiLevelType w:val="multilevel"/>
    <w:tmpl w:val="BCDE30F0"/>
    <w:styleLink w:val="Estilo3"/>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color w:val="auto"/>
      </w:rPr>
    </w:lvl>
    <w:lvl w:ilvl="3">
      <w:start w:val="1"/>
      <w:numFmt w:val="lowerRoman"/>
      <w:lvlText w:val="(%4)"/>
      <w:lvlJc w:val="left"/>
      <w:pPr>
        <w:ind w:left="1080" w:hanging="1080"/>
      </w:pPr>
      <w:rPr>
        <w:rFonts w:ascii="Verdana" w:eastAsia="Times New Roman" w:hAnsi="Verdana" w:cs="Segoe UI"/>
        <w:b/>
      </w:rPr>
    </w:lvl>
    <w:lvl w:ilvl="4">
      <w:start w:val="1"/>
      <w:numFmt w:val="decimal"/>
      <w:lvlText w:val="%1.%2.%3.%4.%5."/>
      <w:lvlJc w:val="left"/>
      <w:pPr>
        <w:ind w:left="1440" w:hanging="1440"/>
      </w:pPr>
      <w:rPr>
        <w:rFonts w:hint="default"/>
        <w:b/>
      </w:rPr>
    </w:lvl>
    <w:lvl w:ilvl="5">
      <w:start w:val="1"/>
      <w:numFmt w:val="lowerRoman"/>
      <w:lvlText w:val="(%6)"/>
      <w:lvlJc w:val="left"/>
      <w:pPr>
        <w:ind w:left="1800" w:hanging="1800"/>
      </w:pPr>
      <w:rPr>
        <w:rFonts w:hint="default"/>
        <w:b w:val="0"/>
        <w:i w:val="0"/>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6B3A4E42"/>
    <w:multiLevelType w:val="hybridMultilevel"/>
    <w:tmpl w:val="481A7DF0"/>
    <w:lvl w:ilvl="0" w:tplc="D7383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133E19"/>
    <w:multiLevelType w:val="multilevel"/>
    <w:tmpl w:val="45287ED4"/>
    <w:lvl w:ilvl="0">
      <w:start w:val="1"/>
      <w:numFmt w:val="decimal"/>
      <w:lvlText w:val="%1."/>
      <w:lvlJc w:val="left"/>
      <w:pPr>
        <w:ind w:left="644" w:hanging="360"/>
      </w:pPr>
      <w:rPr>
        <w:rFonts w:hint="default"/>
        <w:b/>
      </w:rPr>
    </w:lvl>
    <w:lvl w:ilvl="1">
      <w:start w:val="1"/>
      <w:numFmt w:val="decimal"/>
      <w:lvlText w:val="%1.%2."/>
      <w:lvlJc w:val="left"/>
      <w:pPr>
        <w:ind w:left="432" w:hanging="432"/>
      </w:pPr>
      <w:rPr>
        <w:rFonts w:hint="default"/>
        <w:b/>
        <w:bCs/>
        <w:sz w:val="24"/>
        <w:szCs w:val="24"/>
      </w:rPr>
    </w:lvl>
    <w:lvl w:ilvl="2">
      <w:start w:val="1"/>
      <w:numFmt w:val="decimal"/>
      <w:lvlText w:val="%1.%2.%3."/>
      <w:lvlJc w:val="left"/>
      <w:pPr>
        <w:ind w:left="646" w:hanging="504"/>
      </w:pPr>
      <w:rPr>
        <w:rFonts w:asciiTheme="minorHAnsi" w:hAnsiTheme="minorHAnsi" w:cstheme="minorHAnsi" w:hint="default"/>
        <w:b w:val="0"/>
        <w:i w:val="0"/>
        <w:color w:val="auto"/>
        <w:sz w:val="24"/>
        <w:szCs w:val="24"/>
      </w:rPr>
    </w:lvl>
    <w:lvl w:ilvl="3">
      <w:start w:val="1"/>
      <w:numFmt w:val="decimal"/>
      <w:lvlText w:val="%1.%2.%3.%4."/>
      <w:lvlJc w:val="left"/>
      <w:pPr>
        <w:ind w:left="709" w:firstLine="0"/>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0FE03FF"/>
    <w:multiLevelType w:val="hybridMultilevel"/>
    <w:tmpl w:val="61B4CDB0"/>
    <w:lvl w:ilvl="0" w:tplc="FFFFFFFF">
      <w:start w:val="1"/>
      <w:numFmt w:val="upperRoman"/>
      <w:lvlText w:val="%1."/>
      <w:lvlJc w:val="right"/>
      <w:pPr>
        <w:ind w:left="720" w:hanging="360"/>
      </w:pPr>
      <w:rPr>
        <w:b/>
        <w:bCs/>
        <w:i w:val="0"/>
        <w:iCs w:val="0"/>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FD7B7F"/>
    <w:multiLevelType w:val="hybridMultilevel"/>
    <w:tmpl w:val="0AB62B92"/>
    <w:lvl w:ilvl="0" w:tplc="04160017">
      <w:start w:val="1"/>
      <w:numFmt w:val="lowerLetter"/>
      <w:lvlText w:val="%1)"/>
      <w:lvlJc w:val="left"/>
      <w:pPr>
        <w:ind w:left="2081" w:hanging="360"/>
      </w:pPr>
    </w:lvl>
    <w:lvl w:ilvl="1" w:tplc="04160019" w:tentative="1">
      <w:start w:val="1"/>
      <w:numFmt w:val="lowerLetter"/>
      <w:lvlText w:val="%2."/>
      <w:lvlJc w:val="left"/>
      <w:pPr>
        <w:ind w:left="2801" w:hanging="360"/>
      </w:pPr>
    </w:lvl>
    <w:lvl w:ilvl="2" w:tplc="0416001B" w:tentative="1">
      <w:start w:val="1"/>
      <w:numFmt w:val="lowerRoman"/>
      <w:lvlText w:val="%3."/>
      <w:lvlJc w:val="right"/>
      <w:pPr>
        <w:ind w:left="3521" w:hanging="180"/>
      </w:pPr>
    </w:lvl>
    <w:lvl w:ilvl="3" w:tplc="0416000F" w:tentative="1">
      <w:start w:val="1"/>
      <w:numFmt w:val="decimal"/>
      <w:lvlText w:val="%4."/>
      <w:lvlJc w:val="left"/>
      <w:pPr>
        <w:ind w:left="4241" w:hanging="360"/>
      </w:pPr>
    </w:lvl>
    <w:lvl w:ilvl="4" w:tplc="04160019" w:tentative="1">
      <w:start w:val="1"/>
      <w:numFmt w:val="lowerLetter"/>
      <w:lvlText w:val="%5."/>
      <w:lvlJc w:val="left"/>
      <w:pPr>
        <w:ind w:left="4961" w:hanging="360"/>
      </w:pPr>
    </w:lvl>
    <w:lvl w:ilvl="5" w:tplc="0416001B" w:tentative="1">
      <w:start w:val="1"/>
      <w:numFmt w:val="lowerRoman"/>
      <w:lvlText w:val="%6."/>
      <w:lvlJc w:val="right"/>
      <w:pPr>
        <w:ind w:left="5681" w:hanging="180"/>
      </w:pPr>
    </w:lvl>
    <w:lvl w:ilvl="6" w:tplc="0416000F" w:tentative="1">
      <w:start w:val="1"/>
      <w:numFmt w:val="decimal"/>
      <w:lvlText w:val="%7."/>
      <w:lvlJc w:val="left"/>
      <w:pPr>
        <w:ind w:left="6401" w:hanging="360"/>
      </w:pPr>
    </w:lvl>
    <w:lvl w:ilvl="7" w:tplc="04160019" w:tentative="1">
      <w:start w:val="1"/>
      <w:numFmt w:val="lowerLetter"/>
      <w:lvlText w:val="%8."/>
      <w:lvlJc w:val="left"/>
      <w:pPr>
        <w:ind w:left="7121" w:hanging="360"/>
      </w:pPr>
    </w:lvl>
    <w:lvl w:ilvl="8" w:tplc="0416001B" w:tentative="1">
      <w:start w:val="1"/>
      <w:numFmt w:val="lowerRoman"/>
      <w:lvlText w:val="%9."/>
      <w:lvlJc w:val="right"/>
      <w:pPr>
        <w:ind w:left="7841" w:hanging="180"/>
      </w:pPr>
    </w:lvl>
  </w:abstractNum>
  <w:abstractNum w:abstractNumId="43" w15:restartNumberingAfterBreak="0">
    <w:nsid w:val="7522682B"/>
    <w:multiLevelType w:val="hybridMultilevel"/>
    <w:tmpl w:val="78B2CE92"/>
    <w:lvl w:ilvl="0" w:tplc="6254C494">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FD1605"/>
    <w:multiLevelType w:val="multilevel"/>
    <w:tmpl w:val="A8B25B64"/>
    <w:name w:val="TabRomanAlpha"/>
    <w:lvl w:ilvl="0">
      <w:start w:val="1"/>
      <w:numFmt w:val="lowerRoman"/>
      <w:lvlRestart w:val="0"/>
      <w:pStyle w:val="TabRoman"/>
      <w:lvlText w:val="(%1)"/>
      <w:lvlJc w:val="left"/>
      <w:pPr>
        <w:tabs>
          <w:tab w:val="num" w:pos="425"/>
        </w:tabs>
        <w:ind w:left="425" w:hanging="425"/>
      </w:pPr>
      <w:rPr>
        <w:rFonts w:ascii="Arial" w:hAnsi="Arial" w:cs="Arial" w:hint="default"/>
        <w:b w:val="0"/>
        <w:caps w:val="0"/>
        <w:strike w:val="0"/>
        <w:dstrike w:val="0"/>
        <w:vanish w:val="0"/>
        <w:color w:val="000000"/>
        <w:sz w:val="18"/>
        <w:vertAlign w:val="baseline"/>
      </w:rPr>
    </w:lvl>
    <w:lvl w:ilvl="1">
      <w:start w:val="1"/>
      <w:numFmt w:val="lowerLetter"/>
      <w:pStyle w:val="TabAlpha"/>
      <w:lvlText w:val="(%2)"/>
      <w:lvlJc w:val="left"/>
      <w:pPr>
        <w:tabs>
          <w:tab w:val="num" w:pos="850"/>
        </w:tabs>
        <w:ind w:left="850" w:hanging="425"/>
      </w:pPr>
      <w:rPr>
        <w:rFonts w:ascii="Arial" w:hAnsi="Arial" w:cs="Arial" w:hint="default"/>
        <w:b w:val="0"/>
        <w:caps w:val="0"/>
        <w:strike w:val="0"/>
        <w:dstrike w:val="0"/>
        <w:vanish w:val="0"/>
        <w:color w:val="000000"/>
        <w:sz w:val="18"/>
        <w:vertAlign w:val="base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7C396461"/>
    <w:multiLevelType w:val="hybridMultilevel"/>
    <w:tmpl w:val="E5742638"/>
    <w:lvl w:ilvl="0" w:tplc="36829C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731046">
    <w:abstractNumId w:val="3"/>
  </w:num>
  <w:num w:numId="2" w16cid:durableId="1950240568">
    <w:abstractNumId w:val="1"/>
  </w:num>
  <w:num w:numId="3" w16cid:durableId="76755830">
    <w:abstractNumId w:val="0"/>
  </w:num>
  <w:num w:numId="4" w16cid:durableId="477234838">
    <w:abstractNumId w:val="2"/>
  </w:num>
  <w:num w:numId="5" w16cid:durableId="613555838">
    <w:abstractNumId w:val="6"/>
  </w:num>
  <w:num w:numId="6" w16cid:durableId="141971223">
    <w:abstractNumId w:val="5"/>
  </w:num>
  <w:num w:numId="7" w16cid:durableId="449931216">
    <w:abstractNumId w:val="4"/>
  </w:num>
  <w:num w:numId="8" w16cid:durableId="1560551620">
    <w:abstractNumId w:val="18"/>
  </w:num>
  <w:num w:numId="9" w16cid:durableId="839657522">
    <w:abstractNumId w:val="44"/>
  </w:num>
  <w:num w:numId="10" w16cid:durableId="2145923724">
    <w:abstractNumId w:val="42"/>
  </w:num>
  <w:num w:numId="11" w16cid:durableId="745954527">
    <w:abstractNumId w:val="12"/>
  </w:num>
  <w:num w:numId="12" w16cid:durableId="238058253">
    <w:abstractNumId w:val="38"/>
  </w:num>
  <w:num w:numId="13" w16cid:durableId="882014382">
    <w:abstractNumId w:val="10"/>
  </w:num>
  <w:num w:numId="14" w16cid:durableId="736054031">
    <w:abstractNumId w:val="23"/>
    <w:lvlOverride w:ilvl="0">
      <w:lvl w:ilvl="0">
        <w:start w:val="1"/>
        <w:numFmt w:val="decimal"/>
        <w:lvlText w:val="%1."/>
        <w:lvlJc w:val="left"/>
        <w:pPr>
          <w:ind w:left="360" w:hanging="360"/>
        </w:pPr>
        <w:rPr>
          <w:rFonts w:asciiTheme="minorHAnsi" w:hAnsiTheme="minorHAnsi" w:cstheme="minorHAnsi" w:hint="default"/>
          <w:b/>
          <w:bCs/>
          <w:sz w:val="24"/>
          <w:szCs w:val="24"/>
        </w:rPr>
      </w:lvl>
    </w:lvlOverride>
    <w:lvlOverride w:ilvl="1">
      <w:lvl w:ilvl="1">
        <w:start w:val="1"/>
        <w:numFmt w:val="decimal"/>
        <w:lvlText w:val="%1.%2."/>
        <w:lvlJc w:val="left"/>
        <w:pPr>
          <w:ind w:left="792" w:hanging="432"/>
        </w:pPr>
        <w:rPr>
          <w:b/>
          <w:bCs w:val="0"/>
          <w:i w:val="0"/>
          <w:iCs w:val="0"/>
        </w:rPr>
      </w:lvl>
    </w:lvlOverride>
    <w:lvlOverride w:ilvl="2">
      <w:lvl w:ilvl="2">
        <w:start w:val="1"/>
        <w:numFmt w:val="decimal"/>
        <w:lvlText w:val="%1.%2.%3."/>
        <w:lvlJc w:val="left"/>
        <w:pPr>
          <w:ind w:left="1224" w:hanging="504"/>
        </w:pPr>
        <w:rPr>
          <w:b/>
          <w:bCs w:val="0"/>
          <w:i w:val="0"/>
          <w:iCs/>
        </w:rPr>
      </w:lvl>
    </w:lvlOverride>
    <w:lvlOverride w:ilvl="3">
      <w:lvl w:ilvl="3">
        <w:start w:val="1"/>
        <w:numFmt w:val="decimal"/>
        <w:lvlText w:val="%1.%2.%3.%4."/>
        <w:lvlJc w:val="left"/>
        <w:pPr>
          <w:ind w:left="1728" w:hanging="648"/>
        </w:pPr>
        <w:rPr>
          <w:b/>
          <w:bCs/>
        </w:rPr>
      </w:lvl>
    </w:lvlOverride>
  </w:num>
  <w:num w:numId="15" w16cid:durableId="1510757615">
    <w:abstractNumId w:val="34"/>
  </w:num>
  <w:num w:numId="16" w16cid:durableId="1794713748">
    <w:abstractNumId w:val="35"/>
  </w:num>
  <w:num w:numId="17" w16cid:durableId="311914122">
    <w:abstractNumId w:val="37"/>
  </w:num>
  <w:num w:numId="18" w16cid:durableId="993069533">
    <w:abstractNumId w:val="16"/>
  </w:num>
  <w:num w:numId="19" w16cid:durableId="84305563">
    <w:abstractNumId w:val="29"/>
  </w:num>
  <w:num w:numId="20" w16cid:durableId="965548911">
    <w:abstractNumId w:val="32"/>
  </w:num>
  <w:num w:numId="21" w16cid:durableId="1554921324">
    <w:abstractNumId w:val="41"/>
  </w:num>
  <w:num w:numId="22" w16cid:durableId="1323119337">
    <w:abstractNumId w:val="27"/>
  </w:num>
  <w:num w:numId="23" w16cid:durableId="129634239">
    <w:abstractNumId w:val="13"/>
  </w:num>
  <w:num w:numId="24" w16cid:durableId="396904557">
    <w:abstractNumId w:val="14"/>
  </w:num>
  <w:num w:numId="25" w16cid:durableId="1461263334">
    <w:abstractNumId w:val="36"/>
  </w:num>
  <w:num w:numId="26" w16cid:durableId="451900940">
    <w:abstractNumId w:val="21"/>
  </w:num>
  <w:num w:numId="27" w16cid:durableId="859709982">
    <w:abstractNumId w:val="24"/>
  </w:num>
  <w:num w:numId="28" w16cid:durableId="252054048">
    <w:abstractNumId w:val="11"/>
  </w:num>
  <w:num w:numId="29" w16cid:durableId="1993677716">
    <w:abstractNumId w:val="17"/>
  </w:num>
  <w:num w:numId="30" w16cid:durableId="6844083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392882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036589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127600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841393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648026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290020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9297259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004808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626563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643703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806942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9494208">
    <w:abstractNumId w:val="45"/>
  </w:num>
  <w:num w:numId="43" w16cid:durableId="2012249024">
    <w:abstractNumId w:val="22"/>
  </w:num>
  <w:num w:numId="44" w16cid:durableId="1123034571">
    <w:abstractNumId w:val="8"/>
  </w:num>
  <w:num w:numId="45" w16cid:durableId="1436906658">
    <w:abstractNumId w:val="33"/>
  </w:num>
  <w:num w:numId="46" w16cid:durableId="985431646">
    <w:abstractNumId w:val="7"/>
  </w:num>
  <w:num w:numId="47" w16cid:durableId="2055500669">
    <w:abstractNumId w:val="9"/>
    <w:lvlOverride w:ilvl="0">
      <w:lvl w:ilvl="0">
        <w:numFmt w:val="lowerRoman"/>
        <w:lvlText w:val="%1."/>
        <w:lvlJc w:val="right"/>
      </w:lvl>
    </w:lvlOverride>
  </w:num>
  <w:num w:numId="48" w16cid:durableId="368914878">
    <w:abstractNumId w:val="23"/>
    <w:lvlOverride w:ilvl="0">
      <w:lvl w:ilvl="0">
        <w:start w:val="1"/>
        <w:numFmt w:val="decimal"/>
        <w:lvlText w:val="%1."/>
        <w:lvlJc w:val="left"/>
        <w:pPr>
          <w:ind w:left="360" w:hanging="360"/>
        </w:pPr>
        <w:rPr>
          <w:rFonts w:asciiTheme="minorHAnsi" w:hAnsiTheme="minorHAnsi" w:cstheme="minorHAnsi" w:hint="default"/>
          <w:b/>
          <w:bCs/>
          <w:sz w:val="24"/>
          <w:szCs w:val="24"/>
        </w:rPr>
      </w:lvl>
    </w:lvlOverride>
    <w:lvlOverride w:ilvl="1">
      <w:lvl w:ilvl="1">
        <w:start w:val="1"/>
        <w:numFmt w:val="decimal"/>
        <w:lvlText w:val="%1.%2."/>
        <w:lvlJc w:val="left"/>
        <w:pPr>
          <w:ind w:left="792" w:hanging="432"/>
        </w:pPr>
        <w:rPr>
          <w:b/>
          <w:bCs w:val="0"/>
          <w:i w:val="0"/>
          <w:iCs w:val="0"/>
        </w:rPr>
      </w:lvl>
    </w:lvlOverride>
    <w:lvlOverride w:ilvl="2">
      <w:lvl w:ilvl="2">
        <w:start w:val="1"/>
        <w:numFmt w:val="decimal"/>
        <w:lvlText w:val="%1.%2.%3."/>
        <w:lvlJc w:val="left"/>
        <w:pPr>
          <w:ind w:left="1224" w:hanging="504"/>
        </w:pPr>
        <w:rPr>
          <w:b/>
          <w:bCs w:val="0"/>
          <w:i w:val="0"/>
          <w:iCs/>
        </w:rPr>
      </w:lvl>
    </w:lvlOverride>
    <w:lvlOverride w:ilvl="3">
      <w:lvl w:ilvl="3">
        <w:start w:val="1"/>
        <w:numFmt w:val="decimal"/>
        <w:lvlText w:val="%1.%2.%3.%4."/>
        <w:lvlJc w:val="left"/>
        <w:pPr>
          <w:ind w:left="1728" w:hanging="648"/>
        </w:pPr>
        <w:rPr>
          <w:b/>
          <w:bCs/>
        </w:rPr>
      </w:lvl>
    </w:lvlOverride>
  </w:num>
  <w:num w:numId="49" w16cid:durableId="1226531371">
    <w:abstractNumId w:val="30"/>
  </w:num>
  <w:num w:numId="50" w16cid:durableId="1639646120">
    <w:abstractNumId w:val="26"/>
  </w:num>
  <w:num w:numId="51" w16cid:durableId="794105276">
    <w:abstractNumId w:val="39"/>
  </w:num>
  <w:num w:numId="52" w16cid:durableId="134758512">
    <w:abstractNumId w:val="28"/>
  </w:num>
  <w:num w:numId="53" w16cid:durableId="327367697">
    <w:abstractNumId w:val="19"/>
  </w:num>
  <w:num w:numId="54" w16cid:durableId="536702761">
    <w:abstractNumId w:val="43"/>
  </w:num>
  <w:num w:numId="55" w16cid:durableId="798885797">
    <w:abstractNumId w:val="15"/>
  </w:num>
  <w:num w:numId="56" w16cid:durableId="411048562">
    <w:abstractNumId w:val="25"/>
  </w:num>
  <w:num w:numId="57" w16cid:durableId="544489889">
    <w:abstractNumId w:val="40"/>
  </w:num>
  <w:num w:numId="58" w16cid:durableId="19548888">
    <w:abstractNumId w:val="20"/>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Uchimura">
    <w15:presenceInfo w15:providerId="AD" w15:userId="S::daniel.uchimura@sterlite.com::e6d14edf-3a5e-4601-b486-36ea8bf8e9d7"/>
  </w15:person>
  <w15:person w15:author="Rafael Casemiro">
    <w15:presenceInfo w15:providerId="AD" w15:userId="S::rafael.casemiro@oliveiratrust.com.br::7263a79d-8002-4ab4-9bcf-e3a5325ef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en-GB" w:vendorID="64" w:dllVersion="6" w:nlCheck="1" w:checkStyle="1"/>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5C6"/>
    <w:rsid w:val="00000F83"/>
    <w:rsid w:val="00001212"/>
    <w:rsid w:val="00001471"/>
    <w:rsid w:val="0000165F"/>
    <w:rsid w:val="0000241D"/>
    <w:rsid w:val="0000257B"/>
    <w:rsid w:val="000025AE"/>
    <w:rsid w:val="00003300"/>
    <w:rsid w:val="000039BE"/>
    <w:rsid w:val="00003BB3"/>
    <w:rsid w:val="00003CC8"/>
    <w:rsid w:val="0000429C"/>
    <w:rsid w:val="00004C3C"/>
    <w:rsid w:val="00005B17"/>
    <w:rsid w:val="00006B0E"/>
    <w:rsid w:val="00006DFB"/>
    <w:rsid w:val="00007EBB"/>
    <w:rsid w:val="00011387"/>
    <w:rsid w:val="00011592"/>
    <w:rsid w:val="00011FF0"/>
    <w:rsid w:val="00012AA7"/>
    <w:rsid w:val="000139E4"/>
    <w:rsid w:val="00014493"/>
    <w:rsid w:val="000148D8"/>
    <w:rsid w:val="0001497D"/>
    <w:rsid w:val="00015607"/>
    <w:rsid w:val="00015E53"/>
    <w:rsid w:val="00015F9F"/>
    <w:rsid w:val="00017D1A"/>
    <w:rsid w:val="00017DCB"/>
    <w:rsid w:val="0002064A"/>
    <w:rsid w:val="0002098F"/>
    <w:rsid w:val="00021735"/>
    <w:rsid w:val="00021773"/>
    <w:rsid w:val="000227F7"/>
    <w:rsid w:val="00022885"/>
    <w:rsid w:val="00022C32"/>
    <w:rsid w:val="00022DD7"/>
    <w:rsid w:val="00022E62"/>
    <w:rsid w:val="00023400"/>
    <w:rsid w:val="00023B7C"/>
    <w:rsid w:val="00024412"/>
    <w:rsid w:val="00025708"/>
    <w:rsid w:val="0002637F"/>
    <w:rsid w:val="00026B9D"/>
    <w:rsid w:val="00026E34"/>
    <w:rsid w:val="00027105"/>
    <w:rsid w:val="0002716F"/>
    <w:rsid w:val="0002721C"/>
    <w:rsid w:val="00033C44"/>
    <w:rsid w:val="00033ECB"/>
    <w:rsid w:val="0003473F"/>
    <w:rsid w:val="00035102"/>
    <w:rsid w:val="00035351"/>
    <w:rsid w:val="00036060"/>
    <w:rsid w:val="00036BD6"/>
    <w:rsid w:val="0003718A"/>
    <w:rsid w:val="000372B8"/>
    <w:rsid w:val="000379CD"/>
    <w:rsid w:val="000418FC"/>
    <w:rsid w:val="00042CB1"/>
    <w:rsid w:val="00042D87"/>
    <w:rsid w:val="0004326D"/>
    <w:rsid w:val="00043585"/>
    <w:rsid w:val="00044925"/>
    <w:rsid w:val="00044E38"/>
    <w:rsid w:val="00044F9B"/>
    <w:rsid w:val="000454AE"/>
    <w:rsid w:val="00045AB4"/>
    <w:rsid w:val="00046330"/>
    <w:rsid w:val="00046601"/>
    <w:rsid w:val="0004684C"/>
    <w:rsid w:val="00047C48"/>
    <w:rsid w:val="00047D59"/>
    <w:rsid w:val="00047E5A"/>
    <w:rsid w:val="000501F7"/>
    <w:rsid w:val="000504EC"/>
    <w:rsid w:val="0005134B"/>
    <w:rsid w:val="00051589"/>
    <w:rsid w:val="00052230"/>
    <w:rsid w:val="00053AEF"/>
    <w:rsid w:val="00054177"/>
    <w:rsid w:val="00054299"/>
    <w:rsid w:val="0005531D"/>
    <w:rsid w:val="00055D00"/>
    <w:rsid w:val="00056978"/>
    <w:rsid w:val="00056B63"/>
    <w:rsid w:val="00057C9E"/>
    <w:rsid w:val="00057EAE"/>
    <w:rsid w:val="00061C68"/>
    <w:rsid w:val="00062587"/>
    <w:rsid w:val="00062E13"/>
    <w:rsid w:val="00063C02"/>
    <w:rsid w:val="000641AE"/>
    <w:rsid w:val="00064FE2"/>
    <w:rsid w:val="0006547A"/>
    <w:rsid w:val="000654B1"/>
    <w:rsid w:val="00066692"/>
    <w:rsid w:val="00067C87"/>
    <w:rsid w:val="00067EDC"/>
    <w:rsid w:val="00071A33"/>
    <w:rsid w:val="00071FFE"/>
    <w:rsid w:val="00072225"/>
    <w:rsid w:val="0007339B"/>
    <w:rsid w:val="00073444"/>
    <w:rsid w:val="00073825"/>
    <w:rsid w:val="00073EE5"/>
    <w:rsid w:val="00074133"/>
    <w:rsid w:val="00074FC9"/>
    <w:rsid w:val="000756E1"/>
    <w:rsid w:val="00076340"/>
    <w:rsid w:val="000766BE"/>
    <w:rsid w:val="00076E4E"/>
    <w:rsid w:val="00077D97"/>
    <w:rsid w:val="00077E12"/>
    <w:rsid w:val="00077EA8"/>
    <w:rsid w:val="00077EC3"/>
    <w:rsid w:val="00080D66"/>
    <w:rsid w:val="00080FF2"/>
    <w:rsid w:val="00081B46"/>
    <w:rsid w:val="000821E2"/>
    <w:rsid w:val="00082235"/>
    <w:rsid w:val="000826A3"/>
    <w:rsid w:val="00082735"/>
    <w:rsid w:val="00082A0E"/>
    <w:rsid w:val="00082B80"/>
    <w:rsid w:val="00083DA0"/>
    <w:rsid w:val="000842D5"/>
    <w:rsid w:val="000849CF"/>
    <w:rsid w:val="00085B77"/>
    <w:rsid w:val="000864B3"/>
    <w:rsid w:val="000867DE"/>
    <w:rsid w:val="0008686B"/>
    <w:rsid w:val="000868D9"/>
    <w:rsid w:val="00087740"/>
    <w:rsid w:val="00087F3A"/>
    <w:rsid w:val="00090882"/>
    <w:rsid w:val="000920DD"/>
    <w:rsid w:val="000931B0"/>
    <w:rsid w:val="000932A6"/>
    <w:rsid w:val="00093712"/>
    <w:rsid w:val="00093B62"/>
    <w:rsid w:val="00094C63"/>
    <w:rsid w:val="00094F54"/>
    <w:rsid w:val="000956D6"/>
    <w:rsid w:val="00095847"/>
    <w:rsid w:val="00096917"/>
    <w:rsid w:val="000971D3"/>
    <w:rsid w:val="00097219"/>
    <w:rsid w:val="000A0C8E"/>
    <w:rsid w:val="000A13CC"/>
    <w:rsid w:val="000A144A"/>
    <w:rsid w:val="000A197E"/>
    <w:rsid w:val="000A1E87"/>
    <w:rsid w:val="000A2CDC"/>
    <w:rsid w:val="000A3A98"/>
    <w:rsid w:val="000A3D62"/>
    <w:rsid w:val="000A4292"/>
    <w:rsid w:val="000A4996"/>
    <w:rsid w:val="000A4D72"/>
    <w:rsid w:val="000A684A"/>
    <w:rsid w:val="000A6B9C"/>
    <w:rsid w:val="000A6E01"/>
    <w:rsid w:val="000A6E23"/>
    <w:rsid w:val="000A6F37"/>
    <w:rsid w:val="000A704E"/>
    <w:rsid w:val="000A778A"/>
    <w:rsid w:val="000B0C07"/>
    <w:rsid w:val="000B188C"/>
    <w:rsid w:val="000B1A9D"/>
    <w:rsid w:val="000B34C7"/>
    <w:rsid w:val="000B3612"/>
    <w:rsid w:val="000B36AC"/>
    <w:rsid w:val="000B5367"/>
    <w:rsid w:val="000B5BDA"/>
    <w:rsid w:val="000B76F0"/>
    <w:rsid w:val="000C0DA3"/>
    <w:rsid w:val="000C1204"/>
    <w:rsid w:val="000C2178"/>
    <w:rsid w:val="000C2263"/>
    <w:rsid w:val="000C259A"/>
    <w:rsid w:val="000C28C5"/>
    <w:rsid w:val="000C29C8"/>
    <w:rsid w:val="000C3BB9"/>
    <w:rsid w:val="000C3D3D"/>
    <w:rsid w:val="000C4312"/>
    <w:rsid w:val="000C501A"/>
    <w:rsid w:val="000C5932"/>
    <w:rsid w:val="000C5F20"/>
    <w:rsid w:val="000C7A15"/>
    <w:rsid w:val="000D06CA"/>
    <w:rsid w:val="000D0AD7"/>
    <w:rsid w:val="000D1570"/>
    <w:rsid w:val="000D1816"/>
    <w:rsid w:val="000D2209"/>
    <w:rsid w:val="000D244D"/>
    <w:rsid w:val="000D27CF"/>
    <w:rsid w:val="000D2828"/>
    <w:rsid w:val="000D2E72"/>
    <w:rsid w:val="000D394D"/>
    <w:rsid w:val="000D3FAA"/>
    <w:rsid w:val="000D51A1"/>
    <w:rsid w:val="000D5392"/>
    <w:rsid w:val="000D5780"/>
    <w:rsid w:val="000D6A98"/>
    <w:rsid w:val="000D6CBB"/>
    <w:rsid w:val="000D7564"/>
    <w:rsid w:val="000D7A6A"/>
    <w:rsid w:val="000D7A84"/>
    <w:rsid w:val="000D7EAD"/>
    <w:rsid w:val="000E059F"/>
    <w:rsid w:val="000E06E7"/>
    <w:rsid w:val="000E0F9C"/>
    <w:rsid w:val="000E17FB"/>
    <w:rsid w:val="000E2086"/>
    <w:rsid w:val="000E21EC"/>
    <w:rsid w:val="000E226A"/>
    <w:rsid w:val="000E22B0"/>
    <w:rsid w:val="000E332D"/>
    <w:rsid w:val="000E4450"/>
    <w:rsid w:val="000E4995"/>
    <w:rsid w:val="000E4A19"/>
    <w:rsid w:val="000E4DF7"/>
    <w:rsid w:val="000E5A07"/>
    <w:rsid w:val="000E5E46"/>
    <w:rsid w:val="000E629C"/>
    <w:rsid w:val="000E7BBB"/>
    <w:rsid w:val="000F0745"/>
    <w:rsid w:val="000F0B37"/>
    <w:rsid w:val="000F0C11"/>
    <w:rsid w:val="000F15C5"/>
    <w:rsid w:val="000F1AE3"/>
    <w:rsid w:val="000F22F9"/>
    <w:rsid w:val="000F2845"/>
    <w:rsid w:val="000F2850"/>
    <w:rsid w:val="000F2A37"/>
    <w:rsid w:val="000F3571"/>
    <w:rsid w:val="000F5A2C"/>
    <w:rsid w:val="000F5DC5"/>
    <w:rsid w:val="000F5E61"/>
    <w:rsid w:val="000F612F"/>
    <w:rsid w:val="000F746E"/>
    <w:rsid w:val="000F74AC"/>
    <w:rsid w:val="000F7659"/>
    <w:rsid w:val="000F7F3A"/>
    <w:rsid w:val="00101B29"/>
    <w:rsid w:val="001021DF"/>
    <w:rsid w:val="001022EA"/>
    <w:rsid w:val="00102EE3"/>
    <w:rsid w:val="00103335"/>
    <w:rsid w:val="001038DF"/>
    <w:rsid w:val="00103ABA"/>
    <w:rsid w:val="00104982"/>
    <w:rsid w:val="00104DA2"/>
    <w:rsid w:val="001054D0"/>
    <w:rsid w:val="0010635D"/>
    <w:rsid w:val="00106A79"/>
    <w:rsid w:val="001072AC"/>
    <w:rsid w:val="00110A70"/>
    <w:rsid w:val="00111B35"/>
    <w:rsid w:val="00112940"/>
    <w:rsid w:val="00113008"/>
    <w:rsid w:val="00113AE7"/>
    <w:rsid w:val="00113EC6"/>
    <w:rsid w:val="0011488E"/>
    <w:rsid w:val="00114A1B"/>
    <w:rsid w:val="0011537D"/>
    <w:rsid w:val="001154FC"/>
    <w:rsid w:val="001155E9"/>
    <w:rsid w:val="00115945"/>
    <w:rsid w:val="001163DC"/>
    <w:rsid w:val="00116A6C"/>
    <w:rsid w:val="00116AD8"/>
    <w:rsid w:val="00117100"/>
    <w:rsid w:val="0011747A"/>
    <w:rsid w:val="00117E19"/>
    <w:rsid w:val="0012081C"/>
    <w:rsid w:val="001209E2"/>
    <w:rsid w:val="00121948"/>
    <w:rsid w:val="00121CD2"/>
    <w:rsid w:val="00122C9A"/>
    <w:rsid w:val="001236F6"/>
    <w:rsid w:val="00124721"/>
    <w:rsid w:val="00124995"/>
    <w:rsid w:val="00124E2B"/>
    <w:rsid w:val="0012519A"/>
    <w:rsid w:val="00125A8C"/>
    <w:rsid w:val="00126A4B"/>
    <w:rsid w:val="00127580"/>
    <w:rsid w:val="00127606"/>
    <w:rsid w:val="001313B2"/>
    <w:rsid w:val="00131940"/>
    <w:rsid w:val="00131CC0"/>
    <w:rsid w:val="001327E7"/>
    <w:rsid w:val="0013320A"/>
    <w:rsid w:val="0013345D"/>
    <w:rsid w:val="00133552"/>
    <w:rsid w:val="001336CC"/>
    <w:rsid w:val="00133C70"/>
    <w:rsid w:val="001347DD"/>
    <w:rsid w:val="00134DCE"/>
    <w:rsid w:val="0013550F"/>
    <w:rsid w:val="00136922"/>
    <w:rsid w:val="001374B4"/>
    <w:rsid w:val="00137D38"/>
    <w:rsid w:val="00137DE2"/>
    <w:rsid w:val="00140256"/>
    <w:rsid w:val="001405E5"/>
    <w:rsid w:val="00140C26"/>
    <w:rsid w:val="00140F8A"/>
    <w:rsid w:val="00141696"/>
    <w:rsid w:val="00142078"/>
    <w:rsid w:val="00142583"/>
    <w:rsid w:val="00142A29"/>
    <w:rsid w:val="001438A9"/>
    <w:rsid w:val="00143A15"/>
    <w:rsid w:val="00143E5B"/>
    <w:rsid w:val="001443D8"/>
    <w:rsid w:val="00145E69"/>
    <w:rsid w:val="00145E7C"/>
    <w:rsid w:val="00146F72"/>
    <w:rsid w:val="00147487"/>
    <w:rsid w:val="00151688"/>
    <w:rsid w:val="00151B20"/>
    <w:rsid w:val="0015215C"/>
    <w:rsid w:val="001522BF"/>
    <w:rsid w:val="00153491"/>
    <w:rsid w:val="001540AE"/>
    <w:rsid w:val="001552EF"/>
    <w:rsid w:val="0015563A"/>
    <w:rsid w:val="0015591D"/>
    <w:rsid w:val="00157DED"/>
    <w:rsid w:val="00160EDA"/>
    <w:rsid w:val="0016135E"/>
    <w:rsid w:val="00161F32"/>
    <w:rsid w:val="001629A1"/>
    <w:rsid w:val="001634AA"/>
    <w:rsid w:val="00164F03"/>
    <w:rsid w:val="00166B9B"/>
    <w:rsid w:val="00166D0B"/>
    <w:rsid w:val="00166DFD"/>
    <w:rsid w:val="00167409"/>
    <w:rsid w:val="001701D6"/>
    <w:rsid w:val="00170F75"/>
    <w:rsid w:val="00171C45"/>
    <w:rsid w:val="00171C9D"/>
    <w:rsid w:val="0017200A"/>
    <w:rsid w:val="001729E3"/>
    <w:rsid w:val="00173274"/>
    <w:rsid w:val="001734C7"/>
    <w:rsid w:val="00173B69"/>
    <w:rsid w:val="00174D8D"/>
    <w:rsid w:val="00174E7B"/>
    <w:rsid w:val="001757BE"/>
    <w:rsid w:val="00175D16"/>
    <w:rsid w:val="00177A18"/>
    <w:rsid w:val="00177F8E"/>
    <w:rsid w:val="0018037A"/>
    <w:rsid w:val="00180D24"/>
    <w:rsid w:val="00181458"/>
    <w:rsid w:val="001818B9"/>
    <w:rsid w:val="00181DFC"/>
    <w:rsid w:val="0018226E"/>
    <w:rsid w:val="00182586"/>
    <w:rsid w:val="0018275B"/>
    <w:rsid w:val="00182E84"/>
    <w:rsid w:val="00182EFA"/>
    <w:rsid w:val="001833AC"/>
    <w:rsid w:val="0018416A"/>
    <w:rsid w:val="00187445"/>
    <w:rsid w:val="0019062B"/>
    <w:rsid w:val="00190E44"/>
    <w:rsid w:val="00191D33"/>
    <w:rsid w:val="00192A66"/>
    <w:rsid w:val="00193770"/>
    <w:rsid w:val="00193CF7"/>
    <w:rsid w:val="00193E67"/>
    <w:rsid w:val="001940E0"/>
    <w:rsid w:val="00194AE1"/>
    <w:rsid w:val="00194C65"/>
    <w:rsid w:val="00194D4B"/>
    <w:rsid w:val="001952CD"/>
    <w:rsid w:val="0019562D"/>
    <w:rsid w:val="00195BED"/>
    <w:rsid w:val="00195C98"/>
    <w:rsid w:val="00196523"/>
    <w:rsid w:val="00196BBB"/>
    <w:rsid w:val="00197107"/>
    <w:rsid w:val="001A058A"/>
    <w:rsid w:val="001A07A7"/>
    <w:rsid w:val="001A0CC9"/>
    <w:rsid w:val="001A0F51"/>
    <w:rsid w:val="001A1B5A"/>
    <w:rsid w:val="001A2F99"/>
    <w:rsid w:val="001A38B6"/>
    <w:rsid w:val="001A4491"/>
    <w:rsid w:val="001A47BB"/>
    <w:rsid w:val="001A48B3"/>
    <w:rsid w:val="001A5793"/>
    <w:rsid w:val="001A6C44"/>
    <w:rsid w:val="001A6E08"/>
    <w:rsid w:val="001A7040"/>
    <w:rsid w:val="001A705E"/>
    <w:rsid w:val="001A7447"/>
    <w:rsid w:val="001A7FF9"/>
    <w:rsid w:val="001B1857"/>
    <w:rsid w:val="001B1A48"/>
    <w:rsid w:val="001B2BB8"/>
    <w:rsid w:val="001B2BF1"/>
    <w:rsid w:val="001B314E"/>
    <w:rsid w:val="001B37A5"/>
    <w:rsid w:val="001B3C79"/>
    <w:rsid w:val="001B5B98"/>
    <w:rsid w:val="001B745E"/>
    <w:rsid w:val="001B7865"/>
    <w:rsid w:val="001C00B0"/>
    <w:rsid w:val="001C069C"/>
    <w:rsid w:val="001C0759"/>
    <w:rsid w:val="001C0881"/>
    <w:rsid w:val="001C1334"/>
    <w:rsid w:val="001C1CDC"/>
    <w:rsid w:val="001C2FD6"/>
    <w:rsid w:val="001C417D"/>
    <w:rsid w:val="001C4D72"/>
    <w:rsid w:val="001C51F9"/>
    <w:rsid w:val="001C6520"/>
    <w:rsid w:val="001C7524"/>
    <w:rsid w:val="001C7BCC"/>
    <w:rsid w:val="001D050F"/>
    <w:rsid w:val="001D0666"/>
    <w:rsid w:val="001D0990"/>
    <w:rsid w:val="001D1F5C"/>
    <w:rsid w:val="001D38D8"/>
    <w:rsid w:val="001D3AB8"/>
    <w:rsid w:val="001D3F07"/>
    <w:rsid w:val="001D463E"/>
    <w:rsid w:val="001D4B4E"/>
    <w:rsid w:val="001D4BD0"/>
    <w:rsid w:val="001D736A"/>
    <w:rsid w:val="001D7F7A"/>
    <w:rsid w:val="001E0307"/>
    <w:rsid w:val="001E03C7"/>
    <w:rsid w:val="001E057C"/>
    <w:rsid w:val="001E0840"/>
    <w:rsid w:val="001E0864"/>
    <w:rsid w:val="001E1C8F"/>
    <w:rsid w:val="001E21C3"/>
    <w:rsid w:val="001E2A3F"/>
    <w:rsid w:val="001E2EB5"/>
    <w:rsid w:val="001E3675"/>
    <w:rsid w:val="001E43CE"/>
    <w:rsid w:val="001E5AFE"/>
    <w:rsid w:val="001E69E7"/>
    <w:rsid w:val="001E7D43"/>
    <w:rsid w:val="001E7DB1"/>
    <w:rsid w:val="001F0698"/>
    <w:rsid w:val="001F0711"/>
    <w:rsid w:val="001F08E5"/>
    <w:rsid w:val="001F0B81"/>
    <w:rsid w:val="001F19D2"/>
    <w:rsid w:val="001F1D52"/>
    <w:rsid w:val="001F313B"/>
    <w:rsid w:val="001F3270"/>
    <w:rsid w:val="001F3541"/>
    <w:rsid w:val="001F3C31"/>
    <w:rsid w:val="001F5574"/>
    <w:rsid w:val="001F58A0"/>
    <w:rsid w:val="001F5EF5"/>
    <w:rsid w:val="001F70B6"/>
    <w:rsid w:val="001F7DAF"/>
    <w:rsid w:val="00200167"/>
    <w:rsid w:val="00200403"/>
    <w:rsid w:val="00200AF6"/>
    <w:rsid w:val="002025E1"/>
    <w:rsid w:val="00203A1E"/>
    <w:rsid w:val="0020490B"/>
    <w:rsid w:val="00204C2D"/>
    <w:rsid w:val="002052CB"/>
    <w:rsid w:val="00205359"/>
    <w:rsid w:val="002058A9"/>
    <w:rsid w:val="002065D2"/>
    <w:rsid w:val="00206922"/>
    <w:rsid w:val="002104A8"/>
    <w:rsid w:val="0021073C"/>
    <w:rsid w:val="002126E8"/>
    <w:rsid w:val="0021278D"/>
    <w:rsid w:val="00213D74"/>
    <w:rsid w:val="002152B9"/>
    <w:rsid w:val="002152FD"/>
    <w:rsid w:val="0021576A"/>
    <w:rsid w:val="002167E6"/>
    <w:rsid w:val="002179D8"/>
    <w:rsid w:val="00217D1E"/>
    <w:rsid w:val="00220777"/>
    <w:rsid w:val="0022129C"/>
    <w:rsid w:val="0022174D"/>
    <w:rsid w:val="00221C4A"/>
    <w:rsid w:val="00222362"/>
    <w:rsid w:val="00223125"/>
    <w:rsid w:val="00223884"/>
    <w:rsid w:val="002240D1"/>
    <w:rsid w:val="002249A4"/>
    <w:rsid w:val="00224B20"/>
    <w:rsid w:val="00226506"/>
    <w:rsid w:val="0022657A"/>
    <w:rsid w:val="0022730D"/>
    <w:rsid w:val="00227E39"/>
    <w:rsid w:val="00230C78"/>
    <w:rsid w:val="00231990"/>
    <w:rsid w:val="00231EA9"/>
    <w:rsid w:val="00232CD1"/>
    <w:rsid w:val="002330D8"/>
    <w:rsid w:val="00233904"/>
    <w:rsid w:val="0023458B"/>
    <w:rsid w:val="00234602"/>
    <w:rsid w:val="00235FAF"/>
    <w:rsid w:val="0023678D"/>
    <w:rsid w:val="00236C25"/>
    <w:rsid w:val="00237F3C"/>
    <w:rsid w:val="00240082"/>
    <w:rsid w:val="0024030C"/>
    <w:rsid w:val="00240351"/>
    <w:rsid w:val="002409CD"/>
    <w:rsid w:val="00240CF3"/>
    <w:rsid w:val="002417A8"/>
    <w:rsid w:val="00241CF4"/>
    <w:rsid w:val="00241E3D"/>
    <w:rsid w:val="0024254A"/>
    <w:rsid w:val="00242BEF"/>
    <w:rsid w:val="00242C1E"/>
    <w:rsid w:val="002433E1"/>
    <w:rsid w:val="00243877"/>
    <w:rsid w:val="00243E14"/>
    <w:rsid w:val="00245199"/>
    <w:rsid w:val="0024599D"/>
    <w:rsid w:val="00246803"/>
    <w:rsid w:val="00251011"/>
    <w:rsid w:val="00251276"/>
    <w:rsid w:val="00251738"/>
    <w:rsid w:val="00251B35"/>
    <w:rsid w:val="00252C41"/>
    <w:rsid w:val="00252DC8"/>
    <w:rsid w:val="00253B6C"/>
    <w:rsid w:val="00254860"/>
    <w:rsid w:val="00254939"/>
    <w:rsid w:val="00254B51"/>
    <w:rsid w:val="002567D8"/>
    <w:rsid w:val="0025735C"/>
    <w:rsid w:val="00257427"/>
    <w:rsid w:val="002576FF"/>
    <w:rsid w:val="002577F6"/>
    <w:rsid w:val="00257DC5"/>
    <w:rsid w:val="00257FCA"/>
    <w:rsid w:val="0026008B"/>
    <w:rsid w:val="00260845"/>
    <w:rsid w:val="00261F3D"/>
    <w:rsid w:val="00261F4E"/>
    <w:rsid w:val="0026264F"/>
    <w:rsid w:val="0026273C"/>
    <w:rsid w:val="00262DF0"/>
    <w:rsid w:val="002631AA"/>
    <w:rsid w:val="002631D7"/>
    <w:rsid w:val="00263779"/>
    <w:rsid w:val="00263D49"/>
    <w:rsid w:val="002652DB"/>
    <w:rsid w:val="002655D0"/>
    <w:rsid w:val="00265D5B"/>
    <w:rsid w:val="00266BFC"/>
    <w:rsid w:val="00267023"/>
    <w:rsid w:val="002674B8"/>
    <w:rsid w:val="00271087"/>
    <w:rsid w:val="0027112E"/>
    <w:rsid w:val="0027253B"/>
    <w:rsid w:val="00272CCB"/>
    <w:rsid w:val="00272E45"/>
    <w:rsid w:val="00272F9E"/>
    <w:rsid w:val="002731B0"/>
    <w:rsid w:val="00273561"/>
    <w:rsid w:val="00273886"/>
    <w:rsid w:val="002738D6"/>
    <w:rsid w:val="00274265"/>
    <w:rsid w:val="002749D4"/>
    <w:rsid w:val="002767AC"/>
    <w:rsid w:val="0027732E"/>
    <w:rsid w:val="0027745B"/>
    <w:rsid w:val="00277610"/>
    <w:rsid w:val="002779EA"/>
    <w:rsid w:val="00277E25"/>
    <w:rsid w:val="00282384"/>
    <w:rsid w:val="00282B4D"/>
    <w:rsid w:val="00282BEC"/>
    <w:rsid w:val="00282CF4"/>
    <w:rsid w:val="00283444"/>
    <w:rsid w:val="00283B18"/>
    <w:rsid w:val="00283C2C"/>
    <w:rsid w:val="00283E5D"/>
    <w:rsid w:val="00283EB4"/>
    <w:rsid w:val="00284BED"/>
    <w:rsid w:val="00284EFF"/>
    <w:rsid w:val="002850FC"/>
    <w:rsid w:val="00285C5F"/>
    <w:rsid w:val="002864A8"/>
    <w:rsid w:val="0028653E"/>
    <w:rsid w:val="00287413"/>
    <w:rsid w:val="00287FEA"/>
    <w:rsid w:val="002901DC"/>
    <w:rsid w:val="00290223"/>
    <w:rsid w:val="002909E0"/>
    <w:rsid w:val="002915DB"/>
    <w:rsid w:val="00293687"/>
    <w:rsid w:val="0029426B"/>
    <w:rsid w:val="0029454E"/>
    <w:rsid w:val="00294DA9"/>
    <w:rsid w:val="0029510B"/>
    <w:rsid w:val="002957D1"/>
    <w:rsid w:val="002957D4"/>
    <w:rsid w:val="00297174"/>
    <w:rsid w:val="0029751B"/>
    <w:rsid w:val="00297BC0"/>
    <w:rsid w:val="002A0B85"/>
    <w:rsid w:val="002A11A3"/>
    <w:rsid w:val="002A148C"/>
    <w:rsid w:val="002A1629"/>
    <w:rsid w:val="002A1A53"/>
    <w:rsid w:val="002A2625"/>
    <w:rsid w:val="002A2F0D"/>
    <w:rsid w:val="002A31DF"/>
    <w:rsid w:val="002A3835"/>
    <w:rsid w:val="002A44C9"/>
    <w:rsid w:val="002A5D2E"/>
    <w:rsid w:val="002A7F8B"/>
    <w:rsid w:val="002B066F"/>
    <w:rsid w:val="002B1F84"/>
    <w:rsid w:val="002B2065"/>
    <w:rsid w:val="002B265E"/>
    <w:rsid w:val="002B47C6"/>
    <w:rsid w:val="002B4EAC"/>
    <w:rsid w:val="002B5D36"/>
    <w:rsid w:val="002B6BC1"/>
    <w:rsid w:val="002B7150"/>
    <w:rsid w:val="002B72E4"/>
    <w:rsid w:val="002B745A"/>
    <w:rsid w:val="002B781B"/>
    <w:rsid w:val="002B7A91"/>
    <w:rsid w:val="002B7D2C"/>
    <w:rsid w:val="002C00B6"/>
    <w:rsid w:val="002C0595"/>
    <w:rsid w:val="002C0B8E"/>
    <w:rsid w:val="002C0F08"/>
    <w:rsid w:val="002C1679"/>
    <w:rsid w:val="002C2A4B"/>
    <w:rsid w:val="002C2B2D"/>
    <w:rsid w:val="002C41AC"/>
    <w:rsid w:val="002C4460"/>
    <w:rsid w:val="002C49F8"/>
    <w:rsid w:val="002C4C6E"/>
    <w:rsid w:val="002C5808"/>
    <w:rsid w:val="002C5986"/>
    <w:rsid w:val="002C65CF"/>
    <w:rsid w:val="002C7366"/>
    <w:rsid w:val="002C746C"/>
    <w:rsid w:val="002C78EE"/>
    <w:rsid w:val="002C7B5F"/>
    <w:rsid w:val="002C7E89"/>
    <w:rsid w:val="002D02CD"/>
    <w:rsid w:val="002D0A5D"/>
    <w:rsid w:val="002D1215"/>
    <w:rsid w:val="002D15DF"/>
    <w:rsid w:val="002D309C"/>
    <w:rsid w:val="002D4389"/>
    <w:rsid w:val="002D4636"/>
    <w:rsid w:val="002D4852"/>
    <w:rsid w:val="002D509F"/>
    <w:rsid w:val="002D6A31"/>
    <w:rsid w:val="002D72FE"/>
    <w:rsid w:val="002D7345"/>
    <w:rsid w:val="002D7E9A"/>
    <w:rsid w:val="002E0065"/>
    <w:rsid w:val="002E081B"/>
    <w:rsid w:val="002E2A69"/>
    <w:rsid w:val="002E2B92"/>
    <w:rsid w:val="002E3B8F"/>
    <w:rsid w:val="002E3DFA"/>
    <w:rsid w:val="002E51C5"/>
    <w:rsid w:val="002E55D4"/>
    <w:rsid w:val="002E6D52"/>
    <w:rsid w:val="002E7417"/>
    <w:rsid w:val="002E758A"/>
    <w:rsid w:val="002E7C30"/>
    <w:rsid w:val="002F07F4"/>
    <w:rsid w:val="002F1171"/>
    <w:rsid w:val="002F2706"/>
    <w:rsid w:val="002F2DBB"/>
    <w:rsid w:val="002F2E53"/>
    <w:rsid w:val="002F2E62"/>
    <w:rsid w:val="002F302B"/>
    <w:rsid w:val="002F356A"/>
    <w:rsid w:val="002F3BD8"/>
    <w:rsid w:val="002F4917"/>
    <w:rsid w:val="002F5CCB"/>
    <w:rsid w:val="002F6122"/>
    <w:rsid w:val="002F71E2"/>
    <w:rsid w:val="002F735D"/>
    <w:rsid w:val="002F7366"/>
    <w:rsid w:val="002F73CF"/>
    <w:rsid w:val="0030009A"/>
    <w:rsid w:val="003016E2"/>
    <w:rsid w:val="00302446"/>
    <w:rsid w:val="00303217"/>
    <w:rsid w:val="00303B4A"/>
    <w:rsid w:val="00303D0D"/>
    <w:rsid w:val="00303F85"/>
    <w:rsid w:val="003046E9"/>
    <w:rsid w:val="00304A58"/>
    <w:rsid w:val="00305009"/>
    <w:rsid w:val="003057DF"/>
    <w:rsid w:val="0030597E"/>
    <w:rsid w:val="003059A7"/>
    <w:rsid w:val="00305CD5"/>
    <w:rsid w:val="0030714C"/>
    <w:rsid w:val="003077B8"/>
    <w:rsid w:val="003079D3"/>
    <w:rsid w:val="00307A85"/>
    <w:rsid w:val="0031029F"/>
    <w:rsid w:val="0031035E"/>
    <w:rsid w:val="00311523"/>
    <w:rsid w:val="003118D8"/>
    <w:rsid w:val="00312331"/>
    <w:rsid w:val="00312377"/>
    <w:rsid w:val="00313000"/>
    <w:rsid w:val="003130C2"/>
    <w:rsid w:val="00313B1E"/>
    <w:rsid w:val="00314527"/>
    <w:rsid w:val="00314997"/>
    <w:rsid w:val="00314BF5"/>
    <w:rsid w:val="00314EF9"/>
    <w:rsid w:val="00315443"/>
    <w:rsid w:val="003159E6"/>
    <w:rsid w:val="00316444"/>
    <w:rsid w:val="00316FA6"/>
    <w:rsid w:val="00317451"/>
    <w:rsid w:val="00317F15"/>
    <w:rsid w:val="00320731"/>
    <w:rsid w:val="00321665"/>
    <w:rsid w:val="00322EFC"/>
    <w:rsid w:val="00323482"/>
    <w:rsid w:val="00324A4E"/>
    <w:rsid w:val="003250D7"/>
    <w:rsid w:val="00325413"/>
    <w:rsid w:val="003257BD"/>
    <w:rsid w:val="00325AA3"/>
    <w:rsid w:val="00325F45"/>
    <w:rsid w:val="00326C2F"/>
    <w:rsid w:val="00327EFA"/>
    <w:rsid w:val="00330B9B"/>
    <w:rsid w:val="00332CD5"/>
    <w:rsid w:val="00332F54"/>
    <w:rsid w:val="00332F62"/>
    <w:rsid w:val="003332C9"/>
    <w:rsid w:val="00333D8B"/>
    <w:rsid w:val="00333E85"/>
    <w:rsid w:val="00334BD7"/>
    <w:rsid w:val="00335E5B"/>
    <w:rsid w:val="00336ACD"/>
    <w:rsid w:val="003375F3"/>
    <w:rsid w:val="00340A67"/>
    <w:rsid w:val="00340F72"/>
    <w:rsid w:val="003423BE"/>
    <w:rsid w:val="003424E8"/>
    <w:rsid w:val="00342E65"/>
    <w:rsid w:val="00342FE2"/>
    <w:rsid w:val="0034322C"/>
    <w:rsid w:val="00343564"/>
    <w:rsid w:val="00343647"/>
    <w:rsid w:val="003437EE"/>
    <w:rsid w:val="00343C73"/>
    <w:rsid w:val="00344098"/>
    <w:rsid w:val="003442C9"/>
    <w:rsid w:val="00344C62"/>
    <w:rsid w:val="00344CEA"/>
    <w:rsid w:val="00345707"/>
    <w:rsid w:val="0034620C"/>
    <w:rsid w:val="00346A17"/>
    <w:rsid w:val="00346ADA"/>
    <w:rsid w:val="00346EF5"/>
    <w:rsid w:val="003478B1"/>
    <w:rsid w:val="003509FE"/>
    <w:rsid w:val="00351EB8"/>
    <w:rsid w:val="00352679"/>
    <w:rsid w:val="00352C4C"/>
    <w:rsid w:val="0035367A"/>
    <w:rsid w:val="00353755"/>
    <w:rsid w:val="003541E0"/>
    <w:rsid w:val="00354E27"/>
    <w:rsid w:val="00355F6F"/>
    <w:rsid w:val="00356330"/>
    <w:rsid w:val="0035681E"/>
    <w:rsid w:val="00357092"/>
    <w:rsid w:val="00357380"/>
    <w:rsid w:val="00357638"/>
    <w:rsid w:val="00357A10"/>
    <w:rsid w:val="00360CAE"/>
    <w:rsid w:val="00361A5F"/>
    <w:rsid w:val="00361C81"/>
    <w:rsid w:val="00361F24"/>
    <w:rsid w:val="00362019"/>
    <w:rsid w:val="0036400E"/>
    <w:rsid w:val="0036522D"/>
    <w:rsid w:val="00365A1C"/>
    <w:rsid w:val="00365E96"/>
    <w:rsid w:val="00366059"/>
    <w:rsid w:val="003660D8"/>
    <w:rsid w:val="003662FC"/>
    <w:rsid w:val="00366590"/>
    <w:rsid w:val="00366AF5"/>
    <w:rsid w:val="00366B97"/>
    <w:rsid w:val="00367627"/>
    <w:rsid w:val="00367AE7"/>
    <w:rsid w:val="00370E52"/>
    <w:rsid w:val="0037114C"/>
    <w:rsid w:val="003714A5"/>
    <w:rsid w:val="00371951"/>
    <w:rsid w:val="00372BD5"/>
    <w:rsid w:val="00372DD6"/>
    <w:rsid w:val="003732B8"/>
    <w:rsid w:val="003741D0"/>
    <w:rsid w:val="00374716"/>
    <w:rsid w:val="00374B74"/>
    <w:rsid w:val="00374F00"/>
    <w:rsid w:val="00374FF8"/>
    <w:rsid w:val="00374FF9"/>
    <w:rsid w:val="00375190"/>
    <w:rsid w:val="00375449"/>
    <w:rsid w:val="003756F2"/>
    <w:rsid w:val="003756FD"/>
    <w:rsid w:val="00376199"/>
    <w:rsid w:val="00376868"/>
    <w:rsid w:val="0037770C"/>
    <w:rsid w:val="003777AE"/>
    <w:rsid w:val="003800F8"/>
    <w:rsid w:val="00380541"/>
    <w:rsid w:val="003807C0"/>
    <w:rsid w:val="00380B56"/>
    <w:rsid w:val="00380C3B"/>
    <w:rsid w:val="00380D19"/>
    <w:rsid w:val="00381265"/>
    <w:rsid w:val="00382419"/>
    <w:rsid w:val="0038287C"/>
    <w:rsid w:val="00382A3E"/>
    <w:rsid w:val="0038314C"/>
    <w:rsid w:val="00383444"/>
    <w:rsid w:val="003843E3"/>
    <w:rsid w:val="00384C3C"/>
    <w:rsid w:val="00384FEE"/>
    <w:rsid w:val="0038506C"/>
    <w:rsid w:val="0038552E"/>
    <w:rsid w:val="00385EC3"/>
    <w:rsid w:val="00386509"/>
    <w:rsid w:val="00386CAE"/>
    <w:rsid w:val="003904DF"/>
    <w:rsid w:val="0039091C"/>
    <w:rsid w:val="00390F6D"/>
    <w:rsid w:val="0039140A"/>
    <w:rsid w:val="003916BE"/>
    <w:rsid w:val="00391ABA"/>
    <w:rsid w:val="00391DA5"/>
    <w:rsid w:val="003927B8"/>
    <w:rsid w:val="00392EF1"/>
    <w:rsid w:val="00394423"/>
    <w:rsid w:val="0039500C"/>
    <w:rsid w:val="003969FD"/>
    <w:rsid w:val="00396CB5"/>
    <w:rsid w:val="00397255"/>
    <w:rsid w:val="003A00FA"/>
    <w:rsid w:val="003A0417"/>
    <w:rsid w:val="003A112B"/>
    <w:rsid w:val="003A1E7D"/>
    <w:rsid w:val="003A2451"/>
    <w:rsid w:val="003A2D24"/>
    <w:rsid w:val="003A411E"/>
    <w:rsid w:val="003A5EF2"/>
    <w:rsid w:val="003A6433"/>
    <w:rsid w:val="003A73B4"/>
    <w:rsid w:val="003A7F03"/>
    <w:rsid w:val="003B01C4"/>
    <w:rsid w:val="003B02C6"/>
    <w:rsid w:val="003B0411"/>
    <w:rsid w:val="003B0A0D"/>
    <w:rsid w:val="003B0BAA"/>
    <w:rsid w:val="003B2175"/>
    <w:rsid w:val="003B2961"/>
    <w:rsid w:val="003B2A05"/>
    <w:rsid w:val="003B41D0"/>
    <w:rsid w:val="003B491F"/>
    <w:rsid w:val="003B4D51"/>
    <w:rsid w:val="003B52D5"/>
    <w:rsid w:val="003B5437"/>
    <w:rsid w:val="003B6F84"/>
    <w:rsid w:val="003B7065"/>
    <w:rsid w:val="003B7664"/>
    <w:rsid w:val="003C00FA"/>
    <w:rsid w:val="003C0AEA"/>
    <w:rsid w:val="003C44FF"/>
    <w:rsid w:val="003C5990"/>
    <w:rsid w:val="003C5E31"/>
    <w:rsid w:val="003D0044"/>
    <w:rsid w:val="003D00DB"/>
    <w:rsid w:val="003D02B6"/>
    <w:rsid w:val="003D04A8"/>
    <w:rsid w:val="003D056E"/>
    <w:rsid w:val="003D0909"/>
    <w:rsid w:val="003D098A"/>
    <w:rsid w:val="003D0A99"/>
    <w:rsid w:val="003D0BF0"/>
    <w:rsid w:val="003D0E2F"/>
    <w:rsid w:val="003D1865"/>
    <w:rsid w:val="003D28BA"/>
    <w:rsid w:val="003D3B47"/>
    <w:rsid w:val="003D45E9"/>
    <w:rsid w:val="003D4C58"/>
    <w:rsid w:val="003D74D0"/>
    <w:rsid w:val="003D75D9"/>
    <w:rsid w:val="003E183E"/>
    <w:rsid w:val="003E185C"/>
    <w:rsid w:val="003E2E20"/>
    <w:rsid w:val="003E2F90"/>
    <w:rsid w:val="003E5C0B"/>
    <w:rsid w:val="003F03B4"/>
    <w:rsid w:val="003F0FCB"/>
    <w:rsid w:val="003F1735"/>
    <w:rsid w:val="003F19E7"/>
    <w:rsid w:val="003F1F63"/>
    <w:rsid w:val="003F22B0"/>
    <w:rsid w:val="003F2CAC"/>
    <w:rsid w:val="003F30E5"/>
    <w:rsid w:val="003F36C2"/>
    <w:rsid w:val="003F42BF"/>
    <w:rsid w:val="003F50FD"/>
    <w:rsid w:val="003F61C2"/>
    <w:rsid w:val="003F6368"/>
    <w:rsid w:val="003F6AFA"/>
    <w:rsid w:val="003F6CAD"/>
    <w:rsid w:val="003F7331"/>
    <w:rsid w:val="003F7838"/>
    <w:rsid w:val="003F7898"/>
    <w:rsid w:val="003F7F7C"/>
    <w:rsid w:val="004015C4"/>
    <w:rsid w:val="00401880"/>
    <w:rsid w:val="00402D60"/>
    <w:rsid w:val="00402DAE"/>
    <w:rsid w:val="00403072"/>
    <w:rsid w:val="004037F3"/>
    <w:rsid w:val="0040398E"/>
    <w:rsid w:val="004048EE"/>
    <w:rsid w:val="00404D6C"/>
    <w:rsid w:val="00404EC0"/>
    <w:rsid w:val="00406AB2"/>
    <w:rsid w:val="00406C16"/>
    <w:rsid w:val="00406C71"/>
    <w:rsid w:val="00406DC2"/>
    <w:rsid w:val="00407340"/>
    <w:rsid w:val="00407E1F"/>
    <w:rsid w:val="00407F66"/>
    <w:rsid w:val="00410043"/>
    <w:rsid w:val="004104E6"/>
    <w:rsid w:val="00410981"/>
    <w:rsid w:val="00410AE8"/>
    <w:rsid w:val="00411523"/>
    <w:rsid w:val="00411B8A"/>
    <w:rsid w:val="00412849"/>
    <w:rsid w:val="00413271"/>
    <w:rsid w:val="0041347D"/>
    <w:rsid w:val="0041371E"/>
    <w:rsid w:val="00414835"/>
    <w:rsid w:val="004151A6"/>
    <w:rsid w:val="00416C40"/>
    <w:rsid w:val="00417641"/>
    <w:rsid w:val="00417676"/>
    <w:rsid w:val="004177ED"/>
    <w:rsid w:val="00420409"/>
    <w:rsid w:val="00420789"/>
    <w:rsid w:val="0042079F"/>
    <w:rsid w:val="0042159F"/>
    <w:rsid w:val="00422BE9"/>
    <w:rsid w:val="00422C7D"/>
    <w:rsid w:val="00422E83"/>
    <w:rsid w:val="00423413"/>
    <w:rsid w:val="004236BC"/>
    <w:rsid w:val="00425784"/>
    <w:rsid w:val="0042656E"/>
    <w:rsid w:val="00427261"/>
    <w:rsid w:val="00427682"/>
    <w:rsid w:val="00427A56"/>
    <w:rsid w:val="00427BAF"/>
    <w:rsid w:val="0043144C"/>
    <w:rsid w:val="0043150B"/>
    <w:rsid w:val="0043214A"/>
    <w:rsid w:val="00432FD4"/>
    <w:rsid w:val="0043322A"/>
    <w:rsid w:val="00433724"/>
    <w:rsid w:val="0043373C"/>
    <w:rsid w:val="004338BD"/>
    <w:rsid w:val="00434098"/>
    <w:rsid w:val="00434C02"/>
    <w:rsid w:val="004350AE"/>
    <w:rsid w:val="0043613A"/>
    <w:rsid w:val="004369B6"/>
    <w:rsid w:val="004372F6"/>
    <w:rsid w:val="004375B9"/>
    <w:rsid w:val="00437710"/>
    <w:rsid w:val="004377D8"/>
    <w:rsid w:val="00437D9A"/>
    <w:rsid w:val="00440067"/>
    <w:rsid w:val="004400B0"/>
    <w:rsid w:val="004403C9"/>
    <w:rsid w:val="0044190C"/>
    <w:rsid w:val="00441D5B"/>
    <w:rsid w:val="00442018"/>
    <w:rsid w:val="0044231C"/>
    <w:rsid w:val="00442651"/>
    <w:rsid w:val="00442883"/>
    <w:rsid w:val="00443705"/>
    <w:rsid w:val="00443A7C"/>
    <w:rsid w:val="004444E2"/>
    <w:rsid w:val="00444CAC"/>
    <w:rsid w:val="00446415"/>
    <w:rsid w:val="0044650F"/>
    <w:rsid w:val="00446769"/>
    <w:rsid w:val="00446B7E"/>
    <w:rsid w:val="0045171B"/>
    <w:rsid w:val="00451936"/>
    <w:rsid w:val="00452FF0"/>
    <w:rsid w:val="00453493"/>
    <w:rsid w:val="00453690"/>
    <w:rsid w:val="00454260"/>
    <w:rsid w:val="0045530F"/>
    <w:rsid w:val="004553FF"/>
    <w:rsid w:val="004556EA"/>
    <w:rsid w:val="004564A7"/>
    <w:rsid w:val="004565D9"/>
    <w:rsid w:val="00457CFB"/>
    <w:rsid w:val="0046012E"/>
    <w:rsid w:val="00460245"/>
    <w:rsid w:val="0046027A"/>
    <w:rsid w:val="004604DA"/>
    <w:rsid w:val="00461206"/>
    <w:rsid w:val="00462612"/>
    <w:rsid w:val="0046323D"/>
    <w:rsid w:val="0046630D"/>
    <w:rsid w:val="00466EB9"/>
    <w:rsid w:val="004703C5"/>
    <w:rsid w:val="004716D8"/>
    <w:rsid w:val="004718B7"/>
    <w:rsid w:val="00471ED3"/>
    <w:rsid w:val="00472358"/>
    <w:rsid w:val="0047371E"/>
    <w:rsid w:val="00474AD3"/>
    <w:rsid w:val="004761F0"/>
    <w:rsid w:val="004764B9"/>
    <w:rsid w:val="004769F6"/>
    <w:rsid w:val="00476A4B"/>
    <w:rsid w:val="00476D20"/>
    <w:rsid w:val="004802FC"/>
    <w:rsid w:val="004813F2"/>
    <w:rsid w:val="00481685"/>
    <w:rsid w:val="00481D7A"/>
    <w:rsid w:val="004822C1"/>
    <w:rsid w:val="004828FE"/>
    <w:rsid w:val="00482A56"/>
    <w:rsid w:val="00483251"/>
    <w:rsid w:val="00483469"/>
    <w:rsid w:val="004834A2"/>
    <w:rsid w:val="004841A0"/>
    <w:rsid w:val="004845DA"/>
    <w:rsid w:val="0048465A"/>
    <w:rsid w:val="0048537A"/>
    <w:rsid w:val="004858C2"/>
    <w:rsid w:val="0048643C"/>
    <w:rsid w:val="00486C4C"/>
    <w:rsid w:val="00486FFB"/>
    <w:rsid w:val="004874D1"/>
    <w:rsid w:val="00487627"/>
    <w:rsid w:val="00487EF5"/>
    <w:rsid w:val="00490257"/>
    <w:rsid w:val="004905B6"/>
    <w:rsid w:val="00490A3A"/>
    <w:rsid w:val="004914B0"/>
    <w:rsid w:val="004938C6"/>
    <w:rsid w:val="00494CE4"/>
    <w:rsid w:val="00496248"/>
    <w:rsid w:val="00496489"/>
    <w:rsid w:val="00497C0F"/>
    <w:rsid w:val="004A01BE"/>
    <w:rsid w:val="004A0FA8"/>
    <w:rsid w:val="004A182A"/>
    <w:rsid w:val="004A1ABC"/>
    <w:rsid w:val="004A24DE"/>
    <w:rsid w:val="004A2CB1"/>
    <w:rsid w:val="004A2F45"/>
    <w:rsid w:val="004A3E72"/>
    <w:rsid w:val="004A451B"/>
    <w:rsid w:val="004A45E3"/>
    <w:rsid w:val="004A5452"/>
    <w:rsid w:val="004A5D2A"/>
    <w:rsid w:val="004A5FB7"/>
    <w:rsid w:val="004A6191"/>
    <w:rsid w:val="004A61A2"/>
    <w:rsid w:val="004A6E4B"/>
    <w:rsid w:val="004A6E4E"/>
    <w:rsid w:val="004A74FC"/>
    <w:rsid w:val="004A7851"/>
    <w:rsid w:val="004A7BAB"/>
    <w:rsid w:val="004B0468"/>
    <w:rsid w:val="004B162A"/>
    <w:rsid w:val="004B37A6"/>
    <w:rsid w:val="004B3B20"/>
    <w:rsid w:val="004B47B4"/>
    <w:rsid w:val="004B4C7D"/>
    <w:rsid w:val="004B59F5"/>
    <w:rsid w:val="004B6261"/>
    <w:rsid w:val="004B6A77"/>
    <w:rsid w:val="004B7C2C"/>
    <w:rsid w:val="004C010C"/>
    <w:rsid w:val="004C22CD"/>
    <w:rsid w:val="004C3CAA"/>
    <w:rsid w:val="004C400A"/>
    <w:rsid w:val="004C495C"/>
    <w:rsid w:val="004C4B9C"/>
    <w:rsid w:val="004C4BA7"/>
    <w:rsid w:val="004C51B0"/>
    <w:rsid w:val="004C73B9"/>
    <w:rsid w:val="004C74E9"/>
    <w:rsid w:val="004C7734"/>
    <w:rsid w:val="004C7A1F"/>
    <w:rsid w:val="004C7DBE"/>
    <w:rsid w:val="004D0BA9"/>
    <w:rsid w:val="004D0F19"/>
    <w:rsid w:val="004D10C3"/>
    <w:rsid w:val="004D208D"/>
    <w:rsid w:val="004D2107"/>
    <w:rsid w:val="004D25DA"/>
    <w:rsid w:val="004D305F"/>
    <w:rsid w:val="004D310B"/>
    <w:rsid w:val="004D464F"/>
    <w:rsid w:val="004D4AAF"/>
    <w:rsid w:val="004D5636"/>
    <w:rsid w:val="004D5BC8"/>
    <w:rsid w:val="004D6C98"/>
    <w:rsid w:val="004D7ACD"/>
    <w:rsid w:val="004E00B0"/>
    <w:rsid w:val="004E01D6"/>
    <w:rsid w:val="004E08BB"/>
    <w:rsid w:val="004E0B6E"/>
    <w:rsid w:val="004E0D29"/>
    <w:rsid w:val="004E0E8C"/>
    <w:rsid w:val="004E3C26"/>
    <w:rsid w:val="004E3C7B"/>
    <w:rsid w:val="004E6681"/>
    <w:rsid w:val="004E6D72"/>
    <w:rsid w:val="004E77CE"/>
    <w:rsid w:val="004E7943"/>
    <w:rsid w:val="004E7E7E"/>
    <w:rsid w:val="004F0638"/>
    <w:rsid w:val="004F0874"/>
    <w:rsid w:val="004F181D"/>
    <w:rsid w:val="004F18BF"/>
    <w:rsid w:val="004F1CC9"/>
    <w:rsid w:val="004F2902"/>
    <w:rsid w:val="004F40AC"/>
    <w:rsid w:val="004F5348"/>
    <w:rsid w:val="004F54B5"/>
    <w:rsid w:val="004F7CDA"/>
    <w:rsid w:val="00501CEE"/>
    <w:rsid w:val="00502263"/>
    <w:rsid w:val="00503420"/>
    <w:rsid w:val="005036B7"/>
    <w:rsid w:val="005038F5"/>
    <w:rsid w:val="005044FA"/>
    <w:rsid w:val="005047FB"/>
    <w:rsid w:val="005055D6"/>
    <w:rsid w:val="00505A3C"/>
    <w:rsid w:val="00505E0F"/>
    <w:rsid w:val="00506F98"/>
    <w:rsid w:val="00507DD5"/>
    <w:rsid w:val="00507DDB"/>
    <w:rsid w:val="0051076F"/>
    <w:rsid w:val="00511EB2"/>
    <w:rsid w:val="005120BA"/>
    <w:rsid w:val="00513F0C"/>
    <w:rsid w:val="00514E71"/>
    <w:rsid w:val="0051537F"/>
    <w:rsid w:val="00516746"/>
    <w:rsid w:val="005172DE"/>
    <w:rsid w:val="0051760A"/>
    <w:rsid w:val="00517681"/>
    <w:rsid w:val="00520569"/>
    <w:rsid w:val="00520C93"/>
    <w:rsid w:val="0052160F"/>
    <w:rsid w:val="00522ACB"/>
    <w:rsid w:val="00522FF1"/>
    <w:rsid w:val="00524512"/>
    <w:rsid w:val="00524C0A"/>
    <w:rsid w:val="0052512F"/>
    <w:rsid w:val="00525CDC"/>
    <w:rsid w:val="0052686C"/>
    <w:rsid w:val="0052688D"/>
    <w:rsid w:val="005271F7"/>
    <w:rsid w:val="00527CDD"/>
    <w:rsid w:val="00527DBA"/>
    <w:rsid w:val="00527F13"/>
    <w:rsid w:val="00530436"/>
    <w:rsid w:val="005308FB"/>
    <w:rsid w:val="00530EC5"/>
    <w:rsid w:val="00531EDB"/>
    <w:rsid w:val="005327D6"/>
    <w:rsid w:val="005347D8"/>
    <w:rsid w:val="00534E5C"/>
    <w:rsid w:val="00535E5C"/>
    <w:rsid w:val="00535EEA"/>
    <w:rsid w:val="00536986"/>
    <w:rsid w:val="00537223"/>
    <w:rsid w:val="00537D59"/>
    <w:rsid w:val="005406D5"/>
    <w:rsid w:val="00540CB8"/>
    <w:rsid w:val="00542469"/>
    <w:rsid w:val="00543A7E"/>
    <w:rsid w:val="00543F30"/>
    <w:rsid w:val="00544735"/>
    <w:rsid w:val="00544E57"/>
    <w:rsid w:val="00544E97"/>
    <w:rsid w:val="00545B90"/>
    <w:rsid w:val="00546583"/>
    <w:rsid w:val="00546B95"/>
    <w:rsid w:val="00547482"/>
    <w:rsid w:val="00547D04"/>
    <w:rsid w:val="00550D3F"/>
    <w:rsid w:val="00551179"/>
    <w:rsid w:val="0055137C"/>
    <w:rsid w:val="00552568"/>
    <w:rsid w:val="0055491A"/>
    <w:rsid w:val="0055513F"/>
    <w:rsid w:val="00555634"/>
    <w:rsid w:val="00555F4B"/>
    <w:rsid w:val="005573DC"/>
    <w:rsid w:val="005574BC"/>
    <w:rsid w:val="00557CB5"/>
    <w:rsid w:val="00557EB2"/>
    <w:rsid w:val="00560566"/>
    <w:rsid w:val="005610BB"/>
    <w:rsid w:val="0056146F"/>
    <w:rsid w:val="00561647"/>
    <w:rsid w:val="00561F92"/>
    <w:rsid w:val="00562390"/>
    <w:rsid w:val="00562BA2"/>
    <w:rsid w:val="00563A0D"/>
    <w:rsid w:val="00563B31"/>
    <w:rsid w:val="00564084"/>
    <w:rsid w:val="0056556E"/>
    <w:rsid w:val="005656D3"/>
    <w:rsid w:val="00566197"/>
    <w:rsid w:val="00566727"/>
    <w:rsid w:val="00566ABA"/>
    <w:rsid w:val="005675EA"/>
    <w:rsid w:val="00567D37"/>
    <w:rsid w:val="00567FAF"/>
    <w:rsid w:val="00570150"/>
    <w:rsid w:val="005703BD"/>
    <w:rsid w:val="00570671"/>
    <w:rsid w:val="0057133E"/>
    <w:rsid w:val="00571DE0"/>
    <w:rsid w:val="005727D5"/>
    <w:rsid w:val="005735D6"/>
    <w:rsid w:val="005739AF"/>
    <w:rsid w:val="005743FC"/>
    <w:rsid w:val="005745B6"/>
    <w:rsid w:val="00574899"/>
    <w:rsid w:val="00576F5B"/>
    <w:rsid w:val="00576FFB"/>
    <w:rsid w:val="0058053D"/>
    <w:rsid w:val="00580590"/>
    <w:rsid w:val="00580C79"/>
    <w:rsid w:val="0058269E"/>
    <w:rsid w:val="00583DE4"/>
    <w:rsid w:val="0058420C"/>
    <w:rsid w:val="005843B6"/>
    <w:rsid w:val="0058459A"/>
    <w:rsid w:val="0058541E"/>
    <w:rsid w:val="005858FB"/>
    <w:rsid w:val="00585994"/>
    <w:rsid w:val="00585A32"/>
    <w:rsid w:val="00586349"/>
    <w:rsid w:val="00586DF0"/>
    <w:rsid w:val="00587B31"/>
    <w:rsid w:val="00587C9F"/>
    <w:rsid w:val="00587E84"/>
    <w:rsid w:val="0059031F"/>
    <w:rsid w:val="00590F62"/>
    <w:rsid w:val="00590FD9"/>
    <w:rsid w:val="00591D16"/>
    <w:rsid w:val="00591FDC"/>
    <w:rsid w:val="00592836"/>
    <w:rsid w:val="00592990"/>
    <w:rsid w:val="00592C6F"/>
    <w:rsid w:val="005944B2"/>
    <w:rsid w:val="005947FA"/>
    <w:rsid w:val="00595665"/>
    <w:rsid w:val="005A0287"/>
    <w:rsid w:val="005A06AF"/>
    <w:rsid w:val="005A09B9"/>
    <w:rsid w:val="005A0C35"/>
    <w:rsid w:val="005A0D19"/>
    <w:rsid w:val="005A17CB"/>
    <w:rsid w:val="005A17D6"/>
    <w:rsid w:val="005A212E"/>
    <w:rsid w:val="005A2FA5"/>
    <w:rsid w:val="005A377C"/>
    <w:rsid w:val="005A4520"/>
    <w:rsid w:val="005A470B"/>
    <w:rsid w:val="005A4EFE"/>
    <w:rsid w:val="005A5C7E"/>
    <w:rsid w:val="005A5EEC"/>
    <w:rsid w:val="005A6B8D"/>
    <w:rsid w:val="005A7489"/>
    <w:rsid w:val="005A752E"/>
    <w:rsid w:val="005A7562"/>
    <w:rsid w:val="005A7767"/>
    <w:rsid w:val="005A79BA"/>
    <w:rsid w:val="005B000D"/>
    <w:rsid w:val="005B069C"/>
    <w:rsid w:val="005B1309"/>
    <w:rsid w:val="005B15F5"/>
    <w:rsid w:val="005B1E1A"/>
    <w:rsid w:val="005B2035"/>
    <w:rsid w:val="005B23BD"/>
    <w:rsid w:val="005B2C7D"/>
    <w:rsid w:val="005B490A"/>
    <w:rsid w:val="005B548A"/>
    <w:rsid w:val="005B5627"/>
    <w:rsid w:val="005B56A5"/>
    <w:rsid w:val="005B5A92"/>
    <w:rsid w:val="005B5DDB"/>
    <w:rsid w:val="005B61F2"/>
    <w:rsid w:val="005B6B07"/>
    <w:rsid w:val="005B70A3"/>
    <w:rsid w:val="005B7121"/>
    <w:rsid w:val="005B7806"/>
    <w:rsid w:val="005B7C75"/>
    <w:rsid w:val="005C15D8"/>
    <w:rsid w:val="005C173A"/>
    <w:rsid w:val="005C2646"/>
    <w:rsid w:val="005C2830"/>
    <w:rsid w:val="005C3410"/>
    <w:rsid w:val="005C39B1"/>
    <w:rsid w:val="005C3BBB"/>
    <w:rsid w:val="005C44B1"/>
    <w:rsid w:val="005C4724"/>
    <w:rsid w:val="005C4D6E"/>
    <w:rsid w:val="005C50DB"/>
    <w:rsid w:val="005C5843"/>
    <w:rsid w:val="005C6CD0"/>
    <w:rsid w:val="005C701D"/>
    <w:rsid w:val="005C7099"/>
    <w:rsid w:val="005C7729"/>
    <w:rsid w:val="005D01ED"/>
    <w:rsid w:val="005D07AD"/>
    <w:rsid w:val="005D0860"/>
    <w:rsid w:val="005D0A23"/>
    <w:rsid w:val="005D1584"/>
    <w:rsid w:val="005D1B71"/>
    <w:rsid w:val="005D219D"/>
    <w:rsid w:val="005D3034"/>
    <w:rsid w:val="005D327C"/>
    <w:rsid w:val="005D3740"/>
    <w:rsid w:val="005D39D5"/>
    <w:rsid w:val="005D39E2"/>
    <w:rsid w:val="005D40AE"/>
    <w:rsid w:val="005D454C"/>
    <w:rsid w:val="005D47F0"/>
    <w:rsid w:val="005D5BE9"/>
    <w:rsid w:val="005D5EB3"/>
    <w:rsid w:val="005D6BA7"/>
    <w:rsid w:val="005D6D5F"/>
    <w:rsid w:val="005D6F16"/>
    <w:rsid w:val="005D721D"/>
    <w:rsid w:val="005D743D"/>
    <w:rsid w:val="005D7788"/>
    <w:rsid w:val="005D7DDA"/>
    <w:rsid w:val="005D7FE2"/>
    <w:rsid w:val="005E02C7"/>
    <w:rsid w:val="005E0522"/>
    <w:rsid w:val="005E0AA6"/>
    <w:rsid w:val="005E1C3D"/>
    <w:rsid w:val="005E1E6F"/>
    <w:rsid w:val="005E1EFD"/>
    <w:rsid w:val="005E24F6"/>
    <w:rsid w:val="005E2696"/>
    <w:rsid w:val="005E2A44"/>
    <w:rsid w:val="005E2DF8"/>
    <w:rsid w:val="005E2FE1"/>
    <w:rsid w:val="005E30C4"/>
    <w:rsid w:val="005E4533"/>
    <w:rsid w:val="005E4654"/>
    <w:rsid w:val="005E47E3"/>
    <w:rsid w:val="005E5039"/>
    <w:rsid w:val="005E535D"/>
    <w:rsid w:val="005E6533"/>
    <w:rsid w:val="005E6833"/>
    <w:rsid w:val="005E70A7"/>
    <w:rsid w:val="005E7E15"/>
    <w:rsid w:val="005F00FC"/>
    <w:rsid w:val="005F15CF"/>
    <w:rsid w:val="005F2B86"/>
    <w:rsid w:val="005F2C9E"/>
    <w:rsid w:val="005F321A"/>
    <w:rsid w:val="005F3409"/>
    <w:rsid w:val="005F4834"/>
    <w:rsid w:val="005F5DB9"/>
    <w:rsid w:val="005F6BFD"/>
    <w:rsid w:val="005F6DCD"/>
    <w:rsid w:val="005F70DC"/>
    <w:rsid w:val="005F7149"/>
    <w:rsid w:val="005F7589"/>
    <w:rsid w:val="005F78C0"/>
    <w:rsid w:val="0060000F"/>
    <w:rsid w:val="00600940"/>
    <w:rsid w:val="0060241A"/>
    <w:rsid w:val="0060472D"/>
    <w:rsid w:val="00605486"/>
    <w:rsid w:val="00606AD3"/>
    <w:rsid w:val="00607033"/>
    <w:rsid w:val="00607072"/>
    <w:rsid w:val="00607A57"/>
    <w:rsid w:val="00610742"/>
    <w:rsid w:val="00610A99"/>
    <w:rsid w:val="00610F6D"/>
    <w:rsid w:val="006110D5"/>
    <w:rsid w:val="006116C1"/>
    <w:rsid w:val="00612BA7"/>
    <w:rsid w:val="00612BF8"/>
    <w:rsid w:val="00612C60"/>
    <w:rsid w:val="0061405E"/>
    <w:rsid w:val="00614C7E"/>
    <w:rsid w:val="00614DB3"/>
    <w:rsid w:val="006153A2"/>
    <w:rsid w:val="00616FD4"/>
    <w:rsid w:val="006209C2"/>
    <w:rsid w:val="006210DD"/>
    <w:rsid w:val="00621E35"/>
    <w:rsid w:val="00621F68"/>
    <w:rsid w:val="006226EB"/>
    <w:rsid w:val="00622D87"/>
    <w:rsid w:val="00623224"/>
    <w:rsid w:val="00623A34"/>
    <w:rsid w:val="00623C9C"/>
    <w:rsid w:val="0062432A"/>
    <w:rsid w:val="00624A0F"/>
    <w:rsid w:val="00624B5B"/>
    <w:rsid w:val="0062590B"/>
    <w:rsid w:val="00625CE9"/>
    <w:rsid w:val="00625E50"/>
    <w:rsid w:val="006263DF"/>
    <w:rsid w:val="00626419"/>
    <w:rsid w:val="00626A8E"/>
    <w:rsid w:val="00626B63"/>
    <w:rsid w:val="00627162"/>
    <w:rsid w:val="00627268"/>
    <w:rsid w:val="00630E05"/>
    <w:rsid w:val="006319B0"/>
    <w:rsid w:val="00631F65"/>
    <w:rsid w:val="00632152"/>
    <w:rsid w:val="006324A7"/>
    <w:rsid w:val="00632639"/>
    <w:rsid w:val="00633D04"/>
    <w:rsid w:val="0063428F"/>
    <w:rsid w:val="00635139"/>
    <w:rsid w:val="00635409"/>
    <w:rsid w:val="00636B0A"/>
    <w:rsid w:val="00637886"/>
    <w:rsid w:val="0064008F"/>
    <w:rsid w:val="00640568"/>
    <w:rsid w:val="00641404"/>
    <w:rsid w:val="0064275D"/>
    <w:rsid w:val="006439BD"/>
    <w:rsid w:val="006443F7"/>
    <w:rsid w:val="00644A68"/>
    <w:rsid w:val="00645178"/>
    <w:rsid w:val="00645D24"/>
    <w:rsid w:val="00645E45"/>
    <w:rsid w:val="0064614C"/>
    <w:rsid w:val="00646150"/>
    <w:rsid w:val="006468DA"/>
    <w:rsid w:val="006468F2"/>
    <w:rsid w:val="006470AE"/>
    <w:rsid w:val="00647131"/>
    <w:rsid w:val="00647F10"/>
    <w:rsid w:val="0065058F"/>
    <w:rsid w:val="0065140E"/>
    <w:rsid w:val="00653D6A"/>
    <w:rsid w:val="00654C5C"/>
    <w:rsid w:val="0065516D"/>
    <w:rsid w:val="0065581A"/>
    <w:rsid w:val="00656130"/>
    <w:rsid w:val="00656536"/>
    <w:rsid w:val="0065726D"/>
    <w:rsid w:val="00657313"/>
    <w:rsid w:val="0065741D"/>
    <w:rsid w:val="006617D2"/>
    <w:rsid w:val="006621A5"/>
    <w:rsid w:val="006632D4"/>
    <w:rsid w:val="006640B8"/>
    <w:rsid w:val="006652F8"/>
    <w:rsid w:val="00665572"/>
    <w:rsid w:val="00665D12"/>
    <w:rsid w:val="00665FA5"/>
    <w:rsid w:val="00666446"/>
    <w:rsid w:val="00667BE1"/>
    <w:rsid w:val="00670CB6"/>
    <w:rsid w:val="00670F08"/>
    <w:rsid w:val="006710DE"/>
    <w:rsid w:val="0067111C"/>
    <w:rsid w:val="0067182F"/>
    <w:rsid w:val="00674856"/>
    <w:rsid w:val="00675409"/>
    <w:rsid w:val="006760E1"/>
    <w:rsid w:val="00676589"/>
    <w:rsid w:val="00677127"/>
    <w:rsid w:val="006805CE"/>
    <w:rsid w:val="006814F2"/>
    <w:rsid w:val="006817D5"/>
    <w:rsid w:val="00681EDB"/>
    <w:rsid w:val="00682903"/>
    <w:rsid w:val="00683184"/>
    <w:rsid w:val="00684529"/>
    <w:rsid w:val="00684808"/>
    <w:rsid w:val="00684D2B"/>
    <w:rsid w:val="006850B4"/>
    <w:rsid w:val="0068557C"/>
    <w:rsid w:val="00686E11"/>
    <w:rsid w:val="0068785E"/>
    <w:rsid w:val="006907DA"/>
    <w:rsid w:val="00691A3F"/>
    <w:rsid w:val="00692165"/>
    <w:rsid w:val="006930E5"/>
    <w:rsid w:val="00693232"/>
    <w:rsid w:val="00693234"/>
    <w:rsid w:val="00693719"/>
    <w:rsid w:val="00693899"/>
    <w:rsid w:val="00694CCB"/>
    <w:rsid w:val="00694DCF"/>
    <w:rsid w:val="00695026"/>
    <w:rsid w:val="006956CF"/>
    <w:rsid w:val="00695856"/>
    <w:rsid w:val="006960C8"/>
    <w:rsid w:val="0069687A"/>
    <w:rsid w:val="0069748E"/>
    <w:rsid w:val="006975EE"/>
    <w:rsid w:val="006A04FC"/>
    <w:rsid w:val="006A0D2F"/>
    <w:rsid w:val="006A0E0D"/>
    <w:rsid w:val="006A0E5E"/>
    <w:rsid w:val="006A17B2"/>
    <w:rsid w:val="006A1AE2"/>
    <w:rsid w:val="006A2215"/>
    <w:rsid w:val="006A26E4"/>
    <w:rsid w:val="006A2AF1"/>
    <w:rsid w:val="006A342E"/>
    <w:rsid w:val="006A34B6"/>
    <w:rsid w:val="006A3709"/>
    <w:rsid w:val="006A37B3"/>
    <w:rsid w:val="006A3B9B"/>
    <w:rsid w:val="006A510C"/>
    <w:rsid w:val="006A5980"/>
    <w:rsid w:val="006A59D6"/>
    <w:rsid w:val="006A67E2"/>
    <w:rsid w:val="006A746E"/>
    <w:rsid w:val="006A7561"/>
    <w:rsid w:val="006A77E5"/>
    <w:rsid w:val="006B0338"/>
    <w:rsid w:val="006B0BE7"/>
    <w:rsid w:val="006B1464"/>
    <w:rsid w:val="006B1D5B"/>
    <w:rsid w:val="006B2625"/>
    <w:rsid w:val="006B28DE"/>
    <w:rsid w:val="006B2EC4"/>
    <w:rsid w:val="006B4259"/>
    <w:rsid w:val="006B57CA"/>
    <w:rsid w:val="006B5D49"/>
    <w:rsid w:val="006B641C"/>
    <w:rsid w:val="006B6637"/>
    <w:rsid w:val="006B684A"/>
    <w:rsid w:val="006B6AB4"/>
    <w:rsid w:val="006C02E9"/>
    <w:rsid w:val="006C0BB5"/>
    <w:rsid w:val="006C1108"/>
    <w:rsid w:val="006C133A"/>
    <w:rsid w:val="006C1CEE"/>
    <w:rsid w:val="006C31EB"/>
    <w:rsid w:val="006C3243"/>
    <w:rsid w:val="006C385D"/>
    <w:rsid w:val="006C3996"/>
    <w:rsid w:val="006C3AE0"/>
    <w:rsid w:val="006C3B00"/>
    <w:rsid w:val="006C4B7D"/>
    <w:rsid w:val="006C5947"/>
    <w:rsid w:val="006C6556"/>
    <w:rsid w:val="006C6FD5"/>
    <w:rsid w:val="006C7816"/>
    <w:rsid w:val="006D009F"/>
    <w:rsid w:val="006D0942"/>
    <w:rsid w:val="006D1FB3"/>
    <w:rsid w:val="006D27B8"/>
    <w:rsid w:val="006D2C87"/>
    <w:rsid w:val="006D3B2E"/>
    <w:rsid w:val="006D3C70"/>
    <w:rsid w:val="006D4DC1"/>
    <w:rsid w:val="006D5A85"/>
    <w:rsid w:val="006D5F0C"/>
    <w:rsid w:val="006D6C02"/>
    <w:rsid w:val="006D6D4E"/>
    <w:rsid w:val="006D7327"/>
    <w:rsid w:val="006D7898"/>
    <w:rsid w:val="006D7CAE"/>
    <w:rsid w:val="006E0874"/>
    <w:rsid w:val="006E1395"/>
    <w:rsid w:val="006E2169"/>
    <w:rsid w:val="006E25FD"/>
    <w:rsid w:val="006E2DDC"/>
    <w:rsid w:val="006E3086"/>
    <w:rsid w:val="006E4ED9"/>
    <w:rsid w:val="006E4FB2"/>
    <w:rsid w:val="006E5488"/>
    <w:rsid w:val="006E6513"/>
    <w:rsid w:val="006E6639"/>
    <w:rsid w:val="006E669E"/>
    <w:rsid w:val="006E7440"/>
    <w:rsid w:val="006E7758"/>
    <w:rsid w:val="006E7CD0"/>
    <w:rsid w:val="006F0189"/>
    <w:rsid w:val="006F01AC"/>
    <w:rsid w:val="006F0478"/>
    <w:rsid w:val="006F071E"/>
    <w:rsid w:val="006F0C25"/>
    <w:rsid w:val="006F0E4C"/>
    <w:rsid w:val="006F10E9"/>
    <w:rsid w:val="006F1136"/>
    <w:rsid w:val="006F1612"/>
    <w:rsid w:val="006F1666"/>
    <w:rsid w:val="006F1894"/>
    <w:rsid w:val="006F1AD2"/>
    <w:rsid w:val="006F1B19"/>
    <w:rsid w:val="006F1B43"/>
    <w:rsid w:val="006F1EAD"/>
    <w:rsid w:val="006F2833"/>
    <w:rsid w:val="006F2C3A"/>
    <w:rsid w:val="006F2D6A"/>
    <w:rsid w:val="006F31F2"/>
    <w:rsid w:val="006F76BB"/>
    <w:rsid w:val="00700946"/>
    <w:rsid w:val="00700E02"/>
    <w:rsid w:val="007016AC"/>
    <w:rsid w:val="00701920"/>
    <w:rsid w:val="00701DE8"/>
    <w:rsid w:val="00702D80"/>
    <w:rsid w:val="007040F4"/>
    <w:rsid w:val="007042D5"/>
    <w:rsid w:val="00704E03"/>
    <w:rsid w:val="00704EC8"/>
    <w:rsid w:val="007052CD"/>
    <w:rsid w:val="00705444"/>
    <w:rsid w:val="0070564E"/>
    <w:rsid w:val="00705829"/>
    <w:rsid w:val="00705939"/>
    <w:rsid w:val="00705A6C"/>
    <w:rsid w:val="00705ACB"/>
    <w:rsid w:val="00706651"/>
    <w:rsid w:val="007066E4"/>
    <w:rsid w:val="00707074"/>
    <w:rsid w:val="00707161"/>
    <w:rsid w:val="0070759F"/>
    <w:rsid w:val="00710616"/>
    <w:rsid w:val="00710D14"/>
    <w:rsid w:val="007115F1"/>
    <w:rsid w:val="007118AE"/>
    <w:rsid w:val="007119AB"/>
    <w:rsid w:val="007120B5"/>
    <w:rsid w:val="00712ACC"/>
    <w:rsid w:val="00712F86"/>
    <w:rsid w:val="00713E96"/>
    <w:rsid w:val="007145E4"/>
    <w:rsid w:val="0071487F"/>
    <w:rsid w:val="00714B1A"/>
    <w:rsid w:val="00715877"/>
    <w:rsid w:val="0071621D"/>
    <w:rsid w:val="00716459"/>
    <w:rsid w:val="00716B58"/>
    <w:rsid w:val="00716C5E"/>
    <w:rsid w:val="007173A4"/>
    <w:rsid w:val="0071795F"/>
    <w:rsid w:val="00720183"/>
    <w:rsid w:val="007210C8"/>
    <w:rsid w:val="00722A34"/>
    <w:rsid w:val="0072316D"/>
    <w:rsid w:val="00724075"/>
    <w:rsid w:val="007242F8"/>
    <w:rsid w:val="00724946"/>
    <w:rsid w:val="00726202"/>
    <w:rsid w:val="007266FD"/>
    <w:rsid w:val="00726DCC"/>
    <w:rsid w:val="00726F1A"/>
    <w:rsid w:val="007274F6"/>
    <w:rsid w:val="0072762F"/>
    <w:rsid w:val="00730DB6"/>
    <w:rsid w:val="0073252B"/>
    <w:rsid w:val="00732812"/>
    <w:rsid w:val="0073350A"/>
    <w:rsid w:val="00733CBB"/>
    <w:rsid w:val="00733E45"/>
    <w:rsid w:val="007343C9"/>
    <w:rsid w:val="00735291"/>
    <w:rsid w:val="00736616"/>
    <w:rsid w:val="00736676"/>
    <w:rsid w:val="00736878"/>
    <w:rsid w:val="00736E11"/>
    <w:rsid w:val="0073759A"/>
    <w:rsid w:val="00737CCD"/>
    <w:rsid w:val="00737FBC"/>
    <w:rsid w:val="0074043A"/>
    <w:rsid w:val="00741EC2"/>
    <w:rsid w:val="00742926"/>
    <w:rsid w:val="00742B80"/>
    <w:rsid w:val="00744451"/>
    <w:rsid w:val="00745B82"/>
    <w:rsid w:val="00746E04"/>
    <w:rsid w:val="00750116"/>
    <w:rsid w:val="0075025F"/>
    <w:rsid w:val="0075071A"/>
    <w:rsid w:val="00750DFD"/>
    <w:rsid w:val="00751AC1"/>
    <w:rsid w:val="00751EE7"/>
    <w:rsid w:val="0075288F"/>
    <w:rsid w:val="00752AD0"/>
    <w:rsid w:val="007535F0"/>
    <w:rsid w:val="00753ADA"/>
    <w:rsid w:val="00754098"/>
    <w:rsid w:val="00755835"/>
    <w:rsid w:val="007558DA"/>
    <w:rsid w:val="00755903"/>
    <w:rsid w:val="0075665A"/>
    <w:rsid w:val="0075723B"/>
    <w:rsid w:val="00757367"/>
    <w:rsid w:val="0075758E"/>
    <w:rsid w:val="00757C23"/>
    <w:rsid w:val="00760BC6"/>
    <w:rsid w:val="00760C48"/>
    <w:rsid w:val="00760F80"/>
    <w:rsid w:val="00761275"/>
    <w:rsid w:val="007615C5"/>
    <w:rsid w:val="007619A1"/>
    <w:rsid w:val="00761AA3"/>
    <w:rsid w:val="00761EFC"/>
    <w:rsid w:val="00762771"/>
    <w:rsid w:val="00763667"/>
    <w:rsid w:val="0076387D"/>
    <w:rsid w:val="00763B24"/>
    <w:rsid w:val="00763D8E"/>
    <w:rsid w:val="00763F2A"/>
    <w:rsid w:val="007658FB"/>
    <w:rsid w:val="00765E91"/>
    <w:rsid w:val="00765FD1"/>
    <w:rsid w:val="007660A8"/>
    <w:rsid w:val="0076657C"/>
    <w:rsid w:val="007708A0"/>
    <w:rsid w:val="00771113"/>
    <w:rsid w:val="00771702"/>
    <w:rsid w:val="007721E3"/>
    <w:rsid w:val="00772790"/>
    <w:rsid w:val="00772CC2"/>
    <w:rsid w:val="00772ECD"/>
    <w:rsid w:val="00772F47"/>
    <w:rsid w:val="0077334E"/>
    <w:rsid w:val="00773384"/>
    <w:rsid w:val="00773516"/>
    <w:rsid w:val="007745F5"/>
    <w:rsid w:val="007753F7"/>
    <w:rsid w:val="007754CE"/>
    <w:rsid w:val="00775DC7"/>
    <w:rsid w:val="007764A6"/>
    <w:rsid w:val="00776AAD"/>
    <w:rsid w:val="00777F40"/>
    <w:rsid w:val="00781358"/>
    <w:rsid w:val="00782D0A"/>
    <w:rsid w:val="00782EE6"/>
    <w:rsid w:val="00782F3C"/>
    <w:rsid w:val="00783416"/>
    <w:rsid w:val="0078367F"/>
    <w:rsid w:val="00785C9B"/>
    <w:rsid w:val="007861CF"/>
    <w:rsid w:val="00786A7E"/>
    <w:rsid w:val="00786AD4"/>
    <w:rsid w:val="00787C94"/>
    <w:rsid w:val="007903C9"/>
    <w:rsid w:val="00790A6E"/>
    <w:rsid w:val="00790E8F"/>
    <w:rsid w:val="00790F7B"/>
    <w:rsid w:val="0079229F"/>
    <w:rsid w:val="007922AB"/>
    <w:rsid w:val="00792B8C"/>
    <w:rsid w:val="007932A2"/>
    <w:rsid w:val="00793413"/>
    <w:rsid w:val="007934A1"/>
    <w:rsid w:val="00793AD4"/>
    <w:rsid w:val="007941E2"/>
    <w:rsid w:val="00794C41"/>
    <w:rsid w:val="007952F0"/>
    <w:rsid w:val="0079570E"/>
    <w:rsid w:val="00795A8E"/>
    <w:rsid w:val="00796178"/>
    <w:rsid w:val="007963BC"/>
    <w:rsid w:val="00796DCB"/>
    <w:rsid w:val="00797E30"/>
    <w:rsid w:val="007A09A8"/>
    <w:rsid w:val="007A0D6F"/>
    <w:rsid w:val="007A109E"/>
    <w:rsid w:val="007A18A7"/>
    <w:rsid w:val="007A1CAA"/>
    <w:rsid w:val="007A1EAC"/>
    <w:rsid w:val="007A27B4"/>
    <w:rsid w:val="007A3672"/>
    <w:rsid w:val="007A3AF8"/>
    <w:rsid w:val="007A3DDD"/>
    <w:rsid w:val="007A429C"/>
    <w:rsid w:val="007A54AF"/>
    <w:rsid w:val="007A54C1"/>
    <w:rsid w:val="007A615C"/>
    <w:rsid w:val="007A6653"/>
    <w:rsid w:val="007A666C"/>
    <w:rsid w:val="007A670A"/>
    <w:rsid w:val="007A6E1B"/>
    <w:rsid w:val="007A746D"/>
    <w:rsid w:val="007B0171"/>
    <w:rsid w:val="007B0A2F"/>
    <w:rsid w:val="007B0B45"/>
    <w:rsid w:val="007B105A"/>
    <w:rsid w:val="007B144F"/>
    <w:rsid w:val="007B1E78"/>
    <w:rsid w:val="007B3A09"/>
    <w:rsid w:val="007B4E32"/>
    <w:rsid w:val="007B55CD"/>
    <w:rsid w:val="007B5914"/>
    <w:rsid w:val="007B5D5A"/>
    <w:rsid w:val="007B6114"/>
    <w:rsid w:val="007B6740"/>
    <w:rsid w:val="007B6C8C"/>
    <w:rsid w:val="007B73A0"/>
    <w:rsid w:val="007C15CF"/>
    <w:rsid w:val="007C1B9B"/>
    <w:rsid w:val="007C1D5C"/>
    <w:rsid w:val="007C29FE"/>
    <w:rsid w:val="007C2D87"/>
    <w:rsid w:val="007C425F"/>
    <w:rsid w:val="007C4C4E"/>
    <w:rsid w:val="007C4F42"/>
    <w:rsid w:val="007C57FF"/>
    <w:rsid w:val="007C63A7"/>
    <w:rsid w:val="007C68A7"/>
    <w:rsid w:val="007C77DA"/>
    <w:rsid w:val="007C7F86"/>
    <w:rsid w:val="007D0B7B"/>
    <w:rsid w:val="007D1329"/>
    <w:rsid w:val="007D1EE5"/>
    <w:rsid w:val="007D23ED"/>
    <w:rsid w:val="007D267D"/>
    <w:rsid w:val="007D27BF"/>
    <w:rsid w:val="007D2A00"/>
    <w:rsid w:val="007D2C0E"/>
    <w:rsid w:val="007D3526"/>
    <w:rsid w:val="007D40A7"/>
    <w:rsid w:val="007D47B3"/>
    <w:rsid w:val="007D4EAA"/>
    <w:rsid w:val="007D5162"/>
    <w:rsid w:val="007D53C9"/>
    <w:rsid w:val="007D5C8F"/>
    <w:rsid w:val="007D5CC0"/>
    <w:rsid w:val="007D625D"/>
    <w:rsid w:val="007D674A"/>
    <w:rsid w:val="007D6AB8"/>
    <w:rsid w:val="007D7260"/>
    <w:rsid w:val="007D7C9F"/>
    <w:rsid w:val="007E1F08"/>
    <w:rsid w:val="007E3150"/>
    <w:rsid w:val="007E32E5"/>
    <w:rsid w:val="007E3E7F"/>
    <w:rsid w:val="007E4361"/>
    <w:rsid w:val="007E48C8"/>
    <w:rsid w:val="007E4C34"/>
    <w:rsid w:val="007E68F0"/>
    <w:rsid w:val="007E6F69"/>
    <w:rsid w:val="007E7A2B"/>
    <w:rsid w:val="007F0525"/>
    <w:rsid w:val="007F1D0F"/>
    <w:rsid w:val="007F22DD"/>
    <w:rsid w:val="007F24E1"/>
    <w:rsid w:val="007F333A"/>
    <w:rsid w:val="007F3B08"/>
    <w:rsid w:val="007F446A"/>
    <w:rsid w:val="007F53BC"/>
    <w:rsid w:val="007F6E4D"/>
    <w:rsid w:val="007F7420"/>
    <w:rsid w:val="00801566"/>
    <w:rsid w:val="0080325F"/>
    <w:rsid w:val="00803436"/>
    <w:rsid w:val="008046FB"/>
    <w:rsid w:val="0080498E"/>
    <w:rsid w:val="00804CE6"/>
    <w:rsid w:val="008051EB"/>
    <w:rsid w:val="008056C2"/>
    <w:rsid w:val="0080578D"/>
    <w:rsid w:val="00805A5C"/>
    <w:rsid w:val="008065E1"/>
    <w:rsid w:val="008065F8"/>
    <w:rsid w:val="00807D9B"/>
    <w:rsid w:val="008104CB"/>
    <w:rsid w:val="0081057C"/>
    <w:rsid w:val="00810732"/>
    <w:rsid w:val="008107B6"/>
    <w:rsid w:val="00810807"/>
    <w:rsid w:val="008109A4"/>
    <w:rsid w:val="00811236"/>
    <w:rsid w:val="00811B25"/>
    <w:rsid w:val="00811BB4"/>
    <w:rsid w:val="0081255F"/>
    <w:rsid w:val="00812B53"/>
    <w:rsid w:val="00812E32"/>
    <w:rsid w:val="008145D6"/>
    <w:rsid w:val="00815639"/>
    <w:rsid w:val="00815A55"/>
    <w:rsid w:val="00816115"/>
    <w:rsid w:val="008162BA"/>
    <w:rsid w:val="008163E3"/>
    <w:rsid w:val="008164A7"/>
    <w:rsid w:val="0081696F"/>
    <w:rsid w:val="008173CC"/>
    <w:rsid w:val="00817717"/>
    <w:rsid w:val="00820200"/>
    <w:rsid w:val="00820498"/>
    <w:rsid w:val="00820884"/>
    <w:rsid w:val="0082088D"/>
    <w:rsid w:val="00820C0B"/>
    <w:rsid w:val="008212C9"/>
    <w:rsid w:val="008215A5"/>
    <w:rsid w:val="00822050"/>
    <w:rsid w:val="00822C11"/>
    <w:rsid w:val="00823463"/>
    <w:rsid w:val="008241D2"/>
    <w:rsid w:val="0082504A"/>
    <w:rsid w:val="0082542D"/>
    <w:rsid w:val="00825546"/>
    <w:rsid w:val="00825AEF"/>
    <w:rsid w:val="008272A2"/>
    <w:rsid w:val="00827F35"/>
    <w:rsid w:val="008309DB"/>
    <w:rsid w:val="00831058"/>
    <w:rsid w:val="008312B4"/>
    <w:rsid w:val="00831B4F"/>
    <w:rsid w:val="00831ED0"/>
    <w:rsid w:val="00832D7F"/>
    <w:rsid w:val="008333A6"/>
    <w:rsid w:val="00833CED"/>
    <w:rsid w:val="00833F27"/>
    <w:rsid w:val="00834015"/>
    <w:rsid w:val="0083443C"/>
    <w:rsid w:val="00835174"/>
    <w:rsid w:val="00836630"/>
    <w:rsid w:val="00836D00"/>
    <w:rsid w:val="00837DE1"/>
    <w:rsid w:val="008400E5"/>
    <w:rsid w:val="00840A18"/>
    <w:rsid w:val="00841BFB"/>
    <w:rsid w:val="00841D5F"/>
    <w:rsid w:val="00841F77"/>
    <w:rsid w:val="00842166"/>
    <w:rsid w:val="00843BF1"/>
    <w:rsid w:val="00844336"/>
    <w:rsid w:val="00844A52"/>
    <w:rsid w:val="00845525"/>
    <w:rsid w:val="00845632"/>
    <w:rsid w:val="008460D2"/>
    <w:rsid w:val="008479E0"/>
    <w:rsid w:val="00847B8B"/>
    <w:rsid w:val="00850B3B"/>
    <w:rsid w:val="00850EA5"/>
    <w:rsid w:val="00851272"/>
    <w:rsid w:val="00851633"/>
    <w:rsid w:val="00851A18"/>
    <w:rsid w:val="00852216"/>
    <w:rsid w:val="0085230F"/>
    <w:rsid w:val="00852421"/>
    <w:rsid w:val="00852A2D"/>
    <w:rsid w:val="00853029"/>
    <w:rsid w:val="008548C6"/>
    <w:rsid w:val="00854F11"/>
    <w:rsid w:val="0085533B"/>
    <w:rsid w:val="0085556C"/>
    <w:rsid w:val="00855F46"/>
    <w:rsid w:val="00856BCF"/>
    <w:rsid w:val="00856EC0"/>
    <w:rsid w:val="008600D6"/>
    <w:rsid w:val="008604F6"/>
    <w:rsid w:val="00860862"/>
    <w:rsid w:val="008608D4"/>
    <w:rsid w:val="008628CA"/>
    <w:rsid w:val="008636B6"/>
    <w:rsid w:val="00863733"/>
    <w:rsid w:val="008639AC"/>
    <w:rsid w:val="00863B1B"/>
    <w:rsid w:val="008642A6"/>
    <w:rsid w:val="00864438"/>
    <w:rsid w:val="00864557"/>
    <w:rsid w:val="00864EA2"/>
    <w:rsid w:val="0086506F"/>
    <w:rsid w:val="008662F8"/>
    <w:rsid w:val="00866771"/>
    <w:rsid w:val="0086743C"/>
    <w:rsid w:val="008674A1"/>
    <w:rsid w:val="00867CF6"/>
    <w:rsid w:val="00867F17"/>
    <w:rsid w:val="008700CE"/>
    <w:rsid w:val="008704FB"/>
    <w:rsid w:val="00871A10"/>
    <w:rsid w:val="00871C87"/>
    <w:rsid w:val="00871DB0"/>
    <w:rsid w:val="008731BB"/>
    <w:rsid w:val="0087322E"/>
    <w:rsid w:val="0087375C"/>
    <w:rsid w:val="00873C1C"/>
    <w:rsid w:val="00874075"/>
    <w:rsid w:val="008741BE"/>
    <w:rsid w:val="00874BD4"/>
    <w:rsid w:val="00874D39"/>
    <w:rsid w:val="0087546A"/>
    <w:rsid w:val="00876516"/>
    <w:rsid w:val="008766E9"/>
    <w:rsid w:val="0088201B"/>
    <w:rsid w:val="008830E6"/>
    <w:rsid w:val="0088347F"/>
    <w:rsid w:val="00883FB1"/>
    <w:rsid w:val="008842AA"/>
    <w:rsid w:val="00884AD9"/>
    <w:rsid w:val="00885001"/>
    <w:rsid w:val="00885041"/>
    <w:rsid w:val="008853E0"/>
    <w:rsid w:val="00885DEE"/>
    <w:rsid w:val="00885FCA"/>
    <w:rsid w:val="00885FD0"/>
    <w:rsid w:val="00886109"/>
    <w:rsid w:val="0088610D"/>
    <w:rsid w:val="008861D0"/>
    <w:rsid w:val="00887058"/>
    <w:rsid w:val="0088720F"/>
    <w:rsid w:val="0089087F"/>
    <w:rsid w:val="008925EB"/>
    <w:rsid w:val="0089271D"/>
    <w:rsid w:val="00893DDC"/>
    <w:rsid w:val="00894BFD"/>
    <w:rsid w:val="00896154"/>
    <w:rsid w:val="00896200"/>
    <w:rsid w:val="00897362"/>
    <w:rsid w:val="00897837"/>
    <w:rsid w:val="00897D64"/>
    <w:rsid w:val="008A0879"/>
    <w:rsid w:val="008A0A09"/>
    <w:rsid w:val="008A1482"/>
    <w:rsid w:val="008A17D1"/>
    <w:rsid w:val="008A1950"/>
    <w:rsid w:val="008A1B09"/>
    <w:rsid w:val="008A20F3"/>
    <w:rsid w:val="008A23E9"/>
    <w:rsid w:val="008A2E2F"/>
    <w:rsid w:val="008A3679"/>
    <w:rsid w:val="008A3840"/>
    <w:rsid w:val="008A40EB"/>
    <w:rsid w:val="008A4104"/>
    <w:rsid w:val="008A4A33"/>
    <w:rsid w:val="008A5148"/>
    <w:rsid w:val="008A525C"/>
    <w:rsid w:val="008A5652"/>
    <w:rsid w:val="008A634B"/>
    <w:rsid w:val="008A6415"/>
    <w:rsid w:val="008A6DE7"/>
    <w:rsid w:val="008A74AD"/>
    <w:rsid w:val="008A75DE"/>
    <w:rsid w:val="008A7984"/>
    <w:rsid w:val="008A7C77"/>
    <w:rsid w:val="008B06C6"/>
    <w:rsid w:val="008B0722"/>
    <w:rsid w:val="008B106E"/>
    <w:rsid w:val="008B1585"/>
    <w:rsid w:val="008B276A"/>
    <w:rsid w:val="008B3968"/>
    <w:rsid w:val="008B40ED"/>
    <w:rsid w:val="008B4573"/>
    <w:rsid w:val="008B49E1"/>
    <w:rsid w:val="008B5486"/>
    <w:rsid w:val="008B5997"/>
    <w:rsid w:val="008B61CF"/>
    <w:rsid w:val="008B6A70"/>
    <w:rsid w:val="008C05F0"/>
    <w:rsid w:val="008C090A"/>
    <w:rsid w:val="008C0A9F"/>
    <w:rsid w:val="008C1172"/>
    <w:rsid w:val="008C1CFE"/>
    <w:rsid w:val="008C2542"/>
    <w:rsid w:val="008C2574"/>
    <w:rsid w:val="008C27DB"/>
    <w:rsid w:val="008C2DF6"/>
    <w:rsid w:val="008C3E65"/>
    <w:rsid w:val="008C4517"/>
    <w:rsid w:val="008C4D07"/>
    <w:rsid w:val="008C581B"/>
    <w:rsid w:val="008C6ED5"/>
    <w:rsid w:val="008C752D"/>
    <w:rsid w:val="008C7D2F"/>
    <w:rsid w:val="008C7DBE"/>
    <w:rsid w:val="008D0073"/>
    <w:rsid w:val="008D043F"/>
    <w:rsid w:val="008D09FE"/>
    <w:rsid w:val="008D0AF7"/>
    <w:rsid w:val="008D0F79"/>
    <w:rsid w:val="008D1B7A"/>
    <w:rsid w:val="008D1EBB"/>
    <w:rsid w:val="008D6033"/>
    <w:rsid w:val="008D6402"/>
    <w:rsid w:val="008D7366"/>
    <w:rsid w:val="008D7571"/>
    <w:rsid w:val="008D7FE9"/>
    <w:rsid w:val="008E08AB"/>
    <w:rsid w:val="008E0C59"/>
    <w:rsid w:val="008E2986"/>
    <w:rsid w:val="008E43EA"/>
    <w:rsid w:val="008E50EB"/>
    <w:rsid w:val="008E5135"/>
    <w:rsid w:val="008E5EF8"/>
    <w:rsid w:val="008E6B50"/>
    <w:rsid w:val="008E6FDD"/>
    <w:rsid w:val="008E751F"/>
    <w:rsid w:val="008E7D6E"/>
    <w:rsid w:val="008F053A"/>
    <w:rsid w:val="008F062E"/>
    <w:rsid w:val="008F0906"/>
    <w:rsid w:val="008F0C20"/>
    <w:rsid w:val="008F267A"/>
    <w:rsid w:val="008F2C44"/>
    <w:rsid w:val="008F313F"/>
    <w:rsid w:val="008F3D48"/>
    <w:rsid w:val="008F4710"/>
    <w:rsid w:val="008F4A6D"/>
    <w:rsid w:val="008F4F9F"/>
    <w:rsid w:val="008F57CD"/>
    <w:rsid w:val="008F6EB1"/>
    <w:rsid w:val="0090309A"/>
    <w:rsid w:val="00903248"/>
    <w:rsid w:val="00903356"/>
    <w:rsid w:val="00903AC4"/>
    <w:rsid w:val="00903D87"/>
    <w:rsid w:val="0090468B"/>
    <w:rsid w:val="00905042"/>
    <w:rsid w:val="00905E51"/>
    <w:rsid w:val="00907895"/>
    <w:rsid w:val="00907B1E"/>
    <w:rsid w:val="00907E0D"/>
    <w:rsid w:val="0091168D"/>
    <w:rsid w:val="00912640"/>
    <w:rsid w:val="009136DC"/>
    <w:rsid w:val="0091387B"/>
    <w:rsid w:val="0091388E"/>
    <w:rsid w:val="00913984"/>
    <w:rsid w:val="00913E5A"/>
    <w:rsid w:val="00914BCE"/>
    <w:rsid w:val="00914E6C"/>
    <w:rsid w:val="00915C65"/>
    <w:rsid w:val="00916E01"/>
    <w:rsid w:val="00917643"/>
    <w:rsid w:val="009200FC"/>
    <w:rsid w:val="00920507"/>
    <w:rsid w:val="0092055C"/>
    <w:rsid w:val="00920567"/>
    <w:rsid w:val="0092060B"/>
    <w:rsid w:val="00920C5A"/>
    <w:rsid w:val="00920E33"/>
    <w:rsid w:val="00921690"/>
    <w:rsid w:val="00921F20"/>
    <w:rsid w:val="00922023"/>
    <w:rsid w:val="00922121"/>
    <w:rsid w:val="00922B3F"/>
    <w:rsid w:val="00923793"/>
    <w:rsid w:val="009239F2"/>
    <w:rsid w:val="00923EE7"/>
    <w:rsid w:val="00923F6A"/>
    <w:rsid w:val="00923FF7"/>
    <w:rsid w:val="0092568E"/>
    <w:rsid w:val="00925704"/>
    <w:rsid w:val="009267ED"/>
    <w:rsid w:val="009278E8"/>
    <w:rsid w:val="0093010F"/>
    <w:rsid w:val="0093091C"/>
    <w:rsid w:val="00931266"/>
    <w:rsid w:val="00932A9F"/>
    <w:rsid w:val="00933109"/>
    <w:rsid w:val="009338A0"/>
    <w:rsid w:val="00934248"/>
    <w:rsid w:val="00934A84"/>
    <w:rsid w:val="00936D26"/>
    <w:rsid w:val="0093756B"/>
    <w:rsid w:val="0093757E"/>
    <w:rsid w:val="00937E10"/>
    <w:rsid w:val="00940140"/>
    <w:rsid w:val="00940583"/>
    <w:rsid w:val="00940DFB"/>
    <w:rsid w:val="0094135D"/>
    <w:rsid w:val="00941B89"/>
    <w:rsid w:val="00941D49"/>
    <w:rsid w:val="009420DE"/>
    <w:rsid w:val="00943271"/>
    <w:rsid w:val="009437C4"/>
    <w:rsid w:val="00944436"/>
    <w:rsid w:val="0094462E"/>
    <w:rsid w:val="0094487D"/>
    <w:rsid w:val="00945202"/>
    <w:rsid w:val="0094521E"/>
    <w:rsid w:val="00945A0C"/>
    <w:rsid w:val="00947439"/>
    <w:rsid w:val="009507A9"/>
    <w:rsid w:val="00950827"/>
    <w:rsid w:val="00950BC9"/>
    <w:rsid w:val="0095190F"/>
    <w:rsid w:val="00951EFB"/>
    <w:rsid w:val="00952F3A"/>
    <w:rsid w:val="00955EB2"/>
    <w:rsid w:val="0095656C"/>
    <w:rsid w:val="009565D7"/>
    <w:rsid w:val="00956BD6"/>
    <w:rsid w:val="00957B01"/>
    <w:rsid w:val="00957F10"/>
    <w:rsid w:val="00960382"/>
    <w:rsid w:val="009606DE"/>
    <w:rsid w:val="00960EC4"/>
    <w:rsid w:val="00961207"/>
    <w:rsid w:val="00962219"/>
    <w:rsid w:val="009625A9"/>
    <w:rsid w:val="00962646"/>
    <w:rsid w:val="00962D70"/>
    <w:rsid w:val="0096300C"/>
    <w:rsid w:val="00963061"/>
    <w:rsid w:val="0096311B"/>
    <w:rsid w:val="00963136"/>
    <w:rsid w:val="00963A96"/>
    <w:rsid w:val="009646B0"/>
    <w:rsid w:val="00965473"/>
    <w:rsid w:val="009656B2"/>
    <w:rsid w:val="009659C6"/>
    <w:rsid w:val="00966161"/>
    <w:rsid w:val="00966529"/>
    <w:rsid w:val="00966D64"/>
    <w:rsid w:val="00966D9E"/>
    <w:rsid w:val="00970683"/>
    <w:rsid w:val="009706BB"/>
    <w:rsid w:val="00971AC6"/>
    <w:rsid w:val="00971BEF"/>
    <w:rsid w:val="0097276F"/>
    <w:rsid w:val="00972B46"/>
    <w:rsid w:val="00973251"/>
    <w:rsid w:val="00973845"/>
    <w:rsid w:val="00973D6E"/>
    <w:rsid w:val="0097413B"/>
    <w:rsid w:val="00975144"/>
    <w:rsid w:val="0097520E"/>
    <w:rsid w:val="00975AC0"/>
    <w:rsid w:val="009773C1"/>
    <w:rsid w:val="009773F6"/>
    <w:rsid w:val="0097751C"/>
    <w:rsid w:val="00981613"/>
    <w:rsid w:val="00981B7F"/>
    <w:rsid w:val="00981D49"/>
    <w:rsid w:val="00981FE0"/>
    <w:rsid w:val="0098200F"/>
    <w:rsid w:val="009820A7"/>
    <w:rsid w:val="0098341B"/>
    <w:rsid w:val="00984975"/>
    <w:rsid w:val="0098517D"/>
    <w:rsid w:val="0098604E"/>
    <w:rsid w:val="009862F8"/>
    <w:rsid w:val="0098681B"/>
    <w:rsid w:val="009868CA"/>
    <w:rsid w:val="00986B04"/>
    <w:rsid w:val="00987121"/>
    <w:rsid w:val="0098725A"/>
    <w:rsid w:val="00987D0A"/>
    <w:rsid w:val="0099059E"/>
    <w:rsid w:val="009906B0"/>
    <w:rsid w:val="0099070E"/>
    <w:rsid w:val="009907F3"/>
    <w:rsid w:val="00990804"/>
    <w:rsid w:val="00990CB4"/>
    <w:rsid w:val="009912D0"/>
    <w:rsid w:val="00993000"/>
    <w:rsid w:val="009936E8"/>
    <w:rsid w:val="00993E01"/>
    <w:rsid w:val="0099401C"/>
    <w:rsid w:val="00995033"/>
    <w:rsid w:val="00995CBE"/>
    <w:rsid w:val="0099733F"/>
    <w:rsid w:val="00997C1D"/>
    <w:rsid w:val="00997C33"/>
    <w:rsid w:val="009A0731"/>
    <w:rsid w:val="009A16C3"/>
    <w:rsid w:val="009A1C06"/>
    <w:rsid w:val="009A226C"/>
    <w:rsid w:val="009A27BF"/>
    <w:rsid w:val="009A30EC"/>
    <w:rsid w:val="009A3151"/>
    <w:rsid w:val="009A3693"/>
    <w:rsid w:val="009A390B"/>
    <w:rsid w:val="009A4402"/>
    <w:rsid w:val="009A4B8D"/>
    <w:rsid w:val="009A5BF6"/>
    <w:rsid w:val="009A7AB7"/>
    <w:rsid w:val="009A7D4F"/>
    <w:rsid w:val="009B032A"/>
    <w:rsid w:val="009B1390"/>
    <w:rsid w:val="009B1B7B"/>
    <w:rsid w:val="009B1C3D"/>
    <w:rsid w:val="009B35CE"/>
    <w:rsid w:val="009B408E"/>
    <w:rsid w:val="009B4262"/>
    <w:rsid w:val="009B4C00"/>
    <w:rsid w:val="009B5322"/>
    <w:rsid w:val="009B552B"/>
    <w:rsid w:val="009B574D"/>
    <w:rsid w:val="009C060C"/>
    <w:rsid w:val="009C067C"/>
    <w:rsid w:val="009C0A99"/>
    <w:rsid w:val="009C1198"/>
    <w:rsid w:val="009C186C"/>
    <w:rsid w:val="009C1F84"/>
    <w:rsid w:val="009C253B"/>
    <w:rsid w:val="009C2591"/>
    <w:rsid w:val="009C35CA"/>
    <w:rsid w:val="009C39E8"/>
    <w:rsid w:val="009C3CE3"/>
    <w:rsid w:val="009C4282"/>
    <w:rsid w:val="009C453F"/>
    <w:rsid w:val="009C47A0"/>
    <w:rsid w:val="009C63FD"/>
    <w:rsid w:val="009C64F8"/>
    <w:rsid w:val="009C65AC"/>
    <w:rsid w:val="009C679D"/>
    <w:rsid w:val="009C707D"/>
    <w:rsid w:val="009C75F3"/>
    <w:rsid w:val="009C76AA"/>
    <w:rsid w:val="009C76ED"/>
    <w:rsid w:val="009C7AF5"/>
    <w:rsid w:val="009D0CBF"/>
    <w:rsid w:val="009D2C8F"/>
    <w:rsid w:val="009D312C"/>
    <w:rsid w:val="009D3303"/>
    <w:rsid w:val="009D3411"/>
    <w:rsid w:val="009D35C2"/>
    <w:rsid w:val="009D3A16"/>
    <w:rsid w:val="009D57DF"/>
    <w:rsid w:val="009D5AD0"/>
    <w:rsid w:val="009D5BAA"/>
    <w:rsid w:val="009D6195"/>
    <w:rsid w:val="009D6FDA"/>
    <w:rsid w:val="009D78A3"/>
    <w:rsid w:val="009D7DF0"/>
    <w:rsid w:val="009E0227"/>
    <w:rsid w:val="009E0445"/>
    <w:rsid w:val="009E099A"/>
    <w:rsid w:val="009E10B3"/>
    <w:rsid w:val="009E2025"/>
    <w:rsid w:val="009E2FC4"/>
    <w:rsid w:val="009E3EC2"/>
    <w:rsid w:val="009E3FAB"/>
    <w:rsid w:val="009E4EE5"/>
    <w:rsid w:val="009E4F2A"/>
    <w:rsid w:val="009E5380"/>
    <w:rsid w:val="009E6358"/>
    <w:rsid w:val="009E643D"/>
    <w:rsid w:val="009E648D"/>
    <w:rsid w:val="009E669C"/>
    <w:rsid w:val="009E687C"/>
    <w:rsid w:val="009E6980"/>
    <w:rsid w:val="009E6AA1"/>
    <w:rsid w:val="009E6C26"/>
    <w:rsid w:val="009E6D3E"/>
    <w:rsid w:val="009E712A"/>
    <w:rsid w:val="009F0C56"/>
    <w:rsid w:val="009F107A"/>
    <w:rsid w:val="009F2020"/>
    <w:rsid w:val="009F263A"/>
    <w:rsid w:val="009F2913"/>
    <w:rsid w:val="009F2CBB"/>
    <w:rsid w:val="009F2E11"/>
    <w:rsid w:val="009F3C31"/>
    <w:rsid w:val="009F4857"/>
    <w:rsid w:val="009F54E6"/>
    <w:rsid w:val="009F5AD4"/>
    <w:rsid w:val="009F6C4B"/>
    <w:rsid w:val="009F71C5"/>
    <w:rsid w:val="009F756F"/>
    <w:rsid w:val="009F79A4"/>
    <w:rsid w:val="00A00955"/>
    <w:rsid w:val="00A009F6"/>
    <w:rsid w:val="00A00E1B"/>
    <w:rsid w:val="00A012B1"/>
    <w:rsid w:val="00A0162B"/>
    <w:rsid w:val="00A01F3F"/>
    <w:rsid w:val="00A04E81"/>
    <w:rsid w:val="00A05724"/>
    <w:rsid w:val="00A063C9"/>
    <w:rsid w:val="00A06649"/>
    <w:rsid w:val="00A0674D"/>
    <w:rsid w:val="00A07EA1"/>
    <w:rsid w:val="00A103E6"/>
    <w:rsid w:val="00A10542"/>
    <w:rsid w:val="00A105AE"/>
    <w:rsid w:val="00A11262"/>
    <w:rsid w:val="00A11482"/>
    <w:rsid w:val="00A11689"/>
    <w:rsid w:val="00A125C6"/>
    <w:rsid w:val="00A1291B"/>
    <w:rsid w:val="00A12E7F"/>
    <w:rsid w:val="00A13792"/>
    <w:rsid w:val="00A138EC"/>
    <w:rsid w:val="00A13C61"/>
    <w:rsid w:val="00A14F39"/>
    <w:rsid w:val="00A1557C"/>
    <w:rsid w:val="00A15DC7"/>
    <w:rsid w:val="00A163F3"/>
    <w:rsid w:val="00A16632"/>
    <w:rsid w:val="00A16837"/>
    <w:rsid w:val="00A16F07"/>
    <w:rsid w:val="00A200B2"/>
    <w:rsid w:val="00A204E0"/>
    <w:rsid w:val="00A21293"/>
    <w:rsid w:val="00A21D2C"/>
    <w:rsid w:val="00A225FD"/>
    <w:rsid w:val="00A22B01"/>
    <w:rsid w:val="00A22B3D"/>
    <w:rsid w:val="00A24857"/>
    <w:rsid w:val="00A25713"/>
    <w:rsid w:val="00A274E9"/>
    <w:rsid w:val="00A27704"/>
    <w:rsid w:val="00A308CB"/>
    <w:rsid w:val="00A30ABA"/>
    <w:rsid w:val="00A3170A"/>
    <w:rsid w:val="00A31DB2"/>
    <w:rsid w:val="00A327FA"/>
    <w:rsid w:val="00A328C0"/>
    <w:rsid w:val="00A32FC0"/>
    <w:rsid w:val="00A341C0"/>
    <w:rsid w:val="00A343E3"/>
    <w:rsid w:val="00A34CC5"/>
    <w:rsid w:val="00A356A1"/>
    <w:rsid w:val="00A35AD9"/>
    <w:rsid w:val="00A36417"/>
    <w:rsid w:val="00A36710"/>
    <w:rsid w:val="00A36A64"/>
    <w:rsid w:val="00A37235"/>
    <w:rsid w:val="00A37536"/>
    <w:rsid w:val="00A40560"/>
    <w:rsid w:val="00A41A93"/>
    <w:rsid w:val="00A41AFA"/>
    <w:rsid w:val="00A41F02"/>
    <w:rsid w:val="00A42700"/>
    <w:rsid w:val="00A4346A"/>
    <w:rsid w:val="00A44428"/>
    <w:rsid w:val="00A44626"/>
    <w:rsid w:val="00A4488E"/>
    <w:rsid w:val="00A448B4"/>
    <w:rsid w:val="00A45530"/>
    <w:rsid w:val="00A455E1"/>
    <w:rsid w:val="00A45612"/>
    <w:rsid w:val="00A45678"/>
    <w:rsid w:val="00A45688"/>
    <w:rsid w:val="00A46069"/>
    <w:rsid w:val="00A46990"/>
    <w:rsid w:val="00A47BA4"/>
    <w:rsid w:val="00A47C17"/>
    <w:rsid w:val="00A47CB3"/>
    <w:rsid w:val="00A47E91"/>
    <w:rsid w:val="00A502DA"/>
    <w:rsid w:val="00A506AD"/>
    <w:rsid w:val="00A514D1"/>
    <w:rsid w:val="00A515B7"/>
    <w:rsid w:val="00A51A07"/>
    <w:rsid w:val="00A5303C"/>
    <w:rsid w:val="00A53AB5"/>
    <w:rsid w:val="00A53F3D"/>
    <w:rsid w:val="00A544BC"/>
    <w:rsid w:val="00A55DA5"/>
    <w:rsid w:val="00A5643A"/>
    <w:rsid w:val="00A5657B"/>
    <w:rsid w:val="00A56594"/>
    <w:rsid w:val="00A60426"/>
    <w:rsid w:val="00A6199B"/>
    <w:rsid w:val="00A620C6"/>
    <w:rsid w:val="00A62C07"/>
    <w:rsid w:val="00A63171"/>
    <w:rsid w:val="00A63314"/>
    <w:rsid w:val="00A6391A"/>
    <w:rsid w:val="00A640B4"/>
    <w:rsid w:val="00A64193"/>
    <w:rsid w:val="00A64E74"/>
    <w:rsid w:val="00A6566C"/>
    <w:rsid w:val="00A6655F"/>
    <w:rsid w:val="00A665D1"/>
    <w:rsid w:val="00A668E2"/>
    <w:rsid w:val="00A668EE"/>
    <w:rsid w:val="00A66957"/>
    <w:rsid w:val="00A671B7"/>
    <w:rsid w:val="00A67B0B"/>
    <w:rsid w:val="00A67CFA"/>
    <w:rsid w:val="00A67D8F"/>
    <w:rsid w:val="00A67E3F"/>
    <w:rsid w:val="00A70097"/>
    <w:rsid w:val="00A70289"/>
    <w:rsid w:val="00A709B8"/>
    <w:rsid w:val="00A70DE8"/>
    <w:rsid w:val="00A711C9"/>
    <w:rsid w:val="00A71C43"/>
    <w:rsid w:val="00A7259F"/>
    <w:rsid w:val="00A72AD1"/>
    <w:rsid w:val="00A72C44"/>
    <w:rsid w:val="00A7313D"/>
    <w:rsid w:val="00A74A05"/>
    <w:rsid w:val="00A74A89"/>
    <w:rsid w:val="00A74E8B"/>
    <w:rsid w:val="00A75D46"/>
    <w:rsid w:val="00A76594"/>
    <w:rsid w:val="00A8097B"/>
    <w:rsid w:val="00A8130E"/>
    <w:rsid w:val="00A81D54"/>
    <w:rsid w:val="00A82032"/>
    <w:rsid w:val="00A82521"/>
    <w:rsid w:val="00A84BEE"/>
    <w:rsid w:val="00A84C0F"/>
    <w:rsid w:val="00A855F8"/>
    <w:rsid w:val="00A85EAE"/>
    <w:rsid w:val="00A864D6"/>
    <w:rsid w:val="00A867B8"/>
    <w:rsid w:val="00A86DAF"/>
    <w:rsid w:val="00A86EA5"/>
    <w:rsid w:val="00A87306"/>
    <w:rsid w:val="00A879F7"/>
    <w:rsid w:val="00A87DDA"/>
    <w:rsid w:val="00A90664"/>
    <w:rsid w:val="00A962E6"/>
    <w:rsid w:val="00AA0AFB"/>
    <w:rsid w:val="00AA12B1"/>
    <w:rsid w:val="00AA1D06"/>
    <w:rsid w:val="00AA1D3D"/>
    <w:rsid w:val="00AA2A42"/>
    <w:rsid w:val="00AA2DBB"/>
    <w:rsid w:val="00AA33BA"/>
    <w:rsid w:val="00AA37CD"/>
    <w:rsid w:val="00AA3ADC"/>
    <w:rsid w:val="00AA4D0E"/>
    <w:rsid w:val="00AA533E"/>
    <w:rsid w:val="00AA574D"/>
    <w:rsid w:val="00AA594E"/>
    <w:rsid w:val="00AA5C3F"/>
    <w:rsid w:val="00AA63DB"/>
    <w:rsid w:val="00AA6F5D"/>
    <w:rsid w:val="00AA7B17"/>
    <w:rsid w:val="00AA7DDA"/>
    <w:rsid w:val="00AB044E"/>
    <w:rsid w:val="00AB05DC"/>
    <w:rsid w:val="00AB09EF"/>
    <w:rsid w:val="00AB1F11"/>
    <w:rsid w:val="00AB2320"/>
    <w:rsid w:val="00AB2454"/>
    <w:rsid w:val="00AB252E"/>
    <w:rsid w:val="00AB262E"/>
    <w:rsid w:val="00AB2792"/>
    <w:rsid w:val="00AB3834"/>
    <w:rsid w:val="00AB3D64"/>
    <w:rsid w:val="00AB4350"/>
    <w:rsid w:val="00AB48C7"/>
    <w:rsid w:val="00AB5BB5"/>
    <w:rsid w:val="00AB5DC0"/>
    <w:rsid w:val="00AB63EF"/>
    <w:rsid w:val="00AB6C45"/>
    <w:rsid w:val="00AB6D13"/>
    <w:rsid w:val="00AB6E49"/>
    <w:rsid w:val="00AB7097"/>
    <w:rsid w:val="00AB70B4"/>
    <w:rsid w:val="00AB7692"/>
    <w:rsid w:val="00AC0AA4"/>
    <w:rsid w:val="00AC13E0"/>
    <w:rsid w:val="00AC23F7"/>
    <w:rsid w:val="00AC2743"/>
    <w:rsid w:val="00AC2F21"/>
    <w:rsid w:val="00AC3576"/>
    <w:rsid w:val="00AC4313"/>
    <w:rsid w:val="00AC49E9"/>
    <w:rsid w:val="00AC5C56"/>
    <w:rsid w:val="00AC6D3E"/>
    <w:rsid w:val="00AC75C8"/>
    <w:rsid w:val="00AD04A0"/>
    <w:rsid w:val="00AD1590"/>
    <w:rsid w:val="00AD1DFD"/>
    <w:rsid w:val="00AD1E10"/>
    <w:rsid w:val="00AD255C"/>
    <w:rsid w:val="00AD2BA2"/>
    <w:rsid w:val="00AD2CD9"/>
    <w:rsid w:val="00AD4C4D"/>
    <w:rsid w:val="00AD4CE5"/>
    <w:rsid w:val="00AD5889"/>
    <w:rsid w:val="00AD5C72"/>
    <w:rsid w:val="00AD682D"/>
    <w:rsid w:val="00AD6869"/>
    <w:rsid w:val="00AD6C02"/>
    <w:rsid w:val="00AD7354"/>
    <w:rsid w:val="00AD7A82"/>
    <w:rsid w:val="00AE02D6"/>
    <w:rsid w:val="00AE0F01"/>
    <w:rsid w:val="00AE1207"/>
    <w:rsid w:val="00AE185E"/>
    <w:rsid w:val="00AE1A11"/>
    <w:rsid w:val="00AE2242"/>
    <w:rsid w:val="00AE2BD9"/>
    <w:rsid w:val="00AE2BDA"/>
    <w:rsid w:val="00AE3002"/>
    <w:rsid w:val="00AE51E8"/>
    <w:rsid w:val="00AE534E"/>
    <w:rsid w:val="00AE5CA3"/>
    <w:rsid w:val="00AE6823"/>
    <w:rsid w:val="00AE690C"/>
    <w:rsid w:val="00AE6CC2"/>
    <w:rsid w:val="00AE6CF5"/>
    <w:rsid w:val="00AF0041"/>
    <w:rsid w:val="00AF03C3"/>
    <w:rsid w:val="00AF05F3"/>
    <w:rsid w:val="00AF071F"/>
    <w:rsid w:val="00AF09B1"/>
    <w:rsid w:val="00AF0B36"/>
    <w:rsid w:val="00AF1163"/>
    <w:rsid w:val="00AF1A97"/>
    <w:rsid w:val="00AF239A"/>
    <w:rsid w:val="00AF244E"/>
    <w:rsid w:val="00AF30C1"/>
    <w:rsid w:val="00AF33E2"/>
    <w:rsid w:val="00AF3F43"/>
    <w:rsid w:val="00AF4609"/>
    <w:rsid w:val="00AF5D0C"/>
    <w:rsid w:val="00AF6CC7"/>
    <w:rsid w:val="00AF6DB2"/>
    <w:rsid w:val="00AF701C"/>
    <w:rsid w:val="00AF7430"/>
    <w:rsid w:val="00AF7AB9"/>
    <w:rsid w:val="00AF7CF3"/>
    <w:rsid w:val="00B002F3"/>
    <w:rsid w:val="00B00556"/>
    <w:rsid w:val="00B006E3"/>
    <w:rsid w:val="00B00752"/>
    <w:rsid w:val="00B00F83"/>
    <w:rsid w:val="00B011CE"/>
    <w:rsid w:val="00B020A7"/>
    <w:rsid w:val="00B0291B"/>
    <w:rsid w:val="00B030E0"/>
    <w:rsid w:val="00B034FC"/>
    <w:rsid w:val="00B03D85"/>
    <w:rsid w:val="00B047D7"/>
    <w:rsid w:val="00B04AEF"/>
    <w:rsid w:val="00B04D2A"/>
    <w:rsid w:val="00B052B6"/>
    <w:rsid w:val="00B064D8"/>
    <w:rsid w:val="00B06F23"/>
    <w:rsid w:val="00B070F8"/>
    <w:rsid w:val="00B07A2E"/>
    <w:rsid w:val="00B07CB6"/>
    <w:rsid w:val="00B07D1A"/>
    <w:rsid w:val="00B07E18"/>
    <w:rsid w:val="00B1046B"/>
    <w:rsid w:val="00B10553"/>
    <w:rsid w:val="00B10631"/>
    <w:rsid w:val="00B11558"/>
    <w:rsid w:val="00B12D86"/>
    <w:rsid w:val="00B12E91"/>
    <w:rsid w:val="00B12FAC"/>
    <w:rsid w:val="00B13296"/>
    <w:rsid w:val="00B1387F"/>
    <w:rsid w:val="00B13EA6"/>
    <w:rsid w:val="00B14283"/>
    <w:rsid w:val="00B14B75"/>
    <w:rsid w:val="00B14DDB"/>
    <w:rsid w:val="00B15286"/>
    <w:rsid w:val="00B15562"/>
    <w:rsid w:val="00B163FF"/>
    <w:rsid w:val="00B16BA1"/>
    <w:rsid w:val="00B17465"/>
    <w:rsid w:val="00B17C64"/>
    <w:rsid w:val="00B17ED2"/>
    <w:rsid w:val="00B20334"/>
    <w:rsid w:val="00B206B8"/>
    <w:rsid w:val="00B20C1A"/>
    <w:rsid w:val="00B20CD7"/>
    <w:rsid w:val="00B2195A"/>
    <w:rsid w:val="00B21BE4"/>
    <w:rsid w:val="00B224A5"/>
    <w:rsid w:val="00B22719"/>
    <w:rsid w:val="00B234DF"/>
    <w:rsid w:val="00B242EE"/>
    <w:rsid w:val="00B24AE2"/>
    <w:rsid w:val="00B24DB2"/>
    <w:rsid w:val="00B25409"/>
    <w:rsid w:val="00B256F2"/>
    <w:rsid w:val="00B25D28"/>
    <w:rsid w:val="00B25D8F"/>
    <w:rsid w:val="00B26A29"/>
    <w:rsid w:val="00B26AD6"/>
    <w:rsid w:val="00B26CF9"/>
    <w:rsid w:val="00B26FC2"/>
    <w:rsid w:val="00B2707B"/>
    <w:rsid w:val="00B27520"/>
    <w:rsid w:val="00B277F3"/>
    <w:rsid w:val="00B30195"/>
    <w:rsid w:val="00B31BBE"/>
    <w:rsid w:val="00B3255C"/>
    <w:rsid w:val="00B34869"/>
    <w:rsid w:val="00B35C97"/>
    <w:rsid w:val="00B36206"/>
    <w:rsid w:val="00B366DC"/>
    <w:rsid w:val="00B36CD7"/>
    <w:rsid w:val="00B37452"/>
    <w:rsid w:val="00B41453"/>
    <w:rsid w:val="00B423BB"/>
    <w:rsid w:val="00B443F6"/>
    <w:rsid w:val="00B44870"/>
    <w:rsid w:val="00B44DEA"/>
    <w:rsid w:val="00B453B4"/>
    <w:rsid w:val="00B46E18"/>
    <w:rsid w:val="00B46F25"/>
    <w:rsid w:val="00B47287"/>
    <w:rsid w:val="00B47E04"/>
    <w:rsid w:val="00B47FED"/>
    <w:rsid w:val="00B51636"/>
    <w:rsid w:val="00B52930"/>
    <w:rsid w:val="00B52A38"/>
    <w:rsid w:val="00B52DB2"/>
    <w:rsid w:val="00B52E11"/>
    <w:rsid w:val="00B53737"/>
    <w:rsid w:val="00B53D0B"/>
    <w:rsid w:val="00B53F08"/>
    <w:rsid w:val="00B5534B"/>
    <w:rsid w:val="00B558D4"/>
    <w:rsid w:val="00B55949"/>
    <w:rsid w:val="00B55B67"/>
    <w:rsid w:val="00B563D8"/>
    <w:rsid w:val="00B60DD4"/>
    <w:rsid w:val="00B61321"/>
    <w:rsid w:val="00B616B0"/>
    <w:rsid w:val="00B62696"/>
    <w:rsid w:val="00B62C7B"/>
    <w:rsid w:val="00B637B9"/>
    <w:rsid w:val="00B64ACC"/>
    <w:rsid w:val="00B659FD"/>
    <w:rsid w:val="00B66423"/>
    <w:rsid w:val="00B667CF"/>
    <w:rsid w:val="00B66857"/>
    <w:rsid w:val="00B66D7C"/>
    <w:rsid w:val="00B677C4"/>
    <w:rsid w:val="00B70220"/>
    <w:rsid w:val="00B70486"/>
    <w:rsid w:val="00B70FB5"/>
    <w:rsid w:val="00B711E9"/>
    <w:rsid w:val="00B727AE"/>
    <w:rsid w:val="00B7327E"/>
    <w:rsid w:val="00B746D5"/>
    <w:rsid w:val="00B74742"/>
    <w:rsid w:val="00B750BE"/>
    <w:rsid w:val="00B7535B"/>
    <w:rsid w:val="00B75DCC"/>
    <w:rsid w:val="00B76BE5"/>
    <w:rsid w:val="00B77171"/>
    <w:rsid w:val="00B77BA2"/>
    <w:rsid w:val="00B77D4B"/>
    <w:rsid w:val="00B80B2D"/>
    <w:rsid w:val="00B8106B"/>
    <w:rsid w:val="00B82086"/>
    <w:rsid w:val="00B83927"/>
    <w:rsid w:val="00B84EFA"/>
    <w:rsid w:val="00B8571D"/>
    <w:rsid w:val="00B85F9F"/>
    <w:rsid w:val="00B86491"/>
    <w:rsid w:val="00B87AD8"/>
    <w:rsid w:val="00B87C8D"/>
    <w:rsid w:val="00B9043B"/>
    <w:rsid w:val="00B909E7"/>
    <w:rsid w:val="00B928F5"/>
    <w:rsid w:val="00B930EE"/>
    <w:rsid w:val="00B9438A"/>
    <w:rsid w:val="00B94624"/>
    <w:rsid w:val="00B95055"/>
    <w:rsid w:val="00B9544D"/>
    <w:rsid w:val="00B955D2"/>
    <w:rsid w:val="00B95642"/>
    <w:rsid w:val="00B97183"/>
    <w:rsid w:val="00B973DB"/>
    <w:rsid w:val="00B976D8"/>
    <w:rsid w:val="00BA037C"/>
    <w:rsid w:val="00BA03BD"/>
    <w:rsid w:val="00BA0512"/>
    <w:rsid w:val="00BA060F"/>
    <w:rsid w:val="00BA13E0"/>
    <w:rsid w:val="00BA2453"/>
    <w:rsid w:val="00BA24A6"/>
    <w:rsid w:val="00BA2AC5"/>
    <w:rsid w:val="00BA3619"/>
    <w:rsid w:val="00BA4053"/>
    <w:rsid w:val="00BA6FC2"/>
    <w:rsid w:val="00BA730B"/>
    <w:rsid w:val="00BA7D20"/>
    <w:rsid w:val="00BA7EC0"/>
    <w:rsid w:val="00BB0157"/>
    <w:rsid w:val="00BB13C1"/>
    <w:rsid w:val="00BB17F1"/>
    <w:rsid w:val="00BB290C"/>
    <w:rsid w:val="00BB299C"/>
    <w:rsid w:val="00BB33D5"/>
    <w:rsid w:val="00BB3FFC"/>
    <w:rsid w:val="00BB5FC3"/>
    <w:rsid w:val="00BB6A06"/>
    <w:rsid w:val="00BB700A"/>
    <w:rsid w:val="00BB70D7"/>
    <w:rsid w:val="00BB7AF9"/>
    <w:rsid w:val="00BC0569"/>
    <w:rsid w:val="00BC09DA"/>
    <w:rsid w:val="00BC0DB5"/>
    <w:rsid w:val="00BC0EEC"/>
    <w:rsid w:val="00BC1D0B"/>
    <w:rsid w:val="00BC404B"/>
    <w:rsid w:val="00BC4FF7"/>
    <w:rsid w:val="00BC5E65"/>
    <w:rsid w:val="00BC68B0"/>
    <w:rsid w:val="00BC69A3"/>
    <w:rsid w:val="00BC6A95"/>
    <w:rsid w:val="00BC6F20"/>
    <w:rsid w:val="00BD06C7"/>
    <w:rsid w:val="00BD15D6"/>
    <w:rsid w:val="00BD1647"/>
    <w:rsid w:val="00BD1AFC"/>
    <w:rsid w:val="00BD219E"/>
    <w:rsid w:val="00BD23E4"/>
    <w:rsid w:val="00BD298C"/>
    <w:rsid w:val="00BD3260"/>
    <w:rsid w:val="00BD3E57"/>
    <w:rsid w:val="00BD5369"/>
    <w:rsid w:val="00BD64D6"/>
    <w:rsid w:val="00BD6750"/>
    <w:rsid w:val="00BD68AD"/>
    <w:rsid w:val="00BD7816"/>
    <w:rsid w:val="00BD7E00"/>
    <w:rsid w:val="00BE0604"/>
    <w:rsid w:val="00BE0BE8"/>
    <w:rsid w:val="00BE0F2C"/>
    <w:rsid w:val="00BE12E4"/>
    <w:rsid w:val="00BE15CB"/>
    <w:rsid w:val="00BE1735"/>
    <w:rsid w:val="00BE1BC9"/>
    <w:rsid w:val="00BE2E6A"/>
    <w:rsid w:val="00BE34B9"/>
    <w:rsid w:val="00BE4E1C"/>
    <w:rsid w:val="00BE5114"/>
    <w:rsid w:val="00BE5B44"/>
    <w:rsid w:val="00BE5BBE"/>
    <w:rsid w:val="00BE5D2C"/>
    <w:rsid w:val="00BE6DF2"/>
    <w:rsid w:val="00BE6E84"/>
    <w:rsid w:val="00BE6ED5"/>
    <w:rsid w:val="00BE6F43"/>
    <w:rsid w:val="00BE7825"/>
    <w:rsid w:val="00BE7AD7"/>
    <w:rsid w:val="00BE7FA0"/>
    <w:rsid w:val="00BF05B2"/>
    <w:rsid w:val="00BF0E41"/>
    <w:rsid w:val="00BF1422"/>
    <w:rsid w:val="00BF1449"/>
    <w:rsid w:val="00BF3431"/>
    <w:rsid w:val="00BF3E4B"/>
    <w:rsid w:val="00BF4335"/>
    <w:rsid w:val="00BF4860"/>
    <w:rsid w:val="00BF6961"/>
    <w:rsid w:val="00BF6B5E"/>
    <w:rsid w:val="00BF6C62"/>
    <w:rsid w:val="00BF71E6"/>
    <w:rsid w:val="00BF72C5"/>
    <w:rsid w:val="00BF73A4"/>
    <w:rsid w:val="00BF763E"/>
    <w:rsid w:val="00BF7E2A"/>
    <w:rsid w:val="00C00C41"/>
    <w:rsid w:val="00C012FC"/>
    <w:rsid w:val="00C014CB"/>
    <w:rsid w:val="00C01532"/>
    <w:rsid w:val="00C0272A"/>
    <w:rsid w:val="00C02FF6"/>
    <w:rsid w:val="00C030A1"/>
    <w:rsid w:val="00C043CE"/>
    <w:rsid w:val="00C04429"/>
    <w:rsid w:val="00C0586F"/>
    <w:rsid w:val="00C059EC"/>
    <w:rsid w:val="00C07378"/>
    <w:rsid w:val="00C0797E"/>
    <w:rsid w:val="00C10427"/>
    <w:rsid w:val="00C1124C"/>
    <w:rsid w:val="00C11BB0"/>
    <w:rsid w:val="00C11DD4"/>
    <w:rsid w:val="00C11F05"/>
    <w:rsid w:val="00C128D2"/>
    <w:rsid w:val="00C12DCC"/>
    <w:rsid w:val="00C14005"/>
    <w:rsid w:val="00C141AB"/>
    <w:rsid w:val="00C14BAA"/>
    <w:rsid w:val="00C15CF5"/>
    <w:rsid w:val="00C16A30"/>
    <w:rsid w:val="00C17A65"/>
    <w:rsid w:val="00C2072D"/>
    <w:rsid w:val="00C2095C"/>
    <w:rsid w:val="00C20B83"/>
    <w:rsid w:val="00C21600"/>
    <w:rsid w:val="00C2184F"/>
    <w:rsid w:val="00C21ED3"/>
    <w:rsid w:val="00C22014"/>
    <w:rsid w:val="00C22835"/>
    <w:rsid w:val="00C22E71"/>
    <w:rsid w:val="00C2337F"/>
    <w:rsid w:val="00C250CB"/>
    <w:rsid w:val="00C25DF5"/>
    <w:rsid w:val="00C26A3A"/>
    <w:rsid w:val="00C27BB7"/>
    <w:rsid w:val="00C27DB6"/>
    <w:rsid w:val="00C30496"/>
    <w:rsid w:val="00C30F67"/>
    <w:rsid w:val="00C312EF"/>
    <w:rsid w:val="00C31C2F"/>
    <w:rsid w:val="00C32219"/>
    <w:rsid w:val="00C3233A"/>
    <w:rsid w:val="00C32A53"/>
    <w:rsid w:val="00C32DD2"/>
    <w:rsid w:val="00C32EB1"/>
    <w:rsid w:val="00C3367F"/>
    <w:rsid w:val="00C34AFA"/>
    <w:rsid w:val="00C34BA9"/>
    <w:rsid w:val="00C35679"/>
    <w:rsid w:val="00C35A7C"/>
    <w:rsid w:val="00C36ABC"/>
    <w:rsid w:val="00C402CC"/>
    <w:rsid w:val="00C415BE"/>
    <w:rsid w:val="00C42087"/>
    <w:rsid w:val="00C420C3"/>
    <w:rsid w:val="00C423C7"/>
    <w:rsid w:val="00C42982"/>
    <w:rsid w:val="00C4422C"/>
    <w:rsid w:val="00C46F62"/>
    <w:rsid w:val="00C4720E"/>
    <w:rsid w:val="00C47993"/>
    <w:rsid w:val="00C47BE2"/>
    <w:rsid w:val="00C47EC2"/>
    <w:rsid w:val="00C505EB"/>
    <w:rsid w:val="00C50ADD"/>
    <w:rsid w:val="00C50C03"/>
    <w:rsid w:val="00C511A7"/>
    <w:rsid w:val="00C5244C"/>
    <w:rsid w:val="00C5262C"/>
    <w:rsid w:val="00C52A16"/>
    <w:rsid w:val="00C53236"/>
    <w:rsid w:val="00C53642"/>
    <w:rsid w:val="00C539A5"/>
    <w:rsid w:val="00C54C68"/>
    <w:rsid w:val="00C5507C"/>
    <w:rsid w:val="00C57B19"/>
    <w:rsid w:val="00C57C20"/>
    <w:rsid w:val="00C6248C"/>
    <w:rsid w:val="00C62EC1"/>
    <w:rsid w:val="00C633BA"/>
    <w:rsid w:val="00C637A9"/>
    <w:rsid w:val="00C63FC8"/>
    <w:rsid w:val="00C641D6"/>
    <w:rsid w:val="00C64695"/>
    <w:rsid w:val="00C64725"/>
    <w:rsid w:val="00C649FF"/>
    <w:rsid w:val="00C64C69"/>
    <w:rsid w:val="00C650FA"/>
    <w:rsid w:val="00C65AD7"/>
    <w:rsid w:val="00C661C2"/>
    <w:rsid w:val="00C66829"/>
    <w:rsid w:val="00C66F13"/>
    <w:rsid w:val="00C671EA"/>
    <w:rsid w:val="00C67641"/>
    <w:rsid w:val="00C678EC"/>
    <w:rsid w:val="00C70E19"/>
    <w:rsid w:val="00C71299"/>
    <w:rsid w:val="00C716AC"/>
    <w:rsid w:val="00C71AC4"/>
    <w:rsid w:val="00C71E43"/>
    <w:rsid w:val="00C72157"/>
    <w:rsid w:val="00C721E9"/>
    <w:rsid w:val="00C72B5C"/>
    <w:rsid w:val="00C738BB"/>
    <w:rsid w:val="00C7396D"/>
    <w:rsid w:val="00C73B69"/>
    <w:rsid w:val="00C75552"/>
    <w:rsid w:val="00C75720"/>
    <w:rsid w:val="00C761A8"/>
    <w:rsid w:val="00C7676B"/>
    <w:rsid w:val="00C769B9"/>
    <w:rsid w:val="00C770CE"/>
    <w:rsid w:val="00C77574"/>
    <w:rsid w:val="00C80665"/>
    <w:rsid w:val="00C81DEC"/>
    <w:rsid w:val="00C81E69"/>
    <w:rsid w:val="00C82550"/>
    <w:rsid w:val="00C831FA"/>
    <w:rsid w:val="00C83DDF"/>
    <w:rsid w:val="00C863B1"/>
    <w:rsid w:val="00C86B4E"/>
    <w:rsid w:val="00C86D75"/>
    <w:rsid w:val="00C872F6"/>
    <w:rsid w:val="00C873E3"/>
    <w:rsid w:val="00C87EBA"/>
    <w:rsid w:val="00C90F52"/>
    <w:rsid w:val="00C913A0"/>
    <w:rsid w:val="00C9177F"/>
    <w:rsid w:val="00C91915"/>
    <w:rsid w:val="00C91F5D"/>
    <w:rsid w:val="00C92426"/>
    <w:rsid w:val="00C9398C"/>
    <w:rsid w:val="00C93B8B"/>
    <w:rsid w:val="00C94B8F"/>
    <w:rsid w:val="00C959C4"/>
    <w:rsid w:val="00C97424"/>
    <w:rsid w:val="00C9788C"/>
    <w:rsid w:val="00C979FE"/>
    <w:rsid w:val="00C97C8F"/>
    <w:rsid w:val="00CA01D2"/>
    <w:rsid w:val="00CA0647"/>
    <w:rsid w:val="00CA0FD1"/>
    <w:rsid w:val="00CA1457"/>
    <w:rsid w:val="00CA1BA4"/>
    <w:rsid w:val="00CA1CAD"/>
    <w:rsid w:val="00CA1D41"/>
    <w:rsid w:val="00CA2742"/>
    <w:rsid w:val="00CA2FBE"/>
    <w:rsid w:val="00CA3A83"/>
    <w:rsid w:val="00CA4F8E"/>
    <w:rsid w:val="00CA55C5"/>
    <w:rsid w:val="00CA5BA0"/>
    <w:rsid w:val="00CA622A"/>
    <w:rsid w:val="00CA6A9A"/>
    <w:rsid w:val="00CA70E1"/>
    <w:rsid w:val="00CA7B06"/>
    <w:rsid w:val="00CB0159"/>
    <w:rsid w:val="00CB0B24"/>
    <w:rsid w:val="00CB0F12"/>
    <w:rsid w:val="00CB119E"/>
    <w:rsid w:val="00CB1F5B"/>
    <w:rsid w:val="00CB2072"/>
    <w:rsid w:val="00CB3894"/>
    <w:rsid w:val="00CB3949"/>
    <w:rsid w:val="00CB39ED"/>
    <w:rsid w:val="00CB3D40"/>
    <w:rsid w:val="00CB488D"/>
    <w:rsid w:val="00CB737E"/>
    <w:rsid w:val="00CB792C"/>
    <w:rsid w:val="00CC2789"/>
    <w:rsid w:val="00CC2BA1"/>
    <w:rsid w:val="00CC2C78"/>
    <w:rsid w:val="00CC2F73"/>
    <w:rsid w:val="00CC323D"/>
    <w:rsid w:val="00CC3249"/>
    <w:rsid w:val="00CC357D"/>
    <w:rsid w:val="00CC3E7C"/>
    <w:rsid w:val="00CC526B"/>
    <w:rsid w:val="00CC539A"/>
    <w:rsid w:val="00CC663F"/>
    <w:rsid w:val="00CC6C72"/>
    <w:rsid w:val="00CC6F53"/>
    <w:rsid w:val="00CC73C2"/>
    <w:rsid w:val="00CC7560"/>
    <w:rsid w:val="00CC75DD"/>
    <w:rsid w:val="00CC77F2"/>
    <w:rsid w:val="00CC7B5F"/>
    <w:rsid w:val="00CD0616"/>
    <w:rsid w:val="00CD061A"/>
    <w:rsid w:val="00CD0ABC"/>
    <w:rsid w:val="00CD187D"/>
    <w:rsid w:val="00CD1991"/>
    <w:rsid w:val="00CD24D7"/>
    <w:rsid w:val="00CD2911"/>
    <w:rsid w:val="00CD3FDE"/>
    <w:rsid w:val="00CD405C"/>
    <w:rsid w:val="00CD4F85"/>
    <w:rsid w:val="00CD59BF"/>
    <w:rsid w:val="00CD5A5A"/>
    <w:rsid w:val="00CD5C4A"/>
    <w:rsid w:val="00CD5D9C"/>
    <w:rsid w:val="00CD630D"/>
    <w:rsid w:val="00CD72A0"/>
    <w:rsid w:val="00CD72E3"/>
    <w:rsid w:val="00CE0671"/>
    <w:rsid w:val="00CE0957"/>
    <w:rsid w:val="00CE181E"/>
    <w:rsid w:val="00CE27B9"/>
    <w:rsid w:val="00CE2C5F"/>
    <w:rsid w:val="00CE2EC4"/>
    <w:rsid w:val="00CE302F"/>
    <w:rsid w:val="00CE3794"/>
    <w:rsid w:val="00CE50FE"/>
    <w:rsid w:val="00CE5535"/>
    <w:rsid w:val="00CE5D6F"/>
    <w:rsid w:val="00CE61EA"/>
    <w:rsid w:val="00CE72D2"/>
    <w:rsid w:val="00CE7943"/>
    <w:rsid w:val="00CF0F4F"/>
    <w:rsid w:val="00CF1C23"/>
    <w:rsid w:val="00CF247A"/>
    <w:rsid w:val="00CF2BBC"/>
    <w:rsid w:val="00CF356C"/>
    <w:rsid w:val="00CF39B9"/>
    <w:rsid w:val="00CF3B72"/>
    <w:rsid w:val="00CF3F6B"/>
    <w:rsid w:val="00CF4BF1"/>
    <w:rsid w:val="00CF5003"/>
    <w:rsid w:val="00CF55CD"/>
    <w:rsid w:val="00CF6EC2"/>
    <w:rsid w:val="00CF7435"/>
    <w:rsid w:val="00CF75E2"/>
    <w:rsid w:val="00D01246"/>
    <w:rsid w:val="00D028BB"/>
    <w:rsid w:val="00D029AB"/>
    <w:rsid w:val="00D02BC8"/>
    <w:rsid w:val="00D02E79"/>
    <w:rsid w:val="00D041F9"/>
    <w:rsid w:val="00D04234"/>
    <w:rsid w:val="00D047A5"/>
    <w:rsid w:val="00D064C2"/>
    <w:rsid w:val="00D06868"/>
    <w:rsid w:val="00D06D99"/>
    <w:rsid w:val="00D0704D"/>
    <w:rsid w:val="00D1055C"/>
    <w:rsid w:val="00D10639"/>
    <w:rsid w:val="00D10B3F"/>
    <w:rsid w:val="00D111D0"/>
    <w:rsid w:val="00D11F8D"/>
    <w:rsid w:val="00D12C43"/>
    <w:rsid w:val="00D13ACD"/>
    <w:rsid w:val="00D13DDA"/>
    <w:rsid w:val="00D144AA"/>
    <w:rsid w:val="00D14C6B"/>
    <w:rsid w:val="00D14FE7"/>
    <w:rsid w:val="00D157E9"/>
    <w:rsid w:val="00D15984"/>
    <w:rsid w:val="00D16FD2"/>
    <w:rsid w:val="00D17CAE"/>
    <w:rsid w:val="00D20080"/>
    <w:rsid w:val="00D20B5E"/>
    <w:rsid w:val="00D212CD"/>
    <w:rsid w:val="00D226F0"/>
    <w:rsid w:val="00D23269"/>
    <w:rsid w:val="00D23F96"/>
    <w:rsid w:val="00D2427D"/>
    <w:rsid w:val="00D24F45"/>
    <w:rsid w:val="00D25538"/>
    <w:rsid w:val="00D25918"/>
    <w:rsid w:val="00D263B8"/>
    <w:rsid w:val="00D26A65"/>
    <w:rsid w:val="00D27638"/>
    <w:rsid w:val="00D30AE6"/>
    <w:rsid w:val="00D3153B"/>
    <w:rsid w:val="00D31835"/>
    <w:rsid w:val="00D327DA"/>
    <w:rsid w:val="00D33A0C"/>
    <w:rsid w:val="00D33BC4"/>
    <w:rsid w:val="00D343E1"/>
    <w:rsid w:val="00D35038"/>
    <w:rsid w:val="00D35212"/>
    <w:rsid w:val="00D35A30"/>
    <w:rsid w:val="00D35A77"/>
    <w:rsid w:val="00D36243"/>
    <w:rsid w:val="00D36324"/>
    <w:rsid w:val="00D376CB"/>
    <w:rsid w:val="00D37A0E"/>
    <w:rsid w:val="00D37BDD"/>
    <w:rsid w:val="00D40017"/>
    <w:rsid w:val="00D4010D"/>
    <w:rsid w:val="00D40F35"/>
    <w:rsid w:val="00D414D4"/>
    <w:rsid w:val="00D415EF"/>
    <w:rsid w:val="00D425C9"/>
    <w:rsid w:val="00D42B94"/>
    <w:rsid w:val="00D43E04"/>
    <w:rsid w:val="00D43E1D"/>
    <w:rsid w:val="00D440B2"/>
    <w:rsid w:val="00D44735"/>
    <w:rsid w:val="00D462E7"/>
    <w:rsid w:val="00D4637A"/>
    <w:rsid w:val="00D50344"/>
    <w:rsid w:val="00D503D0"/>
    <w:rsid w:val="00D50587"/>
    <w:rsid w:val="00D5117D"/>
    <w:rsid w:val="00D513D7"/>
    <w:rsid w:val="00D523D2"/>
    <w:rsid w:val="00D533D9"/>
    <w:rsid w:val="00D53CA8"/>
    <w:rsid w:val="00D54BE8"/>
    <w:rsid w:val="00D553A7"/>
    <w:rsid w:val="00D559D8"/>
    <w:rsid w:val="00D55ED7"/>
    <w:rsid w:val="00D5606B"/>
    <w:rsid w:val="00D5689C"/>
    <w:rsid w:val="00D60E94"/>
    <w:rsid w:val="00D6174B"/>
    <w:rsid w:val="00D61D5B"/>
    <w:rsid w:val="00D61FAD"/>
    <w:rsid w:val="00D62122"/>
    <w:rsid w:val="00D62303"/>
    <w:rsid w:val="00D62D39"/>
    <w:rsid w:val="00D63171"/>
    <w:rsid w:val="00D64AE2"/>
    <w:rsid w:val="00D65359"/>
    <w:rsid w:val="00D65581"/>
    <w:rsid w:val="00D66367"/>
    <w:rsid w:val="00D6712E"/>
    <w:rsid w:val="00D705D0"/>
    <w:rsid w:val="00D7063A"/>
    <w:rsid w:val="00D714D3"/>
    <w:rsid w:val="00D718A1"/>
    <w:rsid w:val="00D73046"/>
    <w:rsid w:val="00D7310C"/>
    <w:rsid w:val="00D7314C"/>
    <w:rsid w:val="00D73624"/>
    <w:rsid w:val="00D73988"/>
    <w:rsid w:val="00D7486E"/>
    <w:rsid w:val="00D74C00"/>
    <w:rsid w:val="00D74DB8"/>
    <w:rsid w:val="00D74E27"/>
    <w:rsid w:val="00D758B1"/>
    <w:rsid w:val="00D759AE"/>
    <w:rsid w:val="00D7605B"/>
    <w:rsid w:val="00D76968"/>
    <w:rsid w:val="00D76AA8"/>
    <w:rsid w:val="00D771F1"/>
    <w:rsid w:val="00D80FAA"/>
    <w:rsid w:val="00D81701"/>
    <w:rsid w:val="00D82A48"/>
    <w:rsid w:val="00D83264"/>
    <w:rsid w:val="00D832CE"/>
    <w:rsid w:val="00D8448C"/>
    <w:rsid w:val="00D85194"/>
    <w:rsid w:val="00D8570F"/>
    <w:rsid w:val="00D857D5"/>
    <w:rsid w:val="00D85BEC"/>
    <w:rsid w:val="00D8612D"/>
    <w:rsid w:val="00D861C1"/>
    <w:rsid w:val="00D86CB1"/>
    <w:rsid w:val="00D86DDD"/>
    <w:rsid w:val="00D8723A"/>
    <w:rsid w:val="00D873CD"/>
    <w:rsid w:val="00D87B64"/>
    <w:rsid w:val="00D9005E"/>
    <w:rsid w:val="00D90142"/>
    <w:rsid w:val="00D90261"/>
    <w:rsid w:val="00D906A8"/>
    <w:rsid w:val="00D90A72"/>
    <w:rsid w:val="00D91994"/>
    <w:rsid w:val="00D91AAF"/>
    <w:rsid w:val="00D936C1"/>
    <w:rsid w:val="00D93768"/>
    <w:rsid w:val="00D9479F"/>
    <w:rsid w:val="00D949F7"/>
    <w:rsid w:val="00D94C27"/>
    <w:rsid w:val="00D94DF1"/>
    <w:rsid w:val="00D953DB"/>
    <w:rsid w:val="00D959D3"/>
    <w:rsid w:val="00D96481"/>
    <w:rsid w:val="00D96DF5"/>
    <w:rsid w:val="00D97394"/>
    <w:rsid w:val="00DA062C"/>
    <w:rsid w:val="00DA16DD"/>
    <w:rsid w:val="00DA1DC3"/>
    <w:rsid w:val="00DA2842"/>
    <w:rsid w:val="00DA337E"/>
    <w:rsid w:val="00DA3505"/>
    <w:rsid w:val="00DA44B5"/>
    <w:rsid w:val="00DA4B63"/>
    <w:rsid w:val="00DA4BA9"/>
    <w:rsid w:val="00DA5245"/>
    <w:rsid w:val="00DA5BA2"/>
    <w:rsid w:val="00DA6714"/>
    <w:rsid w:val="00DA69E2"/>
    <w:rsid w:val="00DA747E"/>
    <w:rsid w:val="00DA7E67"/>
    <w:rsid w:val="00DA7EE2"/>
    <w:rsid w:val="00DB013D"/>
    <w:rsid w:val="00DB073F"/>
    <w:rsid w:val="00DB0E81"/>
    <w:rsid w:val="00DB11E2"/>
    <w:rsid w:val="00DB2ABC"/>
    <w:rsid w:val="00DB303F"/>
    <w:rsid w:val="00DB340E"/>
    <w:rsid w:val="00DB3A84"/>
    <w:rsid w:val="00DB415B"/>
    <w:rsid w:val="00DB48E3"/>
    <w:rsid w:val="00DB50D3"/>
    <w:rsid w:val="00DB5365"/>
    <w:rsid w:val="00DB5F03"/>
    <w:rsid w:val="00DB6687"/>
    <w:rsid w:val="00DB681E"/>
    <w:rsid w:val="00DB6C6F"/>
    <w:rsid w:val="00DB70F3"/>
    <w:rsid w:val="00DB73A0"/>
    <w:rsid w:val="00DB763D"/>
    <w:rsid w:val="00DB77D2"/>
    <w:rsid w:val="00DB7B93"/>
    <w:rsid w:val="00DB7CB5"/>
    <w:rsid w:val="00DC0F83"/>
    <w:rsid w:val="00DC14E0"/>
    <w:rsid w:val="00DC1B49"/>
    <w:rsid w:val="00DC236A"/>
    <w:rsid w:val="00DC2731"/>
    <w:rsid w:val="00DC2F1F"/>
    <w:rsid w:val="00DC30D9"/>
    <w:rsid w:val="00DC352A"/>
    <w:rsid w:val="00DC58A5"/>
    <w:rsid w:val="00DC5A86"/>
    <w:rsid w:val="00DC5E0F"/>
    <w:rsid w:val="00DC6192"/>
    <w:rsid w:val="00DC624D"/>
    <w:rsid w:val="00DC6BDB"/>
    <w:rsid w:val="00DC70F9"/>
    <w:rsid w:val="00DC785D"/>
    <w:rsid w:val="00DD0245"/>
    <w:rsid w:val="00DD0E8E"/>
    <w:rsid w:val="00DD183D"/>
    <w:rsid w:val="00DD1C3A"/>
    <w:rsid w:val="00DD2B50"/>
    <w:rsid w:val="00DD3531"/>
    <w:rsid w:val="00DD41FB"/>
    <w:rsid w:val="00DD4731"/>
    <w:rsid w:val="00DD4F21"/>
    <w:rsid w:val="00DD5074"/>
    <w:rsid w:val="00DD50DF"/>
    <w:rsid w:val="00DD5364"/>
    <w:rsid w:val="00DD5AE6"/>
    <w:rsid w:val="00DD6858"/>
    <w:rsid w:val="00DD7630"/>
    <w:rsid w:val="00DE0413"/>
    <w:rsid w:val="00DE0BCF"/>
    <w:rsid w:val="00DE14BB"/>
    <w:rsid w:val="00DE152A"/>
    <w:rsid w:val="00DE17CC"/>
    <w:rsid w:val="00DE1ABC"/>
    <w:rsid w:val="00DE1F9B"/>
    <w:rsid w:val="00DE21BC"/>
    <w:rsid w:val="00DE2422"/>
    <w:rsid w:val="00DE26B6"/>
    <w:rsid w:val="00DE26DC"/>
    <w:rsid w:val="00DE3204"/>
    <w:rsid w:val="00DE3726"/>
    <w:rsid w:val="00DE3A30"/>
    <w:rsid w:val="00DE445E"/>
    <w:rsid w:val="00DE461F"/>
    <w:rsid w:val="00DE4D4E"/>
    <w:rsid w:val="00DE503E"/>
    <w:rsid w:val="00DE5317"/>
    <w:rsid w:val="00DE53A1"/>
    <w:rsid w:val="00DE5777"/>
    <w:rsid w:val="00DE59F3"/>
    <w:rsid w:val="00DE642D"/>
    <w:rsid w:val="00DE6F2B"/>
    <w:rsid w:val="00DE716E"/>
    <w:rsid w:val="00DF0C08"/>
    <w:rsid w:val="00DF11C6"/>
    <w:rsid w:val="00DF1B04"/>
    <w:rsid w:val="00DF2A2E"/>
    <w:rsid w:val="00DF2C1A"/>
    <w:rsid w:val="00DF2FEF"/>
    <w:rsid w:val="00DF32F8"/>
    <w:rsid w:val="00DF3989"/>
    <w:rsid w:val="00DF56B5"/>
    <w:rsid w:val="00DF5888"/>
    <w:rsid w:val="00DF6AB8"/>
    <w:rsid w:val="00DF785C"/>
    <w:rsid w:val="00DF7CC1"/>
    <w:rsid w:val="00DF7D2C"/>
    <w:rsid w:val="00E001E1"/>
    <w:rsid w:val="00E00C66"/>
    <w:rsid w:val="00E013FC"/>
    <w:rsid w:val="00E0199C"/>
    <w:rsid w:val="00E01DC9"/>
    <w:rsid w:val="00E01E8F"/>
    <w:rsid w:val="00E02E74"/>
    <w:rsid w:val="00E03F2E"/>
    <w:rsid w:val="00E046CF"/>
    <w:rsid w:val="00E04D68"/>
    <w:rsid w:val="00E059F9"/>
    <w:rsid w:val="00E05D6D"/>
    <w:rsid w:val="00E05FF4"/>
    <w:rsid w:val="00E07663"/>
    <w:rsid w:val="00E07709"/>
    <w:rsid w:val="00E1006B"/>
    <w:rsid w:val="00E100AF"/>
    <w:rsid w:val="00E1032C"/>
    <w:rsid w:val="00E10BE0"/>
    <w:rsid w:val="00E11D2D"/>
    <w:rsid w:val="00E12A68"/>
    <w:rsid w:val="00E140AD"/>
    <w:rsid w:val="00E15718"/>
    <w:rsid w:val="00E15B40"/>
    <w:rsid w:val="00E15CB9"/>
    <w:rsid w:val="00E163AB"/>
    <w:rsid w:val="00E1647A"/>
    <w:rsid w:val="00E169F6"/>
    <w:rsid w:val="00E16EFA"/>
    <w:rsid w:val="00E176E5"/>
    <w:rsid w:val="00E206B8"/>
    <w:rsid w:val="00E20E0D"/>
    <w:rsid w:val="00E21B77"/>
    <w:rsid w:val="00E2344D"/>
    <w:rsid w:val="00E24280"/>
    <w:rsid w:val="00E248CF"/>
    <w:rsid w:val="00E26D9C"/>
    <w:rsid w:val="00E27069"/>
    <w:rsid w:val="00E27209"/>
    <w:rsid w:val="00E2737B"/>
    <w:rsid w:val="00E27BD3"/>
    <w:rsid w:val="00E27F4B"/>
    <w:rsid w:val="00E332A2"/>
    <w:rsid w:val="00E3416D"/>
    <w:rsid w:val="00E34935"/>
    <w:rsid w:val="00E34C70"/>
    <w:rsid w:val="00E34F36"/>
    <w:rsid w:val="00E36488"/>
    <w:rsid w:val="00E36ABF"/>
    <w:rsid w:val="00E37121"/>
    <w:rsid w:val="00E375D9"/>
    <w:rsid w:val="00E37886"/>
    <w:rsid w:val="00E378CE"/>
    <w:rsid w:val="00E37919"/>
    <w:rsid w:val="00E37B65"/>
    <w:rsid w:val="00E37F74"/>
    <w:rsid w:val="00E409D7"/>
    <w:rsid w:val="00E41E6F"/>
    <w:rsid w:val="00E42F9C"/>
    <w:rsid w:val="00E440BF"/>
    <w:rsid w:val="00E44F8F"/>
    <w:rsid w:val="00E452A8"/>
    <w:rsid w:val="00E4574F"/>
    <w:rsid w:val="00E45878"/>
    <w:rsid w:val="00E468EC"/>
    <w:rsid w:val="00E477B9"/>
    <w:rsid w:val="00E47EC7"/>
    <w:rsid w:val="00E5000F"/>
    <w:rsid w:val="00E509DF"/>
    <w:rsid w:val="00E515F0"/>
    <w:rsid w:val="00E533B1"/>
    <w:rsid w:val="00E55CE4"/>
    <w:rsid w:val="00E569E7"/>
    <w:rsid w:val="00E56E0B"/>
    <w:rsid w:val="00E56F68"/>
    <w:rsid w:val="00E57E24"/>
    <w:rsid w:val="00E619D7"/>
    <w:rsid w:val="00E61F07"/>
    <w:rsid w:val="00E61FF5"/>
    <w:rsid w:val="00E6335D"/>
    <w:rsid w:val="00E64540"/>
    <w:rsid w:val="00E65527"/>
    <w:rsid w:val="00E663BF"/>
    <w:rsid w:val="00E673D2"/>
    <w:rsid w:val="00E70061"/>
    <w:rsid w:val="00E71354"/>
    <w:rsid w:val="00E718AF"/>
    <w:rsid w:val="00E72BCF"/>
    <w:rsid w:val="00E73035"/>
    <w:rsid w:val="00E73474"/>
    <w:rsid w:val="00E738DE"/>
    <w:rsid w:val="00E75886"/>
    <w:rsid w:val="00E76555"/>
    <w:rsid w:val="00E767D2"/>
    <w:rsid w:val="00E76EB9"/>
    <w:rsid w:val="00E772F3"/>
    <w:rsid w:val="00E80540"/>
    <w:rsid w:val="00E81349"/>
    <w:rsid w:val="00E81539"/>
    <w:rsid w:val="00E81A9F"/>
    <w:rsid w:val="00E826F9"/>
    <w:rsid w:val="00E82C31"/>
    <w:rsid w:val="00E82EA6"/>
    <w:rsid w:val="00E834EE"/>
    <w:rsid w:val="00E84312"/>
    <w:rsid w:val="00E8437F"/>
    <w:rsid w:val="00E8504E"/>
    <w:rsid w:val="00E8586C"/>
    <w:rsid w:val="00E863EE"/>
    <w:rsid w:val="00E86993"/>
    <w:rsid w:val="00E87C5C"/>
    <w:rsid w:val="00E87D1A"/>
    <w:rsid w:val="00E87F0C"/>
    <w:rsid w:val="00E90553"/>
    <w:rsid w:val="00E91480"/>
    <w:rsid w:val="00E91635"/>
    <w:rsid w:val="00E91E3B"/>
    <w:rsid w:val="00E928DA"/>
    <w:rsid w:val="00E92EEE"/>
    <w:rsid w:val="00E931AF"/>
    <w:rsid w:val="00E93345"/>
    <w:rsid w:val="00E937DD"/>
    <w:rsid w:val="00E939B7"/>
    <w:rsid w:val="00E94478"/>
    <w:rsid w:val="00E9498D"/>
    <w:rsid w:val="00E94AAC"/>
    <w:rsid w:val="00E95476"/>
    <w:rsid w:val="00E955FE"/>
    <w:rsid w:val="00E95A1B"/>
    <w:rsid w:val="00E960C6"/>
    <w:rsid w:val="00E965E2"/>
    <w:rsid w:val="00E96FBD"/>
    <w:rsid w:val="00E97AAA"/>
    <w:rsid w:val="00EA026D"/>
    <w:rsid w:val="00EA090D"/>
    <w:rsid w:val="00EA13C9"/>
    <w:rsid w:val="00EA1678"/>
    <w:rsid w:val="00EA1779"/>
    <w:rsid w:val="00EA1B36"/>
    <w:rsid w:val="00EA273F"/>
    <w:rsid w:val="00EA2E25"/>
    <w:rsid w:val="00EA3D26"/>
    <w:rsid w:val="00EA42E1"/>
    <w:rsid w:val="00EA48FC"/>
    <w:rsid w:val="00EA4A45"/>
    <w:rsid w:val="00EA4CDD"/>
    <w:rsid w:val="00EA4D0F"/>
    <w:rsid w:val="00EA4F4B"/>
    <w:rsid w:val="00EA68C0"/>
    <w:rsid w:val="00EA71F9"/>
    <w:rsid w:val="00EA7BF3"/>
    <w:rsid w:val="00EA7C39"/>
    <w:rsid w:val="00EB067F"/>
    <w:rsid w:val="00EB08AE"/>
    <w:rsid w:val="00EB0CE9"/>
    <w:rsid w:val="00EB1512"/>
    <w:rsid w:val="00EB1F9A"/>
    <w:rsid w:val="00EB22B8"/>
    <w:rsid w:val="00EB26AA"/>
    <w:rsid w:val="00EB2CBC"/>
    <w:rsid w:val="00EB2D5C"/>
    <w:rsid w:val="00EB3098"/>
    <w:rsid w:val="00EB3223"/>
    <w:rsid w:val="00EB3691"/>
    <w:rsid w:val="00EB4421"/>
    <w:rsid w:val="00EB4682"/>
    <w:rsid w:val="00EB4A8F"/>
    <w:rsid w:val="00EB6327"/>
    <w:rsid w:val="00EB6FF4"/>
    <w:rsid w:val="00EB7179"/>
    <w:rsid w:val="00EC08A7"/>
    <w:rsid w:val="00EC0CA6"/>
    <w:rsid w:val="00EC0D7A"/>
    <w:rsid w:val="00EC2672"/>
    <w:rsid w:val="00EC36C9"/>
    <w:rsid w:val="00EC514B"/>
    <w:rsid w:val="00EC6559"/>
    <w:rsid w:val="00EC69A7"/>
    <w:rsid w:val="00EC7586"/>
    <w:rsid w:val="00EC7675"/>
    <w:rsid w:val="00EC792D"/>
    <w:rsid w:val="00ED204B"/>
    <w:rsid w:val="00ED2BE7"/>
    <w:rsid w:val="00ED2EEA"/>
    <w:rsid w:val="00ED36F0"/>
    <w:rsid w:val="00ED37A3"/>
    <w:rsid w:val="00ED3EC4"/>
    <w:rsid w:val="00ED4762"/>
    <w:rsid w:val="00ED4856"/>
    <w:rsid w:val="00ED4D53"/>
    <w:rsid w:val="00ED6EAA"/>
    <w:rsid w:val="00ED7961"/>
    <w:rsid w:val="00EE00F6"/>
    <w:rsid w:val="00EE08A2"/>
    <w:rsid w:val="00EE11F1"/>
    <w:rsid w:val="00EE1578"/>
    <w:rsid w:val="00EE1C7E"/>
    <w:rsid w:val="00EE3673"/>
    <w:rsid w:val="00EE3B07"/>
    <w:rsid w:val="00EE416C"/>
    <w:rsid w:val="00EE4D3A"/>
    <w:rsid w:val="00EE5516"/>
    <w:rsid w:val="00EE6944"/>
    <w:rsid w:val="00EF093B"/>
    <w:rsid w:val="00EF0B09"/>
    <w:rsid w:val="00EF0EA5"/>
    <w:rsid w:val="00EF1014"/>
    <w:rsid w:val="00EF1CF2"/>
    <w:rsid w:val="00EF248C"/>
    <w:rsid w:val="00EF24F7"/>
    <w:rsid w:val="00EF27F0"/>
    <w:rsid w:val="00EF2C26"/>
    <w:rsid w:val="00EF2F8D"/>
    <w:rsid w:val="00EF30E3"/>
    <w:rsid w:val="00EF50AB"/>
    <w:rsid w:val="00EF53A9"/>
    <w:rsid w:val="00EF546B"/>
    <w:rsid w:val="00EF56A4"/>
    <w:rsid w:val="00EF5F06"/>
    <w:rsid w:val="00EF65F4"/>
    <w:rsid w:val="00EF7006"/>
    <w:rsid w:val="00EF70C8"/>
    <w:rsid w:val="00EF70DD"/>
    <w:rsid w:val="00EF7111"/>
    <w:rsid w:val="00EF77E4"/>
    <w:rsid w:val="00EF781A"/>
    <w:rsid w:val="00F0019D"/>
    <w:rsid w:val="00F00279"/>
    <w:rsid w:val="00F00BA4"/>
    <w:rsid w:val="00F0165E"/>
    <w:rsid w:val="00F019F5"/>
    <w:rsid w:val="00F01A88"/>
    <w:rsid w:val="00F01FE1"/>
    <w:rsid w:val="00F02862"/>
    <w:rsid w:val="00F03302"/>
    <w:rsid w:val="00F0486C"/>
    <w:rsid w:val="00F049B4"/>
    <w:rsid w:val="00F050DB"/>
    <w:rsid w:val="00F05CB8"/>
    <w:rsid w:val="00F06C30"/>
    <w:rsid w:val="00F07E60"/>
    <w:rsid w:val="00F12890"/>
    <w:rsid w:val="00F129EE"/>
    <w:rsid w:val="00F1339D"/>
    <w:rsid w:val="00F13429"/>
    <w:rsid w:val="00F146D2"/>
    <w:rsid w:val="00F14E1F"/>
    <w:rsid w:val="00F156FA"/>
    <w:rsid w:val="00F15930"/>
    <w:rsid w:val="00F206EE"/>
    <w:rsid w:val="00F20E54"/>
    <w:rsid w:val="00F21973"/>
    <w:rsid w:val="00F21AAA"/>
    <w:rsid w:val="00F22D8C"/>
    <w:rsid w:val="00F238A7"/>
    <w:rsid w:val="00F240EA"/>
    <w:rsid w:val="00F25C4D"/>
    <w:rsid w:val="00F262ED"/>
    <w:rsid w:val="00F26B21"/>
    <w:rsid w:val="00F3062D"/>
    <w:rsid w:val="00F30971"/>
    <w:rsid w:val="00F32357"/>
    <w:rsid w:val="00F32E4B"/>
    <w:rsid w:val="00F335F5"/>
    <w:rsid w:val="00F339C0"/>
    <w:rsid w:val="00F33A93"/>
    <w:rsid w:val="00F33E04"/>
    <w:rsid w:val="00F34007"/>
    <w:rsid w:val="00F35822"/>
    <w:rsid w:val="00F3608C"/>
    <w:rsid w:val="00F41DF3"/>
    <w:rsid w:val="00F41E30"/>
    <w:rsid w:val="00F41E89"/>
    <w:rsid w:val="00F42163"/>
    <w:rsid w:val="00F428AC"/>
    <w:rsid w:val="00F42D5B"/>
    <w:rsid w:val="00F42E58"/>
    <w:rsid w:val="00F43480"/>
    <w:rsid w:val="00F436BB"/>
    <w:rsid w:val="00F43A0E"/>
    <w:rsid w:val="00F44949"/>
    <w:rsid w:val="00F44F9C"/>
    <w:rsid w:val="00F454C1"/>
    <w:rsid w:val="00F455DE"/>
    <w:rsid w:val="00F46A38"/>
    <w:rsid w:val="00F4728B"/>
    <w:rsid w:val="00F5000F"/>
    <w:rsid w:val="00F523AB"/>
    <w:rsid w:val="00F526AC"/>
    <w:rsid w:val="00F528A7"/>
    <w:rsid w:val="00F52C96"/>
    <w:rsid w:val="00F53B23"/>
    <w:rsid w:val="00F54908"/>
    <w:rsid w:val="00F55979"/>
    <w:rsid w:val="00F55D3E"/>
    <w:rsid w:val="00F5610D"/>
    <w:rsid w:val="00F5643F"/>
    <w:rsid w:val="00F564C1"/>
    <w:rsid w:val="00F564CB"/>
    <w:rsid w:val="00F5658A"/>
    <w:rsid w:val="00F569FE"/>
    <w:rsid w:val="00F57648"/>
    <w:rsid w:val="00F603D8"/>
    <w:rsid w:val="00F60F5B"/>
    <w:rsid w:val="00F61E52"/>
    <w:rsid w:val="00F62A81"/>
    <w:rsid w:val="00F62E09"/>
    <w:rsid w:val="00F62ECC"/>
    <w:rsid w:val="00F6330F"/>
    <w:rsid w:val="00F63DEA"/>
    <w:rsid w:val="00F646A0"/>
    <w:rsid w:val="00F64D4F"/>
    <w:rsid w:val="00F65047"/>
    <w:rsid w:val="00F6551C"/>
    <w:rsid w:val="00F70123"/>
    <w:rsid w:val="00F7155E"/>
    <w:rsid w:val="00F71D21"/>
    <w:rsid w:val="00F71DCB"/>
    <w:rsid w:val="00F73703"/>
    <w:rsid w:val="00F73D09"/>
    <w:rsid w:val="00F74070"/>
    <w:rsid w:val="00F7444E"/>
    <w:rsid w:val="00F75799"/>
    <w:rsid w:val="00F759E0"/>
    <w:rsid w:val="00F75DA6"/>
    <w:rsid w:val="00F76D9E"/>
    <w:rsid w:val="00F77256"/>
    <w:rsid w:val="00F80FC4"/>
    <w:rsid w:val="00F811C2"/>
    <w:rsid w:val="00F8144B"/>
    <w:rsid w:val="00F81481"/>
    <w:rsid w:val="00F82235"/>
    <w:rsid w:val="00F82599"/>
    <w:rsid w:val="00F827B4"/>
    <w:rsid w:val="00F836BC"/>
    <w:rsid w:val="00F838EB"/>
    <w:rsid w:val="00F83C5E"/>
    <w:rsid w:val="00F858C0"/>
    <w:rsid w:val="00F85ED9"/>
    <w:rsid w:val="00F861F3"/>
    <w:rsid w:val="00F874D2"/>
    <w:rsid w:val="00F874E6"/>
    <w:rsid w:val="00F87971"/>
    <w:rsid w:val="00F87AB2"/>
    <w:rsid w:val="00F903FC"/>
    <w:rsid w:val="00F90588"/>
    <w:rsid w:val="00F90DD4"/>
    <w:rsid w:val="00F91956"/>
    <w:rsid w:val="00F91ABD"/>
    <w:rsid w:val="00F92BA4"/>
    <w:rsid w:val="00F92D48"/>
    <w:rsid w:val="00F939BA"/>
    <w:rsid w:val="00F93B96"/>
    <w:rsid w:val="00F93C53"/>
    <w:rsid w:val="00F94C8D"/>
    <w:rsid w:val="00F950A9"/>
    <w:rsid w:val="00F97145"/>
    <w:rsid w:val="00F97971"/>
    <w:rsid w:val="00F97C39"/>
    <w:rsid w:val="00FA0B83"/>
    <w:rsid w:val="00FA2BD8"/>
    <w:rsid w:val="00FA38C5"/>
    <w:rsid w:val="00FA40EF"/>
    <w:rsid w:val="00FA43AC"/>
    <w:rsid w:val="00FA4D55"/>
    <w:rsid w:val="00FA68A6"/>
    <w:rsid w:val="00FA6A8E"/>
    <w:rsid w:val="00FB0092"/>
    <w:rsid w:val="00FB016C"/>
    <w:rsid w:val="00FB0252"/>
    <w:rsid w:val="00FB09F2"/>
    <w:rsid w:val="00FB148C"/>
    <w:rsid w:val="00FB3D8E"/>
    <w:rsid w:val="00FB3DFD"/>
    <w:rsid w:val="00FB4FCA"/>
    <w:rsid w:val="00FB55ED"/>
    <w:rsid w:val="00FB5BD4"/>
    <w:rsid w:val="00FB678B"/>
    <w:rsid w:val="00FB6A64"/>
    <w:rsid w:val="00FC0D00"/>
    <w:rsid w:val="00FC3410"/>
    <w:rsid w:val="00FC67B7"/>
    <w:rsid w:val="00FD029E"/>
    <w:rsid w:val="00FD04D5"/>
    <w:rsid w:val="00FD0FA4"/>
    <w:rsid w:val="00FD11FE"/>
    <w:rsid w:val="00FD213C"/>
    <w:rsid w:val="00FD267B"/>
    <w:rsid w:val="00FD288B"/>
    <w:rsid w:val="00FD3223"/>
    <w:rsid w:val="00FD6274"/>
    <w:rsid w:val="00FD6780"/>
    <w:rsid w:val="00FD6B26"/>
    <w:rsid w:val="00FD6FCB"/>
    <w:rsid w:val="00FD76C8"/>
    <w:rsid w:val="00FE0527"/>
    <w:rsid w:val="00FE0898"/>
    <w:rsid w:val="00FE0C33"/>
    <w:rsid w:val="00FE11FA"/>
    <w:rsid w:val="00FE1AE7"/>
    <w:rsid w:val="00FE1B4A"/>
    <w:rsid w:val="00FE1B6A"/>
    <w:rsid w:val="00FE215A"/>
    <w:rsid w:val="00FE247F"/>
    <w:rsid w:val="00FE2D32"/>
    <w:rsid w:val="00FE37A8"/>
    <w:rsid w:val="00FE38F9"/>
    <w:rsid w:val="00FE3E04"/>
    <w:rsid w:val="00FE492D"/>
    <w:rsid w:val="00FE4E45"/>
    <w:rsid w:val="00FE4EA6"/>
    <w:rsid w:val="00FE53BF"/>
    <w:rsid w:val="00FE5A27"/>
    <w:rsid w:val="00FE63BA"/>
    <w:rsid w:val="00FE64D3"/>
    <w:rsid w:val="00FE6916"/>
    <w:rsid w:val="00FE721B"/>
    <w:rsid w:val="00FE73AF"/>
    <w:rsid w:val="00FE7E97"/>
    <w:rsid w:val="00FE7FA0"/>
    <w:rsid w:val="00FF0908"/>
    <w:rsid w:val="00FF0C2D"/>
    <w:rsid w:val="00FF1705"/>
    <w:rsid w:val="00FF1F6B"/>
    <w:rsid w:val="00FF1FC5"/>
    <w:rsid w:val="00FF31CE"/>
    <w:rsid w:val="00FF344A"/>
    <w:rsid w:val="00FF35FA"/>
    <w:rsid w:val="00FF38F0"/>
    <w:rsid w:val="00FF45DA"/>
    <w:rsid w:val="00FF51A3"/>
    <w:rsid w:val="00FF56A6"/>
    <w:rsid w:val="00FF6266"/>
    <w:rsid w:val="00FF6E34"/>
    <w:rsid w:val="00FF72E8"/>
    <w:rsid w:val="00FF7E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7833F"/>
  <w15:docId w15:val="{DB848AE7-1C06-4D89-868A-0FFD23EE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D6C"/>
    <w:pPr>
      <w:spacing w:after="0" w:line="240" w:lineRule="auto"/>
    </w:pPr>
    <w:rPr>
      <w:rFonts w:ascii="Calibri" w:eastAsia="Times New Roman" w:hAnsi="Calibri" w:cs="Calibri"/>
    </w:rPr>
  </w:style>
  <w:style w:type="paragraph" w:styleId="Ttulo1">
    <w:name w:val="heading 1"/>
    <w:basedOn w:val="Normal"/>
    <w:next w:val="Normal"/>
    <w:link w:val="Ttulo1Char"/>
    <w:autoRedefine/>
    <w:uiPriority w:val="99"/>
    <w:qFormat/>
    <w:rsid w:val="00A125C6"/>
    <w:pPr>
      <w:keepNext/>
      <w:spacing w:line="320" w:lineRule="exact"/>
      <w:ind w:left="720"/>
      <w:contextualSpacing/>
      <w:jc w:val="center"/>
      <w:outlineLvl w:val="0"/>
    </w:pPr>
    <w:rPr>
      <w:rFonts w:ascii="Arial" w:hAnsi="Arial" w:cs="Arial"/>
      <w:b/>
    </w:rPr>
  </w:style>
  <w:style w:type="paragraph" w:styleId="Ttulo2">
    <w:name w:val="heading 2"/>
    <w:basedOn w:val="Normal"/>
    <w:next w:val="Normal"/>
    <w:link w:val="Ttulo2Char"/>
    <w:uiPriority w:val="99"/>
    <w:qFormat/>
    <w:rsid w:val="00A125C6"/>
    <w:pPr>
      <w:keepNext/>
      <w:jc w:val="both"/>
      <w:outlineLvl w:val="1"/>
    </w:pPr>
    <w:rPr>
      <w:rFonts w:ascii="Cambria" w:hAnsi="Cambria"/>
      <w:b/>
      <w:i/>
      <w:sz w:val="28"/>
      <w:szCs w:val="28"/>
    </w:rPr>
  </w:style>
  <w:style w:type="paragraph" w:styleId="Ttulo3">
    <w:name w:val="heading 3"/>
    <w:basedOn w:val="Normal"/>
    <w:next w:val="Normal"/>
    <w:link w:val="Ttulo3Char"/>
    <w:uiPriority w:val="99"/>
    <w:qFormat/>
    <w:rsid w:val="00A125C6"/>
    <w:pPr>
      <w:keepNext/>
      <w:jc w:val="center"/>
      <w:outlineLvl w:val="2"/>
    </w:pPr>
    <w:rPr>
      <w:rFonts w:ascii="Cambria" w:hAnsi="Cambria"/>
      <w:b/>
      <w:sz w:val="26"/>
      <w:szCs w:val="26"/>
    </w:rPr>
  </w:style>
  <w:style w:type="paragraph" w:styleId="Ttulo4">
    <w:name w:val="heading 4"/>
    <w:basedOn w:val="Normal"/>
    <w:next w:val="Normal"/>
    <w:link w:val="Ttulo4Char"/>
    <w:uiPriority w:val="99"/>
    <w:qFormat/>
    <w:rsid w:val="00A125C6"/>
    <w:pPr>
      <w:keepNext/>
      <w:jc w:val="both"/>
      <w:outlineLvl w:val="3"/>
    </w:pPr>
    <w:rPr>
      <w:b/>
      <w:sz w:val="28"/>
      <w:szCs w:val="28"/>
    </w:rPr>
  </w:style>
  <w:style w:type="paragraph" w:styleId="Ttulo5">
    <w:name w:val="heading 5"/>
    <w:basedOn w:val="Normal"/>
    <w:next w:val="Normal"/>
    <w:link w:val="Ttulo5Char"/>
    <w:uiPriority w:val="9"/>
    <w:qFormat/>
    <w:rsid w:val="00A125C6"/>
    <w:pPr>
      <w:keepNext/>
      <w:jc w:val="center"/>
      <w:outlineLvl w:val="4"/>
    </w:pPr>
    <w:rPr>
      <w:b/>
      <w:i/>
      <w:sz w:val="26"/>
      <w:szCs w:val="26"/>
    </w:rPr>
  </w:style>
  <w:style w:type="paragraph" w:styleId="Ttulo6">
    <w:name w:val="heading 6"/>
    <w:basedOn w:val="Normal"/>
    <w:next w:val="Normal"/>
    <w:link w:val="Ttulo6Char"/>
    <w:qFormat/>
    <w:rsid w:val="00A125C6"/>
    <w:pPr>
      <w:keepNext/>
      <w:spacing w:before="120" w:after="120"/>
      <w:ind w:right="57"/>
      <w:outlineLvl w:val="5"/>
    </w:pPr>
    <w:rPr>
      <w:b/>
      <w:sz w:val="20"/>
      <w:szCs w:val="20"/>
    </w:rPr>
  </w:style>
  <w:style w:type="paragraph" w:styleId="Ttulo7">
    <w:name w:val="heading 7"/>
    <w:basedOn w:val="Normal"/>
    <w:next w:val="Normal"/>
    <w:link w:val="Ttulo7Char"/>
    <w:qFormat/>
    <w:rsid w:val="00A125C6"/>
    <w:pPr>
      <w:keepNext/>
      <w:jc w:val="both"/>
      <w:outlineLvl w:val="6"/>
    </w:pPr>
  </w:style>
  <w:style w:type="paragraph" w:styleId="Ttulo8">
    <w:name w:val="heading 8"/>
    <w:basedOn w:val="Normal"/>
    <w:next w:val="Normal"/>
    <w:link w:val="Ttulo8Char"/>
    <w:qFormat/>
    <w:rsid w:val="00A125C6"/>
    <w:pPr>
      <w:keepNext/>
      <w:shd w:val="clear" w:color="auto" w:fill="FFFFFF"/>
      <w:tabs>
        <w:tab w:val="left" w:pos="1560"/>
      </w:tabs>
      <w:outlineLvl w:val="7"/>
    </w:pPr>
    <w:rPr>
      <w:i/>
    </w:rPr>
  </w:style>
  <w:style w:type="paragraph" w:styleId="Ttulo9">
    <w:name w:val="heading 9"/>
    <w:basedOn w:val="Normal"/>
    <w:next w:val="Normal"/>
    <w:link w:val="Ttulo9Char"/>
    <w:qFormat/>
    <w:rsid w:val="00A125C6"/>
    <w:pPr>
      <w:keepNext/>
      <w:spacing w:line="320" w:lineRule="exact"/>
      <w:jc w:val="right"/>
      <w:outlineLvl w:val="8"/>
    </w:pPr>
    <w:rPr>
      <w:rFonts w:ascii="Cambria" w:hAnsi="Cambria"/>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A125C6"/>
    <w:rPr>
      <w:rFonts w:ascii="Arial" w:eastAsia="Times New Roman" w:hAnsi="Arial" w:cs="Arial"/>
      <w:b/>
    </w:rPr>
  </w:style>
  <w:style w:type="character" w:customStyle="1" w:styleId="Ttulo2Char">
    <w:name w:val="Título 2 Char"/>
    <w:basedOn w:val="Fontepargpadro"/>
    <w:link w:val="Ttulo2"/>
    <w:uiPriority w:val="99"/>
    <w:rsid w:val="00A125C6"/>
    <w:rPr>
      <w:rFonts w:ascii="Cambria" w:eastAsia="Times New Roman" w:hAnsi="Cambria" w:cs="Calibri"/>
      <w:b/>
      <w:i/>
      <w:sz w:val="28"/>
      <w:szCs w:val="28"/>
    </w:rPr>
  </w:style>
  <w:style w:type="character" w:customStyle="1" w:styleId="Ttulo3Char">
    <w:name w:val="Título 3 Char"/>
    <w:basedOn w:val="Fontepargpadro"/>
    <w:link w:val="Ttulo3"/>
    <w:uiPriority w:val="99"/>
    <w:rsid w:val="00A125C6"/>
    <w:rPr>
      <w:rFonts w:ascii="Cambria" w:eastAsia="Times New Roman" w:hAnsi="Cambria" w:cs="Calibri"/>
      <w:b/>
      <w:sz w:val="26"/>
      <w:szCs w:val="26"/>
    </w:rPr>
  </w:style>
  <w:style w:type="character" w:customStyle="1" w:styleId="Ttulo4Char">
    <w:name w:val="Título 4 Char"/>
    <w:basedOn w:val="Fontepargpadro"/>
    <w:link w:val="Ttulo4"/>
    <w:uiPriority w:val="99"/>
    <w:rsid w:val="00A125C6"/>
    <w:rPr>
      <w:rFonts w:ascii="Calibri" w:eastAsia="Times New Roman" w:hAnsi="Calibri" w:cs="Calibri"/>
      <w:b/>
      <w:sz w:val="28"/>
      <w:szCs w:val="28"/>
    </w:rPr>
  </w:style>
  <w:style w:type="character" w:customStyle="1" w:styleId="Ttulo5Char">
    <w:name w:val="Título 5 Char"/>
    <w:basedOn w:val="Fontepargpadro"/>
    <w:link w:val="Ttulo5"/>
    <w:uiPriority w:val="99"/>
    <w:rsid w:val="00A125C6"/>
    <w:rPr>
      <w:rFonts w:ascii="Calibri" w:eastAsia="Times New Roman" w:hAnsi="Calibri" w:cs="Calibri"/>
      <w:b/>
      <w:i/>
      <w:sz w:val="26"/>
      <w:szCs w:val="26"/>
    </w:rPr>
  </w:style>
  <w:style w:type="character" w:customStyle="1" w:styleId="Ttulo6Char">
    <w:name w:val="Título 6 Char"/>
    <w:basedOn w:val="Fontepargpadro"/>
    <w:link w:val="Ttulo6"/>
    <w:uiPriority w:val="99"/>
    <w:rsid w:val="00A125C6"/>
    <w:rPr>
      <w:rFonts w:ascii="Calibri" w:eastAsia="Times New Roman" w:hAnsi="Calibri" w:cs="Calibri"/>
      <w:b/>
      <w:sz w:val="20"/>
      <w:szCs w:val="20"/>
    </w:rPr>
  </w:style>
  <w:style w:type="character" w:customStyle="1" w:styleId="Ttulo7Char">
    <w:name w:val="Título 7 Char"/>
    <w:basedOn w:val="Fontepargpadro"/>
    <w:link w:val="Ttulo7"/>
    <w:uiPriority w:val="99"/>
    <w:rsid w:val="00A125C6"/>
    <w:rPr>
      <w:rFonts w:ascii="Calibri" w:eastAsia="Times New Roman" w:hAnsi="Calibri" w:cs="Calibri"/>
    </w:rPr>
  </w:style>
  <w:style w:type="character" w:customStyle="1" w:styleId="Ttulo8Char">
    <w:name w:val="Título 8 Char"/>
    <w:basedOn w:val="Fontepargpadro"/>
    <w:link w:val="Ttulo8"/>
    <w:uiPriority w:val="99"/>
    <w:rsid w:val="00A125C6"/>
    <w:rPr>
      <w:rFonts w:ascii="Calibri" w:eastAsia="Times New Roman" w:hAnsi="Calibri" w:cs="Calibri"/>
      <w:i/>
      <w:shd w:val="clear" w:color="auto" w:fill="FFFFFF"/>
    </w:rPr>
  </w:style>
  <w:style w:type="character" w:customStyle="1" w:styleId="Ttulo9Char">
    <w:name w:val="Título 9 Char"/>
    <w:basedOn w:val="Fontepargpadro"/>
    <w:link w:val="Ttulo9"/>
    <w:uiPriority w:val="99"/>
    <w:rsid w:val="00A125C6"/>
    <w:rPr>
      <w:rFonts w:ascii="Cambria" w:eastAsia="Times New Roman" w:hAnsi="Cambria" w:cs="Calibri"/>
      <w:sz w:val="20"/>
      <w:szCs w:val="20"/>
    </w:rPr>
  </w:style>
  <w:style w:type="paragraph" w:styleId="Corpodetexto">
    <w:name w:val="Body Text"/>
    <w:aliases w:val="bt,BT,.BT,bd,5,jfp_standard,Body text for papers,body text,book"/>
    <w:basedOn w:val="Normal"/>
    <w:next w:val="Lista2"/>
    <w:link w:val="CorpodetextoChar"/>
    <w:uiPriority w:val="99"/>
    <w:rsid w:val="00A125C6"/>
    <w:rPr>
      <w:sz w:val="18"/>
      <w:lang w:val="en-US"/>
    </w:rPr>
  </w:style>
  <w:style w:type="character" w:customStyle="1" w:styleId="CorpodetextoChar">
    <w:name w:val="Corpo de texto Char"/>
    <w:aliases w:val="bt Char,BT Char,.BT Char,bd Char,5 Char,jfp_standard Char,Body text for papers Char,body text Char,book Char"/>
    <w:basedOn w:val="Fontepargpadro"/>
    <w:link w:val="Corpodetexto"/>
    <w:uiPriority w:val="99"/>
    <w:rsid w:val="00A125C6"/>
    <w:rPr>
      <w:rFonts w:ascii="Calibri" w:eastAsia="Times New Roman" w:hAnsi="Calibri" w:cs="Calibri"/>
      <w:sz w:val="18"/>
      <w:lang w:val="en-US"/>
    </w:rPr>
  </w:style>
  <w:style w:type="paragraph" w:styleId="Saudao">
    <w:name w:val="Salutation"/>
    <w:basedOn w:val="Normal"/>
    <w:next w:val="Normal"/>
    <w:link w:val="SaudaoChar"/>
    <w:uiPriority w:val="99"/>
    <w:rsid w:val="00A125C6"/>
    <w:pPr>
      <w:ind w:firstLine="1440"/>
      <w:jc w:val="both"/>
    </w:pPr>
  </w:style>
  <w:style w:type="character" w:customStyle="1" w:styleId="SaudaoChar">
    <w:name w:val="Saudação Char"/>
    <w:basedOn w:val="Fontepargpadro"/>
    <w:link w:val="Saudao"/>
    <w:uiPriority w:val="99"/>
    <w:rsid w:val="00A125C6"/>
    <w:rPr>
      <w:rFonts w:ascii="Calibri" w:eastAsia="Times New Roman" w:hAnsi="Calibri" w:cs="Calibri"/>
    </w:rPr>
  </w:style>
  <w:style w:type="paragraph" w:customStyle="1" w:styleId="p0">
    <w:name w:val="p0"/>
    <w:basedOn w:val="Normal"/>
    <w:uiPriority w:val="99"/>
    <w:rsid w:val="00A125C6"/>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uiPriority w:val="99"/>
    <w:rsid w:val="00A125C6"/>
    <w:pPr>
      <w:spacing w:before="160"/>
    </w:pPr>
    <w:rPr>
      <w:rFonts w:ascii="Arial" w:hAnsi="Arial" w:cs="Arial"/>
      <w:b/>
      <w:caps/>
      <w:sz w:val="18"/>
      <w:szCs w:val="18"/>
      <w:lang w:val="en-US"/>
    </w:rPr>
  </w:style>
  <w:style w:type="paragraph" w:styleId="Lista2">
    <w:name w:val="List 2"/>
    <w:basedOn w:val="Normal"/>
    <w:uiPriority w:val="99"/>
    <w:rsid w:val="00A125C6"/>
    <w:pPr>
      <w:ind w:left="566" w:hanging="283"/>
      <w:jc w:val="both"/>
    </w:pPr>
  </w:style>
  <w:style w:type="paragraph" w:customStyle="1" w:styleId="sub">
    <w:name w:val="sub"/>
    <w:uiPriority w:val="99"/>
    <w:rsid w:val="00404D6C"/>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SimSun" w:hAnsi="Swiss" w:cs="Times New Roman"/>
      <w:lang w:eastAsia="pt-BR"/>
    </w:rPr>
  </w:style>
  <w:style w:type="paragraph" w:styleId="Lista">
    <w:name w:val="List"/>
    <w:basedOn w:val="Normal"/>
    <w:uiPriority w:val="99"/>
    <w:rsid w:val="00A125C6"/>
    <w:pPr>
      <w:ind w:left="283" w:hanging="283"/>
      <w:jc w:val="both"/>
    </w:pPr>
  </w:style>
  <w:style w:type="character" w:customStyle="1" w:styleId="InitialStyle">
    <w:name w:val="InitialStyle"/>
    <w:uiPriority w:val="99"/>
    <w:rsid w:val="00A125C6"/>
    <w:rPr>
      <w:rFonts w:ascii="Times New Roman" w:hAnsi="Times New Roman"/>
      <w:color w:val="auto"/>
      <w:spacing w:val="0"/>
      <w:sz w:val="20"/>
    </w:rPr>
  </w:style>
  <w:style w:type="character" w:styleId="Nmerodepgina">
    <w:name w:val="page number"/>
    <w:uiPriority w:val="99"/>
    <w:rsid w:val="00A125C6"/>
  </w:style>
  <w:style w:type="paragraph" w:styleId="Cabealho">
    <w:name w:val="header"/>
    <w:aliases w:val="Cabeçalho1,Header Char"/>
    <w:basedOn w:val="Normal"/>
    <w:link w:val="CabealhoChar"/>
    <w:uiPriority w:val="99"/>
    <w:rsid w:val="00A125C6"/>
    <w:pPr>
      <w:tabs>
        <w:tab w:val="center" w:pos="4419"/>
        <w:tab w:val="right" w:pos="8838"/>
      </w:tabs>
      <w:ind w:firstLine="1440"/>
      <w:jc w:val="both"/>
    </w:pPr>
    <w:rPr>
      <w:szCs w:val="20"/>
    </w:rPr>
  </w:style>
  <w:style w:type="character" w:customStyle="1" w:styleId="CabealhoChar">
    <w:name w:val="Cabeçalho Char"/>
    <w:aliases w:val="Cabeçalho1 Char,Header Char Char"/>
    <w:basedOn w:val="Fontepargpadro"/>
    <w:link w:val="Cabealho"/>
    <w:uiPriority w:val="99"/>
    <w:rsid w:val="00A125C6"/>
    <w:rPr>
      <w:rFonts w:ascii="Calibri" w:eastAsia="Times New Roman" w:hAnsi="Calibri" w:cs="Calibri"/>
      <w:szCs w:val="20"/>
    </w:rPr>
  </w:style>
  <w:style w:type="paragraph" w:styleId="Rodap">
    <w:name w:val="footer"/>
    <w:basedOn w:val="Normal"/>
    <w:link w:val="RodapChar"/>
    <w:uiPriority w:val="99"/>
    <w:rsid w:val="00A125C6"/>
    <w:pPr>
      <w:widowControl w:val="0"/>
      <w:tabs>
        <w:tab w:val="center" w:pos="4419"/>
        <w:tab w:val="right" w:pos="8838"/>
      </w:tabs>
      <w:ind w:firstLine="1440"/>
      <w:jc w:val="both"/>
    </w:pPr>
    <w:rPr>
      <w:rFonts w:ascii="Times" w:hAnsi="Times"/>
      <w:szCs w:val="20"/>
    </w:rPr>
  </w:style>
  <w:style w:type="character" w:customStyle="1" w:styleId="RodapChar">
    <w:name w:val="Rodapé Char"/>
    <w:basedOn w:val="Fontepargpadro"/>
    <w:link w:val="Rodap"/>
    <w:uiPriority w:val="99"/>
    <w:rsid w:val="00A125C6"/>
    <w:rPr>
      <w:rFonts w:ascii="Times" w:eastAsia="Times New Roman" w:hAnsi="Times" w:cs="Calibri"/>
      <w:szCs w:val="20"/>
    </w:rPr>
  </w:style>
  <w:style w:type="paragraph" w:styleId="Recuodecorpodetexto">
    <w:name w:val="Body Text Indent"/>
    <w:aliases w:val="bti,bt2,Body Text Bold Indent"/>
    <w:basedOn w:val="Normal"/>
    <w:link w:val="RecuodecorpodetextoChar"/>
    <w:uiPriority w:val="99"/>
    <w:rsid w:val="00A125C6"/>
    <w:pPr>
      <w:widowControl w:val="0"/>
      <w:jc w:val="both"/>
    </w:pPr>
  </w:style>
  <w:style w:type="character" w:customStyle="1" w:styleId="RecuodecorpodetextoChar">
    <w:name w:val="Recuo de corpo de texto Char"/>
    <w:aliases w:val="bti Char,bt2 Char,Body Text Bold Indent Char"/>
    <w:basedOn w:val="Fontepargpadro"/>
    <w:link w:val="Recuodecorpodetexto"/>
    <w:uiPriority w:val="99"/>
    <w:rsid w:val="00A125C6"/>
    <w:rPr>
      <w:rFonts w:ascii="Calibri" w:eastAsia="Times New Roman" w:hAnsi="Calibri" w:cs="Calibri"/>
    </w:rPr>
  </w:style>
  <w:style w:type="paragraph" w:styleId="Corpodetexto3">
    <w:name w:val="Body Text 3"/>
    <w:basedOn w:val="Normal"/>
    <w:link w:val="Corpodetexto3Char"/>
    <w:uiPriority w:val="99"/>
    <w:rsid w:val="00A125C6"/>
    <w:pPr>
      <w:jc w:val="both"/>
    </w:pPr>
    <w:rPr>
      <w:sz w:val="16"/>
      <w:szCs w:val="16"/>
    </w:rPr>
  </w:style>
  <w:style w:type="character" w:customStyle="1" w:styleId="Corpodetexto3Char">
    <w:name w:val="Corpo de texto 3 Char"/>
    <w:basedOn w:val="Fontepargpadro"/>
    <w:link w:val="Corpodetexto3"/>
    <w:uiPriority w:val="99"/>
    <w:rsid w:val="00A125C6"/>
    <w:rPr>
      <w:rFonts w:ascii="Calibri" w:eastAsia="Times New Roman" w:hAnsi="Calibri" w:cs="Calibri"/>
      <w:sz w:val="16"/>
      <w:szCs w:val="16"/>
    </w:rPr>
  </w:style>
  <w:style w:type="paragraph" w:styleId="Recuodecorpodetexto2">
    <w:name w:val="Body Text Indent 2"/>
    <w:basedOn w:val="Normal"/>
    <w:link w:val="Recuodecorpodetexto2Char"/>
    <w:uiPriority w:val="99"/>
    <w:rsid w:val="00A125C6"/>
    <w:pPr>
      <w:ind w:firstLine="2160"/>
      <w:jc w:val="both"/>
    </w:pPr>
  </w:style>
  <w:style w:type="character" w:customStyle="1" w:styleId="Recuodecorpodetexto2Char">
    <w:name w:val="Recuo de corpo de texto 2 Char"/>
    <w:basedOn w:val="Fontepargpadro"/>
    <w:link w:val="Recuodecorpodetexto2"/>
    <w:uiPriority w:val="99"/>
    <w:rsid w:val="00A125C6"/>
    <w:rPr>
      <w:rFonts w:ascii="Calibri" w:eastAsia="Times New Roman" w:hAnsi="Calibri" w:cs="Calibri"/>
    </w:rPr>
  </w:style>
  <w:style w:type="paragraph" w:styleId="Recuodecorpodetexto3">
    <w:name w:val="Body Text Indent 3"/>
    <w:basedOn w:val="Normal"/>
    <w:link w:val="Recuodecorpodetexto3Char"/>
    <w:uiPriority w:val="99"/>
    <w:rsid w:val="00A125C6"/>
    <w:pPr>
      <w:widowControl w:val="0"/>
      <w:ind w:firstLine="2124"/>
      <w:jc w:val="both"/>
    </w:pPr>
    <w:rPr>
      <w:sz w:val="16"/>
      <w:szCs w:val="16"/>
    </w:rPr>
  </w:style>
  <w:style w:type="character" w:customStyle="1" w:styleId="Recuodecorpodetexto3Char">
    <w:name w:val="Recuo de corpo de texto 3 Char"/>
    <w:basedOn w:val="Fontepargpadro"/>
    <w:link w:val="Recuodecorpodetexto3"/>
    <w:uiPriority w:val="99"/>
    <w:rsid w:val="00A125C6"/>
    <w:rPr>
      <w:rFonts w:ascii="Calibri" w:eastAsia="Times New Roman" w:hAnsi="Calibri" w:cs="Calibri"/>
      <w:sz w:val="16"/>
      <w:szCs w:val="16"/>
    </w:rPr>
  </w:style>
  <w:style w:type="paragraph" w:styleId="Textodenotaderodap">
    <w:name w:val="footnote text"/>
    <w:basedOn w:val="Normal"/>
    <w:next w:val="FootnoteTextcont"/>
    <w:link w:val="TextodenotaderodapChar"/>
    <w:rsid w:val="00A125C6"/>
    <w:pPr>
      <w:tabs>
        <w:tab w:val="left" w:pos="227"/>
      </w:tabs>
      <w:ind w:left="227" w:hanging="227"/>
      <w:jc w:val="both"/>
    </w:pPr>
    <w:rPr>
      <w:rFonts w:ascii="Arial" w:hAnsi="Arial" w:cs="Arial"/>
      <w:sz w:val="16"/>
      <w:szCs w:val="20"/>
    </w:rPr>
  </w:style>
  <w:style w:type="character" w:customStyle="1" w:styleId="TextodenotaderodapChar">
    <w:name w:val="Texto de nota de rodapé Char"/>
    <w:basedOn w:val="Fontepargpadro"/>
    <w:link w:val="Textodenotaderodap"/>
    <w:rsid w:val="00A125C6"/>
    <w:rPr>
      <w:rFonts w:ascii="Arial" w:eastAsia="Times New Roman" w:hAnsi="Arial" w:cs="Arial"/>
      <w:sz w:val="16"/>
      <w:szCs w:val="20"/>
    </w:rPr>
  </w:style>
  <w:style w:type="paragraph" w:customStyle="1" w:styleId="para10">
    <w:name w:val="para10"/>
    <w:uiPriority w:val="99"/>
    <w:rsid w:val="00404D6C"/>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SimSun" w:hAnsi="Times" w:cs="Verdana"/>
      <w:sz w:val="20"/>
      <w:szCs w:val="20"/>
      <w:lang w:eastAsia="pt-BR"/>
    </w:rPr>
  </w:style>
  <w:style w:type="paragraph" w:styleId="Textoembloco">
    <w:name w:val="Block Text"/>
    <w:basedOn w:val="Normal"/>
    <w:uiPriority w:val="99"/>
    <w:rsid w:val="00A125C6"/>
    <w:pPr>
      <w:tabs>
        <w:tab w:val="left" w:pos="9072"/>
      </w:tabs>
      <w:spacing w:line="240" w:lineRule="atLeast"/>
      <w:ind w:left="426" w:right="-1"/>
      <w:jc w:val="both"/>
    </w:pPr>
  </w:style>
  <w:style w:type="paragraph" w:styleId="Ttulo">
    <w:name w:val="Title"/>
    <w:basedOn w:val="Normal"/>
    <w:link w:val="TtuloChar"/>
    <w:uiPriority w:val="99"/>
    <w:qFormat/>
    <w:rsid w:val="00A125C6"/>
    <w:pPr>
      <w:jc w:val="center"/>
    </w:pPr>
    <w:rPr>
      <w:rFonts w:ascii="Cambria" w:hAnsi="Cambria"/>
      <w:b/>
      <w:kern w:val="28"/>
      <w:sz w:val="32"/>
      <w:szCs w:val="32"/>
    </w:rPr>
  </w:style>
  <w:style w:type="character" w:customStyle="1" w:styleId="TtuloChar">
    <w:name w:val="Título Char"/>
    <w:basedOn w:val="Fontepargpadro"/>
    <w:link w:val="Ttulo"/>
    <w:uiPriority w:val="99"/>
    <w:rsid w:val="00A125C6"/>
    <w:rPr>
      <w:rFonts w:ascii="Cambria" w:eastAsia="Times New Roman" w:hAnsi="Cambria" w:cs="Calibri"/>
      <w:b/>
      <w:kern w:val="28"/>
      <w:sz w:val="32"/>
      <w:szCs w:val="32"/>
    </w:rPr>
  </w:style>
  <w:style w:type="paragraph" w:styleId="MapadoDocumento">
    <w:name w:val="Document Map"/>
    <w:basedOn w:val="Normal"/>
    <w:link w:val="MapadoDocumentoChar"/>
    <w:uiPriority w:val="99"/>
    <w:rsid w:val="00A125C6"/>
    <w:pPr>
      <w:shd w:val="clear" w:color="auto" w:fill="000080"/>
    </w:pPr>
    <w:rPr>
      <w:rFonts w:ascii="Tahoma" w:hAnsi="Tahoma"/>
      <w:szCs w:val="20"/>
    </w:rPr>
  </w:style>
  <w:style w:type="character" w:customStyle="1" w:styleId="MapadoDocumentoChar">
    <w:name w:val="Mapa do Documento Char"/>
    <w:basedOn w:val="Fontepargpadro"/>
    <w:link w:val="MapadoDocumento"/>
    <w:uiPriority w:val="99"/>
    <w:rsid w:val="00A125C6"/>
    <w:rPr>
      <w:rFonts w:ascii="Tahoma" w:eastAsia="Times New Roman" w:hAnsi="Tahoma" w:cs="Calibri"/>
      <w:szCs w:val="20"/>
      <w:shd w:val="clear" w:color="auto" w:fill="000080"/>
    </w:rPr>
  </w:style>
  <w:style w:type="paragraph" w:customStyle="1" w:styleId="c3">
    <w:name w:val="c3"/>
    <w:basedOn w:val="Normal"/>
    <w:uiPriority w:val="99"/>
    <w:rsid w:val="00A125C6"/>
    <w:pPr>
      <w:spacing w:line="240" w:lineRule="atLeast"/>
      <w:jc w:val="center"/>
    </w:pPr>
    <w:rPr>
      <w:rFonts w:ascii="Times" w:hAnsi="Times" w:cs="Verdana"/>
    </w:rPr>
  </w:style>
  <w:style w:type="character" w:styleId="Hyperlink">
    <w:name w:val="Hyperlink"/>
    <w:uiPriority w:val="99"/>
    <w:rsid w:val="00A125C6"/>
    <w:rPr>
      <w:color w:val="0000FF"/>
      <w:spacing w:val="0"/>
      <w:u w:val="single"/>
    </w:rPr>
  </w:style>
  <w:style w:type="character" w:styleId="HiperlinkVisitado">
    <w:name w:val="FollowedHyperlink"/>
    <w:uiPriority w:val="99"/>
    <w:rsid w:val="00A125C6"/>
    <w:rPr>
      <w:color w:val="800080"/>
      <w:spacing w:val="0"/>
      <w:u w:val="single"/>
    </w:rPr>
  </w:style>
  <w:style w:type="paragraph" w:customStyle="1" w:styleId="DeltaViewTableHeading">
    <w:name w:val="DeltaView Table Heading"/>
    <w:basedOn w:val="Normal"/>
    <w:uiPriority w:val="99"/>
    <w:rsid w:val="00A125C6"/>
    <w:pPr>
      <w:spacing w:after="120"/>
    </w:pPr>
    <w:rPr>
      <w:rFonts w:ascii="Arial" w:hAnsi="Arial" w:cs="Arial"/>
      <w:b/>
      <w:lang w:val="en-US"/>
    </w:rPr>
  </w:style>
  <w:style w:type="paragraph" w:customStyle="1" w:styleId="DeltaViewTableBody">
    <w:name w:val="DeltaView Table Body"/>
    <w:basedOn w:val="Normal"/>
    <w:uiPriority w:val="99"/>
    <w:rsid w:val="00A125C6"/>
    <w:rPr>
      <w:rFonts w:ascii="Arial" w:hAnsi="Arial" w:cs="Arial"/>
      <w:lang w:val="en-US"/>
    </w:rPr>
  </w:style>
  <w:style w:type="paragraph" w:customStyle="1" w:styleId="DeltaViewAnnounce">
    <w:name w:val="DeltaView Announce"/>
    <w:uiPriority w:val="99"/>
    <w:rsid w:val="00404D6C"/>
    <w:pPr>
      <w:autoSpaceDE w:val="0"/>
      <w:autoSpaceDN w:val="0"/>
      <w:adjustRightInd w:val="0"/>
      <w:spacing w:before="100" w:beforeAutospacing="1" w:after="100" w:afterAutospacing="1" w:line="240" w:lineRule="auto"/>
    </w:pPr>
    <w:rPr>
      <w:rFonts w:ascii="Arial" w:eastAsia="SimSun" w:hAnsi="Arial" w:cs="Arial"/>
      <w:sz w:val="24"/>
      <w:szCs w:val="24"/>
      <w:lang w:val="en-GB" w:eastAsia="pt-BR"/>
    </w:rPr>
  </w:style>
  <w:style w:type="character" w:customStyle="1" w:styleId="DeltaViewInsertion">
    <w:name w:val="DeltaView Insertion"/>
    <w:uiPriority w:val="99"/>
    <w:rsid w:val="00A125C6"/>
    <w:rPr>
      <w:color w:val="0000FF"/>
      <w:u w:val="double"/>
    </w:rPr>
  </w:style>
  <w:style w:type="character" w:customStyle="1" w:styleId="DeltaViewDeletion">
    <w:name w:val="DeltaView Deletion"/>
    <w:uiPriority w:val="99"/>
    <w:rsid w:val="00A125C6"/>
    <w:rPr>
      <w:strike/>
      <w:color w:val="FF0000"/>
    </w:rPr>
  </w:style>
  <w:style w:type="character" w:customStyle="1" w:styleId="DeltaViewMoveSource">
    <w:name w:val="DeltaView Move Source"/>
    <w:uiPriority w:val="99"/>
    <w:rsid w:val="00A125C6"/>
    <w:rPr>
      <w:strike/>
      <w:color w:val="00C000"/>
    </w:rPr>
  </w:style>
  <w:style w:type="character" w:customStyle="1" w:styleId="DeltaViewMoveDestination">
    <w:name w:val="DeltaView Move Destination"/>
    <w:uiPriority w:val="99"/>
    <w:rsid w:val="00A125C6"/>
    <w:rPr>
      <w:color w:val="00C000"/>
      <w:u w:val="double"/>
    </w:rPr>
  </w:style>
  <w:style w:type="paragraph" w:styleId="Textodecomentrio">
    <w:name w:val="annotation text"/>
    <w:basedOn w:val="Normal"/>
    <w:link w:val="TextodecomentrioChar"/>
    <w:uiPriority w:val="99"/>
    <w:rsid w:val="00A125C6"/>
    <w:rPr>
      <w:sz w:val="20"/>
      <w:szCs w:val="20"/>
    </w:rPr>
  </w:style>
  <w:style w:type="character" w:customStyle="1" w:styleId="TextodecomentrioChar">
    <w:name w:val="Texto de comentário Char"/>
    <w:basedOn w:val="Fontepargpadro"/>
    <w:link w:val="Textodecomentrio"/>
    <w:uiPriority w:val="99"/>
    <w:rsid w:val="00A125C6"/>
    <w:rPr>
      <w:rFonts w:ascii="Calibri" w:eastAsia="Times New Roman" w:hAnsi="Calibri" w:cs="Calibri"/>
      <w:sz w:val="20"/>
      <w:szCs w:val="20"/>
    </w:rPr>
  </w:style>
  <w:style w:type="character" w:customStyle="1" w:styleId="DeltaViewChangeNumber">
    <w:name w:val="DeltaView Change Number"/>
    <w:uiPriority w:val="99"/>
    <w:rsid w:val="00A125C6"/>
    <w:rPr>
      <w:color w:val="000000"/>
      <w:vertAlign w:val="superscript"/>
    </w:rPr>
  </w:style>
  <w:style w:type="character" w:customStyle="1" w:styleId="DeltaViewDelimiter">
    <w:name w:val="DeltaView Delimiter"/>
    <w:uiPriority w:val="99"/>
    <w:rsid w:val="00A125C6"/>
  </w:style>
  <w:style w:type="character" w:customStyle="1" w:styleId="DeltaViewFormatChange">
    <w:name w:val="DeltaView Format Change"/>
    <w:uiPriority w:val="99"/>
    <w:rsid w:val="00A125C6"/>
    <w:rPr>
      <w:color w:val="000000"/>
    </w:rPr>
  </w:style>
  <w:style w:type="character" w:customStyle="1" w:styleId="DeltaViewMovedDeletion">
    <w:name w:val="DeltaView Moved Deletion"/>
    <w:uiPriority w:val="99"/>
    <w:rsid w:val="00A125C6"/>
    <w:rPr>
      <w:strike/>
      <w:color w:val="C08080"/>
    </w:rPr>
  </w:style>
  <w:style w:type="character" w:customStyle="1" w:styleId="DeltaViewEditorComment">
    <w:name w:val="DeltaView Editor Comment"/>
    <w:uiPriority w:val="99"/>
    <w:rsid w:val="00A125C6"/>
    <w:rPr>
      <w:color w:val="0000FF"/>
      <w:spacing w:val="0"/>
      <w:u w:val="double"/>
    </w:rPr>
  </w:style>
  <w:style w:type="paragraph" w:styleId="Corpodetexto2">
    <w:name w:val="Body Text 2"/>
    <w:basedOn w:val="Normal"/>
    <w:link w:val="Corpodetexto2Char"/>
    <w:uiPriority w:val="99"/>
    <w:rsid w:val="00A125C6"/>
    <w:pPr>
      <w:jc w:val="both"/>
    </w:pPr>
  </w:style>
  <w:style w:type="character" w:customStyle="1" w:styleId="Corpodetexto2Char">
    <w:name w:val="Corpo de texto 2 Char"/>
    <w:basedOn w:val="Fontepargpadro"/>
    <w:link w:val="Corpodetexto2"/>
    <w:uiPriority w:val="99"/>
    <w:rsid w:val="00A125C6"/>
    <w:rPr>
      <w:rFonts w:ascii="Calibri" w:eastAsia="Times New Roman" w:hAnsi="Calibri" w:cs="Calibri"/>
    </w:rPr>
  </w:style>
  <w:style w:type="paragraph" w:styleId="NormalWeb">
    <w:name w:val="Normal (Web)"/>
    <w:basedOn w:val="Normal"/>
    <w:uiPriority w:val="99"/>
    <w:rsid w:val="00A125C6"/>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uiPriority w:val="99"/>
    <w:rsid w:val="00A125C6"/>
    <w:pPr>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A125C6"/>
    <w:rPr>
      <w:b/>
    </w:rPr>
  </w:style>
  <w:style w:type="character" w:customStyle="1" w:styleId="AssuntodocomentrioChar">
    <w:name w:val="Assunto do comentário Char"/>
    <w:basedOn w:val="TextodecomentrioChar"/>
    <w:link w:val="Assuntodocomentrio"/>
    <w:uiPriority w:val="99"/>
    <w:rsid w:val="00A125C6"/>
    <w:rPr>
      <w:rFonts w:ascii="Calibri" w:eastAsia="Times New Roman" w:hAnsi="Calibri" w:cs="Calibri"/>
      <w:b/>
      <w:sz w:val="20"/>
      <w:szCs w:val="20"/>
    </w:rPr>
  </w:style>
  <w:style w:type="paragraph" w:styleId="Textodebalo">
    <w:name w:val="Balloon Text"/>
    <w:basedOn w:val="Normal"/>
    <w:link w:val="TextodebaloChar"/>
    <w:uiPriority w:val="99"/>
    <w:rsid w:val="00A125C6"/>
    <w:rPr>
      <w:rFonts w:ascii="Tahoma" w:hAnsi="Tahoma"/>
      <w:sz w:val="16"/>
      <w:szCs w:val="16"/>
    </w:rPr>
  </w:style>
  <w:style w:type="character" w:customStyle="1" w:styleId="TextodebaloChar">
    <w:name w:val="Texto de balão Char"/>
    <w:basedOn w:val="Fontepargpadro"/>
    <w:link w:val="Textodebalo"/>
    <w:uiPriority w:val="99"/>
    <w:rsid w:val="00A125C6"/>
    <w:rPr>
      <w:rFonts w:ascii="Tahoma" w:eastAsia="Times New Roman" w:hAnsi="Tahoma" w:cs="Calibri"/>
      <w:sz w:val="16"/>
      <w:szCs w:val="16"/>
    </w:rPr>
  </w:style>
  <w:style w:type="paragraph" w:customStyle="1" w:styleId="BalloonText1">
    <w:name w:val="Balloon Text1"/>
    <w:basedOn w:val="Normal"/>
    <w:uiPriority w:val="99"/>
    <w:rsid w:val="00A125C6"/>
    <w:rPr>
      <w:rFonts w:ascii="Tahoma" w:hAnsi="Tahoma" w:cs="Tahoma"/>
      <w:sz w:val="16"/>
      <w:szCs w:val="16"/>
    </w:rPr>
  </w:style>
  <w:style w:type="character" w:customStyle="1" w:styleId="bodytext3char">
    <w:name w:val="bodytext3char"/>
    <w:uiPriority w:val="99"/>
    <w:rsid w:val="00A125C6"/>
  </w:style>
  <w:style w:type="paragraph" w:customStyle="1" w:styleId="Citipet">
    <w:name w:val="Citipet"/>
    <w:uiPriority w:val="99"/>
    <w:rsid w:val="00404D6C"/>
    <w:pPr>
      <w:widowControl w:val="0"/>
      <w:autoSpaceDE w:val="0"/>
      <w:autoSpaceDN w:val="0"/>
      <w:adjustRightInd w:val="0"/>
      <w:spacing w:after="0" w:line="240" w:lineRule="auto"/>
      <w:ind w:left="1418" w:right="1134"/>
      <w:jc w:val="both"/>
    </w:pPr>
    <w:rPr>
      <w:rFonts w:ascii="Times New Roman" w:eastAsia="SimSun" w:hAnsi="Times New Roman" w:cs="Times New Roman"/>
      <w:sz w:val="20"/>
      <w:szCs w:val="20"/>
      <w:lang w:eastAsia="pt-BR"/>
    </w:rPr>
  </w:style>
  <w:style w:type="paragraph" w:customStyle="1" w:styleId="CharChar">
    <w:name w:val="Char Char"/>
    <w:basedOn w:val="Normal"/>
    <w:uiPriority w:val="99"/>
    <w:rsid w:val="00A125C6"/>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99"/>
    <w:qFormat/>
    <w:rsid w:val="00A125C6"/>
    <w:pPr>
      <w:spacing w:after="60"/>
      <w:jc w:val="center"/>
      <w:outlineLvl w:val="1"/>
    </w:pPr>
    <w:rPr>
      <w:rFonts w:ascii="Cambria" w:hAnsi="Cambria"/>
    </w:rPr>
  </w:style>
  <w:style w:type="character" w:customStyle="1" w:styleId="SubttuloChar">
    <w:name w:val="Subtítulo Char"/>
    <w:basedOn w:val="Fontepargpadro"/>
    <w:link w:val="Subttulo"/>
    <w:uiPriority w:val="99"/>
    <w:rsid w:val="00A125C6"/>
    <w:rPr>
      <w:rFonts w:ascii="Cambria" w:eastAsia="Times New Roman" w:hAnsi="Cambria" w:cs="Calibri"/>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A125C6"/>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rsid w:val="00A125C6"/>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uiPriority w:val="99"/>
    <w:rsid w:val="00A125C6"/>
    <w:pPr>
      <w:spacing w:after="160" w:line="240" w:lineRule="exact"/>
    </w:pPr>
    <w:rPr>
      <w:rFonts w:ascii="Verdana" w:hAnsi="Verdana"/>
      <w:sz w:val="20"/>
      <w:szCs w:val="20"/>
      <w:lang w:val="en-US"/>
    </w:rPr>
  </w:style>
  <w:style w:type="character" w:styleId="Forte">
    <w:name w:val="Strong"/>
    <w:uiPriority w:val="99"/>
    <w:qFormat/>
    <w:rsid w:val="00A125C6"/>
    <w:rPr>
      <w:b/>
    </w:rPr>
  </w:style>
  <w:style w:type="paragraph" w:customStyle="1" w:styleId="ListParagraph1">
    <w:name w:val="List Paragraph1"/>
    <w:basedOn w:val="Normal"/>
    <w:uiPriority w:val="99"/>
    <w:rsid w:val="00A125C6"/>
    <w:pPr>
      <w:ind w:left="720"/>
    </w:pPr>
  </w:style>
  <w:style w:type="character" w:styleId="nfase">
    <w:name w:val="Emphasis"/>
    <w:uiPriority w:val="20"/>
    <w:qFormat/>
    <w:rsid w:val="00A125C6"/>
    <w:rPr>
      <w:i/>
    </w:rPr>
  </w:style>
  <w:style w:type="paragraph" w:customStyle="1" w:styleId="BodyText21">
    <w:name w:val="Body Text 21"/>
    <w:basedOn w:val="Normal"/>
    <w:uiPriority w:val="99"/>
    <w:rsid w:val="00A125C6"/>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uiPriority w:val="99"/>
    <w:rsid w:val="00A125C6"/>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rsid w:val="00A125C6"/>
    <w:rPr>
      <w:vertAlign w:val="superscript"/>
    </w:rPr>
  </w:style>
  <w:style w:type="character" w:customStyle="1" w:styleId="wT9">
    <w:name w:val="wT9"/>
    <w:uiPriority w:val="99"/>
    <w:rsid w:val="00A125C6"/>
  </w:style>
  <w:style w:type="paragraph" w:customStyle="1" w:styleId="CharCharCharCharCharCharCharChar">
    <w:name w:val="Char Char Char Char Char Char Char Char"/>
    <w:basedOn w:val="Normal"/>
    <w:uiPriority w:val="99"/>
    <w:rsid w:val="00A125C6"/>
    <w:pPr>
      <w:spacing w:after="160" w:line="240" w:lineRule="exact"/>
    </w:pPr>
    <w:rPr>
      <w:rFonts w:ascii="Verdana" w:hAnsi="Verdana"/>
      <w:sz w:val="20"/>
      <w:szCs w:val="20"/>
      <w:lang w:val="en-US"/>
    </w:rPr>
  </w:style>
  <w:style w:type="paragraph" w:styleId="Sumrio1">
    <w:name w:val="toc 1"/>
    <w:basedOn w:val="Normal"/>
    <w:next w:val="Normal"/>
    <w:uiPriority w:val="99"/>
    <w:rsid w:val="00A125C6"/>
    <w:pPr>
      <w:widowControl w:val="0"/>
      <w:spacing w:before="120" w:after="120"/>
    </w:pPr>
    <w:rPr>
      <w:b/>
      <w:caps/>
      <w:szCs w:val="20"/>
    </w:rPr>
  </w:style>
  <w:style w:type="paragraph" w:customStyle="1" w:styleId="Clausula">
    <w:name w:val="Clausula"/>
    <w:basedOn w:val="Normal"/>
    <w:uiPriority w:val="99"/>
    <w:rsid w:val="00A125C6"/>
    <w:pPr>
      <w:widowControl w:val="0"/>
      <w:spacing w:line="480" w:lineRule="auto"/>
      <w:jc w:val="center"/>
    </w:pPr>
    <w:rPr>
      <w:rFonts w:ascii="Tahoma" w:hAnsi="Tahoma"/>
      <w:b/>
      <w:sz w:val="16"/>
      <w:szCs w:val="20"/>
    </w:rPr>
  </w:style>
  <w:style w:type="paragraph" w:customStyle="1" w:styleId="ContratoN3">
    <w:name w:val="Contrato_N3"/>
    <w:basedOn w:val="Normal"/>
    <w:uiPriority w:val="99"/>
    <w:rsid w:val="00A125C6"/>
    <w:pPr>
      <w:numPr>
        <w:ilvl w:val="1"/>
        <w:numId w:val="1"/>
      </w:numPr>
      <w:tabs>
        <w:tab w:val="clear" w:pos="1134"/>
        <w:tab w:val="num" w:pos="1854"/>
      </w:tabs>
      <w:spacing w:before="360" w:after="120" w:line="300" w:lineRule="exact"/>
      <w:jc w:val="both"/>
    </w:pPr>
    <w:rPr>
      <w:lang w:val="en-US"/>
    </w:rPr>
  </w:style>
  <w:style w:type="paragraph" w:customStyle="1" w:styleId="EstiloContratoN1PretoVersalete">
    <w:name w:val="Estilo Contrato_N1 + Preto Versalete"/>
    <w:basedOn w:val="Normal"/>
    <w:uiPriority w:val="99"/>
    <w:rsid w:val="00A125C6"/>
    <w:pPr>
      <w:numPr>
        <w:ilvl w:val="2"/>
        <w:numId w:val="1"/>
      </w:numPr>
      <w:tabs>
        <w:tab w:val="clear" w:pos="1854"/>
        <w:tab w:val="num" w:pos="0"/>
      </w:tabs>
      <w:spacing w:before="600" w:after="120"/>
      <w:jc w:val="center"/>
    </w:pPr>
    <w:rPr>
      <w:rFonts w:ascii="Times New Roman Negrito" w:hAnsi="Times New Roman Negrito"/>
      <w:b/>
      <w:caps/>
      <w:smallCaps/>
      <w:color w:val="000000"/>
      <w:lang w:val="en-US"/>
    </w:rPr>
  </w:style>
  <w:style w:type="paragraph" w:customStyle="1" w:styleId="PargrafodaLista1">
    <w:name w:val="Parágrafo da Lista1"/>
    <w:basedOn w:val="Normal"/>
    <w:uiPriority w:val="99"/>
    <w:qFormat/>
    <w:rsid w:val="00A125C6"/>
    <w:pPr>
      <w:numPr>
        <w:numId w:val="1"/>
      </w:numPr>
    </w:pPr>
  </w:style>
  <w:style w:type="character" w:customStyle="1" w:styleId="msoins0">
    <w:name w:val="msoins"/>
    <w:uiPriority w:val="99"/>
    <w:rsid w:val="00A125C6"/>
  </w:style>
  <w:style w:type="paragraph" w:styleId="Commarcadores">
    <w:name w:val="List Bullet"/>
    <w:basedOn w:val="Normal"/>
    <w:uiPriority w:val="99"/>
    <w:rsid w:val="00A125C6"/>
    <w:pPr>
      <w:tabs>
        <w:tab w:val="num" w:pos="360"/>
      </w:tabs>
      <w:ind w:left="360" w:hanging="360"/>
    </w:pPr>
  </w:style>
  <w:style w:type="character" w:customStyle="1" w:styleId="CommarcadoresChar">
    <w:name w:val="Com marcadores Char"/>
    <w:uiPriority w:val="99"/>
    <w:rsid w:val="00A125C6"/>
    <w:rPr>
      <w:sz w:val="24"/>
      <w:lang w:val="pt-BR"/>
    </w:rPr>
  </w:style>
  <w:style w:type="character" w:customStyle="1" w:styleId="msodel0">
    <w:name w:val="msodel"/>
    <w:uiPriority w:val="99"/>
    <w:rsid w:val="00A125C6"/>
  </w:style>
  <w:style w:type="paragraph" w:styleId="Textodenotadefim">
    <w:name w:val="endnote text"/>
    <w:basedOn w:val="Normal"/>
    <w:link w:val="TextodenotadefimChar"/>
    <w:uiPriority w:val="99"/>
    <w:rsid w:val="00A125C6"/>
    <w:rPr>
      <w:sz w:val="20"/>
      <w:szCs w:val="20"/>
    </w:rPr>
  </w:style>
  <w:style w:type="character" w:customStyle="1" w:styleId="TextodenotadefimChar">
    <w:name w:val="Texto de nota de fim Char"/>
    <w:basedOn w:val="Fontepargpadro"/>
    <w:link w:val="Textodenotadefim"/>
    <w:uiPriority w:val="99"/>
    <w:rsid w:val="00A125C6"/>
    <w:rPr>
      <w:rFonts w:ascii="Calibri" w:eastAsia="Times New Roman" w:hAnsi="Calibri" w:cs="Calibri"/>
      <w:sz w:val="20"/>
      <w:szCs w:val="20"/>
    </w:rPr>
  </w:style>
  <w:style w:type="character" w:styleId="Refdenotadefim">
    <w:name w:val="endnote reference"/>
    <w:uiPriority w:val="99"/>
    <w:rsid w:val="00A125C6"/>
    <w:rPr>
      <w:vertAlign w:val="superscript"/>
    </w:rPr>
  </w:style>
  <w:style w:type="paragraph" w:styleId="TextosemFormatao">
    <w:name w:val="Plain Text"/>
    <w:basedOn w:val="Normal"/>
    <w:link w:val="TextosemFormataoChar"/>
    <w:uiPriority w:val="99"/>
    <w:rsid w:val="00A125C6"/>
    <w:rPr>
      <w:rFonts w:ascii="Consolas" w:hAnsi="Consolas"/>
      <w:sz w:val="21"/>
      <w:szCs w:val="20"/>
    </w:rPr>
  </w:style>
  <w:style w:type="character" w:customStyle="1" w:styleId="TextosemFormataoChar">
    <w:name w:val="Texto sem Formatação Char"/>
    <w:basedOn w:val="Fontepargpadro"/>
    <w:link w:val="TextosemFormatao"/>
    <w:uiPriority w:val="99"/>
    <w:rsid w:val="00A125C6"/>
    <w:rPr>
      <w:rFonts w:ascii="Consolas" w:eastAsia="Times New Roman" w:hAnsi="Consolas" w:cs="Calibri"/>
      <w:sz w:val="21"/>
      <w:szCs w:val="20"/>
    </w:rPr>
  </w:style>
  <w:style w:type="paragraph" w:customStyle="1" w:styleId="Default">
    <w:name w:val="Default"/>
    <w:rsid w:val="00404D6C"/>
    <w:pPr>
      <w:autoSpaceDE w:val="0"/>
      <w:autoSpaceDN w:val="0"/>
      <w:adjustRightInd w:val="0"/>
      <w:spacing w:after="0" w:line="240" w:lineRule="auto"/>
    </w:pPr>
    <w:rPr>
      <w:rFonts w:ascii="Verdana" w:eastAsia="SimSun" w:hAnsi="Verdana" w:cs="Verdana"/>
      <w:color w:val="000000"/>
      <w:sz w:val="24"/>
      <w:szCs w:val="24"/>
      <w:lang w:eastAsia="pt-BR"/>
    </w:rPr>
  </w:style>
  <w:style w:type="paragraph" w:customStyle="1" w:styleId="NormalNumerada">
    <w:name w:val="Normal Numerada"/>
    <w:basedOn w:val="Normal"/>
    <w:uiPriority w:val="99"/>
    <w:rsid w:val="00A125C6"/>
    <w:pPr>
      <w:numPr>
        <w:numId w:val="2"/>
      </w:numPr>
      <w:tabs>
        <w:tab w:val="left" w:pos="567"/>
      </w:tabs>
      <w:spacing w:before="60" w:after="60" w:line="264" w:lineRule="auto"/>
      <w:jc w:val="both"/>
    </w:pPr>
    <w:rPr>
      <w:rFonts w:ascii="Arial" w:hAnsi="Arial"/>
      <w:szCs w:val="20"/>
    </w:rPr>
  </w:style>
  <w:style w:type="paragraph" w:customStyle="1" w:styleId="STDTextoDois-Quatro">
    <w:name w:val="STD Texto Dois-Quatro"/>
    <w:basedOn w:val="Normal"/>
    <w:rsid w:val="00A125C6"/>
    <w:pPr>
      <w:spacing w:before="240" w:line="240" w:lineRule="exact"/>
      <w:ind w:left="471"/>
      <w:jc w:val="both"/>
    </w:pPr>
    <w:rPr>
      <w:rFonts w:ascii="Arial" w:hAnsi="Arial"/>
      <w:sz w:val="20"/>
    </w:rPr>
  </w:style>
  <w:style w:type="character" w:customStyle="1" w:styleId="STDTextoDois-QuatroChar">
    <w:name w:val="STD Texto Dois-Quatro Char"/>
    <w:uiPriority w:val="99"/>
    <w:rsid w:val="00A125C6"/>
    <w:rPr>
      <w:rFonts w:ascii="Arial" w:hAnsi="Arial"/>
      <w:sz w:val="24"/>
    </w:rPr>
  </w:style>
  <w:style w:type="paragraph" w:customStyle="1" w:styleId="Switzerland">
    <w:name w:val="Switzerland"/>
    <w:basedOn w:val="Corpodetexto"/>
    <w:uiPriority w:val="99"/>
    <w:rsid w:val="00A125C6"/>
    <w:pPr>
      <w:jc w:val="both"/>
    </w:pPr>
    <w:rPr>
      <w:rFonts w:eastAsia="MS Mincho"/>
      <w:sz w:val="22"/>
      <w:szCs w:val="20"/>
      <w:lang w:val="pt-BR"/>
    </w:rPr>
  </w:style>
  <w:style w:type="paragraph" w:customStyle="1" w:styleId="Nome">
    <w:name w:val="Nome"/>
    <w:basedOn w:val="Normal"/>
    <w:uiPriority w:val="99"/>
    <w:rsid w:val="00A125C6"/>
    <w:pPr>
      <w:spacing w:before="120" w:line="288" w:lineRule="auto"/>
      <w:jc w:val="both"/>
    </w:pPr>
    <w:rPr>
      <w:rFonts w:ascii="Arial" w:hAnsi="Arial"/>
    </w:rPr>
  </w:style>
  <w:style w:type="paragraph" w:customStyle="1" w:styleId="StyleHeading1Before0pt">
    <w:name w:val="Style Heading 1 + Before:  0 pt"/>
    <w:basedOn w:val="Ttulo1"/>
    <w:uiPriority w:val="99"/>
    <w:rsid w:val="00A125C6"/>
    <w:pPr>
      <w:keepNext w:val="0"/>
      <w:numPr>
        <w:numId w:val="3"/>
      </w:numPr>
      <w:spacing w:before="240" w:after="240"/>
      <w:jc w:val="left"/>
    </w:pPr>
    <w:rPr>
      <w:b w:val="0"/>
      <w:smallCaps/>
    </w:rPr>
  </w:style>
  <w:style w:type="character" w:customStyle="1" w:styleId="p0Char">
    <w:name w:val="p0 Char"/>
    <w:uiPriority w:val="99"/>
    <w:rsid w:val="00A125C6"/>
    <w:rPr>
      <w:rFonts w:ascii="Times" w:hAnsi="Times"/>
      <w:sz w:val="24"/>
    </w:rPr>
  </w:style>
  <w:style w:type="paragraph" w:customStyle="1" w:styleId="ListParagraph2">
    <w:name w:val="List Paragraph2"/>
    <w:basedOn w:val="Normal"/>
    <w:uiPriority w:val="99"/>
    <w:rsid w:val="00A125C6"/>
    <w:pPr>
      <w:ind w:left="708"/>
      <w:jc w:val="both"/>
    </w:pPr>
    <w:rPr>
      <w:sz w:val="26"/>
      <w:szCs w:val="20"/>
    </w:rPr>
  </w:style>
  <w:style w:type="paragraph" w:customStyle="1" w:styleId="STDNvelUm">
    <w:name w:val="STD Nível Um"/>
    <w:basedOn w:val="Normal"/>
    <w:next w:val="Normal"/>
    <w:uiPriority w:val="99"/>
    <w:rsid w:val="00A125C6"/>
    <w:pPr>
      <w:numPr>
        <w:numId w:val="4"/>
      </w:numPr>
      <w:outlineLvl w:val="0"/>
    </w:pPr>
    <w:rPr>
      <w:rFonts w:ascii="Arial" w:hAnsi="Arial"/>
      <w:b/>
      <w:smallCaps/>
      <w:color w:val="CD0000"/>
      <w:sz w:val="28"/>
      <w:szCs w:val="28"/>
    </w:rPr>
  </w:style>
  <w:style w:type="paragraph" w:customStyle="1" w:styleId="STDNvelDois">
    <w:name w:val="STD Nível Dois"/>
    <w:basedOn w:val="STDNvelUm"/>
    <w:next w:val="Normal"/>
    <w:uiPriority w:val="99"/>
    <w:rsid w:val="00A125C6"/>
    <w:pPr>
      <w:numPr>
        <w:ilvl w:val="1"/>
      </w:numPr>
      <w:tabs>
        <w:tab w:val="num" w:pos="1440"/>
      </w:tabs>
      <w:spacing w:before="480"/>
      <w:outlineLvl w:val="1"/>
    </w:pPr>
    <w:rPr>
      <w:sz w:val="24"/>
      <w:szCs w:val="24"/>
    </w:rPr>
  </w:style>
  <w:style w:type="paragraph" w:customStyle="1" w:styleId="STDNvelTrs">
    <w:name w:val="STD Nível Três"/>
    <w:basedOn w:val="STDNvelUm"/>
    <w:next w:val="Normal"/>
    <w:uiPriority w:val="99"/>
    <w:rsid w:val="00A125C6"/>
    <w:pPr>
      <w:numPr>
        <w:ilvl w:val="2"/>
      </w:numPr>
      <w:tabs>
        <w:tab w:val="num" w:pos="2160"/>
      </w:tabs>
      <w:spacing w:before="480"/>
      <w:outlineLvl w:val="2"/>
    </w:pPr>
    <w:rPr>
      <w:sz w:val="24"/>
      <w:szCs w:val="24"/>
    </w:rPr>
  </w:style>
  <w:style w:type="paragraph" w:customStyle="1" w:styleId="STDNvelQuatro">
    <w:name w:val="STD Nível Quatro"/>
    <w:basedOn w:val="STDNvelUm"/>
    <w:next w:val="Normal"/>
    <w:uiPriority w:val="99"/>
    <w:rsid w:val="00A125C6"/>
    <w:pPr>
      <w:numPr>
        <w:ilvl w:val="3"/>
      </w:numPr>
      <w:tabs>
        <w:tab w:val="num" w:pos="2880"/>
      </w:tabs>
      <w:spacing w:before="480"/>
      <w:outlineLvl w:val="3"/>
    </w:pPr>
    <w:rPr>
      <w:sz w:val="24"/>
      <w:szCs w:val="24"/>
    </w:rPr>
  </w:style>
  <w:style w:type="paragraph" w:customStyle="1" w:styleId="ax">
    <w:name w:val="a.x)"/>
    <w:uiPriority w:val="99"/>
    <w:rsid w:val="00404D6C"/>
    <w:pPr>
      <w:autoSpaceDE w:val="0"/>
      <w:autoSpaceDN w:val="0"/>
      <w:adjustRightInd w:val="0"/>
      <w:spacing w:before="240" w:after="120" w:line="240" w:lineRule="auto"/>
      <w:ind w:left="1276" w:hanging="709"/>
      <w:jc w:val="both"/>
    </w:pPr>
    <w:rPr>
      <w:rFonts w:ascii="Arial" w:eastAsia="SimSun" w:hAnsi="Arial" w:cs="Times New Roman"/>
      <w:sz w:val="24"/>
      <w:szCs w:val="20"/>
      <w:lang w:eastAsia="pt-BR"/>
    </w:rPr>
  </w:style>
  <w:style w:type="paragraph" w:customStyle="1" w:styleId="BNDES">
    <w:name w:val="BNDES"/>
    <w:basedOn w:val="Normal"/>
    <w:uiPriority w:val="99"/>
    <w:rsid w:val="00A125C6"/>
    <w:pPr>
      <w:spacing w:after="120"/>
      <w:jc w:val="both"/>
    </w:pPr>
    <w:rPr>
      <w:rFonts w:ascii="Arial" w:hAnsi="Arial"/>
      <w:szCs w:val="20"/>
    </w:rPr>
  </w:style>
  <w:style w:type="character" w:customStyle="1" w:styleId="BNDESChar">
    <w:name w:val="BNDES Char"/>
    <w:uiPriority w:val="99"/>
    <w:rsid w:val="00A125C6"/>
    <w:rPr>
      <w:rFonts w:ascii="Arial" w:hAnsi="Arial"/>
      <w:sz w:val="24"/>
    </w:rPr>
  </w:style>
  <w:style w:type="paragraph" w:customStyle="1" w:styleId="numeroON">
    <w:name w:val="numero ON"/>
    <w:uiPriority w:val="99"/>
    <w:rsid w:val="00404D6C"/>
    <w:pPr>
      <w:autoSpaceDE w:val="0"/>
      <w:autoSpaceDN w:val="0"/>
      <w:adjustRightInd w:val="0"/>
      <w:spacing w:before="120" w:after="360" w:line="240" w:lineRule="auto"/>
      <w:jc w:val="center"/>
    </w:pPr>
    <w:rPr>
      <w:rFonts w:ascii="Arial" w:eastAsia="SimSun" w:hAnsi="Arial" w:cs="Times New Roman"/>
      <w:b/>
      <w:caps/>
      <w:sz w:val="24"/>
      <w:szCs w:val="20"/>
      <w:lang w:eastAsia="pt-BR"/>
    </w:rPr>
  </w:style>
  <w:style w:type="character" w:styleId="Refdecomentrio">
    <w:name w:val="annotation reference"/>
    <w:uiPriority w:val="99"/>
    <w:rsid w:val="00A125C6"/>
    <w:rPr>
      <w:sz w:val="16"/>
    </w:rPr>
  </w:style>
  <w:style w:type="paragraph" w:styleId="Reviso">
    <w:name w:val="Revision"/>
    <w:hidden/>
    <w:uiPriority w:val="99"/>
    <w:rsid w:val="00404D6C"/>
    <w:pPr>
      <w:autoSpaceDE w:val="0"/>
      <w:autoSpaceDN w:val="0"/>
      <w:adjustRightInd w:val="0"/>
      <w:spacing w:after="0" w:line="240" w:lineRule="auto"/>
    </w:pPr>
    <w:rPr>
      <w:rFonts w:ascii="Times New Roman" w:eastAsia="SimSun" w:hAnsi="Times New Roman" w:cs="Times New Roman"/>
      <w:sz w:val="24"/>
      <w:szCs w:val="24"/>
      <w:lang w:eastAsia="pt-BR"/>
    </w:rPr>
  </w:style>
  <w:style w:type="paragraph" w:styleId="PargrafodaLista">
    <w:name w:val="List Paragraph"/>
    <w:aliases w:val="Bullets 1,Vitor Título,Vitor T’tulo,Itemização,Capítulo,Comum,List Paragraph_0,List Paragraph_0_0,List Paragraph_0_0_0,List Paragraph_1,List Paragraph_2,Meu,Normal numerado,Parágrafo da Lista;Comum,Vitor T?tulo,Bullet List,FooterText"/>
    <w:basedOn w:val="Normal"/>
    <w:link w:val="PargrafodaListaChar"/>
    <w:uiPriority w:val="34"/>
    <w:qFormat/>
    <w:rsid w:val="00A125C6"/>
    <w:pPr>
      <w:ind w:left="720"/>
    </w:pPr>
  </w:style>
  <w:style w:type="paragraph" w:customStyle="1" w:styleId="NormalWeb0">
    <w:name w:val="Normal(Web)"/>
    <w:basedOn w:val="Normal"/>
    <w:uiPriority w:val="99"/>
    <w:rsid w:val="00A125C6"/>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uiPriority w:val="99"/>
    <w:rsid w:val="00A125C6"/>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uiPriority w:val="99"/>
    <w:rsid w:val="00A125C6"/>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uiPriority w:val="99"/>
    <w:rsid w:val="00A125C6"/>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uiPriority w:val="99"/>
    <w:rsid w:val="00A125C6"/>
    <w:pPr>
      <w:spacing w:after="160" w:line="240" w:lineRule="exact"/>
    </w:pPr>
    <w:rPr>
      <w:rFonts w:ascii="Verdana" w:hAnsi="Verdana"/>
      <w:sz w:val="20"/>
      <w:szCs w:val="20"/>
      <w:lang w:val="en-US"/>
    </w:rPr>
  </w:style>
  <w:style w:type="paragraph" w:customStyle="1" w:styleId="Centered">
    <w:name w:val="Centered"/>
    <w:basedOn w:val="Normal"/>
    <w:uiPriority w:val="99"/>
    <w:rsid w:val="00A125C6"/>
    <w:pPr>
      <w:keepNext/>
      <w:widowControl w:val="0"/>
      <w:spacing w:after="240"/>
      <w:jc w:val="center"/>
    </w:pPr>
    <w:rPr>
      <w:b/>
      <w:sz w:val="18"/>
      <w:szCs w:val="18"/>
      <w:lang w:val="en-US"/>
    </w:rPr>
  </w:style>
  <w:style w:type="paragraph" w:customStyle="1" w:styleId="dx-TitleC">
    <w:name w:val="dx-Title C"/>
    <w:aliases w:val="t10"/>
    <w:basedOn w:val="Normal"/>
    <w:uiPriority w:val="99"/>
    <w:rsid w:val="00A125C6"/>
    <w:pPr>
      <w:spacing w:after="240"/>
      <w:jc w:val="center"/>
    </w:pPr>
    <w:rPr>
      <w:szCs w:val="20"/>
      <w:lang w:val="en-US"/>
    </w:rPr>
  </w:style>
  <w:style w:type="paragraph" w:customStyle="1" w:styleId="Estilo1">
    <w:name w:val="Estilo1"/>
    <w:basedOn w:val="Corpodetexto2"/>
    <w:uiPriority w:val="99"/>
    <w:rsid w:val="00A125C6"/>
    <w:pPr>
      <w:suppressAutoHyphens/>
      <w:spacing w:after="120" w:line="320" w:lineRule="exact"/>
    </w:pPr>
    <w:rPr>
      <w:rFonts w:ascii="Georgia" w:hAnsi="Georgia"/>
    </w:rPr>
  </w:style>
  <w:style w:type="character" w:customStyle="1" w:styleId="Estilo1Char">
    <w:name w:val="Estilo1 Char"/>
    <w:uiPriority w:val="99"/>
    <w:rsid w:val="00A125C6"/>
    <w:rPr>
      <w:rFonts w:ascii="Georgia" w:hAnsi="Georgia"/>
      <w:sz w:val="22"/>
    </w:rPr>
  </w:style>
  <w:style w:type="character" w:customStyle="1" w:styleId="DeltaViewComment">
    <w:name w:val="DeltaView Comment"/>
    <w:uiPriority w:val="99"/>
    <w:rsid w:val="00A125C6"/>
    <w:rPr>
      <w:color w:val="000000"/>
    </w:rPr>
  </w:style>
  <w:style w:type="character" w:customStyle="1" w:styleId="DeltaViewStyleChangeText">
    <w:name w:val="DeltaView Style Change Text"/>
    <w:uiPriority w:val="99"/>
    <w:rsid w:val="00A125C6"/>
    <w:rPr>
      <w:color w:val="000000"/>
      <w:u w:val="double"/>
    </w:rPr>
  </w:style>
  <w:style w:type="character" w:customStyle="1" w:styleId="DeltaViewStyleChangeLabel">
    <w:name w:val="DeltaView Style Change Label"/>
    <w:uiPriority w:val="99"/>
    <w:rsid w:val="00A125C6"/>
    <w:rPr>
      <w:color w:val="000000"/>
    </w:rPr>
  </w:style>
  <w:style w:type="character" w:customStyle="1" w:styleId="DeltaViewInsertedComment">
    <w:name w:val="DeltaView Inserted Comment"/>
    <w:uiPriority w:val="99"/>
    <w:rsid w:val="00A125C6"/>
    <w:rPr>
      <w:color w:val="0000FF"/>
      <w:u w:val="double"/>
    </w:rPr>
  </w:style>
  <w:style w:type="character" w:customStyle="1" w:styleId="DeltaViewDeletedComment">
    <w:name w:val="DeltaView Deleted Comment"/>
    <w:uiPriority w:val="99"/>
    <w:rsid w:val="00A125C6"/>
    <w:rPr>
      <w:strike/>
      <w:color w:val="FF0000"/>
    </w:rPr>
  </w:style>
  <w:style w:type="paragraph" w:customStyle="1" w:styleId="a">
    <w:name w:val="a)"/>
    <w:next w:val="Normal"/>
    <w:uiPriority w:val="99"/>
    <w:rsid w:val="00404D6C"/>
    <w:pPr>
      <w:autoSpaceDE w:val="0"/>
      <w:autoSpaceDN w:val="0"/>
      <w:adjustRightInd w:val="0"/>
      <w:spacing w:before="360" w:after="120" w:line="240" w:lineRule="auto"/>
      <w:ind w:left="567" w:hanging="567"/>
      <w:jc w:val="both"/>
    </w:pPr>
    <w:rPr>
      <w:rFonts w:ascii="Arial" w:eastAsia="SimSun" w:hAnsi="Arial" w:cs="Times New Roman"/>
      <w:sz w:val="24"/>
      <w:szCs w:val="20"/>
      <w:lang w:eastAsia="pt-BR"/>
    </w:rPr>
  </w:style>
  <w:style w:type="paragraph" w:customStyle="1" w:styleId="NormalOptimum">
    <w:name w:val="Normal Optimum"/>
    <w:uiPriority w:val="99"/>
    <w:rsid w:val="00404D6C"/>
    <w:pPr>
      <w:widowControl w:val="0"/>
      <w:autoSpaceDE w:val="0"/>
      <w:autoSpaceDN w:val="0"/>
      <w:adjustRightInd w:val="0"/>
      <w:spacing w:after="120" w:line="240" w:lineRule="auto"/>
      <w:contextualSpacing/>
      <w:jc w:val="both"/>
    </w:pPr>
    <w:rPr>
      <w:rFonts w:ascii="Optimum" w:eastAsia="SimSun" w:hAnsi="Optimum" w:cs="Times New Roman"/>
      <w:sz w:val="24"/>
      <w:szCs w:val="24"/>
      <w:lang w:eastAsia="pt-BR"/>
    </w:rPr>
  </w:style>
  <w:style w:type="character" w:customStyle="1" w:styleId="NormalOptimumChar">
    <w:name w:val="Normal Optimum Char"/>
    <w:uiPriority w:val="99"/>
    <w:rsid w:val="00A125C6"/>
    <w:rPr>
      <w:rFonts w:ascii="Optimum" w:hAnsi="Optimum"/>
      <w:sz w:val="24"/>
    </w:rPr>
  </w:style>
  <w:style w:type="paragraph" w:customStyle="1" w:styleId="axx">
    <w:name w:val="a.x.x)"/>
    <w:basedOn w:val="ax"/>
    <w:uiPriority w:val="99"/>
    <w:rsid w:val="00A125C6"/>
    <w:pPr>
      <w:spacing w:before="120"/>
      <w:ind w:left="2268" w:hanging="992"/>
    </w:pPr>
  </w:style>
  <w:style w:type="paragraph" w:customStyle="1" w:styleId="1-PargrafoAJ">
    <w:name w:val="1 - Parágrafo AJ"/>
    <w:basedOn w:val="BNDES"/>
    <w:uiPriority w:val="99"/>
    <w:rsid w:val="00A125C6"/>
    <w:pPr>
      <w:tabs>
        <w:tab w:val="left" w:pos="1418"/>
      </w:tabs>
      <w:spacing w:after="0" w:line="312" w:lineRule="auto"/>
    </w:pPr>
    <w:rPr>
      <w:color w:val="333333"/>
      <w:spacing w:val="10"/>
    </w:rPr>
  </w:style>
  <w:style w:type="character" w:customStyle="1" w:styleId="1-PargrafoAJChar">
    <w:name w:val="1 - Parágrafo AJ Char"/>
    <w:uiPriority w:val="99"/>
    <w:rsid w:val="00A125C6"/>
    <w:rPr>
      <w:rFonts w:ascii="Arial" w:hAnsi="Arial"/>
      <w:color w:val="333333"/>
      <w:spacing w:val="10"/>
      <w:sz w:val="24"/>
    </w:rPr>
  </w:style>
  <w:style w:type="paragraph" w:customStyle="1" w:styleId="CTTCorpodeTexto">
    <w:name w:val="CTT_Corpo de Texto"/>
    <w:basedOn w:val="Normal"/>
    <w:uiPriority w:val="99"/>
    <w:rsid w:val="00A125C6"/>
    <w:pPr>
      <w:spacing w:before="240" w:after="240" w:line="300" w:lineRule="exact"/>
      <w:jc w:val="both"/>
    </w:pPr>
  </w:style>
  <w:style w:type="paragraph" w:customStyle="1" w:styleId="CharChar1CharCharCharCharCharChar">
    <w:name w:val="Char Char1 Char Char Char Char Char Char"/>
    <w:basedOn w:val="Normal"/>
    <w:uiPriority w:val="99"/>
    <w:rsid w:val="00A125C6"/>
    <w:pPr>
      <w:spacing w:after="160" w:line="240" w:lineRule="exact"/>
    </w:pPr>
    <w:rPr>
      <w:rFonts w:ascii="Verdana" w:hAnsi="Verdana"/>
      <w:sz w:val="20"/>
      <w:szCs w:val="20"/>
      <w:lang w:val="en-US"/>
    </w:rPr>
  </w:style>
  <w:style w:type="paragraph" w:customStyle="1" w:styleId="TextodeClusula">
    <w:name w:val="Texto de Cláusula"/>
    <w:basedOn w:val="Normal"/>
    <w:uiPriority w:val="99"/>
    <w:rsid w:val="00A125C6"/>
    <w:pPr>
      <w:spacing w:before="60" w:after="60" w:line="360" w:lineRule="auto"/>
      <w:jc w:val="both"/>
    </w:pPr>
    <w:rPr>
      <w:rFonts w:ascii="Arial" w:hAnsi="Arial" w:cs="Arial"/>
    </w:rPr>
  </w:style>
  <w:style w:type="character" w:customStyle="1" w:styleId="TextodeClusulaChar">
    <w:name w:val="Texto de Cláusula Char"/>
    <w:uiPriority w:val="99"/>
    <w:rsid w:val="00A125C6"/>
    <w:rPr>
      <w:rFonts w:ascii="Arial" w:hAnsi="Arial"/>
      <w:sz w:val="24"/>
    </w:rPr>
  </w:style>
  <w:style w:type="character" w:customStyle="1" w:styleId="apple-converted-space">
    <w:name w:val="apple-converted-space"/>
    <w:rsid w:val="00A125C6"/>
  </w:style>
  <w:style w:type="paragraph" w:customStyle="1" w:styleId="CharChar1CharCharCharCharCharChar2">
    <w:name w:val="Char Char1 Char Char Char Char Char Char2"/>
    <w:basedOn w:val="Normal"/>
    <w:uiPriority w:val="99"/>
    <w:rsid w:val="00A125C6"/>
    <w:pPr>
      <w:spacing w:after="160" w:line="240" w:lineRule="exact"/>
    </w:pPr>
    <w:rPr>
      <w:rFonts w:ascii="Verdana" w:hAnsi="Verdana"/>
      <w:sz w:val="20"/>
      <w:szCs w:val="20"/>
      <w:lang w:val="en-US"/>
    </w:rPr>
  </w:style>
  <w:style w:type="paragraph" w:customStyle="1" w:styleId="CharCharCharCharCharCharCharCharCharCharChar">
    <w:name w:val="Char Char Char Char Char Char Char Char Char Char Char"/>
    <w:basedOn w:val="Normal"/>
    <w:uiPriority w:val="99"/>
    <w:rsid w:val="00A125C6"/>
    <w:pPr>
      <w:spacing w:after="160" w:line="240" w:lineRule="exact"/>
    </w:pPr>
    <w:rPr>
      <w:rFonts w:ascii="Verdana" w:hAnsi="Verdana" w:cs="Verdana"/>
      <w:sz w:val="20"/>
      <w:szCs w:val="20"/>
      <w:lang w:val="en-US"/>
    </w:rPr>
  </w:style>
  <w:style w:type="character" w:customStyle="1" w:styleId="left">
    <w:name w:val="left"/>
    <w:uiPriority w:val="99"/>
    <w:rsid w:val="00A125C6"/>
    <w:rPr>
      <w:rFonts w:cs="Times New Roman"/>
    </w:rPr>
  </w:style>
  <w:style w:type="paragraph" w:customStyle="1" w:styleId="Level1">
    <w:name w:val="Level 1"/>
    <w:basedOn w:val="Normal"/>
    <w:link w:val="Level1Char"/>
    <w:qFormat/>
    <w:rsid w:val="00404D6C"/>
    <w:pPr>
      <w:keepNext/>
      <w:autoSpaceDE w:val="0"/>
      <w:autoSpaceDN w:val="0"/>
      <w:adjustRightInd w:val="0"/>
      <w:spacing w:before="280" w:after="140" w:line="290" w:lineRule="auto"/>
      <w:jc w:val="both"/>
      <w:outlineLvl w:val="0"/>
    </w:pPr>
    <w:rPr>
      <w:rFonts w:ascii="Arial" w:hAnsi="Arial"/>
      <w:b/>
      <w:lang w:val="en-GB"/>
    </w:rPr>
  </w:style>
  <w:style w:type="paragraph" w:customStyle="1" w:styleId="Level2">
    <w:name w:val="Level 2"/>
    <w:basedOn w:val="Normal"/>
    <w:qFormat/>
    <w:rsid w:val="00404D6C"/>
    <w:pPr>
      <w:spacing w:after="140" w:line="290" w:lineRule="auto"/>
      <w:jc w:val="both"/>
      <w:outlineLvl w:val="1"/>
    </w:pPr>
    <w:rPr>
      <w:rFonts w:ascii="Arial" w:hAnsi="Arial" w:cs="Arial"/>
      <w:sz w:val="20"/>
      <w:lang w:val="en-GB"/>
    </w:rPr>
  </w:style>
  <w:style w:type="paragraph" w:customStyle="1" w:styleId="Level3">
    <w:name w:val="Level 3"/>
    <w:basedOn w:val="Normal"/>
    <w:link w:val="Level3Char1"/>
    <w:qFormat/>
    <w:rsid w:val="00404D6C"/>
    <w:pPr>
      <w:autoSpaceDE w:val="0"/>
      <w:autoSpaceDN w:val="0"/>
      <w:adjustRightInd w:val="0"/>
      <w:spacing w:after="140" w:line="290" w:lineRule="auto"/>
      <w:jc w:val="both"/>
      <w:outlineLvl w:val="2"/>
    </w:pPr>
    <w:rPr>
      <w:rFonts w:ascii="Arial" w:hAnsi="Arial"/>
      <w:sz w:val="20"/>
      <w:lang w:val="en-GB"/>
    </w:rPr>
  </w:style>
  <w:style w:type="paragraph" w:customStyle="1" w:styleId="Level4">
    <w:name w:val="Level 4"/>
    <w:basedOn w:val="Normal"/>
    <w:qFormat/>
    <w:rsid w:val="00404D6C"/>
    <w:pPr>
      <w:autoSpaceDE w:val="0"/>
      <w:autoSpaceDN w:val="0"/>
      <w:adjustRightInd w:val="0"/>
      <w:spacing w:after="140" w:line="290" w:lineRule="auto"/>
      <w:jc w:val="both"/>
      <w:outlineLvl w:val="3"/>
    </w:pPr>
    <w:rPr>
      <w:rFonts w:ascii="Arial" w:hAnsi="Arial" w:cs="Arial"/>
      <w:sz w:val="20"/>
      <w:lang w:val="en-GB"/>
    </w:rPr>
  </w:style>
  <w:style w:type="paragraph" w:customStyle="1" w:styleId="Level5">
    <w:name w:val="Level 5"/>
    <w:basedOn w:val="Normal"/>
    <w:qFormat/>
    <w:rsid w:val="00404D6C"/>
    <w:pPr>
      <w:spacing w:after="140" w:line="290" w:lineRule="auto"/>
      <w:jc w:val="both"/>
    </w:pPr>
    <w:rPr>
      <w:rFonts w:ascii="Arial" w:hAnsi="Arial" w:cs="Arial"/>
      <w:sz w:val="20"/>
      <w:lang w:val="en-GB"/>
    </w:rPr>
  </w:style>
  <w:style w:type="paragraph" w:customStyle="1" w:styleId="Level6">
    <w:name w:val="Level 6"/>
    <w:basedOn w:val="Normal"/>
    <w:qFormat/>
    <w:rsid w:val="00404D6C"/>
    <w:pPr>
      <w:spacing w:after="140" w:line="290" w:lineRule="auto"/>
      <w:jc w:val="both"/>
    </w:pPr>
    <w:rPr>
      <w:rFonts w:ascii="Arial" w:hAnsi="Arial"/>
      <w:sz w:val="20"/>
      <w:lang w:val="en-GB"/>
    </w:rPr>
  </w:style>
  <w:style w:type="paragraph" w:customStyle="1" w:styleId="Level7">
    <w:name w:val="Level 7"/>
    <w:basedOn w:val="Normal"/>
    <w:rsid w:val="00A125C6"/>
    <w:pPr>
      <w:spacing w:after="140" w:line="290" w:lineRule="auto"/>
      <w:jc w:val="both"/>
      <w:outlineLvl w:val="6"/>
    </w:pPr>
    <w:rPr>
      <w:rFonts w:ascii="Arial" w:hAnsi="Arial"/>
      <w:kern w:val="20"/>
      <w:sz w:val="20"/>
      <w:lang w:val="en-GB"/>
    </w:rPr>
  </w:style>
  <w:style w:type="paragraph" w:customStyle="1" w:styleId="Level8">
    <w:name w:val="Level 8"/>
    <w:basedOn w:val="Normal"/>
    <w:rsid w:val="00A125C6"/>
    <w:pPr>
      <w:spacing w:after="140" w:line="290" w:lineRule="auto"/>
      <w:jc w:val="both"/>
      <w:outlineLvl w:val="7"/>
    </w:pPr>
    <w:rPr>
      <w:rFonts w:ascii="Arial" w:hAnsi="Arial"/>
      <w:kern w:val="20"/>
      <w:sz w:val="20"/>
      <w:lang w:val="en-GB"/>
    </w:rPr>
  </w:style>
  <w:style w:type="paragraph" w:customStyle="1" w:styleId="Level9">
    <w:name w:val="Level 9"/>
    <w:basedOn w:val="Normal"/>
    <w:rsid w:val="00A125C6"/>
    <w:pPr>
      <w:spacing w:after="140" w:line="290" w:lineRule="auto"/>
      <w:jc w:val="both"/>
      <w:outlineLvl w:val="8"/>
    </w:pPr>
    <w:rPr>
      <w:rFonts w:ascii="Arial" w:hAnsi="Arial"/>
      <w:kern w:val="20"/>
      <w:sz w:val="20"/>
      <w:lang w:val="en-GB"/>
    </w:rPr>
  </w:style>
  <w:style w:type="character" w:customStyle="1" w:styleId="Level2Char">
    <w:name w:val="Level 2 Char"/>
    <w:rsid w:val="00A125C6"/>
    <w:rPr>
      <w:rFonts w:ascii="Arial" w:hAnsi="Arial"/>
      <w:sz w:val="24"/>
      <w:lang w:val="en-GB"/>
    </w:rPr>
  </w:style>
  <w:style w:type="paragraph" w:customStyle="1" w:styleId="Heading31">
    <w:name w:val="Heading 31"/>
    <w:aliases w:val="h3,Título 31"/>
    <w:basedOn w:val="Normal"/>
    <w:next w:val="Normal"/>
    <w:autoRedefine/>
    <w:uiPriority w:val="99"/>
    <w:rsid w:val="00A125C6"/>
    <w:pPr>
      <w:numPr>
        <w:numId w:val="5"/>
      </w:numPr>
      <w:spacing w:before="200" w:after="200"/>
      <w:jc w:val="both"/>
      <w:outlineLvl w:val="2"/>
    </w:pPr>
    <w:rPr>
      <w:rFonts w:ascii="Arial" w:hAnsi="Arial" w:cs="Arial"/>
    </w:rPr>
  </w:style>
  <w:style w:type="character" w:customStyle="1" w:styleId="negr1">
    <w:name w:val="negr1"/>
    <w:uiPriority w:val="99"/>
    <w:rsid w:val="00A125C6"/>
    <w:rPr>
      <w:rFonts w:cs="Times New Roman"/>
      <w:b/>
      <w:color w:val="333333"/>
    </w:rPr>
  </w:style>
  <w:style w:type="character" w:customStyle="1" w:styleId="Level3Char">
    <w:name w:val="Level 3 Char"/>
    <w:rsid w:val="00A125C6"/>
    <w:rPr>
      <w:rFonts w:ascii="Arial" w:hAnsi="Arial"/>
      <w:sz w:val="24"/>
      <w:lang w:val="en-GB"/>
    </w:rPr>
  </w:style>
  <w:style w:type="paragraph" w:customStyle="1" w:styleId="Nivel1">
    <w:name w:val="Nivel 1"/>
    <w:basedOn w:val="Normal"/>
    <w:uiPriority w:val="99"/>
    <w:rsid w:val="00A125C6"/>
    <w:pPr>
      <w:widowControl w:val="0"/>
      <w:numPr>
        <w:numId w:val="7"/>
      </w:numPr>
      <w:spacing w:line="300" w:lineRule="atLeast"/>
    </w:pPr>
    <w:rPr>
      <w:b/>
      <w:color w:val="000000"/>
    </w:rPr>
  </w:style>
  <w:style w:type="paragraph" w:customStyle="1" w:styleId="Nivel2">
    <w:name w:val="Nivel 2"/>
    <w:basedOn w:val="Normal"/>
    <w:uiPriority w:val="99"/>
    <w:rsid w:val="00A125C6"/>
    <w:pPr>
      <w:widowControl w:val="0"/>
      <w:numPr>
        <w:ilvl w:val="1"/>
        <w:numId w:val="7"/>
      </w:numPr>
      <w:spacing w:line="300" w:lineRule="atLeast"/>
    </w:pPr>
    <w:rPr>
      <w:color w:val="000000"/>
    </w:rPr>
  </w:style>
  <w:style w:type="paragraph" w:customStyle="1" w:styleId="Nivel3">
    <w:name w:val="Nivel 3"/>
    <w:basedOn w:val="Corpodetexto"/>
    <w:uiPriority w:val="99"/>
    <w:rsid w:val="00A125C6"/>
    <w:pPr>
      <w:numPr>
        <w:ilvl w:val="2"/>
        <w:numId w:val="7"/>
      </w:numPr>
      <w:spacing w:line="320" w:lineRule="exact"/>
      <w:jc w:val="both"/>
    </w:pPr>
    <w:rPr>
      <w:rFonts w:eastAsia="MS Mincho"/>
      <w:color w:val="000000"/>
      <w:sz w:val="22"/>
      <w:lang w:val="pt-BR"/>
    </w:rPr>
  </w:style>
  <w:style w:type="paragraph" w:customStyle="1" w:styleId="Nivel4">
    <w:name w:val="Nivel 4"/>
    <w:basedOn w:val="Default"/>
    <w:uiPriority w:val="99"/>
    <w:rsid w:val="00A125C6"/>
    <w:pPr>
      <w:widowControl w:val="0"/>
      <w:numPr>
        <w:ilvl w:val="3"/>
        <w:numId w:val="7"/>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uiPriority w:val="99"/>
    <w:rsid w:val="00A125C6"/>
    <w:pPr>
      <w:widowControl w:val="0"/>
      <w:numPr>
        <w:ilvl w:val="4"/>
        <w:numId w:val="7"/>
      </w:numPr>
      <w:spacing w:line="300" w:lineRule="atLeast"/>
      <w:jc w:val="both"/>
    </w:pPr>
    <w:rPr>
      <w:rFonts w:ascii="Times New Roman" w:hAnsi="Times New Roman" w:cs="Times New Roman"/>
      <w:sz w:val="22"/>
      <w:szCs w:val="22"/>
    </w:rPr>
  </w:style>
  <w:style w:type="paragraph" w:customStyle="1" w:styleId="Nivel6">
    <w:name w:val="Nivel 6"/>
    <w:basedOn w:val="Normal"/>
    <w:uiPriority w:val="99"/>
    <w:rsid w:val="00A125C6"/>
    <w:pPr>
      <w:widowControl w:val="0"/>
      <w:numPr>
        <w:ilvl w:val="5"/>
        <w:numId w:val="7"/>
      </w:numPr>
      <w:spacing w:line="300" w:lineRule="atLeast"/>
      <w:jc w:val="both"/>
    </w:pPr>
    <w:rPr>
      <w:rFonts w:eastAsia="TT108t00"/>
    </w:rPr>
  </w:style>
  <w:style w:type="paragraph" w:customStyle="1" w:styleId="CharChar1CharCharCharCharCharChar1">
    <w:name w:val="Char Char1 Char Char Char Char Char Char1"/>
    <w:basedOn w:val="Normal"/>
    <w:uiPriority w:val="99"/>
    <w:rsid w:val="00A125C6"/>
    <w:pPr>
      <w:spacing w:after="160" w:line="240" w:lineRule="exact"/>
    </w:pPr>
    <w:rPr>
      <w:rFonts w:ascii="Verdana" w:hAnsi="Verdana"/>
      <w:sz w:val="20"/>
      <w:szCs w:val="20"/>
      <w:lang w:val="en-US"/>
    </w:rPr>
  </w:style>
  <w:style w:type="paragraph" w:customStyle="1" w:styleId="FootnoteTextcont">
    <w:name w:val="Footnote Text cont"/>
    <w:basedOn w:val="Normal"/>
    <w:rsid w:val="00A125C6"/>
    <w:pPr>
      <w:ind w:left="227"/>
      <w:jc w:val="both"/>
    </w:pPr>
    <w:rPr>
      <w:rFonts w:ascii="Arial" w:hAnsi="Arial" w:cs="Arial"/>
      <w:sz w:val="16"/>
    </w:rPr>
  </w:style>
  <w:style w:type="paragraph" w:customStyle="1" w:styleId="Body">
    <w:name w:val="Body"/>
    <w:aliases w:val="by,by + 8.5 pt,Left,Before:  3 pt,After:  3 pt,Line spacing:  Multiple ..."/>
    <w:basedOn w:val="Normal"/>
    <w:link w:val="BodyChar"/>
    <w:uiPriority w:val="99"/>
    <w:qFormat/>
    <w:rsid w:val="00A125C6"/>
    <w:pPr>
      <w:spacing w:after="140" w:line="290" w:lineRule="auto"/>
      <w:jc w:val="both"/>
    </w:pPr>
    <w:rPr>
      <w:rFonts w:ascii="Arial" w:hAnsi="Arial" w:cs="Arial"/>
      <w:sz w:val="20"/>
      <w:szCs w:val="20"/>
    </w:rPr>
  </w:style>
  <w:style w:type="paragraph" w:customStyle="1" w:styleId="TtuloB1">
    <w:name w:val="Título B1"/>
    <w:basedOn w:val="Normal"/>
    <w:qFormat/>
    <w:rsid w:val="00A125C6"/>
    <w:pPr>
      <w:numPr>
        <w:numId w:val="8"/>
      </w:numPr>
      <w:tabs>
        <w:tab w:val="clear" w:pos="2722"/>
        <w:tab w:val="num" w:pos="680"/>
      </w:tabs>
      <w:spacing w:after="240"/>
    </w:pPr>
    <w:rPr>
      <w:rFonts w:ascii="Arial Bold" w:eastAsia="MS Mincho" w:hAnsi="Arial Bold"/>
      <w:b/>
      <w:caps/>
    </w:rPr>
  </w:style>
  <w:style w:type="paragraph" w:customStyle="1" w:styleId="TtuloB2">
    <w:name w:val="Título B2"/>
    <w:basedOn w:val="Normal"/>
    <w:qFormat/>
    <w:rsid w:val="00A125C6"/>
    <w:pPr>
      <w:numPr>
        <w:ilvl w:val="1"/>
        <w:numId w:val="8"/>
      </w:numPr>
      <w:tabs>
        <w:tab w:val="clear" w:pos="2722"/>
        <w:tab w:val="num" w:pos="680"/>
      </w:tabs>
      <w:spacing w:after="240"/>
    </w:pPr>
    <w:rPr>
      <w:rFonts w:eastAsia="MS Mincho"/>
      <w:caps/>
    </w:rPr>
  </w:style>
  <w:style w:type="paragraph" w:customStyle="1" w:styleId="TabBody">
    <w:name w:val="TabBody"/>
    <w:basedOn w:val="Normal"/>
    <w:rsid w:val="00A125C6"/>
    <w:pPr>
      <w:spacing w:before="60" w:after="60" w:line="240" w:lineRule="exact"/>
      <w:jc w:val="both"/>
    </w:pPr>
    <w:rPr>
      <w:rFonts w:ascii="Arial" w:eastAsia="Arial Unicode MS" w:hAnsi="Arial" w:cs="Arial"/>
      <w:sz w:val="18"/>
    </w:rPr>
  </w:style>
  <w:style w:type="paragraph" w:customStyle="1" w:styleId="TabHeading">
    <w:name w:val="TabHeading"/>
    <w:basedOn w:val="Normal"/>
    <w:rsid w:val="00A125C6"/>
    <w:pPr>
      <w:spacing w:before="60" w:after="60" w:line="240" w:lineRule="exact"/>
      <w:jc w:val="both"/>
    </w:pPr>
    <w:rPr>
      <w:rFonts w:ascii="Arial" w:hAnsi="Arial" w:cs="Arial"/>
      <w:b/>
      <w:sz w:val="18"/>
    </w:rPr>
  </w:style>
  <w:style w:type="paragraph" w:customStyle="1" w:styleId="TabRoman">
    <w:name w:val="TabRoman"/>
    <w:basedOn w:val="Normal"/>
    <w:rsid w:val="00A125C6"/>
    <w:pPr>
      <w:numPr>
        <w:numId w:val="9"/>
      </w:numPr>
      <w:spacing w:before="60" w:after="60" w:line="240" w:lineRule="exact"/>
      <w:jc w:val="both"/>
    </w:pPr>
    <w:rPr>
      <w:rFonts w:ascii="Arial" w:hAnsi="Arial" w:cs="Arial"/>
      <w:sz w:val="18"/>
      <w:szCs w:val="20"/>
    </w:rPr>
  </w:style>
  <w:style w:type="paragraph" w:customStyle="1" w:styleId="TabAlpha">
    <w:name w:val="TabAlpha"/>
    <w:basedOn w:val="Normal"/>
    <w:rsid w:val="00A125C6"/>
    <w:pPr>
      <w:numPr>
        <w:ilvl w:val="1"/>
        <w:numId w:val="9"/>
      </w:numPr>
    </w:pPr>
  </w:style>
  <w:style w:type="table" w:styleId="Tabelacomgrade">
    <w:name w:val="Table Grid"/>
    <w:basedOn w:val="Tabelanormal"/>
    <w:uiPriority w:val="99"/>
    <w:rsid w:val="00A125C6"/>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link w:val="PartiesChar"/>
    <w:rsid w:val="00A125C6"/>
    <w:pPr>
      <w:numPr>
        <w:numId w:val="6"/>
      </w:numPr>
      <w:spacing w:after="140" w:line="290" w:lineRule="auto"/>
      <w:jc w:val="both"/>
    </w:pPr>
    <w:rPr>
      <w:rFonts w:ascii="Arial" w:hAnsi="Arial" w:cs="Arial"/>
      <w:sz w:val="20"/>
      <w:szCs w:val="20"/>
    </w:rPr>
  </w:style>
  <w:style w:type="paragraph" w:customStyle="1" w:styleId="Recitals">
    <w:name w:val="Recitals"/>
    <w:basedOn w:val="Normal"/>
    <w:rsid w:val="00A125C6"/>
    <w:pPr>
      <w:numPr>
        <w:ilvl w:val="1"/>
        <w:numId w:val="6"/>
      </w:numPr>
      <w:spacing w:after="140" w:line="290" w:lineRule="auto"/>
      <w:jc w:val="both"/>
    </w:pPr>
    <w:rPr>
      <w:rFonts w:ascii="Arial" w:hAnsi="Arial" w:cs="Arial"/>
      <w:sz w:val="20"/>
    </w:rPr>
  </w:style>
  <w:style w:type="paragraph" w:customStyle="1" w:styleId="Parties2">
    <w:name w:val="Parties 2"/>
    <w:basedOn w:val="Normal"/>
    <w:rsid w:val="00A125C6"/>
    <w:pPr>
      <w:numPr>
        <w:ilvl w:val="2"/>
        <w:numId w:val="6"/>
      </w:numPr>
      <w:jc w:val="both"/>
    </w:pPr>
  </w:style>
  <w:style w:type="paragraph" w:customStyle="1" w:styleId="Recitals2">
    <w:name w:val="Recitals 2"/>
    <w:basedOn w:val="Normal"/>
    <w:rsid w:val="00A125C6"/>
    <w:pPr>
      <w:numPr>
        <w:ilvl w:val="3"/>
        <w:numId w:val="6"/>
      </w:numPr>
      <w:jc w:val="both"/>
    </w:pPr>
  </w:style>
  <w:style w:type="paragraph" w:customStyle="1" w:styleId="Heading">
    <w:name w:val="Heading"/>
    <w:basedOn w:val="Normal"/>
    <w:rsid w:val="00A125C6"/>
    <w:pPr>
      <w:spacing w:after="140" w:line="290" w:lineRule="auto"/>
      <w:jc w:val="both"/>
    </w:pPr>
    <w:rPr>
      <w:rFonts w:ascii="Arial" w:hAnsi="Arial" w:cs="Arial"/>
      <w:b/>
      <w:szCs w:val="20"/>
    </w:rPr>
  </w:style>
  <w:style w:type="character" w:customStyle="1" w:styleId="Mention1">
    <w:name w:val="Mention1"/>
    <w:basedOn w:val="Fontepargpadro"/>
    <w:uiPriority w:val="99"/>
    <w:semiHidden/>
    <w:unhideWhenUsed/>
    <w:rsid w:val="00A125C6"/>
    <w:rPr>
      <w:color w:val="2B579A"/>
      <w:shd w:val="clear" w:color="auto" w:fill="E6E6E6"/>
    </w:rPr>
  </w:style>
  <w:style w:type="paragraph" w:customStyle="1" w:styleId="FooterReference">
    <w:name w:val="Footer Reference"/>
    <w:basedOn w:val="Rodap"/>
    <w:link w:val="FooterReferenceChar"/>
    <w:semiHidden/>
    <w:rsid w:val="00A125C6"/>
    <w:pPr>
      <w:jc w:val="left"/>
    </w:pPr>
    <w:rPr>
      <w:rFonts w:ascii="Times New Roman" w:hAnsi="Times New Roman"/>
      <w:sz w:val="16"/>
      <w:szCs w:val="24"/>
      <w:lang w:val="en-GB"/>
    </w:rPr>
  </w:style>
  <w:style w:type="character" w:customStyle="1" w:styleId="Level3Char1">
    <w:name w:val="Level 3 Char1"/>
    <w:basedOn w:val="Fontepargpadro"/>
    <w:link w:val="Level3"/>
    <w:uiPriority w:val="99"/>
    <w:rsid w:val="00A125C6"/>
    <w:rPr>
      <w:rFonts w:ascii="Arial" w:eastAsia="Times New Roman" w:hAnsi="Arial" w:cs="Calibri"/>
      <w:sz w:val="20"/>
      <w:lang w:val="en-GB"/>
    </w:rPr>
  </w:style>
  <w:style w:type="character" w:customStyle="1" w:styleId="FooterReferenceChar">
    <w:name w:val="Footer Reference Char"/>
    <w:basedOn w:val="Level3Char1"/>
    <w:link w:val="FooterReference"/>
    <w:rsid w:val="00A125C6"/>
    <w:rPr>
      <w:rFonts w:ascii="Times New Roman" w:eastAsia="Times New Roman" w:hAnsi="Times New Roman" w:cs="Calibri"/>
      <w:sz w:val="16"/>
      <w:szCs w:val="24"/>
      <w:lang w:val="en-GB"/>
    </w:rPr>
  </w:style>
  <w:style w:type="character" w:customStyle="1" w:styleId="PargrafodaListaChar">
    <w:name w:val="Parágrafo da Lista Char"/>
    <w:aliases w:val="Bullets 1 Char,Vitor Título Char,Vitor T’tulo Char,Itemização Char,Capítulo Char,Comum Char,List Paragraph_0 Char,List Paragraph_0_0 Char,List Paragraph_0_0_0 Char,List Paragraph_1 Char,List Paragraph_2 Char,Meu Char"/>
    <w:link w:val="PargrafodaLista"/>
    <w:uiPriority w:val="34"/>
    <w:qFormat/>
    <w:locked/>
    <w:rsid w:val="00A125C6"/>
    <w:rPr>
      <w:rFonts w:ascii="Calibri" w:eastAsia="Times New Roman" w:hAnsi="Calibri" w:cs="Calibri"/>
    </w:rPr>
  </w:style>
  <w:style w:type="character" w:customStyle="1" w:styleId="Level1Char">
    <w:name w:val="Level 1 Char"/>
    <w:link w:val="Level1"/>
    <w:uiPriority w:val="99"/>
    <w:locked/>
    <w:rsid w:val="00A125C6"/>
    <w:rPr>
      <w:rFonts w:ascii="Arial" w:eastAsia="Times New Roman" w:hAnsi="Arial" w:cs="Calibri"/>
      <w:b/>
      <w:lang w:val="en-GB"/>
    </w:rPr>
  </w:style>
  <w:style w:type="character" w:customStyle="1" w:styleId="BodyChar">
    <w:name w:val="Body Char"/>
    <w:link w:val="Body"/>
    <w:uiPriority w:val="99"/>
    <w:locked/>
    <w:rsid w:val="00A125C6"/>
    <w:rPr>
      <w:rFonts w:ascii="Arial" w:eastAsia="Times New Roman" w:hAnsi="Arial" w:cs="Arial"/>
      <w:sz w:val="20"/>
      <w:szCs w:val="20"/>
    </w:rPr>
  </w:style>
  <w:style w:type="character" w:customStyle="1" w:styleId="MenoPendente1">
    <w:name w:val="Menção Pendente1"/>
    <w:basedOn w:val="Fontepargpadro"/>
    <w:uiPriority w:val="99"/>
    <w:semiHidden/>
    <w:unhideWhenUsed/>
    <w:rsid w:val="00A125C6"/>
    <w:rPr>
      <w:color w:val="605E5C"/>
      <w:shd w:val="clear" w:color="auto" w:fill="E1DFDD"/>
    </w:rPr>
  </w:style>
  <w:style w:type="character" w:customStyle="1" w:styleId="MenoPendente2">
    <w:name w:val="Menção Pendente2"/>
    <w:basedOn w:val="Fontepargpadro"/>
    <w:uiPriority w:val="99"/>
    <w:semiHidden/>
    <w:unhideWhenUsed/>
    <w:rsid w:val="00A125C6"/>
    <w:rPr>
      <w:color w:val="605E5C"/>
      <w:shd w:val="clear" w:color="auto" w:fill="E1DFDD"/>
    </w:rPr>
  </w:style>
  <w:style w:type="paragraph" w:customStyle="1" w:styleId="TableBullet2">
    <w:name w:val="Table Bullet 2"/>
    <w:basedOn w:val="Normal"/>
    <w:uiPriority w:val="8"/>
    <w:qFormat/>
    <w:rsid w:val="00A125C6"/>
    <w:pPr>
      <w:spacing w:before="60" w:after="60"/>
      <w:ind w:left="720" w:hanging="360"/>
      <w:jc w:val="both"/>
    </w:pPr>
    <w:rPr>
      <w:rFonts w:ascii="Times New Roman" w:hAnsi="Times New Roman" w:cs="Times New Roman"/>
      <w:lang w:eastAsia="pt-BR"/>
    </w:rPr>
  </w:style>
  <w:style w:type="paragraph" w:customStyle="1" w:styleId="TableText">
    <w:name w:val="Table Text"/>
    <w:basedOn w:val="Normal"/>
    <w:uiPriority w:val="7"/>
    <w:qFormat/>
    <w:rsid w:val="00A125C6"/>
    <w:pPr>
      <w:spacing w:before="60" w:after="60"/>
      <w:jc w:val="both"/>
    </w:pPr>
    <w:rPr>
      <w:rFonts w:ascii="Times New Roman" w:hAnsi="Times New Roman" w:cs="Times New Roman"/>
      <w:lang w:eastAsia="pt-BR"/>
    </w:rPr>
  </w:style>
  <w:style w:type="paragraph" w:customStyle="1" w:styleId="TableHeading">
    <w:name w:val="Table Heading"/>
    <w:basedOn w:val="TableText"/>
    <w:next w:val="TableText"/>
    <w:uiPriority w:val="7"/>
    <w:qFormat/>
    <w:rsid w:val="00A125C6"/>
    <w:rPr>
      <w:b/>
    </w:rPr>
  </w:style>
  <w:style w:type="numbering" w:styleId="111111">
    <w:name w:val="Outline List 2"/>
    <w:basedOn w:val="Semlista"/>
    <w:uiPriority w:val="99"/>
    <w:semiHidden/>
    <w:unhideWhenUsed/>
    <w:rsid w:val="00A125C6"/>
    <w:pPr>
      <w:numPr>
        <w:numId w:val="11"/>
      </w:numPr>
    </w:pPr>
  </w:style>
  <w:style w:type="table" w:styleId="TabeladeLista1Clara-nfase4">
    <w:name w:val="List Table 1 Light Accent 4"/>
    <w:basedOn w:val="Tabelanormal"/>
    <w:uiPriority w:val="46"/>
    <w:rsid w:val="00A125C6"/>
    <w:pPr>
      <w:spacing w:after="0" w:line="240" w:lineRule="auto"/>
    </w:pPr>
    <w:rPr>
      <w:rFonts w:ascii="Times New Roman" w:eastAsia="Times New Roman" w:hAnsi="Times New Roman" w:cs="Times New Roman"/>
      <w:sz w:val="20"/>
      <w:szCs w:val="20"/>
      <w:lang w:eastAsia="pt-BR"/>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A125C6"/>
    <w:pPr>
      <w:spacing w:after="0" w:line="240" w:lineRule="auto"/>
    </w:pPr>
    <w:rPr>
      <w:rFonts w:ascii="Times New Roman" w:eastAsia="Times New Roman" w:hAnsi="Times New Roman" w:cs="Times New Roman"/>
      <w:sz w:val="20"/>
      <w:szCs w:val="20"/>
      <w:lang w:eastAsia="pt-BR"/>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Lista1Clara-nfase6">
    <w:name w:val="List Table 1 Light Accent 6"/>
    <w:basedOn w:val="Tabelanormal"/>
    <w:uiPriority w:val="46"/>
    <w:rsid w:val="00A125C6"/>
    <w:pPr>
      <w:spacing w:after="0" w:line="240" w:lineRule="auto"/>
    </w:pPr>
    <w:rPr>
      <w:rFonts w:ascii="Times New Roman" w:eastAsia="Times New Roman" w:hAnsi="Times New Roman" w:cs="Times New Roman"/>
      <w:sz w:val="20"/>
      <w:szCs w:val="20"/>
      <w:lang w:eastAsia="pt-BR"/>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A125C6"/>
    <w:pPr>
      <w:spacing w:after="0" w:line="240" w:lineRule="auto"/>
    </w:pPr>
    <w:rPr>
      <w:rFonts w:ascii="Times New Roman" w:eastAsia="Times New Roman" w:hAnsi="Times New Roman" w:cs="Times New Roman"/>
      <w:sz w:val="20"/>
      <w:szCs w:val="20"/>
      <w:lang w:eastAsia="pt-B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artiesChar">
    <w:name w:val="Parties Char"/>
    <w:basedOn w:val="Fontepargpadro"/>
    <w:link w:val="Parties"/>
    <w:rsid w:val="00A125C6"/>
    <w:rPr>
      <w:rFonts w:ascii="Arial" w:eastAsia="Times New Roman" w:hAnsi="Arial" w:cs="Arial"/>
      <w:sz w:val="20"/>
      <w:szCs w:val="20"/>
    </w:rPr>
  </w:style>
  <w:style w:type="character" w:customStyle="1" w:styleId="MenoPendente3">
    <w:name w:val="Menção Pendente3"/>
    <w:basedOn w:val="Fontepargpadro"/>
    <w:uiPriority w:val="99"/>
    <w:semiHidden/>
    <w:unhideWhenUsed/>
    <w:rsid w:val="00A125C6"/>
    <w:rPr>
      <w:color w:val="605E5C"/>
      <w:shd w:val="clear" w:color="auto" w:fill="E1DFDD"/>
    </w:rPr>
  </w:style>
  <w:style w:type="character" w:customStyle="1" w:styleId="UnresolvedMention1">
    <w:name w:val="Unresolved Mention1"/>
    <w:basedOn w:val="Fontepargpadro"/>
    <w:uiPriority w:val="99"/>
    <w:semiHidden/>
    <w:unhideWhenUsed/>
    <w:rsid w:val="00A125C6"/>
    <w:rPr>
      <w:color w:val="605E5C"/>
      <w:shd w:val="clear" w:color="auto" w:fill="E1DFDD"/>
    </w:rPr>
  </w:style>
  <w:style w:type="character" w:customStyle="1" w:styleId="MenoPendente4">
    <w:name w:val="Menção Pendente4"/>
    <w:basedOn w:val="Fontepargpadro"/>
    <w:uiPriority w:val="99"/>
    <w:semiHidden/>
    <w:unhideWhenUsed/>
    <w:rsid w:val="00A125C6"/>
    <w:rPr>
      <w:color w:val="605E5C"/>
      <w:shd w:val="clear" w:color="auto" w:fill="E1DFDD"/>
    </w:rPr>
  </w:style>
  <w:style w:type="character" w:customStyle="1" w:styleId="MenoPendente5">
    <w:name w:val="Menção Pendente5"/>
    <w:basedOn w:val="Fontepargpadro"/>
    <w:uiPriority w:val="99"/>
    <w:semiHidden/>
    <w:unhideWhenUsed/>
    <w:rsid w:val="00A125C6"/>
    <w:rPr>
      <w:color w:val="605E5C"/>
      <w:shd w:val="clear" w:color="auto" w:fill="E1DFDD"/>
    </w:rPr>
  </w:style>
  <w:style w:type="numbering" w:customStyle="1" w:styleId="Estilo3">
    <w:name w:val="Estilo3"/>
    <w:uiPriority w:val="99"/>
    <w:rsid w:val="00A125C6"/>
    <w:pPr>
      <w:numPr>
        <w:numId w:val="12"/>
      </w:numPr>
    </w:pPr>
  </w:style>
  <w:style w:type="character" w:customStyle="1" w:styleId="MenoPendente6">
    <w:name w:val="Menção Pendente6"/>
    <w:basedOn w:val="Fontepargpadro"/>
    <w:uiPriority w:val="99"/>
    <w:semiHidden/>
    <w:unhideWhenUsed/>
    <w:rsid w:val="00A125C6"/>
    <w:rPr>
      <w:color w:val="605E5C"/>
      <w:shd w:val="clear" w:color="auto" w:fill="E1DFDD"/>
    </w:rPr>
  </w:style>
  <w:style w:type="character" w:customStyle="1" w:styleId="MenoPendente7">
    <w:name w:val="Menção Pendente7"/>
    <w:basedOn w:val="Fontepargpadro"/>
    <w:uiPriority w:val="99"/>
    <w:semiHidden/>
    <w:unhideWhenUsed/>
    <w:rsid w:val="00A125C6"/>
    <w:rPr>
      <w:color w:val="605E5C"/>
      <w:shd w:val="clear" w:color="auto" w:fill="E1DFDD"/>
    </w:rPr>
  </w:style>
  <w:style w:type="character" w:customStyle="1" w:styleId="MenoPendente8">
    <w:name w:val="Menção Pendente8"/>
    <w:basedOn w:val="Fontepargpadro"/>
    <w:uiPriority w:val="99"/>
    <w:semiHidden/>
    <w:unhideWhenUsed/>
    <w:rsid w:val="00A125C6"/>
    <w:rPr>
      <w:color w:val="605E5C"/>
      <w:shd w:val="clear" w:color="auto" w:fill="E1DFDD"/>
    </w:rPr>
  </w:style>
  <w:style w:type="character" w:customStyle="1" w:styleId="MenoPendente9">
    <w:name w:val="Menção Pendente9"/>
    <w:basedOn w:val="Fontepargpadro"/>
    <w:uiPriority w:val="99"/>
    <w:semiHidden/>
    <w:unhideWhenUsed/>
    <w:rsid w:val="00A125C6"/>
    <w:rPr>
      <w:color w:val="605E5C"/>
      <w:shd w:val="clear" w:color="auto" w:fill="E1DFDD"/>
    </w:rPr>
  </w:style>
  <w:style w:type="character" w:customStyle="1" w:styleId="MenoPendente10">
    <w:name w:val="Menção Pendente10"/>
    <w:basedOn w:val="Fontepargpadro"/>
    <w:uiPriority w:val="99"/>
    <w:semiHidden/>
    <w:unhideWhenUsed/>
    <w:rsid w:val="00A125C6"/>
    <w:rPr>
      <w:color w:val="605E5C"/>
      <w:shd w:val="clear" w:color="auto" w:fill="E1DFDD"/>
    </w:rPr>
  </w:style>
  <w:style w:type="paragraph" w:customStyle="1" w:styleId="msonormal0">
    <w:name w:val="msonormal"/>
    <w:basedOn w:val="Normal"/>
    <w:rsid w:val="00A125C6"/>
    <w:pPr>
      <w:spacing w:before="100" w:beforeAutospacing="1" w:after="100" w:afterAutospacing="1"/>
    </w:pPr>
    <w:rPr>
      <w:rFonts w:ascii="Times New Roman" w:hAnsi="Times New Roman" w:cs="Times New Roman"/>
      <w:sz w:val="24"/>
      <w:szCs w:val="24"/>
      <w:lang w:eastAsia="pt-BR"/>
    </w:rPr>
  </w:style>
  <w:style w:type="paragraph" w:customStyle="1" w:styleId="xl38722">
    <w:name w:val="xl38722"/>
    <w:basedOn w:val="Normal"/>
    <w:rsid w:val="00A125C6"/>
    <w:pPr>
      <w:spacing w:before="100" w:beforeAutospacing="1" w:after="100" w:afterAutospacing="1"/>
      <w:textAlignment w:val="center"/>
    </w:pPr>
    <w:rPr>
      <w:rFonts w:ascii="Times New Roman" w:hAnsi="Times New Roman" w:cs="Times New Roman"/>
      <w:sz w:val="24"/>
      <w:szCs w:val="24"/>
      <w:lang w:eastAsia="pt-BR"/>
    </w:rPr>
  </w:style>
  <w:style w:type="paragraph" w:customStyle="1" w:styleId="xl38723">
    <w:name w:val="xl38723"/>
    <w:basedOn w:val="Normal"/>
    <w:rsid w:val="00A125C6"/>
    <w:pPr>
      <w:spacing w:before="100" w:beforeAutospacing="1" w:after="100" w:afterAutospacing="1"/>
      <w:jc w:val="center"/>
      <w:textAlignment w:val="center"/>
    </w:pPr>
    <w:rPr>
      <w:rFonts w:ascii="Times New Roman" w:hAnsi="Times New Roman" w:cs="Times New Roman"/>
      <w:sz w:val="24"/>
      <w:szCs w:val="24"/>
      <w:lang w:eastAsia="pt-BR"/>
    </w:rPr>
  </w:style>
  <w:style w:type="paragraph" w:customStyle="1" w:styleId="xl38724">
    <w:name w:val="xl38724"/>
    <w:basedOn w:val="Normal"/>
    <w:rsid w:val="00A125C6"/>
    <w:pPr>
      <w:pBdr>
        <w:top w:val="single" w:sz="4" w:space="0" w:color="auto"/>
        <w:left w:val="single" w:sz="4" w:space="0" w:color="auto"/>
        <w:bottom w:val="single" w:sz="4" w:space="0" w:color="auto"/>
        <w:right w:val="single" w:sz="4" w:space="0" w:color="auto"/>
      </w:pBdr>
      <w:shd w:val="clear" w:color="000000" w:fill="339933"/>
      <w:spacing w:before="100" w:beforeAutospacing="1" w:after="100" w:afterAutospacing="1"/>
      <w:jc w:val="center"/>
      <w:textAlignment w:val="center"/>
    </w:pPr>
    <w:rPr>
      <w:rFonts w:ascii="Times New Roman" w:hAnsi="Times New Roman" w:cs="Times New Roman"/>
      <w:b/>
      <w:bCs/>
      <w:sz w:val="18"/>
      <w:szCs w:val="18"/>
      <w:lang w:eastAsia="pt-BR"/>
    </w:rPr>
  </w:style>
  <w:style w:type="paragraph" w:customStyle="1" w:styleId="xl38725">
    <w:name w:val="xl38725"/>
    <w:basedOn w:val="Normal"/>
    <w:rsid w:val="00A125C6"/>
    <w:pPr>
      <w:pBdr>
        <w:left w:val="double" w:sz="6" w:space="0" w:color="042A45"/>
        <w:bottom w:val="double" w:sz="6" w:space="0" w:color="042A45"/>
        <w:right w:val="double" w:sz="6" w:space="0" w:color="042A45"/>
      </w:pBdr>
      <w:shd w:val="clear" w:color="000000" w:fill="FFFFFF"/>
      <w:spacing w:before="100" w:beforeAutospacing="1" w:after="100" w:afterAutospacing="1"/>
      <w:jc w:val="center"/>
      <w:textAlignment w:val="center"/>
    </w:pPr>
    <w:rPr>
      <w:rFonts w:ascii="Times New Roman" w:hAnsi="Times New Roman" w:cs="Times New Roman"/>
      <w:sz w:val="18"/>
      <w:szCs w:val="18"/>
      <w:lang w:eastAsia="pt-BR"/>
    </w:rPr>
  </w:style>
  <w:style w:type="paragraph" w:customStyle="1" w:styleId="xl38726">
    <w:name w:val="xl38726"/>
    <w:basedOn w:val="Normal"/>
    <w:rsid w:val="00A125C6"/>
    <w:pPr>
      <w:pBdr>
        <w:left w:val="double" w:sz="6" w:space="0" w:color="042A45"/>
        <w:bottom w:val="double" w:sz="6" w:space="0" w:color="042A45"/>
        <w:right w:val="double" w:sz="6" w:space="0" w:color="042A45"/>
      </w:pBdr>
      <w:spacing w:before="100" w:beforeAutospacing="1" w:after="100" w:afterAutospacing="1"/>
      <w:jc w:val="center"/>
      <w:textAlignment w:val="center"/>
    </w:pPr>
    <w:rPr>
      <w:rFonts w:ascii="Times New Roman" w:hAnsi="Times New Roman" w:cs="Times New Roman"/>
      <w:sz w:val="18"/>
      <w:szCs w:val="18"/>
      <w:lang w:eastAsia="pt-BR"/>
    </w:rPr>
  </w:style>
  <w:style w:type="paragraph" w:customStyle="1" w:styleId="xl38727">
    <w:name w:val="xl38727"/>
    <w:basedOn w:val="Normal"/>
    <w:rsid w:val="00A125C6"/>
    <w:pPr>
      <w:pBdr>
        <w:left w:val="double" w:sz="6" w:space="0" w:color="042A45"/>
        <w:bottom w:val="double" w:sz="6" w:space="0" w:color="042A45"/>
        <w:right w:val="double" w:sz="6" w:space="0" w:color="042A45"/>
      </w:pBdr>
      <w:shd w:val="clear" w:color="000000" w:fill="FFFFFF"/>
      <w:spacing w:before="100" w:beforeAutospacing="1" w:after="100" w:afterAutospacing="1"/>
      <w:jc w:val="center"/>
      <w:textAlignment w:val="center"/>
    </w:pPr>
    <w:rPr>
      <w:rFonts w:ascii="Times New Roman" w:hAnsi="Times New Roman" w:cs="Times New Roman"/>
      <w:sz w:val="18"/>
      <w:szCs w:val="18"/>
      <w:lang w:eastAsia="pt-BR"/>
    </w:rPr>
  </w:style>
  <w:style w:type="paragraph" w:customStyle="1" w:styleId="xl38728">
    <w:name w:val="xl38728"/>
    <w:basedOn w:val="Normal"/>
    <w:rsid w:val="00A125C6"/>
    <w:pPr>
      <w:pBdr>
        <w:left w:val="double" w:sz="6" w:space="0" w:color="042A45"/>
        <w:bottom w:val="double" w:sz="6" w:space="0" w:color="042A45"/>
        <w:right w:val="double" w:sz="6" w:space="0" w:color="042A45"/>
      </w:pBdr>
      <w:shd w:val="clear" w:color="000000" w:fill="FFFFFF"/>
      <w:spacing w:before="100" w:beforeAutospacing="1" w:after="100" w:afterAutospacing="1"/>
      <w:jc w:val="center"/>
      <w:textAlignment w:val="center"/>
    </w:pPr>
    <w:rPr>
      <w:rFonts w:ascii="Times New Roman" w:hAnsi="Times New Roman" w:cs="Times New Roman"/>
      <w:sz w:val="18"/>
      <w:szCs w:val="18"/>
      <w:lang w:eastAsia="pt-BR"/>
    </w:rPr>
  </w:style>
  <w:style w:type="paragraph" w:customStyle="1" w:styleId="xl38729">
    <w:name w:val="xl38729"/>
    <w:basedOn w:val="Normal"/>
    <w:rsid w:val="00A125C6"/>
    <w:pPr>
      <w:pBdr>
        <w:left w:val="double" w:sz="6" w:space="0" w:color="042A45"/>
        <w:bottom w:val="double" w:sz="6" w:space="0" w:color="042A45"/>
        <w:right w:val="double" w:sz="6" w:space="0" w:color="042A45"/>
      </w:pBdr>
      <w:spacing w:before="100" w:beforeAutospacing="1" w:after="100" w:afterAutospacing="1"/>
      <w:jc w:val="center"/>
      <w:textAlignment w:val="center"/>
    </w:pPr>
    <w:rPr>
      <w:rFonts w:ascii="Times New Roman" w:hAnsi="Times New Roman" w:cs="Times New Roman"/>
      <w:sz w:val="18"/>
      <w:szCs w:val="18"/>
      <w:lang w:eastAsia="pt-BR"/>
    </w:rPr>
  </w:style>
  <w:style w:type="character" w:styleId="TextodoEspaoReservado">
    <w:name w:val="Placeholder Text"/>
    <w:basedOn w:val="Fontepargpadro"/>
    <w:uiPriority w:val="99"/>
    <w:semiHidden/>
    <w:rsid w:val="00A125C6"/>
    <w:rPr>
      <w:color w:val="808080"/>
    </w:rPr>
  </w:style>
  <w:style w:type="paragraph" w:customStyle="1" w:styleId="pf0">
    <w:name w:val="pf0"/>
    <w:basedOn w:val="Normal"/>
    <w:rsid w:val="00AF0B36"/>
    <w:pPr>
      <w:spacing w:before="100" w:beforeAutospacing="1" w:after="100" w:afterAutospacing="1"/>
    </w:pPr>
    <w:rPr>
      <w:rFonts w:ascii="Times New Roman" w:hAnsi="Times New Roman" w:cs="Times New Roman"/>
      <w:sz w:val="24"/>
      <w:szCs w:val="24"/>
      <w:lang w:eastAsia="pt-BR"/>
    </w:rPr>
  </w:style>
  <w:style w:type="character" w:customStyle="1" w:styleId="cf01">
    <w:name w:val="cf01"/>
    <w:basedOn w:val="Fontepargpadro"/>
    <w:rsid w:val="00AF0B3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1826">
      <w:bodyDiv w:val="1"/>
      <w:marLeft w:val="0"/>
      <w:marRight w:val="0"/>
      <w:marTop w:val="0"/>
      <w:marBottom w:val="0"/>
      <w:divBdr>
        <w:top w:val="none" w:sz="0" w:space="0" w:color="auto"/>
        <w:left w:val="none" w:sz="0" w:space="0" w:color="auto"/>
        <w:bottom w:val="none" w:sz="0" w:space="0" w:color="auto"/>
        <w:right w:val="none" w:sz="0" w:space="0" w:color="auto"/>
      </w:divBdr>
    </w:div>
    <w:div w:id="77336171">
      <w:bodyDiv w:val="1"/>
      <w:marLeft w:val="0"/>
      <w:marRight w:val="0"/>
      <w:marTop w:val="0"/>
      <w:marBottom w:val="0"/>
      <w:divBdr>
        <w:top w:val="none" w:sz="0" w:space="0" w:color="auto"/>
        <w:left w:val="none" w:sz="0" w:space="0" w:color="auto"/>
        <w:bottom w:val="none" w:sz="0" w:space="0" w:color="auto"/>
        <w:right w:val="none" w:sz="0" w:space="0" w:color="auto"/>
      </w:divBdr>
      <w:divsChild>
        <w:div w:id="308634574">
          <w:marLeft w:val="418"/>
          <w:marRight w:val="0"/>
          <w:marTop w:val="0"/>
          <w:marBottom w:val="0"/>
          <w:divBdr>
            <w:top w:val="none" w:sz="0" w:space="0" w:color="auto"/>
            <w:left w:val="none" w:sz="0" w:space="0" w:color="auto"/>
            <w:bottom w:val="none" w:sz="0" w:space="0" w:color="auto"/>
            <w:right w:val="none" w:sz="0" w:space="0" w:color="auto"/>
          </w:divBdr>
        </w:div>
      </w:divsChild>
    </w:div>
    <w:div w:id="216166317">
      <w:bodyDiv w:val="1"/>
      <w:marLeft w:val="0"/>
      <w:marRight w:val="0"/>
      <w:marTop w:val="0"/>
      <w:marBottom w:val="0"/>
      <w:divBdr>
        <w:top w:val="none" w:sz="0" w:space="0" w:color="auto"/>
        <w:left w:val="none" w:sz="0" w:space="0" w:color="auto"/>
        <w:bottom w:val="none" w:sz="0" w:space="0" w:color="auto"/>
        <w:right w:val="none" w:sz="0" w:space="0" w:color="auto"/>
      </w:divBdr>
    </w:div>
    <w:div w:id="223030741">
      <w:bodyDiv w:val="1"/>
      <w:marLeft w:val="0"/>
      <w:marRight w:val="0"/>
      <w:marTop w:val="0"/>
      <w:marBottom w:val="0"/>
      <w:divBdr>
        <w:top w:val="none" w:sz="0" w:space="0" w:color="auto"/>
        <w:left w:val="none" w:sz="0" w:space="0" w:color="auto"/>
        <w:bottom w:val="none" w:sz="0" w:space="0" w:color="auto"/>
        <w:right w:val="none" w:sz="0" w:space="0" w:color="auto"/>
      </w:divBdr>
    </w:div>
    <w:div w:id="245190540">
      <w:bodyDiv w:val="1"/>
      <w:marLeft w:val="0"/>
      <w:marRight w:val="0"/>
      <w:marTop w:val="0"/>
      <w:marBottom w:val="0"/>
      <w:divBdr>
        <w:top w:val="none" w:sz="0" w:space="0" w:color="auto"/>
        <w:left w:val="none" w:sz="0" w:space="0" w:color="auto"/>
        <w:bottom w:val="none" w:sz="0" w:space="0" w:color="auto"/>
        <w:right w:val="none" w:sz="0" w:space="0" w:color="auto"/>
      </w:divBdr>
    </w:div>
    <w:div w:id="253324894">
      <w:bodyDiv w:val="1"/>
      <w:marLeft w:val="0"/>
      <w:marRight w:val="0"/>
      <w:marTop w:val="0"/>
      <w:marBottom w:val="0"/>
      <w:divBdr>
        <w:top w:val="none" w:sz="0" w:space="0" w:color="auto"/>
        <w:left w:val="none" w:sz="0" w:space="0" w:color="auto"/>
        <w:bottom w:val="none" w:sz="0" w:space="0" w:color="auto"/>
        <w:right w:val="none" w:sz="0" w:space="0" w:color="auto"/>
      </w:divBdr>
    </w:div>
    <w:div w:id="470752047">
      <w:bodyDiv w:val="1"/>
      <w:marLeft w:val="0"/>
      <w:marRight w:val="0"/>
      <w:marTop w:val="0"/>
      <w:marBottom w:val="0"/>
      <w:divBdr>
        <w:top w:val="none" w:sz="0" w:space="0" w:color="auto"/>
        <w:left w:val="none" w:sz="0" w:space="0" w:color="auto"/>
        <w:bottom w:val="none" w:sz="0" w:space="0" w:color="auto"/>
        <w:right w:val="none" w:sz="0" w:space="0" w:color="auto"/>
      </w:divBdr>
    </w:div>
    <w:div w:id="477653113">
      <w:bodyDiv w:val="1"/>
      <w:marLeft w:val="0"/>
      <w:marRight w:val="0"/>
      <w:marTop w:val="0"/>
      <w:marBottom w:val="0"/>
      <w:divBdr>
        <w:top w:val="none" w:sz="0" w:space="0" w:color="auto"/>
        <w:left w:val="none" w:sz="0" w:space="0" w:color="auto"/>
        <w:bottom w:val="none" w:sz="0" w:space="0" w:color="auto"/>
        <w:right w:val="none" w:sz="0" w:space="0" w:color="auto"/>
      </w:divBdr>
    </w:div>
    <w:div w:id="479735098">
      <w:bodyDiv w:val="1"/>
      <w:marLeft w:val="0"/>
      <w:marRight w:val="0"/>
      <w:marTop w:val="0"/>
      <w:marBottom w:val="0"/>
      <w:divBdr>
        <w:top w:val="none" w:sz="0" w:space="0" w:color="auto"/>
        <w:left w:val="none" w:sz="0" w:space="0" w:color="auto"/>
        <w:bottom w:val="none" w:sz="0" w:space="0" w:color="auto"/>
        <w:right w:val="none" w:sz="0" w:space="0" w:color="auto"/>
      </w:divBdr>
    </w:div>
    <w:div w:id="528177651">
      <w:bodyDiv w:val="1"/>
      <w:marLeft w:val="0"/>
      <w:marRight w:val="0"/>
      <w:marTop w:val="0"/>
      <w:marBottom w:val="0"/>
      <w:divBdr>
        <w:top w:val="none" w:sz="0" w:space="0" w:color="auto"/>
        <w:left w:val="none" w:sz="0" w:space="0" w:color="auto"/>
        <w:bottom w:val="none" w:sz="0" w:space="0" w:color="auto"/>
        <w:right w:val="none" w:sz="0" w:space="0" w:color="auto"/>
      </w:divBdr>
    </w:div>
    <w:div w:id="536744249">
      <w:bodyDiv w:val="1"/>
      <w:marLeft w:val="0"/>
      <w:marRight w:val="0"/>
      <w:marTop w:val="0"/>
      <w:marBottom w:val="0"/>
      <w:divBdr>
        <w:top w:val="none" w:sz="0" w:space="0" w:color="auto"/>
        <w:left w:val="none" w:sz="0" w:space="0" w:color="auto"/>
        <w:bottom w:val="none" w:sz="0" w:space="0" w:color="auto"/>
        <w:right w:val="none" w:sz="0" w:space="0" w:color="auto"/>
      </w:divBdr>
    </w:div>
    <w:div w:id="549807142">
      <w:bodyDiv w:val="1"/>
      <w:marLeft w:val="0"/>
      <w:marRight w:val="0"/>
      <w:marTop w:val="0"/>
      <w:marBottom w:val="0"/>
      <w:divBdr>
        <w:top w:val="none" w:sz="0" w:space="0" w:color="auto"/>
        <w:left w:val="none" w:sz="0" w:space="0" w:color="auto"/>
        <w:bottom w:val="none" w:sz="0" w:space="0" w:color="auto"/>
        <w:right w:val="none" w:sz="0" w:space="0" w:color="auto"/>
      </w:divBdr>
    </w:div>
    <w:div w:id="580408569">
      <w:bodyDiv w:val="1"/>
      <w:marLeft w:val="0"/>
      <w:marRight w:val="0"/>
      <w:marTop w:val="0"/>
      <w:marBottom w:val="0"/>
      <w:divBdr>
        <w:top w:val="none" w:sz="0" w:space="0" w:color="auto"/>
        <w:left w:val="none" w:sz="0" w:space="0" w:color="auto"/>
        <w:bottom w:val="none" w:sz="0" w:space="0" w:color="auto"/>
        <w:right w:val="none" w:sz="0" w:space="0" w:color="auto"/>
      </w:divBdr>
    </w:div>
    <w:div w:id="582227214">
      <w:bodyDiv w:val="1"/>
      <w:marLeft w:val="0"/>
      <w:marRight w:val="0"/>
      <w:marTop w:val="0"/>
      <w:marBottom w:val="0"/>
      <w:divBdr>
        <w:top w:val="none" w:sz="0" w:space="0" w:color="auto"/>
        <w:left w:val="none" w:sz="0" w:space="0" w:color="auto"/>
        <w:bottom w:val="none" w:sz="0" w:space="0" w:color="auto"/>
        <w:right w:val="none" w:sz="0" w:space="0" w:color="auto"/>
      </w:divBdr>
    </w:div>
    <w:div w:id="594023036">
      <w:bodyDiv w:val="1"/>
      <w:marLeft w:val="0"/>
      <w:marRight w:val="0"/>
      <w:marTop w:val="0"/>
      <w:marBottom w:val="0"/>
      <w:divBdr>
        <w:top w:val="none" w:sz="0" w:space="0" w:color="auto"/>
        <w:left w:val="none" w:sz="0" w:space="0" w:color="auto"/>
        <w:bottom w:val="none" w:sz="0" w:space="0" w:color="auto"/>
        <w:right w:val="none" w:sz="0" w:space="0" w:color="auto"/>
      </w:divBdr>
    </w:div>
    <w:div w:id="608705896">
      <w:bodyDiv w:val="1"/>
      <w:marLeft w:val="0"/>
      <w:marRight w:val="0"/>
      <w:marTop w:val="0"/>
      <w:marBottom w:val="0"/>
      <w:divBdr>
        <w:top w:val="none" w:sz="0" w:space="0" w:color="auto"/>
        <w:left w:val="none" w:sz="0" w:space="0" w:color="auto"/>
        <w:bottom w:val="none" w:sz="0" w:space="0" w:color="auto"/>
        <w:right w:val="none" w:sz="0" w:space="0" w:color="auto"/>
      </w:divBdr>
    </w:div>
    <w:div w:id="621037360">
      <w:bodyDiv w:val="1"/>
      <w:marLeft w:val="0"/>
      <w:marRight w:val="0"/>
      <w:marTop w:val="0"/>
      <w:marBottom w:val="0"/>
      <w:divBdr>
        <w:top w:val="none" w:sz="0" w:space="0" w:color="auto"/>
        <w:left w:val="none" w:sz="0" w:space="0" w:color="auto"/>
        <w:bottom w:val="none" w:sz="0" w:space="0" w:color="auto"/>
        <w:right w:val="none" w:sz="0" w:space="0" w:color="auto"/>
      </w:divBdr>
    </w:div>
    <w:div w:id="654260978">
      <w:bodyDiv w:val="1"/>
      <w:marLeft w:val="0"/>
      <w:marRight w:val="0"/>
      <w:marTop w:val="0"/>
      <w:marBottom w:val="0"/>
      <w:divBdr>
        <w:top w:val="none" w:sz="0" w:space="0" w:color="auto"/>
        <w:left w:val="none" w:sz="0" w:space="0" w:color="auto"/>
        <w:bottom w:val="none" w:sz="0" w:space="0" w:color="auto"/>
        <w:right w:val="none" w:sz="0" w:space="0" w:color="auto"/>
      </w:divBdr>
    </w:div>
    <w:div w:id="663240991">
      <w:bodyDiv w:val="1"/>
      <w:marLeft w:val="0"/>
      <w:marRight w:val="0"/>
      <w:marTop w:val="0"/>
      <w:marBottom w:val="0"/>
      <w:divBdr>
        <w:top w:val="none" w:sz="0" w:space="0" w:color="auto"/>
        <w:left w:val="none" w:sz="0" w:space="0" w:color="auto"/>
        <w:bottom w:val="none" w:sz="0" w:space="0" w:color="auto"/>
        <w:right w:val="none" w:sz="0" w:space="0" w:color="auto"/>
      </w:divBdr>
    </w:div>
    <w:div w:id="749886193">
      <w:bodyDiv w:val="1"/>
      <w:marLeft w:val="0"/>
      <w:marRight w:val="0"/>
      <w:marTop w:val="0"/>
      <w:marBottom w:val="0"/>
      <w:divBdr>
        <w:top w:val="none" w:sz="0" w:space="0" w:color="auto"/>
        <w:left w:val="none" w:sz="0" w:space="0" w:color="auto"/>
        <w:bottom w:val="none" w:sz="0" w:space="0" w:color="auto"/>
        <w:right w:val="none" w:sz="0" w:space="0" w:color="auto"/>
      </w:divBdr>
    </w:div>
    <w:div w:id="759911401">
      <w:bodyDiv w:val="1"/>
      <w:marLeft w:val="0"/>
      <w:marRight w:val="0"/>
      <w:marTop w:val="0"/>
      <w:marBottom w:val="0"/>
      <w:divBdr>
        <w:top w:val="none" w:sz="0" w:space="0" w:color="auto"/>
        <w:left w:val="none" w:sz="0" w:space="0" w:color="auto"/>
        <w:bottom w:val="none" w:sz="0" w:space="0" w:color="auto"/>
        <w:right w:val="none" w:sz="0" w:space="0" w:color="auto"/>
      </w:divBdr>
    </w:div>
    <w:div w:id="778913866">
      <w:bodyDiv w:val="1"/>
      <w:marLeft w:val="0"/>
      <w:marRight w:val="0"/>
      <w:marTop w:val="0"/>
      <w:marBottom w:val="0"/>
      <w:divBdr>
        <w:top w:val="none" w:sz="0" w:space="0" w:color="auto"/>
        <w:left w:val="none" w:sz="0" w:space="0" w:color="auto"/>
        <w:bottom w:val="none" w:sz="0" w:space="0" w:color="auto"/>
        <w:right w:val="none" w:sz="0" w:space="0" w:color="auto"/>
      </w:divBdr>
    </w:div>
    <w:div w:id="791679958">
      <w:bodyDiv w:val="1"/>
      <w:marLeft w:val="0"/>
      <w:marRight w:val="0"/>
      <w:marTop w:val="0"/>
      <w:marBottom w:val="0"/>
      <w:divBdr>
        <w:top w:val="none" w:sz="0" w:space="0" w:color="auto"/>
        <w:left w:val="none" w:sz="0" w:space="0" w:color="auto"/>
        <w:bottom w:val="none" w:sz="0" w:space="0" w:color="auto"/>
        <w:right w:val="none" w:sz="0" w:space="0" w:color="auto"/>
      </w:divBdr>
    </w:div>
    <w:div w:id="820000202">
      <w:bodyDiv w:val="1"/>
      <w:marLeft w:val="0"/>
      <w:marRight w:val="0"/>
      <w:marTop w:val="0"/>
      <w:marBottom w:val="0"/>
      <w:divBdr>
        <w:top w:val="none" w:sz="0" w:space="0" w:color="auto"/>
        <w:left w:val="none" w:sz="0" w:space="0" w:color="auto"/>
        <w:bottom w:val="none" w:sz="0" w:space="0" w:color="auto"/>
        <w:right w:val="none" w:sz="0" w:space="0" w:color="auto"/>
      </w:divBdr>
    </w:div>
    <w:div w:id="852958233">
      <w:bodyDiv w:val="1"/>
      <w:marLeft w:val="0"/>
      <w:marRight w:val="0"/>
      <w:marTop w:val="0"/>
      <w:marBottom w:val="0"/>
      <w:divBdr>
        <w:top w:val="none" w:sz="0" w:space="0" w:color="auto"/>
        <w:left w:val="none" w:sz="0" w:space="0" w:color="auto"/>
        <w:bottom w:val="none" w:sz="0" w:space="0" w:color="auto"/>
        <w:right w:val="none" w:sz="0" w:space="0" w:color="auto"/>
      </w:divBdr>
    </w:div>
    <w:div w:id="977808762">
      <w:bodyDiv w:val="1"/>
      <w:marLeft w:val="0"/>
      <w:marRight w:val="0"/>
      <w:marTop w:val="0"/>
      <w:marBottom w:val="0"/>
      <w:divBdr>
        <w:top w:val="none" w:sz="0" w:space="0" w:color="auto"/>
        <w:left w:val="none" w:sz="0" w:space="0" w:color="auto"/>
        <w:bottom w:val="none" w:sz="0" w:space="0" w:color="auto"/>
        <w:right w:val="none" w:sz="0" w:space="0" w:color="auto"/>
      </w:divBdr>
    </w:div>
    <w:div w:id="985474857">
      <w:bodyDiv w:val="1"/>
      <w:marLeft w:val="0"/>
      <w:marRight w:val="0"/>
      <w:marTop w:val="0"/>
      <w:marBottom w:val="0"/>
      <w:divBdr>
        <w:top w:val="none" w:sz="0" w:space="0" w:color="auto"/>
        <w:left w:val="none" w:sz="0" w:space="0" w:color="auto"/>
        <w:bottom w:val="none" w:sz="0" w:space="0" w:color="auto"/>
        <w:right w:val="none" w:sz="0" w:space="0" w:color="auto"/>
      </w:divBdr>
    </w:div>
    <w:div w:id="1016733982">
      <w:bodyDiv w:val="1"/>
      <w:marLeft w:val="0"/>
      <w:marRight w:val="0"/>
      <w:marTop w:val="0"/>
      <w:marBottom w:val="0"/>
      <w:divBdr>
        <w:top w:val="none" w:sz="0" w:space="0" w:color="auto"/>
        <w:left w:val="none" w:sz="0" w:space="0" w:color="auto"/>
        <w:bottom w:val="none" w:sz="0" w:space="0" w:color="auto"/>
        <w:right w:val="none" w:sz="0" w:space="0" w:color="auto"/>
      </w:divBdr>
    </w:div>
    <w:div w:id="1033379397">
      <w:bodyDiv w:val="1"/>
      <w:marLeft w:val="0"/>
      <w:marRight w:val="0"/>
      <w:marTop w:val="0"/>
      <w:marBottom w:val="0"/>
      <w:divBdr>
        <w:top w:val="none" w:sz="0" w:space="0" w:color="auto"/>
        <w:left w:val="none" w:sz="0" w:space="0" w:color="auto"/>
        <w:bottom w:val="none" w:sz="0" w:space="0" w:color="auto"/>
        <w:right w:val="none" w:sz="0" w:space="0" w:color="auto"/>
      </w:divBdr>
    </w:div>
    <w:div w:id="1050617749">
      <w:bodyDiv w:val="1"/>
      <w:marLeft w:val="0"/>
      <w:marRight w:val="0"/>
      <w:marTop w:val="0"/>
      <w:marBottom w:val="0"/>
      <w:divBdr>
        <w:top w:val="none" w:sz="0" w:space="0" w:color="auto"/>
        <w:left w:val="none" w:sz="0" w:space="0" w:color="auto"/>
        <w:bottom w:val="none" w:sz="0" w:space="0" w:color="auto"/>
        <w:right w:val="none" w:sz="0" w:space="0" w:color="auto"/>
      </w:divBdr>
    </w:div>
    <w:div w:id="1069302656">
      <w:bodyDiv w:val="1"/>
      <w:marLeft w:val="0"/>
      <w:marRight w:val="0"/>
      <w:marTop w:val="0"/>
      <w:marBottom w:val="0"/>
      <w:divBdr>
        <w:top w:val="none" w:sz="0" w:space="0" w:color="auto"/>
        <w:left w:val="none" w:sz="0" w:space="0" w:color="auto"/>
        <w:bottom w:val="none" w:sz="0" w:space="0" w:color="auto"/>
        <w:right w:val="none" w:sz="0" w:space="0" w:color="auto"/>
      </w:divBdr>
    </w:div>
    <w:div w:id="1072969180">
      <w:bodyDiv w:val="1"/>
      <w:marLeft w:val="0"/>
      <w:marRight w:val="0"/>
      <w:marTop w:val="0"/>
      <w:marBottom w:val="0"/>
      <w:divBdr>
        <w:top w:val="none" w:sz="0" w:space="0" w:color="auto"/>
        <w:left w:val="none" w:sz="0" w:space="0" w:color="auto"/>
        <w:bottom w:val="none" w:sz="0" w:space="0" w:color="auto"/>
        <w:right w:val="none" w:sz="0" w:space="0" w:color="auto"/>
      </w:divBdr>
    </w:div>
    <w:div w:id="1073744328">
      <w:bodyDiv w:val="1"/>
      <w:marLeft w:val="0"/>
      <w:marRight w:val="0"/>
      <w:marTop w:val="0"/>
      <w:marBottom w:val="0"/>
      <w:divBdr>
        <w:top w:val="none" w:sz="0" w:space="0" w:color="auto"/>
        <w:left w:val="none" w:sz="0" w:space="0" w:color="auto"/>
        <w:bottom w:val="none" w:sz="0" w:space="0" w:color="auto"/>
        <w:right w:val="none" w:sz="0" w:space="0" w:color="auto"/>
      </w:divBdr>
    </w:div>
    <w:div w:id="1089155663">
      <w:bodyDiv w:val="1"/>
      <w:marLeft w:val="0"/>
      <w:marRight w:val="0"/>
      <w:marTop w:val="0"/>
      <w:marBottom w:val="0"/>
      <w:divBdr>
        <w:top w:val="none" w:sz="0" w:space="0" w:color="auto"/>
        <w:left w:val="none" w:sz="0" w:space="0" w:color="auto"/>
        <w:bottom w:val="none" w:sz="0" w:space="0" w:color="auto"/>
        <w:right w:val="none" w:sz="0" w:space="0" w:color="auto"/>
      </w:divBdr>
    </w:div>
    <w:div w:id="1104836773">
      <w:bodyDiv w:val="1"/>
      <w:marLeft w:val="0"/>
      <w:marRight w:val="0"/>
      <w:marTop w:val="0"/>
      <w:marBottom w:val="0"/>
      <w:divBdr>
        <w:top w:val="none" w:sz="0" w:space="0" w:color="auto"/>
        <w:left w:val="none" w:sz="0" w:space="0" w:color="auto"/>
        <w:bottom w:val="none" w:sz="0" w:space="0" w:color="auto"/>
        <w:right w:val="none" w:sz="0" w:space="0" w:color="auto"/>
      </w:divBdr>
      <w:divsChild>
        <w:div w:id="2057045207">
          <w:marLeft w:val="418"/>
          <w:marRight w:val="0"/>
          <w:marTop w:val="0"/>
          <w:marBottom w:val="0"/>
          <w:divBdr>
            <w:top w:val="none" w:sz="0" w:space="0" w:color="auto"/>
            <w:left w:val="none" w:sz="0" w:space="0" w:color="auto"/>
            <w:bottom w:val="none" w:sz="0" w:space="0" w:color="auto"/>
            <w:right w:val="none" w:sz="0" w:space="0" w:color="auto"/>
          </w:divBdr>
        </w:div>
      </w:divsChild>
    </w:div>
    <w:div w:id="1170635062">
      <w:bodyDiv w:val="1"/>
      <w:marLeft w:val="0"/>
      <w:marRight w:val="0"/>
      <w:marTop w:val="0"/>
      <w:marBottom w:val="0"/>
      <w:divBdr>
        <w:top w:val="none" w:sz="0" w:space="0" w:color="auto"/>
        <w:left w:val="none" w:sz="0" w:space="0" w:color="auto"/>
        <w:bottom w:val="none" w:sz="0" w:space="0" w:color="auto"/>
        <w:right w:val="none" w:sz="0" w:space="0" w:color="auto"/>
      </w:divBdr>
    </w:div>
    <w:div w:id="1182738024">
      <w:bodyDiv w:val="1"/>
      <w:marLeft w:val="0"/>
      <w:marRight w:val="0"/>
      <w:marTop w:val="0"/>
      <w:marBottom w:val="0"/>
      <w:divBdr>
        <w:top w:val="none" w:sz="0" w:space="0" w:color="auto"/>
        <w:left w:val="none" w:sz="0" w:space="0" w:color="auto"/>
        <w:bottom w:val="none" w:sz="0" w:space="0" w:color="auto"/>
        <w:right w:val="none" w:sz="0" w:space="0" w:color="auto"/>
      </w:divBdr>
    </w:div>
    <w:div w:id="1188182980">
      <w:bodyDiv w:val="1"/>
      <w:marLeft w:val="0"/>
      <w:marRight w:val="0"/>
      <w:marTop w:val="0"/>
      <w:marBottom w:val="0"/>
      <w:divBdr>
        <w:top w:val="none" w:sz="0" w:space="0" w:color="auto"/>
        <w:left w:val="none" w:sz="0" w:space="0" w:color="auto"/>
        <w:bottom w:val="none" w:sz="0" w:space="0" w:color="auto"/>
        <w:right w:val="none" w:sz="0" w:space="0" w:color="auto"/>
      </w:divBdr>
    </w:div>
    <w:div w:id="1225218131">
      <w:bodyDiv w:val="1"/>
      <w:marLeft w:val="0"/>
      <w:marRight w:val="0"/>
      <w:marTop w:val="0"/>
      <w:marBottom w:val="0"/>
      <w:divBdr>
        <w:top w:val="none" w:sz="0" w:space="0" w:color="auto"/>
        <w:left w:val="none" w:sz="0" w:space="0" w:color="auto"/>
        <w:bottom w:val="none" w:sz="0" w:space="0" w:color="auto"/>
        <w:right w:val="none" w:sz="0" w:space="0" w:color="auto"/>
      </w:divBdr>
    </w:div>
    <w:div w:id="1228148871">
      <w:bodyDiv w:val="1"/>
      <w:marLeft w:val="0"/>
      <w:marRight w:val="0"/>
      <w:marTop w:val="0"/>
      <w:marBottom w:val="0"/>
      <w:divBdr>
        <w:top w:val="none" w:sz="0" w:space="0" w:color="auto"/>
        <w:left w:val="none" w:sz="0" w:space="0" w:color="auto"/>
        <w:bottom w:val="none" w:sz="0" w:space="0" w:color="auto"/>
        <w:right w:val="none" w:sz="0" w:space="0" w:color="auto"/>
      </w:divBdr>
      <w:divsChild>
        <w:div w:id="1014843786">
          <w:marLeft w:val="418"/>
          <w:marRight w:val="0"/>
          <w:marTop w:val="0"/>
          <w:marBottom w:val="0"/>
          <w:divBdr>
            <w:top w:val="none" w:sz="0" w:space="0" w:color="auto"/>
            <w:left w:val="none" w:sz="0" w:space="0" w:color="auto"/>
            <w:bottom w:val="none" w:sz="0" w:space="0" w:color="auto"/>
            <w:right w:val="none" w:sz="0" w:space="0" w:color="auto"/>
          </w:divBdr>
        </w:div>
      </w:divsChild>
    </w:div>
    <w:div w:id="1257712383">
      <w:bodyDiv w:val="1"/>
      <w:marLeft w:val="0"/>
      <w:marRight w:val="0"/>
      <w:marTop w:val="0"/>
      <w:marBottom w:val="0"/>
      <w:divBdr>
        <w:top w:val="none" w:sz="0" w:space="0" w:color="auto"/>
        <w:left w:val="none" w:sz="0" w:space="0" w:color="auto"/>
        <w:bottom w:val="none" w:sz="0" w:space="0" w:color="auto"/>
        <w:right w:val="none" w:sz="0" w:space="0" w:color="auto"/>
      </w:divBdr>
    </w:div>
    <w:div w:id="1267808385">
      <w:bodyDiv w:val="1"/>
      <w:marLeft w:val="0"/>
      <w:marRight w:val="0"/>
      <w:marTop w:val="0"/>
      <w:marBottom w:val="0"/>
      <w:divBdr>
        <w:top w:val="none" w:sz="0" w:space="0" w:color="auto"/>
        <w:left w:val="none" w:sz="0" w:space="0" w:color="auto"/>
        <w:bottom w:val="none" w:sz="0" w:space="0" w:color="auto"/>
        <w:right w:val="none" w:sz="0" w:space="0" w:color="auto"/>
      </w:divBdr>
    </w:div>
    <w:div w:id="1293756191">
      <w:bodyDiv w:val="1"/>
      <w:marLeft w:val="0"/>
      <w:marRight w:val="0"/>
      <w:marTop w:val="0"/>
      <w:marBottom w:val="0"/>
      <w:divBdr>
        <w:top w:val="none" w:sz="0" w:space="0" w:color="auto"/>
        <w:left w:val="none" w:sz="0" w:space="0" w:color="auto"/>
        <w:bottom w:val="none" w:sz="0" w:space="0" w:color="auto"/>
        <w:right w:val="none" w:sz="0" w:space="0" w:color="auto"/>
      </w:divBdr>
    </w:div>
    <w:div w:id="1328827944">
      <w:bodyDiv w:val="1"/>
      <w:marLeft w:val="0"/>
      <w:marRight w:val="0"/>
      <w:marTop w:val="0"/>
      <w:marBottom w:val="0"/>
      <w:divBdr>
        <w:top w:val="none" w:sz="0" w:space="0" w:color="auto"/>
        <w:left w:val="none" w:sz="0" w:space="0" w:color="auto"/>
        <w:bottom w:val="none" w:sz="0" w:space="0" w:color="auto"/>
        <w:right w:val="none" w:sz="0" w:space="0" w:color="auto"/>
      </w:divBdr>
    </w:div>
    <w:div w:id="1350717275">
      <w:bodyDiv w:val="1"/>
      <w:marLeft w:val="0"/>
      <w:marRight w:val="0"/>
      <w:marTop w:val="0"/>
      <w:marBottom w:val="0"/>
      <w:divBdr>
        <w:top w:val="none" w:sz="0" w:space="0" w:color="auto"/>
        <w:left w:val="none" w:sz="0" w:space="0" w:color="auto"/>
        <w:bottom w:val="none" w:sz="0" w:space="0" w:color="auto"/>
        <w:right w:val="none" w:sz="0" w:space="0" w:color="auto"/>
      </w:divBdr>
    </w:div>
    <w:div w:id="1384527790">
      <w:bodyDiv w:val="1"/>
      <w:marLeft w:val="0"/>
      <w:marRight w:val="0"/>
      <w:marTop w:val="0"/>
      <w:marBottom w:val="0"/>
      <w:divBdr>
        <w:top w:val="none" w:sz="0" w:space="0" w:color="auto"/>
        <w:left w:val="none" w:sz="0" w:space="0" w:color="auto"/>
        <w:bottom w:val="none" w:sz="0" w:space="0" w:color="auto"/>
        <w:right w:val="none" w:sz="0" w:space="0" w:color="auto"/>
      </w:divBdr>
    </w:div>
    <w:div w:id="1445078157">
      <w:bodyDiv w:val="1"/>
      <w:marLeft w:val="0"/>
      <w:marRight w:val="0"/>
      <w:marTop w:val="0"/>
      <w:marBottom w:val="0"/>
      <w:divBdr>
        <w:top w:val="none" w:sz="0" w:space="0" w:color="auto"/>
        <w:left w:val="none" w:sz="0" w:space="0" w:color="auto"/>
        <w:bottom w:val="none" w:sz="0" w:space="0" w:color="auto"/>
        <w:right w:val="none" w:sz="0" w:space="0" w:color="auto"/>
      </w:divBdr>
    </w:div>
    <w:div w:id="1490246058">
      <w:bodyDiv w:val="1"/>
      <w:marLeft w:val="0"/>
      <w:marRight w:val="0"/>
      <w:marTop w:val="0"/>
      <w:marBottom w:val="0"/>
      <w:divBdr>
        <w:top w:val="none" w:sz="0" w:space="0" w:color="auto"/>
        <w:left w:val="none" w:sz="0" w:space="0" w:color="auto"/>
        <w:bottom w:val="none" w:sz="0" w:space="0" w:color="auto"/>
        <w:right w:val="none" w:sz="0" w:space="0" w:color="auto"/>
      </w:divBdr>
    </w:div>
    <w:div w:id="1512918032">
      <w:bodyDiv w:val="1"/>
      <w:marLeft w:val="0"/>
      <w:marRight w:val="0"/>
      <w:marTop w:val="0"/>
      <w:marBottom w:val="0"/>
      <w:divBdr>
        <w:top w:val="none" w:sz="0" w:space="0" w:color="auto"/>
        <w:left w:val="none" w:sz="0" w:space="0" w:color="auto"/>
        <w:bottom w:val="none" w:sz="0" w:space="0" w:color="auto"/>
        <w:right w:val="none" w:sz="0" w:space="0" w:color="auto"/>
      </w:divBdr>
    </w:div>
    <w:div w:id="1519004936">
      <w:bodyDiv w:val="1"/>
      <w:marLeft w:val="0"/>
      <w:marRight w:val="0"/>
      <w:marTop w:val="0"/>
      <w:marBottom w:val="0"/>
      <w:divBdr>
        <w:top w:val="none" w:sz="0" w:space="0" w:color="auto"/>
        <w:left w:val="none" w:sz="0" w:space="0" w:color="auto"/>
        <w:bottom w:val="none" w:sz="0" w:space="0" w:color="auto"/>
        <w:right w:val="none" w:sz="0" w:space="0" w:color="auto"/>
      </w:divBdr>
    </w:div>
    <w:div w:id="1539466036">
      <w:bodyDiv w:val="1"/>
      <w:marLeft w:val="0"/>
      <w:marRight w:val="0"/>
      <w:marTop w:val="0"/>
      <w:marBottom w:val="0"/>
      <w:divBdr>
        <w:top w:val="none" w:sz="0" w:space="0" w:color="auto"/>
        <w:left w:val="none" w:sz="0" w:space="0" w:color="auto"/>
        <w:bottom w:val="none" w:sz="0" w:space="0" w:color="auto"/>
        <w:right w:val="none" w:sz="0" w:space="0" w:color="auto"/>
      </w:divBdr>
    </w:div>
    <w:div w:id="1658418594">
      <w:bodyDiv w:val="1"/>
      <w:marLeft w:val="0"/>
      <w:marRight w:val="0"/>
      <w:marTop w:val="0"/>
      <w:marBottom w:val="0"/>
      <w:divBdr>
        <w:top w:val="none" w:sz="0" w:space="0" w:color="auto"/>
        <w:left w:val="none" w:sz="0" w:space="0" w:color="auto"/>
        <w:bottom w:val="none" w:sz="0" w:space="0" w:color="auto"/>
        <w:right w:val="none" w:sz="0" w:space="0" w:color="auto"/>
      </w:divBdr>
    </w:div>
    <w:div w:id="1660233605">
      <w:bodyDiv w:val="1"/>
      <w:marLeft w:val="0"/>
      <w:marRight w:val="0"/>
      <w:marTop w:val="0"/>
      <w:marBottom w:val="0"/>
      <w:divBdr>
        <w:top w:val="none" w:sz="0" w:space="0" w:color="auto"/>
        <w:left w:val="none" w:sz="0" w:space="0" w:color="auto"/>
        <w:bottom w:val="none" w:sz="0" w:space="0" w:color="auto"/>
        <w:right w:val="none" w:sz="0" w:space="0" w:color="auto"/>
      </w:divBdr>
    </w:div>
    <w:div w:id="1680043427">
      <w:bodyDiv w:val="1"/>
      <w:marLeft w:val="0"/>
      <w:marRight w:val="0"/>
      <w:marTop w:val="0"/>
      <w:marBottom w:val="0"/>
      <w:divBdr>
        <w:top w:val="none" w:sz="0" w:space="0" w:color="auto"/>
        <w:left w:val="none" w:sz="0" w:space="0" w:color="auto"/>
        <w:bottom w:val="none" w:sz="0" w:space="0" w:color="auto"/>
        <w:right w:val="none" w:sz="0" w:space="0" w:color="auto"/>
      </w:divBdr>
    </w:div>
    <w:div w:id="1733196207">
      <w:bodyDiv w:val="1"/>
      <w:marLeft w:val="0"/>
      <w:marRight w:val="0"/>
      <w:marTop w:val="0"/>
      <w:marBottom w:val="0"/>
      <w:divBdr>
        <w:top w:val="none" w:sz="0" w:space="0" w:color="auto"/>
        <w:left w:val="none" w:sz="0" w:space="0" w:color="auto"/>
        <w:bottom w:val="none" w:sz="0" w:space="0" w:color="auto"/>
        <w:right w:val="none" w:sz="0" w:space="0" w:color="auto"/>
      </w:divBdr>
    </w:div>
    <w:div w:id="1740128796">
      <w:bodyDiv w:val="1"/>
      <w:marLeft w:val="0"/>
      <w:marRight w:val="0"/>
      <w:marTop w:val="0"/>
      <w:marBottom w:val="0"/>
      <w:divBdr>
        <w:top w:val="none" w:sz="0" w:space="0" w:color="auto"/>
        <w:left w:val="none" w:sz="0" w:space="0" w:color="auto"/>
        <w:bottom w:val="none" w:sz="0" w:space="0" w:color="auto"/>
        <w:right w:val="none" w:sz="0" w:space="0" w:color="auto"/>
      </w:divBdr>
    </w:div>
    <w:div w:id="1792547832">
      <w:bodyDiv w:val="1"/>
      <w:marLeft w:val="0"/>
      <w:marRight w:val="0"/>
      <w:marTop w:val="0"/>
      <w:marBottom w:val="0"/>
      <w:divBdr>
        <w:top w:val="none" w:sz="0" w:space="0" w:color="auto"/>
        <w:left w:val="none" w:sz="0" w:space="0" w:color="auto"/>
        <w:bottom w:val="none" w:sz="0" w:space="0" w:color="auto"/>
        <w:right w:val="none" w:sz="0" w:space="0" w:color="auto"/>
      </w:divBdr>
    </w:div>
    <w:div w:id="1808817378">
      <w:bodyDiv w:val="1"/>
      <w:marLeft w:val="0"/>
      <w:marRight w:val="0"/>
      <w:marTop w:val="0"/>
      <w:marBottom w:val="0"/>
      <w:divBdr>
        <w:top w:val="none" w:sz="0" w:space="0" w:color="auto"/>
        <w:left w:val="none" w:sz="0" w:space="0" w:color="auto"/>
        <w:bottom w:val="none" w:sz="0" w:space="0" w:color="auto"/>
        <w:right w:val="none" w:sz="0" w:space="0" w:color="auto"/>
      </w:divBdr>
    </w:div>
    <w:div w:id="1826774469">
      <w:bodyDiv w:val="1"/>
      <w:marLeft w:val="0"/>
      <w:marRight w:val="0"/>
      <w:marTop w:val="0"/>
      <w:marBottom w:val="0"/>
      <w:divBdr>
        <w:top w:val="none" w:sz="0" w:space="0" w:color="auto"/>
        <w:left w:val="none" w:sz="0" w:space="0" w:color="auto"/>
        <w:bottom w:val="none" w:sz="0" w:space="0" w:color="auto"/>
        <w:right w:val="none" w:sz="0" w:space="0" w:color="auto"/>
      </w:divBdr>
    </w:div>
    <w:div w:id="1838108032">
      <w:bodyDiv w:val="1"/>
      <w:marLeft w:val="0"/>
      <w:marRight w:val="0"/>
      <w:marTop w:val="0"/>
      <w:marBottom w:val="0"/>
      <w:divBdr>
        <w:top w:val="none" w:sz="0" w:space="0" w:color="auto"/>
        <w:left w:val="none" w:sz="0" w:space="0" w:color="auto"/>
        <w:bottom w:val="none" w:sz="0" w:space="0" w:color="auto"/>
        <w:right w:val="none" w:sz="0" w:space="0" w:color="auto"/>
      </w:divBdr>
    </w:div>
    <w:div w:id="1880514295">
      <w:bodyDiv w:val="1"/>
      <w:marLeft w:val="0"/>
      <w:marRight w:val="0"/>
      <w:marTop w:val="0"/>
      <w:marBottom w:val="0"/>
      <w:divBdr>
        <w:top w:val="none" w:sz="0" w:space="0" w:color="auto"/>
        <w:left w:val="none" w:sz="0" w:space="0" w:color="auto"/>
        <w:bottom w:val="none" w:sz="0" w:space="0" w:color="auto"/>
        <w:right w:val="none" w:sz="0" w:space="0" w:color="auto"/>
      </w:divBdr>
    </w:div>
    <w:div w:id="1958634513">
      <w:bodyDiv w:val="1"/>
      <w:marLeft w:val="0"/>
      <w:marRight w:val="0"/>
      <w:marTop w:val="0"/>
      <w:marBottom w:val="0"/>
      <w:divBdr>
        <w:top w:val="none" w:sz="0" w:space="0" w:color="auto"/>
        <w:left w:val="none" w:sz="0" w:space="0" w:color="auto"/>
        <w:bottom w:val="none" w:sz="0" w:space="0" w:color="auto"/>
        <w:right w:val="none" w:sz="0" w:space="0" w:color="auto"/>
      </w:divBdr>
    </w:div>
    <w:div w:id="2069720539">
      <w:bodyDiv w:val="1"/>
      <w:marLeft w:val="0"/>
      <w:marRight w:val="0"/>
      <w:marTop w:val="0"/>
      <w:marBottom w:val="0"/>
      <w:divBdr>
        <w:top w:val="none" w:sz="0" w:space="0" w:color="auto"/>
        <w:left w:val="none" w:sz="0" w:space="0" w:color="auto"/>
        <w:bottom w:val="none" w:sz="0" w:space="0" w:color="auto"/>
        <w:right w:val="none" w:sz="0" w:space="0" w:color="auto"/>
      </w:divBdr>
    </w:div>
    <w:div w:id="2089885977">
      <w:bodyDiv w:val="1"/>
      <w:marLeft w:val="0"/>
      <w:marRight w:val="0"/>
      <w:marTop w:val="0"/>
      <w:marBottom w:val="0"/>
      <w:divBdr>
        <w:top w:val="none" w:sz="0" w:space="0" w:color="auto"/>
        <w:left w:val="none" w:sz="0" w:space="0" w:color="auto"/>
        <w:bottom w:val="none" w:sz="0" w:space="0" w:color="auto"/>
        <w:right w:val="none" w:sz="0" w:space="0" w:color="auto"/>
      </w:divBdr>
    </w:div>
    <w:div w:id="2102291075">
      <w:bodyDiv w:val="1"/>
      <w:marLeft w:val="0"/>
      <w:marRight w:val="0"/>
      <w:marTop w:val="0"/>
      <w:marBottom w:val="0"/>
      <w:divBdr>
        <w:top w:val="none" w:sz="0" w:space="0" w:color="auto"/>
        <w:left w:val="none" w:sz="0" w:space="0" w:color="auto"/>
        <w:bottom w:val="none" w:sz="0" w:space="0" w:color="auto"/>
        <w:right w:val="none" w:sz="0" w:space="0" w:color="auto"/>
      </w:divBdr>
    </w:div>
    <w:div w:id="2107384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2.wmf"/><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mailto:fundraising@sterlitepower.com"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w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6/09/relationships/commentsIds" Target="commentsIds.xm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microsoft.com/office/2011/relationships/commentsExtended" Target="commentsExtended.xml"/><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 G E D ! 5 0 0 5 6 3 4 . 4 7 < / d o c u m e n t i d >  
     < s e n d e r i d > M R A M O S < / s e n d e r i d >  
     < s e n d e r e m a i l > M R A M O S @ V I E I R A R E Z E N D E . C O M . B R < / s e n d e r e m a i l >  
     < l a s t m o d i f i e d > 2 0 2 2 - 0 3 - 0 3 T 1 4 : 0 5 : 0 0 . 0 0 0 0 0 0 0 - 0 3 : 0 0 < / l a s t m o d i f i e d >  
     < d a t a b a s e > G E D < / d a t a b a s e >  
 < / p r o p e r t i 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89176a10-d6b4-45ab-b516-f822e759e923">
      <UserInfo>
        <DisplayName/>
        <AccountId xsi:nil="true"/>
        <AccountType/>
      </UserInfo>
    </SharedWithUsers>
  </documentManagement>
</p:properties>
</file>

<file path=customXml/item4.xml>��< ? x m l   v e r s i o n = " 1 . 0 "   e n c o d i n g = " u t f - 1 6 " ? > < p r o p e r t i e s   x m l n s = " h t t p : / / w w w . i m a n a g e . c o m / w o r k / x m l s c h e m a " >  
     < d o c u m e n t i d > S F P F C ! 3 8 4 4 3 0 7 . 2 0 < / d o c u m e n t i d >  
     < s e n d e r i d > L N I G R A < / s e n d e r i d >  
     < s e n d e r e m a i l > L N I G R A @ S T O C C H E F O R B E S . C O M . B R < / s e n d e r e m a i l >  
     < l a s t m o d i f i e d > 2 0 2 2 - 1 0 - 1 4 T 1 8 : 2 4 : 0 0 . 0 0 0 0 0 0 0 - 0 3 : 0 0 < / l a s t m o d i f i e d >  
     < d a t a b a s e > S F P F C < / d a t a b a s e >  
 < / 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3" ma:contentTypeDescription="Crie um novo documento." ma:contentTypeScope="" ma:versionID="f5898e36b465e0ee1c61de8de01898a4">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cabf5b16b062513088f811b9e9036ab5"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ct:contentTypeSchema xmlns:ct="http://schemas.microsoft.com/office/2006/metadata/contentType" xmlns:ma="http://schemas.microsoft.com/office/2006/metadata/properties/metaAttributes" ct:_="" ma:_="" ma:contentTypeName="Documento" ma:contentTypeID="0x01010076611EAC055429409D8B7CDFFCC277A8" ma:contentTypeVersion="24" ma:contentTypeDescription="Crie um novo documento." ma:contentTypeScope="" ma:versionID="f7c3748c5bbbf590a6658904d8d15300">
  <xsd:schema xmlns:xsd="http://www.w3.org/2001/XMLSchema" xmlns:xs="http://www.w3.org/2001/XMLSchema" xmlns:p="http://schemas.microsoft.com/office/2006/metadata/properties" xmlns:ns1="http://schemas.microsoft.com/sharepoint/v3" xmlns:ns2="158d1859-ff68-4431-9da7-ed8c2cfaab8a" xmlns:ns3="a91d1d09-f460-4121-8a5f-1d82a263e5ab" targetNamespace="http://schemas.microsoft.com/office/2006/metadata/properties" ma:root="true" ma:fieldsID="ef15302beaa1dc62cf0ed37d864891bc" ns1:_="" ns2:_="" ns3:_="">
    <xsd:import namespace="http://schemas.microsoft.com/sharepoint/v3"/>
    <xsd:import namespace="158d1859-ff68-4431-9da7-ed8c2cfaab8a"/>
    <xsd:import namespace="a91d1d09-f460-4121-8a5f-1d82a263e5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1:_ip_UnifiedCompliancePolicyProperties" minOccurs="0"/>
                <xsd:element ref="ns1:_ip_UnifiedCompliancePolicyUIAction" minOccurs="0"/>
                <xsd:element ref="ns2:Introdu_x00e7__x00e3_o" minOccurs="0"/>
                <xsd:element ref="ns2:T_x00f3_picos" minOccurs="0"/>
                <xsd:element ref="ns2:Desenvolvimento" minOccurs="0"/>
                <xsd:element ref="ns2:Gestor" minOccurs="0"/>
                <xsd:element ref="ns2:Subtem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Propriedades da Política de Conformidade Unificada" ma:hidden="true" ma:internalName="_ip_UnifiedCompliancePolicyProperties">
      <xsd:simpleType>
        <xsd:restriction base="dms:Note"/>
      </xsd:simpleType>
    </xsd:element>
    <xsd:element name="_ip_UnifiedCompliancePolicyUIAction" ma:index="21"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8d1859-ff68-4431-9da7-ed8c2cfaa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Introdu_x00e7__x00e3_o" ma:index="22" nillable="true" ma:displayName="Introdução" ma:format="Dropdown" ma:internalName="Introdu_x00e7__x00e3_o">
      <xsd:simpleType>
        <xsd:restriction base="dms:Note">
          <xsd:maxLength value="255"/>
        </xsd:restriction>
      </xsd:simpleType>
    </xsd:element>
    <xsd:element name="T_x00f3_picos" ma:index="23" nillable="true" ma:displayName="Tópicos" ma:format="Dropdown" ma:internalName="T_x00f3_picos">
      <xsd:simpleType>
        <xsd:restriction base="dms:Note">
          <xsd:maxLength value="255"/>
        </xsd:restriction>
      </xsd:simpleType>
    </xsd:element>
    <xsd:element name="Desenvolvimento" ma:index="24" nillable="true" ma:displayName="Desenvolvimento" ma:format="Dropdown" ma:internalName="Desenvolvimento">
      <xsd:simpleType>
        <xsd:restriction base="dms:Note">
          <xsd:maxLength value="255"/>
        </xsd:restriction>
      </xsd:simpleType>
    </xsd:element>
    <xsd:element name="Gestor" ma:index="25" nillable="true" ma:displayName="Gestor" ma:format="Dropdown" ma:list="UserInfo" ma:SharePointGroup="0" ma:internalName="Ges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ubtema" ma:index="26" nillable="true" ma:displayName="Subtema" ma:format="Dropdown" ma:internalName="Subtema">
      <xsd:simpleType>
        <xsd:restriction base="dms:Choice">
          <xsd:enumeration value="Sim"/>
          <xsd:enumeration value="Não"/>
        </xsd:restriction>
      </xsd:simpleType>
    </xsd:element>
    <xsd:element name="MediaLengthInSeconds" ma:index="2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1d1d09-f460-4121-8a5f-1d82a263e5a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D6CFA5-8B48-4EBB-978D-0C528F4356FD}">
  <ds:schemaRefs>
    <ds:schemaRef ds:uri="http://schemas.openxmlformats.org/officeDocument/2006/bibliography"/>
  </ds:schemaRefs>
</ds:datastoreItem>
</file>

<file path=customXml/itemProps2.xml><?xml version="1.0" encoding="utf-8"?>
<ds:datastoreItem xmlns:ds="http://schemas.openxmlformats.org/officeDocument/2006/customXml" ds:itemID="{ECDCCD9E-56ED-4476-9B54-0FC00BA0E715}">
  <ds:schemaRefs>
    <ds:schemaRef ds:uri="http://www.imanage.com/work/xmlschema"/>
  </ds:schemaRefs>
</ds:datastoreItem>
</file>

<file path=customXml/itemProps3.xml><?xml version="1.0" encoding="utf-8"?>
<ds:datastoreItem xmlns:ds="http://schemas.openxmlformats.org/officeDocument/2006/customXml" ds:itemID="{DB949DD2-57E6-4331-B7F0-FA1F37600DB2}">
  <ds:schemaRefs>
    <ds:schemaRef ds:uri="http://schemas.microsoft.com/office/2006/metadata/properties"/>
    <ds:schemaRef ds:uri="http://schemas.microsoft.com/office/infopath/2007/PartnerControls"/>
    <ds:schemaRef ds:uri="http://schemas.microsoft.com/sharepoint/v3"/>
    <ds:schemaRef ds:uri="89176a10-d6b4-45ab-b516-f822e759e923"/>
  </ds:schemaRefs>
</ds:datastoreItem>
</file>

<file path=customXml/itemProps4.xml><?xml version="1.0" encoding="utf-8"?>
<ds:datastoreItem xmlns:ds="http://schemas.openxmlformats.org/officeDocument/2006/customXml" ds:itemID="{DF011D6F-E324-4555-B486-4DE8B30974DF}">
  <ds:schemaRefs>
    <ds:schemaRef ds:uri="http://www.imanage.com/work/xmlschema"/>
  </ds:schemaRefs>
</ds:datastoreItem>
</file>

<file path=customXml/itemProps5.xml><?xml version="1.0" encoding="utf-8"?>
<ds:datastoreItem xmlns:ds="http://schemas.openxmlformats.org/officeDocument/2006/customXml" ds:itemID="{BE57C7DB-3523-4474-83F0-D5A5C02CAAC6}">
  <ds:schemaRefs>
    <ds:schemaRef ds:uri="http://schemas.microsoft.com/sharepoint/v3/contenttype/forms"/>
  </ds:schemaRefs>
</ds:datastoreItem>
</file>

<file path=customXml/itemProps6.xml><?xml version="1.0" encoding="utf-8"?>
<ds:datastoreItem xmlns:ds="http://schemas.openxmlformats.org/officeDocument/2006/customXml" ds:itemID="{4FCD7AB9-35E5-4BA2-B4A2-44E84CFE2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BBC61FE-76BF-443C-9EB5-7918FBA5B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8d1859-ff68-4431-9da7-ed8c2cfaab8a"/>
    <ds:schemaRef ds:uri="a91d1d09-f460-4121-8a5f-1d82a263e5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25798</Words>
  <Characters>139315</Characters>
  <Application>Microsoft Office Word</Application>
  <DocSecurity>0</DocSecurity>
  <Lines>1160</Lines>
  <Paragraphs>329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164784</CharactersWithSpaces>
  <SharedDoc>false</SharedDoc>
  <HLinks>
    <vt:vector size="6" baseType="variant">
      <vt:variant>
        <vt:i4>655398</vt:i4>
      </vt:variant>
      <vt:variant>
        <vt:i4>102</vt:i4>
      </vt:variant>
      <vt:variant>
        <vt:i4>0</vt:i4>
      </vt:variant>
      <vt:variant>
        <vt:i4>5</vt:i4>
      </vt:variant>
      <vt:variant>
        <vt:lpwstr>mailto:fundraising@sterlitepower.com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Cardoso Tavora Neto | Stocche Forbes Advogados</dc:creator>
  <cp:keywords/>
  <dc:description/>
  <cp:lastModifiedBy>Rafael Casemiro</cp:lastModifiedBy>
  <cp:revision>2</cp:revision>
  <dcterms:created xsi:type="dcterms:W3CDTF">2022-11-01T13:05:00Z</dcterms:created>
  <dcterms:modified xsi:type="dcterms:W3CDTF">2022-11-01T13:05:00Z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0x01010002316287F114104FB05C975809A4BDF2</vt:lpwstr>
  </property>
  <property fmtid="{D5CDD505-2E9C-101B-9397-08002B2CF9AE}" pid="3" name="_dlc_DocIdItemGuid">
    <vt:lpwstr>de9caa9f-915f-481d-ba71-dc360286f4db</vt:lpwstr>
  </property>
  <property fmtid="{D5CDD505-2E9C-101B-9397-08002B2CF9AE}" pid="4" name="Cliente">
    <vt:lpwstr>1122;#Alupar Investimentos S.A.:Alupar Investimentos S.A.|f8054e78-12be-433a-85e2-6568ec57ed7c</vt:lpwstr>
  </property>
  <property fmtid="{D5CDD505-2E9C-101B-9397-08002B2CF9AE}" pid="5" name="IDUnico">
    <vt:lpwstr>LDOC-3-261665</vt:lpwstr>
  </property>
  <property fmtid="{D5CDD505-2E9C-101B-9397-08002B2CF9AE}" pid="6" name="VersaoDocumento">
    <vt:lpwstr>0.9</vt:lpwstr>
  </property>
  <property fmtid="{D5CDD505-2E9C-101B-9397-08002B2CF9AE}" pid="7" name="AutorDocumento">
    <vt:lpwstr> </vt:lpwstr>
  </property>
  <property fmtid="{D5CDD505-2E9C-101B-9397-08002B2CF9AE}" pid="8" name="Keywords1">
    <vt:lpwstr> </vt:lpwstr>
  </property>
  <property fmtid="{D5CDD505-2E9C-101B-9397-08002B2CF9AE}" pid="9" name="MSIP_Label_7bc6e253-7033-4299-b83e-6575a0ec40c3_Enabled">
    <vt:lpwstr>True</vt:lpwstr>
  </property>
  <property fmtid="{D5CDD505-2E9C-101B-9397-08002B2CF9AE}" pid="10" name="MSIP_Label_7bc6e253-7033-4299-b83e-6575a0ec40c3_SiteId">
    <vt:lpwstr>591669a0-183f-49a5-98f4-9aa0d0b63d81</vt:lpwstr>
  </property>
  <property fmtid="{D5CDD505-2E9C-101B-9397-08002B2CF9AE}" pid="11" name="MSIP_Label_7bc6e253-7033-4299-b83e-6575a0ec40c3_Owner">
    <vt:lpwstr>bruno.pedra@kinea.com.br</vt:lpwstr>
  </property>
  <property fmtid="{D5CDD505-2E9C-101B-9397-08002B2CF9AE}" pid="12" name="MSIP_Label_7bc6e253-7033-4299-b83e-6575a0ec40c3_SetDate">
    <vt:lpwstr>2021-04-20T17:14:05.9980262Z</vt:lpwstr>
  </property>
  <property fmtid="{D5CDD505-2E9C-101B-9397-08002B2CF9AE}" pid="13" name="MSIP_Label_7bc6e253-7033-4299-b83e-6575a0ec40c3_Name">
    <vt:lpwstr>Corporativo</vt:lpwstr>
  </property>
  <property fmtid="{D5CDD505-2E9C-101B-9397-08002B2CF9AE}" pid="14" name="MSIP_Label_7bc6e253-7033-4299-b83e-6575a0ec40c3_Application">
    <vt:lpwstr>Microsoft Azure Information Protection</vt:lpwstr>
  </property>
  <property fmtid="{D5CDD505-2E9C-101B-9397-08002B2CF9AE}" pid="15" name="MSIP_Label_7bc6e253-7033-4299-b83e-6575a0ec40c3_ActionId">
    <vt:lpwstr>1cb760d6-6a99-4603-8829-91a3960756a4</vt:lpwstr>
  </property>
  <property fmtid="{D5CDD505-2E9C-101B-9397-08002B2CF9AE}" pid="16" name="MSIP_Label_7bc6e253-7033-4299-b83e-6575a0ec40c3_Extended_MSFT_Method">
    <vt:lpwstr>Automatic</vt:lpwstr>
  </property>
  <property fmtid="{D5CDD505-2E9C-101B-9397-08002B2CF9AE}" pid="17" name="ComplianceAssetId">
    <vt:lpwstr/>
  </property>
  <property fmtid="{D5CDD505-2E9C-101B-9397-08002B2CF9AE}" pid="18" name="_ExtendedDescription">
    <vt:lpwstr/>
  </property>
  <property fmtid="{D5CDD505-2E9C-101B-9397-08002B2CF9AE}" pid="19" name="MSIP_Label_1c86cf5f-3ece-4b7b-8540-c25a32eafc74_Enabled">
    <vt:lpwstr>true</vt:lpwstr>
  </property>
  <property fmtid="{D5CDD505-2E9C-101B-9397-08002B2CF9AE}" pid="20" name="MSIP_Label_1c86cf5f-3ece-4b7b-8540-c25a32eafc74_SetDate">
    <vt:lpwstr>2021-09-25T13:32:51Z</vt:lpwstr>
  </property>
  <property fmtid="{D5CDD505-2E9C-101B-9397-08002B2CF9AE}" pid="21" name="MSIP_Label_1c86cf5f-3ece-4b7b-8540-c25a32eafc74_Method">
    <vt:lpwstr>Privileged</vt:lpwstr>
  </property>
  <property fmtid="{D5CDD505-2E9C-101B-9397-08002B2CF9AE}" pid="22" name="MSIP_Label_1c86cf5f-3ece-4b7b-8540-c25a32eafc74_Name">
    <vt:lpwstr>1c86cf5f-3ece-4b7b-8540-c25a32eafc74</vt:lpwstr>
  </property>
  <property fmtid="{D5CDD505-2E9C-101B-9397-08002B2CF9AE}" pid="23" name="MSIP_Label_1c86cf5f-3ece-4b7b-8540-c25a32eafc74_SiteId">
    <vt:lpwstr>ce047754-5e4b-4c19-847a-3c612155b684</vt:lpwstr>
  </property>
  <property fmtid="{D5CDD505-2E9C-101B-9397-08002B2CF9AE}" pid="24" name="MSIP_Label_1c86cf5f-3ece-4b7b-8540-c25a32eafc74_ActionId">
    <vt:lpwstr>05f9f181-85b3-45a0-8a9c-b1677c7bf424</vt:lpwstr>
  </property>
  <property fmtid="{D5CDD505-2E9C-101B-9397-08002B2CF9AE}" pid="25" name="MSIP_Label_1c86cf5f-3ece-4b7b-8540-c25a32eafc74_ContentBits">
    <vt:lpwstr>3</vt:lpwstr>
  </property>
  <property fmtid="{D5CDD505-2E9C-101B-9397-08002B2CF9AE}" pid="26" name="MSIP_Label_db218bf8-cad2-4933-b77a-b9b2aa53b6db_Enabled">
    <vt:lpwstr>true</vt:lpwstr>
  </property>
  <property fmtid="{D5CDD505-2E9C-101B-9397-08002B2CF9AE}" pid="27" name="MSIP_Label_db218bf8-cad2-4933-b77a-b9b2aa53b6db_SetDate">
    <vt:lpwstr>2022-01-11T17:53:23Z</vt:lpwstr>
  </property>
  <property fmtid="{D5CDD505-2E9C-101B-9397-08002B2CF9AE}" pid="28" name="MSIP_Label_db218bf8-cad2-4933-b77a-b9b2aa53b6db_Method">
    <vt:lpwstr>Standard</vt:lpwstr>
  </property>
  <property fmtid="{D5CDD505-2E9C-101B-9397-08002B2CF9AE}" pid="29" name="MSIP_Label_db218bf8-cad2-4933-b77a-b9b2aa53b6db_Name">
    <vt:lpwstr>Internal</vt:lpwstr>
  </property>
  <property fmtid="{D5CDD505-2E9C-101B-9397-08002B2CF9AE}" pid="30" name="MSIP_Label_db218bf8-cad2-4933-b77a-b9b2aa53b6db_SiteId">
    <vt:lpwstr>99796e3e-0445-4e05-839d-bd85abe5149a</vt:lpwstr>
  </property>
  <property fmtid="{D5CDD505-2E9C-101B-9397-08002B2CF9AE}" pid="31" name="MSIP_Label_db218bf8-cad2-4933-b77a-b9b2aa53b6db_ActionId">
    <vt:lpwstr>28f14484-fe87-4e88-a20e-6d8b0163d099</vt:lpwstr>
  </property>
  <property fmtid="{D5CDD505-2E9C-101B-9397-08002B2CF9AE}" pid="32" name="MSIP_Label_db218bf8-cad2-4933-b77a-b9b2aa53b6db_ContentBits">
    <vt:lpwstr>0</vt:lpwstr>
  </property>
  <property fmtid="{D5CDD505-2E9C-101B-9397-08002B2CF9AE}" pid="33" name="MSIP_Label_4fc996bf-6aee-415c-aa4c-e35ad0009c67_Enabled">
    <vt:lpwstr>true</vt:lpwstr>
  </property>
  <property fmtid="{D5CDD505-2E9C-101B-9397-08002B2CF9AE}" pid="34" name="MSIP_Label_4fc996bf-6aee-415c-aa4c-e35ad0009c67_SetDate">
    <vt:lpwstr>2022-02-04T15:07:38Z</vt:lpwstr>
  </property>
  <property fmtid="{D5CDD505-2E9C-101B-9397-08002B2CF9AE}" pid="35" name="MSIP_Label_4fc996bf-6aee-415c-aa4c-e35ad0009c67_Method">
    <vt:lpwstr>Standard</vt:lpwstr>
  </property>
  <property fmtid="{D5CDD505-2E9C-101B-9397-08002B2CF9AE}" pid="36" name="MSIP_Label_4fc996bf-6aee-415c-aa4c-e35ad0009c67_Name">
    <vt:lpwstr>Compartilhamento Interno</vt:lpwstr>
  </property>
  <property fmtid="{D5CDD505-2E9C-101B-9397-08002B2CF9AE}" pid="37" name="MSIP_Label_4fc996bf-6aee-415c-aa4c-e35ad0009c67_SiteId">
    <vt:lpwstr>591669a0-183f-49a5-98f4-9aa0d0b63d81</vt:lpwstr>
  </property>
  <property fmtid="{D5CDD505-2E9C-101B-9397-08002B2CF9AE}" pid="38" name="MSIP_Label_4fc996bf-6aee-415c-aa4c-e35ad0009c67_ActionId">
    <vt:lpwstr>669a72c1-5f07-4456-806a-95735bf93e54</vt:lpwstr>
  </property>
  <property fmtid="{D5CDD505-2E9C-101B-9397-08002B2CF9AE}" pid="39" name="MSIP_Label_4fc996bf-6aee-415c-aa4c-e35ad0009c67_ContentBits">
    <vt:lpwstr>2</vt:lpwstr>
  </property>
  <property fmtid="{D5CDD505-2E9C-101B-9397-08002B2CF9AE}" pid="40" name="iManageFooter">
    <vt:lpwstr>5005634v40</vt:lpwstr>
  </property>
</Properties>
</file>
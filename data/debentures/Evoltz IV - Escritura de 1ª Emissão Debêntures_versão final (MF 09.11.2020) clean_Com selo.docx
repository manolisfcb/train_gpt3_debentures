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8E2CDC" w14:textId="15ABAA43" w:rsidR="00664A06" w:rsidRPr="00F46B87" w:rsidRDefault="00664A06" w:rsidP="00550BFE">
      <w:pPr>
        <w:spacing w:before="120" w:after="120"/>
        <w:jc w:val="both"/>
        <w:rPr>
          <w:rFonts w:ascii="Tahoma" w:hAnsi="Tahoma" w:cs="Tahoma"/>
          <w:smallCaps/>
          <w:sz w:val="22"/>
          <w:szCs w:val="22"/>
        </w:rPr>
      </w:pPr>
      <w:r w:rsidRPr="00BA651C">
        <w:rPr>
          <w:rFonts w:ascii="Tahoma" w:hAnsi="Tahoma" w:cs="Tahoma"/>
          <w:b/>
          <w:smallCaps/>
          <w:sz w:val="22"/>
          <w:szCs w:val="22"/>
        </w:rPr>
        <w:t xml:space="preserve">Instrumento Particular de Escritura da </w:t>
      </w:r>
      <w:r w:rsidR="00AF15F6" w:rsidRPr="00BA651C">
        <w:rPr>
          <w:rFonts w:ascii="Tahoma" w:hAnsi="Tahoma" w:cs="Tahoma"/>
          <w:b/>
          <w:smallCaps/>
          <w:sz w:val="22"/>
          <w:szCs w:val="22"/>
        </w:rPr>
        <w:t>Primeira</w:t>
      </w:r>
      <w:r w:rsidRPr="00BA651C">
        <w:rPr>
          <w:rFonts w:ascii="Tahoma" w:hAnsi="Tahoma" w:cs="Tahoma"/>
          <w:b/>
          <w:smallCaps/>
          <w:sz w:val="22"/>
          <w:szCs w:val="22"/>
        </w:rPr>
        <w:t xml:space="preserve"> Emissão de Debêntures Simples, Não Conversíveis em Ações, </w:t>
      </w:r>
      <w:r w:rsidR="002E4D49" w:rsidRPr="0098523C">
        <w:rPr>
          <w:rFonts w:ascii="Tahoma" w:hAnsi="Tahoma" w:cs="Tahoma"/>
          <w:b/>
          <w:smallCaps/>
          <w:sz w:val="22"/>
          <w:szCs w:val="22"/>
        </w:rPr>
        <w:t xml:space="preserve">da Espécie </w:t>
      </w:r>
      <w:r w:rsidR="00F17E8E" w:rsidRPr="0098523C">
        <w:rPr>
          <w:rFonts w:ascii="Tahoma" w:hAnsi="Tahoma" w:cs="Tahoma"/>
          <w:b/>
          <w:smallCaps/>
          <w:sz w:val="22"/>
          <w:szCs w:val="22"/>
        </w:rPr>
        <w:t>com Garantia Real</w:t>
      </w:r>
      <w:r w:rsidRPr="0086531E">
        <w:rPr>
          <w:rFonts w:ascii="Tahoma" w:hAnsi="Tahoma" w:cs="Tahoma"/>
          <w:b/>
          <w:smallCaps/>
          <w:sz w:val="22"/>
          <w:szCs w:val="22"/>
        </w:rPr>
        <w:t xml:space="preserve">, com </w:t>
      </w:r>
      <w:r w:rsidR="002E4D49" w:rsidRPr="0086531E">
        <w:rPr>
          <w:rFonts w:ascii="Tahoma" w:hAnsi="Tahoma" w:cs="Tahoma"/>
          <w:b/>
          <w:smallCaps/>
          <w:sz w:val="22"/>
          <w:szCs w:val="22"/>
        </w:rPr>
        <w:t>Garantia Adicional Fidejussória</w:t>
      </w:r>
      <w:r w:rsidRPr="00550BFE">
        <w:rPr>
          <w:rFonts w:ascii="Tahoma" w:hAnsi="Tahoma" w:cs="Tahoma"/>
          <w:b/>
          <w:smallCaps/>
          <w:sz w:val="22"/>
          <w:szCs w:val="22"/>
        </w:rPr>
        <w:t xml:space="preserve">, </w:t>
      </w:r>
      <w:r w:rsidR="007D57A5" w:rsidRPr="00550BFE">
        <w:rPr>
          <w:rFonts w:ascii="Tahoma" w:hAnsi="Tahoma" w:cs="Tahoma"/>
          <w:b/>
          <w:smallCaps/>
          <w:sz w:val="22"/>
          <w:szCs w:val="22"/>
        </w:rPr>
        <w:t xml:space="preserve">em </w:t>
      </w:r>
      <w:r w:rsidR="00972356" w:rsidRPr="00C075FD">
        <w:rPr>
          <w:rFonts w:ascii="Tahoma" w:hAnsi="Tahoma" w:cs="Tahoma"/>
          <w:b/>
          <w:smallCaps/>
          <w:sz w:val="22"/>
          <w:szCs w:val="22"/>
        </w:rPr>
        <w:t>Série</w:t>
      </w:r>
      <w:r w:rsidR="007A69B2">
        <w:rPr>
          <w:rFonts w:ascii="Tahoma" w:hAnsi="Tahoma" w:cs="Tahoma"/>
          <w:b/>
          <w:smallCaps/>
          <w:sz w:val="22"/>
          <w:szCs w:val="22"/>
        </w:rPr>
        <w:t xml:space="preserve"> Única</w:t>
      </w:r>
      <w:r w:rsidRPr="00F5146A">
        <w:rPr>
          <w:rFonts w:ascii="Tahoma" w:hAnsi="Tahoma" w:cs="Tahoma"/>
          <w:b/>
          <w:smallCaps/>
          <w:sz w:val="22"/>
          <w:szCs w:val="22"/>
        </w:rPr>
        <w:t xml:space="preserve">, para Distribuição Pública, com Esforços Restritos, </w:t>
      </w:r>
      <w:r w:rsidR="00AF15F6" w:rsidRPr="00F46B87">
        <w:rPr>
          <w:rFonts w:ascii="Tahoma" w:hAnsi="Tahoma" w:cs="Tahoma"/>
          <w:b/>
          <w:smallCaps/>
          <w:sz w:val="22"/>
          <w:szCs w:val="22"/>
        </w:rPr>
        <w:t xml:space="preserve">da </w:t>
      </w:r>
      <w:bookmarkStart w:id="0" w:name="_Hlk23152855"/>
      <w:r w:rsidR="009B0939" w:rsidRPr="00F46B87">
        <w:rPr>
          <w:rFonts w:ascii="Tahoma" w:hAnsi="Tahoma" w:cs="Tahoma"/>
          <w:b/>
          <w:smallCaps/>
          <w:sz w:val="22"/>
          <w:szCs w:val="22"/>
        </w:rPr>
        <w:t>Evoltz IV - São Mateus Transmissora de Energia S.A.</w:t>
      </w:r>
      <w:r w:rsidR="00126DF6" w:rsidRPr="00F46B87" w:rsidDel="00126DF6">
        <w:rPr>
          <w:rFonts w:ascii="Tahoma" w:hAnsi="Tahoma" w:cs="Tahoma"/>
          <w:b/>
          <w:smallCaps/>
          <w:sz w:val="22"/>
          <w:szCs w:val="22"/>
        </w:rPr>
        <w:t xml:space="preserve"> </w:t>
      </w:r>
      <w:bookmarkEnd w:id="0"/>
    </w:p>
    <w:p w14:paraId="5EA378ED" w14:textId="77777777" w:rsidR="00C25672" w:rsidRDefault="00C25672" w:rsidP="00F46B87">
      <w:pPr>
        <w:suppressAutoHyphens/>
        <w:spacing w:before="120" w:after="120"/>
        <w:jc w:val="both"/>
        <w:rPr>
          <w:rFonts w:ascii="Tahoma" w:hAnsi="Tahoma" w:cs="Tahoma"/>
          <w:sz w:val="22"/>
          <w:szCs w:val="22"/>
        </w:rPr>
      </w:pPr>
      <w:bookmarkStart w:id="1" w:name="_GoBack"/>
      <w:bookmarkEnd w:id="1"/>
    </w:p>
    <w:p w14:paraId="04458751" w14:textId="237F1DB5" w:rsidR="002F1B9B" w:rsidRPr="00BA651C" w:rsidRDefault="002E4D49" w:rsidP="00F46B87">
      <w:pPr>
        <w:suppressAutoHyphens/>
        <w:spacing w:before="120" w:after="120"/>
        <w:jc w:val="both"/>
        <w:rPr>
          <w:rFonts w:ascii="Tahoma" w:hAnsi="Tahoma" w:cs="Tahoma"/>
          <w:sz w:val="22"/>
          <w:szCs w:val="22"/>
        </w:rPr>
      </w:pPr>
      <w:r w:rsidRPr="0098523C">
        <w:rPr>
          <w:rFonts w:ascii="Tahoma" w:hAnsi="Tahoma" w:cs="Tahoma"/>
          <w:sz w:val="22"/>
          <w:szCs w:val="22"/>
        </w:rPr>
        <w:t>O</w:t>
      </w:r>
      <w:r w:rsidR="002F1B9B" w:rsidRPr="0098523C">
        <w:rPr>
          <w:rFonts w:ascii="Tahoma" w:hAnsi="Tahoma" w:cs="Tahoma"/>
          <w:sz w:val="22"/>
          <w:szCs w:val="22"/>
        </w:rPr>
        <w:t xml:space="preserve"> presente </w:t>
      </w:r>
      <w:bookmarkStart w:id="2" w:name="_Hlk53577895"/>
      <w:r w:rsidR="002F1B9B" w:rsidRPr="0098523C">
        <w:rPr>
          <w:rFonts w:ascii="Tahoma" w:hAnsi="Tahoma" w:cs="Tahoma"/>
          <w:sz w:val="22"/>
          <w:szCs w:val="22"/>
        </w:rPr>
        <w:t>Instrumento Particular de Escritura da Primeira Emissão de Debêntures Simples, Não Conversíveis em Ações, da Espécie</w:t>
      </w:r>
      <w:r w:rsidR="002F1B9B" w:rsidRPr="00550BFE">
        <w:rPr>
          <w:rFonts w:ascii="Tahoma" w:hAnsi="Tahoma" w:cs="Tahoma"/>
          <w:sz w:val="22"/>
          <w:szCs w:val="22"/>
        </w:rPr>
        <w:t xml:space="preserve"> </w:t>
      </w:r>
      <w:r w:rsidR="00F17E8E" w:rsidRPr="00550BFE">
        <w:rPr>
          <w:rFonts w:ascii="Tahoma" w:hAnsi="Tahoma" w:cs="Tahoma"/>
          <w:sz w:val="22"/>
          <w:szCs w:val="22"/>
        </w:rPr>
        <w:t>com Garantia Real</w:t>
      </w:r>
      <w:r w:rsidR="00B734EC" w:rsidRPr="00550BFE">
        <w:rPr>
          <w:rFonts w:ascii="Tahoma" w:hAnsi="Tahoma" w:cs="Tahoma"/>
          <w:sz w:val="22"/>
          <w:szCs w:val="22"/>
        </w:rPr>
        <w:t xml:space="preserve">, </w:t>
      </w:r>
      <w:r w:rsidR="002F1B9B" w:rsidRPr="00C075FD">
        <w:rPr>
          <w:rFonts w:ascii="Tahoma" w:hAnsi="Tahoma" w:cs="Tahoma"/>
          <w:sz w:val="22"/>
          <w:szCs w:val="22"/>
        </w:rPr>
        <w:t>com Garantia Adicio</w:t>
      </w:r>
      <w:r w:rsidR="0090505F" w:rsidRPr="00F5146A">
        <w:rPr>
          <w:rFonts w:ascii="Tahoma" w:hAnsi="Tahoma" w:cs="Tahoma"/>
          <w:sz w:val="22"/>
          <w:szCs w:val="22"/>
        </w:rPr>
        <w:t>nal Fidejussória, em</w:t>
      </w:r>
      <w:r w:rsidR="00AC65AF">
        <w:rPr>
          <w:rFonts w:ascii="Tahoma" w:hAnsi="Tahoma" w:cs="Tahoma"/>
          <w:sz w:val="22"/>
          <w:szCs w:val="22"/>
        </w:rPr>
        <w:t xml:space="preserve"> Série Única</w:t>
      </w:r>
      <w:r w:rsidR="002F1B9B" w:rsidRPr="00F46B87">
        <w:rPr>
          <w:rFonts w:ascii="Tahoma" w:hAnsi="Tahoma" w:cs="Tahoma"/>
          <w:sz w:val="22"/>
          <w:szCs w:val="22"/>
        </w:rPr>
        <w:t xml:space="preserve">, para Distribuição Pública, com Esforços Restritos, da </w:t>
      </w:r>
      <w:r w:rsidR="009B0939" w:rsidRPr="00BA651C">
        <w:rPr>
          <w:rFonts w:ascii="Tahoma" w:hAnsi="Tahoma" w:cs="Tahoma"/>
          <w:sz w:val="22"/>
          <w:szCs w:val="22"/>
        </w:rPr>
        <w:t>Evoltz IV - São Mateus Transmissora de Energia S.A.</w:t>
      </w:r>
      <w:r w:rsidR="00126DF6" w:rsidRPr="00BA651C" w:rsidDel="00126DF6">
        <w:rPr>
          <w:rFonts w:ascii="Tahoma" w:hAnsi="Tahoma" w:cs="Tahoma"/>
          <w:sz w:val="22"/>
          <w:szCs w:val="22"/>
        </w:rPr>
        <w:t xml:space="preserve"> </w:t>
      </w:r>
      <w:bookmarkEnd w:id="2"/>
      <w:r w:rsidR="002F1B9B" w:rsidRPr="00BA651C">
        <w:rPr>
          <w:rFonts w:ascii="Tahoma" w:hAnsi="Tahoma" w:cs="Tahoma"/>
          <w:sz w:val="22"/>
          <w:szCs w:val="22"/>
        </w:rPr>
        <w:t>(</w:t>
      </w:r>
      <w:r w:rsidR="00414403" w:rsidRPr="00BA651C">
        <w:rPr>
          <w:rFonts w:ascii="Tahoma" w:hAnsi="Tahoma" w:cs="Tahoma"/>
          <w:sz w:val="22"/>
          <w:szCs w:val="22"/>
        </w:rPr>
        <w:t>“</w:t>
      </w:r>
      <w:r w:rsidR="002F1B9B" w:rsidRPr="00BA651C">
        <w:rPr>
          <w:rFonts w:ascii="Tahoma" w:hAnsi="Tahoma" w:cs="Tahoma"/>
          <w:sz w:val="22"/>
          <w:szCs w:val="22"/>
          <w:u w:val="single"/>
        </w:rPr>
        <w:t>Escritura de Emissão</w:t>
      </w:r>
      <w:r w:rsidR="00414403" w:rsidRPr="00BA651C">
        <w:rPr>
          <w:rFonts w:ascii="Tahoma" w:hAnsi="Tahoma" w:cs="Tahoma"/>
          <w:sz w:val="22"/>
          <w:szCs w:val="22"/>
        </w:rPr>
        <w:t>”</w:t>
      </w:r>
      <w:r w:rsidR="002F1B9B" w:rsidRPr="00BA651C">
        <w:rPr>
          <w:rFonts w:ascii="Tahoma" w:hAnsi="Tahoma" w:cs="Tahoma"/>
          <w:sz w:val="22"/>
          <w:szCs w:val="22"/>
        </w:rPr>
        <w:t xml:space="preserve">), </w:t>
      </w:r>
      <w:r w:rsidRPr="00BA651C">
        <w:rPr>
          <w:rFonts w:ascii="Tahoma" w:hAnsi="Tahoma" w:cs="Tahoma"/>
          <w:sz w:val="22"/>
          <w:szCs w:val="22"/>
        </w:rPr>
        <w:t>é celebrado entre:</w:t>
      </w:r>
    </w:p>
    <w:p w14:paraId="7A64F228" w14:textId="77777777" w:rsidR="00126DF6" w:rsidRPr="00BA651C" w:rsidRDefault="00F70267" w:rsidP="00336633">
      <w:pPr>
        <w:numPr>
          <w:ilvl w:val="0"/>
          <w:numId w:val="2"/>
        </w:numPr>
        <w:tabs>
          <w:tab w:val="clear" w:pos="1418"/>
        </w:tabs>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como emissora e ofertante das debêntures objeto desta Escritura de Emissão (</w:t>
      </w:r>
      <w:r w:rsidR="00414403" w:rsidRPr="00BA651C">
        <w:rPr>
          <w:rFonts w:ascii="Tahoma" w:hAnsi="Tahoma" w:cs="Tahoma"/>
          <w:sz w:val="22"/>
          <w:szCs w:val="22"/>
        </w:rPr>
        <w:t>“</w:t>
      </w:r>
      <w:r w:rsidRPr="00BA651C">
        <w:rPr>
          <w:rFonts w:ascii="Tahoma" w:hAnsi="Tahoma" w:cs="Tahoma"/>
          <w:sz w:val="22"/>
          <w:szCs w:val="22"/>
          <w:u w:val="single"/>
        </w:rPr>
        <w:t>Debêntures</w:t>
      </w:r>
      <w:r w:rsidR="00414403" w:rsidRPr="00BA651C">
        <w:rPr>
          <w:rFonts w:ascii="Tahoma" w:hAnsi="Tahoma" w:cs="Tahoma"/>
          <w:sz w:val="22"/>
          <w:szCs w:val="22"/>
        </w:rPr>
        <w:t>”</w:t>
      </w:r>
      <w:r w:rsidRPr="00BA651C">
        <w:rPr>
          <w:rFonts w:ascii="Tahoma" w:hAnsi="Tahoma" w:cs="Tahoma"/>
          <w:sz w:val="22"/>
          <w:szCs w:val="22"/>
        </w:rPr>
        <w:t>):</w:t>
      </w:r>
    </w:p>
    <w:p w14:paraId="0DAAF088" w14:textId="4C56EE51" w:rsidR="00B40552" w:rsidRPr="00BA651C" w:rsidRDefault="009B0939">
      <w:pPr>
        <w:pStyle w:val="Corpodetexto"/>
        <w:suppressAutoHyphens/>
        <w:spacing w:before="120" w:after="120"/>
        <w:ind w:left="709"/>
        <w:jc w:val="both"/>
        <w:rPr>
          <w:rFonts w:ascii="Tahoma" w:hAnsi="Tahoma" w:cs="Tahoma"/>
          <w:b/>
          <w:smallCaps/>
          <w:sz w:val="22"/>
          <w:szCs w:val="22"/>
          <w:lang w:val="pt-BR"/>
        </w:rPr>
      </w:pPr>
      <w:r w:rsidRPr="00BA651C">
        <w:rPr>
          <w:rFonts w:ascii="Tahoma" w:hAnsi="Tahoma" w:cs="Tahoma"/>
          <w:b/>
          <w:smallCaps/>
          <w:sz w:val="22"/>
          <w:szCs w:val="22"/>
          <w:lang w:val="pt-BR"/>
        </w:rPr>
        <w:t>Evoltz IV - São Mateus</w:t>
      </w:r>
      <w:r w:rsidRPr="00AC65AF">
        <w:rPr>
          <w:rFonts w:ascii="Tahoma" w:hAnsi="Tahoma"/>
          <w:b/>
          <w:smallCaps/>
          <w:sz w:val="22"/>
          <w:lang w:val="pt-BR"/>
        </w:rPr>
        <w:t xml:space="preserve"> Transmissora de Energia S.A</w:t>
      </w:r>
      <w:r w:rsidRPr="00BA651C">
        <w:rPr>
          <w:rFonts w:ascii="Tahoma" w:hAnsi="Tahoma" w:cs="Tahoma"/>
          <w:b/>
          <w:smallCaps/>
          <w:sz w:val="22"/>
          <w:szCs w:val="22"/>
          <w:lang w:val="pt-BR"/>
        </w:rPr>
        <w:t>.</w:t>
      </w:r>
      <w:r w:rsidRPr="00BA651C">
        <w:rPr>
          <w:rFonts w:ascii="Tahoma" w:eastAsia="MS Mincho" w:hAnsi="Tahoma" w:cs="Tahoma"/>
          <w:sz w:val="22"/>
          <w:szCs w:val="22"/>
          <w:lang w:val="pt-BR"/>
        </w:rPr>
        <w:t xml:space="preserve"> </w:t>
      </w:r>
      <w:r w:rsidRPr="00BA651C">
        <w:rPr>
          <w:rFonts w:ascii="Tahoma" w:hAnsi="Tahoma" w:cs="Tahoma"/>
          <w:sz w:val="22"/>
          <w:szCs w:val="22"/>
          <w:lang w:val="pt-BR"/>
        </w:rPr>
        <w:t>(nova denominação de ATE IV – São Mateus Transmissora de Energia</w:t>
      </w:r>
      <w:r w:rsidR="00C63056" w:rsidRPr="00BA651C">
        <w:rPr>
          <w:rFonts w:ascii="Tahoma" w:hAnsi="Tahoma" w:cs="Tahoma"/>
          <w:sz w:val="22"/>
          <w:szCs w:val="22"/>
          <w:lang w:val="pt-BR"/>
        </w:rPr>
        <w:t xml:space="preserve"> S.A.</w:t>
      </w:r>
      <w:r w:rsidRPr="00BA651C">
        <w:rPr>
          <w:rFonts w:ascii="Tahoma" w:hAnsi="Tahoma" w:cs="Tahoma"/>
          <w:sz w:val="22"/>
          <w:szCs w:val="22"/>
          <w:lang w:val="pt-BR"/>
        </w:rPr>
        <w:t>),</w:t>
      </w:r>
      <w:r w:rsidR="00B40552" w:rsidRPr="00BA651C">
        <w:rPr>
          <w:rFonts w:ascii="Tahoma" w:hAnsi="Tahoma" w:cs="Tahoma"/>
          <w:sz w:val="22"/>
          <w:szCs w:val="22"/>
          <w:lang w:val="pt-BR"/>
        </w:rPr>
        <w:t xml:space="preserve"> sociedade por ações,</w:t>
      </w:r>
      <w:r w:rsidR="00451E2F" w:rsidRPr="00451E2F">
        <w:rPr>
          <w:rFonts w:ascii="Tahoma" w:hAnsi="Tahoma" w:cs="Tahoma"/>
          <w:sz w:val="22"/>
          <w:szCs w:val="22"/>
          <w:lang w:val="pt-BR"/>
        </w:rPr>
        <w:t xml:space="preserve"> </w:t>
      </w:r>
      <w:r w:rsidR="00451E2F">
        <w:rPr>
          <w:rFonts w:ascii="Tahoma" w:hAnsi="Tahoma" w:cs="Tahoma"/>
          <w:sz w:val="22"/>
          <w:szCs w:val="22"/>
          <w:lang w:val="pt-BR"/>
        </w:rPr>
        <w:t>sem registro de companhia aberta,</w:t>
      </w:r>
      <w:r w:rsidR="00B40552" w:rsidRPr="00BA651C">
        <w:rPr>
          <w:rFonts w:ascii="Tahoma" w:hAnsi="Tahoma" w:cs="Tahoma"/>
          <w:sz w:val="22"/>
          <w:szCs w:val="22"/>
          <w:lang w:val="pt-BR"/>
        </w:rPr>
        <w:t xml:space="preserve"> com </w:t>
      </w:r>
      <w:r w:rsidR="00B40552" w:rsidRPr="00BA651C">
        <w:rPr>
          <w:rFonts w:ascii="Tahoma" w:eastAsia="MS Mincho" w:hAnsi="Tahoma" w:cs="Tahoma"/>
          <w:sz w:val="22"/>
          <w:szCs w:val="22"/>
          <w:lang w:val="pt-BR"/>
        </w:rPr>
        <w:t xml:space="preserve">sede </w:t>
      </w:r>
      <w:r w:rsidR="00B40552" w:rsidRPr="00BA651C">
        <w:rPr>
          <w:rFonts w:ascii="Tahoma" w:hAnsi="Tahoma" w:cs="Tahoma"/>
          <w:sz w:val="22"/>
          <w:szCs w:val="22"/>
          <w:lang w:val="pt-BR"/>
        </w:rPr>
        <w:t xml:space="preserve">no </w:t>
      </w:r>
      <w:r w:rsidR="00130549" w:rsidRPr="00BA651C">
        <w:rPr>
          <w:rFonts w:ascii="Tahoma" w:hAnsi="Tahoma" w:cs="Tahoma"/>
          <w:sz w:val="22"/>
          <w:szCs w:val="22"/>
          <w:lang w:val="pt-BR"/>
        </w:rPr>
        <w:t>Município do Rio de Janeiro, Estado do Rio de Janeiro, na Avenida Embaixador Abelardo Bueno, nº 199, sala 204, CEP 22.775-022</w:t>
      </w:r>
      <w:r w:rsidR="00B40552" w:rsidRPr="00BA651C">
        <w:rPr>
          <w:rFonts w:ascii="Tahoma" w:hAnsi="Tahoma" w:cs="Tahoma"/>
          <w:sz w:val="22"/>
          <w:szCs w:val="22"/>
          <w:lang w:val="pt-BR"/>
        </w:rPr>
        <w:t xml:space="preserve">, inscrita no </w:t>
      </w:r>
      <w:bookmarkStart w:id="3" w:name="_Hlk51611125"/>
      <w:r w:rsidR="00B40552" w:rsidRPr="00BA651C">
        <w:rPr>
          <w:rFonts w:ascii="Tahoma" w:hAnsi="Tahoma" w:cs="Tahoma"/>
          <w:sz w:val="22"/>
          <w:szCs w:val="22"/>
          <w:lang w:val="pt-BR"/>
        </w:rPr>
        <w:t xml:space="preserve">Cadastro Nacional de Pessoas Jurídicas do Ministério da Economia </w:t>
      </w:r>
      <w:bookmarkEnd w:id="3"/>
      <w:r w:rsidR="00B40552" w:rsidRPr="00BA651C">
        <w:rPr>
          <w:rFonts w:ascii="Tahoma" w:hAnsi="Tahoma" w:cs="Tahoma"/>
          <w:sz w:val="22"/>
          <w:szCs w:val="22"/>
          <w:lang w:val="pt-BR"/>
        </w:rPr>
        <w:t>(“</w:t>
      </w:r>
      <w:r w:rsidR="00B40552" w:rsidRPr="00BA651C">
        <w:rPr>
          <w:rFonts w:ascii="Tahoma" w:hAnsi="Tahoma" w:cs="Tahoma"/>
          <w:sz w:val="22"/>
          <w:szCs w:val="22"/>
          <w:u w:val="single"/>
          <w:lang w:val="pt-BR"/>
        </w:rPr>
        <w:t>CNPJ/ME</w:t>
      </w:r>
      <w:r w:rsidR="00B40552" w:rsidRPr="00BA651C">
        <w:rPr>
          <w:rFonts w:ascii="Tahoma" w:hAnsi="Tahoma" w:cs="Tahoma"/>
          <w:sz w:val="22"/>
          <w:szCs w:val="22"/>
          <w:lang w:val="pt-BR"/>
        </w:rPr>
        <w:t xml:space="preserve">”) sob o nº </w:t>
      </w:r>
      <w:r w:rsidRPr="00BA651C">
        <w:rPr>
          <w:rFonts w:ascii="Tahoma" w:hAnsi="Tahoma" w:cs="Tahoma"/>
          <w:sz w:val="22"/>
          <w:szCs w:val="22"/>
          <w:lang w:val="pt-BR"/>
        </w:rPr>
        <w:t xml:space="preserve">07.114.999/0001-49 </w:t>
      </w:r>
      <w:r w:rsidR="00B40552" w:rsidRPr="00BA651C">
        <w:rPr>
          <w:rFonts w:ascii="Tahoma" w:hAnsi="Tahoma" w:cs="Tahoma"/>
          <w:sz w:val="22"/>
          <w:szCs w:val="22"/>
          <w:lang w:val="pt-BR"/>
        </w:rPr>
        <w:t>e na Junta Comercial do Estado do Rio de Janeiro (“</w:t>
      </w:r>
      <w:r w:rsidR="00B40552" w:rsidRPr="00BA651C">
        <w:rPr>
          <w:rFonts w:ascii="Tahoma" w:hAnsi="Tahoma" w:cs="Tahoma"/>
          <w:sz w:val="22"/>
          <w:szCs w:val="22"/>
          <w:u w:val="single"/>
          <w:lang w:val="pt-BR"/>
        </w:rPr>
        <w:t>JUCERJA</w:t>
      </w:r>
      <w:r w:rsidR="00B40552" w:rsidRPr="00BA651C">
        <w:rPr>
          <w:rFonts w:ascii="Tahoma" w:hAnsi="Tahoma" w:cs="Tahoma"/>
          <w:sz w:val="22"/>
          <w:szCs w:val="22"/>
          <w:lang w:val="pt-BR"/>
        </w:rPr>
        <w:t xml:space="preserve">”) sob o NIRE nº </w:t>
      </w:r>
      <w:r w:rsidR="001D5D40" w:rsidRPr="00BA651C">
        <w:rPr>
          <w:rFonts w:ascii="Tahoma" w:hAnsi="Tahoma" w:cs="Tahoma"/>
          <w:bCs/>
          <w:sz w:val="22"/>
          <w:szCs w:val="22"/>
          <w:lang w:val="pt-BR"/>
        </w:rPr>
        <w:t>33.3.</w:t>
      </w:r>
      <w:r w:rsidR="00C63056" w:rsidRPr="00BA651C">
        <w:rPr>
          <w:rFonts w:ascii="Tahoma" w:hAnsi="Tahoma" w:cs="Tahoma"/>
          <w:bCs/>
          <w:sz w:val="22"/>
          <w:szCs w:val="22"/>
          <w:lang w:val="pt-BR"/>
        </w:rPr>
        <w:t>0028131-2</w:t>
      </w:r>
      <w:r w:rsidR="00B40552" w:rsidRPr="00BA651C">
        <w:rPr>
          <w:rFonts w:ascii="Tahoma" w:hAnsi="Tahoma" w:cs="Tahoma"/>
          <w:sz w:val="22"/>
          <w:szCs w:val="22"/>
          <w:lang w:val="pt-BR"/>
        </w:rPr>
        <w:t>, neste ato representada nos termos de seu estatuto social (“</w:t>
      </w:r>
      <w:r w:rsidR="00B40552" w:rsidRPr="00BA651C">
        <w:rPr>
          <w:rFonts w:ascii="Tahoma" w:hAnsi="Tahoma" w:cs="Tahoma"/>
          <w:sz w:val="22"/>
          <w:szCs w:val="22"/>
          <w:u w:val="single"/>
          <w:lang w:val="pt-BR"/>
        </w:rPr>
        <w:t>Emissora</w:t>
      </w:r>
      <w:r w:rsidR="00B40552" w:rsidRPr="00BA651C">
        <w:rPr>
          <w:rFonts w:ascii="Tahoma" w:hAnsi="Tahoma" w:cs="Tahoma"/>
          <w:sz w:val="22"/>
          <w:szCs w:val="22"/>
          <w:lang w:val="pt-BR"/>
        </w:rPr>
        <w:t>”</w:t>
      </w:r>
      <w:r w:rsidR="009F0272" w:rsidRPr="00BA651C">
        <w:rPr>
          <w:rFonts w:ascii="Tahoma" w:hAnsi="Tahoma" w:cs="Tahoma"/>
          <w:sz w:val="22"/>
          <w:szCs w:val="22"/>
          <w:lang w:val="pt-BR"/>
        </w:rPr>
        <w:t xml:space="preserve"> ou “</w:t>
      </w:r>
      <w:r w:rsidR="009E6C0C" w:rsidRPr="00BA651C">
        <w:rPr>
          <w:rFonts w:ascii="Tahoma" w:hAnsi="Tahoma" w:cs="Tahoma"/>
          <w:sz w:val="22"/>
          <w:szCs w:val="22"/>
          <w:u w:val="single"/>
          <w:lang w:val="pt-BR"/>
        </w:rPr>
        <w:t xml:space="preserve">Evoltz </w:t>
      </w:r>
      <w:r w:rsidR="00102B97" w:rsidRPr="00BA651C">
        <w:rPr>
          <w:rFonts w:ascii="Tahoma" w:hAnsi="Tahoma" w:cs="Tahoma"/>
          <w:sz w:val="22"/>
          <w:szCs w:val="22"/>
          <w:u w:val="single"/>
          <w:lang w:val="pt-BR"/>
        </w:rPr>
        <w:t>IV</w:t>
      </w:r>
      <w:r w:rsidR="009F0272" w:rsidRPr="00BA651C">
        <w:rPr>
          <w:rFonts w:ascii="Tahoma" w:hAnsi="Tahoma" w:cs="Tahoma"/>
          <w:sz w:val="22"/>
          <w:szCs w:val="22"/>
          <w:lang w:val="pt-BR"/>
        </w:rPr>
        <w:t>”</w:t>
      </w:r>
      <w:r w:rsidR="00B40552" w:rsidRPr="00BA651C">
        <w:rPr>
          <w:rFonts w:ascii="Tahoma" w:hAnsi="Tahoma" w:cs="Tahoma"/>
          <w:sz w:val="22"/>
          <w:szCs w:val="22"/>
          <w:lang w:val="pt-BR"/>
        </w:rPr>
        <w:t>);</w:t>
      </w:r>
      <w:r w:rsidRPr="00BA651C">
        <w:rPr>
          <w:rFonts w:ascii="Tahoma" w:hAnsi="Tahoma" w:cs="Tahoma"/>
          <w:sz w:val="22"/>
          <w:szCs w:val="22"/>
          <w:lang w:val="pt-BR"/>
        </w:rPr>
        <w:t xml:space="preserve"> </w:t>
      </w:r>
    </w:p>
    <w:p w14:paraId="71DA3897" w14:textId="7BCFBD73" w:rsidR="00FD650F" w:rsidRPr="00BA651C" w:rsidRDefault="00FD650F" w:rsidP="00336633">
      <w:pPr>
        <w:numPr>
          <w:ilvl w:val="0"/>
          <w:numId w:val="2"/>
        </w:numPr>
        <w:tabs>
          <w:tab w:val="clear" w:pos="1418"/>
        </w:tabs>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como agente fiduciário, nomeado nesta Escritura de Emissão, representando a comunhão dos titulares das Debêntures (conforme definido abaixo) (</w:t>
      </w:r>
      <w:r w:rsidR="00414403" w:rsidRPr="00BA651C">
        <w:rPr>
          <w:rFonts w:ascii="Tahoma" w:hAnsi="Tahoma" w:cs="Tahoma"/>
          <w:sz w:val="22"/>
          <w:szCs w:val="22"/>
        </w:rPr>
        <w:t>“</w:t>
      </w:r>
      <w:r w:rsidRPr="00BA651C">
        <w:rPr>
          <w:rFonts w:ascii="Tahoma" w:hAnsi="Tahoma" w:cs="Tahoma"/>
          <w:sz w:val="22"/>
          <w:szCs w:val="22"/>
          <w:u w:val="single"/>
        </w:rPr>
        <w:t>Debenturistas</w:t>
      </w:r>
      <w:r w:rsidR="00414403" w:rsidRPr="00BA651C">
        <w:rPr>
          <w:rFonts w:ascii="Tahoma" w:hAnsi="Tahoma" w:cs="Tahoma"/>
          <w:sz w:val="22"/>
          <w:szCs w:val="22"/>
        </w:rPr>
        <w:t>”</w:t>
      </w:r>
      <w:r w:rsidRPr="00BA651C">
        <w:rPr>
          <w:rFonts w:ascii="Tahoma" w:hAnsi="Tahoma" w:cs="Tahoma"/>
          <w:sz w:val="22"/>
          <w:szCs w:val="22"/>
        </w:rPr>
        <w:t>)</w:t>
      </w:r>
      <w:r w:rsidR="00C63056" w:rsidRPr="00BA651C">
        <w:rPr>
          <w:rFonts w:ascii="Tahoma" w:hAnsi="Tahoma" w:cs="Tahoma"/>
          <w:sz w:val="22"/>
          <w:szCs w:val="22"/>
        </w:rPr>
        <w:t>:</w:t>
      </w:r>
    </w:p>
    <w:p w14:paraId="5BB9F8FB" w14:textId="4132EF57" w:rsidR="00FD650F" w:rsidRPr="00BA651C" w:rsidRDefault="00021650">
      <w:pPr>
        <w:autoSpaceDE/>
        <w:autoSpaceDN/>
        <w:adjustRightInd/>
        <w:spacing w:before="120" w:after="120"/>
        <w:ind w:left="709"/>
        <w:jc w:val="both"/>
        <w:rPr>
          <w:rFonts w:ascii="Tahoma" w:hAnsi="Tahoma" w:cs="Tahoma"/>
          <w:sz w:val="22"/>
          <w:szCs w:val="22"/>
        </w:rPr>
      </w:pPr>
      <w:r w:rsidRPr="00BA651C">
        <w:rPr>
          <w:rFonts w:ascii="Tahoma" w:hAnsi="Tahoma" w:cs="Tahoma"/>
          <w:b/>
          <w:smallCaps/>
          <w:sz w:val="22"/>
          <w:szCs w:val="22"/>
          <w:lang w:eastAsia="x-none"/>
        </w:rPr>
        <w:t>Oliveira Trust Distribuidora de Títulos e Valores Mobiliários S.A.</w:t>
      </w:r>
      <w:r w:rsidRPr="00BA651C">
        <w:rPr>
          <w:rFonts w:ascii="Tahoma" w:hAnsi="Tahoma" w:cs="Tahoma"/>
          <w:sz w:val="22"/>
          <w:szCs w:val="22"/>
        </w:rPr>
        <w:t>, instituição financeira, com sede na Cidade do Rio de Janeiro, Estado do Rio de Janeiro, na Avenida das Américas</w:t>
      </w:r>
      <w:r w:rsidRPr="00BA651C">
        <w:rPr>
          <w:rFonts w:ascii="Tahoma" w:hAnsi="Tahoma" w:cs="Tahoma"/>
          <w:sz w:val="22"/>
          <w:szCs w:val="22"/>
          <w:bdr w:val="nil"/>
        </w:rPr>
        <w:t>, n° 3.434, 2º andar, sala 201</w:t>
      </w:r>
      <w:r w:rsidRPr="00BA651C">
        <w:rPr>
          <w:rFonts w:ascii="Tahoma" w:hAnsi="Tahoma" w:cs="Tahoma"/>
          <w:sz w:val="22"/>
          <w:szCs w:val="22"/>
        </w:rPr>
        <w:t>, CEP 22640-102, inscrita no CNPJ/ME sob o nº 36.113.876/0001-91, neste ato representada nos termos de seus atos constitutivos (“</w:t>
      </w:r>
      <w:r w:rsidRPr="00BA651C">
        <w:rPr>
          <w:rFonts w:ascii="Tahoma" w:hAnsi="Tahoma" w:cs="Tahoma"/>
          <w:sz w:val="22"/>
          <w:szCs w:val="22"/>
          <w:u w:val="single"/>
        </w:rPr>
        <w:t>Agente Fiduciário</w:t>
      </w:r>
      <w:r w:rsidRPr="00BA651C">
        <w:rPr>
          <w:rFonts w:ascii="Tahoma" w:hAnsi="Tahoma" w:cs="Tahoma"/>
          <w:sz w:val="22"/>
          <w:szCs w:val="22"/>
        </w:rPr>
        <w:t xml:space="preserve">”); </w:t>
      </w:r>
      <w:r w:rsidR="00FD650F" w:rsidRPr="00BA651C">
        <w:rPr>
          <w:rFonts w:ascii="Tahoma" w:hAnsi="Tahoma" w:cs="Tahoma"/>
          <w:sz w:val="22"/>
          <w:szCs w:val="22"/>
        </w:rPr>
        <w:t>e</w:t>
      </w:r>
    </w:p>
    <w:p w14:paraId="0891A667" w14:textId="6BA3F04B" w:rsidR="00B40552" w:rsidRPr="00BA651C" w:rsidRDefault="00FD650F" w:rsidP="00336633">
      <w:pPr>
        <w:numPr>
          <w:ilvl w:val="0"/>
          <w:numId w:val="2"/>
        </w:numPr>
        <w:tabs>
          <w:tab w:val="clear" w:pos="1418"/>
        </w:tabs>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 xml:space="preserve">como </w:t>
      </w:r>
      <w:r w:rsidR="00D8652D" w:rsidRPr="00BA651C">
        <w:rPr>
          <w:rFonts w:ascii="Tahoma" w:hAnsi="Tahoma" w:cs="Tahoma"/>
          <w:sz w:val="22"/>
          <w:szCs w:val="22"/>
        </w:rPr>
        <w:t>interveniente-anuente</w:t>
      </w:r>
      <w:r w:rsidRPr="00BA651C">
        <w:rPr>
          <w:rFonts w:ascii="Tahoma" w:hAnsi="Tahoma" w:cs="Tahoma"/>
          <w:sz w:val="22"/>
          <w:szCs w:val="22"/>
        </w:rPr>
        <w:t xml:space="preserve">: </w:t>
      </w:r>
    </w:p>
    <w:p w14:paraId="56A98280" w14:textId="77777777" w:rsidR="00B40552" w:rsidRPr="00BA651C" w:rsidRDefault="00B40552">
      <w:pPr>
        <w:pStyle w:val="Corpodetexto"/>
        <w:suppressAutoHyphens/>
        <w:spacing w:before="120" w:after="120"/>
        <w:ind w:left="709"/>
        <w:jc w:val="both"/>
        <w:rPr>
          <w:rFonts w:ascii="Tahoma" w:hAnsi="Tahoma" w:cs="Tahoma"/>
          <w:sz w:val="22"/>
          <w:szCs w:val="22"/>
          <w:lang w:val="pt-BR"/>
        </w:rPr>
      </w:pPr>
      <w:r w:rsidRPr="00BA651C">
        <w:rPr>
          <w:rFonts w:ascii="Tahoma" w:hAnsi="Tahoma" w:cs="Tahoma"/>
          <w:b/>
          <w:smallCaps/>
          <w:sz w:val="22"/>
          <w:szCs w:val="22"/>
        </w:rPr>
        <w:t>Evoltz Participações S.A.</w:t>
      </w:r>
      <w:r w:rsidRPr="00BA651C">
        <w:rPr>
          <w:rFonts w:ascii="Tahoma" w:hAnsi="Tahoma" w:cs="Tahoma"/>
          <w:caps/>
          <w:sz w:val="22"/>
          <w:szCs w:val="22"/>
        </w:rPr>
        <w:t>,</w:t>
      </w:r>
      <w:r w:rsidRPr="00BA651C">
        <w:rPr>
          <w:rFonts w:ascii="Tahoma" w:hAnsi="Tahoma" w:cs="Tahoma"/>
          <w:b/>
          <w:caps/>
          <w:sz w:val="22"/>
          <w:szCs w:val="22"/>
        </w:rPr>
        <w:t xml:space="preserve"> </w:t>
      </w:r>
      <w:r w:rsidRPr="00BA651C">
        <w:rPr>
          <w:rFonts w:ascii="Tahoma" w:hAnsi="Tahoma" w:cs="Tahoma"/>
          <w:sz w:val="22"/>
          <w:szCs w:val="22"/>
        </w:rPr>
        <w:t>s</w:t>
      </w:r>
      <w:r w:rsidRPr="00BA651C">
        <w:rPr>
          <w:rFonts w:ascii="Tahoma" w:eastAsia="MS Mincho" w:hAnsi="Tahoma" w:cs="Tahoma"/>
          <w:sz w:val="22"/>
          <w:szCs w:val="22"/>
        </w:rPr>
        <w:t xml:space="preserve">ociedade por ações, sem registro de emissor de valores mobiliários junto à CVM, com sede </w:t>
      </w:r>
      <w:r w:rsidRPr="00BA651C">
        <w:rPr>
          <w:rFonts w:ascii="Tahoma" w:hAnsi="Tahoma" w:cs="Tahoma"/>
          <w:sz w:val="22"/>
          <w:szCs w:val="22"/>
        </w:rPr>
        <w:t>no Município do Rio de Janeiro, Estado do Rio de Janeiro, na Avenida Embaixador Abelardo Bueno, nº 199, 2º andar, sala 204, CEP 22.775-040, inscrita no CNPJ/ME sob o nº 28.037.759/0001-68 e na JUCERJA sob o NIRE nº 33.3.</w:t>
      </w:r>
      <w:r w:rsidRPr="00BA651C">
        <w:rPr>
          <w:rFonts w:ascii="Tahoma" w:hAnsi="Tahoma" w:cs="Tahoma"/>
          <w:bCs/>
          <w:sz w:val="22"/>
          <w:szCs w:val="22"/>
        </w:rPr>
        <w:t>0032953-6</w:t>
      </w:r>
      <w:r w:rsidRPr="00BA651C">
        <w:rPr>
          <w:rFonts w:ascii="Tahoma" w:hAnsi="Tahoma" w:cs="Tahoma"/>
          <w:sz w:val="22"/>
          <w:szCs w:val="22"/>
        </w:rPr>
        <w:t>, neste ato representada nos termos de seu estatuto social (“</w:t>
      </w:r>
      <w:r w:rsidRPr="00BA651C">
        <w:rPr>
          <w:rFonts w:ascii="Tahoma" w:hAnsi="Tahoma" w:cs="Tahoma"/>
          <w:sz w:val="22"/>
          <w:szCs w:val="22"/>
          <w:u w:val="single"/>
          <w:lang w:val="pt-BR"/>
        </w:rPr>
        <w:t>Garantidora</w:t>
      </w:r>
      <w:r w:rsidRPr="00BA651C">
        <w:rPr>
          <w:rFonts w:ascii="Tahoma" w:hAnsi="Tahoma" w:cs="Tahoma"/>
          <w:sz w:val="22"/>
          <w:szCs w:val="22"/>
          <w:lang w:val="pt-BR"/>
        </w:rPr>
        <w:t>”);</w:t>
      </w:r>
    </w:p>
    <w:p w14:paraId="40005479" w14:textId="77777777" w:rsidR="00B40552" w:rsidRPr="00BA651C" w:rsidRDefault="00B40552">
      <w:pPr>
        <w:autoSpaceDE/>
        <w:autoSpaceDN/>
        <w:adjustRightInd/>
        <w:spacing w:before="120" w:after="120"/>
        <w:ind w:left="709"/>
        <w:jc w:val="both"/>
        <w:rPr>
          <w:rFonts w:ascii="Tahoma" w:hAnsi="Tahoma" w:cs="Tahoma"/>
          <w:sz w:val="22"/>
          <w:szCs w:val="22"/>
        </w:rPr>
      </w:pPr>
    </w:p>
    <w:p w14:paraId="67B575FA" w14:textId="77777777" w:rsidR="002F1B9B" w:rsidRPr="00BA651C" w:rsidRDefault="00244AEA">
      <w:pPr>
        <w:spacing w:before="120" w:after="120"/>
        <w:jc w:val="both"/>
        <w:rPr>
          <w:rFonts w:ascii="Tahoma" w:hAnsi="Tahoma" w:cs="Tahoma"/>
          <w:sz w:val="22"/>
          <w:szCs w:val="22"/>
        </w:rPr>
      </w:pPr>
      <w:r w:rsidRPr="00BA651C">
        <w:rPr>
          <w:rFonts w:ascii="Tahoma" w:hAnsi="Tahoma" w:cs="Tahoma"/>
          <w:b/>
          <w:sz w:val="22"/>
          <w:szCs w:val="22"/>
        </w:rPr>
        <w:t xml:space="preserve">RESOLVEM, </w:t>
      </w:r>
      <w:r w:rsidRPr="00BA651C">
        <w:rPr>
          <w:rFonts w:ascii="Tahoma" w:hAnsi="Tahoma" w:cs="Tahoma"/>
          <w:sz w:val="22"/>
          <w:szCs w:val="22"/>
        </w:rPr>
        <w:t>de mútuo acordo, celebrar a presente Escritura de Emissão</w:t>
      </w:r>
      <w:r w:rsidR="002F1B9B" w:rsidRPr="00BA651C">
        <w:rPr>
          <w:rFonts w:ascii="Tahoma" w:hAnsi="Tahoma" w:cs="Tahoma"/>
          <w:sz w:val="22"/>
          <w:szCs w:val="22"/>
        </w:rPr>
        <w:t xml:space="preserve">, de acordo com os seguintes termos e condições: </w:t>
      </w:r>
    </w:p>
    <w:p w14:paraId="377BF7B9" w14:textId="77777777" w:rsidR="00244AEA" w:rsidRPr="00BA651C" w:rsidRDefault="00244AEA">
      <w:pPr>
        <w:spacing w:before="120" w:after="120"/>
        <w:jc w:val="both"/>
        <w:rPr>
          <w:rFonts w:ascii="Tahoma" w:hAnsi="Tahoma" w:cs="Tahoma"/>
          <w:sz w:val="22"/>
          <w:szCs w:val="22"/>
        </w:rPr>
      </w:pPr>
    </w:p>
    <w:p w14:paraId="29DB505F" w14:textId="77777777" w:rsidR="002F1B9B" w:rsidRPr="00BA651C" w:rsidRDefault="002F1B9B">
      <w:pPr>
        <w:keepNext/>
        <w:tabs>
          <w:tab w:val="num" w:pos="709"/>
        </w:tabs>
        <w:autoSpaceDE/>
        <w:autoSpaceDN/>
        <w:adjustRightInd/>
        <w:spacing w:before="120" w:after="120"/>
        <w:ind w:left="709" w:hanging="709"/>
        <w:jc w:val="both"/>
        <w:rPr>
          <w:rFonts w:ascii="Tahoma" w:hAnsi="Tahoma" w:cs="Tahoma"/>
          <w:b/>
          <w:sz w:val="22"/>
          <w:szCs w:val="22"/>
        </w:rPr>
      </w:pPr>
      <w:r w:rsidRPr="00BA651C">
        <w:rPr>
          <w:rFonts w:ascii="Tahoma" w:hAnsi="Tahoma" w:cs="Tahoma"/>
          <w:b/>
          <w:sz w:val="22"/>
          <w:szCs w:val="22"/>
        </w:rPr>
        <w:t>1.</w:t>
      </w:r>
      <w:r w:rsidRPr="00BA651C">
        <w:rPr>
          <w:rFonts w:ascii="Tahoma" w:hAnsi="Tahoma" w:cs="Tahoma"/>
          <w:b/>
          <w:sz w:val="22"/>
          <w:szCs w:val="22"/>
        </w:rPr>
        <w:tab/>
      </w:r>
      <w:r w:rsidR="00AF15F6" w:rsidRPr="00BA651C">
        <w:rPr>
          <w:rFonts w:ascii="Tahoma" w:hAnsi="Tahoma" w:cs="Tahoma"/>
          <w:b/>
          <w:smallCaps/>
          <w:sz w:val="22"/>
          <w:szCs w:val="22"/>
        </w:rPr>
        <w:t>Definições</w:t>
      </w:r>
    </w:p>
    <w:p w14:paraId="5DA71005" w14:textId="77777777" w:rsidR="002F1B9B" w:rsidRPr="00BA651C" w:rsidRDefault="00244AEA">
      <w:pPr>
        <w:pStyle w:val="PargrafodaLista"/>
        <w:numPr>
          <w:ilvl w:val="1"/>
          <w:numId w:val="9"/>
        </w:numPr>
        <w:autoSpaceDE/>
        <w:autoSpaceDN/>
        <w:adjustRightInd/>
        <w:spacing w:before="120" w:after="120"/>
        <w:jc w:val="both"/>
        <w:rPr>
          <w:rFonts w:ascii="Tahoma" w:hAnsi="Tahoma" w:cs="Tahoma"/>
          <w:sz w:val="22"/>
          <w:szCs w:val="22"/>
        </w:rPr>
      </w:pPr>
      <w:r w:rsidRPr="00BA651C">
        <w:rPr>
          <w:rFonts w:ascii="Tahoma" w:hAnsi="Tahoma" w:cs="Tahoma"/>
          <w:sz w:val="22"/>
          <w:szCs w:val="22"/>
        </w:rPr>
        <w:t>Para os fins desta Escritura de Emissão, s</w:t>
      </w:r>
      <w:r w:rsidR="002F1B9B" w:rsidRPr="00BA651C">
        <w:rPr>
          <w:rFonts w:ascii="Tahoma" w:hAnsi="Tahoma" w:cs="Tahoma"/>
          <w:sz w:val="22"/>
          <w:szCs w:val="22"/>
        </w:rPr>
        <w:t>ão considerados termos definidos, no singular ou no plural, os termos a seguir</w:t>
      </w:r>
      <w:r w:rsidRPr="00BA651C">
        <w:rPr>
          <w:rFonts w:ascii="Tahoma" w:hAnsi="Tahoma" w:cs="Tahoma"/>
          <w:sz w:val="22"/>
          <w:szCs w:val="22"/>
        </w:rPr>
        <w:t>:</w:t>
      </w:r>
    </w:p>
    <w:p w14:paraId="6D1E82E7" w14:textId="6F7656C4" w:rsidR="002F1B9B" w:rsidRPr="00BA651C" w:rsidRDefault="00414403">
      <w:pPr>
        <w:spacing w:before="120" w:after="120"/>
        <w:ind w:left="709"/>
        <w:jc w:val="both"/>
        <w:rPr>
          <w:rFonts w:ascii="Tahoma" w:hAnsi="Tahoma" w:cs="Tahoma"/>
          <w:sz w:val="22"/>
          <w:szCs w:val="22"/>
        </w:rPr>
      </w:pPr>
      <w:r w:rsidRPr="00BA651C">
        <w:rPr>
          <w:rFonts w:ascii="Tahoma" w:hAnsi="Tahoma" w:cs="Tahoma"/>
          <w:sz w:val="22"/>
          <w:szCs w:val="22"/>
        </w:rPr>
        <w:t>“</w:t>
      </w:r>
      <w:r w:rsidR="002F1B9B" w:rsidRPr="00BA651C">
        <w:rPr>
          <w:rFonts w:ascii="Tahoma" w:hAnsi="Tahoma" w:cs="Tahoma"/>
          <w:sz w:val="22"/>
          <w:szCs w:val="22"/>
          <w:u w:val="single"/>
        </w:rPr>
        <w:t>Afiliada</w:t>
      </w:r>
      <w:r w:rsidRPr="00BA651C">
        <w:rPr>
          <w:rFonts w:ascii="Tahoma" w:hAnsi="Tahoma" w:cs="Tahoma"/>
          <w:sz w:val="22"/>
          <w:szCs w:val="22"/>
        </w:rPr>
        <w:t>”</w:t>
      </w:r>
      <w:r w:rsidR="002F1B9B" w:rsidRPr="00BA651C">
        <w:rPr>
          <w:rFonts w:ascii="Tahoma" w:hAnsi="Tahoma" w:cs="Tahoma"/>
          <w:sz w:val="22"/>
          <w:szCs w:val="22"/>
        </w:rPr>
        <w:t xml:space="preserve"> significa, em relação </w:t>
      </w:r>
      <w:r w:rsidR="00244AEA" w:rsidRPr="00BA651C">
        <w:rPr>
          <w:rFonts w:ascii="Tahoma" w:hAnsi="Tahoma" w:cs="Tahoma"/>
          <w:sz w:val="22"/>
          <w:szCs w:val="22"/>
        </w:rPr>
        <w:t>à Emissora, qualquer</w:t>
      </w:r>
      <w:r w:rsidR="002F1B9B" w:rsidRPr="00BA651C">
        <w:rPr>
          <w:rFonts w:ascii="Tahoma" w:hAnsi="Tahoma" w:cs="Tahoma"/>
          <w:sz w:val="22"/>
          <w:szCs w:val="22"/>
        </w:rPr>
        <w:t xml:space="preserve"> pessoa física ou jurídica que controle, seja controlada ou esteja sob controle comum</w:t>
      </w:r>
      <w:r w:rsidR="009B297D" w:rsidRPr="00BA651C">
        <w:rPr>
          <w:rFonts w:ascii="Tahoma" w:hAnsi="Tahoma" w:cs="Tahoma"/>
          <w:sz w:val="22"/>
          <w:szCs w:val="22"/>
        </w:rPr>
        <w:t>, devendo ser observado para o conceito de Afiliada as sociedades que controlam a Emissora</w:t>
      </w:r>
      <w:r w:rsidR="0083093C">
        <w:rPr>
          <w:rFonts w:ascii="Tahoma" w:hAnsi="Tahoma" w:cs="Tahoma"/>
          <w:sz w:val="22"/>
          <w:szCs w:val="22"/>
        </w:rPr>
        <w:t>, até o nível dos acionistas da Garantidora.</w:t>
      </w:r>
    </w:p>
    <w:p w14:paraId="4690D81F" w14:textId="77777777" w:rsidR="00BD01B7" w:rsidRPr="0098523C" w:rsidRDefault="00BD01B7">
      <w:pPr>
        <w:autoSpaceDE/>
        <w:autoSpaceDN/>
        <w:adjustRightInd/>
        <w:spacing w:before="120" w:after="120"/>
        <w:ind w:left="709"/>
        <w:jc w:val="both"/>
        <w:rPr>
          <w:rFonts w:ascii="Tahoma" w:hAnsi="Tahoma" w:cs="Tahoma"/>
          <w:sz w:val="22"/>
          <w:szCs w:val="22"/>
        </w:rPr>
      </w:pPr>
      <w:r w:rsidRPr="0098523C">
        <w:rPr>
          <w:rFonts w:ascii="Tahoma" w:hAnsi="Tahoma" w:cs="Tahoma"/>
          <w:sz w:val="22"/>
          <w:szCs w:val="22"/>
        </w:rPr>
        <w:lastRenderedPageBreak/>
        <w:t>“</w:t>
      </w:r>
      <w:r w:rsidRPr="0098523C">
        <w:rPr>
          <w:rFonts w:ascii="Tahoma" w:hAnsi="Tahoma" w:cs="Tahoma"/>
          <w:sz w:val="22"/>
          <w:szCs w:val="22"/>
          <w:u w:val="single"/>
        </w:rPr>
        <w:t>AGE da Emissora</w:t>
      </w:r>
      <w:r w:rsidRPr="0098523C">
        <w:rPr>
          <w:rFonts w:ascii="Tahoma" w:hAnsi="Tahoma" w:cs="Tahoma"/>
          <w:sz w:val="22"/>
          <w:szCs w:val="22"/>
        </w:rPr>
        <w:t xml:space="preserve">” tem o significado previsto na Cláusula 2.1, item I. </w:t>
      </w:r>
    </w:p>
    <w:p w14:paraId="3DBFEF02" w14:textId="77777777" w:rsidR="0017165F" w:rsidRPr="00550BFE" w:rsidRDefault="0017165F">
      <w:pPr>
        <w:autoSpaceDE/>
        <w:autoSpaceDN/>
        <w:adjustRightInd/>
        <w:spacing w:before="120" w:after="120"/>
        <w:ind w:left="709"/>
        <w:jc w:val="both"/>
        <w:rPr>
          <w:rFonts w:ascii="Tahoma" w:hAnsi="Tahoma" w:cs="Tahoma"/>
          <w:sz w:val="22"/>
          <w:szCs w:val="22"/>
        </w:rPr>
      </w:pPr>
      <w:r w:rsidRPr="00550BFE">
        <w:rPr>
          <w:rFonts w:ascii="Tahoma" w:hAnsi="Tahoma" w:cs="Tahoma"/>
          <w:sz w:val="22"/>
          <w:szCs w:val="22"/>
        </w:rPr>
        <w:t>“</w:t>
      </w:r>
      <w:r w:rsidRPr="00550BFE">
        <w:rPr>
          <w:rFonts w:ascii="Tahoma" w:hAnsi="Tahoma" w:cs="Tahoma"/>
          <w:sz w:val="22"/>
          <w:szCs w:val="22"/>
          <w:u w:val="single"/>
        </w:rPr>
        <w:t>RCA da Garantidora</w:t>
      </w:r>
      <w:r w:rsidRPr="00550BFE">
        <w:rPr>
          <w:rFonts w:ascii="Tahoma" w:hAnsi="Tahoma" w:cs="Tahoma"/>
          <w:sz w:val="22"/>
          <w:szCs w:val="22"/>
        </w:rPr>
        <w:t>” tem o significado previsto na Cláusula 2.1, item II.</w:t>
      </w:r>
    </w:p>
    <w:p w14:paraId="07410017" w14:textId="77777777" w:rsidR="009E2BD8" w:rsidRPr="00F5146A" w:rsidRDefault="009E2BD8">
      <w:pPr>
        <w:autoSpaceDE/>
        <w:autoSpaceDN/>
        <w:adjustRightInd/>
        <w:spacing w:before="120" w:after="120"/>
        <w:ind w:left="709"/>
        <w:jc w:val="both"/>
        <w:rPr>
          <w:rFonts w:ascii="Tahoma" w:hAnsi="Tahoma" w:cs="Tahoma"/>
          <w:sz w:val="22"/>
          <w:szCs w:val="22"/>
        </w:rPr>
      </w:pPr>
      <w:r w:rsidRPr="00C075FD">
        <w:rPr>
          <w:rFonts w:ascii="Tahoma" w:hAnsi="Tahoma" w:cs="Tahoma"/>
          <w:sz w:val="22"/>
          <w:szCs w:val="22"/>
        </w:rPr>
        <w:t>“</w:t>
      </w:r>
      <w:r w:rsidRPr="00F5146A">
        <w:rPr>
          <w:rFonts w:ascii="Tahoma" w:hAnsi="Tahoma" w:cs="Tahoma"/>
          <w:sz w:val="22"/>
          <w:szCs w:val="22"/>
          <w:u w:val="single"/>
        </w:rPr>
        <w:t>Agente Fiduciário</w:t>
      </w:r>
      <w:r w:rsidRPr="00F5146A">
        <w:rPr>
          <w:rFonts w:ascii="Tahoma" w:hAnsi="Tahoma" w:cs="Tahoma"/>
          <w:sz w:val="22"/>
          <w:szCs w:val="22"/>
        </w:rPr>
        <w:t xml:space="preserve">” tem o significado previsto no preâmbulo. </w:t>
      </w:r>
    </w:p>
    <w:p w14:paraId="63AD1618" w14:textId="352E3422" w:rsidR="00615A42" w:rsidRPr="00F46B87" w:rsidRDefault="00615A42">
      <w:pPr>
        <w:spacing w:before="120" w:after="120"/>
        <w:ind w:left="709"/>
        <w:jc w:val="both"/>
        <w:rPr>
          <w:rFonts w:ascii="Tahoma" w:hAnsi="Tahoma" w:cs="Tahoma"/>
          <w:sz w:val="22"/>
          <w:szCs w:val="22"/>
        </w:rPr>
      </w:pPr>
      <w:r w:rsidRPr="00F46B87">
        <w:rPr>
          <w:rFonts w:ascii="Tahoma" w:hAnsi="Tahoma" w:cs="Tahoma"/>
          <w:sz w:val="22"/>
          <w:szCs w:val="22"/>
        </w:rPr>
        <w:t>“</w:t>
      </w:r>
      <w:r w:rsidRPr="00F46B87">
        <w:rPr>
          <w:rFonts w:ascii="Tahoma" w:hAnsi="Tahoma" w:cs="Tahoma"/>
          <w:sz w:val="22"/>
          <w:szCs w:val="22"/>
          <w:u w:val="single"/>
        </w:rPr>
        <w:t>Amortização Extraordinária Obrigatória das Debêntures</w:t>
      </w:r>
      <w:r w:rsidRPr="00F46B87">
        <w:rPr>
          <w:rFonts w:ascii="Tahoma" w:hAnsi="Tahoma" w:cs="Tahoma"/>
          <w:sz w:val="22"/>
          <w:szCs w:val="22"/>
        </w:rPr>
        <w:t>” tem o significado atribuído na Cláusula 5.1</w:t>
      </w:r>
      <w:r w:rsidR="00D030A6">
        <w:rPr>
          <w:rFonts w:ascii="Tahoma" w:hAnsi="Tahoma" w:cs="Tahoma"/>
          <w:sz w:val="22"/>
          <w:szCs w:val="22"/>
        </w:rPr>
        <w:t>5</w:t>
      </w:r>
      <w:r w:rsidRPr="00F46B87">
        <w:rPr>
          <w:rFonts w:ascii="Tahoma" w:hAnsi="Tahoma" w:cs="Tahoma"/>
          <w:sz w:val="22"/>
          <w:szCs w:val="22"/>
        </w:rPr>
        <w:t>.</w:t>
      </w:r>
    </w:p>
    <w:p w14:paraId="02358937" w14:textId="77777777" w:rsidR="00790C7A" w:rsidRPr="00BA651C" w:rsidRDefault="00414403">
      <w:pPr>
        <w:spacing w:before="120" w:after="120"/>
        <w:ind w:left="709"/>
        <w:jc w:val="both"/>
        <w:rPr>
          <w:rFonts w:ascii="Tahoma" w:hAnsi="Tahoma" w:cs="Tahoma"/>
          <w:sz w:val="22"/>
          <w:szCs w:val="22"/>
        </w:rPr>
      </w:pPr>
      <w:r w:rsidRPr="00BA651C">
        <w:rPr>
          <w:rFonts w:ascii="Tahoma" w:hAnsi="Tahoma" w:cs="Tahoma"/>
          <w:sz w:val="22"/>
          <w:szCs w:val="22"/>
        </w:rPr>
        <w:t>“</w:t>
      </w:r>
      <w:r w:rsidR="002F1B9B" w:rsidRPr="00BA651C">
        <w:rPr>
          <w:rFonts w:ascii="Tahoma" w:hAnsi="Tahoma" w:cs="Tahoma"/>
          <w:sz w:val="22"/>
          <w:szCs w:val="22"/>
          <w:u w:val="single"/>
        </w:rPr>
        <w:t>ANBIMA</w:t>
      </w:r>
      <w:r w:rsidRPr="00BA651C">
        <w:rPr>
          <w:rFonts w:ascii="Tahoma" w:hAnsi="Tahoma" w:cs="Tahoma"/>
          <w:sz w:val="22"/>
          <w:szCs w:val="22"/>
        </w:rPr>
        <w:t>”</w:t>
      </w:r>
      <w:r w:rsidR="002F1B9B" w:rsidRPr="00BA651C">
        <w:rPr>
          <w:rFonts w:ascii="Tahoma" w:hAnsi="Tahoma" w:cs="Tahoma"/>
          <w:sz w:val="22"/>
          <w:szCs w:val="22"/>
        </w:rPr>
        <w:t xml:space="preserve"> tem o significado previsto na Cláusula 3.1, item V.</w:t>
      </w:r>
      <w:r w:rsidR="00790C7A" w:rsidRPr="00BA651C">
        <w:rPr>
          <w:rFonts w:ascii="Tahoma" w:hAnsi="Tahoma" w:cs="Tahoma"/>
          <w:sz w:val="22"/>
          <w:szCs w:val="22"/>
        </w:rPr>
        <w:t xml:space="preserve"> </w:t>
      </w:r>
    </w:p>
    <w:p w14:paraId="5ADDA512" w14:textId="77777777" w:rsidR="00202DF7" w:rsidRPr="00BA651C" w:rsidRDefault="00414403">
      <w:pPr>
        <w:spacing w:before="120" w:after="120"/>
        <w:ind w:left="709"/>
        <w:jc w:val="both"/>
        <w:rPr>
          <w:rFonts w:ascii="Tahoma" w:hAnsi="Tahoma" w:cs="Tahoma"/>
          <w:sz w:val="22"/>
          <w:szCs w:val="22"/>
        </w:rPr>
      </w:pPr>
      <w:r w:rsidRPr="00BA651C">
        <w:rPr>
          <w:rFonts w:ascii="Tahoma" w:hAnsi="Tahoma" w:cs="Tahoma"/>
          <w:sz w:val="22"/>
          <w:szCs w:val="22"/>
        </w:rPr>
        <w:t>“</w:t>
      </w:r>
      <w:r w:rsidR="00790C7A" w:rsidRPr="00BA651C">
        <w:rPr>
          <w:rFonts w:ascii="Tahoma" w:hAnsi="Tahoma" w:cs="Tahoma"/>
          <w:sz w:val="22"/>
          <w:szCs w:val="22"/>
          <w:u w:val="single"/>
        </w:rPr>
        <w:t>ANEEL</w:t>
      </w:r>
      <w:r w:rsidRPr="00BA651C">
        <w:rPr>
          <w:rFonts w:ascii="Tahoma" w:hAnsi="Tahoma" w:cs="Tahoma"/>
          <w:sz w:val="22"/>
          <w:szCs w:val="22"/>
        </w:rPr>
        <w:t>”</w:t>
      </w:r>
      <w:r w:rsidR="00790C7A" w:rsidRPr="00BA651C">
        <w:rPr>
          <w:rFonts w:ascii="Tahoma" w:hAnsi="Tahoma" w:cs="Tahoma"/>
          <w:sz w:val="22"/>
          <w:szCs w:val="22"/>
        </w:rPr>
        <w:t xml:space="preserve"> </w:t>
      </w:r>
      <w:r w:rsidR="003A0D72" w:rsidRPr="00BA651C">
        <w:rPr>
          <w:rFonts w:ascii="Tahoma" w:hAnsi="Tahoma" w:cs="Tahoma"/>
          <w:sz w:val="22"/>
          <w:szCs w:val="22"/>
        </w:rPr>
        <w:t>s</w:t>
      </w:r>
      <w:r w:rsidR="00790C7A" w:rsidRPr="00BA651C">
        <w:rPr>
          <w:rFonts w:ascii="Tahoma" w:hAnsi="Tahoma" w:cs="Tahoma"/>
          <w:sz w:val="22"/>
          <w:szCs w:val="22"/>
        </w:rPr>
        <w:t>ignifica Agênc</w:t>
      </w:r>
      <w:r w:rsidR="00202DF7" w:rsidRPr="00BA651C">
        <w:rPr>
          <w:rFonts w:ascii="Tahoma" w:hAnsi="Tahoma" w:cs="Tahoma"/>
          <w:sz w:val="22"/>
          <w:szCs w:val="22"/>
        </w:rPr>
        <w:t>ia Nacional de Energia Elétrica</w:t>
      </w:r>
      <w:r w:rsidR="009B297D" w:rsidRPr="00BA651C">
        <w:rPr>
          <w:rFonts w:ascii="Tahoma" w:hAnsi="Tahoma" w:cs="Tahoma"/>
          <w:sz w:val="22"/>
          <w:szCs w:val="22"/>
        </w:rPr>
        <w:t xml:space="preserve"> – ANEEL.</w:t>
      </w:r>
    </w:p>
    <w:p w14:paraId="04129630" w14:textId="1148EF45" w:rsidR="00754F97" w:rsidRDefault="00754F97">
      <w:pPr>
        <w:autoSpaceDE/>
        <w:autoSpaceDN/>
        <w:adjustRightInd/>
        <w:spacing w:before="120" w:after="120"/>
        <w:ind w:left="709"/>
        <w:jc w:val="both"/>
        <w:rPr>
          <w:rFonts w:ascii="Tahoma" w:hAnsi="Tahoma" w:cs="Tahoma"/>
          <w:sz w:val="22"/>
          <w:szCs w:val="22"/>
        </w:rPr>
      </w:pPr>
      <w:r w:rsidRPr="00436CC5">
        <w:rPr>
          <w:rFonts w:ascii="Tahoma" w:hAnsi="Tahoma" w:cs="Tahoma"/>
          <w:sz w:val="22"/>
          <w:szCs w:val="22"/>
        </w:rPr>
        <w:t>“</w:t>
      </w:r>
      <w:r w:rsidRPr="00436CC5">
        <w:rPr>
          <w:rFonts w:ascii="Tahoma" w:hAnsi="Tahoma" w:cs="Tahoma"/>
          <w:sz w:val="22"/>
          <w:szCs w:val="22"/>
          <w:u w:val="single"/>
        </w:rPr>
        <w:t>Atualização Monetária</w:t>
      </w:r>
      <w:r w:rsidRPr="00436CC5">
        <w:rPr>
          <w:rFonts w:ascii="Tahoma" w:hAnsi="Tahoma" w:cs="Tahoma"/>
          <w:sz w:val="22"/>
          <w:szCs w:val="22"/>
        </w:rPr>
        <w:t>”</w:t>
      </w:r>
      <w:r>
        <w:rPr>
          <w:rFonts w:ascii="Tahoma" w:hAnsi="Tahoma" w:cs="Tahoma"/>
          <w:sz w:val="22"/>
          <w:szCs w:val="22"/>
        </w:rPr>
        <w:t xml:space="preserve"> tem o significado atribuído na Cláusula 5.6.</w:t>
      </w:r>
    </w:p>
    <w:p w14:paraId="5818501B"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Auditor Independente</w:t>
      </w:r>
      <w:r w:rsidRPr="00BA651C">
        <w:rPr>
          <w:rFonts w:ascii="Tahoma" w:hAnsi="Tahoma" w:cs="Tahoma"/>
          <w:sz w:val="22"/>
          <w:szCs w:val="22"/>
        </w:rPr>
        <w:t xml:space="preserve">” </w:t>
      </w:r>
      <w:r w:rsidR="00883044" w:rsidRPr="00BA651C">
        <w:rPr>
          <w:rFonts w:ascii="Tahoma" w:hAnsi="Tahoma" w:cs="Tahoma"/>
          <w:sz w:val="22"/>
          <w:szCs w:val="22"/>
        </w:rPr>
        <w:t xml:space="preserve">significa um auditor independente registrado na CVM, dentre Deloitte </w:t>
      </w:r>
      <w:proofErr w:type="spellStart"/>
      <w:r w:rsidR="00883044" w:rsidRPr="00BA651C">
        <w:rPr>
          <w:rFonts w:ascii="Tahoma" w:hAnsi="Tahoma" w:cs="Tahoma"/>
          <w:sz w:val="22"/>
          <w:szCs w:val="22"/>
        </w:rPr>
        <w:t>Touche</w:t>
      </w:r>
      <w:proofErr w:type="spellEnd"/>
      <w:r w:rsidR="00883044" w:rsidRPr="00BA651C">
        <w:rPr>
          <w:rFonts w:ascii="Tahoma" w:hAnsi="Tahoma" w:cs="Tahoma"/>
          <w:sz w:val="22"/>
          <w:szCs w:val="22"/>
        </w:rPr>
        <w:t xml:space="preserve"> </w:t>
      </w:r>
      <w:proofErr w:type="spellStart"/>
      <w:r w:rsidR="00883044" w:rsidRPr="00BA651C">
        <w:rPr>
          <w:rFonts w:ascii="Tahoma" w:hAnsi="Tahoma" w:cs="Tahoma"/>
          <w:sz w:val="22"/>
          <w:szCs w:val="22"/>
        </w:rPr>
        <w:t>Tohmatsu</w:t>
      </w:r>
      <w:proofErr w:type="spellEnd"/>
      <w:r w:rsidR="00883044" w:rsidRPr="00BA651C">
        <w:rPr>
          <w:rFonts w:ascii="Tahoma" w:hAnsi="Tahoma" w:cs="Tahoma"/>
          <w:sz w:val="22"/>
          <w:szCs w:val="22"/>
        </w:rPr>
        <w:t xml:space="preserve"> Auditores Independentes, Ernst</w:t>
      </w:r>
      <w:r w:rsidR="00C848B1" w:rsidRPr="00BA651C">
        <w:rPr>
          <w:rFonts w:ascii="Tahoma" w:hAnsi="Tahoma" w:cs="Tahoma"/>
          <w:sz w:val="22"/>
          <w:szCs w:val="22"/>
        </w:rPr>
        <w:t xml:space="preserve"> </w:t>
      </w:r>
      <w:r w:rsidR="00883044" w:rsidRPr="00BA651C">
        <w:rPr>
          <w:rFonts w:ascii="Tahoma" w:hAnsi="Tahoma" w:cs="Tahoma"/>
          <w:sz w:val="22"/>
          <w:szCs w:val="22"/>
        </w:rPr>
        <w:t>&amp; Young Auditores Independentes, KPMG Auditores Independentes e PricewaterhouseCoopers Auditores Independentes.</w:t>
      </w:r>
    </w:p>
    <w:p w14:paraId="37C5FD24" w14:textId="77777777"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00C62032" w:rsidRPr="00AC65AF">
        <w:rPr>
          <w:rFonts w:ascii="Tahoma" w:hAnsi="Tahoma"/>
          <w:sz w:val="22"/>
          <w:u w:val="single"/>
        </w:rPr>
        <w:t>Agente de Liquidação</w:t>
      </w:r>
      <w:r w:rsidRPr="00BA651C">
        <w:rPr>
          <w:rFonts w:ascii="Tahoma" w:hAnsi="Tahoma" w:cs="Tahoma"/>
          <w:sz w:val="22"/>
          <w:szCs w:val="22"/>
        </w:rPr>
        <w:t xml:space="preserve">” tem o significado previsto na Cláusula 4.9. </w:t>
      </w:r>
    </w:p>
    <w:p w14:paraId="418D260B" w14:textId="77777777" w:rsidR="00BD01B7" w:rsidRPr="00BA651C" w:rsidRDefault="00BD01B7">
      <w:pPr>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B3</w:t>
      </w:r>
      <w:r w:rsidRPr="00BA651C">
        <w:rPr>
          <w:rFonts w:ascii="Tahoma" w:hAnsi="Tahoma" w:cs="Tahoma"/>
          <w:sz w:val="22"/>
          <w:szCs w:val="22"/>
        </w:rPr>
        <w:t>” tem o significado previsto na Cláusula 3.1, item III.</w:t>
      </w:r>
    </w:p>
    <w:p w14:paraId="5EF95746" w14:textId="77777777" w:rsidR="0007311A" w:rsidRPr="00BA651C" w:rsidRDefault="0007311A">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BNDES</w:t>
      </w:r>
      <w:r w:rsidRPr="00BA651C">
        <w:rPr>
          <w:rFonts w:ascii="Tahoma" w:hAnsi="Tahoma" w:cs="Tahoma"/>
          <w:sz w:val="22"/>
          <w:szCs w:val="22"/>
        </w:rPr>
        <w:t>” significa o Banco Nacional de Desenvolvimento Econômico e Social.</w:t>
      </w:r>
    </w:p>
    <w:p w14:paraId="1E960C1F" w14:textId="3A1936FE" w:rsidR="00B12117" w:rsidRPr="00BA651C" w:rsidRDefault="00B1211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Caixa Inicial</w:t>
      </w:r>
      <w:r w:rsidRPr="00BA651C">
        <w:rPr>
          <w:rFonts w:ascii="Tahoma" w:hAnsi="Tahoma" w:cs="Tahoma"/>
          <w:sz w:val="22"/>
          <w:szCs w:val="22"/>
        </w:rPr>
        <w:t>”</w:t>
      </w:r>
      <w:r w:rsidR="0051556B" w:rsidRPr="00BA651C">
        <w:rPr>
          <w:rFonts w:ascii="Tahoma" w:hAnsi="Tahoma" w:cs="Tahoma"/>
          <w:sz w:val="22"/>
          <w:szCs w:val="22"/>
        </w:rPr>
        <w:t xml:space="preserve"> significa saldo de caixa e </w:t>
      </w:r>
      <w:r w:rsidR="00FD1BD3" w:rsidRPr="00BA651C">
        <w:rPr>
          <w:rFonts w:ascii="Tahoma" w:hAnsi="Tahoma" w:cs="Tahoma"/>
          <w:sz w:val="22"/>
          <w:szCs w:val="22"/>
        </w:rPr>
        <w:t>e</w:t>
      </w:r>
      <w:r w:rsidR="0051556B" w:rsidRPr="00BA651C">
        <w:rPr>
          <w:rFonts w:ascii="Tahoma" w:hAnsi="Tahoma" w:cs="Tahoma"/>
          <w:sz w:val="22"/>
          <w:szCs w:val="22"/>
        </w:rPr>
        <w:t>quivalente de caixa da Emissora</w:t>
      </w:r>
      <w:r w:rsidR="006B43A9" w:rsidRPr="00BA651C">
        <w:rPr>
          <w:rFonts w:ascii="Tahoma" w:hAnsi="Tahoma" w:cs="Tahoma"/>
          <w:sz w:val="22"/>
          <w:szCs w:val="22"/>
        </w:rPr>
        <w:t xml:space="preserve"> após </w:t>
      </w:r>
      <w:r w:rsidR="00C7662B" w:rsidRPr="00BA651C">
        <w:rPr>
          <w:rFonts w:ascii="Tahoma" w:hAnsi="Tahoma" w:cs="Tahoma"/>
          <w:sz w:val="22"/>
          <w:szCs w:val="22"/>
        </w:rPr>
        <w:t>liquidação da</w:t>
      </w:r>
      <w:r w:rsidR="00026B1E" w:rsidRPr="00BA651C">
        <w:rPr>
          <w:rFonts w:ascii="Tahoma" w:hAnsi="Tahoma" w:cs="Tahoma"/>
          <w:sz w:val="22"/>
          <w:szCs w:val="22"/>
        </w:rPr>
        <w:t>s</w:t>
      </w:r>
      <w:r w:rsidR="00C7662B" w:rsidRPr="00BA651C">
        <w:rPr>
          <w:rFonts w:ascii="Tahoma" w:hAnsi="Tahoma" w:cs="Tahoma"/>
          <w:sz w:val="22"/>
          <w:szCs w:val="22"/>
        </w:rPr>
        <w:t xml:space="preserve"> </w:t>
      </w:r>
      <w:r w:rsidR="00496F05" w:rsidRPr="00BA651C">
        <w:rPr>
          <w:rFonts w:ascii="Tahoma" w:hAnsi="Tahoma" w:cs="Tahoma"/>
          <w:sz w:val="22"/>
          <w:szCs w:val="22"/>
        </w:rPr>
        <w:t>Debêntures</w:t>
      </w:r>
      <w:r w:rsidR="00C7662B" w:rsidRPr="00BA651C">
        <w:rPr>
          <w:rFonts w:ascii="Tahoma" w:hAnsi="Tahoma" w:cs="Tahoma"/>
          <w:sz w:val="22"/>
          <w:szCs w:val="22"/>
        </w:rPr>
        <w:t>, pagamento da dívida do BNDES e distribuição de recursos aos seus acionistas</w:t>
      </w:r>
      <w:r w:rsidR="00826E21" w:rsidRPr="00BA651C">
        <w:rPr>
          <w:rFonts w:ascii="Tahoma" w:hAnsi="Tahoma" w:cs="Tahoma"/>
          <w:sz w:val="22"/>
          <w:szCs w:val="22"/>
        </w:rPr>
        <w:t>.</w:t>
      </w:r>
      <w:r w:rsidR="0053464D" w:rsidRPr="00BA651C">
        <w:rPr>
          <w:rFonts w:ascii="Tahoma" w:hAnsi="Tahoma" w:cs="Tahoma"/>
          <w:sz w:val="22"/>
          <w:szCs w:val="22"/>
        </w:rPr>
        <w:t xml:space="preserve"> </w:t>
      </w:r>
    </w:p>
    <w:p w14:paraId="7D5BC61E" w14:textId="48B8CEC6" w:rsidR="00DE65C4" w:rsidRPr="00BA651C" w:rsidRDefault="00DE65C4">
      <w:pPr>
        <w:suppressAutoHyphens/>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Cash EBITDA</w:t>
      </w:r>
      <w:r w:rsidRPr="00BA651C">
        <w:rPr>
          <w:rFonts w:ascii="Tahoma" w:hAnsi="Tahoma" w:cs="Tahoma"/>
          <w:sz w:val="22"/>
          <w:szCs w:val="22"/>
        </w:rPr>
        <w:t xml:space="preserve">” significa o </w:t>
      </w:r>
      <w:r w:rsidR="00E5619C" w:rsidRPr="00BA651C">
        <w:rPr>
          <w:rFonts w:ascii="Tahoma" w:hAnsi="Tahoma" w:cs="Tahoma"/>
          <w:sz w:val="22"/>
          <w:szCs w:val="22"/>
        </w:rPr>
        <w:t xml:space="preserve">valor de geração de caixa livre </w:t>
      </w:r>
      <w:r w:rsidRPr="00BA651C">
        <w:rPr>
          <w:rFonts w:ascii="Tahoma" w:hAnsi="Tahoma" w:cs="Tahoma"/>
          <w:sz w:val="22"/>
          <w:szCs w:val="22"/>
        </w:rPr>
        <w:t>calculado</w:t>
      </w:r>
      <w:r w:rsidR="005F401D" w:rsidRPr="00BA651C">
        <w:rPr>
          <w:rFonts w:ascii="Tahoma" w:hAnsi="Tahoma" w:cs="Tahoma"/>
          <w:sz w:val="22"/>
          <w:szCs w:val="22"/>
        </w:rPr>
        <w:t xml:space="preserve"> conforme metodologia do Anexo II a esta Escritur</w:t>
      </w:r>
      <w:r w:rsidR="005F401D" w:rsidRPr="008E7677">
        <w:rPr>
          <w:rFonts w:ascii="Tahoma" w:hAnsi="Tahoma" w:cs="Tahoma"/>
          <w:sz w:val="22"/>
          <w:szCs w:val="22"/>
        </w:rPr>
        <w:t>a</w:t>
      </w:r>
      <w:r w:rsidR="009A1AAD" w:rsidRPr="008E7677">
        <w:rPr>
          <w:rFonts w:ascii="Tahoma" w:hAnsi="Tahoma" w:cs="Tahoma"/>
          <w:sz w:val="22"/>
          <w:szCs w:val="22"/>
        </w:rPr>
        <w:t>, nos mesmos períodos de apuração do Cash EBITDA Mínimo</w:t>
      </w:r>
      <w:r w:rsidRPr="008E7677">
        <w:rPr>
          <w:rFonts w:ascii="Tahoma" w:hAnsi="Tahoma" w:cs="Tahoma"/>
          <w:sz w:val="22"/>
          <w:szCs w:val="22"/>
        </w:rPr>
        <w:t>.</w:t>
      </w:r>
      <w:r w:rsidR="0099696F" w:rsidRPr="00BA651C">
        <w:rPr>
          <w:rFonts w:ascii="Tahoma" w:hAnsi="Tahoma" w:cs="Tahoma"/>
          <w:sz w:val="22"/>
          <w:szCs w:val="22"/>
        </w:rPr>
        <w:t xml:space="preserve"> </w:t>
      </w:r>
    </w:p>
    <w:p w14:paraId="44CC6A54" w14:textId="77777777" w:rsidR="004D238F" w:rsidRPr="00C075FD" w:rsidRDefault="004D238F">
      <w:pPr>
        <w:suppressAutoHyphens/>
        <w:spacing w:before="120" w:after="120"/>
        <w:ind w:left="709"/>
        <w:jc w:val="both"/>
        <w:rPr>
          <w:rFonts w:ascii="Tahoma" w:hAnsi="Tahoma" w:cs="Tahoma"/>
          <w:sz w:val="22"/>
          <w:szCs w:val="22"/>
        </w:rPr>
      </w:pPr>
      <w:r w:rsidRPr="0098523C">
        <w:rPr>
          <w:rFonts w:ascii="Tahoma" w:hAnsi="Tahoma" w:cs="Tahoma"/>
          <w:sz w:val="22"/>
          <w:szCs w:val="22"/>
        </w:rPr>
        <w:t>“</w:t>
      </w:r>
      <w:r w:rsidRPr="0098523C">
        <w:rPr>
          <w:rFonts w:ascii="Tahoma" w:hAnsi="Tahoma" w:cs="Tahoma"/>
          <w:sz w:val="22"/>
          <w:szCs w:val="22"/>
          <w:u w:val="single"/>
        </w:rPr>
        <w:t>Cash EBITDA Mínimo</w:t>
      </w:r>
      <w:r w:rsidRPr="0098523C">
        <w:rPr>
          <w:rFonts w:ascii="Tahoma" w:hAnsi="Tahoma" w:cs="Tahoma"/>
          <w:sz w:val="22"/>
          <w:szCs w:val="22"/>
        </w:rPr>
        <w:t xml:space="preserve">” significa </w:t>
      </w:r>
      <w:r w:rsidR="00C22B6D" w:rsidRPr="0098523C">
        <w:rPr>
          <w:rFonts w:ascii="Tahoma" w:hAnsi="Tahoma" w:cs="Tahoma"/>
          <w:sz w:val="22"/>
          <w:szCs w:val="22"/>
        </w:rPr>
        <w:t>os valores</w:t>
      </w:r>
      <w:r w:rsidRPr="0098523C">
        <w:rPr>
          <w:rFonts w:ascii="Tahoma" w:hAnsi="Tahoma" w:cs="Tahoma"/>
          <w:sz w:val="22"/>
          <w:szCs w:val="22"/>
        </w:rPr>
        <w:t xml:space="preserve"> mínimos a serem </w:t>
      </w:r>
      <w:r w:rsidR="005D08DE" w:rsidRPr="0098523C">
        <w:rPr>
          <w:rFonts w:ascii="Tahoma" w:hAnsi="Tahoma" w:cs="Tahoma"/>
          <w:sz w:val="22"/>
          <w:szCs w:val="22"/>
        </w:rPr>
        <w:t xml:space="preserve">pagos </w:t>
      </w:r>
      <w:r w:rsidRPr="0098523C">
        <w:rPr>
          <w:rFonts w:ascii="Tahoma" w:hAnsi="Tahoma" w:cs="Tahoma"/>
          <w:sz w:val="22"/>
          <w:szCs w:val="22"/>
        </w:rPr>
        <w:t>pel</w:t>
      </w:r>
      <w:r w:rsidR="00C22B6D" w:rsidRPr="0098523C">
        <w:rPr>
          <w:rFonts w:ascii="Tahoma" w:hAnsi="Tahoma" w:cs="Tahoma"/>
          <w:sz w:val="22"/>
          <w:szCs w:val="22"/>
        </w:rPr>
        <w:t>a</w:t>
      </w:r>
      <w:r w:rsidRPr="0098523C">
        <w:rPr>
          <w:rFonts w:ascii="Tahoma" w:hAnsi="Tahoma" w:cs="Tahoma"/>
          <w:sz w:val="22"/>
          <w:szCs w:val="22"/>
        </w:rPr>
        <w:t xml:space="preserve"> </w:t>
      </w:r>
      <w:r w:rsidR="00C22B6D" w:rsidRPr="0098523C">
        <w:rPr>
          <w:rFonts w:ascii="Tahoma" w:hAnsi="Tahoma" w:cs="Tahoma"/>
          <w:sz w:val="22"/>
          <w:szCs w:val="22"/>
        </w:rPr>
        <w:t>Emissora</w:t>
      </w:r>
      <w:r w:rsidR="00A604D4" w:rsidRPr="0098523C">
        <w:rPr>
          <w:rFonts w:ascii="Tahoma" w:hAnsi="Tahoma" w:cs="Tahoma"/>
          <w:sz w:val="22"/>
          <w:szCs w:val="22"/>
        </w:rPr>
        <w:t xml:space="preserve"> em cada Data de Pagamento</w:t>
      </w:r>
      <w:r w:rsidRPr="00550BFE">
        <w:rPr>
          <w:rFonts w:ascii="Tahoma" w:hAnsi="Tahoma" w:cs="Tahoma"/>
          <w:sz w:val="22"/>
          <w:szCs w:val="22"/>
        </w:rPr>
        <w:t xml:space="preserve">, </w:t>
      </w:r>
      <w:r w:rsidR="00C22B6D" w:rsidRPr="00550BFE">
        <w:rPr>
          <w:rFonts w:ascii="Tahoma" w:hAnsi="Tahoma" w:cs="Tahoma"/>
          <w:sz w:val="22"/>
          <w:szCs w:val="22"/>
        </w:rPr>
        <w:t>nos termos do</w:t>
      </w:r>
      <w:r w:rsidRPr="00550BFE">
        <w:rPr>
          <w:rFonts w:ascii="Tahoma" w:hAnsi="Tahoma" w:cs="Tahoma"/>
          <w:sz w:val="22"/>
          <w:szCs w:val="22"/>
        </w:rPr>
        <w:t xml:space="preserve"> no Anexo I a esta Escritura de Emissão</w:t>
      </w:r>
      <w:r w:rsidR="00000EA9" w:rsidRPr="00550BFE">
        <w:rPr>
          <w:rFonts w:ascii="Tahoma" w:hAnsi="Tahoma" w:cs="Tahoma"/>
          <w:sz w:val="22"/>
          <w:szCs w:val="22"/>
        </w:rPr>
        <w:t>, apurados de acordo com a metodologia de cálculo do Cash EBITDA</w:t>
      </w:r>
      <w:r w:rsidRPr="00C075FD">
        <w:rPr>
          <w:rFonts w:ascii="Tahoma" w:hAnsi="Tahoma" w:cs="Tahoma"/>
          <w:sz w:val="22"/>
          <w:szCs w:val="22"/>
        </w:rPr>
        <w:t>.</w:t>
      </w:r>
    </w:p>
    <w:p w14:paraId="7117F50D" w14:textId="77777777" w:rsidR="0094560E" w:rsidRPr="00F46B87" w:rsidRDefault="00BD01B7">
      <w:pPr>
        <w:autoSpaceDE/>
        <w:autoSpaceDN/>
        <w:adjustRightInd/>
        <w:spacing w:before="120" w:after="120"/>
        <w:ind w:left="709"/>
        <w:jc w:val="both"/>
        <w:rPr>
          <w:rFonts w:ascii="Tahoma" w:hAnsi="Tahoma" w:cs="Tahoma"/>
          <w:sz w:val="22"/>
          <w:szCs w:val="22"/>
        </w:rPr>
      </w:pPr>
      <w:r w:rsidRPr="00F46B87">
        <w:rPr>
          <w:rFonts w:ascii="Tahoma" w:hAnsi="Tahoma" w:cs="Tahoma"/>
          <w:sz w:val="22"/>
          <w:szCs w:val="22"/>
        </w:rPr>
        <w:t>“</w:t>
      </w:r>
      <w:r w:rsidRPr="00F46B87">
        <w:rPr>
          <w:rFonts w:ascii="Tahoma" w:hAnsi="Tahoma" w:cs="Tahoma"/>
          <w:sz w:val="22"/>
          <w:szCs w:val="22"/>
          <w:u w:val="single"/>
        </w:rPr>
        <w:t>CCEE</w:t>
      </w:r>
      <w:r w:rsidRPr="00F46B87">
        <w:rPr>
          <w:rFonts w:ascii="Tahoma" w:hAnsi="Tahoma" w:cs="Tahoma"/>
          <w:sz w:val="22"/>
          <w:szCs w:val="22"/>
        </w:rPr>
        <w:t>” significa Câmara de Comercialização de Energia Elétrica.</w:t>
      </w:r>
    </w:p>
    <w:p w14:paraId="3F20DA13" w14:textId="77777777" w:rsidR="00BD01B7" w:rsidRPr="00BA651C" w:rsidRDefault="00BD01B7">
      <w:pPr>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CETIP21</w:t>
      </w:r>
      <w:r w:rsidRPr="00BA651C">
        <w:rPr>
          <w:rFonts w:ascii="Tahoma" w:hAnsi="Tahoma" w:cs="Tahoma"/>
          <w:sz w:val="22"/>
          <w:szCs w:val="22"/>
        </w:rPr>
        <w:t xml:space="preserve">” significa o CETIP21 – Títulos e Valores Mobiliários, administrado e operacionalizado pela B3. </w:t>
      </w:r>
    </w:p>
    <w:p w14:paraId="6A5AE989" w14:textId="77777777" w:rsidR="00BD01B7" w:rsidRPr="00BA651C" w:rsidRDefault="00BD01B7">
      <w:pPr>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Código Civil</w:t>
      </w:r>
      <w:r w:rsidRPr="00BA651C">
        <w:rPr>
          <w:rFonts w:ascii="Tahoma" w:hAnsi="Tahoma" w:cs="Tahoma"/>
          <w:sz w:val="22"/>
          <w:szCs w:val="22"/>
        </w:rPr>
        <w:t>” significa a Lei nº 10.406 de 10 de janeiro de 2002, conforme alterada.</w:t>
      </w:r>
    </w:p>
    <w:p w14:paraId="3CBE166B"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Código de Processo Civil</w:t>
      </w:r>
      <w:r w:rsidRPr="00BA651C">
        <w:rPr>
          <w:rFonts w:ascii="Tahoma" w:hAnsi="Tahoma" w:cs="Tahoma"/>
          <w:sz w:val="22"/>
          <w:szCs w:val="22"/>
        </w:rPr>
        <w:t xml:space="preserve">” significa a Lei nº 13.105, de 16 de março de 2015, conforme alterada. </w:t>
      </w:r>
    </w:p>
    <w:p w14:paraId="636EE50E"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CNPJ</w:t>
      </w:r>
      <w:r w:rsidRPr="00BA651C">
        <w:rPr>
          <w:rFonts w:ascii="Tahoma" w:hAnsi="Tahoma" w:cs="Tahoma"/>
          <w:sz w:val="22"/>
          <w:szCs w:val="22"/>
        </w:rPr>
        <w:t>” tem o significado previsto no preâmbulo.</w:t>
      </w:r>
    </w:p>
    <w:p w14:paraId="3056304A" w14:textId="4A4E3A4B" w:rsidR="007A2101" w:rsidRPr="00BA651C" w:rsidRDefault="00C22B6D">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u w:val="single"/>
        </w:rPr>
        <w:t xml:space="preserve">“Contrato de </w:t>
      </w:r>
      <w:r w:rsidR="007A2101" w:rsidRPr="00BA651C">
        <w:rPr>
          <w:rFonts w:ascii="Tahoma" w:hAnsi="Tahoma" w:cs="Tahoma"/>
          <w:sz w:val="22"/>
          <w:szCs w:val="22"/>
          <w:u w:val="single"/>
        </w:rPr>
        <w:t>Concessão</w:t>
      </w:r>
      <w:r w:rsidR="007A2101" w:rsidRPr="00BA651C">
        <w:rPr>
          <w:rFonts w:ascii="Tahoma" w:hAnsi="Tahoma" w:cs="Tahoma"/>
          <w:sz w:val="22"/>
          <w:szCs w:val="22"/>
        </w:rPr>
        <w:t>” significa</w:t>
      </w:r>
      <w:r w:rsidR="008D35B5" w:rsidRPr="00BA651C">
        <w:rPr>
          <w:rFonts w:ascii="Tahoma" w:hAnsi="Tahoma" w:cs="Tahoma"/>
          <w:sz w:val="22"/>
          <w:szCs w:val="22"/>
        </w:rPr>
        <w:t xml:space="preserve"> o Contrato de Concessão </w:t>
      </w:r>
      <w:r w:rsidR="007A69B2">
        <w:rPr>
          <w:rFonts w:ascii="Tahoma" w:hAnsi="Tahoma" w:cs="Tahoma"/>
          <w:sz w:val="22"/>
          <w:szCs w:val="22"/>
        </w:rPr>
        <w:t>008/2007</w:t>
      </w:r>
      <w:r w:rsidR="00E909FB">
        <w:rPr>
          <w:rFonts w:ascii="Tahoma" w:hAnsi="Tahoma" w:cs="Tahoma"/>
          <w:sz w:val="22"/>
          <w:szCs w:val="22"/>
        </w:rPr>
        <w:t xml:space="preserve">, </w:t>
      </w:r>
      <w:r w:rsidR="008D35B5" w:rsidRPr="00360EFF">
        <w:rPr>
          <w:rFonts w:ascii="Tahoma" w:hAnsi="Tahoma" w:cs="Tahoma"/>
          <w:sz w:val="22"/>
          <w:szCs w:val="22"/>
        </w:rPr>
        <w:t>celebrado entre a ANEEL</w:t>
      </w:r>
      <w:r w:rsidR="0083093C">
        <w:rPr>
          <w:rFonts w:ascii="Tahoma" w:hAnsi="Tahoma" w:cs="Tahoma"/>
          <w:sz w:val="22"/>
          <w:szCs w:val="22"/>
        </w:rPr>
        <w:t xml:space="preserve">, </w:t>
      </w:r>
      <w:bookmarkStart w:id="4" w:name="_Hlk53577824"/>
      <w:r w:rsidR="00E909FB">
        <w:rPr>
          <w:rFonts w:ascii="Tahoma" w:hAnsi="Tahoma" w:cs="Tahoma"/>
          <w:sz w:val="22"/>
          <w:szCs w:val="22"/>
        </w:rPr>
        <w:t>a São Mateus Transmissora de Energia S.A.</w:t>
      </w:r>
      <w:r w:rsidR="0083093C">
        <w:rPr>
          <w:rFonts w:ascii="Tahoma" w:hAnsi="Tahoma" w:cs="Tahoma"/>
          <w:sz w:val="22"/>
          <w:szCs w:val="22"/>
        </w:rPr>
        <w:t xml:space="preserve"> </w:t>
      </w:r>
      <w:r w:rsidR="008D35B5" w:rsidRPr="00360EFF">
        <w:rPr>
          <w:rFonts w:ascii="Tahoma" w:hAnsi="Tahoma" w:cs="Tahoma"/>
          <w:sz w:val="22"/>
          <w:szCs w:val="22"/>
        </w:rPr>
        <w:t xml:space="preserve">e a </w:t>
      </w:r>
      <w:proofErr w:type="spellStart"/>
      <w:r w:rsidR="00D520C4" w:rsidRPr="00360EFF">
        <w:rPr>
          <w:rFonts w:ascii="Tahoma" w:hAnsi="Tahoma" w:cs="Tahoma"/>
          <w:sz w:val="22"/>
          <w:szCs w:val="22"/>
        </w:rPr>
        <w:t>Abengoa</w:t>
      </w:r>
      <w:proofErr w:type="spellEnd"/>
      <w:r w:rsidR="00D520C4" w:rsidRPr="00360EFF">
        <w:rPr>
          <w:rFonts w:ascii="Tahoma" w:hAnsi="Tahoma" w:cs="Tahoma"/>
          <w:sz w:val="22"/>
          <w:szCs w:val="22"/>
        </w:rPr>
        <w:t xml:space="preserve"> Concessões Brasil Holding S.A</w:t>
      </w:r>
      <w:r w:rsidR="0083093C">
        <w:rPr>
          <w:rFonts w:ascii="Tahoma" w:hAnsi="Tahoma" w:cs="Tahoma"/>
          <w:sz w:val="22"/>
          <w:szCs w:val="22"/>
        </w:rPr>
        <w:t xml:space="preserve"> </w:t>
      </w:r>
      <w:r w:rsidR="008D35B5" w:rsidRPr="000D50D3">
        <w:rPr>
          <w:rFonts w:ascii="Tahoma" w:hAnsi="Tahoma" w:cs="Tahoma"/>
          <w:sz w:val="22"/>
          <w:szCs w:val="22"/>
        </w:rPr>
        <w:t xml:space="preserve">em </w:t>
      </w:r>
      <w:r w:rsidR="00E909FB">
        <w:rPr>
          <w:rFonts w:ascii="Tahoma" w:hAnsi="Tahoma" w:cs="Tahoma"/>
          <w:sz w:val="22"/>
          <w:szCs w:val="22"/>
        </w:rPr>
        <w:t>11</w:t>
      </w:r>
      <w:r w:rsidR="00F233D9">
        <w:rPr>
          <w:rFonts w:ascii="Tahoma" w:hAnsi="Tahoma" w:cs="Tahoma"/>
          <w:sz w:val="22"/>
          <w:szCs w:val="22"/>
        </w:rPr>
        <w:t xml:space="preserve"> </w:t>
      </w:r>
      <w:r w:rsidR="008D35B5" w:rsidRPr="000D50D3">
        <w:rPr>
          <w:rFonts w:ascii="Tahoma" w:hAnsi="Tahoma" w:cs="Tahoma"/>
          <w:sz w:val="22"/>
          <w:szCs w:val="22"/>
        </w:rPr>
        <w:t>de junho de 20</w:t>
      </w:r>
      <w:r w:rsidR="00E909FB">
        <w:rPr>
          <w:rFonts w:ascii="Tahoma" w:hAnsi="Tahoma" w:cs="Tahoma"/>
          <w:sz w:val="22"/>
          <w:szCs w:val="22"/>
        </w:rPr>
        <w:t>07</w:t>
      </w:r>
      <w:bookmarkEnd w:id="4"/>
      <w:r w:rsidR="0083093C">
        <w:rPr>
          <w:rFonts w:ascii="Tahoma" w:hAnsi="Tahoma" w:cs="Tahoma"/>
          <w:sz w:val="22"/>
          <w:szCs w:val="22"/>
        </w:rPr>
        <w:t>,</w:t>
      </w:r>
      <w:r w:rsidR="008D35B5" w:rsidRPr="00BA651C">
        <w:rPr>
          <w:rFonts w:ascii="Tahoma" w:hAnsi="Tahoma" w:cs="Tahoma"/>
          <w:sz w:val="22"/>
          <w:szCs w:val="22"/>
        </w:rPr>
        <w:t xml:space="preserve"> conforme aditado de tempos em tempos</w:t>
      </w:r>
      <w:r w:rsidR="00126DF6" w:rsidRPr="00BA651C">
        <w:rPr>
          <w:rFonts w:ascii="Tahoma" w:hAnsi="Tahoma" w:cs="Tahoma"/>
          <w:sz w:val="22"/>
          <w:szCs w:val="22"/>
        </w:rPr>
        <w:t>.</w:t>
      </w:r>
    </w:p>
    <w:p w14:paraId="7587576E" w14:textId="77777777" w:rsidR="006E517E" w:rsidRPr="00BA651C" w:rsidRDefault="006E517E">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Contrato de Distribuição</w:t>
      </w:r>
      <w:r w:rsidRPr="00BA651C">
        <w:rPr>
          <w:rFonts w:ascii="Tahoma" w:hAnsi="Tahoma" w:cs="Tahoma"/>
          <w:sz w:val="22"/>
          <w:szCs w:val="22"/>
        </w:rPr>
        <w:t>” tem o significado previsto na Cláusula 4.7.</w:t>
      </w:r>
    </w:p>
    <w:p w14:paraId="6431FAEA" w14:textId="2CE34EF3" w:rsidR="0053509C" w:rsidRPr="0098523C" w:rsidRDefault="006E517E">
      <w:pPr>
        <w:autoSpaceDE/>
        <w:autoSpaceDN/>
        <w:adjustRightInd/>
        <w:spacing w:before="120" w:after="120"/>
        <w:ind w:left="709"/>
        <w:jc w:val="both"/>
        <w:rPr>
          <w:rFonts w:ascii="Tahoma" w:hAnsi="Tahoma" w:cs="Tahoma"/>
          <w:sz w:val="22"/>
          <w:szCs w:val="22"/>
        </w:rPr>
      </w:pPr>
      <w:r w:rsidRPr="00C25672">
        <w:rPr>
          <w:rFonts w:ascii="Tahoma" w:hAnsi="Tahoma" w:cs="Tahoma"/>
          <w:sz w:val="22"/>
          <w:szCs w:val="22"/>
          <w:bdr w:val="nil"/>
          <w:lang w:bidi="en-US"/>
        </w:rPr>
        <w:t>“</w:t>
      </w:r>
      <w:r w:rsidRPr="00C25672">
        <w:rPr>
          <w:rFonts w:ascii="Tahoma" w:hAnsi="Tahoma" w:cs="Tahoma"/>
          <w:sz w:val="22"/>
          <w:szCs w:val="22"/>
          <w:u w:val="single"/>
          <w:bdr w:val="nil"/>
          <w:lang w:bidi="en-US"/>
        </w:rPr>
        <w:t>Contrato de Garantia</w:t>
      </w:r>
      <w:r w:rsidRPr="00C25672">
        <w:rPr>
          <w:rFonts w:ascii="Tahoma" w:hAnsi="Tahoma" w:cs="Tahoma"/>
          <w:sz w:val="22"/>
          <w:szCs w:val="22"/>
          <w:bdr w:val="nil"/>
          <w:lang w:bidi="en-US"/>
        </w:rPr>
        <w:t xml:space="preserve">” significa o </w:t>
      </w:r>
      <w:r w:rsidR="0062459E" w:rsidRPr="00C25672">
        <w:rPr>
          <w:rFonts w:ascii="Tahoma" w:hAnsi="Tahoma" w:cs="Tahoma"/>
          <w:sz w:val="22"/>
          <w:szCs w:val="22"/>
          <w:bdr w:val="nil"/>
          <w:lang w:bidi="en-US"/>
        </w:rPr>
        <w:t>“</w:t>
      </w:r>
      <w:r w:rsidR="004146AB" w:rsidRPr="00C25672">
        <w:rPr>
          <w:rFonts w:ascii="Tahoma" w:hAnsi="Tahoma" w:cs="Tahoma"/>
          <w:sz w:val="22"/>
          <w:szCs w:val="22"/>
          <w:bdr w:val="nil"/>
          <w:lang w:bidi="en-US"/>
        </w:rPr>
        <w:t>Contrato</w:t>
      </w:r>
      <w:r w:rsidRPr="00C25672">
        <w:rPr>
          <w:rFonts w:ascii="Tahoma" w:hAnsi="Tahoma" w:cs="Tahoma"/>
          <w:sz w:val="22"/>
          <w:szCs w:val="22"/>
          <w:bdr w:val="nil"/>
          <w:lang w:bidi="en-US"/>
        </w:rPr>
        <w:t xml:space="preserve"> de Alienação Fiduciária de Ações, Cessão Fiduciária de Direitos Creditórios e Outras Avenças</w:t>
      </w:r>
      <w:r w:rsidR="0062459E" w:rsidRPr="00C25672">
        <w:rPr>
          <w:rFonts w:ascii="Tahoma" w:hAnsi="Tahoma" w:cs="Tahoma"/>
          <w:sz w:val="22"/>
          <w:szCs w:val="22"/>
          <w:bdr w:val="nil"/>
          <w:lang w:bidi="en-US"/>
        </w:rPr>
        <w:t>”</w:t>
      </w:r>
      <w:r w:rsidRPr="00C25672">
        <w:rPr>
          <w:rFonts w:ascii="Tahoma" w:hAnsi="Tahoma" w:cs="Tahoma"/>
          <w:sz w:val="22"/>
          <w:szCs w:val="22"/>
          <w:bdr w:val="nil"/>
          <w:lang w:bidi="en-US"/>
        </w:rPr>
        <w:t xml:space="preserve">, celebrado nesta data, entre a Garantidora, </w:t>
      </w:r>
      <w:r w:rsidR="0004219A" w:rsidRPr="005E42D0">
        <w:rPr>
          <w:rFonts w:ascii="Tahoma" w:hAnsi="Tahoma" w:cs="Tahoma"/>
          <w:sz w:val="22"/>
          <w:szCs w:val="22"/>
          <w:bdr w:val="nil"/>
          <w:lang w:bidi="en-US"/>
        </w:rPr>
        <w:t xml:space="preserve">o </w:t>
      </w:r>
      <w:r w:rsidR="0004219A" w:rsidRPr="00C25672">
        <w:rPr>
          <w:rFonts w:ascii="Tahoma" w:hAnsi="Tahoma"/>
          <w:sz w:val="22"/>
          <w:bdr w:val="nil"/>
        </w:rPr>
        <w:t>TPG</w:t>
      </w:r>
      <w:r w:rsidR="00F4766D">
        <w:rPr>
          <w:rFonts w:ascii="Tahoma" w:hAnsi="Tahoma"/>
          <w:sz w:val="22"/>
          <w:bdr w:val="nil"/>
        </w:rPr>
        <w:t xml:space="preserve"> </w:t>
      </w:r>
      <w:proofErr w:type="spellStart"/>
      <w:r w:rsidR="00F4766D">
        <w:rPr>
          <w:rFonts w:ascii="Tahoma" w:hAnsi="Tahoma"/>
          <w:sz w:val="22"/>
          <w:bdr w:val="nil"/>
        </w:rPr>
        <w:t>Seville</w:t>
      </w:r>
      <w:proofErr w:type="spellEnd"/>
      <w:r w:rsidR="0004219A" w:rsidRPr="00C25672">
        <w:rPr>
          <w:rFonts w:ascii="Tahoma" w:hAnsi="Tahoma" w:cs="Tahoma"/>
          <w:sz w:val="22"/>
          <w:szCs w:val="22"/>
          <w:bdr w:val="nil"/>
          <w:lang w:bidi="en-US"/>
        </w:rPr>
        <w:t xml:space="preserve">, </w:t>
      </w:r>
      <w:r w:rsidRPr="00C25672">
        <w:rPr>
          <w:rFonts w:ascii="Tahoma" w:hAnsi="Tahoma" w:cs="Tahoma"/>
          <w:sz w:val="22"/>
          <w:szCs w:val="22"/>
          <w:bdr w:val="nil"/>
          <w:lang w:bidi="en-US"/>
        </w:rPr>
        <w:t>a Emissora e o Agente Fiduciário</w:t>
      </w:r>
    </w:p>
    <w:p w14:paraId="6C73C8D5" w14:textId="77509E99" w:rsidR="00C848B1" w:rsidRPr="00D030A6" w:rsidRDefault="00C848B1">
      <w:pPr>
        <w:autoSpaceDE/>
        <w:autoSpaceDN/>
        <w:adjustRightInd/>
        <w:spacing w:before="120" w:after="120"/>
        <w:ind w:left="709"/>
        <w:jc w:val="both"/>
        <w:rPr>
          <w:rFonts w:ascii="Tahoma" w:hAnsi="Tahoma" w:cs="Tahoma"/>
          <w:bCs/>
          <w:sz w:val="22"/>
          <w:szCs w:val="22"/>
        </w:rPr>
      </w:pPr>
      <w:r w:rsidRPr="00550BFE">
        <w:rPr>
          <w:rFonts w:ascii="Tahoma" w:hAnsi="Tahoma" w:cs="Tahoma"/>
          <w:bCs/>
          <w:sz w:val="22"/>
          <w:szCs w:val="22"/>
        </w:rPr>
        <w:t>“</w:t>
      </w:r>
      <w:r w:rsidRPr="00550BFE">
        <w:rPr>
          <w:rFonts w:ascii="Tahoma" w:hAnsi="Tahoma" w:cs="Tahoma"/>
          <w:bCs/>
          <w:sz w:val="22"/>
          <w:szCs w:val="22"/>
          <w:u w:val="single"/>
        </w:rPr>
        <w:t>CPST</w:t>
      </w:r>
      <w:r w:rsidRPr="00550BFE">
        <w:rPr>
          <w:rFonts w:ascii="Tahoma" w:hAnsi="Tahoma" w:cs="Tahoma"/>
          <w:bCs/>
          <w:sz w:val="22"/>
          <w:szCs w:val="22"/>
        </w:rPr>
        <w:t>” significa</w:t>
      </w:r>
      <w:r w:rsidR="002E76B7" w:rsidRPr="00550BFE">
        <w:rPr>
          <w:rFonts w:ascii="Tahoma" w:hAnsi="Tahoma" w:cs="Tahoma"/>
          <w:bCs/>
          <w:sz w:val="22"/>
          <w:szCs w:val="22"/>
        </w:rPr>
        <w:t xml:space="preserve"> </w:t>
      </w:r>
      <w:r w:rsidRPr="00550BFE">
        <w:rPr>
          <w:rFonts w:ascii="Tahoma" w:hAnsi="Tahoma" w:cs="Tahoma"/>
          <w:bCs/>
          <w:sz w:val="22"/>
          <w:szCs w:val="22"/>
        </w:rPr>
        <w:t xml:space="preserve">o Contrato de Prestação de Serviço de Transmissão </w:t>
      </w:r>
      <w:r w:rsidR="00B60914" w:rsidRPr="00550BFE">
        <w:rPr>
          <w:rFonts w:ascii="Tahoma" w:hAnsi="Tahoma" w:cs="Tahoma"/>
          <w:bCs/>
          <w:sz w:val="22"/>
          <w:szCs w:val="22"/>
        </w:rPr>
        <w:t xml:space="preserve">nº </w:t>
      </w:r>
      <w:r w:rsidR="008A4231" w:rsidRPr="008A4231">
        <w:rPr>
          <w:rFonts w:ascii="Tahoma" w:hAnsi="Tahoma" w:cs="Tahoma"/>
          <w:sz w:val="22"/>
          <w:szCs w:val="22"/>
        </w:rPr>
        <w:t>008/2007</w:t>
      </w:r>
      <w:r w:rsidR="00B60914" w:rsidRPr="00550BFE">
        <w:rPr>
          <w:rFonts w:ascii="Tahoma" w:hAnsi="Tahoma" w:cs="Tahoma"/>
          <w:bCs/>
          <w:sz w:val="22"/>
          <w:szCs w:val="22"/>
        </w:rPr>
        <w:t>,</w:t>
      </w:r>
      <w:r w:rsidR="00B60914" w:rsidRPr="00C075FD">
        <w:rPr>
          <w:rFonts w:ascii="Tahoma" w:hAnsi="Tahoma" w:cs="Tahoma"/>
          <w:bCs/>
          <w:sz w:val="22"/>
          <w:szCs w:val="22"/>
        </w:rPr>
        <w:t xml:space="preserve"> c</w:t>
      </w:r>
      <w:r w:rsidR="00B60914" w:rsidRPr="00F5146A">
        <w:rPr>
          <w:rFonts w:ascii="Tahoma" w:hAnsi="Tahoma" w:cs="Tahoma"/>
          <w:bCs/>
          <w:sz w:val="22"/>
          <w:szCs w:val="22"/>
        </w:rPr>
        <w:t xml:space="preserve">elebrado em </w:t>
      </w:r>
      <w:r w:rsidR="008A4231">
        <w:rPr>
          <w:rFonts w:ascii="Tahoma" w:hAnsi="Tahoma" w:cs="Tahoma"/>
          <w:sz w:val="22"/>
          <w:szCs w:val="22"/>
        </w:rPr>
        <w:t xml:space="preserve">04 de setembro de 2007 </w:t>
      </w:r>
      <w:r w:rsidR="00B60914" w:rsidRPr="00F5146A">
        <w:rPr>
          <w:rFonts w:ascii="Tahoma" w:hAnsi="Tahoma" w:cs="Tahoma"/>
          <w:bCs/>
          <w:sz w:val="22"/>
          <w:szCs w:val="22"/>
        </w:rPr>
        <w:t xml:space="preserve">entre a </w:t>
      </w:r>
      <w:r w:rsidR="00BA651C" w:rsidRPr="00F5146A">
        <w:rPr>
          <w:rFonts w:ascii="Tahoma" w:hAnsi="Tahoma" w:cs="Tahoma"/>
          <w:bCs/>
          <w:sz w:val="22"/>
          <w:szCs w:val="22"/>
        </w:rPr>
        <w:t>Emissora</w:t>
      </w:r>
      <w:r w:rsidR="00B60914" w:rsidRPr="00F5146A">
        <w:rPr>
          <w:rFonts w:ascii="Tahoma" w:hAnsi="Tahoma" w:cs="Tahoma"/>
          <w:bCs/>
          <w:sz w:val="22"/>
          <w:szCs w:val="22"/>
        </w:rPr>
        <w:t xml:space="preserve"> e o ONS</w:t>
      </w:r>
      <w:r w:rsidR="0062459E" w:rsidRPr="00F5146A">
        <w:rPr>
          <w:rFonts w:ascii="Tahoma" w:hAnsi="Tahoma" w:cs="Tahoma"/>
          <w:bCs/>
          <w:sz w:val="22"/>
          <w:szCs w:val="22"/>
        </w:rPr>
        <w:t xml:space="preserve"> (</w:t>
      </w:r>
      <w:r w:rsidR="00BA651C" w:rsidRPr="00F5146A">
        <w:rPr>
          <w:rFonts w:ascii="Tahoma" w:hAnsi="Tahoma" w:cs="Tahoma"/>
          <w:bCs/>
          <w:sz w:val="22"/>
          <w:szCs w:val="22"/>
        </w:rPr>
        <w:t xml:space="preserve">conforme </w:t>
      </w:r>
      <w:r w:rsidR="0062459E" w:rsidRPr="00F46B87">
        <w:rPr>
          <w:rFonts w:ascii="Tahoma" w:hAnsi="Tahoma" w:cs="Tahoma"/>
          <w:bCs/>
          <w:sz w:val="22"/>
          <w:szCs w:val="22"/>
        </w:rPr>
        <w:t xml:space="preserve">definido </w:t>
      </w:r>
      <w:r w:rsidR="0062459E" w:rsidRPr="00D030A6">
        <w:rPr>
          <w:rFonts w:ascii="Tahoma" w:hAnsi="Tahoma" w:cs="Tahoma"/>
          <w:bCs/>
          <w:sz w:val="22"/>
          <w:szCs w:val="22"/>
        </w:rPr>
        <w:t>abaixo)</w:t>
      </w:r>
      <w:r w:rsidR="00B60914" w:rsidRPr="00D030A6">
        <w:rPr>
          <w:rFonts w:ascii="Tahoma" w:hAnsi="Tahoma" w:cs="Tahoma"/>
          <w:bCs/>
          <w:sz w:val="22"/>
          <w:szCs w:val="22"/>
        </w:rPr>
        <w:t xml:space="preserve">, conforme aditado. </w:t>
      </w:r>
    </w:p>
    <w:p w14:paraId="30EC8DD0" w14:textId="7E9F2B82" w:rsidR="00810CF4" w:rsidRPr="00D030A6" w:rsidRDefault="00810CF4">
      <w:pPr>
        <w:autoSpaceDE/>
        <w:autoSpaceDN/>
        <w:adjustRightInd/>
        <w:spacing w:before="120" w:after="120"/>
        <w:ind w:left="709"/>
        <w:jc w:val="both"/>
        <w:rPr>
          <w:rFonts w:ascii="Tahoma" w:hAnsi="Tahoma" w:cs="Tahoma"/>
          <w:sz w:val="22"/>
          <w:szCs w:val="22"/>
        </w:rPr>
      </w:pPr>
      <w:r w:rsidRPr="00D030A6">
        <w:rPr>
          <w:rFonts w:ascii="Tahoma" w:hAnsi="Tahoma" w:cs="Tahoma"/>
          <w:bCs/>
          <w:sz w:val="22"/>
          <w:szCs w:val="22"/>
        </w:rPr>
        <w:lastRenderedPageBreak/>
        <w:t>“</w:t>
      </w:r>
      <w:r w:rsidRPr="00D030A6">
        <w:rPr>
          <w:rFonts w:ascii="Tahoma" w:hAnsi="Tahoma" w:cs="Tahoma"/>
          <w:bCs/>
          <w:sz w:val="22"/>
          <w:szCs w:val="22"/>
          <w:u w:val="single"/>
        </w:rPr>
        <w:t>Cronograma de Amortização</w:t>
      </w:r>
      <w:r w:rsidRPr="00D030A6">
        <w:rPr>
          <w:rFonts w:ascii="Tahoma" w:hAnsi="Tahoma" w:cs="Tahoma"/>
          <w:bCs/>
          <w:sz w:val="22"/>
          <w:szCs w:val="22"/>
        </w:rPr>
        <w:t xml:space="preserve">” </w:t>
      </w:r>
      <w:r w:rsidRPr="00D030A6">
        <w:rPr>
          <w:rFonts w:ascii="Tahoma" w:hAnsi="Tahoma" w:cs="Tahoma"/>
          <w:sz w:val="22"/>
          <w:szCs w:val="22"/>
        </w:rPr>
        <w:t>tem o significado atribuído na Cláusula 5.</w:t>
      </w:r>
      <w:r w:rsidR="00D030A6" w:rsidRPr="00D030A6">
        <w:rPr>
          <w:rFonts w:ascii="Tahoma" w:hAnsi="Tahoma" w:cs="Tahoma"/>
          <w:sz w:val="22"/>
          <w:szCs w:val="22"/>
        </w:rPr>
        <w:t>8</w:t>
      </w:r>
      <w:r w:rsidRPr="00D030A6">
        <w:rPr>
          <w:rFonts w:ascii="Tahoma" w:hAnsi="Tahoma" w:cs="Tahoma"/>
          <w:sz w:val="22"/>
          <w:szCs w:val="22"/>
        </w:rPr>
        <w:t>.</w:t>
      </w:r>
    </w:p>
    <w:p w14:paraId="1C8039D5" w14:textId="180E2EB2" w:rsidR="00813BE7" w:rsidRPr="00F5146A" w:rsidRDefault="00AC65AF">
      <w:pPr>
        <w:autoSpaceDE/>
        <w:autoSpaceDN/>
        <w:adjustRightInd/>
        <w:spacing w:before="120" w:after="120"/>
        <w:ind w:left="709"/>
        <w:jc w:val="both"/>
        <w:rPr>
          <w:rFonts w:ascii="Tahoma" w:hAnsi="Tahoma" w:cs="Tahoma"/>
          <w:sz w:val="22"/>
          <w:szCs w:val="22"/>
        </w:rPr>
      </w:pPr>
      <w:r w:rsidRPr="00D030A6" w:rsidDel="00AC65AF">
        <w:rPr>
          <w:rFonts w:ascii="Tahoma" w:hAnsi="Tahoma" w:cs="Tahoma"/>
          <w:bCs/>
          <w:sz w:val="22"/>
          <w:szCs w:val="22"/>
        </w:rPr>
        <w:t xml:space="preserve"> </w:t>
      </w:r>
      <w:r w:rsidR="00813BE7" w:rsidRPr="00D030A6">
        <w:rPr>
          <w:rFonts w:ascii="Tahoma" w:hAnsi="Tahoma" w:cs="Tahoma"/>
          <w:sz w:val="22"/>
          <w:szCs w:val="22"/>
        </w:rPr>
        <w:t>“</w:t>
      </w:r>
      <w:r w:rsidR="00813BE7" w:rsidRPr="00D030A6">
        <w:rPr>
          <w:rFonts w:ascii="Tahoma" w:hAnsi="Tahoma" w:cs="Tahoma"/>
          <w:sz w:val="22"/>
          <w:szCs w:val="22"/>
          <w:u w:val="single"/>
        </w:rPr>
        <w:t>CUST</w:t>
      </w:r>
      <w:r w:rsidR="00813BE7" w:rsidRPr="00D030A6">
        <w:rPr>
          <w:rFonts w:ascii="Tahoma" w:hAnsi="Tahoma" w:cs="Tahoma"/>
          <w:sz w:val="22"/>
          <w:szCs w:val="22"/>
        </w:rPr>
        <w:t>” significa</w:t>
      </w:r>
      <w:r w:rsidR="00C22B6D" w:rsidRPr="00D030A6">
        <w:rPr>
          <w:rFonts w:ascii="Tahoma" w:hAnsi="Tahoma" w:cs="Tahoma"/>
          <w:sz w:val="22"/>
          <w:szCs w:val="22"/>
        </w:rPr>
        <w:t>m</w:t>
      </w:r>
      <w:r w:rsidR="00813BE7" w:rsidRPr="00D030A6">
        <w:rPr>
          <w:rFonts w:ascii="Tahoma" w:hAnsi="Tahoma" w:cs="Tahoma"/>
          <w:sz w:val="22"/>
          <w:szCs w:val="22"/>
        </w:rPr>
        <w:t xml:space="preserve"> </w:t>
      </w:r>
      <w:r w:rsidR="00813BE7" w:rsidRPr="00D030A6">
        <w:rPr>
          <w:rFonts w:ascii="Tahoma" w:hAnsi="Tahoma" w:cs="Tahoma"/>
          <w:bCs/>
          <w:sz w:val="22"/>
          <w:szCs w:val="22"/>
        </w:rPr>
        <w:t xml:space="preserve">os Contratos de Uso do Sistema de Transmissão, celebrados entre o ONS, </w:t>
      </w:r>
      <w:r w:rsidR="002E76B7" w:rsidRPr="00D030A6">
        <w:rPr>
          <w:rFonts w:ascii="Tahoma" w:hAnsi="Tahoma" w:cs="Tahoma"/>
          <w:bCs/>
          <w:sz w:val="22"/>
          <w:szCs w:val="22"/>
        </w:rPr>
        <w:t>Emissora</w:t>
      </w:r>
      <w:r w:rsidR="00813BE7" w:rsidRPr="00D030A6">
        <w:rPr>
          <w:rFonts w:ascii="Tahoma" w:hAnsi="Tahoma" w:cs="Tahoma"/>
          <w:bCs/>
          <w:sz w:val="22"/>
          <w:szCs w:val="22"/>
        </w:rPr>
        <w:t xml:space="preserve"> e os usuários do sistema de transmissão.</w:t>
      </w:r>
    </w:p>
    <w:p w14:paraId="7E375713" w14:textId="77777777" w:rsidR="009E2BD8" w:rsidRPr="00F46B87" w:rsidRDefault="009E2BD8">
      <w:pPr>
        <w:autoSpaceDE/>
        <w:autoSpaceDN/>
        <w:adjustRightInd/>
        <w:spacing w:before="120" w:after="120"/>
        <w:ind w:left="709"/>
        <w:jc w:val="both"/>
        <w:rPr>
          <w:rFonts w:ascii="Tahoma" w:hAnsi="Tahoma" w:cs="Tahoma"/>
          <w:sz w:val="22"/>
          <w:szCs w:val="22"/>
        </w:rPr>
      </w:pPr>
      <w:r w:rsidRPr="00F46B87">
        <w:rPr>
          <w:rFonts w:ascii="Tahoma" w:hAnsi="Tahoma" w:cs="Tahoma"/>
          <w:sz w:val="22"/>
          <w:szCs w:val="22"/>
        </w:rPr>
        <w:t>“</w:t>
      </w:r>
      <w:r w:rsidRPr="00F46B87">
        <w:rPr>
          <w:rFonts w:ascii="Tahoma" w:hAnsi="Tahoma" w:cs="Tahoma"/>
          <w:sz w:val="22"/>
          <w:szCs w:val="22"/>
          <w:u w:val="single"/>
        </w:rPr>
        <w:t>Coordenador</w:t>
      </w:r>
      <w:r w:rsidR="005B44FB" w:rsidRPr="00F46B87">
        <w:rPr>
          <w:rFonts w:ascii="Tahoma" w:hAnsi="Tahoma" w:cs="Tahoma"/>
          <w:sz w:val="22"/>
          <w:szCs w:val="22"/>
          <w:u w:val="single"/>
        </w:rPr>
        <w:t xml:space="preserve"> Líder</w:t>
      </w:r>
      <w:r w:rsidRPr="00F46B87">
        <w:rPr>
          <w:rFonts w:ascii="Tahoma" w:hAnsi="Tahoma" w:cs="Tahoma"/>
          <w:sz w:val="22"/>
          <w:szCs w:val="22"/>
        </w:rPr>
        <w:t xml:space="preserve">” significa o Banco </w:t>
      </w:r>
      <w:r w:rsidR="00C9741A" w:rsidRPr="00F46B87">
        <w:rPr>
          <w:rFonts w:ascii="Tahoma" w:hAnsi="Tahoma" w:cs="Tahoma"/>
          <w:sz w:val="22"/>
          <w:szCs w:val="22"/>
        </w:rPr>
        <w:t>Modal</w:t>
      </w:r>
      <w:r w:rsidRPr="00F46B87">
        <w:rPr>
          <w:rFonts w:ascii="Tahoma" w:hAnsi="Tahoma" w:cs="Tahoma"/>
          <w:sz w:val="22"/>
          <w:szCs w:val="22"/>
        </w:rPr>
        <w:t xml:space="preserve"> S.A. </w:t>
      </w:r>
    </w:p>
    <w:p w14:paraId="2C1464AC"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CVM</w:t>
      </w:r>
      <w:r w:rsidRPr="00BA651C">
        <w:rPr>
          <w:rFonts w:ascii="Tahoma" w:hAnsi="Tahoma" w:cs="Tahoma"/>
          <w:sz w:val="22"/>
          <w:szCs w:val="22"/>
        </w:rPr>
        <w:t xml:space="preserve">” significa </w:t>
      </w:r>
      <w:r w:rsidRPr="00BA651C">
        <w:rPr>
          <w:rFonts w:ascii="Tahoma" w:hAnsi="Tahoma" w:cs="Tahoma"/>
          <w:sz w:val="22"/>
          <w:szCs w:val="22"/>
          <w:bdr w:val="nil"/>
        </w:rPr>
        <w:t>Comissão de Valores Mobiliários</w:t>
      </w:r>
      <w:r w:rsidRPr="00BA651C">
        <w:rPr>
          <w:rFonts w:ascii="Tahoma" w:hAnsi="Tahoma" w:cs="Tahoma"/>
          <w:sz w:val="22"/>
          <w:szCs w:val="22"/>
        </w:rPr>
        <w:t>.</w:t>
      </w:r>
    </w:p>
    <w:p w14:paraId="2566DC33" w14:textId="45A6F02A" w:rsidR="00BB4259" w:rsidRPr="00BA651C" w:rsidRDefault="00BB4259">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Data Base de Verificação</w:t>
      </w:r>
      <w:r w:rsidRPr="00BA651C">
        <w:rPr>
          <w:rFonts w:ascii="Tahoma" w:hAnsi="Tahoma" w:cs="Tahoma"/>
          <w:sz w:val="22"/>
          <w:szCs w:val="22"/>
        </w:rPr>
        <w:t xml:space="preserve">” significa </w:t>
      </w:r>
      <w:r w:rsidR="0018595A">
        <w:rPr>
          <w:rFonts w:ascii="Tahoma" w:hAnsi="Tahoma" w:cs="Tahoma"/>
          <w:sz w:val="22"/>
          <w:szCs w:val="22"/>
        </w:rPr>
        <w:t>15</w:t>
      </w:r>
      <w:r w:rsidR="0018595A" w:rsidRPr="00BA651C">
        <w:rPr>
          <w:rFonts w:ascii="Tahoma" w:hAnsi="Tahoma" w:cs="Tahoma"/>
          <w:sz w:val="22"/>
          <w:szCs w:val="22"/>
        </w:rPr>
        <w:t xml:space="preserve"> </w:t>
      </w:r>
      <w:r w:rsidRPr="00BA651C">
        <w:rPr>
          <w:rFonts w:ascii="Tahoma" w:hAnsi="Tahoma" w:cs="Tahoma"/>
          <w:sz w:val="22"/>
          <w:szCs w:val="22"/>
        </w:rPr>
        <w:t xml:space="preserve">de </w:t>
      </w:r>
      <w:r w:rsidR="00E909FB">
        <w:rPr>
          <w:rFonts w:ascii="Tahoma" w:hAnsi="Tahoma" w:cs="Tahoma"/>
          <w:sz w:val="22"/>
          <w:szCs w:val="22"/>
        </w:rPr>
        <w:t>abril</w:t>
      </w:r>
      <w:r w:rsidR="0062459E" w:rsidRPr="00BA651C">
        <w:rPr>
          <w:rFonts w:ascii="Tahoma" w:hAnsi="Tahoma" w:cs="Tahoma"/>
          <w:sz w:val="22"/>
          <w:szCs w:val="22"/>
        </w:rPr>
        <w:t xml:space="preserve"> </w:t>
      </w:r>
      <w:r w:rsidRPr="00BA651C">
        <w:rPr>
          <w:rFonts w:ascii="Tahoma" w:hAnsi="Tahoma" w:cs="Tahoma"/>
          <w:sz w:val="22"/>
          <w:szCs w:val="22"/>
        </w:rPr>
        <w:t xml:space="preserve">e </w:t>
      </w:r>
      <w:r w:rsidR="0018595A">
        <w:rPr>
          <w:rFonts w:ascii="Tahoma" w:hAnsi="Tahoma" w:cs="Tahoma"/>
          <w:sz w:val="22"/>
          <w:szCs w:val="22"/>
        </w:rPr>
        <w:t>15</w:t>
      </w:r>
      <w:r w:rsidR="0018595A" w:rsidRPr="00BA651C">
        <w:rPr>
          <w:rFonts w:ascii="Tahoma" w:hAnsi="Tahoma" w:cs="Tahoma"/>
          <w:sz w:val="22"/>
          <w:szCs w:val="22"/>
        </w:rPr>
        <w:t xml:space="preserve"> </w:t>
      </w:r>
      <w:r w:rsidRPr="00BA651C">
        <w:rPr>
          <w:rFonts w:ascii="Tahoma" w:hAnsi="Tahoma" w:cs="Tahoma"/>
          <w:sz w:val="22"/>
          <w:szCs w:val="22"/>
        </w:rPr>
        <w:t xml:space="preserve">de </w:t>
      </w:r>
      <w:r w:rsidR="00E909FB">
        <w:rPr>
          <w:rFonts w:ascii="Tahoma" w:hAnsi="Tahoma" w:cs="Tahoma"/>
          <w:sz w:val="22"/>
          <w:szCs w:val="22"/>
        </w:rPr>
        <w:t>outubro</w:t>
      </w:r>
      <w:r w:rsidR="00DD433C">
        <w:rPr>
          <w:rFonts w:ascii="Tahoma" w:hAnsi="Tahoma" w:cs="Tahoma"/>
          <w:sz w:val="22"/>
          <w:szCs w:val="22"/>
        </w:rPr>
        <w:t xml:space="preserve"> </w:t>
      </w:r>
      <w:r w:rsidRPr="00BA651C">
        <w:rPr>
          <w:rFonts w:ascii="Tahoma" w:hAnsi="Tahoma" w:cs="Tahoma"/>
          <w:sz w:val="22"/>
          <w:szCs w:val="22"/>
        </w:rPr>
        <w:t>de cada ano.</w:t>
      </w:r>
    </w:p>
    <w:p w14:paraId="761A4F77" w14:textId="77777777" w:rsidR="00BD01B7" w:rsidRPr="0098523C" w:rsidRDefault="00BD01B7">
      <w:pPr>
        <w:autoSpaceDE/>
        <w:autoSpaceDN/>
        <w:adjustRightInd/>
        <w:spacing w:before="120" w:after="120"/>
        <w:ind w:left="709"/>
        <w:jc w:val="both"/>
        <w:rPr>
          <w:rFonts w:ascii="Tahoma" w:hAnsi="Tahoma" w:cs="Tahoma"/>
          <w:sz w:val="22"/>
          <w:szCs w:val="22"/>
        </w:rPr>
      </w:pPr>
      <w:r w:rsidRPr="0098523C">
        <w:rPr>
          <w:rFonts w:ascii="Tahoma" w:hAnsi="Tahoma" w:cs="Tahoma"/>
          <w:sz w:val="22"/>
          <w:szCs w:val="22"/>
        </w:rPr>
        <w:t>“</w:t>
      </w:r>
      <w:r w:rsidRPr="0098523C">
        <w:rPr>
          <w:rFonts w:ascii="Tahoma" w:hAnsi="Tahoma" w:cs="Tahoma"/>
          <w:sz w:val="22"/>
          <w:szCs w:val="22"/>
          <w:u w:val="single"/>
        </w:rPr>
        <w:t>Data de Emissão</w:t>
      </w:r>
      <w:r w:rsidRPr="0098523C">
        <w:rPr>
          <w:rFonts w:ascii="Tahoma" w:hAnsi="Tahoma" w:cs="Tahoma"/>
          <w:sz w:val="22"/>
          <w:szCs w:val="22"/>
        </w:rPr>
        <w:t xml:space="preserve">” tem o significado previsto na Cláusula 4.3. </w:t>
      </w:r>
    </w:p>
    <w:p w14:paraId="6A67783F" w14:textId="1174102E" w:rsidR="00C85E3C" w:rsidRPr="00550BFE" w:rsidRDefault="00C85E3C">
      <w:pPr>
        <w:autoSpaceDE/>
        <w:autoSpaceDN/>
        <w:adjustRightInd/>
        <w:spacing w:before="120" w:after="120"/>
        <w:ind w:left="709"/>
        <w:jc w:val="both"/>
        <w:rPr>
          <w:rFonts w:ascii="Tahoma" w:hAnsi="Tahoma" w:cs="Tahoma"/>
          <w:sz w:val="22"/>
          <w:szCs w:val="22"/>
        </w:rPr>
      </w:pPr>
      <w:r w:rsidRPr="00550BFE">
        <w:rPr>
          <w:rFonts w:ascii="Tahoma" w:hAnsi="Tahoma" w:cs="Tahoma"/>
          <w:sz w:val="22"/>
          <w:szCs w:val="22"/>
        </w:rPr>
        <w:t>“</w:t>
      </w:r>
      <w:r w:rsidRPr="00550BFE">
        <w:rPr>
          <w:rFonts w:ascii="Tahoma" w:hAnsi="Tahoma" w:cs="Tahoma"/>
          <w:sz w:val="22"/>
          <w:szCs w:val="22"/>
          <w:u w:val="single"/>
        </w:rPr>
        <w:t>Data</w:t>
      </w:r>
      <w:r w:rsidR="002A6C2B" w:rsidRPr="00550BFE">
        <w:rPr>
          <w:rFonts w:ascii="Tahoma" w:hAnsi="Tahoma" w:cs="Tahoma"/>
          <w:sz w:val="22"/>
          <w:szCs w:val="22"/>
          <w:u w:val="single"/>
        </w:rPr>
        <w:t>s</w:t>
      </w:r>
      <w:r w:rsidRPr="00550BFE">
        <w:rPr>
          <w:rFonts w:ascii="Tahoma" w:hAnsi="Tahoma" w:cs="Tahoma"/>
          <w:sz w:val="22"/>
          <w:szCs w:val="22"/>
          <w:u w:val="single"/>
        </w:rPr>
        <w:t xml:space="preserve"> de Pagamento</w:t>
      </w:r>
      <w:r w:rsidRPr="00550BFE">
        <w:rPr>
          <w:rFonts w:ascii="Tahoma" w:hAnsi="Tahoma" w:cs="Tahoma"/>
          <w:sz w:val="22"/>
          <w:szCs w:val="22"/>
        </w:rPr>
        <w:t xml:space="preserve">” </w:t>
      </w:r>
      <w:bookmarkStart w:id="5" w:name="_Hlk23943846"/>
      <w:bookmarkStart w:id="6" w:name="_Hlk23948598"/>
      <w:r w:rsidR="0004219A" w:rsidRPr="00550BFE">
        <w:rPr>
          <w:rFonts w:ascii="Tahoma" w:hAnsi="Tahoma" w:cs="Tahoma"/>
          <w:sz w:val="22"/>
          <w:szCs w:val="22"/>
        </w:rPr>
        <w:t xml:space="preserve">tem o </w:t>
      </w:r>
      <w:r w:rsidR="0004219A" w:rsidRPr="00C470BD">
        <w:rPr>
          <w:rFonts w:ascii="Tahoma" w:hAnsi="Tahoma" w:cs="Tahoma"/>
          <w:sz w:val="22"/>
          <w:szCs w:val="22"/>
        </w:rPr>
        <w:t>significado previsto na Cláusula 5</w:t>
      </w:r>
      <w:bookmarkEnd w:id="5"/>
      <w:bookmarkEnd w:id="6"/>
      <w:r w:rsidR="00C470BD" w:rsidRPr="00C470BD">
        <w:rPr>
          <w:rFonts w:ascii="Tahoma" w:hAnsi="Tahoma" w:cs="Tahoma"/>
          <w:sz w:val="22"/>
          <w:szCs w:val="22"/>
        </w:rPr>
        <w:t>.8</w:t>
      </w:r>
      <w:r w:rsidRPr="00C470BD">
        <w:rPr>
          <w:rFonts w:ascii="Tahoma" w:hAnsi="Tahoma" w:cs="Tahoma"/>
          <w:sz w:val="22"/>
          <w:szCs w:val="22"/>
        </w:rPr>
        <w:t>.</w:t>
      </w:r>
    </w:p>
    <w:p w14:paraId="1A295BDD" w14:textId="2C9D5C46"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Data de Subscrição</w:t>
      </w:r>
      <w:r w:rsidR="00A149E5" w:rsidRPr="00BA651C">
        <w:rPr>
          <w:rFonts w:ascii="Tahoma" w:hAnsi="Tahoma" w:cs="Tahoma"/>
          <w:sz w:val="22"/>
          <w:szCs w:val="22"/>
          <w:u w:val="single"/>
        </w:rPr>
        <w:t xml:space="preserve"> e Integralização</w:t>
      </w:r>
      <w:r w:rsidRPr="00BA651C">
        <w:rPr>
          <w:rFonts w:ascii="Tahoma" w:hAnsi="Tahoma" w:cs="Tahoma"/>
          <w:sz w:val="22"/>
          <w:szCs w:val="22"/>
        </w:rPr>
        <w:t xml:space="preserve">” tem o significado previsto na Cláusula 5.4. </w:t>
      </w:r>
    </w:p>
    <w:p w14:paraId="3FB5F2D2" w14:textId="2BA9A38B"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Data de Vencimento</w:t>
      </w:r>
      <w:r w:rsidRPr="00BA651C">
        <w:rPr>
          <w:rFonts w:ascii="Tahoma" w:hAnsi="Tahoma" w:cs="Tahoma"/>
          <w:sz w:val="22"/>
          <w:szCs w:val="22"/>
        </w:rPr>
        <w:t xml:space="preserve">” tem o significado previsto na Cláusula 5.5. </w:t>
      </w:r>
    </w:p>
    <w:p w14:paraId="7358ACA0" w14:textId="4CB51B51"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Debêntures</w:t>
      </w:r>
      <w:r w:rsidRPr="00BA651C">
        <w:rPr>
          <w:rFonts w:ascii="Tahoma" w:hAnsi="Tahoma" w:cs="Tahoma"/>
          <w:sz w:val="22"/>
          <w:szCs w:val="22"/>
        </w:rPr>
        <w:t xml:space="preserve">” tem o significado previsto no preâmbulo. </w:t>
      </w:r>
    </w:p>
    <w:p w14:paraId="599E19DB" w14:textId="5AE5DC60" w:rsidR="009E2BD8" w:rsidRPr="00BA651C" w:rsidRDefault="009E2BD8">
      <w:pPr>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Debêntures em Circulação</w:t>
      </w:r>
      <w:r w:rsidRPr="00BA651C">
        <w:rPr>
          <w:rFonts w:ascii="Tahoma" w:hAnsi="Tahoma" w:cs="Tahoma"/>
          <w:sz w:val="22"/>
          <w:szCs w:val="22"/>
        </w:rPr>
        <w:t xml:space="preserve">” para fins de constituição de quórum, significa todas as Debêntures subscritas e integralizadas e não resgatadas, excluídas as Debêntures mantidas em tesouraria, </w:t>
      </w:r>
      <w:r w:rsidR="00E02542" w:rsidRPr="00BA651C">
        <w:rPr>
          <w:rFonts w:ascii="Tahoma" w:hAnsi="Tahoma" w:cs="Tahoma"/>
          <w:sz w:val="22"/>
          <w:szCs w:val="22"/>
        </w:rPr>
        <w:t xml:space="preserve">bem </w:t>
      </w:r>
      <w:r w:rsidRPr="00BA651C">
        <w:rPr>
          <w:rFonts w:ascii="Tahoma" w:hAnsi="Tahoma" w:cs="Tahoma"/>
          <w:sz w:val="22"/>
          <w:szCs w:val="22"/>
        </w:rPr>
        <w:t xml:space="preserve">como as Debêntures pertencentes, direta ou indiretamente, (a) à Emissora ou à </w:t>
      </w:r>
      <w:r w:rsidR="001D43E9" w:rsidRPr="00BA651C">
        <w:rPr>
          <w:rFonts w:ascii="Tahoma" w:hAnsi="Tahoma" w:cs="Tahoma"/>
          <w:sz w:val="22"/>
          <w:szCs w:val="22"/>
        </w:rPr>
        <w:t>Garantidora</w:t>
      </w:r>
      <w:r w:rsidRPr="00BA651C">
        <w:rPr>
          <w:rFonts w:ascii="Tahoma" w:hAnsi="Tahoma" w:cs="Tahoma"/>
          <w:sz w:val="22"/>
          <w:szCs w:val="22"/>
        </w:rPr>
        <w:t>; (b) a qualquer Afiliada das pessoas indicadas no item anterior; ou (c) a qualquer diretor, conselheiro, cônjuge, companheiro ou parente até o 3º (terceiro) grau de qualquer das pessoas referidas nos itens anteriores.</w:t>
      </w:r>
    </w:p>
    <w:p w14:paraId="2152BA68"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Debenturistas</w:t>
      </w:r>
      <w:r w:rsidRPr="00BA651C">
        <w:rPr>
          <w:rFonts w:ascii="Tahoma" w:hAnsi="Tahoma" w:cs="Tahoma"/>
          <w:sz w:val="22"/>
          <w:szCs w:val="22"/>
        </w:rPr>
        <w:t>” tem o significado previsto no preâmbulo.</w:t>
      </w:r>
    </w:p>
    <w:p w14:paraId="7DC5E512" w14:textId="77777777" w:rsidR="003248A4" w:rsidRPr="00BA651C" w:rsidRDefault="003248A4">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Destinação dos Recursos</w:t>
      </w:r>
      <w:r w:rsidRPr="00BA651C">
        <w:rPr>
          <w:rFonts w:ascii="Tahoma" w:hAnsi="Tahoma" w:cs="Tahoma"/>
          <w:sz w:val="22"/>
          <w:szCs w:val="22"/>
        </w:rPr>
        <w:t>” tem o significado previsto na Cláusula 4.10.</w:t>
      </w:r>
    </w:p>
    <w:p w14:paraId="2BF1D3B5" w14:textId="77777777" w:rsidR="00026B1E" w:rsidRPr="00BA651C" w:rsidRDefault="00BD01B7">
      <w:pPr>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Dia Útil</w:t>
      </w:r>
      <w:r w:rsidRPr="00BA651C">
        <w:rPr>
          <w:rFonts w:ascii="Tahoma" w:hAnsi="Tahoma" w:cs="Tahoma"/>
          <w:sz w:val="22"/>
          <w:szCs w:val="22"/>
        </w:rPr>
        <w:t>” significa qualquer dia, (ii</w:t>
      </w:r>
      <w:r w:rsidR="00C9741A" w:rsidRPr="00BA651C">
        <w:rPr>
          <w:rFonts w:ascii="Tahoma" w:hAnsi="Tahoma" w:cs="Tahoma"/>
          <w:sz w:val="22"/>
          <w:szCs w:val="22"/>
        </w:rPr>
        <w:t>) </w:t>
      </w:r>
      <w:r w:rsidR="003E2F90" w:rsidRPr="00BA651C">
        <w:rPr>
          <w:rFonts w:ascii="Tahoma" w:hAnsi="Tahoma" w:cs="Tahoma"/>
          <w:sz w:val="22"/>
          <w:szCs w:val="22"/>
        </w:rPr>
        <w:t xml:space="preserve">em relação às obrigações de pagamento previstas nesta Escritura de Emissão, </w:t>
      </w:r>
      <w:r w:rsidR="005B44FB" w:rsidRPr="00BA651C">
        <w:rPr>
          <w:rFonts w:ascii="Tahoma" w:hAnsi="Tahoma" w:cs="Tahoma"/>
          <w:sz w:val="22"/>
          <w:szCs w:val="22"/>
        </w:rPr>
        <w:t>inclusive para fins de cálculo, qualquer dia exceto sábados, domingos ou feriados declarados nacionais</w:t>
      </w:r>
      <w:r w:rsidRPr="00BA651C">
        <w:rPr>
          <w:rFonts w:ascii="Tahoma" w:hAnsi="Tahoma" w:cs="Tahoma"/>
          <w:sz w:val="22"/>
          <w:szCs w:val="22"/>
        </w:rPr>
        <w:t xml:space="preserve">; </w:t>
      </w:r>
      <w:r w:rsidR="003E2F90" w:rsidRPr="00BA651C">
        <w:rPr>
          <w:rFonts w:ascii="Tahoma" w:hAnsi="Tahoma" w:cs="Tahoma"/>
          <w:sz w:val="22"/>
          <w:szCs w:val="22"/>
        </w:rPr>
        <w:t xml:space="preserve">(iii) para </w:t>
      </w:r>
      <w:r w:rsidR="008E0DB5" w:rsidRPr="00BA651C">
        <w:rPr>
          <w:rFonts w:ascii="Tahoma" w:hAnsi="Tahoma" w:cs="Tahoma"/>
          <w:sz w:val="22"/>
          <w:szCs w:val="22"/>
        </w:rPr>
        <w:t>as demais finalidades,</w:t>
      </w:r>
      <w:r w:rsidR="003E2F90" w:rsidRPr="00BA651C">
        <w:rPr>
          <w:rFonts w:ascii="Tahoma" w:hAnsi="Tahoma" w:cs="Tahoma"/>
          <w:sz w:val="22"/>
          <w:szCs w:val="22"/>
        </w:rPr>
        <w:t xml:space="preserve"> os dias em que os bancos comerciais não estão abertos ou estão autorizados, obrigados ou sob ordem regulatória de permanecerem fechados na Cidade de São Paulo, Estado de São Paulo</w:t>
      </w:r>
      <w:r w:rsidR="008E0DB5" w:rsidRPr="00BA651C">
        <w:rPr>
          <w:rFonts w:ascii="Tahoma" w:hAnsi="Tahoma" w:cs="Tahoma"/>
          <w:sz w:val="22"/>
          <w:szCs w:val="22"/>
        </w:rPr>
        <w:t>,</w:t>
      </w:r>
      <w:r w:rsidR="003E2F90" w:rsidRPr="00BA651C">
        <w:rPr>
          <w:rFonts w:ascii="Tahoma" w:hAnsi="Tahoma" w:cs="Tahoma"/>
          <w:sz w:val="22"/>
          <w:szCs w:val="22"/>
        </w:rPr>
        <w:t xml:space="preserve"> ou Rio de Janeiro, Estado do Rio de Janeiro</w:t>
      </w:r>
      <w:r w:rsidR="008E0DB5" w:rsidRPr="00BA651C">
        <w:rPr>
          <w:rFonts w:ascii="Tahoma" w:hAnsi="Tahoma" w:cs="Tahoma"/>
          <w:sz w:val="22"/>
          <w:szCs w:val="22"/>
        </w:rPr>
        <w:t>, e</w:t>
      </w:r>
      <w:r w:rsidR="003E2F90" w:rsidRPr="00BA651C">
        <w:rPr>
          <w:rFonts w:ascii="Tahoma" w:hAnsi="Tahoma" w:cs="Tahoma"/>
          <w:sz w:val="22"/>
          <w:szCs w:val="22"/>
        </w:rPr>
        <w:t xml:space="preserve"> </w:t>
      </w:r>
      <w:r w:rsidRPr="00BA651C">
        <w:rPr>
          <w:rFonts w:ascii="Tahoma" w:hAnsi="Tahoma" w:cs="Tahoma"/>
          <w:sz w:val="22"/>
          <w:szCs w:val="22"/>
        </w:rPr>
        <w:t>(iii</w:t>
      </w:r>
      <w:r w:rsidR="00C9741A" w:rsidRPr="00BA651C">
        <w:rPr>
          <w:rFonts w:ascii="Tahoma" w:hAnsi="Tahoma" w:cs="Tahoma"/>
          <w:sz w:val="22"/>
          <w:szCs w:val="22"/>
        </w:rPr>
        <w:t>) </w:t>
      </w:r>
      <w:r w:rsidRPr="00BA651C">
        <w:rPr>
          <w:rFonts w:ascii="Tahoma" w:hAnsi="Tahoma" w:cs="Tahoma"/>
          <w:sz w:val="22"/>
          <w:szCs w:val="22"/>
        </w:rPr>
        <w:t>exclusivamente em relação às obrigações de registro, arquivamento ou obtenção de certidões ou documentos junto a repartições públicas, qualquer dia em que o respectivo cartório, ofício de notas ou repartição pública responsável pelo ato não esteja aberto ou esteja autorizado ou obrigado a permanecer fechado.</w:t>
      </w:r>
    </w:p>
    <w:p w14:paraId="77539D71" w14:textId="3F442292" w:rsidR="00026B1E" w:rsidRPr="00BA651C" w:rsidRDefault="00026B1E">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Distribuições Permitidas</w:t>
      </w:r>
      <w:r w:rsidRPr="00BA651C">
        <w:rPr>
          <w:rFonts w:ascii="Tahoma" w:hAnsi="Tahoma" w:cs="Tahoma"/>
          <w:sz w:val="22"/>
          <w:szCs w:val="22"/>
        </w:rPr>
        <w:t xml:space="preserve">” </w:t>
      </w:r>
      <w:r w:rsidR="0054592B" w:rsidRPr="00BA651C">
        <w:rPr>
          <w:rFonts w:ascii="Tahoma" w:hAnsi="Tahoma" w:cs="Tahoma"/>
          <w:sz w:val="22"/>
          <w:szCs w:val="22"/>
        </w:rPr>
        <w:t xml:space="preserve">significa qualquer (i) distribuição a ser realizada pela Emissora (a) de dividendos já declarados relativos a exercícios sociais anteriores ao exercício social findo em 31 de dezembro de </w:t>
      </w:r>
      <w:r w:rsidR="00DD7147">
        <w:rPr>
          <w:rFonts w:ascii="Tahoma" w:hAnsi="Tahoma" w:cs="Tahoma"/>
          <w:sz w:val="22"/>
          <w:szCs w:val="22"/>
        </w:rPr>
        <w:t>2020</w:t>
      </w:r>
      <w:r w:rsidR="0054592B" w:rsidRPr="00BA651C">
        <w:rPr>
          <w:rFonts w:ascii="Tahoma" w:hAnsi="Tahoma" w:cs="Tahoma"/>
          <w:sz w:val="22"/>
          <w:szCs w:val="22"/>
        </w:rPr>
        <w:t xml:space="preserve">; e/ou (b) por meio de redução de capital social no valor de até R$ </w:t>
      </w:r>
      <w:r w:rsidR="00E909FB">
        <w:rPr>
          <w:rFonts w:ascii="Tahoma" w:hAnsi="Tahoma" w:cs="Tahoma"/>
          <w:sz w:val="22"/>
          <w:szCs w:val="22"/>
        </w:rPr>
        <w:t>65.000.000,00 (sessenta e cinco milhões de reais)</w:t>
      </w:r>
      <w:r w:rsidR="0054592B" w:rsidRPr="00BA651C">
        <w:rPr>
          <w:rFonts w:ascii="Tahoma" w:hAnsi="Tahoma" w:cs="Tahoma"/>
          <w:sz w:val="22"/>
          <w:szCs w:val="22"/>
        </w:rPr>
        <w:t>; e/ou (ii) redução do capital social da Emissora necessária para cumprimento da Destinação dos Recursos, respeitada a ordem de prioridade prevista na Cláusula 4.10 desta Escritura de Emissão</w:t>
      </w:r>
    </w:p>
    <w:p w14:paraId="5DCBFE52" w14:textId="77777777" w:rsidR="009E2BD8" w:rsidRPr="0098523C" w:rsidRDefault="009E2BD8">
      <w:pPr>
        <w:autoSpaceDE/>
        <w:autoSpaceDN/>
        <w:adjustRightInd/>
        <w:spacing w:before="120" w:after="120"/>
        <w:ind w:left="709"/>
        <w:jc w:val="both"/>
        <w:rPr>
          <w:rFonts w:ascii="Tahoma" w:hAnsi="Tahoma" w:cs="Tahoma"/>
          <w:sz w:val="22"/>
          <w:szCs w:val="22"/>
        </w:rPr>
      </w:pPr>
      <w:r w:rsidRPr="0098523C">
        <w:rPr>
          <w:rFonts w:ascii="Tahoma" w:hAnsi="Tahoma" w:cs="Tahoma"/>
          <w:sz w:val="22"/>
          <w:szCs w:val="22"/>
        </w:rPr>
        <w:t>“</w:t>
      </w:r>
      <w:r w:rsidRPr="0098523C">
        <w:rPr>
          <w:rFonts w:ascii="Tahoma" w:hAnsi="Tahoma" w:cs="Tahoma"/>
          <w:sz w:val="22"/>
          <w:szCs w:val="22"/>
          <w:u w:val="single"/>
        </w:rPr>
        <w:t>Documentos da Operação</w:t>
      </w:r>
      <w:r w:rsidRPr="0098523C">
        <w:rPr>
          <w:rFonts w:ascii="Tahoma" w:hAnsi="Tahoma" w:cs="Tahoma"/>
          <w:sz w:val="22"/>
          <w:szCs w:val="22"/>
        </w:rPr>
        <w:t xml:space="preserve">” significa a Escritura de Emissão, </w:t>
      </w:r>
      <w:r w:rsidR="00221A27" w:rsidRPr="0098523C">
        <w:rPr>
          <w:rFonts w:ascii="Tahoma" w:hAnsi="Tahoma" w:cs="Tahoma"/>
          <w:sz w:val="22"/>
          <w:szCs w:val="22"/>
        </w:rPr>
        <w:t>o Contrato</w:t>
      </w:r>
      <w:r w:rsidR="006E517E" w:rsidRPr="0098523C">
        <w:rPr>
          <w:rFonts w:ascii="Tahoma" w:hAnsi="Tahoma" w:cs="Tahoma"/>
          <w:sz w:val="22"/>
          <w:szCs w:val="22"/>
        </w:rPr>
        <w:t xml:space="preserve"> </w:t>
      </w:r>
      <w:r w:rsidR="00221A27" w:rsidRPr="0098523C">
        <w:rPr>
          <w:rFonts w:ascii="Tahoma" w:hAnsi="Tahoma" w:cs="Tahoma"/>
          <w:sz w:val="22"/>
          <w:szCs w:val="22"/>
        </w:rPr>
        <w:t>de Garantia</w:t>
      </w:r>
      <w:r w:rsidRPr="0098523C">
        <w:rPr>
          <w:rFonts w:ascii="Tahoma" w:hAnsi="Tahoma" w:cs="Tahoma"/>
          <w:sz w:val="22"/>
          <w:szCs w:val="22"/>
        </w:rPr>
        <w:t xml:space="preserve"> e os respectivos aditamentos. </w:t>
      </w:r>
    </w:p>
    <w:p w14:paraId="75E87CCF" w14:textId="11ED686D" w:rsidR="009E2BD8" w:rsidRPr="00F5146A" w:rsidRDefault="009E2BD8">
      <w:pPr>
        <w:autoSpaceDE/>
        <w:autoSpaceDN/>
        <w:adjustRightInd/>
        <w:spacing w:before="120" w:after="120"/>
        <w:ind w:left="709"/>
        <w:jc w:val="both"/>
        <w:rPr>
          <w:rFonts w:ascii="Tahoma" w:hAnsi="Tahoma" w:cs="Tahoma"/>
          <w:sz w:val="22"/>
          <w:szCs w:val="22"/>
        </w:rPr>
      </w:pPr>
      <w:r w:rsidRPr="00550BFE">
        <w:rPr>
          <w:rFonts w:ascii="Tahoma" w:hAnsi="Tahoma" w:cs="Tahoma"/>
          <w:sz w:val="22"/>
          <w:szCs w:val="22"/>
        </w:rPr>
        <w:t>“</w:t>
      </w:r>
      <w:r w:rsidRPr="00550BFE">
        <w:rPr>
          <w:rFonts w:ascii="Tahoma" w:hAnsi="Tahoma" w:cs="Tahoma"/>
          <w:sz w:val="22"/>
          <w:szCs w:val="22"/>
          <w:u w:val="single"/>
        </w:rPr>
        <w:t>Documentos do Projeto</w:t>
      </w:r>
      <w:r w:rsidRPr="00550BFE">
        <w:rPr>
          <w:rFonts w:ascii="Tahoma" w:hAnsi="Tahoma" w:cs="Tahoma"/>
          <w:sz w:val="22"/>
          <w:szCs w:val="22"/>
        </w:rPr>
        <w:t xml:space="preserve">” significa, em conjunto, </w:t>
      </w:r>
      <w:r w:rsidR="00D86613" w:rsidRPr="00550BFE">
        <w:rPr>
          <w:rFonts w:ascii="Tahoma" w:hAnsi="Tahoma" w:cs="Tahoma"/>
          <w:sz w:val="22"/>
          <w:szCs w:val="22"/>
        </w:rPr>
        <w:t xml:space="preserve">o Contrato de Concessão, os </w:t>
      </w:r>
      <w:r w:rsidR="00813BE7" w:rsidRPr="00550BFE">
        <w:rPr>
          <w:rFonts w:ascii="Tahoma" w:hAnsi="Tahoma" w:cs="Tahoma"/>
          <w:sz w:val="22"/>
          <w:szCs w:val="22"/>
        </w:rPr>
        <w:t>CPST e os CUST</w:t>
      </w:r>
      <w:r w:rsidR="00D86613" w:rsidRPr="00F5146A">
        <w:rPr>
          <w:rFonts w:ascii="Tahoma" w:hAnsi="Tahoma" w:cs="Tahoma"/>
          <w:sz w:val="22"/>
          <w:szCs w:val="22"/>
        </w:rPr>
        <w:t xml:space="preserve">. </w:t>
      </w:r>
    </w:p>
    <w:p w14:paraId="7308F60D" w14:textId="77777777" w:rsidR="00BD01B7" w:rsidRPr="00F46B87" w:rsidRDefault="00BD01B7">
      <w:pPr>
        <w:autoSpaceDE/>
        <w:autoSpaceDN/>
        <w:adjustRightInd/>
        <w:spacing w:before="120" w:after="120"/>
        <w:ind w:left="709"/>
        <w:jc w:val="both"/>
        <w:rPr>
          <w:rFonts w:ascii="Tahoma" w:hAnsi="Tahoma" w:cs="Tahoma"/>
          <w:sz w:val="22"/>
          <w:szCs w:val="22"/>
        </w:rPr>
      </w:pPr>
      <w:r w:rsidRPr="00F46B87">
        <w:rPr>
          <w:rFonts w:ascii="Tahoma" w:hAnsi="Tahoma" w:cs="Tahoma"/>
          <w:sz w:val="22"/>
          <w:szCs w:val="22"/>
        </w:rPr>
        <w:t>“</w:t>
      </w:r>
      <w:r w:rsidRPr="00F46B87">
        <w:rPr>
          <w:rFonts w:ascii="Tahoma" w:hAnsi="Tahoma" w:cs="Tahoma"/>
          <w:sz w:val="22"/>
          <w:szCs w:val="22"/>
          <w:u w:val="single"/>
        </w:rPr>
        <w:t>Emissão</w:t>
      </w:r>
      <w:r w:rsidRPr="00F46B87">
        <w:rPr>
          <w:rFonts w:ascii="Tahoma" w:hAnsi="Tahoma" w:cs="Tahoma"/>
          <w:sz w:val="22"/>
          <w:szCs w:val="22"/>
        </w:rPr>
        <w:t>” tem o significado previsto na Cláusula 2.1.</w:t>
      </w:r>
    </w:p>
    <w:p w14:paraId="39D43D72"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Emissora</w:t>
      </w:r>
      <w:r w:rsidRPr="00BA651C">
        <w:rPr>
          <w:rFonts w:ascii="Tahoma" w:hAnsi="Tahoma" w:cs="Tahoma"/>
          <w:sz w:val="22"/>
          <w:szCs w:val="22"/>
        </w:rPr>
        <w:t>” tem o significado previsto no preâmbulo.</w:t>
      </w:r>
    </w:p>
    <w:p w14:paraId="1E460779" w14:textId="2E3630FE"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lastRenderedPageBreak/>
        <w:t>“</w:t>
      </w:r>
      <w:r w:rsidRPr="00BA651C">
        <w:rPr>
          <w:rFonts w:ascii="Tahoma" w:hAnsi="Tahoma" w:cs="Tahoma"/>
          <w:sz w:val="22"/>
          <w:szCs w:val="22"/>
          <w:u w:val="single"/>
        </w:rPr>
        <w:t>Encargos Moratórios</w:t>
      </w:r>
      <w:r w:rsidRPr="00BA651C">
        <w:rPr>
          <w:rFonts w:ascii="Tahoma" w:hAnsi="Tahoma" w:cs="Tahoma"/>
          <w:sz w:val="22"/>
          <w:szCs w:val="22"/>
        </w:rPr>
        <w:t>” tem o significado previsto na Cláusula 5.1</w:t>
      </w:r>
      <w:r w:rsidR="00C470BD">
        <w:rPr>
          <w:rFonts w:ascii="Tahoma" w:hAnsi="Tahoma" w:cs="Tahoma"/>
          <w:sz w:val="22"/>
          <w:szCs w:val="22"/>
        </w:rPr>
        <w:t>1</w:t>
      </w:r>
      <w:r w:rsidRPr="00BA651C">
        <w:rPr>
          <w:rFonts w:ascii="Tahoma" w:hAnsi="Tahoma" w:cs="Tahoma"/>
          <w:sz w:val="22"/>
          <w:szCs w:val="22"/>
        </w:rPr>
        <w:t>.</w:t>
      </w:r>
    </w:p>
    <w:p w14:paraId="7F996440"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Escritura de Emissão</w:t>
      </w:r>
      <w:r w:rsidRPr="00BA651C">
        <w:rPr>
          <w:rFonts w:ascii="Tahoma" w:hAnsi="Tahoma" w:cs="Tahoma"/>
          <w:sz w:val="22"/>
          <w:szCs w:val="22"/>
        </w:rPr>
        <w:t xml:space="preserve">” tem o significado previsto no preâmbulo. </w:t>
      </w:r>
    </w:p>
    <w:p w14:paraId="3AA7ED67"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Escriturador</w:t>
      </w:r>
      <w:r w:rsidRPr="00BA651C">
        <w:rPr>
          <w:rFonts w:ascii="Tahoma" w:hAnsi="Tahoma" w:cs="Tahoma"/>
          <w:sz w:val="22"/>
          <w:szCs w:val="22"/>
        </w:rPr>
        <w:t>” tem o significado previsto na Cláusula 4.9.</w:t>
      </w:r>
    </w:p>
    <w:p w14:paraId="574B4F86"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Evento de Inadimplemento</w:t>
      </w:r>
      <w:r w:rsidRPr="00BA651C">
        <w:rPr>
          <w:rFonts w:ascii="Tahoma" w:hAnsi="Tahoma" w:cs="Tahoma"/>
          <w:sz w:val="22"/>
          <w:szCs w:val="22"/>
        </w:rPr>
        <w:t xml:space="preserve">” tem o significado previsto na Cláusula 8.1. </w:t>
      </w:r>
    </w:p>
    <w:p w14:paraId="7F36AFFA" w14:textId="155B4EC1"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Fiança</w:t>
      </w:r>
      <w:r w:rsidRPr="00BA651C">
        <w:rPr>
          <w:rFonts w:ascii="Tahoma" w:hAnsi="Tahoma" w:cs="Tahoma"/>
          <w:sz w:val="22"/>
          <w:szCs w:val="22"/>
        </w:rPr>
        <w:t>” tem o significado previsto na Cláusula 5.</w:t>
      </w:r>
      <w:r w:rsidR="00C470BD">
        <w:rPr>
          <w:rFonts w:ascii="Tahoma" w:hAnsi="Tahoma" w:cs="Tahoma"/>
          <w:sz w:val="22"/>
          <w:szCs w:val="22"/>
        </w:rPr>
        <w:t>20</w:t>
      </w:r>
      <w:r w:rsidRPr="00BA651C">
        <w:rPr>
          <w:rFonts w:ascii="Tahoma" w:hAnsi="Tahoma" w:cs="Tahoma"/>
          <w:sz w:val="22"/>
          <w:szCs w:val="22"/>
        </w:rPr>
        <w:t>.</w:t>
      </w:r>
    </w:p>
    <w:p w14:paraId="700A0407" w14:textId="5BCBE899" w:rsidR="009E2BD8" w:rsidRPr="00BA651C" w:rsidRDefault="002115C3">
      <w:pPr>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Financiamento Longo Prazo BNDES</w:t>
      </w:r>
      <w:r w:rsidRPr="00BA651C">
        <w:rPr>
          <w:rFonts w:ascii="Tahoma" w:hAnsi="Tahoma" w:cs="Tahoma"/>
          <w:sz w:val="22"/>
          <w:szCs w:val="22"/>
        </w:rPr>
        <w:t xml:space="preserve">” significa </w:t>
      </w:r>
      <w:r w:rsidR="009908FF" w:rsidRPr="00BA651C">
        <w:rPr>
          <w:rFonts w:ascii="Tahoma" w:hAnsi="Tahoma" w:cs="Tahoma"/>
          <w:sz w:val="22"/>
          <w:szCs w:val="22"/>
        </w:rPr>
        <w:t xml:space="preserve">o financiamento concedido pelo BNDES à </w:t>
      </w:r>
      <w:r w:rsidR="005E56F7" w:rsidRPr="00BA651C">
        <w:rPr>
          <w:rFonts w:ascii="Tahoma" w:hAnsi="Tahoma" w:cs="Tahoma"/>
          <w:sz w:val="22"/>
          <w:szCs w:val="22"/>
        </w:rPr>
        <w:t xml:space="preserve">Emissora </w:t>
      </w:r>
      <w:r w:rsidR="009908FF" w:rsidRPr="00BA651C">
        <w:rPr>
          <w:rFonts w:ascii="Tahoma" w:hAnsi="Tahoma" w:cs="Tahoma"/>
          <w:sz w:val="22"/>
          <w:szCs w:val="22"/>
        </w:rPr>
        <w:t xml:space="preserve">do meio do </w:t>
      </w:r>
      <w:r w:rsidR="0007311A" w:rsidRPr="00BA651C">
        <w:rPr>
          <w:rFonts w:ascii="Tahoma" w:hAnsi="Tahoma" w:cs="Tahoma"/>
          <w:sz w:val="22"/>
          <w:szCs w:val="22"/>
        </w:rPr>
        <w:t xml:space="preserve">Contrato de financiamento Mediante Abertura de Crédito n° </w:t>
      </w:r>
      <w:r w:rsidR="001D5D40" w:rsidRPr="00BA651C">
        <w:rPr>
          <w:rFonts w:ascii="Tahoma" w:hAnsi="Tahoma" w:cs="Tahoma"/>
          <w:sz w:val="22"/>
          <w:szCs w:val="22"/>
        </w:rPr>
        <w:t>09.2.030</w:t>
      </w:r>
      <w:r w:rsidR="00D7556A" w:rsidRPr="00BA651C">
        <w:rPr>
          <w:rFonts w:ascii="Tahoma" w:hAnsi="Tahoma" w:cs="Tahoma"/>
          <w:sz w:val="22"/>
          <w:szCs w:val="22"/>
        </w:rPr>
        <w:t>8</w:t>
      </w:r>
      <w:r w:rsidR="001D5D40" w:rsidRPr="00BA651C">
        <w:rPr>
          <w:rFonts w:ascii="Tahoma" w:hAnsi="Tahoma" w:cs="Tahoma"/>
          <w:sz w:val="22"/>
          <w:szCs w:val="22"/>
        </w:rPr>
        <w:t>.1</w:t>
      </w:r>
      <w:r w:rsidR="0007311A" w:rsidRPr="00BA651C">
        <w:rPr>
          <w:rFonts w:ascii="Tahoma" w:hAnsi="Tahoma" w:cs="Tahoma"/>
          <w:sz w:val="22"/>
          <w:szCs w:val="22"/>
        </w:rPr>
        <w:t xml:space="preserve">, celebrado entre o BNDES e a </w:t>
      </w:r>
      <w:r w:rsidR="00D110B9" w:rsidRPr="00BA651C">
        <w:rPr>
          <w:rFonts w:ascii="Tahoma" w:hAnsi="Tahoma" w:cs="Tahoma"/>
          <w:sz w:val="22"/>
          <w:szCs w:val="22"/>
        </w:rPr>
        <w:t xml:space="preserve">Evoltz </w:t>
      </w:r>
      <w:r w:rsidR="00102B97" w:rsidRPr="00BA651C">
        <w:rPr>
          <w:rFonts w:ascii="Tahoma" w:hAnsi="Tahoma" w:cs="Tahoma"/>
          <w:sz w:val="22"/>
          <w:szCs w:val="22"/>
        </w:rPr>
        <w:t>IV</w:t>
      </w:r>
      <w:r w:rsidR="00F44D34" w:rsidRPr="00BA651C">
        <w:rPr>
          <w:rFonts w:ascii="Tahoma" w:hAnsi="Tahoma" w:cs="Tahoma"/>
          <w:sz w:val="22"/>
          <w:szCs w:val="22"/>
        </w:rPr>
        <w:t xml:space="preserve"> em </w:t>
      </w:r>
      <w:r w:rsidR="00D7556A" w:rsidRPr="00BA651C">
        <w:rPr>
          <w:rFonts w:ascii="Tahoma" w:hAnsi="Tahoma" w:cs="Tahoma"/>
          <w:sz w:val="22"/>
          <w:szCs w:val="22"/>
        </w:rPr>
        <w:t>07 de dezembro</w:t>
      </w:r>
      <w:r w:rsidR="00F44D34" w:rsidRPr="00BA651C">
        <w:rPr>
          <w:rFonts w:ascii="Tahoma" w:hAnsi="Tahoma" w:cs="Tahoma"/>
          <w:sz w:val="22"/>
          <w:szCs w:val="22"/>
        </w:rPr>
        <w:t xml:space="preserve"> de 2009</w:t>
      </w:r>
      <w:r w:rsidR="0007311A" w:rsidRPr="00BA651C">
        <w:rPr>
          <w:rFonts w:ascii="Tahoma" w:hAnsi="Tahoma" w:cs="Tahoma"/>
          <w:sz w:val="22"/>
          <w:szCs w:val="22"/>
        </w:rPr>
        <w:t>, conforme aditado de tempos em tempos</w:t>
      </w:r>
      <w:r w:rsidR="00126DF6" w:rsidRPr="00BA651C">
        <w:rPr>
          <w:rFonts w:ascii="Tahoma" w:hAnsi="Tahoma" w:cs="Tahoma"/>
          <w:sz w:val="22"/>
          <w:szCs w:val="22"/>
        </w:rPr>
        <w:t>.</w:t>
      </w:r>
    </w:p>
    <w:p w14:paraId="4B496446" w14:textId="05117962" w:rsidR="007C0BF2" w:rsidRPr="00BA651C" w:rsidRDefault="007C0BF2">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 xml:space="preserve">FIP </w:t>
      </w:r>
      <w:proofErr w:type="spellStart"/>
      <w:r w:rsidR="008F3668" w:rsidRPr="00BA651C">
        <w:rPr>
          <w:rFonts w:ascii="Tahoma" w:hAnsi="Tahoma" w:cs="Tahoma"/>
          <w:sz w:val="22"/>
          <w:szCs w:val="22"/>
          <w:u w:val="single"/>
        </w:rPr>
        <w:t>Seville</w:t>
      </w:r>
      <w:proofErr w:type="spellEnd"/>
      <w:r w:rsidRPr="00BA651C">
        <w:rPr>
          <w:rFonts w:ascii="Tahoma" w:hAnsi="Tahoma" w:cs="Tahoma"/>
          <w:sz w:val="22"/>
          <w:szCs w:val="22"/>
        </w:rPr>
        <w:t xml:space="preserve">” significa o </w:t>
      </w:r>
      <w:proofErr w:type="spellStart"/>
      <w:r w:rsidR="008F3668" w:rsidRPr="00BA651C">
        <w:rPr>
          <w:rFonts w:ascii="Tahoma" w:hAnsi="Tahoma" w:cs="Tahoma"/>
          <w:sz w:val="22"/>
          <w:szCs w:val="22"/>
        </w:rPr>
        <w:t>Seville</w:t>
      </w:r>
      <w:proofErr w:type="spellEnd"/>
      <w:r w:rsidR="008F3668" w:rsidRPr="00BA651C">
        <w:rPr>
          <w:rFonts w:ascii="Tahoma" w:hAnsi="Tahoma" w:cs="Tahoma"/>
          <w:sz w:val="22"/>
          <w:szCs w:val="22"/>
        </w:rPr>
        <w:t xml:space="preserve"> Fundo de Investimento em Participações Multiestratégia</w:t>
      </w:r>
      <w:r w:rsidRPr="00BA651C">
        <w:rPr>
          <w:rFonts w:ascii="Tahoma" w:hAnsi="Tahoma" w:cs="Tahoma"/>
          <w:sz w:val="22"/>
          <w:szCs w:val="22"/>
        </w:rPr>
        <w:t xml:space="preserve"> Fundo de Investimento em Participações, inscrito no CNPJ/ME sob o nº </w:t>
      </w:r>
      <w:r w:rsidR="008E0DB5" w:rsidRPr="00BA651C">
        <w:rPr>
          <w:rFonts w:ascii="Tahoma" w:hAnsi="Tahoma" w:cs="Tahoma"/>
          <w:sz w:val="22"/>
          <w:szCs w:val="22"/>
        </w:rPr>
        <w:t>21.409.018/0001-11</w:t>
      </w:r>
      <w:r w:rsidRPr="00BA651C">
        <w:rPr>
          <w:rFonts w:ascii="Tahoma" w:hAnsi="Tahoma" w:cs="Tahoma"/>
          <w:sz w:val="22"/>
          <w:szCs w:val="22"/>
        </w:rPr>
        <w:t>.</w:t>
      </w:r>
      <w:r w:rsidR="002D1151" w:rsidRPr="00BA651C">
        <w:rPr>
          <w:rFonts w:ascii="Tahoma" w:hAnsi="Tahoma" w:cs="Tahoma"/>
          <w:sz w:val="22"/>
          <w:szCs w:val="22"/>
        </w:rPr>
        <w:t xml:space="preserve"> </w:t>
      </w:r>
    </w:p>
    <w:p w14:paraId="5998A247" w14:textId="77777777"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Garantias</w:t>
      </w:r>
      <w:r w:rsidRPr="00BA651C">
        <w:rPr>
          <w:rFonts w:ascii="Tahoma" w:hAnsi="Tahoma" w:cs="Tahoma"/>
          <w:sz w:val="22"/>
          <w:szCs w:val="22"/>
        </w:rPr>
        <w:t xml:space="preserve">” significa os direitos de garantia constituídos no âmbito do </w:t>
      </w:r>
      <w:r w:rsidR="00221A27" w:rsidRPr="00BA651C">
        <w:rPr>
          <w:rFonts w:ascii="Tahoma" w:hAnsi="Tahoma" w:cs="Tahoma"/>
          <w:sz w:val="22"/>
          <w:szCs w:val="22"/>
        </w:rPr>
        <w:t>Contrato</w:t>
      </w:r>
      <w:r w:rsidR="006E517E" w:rsidRPr="00BA651C">
        <w:rPr>
          <w:rFonts w:ascii="Tahoma" w:hAnsi="Tahoma" w:cs="Tahoma"/>
          <w:sz w:val="22"/>
          <w:szCs w:val="22"/>
        </w:rPr>
        <w:t xml:space="preserve"> </w:t>
      </w:r>
      <w:r w:rsidR="00221A27" w:rsidRPr="00BA651C">
        <w:rPr>
          <w:rFonts w:ascii="Tahoma" w:hAnsi="Tahoma" w:cs="Tahoma"/>
          <w:sz w:val="22"/>
          <w:szCs w:val="22"/>
        </w:rPr>
        <w:t>de Garantia</w:t>
      </w:r>
      <w:r w:rsidR="005E56F7" w:rsidRPr="00BA651C">
        <w:rPr>
          <w:rFonts w:ascii="Tahoma" w:hAnsi="Tahoma" w:cs="Tahoma"/>
          <w:sz w:val="22"/>
          <w:szCs w:val="22"/>
        </w:rPr>
        <w:t xml:space="preserve"> e a Fiança</w:t>
      </w:r>
      <w:r w:rsidRPr="00BA651C">
        <w:rPr>
          <w:rFonts w:ascii="Tahoma" w:hAnsi="Tahoma" w:cs="Tahoma"/>
          <w:sz w:val="22"/>
          <w:szCs w:val="22"/>
        </w:rPr>
        <w:t xml:space="preserve">. </w:t>
      </w:r>
    </w:p>
    <w:p w14:paraId="4F965742" w14:textId="640B52BD" w:rsidR="00BB4259" w:rsidRPr="00BA651C" w:rsidRDefault="00BB4259">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Geração de Caixa Excedente</w:t>
      </w:r>
      <w:r w:rsidRPr="00BA651C">
        <w:rPr>
          <w:rFonts w:ascii="Tahoma" w:hAnsi="Tahoma" w:cs="Tahoma"/>
          <w:sz w:val="22"/>
          <w:szCs w:val="22"/>
        </w:rPr>
        <w:t xml:space="preserve">” significa, em uma determinada Data Base de Verificação, a diferença entre (i) o montante do Cash EBITDA da Emissora, tendo como base as demonstrações financeiras semestrais sem revisão de auditoria e as demonstrações financeiras anuais auditadas da Emissora, conforme aplicável; e (ii) o Cash EBITDA Mínimo. </w:t>
      </w:r>
    </w:p>
    <w:p w14:paraId="559E542B"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Instrução CVM 358</w:t>
      </w:r>
      <w:r w:rsidRPr="00BA651C">
        <w:rPr>
          <w:rFonts w:ascii="Tahoma" w:hAnsi="Tahoma" w:cs="Tahoma"/>
          <w:sz w:val="22"/>
          <w:szCs w:val="22"/>
        </w:rPr>
        <w:t>” significa a Instrução da CVM nº 358, de 3 de janeiro de 2002, conforme alterada.</w:t>
      </w:r>
    </w:p>
    <w:p w14:paraId="360FE39E"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Instrução CVM 400</w:t>
      </w:r>
      <w:r w:rsidRPr="00BA651C">
        <w:rPr>
          <w:rFonts w:ascii="Tahoma" w:hAnsi="Tahoma" w:cs="Tahoma"/>
          <w:sz w:val="22"/>
          <w:szCs w:val="22"/>
        </w:rPr>
        <w:t>” significa a Instrução da CVM nº 400, de 29 de dezembro de 2003, conforme alterada.</w:t>
      </w:r>
    </w:p>
    <w:p w14:paraId="1A9BF0C1"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Instrução CVM 476</w:t>
      </w:r>
      <w:r w:rsidRPr="00BA651C">
        <w:rPr>
          <w:rFonts w:ascii="Tahoma" w:hAnsi="Tahoma" w:cs="Tahoma"/>
          <w:sz w:val="22"/>
          <w:szCs w:val="22"/>
        </w:rPr>
        <w:t>” significa a Instrução da CVM nº 476, de 16 de janeiro de 2009, conforme alterada.</w:t>
      </w:r>
    </w:p>
    <w:p w14:paraId="6B6FD31C" w14:textId="77777777" w:rsidR="00BD01B7" w:rsidRPr="00BA651C" w:rsidRDefault="00BD01B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Instrução CVM 583</w:t>
      </w:r>
      <w:r w:rsidRPr="00BA651C">
        <w:rPr>
          <w:rFonts w:ascii="Tahoma" w:hAnsi="Tahoma" w:cs="Tahoma"/>
          <w:sz w:val="22"/>
          <w:szCs w:val="22"/>
        </w:rPr>
        <w:t>” significa a Instrução da CVM nº 583, de 20 de dezembro de 2016, conforme alterada.</w:t>
      </w:r>
    </w:p>
    <w:p w14:paraId="3C02BF73" w14:textId="77777777"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Investidores Profissionais</w:t>
      </w:r>
      <w:r w:rsidRPr="00BA651C">
        <w:rPr>
          <w:rFonts w:ascii="Tahoma" w:hAnsi="Tahoma" w:cs="Tahoma"/>
          <w:sz w:val="22"/>
          <w:szCs w:val="22"/>
        </w:rPr>
        <w:t>” tem o significado previsto no artigo 9º</w:t>
      </w:r>
      <w:r w:rsidRPr="00BA651C">
        <w:rPr>
          <w:rFonts w:ascii="Tahoma" w:hAnsi="Tahoma" w:cs="Tahoma"/>
          <w:sz w:val="22"/>
          <w:szCs w:val="22"/>
        </w:rPr>
        <w:noBreakHyphen/>
        <w:t>A da Instrução CVM nº 539, de 13 de novembro de 2013, conforme alterada.</w:t>
      </w:r>
    </w:p>
    <w:p w14:paraId="5077765E" w14:textId="77777777" w:rsidR="00E171B2" w:rsidRPr="00BA651C" w:rsidRDefault="00E171B2">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IPCA</w:t>
      </w:r>
      <w:r w:rsidRPr="00BA651C">
        <w:rPr>
          <w:rFonts w:ascii="Tahoma" w:hAnsi="Tahoma" w:cs="Tahoma"/>
          <w:sz w:val="22"/>
          <w:szCs w:val="22"/>
        </w:rPr>
        <w:t>” significa o Índice Nacional de Preços ao Consumidor Amplo - IPCA apurado e divulgado pelo Instituto Brasileiro de Geografia e Estatística – IBGE.</w:t>
      </w:r>
    </w:p>
    <w:p w14:paraId="1204DAF4" w14:textId="62C5276A" w:rsidR="00383C1D" w:rsidRPr="00BA651C" w:rsidRDefault="00383C1D">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Jornais de Publicação</w:t>
      </w:r>
      <w:r w:rsidRPr="00BA651C">
        <w:rPr>
          <w:rFonts w:ascii="Tahoma" w:hAnsi="Tahoma" w:cs="Tahoma"/>
          <w:sz w:val="22"/>
          <w:szCs w:val="22"/>
        </w:rPr>
        <w:t>” significa</w:t>
      </w:r>
      <w:bookmarkStart w:id="7" w:name="_Hlk23947256"/>
      <w:bookmarkStart w:id="8" w:name="_Hlk23948673"/>
      <w:r w:rsidR="00F07F77" w:rsidRPr="00BA651C">
        <w:rPr>
          <w:rFonts w:ascii="Tahoma" w:hAnsi="Tahoma" w:cs="Tahoma"/>
          <w:sz w:val="22"/>
          <w:szCs w:val="22"/>
        </w:rPr>
        <w:t xml:space="preserve">, </w:t>
      </w:r>
      <w:r w:rsidR="00F07F77" w:rsidRPr="008A4231">
        <w:rPr>
          <w:rFonts w:ascii="Tahoma" w:hAnsi="Tahoma" w:cs="Tahoma"/>
          <w:sz w:val="22"/>
          <w:szCs w:val="22"/>
        </w:rPr>
        <w:t xml:space="preserve">em conjunto, </w:t>
      </w:r>
      <w:bookmarkStart w:id="9" w:name="_Hlk23944592"/>
      <w:r w:rsidR="00F07F77" w:rsidRPr="008A4231">
        <w:rPr>
          <w:rFonts w:ascii="Tahoma" w:hAnsi="Tahoma" w:cs="Tahoma"/>
          <w:sz w:val="22"/>
          <w:szCs w:val="22"/>
        </w:rPr>
        <w:t>os seguintes jornais de publicação da Emissora</w:t>
      </w:r>
      <w:bookmarkEnd w:id="7"/>
      <w:bookmarkEnd w:id="9"/>
      <w:r w:rsidR="00F07F77" w:rsidRPr="008A4231">
        <w:rPr>
          <w:rFonts w:ascii="Tahoma" w:hAnsi="Tahoma" w:cs="Tahoma"/>
          <w:sz w:val="22"/>
          <w:szCs w:val="22"/>
        </w:rPr>
        <w:t>:</w:t>
      </w:r>
      <w:r w:rsidRPr="008A4231">
        <w:rPr>
          <w:rFonts w:ascii="Tahoma" w:hAnsi="Tahoma" w:cs="Tahoma"/>
          <w:sz w:val="22"/>
          <w:szCs w:val="22"/>
        </w:rPr>
        <w:t xml:space="preserve"> </w:t>
      </w:r>
      <w:bookmarkEnd w:id="8"/>
      <w:r w:rsidRPr="008A4231">
        <w:rPr>
          <w:rFonts w:ascii="Tahoma" w:hAnsi="Tahoma" w:cs="Tahoma"/>
          <w:sz w:val="22"/>
          <w:szCs w:val="22"/>
        </w:rPr>
        <w:t xml:space="preserve">o </w:t>
      </w:r>
      <w:r w:rsidR="003D38BA" w:rsidRPr="008A4231">
        <w:rPr>
          <w:rFonts w:ascii="Tahoma" w:hAnsi="Tahoma" w:cs="Tahoma"/>
          <w:sz w:val="22"/>
          <w:szCs w:val="22"/>
        </w:rPr>
        <w:t>“</w:t>
      </w:r>
      <w:r w:rsidRPr="008A4231">
        <w:rPr>
          <w:rFonts w:ascii="Tahoma" w:hAnsi="Tahoma" w:cs="Tahoma"/>
          <w:sz w:val="22"/>
          <w:szCs w:val="22"/>
        </w:rPr>
        <w:t>Diário Oficial</w:t>
      </w:r>
      <w:r w:rsidR="003D38BA" w:rsidRPr="003B2DD2">
        <w:rPr>
          <w:rFonts w:ascii="Tahoma" w:hAnsi="Tahoma" w:cs="Tahoma"/>
          <w:sz w:val="22"/>
          <w:szCs w:val="22"/>
        </w:rPr>
        <w:t>”</w:t>
      </w:r>
      <w:r w:rsidRPr="003B2DD2">
        <w:rPr>
          <w:rFonts w:ascii="Tahoma" w:hAnsi="Tahoma" w:cs="Tahoma"/>
          <w:sz w:val="22"/>
          <w:szCs w:val="22"/>
        </w:rPr>
        <w:t xml:space="preserve"> e o </w:t>
      </w:r>
      <w:r w:rsidR="003D38BA" w:rsidRPr="003B2DD2">
        <w:rPr>
          <w:rFonts w:ascii="Tahoma" w:hAnsi="Tahoma" w:cs="Tahoma"/>
          <w:sz w:val="22"/>
          <w:szCs w:val="22"/>
        </w:rPr>
        <w:t>“</w:t>
      </w:r>
      <w:r w:rsidRPr="002914CD">
        <w:rPr>
          <w:rFonts w:ascii="Tahoma" w:hAnsi="Tahoma"/>
          <w:sz w:val="22"/>
        </w:rPr>
        <w:t>Monitor Mercantil</w:t>
      </w:r>
      <w:r w:rsidR="003D38BA" w:rsidRPr="00BA651C">
        <w:rPr>
          <w:rFonts w:ascii="Tahoma" w:hAnsi="Tahoma" w:cs="Tahoma"/>
          <w:sz w:val="22"/>
          <w:szCs w:val="22"/>
        </w:rPr>
        <w:t>”</w:t>
      </w:r>
      <w:r w:rsidRPr="00BA651C">
        <w:rPr>
          <w:rFonts w:ascii="Tahoma" w:hAnsi="Tahoma" w:cs="Tahoma"/>
          <w:sz w:val="22"/>
          <w:szCs w:val="22"/>
        </w:rPr>
        <w:t>.</w:t>
      </w:r>
    </w:p>
    <w:p w14:paraId="5F507E35" w14:textId="77777777"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008329D0" w:rsidRPr="00BA651C">
        <w:rPr>
          <w:rFonts w:ascii="Tahoma" w:hAnsi="Tahoma" w:cs="Tahoma"/>
          <w:sz w:val="22"/>
          <w:szCs w:val="22"/>
          <w:u w:val="single"/>
        </w:rPr>
        <w:t>JUCERJA</w:t>
      </w:r>
      <w:r w:rsidRPr="00BA651C">
        <w:rPr>
          <w:rFonts w:ascii="Tahoma" w:hAnsi="Tahoma" w:cs="Tahoma"/>
          <w:sz w:val="22"/>
          <w:szCs w:val="22"/>
        </w:rPr>
        <w:t xml:space="preserve">” </w:t>
      </w:r>
      <w:r w:rsidR="006E29CD" w:rsidRPr="00BA651C">
        <w:rPr>
          <w:rFonts w:ascii="Tahoma" w:hAnsi="Tahoma" w:cs="Tahoma"/>
          <w:sz w:val="22"/>
          <w:szCs w:val="22"/>
        </w:rPr>
        <w:t xml:space="preserve">significa a Junta Comercial do Estado </w:t>
      </w:r>
      <w:r w:rsidR="008329D0" w:rsidRPr="00BA651C">
        <w:rPr>
          <w:rFonts w:ascii="Tahoma" w:hAnsi="Tahoma" w:cs="Tahoma"/>
          <w:sz w:val="22"/>
          <w:szCs w:val="22"/>
        </w:rPr>
        <w:t>do Rio de Janeiro</w:t>
      </w:r>
      <w:r w:rsidRPr="00BA651C">
        <w:rPr>
          <w:rFonts w:ascii="Tahoma" w:hAnsi="Tahoma" w:cs="Tahoma"/>
          <w:sz w:val="22"/>
          <w:szCs w:val="22"/>
        </w:rPr>
        <w:t xml:space="preserve">. </w:t>
      </w:r>
    </w:p>
    <w:p w14:paraId="2E06A09B" w14:textId="77777777" w:rsidR="00202DF7" w:rsidRPr="00BA651C" w:rsidRDefault="00414403">
      <w:pPr>
        <w:spacing w:before="120" w:after="120"/>
        <w:ind w:left="709"/>
        <w:jc w:val="both"/>
        <w:rPr>
          <w:rFonts w:ascii="Tahoma" w:hAnsi="Tahoma" w:cs="Tahoma"/>
          <w:sz w:val="22"/>
          <w:szCs w:val="22"/>
        </w:rPr>
      </w:pPr>
      <w:r w:rsidRPr="00BA651C">
        <w:rPr>
          <w:rFonts w:ascii="Tahoma" w:hAnsi="Tahoma" w:cs="Tahoma"/>
          <w:sz w:val="22"/>
          <w:szCs w:val="22"/>
        </w:rPr>
        <w:t>“</w:t>
      </w:r>
      <w:r w:rsidR="002F1B9B" w:rsidRPr="00BA651C">
        <w:rPr>
          <w:rFonts w:ascii="Tahoma" w:hAnsi="Tahoma" w:cs="Tahoma"/>
          <w:sz w:val="22"/>
          <w:szCs w:val="22"/>
          <w:u w:val="single"/>
        </w:rPr>
        <w:t>Lei d</w:t>
      </w:r>
      <w:r w:rsidR="00C57D6D" w:rsidRPr="00BA651C">
        <w:rPr>
          <w:rFonts w:ascii="Tahoma" w:hAnsi="Tahoma" w:cs="Tahoma"/>
          <w:sz w:val="22"/>
          <w:szCs w:val="22"/>
          <w:u w:val="single"/>
        </w:rPr>
        <w:t>e</w:t>
      </w:r>
      <w:r w:rsidR="002F1B9B" w:rsidRPr="00BA651C">
        <w:rPr>
          <w:rFonts w:ascii="Tahoma" w:hAnsi="Tahoma" w:cs="Tahoma"/>
          <w:sz w:val="22"/>
          <w:szCs w:val="22"/>
          <w:u w:val="single"/>
        </w:rPr>
        <w:t xml:space="preserve"> Mercado de </w:t>
      </w:r>
      <w:r w:rsidR="0080228F" w:rsidRPr="00BA651C">
        <w:rPr>
          <w:rFonts w:ascii="Tahoma" w:hAnsi="Tahoma" w:cs="Tahoma"/>
          <w:sz w:val="22"/>
          <w:szCs w:val="22"/>
          <w:u w:val="single"/>
        </w:rPr>
        <w:t>Capitais</w:t>
      </w:r>
      <w:r w:rsidRPr="00BA651C">
        <w:rPr>
          <w:rFonts w:ascii="Tahoma" w:hAnsi="Tahoma" w:cs="Tahoma"/>
          <w:sz w:val="22"/>
          <w:szCs w:val="22"/>
        </w:rPr>
        <w:t>”</w:t>
      </w:r>
      <w:r w:rsidR="002F1B9B" w:rsidRPr="00BA651C">
        <w:rPr>
          <w:rFonts w:ascii="Tahoma" w:hAnsi="Tahoma" w:cs="Tahoma"/>
          <w:sz w:val="22"/>
          <w:szCs w:val="22"/>
        </w:rPr>
        <w:t xml:space="preserve"> tem o significado previsto na Cláusula 2.1.</w:t>
      </w:r>
    </w:p>
    <w:p w14:paraId="4F4C1C9F" w14:textId="77777777" w:rsidR="008104A4" w:rsidRPr="00BA651C" w:rsidRDefault="00414403">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008104A4" w:rsidRPr="00BA651C">
        <w:rPr>
          <w:rFonts w:ascii="Tahoma" w:hAnsi="Tahoma" w:cs="Tahoma"/>
          <w:sz w:val="22"/>
          <w:szCs w:val="22"/>
          <w:u w:val="single"/>
        </w:rPr>
        <w:t>Lei d</w:t>
      </w:r>
      <w:r w:rsidR="00C57D6D" w:rsidRPr="00BA651C">
        <w:rPr>
          <w:rFonts w:ascii="Tahoma" w:hAnsi="Tahoma" w:cs="Tahoma"/>
          <w:sz w:val="22"/>
          <w:szCs w:val="22"/>
          <w:u w:val="single"/>
        </w:rPr>
        <w:t>e</w:t>
      </w:r>
      <w:r w:rsidR="008104A4" w:rsidRPr="00BA651C">
        <w:rPr>
          <w:rFonts w:ascii="Tahoma" w:hAnsi="Tahoma" w:cs="Tahoma"/>
          <w:sz w:val="22"/>
          <w:szCs w:val="22"/>
          <w:u w:val="single"/>
        </w:rPr>
        <w:t xml:space="preserve"> Sociedades </w:t>
      </w:r>
      <w:r w:rsidR="006F1254" w:rsidRPr="00BA651C">
        <w:rPr>
          <w:rFonts w:ascii="Tahoma" w:hAnsi="Tahoma" w:cs="Tahoma"/>
          <w:sz w:val="22"/>
          <w:szCs w:val="22"/>
          <w:u w:val="single"/>
        </w:rPr>
        <w:t>p</w:t>
      </w:r>
      <w:r w:rsidR="00611F99" w:rsidRPr="00BA651C">
        <w:rPr>
          <w:rFonts w:ascii="Tahoma" w:hAnsi="Tahoma" w:cs="Tahoma"/>
          <w:sz w:val="22"/>
          <w:szCs w:val="22"/>
          <w:u w:val="single"/>
        </w:rPr>
        <w:t xml:space="preserve">or </w:t>
      </w:r>
      <w:r w:rsidR="006F1254" w:rsidRPr="00BA651C">
        <w:rPr>
          <w:rFonts w:ascii="Tahoma" w:hAnsi="Tahoma" w:cs="Tahoma"/>
          <w:sz w:val="22"/>
          <w:szCs w:val="22"/>
          <w:u w:val="single"/>
        </w:rPr>
        <w:t>Ações</w:t>
      </w:r>
      <w:r w:rsidRPr="00BA651C">
        <w:rPr>
          <w:rFonts w:ascii="Tahoma" w:hAnsi="Tahoma" w:cs="Tahoma"/>
          <w:sz w:val="22"/>
          <w:szCs w:val="22"/>
        </w:rPr>
        <w:t>”</w:t>
      </w:r>
      <w:r w:rsidR="008104A4" w:rsidRPr="00BA651C">
        <w:rPr>
          <w:rFonts w:ascii="Tahoma" w:hAnsi="Tahoma" w:cs="Tahoma"/>
          <w:sz w:val="22"/>
          <w:szCs w:val="22"/>
        </w:rPr>
        <w:t xml:space="preserve"> tem o significado previsto na Cláusula</w:t>
      </w:r>
      <w:r w:rsidR="00B41788" w:rsidRPr="00BA651C">
        <w:rPr>
          <w:rFonts w:ascii="Tahoma" w:hAnsi="Tahoma" w:cs="Tahoma"/>
          <w:sz w:val="22"/>
          <w:szCs w:val="22"/>
        </w:rPr>
        <w:t xml:space="preserve"> 2.1</w:t>
      </w:r>
      <w:r w:rsidR="008104A4" w:rsidRPr="00BA651C">
        <w:rPr>
          <w:rFonts w:ascii="Tahoma" w:hAnsi="Tahoma" w:cs="Tahoma"/>
          <w:sz w:val="22"/>
          <w:szCs w:val="22"/>
        </w:rPr>
        <w:t xml:space="preserve">. </w:t>
      </w:r>
    </w:p>
    <w:p w14:paraId="35F2D016" w14:textId="77777777" w:rsidR="00BD01B7" w:rsidRPr="00BA651C" w:rsidRDefault="00BD01B7">
      <w:pPr>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Leis Anticorrupção</w:t>
      </w:r>
      <w:r w:rsidRPr="00BA651C">
        <w:rPr>
          <w:rFonts w:ascii="Tahoma" w:hAnsi="Tahoma" w:cs="Tahoma"/>
          <w:sz w:val="22"/>
          <w:szCs w:val="22"/>
        </w:rPr>
        <w:t xml:space="preserve">” significa qualquer lei ou regulação que verse sobre atos de corrupção ou atos contra a administração pública, incluindo, mas não se limitando, a Lei nº 12.846/13, o Decreto nº 8.420/15, o Decreto-Lei nº 2.848/40 (Código Penal Brasileiro) e, conforme aplicável, o </w:t>
      </w:r>
      <w:r w:rsidRPr="00BA651C">
        <w:rPr>
          <w:rFonts w:ascii="Tahoma" w:hAnsi="Tahoma" w:cs="Tahoma"/>
          <w:i/>
          <w:sz w:val="22"/>
          <w:szCs w:val="22"/>
        </w:rPr>
        <w:t>U.S. Foreign Corrupt Practices Act de 1977</w:t>
      </w:r>
      <w:r w:rsidRPr="00BA651C">
        <w:rPr>
          <w:rFonts w:ascii="Tahoma" w:hAnsi="Tahoma" w:cs="Tahoma"/>
          <w:sz w:val="22"/>
          <w:szCs w:val="22"/>
        </w:rPr>
        <w:t xml:space="preserve"> e o </w:t>
      </w:r>
      <w:r w:rsidRPr="00BA651C">
        <w:rPr>
          <w:rFonts w:ascii="Tahoma" w:hAnsi="Tahoma" w:cs="Tahoma"/>
          <w:i/>
          <w:sz w:val="22"/>
          <w:szCs w:val="22"/>
        </w:rPr>
        <w:t>UK Bribery Act de 2010</w:t>
      </w:r>
      <w:r w:rsidRPr="00BA651C">
        <w:rPr>
          <w:rFonts w:ascii="Tahoma" w:hAnsi="Tahoma" w:cs="Tahoma"/>
          <w:sz w:val="22"/>
          <w:szCs w:val="22"/>
        </w:rPr>
        <w:t>, conforme aplicável.</w:t>
      </w:r>
    </w:p>
    <w:p w14:paraId="3F25AB0B" w14:textId="77777777"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MDA</w:t>
      </w:r>
      <w:r w:rsidRPr="00BA651C">
        <w:rPr>
          <w:rFonts w:ascii="Tahoma" w:hAnsi="Tahoma" w:cs="Tahoma"/>
          <w:sz w:val="22"/>
          <w:szCs w:val="22"/>
        </w:rPr>
        <w:t>” tem o significado previsto na Cláusula 3.1, item III.</w:t>
      </w:r>
    </w:p>
    <w:p w14:paraId="231F90AD" w14:textId="77777777"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lastRenderedPageBreak/>
        <w:t>“</w:t>
      </w:r>
      <w:r w:rsidRPr="00BA651C">
        <w:rPr>
          <w:rFonts w:ascii="Tahoma" w:hAnsi="Tahoma" w:cs="Tahoma"/>
          <w:sz w:val="22"/>
          <w:szCs w:val="22"/>
          <w:u w:val="single"/>
        </w:rPr>
        <w:t>MME</w:t>
      </w:r>
      <w:r w:rsidRPr="00BA651C">
        <w:rPr>
          <w:rFonts w:ascii="Tahoma" w:hAnsi="Tahoma" w:cs="Tahoma"/>
          <w:sz w:val="22"/>
          <w:szCs w:val="22"/>
        </w:rPr>
        <w:t xml:space="preserve">” significa Ministério de Minas e Energia. </w:t>
      </w:r>
    </w:p>
    <w:p w14:paraId="0CFE01DC" w14:textId="77777777" w:rsidR="008E7677"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Mudança Adversa Relevante</w:t>
      </w:r>
      <w:r w:rsidRPr="00BA651C">
        <w:rPr>
          <w:rFonts w:ascii="Tahoma" w:hAnsi="Tahoma" w:cs="Tahoma"/>
          <w:sz w:val="22"/>
          <w:szCs w:val="22"/>
        </w:rPr>
        <w:t>” significa qualquer alteração adversa relevante (i</w:t>
      </w:r>
      <w:r w:rsidR="00140DCC" w:rsidRPr="00BA651C">
        <w:rPr>
          <w:rFonts w:ascii="Tahoma" w:hAnsi="Tahoma" w:cs="Tahoma"/>
          <w:sz w:val="22"/>
          <w:szCs w:val="22"/>
        </w:rPr>
        <w:t>) </w:t>
      </w:r>
      <w:r w:rsidRPr="00BA651C">
        <w:rPr>
          <w:rFonts w:ascii="Tahoma" w:hAnsi="Tahoma" w:cs="Tahoma"/>
          <w:sz w:val="22"/>
          <w:szCs w:val="22"/>
        </w:rPr>
        <w:t xml:space="preserve">nas condições negociais, econômicas, financeiras, de </w:t>
      </w:r>
      <w:r w:rsidRPr="00BA651C">
        <w:rPr>
          <w:rFonts w:ascii="Tahoma" w:hAnsi="Tahoma" w:cs="Tahoma"/>
          <w:i/>
          <w:sz w:val="22"/>
          <w:szCs w:val="22"/>
        </w:rPr>
        <w:t>compliance</w:t>
      </w:r>
      <w:r w:rsidRPr="00BA651C">
        <w:rPr>
          <w:rFonts w:ascii="Tahoma" w:hAnsi="Tahoma" w:cs="Tahoma"/>
          <w:sz w:val="22"/>
          <w:szCs w:val="22"/>
        </w:rPr>
        <w:t xml:space="preserve">, socioambientais ou operacionais (incluindo desempenho ou ativos) da </w:t>
      </w:r>
      <w:r w:rsidR="00366F04" w:rsidRPr="00BA651C">
        <w:rPr>
          <w:rFonts w:ascii="Tahoma" w:hAnsi="Tahoma" w:cs="Tahoma"/>
          <w:sz w:val="22"/>
          <w:szCs w:val="22"/>
        </w:rPr>
        <w:t>Emissora</w:t>
      </w:r>
      <w:r w:rsidR="009F0272" w:rsidRPr="00BA651C">
        <w:rPr>
          <w:rFonts w:ascii="Tahoma" w:hAnsi="Tahoma" w:cs="Tahoma"/>
          <w:sz w:val="22"/>
          <w:szCs w:val="22"/>
        </w:rPr>
        <w:t xml:space="preserve"> </w:t>
      </w:r>
      <w:r w:rsidRPr="00BA651C">
        <w:rPr>
          <w:rFonts w:ascii="Tahoma" w:hAnsi="Tahoma" w:cs="Tahoma"/>
          <w:sz w:val="22"/>
          <w:szCs w:val="22"/>
        </w:rPr>
        <w:t xml:space="preserve">e da </w:t>
      </w:r>
      <w:r w:rsidR="001D43E9" w:rsidRPr="00BA651C">
        <w:rPr>
          <w:rFonts w:ascii="Tahoma" w:hAnsi="Tahoma" w:cs="Tahoma"/>
          <w:sz w:val="22"/>
          <w:szCs w:val="22"/>
        </w:rPr>
        <w:t xml:space="preserve">Garantidora </w:t>
      </w:r>
      <w:r w:rsidRPr="00BA651C">
        <w:rPr>
          <w:rFonts w:ascii="Tahoma" w:hAnsi="Tahoma" w:cs="Tahoma"/>
          <w:sz w:val="22"/>
          <w:szCs w:val="22"/>
        </w:rPr>
        <w:t xml:space="preserve">que </w:t>
      </w:r>
      <w:r w:rsidR="00F912EC" w:rsidRPr="00BA651C">
        <w:rPr>
          <w:rFonts w:ascii="Tahoma" w:hAnsi="Tahoma" w:cs="Tahoma"/>
          <w:sz w:val="22"/>
          <w:szCs w:val="22"/>
        </w:rPr>
        <w:t xml:space="preserve">comprovadamente </w:t>
      </w:r>
      <w:r w:rsidRPr="00BA651C">
        <w:rPr>
          <w:rFonts w:ascii="Tahoma" w:hAnsi="Tahoma" w:cs="Tahoma"/>
          <w:sz w:val="22"/>
          <w:szCs w:val="22"/>
        </w:rPr>
        <w:t xml:space="preserve">possam afetar a capacidade da </w:t>
      </w:r>
      <w:r w:rsidR="00366F04" w:rsidRPr="00BA651C">
        <w:rPr>
          <w:rFonts w:ascii="Tahoma" w:hAnsi="Tahoma" w:cs="Tahoma"/>
          <w:sz w:val="22"/>
          <w:szCs w:val="22"/>
        </w:rPr>
        <w:t>Emissora</w:t>
      </w:r>
      <w:r w:rsidR="009F0272" w:rsidRPr="00BA651C">
        <w:rPr>
          <w:rFonts w:ascii="Tahoma" w:hAnsi="Tahoma" w:cs="Tahoma"/>
          <w:sz w:val="22"/>
          <w:szCs w:val="22"/>
        </w:rPr>
        <w:t xml:space="preserve"> </w:t>
      </w:r>
      <w:r w:rsidRPr="00BA651C">
        <w:rPr>
          <w:rFonts w:ascii="Tahoma" w:hAnsi="Tahoma" w:cs="Tahoma"/>
          <w:sz w:val="22"/>
          <w:szCs w:val="22"/>
        </w:rPr>
        <w:t xml:space="preserve">e da </w:t>
      </w:r>
      <w:r w:rsidR="001D43E9" w:rsidRPr="00BA651C">
        <w:rPr>
          <w:rFonts w:ascii="Tahoma" w:hAnsi="Tahoma" w:cs="Tahoma"/>
          <w:sz w:val="22"/>
          <w:szCs w:val="22"/>
        </w:rPr>
        <w:t xml:space="preserve">Garantidora </w:t>
      </w:r>
      <w:r w:rsidRPr="00BA651C">
        <w:rPr>
          <w:rFonts w:ascii="Tahoma" w:hAnsi="Tahoma" w:cs="Tahoma"/>
          <w:sz w:val="22"/>
          <w:szCs w:val="22"/>
        </w:rPr>
        <w:t>de cumprir com as obrigações pecuniárias no âmbito dos Documentos da Operação; ou (ii</w:t>
      </w:r>
      <w:r w:rsidR="00324FC7" w:rsidRPr="00BA651C">
        <w:rPr>
          <w:rFonts w:ascii="Tahoma" w:hAnsi="Tahoma" w:cs="Tahoma"/>
          <w:sz w:val="22"/>
          <w:szCs w:val="22"/>
        </w:rPr>
        <w:t>) </w:t>
      </w:r>
      <w:r w:rsidRPr="00BA651C">
        <w:rPr>
          <w:rFonts w:ascii="Tahoma" w:hAnsi="Tahoma" w:cs="Tahoma"/>
          <w:sz w:val="22"/>
          <w:szCs w:val="22"/>
        </w:rPr>
        <w:t>na validade ou eficácia dos Documentos da Operação.</w:t>
      </w:r>
    </w:p>
    <w:p w14:paraId="079A1391" w14:textId="0C1FC914"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Obrigações Garantidas</w:t>
      </w:r>
      <w:r w:rsidRPr="00BA651C">
        <w:rPr>
          <w:rFonts w:ascii="Tahoma" w:hAnsi="Tahoma" w:cs="Tahoma"/>
          <w:sz w:val="22"/>
          <w:szCs w:val="22"/>
        </w:rPr>
        <w:t xml:space="preserve">” significa (i) as obrigações relativas ao pontual e integral pagamento, pela Emissora, do Valor Nominal Unitário das Debêntures, </w:t>
      </w:r>
      <w:r w:rsidR="00754F97">
        <w:rPr>
          <w:rFonts w:ascii="Tahoma" w:hAnsi="Tahoma" w:cs="Tahoma"/>
          <w:sz w:val="22"/>
          <w:szCs w:val="22"/>
        </w:rPr>
        <w:t>acrescido da Atualização Monetária e Juros Remuneratórios Aplicáveis</w:t>
      </w:r>
      <w:r w:rsidRPr="00BA651C">
        <w:rPr>
          <w:rFonts w:ascii="Tahoma" w:hAnsi="Tahoma" w:cs="Tahoma"/>
          <w:sz w:val="22"/>
          <w:szCs w:val="22"/>
        </w:rPr>
        <w:t>, dos Encargos Moratórios e dos demais encargos relativos aos Documentos da Operação, quando devidos, seja nas respectivas datas de pagamento ou em decorrência de</w:t>
      </w:r>
      <w:r w:rsidR="009C6A8F" w:rsidRPr="00BA651C">
        <w:rPr>
          <w:rFonts w:ascii="Tahoma" w:hAnsi="Tahoma" w:cs="Tahoma"/>
          <w:sz w:val="22"/>
          <w:szCs w:val="22"/>
        </w:rPr>
        <w:t xml:space="preserve"> </w:t>
      </w:r>
      <w:r w:rsidR="00C62032" w:rsidRPr="00BA651C">
        <w:rPr>
          <w:rFonts w:ascii="Tahoma" w:hAnsi="Tahoma" w:cs="Tahoma"/>
          <w:sz w:val="22"/>
          <w:szCs w:val="22"/>
        </w:rPr>
        <w:t xml:space="preserve">Resgate Antecipado </w:t>
      </w:r>
      <w:r w:rsidR="009C6A8F" w:rsidRPr="00BA651C">
        <w:rPr>
          <w:rFonts w:ascii="Tahoma" w:hAnsi="Tahoma" w:cs="Tahoma"/>
          <w:sz w:val="22"/>
          <w:szCs w:val="22"/>
        </w:rPr>
        <w:t>das Debêntures,</w:t>
      </w:r>
      <w:r w:rsidRPr="00BA651C">
        <w:rPr>
          <w:rFonts w:ascii="Tahoma" w:hAnsi="Tahoma" w:cs="Tahoma"/>
          <w:sz w:val="22"/>
          <w:szCs w:val="22"/>
        </w:rPr>
        <w:t xml:space="preserve"> </w:t>
      </w:r>
      <w:r w:rsidR="00336633" w:rsidRPr="00336633">
        <w:rPr>
          <w:rFonts w:ascii="Tahoma" w:hAnsi="Tahoma" w:cs="Tahoma"/>
          <w:sz w:val="22"/>
          <w:szCs w:val="22"/>
        </w:rPr>
        <w:t xml:space="preserve">Amortização Extraordinária Obrigatória </w:t>
      </w:r>
      <w:r w:rsidRPr="00BA651C">
        <w:rPr>
          <w:rFonts w:ascii="Tahoma" w:hAnsi="Tahoma" w:cs="Tahoma"/>
          <w:sz w:val="22"/>
          <w:szCs w:val="22"/>
        </w:rPr>
        <w:t xml:space="preserve">das Debêntures ou de vencimento antecipado das obrigações decorrentes das Debêntures, conforme previsto nos Documentos da Operação; e (ii) as obrigações relativas a quaisquer outras obrigações pecuniárias assumidas pela Emissora nos termos das Debêntures ou desta Escritura de Emissão, incluindo, sem limitação, os honorários do Agente Fiduciário, bem como quaisquer custos ou despesas que venham </w:t>
      </w:r>
      <w:r w:rsidR="000F72EB" w:rsidRPr="00BA651C">
        <w:rPr>
          <w:rFonts w:ascii="Tahoma" w:hAnsi="Tahoma" w:cs="Tahoma"/>
          <w:sz w:val="22"/>
          <w:szCs w:val="22"/>
        </w:rPr>
        <w:t xml:space="preserve">a ser </w:t>
      </w:r>
      <w:r w:rsidRPr="00BA651C">
        <w:rPr>
          <w:rFonts w:ascii="Tahoma" w:hAnsi="Tahoma" w:cs="Tahoma"/>
          <w:sz w:val="22"/>
          <w:szCs w:val="22"/>
        </w:rPr>
        <w:t xml:space="preserve">arcados pelo Agente Fiduciário em relação a processos judiciais, procedimentos legais e qualquer medida judicial necessária para a proteção dos direitos dos Debenturistas nos termos desta Escritura de Emissão. </w:t>
      </w:r>
    </w:p>
    <w:p w14:paraId="3CED4F75" w14:textId="77777777" w:rsidR="009E2BD8" w:rsidRPr="00BA651C"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Oferta</w:t>
      </w:r>
      <w:r w:rsidRPr="00BA651C">
        <w:rPr>
          <w:rFonts w:ascii="Tahoma" w:hAnsi="Tahoma" w:cs="Tahoma"/>
          <w:sz w:val="22"/>
          <w:szCs w:val="22"/>
        </w:rPr>
        <w:t xml:space="preserve">” tem o significado previsto na Cláusula 2.1. </w:t>
      </w:r>
    </w:p>
    <w:p w14:paraId="770E14AA" w14:textId="77777777" w:rsidR="00813BE7" w:rsidRPr="00BA651C" w:rsidRDefault="00813BE7">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ONS</w:t>
      </w:r>
      <w:r w:rsidRPr="00BA651C">
        <w:rPr>
          <w:rFonts w:ascii="Tahoma" w:hAnsi="Tahoma" w:cs="Tahoma"/>
          <w:sz w:val="22"/>
          <w:szCs w:val="22"/>
        </w:rPr>
        <w:t xml:space="preserve">” significa o </w:t>
      </w:r>
      <w:r w:rsidRPr="00BA651C">
        <w:rPr>
          <w:rFonts w:ascii="Tahoma" w:hAnsi="Tahoma" w:cs="Tahoma"/>
          <w:bCs/>
          <w:sz w:val="22"/>
          <w:szCs w:val="22"/>
        </w:rPr>
        <w:t>Operador Nacional do Sistema Elétrico.</w:t>
      </w:r>
    </w:p>
    <w:p w14:paraId="723BC3CD" w14:textId="77777777" w:rsidR="00E243B7" w:rsidRPr="00BA651C" w:rsidRDefault="00414403">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001B1111" w:rsidRPr="00BA651C">
        <w:rPr>
          <w:rFonts w:ascii="Tahoma" w:hAnsi="Tahoma" w:cs="Tahoma"/>
          <w:sz w:val="22"/>
          <w:szCs w:val="22"/>
          <w:u w:val="single"/>
        </w:rPr>
        <w:t>Ônus</w:t>
      </w:r>
      <w:r w:rsidRPr="00BA651C">
        <w:rPr>
          <w:rFonts w:ascii="Tahoma" w:hAnsi="Tahoma" w:cs="Tahoma"/>
          <w:sz w:val="22"/>
          <w:szCs w:val="22"/>
        </w:rPr>
        <w:t>”</w:t>
      </w:r>
      <w:r w:rsidR="001B1111" w:rsidRPr="00BA651C">
        <w:rPr>
          <w:rFonts w:ascii="Tahoma" w:hAnsi="Tahoma" w:cs="Tahoma"/>
          <w:sz w:val="22"/>
          <w:szCs w:val="22"/>
        </w:rPr>
        <w:t xml:space="preserve"> significa hipoteca, penhor, alienação fiduciária, cessão fiduciária, usufruto, encargo, gravame ou ônus, </w:t>
      </w:r>
      <w:r w:rsidR="00D847BF" w:rsidRPr="00BA651C">
        <w:rPr>
          <w:rFonts w:ascii="Tahoma" w:hAnsi="Tahoma" w:cs="Tahoma"/>
          <w:sz w:val="22"/>
          <w:szCs w:val="22"/>
        </w:rPr>
        <w:t xml:space="preserve">penhora, </w:t>
      </w:r>
      <w:r w:rsidR="001B1111" w:rsidRPr="00BA651C">
        <w:rPr>
          <w:rFonts w:ascii="Tahoma" w:hAnsi="Tahoma" w:cs="Tahoma"/>
          <w:sz w:val="22"/>
          <w:szCs w:val="22"/>
        </w:rPr>
        <w:t xml:space="preserve">judicial ou extrajudicial, </w:t>
      </w:r>
      <w:r w:rsidR="000F72EB" w:rsidRPr="00BA651C">
        <w:rPr>
          <w:rFonts w:ascii="Tahoma" w:hAnsi="Tahoma" w:cs="Tahoma"/>
          <w:sz w:val="22"/>
          <w:szCs w:val="22"/>
        </w:rPr>
        <w:t xml:space="preserve">seja </w:t>
      </w:r>
      <w:r w:rsidR="001B1111" w:rsidRPr="00BA651C">
        <w:rPr>
          <w:rFonts w:ascii="Tahoma" w:hAnsi="Tahoma" w:cs="Tahoma"/>
          <w:sz w:val="22"/>
          <w:szCs w:val="22"/>
        </w:rPr>
        <w:t xml:space="preserve">voluntário ou involuntário. </w:t>
      </w:r>
    </w:p>
    <w:p w14:paraId="79D38E06" w14:textId="77777777" w:rsidR="009E2BD8" w:rsidRDefault="009E2BD8">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Pacote de Garantias</w:t>
      </w:r>
      <w:r w:rsidRPr="00BA651C">
        <w:rPr>
          <w:rFonts w:ascii="Tahoma" w:hAnsi="Tahoma" w:cs="Tahoma"/>
          <w:sz w:val="22"/>
          <w:szCs w:val="22"/>
        </w:rPr>
        <w:t xml:space="preserve">” significa, em conjunto, </w:t>
      </w:r>
      <w:r w:rsidR="009F0272" w:rsidRPr="00BA651C">
        <w:rPr>
          <w:rFonts w:ascii="Tahoma" w:hAnsi="Tahoma" w:cs="Tahoma"/>
          <w:sz w:val="22"/>
          <w:szCs w:val="22"/>
        </w:rPr>
        <w:t>a Fiança</w:t>
      </w:r>
      <w:r w:rsidRPr="00BA651C">
        <w:rPr>
          <w:rFonts w:ascii="Tahoma" w:hAnsi="Tahoma" w:cs="Tahoma"/>
          <w:sz w:val="22"/>
          <w:szCs w:val="22"/>
        </w:rPr>
        <w:t xml:space="preserve"> e o </w:t>
      </w:r>
      <w:r w:rsidR="00221A27" w:rsidRPr="00BA651C">
        <w:rPr>
          <w:rFonts w:ascii="Tahoma" w:hAnsi="Tahoma" w:cs="Tahoma"/>
          <w:sz w:val="22"/>
          <w:szCs w:val="22"/>
        </w:rPr>
        <w:t>Contrato</w:t>
      </w:r>
      <w:r w:rsidR="006E517E" w:rsidRPr="00BA651C">
        <w:rPr>
          <w:rFonts w:ascii="Tahoma" w:hAnsi="Tahoma" w:cs="Tahoma"/>
          <w:sz w:val="22"/>
          <w:szCs w:val="22"/>
        </w:rPr>
        <w:t xml:space="preserve"> </w:t>
      </w:r>
      <w:r w:rsidR="00221A27" w:rsidRPr="00BA651C">
        <w:rPr>
          <w:rFonts w:ascii="Tahoma" w:hAnsi="Tahoma" w:cs="Tahoma"/>
          <w:sz w:val="22"/>
          <w:szCs w:val="22"/>
        </w:rPr>
        <w:t>de Garantia</w:t>
      </w:r>
      <w:r w:rsidRPr="00BA651C">
        <w:rPr>
          <w:rFonts w:ascii="Tahoma" w:hAnsi="Tahoma" w:cs="Tahoma"/>
          <w:sz w:val="22"/>
          <w:szCs w:val="22"/>
        </w:rPr>
        <w:t xml:space="preserve">. </w:t>
      </w:r>
    </w:p>
    <w:p w14:paraId="43FC7471" w14:textId="66A1FCDF" w:rsidR="00C23EF7" w:rsidRPr="00BA651C" w:rsidRDefault="00C23EF7">
      <w:pPr>
        <w:autoSpaceDE/>
        <w:autoSpaceDN/>
        <w:adjustRightInd/>
        <w:spacing w:before="120" w:after="120"/>
        <w:ind w:left="709"/>
        <w:jc w:val="both"/>
        <w:rPr>
          <w:rFonts w:ascii="Tahoma" w:hAnsi="Tahoma" w:cs="Tahoma"/>
          <w:sz w:val="22"/>
          <w:szCs w:val="22"/>
        </w:rPr>
      </w:pPr>
      <w:r w:rsidRPr="00336633">
        <w:rPr>
          <w:rFonts w:ascii="Tahoma" w:hAnsi="Tahoma" w:cs="Tahoma"/>
          <w:sz w:val="22"/>
          <w:szCs w:val="22"/>
        </w:rPr>
        <w:t>“</w:t>
      </w:r>
      <w:r w:rsidRPr="00336633">
        <w:rPr>
          <w:rFonts w:ascii="Tahoma" w:hAnsi="Tahoma" w:cs="Tahoma"/>
          <w:sz w:val="22"/>
          <w:szCs w:val="22"/>
          <w:u w:val="single"/>
        </w:rPr>
        <w:t>Período de Ausência do IPCA</w:t>
      </w:r>
      <w:r w:rsidRPr="00336633">
        <w:rPr>
          <w:rFonts w:ascii="Tahoma" w:hAnsi="Tahoma" w:cs="Tahoma"/>
          <w:sz w:val="22"/>
          <w:szCs w:val="22"/>
        </w:rPr>
        <w:t xml:space="preserve">” </w:t>
      </w:r>
      <w:r w:rsidRPr="00BA651C">
        <w:rPr>
          <w:rFonts w:ascii="Tahoma" w:hAnsi="Tahoma" w:cs="Tahoma"/>
          <w:sz w:val="22"/>
          <w:szCs w:val="22"/>
        </w:rPr>
        <w:t>tem o significado previsto na Cláusula</w:t>
      </w:r>
      <w:r>
        <w:rPr>
          <w:rFonts w:ascii="Tahoma" w:hAnsi="Tahoma" w:cs="Tahoma"/>
          <w:sz w:val="22"/>
          <w:szCs w:val="22"/>
        </w:rPr>
        <w:t xml:space="preserve"> 5.6.2.</w:t>
      </w:r>
    </w:p>
    <w:p w14:paraId="470BDB0F" w14:textId="519CC07F" w:rsidR="00E05D99" w:rsidRPr="00BA651C" w:rsidRDefault="00E05D99">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Prêmio</w:t>
      </w:r>
      <w:r w:rsidRPr="00BA651C">
        <w:rPr>
          <w:rFonts w:ascii="Tahoma" w:hAnsi="Tahoma" w:cs="Tahoma"/>
          <w:sz w:val="22"/>
          <w:szCs w:val="22"/>
        </w:rPr>
        <w:t>” tem o significado previsto na Cláusula 5.</w:t>
      </w:r>
      <w:r w:rsidR="00C470BD">
        <w:rPr>
          <w:rFonts w:ascii="Tahoma" w:hAnsi="Tahoma" w:cs="Tahoma"/>
          <w:sz w:val="22"/>
          <w:szCs w:val="22"/>
        </w:rPr>
        <w:t>14</w:t>
      </w:r>
      <w:r w:rsidRPr="00BA651C">
        <w:rPr>
          <w:rFonts w:ascii="Tahoma" w:hAnsi="Tahoma" w:cs="Tahoma"/>
          <w:sz w:val="22"/>
          <w:szCs w:val="22"/>
        </w:rPr>
        <w:t>.</w:t>
      </w:r>
    </w:p>
    <w:p w14:paraId="2CDF9748" w14:textId="77777777" w:rsidR="009E2BD8" w:rsidRPr="00BA651C" w:rsidRDefault="009E2BD8">
      <w:pPr>
        <w:autoSpaceDE/>
        <w:autoSpaceDN/>
        <w:adjustRightInd/>
        <w:spacing w:before="120" w:after="120"/>
        <w:ind w:left="709"/>
        <w:jc w:val="both"/>
        <w:rPr>
          <w:rFonts w:ascii="Tahoma" w:hAnsi="Tahoma" w:cs="Tahoma"/>
          <w:sz w:val="22"/>
          <w:szCs w:val="22"/>
          <w:u w:val="single"/>
        </w:rPr>
      </w:pPr>
      <w:r w:rsidRPr="00BA651C">
        <w:rPr>
          <w:rFonts w:ascii="Tahoma" w:hAnsi="Tahoma" w:cs="Tahoma"/>
          <w:sz w:val="22"/>
          <w:szCs w:val="22"/>
        </w:rPr>
        <w:t>“</w:t>
      </w:r>
      <w:r w:rsidRPr="00BA651C">
        <w:rPr>
          <w:rFonts w:ascii="Tahoma" w:hAnsi="Tahoma" w:cs="Tahoma"/>
          <w:sz w:val="22"/>
          <w:szCs w:val="22"/>
          <w:u w:val="single"/>
        </w:rPr>
        <w:t>Prestadores de Serviço</w:t>
      </w:r>
      <w:r w:rsidRPr="00BA651C">
        <w:rPr>
          <w:rFonts w:ascii="Tahoma" w:hAnsi="Tahoma" w:cs="Tahoma"/>
          <w:sz w:val="22"/>
          <w:szCs w:val="22"/>
        </w:rPr>
        <w:t xml:space="preserve">” significa, em conjunto, o Agente Fiduciário, o </w:t>
      </w:r>
      <w:r w:rsidR="00C62032" w:rsidRPr="00BA651C">
        <w:rPr>
          <w:rFonts w:ascii="Tahoma" w:hAnsi="Tahoma" w:cs="Tahoma"/>
          <w:sz w:val="22"/>
          <w:szCs w:val="22"/>
        </w:rPr>
        <w:t>Agente de Liquidação</w:t>
      </w:r>
      <w:r w:rsidRPr="00BA651C">
        <w:rPr>
          <w:rFonts w:ascii="Tahoma" w:hAnsi="Tahoma" w:cs="Tahoma"/>
          <w:sz w:val="22"/>
          <w:szCs w:val="22"/>
        </w:rPr>
        <w:t xml:space="preserve">, o Escriturador, o Auditor Independente e qualquer outro prestador </w:t>
      </w:r>
      <w:r w:rsidR="000F72EB" w:rsidRPr="00BA651C">
        <w:rPr>
          <w:rFonts w:ascii="Tahoma" w:hAnsi="Tahoma" w:cs="Tahoma"/>
          <w:sz w:val="22"/>
          <w:szCs w:val="22"/>
        </w:rPr>
        <w:t>de serviço a</w:t>
      </w:r>
      <w:r w:rsidRPr="00BA651C">
        <w:rPr>
          <w:rFonts w:ascii="Tahoma" w:hAnsi="Tahoma" w:cs="Tahoma"/>
          <w:sz w:val="22"/>
          <w:szCs w:val="22"/>
        </w:rPr>
        <w:t>os Debenturistas.</w:t>
      </w:r>
    </w:p>
    <w:p w14:paraId="18BB6DEA" w14:textId="51269D10" w:rsidR="004F4297" w:rsidRPr="00BA651C" w:rsidRDefault="00414403">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004F4297" w:rsidRPr="00BA651C">
        <w:rPr>
          <w:rFonts w:ascii="Tahoma" w:hAnsi="Tahoma" w:cs="Tahoma"/>
          <w:sz w:val="22"/>
          <w:szCs w:val="22"/>
          <w:u w:val="single"/>
        </w:rPr>
        <w:t>Projeto</w:t>
      </w:r>
      <w:r w:rsidRPr="00BA651C">
        <w:rPr>
          <w:rFonts w:ascii="Tahoma" w:hAnsi="Tahoma" w:cs="Tahoma"/>
          <w:sz w:val="22"/>
          <w:szCs w:val="22"/>
        </w:rPr>
        <w:t>”</w:t>
      </w:r>
      <w:r w:rsidR="004F4297" w:rsidRPr="00BA651C">
        <w:rPr>
          <w:rFonts w:ascii="Tahoma" w:hAnsi="Tahoma" w:cs="Tahoma"/>
          <w:sz w:val="22"/>
          <w:szCs w:val="22"/>
        </w:rPr>
        <w:t xml:space="preserve"> </w:t>
      </w:r>
      <w:r w:rsidR="00611F99" w:rsidRPr="00BA651C">
        <w:rPr>
          <w:rFonts w:ascii="Tahoma" w:hAnsi="Tahoma" w:cs="Tahoma"/>
          <w:sz w:val="22"/>
          <w:szCs w:val="22"/>
        </w:rPr>
        <w:t>significa</w:t>
      </w:r>
      <w:r w:rsidR="008D35B5" w:rsidRPr="00BA651C">
        <w:rPr>
          <w:rFonts w:ascii="Tahoma" w:hAnsi="Tahoma" w:cs="Tahoma"/>
          <w:sz w:val="22"/>
          <w:szCs w:val="22"/>
        </w:rPr>
        <w:t xml:space="preserve">, </w:t>
      </w:r>
      <w:r w:rsidR="00E10C67" w:rsidRPr="00BA651C">
        <w:rPr>
          <w:rFonts w:ascii="Tahoma" w:hAnsi="Tahoma" w:cs="Tahoma"/>
          <w:sz w:val="22"/>
          <w:szCs w:val="22"/>
        </w:rPr>
        <w:t xml:space="preserve">o sistema de transmissão localizado nos Estados de Santa Catarina e Paraná, composto pelas linhas de transmissão Bateias-Curitiba, com 37 km de extensão em 525 kV, e Canoinhas-São Mateus, com 48 km de extensão em 230 kV, bem como as entradas de linha nas respectivas subestações associadas, e, adicionalmente, à realização de investimentos sociais não contemplados nas </w:t>
      </w:r>
      <w:r w:rsidR="00BA651C" w:rsidRPr="00BA651C">
        <w:rPr>
          <w:rFonts w:ascii="Tahoma" w:hAnsi="Tahoma" w:cs="Tahoma"/>
          <w:sz w:val="22"/>
          <w:szCs w:val="22"/>
        </w:rPr>
        <w:t>condicionantes</w:t>
      </w:r>
      <w:r w:rsidR="00E10C67" w:rsidRPr="00BA651C">
        <w:rPr>
          <w:rFonts w:ascii="Tahoma" w:hAnsi="Tahoma" w:cs="Tahoma"/>
          <w:sz w:val="22"/>
          <w:szCs w:val="22"/>
        </w:rPr>
        <w:t xml:space="preserve"> do processo de licenciamento ambiental</w:t>
      </w:r>
      <w:r w:rsidR="001D5D40" w:rsidRPr="00BA651C">
        <w:rPr>
          <w:rFonts w:ascii="Tahoma" w:hAnsi="Tahoma" w:cs="Tahoma"/>
          <w:sz w:val="22"/>
          <w:szCs w:val="22"/>
        </w:rPr>
        <w:t>, conforme definido no Contrato de Concessão</w:t>
      </w:r>
      <w:r w:rsidR="00126DF6" w:rsidRPr="00BA651C">
        <w:rPr>
          <w:rFonts w:ascii="Tahoma" w:hAnsi="Tahoma" w:cs="Tahoma"/>
          <w:sz w:val="22"/>
          <w:szCs w:val="22"/>
        </w:rPr>
        <w:t>.</w:t>
      </w:r>
    </w:p>
    <w:p w14:paraId="7D438059" w14:textId="3DE3494D" w:rsidR="00F07F77" w:rsidRPr="00550BFE" w:rsidRDefault="00F07F77">
      <w:pPr>
        <w:autoSpaceDE/>
        <w:autoSpaceDN/>
        <w:adjustRightInd/>
        <w:spacing w:before="120" w:after="120"/>
        <w:ind w:left="709"/>
        <w:jc w:val="both"/>
        <w:rPr>
          <w:rFonts w:ascii="Tahoma" w:hAnsi="Tahoma" w:cs="Tahoma"/>
          <w:sz w:val="22"/>
          <w:szCs w:val="22"/>
          <w:u w:val="single"/>
        </w:rPr>
      </w:pPr>
      <w:bookmarkStart w:id="10" w:name="_Hlk23944631"/>
      <w:r w:rsidRPr="00550BFE">
        <w:rPr>
          <w:rFonts w:ascii="Tahoma" w:hAnsi="Tahoma" w:cs="Tahoma"/>
          <w:sz w:val="22"/>
          <w:szCs w:val="22"/>
        </w:rPr>
        <w:t>“</w:t>
      </w:r>
      <w:r w:rsidRPr="00550BFE">
        <w:rPr>
          <w:rFonts w:ascii="Tahoma" w:hAnsi="Tahoma" w:cs="Tahoma"/>
          <w:sz w:val="22"/>
          <w:szCs w:val="22"/>
          <w:u w:val="single"/>
        </w:rPr>
        <w:t>Resgate Antecipado Facultativo</w:t>
      </w:r>
      <w:r w:rsidRPr="00C470BD">
        <w:rPr>
          <w:rFonts w:ascii="Tahoma" w:hAnsi="Tahoma" w:cs="Tahoma"/>
          <w:sz w:val="22"/>
          <w:szCs w:val="22"/>
        </w:rPr>
        <w:t>” tem o significado previsto na Cláusula 5.1</w:t>
      </w:r>
      <w:r w:rsidR="00C470BD">
        <w:rPr>
          <w:rFonts w:ascii="Tahoma" w:hAnsi="Tahoma" w:cs="Tahoma"/>
          <w:sz w:val="22"/>
          <w:szCs w:val="22"/>
        </w:rPr>
        <w:t>4</w:t>
      </w:r>
      <w:r w:rsidRPr="00C470BD">
        <w:rPr>
          <w:rFonts w:ascii="Tahoma" w:hAnsi="Tahoma" w:cs="Tahoma"/>
          <w:sz w:val="22"/>
          <w:szCs w:val="22"/>
        </w:rPr>
        <w:t>.</w:t>
      </w:r>
    </w:p>
    <w:bookmarkEnd w:id="10"/>
    <w:p w14:paraId="219FC5C1" w14:textId="698CADD7" w:rsidR="00CD18D6" w:rsidRPr="001F538B" w:rsidRDefault="00CD18D6">
      <w:pPr>
        <w:autoSpaceDE/>
        <w:autoSpaceDN/>
        <w:adjustRightInd/>
        <w:spacing w:before="120" w:after="120"/>
        <w:ind w:left="709"/>
        <w:jc w:val="both"/>
        <w:rPr>
          <w:rFonts w:ascii="Tahoma" w:hAnsi="Tahoma" w:cs="Tahoma"/>
          <w:sz w:val="22"/>
          <w:szCs w:val="22"/>
        </w:rPr>
      </w:pPr>
      <w:r w:rsidRPr="00C075FD">
        <w:rPr>
          <w:rFonts w:ascii="Tahoma" w:hAnsi="Tahoma" w:cs="Tahoma"/>
          <w:sz w:val="22"/>
          <w:szCs w:val="22"/>
        </w:rPr>
        <w:t>“</w:t>
      </w:r>
      <w:r w:rsidRPr="00F5146A">
        <w:rPr>
          <w:rFonts w:ascii="Tahoma" w:hAnsi="Tahoma" w:cs="Tahoma"/>
          <w:sz w:val="22"/>
          <w:szCs w:val="22"/>
          <w:u w:val="single"/>
        </w:rPr>
        <w:t>Saldo Devedor Total</w:t>
      </w:r>
      <w:r w:rsidRPr="00F5146A">
        <w:rPr>
          <w:rFonts w:ascii="Tahoma" w:hAnsi="Tahoma" w:cs="Tahoma"/>
          <w:sz w:val="22"/>
          <w:szCs w:val="22"/>
        </w:rPr>
        <w:t xml:space="preserve">” tem o significado previsto na Cláusula </w:t>
      </w:r>
      <w:r w:rsidR="00D5132E" w:rsidRPr="00F5146A">
        <w:rPr>
          <w:rFonts w:ascii="Tahoma" w:hAnsi="Tahoma" w:cs="Tahoma"/>
          <w:sz w:val="22"/>
          <w:szCs w:val="22"/>
        </w:rPr>
        <w:t>5</w:t>
      </w:r>
      <w:r w:rsidRPr="001F538B">
        <w:rPr>
          <w:rFonts w:ascii="Tahoma" w:hAnsi="Tahoma" w:cs="Tahoma"/>
          <w:sz w:val="22"/>
          <w:szCs w:val="22"/>
        </w:rPr>
        <w:t>.1</w:t>
      </w:r>
      <w:r w:rsidR="00C470BD">
        <w:rPr>
          <w:rFonts w:ascii="Tahoma" w:hAnsi="Tahoma" w:cs="Tahoma"/>
          <w:sz w:val="22"/>
          <w:szCs w:val="22"/>
        </w:rPr>
        <w:t>4</w:t>
      </w:r>
      <w:r w:rsidRPr="001F538B">
        <w:rPr>
          <w:rFonts w:ascii="Tahoma" w:hAnsi="Tahoma" w:cs="Tahoma"/>
          <w:sz w:val="22"/>
          <w:szCs w:val="22"/>
        </w:rPr>
        <w:t>.</w:t>
      </w:r>
    </w:p>
    <w:p w14:paraId="2852B0C0" w14:textId="77777777" w:rsidR="00364AE1" w:rsidRPr="00BA651C" w:rsidRDefault="00364AE1">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Taxa SELIC</w:t>
      </w:r>
      <w:r w:rsidRPr="00BA651C">
        <w:rPr>
          <w:rFonts w:ascii="Tahoma" w:hAnsi="Tahoma" w:cs="Tahoma"/>
          <w:sz w:val="22"/>
          <w:szCs w:val="22"/>
        </w:rPr>
        <w:t>” significa a taxa média diária determinada pelo Sistema Especial de Liquidação e Custódia de títulos públicos emitidos pelo Tesouro Nacional.</w:t>
      </w:r>
    </w:p>
    <w:p w14:paraId="0753712C" w14:textId="3D6012F2" w:rsidR="00F07F77" w:rsidRPr="000503AF" w:rsidRDefault="00F07F77">
      <w:pPr>
        <w:autoSpaceDE/>
        <w:autoSpaceDN/>
        <w:adjustRightInd/>
        <w:spacing w:before="120" w:after="120"/>
        <w:ind w:left="709"/>
        <w:jc w:val="both"/>
        <w:rPr>
          <w:rFonts w:ascii="Tahoma" w:hAnsi="Tahoma"/>
          <w:sz w:val="22"/>
          <w:rPrChange w:id="11" w:author="Mattos Filho" w:date="2020-11-10T13:18:00Z">
            <w:rPr>
              <w:rFonts w:ascii="Tahoma" w:hAnsi="Tahoma"/>
              <w:sz w:val="22"/>
              <w:lang w:val="es-ES"/>
            </w:rPr>
          </w:rPrChange>
        </w:rPr>
      </w:pPr>
      <w:r w:rsidRPr="000503AF">
        <w:rPr>
          <w:rFonts w:ascii="Tahoma" w:hAnsi="Tahoma" w:cs="Tahoma"/>
          <w:sz w:val="22"/>
          <w:szCs w:val="22"/>
          <w:rPrChange w:id="12" w:author="Mattos Filho" w:date="2020-11-10T13:18:00Z">
            <w:rPr>
              <w:rFonts w:ascii="Tahoma" w:hAnsi="Tahoma" w:cs="Tahoma"/>
              <w:sz w:val="22"/>
              <w:szCs w:val="22"/>
              <w:lang w:val="es-ES"/>
            </w:rPr>
          </w:rPrChange>
        </w:rPr>
        <w:t>“</w:t>
      </w:r>
      <w:r w:rsidRPr="000503AF">
        <w:rPr>
          <w:rFonts w:ascii="Tahoma" w:hAnsi="Tahoma"/>
          <w:sz w:val="22"/>
          <w:u w:val="single"/>
          <w:rPrChange w:id="13" w:author="Mattos Filho" w:date="2020-11-10T13:18:00Z">
            <w:rPr>
              <w:rFonts w:ascii="Tahoma" w:hAnsi="Tahoma"/>
              <w:sz w:val="22"/>
              <w:u w:val="single"/>
              <w:lang w:val="es-ES"/>
            </w:rPr>
          </w:rPrChange>
        </w:rPr>
        <w:t>TPG</w:t>
      </w:r>
      <w:r w:rsidR="004F218A" w:rsidRPr="000503AF">
        <w:rPr>
          <w:rFonts w:ascii="Tahoma" w:hAnsi="Tahoma"/>
          <w:sz w:val="22"/>
          <w:u w:val="single"/>
          <w:rPrChange w:id="14" w:author="Mattos Filho" w:date="2020-11-10T13:18:00Z">
            <w:rPr>
              <w:rFonts w:ascii="Tahoma" w:hAnsi="Tahoma"/>
              <w:sz w:val="22"/>
              <w:u w:val="single"/>
              <w:lang w:val="es-ES"/>
            </w:rPr>
          </w:rPrChange>
        </w:rPr>
        <w:t xml:space="preserve"> Seville</w:t>
      </w:r>
      <w:r w:rsidRPr="000503AF">
        <w:rPr>
          <w:rFonts w:ascii="Tahoma" w:hAnsi="Tahoma"/>
          <w:sz w:val="22"/>
          <w:rPrChange w:id="15" w:author="Mattos Filho" w:date="2020-11-10T13:18:00Z">
            <w:rPr>
              <w:rFonts w:ascii="Tahoma" w:hAnsi="Tahoma"/>
              <w:sz w:val="22"/>
              <w:lang w:val="es-ES"/>
            </w:rPr>
          </w:rPrChange>
        </w:rPr>
        <w:t xml:space="preserve">” significa o </w:t>
      </w:r>
      <w:r w:rsidR="00DA2B88" w:rsidRPr="000503AF">
        <w:rPr>
          <w:rFonts w:ascii="Tahoma" w:eastAsia="Garamond" w:hAnsi="Tahoma"/>
          <w:sz w:val="22"/>
          <w:rPrChange w:id="16" w:author="Mattos Filho" w:date="2020-11-10T13:18:00Z">
            <w:rPr>
              <w:rFonts w:ascii="Tahoma" w:eastAsia="Garamond" w:hAnsi="Tahoma"/>
              <w:sz w:val="22"/>
              <w:lang w:val="es-ES"/>
            </w:rPr>
          </w:rPrChange>
        </w:rPr>
        <w:t>TPG Seville SPV, LLC</w:t>
      </w:r>
      <w:r w:rsidRPr="000503AF">
        <w:rPr>
          <w:rFonts w:ascii="Tahoma" w:hAnsi="Tahoma" w:cs="Tahoma"/>
          <w:sz w:val="22"/>
          <w:szCs w:val="22"/>
          <w:rPrChange w:id="17" w:author="Mattos Filho" w:date="2020-11-10T13:18:00Z">
            <w:rPr>
              <w:rFonts w:ascii="Tahoma" w:hAnsi="Tahoma" w:cs="Tahoma"/>
              <w:sz w:val="22"/>
              <w:szCs w:val="22"/>
              <w:lang w:val="es-ES"/>
            </w:rPr>
          </w:rPrChange>
        </w:rPr>
        <w:t>.</w:t>
      </w:r>
    </w:p>
    <w:p w14:paraId="27295A09" w14:textId="7DFC36D1" w:rsidR="00B87F4A" w:rsidRPr="00BA651C" w:rsidRDefault="00B87F4A">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lastRenderedPageBreak/>
        <w:t>“</w:t>
      </w:r>
      <w:r w:rsidRPr="00BA651C">
        <w:rPr>
          <w:rFonts w:ascii="Tahoma" w:hAnsi="Tahoma" w:cs="Tahoma"/>
          <w:sz w:val="22"/>
          <w:szCs w:val="22"/>
          <w:u w:val="single"/>
        </w:rPr>
        <w:t>Transferências Permitidas</w:t>
      </w:r>
      <w:r w:rsidRPr="00BA651C">
        <w:rPr>
          <w:rFonts w:ascii="Tahoma" w:hAnsi="Tahoma" w:cs="Tahoma"/>
          <w:sz w:val="22"/>
          <w:szCs w:val="22"/>
        </w:rPr>
        <w:t xml:space="preserve">” significa qualquer </w:t>
      </w:r>
      <w:r w:rsidR="00445949" w:rsidRPr="00BA651C">
        <w:rPr>
          <w:rFonts w:ascii="Tahoma" w:hAnsi="Tahoma" w:cs="Tahoma"/>
          <w:sz w:val="22"/>
          <w:szCs w:val="22"/>
        </w:rPr>
        <w:t xml:space="preserve">transferência </w:t>
      </w:r>
      <w:r w:rsidRPr="00BA651C">
        <w:rPr>
          <w:rFonts w:ascii="Tahoma" w:hAnsi="Tahoma" w:cs="Tahoma"/>
          <w:sz w:val="22"/>
          <w:szCs w:val="22"/>
        </w:rPr>
        <w:t>de controle (</w:t>
      </w:r>
      <w:r w:rsidR="002E3A6F" w:rsidRPr="00BA651C">
        <w:rPr>
          <w:rFonts w:ascii="Tahoma" w:hAnsi="Tahoma" w:cs="Tahoma"/>
          <w:sz w:val="22"/>
          <w:szCs w:val="22"/>
        </w:rPr>
        <w:t>considerando a definição de controle prevista no âmbito do artigo 116 da Lei de Sociedades por Ações</w:t>
      </w:r>
      <w:r w:rsidRPr="0098523C">
        <w:rPr>
          <w:rFonts w:ascii="Tahoma" w:hAnsi="Tahoma" w:cs="Tahoma"/>
          <w:sz w:val="22"/>
          <w:szCs w:val="22"/>
        </w:rPr>
        <w:t>), direta ou indireta</w:t>
      </w:r>
      <w:r w:rsidR="007C0BF2" w:rsidRPr="0098523C">
        <w:rPr>
          <w:rFonts w:ascii="Tahoma" w:hAnsi="Tahoma" w:cs="Tahoma"/>
          <w:sz w:val="22"/>
          <w:szCs w:val="22"/>
        </w:rPr>
        <w:t xml:space="preserve">, da </w:t>
      </w:r>
      <w:r w:rsidR="009F0272" w:rsidRPr="0098523C">
        <w:rPr>
          <w:rFonts w:ascii="Tahoma" w:hAnsi="Tahoma" w:cs="Tahoma"/>
          <w:sz w:val="22"/>
          <w:szCs w:val="22"/>
        </w:rPr>
        <w:t xml:space="preserve">Garantidora </w:t>
      </w:r>
      <w:r w:rsidR="007C0BF2" w:rsidRPr="0098523C">
        <w:rPr>
          <w:rFonts w:ascii="Tahoma" w:hAnsi="Tahoma" w:cs="Tahoma"/>
          <w:sz w:val="22"/>
          <w:szCs w:val="22"/>
        </w:rPr>
        <w:t xml:space="preserve">ou da </w:t>
      </w:r>
      <w:r w:rsidR="001D43E9" w:rsidRPr="0098523C">
        <w:rPr>
          <w:rFonts w:ascii="Tahoma" w:hAnsi="Tahoma" w:cs="Tahoma"/>
          <w:sz w:val="22"/>
          <w:szCs w:val="22"/>
        </w:rPr>
        <w:t>Emissora</w:t>
      </w:r>
      <w:r w:rsidRPr="0098523C">
        <w:rPr>
          <w:rFonts w:ascii="Tahoma" w:hAnsi="Tahoma" w:cs="Tahoma"/>
          <w:sz w:val="22"/>
          <w:szCs w:val="22"/>
        </w:rPr>
        <w:t xml:space="preserve">, desde que o pretenso controlador seja: (a) uma </w:t>
      </w:r>
      <w:r w:rsidR="008F0255" w:rsidRPr="0098523C">
        <w:rPr>
          <w:rFonts w:ascii="Tahoma" w:hAnsi="Tahoma" w:cs="Tahoma"/>
          <w:sz w:val="22"/>
          <w:szCs w:val="22"/>
        </w:rPr>
        <w:t xml:space="preserve">entidade </w:t>
      </w:r>
      <w:r w:rsidRPr="0098523C">
        <w:rPr>
          <w:rFonts w:ascii="Tahoma" w:hAnsi="Tahoma" w:cs="Tahoma"/>
          <w:sz w:val="22"/>
          <w:szCs w:val="22"/>
        </w:rPr>
        <w:t xml:space="preserve">com rating </w:t>
      </w:r>
      <w:r w:rsidR="002E3A6F" w:rsidRPr="0098523C">
        <w:rPr>
          <w:rFonts w:ascii="Tahoma" w:hAnsi="Tahoma" w:cs="Tahoma"/>
          <w:sz w:val="22"/>
          <w:szCs w:val="22"/>
        </w:rPr>
        <w:t xml:space="preserve">mínimo, </w:t>
      </w:r>
      <w:r w:rsidRPr="0098523C">
        <w:rPr>
          <w:rFonts w:ascii="Tahoma" w:hAnsi="Tahoma" w:cs="Tahoma"/>
          <w:sz w:val="22"/>
          <w:szCs w:val="22"/>
        </w:rPr>
        <w:t>em escala local</w:t>
      </w:r>
      <w:r w:rsidR="002E3A6F" w:rsidRPr="0098523C">
        <w:rPr>
          <w:rFonts w:ascii="Tahoma" w:hAnsi="Tahoma" w:cs="Tahoma"/>
          <w:sz w:val="22"/>
          <w:szCs w:val="22"/>
        </w:rPr>
        <w:t>,</w:t>
      </w:r>
      <w:r w:rsidRPr="0098523C">
        <w:rPr>
          <w:rFonts w:ascii="Tahoma" w:hAnsi="Tahoma" w:cs="Tahoma"/>
          <w:sz w:val="22"/>
          <w:szCs w:val="22"/>
        </w:rPr>
        <w:t xml:space="preserve"> AA+ </w:t>
      </w:r>
      <w:r w:rsidR="002E3A6F" w:rsidRPr="0098523C">
        <w:rPr>
          <w:rFonts w:ascii="Tahoma" w:hAnsi="Tahoma" w:cs="Tahoma"/>
          <w:sz w:val="22"/>
          <w:szCs w:val="22"/>
        </w:rPr>
        <w:t xml:space="preserve">atribuído </w:t>
      </w:r>
      <w:r w:rsidRPr="00550BFE">
        <w:rPr>
          <w:rFonts w:ascii="Tahoma" w:hAnsi="Tahoma" w:cs="Tahoma"/>
          <w:sz w:val="22"/>
          <w:szCs w:val="22"/>
        </w:rPr>
        <w:t xml:space="preserve">pela Standard &amp; </w:t>
      </w:r>
      <w:proofErr w:type="spellStart"/>
      <w:r w:rsidRPr="00550BFE">
        <w:rPr>
          <w:rFonts w:ascii="Tahoma" w:hAnsi="Tahoma" w:cs="Tahoma"/>
          <w:sz w:val="22"/>
          <w:szCs w:val="22"/>
        </w:rPr>
        <w:t>Poor's</w:t>
      </w:r>
      <w:proofErr w:type="spellEnd"/>
      <w:r w:rsidRPr="00550BFE">
        <w:rPr>
          <w:rFonts w:ascii="Tahoma" w:hAnsi="Tahoma" w:cs="Tahoma"/>
          <w:sz w:val="22"/>
          <w:szCs w:val="22"/>
        </w:rPr>
        <w:t xml:space="preserve"> ou pela Fitch Ratings, ou o seu equivalente </w:t>
      </w:r>
      <w:r w:rsidR="002E3A6F" w:rsidRPr="00550BFE">
        <w:rPr>
          <w:rFonts w:ascii="Tahoma" w:hAnsi="Tahoma" w:cs="Tahoma"/>
          <w:sz w:val="22"/>
          <w:szCs w:val="22"/>
        </w:rPr>
        <w:t xml:space="preserve">atribuído </w:t>
      </w:r>
      <w:r w:rsidRPr="00550BFE">
        <w:rPr>
          <w:rFonts w:ascii="Tahoma" w:hAnsi="Tahoma" w:cs="Tahoma"/>
          <w:sz w:val="22"/>
          <w:szCs w:val="22"/>
        </w:rPr>
        <w:t xml:space="preserve">pela Moody’s; ou (b) uma </w:t>
      </w:r>
      <w:r w:rsidR="008F0255" w:rsidRPr="00C075FD">
        <w:rPr>
          <w:rFonts w:ascii="Tahoma" w:hAnsi="Tahoma" w:cs="Tahoma"/>
          <w:sz w:val="22"/>
          <w:szCs w:val="22"/>
        </w:rPr>
        <w:t xml:space="preserve">entidade </w:t>
      </w:r>
      <w:r w:rsidR="002E3A6F" w:rsidRPr="00F5146A">
        <w:rPr>
          <w:rFonts w:ascii="Tahoma" w:hAnsi="Tahoma" w:cs="Tahoma"/>
          <w:sz w:val="22"/>
          <w:szCs w:val="22"/>
        </w:rPr>
        <w:t xml:space="preserve">com rating mínimo, em escala global, </w:t>
      </w:r>
      <w:r w:rsidR="00C110CF" w:rsidRPr="00F5146A">
        <w:rPr>
          <w:rFonts w:ascii="Tahoma" w:hAnsi="Tahoma" w:cs="Tahoma"/>
          <w:sz w:val="22"/>
          <w:szCs w:val="22"/>
        </w:rPr>
        <w:t xml:space="preserve">equivalente ao rating local AA+, </w:t>
      </w:r>
      <w:r w:rsidR="002E3A6F" w:rsidRPr="00F46B87">
        <w:rPr>
          <w:rFonts w:ascii="Tahoma" w:hAnsi="Tahoma" w:cs="Tahoma"/>
          <w:sz w:val="22"/>
          <w:szCs w:val="22"/>
        </w:rPr>
        <w:t xml:space="preserve">atribuído pela Standard &amp; </w:t>
      </w:r>
      <w:proofErr w:type="spellStart"/>
      <w:r w:rsidR="002E3A6F" w:rsidRPr="00F46B87">
        <w:rPr>
          <w:rFonts w:ascii="Tahoma" w:hAnsi="Tahoma" w:cs="Tahoma"/>
          <w:sz w:val="22"/>
          <w:szCs w:val="22"/>
        </w:rPr>
        <w:t>Poor's</w:t>
      </w:r>
      <w:proofErr w:type="spellEnd"/>
      <w:r w:rsidR="002E3A6F" w:rsidRPr="00F46B87">
        <w:rPr>
          <w:rFonts w:ascii="Tahoma" w:hAnsi="Tahoma" w:cs="Tahoma"/>
          <w:sz w:val="22"/>
          <w:szCs w:val="22"/>
        </w:rPr>
        <w:t xml:space="preserve"> ou pela Fitch Ratings, ou o seu equivalente atribuído pela Moody’s, caso referida sociedade não seja constituída sob as leis brasileiras; ou (</w:t>
      </w:r>
      <w:r w:rsidR="007C0BF2" w:rsidRPr="00F46B87">
        <w:rPr>
          <w:rFonts w:ascii="Tahoma" w:hAnsi="Tahoma" w:cs="Tahoma"/>
          <w:sz w:val="22"/>
          <w:szCs w:val="22"/>
        </w:rPr>
        <w:t>c</w:t>
      </w:r>
      <w:r w:rsidR="002E3A6F" w:rsidRPr="00F46B87">
        <w:rPr>
          <w:rFonts w:ascii="Tahoma" w:hAnsi="Tahoma" w:cs="Tahoma"/>
          <w:sz w:val="22"/>
          <w:szCs w:val="22"/>
        </w:rPr>
        <w:t xml:space="preserve">) um fundo soberano ou fundo de pensão de um país com “grau de investimento”, desde que atribuído por qualquer das agências classificadoras de risco descritas nos itens (a) e (b) acima. </w:t>
      </w:r>
    </w:p>
    <w:p w14:paraId="786FD5D2" w14:textId="7D64E7FE" w:rsidR="00FA4955" w:rsidRDefault="00FA4955">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Valor da Amortização Extraordinária</w:t>
      </w:r>
      <w:r w:rsidRPr="00BA651C">
        <w:rPr>
          <w:rFonts w:ascii="Tahoma" w:hAnsi="Tahoma" w:cs="Tahoma"/>
          <w:sz w:val="22"/>
          <w:szCs w:val="22"/>
        </w:rPr>
        <w:t>” tem o significado atribuído na Cláusula 5.1</w:t>
      </w:r>
      <w:r w:rsidR="00C470BD">
        <w:rPr>
          <w:rFonts w:ascii="Tahoma" w:hAnsi="Tahoma" w:cs="Tahoma"/>
          <w:sz w:val="22"/>
          <w:szCs w:val="22"/>
        </w:rPr>
        <w:t>5</w:t>
      </w:r>
      <w:r w:rsidRPr="00BA651C">
        <w:rPr>
          <w:rFonts w:ascii="Tahoma" w:hAnsi="Tahoma" w:cs="Tahoma"/>
          <w:sz w:val="22"/>
          <w:szCs w:val="22"/>
        </w:rPr>
        <w:t>, item I.</w:t>
      </w:r>
    </w:p>
    <w:p w14:paraId="36DDC6CC" w14:textId="4152C681" w:rsidR="001550E7" w:rsidRPr="00BA651C" w:rsidRDefault="001550E7">
      <w:pPr>
        <w:autoSpaceDE/>
        <w:autoSpaceDN/>
        <w:adjustRightInd/>
        <w:spacing w:before="120" w:after="120"/>
        <w:ind w:left="709"/>
        <w:jc w:val="both"/>
        <w:rPr>
          <w:rFonts w:ascii="Tahoma" w:hAnsi="Tahoma" w:cs="Tahoma"/>
          <w:sz w:val="22"/>
          <w:szCs w:val="22"/>
        </w:rPr>
      </w:pPr>
      <w:r w:rsidRPr="001550E7">
        <w:rPr>
          <w:rFonts w:ascii="Tahoma" w:hAnsi="Tahoma" w:cs="Tahoma"/>
          <w:sz w:val="22"/>
          <w:szCs w:val="22"/>
        </w:rPr>
        <w:t>“</w:t>
      </w:r>
      <w:r w:rsidRPr="001550E7">
        <w:rPr>
          <w:rFonts w:ascii="Tahoma" w:hAnsi="Tahoma" w:cs="Tahoma"/>
          <w:sz w:val="22"/>
          <w:szCs w:val="22"/>
          <w:u w:val="single"/>
        </w:rPr>
        <w:t>Valor Nominal Atualizado</w:t>
      </w:r>
      <w:r w:rsidRPr="001550E7">
        <w:rPr>
          <w:rFonts w:ascii="Tahoma" w:hAnsi="Tahoma" w:cs="Tahoma"/>
          <w:sz w:val="22"/>
          <w:szCs w:val="22"/>
        </w:rPr>
        <w:t xml:space="preserve">” </w:t>
      </w:r>
      <w:r w:rsidRPr="00BA651C">
        <w:rPr>
          <w:rFonts w:ascii="Tahoma" w:hAnsi="Tahoma" w:cs="Tahoma"/>
          <w:sz w:val="22"/>
          <w:szCs w:val="22"/>
        </w:rPr>
        <w:t>tem o significado previsto na Cláusula 5.</w:t>
      </w:r>
      <w:r>
        <w:rPr>
          <w:rFonts w:ascii="Tahoma" w:hAnsi="Tahoma" w:cs="Tahoma"/>
          <w:sz w:val="22"/>
          <w:szCs w:val="22"/>
        </w:rPr>
        <w:t>6</w:t>
      </w:r>
      <w:r w:rsidRPr="00BA651C">
        <w:rPr>
          <w:rFonts w:ascii="Tahoma" w:hAnsi="Tahoma" w:cs="Tahoma"/>
          <w:sz w:val="22"/>
          <w:szCs w:val="22"/>
        </w:rPr>
        <w:t>.</w:t>
      </w:r>
    </w:p>
    <w:p w14:paraId="756ACF39" w14:textId="77777777" w:rsidR="00CD18D6" w:rsidRPr="00BA651C" w:rsidRDefault="00CD18D6">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Pr="00BA651C">
        <w:rPr>
          <w:rFonts w:ascii="Tahoma" w:hAnsi="Tahoma" w:cs="Tahoma"/>
          <w:sz w:val="22"/>
          <w:szCs w:val="22"/>
          <w:u w:val="single"/>
        </w:rPr>
        <w:t>Valor Nominal Unitário</w:t>
      </w:r>
      <w:r w:rsidRPr="00BA651C">
        <w:rPr>
          <w:rFonts w:ascii="Tahoma" w:hAnsi="Tahoma" w:cs="Tahoma"/>
          <w:sz w:val="22"/>
          <w:szCs w:val="22"/>
        </w:rPr>
        <w:t>” tem o significado previsto na Cláusula 5.1.</w:t>
      </w:r>
    </w:p>
    <w:p w14:paraId="1D9CBA51" w14:textId="77777777" w:rsidR="009C5BB0" w:rsidRPr="00BA651C" w:rsidRDefault="00414403">
      <w:pPr>
        <w:autoSpaceDE/>
        <w:autoSpaceDN/>
        <w:adjustRightInd/>
        <w:spacing w:before="120" w:after="120"/>
        <w:ind w:left="709"/>
        <w:jc w:val="both"/>
        <w:rPr>
          <w:rFonts w:ascii="Tahoma" w:hAnsi="Tahoma" w:cs="Tahoma"/>
          <w:sz w:val="22"/>
          <w:szCs w:val="22"/>
        </w:rPr>
      </w:pPr>
      <w:r w:rsidRPr="00BA651C">
        <w:rPr>
          <w:rFonts w:ascii="Tahoma" w:hAnsi="Tahoma" w:cs="Tahoma"/>
          <w:sz w:val="22"/>
          <w:szCs w:val="22"/>
        </w:rPr>
        <w:t>“</w:t>
      </w:r>
      <w:r w:rsidR="00790C7A" w:rsidRPr="00BA651C">
        <w:rPr>
          <w:rFonts w:ascii="Tahoma" w:hAnsi="Tahoma" w:cs="Tahoma"/>
          <w:sz w:val="22"/>
          <w:szCs w:val="22"/>
          <w:u w:val="single"/>
        </w:rPr>
        <w:t>Valor Total da Emissão</w:t>
      </w:r>
      <w:r w:rsidRPr="00BA651C">
        <w:rPr>
          <w:rFonts w:ascii="Tahoma" w:hAnsi="Tahoma" w:cs="Tahoma"/>
          <w:sz w:val="22"/>
          <w:szCs w:val="22"/>
        </w:rPr>
        <w:t>”</w:t>
      </w:r>
      <w:r w:rsidR="00790C7A" w:rsidRPr="00BA651C">
        <w:rPr>
          <w:rFonts w:ascii="Tahoma" w:hAnsi="Tahoma" w:cs="Tahoma"/>
          <w:sz w:val="22"/>
          <w:szCs w:val="22"/>
        </w:rPr>
        <w:t xml:space="preserve"> tem o significado previsto na Cláusula 4.5. </w:t>
      </w:r>
    </w:p>
    <w:p w14:paraId="20A46B9A" w14:textId="77777777" w:rsidR="00A65C1A" w:rsidRPr="00BA651C" w:rsidRDefault="00A65C1A">
      <w:pPr>
        <w:autoSpaceDE/>
        <w:autoSpaceDN/>
        <w:adjustRightInd/>
        <w:spacing w:before="120" w:after="120"/>
        <w:jc w:val="both"/>
        <w:rPr>
          <w:rFonts w:ascii="Tahoma" w:hAnsi="Tahoma" w:cs="Tahoma"/>
          <w:sz w:val="22"/>
          <w:szCs w:val="22"/>
        </w:rPr>
      </w:pPr>
    </w:p>
    <w:p w14:paraId="5EC0B2EF" w14:textId="77777777" w:rsidR="00DD686F" w:rsidRPr="00BA651C" w:rsidRDefault="00DD686F">
      <w:pPr>
        <w:keepNext/>
        <w:tabs>
          <w:tab w:val="num" w:pos="709"/>
        </w:tabs>
        <w:autoSpaceDE/>
        <w:autoSpaceDN/>
        <w:adjustRightInd/>
        <w:spacing w:before="120" w:after="120"/>
        <w:ind w:left="709" w:hanging="709"/>
        <w:jc w:val="both"/>
        <w:rPr>
          <w:rFonts w:ascii="Tahoma" w:hAnsi="Tahoma" w:cs="Tahoma"/>
          <w:b/>
          <w:smallCaps/>
          <w:sz w:val="22"/>
          <w:szCs w:val="22"/>
        </w:rPr>
      </w:pPr>
      <w:r w:rsidRPr="00BA651C">
        <w:rPr>
          <w:rFonts w:ascii="Tahoma" w:hAnsi="Tahoma" w:cs="Tahoma"/>
          <w:b/>
          <w:smallCaps/>
          <w:sz w:val="22"/>
          <w:szCs w:val="22"/>
        </w:rPr>
        <w:t>2.</w:t>
      </w:r>
      <w:r w:rsidRPr="00BA651C">
        <w:rPr>
          <w:rFonts w:ascii="Tahoma" w:hAnsi="Tahoma" w:cs="Tahoma"/>
          <w:b/>
          <w:smallCaps/>
          <w:sz w:val="22"/>
          <w:szCs w:val="22"/>
        </w:rPr>
        <w:tab/>
      </w:r>
      <w:r w:rsidR="00B41788" w:rsidRPr="00BA651C">
        <w:rPr>
          <w:rFonts w:ascii="Tahoma" w:hAnsi="Tahoma" w:cs="Tahoma"/>
          <w:b/>
          <w:smallCaps/>
          <w:sz w:val="22"/>
          <w:szCs w:val="22"/>
        </w:rPr>
        <w:t>Autorização</w:t>
      </w:r>
    </w:p>
    <w:p w14:paraId="219D5950" w14:textId="77777777" w:rsidR="00790C7A" w:rsidRPr="00CE14D9" w:rsidRDefault="00DD686F">
      <w:pPr>
        <w:keepNext/>
        <w:tabs>
          <w:tab w:val="num" w:pos="709"/>
        </w:tabs>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2.1</w:t>
      </w:r>
      <w:r w:rsidRPr="00BA651C">
        <w:rPr>
          <w:rFonts w:ascii="Tahoma" w:hAnsi="Tahoma" w:cs="Tahoma"/>
          <w:sz w:val="22"/>
          <w:szCs w:val="22"/>
        </w:rPr>
        <w:tab/>
        <w:t>A emissão das Debêntures, nos termos da Lei n.º 6.404, de 15 de dezembro de 1976, conforme alterada (</w:t>
      </w:r>
      <w:r w:rsidR="00414403" w:rsidRPr="00BA651C">
        <w:rPr>
          <w:rFonts w:ascii="Tahoma" w:hAnsi="Tahoma" w:cs="Tahoma"/>
          <w:sz w:val="22"/>
          <w:szCs w:val="22"/>
        </w:rPr>
        <w:t>“</w:t>
      </w:r>
      <w:r w:rsidRPr="00BA651C">
        <w:rPr>
          <w:rFonts w:ascii="Tahoma" w:hAnsi="Tahoma" w:cs="Tahoma"/>
          <w:sz w:val="22"/>
          <w:szCs w:val="22"/>
          <w:u w:val="single"/>
        </w:rPr>
        <w:t>Lei d</w:t>
      </w:r>
      <w:r w:rsidR="00C57D6D" w:rsidRPr="00BA651C">
        <w:rPr>
          <w:rFonts w:ascii="Tahoma" w:hAnsi="Tahoma" w:cs="Tahoma"/>
          <w:sz w:val="22"/>
          <w:szCs w:val="22"/>
          <w:u w:val="single"/>
        </w:rPr>
        <w:t>e</w:t>
      </w:r>
      <w:r w:rsidRPr="00BA651C">
        <w:rPr>
          <w:rFonts w:ascii="Tahoma" w:hAnsi="Tahoma" w:cs="Tahoma"/>
          <w:sz w:val="22"/>
          <w:szCs w:val="22"/>
          <w:u w:val="single"/>
        </w:rPr>
        <w:t xml:space="preserve"> Sociedades </w:t>
      </w:r>
      <w:r w:rsidR="006F1254" w:rsidRPr="00BA651C">
        <w:rPr>
          <w:rFonts w:ascii="Tahoma" w:hAnsi="Tahoma" w:cs="Tahoma"/>
          <w:sz w:val="22"/>
          <w:szCs w:val="22"/>
          <w:u w:val="single"/>
        </w:rPr>
        <w:t>por Ações</w:t>
      </w:r>
      <w:r w:rsidR="00414403" w:rsidRPr="00BA651C">
        <w:rPr>
          <w:rFonts w:ascii="Tahoma" w:hAnsi="Tahoma" w:cs="Tahoma"/>
          <w:sz w:val="22"/>
          <w:szCs w:val="22"/>
        </w:rPr>
        <w:t>”</w:t>
      </w:r>
      <w:r w:rsidRPr="00BA651C">
        <w:rPr>
          <w:rFonts w:ascii="Tahoma" w:hAnsi="Tahoma" w:cs="Tahoma"/>
          <w:sz w:val="22"/>
          <w:szCs w:val="22"/>
        </w:rPr>
        <w:t>) (</w:t>
      </w:r>
      <w:r w:rsidR="00414403" w:rsidRPr="00BA651C">
        <w:rPr>
          <w:rFonts w:ascii="Tahoma" w:hAnsi="Tahoma" w:cs="Tahoma"/>
          <w:sz w:val="22"/>
          <w:szCs w:val="22"/>
        </w:rPr>
        <w:t>“</w:t>
      </w:r>
      <w:r w:rsidRPr="00BA651C">
        <w:rPr>
          <w:rFonts w:ascii="Tahoma" w:hAnsi="Tahoma" w:cs="Tahoma"/>
          <w:sz w:val="22"/>
          <w:szCs w:val="22"/>
          <w:u w:val="single"/>
        </w:rPr>
        <w:t>Emissão</w:t>
      </w:r>
      <w:r w:rsidR="00414403" w:rsidRPr="00BA651C">
        <w:rPr>
          <w:rFonts w:ascii="Tahoma" w:hAnsi="Tahoma" w:cs="Tahoma"/>
          <w:sz w:val="22"/>
          <w:szCs w:val="22"/>
        </w:rPr>
        <w:t>”</w:t>
      </w:r>
      <w:r w:rsidRPr="00BA651C">
        <w:rPr>
          <w:rFonts w:ascii="Tahoma" w:hAnsi="Tahoma" w:cs="Tahoma"/>
          <w:sz w:val="22"/>
          <w:szCs w:val="22"/>
        </w:rPr>
        <w:t xml:space="preserve">), a oferta pública com esforços restritos de </w:t>
      </w:r>
      <w:r w:rsidRPr="00CE14D9">
        <w:rPr>
          <w:rFonts w:ascii="Tahoma" w:hAnsi="Tahoma" w:cs="Tahoma"/>
          <w:sz w:val="22"/>
          <w:szCs w:val="22"/>
        </w:rPr>
        <w:t>distribuição das Debêntures, nos termos da Lei n.º 6.385, de 7 de dezembro de 1976, conforme alterada (</w:t>
      </w:r>
      <w:r w:rsidR="00414403" w:rsidRPr="00CE14D9">
        <w:rPr>
          <w:rFonts w:ascii="Tahoma" w:hAnsi="Tahoma" w:cs="Tahoma"/>
          <w:sz w:val="22"/>
          <w:szCs w:val="22"/>
        </w:rPr>
        <w:t>“</w:t>
      </w:r>
      <w:r w:rsidRPr="00CE14D9">
        <w:rPr>
          <w:rFonts w:ascii="Tahoma" w:hAnsi="Tahoma" w:cs="Tahoma"/>
          <w:sz w:val="22"/>
          <w:szCs w:val="22"/>
          <w:u w:val="single"/>
        </w:rPr>
        <w:t>Lei d</w:t>
      </w:r>
      <w:r w:rsidR="00C57D6D" w:rsidRPr="00CE14D9">
        <w:rPr>
          <w:rFonts w:ascii="Tahoma" w:hAnsi="Tahoma" w:cs="Tahoma"/>
          <w:sz w:val="22"/>
          <w:szCs w:val="22"/>
          <w:u w:val="single"/>
        </w:rPr>
        <w:t>e</w:t>
      </w:r>
      <w:r w:rsidRPr="00CE14D9">
        <w:rPr>
          <w:rFonts w:ascii="Tahoma" w:hAnsi="Tahoma" w:cs="Tahoma"/>
          <w:sz w:val="22"/>
          <w:szCs w:val="22"/>
          <w:u w:val="single"/>
        </w:rPr>
        <w:t xml:space="preserve"> Mercado de </w:t>
      </w:r>
      <w:r w:rsidR="0080228F" w:rsidRPr="00CE14D9">
        <w:rPr>
          <w:rFonts w:ascii="Tahoma" w:hAnsi="Tahoma" w:cs="Tahoma"/>
          <w:sz w:val="22"/>
          <w:szCs w:val="22"/>
          <w:u w:val="single"/>
        </w:rPr>
        <w:t>Capitais</w:t>
      </w:r>
      <w:r w:rsidR="00414403" w:rsidRPr="00CE14D9">
        <w:rPr>
          <w:rFonts w:ascii="Tahoma" w:hAnsi="Tahoma" w:cs="Tahoma"/>
          <w:sz w:val="22"/>
          <w:szCs w:val="22"/>
        </w:rPr>
        <w:t>”</w:t>
      </w:r>
      <w:r w:rsidRPr="00CE14D9">
        <w:rPr>
          <w:rFonts w:ascii="Tahoma" w:hAnsi="Tahoma" w:cs="Tahoma"/>
          <w:sz w:val="22"/>
          <w:szCs w:val="22"/>
        </w:rPr>
        <w:t>), da Instrução CVM 476, e das demais disposições legais e regulamentares aplicáveis (</w:t>
      </w:r>
      <w:r w:rsidR="00414403" w:rsidRPr="00CE14D9">
        <w:rPr>
          <w:rFonts w:ascii="Tahoma" w:hAnsi="Tahoma" w:cs="Tahoma"/>
          <w:sz w:val="22"/>
          <w:szCs w:val="22"/>
        </w:rPr>
        <w:t>“</w:t>
      </w:r>
      <w:r w:rsidRPr="00CE14D9">
        <w:rPr>
          <w:rFonts w:ascii="Tahoma" w:hAnsi="Tahoma" w:cs="Tahoma"/>
          <w:sz w:val="22"/>
          <w:szCs w:val="22"/>
          <w:u w:val="single"/>
        </w:rPr>
        <w:t>Oferta</w:t>
      </w:r>
      <w:r w:rsidR="00414403" w:rsidRPr="00CE14D9">
        <w:rPr>
          <w:rFonts w:ascii="Tahoma" w:hAnsi="Tahoma" w:cs="Tahoma"/>
          <w:sz w:val="22"/>
          <w:szCs w:val="22"/>
        </w:rPr>
        <w:t>”</w:t>
      </w:r>
      <w:r w:rsidRPr="00CE14D9">
        <w:rPr>
          <w:rFonts w:ascii="Tahoma" w:hAnsi="Tahoma" w:cs="Tahoma"/>
          <w:sz w:val="22"/>
          <w:szCs w:val="22"/>
        </w:rPr>
        <w:t xml:space="preserve">), e a celebração desta Escritura de Emissão, do </w:t>
      </w:r>
      <w:r w:rsidR="00221A27" w:rsidRPr="00CE14D9">
        <w:rPr>
          <w:rFonts w:ascii="Tahoma" w:hAnsi="Tahoma" w:cs="Tahoma"/>
          <w:sz w:val="22"/>
          <w:szCs w:val="22"/>
        </w:rPr>
        <w:t>Contrato</w:t>
      </w:r>
      <w:r w:rsidR="006E517E" w:rsidRPr="00CE14D9">
        <w:rPr>
          <w:rFonts w:ascii="Tahoma" w:hAnsi="Tahoma" w:cs="Tahoma"/>
          <w:sz w:val="22"/>
          <w:szCs w:val="22"/>
        </w:rPr>
        <w:t xml:space="preserve"> </w:t>
      </w:r>
      <w:r w:rsidR="00221A27" w:rsidRPr="00CE14D9">
        <w:rPr>
          <w:rFonts w:ascii="Tahoma" w:hAnsi="Tahoma" w:cs="Tahoma"/>
          <w:sz w:val="22"/>
          <w:szCs w:val="22"/>
        </w:rPr>
        <w:t xml:space="preserve">de Garantia </w:t>
      </w:r>
      <w:r w:rsidRPr="00CE14D9">
        <w:rPr>
          <w:rFonts w:ascii="Tahoma" w:hAnsi="Tahoma" w:cs="Tahoma"/>
          <w:sz w:val="22"/>
          <w:szCs w:val="22"/>
        </w:rPr>
        <w:t xml:space="preserve">e do Contrato de Distribuição serão realizadas com base nas </w:t>
      </w:r>
      <w:r w:rsidR="00C57D6D" w:rsidRPr="00CE14D9">
        <w:rPr>
          <w:rFonts w:ascii="Tahoma" w:hAnsi="Tahoma" w:cs="Tahoma"/>
          <w:sz w:val="22"/>
          <w:szCs w:val="22"/>
        </w:rPr>
        <w:t xml:space="preserve">seguintes </w:t>
      </w:r>
      <w:r w:rsidRPr="00CE14D9">
        <w:rPr>
          <w:rFonts w:ascii="Tahoma" w:hAnsi="Tahoma" w:cs="Tahoma"/>
          <w:sz w:val="22"/>
          <w:szCs w:val="22"/>
        </w:rPr>
        <w:t>deliberações:</w:t>
      </w:r>
    </w:p>
    <w:p w14:paraId="2C78076A" w14:textId="6EA7A8D0" w:rsidR="00DD686F" w:rsidRPr="00CE14D9" w:rsidRDefault="00DD686F">
      <w:pPr>
        <w:autoSpaceDE/>
        <w:autoSpaceDN/>
        <w:adjustRightInd/>
        <w:spacing w:before="120" w:after="120"/>
        <w:ind w:left="1134" w:hanging="283"/>
        <w:jc w:val="both"/>
        <w:rPr>
          <w:rFonts w:ascii="Tahoma" w:hAnsi="Tahoma" w:cs="Tahoma"/>
          <w:sz w:val="22"/>
          <w:szCs w:val="22"/>
        </w:rPr>
      </w:pPr>
      <w:r w:rsidRPr="00CE14D9">
        <w:rPr>
          <w:rFonts w:ascii="Tahoma" w:hAnsi="Tahoma" w:cs="Tahoma"/>
          <w:sz w:val="22"/>
          <w:szCs w:val="22"/>
        </w:rPr>
        <w:t>I.</w:t>
      </w:r>
      <w:r w:rsidRPr="00CE14D9">
        <w:rPr>
          <w:rFonts w:ascii="Tahoma" w:hAnsi="Tahoma" w:cs="Tahoma"/>
          <w:sz w:val="22"/>
          <w:szCs w:val="22"/>
        </w:rPr>
        <w:tab/>
        <w:t>da assembleia geral extraordinária</w:t>
      </w:r>
      <w:r w:rsidR="008F300B" w:rsidRPr="00CE14D9">
        <w:rPr>
          <w:rFonts w:ascii="Tahoma" w:hAnsi="Tahoma" w:cs="Tahoma"/>
          <w:sz w:val="22"/>
          <w:szCs w:val="22"/>
        </w:rPr>
        <w:t xml:space="preserve"> de acionistas </w:t>
      </w:r>
      <w:r w:rsidRPr="00CE14D9">
        <w:rPr>
          <w:rFonts w:ascii="Tahoma" w:hAnsi="Tahoma" w:cs="Tahoma"/>
          <w:sz w:val="22"/>
          <w:szCs w:val="22"/>
        </w:rPr>
        <w:t xml:space="preserve">da </w:t>
      </w:r>
      <w:r w:rsidR="00B00FA9" w:rsidRPr="00CE14D9">
        <w:rPr>
          <w:rFonts w:ascii="Tahoma" w:hAnsi="Tahoma" w:cs="Tahoma"/>
          <w:sz w:val="22"/>
          <w:szCs w:val="22"/>
        </w:rPr>
        <w:t>Emissora</w:t>
      </w:r>
      <w:r w:rsidR="00C57D6D" w:rsidRPr="00CE14D9">
        <w:rPr>
          <w:rFonts w:ascii="Tahoma" w:hAnsi="Tahoma" w:cs="Tahoma"/>
          <w:sz w:val="22"/>
          <w:szCs w:val="22"/>
        </w:rPr>
        <w:t>,</w:t>
      </w:r>
      <w:r w:rsidRPr="00CE14D9">
        <w:rPr>
          <w:rFonts w:ascii="Tahoma" w:hAnsi="Tahoma" w:cs="Tahoma"/>
          <w:sz w:val="22"/>
          <w:szCs w:val="22"/>
        </w:rPr>
        <w:t xml:space="preserve"> realizada em </w:t>
      </w:r>
      <w:r w:rsidR="000225C7" w:rsidRPr="00CE14D9">
        <w:rPr>
          <w:rFonts w:ascii="Tahoma" w:hAnsi="Tahoma" w:cs="Tahoma"/>
          <w:sz w:val="22"/>
          <w:szCs w:val="22"/>
        </w:rPr>
        <w:t xml:space="preserve">06 </w:t>
      </w:r>
      <w:r w:rsidRPr="00CE14D9">
        <w:rPr>
          <w:rFonts w:ascii="Tahoma" w:hAnsi="Tahoma" w:cs="Tahoma"/>
          <w:sz w:val="22"/>
          <w:szCs w:val="22"/>
        </w:rPr>
        <w:t xml:space="preserve">de </w:t>
      </w:r>
      <w:r w:rsidR="000225C7" w:rsidRPr="00CE14D9">
        <w:rPr>
          <w:rFonts w:ascii="Tahoma" w:hAnsi="Tahoma" w:cs="Tahoma"/>
          <w:sz w:val="22"/>
          <w:szCs w:val="22"/>
        </w:rPr>
        <w:t xml:space="preserve">novembro </w:t>
      </w:r>
      <w:r w:rsidR="000F72EB" w:rsidRPr="00CE14D9">
        <w:rPr>
          <w:rFonts w:ascii="Tahoma" w:hAnsi="Tahoma" w:cs="Tahoma"/>
          <w:sz w:val="22"/>
          <w:szCs w:val="22"/>
        </w:rPr>
        <w:t xml:space="preserve">de </w:t>
      </w:r>
      <w:r w:rsidR="000225C7" w:rsidRPr="00CE14D9">
        <w:rPr>
          <w:rFonts w:ascii="Tahoma" w:hAnsi="Tahoma" w:cs="Tahoma"/>
          <w:sz w:val="22"/>
          <w:szCs w:val="22"/>
        </w:rPr>
        <w:t xml:space="preserve">2020 </w:t>
      </w:r>
      <w:r w:rsidRPr="00CE14D9">
        <w:rPr>
          <w:rFonts w:ascii="Tahoma" w:hAnsi="Tahoma" w:cs="Tahoma"/>
          <w:sz w:val="22"/>
          <w:szCs w:val="22"/>
        </w:rPr>
        <w:t>(</w:t>
      </w:r>
      <w:r w:rsidR="00414403" w:rsidRPr="00CE14D9">
        <w:rPr>
          <w:rFonts w:ascii="Tahoma" w:hAnsi="Tahoma" w:cs="Tahoma"/>
          <w:sz w:val="22"/>
          <w:szCs w:val="22"/>
        </w:rPr>
        <w:t>“</w:t>
      </w:r>
      <w:r w:rsidRPr="00CE14D9">
        <w:rPr>
          <w:rFonts w:ascii="Tahoma" w:hAnsi="Tahoma" w:cs="Tahoma"/>
          <w:sz w:val="22"/>
          <w:szCs w:val="22"/>
          <w:u w:val="single"/>
        </w:rPr>
        <w:t xml:space="preserve">AGE da </w:t>
      </w:r>
      <w:r w:rsidR="00B00FA9" w:rsidRPr="00CE14D9">
        <w:rPr>
          <w:rFonts w:ascii="Tahoma" w:hAnsi="Tahoma" w:cs="Tahoma"/>
          <w:sz w:val="22"/>
          <w:szCs w:val="22"/>
          <w:u w:val="single"/>
        </w:rPr>
        <w:t>Emissora</w:t>
      </w:r>
      <w:r w:rsidR="00414403" w:rsidRPr="00CE14D9">
        <w:rPr>
          <w:rFonts w:ascii="Tahoma" w:hAnsi="Tahoma" w:cs="Tahoma"/>
          <w:sz w:val="22"/>
          <w:szCs w:val="22"/>
        </w:rPr>
        <w:t>”);</w:t>
      </w:r>
      <w:r w:rsidR="009F0272" w:rsidRPr="00CE14D9">
        <w:rPr>
          <w:rFonts w:ascii="Tahoma" w:hAnsi="Tahoma" w:cs="Tahoma"/>
          <w:sz w:val="22"/>
          <w:szCs w:val="22"/>
        </w:rPr>
        <w:t xml:space="preserve"> e</w:t>
      </w:r>
      <w:r w:rsidR="00CD59D9" w:rsidRPr="00CE14D9">
        <w:rPr>
          <w:rFonts w:ascii="Tahoma" w:hAnsi="Tahoma" w:cs="Tahoma"/>
          <w:sz w:val="22"/>
          <w:szCs w:val="22"/>
        </w:rPr>
        <w:t xml:space="preserve"> </w:t>
      </w:r>
    </w:p>
    <w:p w14:paraId="13C12D93" w14:textId="34E9405A" w:rsidR="00DD686F" w:rsidRPr="00CE14D9" w:rsidRDefault="00DD686F">
      <w:pPr>
        <w:autoSpaceDE/>
        <w:autoSpaceDN/>
        <w:adjustRightInd/>
        <w:spacing w:before="120" w:after="120"/>
        <w:ind w:left="1134" w:hanging="283"/>
        <w:jc w:val="both"/>
        <w:rPr>
          <w:rFonts w:ascii="Tahoma" w:hAnsi="Tahoma" w:cs="Tahoma"/>
          <w:sz w:val="22"/>
          <w:szCs w:val="22"/>
        </w:rPr>
      </w:pPr>
      <w:r w:rsidRPr="00CE14D9">
        <w:rPr>
          <w:rFonts w:ascii="Tahoma" w:hAnsi="Tahoma" w:cs="Tahoma"/>
          <w:sz w:val="22"/>
          <w:szCs w:val="22"/>
        </w:rPr>
        <w:t>II.</w:t>
      </w:r>
      <w:r w:rsidRPr="00CE14D9">
        <w:rPr>
          <w:rFonts w:ascii="Tahoma" w:hAnsi="Tahoma" w:cs="Tahoma"/>
          <w:sz w:val="22"/>
          <w:szCs w:val="22"/>
        </w:rPr>
        <w:tab/>
      </w:r>
      <w:r w:rsidR="009F0272" w:rsidRPr="00CE14D9">
        <w:rPr>
          <w:rFonts w:ascii="Tahoma" w:hAnsi="Tahoma" w:cs="Tahoma"/>
          <w:sz w:val="22"/>
          <w:szCs w:val="22"/>
        </w:rPr>
        <w:t xml:space="preserve">da </w:t>
      </w:r>
      <w:r w:rsidR="002F73CB" w:rsidRPr="00CE14D9">
        <w:rPr>
          <w:rFonts w:ascii="Tahoma" w:hAnsi="Tahoma" w:cs="Tahoma"/>
          <w:sz w:val="22"/>
          <w:szCs w:val="22"/>
        </w:rPr>
        <w:t xml:space="preserve">reunião </w:t>
      </w:r>
      <w:r w:rsidR="00D82AB6" w:rsidRPr="00CE14D9">
        <w:rPr>
          <w:rFonts w:ascii="Tahoma" w:hAnsi="Tahoma" w:cs="Tahoma"/>
          <w:sz w:val="22"/>
          <w:szCs w:val="22"/>
        </w:rPr>
        <w:t>do conselho de administração</w:t>
      </w:r>
      <w:r w:rsidR="009F0272" w:rsidRPr="00CE14D9">
        <w:rPr>
          <w:rFonts w:ascii="Tahoma" w:hAnsi="Tahoma" w:cs="Tahoma"/>
          <w:sz w:val="22"/>
          <w:szCs w:val="22"/>
        </w:rPr>
        <w:t xml:space="preserve"> da Garantidora, realizada em</w:t>
      </w:r>
      <w:r w:rsidR="000225C7" w:rsidRPr="00CE14D9">
        <w:rPr>
          <w:rFonts w:ascii="Tahoma" w:hAnsi="Tahoma" w:cs="Tahoma"/>
          <w:sz w:val="22"/>
          <w:szCs w:val="22"/>
        </w:rPr>
        <w:t xml:space="preserve"> 06 </w:t>
      </w:r>
      <w:r w:rsidR="009F0272" w:rsidRPr="00CE14D9">
        <w:rPr>
          <w:rFonts w:ascii="Tahoma" w:hAnsi="Tahoma" w:cs="Tahoma"/>
          <w:sz w:val="22"/>
          <w:szCs w:val="22"/>
        </w:rPr>
        <w:t xml:space="preserve">de </w:t>
      </w:r>
      <w:r w:rsidR="000225C7" w:rsidRPr="00CE14D9">
        <w:rPr>
          <w:rFonts w:ascii="Tahoma" w:hAnsi="Tahoma" w:cs="Tahoma"/>
          <w:sz w:val="22"/>
          <w:szCs w:val="22"/>
        </w:rPr>
        <w:t>novembro</w:t>
      </w:r>
      <w:r w:rsidR="000225C7" w:rsidRPr="00CE14D9" w:rsidDel="000225C7">
        <w:rPr>
          <w:rFonts w:ascii="Tahoma" w:hAnsi="Tahoma" w:cs="Tahoma"/>
          <w:sz w:val="22"/>
          <w:szCs w:val="22"/>
        </w:rPr>
        <w:t xml:space="preserve"> </w:t>
      </w:r>
      <w:r w:rsidR="009F0272" w:rsidRPr="00CE14D9">
        <w:rPr>
          <w:rFonts w:ascii="Tahoma" w:hAnsi="Tahoma" w:cs="Tahoma"/>
          <w:sz w:val="22"/>
          <w:szCs w:val="22"/>
        </w:rPr>
        <w:t xml:space="preserve">de </w:t>
      </w:r>
      <w:r w:rsidR="000225C7" w:rsidRPr="00CE14D9">
        <w:rPr>
          <w:rFonts w:ascii="Tahoma" w:hAnsi="Tahoma" w:cs="Tahoma"/>
          <w:sz w:val="22"/>
          <w:szCs w:val="22"/>
        </w:rPr>
        <w:t>2020</w:t>
      </w:r>
      <w:r w:rsidR="000225C7" w:rsidRPr="00CE14D9" w:rsidDel="000225C7">
        <w:rPr>
          <w:rFonts w:ascii="Tahoma" w:hAnsi="Tahoma" w:cs="Tahoma"/>
          <w:sz w:val="22"/>
          <w:szCs w:val="22"/>
        </w:rPr>
        <w:t xml:space="preserve"> </w:t>
      </w:r>
      <w:r w:rsidR="009F0272" w:rsidRPr="00CE14D9">
        <w:rPr>
          <w:rFonts w:ascii="Tahoma" w:hAnsi="Tahoma" w:cs="Tahoma"/>
          <w:sz w:val="22"/>
          <w:szCs w:val="22"/>
        </w:rPr>
        <w:t>(“</w:t>
      </w:r>
      <w:r w:rsidR="001F068E" w:rsidRPr="00CE14D9">
        <w:rPr>
          <w:rFonts w:ascii="Tahoma" w:hAnsi="Tahoma" w:cs="Tahoma"/>
          <w:sz w:val="22"/>
          <w:szCs w:val="22"/>
          <w:u w:val="single"/>
        </w:rPr>
        <w:t xml:space="preserve">RCA </w:t>
      </w:r>
      <w:r w:rsidR="009F0272" w:rsidRPr="00CE14D9">
        <w:rPr>
          <w:rFonts w:ascii="Tahoma" w:hAnsi="Tahoma" w:cs="Tahoma"/>
          <w:sz w:val="22"/>
          <w:szCs w:val="22"/>
          <w:u w:val="single"/>
        </w:rPr>
        <w:t>da Garantidora</w:t>
      </w:r>
      <w:r w:rsidR="009F0272" w:rsidRPr="00CE14D9">
        <w:rPr>
          <w:rFonts w:ascii="Tahoma" w:hAnsi="Tahoma" w:cs="Tahoma"/>
          <w:sz w:val="22"/>
          <w:szCs w:val="22"/>
        </w:rPr>
        <w:t>”)</w:t>
      </w:r>
      <w:r w:rsidR="001F068E" w:rsidRPr="00CE14D9">
        <w:rPr>
          <w:rFonts w:ascii="Tahoma" w:hAnsi="Tahoma" w:cs="Tahoma"/>
          <w:sz w:val="22"/>
          <w:szCs w:val="22"/>
        </w:rPr>
        <w:t>.</w:t>
      </w:r>
    </w:p>
    <w:p w14:paraId="74FE1F7D" w14:textId="77777777" w:rsidR="00DD686F" w:rsidRPr="00CE14D9" w:rsidRDefault="00DD686F">
      <w:pPr>
        <w:autoSpaceDE/>
        <w:autoSpaceDN/>
        <w:adjustRightInd/>
        <w:spacing w:before="120" w:after="120"/>
        <w:jc w:val="both"/>
        <w:rPr>
          <w:rFonts w:ascii="Tahoma" w:hAnsi="Tahoma" w:cs="Tahoma"/>
          <w:sz w:val="22"/>
          <w:szCs w:val="22"/>
        </w:rPr>
      </w:pPr>
    </w:p>
    <w:p w14:paraId="540AFC5D" w14:textId="56F8CFD0" w:rsidR="00DD686F" w:rsidRPr="00BA651C" w:rsidRDefault="00DD686F" w:rsidP="002914CD">
      <w:pPr>
        <w:keepNext/>
        <w:tabs>
          <w:tab w:val="num" w:pos="709"/>
          <w:tab w:val="left" w:pos="2520"/>
        </w:tabs>
        <w:autoSpaceDE/>
        <w:autoSpaceDN/>
        <w:adjustRightInd/>
        <w:spacing w:before="120" w:after="120"/>
        <w:ind w:left="709" w:hanging="709"/>
        <w:jc w:val="both"/>
        <w:rPr>
          <w:rFonts w:ascii="Tahoma" w:hAnsi="Tahoma" w:cs="Tahoma"/>
          <w:b/>
          <w:smallCaps/>
          <w:sz w:val="22"/>
          <w:szCs w:val="22"/>
        </w:rPr>
      </w:pPr>
      <w:r w:rsidRPr="00CE14D9">
        <w:rPr>
          <w:rFonts w:ascii="Tahoma" w:hAnsi="Tahoma" w:cs="Tahoma"/>
          <w:b/>
          <w:smallCaps/>
          <w:sz w:val="22"/>
          <w:szCs w:val="22"/>
        </w:rPr>
        <w:t>3.</w:t>
      </w:r>
      <w:r w:rsidRPr="00CE14D9">
        <w:rPr>
          <w:rFonts w:ascii="Tahoma" w:hAnsi="Tahoma" w:cs="Tahoma"/>
          <w:b/>
          <w:smallCaps/>
          <w:sz w:val="22"/>
          <w:szCs w:val="22"/>
        </w:rPr>
        <w:tab/>
      </w:r>
      <w:r w:rsidR="005E2F66" w:rsidRPr="00CE14D9">
        <w:rPr>
          <w:rFonts w:ascii="Tahoma" w:hAnsi="Tahoma" w:cs="Tahoma"/>
          <w:b/>
          <w:smallCaps/>
          <w:sz w:val="22"/>
          <w:szCs w:val="22"/>
        </w:rPr>
        <w:t>Requisitos</w:t>
      </w:r>
      <w:r w:rsidR="004B5D87">
        <w:rPr>
          <w:rFonts w:ascii="Tahoma" w:hAnsi="Tahoma" w:cs="Tahoma"/>
          <w:b/>
          <w:smallCaps/>
          <w:sz w:val="22"/>
          <w:szCs w:val="22"/>
        </w:rPr>
        <w:tab/>
      </w:r>
    </w:p>
    <w:p w14:paraId="448062A9" w14:textId="131AAB58" w:rsidR="00DD686F" w:rsidRPr="0098523C" w:rsidRDefault="00DD686F">
      <w:pPr>
        <w:keepNext/>
        <w:tabs>
          <w:tab w:val="num" w:pos="709"/>
        </w:tabs>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3.1</w:t>
      </w:r>
      <w:r w:rsidRPr="00BA651C">
        <w:rPr>
          <w:rFonts w:ascii="Tahoma" w:hAnsi="Tahoma" w:cs="Tahoma"/>
          <w:sz w:val="22"/>
          <w:szCs w:val="22"/>
        </w:rPr>
        <w:tab/>
        <w:t xml:space="preserve">A Emissão, a Oferta </w:t>
      </w:r>
      <w:r w:rsidR="0089165A" w:rsidRPr="00BA651C">
        <w:rPr>
          <w:rFonts w:ascii="Tahoma" w:hAnsi="Tahoma" w:cs="Tahoma"/>
          <w:sz w:val="22"/>
          <w:szCs w:val="22"/>
        </w:rPr>
        <w:t xml:space="preserve">e </w:t>
      </w:r>
      <w:r w:rsidRPr="00BA651C">
        <w:rPr>
          <w:rFonts w:ascii="Tahoma" w:hAnsi="Tahoma" w:cs="Tahoma"/>
          <w:sz w:val="22"/>
          <w:szCs w:val="22"/>
        </w:rPr>
        <w:t>os demais Documentos da Operação serão realizad</w:t>
      </w:r>
      <w:r w:rsidR="0089165A" w:rsidRPr="00BA651C">
        <w:rPr>
          <w:rFonts w:ascii="Tahoma" w:hAnsi="Tahoma" w:cs="Tahoma"/>
          <w:sz w:val="22"/>
          <w:szCs w:val="22"/>
        </w:rPr>
        <w:t>o</w:t>
      </w:r>
      <w:r w:rsidRPr="00BA651C">
        <w:rPr>
          <w:rFonts w:ascii="Tahoma" w:hAnsi="Tahoma" w:cs="Tahoma"/>
          <w:sz w:val="22"/>
          <w:szCs w:val="22"/>
        </w:rPr>
        <w:t>s com observância aos seguintes requisitos:</w:t>
      </w:r>
      <w:r w:rsidR="008176E4" w:rsidRPr="00BA651C">
        <w:rPr>
          <w:rFonts w:ascii="Tahoma" w:hAnsi="Tahoma" w:cs="Tahoma"/>
          <w:sz w:val="22"/>
          <w:szCs w:val="22"/>
        </w:rPr>
        <w:t xml:space="preserve"> </w:t>
      </w:r>
    </w:p>
    <w:p w14:paraId="0C55D64C" w14:textId="77777777" w:rsidR="002A5B1E" w:rsidRPr="00BA651C" w:rsidRDefault="00ED7507">
      <w:pPr>
        <w:numPr>
          <w:ilvl w:val="0"/>
          <w:numId w:val="8"/>
        </w:numPr>
        <w:autoSpaceDE/>
        <w:autoSpaceDN/>
        <w:adjustRightInd/>
        <w:spacing w:before="120" w:after="120"/>
        <w:ind w:left="1134" w:hanging="141"/>
        <w:jc w:val="both"/>
        <w:rPr>
          <w:rFonts w:ascii="Tahoma" w:hAnsi="Tahoma" w:cs="Tahoma"/>
          <w:i/>
          <w:sz w:val="22"/>
          <w:szCs w:val="22"/>
          <w:bdr w:val="nil"/>
        </w:rPr>
      </w:pPr>
      <w:bookmarkStart w:id="18" w:name="_Ref467074906"/>
      <w:r w:rsidRPr="00550BFE">
        <w:rPr>
          <w:rFonts w:ascii="Tahoma" w:hAnsi="Tahoma" w:cs="Tahoma"/>
          <w:sz w:val="22"/>
          <w:szCs w:val="22"/>
        </w:rPr>
        <w:t>Arquivamento</w:t>
      </w:r>
      <w:r w:rsidRPr="00550BFE">
        <w:rPr>
          <w:rFonts w:ascii="Tahoma" w:hAnsi="Tahoma" w:cs="Tahoma"/>
          <w:i/>
          <w:sz w:val="22"/>
          <w:szCs w:val="22"/>
          <w:bdr w:val="nil"/>
        </w:rPr>
        <w:t xml:space="preserve"> </w:t>
      </w:r>
      <w:r w:rsidR="008176E4" w:rsidRPr="00550BFE">
        <w:rPr>
          <w:rFonts w:ascii="Tahoma" w:hAnsi="Tahoma" w:cs="Tahoma"/>
          <w:i/>
          <w:sz w:val="22"/>
          <w:szCs w:val="22"/>
          <w:bdr w:val="nil"/>
        </w:rPr>
        <w:t xml:space="preserve">e publicação da ata da AGE da </w:t>
      </w:r>
      <w:r w:rsidR="00B00FA9" w:rsidRPr="00550BFE">
        <w:rPr>
          <w:rFonts w:ascii="Tahoma" w:hAnsi="Tahoma" w:cs="Tahoma"/>
          <w:i/>
          <w:sz w:val="22"/>
          <w:szCs w:val="22"/>
          <w:bdr w:val="nil"/>
        </w:rPr>
        <w:t>Emissora</w:t>
      </w:r>
      <w:r w:rsidR="008176E4" w:rsidRPr="00550BFE">
        <w:rPr>
          <w:rFonts w:ascii="Tahoma" w:hAnsi="Tahoma" w:cs="Tahoma"/>
          <w:i/>
          <w:sz w:val="22"/>
          <w:szCs w:val="22"/>
          <w:bdr w:val="nil"/>
        </w:rPr>
        <w:t xml:space="preserve">. </w:t>
      </w:r>
      <w:r w:rsidR="008176E4" w:rsidRPr="00550BFE">
        <w:rPr>
          <w:rFonts w:ascii="Tahoma" w:hAnsi="Tahoma" w:cs="Tahoma"/>
          <w:sz w:val="22"/>
          <w:szCs w:val="22"/>
          <w:bdr w:val="nil"/>
        </w:rPr>
        <w:t>Nos termos do artigo 62, inciso I, da Lei d</w:t>
      </w:r>
      <w:r w:rsidR="00C57D6D" w:rsidRPr="00C075FD">
        <w:rPr>
          <w:rFonts w:ascii="Tahoma" w:hAnsi="Tahoma" w:cs="Tahoma"/>
          <w:sz w:val="22"/>
          <w:szCs w:val="22"/>
          <w:bdr w:val="nil"/>
        </w:rPr>
        <w:t>e</w:t>
      </w:r>
      <w:r w:rsidR="003C5308" w:rsidRPr="00F5146A">
        <w:rPr>
          <w:rFonts w:ascii="Tahoma" w:hAnsi="Tahoma" w:cs="Tahoma"/>
          <w:sz w:val="22"/>
          <w:szCs w:val="22"/>
          <w:bdr w:val="nil"/>
        </w:rPr>
        <w:t xml:space="preserve"> </w:t>
      </w:r>
      <w:r w:rsidR="008176E4" w:rsidRPr="00F5146A">
        <w:rPr>
          <w:rFonts w:ascii="Tahoma" w:hAnsi="Tahoma" w:cs="Tahoma"/>
          <w:sz w:val="22"/>
          <w:szCs w:val="22"/>
          <w:bdr w:val="nil"/>
        </w:rPr>
        <w:t xml:space="preserve">Sociedades </w:t>
      </w:r>
      <w:r w:rsidR="006F1254" w:rsidRPr="00F5146A">
        <w:rPr>
          <w:rFonts w:ascii="Tahoma" w:hAnsi="Tahoma" w:cs="Tahoma"/>
          <w:sz w:val="22"/>
          <w:szCs w:val="22"/>
          <w:bdr w:val="nil"/>
        </w:rPr>
        <w:t>por Ações</w:t>
      </w:r>
      <w:r w:rsidR="008176E4" w:rsidRPr="001F538B">
        <w:rPr>
          <w:rFonts w:ascii="Tahoma" w:hAnsi="Tahoma" w:cs="Tahoma"/>
          <w:sz w:val="22"/>
          <w:szCs w:val="22"/>
          <w:bdr w:val="nil"/>
        </w:rPr>
        <w:t>, a ata da AGE</w:t>
      </w:r>
      <w:r w:rsidR="00D82AB6" w:rsidRPr="001F538B">
        <w:rPr>
          <w:rFonts w:ascii="Tahoma" w:hAnsi="Tahoma" w:cs="Tahoma"/>
          <w:sz w:val="22"/>
          <w:szCs w:val="22"/>
          <w:bdr w:val="nil"/>
        </w:rPr>
        <w:t xml:space="preserve"> </w:t>
      </w:r>
      <w:r w:rsidR="008176E4" w:rsidRPr="001F538B">
        <w:rPr>
          <w:rFonts w:ascii="Tahoma" w:hAnsi="Tahoma" w:cs="Tahoma"/>
          <w:sz w:val="22"/>
          <w:szCs w:val="22"/>
          <w:bdr w:val="nil"/>
        </w:rPr>
        <w:t xml:space="preserve">da </w:t>
      </w:r>
      <w:r w:rsidR="00B00FA9" w:rsidRPr="00F46B87">
        <w:rPr>
          <w:rFonts w:ascii="Tahoma" w:hAnsi="Tahoma" w:cs="Tahoma"/>
          <w:sz w:val="22"/>
          <w:szCs w:val="22"/>
          <w:bdr w:val="nil"/>
        </w:rPr>
        <w:t>Emissora</w:t>
      </w:r>
      <w:r w:rsidR="008176E4" w:rsidRPr="00F46B87">
        <w:rPr>
          <w:rFonts w:ascii="Tahoma" w:hAnsi="Tahoma" w:cs="Tahoma"/>
          <w:sz w:val="22"/>
          <w:szCs w:val="22"/>
          <w:bdr w:val="nil"/>
        </w:rPr>
        <w:t xml:space="preserve"> será arquivada na</w:t>
      </w:r>
      <w:r w:rsidR="008176E4" w:rsidRPr="00BA651C">
        <w:rPr>
          <w:rFonts w:ascii="Tahoma" w:hAnsi="Tahoma" w:cs="Tahoma"/>
          <w:sz w:val="22"/>
          <w:szCs w:val="22"/>
          <w:bdr w:val="nil"/>
        </w:rPr>
        <w:t xml:space="preserve"> </w:t>
      </w:r>
      <w:r w:rsidR="008329D0" w:rsidRPr="00BA651C">
        <w:rPr>
          <w:rFonts w:ascii="Tahoma" w:hAnsi="Tahoma" w:cs="Tahoma"/>
          <w:sz w:val="22"/>
          <w:szCs w:val="22"/>
          <w:bdr w:val="nil"/>
        </w:rPr>
        <w:t>JUCERJA</w:t>
      </w:r>
      <w:r w:rsidR="008049EF" w:rsidRPr="00BA651C">
        <w:rPr>
          <w:rFonts w:ascii="Tahoma" w:hAnsi="Tahoma" w:cs="Tahoma"/>
          <w:sz w:val="22"/>
          <w:szCs w:val="22"/>
          <w:bdr w:val="nil"/>
        </w:rPr>
        <w:t xml:space="preserve">, </w:t>
      </w:r>
      <w:r w:rsidR="008176E4" w:rsidRPr="00BA651C">
        <w:rPr>
          <w:rFonts w:ascii="Tahoma" w:hAnsi="Tahoma" w:cs="Tahoma"/>
          <w:sz w:val="22"/>
          <w:szCs w:val="22"/>
          <w:bdr w:val="nil"/>
        </w:rPr>
        <w:t xml:space="preserve">e </w:t>
      </w:r>
      <w:r w:rsidR="00F74C04" w:rsidRPr="00BA651C">
        <w:rPr>
          <w:rFonts w:ascii="Tahoma" w:hAnsi="Tahoma" w:cs="Tahoma"/>
          <w:sz w:val="22"/>
          <w:szCs w:val="22"/>
          <w:bdr w:val="nil"/>
        </w:rPr>
        <w:t xml:space="preserve">publicada </w:t>
      </w:r>
      <w:r w:rsidR="008176E4" w:rsidRPr="00BA651C">
        <w:rPr>
          <w:rFonts w:ascii="Tahoma" w:hAnsi="Tahoma" w:cs="Tahoma"/>
          <w:sz w:val="22"/>
          <w:szCs w:val="22"/>
          <w:bdr w:val="nil"/>
        </w:rPr>
        <w:t>no</w:t>
      </w:r>
      <w:r w:rsidR="00383C1D" w:rsidRPr="00BA651C">
        <w:rPr>
          <w:rFonts w:ascii="Tahoma" w:hAnsi="Tahoma" w:cs="Tahoma"/>
          <w:sz w:val="22"/>
          <w:szCs w:val="22"/>
          <w:bdr w:val="nil"/>
        </w:rPr>
        <w:t>s Jornais de Publicação</w:t>
      </w:r>
      <w:bookmarkEnd w:id="18"/>
      <w:r w:rsidR="00CD18D6" w:rsidRPr="00BA651C">
        <w:rPr>
          <w:rFonts w:ascii="Tahoma" w:hAnsi="Tahoma" w:cs="Tahoma"/>
          <w:sz w:val="22"/>
          <w:szCs w:val="22"/>
          <w:bdr w:val="nil"/>
        </w:rPr>
        <w:t>;</w:t>
      </w:r>
    </w:p>
    <w:p w14:paraId="540AE079" w14:textId="77777777" w:rsidR="008176E4" w:rsidRPr="00BA651C" w:rsidRDefault="002A5B1E">
      <w:pPr>
        <w:numPr>
          <w:ilvl w:val="0"/>
          <w:numId w:val="8"/>
        </w:numPr>
        <w:autoSpaceDE/>
        <w:autoSpaceDN/>
        <w:adjustRightInd/>
        <w:spacing w:before="120" w:after="120"/>
        <w:ind w:left="1134" w:hanging="141"/>
        <w:jc w:val="both"/>
        <w:rPr>
          <w:rFonts w:ascii="Tahoma" w:hAnsi="Tahoma" w:cs="Tahoma"/>
          <w:i/>
          <w:sz w:val="22"/>
          <w:szCs w:val="22"/>
          <w:bdr w:val="nil"/>
        </w:rPr>
      </w:pPr>
      <w:r w:rsidRPr="00BA651C">
        <w:rPr>
          <w:rFonts w:ascii="Tahoma" w:hAnsi="Tahoma" w:cs="Tahoma"/>
          <w:sz w:val="22"/>
          <w:szCs w:val="22"/>
        </w:rPr>
        <w:t>Arquivamento</w:t>
      </w:r>
      <w:r w:rsidRPr="00BA651C">
        <w:rPr>
          <w:rFonts w:ascii="Tahoma" w:hAnsi="Tahoma" w:cs="Tahoma"/>
          <w:i/>
          <w:sz w:val="22"/>
          <w:szCs w:val="22"/>
          <w:bdr w:val="nil"/>
        </w:rPr>
        <w:t xml:space="preserve"> e publicação da ata da RCA da Garantidora. </w:t>
      </w:r>
      <w:r w:rsidRPr="00BA651C">
        <w:rPr>
          <w:rFonts w:ascii="Tahoma" w:hAnsi="Tahoma" w:cs="Tahoma"/>
          <w:sz w:val="22"/>
          <w:szCs w:val="22"/>
          <w:bdr w:val="nil"/>
        </w:rPr>
        <w:t>A ata da RCA da Garantidora será arquivada na JUCERJA e publicada nos termos da Lei d</w:t>
      </w:r>
      <w:r w:rsidR="004146AB" w:rsidRPr="00BA651C">
        <w:rPr>
          <w:rFonts w:ascii="Tahoma" w:hAnsi="Tahoma" w:cs="Tahoma"/>
          <w:sz w:val="22"/>
          <w:szCs w:val="22"/>
          <w:bdr w:val="nil"/>
        </w:rPr>
        <w:t>e</w:t>
      </w:r>
      <w:r w:rsidR="00E913A4" w:rsidRPr="00BA651C">
        <w:rPr>
          <w:rFonts w:ascii="Tahoma" w:hAnsi="Tahoma" w:cs="Tahoma"/>
          <w:sz w:val="22"/>
          <w:szCs w:val="22"/>
          <w:bdr w:val="nil"/>
        </w:rPr>
        <w:t xml:space="preserve"> </w:t>
      </w:r>
      <w:r w:rsidRPr="00BA651C">
        <w:rPr>
          <w:rFonts w:ascii="Tahoma" w:hAnsi="Tahoma" w:cs="Tahoma"/>
          <w:sz w:val="22"/>
          <w:szCs w:val="22"/>
          <w:bdr w:val="nil"/>
        </w:rPr>
        <w:t>Sociedades por Ações e do estatuto social da Garantidora.</w:t>
      </w:r>
    </w:p>
    <w:p w14:paraId="40526B02" w14:textId="77777777" w:rsidR="008176E4" w:rsidRPr="00BA651C" w:rsidRDefault="00ED7507">
      <w:pPr>
        <w:numPr>
          <w:ilvl w:val="0"/>
          <w:numId w:val="8"/>
        </w:numPr>
        <w:autoSpaceDE/>
        <w:autoSpaceDN/>
        <w:adjustRightInd/>
        <w:spacing w:before="120" w:after="120"/>
        <w:ind w:left="1134" w:hanging="141"/>
        <w:jc w:val="both"/>
        <w:rPr>
          <w:rFonts w:ascii="Tahoma" w:hAnsi="Tahoma" w:cs="Tahoma"/>
          <w:sz w:val="22"/>
          <w:szCs w:val="22"/>
        </w:rPr>
      </w:pPr>
      <w:r w:rsidRPr="00BA651C">
        <w:rPr>
          <w:rFonts w:ascii="Tahoma" w:hAnsi="Tahoma" w:cs="Tahoma"/>
          <w:sz w:val="22"/>
          <w:szCs w:val="22"/>
        </w:rPr>
        <w:t>Registro</w:t>
      </w:r>
      <w:r w:rsidRPr="00BA651C">
        <w:rPr>
          <w:rFonts w:ascii="Tahoma" w:hAnsi="Tahoma" w:cs="Tahoma"/>
          <w:i/>
          <w:sz w:val="22"/>
          <w:szCs w:val="22"/>
        </w:rPr>
        <w:t xml:space="preserve"> </w:t>
      </w:r>
      <w:r w:rsidR="008176E4" w:rsidRPr="00BA651C">
        <w:rPr>
          <w:rFonts w:ascii="Tahoma" w:hAnsi="Tahoma" w:cs="Tahoma"/>
          <w:i/>
          <w:sz w:val="22"/>
          <w:szCs w:val="22"/>
        </w:rPr>
        <w:t xml:space="preserve">desta Escritura de Emissão e seus </w:t>
      </w:r>
      <w:r w:rsidR="00F74C04" w:rsidRPr="00BA651C">
        <w:rPr>
          <w:rFonts w:ascii="Tahoma" w:hAnsi="Tahoma" w:cs="Tahoma"/>
          <w:i/>
          <w:sz w:val="22"/>
          <w:szCs w:val="22"/>
        </w:rPr>
        <w:t>Aditamentos</w:t>
      </w:r>
      <w:r w:rsidR="008176E4" w:rsidRPr="00BA651C">
        <w:rPr>
          <w:rFonts w:ascii="Tahoma" w:hAnsi="Tahoma" w:cs="Tahoma"/>
          <w:sz w:val="22"/>
          <w:szCs w:val="22"/>
        </w:rPr>
        <w:t xml:space="preserve">. Nos termos do artigo 62, </w:t>
      </w:r>
      <w:r w:rsidR="008176E4" w:rsidRPr="00BA651C">
        <w:rPr>
          <w:rFonts w:ascii="Tahoma" w:hAnsi="Tahoma" w:cs="Tahoma"/>
          <w:sz w:val="22"/>
          <w:szCs w:val="22"/>
          <w:bdr w:val="nil"/>
        </w:rPr>
        <w:t>inciso</w:t>
      </w:r>
      <w:r w:rsidR="008176E4" w:rsidRPr="00BA651C">
        <w:rPr>
          <w:rFonts w:ascii="Tahoma" w:hAnsi="Tahoma" w:cs="Tahoma"/>
          <w:sz w:val="22"/>
          <w:szCs w:val="22"/>
        </w:rPr>
        <w:t xml:space="preserve"> </w:t>
      </w:r>
      <w:r w:rsidR="002A5B1E" w:rsidRPr="00BA651C">
        <w:rPr>
          <w:rFonts w:ascii="Tahoma" w:hAnsi="Tahoma" w:cs="Tahoma"/>
          <w:sz w:val="22"/>
          <w:szCs w:val="22"/>
        </w:rPr>
        <w:t xml:space="preserve">II </w:t>
      </w:r>
      <w:r w:rsidR="008176E4" w:rsidRPr="00BA651C">
        <w:rPr>
          <w:rFonts w:ascii="Tahoma" w:hAnsi="Tahoma" w:cs="Tahoma"/>
          <w:sz w:val="22"/>
          <w:szCs w:val="22"/>
        </w:rPr>
        <w:t>e parágrafo 3º, da Lei d</w:t>
      </w:r>
      <w:r w:rsidR="00C57D6D" w:rsidRPr="00BA651C">
        <w:rPr>
          <w:rFonts w:ascii="Tahoma" w:hAnsi="Tahoma" w:cs="Tahoma"/>
          <w:sz w:val="22"/>
          <w:szCs w:val="22"/>
        </w:rPr>
        <w:t>e</w:t>
      </w:r>
      <w:r w:rsidR="003C5308" w:rsidRPr="00BA651C">
        <w:rPr>
          <w:rFonts w:ascii="Tahoma" w:hAnsi="Tahoma" w:cs="Tahoma"/>
          <w:sz w:val="22"/>
          <w:szCs w:val="22"/>
        </w:rPr>
        <w:t xml:space="preserve"> </w:t>
      </w:r>
      <w:r w:rsidR="008176E4" w:rsidRPr="00BA651C">
        <w:rPr>
          <w:rFonts w:ascii="Tahoma" w:hAnsi="Tahoma" w:cs="Tahoma"/>
          <w:sz w:val="22"/>
          <w:szCs w:val="22"/>
        </w:rPr>
        <w:t xml:space="preserve">Sociedades </w:t>
      </w:r>
      <w:r w:rsidR="006F1254" w:rsidRPr="00BA651C">
        <w:rPr>
          <w:rFonts w:ascii="Tahoma" w:hAnsi="Tahoma" w:cs="Tahoma"/>
          <w:sz w:val="22"/>
          <w:szCs w:val="22"/>
        </w:rPr>
        <w:t xml:space="preserve">por Ações </w:t>
      </w:r>
      <w:r w:rsidR="008176E4" w:rsidRPr="00BA651C">
        <w:rPr>
          <w:rFonts w:ascii="Tahoma" w:hAnsi="Tahoma" w:cs="Tahoma"/>
          <w:sz w:val="22"/>
          <w:szCs w:val="22"/>
        </w:rPr>
        <w:t xml:space="preserve">e do artigo 129 e 130 da Lei nº </w:t>
      </w:r>
      <w:r w:rsidR="00026AAD" w:rsidRPr="00BA651C">
        <w:rPr>
          <w:rFonts w:ascii="Tahoma" w:hAnsi="Tahoma" w:cs="Tahoma"/>
          <w:sz w:val="22"/>
          <w:szCs w:val="22"/>
        </w:rPr>
        <w:t xml:space="preserve">6.015, de </w:t>
      </w:r>
      <w:r w:rsidR="008176E4" w:rsidRPr="00BA651C">
        <w:rPr>
          <w:rFonts w:ascii="Tahoma" w:hAnsi="Tahoma" w:cs="Tahoma"/>
          <w:sz w:val="22"/>
          <w:szCs w:val="22"/>
        </w:rPr>
        <w:t>31</w:t>
      </w:r>
      <w:r w:rsidR="00026AAD" w:rsidRPr="00BA651C">
        <w:rPr>
          <w:rFonts w:ascii="Tahoma" w:hAnsi="Tahoma" w:cs="Tahoma"/>
          <w:sz w:val="22"/>
          <w:szCs w:val="22"/>
        </w:rPr>
        <w:t xml:space="preserve"> de dezembro de </w:t>
      </w:r>
      <w:r w:rsidR="008176E4" w:rsidRPr="00BA651C">
        <w:rPr>
          <w:rFonts w:ascii="Tahoma" w:hAnsi="Tahoma" w:cs="Tahoma"/>
          <w:sz w:val="22"/>
          <w:szCs w:val="22"/>
        </w:rPr>
        <w:t>1973, conforme a</w:t>
      </w:r>
      <w:r w:rsidR="003C023A" w:rsidRPr="00BA651C">
        <w:rPr>
          <w:rFonts w:ascii="Tahoma" w:hAnsi="Tahoma" w:cs="Tahoma"/>
          <w:sz w:val="22"/>
          <w:szCs w:val="22"/>
        </w:rPr>
        <w:t>lterada</w:t>
      </w:r>
      <w:r w:rsidR="008176E4" w:rsidRPr="00BA651C">
        <w:rPr>
          <w:rFonts w:ascii="Tahoma" w:hAnsi="Tahoma" w:cs="Tahoma"/>
          <w:sz w:val="22"/>
          <w:szCs w:val="22"/>
        </w:rPr>
        <w:t>:</w:t>
      </w:r>
    </w:p>
    <w:p w14:paraId="34DFF887" w14:textId="77777777" w:rsidR="008176E4" w:rsidRPr="00BA651C" w:rsidRDefault="008176E4">
      <w:pPr>
        <w:pStyle w:val="PargrafodaLista"/>
        <w:numPr>
          <w:ilvl w:val="0"/>
          <w:numId w:val="19"/>
        </w:numPr>
        <w:autoSpaceDE/>
        <w:autoSpaceDN/>
        <w:adjustRightInd/>
        <w:spacing w:before="120" w:after="120"/>
        <w:ind w:left="1985" w:hanging="567"/>
        <w:jc w:val="both"/>
        <w:rPr>
          <w:rFonts w:ascii="Tahoma" w:hAnsi="Tahoma" w:cs="Tahoma"/>
          <w:sz w:val="22"/>
          <w:szCs w:val="22"/>
        </w:rPr>
      </w:pPr>
      <w:r w:rsidRPr="00BA651C">
        <w:rPr>
          <w:rFonts w:ascii="Tahoma" w:hAnsi="Tahoma" w:cs="Tahoma"/>
          <w:sz w:val="22"/>
          <w:szCs w:val="22"/>
        </w:rPr>
        <w:lastRenderedPageBreak/>
        <w:t xml:space="preserve">esta Escritura de Emissão e seus aditamentos serão protocolados para registro na </w:t>
      </w:r>
      <w:r w:rsidR="008329D0" w:rsidRPr="00BA651C">
        <w:rPr>
          <w:rFonts w:ascii="Tahoma" w:hAnsi="Tahoma" w:cs="Tahoma"/>
          <w:sz w:val="22"/>
          <w:szCs w:val="22"/>
        </w:rPr>
        <w:t>JUCERJA</w:t>
      </w:r>
      <w:r w:rsidR="00E52C17" w:rsidRPr="00BA651C">
        <w:rPr>
          <w:rFonts w:ascii="Tahoma" w:hAnsi="Tahoma" w:cs="Tahoma"/>
          <w:sz w:val="22"/>
          <w:szCs w:val="22"/>
        </w:rPr>
        <w:t xml:space="preserve"> </w:t>
      </w:r>
      <w:r w:rsidRPr="00BA651C">
        <w:rPr>
          <w:rFonts w:ascii="Tahoma" w:hAnsi="Tahoma" w:cs="Tahoma"/>
          <w:sz w:val="22"/>
          <w:szCs w:val="22"/>
        </w:rPr>
        <w:t>em até 5 (cinco) Dias Úteis contados da data de celebração desta Escritura de Emissão e de quaisquer aditamentos;</w:t>
      </w:r>
    </w:p>
    <w:p w14:paraId="0F4E33DB" w14:textId="77777777" w:rsidR="002A5B1E" w:rsidRPr="00BA651C" w:rsidRDefault="002A5B1E">
      <w:pPr>
        <w:pStyle w:val="PargrafodaLista"/>
        <w:autoSpaceDE/>
        <w:autoSpaceDN/>
        <w:adjustRightInd/>
        <w:spacing w:before="120" w:after="120"/>
        <w:ind w:left="1701"/>
        <w:jc w:val="both"/>
        <w:rPr>
          <w:rFonts w:ascii="Tahoma" w:hAnsi="Tahoma" w:cs="Tahoma"/>
          <w:sz w:val="22"/>
          <w:szCs w:val="22"/>
        </w:rPr>
      </w:pPr>
    </w:p>
    <w:p w14:paraId="4627FFBF" w14:textId="77777777" w:rsidR="003A1994" w:rsidRPr="00BA651C" w:rsidRDefault="003A1994">
      <w:pPr>
        <w:pStyle w:val="PargrafodaLista"/>
        <w:numPr>
          <w:ilvl w:val="0"/>
          <w:numId w:val="19"/>
        </w:numPr>
        <w:autoSpaceDE/>
        <w:autoSpaceDN/>
        <w:adjustRightInd/>
        <w:spacing w:before="120" w:after="120"/>
        <w:ind w:left="1985" w:hanging="567"/>
        <w:jc w:val="both"/>
        <w:rPr>
          <w:rFonts w:ascii="Tahoma" w:hAnsi="Tahoma" w:cs="Tahoma"/>
          <w:sz w:val="22"/>
          <w:szCs w:val="22"/>
        </w:rPr>
      </w:pPr>
      <w:r w:rsidRPr="00BA651C">
        <w:rPr>
          <w:rFonts w:ascii="Tahoma" w:hAnsi="Tahoma" w:cs="Tahoma"/>
          <w:sz w:val="22"/>
          <w:szCs w:val="22"/>
        </w:rPr>
        <w:t xml:space="preserve">esta Escritura de Emissão e seus aditamentos serão protocolados para registro </w:t>
      </w:r>
      <w:r w:rsidR="003C5308" w:rsidRPr="00BA651C">
        <w:rPr>
          <w:rFonts w:ascii="Tahoma" w:hAnsi="Tahoma" w:cs="Tahoma"/>
          <w:sz w:val="22"/>
          <w:szCs w:val="22"/>
        </w:rPr>
        <w:t>n</w:t>
      </w:r>
      <w:r w:rsidRPr="00BA651C">
        <w:rPr>
          <w:rFonts w:ascii="Tahoma" w:hAnsi="Tahoma" w:cs="Tahoma"/>
          <w:sz w:val="22"/>
          <w:szCs w:val="22"/>
        </w:rPr>
        <w:t xml:space="preserve">o cartório de registro de títulos e documentos da Cidade </w:t>
      </w:r>
      <w:r w:rsidR="00782870" w:rsidRPr="00BA651C">
        <w:rPr>
          <w:rFonts w:ascii="Tahoma" w:hAnsi="Tahoma" w:cs="Tahoma"/>
          <w:sz w:val="22"/>
          <w:szCs w:val="22"/>
        </w:rPr>
        <w:t>do Rio de Janeiro</w:t>
      </w:r>
      <w:r w:rsidRPr="00BA651C">
        <w:rPr>
          <w:rFonts w:ascii="Tahoma" w:hAnsi="Tahoma" w:cs="Tahoma"/>
          <w:sz w:val="22"/>
          <w:szCs w:val="22"/>
        </w:rPr>
        <w:t xml:space="preserve">, Estado </w:t>
      </w:r>
      <w:r w:rsidR="00782870" w:rsidRPr="00BA651C">
        <w:rPr>
          <w:rFonts w:ascii="Tahoma" w:hAnsi="Tahoma" w:cs="Tahoma"/>
          <w:sz w:val="22"/>
          <w:szCs w:val="22"/>
        </w:rPr>
        <w:t>do Rio de janeiro</w:t>
      </w:r>
      <w:r w:rsidRPr="00BA651C">
        <w:rPr>
          <w:rFonts w:ascii="Tahoma" w:hAnsi="Tahoma" w:cs="Tahoma"/>
          <w:sz w:val="22"/>
          <w:szCs w:val="22"/>
        </w:rPr>
        <w:t>;</w:t>
      </w:r>
      <w:r w:rsidR="001F068E" w:rsidRPr="00BA651C">
        <w:rPr>
          <w:rFonts w:ascii="Tahoma" w:hAnsi="Tahoma" w:cs="Tahoma"/>
          <w:sz w:val="22"/>
          <w:szCs w:val="22"/>
        </w:rPr>
        <w:t xml:space="preserve"> </w:t>
      </w:r>
    </w:p>
    <w:p w14:paraId="078B1C28" w14:textId="77777777" w:rsidR="002A5B1E" w:rsidRPr="00BA651C" w:rsidRDefault="002A5B1E">
      <w:pPr>
        <w:pStyle w:val="PargrafodaLista"/>
        <w:autoSpaceDE/>
        <w:autoSpaceDN/>
        <w:adjustRightInd/>
        <w:spacing w:before="120" w:after="120"/>
        <w:ind w:left="1701"/>
        <w:jc w:val="both"/>
        <w:rPr>
          <w:rFonts w:ascii="Tahoma" w:hAnsi="Tahoma" w:cs="Tahoma"/>
          <w:sz w:val="22"/>
          <w:szCs w:val="22"/>
        </w:rPr>
      </w:pPr>
    </w:p>
    <w:p w14:paraId="7EC3CEDE" w14:textId="77777777" w:rsidR="008F300B" w:rsidRPr="00BA651C" w:rsidRDefault="008176E4">
      <w:pPr>
        <w:pStyle w:val="PargrafodaLista"/>
        <w:numPr>
          <w:ilvl w:val="0"/>
          <w:numId w:val="19"/>
        </w:numPr>
        <w:autoSpaceDE/>
        <w:autoSpaceDN/>
        <w:adjustRightInd/>
        <w:spacing w:before="120" w:after="120"/>
        <w:ind w:left="1985" w:hanging="567"/>
        <w:jc w:val="both"/>
        <w:rPr>
          <w:rFonts w:ascii="Tahoma" w:hAnsi="Tahoma" w:cs="Tahoma"/>
          <w:sz w:val="22"/>
          <w:szCs w:val="22"/>
        </w:rPr>
      </w:pPr>
      <w:r w:rsidRPr="00BA651C">
        <w:rPr>
          <w:rFonts w:ascii="Tahoma" w:hAnsi="Tahoma" w:cs="Tahoma"/>
          <w:sz w:val="22"/>
          <w:szCs w:val="22"/>
        </w:rPr>
        <w:t>(i</w:t>
      </w:r>
      <w:r w:rsidR="00E52C17" w:rsidRPr="00BA651C">
        <w:rPr>
          <w:rFonts w:ascii="Tahoma" w:hAnsi="Tahoma" w:cs="Tahoma"/>
          <w:sz w:val="22"/>
          <w:szCs w:val="22"/>
        </w:rPr>
        <w:t>) </w:t>
      </w:r>
      <w:r w:rsidRPr="00BA651C">
        <w:rPr>
          <w:rFonts w:ascii="Tahoma" w:hAnsi="Tahoma" w:cs="Tahoma"/>
          <w:sz w:val="22"/>
          <w:szCs w:val="22"/>
        </w:rPr>
        <w:t xml:space="preserve">cópias digitalizadas em formato </w:t>
      </w:r>
      <w:r w:rsidR="00E52C17" w:rsidRPr="00BA651C">
        <w:rPr>
          <w:rFonts w:ascii="Tahoma" w:hAnsi="Tahoma" w:cs="Tahoma"/>
          <w:sz w:val="22"/>
          <w:szCs w:val="22"/>
        </w:rPr>
        <w:t>.</w:t>
      </w:r>
      <w:proofErr w:type="spellStart"/>
      <w:r w:rsidR="00E52C17" w:rsidRPr="00BA651C">
        <w:rPr>
          <w:rFonts w:ascii="Tahoma" w:hAnsi="Tahoma" w:cs="Tahoma"/>
          <w:sz w:val="22"/>
          <w:szCs w:val="22"/>
        </w:rPr>
        <w:t>pdf</w:t>
      </w:r>
      <w:proofErr w:type="spellEnd"/>
      <w:r w:rsidR="008615FC" w:rsidRPr="00BA651C">
        <w:rPr>
          <w:rFonts w:ascii="Tahoma" w:hAnsi="Tahoma" w:cs="Tahoma"/>
          <w:sz w:val="22"/>
          <w:szCs w:val="22"/>
        </w:rPr>
        <w:t xml:space="preserve"> </w:t>
      </w:r>
      <w:r w:rsidRPr="00BA651C">
        <w:rPr>
          <w:rFonts w:ascii="Tahoma" w:hAnsi="Tahoma" w:cs="Tahoma"/>
          <w:sz w:val="22"/>
          <w:szCs w:val="22"/>
        </w:rPr>
        <w:t xml:space="preserve">desta Escritura de Emissão e de seus aditamentos com a certificação digital de registro na </w:t>
      </w:r>
      <w:r w:rsidR="008329D0" w:rsidRPr="00BA651C">
        <w:rPr>
          <w:rFonts w:ascii="Tahoma" w:hAnsi="Tahoma" w:cs="Tahoma"/>
          <w:sz w:val="22"/>
          <w:szCs w:val="22"/>
        </w:rPr>
        <w:t>JUCERJA</w:t>
      </w:r>
      <w:r w:rsidR="00E52C17" w:rsidRPr="00BA651C">
        <w:rPr>
          <w:rFonts w:ascii="Tahoma" w:hAnsi="Tahoma" w:cs="Tahoma"/>
          <w:sz w:val="22"/>
          <w:szCs w:val="22"/>
        </w:rPr>
        <w:t xml:space="preserve"> </w:t>
      </w:r>
      <w:r w:rsidR="003A1994" w:rsidRPr="00BA651C">
        <w:rPr>
          <w:rFonts w:ascii="Tahoma" w:hAnsi="Tahoma" w:cs="Tahoma"/>
          <w:sz w:val="22"/>
          <w:szCs w:val="22"/>
        </w:rPr>
        <w:t xml:space="preserve">e </w:t>
      </w:r>
      <w:r w:rsidR="003C5308" w:rsidRPr="00BA651C">
        <w:rPr>
          <w:rFonts w:ascii="Tahoma" w:hAnsi="Tahoma" w:cs="Tahoma"/>
          <w:sz w:val="22"/>
          <w:szCs w:val="22"/>
        </w:rPr>
        <w:t xml:space="preserve">comprovação de registro </w:t>
      </w:r>
      <w:r w:rsidR="003A1994" w:rsidRPr="00BA651C">
        <w:rPr>
          <w:rFonts w:ascii="Tahoma" w:hAnsi="Tahoma" w:cs="Tahoma"/>
          <w:sz w:val="22"/>
          <w:szCs w:val="22"/>
        </w:rPr>
        <w:t xml:space="preserve">nos cartórios de registro de títulos e documentos descritos no item </w:t>
      </w:r>
      <w:r w:rsidR="00D5574D" w:rsidRPr="00BA651C">
        <w:rPr>
          <w:rFonts w:ascii="Tahoma" w:hAnsi="Tahoma" w:cs="Tahoma"/>
          <w:sz w:val="22"/>
          <w:szCs w:val="22"/>
        </w:rPr>
        <w:t>“</w:t>
      </w:r>
      <w:r w:rsidR="003A1994" w:rsidRPr="00BA651C">
        <w:rPr>
          <w:rFonts w:ascii="Tahoma" w:hAnsi="Tahoma" w:cs="Tahoma"/>
          <w:sz w:val="22"/>
          <w:szCs w:val="22"/>
        </w:rPr>
        <w:t>(b)</w:t>
      </w:r>
      <w:r w:rsidR="00D5574D" w:rsidRPr="00BA651C">
        <w:rPr>
          <w:rFonts w:ascii="Tahoma" w:hAnsi="Tahoma" w:cs="Tahoma"/>
          <w:sz w:val="22"/>
          <w:szCs w:val="22"/>
        </w:rPr>
        <w:t>”</w:t>
      </w:r>
      <w:r w:rsidR="003A1994" w:rsidRPr="00BA651C">
        <w:rPr>
          <w:rFonts w:ascii="Tahoma" w:hAnsi="Tahoma" w:cs="Tahoma"/>
          <w:sz w:val="22"/>
          <w:szCs w:val="22"/>
        </w:rPr>
        <w:t xml:space="preserve"> acima </w:t>
      </w:r>
      <w:r w:rsidRPr="00BA651C">
        <w:rPr>
          <w:rFonts w:ascii="Tahoma" w:hAnsi="Tahoma" w:cs="Tahoma"/>
          <w:sz w:val="22"/>
          <w:szCs w:val="22"/>
        </w:rPr>
        <w:t>serão apresentados ao Agente Fiduciário em até 5 (cinco) Dias Úteis da conclusão do</w:t>
      </w:r>
      <w:r w:rsidR="003C5308" w:rsidRPr="00BA651C">
        <w:rPr>
          <w:rFonts w:ascii="Tahoma" w:hAnsi="Tahoma" w:cs="Tahoma"/>
          <w:sz w:val="22"/>
          <w:szCs w:val="22"/>
        </w:rPr>
        <w:t>s</w:t>
      </w:r>
      <w:r w:rsidRPr="00BA651C">
        <w:rPr>
          <w:rFonts w:ascii="Tahoma" w:hAnsi="Tahoma" w:cs="Tahoma"/>
          <w:sz w:val="22"/>
          <w:szCs w:val="22"/>
        </w:rPr>
        <w:t xml:space="preserve"> registro</w:t>
      </w:r>
      <w:r w:rsidR="003C5308" w:rsidRPr="00BA651C">
        <w:rPr>
          <w:rFonts w:ascii="Tahoma" w:hAnsi="Tahoma" w:cs="Tahoma"/>
          <w:sz w:val="22"/>
          <w:szCs w:val="22"/>
        </w:rPr>
        <w:t>s</w:t>
      </w:r>
      <w:r w:rsidRPr="00BA651C">
        <w:rPr>
          <w:rFonts w:ascii="Tahoma" w:hAnsi="Tahoma" w:cs="Tahoma"/>
          <w:sz w:val="22"/>
          <w:szCs w:val="22"/>
        </w:rPr>
        <w:t xml:space="preserve"> mencionado no</w:t>
      </w:r>
      <w:r w:rsidR="003C5308" w:rsidRPr="00BA651C">
        <w:rPr>
          <w:rFonts w:ascii="Tahoma" w:hAnsi="Tahoma" w:cs="Tahoma"/>
          <w:sz w:val="22"/>
          <w:szCs w:val="22"/>
        </w:rPr>
        <w:t>s</w:t>
      </w:r>
      <w:r w:rsidRPr="00BA651C">
        <w:rPr>
          <w:rFonts w:ascii="Tahoma" w:hAnsi="Tahoma" w:cs="Tahoma"/>
          <w:sz w:val="22"/>
          <w:szCs w:val="22"/>
        </w:rPr>
        <w:t xml:space="preserve"> </w:t>
      </w:r>
      <w:r w:rsidR="004146AB" w:rsidRPr="00BA651C">
        <w:rPr>
          <w:rFonts w:ascii="Tahoma" w:hAnsi="Tahoma" w:cs="Tahoma"/>
          <w:sz w:val="22"/>
          <w:szCs w:val="22"/>
        </w:rPr>
        <w:t xml:space="preserve">subitens </w:t>
      </w:r>
      <w:r w:rsidR="003C023A" w:rsidRPr="00BA651C">
        <w:rPr>
          <w:rFonts w:ascii="Tahoma" w:hAnsi="Tahoma" w:cs="Tahoma"/>
          <w:sz w:val="22"/>
          <w:szCs w:val="22"/>
        </w:rPr>
        <w:t>“</w:t>
      </w:r>
      <w:r w:rsidRPr="00BA651C">
        <w:rPr>
          <w:rFonts w:ascii="Tahoma" w:hAnsi="Tahoma" w:cs="Tahoma"/>
          <w:sz w:val="22"/>
          <w:szCs w:val="22"/>
        </w:rPr>
        <w:t>(a)</w:t>
      </w:r>
      <w:r w:rsidR="003C023A" w:rsidRPr="00BA651C">
        <w:rPr>
          <w:rFonts w:ascii="Tahoma" w:hAnsi="Tahoma" w:cs="Tahoma"/>
          <w:sz w:val="22"/>
          <w:szCs w:val="22"/>
        </w:rPr>
        <w:t>”</w:t>
      </w:r>
      <w:r w:rsidRPr="00BA651C">
        <w:rPr>
          <w:rFonts w:ascii="Tahoma" w:hAnsi="Tahoma" w:cs="Tahoma"/>
          <w:sz w:val="22"/>
          <w:szCs w:val="22"/>
        </w:rPr>
        <w:t xml:space="preserve"> </w:t>
      </w:r>
      <w:r w:rsidR="003C5308" w:rsidRPr="00BA651C">
        <w:rPr>
          <w:rFonts w:ascii="Tahoma" w:hAnsi="Tahoma" w:cs="Tahoma"/>
          <w:sz w:val="22"/>
          <w:szCs w:val="22"/>
        </w:rPr>
        <w:t xml:space="preserve">e “(b)” </w:t>
      </w:r>
      <w:r w:rsidRPr="00BA651C">
        <w:rPr>
          <w:rFonts w:ascii="Tahoma" w:hAnsi="Tahoma" w:cs="Tahoma"/>
          <w:sz w:val="22"/>
          <w:szCs w:val="22"/>
        </w:rPr>
        <w:t>acima; e (ii</w:t>
      </w:r>
      <w:r w:rsidR="00E52C17" w:rsidRPr="00BA651C">
        <w:rPr>
          <w:rFonts w:ascii="Tahoma" w:hAnsi="Tahoma" w:cs="Tahoma"/>
          <w:sz w:val="22"/>
          <w:szCs w:val="22"/>
        </w:rPr>
        <w:t>) </w:t>
      </w:r>
      <w:r w:rsidRPr="00BA651C">
        <w:rPr>
          <w:rFonts w:ascii="Tahoma" w:hAnsi="Tahoma" w:cs="Tahoma"/>
          <w:sz w:val="22"/>
          <w:szCs w:val="22"/>
        </w:rPr>
        <w:t xml:space="preserve">uma via original desta Escritura de Emissão e de </w:t>
      </w:r>
      <w:r w:rsidR="003C023A" w:rsidRPr="00BA651C">
        <w:rPr>
          <w:rFonts w:ascii="Tahoma" w:hAnsi="Tahoma" w:cs="Tahoma"/>
          <w:sz w:val="22"/>
          <w:szCs w:val="22"/>
        </w:rPr>
        <w:t>seus eventuais</w:t>
      </w:r>
      <w:r w:rsidRPr="00BA651C">
        <w:rPr>
          <w:rFonts w:ascii="Tahoma" w:hAnsi="Tahoma" w:cs="Tahoma"/>
          <w:sz w:val="22"/>
          <w:szCs w:val="22"/>
        </w:rPr>
        <w:t xml:space="preserve"> aditamentos serão entregues ao Agente Fiduciário em até 5 (cinco) Dias Úteis da conclusão do</w:t>
      </w:r>
      <w:r w:rsidR="00D5574D" w:rsidRPr="00BA651C">
        <w:rPr>
          <w:rFonts w:ascii="Tahoma" w:hAnsi="Tahoma" w:cs="Tahoma"/>
          <w:sz w:val="22"/>
          <w:szCs w:val="22"/>
        </w:rPr>
        <w:t>s</w:t>
      </w:r>
      <w:r w:rsidRPr="00BA651C">
        <w:rPr>
          <w:rFonts w:ascii="Tahoma" w:hAnsi="Tahoma" w:cs="Tahoma"/>
          <w:sz w:val="22"/>
          <w:szCs w:val="22"/>
        </w:rPr>
        <w:t xml:space="preserve"> registro</w:t>
      </w:r>
      <w:r w:rsidR="00D5574D" w:rsidRPr="00BA651C">
        <w:rPr>
          <w:rFonts w:ascii="Tahoma" w:hAnsi="Tahoma" w:cs="Tahoma"/>
          <w:sz w:val="22"/>
          <w:szCs w:val="22"/>
        </w:rPr>
        <w:t>s</w:t>
      </w:r>
      <w:r w:rsidRPr="00BA651C">
        <w:rPr>
          <w:rFonts w:ascii="Tahoma" w:hAnsi="Tahoma" w:cs="Tahoma"/>
          <w:sz w:val="22"/>
          <w:szCs w:val="22"/>
        </w:rPr>
        <w:t xml:space="preserve"> mencionado</w:t>
      </w:r>
      <w:r w:rsidR="00D5574D" w:rsidRPr="00BA651C">
        <w:rPr>
          <w:rFonts w:ascii="Tahoma" w:hAnsi="Tahoma" w:cs="Tahoma"/>
          <w:sz w:val="22"/>
          <w:szCs w:val="22"/>
        </w:rPr>
        <w:t>s</w:t>
      </w:r>
      <w:r w:rsidRPr="00BA651C">
        <w:rPr>
          <w:rFonts w:ascii="Tahoma" w:hAnsi="Tahoma" w:cs="Tahoma"/>
          <w:sz w:val="22"/>
          <w:szCs w:val="22"/>
        </w:rPr>
        <w:t xml:space="preserve"> no subitem </w:t>
      </w:r>
      <w:r w:rsidR="003C023A" w:rsidRPr="00BA651C">
        <w:rPr>
          <w:rFonts w:ascii="Tahoma" w:hAnsi="Tahoma" w:cs="Tahoma"/>
          <w:sz w:val="22"/>
          <w:szCs w:val="22"/>
        </w:rPr>
        <w:t>“</w:t>
      </w:r>
      <w:r w:rsidRPr="00BA651C">
        <w:rPr>
          <w:rFonts w:ascii="Tahoma" w:hAnsi="Tahoma" w:cs="Tahoma"/>
          <w:sz w:val="22"/>
          <w:szCs w:val="22"/>
        </w:rPr>
        <w:t>(b)</w:t>
      </w:r>
      <w:r w:rsidR="003C023A" w:rsidRPr="00BA651C">
        <w:rPr>
          <w:rFonts w:ascii="Tahoma" w:hAnsi="Tahoma" w:cs="Tahoma"/>
          <w:sz w:val="22"/>
          <w:szCs w:val="22"/>
        </w:rPr>
        <w:t>”</w:t>
      </w:r>
      <w:r w:rsidRPr="00BA651C">
        <w:rPr>
          <w:rFonts w:ascii="Tahoma" w:hAnsi="Tahoma" w:cs="Tahoma"/>
          <w:sz w:val="22"/>
          <w:szCs w:val="22"/>
        </w:rPr>
        <w:t xml:space="preserve"> acima.</w:t>
      </w:r>
      <w:r w:rsidR="00B068E1" w:rsidRPr="00BA651C">
        <w:rPr>
          <w:rFonts w:ascii="Tahoma" w:hAnsi="Tahoma" w:cs="Tahoma"/>
          <w:sz w:val="22"/>
          <w:szCs w:val="22"/>
        </w:rPr>
        <w:t xml:space="preserve"> </w:t>
      </w:r>
    </w:p>
    <w:p w14:paraId="38E41E86" w14:textId="77777777" w:rsidR="00B068E1" w:rsidRPr="00C075FD" w:rsidRDefault="00B920AC">
      <w:pPr>
        <w:numPr>
          <w:ilvl w:val="0"/>
          <w:numId w:val="8"/>
        </w:numPr>
        <w:autoSpaceDE/>
        <w:autoSpaceDN/>
        <w:adjustRightInd/>
        <w:spacing w:before="120" w:after="120"/>
        <w:ind w:left="1134" w:hanging="141"/>
        <w:jc w:val="both"/>
        <w:rPr>
          <w:rFonts w:ascii="Tahoma" w:hAnsi="Tahoma" w:cs="Tahoma"/>
          <w:sz w:val="22"/>
          <w:szCs w:val="22"/>
        </w:rPr>
      </w:pPr>
      <w:bookmarkStart w:id="19" w:name="_Ref201729546"/>
      <w:bookmarkStart w:id="20" w:name="_Ref467075006"/>
      <w:r w:rsidRPr="00BA651C">
        <w:rPr>
          <w:rFonts w:ascii="Tahoma" w:hAnsi="Tahoma" w:cs="Tahoma"/>
          <w:i/>
          <w:sz w:val="22"/>
          <w:szCs w:val="22"/>
        </w:rPr>
        <w:t>D</w:t>
      </w:r>
      <w:r w:rsidR="00B068E1" w:rsidRPr="00BA651C">
        <w:rPr>
          <w:rFonts w:ascii="Tahoma" w:hAnsi="Tahoma" w:cs="Tahoma"/>
          <w:i/>
          <w:sz w:val="22"/>
          <w:szCs w:val="22"/>
        </w:rPr>
        <w:t xml:space="preserve">epósito para </w:t>
      </w:r>
      <w:r w:rsidR="003C023A" w:rsidRPr="00BA651C">
        <w:rPr>
          <w:rFonts w:ascii="Tahoma" w:hAnsi="Tahoma" w:cs="Tahoma"/>
          <w:i/>
          <w:sz w:val="22"/>
          <w:szCs w:val="22"/>
        </w:rPr>
        <w:t xml:space="preserve">Distribuição </w:t>
      </w:r>
      <w:r w:rsidR="00B068E1" w:rsidRPr="00BA651C">
        <w:rPr>
          <w:rFonts w:ascii="Tahoma" w:hAnsi="Tahoma" w:cs="Tahoma"/>
          <w:i/>
          <w:sz w:val="22"/>
          <w:szCs w:val="22"/>
        </w:rPr>
        <w:t xml:space="preserve">e </w:t>
      </w:r>
      <w:r w:rsidR="003C023A" w:rsidRPr="00BA651C">
        <w:rPr>
          <w:rFonts w:ascii="Tahoma" w:hAnsi="Tahoma" w:cs="Tahoma"/>
          <w:i/>
          <w:sz w:val="22"/>
          <w:szCs w:val="22"/>
        </w:rPr>
        <w:t>Negociação</w:t>
      </w:r>
      <w:r w:rsidR="00B068E1" w:rsidRPr="00BA651C">
        <w:rPr>
          <w:rFonts w:ascii="Tahoma" w:hAnsi="Tahoma" w:cs="Tahoma"/>
          <w:sz w:val="22"/>
          <w:szCs w:val="22"/>
        </w:rPr>
        <w:t xml:space="preserve">. </w:t>
      </w:r>
      <w:bookmarkEnd w:id="19"/>
      <w:r w:rsidR="00B068E1" w:rsidRPr="00BA651C">
        <w:rPr>
          <w:rFonts w:ascii="Tahoma" w:hAnsi="Tahoma" w:cs="Tahoma"/>
          <w:sz w:val="22"/>
          <w:szCs w:val="22"/>
        </w:rPr>
        <w:t xml:space="preserve">As Debêntures serão depositadas para distribuição no mercado primário por meio do </w:t>
      </w:r>
      <w:r w:rsidR="00B068E1" w:rsidRPr="00BA651C">
        <w:rPr>
          <w:rFonts w:ascii="Tahoma" w:hAnsi="Tahoma" w:cs="Tahoma"/>
          <w:iCs/>
          <w:sz w:val="22"/>
          <w:szCs w:val="22"/>
        </w:rPr>
        <w:t xml:space="preserve">MDA – Módulo de Distribuição de </w:t>
      </w:r>
      <w:r w:rsidR="00B068E1" w:rsidRPr="00BA651C">
        <w:rPr>
          <w:rFonts w:ascii="Tahoma" w:hAnsi="Tahoma" w:cs="Tahoma"/>
          <w:sz w:val="22"/>
          <w:szCs w:val="22"/>
          <w:bdr w:val="nil"/>
        </w:rPr>
        <w:t>Ativos</w:t>
      </w:r>
      <w:r w:rsidR="00B068E1" w:rsidRPr="00BA651C">
        <w:rPr>
          <w:rFonts w:ascii="Tahoma" w:hAnsi="Tahoma" w:cs="Tahoma"/>
          <w:iCs/>
          <w:sz w:val="22"/>
          <w:szCs w:val="22"/>
        </w:rPr>
        <w:t xml:space="preserve"> (</w:t>
      </w:r>
      <w:r w:rsidR="00414403" w:rsidRPr="00BA651C">
        <w:rPr>
          <w:rFonts w:ascii="Tahoma" w:hAnsi="Tahoma" w:cs="Tahoma"/>
          <w:iCs/>
          <w:sz w:val="22"/>
          <w:szCs w:val="22"/>
        </w:rPr>
        <w:t>“</w:t>
      </w:r>
      <w:r w:rsidR="00B068E1" w:rsidRPr="00BA651C">
        <w:rPr>
          <w:rFonts w:ascii="Tahoma" w:hAnsi="Tahoma" w:cs="Tahoma"/>
          <w:iCs/>
          <w:sz w:val="22"/>
          <w:szCs w:val="22"/>
          <w:u w:val="single"/>
        </w:rPr>
        <w:t>MDA</w:t>
      </w:r>
      <w:r w:rsidR="00414403" w:rsidRPr="00BA651C">
        <w:rPr>
          <w:rFonts w:ascii="Tahoma" w:hAnsi="Tahoma" w:cs="Tahoma"/>
          <w:iCs/>
          <w:sz w:val="22"/>
          <w:szCs w:val="22"/>
        </w:rPr>
        <w:t>”</w:t>
      </w:r>
      <w:r w:rsidR="00B068E1" w:rsidRPr="00BA651C">
        <w:rPr>
          <w:rFonts w:ascii="Tahoma" w:hAnsi="Tahoma" w:cs="Tahoma"/>
          <w:iCs/>
          <w:sz w:val="22"/>
          <w:szCs w:val="22"/>
        </w:rPr>
        <w:t xml:space="preserve">), administrado e operacionalizado pela </w:t>
      </w:r>
      <w:r w:rsidR="00B068E1" w:rsidRPr="00BA651C">
        <w:rPr>
          <w:rFonts w:ascii="Tahoma" w:hAnsi="Tahoma" w:cs="Tahoma"/>
          <w:sz w:val="22"/>
          <w:szCs w:val="22"/>
          <w:bdr w:val="none" w:sz="0" w:space="0" w:color="auto" w:frame="1"/>
        </w:rPr>
        <w:t>B3 S.A. – Brasil, Bolsa, Balcão - Segmento Cetip UTVM</w:t>
      </w:r>
      <w:r w:rsidR="00B068E1" w:rsidRPr="00BA651C">
        <w:rPr>
          <w:rFonts w:ascii="Tahoma" w:hAnsi="Tahoma" w:cs="Tahoma"/>
          <w:iCs/>
          <w:sz w:val="22"/>
          <w:szCs w:val="22"/>
        </w:rPr>
        <w:t xml:space="preserve"> (</w:t>
      </w:r>
      <w:r w:rsidR="00414403" w:rsidRPr="00BA651C">
        <w:rPr>
          <w:rFonts w:ascii="Tahoma" w:hAnsi="Tahoma" w:cs="Tahoma"/>
          <w:iCs/>
          <w:sz w:val="22"/>
          <w:szCs w:val="22"/>
        </w:rPr>
        <w:t>“</w:t>
      </w:r>
      <w:r w:rsidR="00B068E1" w:rsidRPr="00BA651C">
        <w:rPr>
          <w:rFonts w:ascii="Tahoma" w:hAnsi="Tahoma" w:cs="Tahoma"/>
          <w:iCs/>
          <w:sz w:val="22"/>
          <w:szCs w:val="22"/>
          <w:u w:val="single"/>
        </w:rPr>
        <w:t>B3</w:t>
      </w:r>
      <w:r w:rsidR="00414403" w:rsidRPr="00BA651C">
        <w:rPr>
          <w:rFonts w:ascii="Tahoma" w:hAnsi="Tahoma" w:cs="Tahoma"/>
          <w:iCs/>
          <w:sz w:val="22"/>
          <w:szCs w:val="22"/>
        </w:rPr>
        <w:t>”</w:t>
      </w:r>
      <w:r w:rsidR="00B068E1" w:rsidRPr="00BA651C">
        <w:rPr>
          <w:rFonts w:ascii="Tahoma" w:hAnsi="Tahoma" w:cs="Tahoma"/>
          <w:iCs/>
          <w:sz w:val="22"/>
          <w:szCs w:val="22"/>
        </w:rPr>
        <w:t xml:space="preserve">), sendo a distribuição </w:t>
      </w:r>
      <w:r w:rsidR="00B068E1" w:rsidRPr="00BA651C">
        <w:rPr>
          <w:rFonts w:ascii="Tahoma" w:hAnsi="Tahoma" w:cs="Tahoma"/>
          <w:sz w:val="22"/>
          <w:szCs w:val="22"/>
        </w:rPr>
        <w:t xml:space="preserve">das Debêntures </w:t>
      </w:r>
      <w:r w:rsidR="00B068E1" w:rsidRPr="00BA651C">
        <w:rPr>
          <w:rFonts w:ascii="Tahoma" w:hAnsi="Tahoma" w:cs="Tahoma"/>
          <w:iCs/>
          <w:sz w:val="22"/>
          <w:szCs w:val="22"/>
        </w:rPr>
        <w:t>liquidada financeiramente por meio da B3</w:t>
      </w:r>
      <w:r w:rsidR="003C023A" w:rsidRPr="00BA651C">
        <w:rPr>
          <w:rFonts w:ascii="Tahoma" w:hAnsi="Tahoma" w:cs="Tahoma"/>
          <w:iCs/>
          <w:sz w:val="22"/>
          <w:szCs w:val="22"/>
        </w:rPr>
        <w:t>.</w:t>
      </w:r>
      <w:bookmarkEnd w:id="20"/>
      <w:r w:rsidR="00B068E1" w:rsidRPr="00BA651C">
        <w:rPr>
          <w:rFonts w:ascii="Tahoma" w:hAnsi="Tahoma" w:cs="Tahoma"/>
          <w:sz w:val="22"/>
          <w:szCs w:val="22"/>
        </w:rPr>
        <w:t xml:space="preserve"> As Debêntures serão depositadas para negociação no mercado secundário por meio d</w:t>
      </w:r>
      <w:r w:rsidR="00A72350" w:rsidRPr="00BA651C">
        <w:rPr>
          <w:rFonts w:ascii="Tahoma" w:hAnsi="Tahoma" w:cs="Tahoma"/>
          <w:sz w:val="22"/>
          <w:szCs w:val="22"/>
        </w:rPr>
        <w:t>o CETIP21</w:t>
      </w:r>
      <w:r w:rsidR="00B37ECD" w:rsidRPr="00BA651C">
        <w:rPr>
          <w:rFonts w:ascii="Tahoma" w:hAnsi="Tahoma" w:cs="Tahoma"/>
          <w:sz w:val="22"/>
          <w:szCs w:val="22"/>
        </w:rPr>
        <w:t>, sendo</w:t>
      </w:r>
      <w:r w:rsidR="00A72350" w:rsidRPr="00BA651C">
        <w:rPr>
          <w:rFonts w:ascii="Tahoma" w:hAnsi="Tahoma" w:cs="Tahoma"/>
          <w:sz w:val="22"/>
          <w:szCs w:val="22"/>
        </w:rPr>
        <w:t xml:space="preserve"> </w:t>
      </w:r>
      <w:r w:rsidR="00B37ECD" w:rsidRPr="00BA651C">
        <w:rPr>
          <w:rFonts w:ascii="Tahoma" w:hAnsi="Tahoma" w:cs="Tahoma"/>
          <w:sz w:val="22"/>
          <w:szCs w:val="22"/>
        </w:rPr>
        <w:t xml:space="preserve">as negociações </w:t>
      </w:r>
      <w:r w:rsidR="00A72350" w:rsidRPr="00BA651C">
        <w:rPr>
          <w:rFonts w:ascii="Tahoma" w:hAnsi="Tahoma" w:cs="Tahoma"/>
          <w:sz w:val="22"/>
          <w:szCs w:val="22"/>
        </w:rPr>
        <w:t xml:space="preserve">liquidadas financeiramente </w:t>
      </w:r>
      <w:r w:rsidR="00B37ECD" w:rsidRPr="00BA651C">
        <w:rPr>
          <w:rFonts w:ascii="Tahoma" w:hAnsi="Tahoma" w:cs="Tahoma"/>
          <w:sz w:val="22"/>
          <w:szCs w:val="22"/>
        </w:rPr>
        <w:t>n</w:t>
      </w:r>
      <w:r w:rsidR="00B068E1" w:rsidRPr="00BA651C">
        <w:rPr>
          <w:rFonts w:ascii="Tahoma" w:hAnsi="Tahoma" w:cs="Tahoma"/>
          <w:sz w:val="22"/>
          <w:szCs w:val="22"/>
        </w:rPr>
        <w:t>a B3</w:t>
      </w:r>
      <w:r w:rsidR="00B37ECD" w:rsidRPr="00BA651C">
        <w:rPr>
          <w:rFonts w:ascii="Tahoma" w:hAnsi="Tahoma" w:cs="Tahoma"/>
          <w:sz w:val="22"/>
          <w:szCs w:val="22"/>
        </w:rPr>
        <w:t xml:space="preserve"> e</w:t>
      </w:r>
      <w:r w:rsidR="00A72350" w:rsidRPr="00BA651C">
        <w:rPr>
          <w:rFonts w:ascii="Tahoma" w:hAnsi="Tahoma" w:cs="Tahoma"/>
          <w:sz w:val="22"/>
          <w:szCs w:val="22"/>
        </w:rPr>
        <w:t xml:space="preserve"> as Debêntures </w:t>
      </w:r>
      <w:r w:rsidR="00B37ECD" w:rsidRPr="00BA651C">
        <w:rPr>
          <w:rFonts w:ascii="Tahoma" w:hAnsi="Tahoma" w:cs="Tahoma"/>
          <w:sz w:val="22"/>
          <w:szCs w:val="22"/>
        </w:rPr>
        <w:t>custodiadas e</w:t>
      </w:r>
      <w:r w:rsidR="00A72350" w:rsidRPr="00BA651C">
        <w:rPr>
          <w:rFonts w:ascii="Tahoma" w:hAnsi="Tahoma" w:cs="Tahoma"/>
          <w:sz w:val="22"/>
          <w:szCs w:val="22"/>
        </w:rPr>
        <w:t xml:space="preserve">letronicamente </w:t>
      </w:r>
      <w:r w:rsidR="00B37ECD" w:rsidRPr="00BA651C">
        <w:rPr>
          <w:rFonts w:ascii="Tahoma" w:hAnsi="Tahoma" w:cs="Tahoma"/>
          <w:sz w:val="22"/>
          <w:szCs w:val="22"/>
        </w:rPr>
        <w:t xml:space="preserve">na </w:t>
      </w:r>
      <w:r w:rsidR="00A72350" w:rsidRPr="00BA651C">
        <w:rPr>
          <w:rFonts w:ascii="Tahoma" w:hAnsi="Tahoma" w:cs="Tahoma"/>
          <w:sz w:val="22"/>
          <w:szCs w:val="22"/>
        </w:rPr>
        <w:t>B3</w:t>
      </w:r>
      <w:r w:rsidR="00B068E1" w:rsidRPr="00BA651C">
        <w:rPr>
          <w:rFonts w:ascii="Tahoma" w:hAnsi="Tahoma" w:cs="Tahoma"/>
          <w:sz w:val="22"/>
          <w:szCs w:val="22"/>
        </w:rPr>
        <w:t xml:space="preserve">. As Debêntures somente poderão ser negociadas no mercado de balcão organizado após 90 (noventa) dias, contados de cada subscrição ou aquisição pelos </w:t>
      </w:r>
      <w:r w:rsidR="003C023A" w:rsidRPr="00BA651C">
        <w:rPr>
          <w:rFonts w:ascii="Tahoma" w:hAnsi="Tahoma" w:cs="Tahoma"/>
          <w:sz w:val="22"/>
          <w:szCs w:val="22"/>
        </w:rPr>
        <w:t>I</w:t>
      </w:r>
      <w:r w:rsidR="00B068E1" w:rsidRPr="00BA651C">
        <w:rPr>
          <w:rFonts w:ascii="Tahoma" w:hAnsi="Tahoma" w:cs="Tahoma"/>
          <w:sz w:val="22"/>
          <w:szCs w:val="22"/>
        </w:rPr>
        <w:t>nvestidores</w:t>
      </w:r>
      <w:r w:rsidR="003C023A" w:rsidRPr="00BA651C">
        <w:rPr>
          <w:rFonts w:ascii="Tahoma" w:hAnsi="Tahoma" w:cs="Tahoma"/>
          <w:sz w:val="22"/>
          <w:szCs w:val="22"/>
        </w:rPr>
        <w:t xml:space="preserve"> Profissionais</w:t>
      </w:r>
      <w:r w:rsidR="00B068E1" w:rsidRPr="00BA651C">
        <w:rPr>
          <w:rFonts w:ascii="Tahoma" w:hAnsi="Tahoma" w:cs="Tahoma"/>
          <w:sz w:val="22"/>
          <w:szCs w:val="22"/>
        </w:rPr>
        <w:t>, nos termos dos artigos 13 e 15 da Instrução CVM 476</w:t>
      </w:r>
      <w:r w:rsidR="002012B4" w:rsidRPr="00BA651C">
        <w:rPr>
          <w:rFonts w:ascii="Tahoma" w:hAnsi="Tahoma" w:cs="Tahoma"/>
          <w:sz w:val="22"/>
          <w:szCs w:val="22"/>
        </w:rPr>
        <w:t>,</w:t>
      </w:r>
      <w:r w:rsidR="00304F24" w:rsidRPr="00BA651C">
        <w:rPr>
          <w:rFonts w:ascii="Tahoma" w:hAnsi="Tahoma" w:cs="Tahoma"/>
          <w:sz w:val="22"/>
          <w:szCs w:val="22"/>
        </w:rPr>
        <w:t xml:space="preserve"> e na Deliberação CVM nº 849, de 31 de março de 2020, conforme vigente</w:t>
      </w:r>
      <w:r w:rsidR="0098523C">
        <w:rPr>
          <w:rFonts w:ascii="Tahoma" w:hAnsi="Tahoma" w:cs="Tahoma"/>
          <w:sz w:val="22"/>
          <w:szCs w:val="22"/>
        </w:rPr>
        <w:t>,</w:t>
      </w:r>
      <w:r w:rsidR="002012B4" w:rsidRPr="0098523C">
        <w:rPr>
          <w:rFonts w:ascii="Tahoma" w:hAnsi="Tahoma" w:cs="Tahoma"/>
          <w:sz w:val="22"/>
          <w:szCs w:val="22"/>
        </w:rPr>
        <w:t xml:space="preserve"> </w:t>
      </w:r>
      <w:r w:rsidR="002012B4" w:rsidRPr="00550BFE">
        <w:rPr>
          <w:rFonts w:ascii="Tahoma" w:hAnsi="Tahoma" w:cs="Tahoma"/>
          <w:sz w:val="22"/>
          <w:szCs w:val="22"/>
          <w:bdr w:val="nil"/>
        </w:rPr>
        <w:t>sujeito às exceções dos Inciso I e II do artigo 13</w:t>
      </w:r>
      <w:r w:rsidR="00B37ECD" w:rsidRPr="00550BFE">
        <w:rPr>
          <w:rFonts w:ascii="Tahoma" w:hAnsi="Tahoma" w:cs="Tahoma"/>
          <w:sz w:val="22"/>
          <w:szCs w:val="22"/>
        </w:rPr>
        <w:t>,</w:t>
      </w:r>
      <w:r w:rsidR="00B068E1" w:rsidRPr="00550BFE">
        <w:rPr>
          <w:rFonts w:ascii="Tahoma" w:hAnsi="Tahoma" w:cs="Tahoma"/>
          <w:sz w:val="22"/>
          <w:szCs w:val="22"/>
        </w:rPr>
        <w:t xml:space="preserve"> desde que a </w:t>
      </w:r>
      <w:r w:rsidR="00B00FA9" w:rsidRPr="00550BFE">
        <w:rPr>
          <w:rFonts w:ascii="Tahoma" w:hAnsi="Tahoma" w:cs="Tahoma"/>
          <w:sz w:val="22"/>
          <w:szCs w:val="22"/>
        </w:rPr>
        <w:t>Emissora</w:t>
      </w:r>
      <w:r w:rsidR="00B068E1" w:rsidRPr="00550BFE">
        <w:rPr>
          <w:rFonts w:ascii="Tahoma" w:hAnsi="Tahoma" w:cs="Tahoma"/>
          <w:sz w:val="22"/>
          <w:szCs w:val="22"/>
        </w:rPr>
        <w:t xml:space="preserve"> tenha cumprido com as obrigações previstas no artigo 17 da Instrução CVM 476.</w:t>
      </w:r>
      <w:r w:rsidR="00981EE0" w:rsidRPr="00C075FD">
        <w:rPr>
          <w:rFonts w:ascii="Tahoma" w:hAnsi="Tahoma" w:cs="Tahoma"/>
          <w:sz w:val="22"/>
          <w:szCs w:val="22"/>
        </w:rPr>
        <w:t xml:space="preserve"> </w:t>
      </w:r>
    </w:p>
    <w:p w14:paraId="2273C888" w14:textId="77777777" w:rsidR="00B920AC" w:rsidRPr="00BA651C" w:rsidRDefault="00B920AC">
      <w:pPr>
        <w:numPr>
          <w:ilvl w:val="0"/>
          <w:numId w:val="8"/>
        </w:numPr>
        <w:autoSpaceDE/>
        <w:autoSpaceDN/>
        <w:adjustRightInd/>
        <w:spacing w:before="120" w:after="120"/>
        <w:ind w:left="1134" w:hanging="141"/>
        <w:jc w:val="both"/>
        <w:rPr>
          <w:rFonts w:ascii="Tahoma" w:hAnsi="Tahoma" w:cs="Tahoma"/>
          <w:sz w:val="22"/>
          <w:szCs w:val="22"/>
        </w:rPr>
      </w:pPr>
      <w:bookmarkStart w:id="21" w:name="_Ref467167518"/>
      <w:r w:rsidRPr="001F538B">
        <w:rPr>
          <w:rFonts w:ascii="Tahoma" w:hAnsi="Tahoma" w:cs="Tahoma"/>
          <w:i/>
          <w:sz w:val="22"/>
          <w:szCs w:val="22"/>
        </w:rPr>
        <w:t>Registro da Oferta pela CVM</w:t>
      </w:r>
      <w:r w:rsidRPr="001F538B">
        <w:rPr>
          <w:rFonts w:ascii="Tahoma" w:hAnsi="Tahoma" w:cs="Tahoma"/>
          <w:sz w:val="22"/>
          <w:szCs w:val="22"/>
        </w:rPr>
        <w:t xml:space="preserve">. A Oferta está automaticamente dispensada de </w:t>
      </w:r>
      <w:r w:rsidRPr="00BA651C">
        <w:rPr>
          <w:rFonts w:ascii="Tahoma" w:hAnsi="Tahoma" w:cs="Tahoma"/>
          <w:sz w:val="22"/>
          <w:szCs w:val="22"/>
          <w:bdr w:val="nil"/>
        </w:rPr>
        <w:t>registro</w:t>
      </w:r>
      <w:r w:rsidRPr="00BA651C">
        <w:rPr>
          <w:rFonts w:ascii="Tahoma" w:hAnsi="Tahoma" w:cs="Tahoma"/>
          <w:sz w:val="22"/>
          <w:szCs w:val="22"/>
        </w:rPr>
        <w:t xml:space="preserve"> pela CVM, nos termos do artigo</w:t>
      </w:r>
      <w:r w:rsidR="003C023A" w:rsidRPr="00BA651C">
        <w:rPr>
          <w:rFonts w:ascii="Tahoma" w:hAnsi="Tahoma" w:cs="Tahoma"/>
          <w:sz w:val="22"/>
          <w:szCs w:val="22"/>
        </w:rPr>
        <w:t xml:space="preserve"> </w:t>
      </w:r>
      <w:r w:rsidRPr="00BA651C">
        <w:rPr>
          <w:rFonts w:ascii="Tahoma" w:hAnsi="Tahoma" w:cs="Tahoma"/>
          <w:sz w:val="22"/>
          <w:szCs w:val="22"/>
        </w:rPr>
        <w:t>6</w:t>
      </w:r>
      <w:r w:rsidR="003C023A" w:rsidRPr="00BA651C">
        <w:rPr>
          <w:rFonts w:ascii="Tahoma" w:hAnsi="Tahoma" w:cs="Tahoma"/>
          <w:sz w:val="22"/>
          <w:szCs w:val="22"/>
        </w:rPr>
        <w:t xml:space="preserve"> </w:t>
      </w:r>
      <w:r w:rsidRPr="00BA651C">
        <w:rPr>
          <w:rFonts w:ascii="Tahoma" w:hAnsi="Tahoma" w:cs="Tahoma"/>
          <w:sz w:val="22"/>
          <w:szCs w:val="22"/>
        </w:rPr>
        <w:t>da Instrução</w:t>
      </w:r>
      <w:r w:rsidR="003C023A" w:rsidRPr="00BA651C">
        <w:rPr>
          <w:rFonts w:ascii="Tahoma" w:hAnsi="Tahoma" w:cs="Tahoma"/>
          <w:sz w:val="22"/>
          <w:szCs w:val="22"/>
        </w:rPr>
        <w:t xml:space="preserve"> </w:t>
      </w:r>
      <w:r w:rsidRPr="00BA651C">
        <w:rPr>
          <w:rFonts w:ascii="Tahoma" w:hAnsi="Tahoma" w:cs="Tahoma"/>
          <w:sz w:val="22"/>
          <w:szCs w:val="22"/>
        </w:rPr>
        <w:t>CVM</w:t>
      </w:r>
      <w:r w:rsidR="003C023A" w:rsidRPr="00BA651C">
        <w:rPr>
          <w:rFonts w:ascii="Tahoma" w:hAnsi="Tahoma" w:cs="Tahoma"/>
          <w:sz w:val="22"/>
          <w:szCs w:val="22"/>
        </w:rPr>
        <w:t xml:space="preserve"> </w:t>
      </w:r>
      <w:r w:rsidRPr="00BA651C">
        <w:rPr>
          <w:rFonts w:ascii="Tahoma" w:hAnsi="Tahoma" w:cs="Tahoma"/>
          <w:sz w:val="22"/>
          <w:szCs w:val="22"/>
        </w:rPr>
        <w:t>476, por se tratar de oferta pública com esforços restritos de distribuição;</w:t>
      </w:r>
      <w:bookmarkEnd w:id="21"/>
    </w:p>
    <w:p w14:paraId="4EE0D8AE" w14:textId="19C88741" w:rsidR="00B920AC" w:rsidRPr="00BA651C" w:rsidRDefault="00B920AC">
      <w:pPr>
        <w:numPr>
          <w:ilvl w:val="0"/>
          <w:numId w:val="8"/>
        </w:numPr>
        <w:autoSpaceDE/>
        <w:autoSpaceDN/>
        <w:adjustRightInd/>
        <w:spacing w:before="120" w:after="120"/>
        <w:ind w:left="1134" w:hanging="141"/>
        <w:jc w:val="both"/>
        <w:rPr>
          <w:rFonts w:ascii="Tahoma" w:hAnsi="Tahoma" w:cs="Tahoma"/>
          <w:sz w:val="22"/>
          <w:szCs w:val="22"/>
        </w:rPr>
      </w:pPr>
      <w:r w:rsidRPr="00BA651C">
        <w:rPr>
          <w:rFonts w:ascii="Tahoma" w:hAnsi="Tahoma" w:cs="Tahoma"/>
          <w:i/>
          <w:sz w:val="22"/>
          <w:szCs w:val="22"/>
        </w:rPr>
        <w:t>Registro da Oferta na ANBIMA</w:t>
      </w:r>
      <w:r w:rsidRPr="00BA651C">
        <w:rPr>
          <w:rFonts w:ascii="Tahoma" w:hAnsi="Tahoma" w:cs="Tahoma"/>
          <w:sz w:val="22"/>
          <w:szCs w:val="22"/>
        </w:rPr>
        <w:t xml:space="preserve">. A Oferta </w:t>
      </w:r>
      <w:r w:rsidR="008950D3" w:rsidRPr="00BA651C">
        <w:rPr>
          <w:rFonts w:ascii="Tahoma" w:hAnsi="Tahoma" w:cs="Tahoma"/>
          <w:sz w:val="22"/>
          <w:szCs w:val="22"/>
        </w:rPr>
        <w:t>será</w:t>
      </w:r>
      <w:r w:rsidRPr="00BA651C">
        <w:rPr>
          <w:rFonts w:ascii="Tahoma" w:hAnsi="Tahoma" w:cs="Tahoma"/>
          <w:sz w:val="22"/>
          <w:szCs w:val="22"/>
        </w:rPr>
        <w:t xml:space="preserve"> objeto de registro pela ANBIMA</w:t>
      </w:r>
      <w:r w:rsidR="003C023A" w:rsidRPr="00BA651C">
        <w:rPr>
          <w:rFonts w:ascii="Tahoma" w:hAnsi="Tahoma" w:cs="Tahoma"/>
          <w:sz w:val="22"/>
          <w:szCs w:val="22"/>
        </w:rPr>
        <w:t xml:space="preserve"> </w:t>
      </w:r>
      <w:r w:rsidRPr="00BA651C">
        <w:rPr>
          <w:rFonts w:ascii="Tahoma" w:hAnsi="Tahoma" w:cs="Tahoma"/>
          <w:sz w:val="22"/>
          <w:szCs w:val="22"/>
        </w:rPr>
        <w:t xml:space="preserve">– </w:t>
      </w:r>
      <w:r w:rsidRPr="00BA651C">
        <w:rPr>
          <w:rFonts w:ascii="Tahoma" w:hAnsi="Tahoma" w:cs="Tahoma"/>
          <w:sz w:val="22"/>
          <w:szCs w:val="22"/>
          <w:bdr w:val="nil"/>
        </w:rPr>
        <w:t>Associação</w:t>
      </w:r>
      <w:r w:rsidRPr="00BA651C">
        <w:rPr>
          <w:rFonts w:ascii="Tahoma" w:hAnsi="Tahoma" w:cs="Tahoma"/>
          <w:sz w:val="22"/>
          <w:szCs w:val="22"/>
        </w:rPr>
        <w:t xml:space="preserve"> </w:t>
      </w:r>
      <w:r w:rsidRPr="00BA651C">
        <w:rPr>
          <w:rFonts w:ascii="Tahoma" w:hAnsi="Tahoma" w:cs="Tahoma"/>
          <w:i/>
          <w:sz w:val="22"/>
          <w:szCs w:val="22"/>
        </w:rPr>
        <w:t>Brasileira</w:t>
      </w:r>
      <w:r w:rsidRPr="00BA651C">
        <w:rPr>
          <w:rFonts w:ascii="Tahoma" w:hAnsi="Tahoma" w:cs="Tahoma"/>
          <w:sz w:val="22"/>
          <w:szCs w:val="22"/>
        </w:rPr>
        <w:t xml:space="preserve"> das Entidades dos Mercados Financeiro e de Capitais (</w:t>
      </w:r>
      <w:r w:rsidR="00414403" w:rsidRPr="00BA651C">
        <w:rPr>
          <w:rFonts w:ascii="Tahoma" w:hAnsi="Tahoma" w:cs="Tahoma"/>
          <w:sz w:val="22"/>
          <w:szCs w:val="22"/>
        </w:rPr>
        <w:t>“</w:t>
      </w:r>
      <w:r w:rsidRPr="00BA651C">
        <w:rPr>
          <w:rFonts w:ascii="Tahoma" w:hAnsi="Tahoma" w:cs="Tahoma"/>
          <w:sz w:val="22"/>
          <w:szCs w:val="22"/>
          <w:u w:val="single"/>
        </w:rPr>
        <w:t>ANBIMA</w:t>
      </w:r>
      <w:r w:rsidR="00414403" w:rsidRPr="00BA651C">
        <w:rPr>
          <w:rFonts w:ascii="Tahoma" w:hAnsi="Tahoma" w:cs="Tahoma"/>
          <w:sz w:val="22"/>
          <w:szCs w:val="22"/>
        </w:rPr>
        <w:t>”</w:t>
      </w:r>
      <w:r w:rsidRPr="00BA651C">
        <w:rPr>
          <w:rFonts w:ascii="Tahoma" w:hAnsi="Tahoma" w:cs="Tahoma"/>
          <w:sz w:val="22"/>
          <w:szCs w:val="22"/>
        </w:rPr>
        <w:t>), nos termos do</w:t>
      </w:r>
      <w:r w:rsidR="008950D3" w:rsidRPr="00BA651C">
        <w:rPr>
          <w:rFonts w:ascii="Tahoma" w:hAnsi="Tahoma" w:cs="Tahoma"/>
          <w:iCs/>
          <w:sz w:val="22"/>
          <w:szCs w:val="22"/>
        </w:rPr>
        <w:t xml:space="preserve"> inciso II do artigo 16 e do inciso V do artigo 18</w:t>
      </w:r>
      <w:r w:rsidR="008950D3" w:rsidRPr="00BA651C">
        <w:rPr>
          <w:rFonts w:ascii="Tahoma" w:hAnsi="Tahoma" w:cs="Tahoma"/>
          <w:b/>
          <w:bCs/>
          <w:iCs/>
          <w:sz w:val="22"/>
          <w:szCs w:val="22"/>
        </w:rPr>
        <w:t xml:space="preserve"> </w:t>
      </w:r>
      <w:r w:rsidR="008950D3" w:rsidRPr="00BA651C">
        <w:rPr>
          <w:rFonts w:ascii="Tahoma" w:hAnsi="Tahoma" w:cs="Tahoma"/>
          <w:iCs/>
          <w:sz w:val="22"/>
          <w:szCs w:val="22"/>
        </w:rPr>
        <w:t>do Código ANBIMA de Regulação e Melhores Práticas para Estruturação, Coordenação e Distribuição de Ofertas Públicas de Valores Mobiliários e Ofertas Públicas de Aquisição de Valores Mobiliário</w:t>
      </w:r>
      <w:r w:rsidR="008950D3" w:rsidRPr="00BA651C">
        <w:rPr>
          <w:rFonts w:ascii="Tahoma" w:hAnsi="Tahoma" w:cs="Tahoma"/>
          <w:i/>
          <w:iCs/>
          <w:sz w:val="22"/>
          <w:szCs w:val="22"/>
        </w:rPr>
        <w:t>s</w:t>
      </w:r>
      <w:r w:rsidRPr="00BA651C">
        <w:rPr>
          <w:rFonts w:ascii="Tahoma" w:hAnsi="Tahoma" w:cs="Tahoma"/>
          <w:sz w:val="22"/>
          <w:szCs w:val="22"/>
        </w:rPr>
        <w:t>;</w:t>
      </w:r>
      <w:r w:rsidR="002B0857" w:rsidRPr="00BA651C">
        <w:rPr>
          <w:rFonts w:ascii="Tahoma" w:hAnsi="Tahoma" w:cs="Tahoma"/>
          <w:sz w:val="22"/>
          <w:szCs w:val="22"/>
        </w:rPr>
        <w:t xml:space="preserve"> </w:t>
      </w:r>
    </w:p>
    <w:p w14:paraId="22E56BCC" w14:textId="3CF98861" w:rsidR="002964BB" w:rsidRPr="00BA651C" w:rsidRDefault="00C22B6D">
      <w:pPr>
        <w:numPr>
          <w:ilvl w:val="0"/>
          <w:numId w:val="8"/>
        </w:numPr>
        <w:autoSpaceDE/>
        <w:autoSpaceDN/>
        <w:adjustRightInd/>
        <w:spacing w:before="120" w:after="120"/>
        <w:ind w:left="1134" w:hanging="141"/>
        <w:jc w:val="both"/>
        <w:rPr>
          <w:rFonts w:ascii="Tahoma" w:hAnsi="Tahoma" w:cs="Tahoma"/>
          <w:sz w:val="22"/>
          <w:szCs w:val="22"/>
        </w:rPr>
      </w:pPr>
      <w:r w:rsidRPr="00BA651C">
        <w:rPr>
          <w:rFonts w:ascii="Tahoma" w:hAnsi="Tahoma" w:cs="Tahoma"/>
          <w:i/>
          <w:sz w:val="22"/>
          <w:szCs w:val="22"/>
        </w:rPr>
        <w:t>Contrato de Garantia</w:t>
      </w:r>
      <w:r w:rsidR="00B920AC" w:rsidRPr="00BA651C">
        <w:rPr>
          <w:rFonts w:ascii="Tahoma" w:hAnsi="Tahoma" w:cs="Tahoma"/>
          <w:i/>
          <w:sz w:val="22"/>
          <w:szCs w:val="22"/>
        </w:rPr>
        <w:t>.</w:t>
      </w:r>
      <w:r w:rsidR="00B920AC" w:rsidRPr="00BA651C">
        <w:rPr>
          <w:rFonts w:ascii="Tahoma" w:hAnsi="Tahoma" w:cs="Tahoma"/>
          <w:sz w:val="22"/>
          <w:szCs w:val="22"/>
        </w:rPr>
        <w:t xml:space="preserve"> </w:t>
      </w:r>
      <w:r w:rsidRPr="00BA651C">
        <w:rPr>
          <w:rFonts w:ascii="Tahoma" w:hAnsi="Tahoma" w:cs="Tahoma"/>
          <w:sz w:val="22"/>
          <w:szCs w:val="22"/>
        </w:rPr>
        <w:t>O Contrato</w:t>
      </w:r>
      <w:r w:rsidR="006E517E" w:rsidRPr="00BA651C">
        <w:rPr>
          <w:rFonts w:ascii="Tahoma" w:hAnsi="Tahoma" w:cs="Tahoma"/>
          <w:sz w:val="22"/>
          <w:szCs w:val="22"/>
        </w:rPr>
        <w:t xml:space="preserve"> </w:t>
      </w:r>
      <w:r w:rsidR="00C848B1" w:rsidRPr="00BA651C">
        <w:rPr>
          <w:rFonts w:ascii="Tahoma" w:hAnsi="Tahoma" w:cs="Tahoma"/>
          <w:sz w:val="22"/>
          <w:szCs w:val="22"/>
        </w:rPr>
        <w:t>de Garantia</w:t>
      </w:r>
      <w:r w:rsidR="003C5308" w:rsidRPr="00BA651C">
        <w:rPr>
          <w:rFonts w:ascii="Tahoma" w:hAnsi="Tahoma" w:cs="Tahoma"/>
          <w:sz w:val="22"/>
          <w:szCs w:val="22"/>
        </w:rPr>
        <w:t xml:space="preserve"> e</w:t>
      </w:r>
      <w:r w:rsidR="00B920AC" w:rsidRPr="00BA651C">
        <w:rPr>
          <w:rFonts w:ascii="Tahoma" w:hAnsi="Tahoma" w:cs="Tahoma"/>
          <w:sz w:val="22"/>
          <w:szCs w:val="22"/>
        </w:rPr>
        <w:t xml:space="preserve"> seus </w:t>
      </w:r>
      <w:r w:rsidR="00342774" w:rsidRPr="00BA651C">
        <w:rPr>
          <w:rFonts w:ascii="Tahoma" w:hAnsi="Tahoma" w:cs="Tahoma"/>
          <w:sz w:val="22"/>
          <w:szCs w:val="22"/>
        </w:rPr>
        <w:t xml:space="preserve">respectivos </w:t>
      </w:r>
      <w:r w:rsidR="00B920AC" w:rsidRPr="00BA651C">
        <w:rPr>
          <w:rFonts w:ascii="Tahoma" w:hAnsi="Tahoma" w:cs="Tahoma"/>
          <w:sz w:val="22"/>
          <w:szCs w:val="22"/>
        </w:rPr>
        <w:t xml:space="preserve">aditamentos serão </w:t>
      </w:r>
      <w:r w:rsidR="00E52C17" w:rsidRPr="00BA651C">
        <w:rPr>
          <w:rFonts w:ascii="Tahoma" w:hAnsi="Tahoma" w:cs="Tahoma"/>
          <w:sz w:val="22"/>
          <w:szCs w:val="22"/>
        </w:rPr>
        <w:t xml:space="preserve">celebrados </w:t>
      </w:r>
      <w:r w:rsidR="00B920AC" w:rsidRPr="00BA651C">
        <w:rPr>
          <w:rFonts w:ascii="Tahoma" w:hAnsi="Tahoma" w:cs="Tahoma"/>
          <w:sz w:val="22"/>
          <w:szCs w:val="22"/>
        </w:rPr>
        <w:t xml:space="preserve">e registrados nos cartórios </w:t>
      </w:r>
      <w:r w:rsidR="002A5B1E" w:rsidRPr="00BA651C">
        <w:rPr>
          <w:rFonts w:ascii="Tahoma" w:hAnsi="Tahoma" w:cs="Tahoma"/>
          <w:sz w:val="22"/>
          <w:szCs w:val="22"/>
        </w:rPr>
        <w:t xml:space="preserve">de registro de títulos e documentos </w:t>
      </w:r>
      <w:r w:rsidR="00B920AC" w:rsidRPr="00BA651C">
        <w:rPr>
          <w:rFonts w:ascii="Tahoma" w:hAnsi="Tahoma" w:cs="Tahoma"/>
          <w:sz w:val="22"/>
          <w:szCs w:val="22"/>
        </w:rPr>
        <w:t xml:space="preserve">competentes, nos termos e condições estabelecidos </w:t>
      </w:r>
      <w:r w:rsidR="00687AC3" w:rsidRPr="00BA651C">
        <w:rPr>
          <w:rFonts w:ascii="Tahoma" w:hAnsi="Tahoma" w:cs="Tahoma"/>
          <w:sz w:val="22"/>
          <w:szCs w:val="22"/>
        </w:rPr>
        <w:t>nessa Escritura de Emissão</w:t>
      </w:r>
      <w:r w:rsidRPr="00BA651C">
        <w:rPr>
          <w:rFonts w:ascii="Tahoma" w:hAnsi="Tahoma" w:cs="Tahoma"/>
          <w:sz w:val="22"/>
          <w:szCs w:val="22"/>
        </w:rPr>
        <w:t xml:space="preserve"> e no </w:t>
      </w:r>
      <w:r w:rsidRPr="00BA651C">
        <w:rPr>
          <w:rFonts w:ascii="Tahoma" w:hAnsi="Tahoma" w:cs="Tahoma"/>
          <w:i/>
          <w:sz w:val="22"/>
          <w:szCs w:val="22"/>
        </w:rPr>
        <w:t>Contrato</w:t>
      </w:r>
      <w:r w:rsidRPr="00BA651C">
        <w:rPr>
          <w:rFonts w:ascii="Tahoma" w:hAnsi="Tahoma" w:cs="Tahoma"/>
          <w:sz w:val="22"/>
          <w:szCs w:val="22"/>
        </w:rPr>
        <w:t xml:space="preserve"> de Garantia</w:t>
      </w:r>
      <w:r w:rsidR="00687AC3" w:rsidRPr="00BA651C">
        <w:rPr>
          <w:rFonts w:ascii="Tahoma" w:hAnsi="Tahoma" w:cs="Tahoma"/>
          <w:sz w:val="22"/>
          <w:szCs w:val="22"/>
        </w:rPr>
        <w:t>, conforme o caso</w:t>
      </w:r>
      <w:r w:rsidR="00B920AC" w:rsidRPr="00BA651C">
        <w:rPr>
          <w:rFonts w:ascii="Tahoma" w:hAnsi="Tahoma" w:cs="Tahoma"/>
          <w:sz w:val="22"/>
          <w:szCs w:val="22"/>
        </w:rPr>
        <w:t xml:space="preserve">. A </w:t>
      </w:r>
      <w:r w:rsidR="00B00FA9" w:rsidRPr="00BA651C">
        <w:rPr>
          <w:rFonts w:ascii="Tahoma" w:hAnsi="Tahoma" w:cs="Tahoma"/>
          <w:sz w:val="22"/>
          <w:szCs w:val="22"/>
        </w:rPr>
        <w:t>Emissora</w:t>
      </w:r>
      <w:r w:rsidR="00B920AC" w:rsidRPr="00BA651C">
        <w:rPr>
          <w:rFonts w:ascii="Tahoma" w:hAnsi="Tahoma" w:cs="Tahoma"/>
          <w:sz w:val="22"/>
          <w:szCs w:val="22"/>
        </w:rPr>
        <w:t xml:space="preserve"> deverá entregar ao Agente Fiduciário 1 (uma) via original </w:t>
      </w:r>
      <w:r w:rsidR="008E0DB5" w:rsidRPr="00BA651C">
        <w:rPr>
          <w:rFonts w:ascii="Tahoma" w:hAnsi="Tahoma" w:cs="Tahoma"/>
          <w:sz w:val="22"/>
          <w:szCs w:val="22"/>
        </w:rPr>
        <w:t>do Contrato de Garantia</w:t>
      </w:r>
      <w:r w:rsidRPr="00BA651C">
        <w:rPr>
          <w:rFonts w:ascii="Tahoma" w:hAnsi="Tahoma" w:cs="Tahoma"/>
          <w:sz w:val="22"/>
          <w:szCs w:val="22"/>
        </w:rPr>
        <w:t xml:space="preserve"> e </w:t>
      </w:r>
      <w:r w:rsidR="008F300B" w:rsidRPr="00BA651C">
        <w:rPr>
          <w:rFonts w:ascii="Tahoma" w:hAnsi="Tahoma" w:cs="Tahoma"/>
          <w:sz w:val="22"/>
          <w:szCs w:val="22"/>
        </w:rPr>
        <w:t>d</w:t>
      </w:r>
      <w:r w:rsidR="00B920AC" w:rsidRPr="00BA651C">
        <w:rPr>
          <w:rFonts w:ascii="Tahoma" w:hAnsi="Tahoma" w:cs="Tahoma"/>
          <w:sz w:val="22"/>
          <w:szCs w:val="22"/>
        </w:rPr>
        <w:t xml:space="preserve">e </w:t>
      </w:r>
      <w:r w:rsidR="00342774" w:rsidRPr="00BA651C">
        <w:rPr>
          <w:rFonts w:ascii="Tahoma" w:hAnsi="Tahoma" w:cs="Tahoma"/>
          <w:sz w:val="22"/>
          <w:szCs w:val="22"/>
        </w:rPr>
        <w:t>seus respectivos</w:t>
      </w:r>
      <w:r w:rsidR="00B920AC" w:rsidRPr="00BA651C">
        <w:rPr>
          <w:rFonts w:ascii="Tahoma" w:hAnsi="Tahoma" w:cs="Tahoma"/>
          <w:sz w:val="22"/>
          <w:szCs w:val="22"/>
        </w:rPr>
        <w:t xml:space="preserve"> aditamentos em até </w:t>
      </w:r>
      <w:r w:rsidR="00253545" w:rsidRPr="00BA651C">
        <w:rPr>
          <w:rFonts w:ascii="Tahoma" w:hAnsi="Tahoma" w:cs="Tahoma"/>
          <w:sz w:val="22"/>
          <w:szCs w:val="22"/>
        </w:rPr>
        <w:t>5 (cinco)</w:t>
      </w:r>
      <w:r w:rsidR="00B920AC" w:rsidRPr="00BA651C">
        <w:rPr>
          <w:rFonts w:ascii="Tahoma" w:hAnsi="Tahoma" w:cs="Tahoma"/>
          <w:sz w:val="22"/>
          <w:szCs w:val="22"/>
        </w:rPr>
        <w:t xml:space="preserve"> Dia</w:t>
      </w:r>
      <w:r w:rsidR="008E0DB5" w:rsidRPr="00BA651C">
        <w:rPr>
          <w:rFonts w:ascii="Tahoma" w:hAnsi="Tahoma" w:cs="Tahoma"/>
          <w:sz w:val="22"/>
          <w:szCs w:val="22"/>
        </w:rPr>
        <w:t>s Úteis</w:t>
      </w:r>
      <w:r w:rsidR="00B920AC" w:rsidRPr="00BA651C">
        <w:rPr>
          <w:rFonts w:ascii="Tahoma" w:hAnsi="Tahoma" w:cs="Tahoma"/>
          <w:sz w:val="22"/>
          <w:szCs w:val="22"/>
        </w:rPr>
        <w:t xml:space="preserve"> da conclusão dos registros</w:t>
      </w:r>
      <w:r w:rsidR="002964BB" w:rsidRPr="00BA651C">
        <w:rPr>
          <w:rFonts w:ascii="Tahoma" w:hAnsi="Tahoma" w:cs="Tahoma"/>
          <w:sz w:val="22"/>
          <w:szCs w:val="22"/>
        </w:rPr>
        <w:t>; e</w:t>
      </w:r>
      <w:r w:rsidR="002B0857" w:rsidRPr="00BA651C">
        <w:rPr>
          <w:rFonts w:ascii="Tahoma" w:hAnsi="Tahoma" w:cs="Tahoma"/>
          <w:sz w:val="22"/>
          <w:szCs w:val="22"/>
        </w:rPr>
        <w:t xml:space="preserve"> </w:t>
      </w:r>
    </w:p>
    <w:p w14:paraId="566529C1" w14:textId="361F34F5" w:rsidR="00B920AC" w:rsidRPr="0098523C" w:rsidRDefault="002964BB">
      <w:pPr>
        <w:numPr>
          <w:ilvl w:val="0"/>
          <w:numId w:val="8"/>
        </w:numPr>
        <w:autoSpaceDE/>
        <w:autoSpaceDN/>
        <w:adjustRightInd/>
        <w:spacing w:before="120" w:after="120"/>
        <w:ind w:left="1134" w:hanging="141"/>
        <w:jc w:val="both"/>
        <w:rPr>
          <w:rFonts w:ascii="Tahoma" w:hAnsi="Tahoma" w:cs="Tahoma"/>
          <w:sz w:val="22"/>
          <w:szCs w:val="22"/>
        </w:rPr>
      </w:pPr>
      <w:r w:rsidRPr="0098523C">
        <w:rPr>
          <w:rFonts w:ascii="Tahoma" w:hAnsi="Tahoma" w:cs="Tahoma"/>
          <w:i/>
          <w:sz w:val="22"/>
          <w:szCs w:val="22"/>
        </w:rPr>
        <w:t>Autorização do BN</w:t>
      </w:r>
      <w:r w:rsidR="0089031E" w:rsidRPr="0098523C">
        <w:rPr>
          <w:rFonts w:ascii="Tahoma" w:hAnsi="Tahoma" w:cs="Tahoma"/>
          <w:i/>
          <w:sz w:val="22"/>
          <w:szCs w:val="22"/>
        </w:rPr>
        <w:t>D</w:t>
      </w:r>
      <w:r w:rsidRPr="0098523C">
        <w:rPr>
          <w:rFonts w:ascii="Tahoma" w:hAnsi="Tahoma" w:cs="Tahoma"/>
          <w:i/>
          <w:sz w:val="22"/>
          <w:szCs w:val="22"/>
        </w:rPr>
        <w:t>ES</w:t>
      </w:r>
      <w:r w:rsidRPr="0098523C">
        <w:rPr>
          <w:rFonts w:ascii="Tahoma" w:hAnsi="Tahoma" w:cs="Tahoma"/>
          <w:sz w:val="22"/>
          <w:szCs w:val="22"/>
        </w:rPr>
        <w:t>.</w:t>
      </w:r>
      <w:r w:rsidR="003F2132" w:rsidRPr="0098523C">
        <w:rPr>
          <w:rFonts w:ascii="Tahoma" w:hAnsi="Tahoma" w:cs="Tahoma"/>
          <w:sz w:val="22"/>
          <w:szCs w:val="22"/>
        </w:rPr>
        <w:t xml:space="preserve"> </w:t>
      </w:r>
      <w:r w:rsidRPr="0098523C">
        <w:rPr>
          <w:rFonts w:ascii="Tahoma" w:hAnsi="Tahoma" w:cs="Tahoma"/>
          <w:sz w:val="22"/>
          <w:szCs w:val="22"/>
        </w:rPr>
        <w:t>Apresentação pela Emissora de aprovação prévia e expressa para o pré-pagamento</w:t>
      </w:r>
      <w:r w:rsidR="0069504D" w:rsidRPr="0098523C">
        <w:rPr>
          <w:rFonts w:ascii="Tahoma" w:hAnsi="Tahoma" w:cs="Tahoma"/>
          <w:sz w:val="22"/>
          <w:szCs w:val="22"/>
        </w:rPr>
        <w:t xml:space="preserve">, pela </w:t>
      </w:r>
      <w:r w:rsidR="001D43E9" w:rsidRPr="0098523C">
        <w:rPr>
          <w:rFonts w:ascii="Tahoma" w:hAnsi="Tahoma" w:cs="Tahoma"/>
          <w:sz w:val="22"/>
          <w:szCs w:val="22"/>
        </w:rPr>
        <w:t>Emissora</w:t>
      </w:r>
      <w:r w:rsidR="0069504D" w:rsidRPr="0098523C">
        <w:rPr>
          <w:rFonts w:ascii="Tahoma" w:hAnsi="Tahoma" w:cs="Tahoma"/>
          <w:sz w:val="22"/>
          <w:szCs w:val="22"/>
        </w:rPr>
        <w:t>,</w:t>
      </w:r>
      <w:r w:rsidRPr="0098523C">
        <w:rPr>
          <w:rFonts w:ascii="Tahoma" w:hAnsi="Tahoma" w:cs="Tahoma"/>
          <w:sz w:val="22"/>
          <w:szCs w:val="22"/>
        </w:rPr>
        <w:t xml:space="preserve"> do Financiamento </w:t>
      </w:r>
      <w:r w:rsidR="0069504D" w:rsidRPr="0098523C">
        <w:rPr>
          <w:rFonts w:ascii="Tahoma" w:hAnsi="Tahoma" w:cs="Tahoma"/>
          <w:sz w:val="22"/>
          <w:szCs w:val="22"/>
        </w:rPr>
        <w:t xml:space="preserve">de Longo Prazo </w:t>
      </w:r>
      <w:r w:rsidRPr="0098523C">
        <w:rPr>
          <w:rFonts w:ascii="Tahoma" w:hAnsi="Tahoma" w:cs="Tahoma"/>
          <w:sz w:val="22"/>
          <w:szCs w:val="22"/>
          <w:bdr w:val="nil"/>
        </w:rPr>
        <w:t>BNDES</w:t>
      </w:r>
      <w:r w:rsidR="0069504D" w:rsidRPr="0098523C">
        <w:rPr>
          <w:rFonts w:ascii="Tahoma" w:hAnsi="Tahoma" w:cs="Tahoma"/>
          <w:sz w:val="22"/>
          <w:szCs w:val="22"/>
        </w:rPr>
        <w:t>.</w:t>
      </w:r>
    </w:p>
    <w:p w14:paraId="4A258F1A" w14:textId="77777777" w:rsidR="0098523C" w:rsidRPr="0098523C" w:rsidRDefault="0098523C" w:rsidP="00AC65AF">
      <w:pPr>
        <w:autoSpaceDE/>
        <w:autoSpaceDN/>
        <w:adjustRightInd/>
        <w:spacing w:before="120" w:after="120"/>
        <w:jc w:val="both"/>
        <w:rPr>
          <w:rFonts w:ascii="Tahoma" w:hAnsi="Tahoma" w:cs="Tahoma"/>
          <w:sz w:val="22"/>
          <w:szCs w:val="22"/>
        </w:rPr>
      </w:pPr>
    </w:p>
    <w:p w14:paraId="1DEFC087" w14:textId="77777777" w:rsidR="003F2132" w:rsidRPr="0098523C" w:rsidRDefault="003F2132">
      <w:pPr>
        <w:keepNext/>
        <w:tabs>
          <w:tab w:val="num" w:pos="709"/>
        </w:tabs>
        <w:autoSpaceDE/>
        <w:autoSpaceDN/>
        <w:adjustRightInd/>
        <w:spacing w:before="120" w:after="120"/>
        <w:ind w:left="709" w:hanging="709"/>
        <w:jc w:val="both"/>
        <w:rPr>
          <w:rFonts w:ascii="Tahoma" w:hAnsi="Tahoma" w:cs="Tahoma"/>
          <w:b/>
          <w:smallCaps/>
          <w:sz w:val="22"/>
          <w:szCs w:val="22"/>
        </w:rPr>
      </w:pPr>
      <w:r w:rsidRPr="0098523C">
        <w:rPr>
          <w:rFonts w:ascii="Tahoma" w:hAnsi="Tahoma" w:cs="Tahoma"/>
          <w:b/>
          <w:smallCaps/>
          <w:sz w:val="22"/>
          <w:szCs w:val="22"/>
        </w:rPr>
        <w:lastRenderedPageBreak/>
        <w:t xml:space="preserve">4. </w:t>
      </w:r>
      <w:r w:rsidR="005E2F66" w:rsidRPr="0098523C">
        <w:rPr>
          <w:rFonts w:ascii="Tahoma" w:hAnsi="Tahoma" w:cs="Tahoma"/>
          <w:b/>
          <w:smallCaps/>
          <w:sz w:val="22"/>
          <w:szCs w:val="22"/>
        </w:rPr>
        <w:tab/>
        <w:t xml:space="preserve">Objeto Social da </w:t>
      </w:r>
      <w:r w:rsidR="00B00FA9" w:rsidRPr="0098523C">
        <w:rPr>
          <w:rFonts w:ascii="Tahoma" w:hAnsi="Tahoma" w:cs="Tahoma"/>
          <w:b/>
          <w:smallCaps/>
          <w:sz w:val="22"/>
          <w:szCs w:val="22"/>
        </w:rPr>
        <w:t>Emissora</w:t>
      </w:r>
      <w:r w:rsidR="00414403" w:rsidRPr="0098523C">
        <w:rPr>
          <w:rFonts w:ascii="Tahoma" w:hAnsi="Tahoma" w:cs="Tahoma"/>
          <w:b/>
          <w:smallCaps/>
          <w:sz w:val="22"/>
          <w:szCs w:val="22"/>
        </w:rPr>
        <w:t xml:space="preserve"> e Características da Oferta</w:t>
      </w:r>
    </w:p>
    <w:p w14:paraId="11B9AAA0" w14:textId="77777777" w:rsidR="003F2132" w:rsidRPr="00BA651C" w:rsidRDefault="003F2132">
      <w:pPr>
        <w:keepNext/>
        <w:tabs>
          <w:tab w:val="num" w:pos="709"/>
        </w:tabs>
        <w:autoSpaceDE/>
        <w:autoSpaceDN/>
        <w:adjustRightInd/>
        <w:spacing w:before="120" w:after="120"/>
        <w:ind w:left="709" w:hanging="709"/>
        <w:jc w:val="both"/>
        <w:rPr>
          <w:rFonts w:ascii="Tahoma" w:hAnsi="Tahoma" w:cs="Tahoma"/>
          <w:sz w:val="22"/>
          <w:szCs w:val="22"/>
        </w:rPr>
      </w:pPr>
      <w:r w:rsidRPr="00550BFE">
        <w:rPr>
          <w:rFonts w:ascii="Tahoma" w:hAnsi="Tahoma" w:cs="Tahoma"/>
          <w:sz w:val="22"/>
          <w:szCs w:val="22"/>
        </w:rPr>
        <w:t xml:space="preserve">4.1 </w:t>
      </w:r>
      <w:r w:rsidR="00ED7507" w:rsidRPr="00BA651C">
        <w:rPr>
          <w:rFonts w:ascii="Tahoma" w:hAnsi="Tahoma" w:cs="Tahoma"/>
          <w:sz w:val="22"/>
          <w:szCs w:val="22"/>
        </w:rPr>
        <w:tab/>
      </w:r>
      <w:r w:rsidRPr="00BA651C">
        <w:rPr>
          <w:rFonts w:ascii="Tahoma" w:hAnsi="Tahoma" w:cs="Tahoma"/>
          <w:i/>
          <w:sz w:val="22"/>
          <w:szCs w:val="22"/>
          <w:u w:val="single"/>
        </w:rPr>
        <w:t xml:space="preserve">Objeto </w:t>
      </w:r>
      <w:r w:rsidR="0067201F" w:rsidRPr="00BA651C">
        <w:rPr>
          <w:rFonts w:ascii="Tahoma" w:hAnsi="Tahoma" w:cs="Tahoma"/>
          <w:i/>
          <w:sz w:val="22"/>
          <w:szCs w:val="22"/>
          <w:u w:val="single"/>
        </w:rPr>
        <w:t>Social</w:t>
      </w:r>
      <w:r w:rsidR="0067201F" w:rsidRPr="00BA651C">
        <w:rPr>
          <w:rFonts w:ascii="Tahoma" w:hAnsi="Tahoma" w:cs="Tahoma"/>
          <w:sz w:val="22"/>
          <w:szCs w:val="22"/>
        </w:rPr>
        <w:t xml:space="preserve">. </w:t>
      </w:r>
      <w:r w:rsidR="00342774" w:rsidRPr="00BA651C">
        <w:rPr>
          <w:rFonts w:ascii="Tahoma" w:hAnsi="Tahoma" w:cs="Tahoma"/>
          <w:sz w:val="22"/>
          <w:szCs w:val="22"/>
        </w:rPr>
        <w:t xml:space="preserve">A Emissora tem por objeto social </w:t>
      </w:r>
      <w:r w:rsidR="003C5308" w:rsidRPr="00BA651C">
        <w:rPr>
          <w:rFonts w:ascii="Tahoma" w:hAnsi="Tahoma" w:cs="Tahoma"/>
          <w:sz w:val="22"/>
          <w:szCs w:val="22"/>
        </w:rPr>
        <w:t>a exploração de concessões de serviços públicos de transmissão de energia elétrica, incluindo os serviços de construção</w:t>
      </w:r>
      <w:r w:rsidR="00253545" w:rsidRPr="00BA651C">
        <w:rPr>
          <w:rFonts w:ascii="Tahoma" w:hAnsi="Tahoma" w:cs="Tahoma"/>
          <w:sz w:val="22"/>
          <w:szCs w:val="22"/>
        </w:rPr>
        <w:t>.</w:t>
      </w:r>
    </w:p>
    <w:p w14:paraId="1AD37CB7" w14:textId="77777777" w:rsidR="0067201F" w:rsidRPr="00BA651C" w:rsidRDefault="0067201F">
      <w:pPr>
        <w:keepNext/>
        <w:tabs>
          <w:tab w:val="num" w:pos="709"/>
        </w:tabs>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4.2 </w:t>
      </w:r>
      <w:r w:rsidR="00ED7507" w:rsidRPr="00BA651C">
        <w:rPr>
          <w:rFonts w:ascii="Tahoma" w:hAnsi="Tahoma" w:cs="Tahoma"/>
          <w:sz w:val="22"/>
          <w:szCs w:val="22"/>
        </w:rPr>
        <w:tab/>
      </w:r>
      <w:r w:rsidRPr="00BA651C">
        <w:rPr>
          <w:rFonts w:ascii="Tahoma" w:hAnsi="Tahoma" w:cs="Tahoma"/>
          <w:i/>
          <w:sz w:val="22"/>
          <w:szCs w:val="22"/>
          <w:u w:val="single"/>
        </w:rPr>
        <w:t>Número da Emissão</w:t>
      </w:r>
      <w:r w:rsidRPr="00BA651C">
        <w:rPr>
          <w:rFonts w:ascii="Tahoma" w:hAnsi="Tahoma" w:cs="Tahoma"/>
          <w:sz w:val="22"/>
          <w:szCs w:val="22"/>
          <w:u w:val="single"/>
        </w:rPr>
        <w:t>.</w:t>
      </w:r>
      <w:r w:rsidRPr="00BA651C">
        <w:rPr>
          <w:rFonts w:ascii="Tahoma" w:hAnsi="Tahoma" w:cs="Tahoma"/>
          <w:sz w:val="22"/>
          <w:szCs w:val="22"/>
        </w:rPr>
        <w:t xml:space="preserve"> As Debêntures representam a primeira emissão de debêntures da </w:t>
      </w:r>
      <w:r w:rsidR="00B00FA9" w:rsidRPr="00BA651C">
        <w:rPr>
          <w:rFonts w:ascii="Tahoma" w:hAnsi="Tahoma" w:cs="Tahoma"/>
          <w:sz w:val="22"/>
          <w:szCs w:val="22"/>
        </w:rPr>
        <w:t>Emissora</w:t>
      </w:r>
      <w:r w:rsidRPr="00BA651C">
        <w:rPr>
          <w:rFonts w:ascii="Tahoma" w:hAnsi="Tahoma" w:cs="Tahoma"/>
          <w:sz w:val="22"/>
          <w:szCs w:val="22"/>
        </w:rPr>
        <w:t>.</w:t>
      </w:r>
      <w:r w:rsidR="00947A7A" w:rsidRPr="00BA651C">
        <w:rPr>
          <w:rFonts w:ascii="Tahoma" w:hAnsi="Tahoma" w:cs="Tahoma"/>
          <w:sz w:val="22"/>
          <w:szCs w:val="22"/>
        </w:rPr>
        <w:t xml:space="preserve"> </w:t>
      </w:r>
    </w:p>
    <w:p w14:paraId="3E6441FC" w14:textId="7F272953" w:rsidR="0067201F" w:rsidRPr="00BA651C" w:rsidRDefault="0067201F">
      <w:pPr>
        <w:keepNext/>
        <w:tabs>
          <w:tab w:val="num" w:pos="709"/>
        </w:tabs>
        <w:autoSpaceDE/>
        <w:autoSpaceDN/>
        <w:adjustRightInd/>
        <w:spacing w:before="120" w:after="120"/>
        <w:ind w:left="709" w:hanging="709"/>
        <w:jc w:val="both"/>
        <w:rPr>
          <w:rFonts w:ascii="Tahoma" w:hAnsi="Tahoma" w:cs="Tahoma"/>
          <w:sz w:val="22"/>
          <w:szCs w:val="22"/>
        </w:rPr>
      </w:pPr>
      <w:bookmarkStart w:id="22" w:name="_Hlk530741517"/>
      <w:r w:rsidRPr="00BA651C">
        <w:rPr>
          <w:rFonts w:ascii="Tahoma" w:hAnsi="Tahoma" w:cs="Tahoma"/>
          <w:sz w:val="22"/>
          <w:szCs w:val="22"/>
        </w:rPr>
        <w:t xml:space="preserve">4.3 </w:t>
      </w:r>
      <w:r w:rsidR="00ED7507" w:rsidRPr="00BA651C">
        <w:rPr>
          <w:rFonts w:ascii="Tahoma" w:hAnsi="Tahoma" w:cs="Tahoma"/>
          <w:sz w:val="22"/>
          <w:szCs w:val="22"/>
        </w:rPr>
        <w:tab/>
      </w:r>
      <w:r w:rsidRPr="00BA651C">
        <w:rPr>
          <w:rFonts w:ascii="Tahoma" w:hAnsi="Tahoma" w:cs="Tahoma"/>
          <w:i/>
          <w:sz w:val="22"/>
          <w:szCs w:val="22"/>
          <w:u w:val="single"/>
        </w:rPr>
        <w:t>Data de Emissão</w:t>
      </w:r>
      <w:r w:rsidRPr="00BA651C">
        <w:rPr>
          <w:rFonts w:ascii="Tahoma" w:hAnsi="Tahoma" w:cs="Tahoma"/>
          <w:sz w:val="22"/>
          <w:szCs w:val="22"/>
          <w:u w:val="single"/>
        </w:rPr>
        <w:t>.</w:t>
      </w:r>
      <w:r w:rsidRPr="00BA651C">
        <w:rPr>
          <w:rFonts w:ascii="Tahoma" w:hAnsi="Tahoma" w:cs="Tahoma"/>
          <w:sz w:val="22"/>
          <w:szCs w:val="22"/>
        </w:rPr>
        <w:t xml:space="preserve"> Para todos os efeitos legais, a data de emissão das Debêntures será </w:t>
      </w:r>
      <w:r w:rsidR="000B378E">
        <w:rPr>
          <w:rFonts w:ascii="Tahoma" w:hAnsi="Tahoma" w:cs="Tahoma"/>
          <w:sz w:val="22"/>
          <w:szCs w:val="22"/>
        </w:rPr>
        <w:t>1</w:t>
      </w:r>
      <w:r w:rsidR="00527669">
        <w:rPr>
          <w:rFonts w:ascii="Tahoma" w:hAnsi="Tahoma" w:cs="Tahoma"/>
          <w:sz w:val="22"/>
          <w:szCs w:val="22"/>
        </w:rPr>
        <w:t>6</w:t>
      </w:r>
      <w:r w:rsidR="00CC2ECB" w:rsidRPr="00BA651C">
        <w:rPr>
          <w:rFonts w:ascii="Tahoma" w:hAnsi="Tahoma" w:cs="Tahoma"/>
          <w:sz w:val="22"/>
          <w:szCs w:val="22"/>
        </w:rPr>
        <w:t xml:space="preserve"> </w:t>
      </w:r>
      <w:r w:rsidR="00774F80" w:rsidRPr="00BA651C">
        <w:rPr>
          <w:rFonts w:ascii="Tahoma" w:hAnsi="Tahoma" w:cs="Tahoma"/>
          <w:sz w:val="22"/>
          <w:szCs w:val="22"/>
        </w:rPr>
        <w:t xml:space="preserve">de </w:t>
      </w:r>
      <w:r w:rsidR="00527669">
        <w:rPr>
          <w:rFonts w:ascii="Tahoma" w:hAnsi="Tahoma" w:cs="Tahoma"/>
          <w:sz w:val="22"/>
          <w:szCs w:val="22"/>
        </w:rPr>
        <w:t>novembro</w:t>
      </w:r>
      <w:r w:rsidR="00527669" w:rsidRPr="00BA651C">
        <w:rPr>
          <w:rFonts w:ascii="Tahoma" w:hAnsi="Tahoma" w:cs="Tahoma"/>
          <w:sz w:val="22"/>
          <w:szCs w:val="22"/>
        </w:rPr>
        <w:t xml:space="preserve"> </w:t>
      </w:r>
      <w:r w:rsidRPr="00BA651C">
        <w:rPr>
          <w:rFonts w:ascii="Tahoma" w:hAnsi="Tahoma" w:cs="Tahoma"/>
          <w:sz w:val="22"/>
          <w:szCs w:val="22"/>
        </w:rPr>
        <w:t>de</w:t>
      </w:r>
      <w:r w:rsidR="00BE52DA" w:rsidRPr="00BA651C">
        <w:rPr>
          <w:rFonts w:ascii="Tahoma" w:hAnsi="Tahoma" w:cs="Tahoma"/>
          <w:sz w:val="22"/>
          <w:szCs w:val="22"/>
        </w:rPr>
        <w:t xml:space="preserve"> </w:t>
      </w:r>
      <w:r w:rsidR="009F5D88" w:rsidRPr="000B378E">
        <w:rPr>
          <w:rFonts w:ascii="Tahoma" w:hAnsi="Tahoma" w:cs="Tahoma"/>
          <w:sz w:val="22"/>
          <w:szCs w:val="22"/>
        </w:rPr>
        <w:t>2020</w:t>
      </w:r>
      <w:r w:rsidR="009F5D88" w:rsidRPr="00BA651C" w:rsidDel="00CC2ECB">
        <w:rPr>
          <w:rFonts w:ascii="Tahoma" w:hAnsi="Tahoma" w:cs="Tahoma"/>
          <w:sz w:val="22"/>
          <w:szCs w:val="22"/>
        </w:rPr>
        <w:t xml:space="preserve"> </w:t>
      </w:r>
      <w:r w:rsidRPr="00BA651C">
        <w:rPr>
          <w:rFonts w:ascii="Tahoma" w:hAnsi="Tahoma" w:cs="Tahoma"/>
          <w:sz w:val="22"/>
          <w:szCs w:val="22"/>
        </w:rPr>
        <w:t>(</w:t>
      </w:r>
      <w:r w:rsidR="00414403" w:rsidRPr="00BA651C">
        <w:rPr>
          <w:rFonts w:ascii="Tahoma" w:hAnsi="Tahoma" w:cs="Tahoma"/>
          <w:sz w:val="22"/>
          <w:szCs w:val="22"/>
        </w:rPr>
        <w:t>“</w:t>
      </w:r>
      <w:r w:rsidRPr="00BA651C">
        <w:rPr>
          <w:rFonts w:ascii="Tahoma" w:hAnsi="Tahoma" w:cs="Tahoma"/>
          <w:sz w:val="22"/>
          <w:szCs w:val="22"/>
          <w:u w:val="single"/>
        </w:rPr>
        <w:t>Data de Emissão</w:t>
      </w:r>
      <w:r w:rsidR="00414403" w:rsidRPr="00BA651C">
        <w:rPr>
          <w:rFonts w:ascii="Tahoma" w:hAnsi="Tahoma" w:cs="Tahoma"/>
          <w:sz w:val="22"/>
          <w:szCs w:val="22"/>
        </w:rPr>
        <w:t>”</w:t>
      </w:r>
      <w:r w:rsidRPr="00BA651C">
        <w:rPr>
          <w:rFonts w:ascii="Tahoma" w:hAnsi="Tahoma" w:cs="Tahoma"/>
          <w:sz w:val="22"/>
          <w:szCs w:val="22"/>
        </w:rPr>
        <w:t xml:space="preserve">). </w:t>
      </w:r>
    </w:p>
    <w:bookmarkEnd w:id="22"/>
    <w:p w14:paraId="274441A8" w14:textId="2D2A7177" w:rsidR="0067201F" w:rsidRPr="0098523C" w:rsidRDefault="0067201F">
      <w:pPr>
        <w:keepNext/>
        <w:tabs>
          <w:tab w:val="num" w:pos="709"/>
        </w:tabs>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4.4 </w:t>
      </w:r>
      <w:r w:rsidR="00ED7507" w:rsidRPr="00BA651C">
        <w:rPr>
          <w:rFonts w:ascii="Tahoma" w:hAnsi="Tahoma" w:cs="Tahoma"/>
          <w:sz w:val="22"/>
          <w:szCs w:val="22"/>
        </w:rPr>
        <w:tab/>
      </w:r>
      <w:r w:rsidRPr="00BA651C">
        <w:rPr>
          <w:rFonts w:ascii="Tahoma" w:hAnsi="Tahoma" w:cs="Tahoma"/>
          <w:i/>
          <w:sz w:val="22"/>
          <w:szCs w:val="22"/>
          <w:u w:val="single"/>
        </w:rPr>
        <w:t>Séries</w:t>
      </w:r>
      <w:r w:rsidRPr="00BA651C">
        <w:rPr>
          <w:rFonts w:ascii="Tahoma" w:hAnsi="Tahoma" w:cs="Tahoma"/>
          <w:sz w:val="22"/>
          <w:szCs w:val="22"/>
          <w:u w:val="single"/>
        </w:rPr>
        <w:t>.</w:t>
      </w:r>
      <w:r w:rsidRPr="00BA651C">
        <w:rPr>
          <w:rFonts w:ascii="Tahoma" w:hAnsi="Tahoma" w:cs="Tahoma"/>
          <w:sz w:val="22"/>
          <w:szCs w:val="22"/>
        </w:rPr>
        <w:t xml:space="preserve"> A Emissão será realizada </w:t>
      </w:r>
      <w:r w:rsidR="00947A7A" w:rsidRPr="00BA651C">
        <w:rPr>
          <w:rFonts w:ascii="Tahoma" w:hAnsi="Tahoma" w:cs="Tahoma"/>
          <w:sz w:val="22"/>
          <w:szCs w:val="22"/>
        </w:rPr>
        <w:t xml:space="preserve">em </w:t>
      </w:r>
      <w:r w:rsidR="00972356" w:rsidRPr="0098523C">
        <w:rPr>
          <w:rFonts w:ascii="Tahoma" w:hAnsi="Tahoma" w:cs="Tahoma"/>
          <w:sz w:val="22"/>
          <w:szCs w:val="22"/>
        </w:rPr>
        <w:t>série</w:t>
      </w:r>
      <w:r w:rsidR="008F5FD3">
        <w:rPr>
          <w:rFonts w:ascii="Tahoma" w:hAnsi="Tahoma" w:cs="Tahoma"/>
          <w:sz w:val="22"/>
          <w:szCs w:val="22"/>
        </w:rPr>
        <w:t xml:space="preserve"> única</w:t>
      </w:r>
      <w:r w:rsidRPr="0098523C">
        <w:rPr>
          <w:rFonts w:ascii="Tahoma" w:hAnsi="Tahoma" w:cs="Tahoma"/>
          <w:sz w:val="22"/>
          <w:szCs w:val="22"/>
        </w:rPr>
        <w:t xml:space="preserve">. </w:t>
      </w:r>
    </w:p>
    <w:p w14:paraId="00978D19" w14:textId="2A5BC607" w:rsidR="00340581" w:rsidRPr="0086531E" w:rsidRDefault="0067201F">
      <w:pPr>
        <w:autoSpaceDE/>
        <w:autoSpaceDN/>
        <w:adjustRightInd/>
        <w:spacing w:before="120" w:after="120"/>
        <w:ind w:left="709" w:hanging="709"/>
        <w:jc w:val="both"/>
        <w:rPr>
          <w:rFonts w:ascii="Tahoma" w:hAnsi="Tahoma" w:cs="Tahoma"/>
          <w:sz w:val="22"/>
          <w:szCs w:val="22"/>
        </w:rPr>
      </w:pPr>
      <w:r w:rsidRPr="00550BFE">
        <w:rPr>
          <w:rFonts w:ascii="Tahoma" w:hAnsi="Tahoma" w:cs="Tahoma"/>
          <w:sz w:val="22"/>
          <w:szCs w:val="22"/>
        </w:rPr>
        <w:t xml:space="preserve">4.5 </w:t>
      </w:r>
      <w:r w:rsidR="00ED7507" w:rsidRPr="00BA651C">
        <w:rPr>
          <w:rFonts w:ascii="Tahoma" w:hAnsi="Tahoma" w:cs="Tahoma"/>
          <w:sz w:val="22"/>
          <w:szCs w:val="22"/>
        </w:rPr>
        <w:tab/>
      </w:r>
      <w:r w:rsidRPr="00BA651C">
        <w:rPr>
          <w:rFonts w:ascii="Tahoma" w:hAnsi="Tahoma" w:cs="Tahoma"/>
          <w:i/>
          <w:sz w:val="22"/>
          <w:szCs w:val="22"/>
          <w:u w:val="single"/>
        </w:rPr>
        <w:t>Valor Total da Emissão</w:t>
      </w:r>
      <w:r w:rsidRPr="00BA651C">
        <w:rPr>
          <w:rFonts w:ascii="Tahoma" w:hAnsi="Tahoma" w:cs="Tahoma"/>
          <w:sz w:val="22"/>
          <w:szCs w:val="22"/>
        </w:rPr>
        <w:t>. O valo</w:t>
      </w:r>
      <w:r w:rsidR="00340581" w:rsidRPr="00BA651C">
        <w:rPr>
          <w:rFonts w:ascii="Tahoma" w:hAnsi="Tahoma" w:cs="Tahoma"/>
          <w:sz w:val="22"/>
          <w:szCs w:val="22"/>
        </w:rPr>
        <w:t xml:space="preserve">r total da Emissão será de </w:t>
      </w:r>
      <w:bookmarkStart w:id="23" w:name="_Hlk53577928"/>
      <w:r w:rsidR="00C25C48" w:rsidRPr="00BA651C">
        <w:rPr>
          <w:rFonts w:ascii="Tahoma" w:hAnsi="Tahoma" w:cs="Tahoma"/>
          <w:sz w:val="22"/>
          <w:szCs w:val="22"/>
        </w:rPr>
        <w:t>R$</w:t>
      </w:r>
      <w:r w:rsidR="0033338A" w:rsidRPr="00BA651C">
        <w:rPr>
          <w:rFonts w:ascii="Tahoma" w:hAnsi="Tahoma" w:cs="Tahoma"/>
          <w:sz w:val="22"/>
          <w:szCs w:val="22"/>
        </w:rPr>
        <w:t>70.000.000,00</w:t>
      </w:r>
      <w:r w:rsidR="00CC2ECB" w:rsidRPr="00BA651C" w:rsidDel="00CC2ECB">
        <w:rPr>
          <w:rFonts w:ascii="Tahoma" w:hAnsi="Tahoma" w:cs="Tahoma"/>
          <w:sz w:val="22"/>
          <w:szCs w:val="22"/>
        </w:rPr>
        <w:t xml:space="preserve"> </w:t>
      </w:r>
      <w:r w:rsidR="00C25C48" w:rsidRPr="00BA651C">
        <w:rPr>
          <w:rFonts w:ascii="Tahoma" w:hAnsi="Tahoma" w:cs="Tahoma"/>
          <w:sz w:val="22"/>
          <w:szCs w:val="22"/>
        </w:rPr>
        <w:t>(</w:t>
      </w:r>
      <w:r w:rsidR="0033338A" w:rsidRPr="00BA651C">
        <w:rPr>
          <w:rFonts w:ascii="Tahoma" w:hAnsi="Tahoma" w:cs="Tahoma"/>
          <w:sz w:val="22"/>
          <w:szCs w:val="22"/>
        </w:rPr>
        <w:t>setenta milhões de reais</w:t>
      </w:r>
      <w:r w:rsidR="00C25C48" w:rsidRPr="00BA651C">
        <w:rPr>
          <w:rFonts w:ascii="Tahoma" w:hAnsi="Tahoma" w:cs="Tahoma"/>
          <w:sz w:val="22"/>
          <w:szCs w:val="22"/>
        </w:rPr>
        <w:t>)</w:t>
      </w:r>
      <w:bookmarkEnd w:id="23"/>
      <w:r w:rsidRPr="00BA651C">
        <w:rPr>
          <w:rFonts w:ascii="Tahoma" w:hAnsi="Tahoma" w:cs="Tahoma"/>
          <w:sz w:val="22"/>
          <w:szCs w:val="22"/>
        </w:rPr>
        <w:t>, na Data de Emissão (</w:t>
      </w:r>
      <w:r w:rsidR="00414403" w:rsidRPr="00BA651C">
        <w:rPr>
          <w:rFonts w:ascii="Tahoma" w:hAnsi="Tahoma" w:cs="Tahoma"/>
          <w:sz w:val="22"/>
          <w:szCs w:val="22"/>
        </w:rPr>
        <w:t>“</w:t>
      </w:r>
      <w:r w:rsidRPr="00BA651C">
        <w:rPr>
          <w:rFonts w:ascii="Tahoma" w:hAnsi="Tahoma" w:cs="Tahoma"/>
          <w:sz w:val="22"/>
          <w:szCs w:val="22"/>
          <w:u w:val="single"/>
        </w:rPr>
        <w:t>Valor Total da Emissão</w:t>
      </w:r>
      <w:r w:rsidR="00414403" w:rsidRPr="00BA651C">
        <w:rPr>
          <w:rFonts w:ascii="Tahoma" w:hAnsi="Tahoma" w:cs="Tahoma"/>
          <w:sz w:val="22"/>
          <w:szCs w:val="22"/>
        </w:rPr>
        <w:t>”</w:t>
      </w:r>
      <w:r w:rsidRPr="00BA651C">
        <w:rPr>
          <w:rFonts w:ascii="Tahoma" w:hAnsi="Tahoma" w:cs="Tahoma"/>
          <w:sz w:val="22"/>
          <w:szCs w:val="22"/>
        </w:rPr>
        <w:t>)</w:t>
      </w:r>
      <w:r w:rsidR="008F5FD3">
        <w:rPr>
          <w:rFonts w:ascii="Tahoma" w:hAnsi="Tahoma" w:cs="Tahoma"/>
          <w:sz w:val="22"/>
          <w:szCs w:val="22"/>
        </w:rPr>
        <w:t>.</w:t>
      </w:r>
      <w:r w:rsidR="00340581" w:rsidRPr="0086531E">
        <w:rPr>
          <w:rFonts w:ascii="Tahoma" w:hAnsi="Tahoma" w:cs="Tahoma"/>
          <w:sz w:val="22"/>
          <w:szCs w:val="22"/>
        </w:rPr>
        <w:t xml:space="preserve"> </w:t>
      </w:r>
    </w:p>
    <w:p w14:paraId="510C9AFF" w14:textId="1C6942F6" w:rsidR="00340581" w:rsidRPr="00BA651C" w:rsidRDefault="00340581">
      <w:pPr>
        <w:autoSpaceDE/>
        <w:autoSpaceDN/>
        <w:adjustRightInd/>
        <w:spacing w:before="120" w:after="120"/>
        <w:ind w:left="709" w:hanging="709"/>
        <w:jc w:val="both"/>
        <w:rPr>
          <w:rFonts w:ascii="Tahoma" w:hAnsi="Tahoma" w:cs="Tahoma"/>
          <w:sz w:val="22"/>
          <w:szCs w:val="22"/>
        </w:rPr>
      </w:pPr>
      <w:r w:rsidRPr="00550BFE">
        <w:rPr>
          <w:rFonts w:ascii="Tahoma" w:hAnsi="Tahoma" w:cs="Tahoma"/>
          <w:sz w:val="22"/>
          <w:szCs w:val="22"/>
        </w:rPr>
        <w:t xml:space="preserve">4.6 </w:t>
      </w:r>
      <w:r w:rsidR="00ED7507" w:rsidRPr="00BA651C">
        <w:rPr>
          <w:rFonts w:ascii="Tahoma" w:hAnsi="Tahoma" w:cs="Tahoma"/>
          <w:sz w:val="22"/>
          <w:szCs w:val="22"/>
        </w:rPr>
        <w:tab/>
      </w:r>
      <w:r w:rsidRPr="00BA651C">
        <w:rPr>
          <w:rFonts w:ascii="Tahoma" w:hAnsi="Tahoma" w:cs="Tahoma"/>
          <w:i/>
          <w:sz w:val="22"/>
          <w:szCs w:val="22"/>
          <w:u w:val="single"/>
        </w:rPr>
        <w:t>Quantidade</w:t>
      </w:r>
      <w:r w:rsidRPr="00BA651C">
        <w:rPr>
          <w:rFonts w:ascii="Tahoma" w:hAnsi="Tahoma" w:cs="Tahoma"/>
          <w:sz w:val="22"/>
          <w:szCs w:val="22"/>
          <w:u w:val="single"/>
        </w:rPr>
        <w:t>.</w:t>
      </w:r>
      <w:r w:rsidRPr="00BA651C">
        <w:rPr>
          <w:rFonts w:ascii="Tahoma" w:hAnsi="Tahoma" w:cs="Tahoma"/>
          <w:sz w:val="22"/>
          <w:szCs w:val="22"/>
        </w:rPr>
        <w:t xml:space="preserve"> Serão emitidas </w:t>
      </w:r>
      <w:bookmarkStart w:id="24" w:name="_Hlk53578562"/>
      <w:r w:rsidR="0033338A" w:rsidRPr="00BA651C">
        <w:rPr>
          <w:rFonts w:ascii="Tahoma" w:hAnsi="Tahoma" w:cs="Tahoma"/>
          <w:sz w:val="22"/>
          <w:szCs w:val="22"/>
        </w:rPr>
        <w:t>70.000</w:t>
      </w:r>
      <w:r w:rsidR="00CC2ECB" w:rsidRPr="00BA651C">
        <w:rPr>
          <w:rFonts w:ascii="Tahoma" w:hAnsi="Tahoma" w:cs="Tahoma"/>
          <w:sz w:val="22"/>
          <w:szCs w:val="22"/>
        </w:rPr>
        <w:t xml:space="preserve"> </w:t>
      </w:r>
      <w:r w:rsidR="00126DF6" w:rsidRPr="00BA651C">
        <w:rPr>
          <w:rFonts w:ascii="Tahoma" w:hAnsi="Tahoma" w:cs="Tahoma"/>
          <w:sz w:val="22"/>
          <w:szCs w:val="22"/>
        </w:rPr>
        <w:t>(</w:t>
      </w:r>
      <w:r w:rsidR="0033338A" w:rsidRPr="00BA651C">
        <w:rPr>
          <w:rFonts w:ascii="Tahoma" w:hAnsi="Tahoma" w:cs="Tahoma"/>
          <w:sz w:val="22"/>
          <w:szCs w:val="22"/>
        </w:rPr>
        <w:t>setenta mil</w:t>
      </w:r>
      <w:r w:rsidRPr="00BA651C">
        <w:rPr>
          <w:rFonts w:ascii="Tahoma" w:hAnsi="Tahoma" w:cs="Tahoma"/>
          <w:sz w:val="22"/>
          <w:szCs w:val="22"/>
        </w:rPr>
        <w:t xml:space="preserve">) </w:t>
      </w:r>
      <w:bookmarkEnd w:id="24"/>
      <w:r w:rsidRPr="00BA651C">
        <w:rPr>
          <w:rFonts w:ascii="Tahoma" w:hAnsi="Tahoma" w:cs="Tahoma"/>
          <w:sz w:val="22"/>
          <w:szCs w:val="22"/>
        </w:rPr>
        <w:t>Debêntures</w:t>
      </w:r>
      <w:r w:rsidR="00DE671C" w:rsidRPr="00BA651C">
        <w:rPr>
          <w:rFonts w:ascii="Tahoma" w:hAnsi="Tahoma" w:cs="Tahoma"/>
          <w:sz w:val="22"/>
          <w:szCs w:val="22"/>
        </w:rPr>
        <w:t xml:space="preserve">. </w:t>
      </w:r>
    </w:p>
    <w:p w14:paraId="6BA31B33" w14:textId="5BBBE4DD" w:rsidR="00DE671C" w:rsidRPr="00BA651C" w:rsidRDefault="00DE671C">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4.7 </w:t>
      </w:r>
      <w:r w:rsidR="00ED7507" w:rsidRPr="00BA651C">
        <w:rPr>
          <w:rFonts w:ascii="Tahoma" w:hAnsi="Tahoma" w:cs="Tahoma"/>
          <w:sz w:val="22"/>
          <w:szCs w:val="22"/>
        </w:rPr>
        <w:tab/>
      </w:r>
      <w:r w:rsidRPr="00BA651C">
        <w:rPr>
          <w:rFonts w:ascii="Tahoma" w:hAnsi="Tahoma" w:cs="Tahoma"/>
          <w:i/>
          <w:sz w:val="22"/>
          <w:szCs w:val="22"/>
          <w:u w:val="single"/>
        </w:rPr>
        <w:t>Colocação</w:t>
      </w:r>
      <w:r w:rsidRPr="00BA651C">
        <w:rPr>
          <w:rFonts w:ascii="Tahoma" w:hAnsi="Tahoma" w:cs="Tahoma"/>
          <w:sz w:val="22"/>
          <w:szCs w:val="22"/>
          <w:u w:val="single"/>
        </w:rPr>
        <w:t>.</w:t>
      </w:r>
      <w:r w:rsidRPr="00BA651C">
        <w:rPr>
          <w:rFonts w:ascii="Tahoma" w:hAnsi="Tahoma" w:cs="Tahoma"/>
          <w:sz w:val="22"/>
          <w:szCs w:val="22"/>
        </w:rPr>
        <w:t xml:space="preserve"> As Debêntures serão objeto de oferta pública com esforços restritos de distribuição, nos termos da Lei d</w:t>
      </w:r>
      <w:r w:rsidR="00C57D6D" w:rsidRPr="00BA651C">
        <w:rPr>
          <w:rFonts w:ascii="Tahoma" w:hAnsi="Tahoma" w:cs="Tahoma"/>
          <w:sz w:val="22"/>
          <w:szCs w:val="22"/>
        </w:rPr>
        <w:t>e</w:t>
      </w:r>
      <w:r w:rsidRPr="00BA651C">
        <w:rPr>
          <w:rFonts w:ascii="Tahoma" w:hAnsi="Tahoma" w:cs="Tahoma"/>
          <w:sz w:val="22"/>
          <w:szCs w:val="22"/>
        </w:rPr>
        <w:t xml:space="preserve"> Mercado de </w:t>
      </w:r>
      <w:r w:rsidR="0080228F" w:rsidRPr="00BA651C">
        <w:rPr>
          <w:rFonts w:ascii="Tahoma" w:hAnsi="Tahoma" w:cs="Tahoma"/>
          <w:sz w:val="22"/>
          <w:szCs w:val="22"/>
        </w:rPr>
        <w:t>Capitais</w:t>
      </w:r>
      <w:r w:rsidRPr="00BA651C">
        <w:rPr>
          <w:rFonts w:ascii="Tahoma" w:hAnsi="Tahoma" w:cs="Tahoma"/>
          <w:sz w:val="22"/>
          <w:szCs w:val="22"/>
        </w:rPr>
        <w:t>, da Instrução</w:t>
      </w:r>
      <w:r w:rsidR="00482A4F" w:rsidRPr="00BA651C">
        <w:rPr>
          <w:rFonts w:ascii="Tahoma" w:hAnsi="Tahoma" w:cs="Tahoma"/>
          <w:sz w:val="22"/>
          <w:szCs w:val="22"/>
        </w:rPr>
        <w:t xml:space="preserve"> </w:t>
      </w:r>
      <w:r w:rsidRPr="00BA651C">
        <w:rPr>
          <w:rFonts w:ascii="Tahoma" w:hAnsi="Tahoma" w:cs="Tahoma"/>
          <w:sz w:val="22"/>
          <w:szCs w:val="22"/>
        </w:rPr>
        <w:t>CVM</w:t>
      </w:r>
      <w:r w:rsidR="00482A4F" w:rsidRPr="00BA651C">
        <w:rPr>
          <w:rFonts w:ascii="Tahoma" w:hAnsi="Tahoma" w:cs="Tahoma"/>
          <w:sz w:val="22"/>
          <w:szCs w:val="22"/>
        </w:rPr>
        <w:t xml:space="preserve"> </w:t>
      </w:r>
      <w:r w:rsidRPr="00BA651C">
        <w:rPr>
          <w:rFonts w:ascii="Tahoma" w:hAnsi="Tahoma" w:cs="Tahoma"/>
          <w:sz w:val="22"/>
          <w:szCs w:val="22"/>
        </w:rPr>
        <w:t>476 e das demais disposições legais e regulamentares aplicáveis</w:t>
      </w:r>
      <w:r w:rsidRPr="00BA651C">
        <w:rPr>
          <w:rFonts w:ascii="Tahoma" w:hAnsi="Tahoma" w:cs="Tahoma"/>
          <w:bCs/>
          <w:sz w:val="22"/>
          <w:szCs w:val="22"/>
        </w:rPr>
        <w:t>, e</w:t>
      </w:r>
      <w:r w:rsidRPr="00BA651C">
        <w:rPr>
          <w:rFonts w:ascii="Tahoma" w:hAnsi="Tahoma" w:cs="Tahoma"/>
          <w:sz w:val="22"/>
          <w:szCs w:val="22"/>
        </w:rPr>
        <w:t xml:space="preserve"> do </w:t>
      </w:r>
      <w:r w:rsidR="00414403" w:rsidRPr="00BA651C">
        <w:rPr>
          <w:rFonts w:ascii="Tahoma" w:hAnsi="Tahoma" w:cs="Tahoma"/>
          <w:sz w:val="22"/>
          <w:szCs w:val="22"/>
        </w:rPr>
        <w:t>“</w:t>
      </w:r>
      <w:r w:rsidRPr="00BA651C">
        <w:rPr>
          <w:rFonts w:ascii="Tahoma" w:hAnsi="Tahoma" w:cs="Tahoma"/>
          <w:sz w:val="22"/>
          <w:szCs w:val="22"/>
        </w:rPr>
        <w:t>Contrato de Coordenação e Distribuição Pública d</w:t>
      </w:r>
      <w:r w:rsidR="00482A4F" w:rsidRPr="00BA651C">
        <w:rPr>
          <w:rFonts w:ascii="Tahoma" w:hAnsi="Tahoma" w:cs="Tahoma"/>
          <w:sz w:val="22"/>
          <w:szCs w:val="22"/>
        </w:rPr>
        <w:t>a Primeira Emissão d</w:t>
      </w:r>
      <w:r w:rsidRPr="00BA651C">
        <w:rPr>
          <w:rFonts w:ascii="Tahoma" w:hAnsi="Tahoma" w:cs="Tahoma"/>
          <w:sz w:val="22"/>
          <w:szCs w:val="22"/>
        </w:rPr>
        <w:t>e Debêntures Simples, Não Conversíveis em Ações, da Espécie</w:t>
      </w:r>
      <w:r w:rsidR="00B734EC" w:rsidRPr="00BA651C">
        <w:rPr>
          <w:rFonts w:ascii="Tahoma" w:hAnsi="Tahoma" w:cs="Tahoma"/>
          <w:sz w:val="22"/>
          <w:szCs w:val="22"/>
        </w:rPr>
        <w:t xml:space="preserve"> </w:t>
      </w:r>
      <w:r w:rsidR="00F17E8E" w:rsidRPr="00BA651C">
        <w:rPr>
          <w:rFonts w:ascii="Tahoma" w:hAnsi="Tahoma" w:cs="Tahoma"/>
          <w:sz w:val="22"/>
          <w:szCs w:val="22"/>
        </w:rPr>
        <w:t>Com Garantia Real</w:t>
      </w:r>
      <w:r w:rsidRPr="00BA651C">
        <w:rPr>
          <w:rFonts w:ascii="Tahoma" w:hAnsi="Tahoma" w:cs="Tahoma"/>
          <w:sz w:val="22"/>
          <w:szCs w:val="22"/>
        </w:rPr>
        <w:t>, com Garantia Adicional</w:t>
      </w:r>
      <w:r w:rsidR="00B734EC" w:rsidRPr="00BA651C">
        <w:rPr>
          <w:rFonts w:ascii="Tahoma" w:hAnsi="Tahoma" w:cs="Tahoma"/>
          <w:sz w:val="22"/>
          <w:szCs w:val="22"/>
        </w:rPr>
        <w:t xml:space="preserve"> Fidejussória</w:t>
      </w:r>
      <w:r w:rsidRPr="00BA651C">
        <w:rPr>
          <w:rFonts w:ascii="Tahoma" w:hAnsi="Tahoma" w:cs="Tahoma"/>
          <w:sz w:val="22"/>
          <w:szCs w:val="22"/>
        </w:rPr>
        <w:t xml:space="preserve">, </w:t>
      </w:r>
      <w:r w:rsidR="0099142C" w:rsidRPr="00BA651C">
        <w:rPr>
          <w:rFonts w:ascii="Tahoma" w:hAnsi="Tahoma" w:cs="Tahoma"/>
          <w:sz w:val="22"/>
          <w:szCs w:val="22"/>
        </w:rPr>
        <w:t xml:space="preserve">para Distribuição Pública, com Esforços Restritos, </w:t>
      </w:r>
      <w:r w:rsidRPr="00BA651C">
        <w:rPr>
          <w:rFonts w:ascii="Tahoma" w:hAnsi="Tahoma" w:cs="Tahoma"/>
          <w:sz w:val="22"/>
          <w:szCs w:val="22"/>
        </w:rPr>
        <w:t xml:space="preserve">da </w:t>
      </w:r>
      <w:r w:rsidR="001C242E" w:rsidRPr="00BA651C">
        <w:rPr>
          <w:rFonts w:ascii="Tahoma" w:hAnsi="Tahoma" w:cs="Tahoma"/>
          <w:sz w:val="22"/>
          <w:szCs w:val="22"/>
        </w:rPr>
        <w:t xml:space="preserve">Evoltz </w:t>
      </w:r>
      <w:r w:rsidR="00102B97" w:rsidRPr="00BA651C">
        <w:rPr>
          <w:rFonts w:ascii="Tahoma" w:hAnsi="Tahoma" w:cs="Tahoma"/>
          <w:sz w:val="22"/>
          <w:szCs w:val="22"/>
        </w:rPr>
        <w:t>IV</w:t>
      </w:r>
      <w:r w:rsidR="00613ACF" w:rsidRPr="00BA651C">
        <w:rPr>
          <w:rFonts w:ascii="Tahoma" w:hAnsi="Tahoma" w:cs="Tahoma"/>
          <w:sz w:val="22"/>
          <w:szCs w:val="22"/>
        </w:rPr>
        <w:t xml:space="preserve"> </w:t>
      </w:r>
      <w:r w:rsidR="001C242E" w:rsidRPr="00BA651C">
        <w:rPr>
          <w:rFonts w:ascii="Tahoma" w:hAnsi="Tahoma" w:cs="Tahoma"/>
          <w:sz w:val="22"/>
          <w:szCs w:val="22"/>
        </w:rPr>
        <w:t>–</w:t>
      </w:r>
      <w:r w:rsidR="00613ACF" w:rsidRPr="00BA651C">
        <w:rPr>
          <w:rFonts w:ascii="Tahoma" w:hAnsi="Tahoma" w:cs="Tahoma"/>
          <w:sz w:val="22"/>
          <w:szCs w:val="22"/>
        </w:rPr>
        <w:t xml:space="preserve"> </w:t>
      </w:r>
      <w:r w:rsidR="001C242E" w:rsidRPr="00BA651C">
        <w:rPr>
          <w:rFonts w:ascii="Tahoma" w:hAnsi="Tahoma" w:cs="Tahoma"/>
          <w:sz w:val="22"/>
          <w:szCs w:val="22"/>
        </w:rPr>
        <w:t>São Mateus</w:t>
      </w:r>
      <w:r w:rsidR="0033338A" w:rsidRPr="00BA651C">
        <w:rPr>
          <w:rFonts w:ascii="Tahoma" w:hAnsi="Tahoma" w:cs="Tahoma"/>
          <w:sz w:val="22"/>
          <w:szCs w:val="22"/>
        </w:rPr>
        <w:t xml:space="preserve"> </w:t>
      </w:r>
      <w:r w:rsidR="00613ACF" w:rsidRPr="00BA651C">
        <w:rPr>
          <w:rFonts w:ascii="Tahoma" w:hAnsi="Tahoma" w:cs="Tahoma"/>
          <w:sz w:val="22"/>
          <w:szCs w:val="22"/>
        </w:rPr>
        <w:t>Transmissora de Energia S.A.</w:t>
      </w:r>
      <w:r w:rsidR="00414403" w:rsidRPr="00BA651C">
        <w:rPr>
          <w:rFonts w:ascii="Tahoma" w:hAnsi="Tahoma" w:cs="Tahoma"/>
          <w:bCs/>
          <w:snapToGrid w:val="0"/>
          <w:sz w:val="22"/>
          <w:szCs w:val="22"/>
        </w:rPr>
        <w:t>”</w:t>
      </w:r>
      <w:r w:rsidRPr="00BA651C">
        <w:rPr>
          <w:rFonts w:ascii="Tahoma" w:hAnsi="Tahoma" w:cs="Tahoma"/>
          <w:sz w:val="22"/>
          <w:szCs w:val="22"/>
        </w:rPr>
        <w:t xml:space="preserve"> (</w:t>
      </w:r>
      <w:r w:rsidR="00414403" w:rsidRPr="00BA651C">
        <w:rPr>
          <w:rFonts w:ascii="Tahoma" w:hAnsi="Tahoma" w:cs="Tahoma"/>
          <w:sz w:val="22"/>
          <w:szCs w:val="22"/>
        </w:rPr>
        <w:t>“</w:t>
      </w:r>
      <w:r w:rsidRPr="00BA651C">
        <w:rPr>
          <w:rFonts w:ascii="Tahoma" w:hAnsi="Tahoma" w:cs="Tahoma"/>
          <w:sz w:val="22"/>
          <w:szCs w:val="22"/>
          <w:u w:val="single"/>
        </w:rPr>
        <w:t>Contrato de Distribuição</w:t>
      </w:r>
      <w:r w:rsidR="00414403" w:rsidRPr="00BA651C">
        <w:rPr>
          <w:rFonts w:ascii="Tahoma" w:hAnsi="Tahoma" w:cs="Tahoma"/>
          <w:sz w:val="22"/>
          <w:szCs w:val="22"/>
        </w:rPr>
        <w:t>”</w:t>
      </w:r>
      <w:r w:rsidRPr="00BA651C">
        <w:rPr>
          <w:rFonts w:ascii="Tahoma" w:hAnsi="Tahoma" w:cs="Tahoma"/>
          <w:sz w:val="22"/>
          <w:szCs w:val="22"/>
        </w:rPr>
        <w:t>), com a intermediação do Coordenador</w:t>
      </w:r>
      <w:r w:rsidR="00612E5F" w:rsidRPr="00BA651C">
        <w:rPr>
          <w:rFonts w:ascii="Tahoma" w:hAnsi="Tahoma" w:cs="Tahoma"/>
          <w:sz w:val="22"/>
          <w:szCs w:val="22"/>
        </w:rPr>
        <w:t xml:space="preserve"> Líder</w:t>
      </w:r>
      <w:r w:rsidRPr="00BA651C">
        <w:rPr>
          <w:rFonts w:ascii="Tahoma" w:hAnsi="Tahoma" w:cs="Tahoma"/>
          <w:sz w:val="22"/>
          <w:szCs w:val="22"/>
        </w:rPr>
        <w:t xml:space="preserve">, sob o regime de </w:t>
      </w:r>
      <w:r w:rsidR="00482A4F" w:rsidRPr="00BA651C">
        <w:rPr>
          <w:rFonts w:ascii="Tahoma" w:hAnsi="Tahoma" w:cs="Tahoma"/>
          <w:sz w:val="22"/>
          <w:szCs w:val="22"/>
        </w:rPr>
        <w:t xml:space="preserve">garantia firme de </w:t>
      </w:r>
      <w:r w:rsidRPr="00BA651C">
        <w:rPr>
          <w:rFonts w:ascii="Tahoma" w:hAnsi="Tahoma" w:cs="Tahoma"/>
          <w:sz w:val="22"/>
          <w:szCs w:val="22"/>
        </w:rPr>
        <w:t>colocação</w:t>
      </w:r>
      <w:r w:rsidR="00451E2F">
        <w:rPr>
          <w:rFonts w:ascii="Tahoma" w:hAnsi="Tahoma" w:cs="Tahoma"/>
          <w:sz w:val="22"/>
          <w:szCs w:val="22"/>
        </w:rPr>
        <w:t xml:space="preserve"> para o Valor Total da Emissão</w:t>
      </w:r>
      <w:r w:rsidRPr="00BA651C">
        <w:rPr>
          <w:rFonts w:ascii="Tahoma" w:hAnsi="Tahoma" w:cs="Tahoma"/>
          <w:sz w:val="22"/>
          <w:szCs w:val="22"/>
        </w:rPr>
        <w:t>, tendo como público alvo Investidores Profissionais</w:t>
      </w:r>
      <w:r w:rsidR="00337952" w:rsidRPr="00BA651C">
        <w:rPr>
          <w:rFonts w:ascii="Tahoma" w:hAnsi="Tahoma" w:cs="Tahoma"/>
          <w:sz w:val="22"/>
          <w:szCs w:val="22"/>
        </w:rPr>
        <w:t xml:space="preserve">. O Coordenador </w:t>
      </w:r>
      <w:r w:rsidR="002A124A" w:rsidRPr="00BA651C">
        <w:rPr>
          <w:rFonts w:ascii="Tahoma" w:hAnsi="Tahoma" w:cs="Tahoma"/>
          <w:sz w:val="22"/>
          <w:szCs w:val="22"/>
        </w:rPr>
        <w:t xml:space="preserve">Líder </w:t>
      </w:r>
      <w:r w:rsidR="00337952" w:rsidRPr="00BA651C">
        <w:rPr>
          <w:rFonts w:ascii="Tahoma" w:hAnsi="Tahoma" w:cs="Tahoma"/>
          <w:sz w:val="22"/>
          <w:szCs w:val="22"/>
        </w:rPr>
        <w:t>poder</w:t>
      </w:r>
      <w:r w:rsidR="00003784" w:rsidRPr="00BA651C">
        <w:rPr>
          <w:rFonts w:ascii="Tahoma" w:hAnsi="Tahoma" w:cs="Tahoma"/>
          <w:sz w:val="22"/>
          <w:szCs w:val="22"/>
        </w:rPr>
        <w:t>á</w:t>
      </w:r>
      <w:r w:rsidR="00337952" w:rsidRPr="00BA651C">
        <w:rPr>
          <w:rFonts w:ascii="Tahoma" w:hAnsi="Tahoma" w:cs="Tahoma"/>
          <w:sz w:val="22"/>
          <w:szCs w:val="22"/>
        </w:rPr>
        <w:t xml:space="preserve"> </w:t>
      </w:r>
      <w:r w:rsidR="00062894" w:rsidRPr="00BA651C">
        <w:rPr>
          <w:rFonts w:ascii="Tahoma" w:hAnsi="Tahoma" w:cs="Tahoma"/>
          <w:sz w:val="22"/>
          <w:szCs w:val="22"/>
        </w:rPr>
        <w:t xml:space="preserve">acessar </w:t>
      </w:r>
      <w:r w:rsidR="00337952" w:rsidRPr="00BA651C">
        <w:rPr>
          <w:rFonts w:ascii="Tahoma" w:hAnsi="Tahoma" w:cs="Tahoma"/>
          <w:sz w:val="22"/>
          <w:szCs w:val="22"/>
        </w:rPr>
        <w:t>até 75 (setenta e cinco) Investidores Prof</w:t>
      </w:r>
      <w:r w:rsidR="00335120" w:rsidRPr="00BA651C">
        <w:rPr>
          <w:rFonts w:ascii="Tahoma" w:hAnsi="Tahoma" w:cs="Tahoma"/>
          <w:sz w:val="22"/>
          <w:szCs w:val="22"/>
        </w:rPr>
        <w:t>i</w:t>
      </w:r>
      <w:r w:rsidR="00337952" w:rsidRPr="00BA651C">
        <w:rPr>
          <w:rFonts w:ascii="Tahoma" w:hAnsi="Tahoma" w:cs="Tahoma"/>
          <w:sz w:val="22"/>
          <w:szCs w:val="22"/>
        </w:rPr>
        <w:t>ssionais, sendo que as Debêntures poderão ser subscritas e integralizadas por até 50 (cinquenta) Investidores Prof</w:t>
      </w:r>
      <w:r w:rsidR="00335120" w:rsidRPr="00BA651C">
        <w:rPr>
          <w:rFonts w:ascii="Tahoma" w:hAnsi="Tahoma" w:cs="Tahoma"/>
          <w:sz w:val="22"/>
          <w:szCs w:val="22"/>
        </w:rPr>
        <w:t>i</w:t>
      </w:r>
      <w:r w:rsidR="00337952" w:rsidRPr="00BA651C">
        <w:rPr>
          <w:rFonts w:ascii="Tahoma" w:hAnsi="Tahoma" w:cs="Tahoma"/>
          <w:sz w:val="22"/>
          <w:szCs w:val="22"/>
        </w:rPr>
        <w:t>ssionais.</w:t>
      </w:r>
    </w:p>
    <w:p w14:paraId="6B5774C7" w14:textId="77777777" w:rsidR="0067201F" w:rsidRPr="00BA651C" w:rsidRDefault="00696F7E">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4.8 </w:t>
      </w:r>
      <w:r w:rsidR="00ED7507" w:rsidRPr="00BA651C">
        <w:rPr>
          <w:rFonts w:ascii="Tahoma" w:hAnsi="Tahoma" w:cs="Tahoma"/>
          <w:sz w:val="22"/>
          <w:szCs w:val="22"/>
        </w:rPr>
        <w:tab/>
      </w:r>
      <w:r w:rsidRPr="00BA651C">
        <w:rPr>
          <w:rFonts w:ascii="Tahoma" w:hAnsi="Tahoma" w:cs="Tahoma"/>
          <w:i/>
          <w:sz w:val="22"/>
          <w:szCs w:val="22"/>
          <w:u w:val="single"/>
        </w:rPr>
        <w:t>Prazo de Subscrição</w:t>
      </w:r>
      <w:r w:rsidRPr="00BA651C">
        <w:rPr>
          <w:rFonts w:ascii="Tahoma" w:hAnsi="Tahoma" w:cs="Tahoma"/>
          <w:sz w:val="22"/>
          <w:szCs w:val="22"/>
          <w:u w:val="single"/>
        </w:rPr>
        <w:t>.</w:t>
      </w:r>
      <w:r w:rsidRPr="00BA651C">
        <w:rPr>
          <w:rFonts w:ascii="Tahoma" w:hAnsi="Tahoma" w:cs="Tahoma"/>
          <w:sz w:val="22"/>
          <w:szCs w:val="22"/>
        </w:rPr>
        <w:t xml:space="preserve"> Respeitados os requisitos a que se refere</w:t>
      </w:r>
      <w:r w:rsidR="00A1154B" w:rsidRPr="00BA651C">
        <w:rPr>
          <w:rFonts w:ascii="Tahoma" w:hAnsi="Tahoma" w:cs="Tahoma"/>
          <w:sz w:val="22"/>
          <w:szCs w:val="22"/>
        </w:rPr>
        <w:t>m</w:t>
      </w:r>
      <w:r w:rsidRPr="00BA651C">
        <w:rPr>
          <w:rFonts w:ascii="Tahoma" w:hAnsi="Tahoma" w:cs="Tahoma"/>
          <w:sz w:val="22"/>
          <w:szCs w:val="22"/>
        </w:rPr>
        <w:t xml:space="preserve"> a</w:t>
      </w:r>
      <w:r w:rsidR="00337952" w:rsidRPr="00BA651C">
        <w:rPr>
          <w:rFonts w:ascii="Tahoma" w:hAnsi="Tahoma" w:cs="Tahoma"/>
          <w:sz w:val="22"/>
          <w:szCs w:val="22"/>
        </w:rPr>
        <w:t>s</w:t>
      </w:r>
      <w:r w:rsidRPr="00BA651C">
        <w:rPr>
          <w:rFonts w:ascii="Tahoma" w:hAnsi="Tahoma" w:cs="Tahoma"/>
          <w:sz w:val="22"/>
          <w:szCs w:val="22"/>
        </w:rPr>
        <w:t xml:space="preserve"> Cláusula</w:t>
      </w:r>
      <w:r w:rsidR="00337952" w:rsidRPr="00BA651C">
        <w:rPr>
          <w:rFonts w:ascii="Tahoma" w:hAnsi="Tahoma" w:cs="Tahoma"/>
          <w:sz w:val="22"/>
          <w:szCs w:val="22"/>
        </w:rPr>
        <w:t>s</w:t>
      </w:r>
      <w:r w:rsidR="00482A4F" w:rsidRPr="00BA651C">
        <w:rPr>
          <w:rFonts w:ascii="Tahoma" w:hAnsi="Tahoma" w:cs="Tahoma"/>
          <w:sz w:val="22"/>
          <w:szCs w:val="22"/>
        </w:rPr>
        <w:t xml:space="preserve"> </w:t>
      </w:r>
      <w:r w:rsidR="00572A3C" w:rsidRPr="00BA651C">
        <w:rPr>
          <w:rFonts w:ascii="Tahoma" w:hAnsi="Tahoma" w:cs="Tahoma"/>
          <w:sz w:val="22"/>
          <w:szCs w:val="22"/>
        </w:rPr>
        <w:t>3</w:t>
      </w:r>
      <w:r w:rsidR="00337952" w:rsidRPr="00BA651C">
        <w:rPr>
          <w:rFonts w:ascii="Tahoma" w:hAnsi="Tahoma" w:cs="Tahoma"/>
          <w:sz w:val="22"/>
          <w:szCs w:val="22"/>
        </w:rPr>
        <w:t xml:space="preserve"> e 5.4</w:t>
      </w:r>
      <w:r w:rsidRPr="00BA651C">
        <w:rPr>
          <w:rFonts w:ascii="Tahoma" w:hAnsi="Tahoma" w:cs="Tahoma"/>
          <w:sz w:val="22"/>
          <w:szCs w:val="22"/>
        </w:rPr>
        <w:t>, as Debêntures serão subscritas, a qualquer tempo, a partir da data de início de distribuição da Oferta, observado o disposto nos artigos 7º</w:t>
      </w:r>
      <w:r w:rsidRPr="00BA651C">
        <w:rPr>
          <w:rFonts w:ascii="Tahoma" w:hAnsi="Tahoma" w:cs="Tahoma"/>
          <w:sz w:val="22"/>
          <w:szCs w:val="22"/>
        </w:rPr>
        <w:noBreakHyphen/>
        <w:t>A</w:t>
      </w:r>
      <w:r w:rsidR="00337952" w:rsidRPr="00BA651C">
        <w:rPr>
          <w:rFonts w:ascii="Tahoma" w:hAnsi="Tahoma" w:cs="Tahoma"/>
          <w:sz w:val="22"/>
          <w:szCs w:val="22"/>
        </w:rPr>
        <w:t>,</w:t>
      </w:r>
      <w:r w:rsidRPr="00BA651C">
        <w:rPr>
          <w:rFonts w:ascii="Tahoma" w:hAnsi="Tahoma" w:cs="Tahoma"/>
          <w:sz w:val="22"/>
          <w:szCs w:val="22"/>
        </w:rPr>
        <w:t xml:space="preserve"> 8º, parágrafo 2º, </w:t>
      </w:r>
      <w:r w:rsidR="00337952" w:rsidRPr="00BA651C">
        <w:rPr>
          <w:rFonts w:ascii="Tahoma" w:hAnsi="Tahoma" w:cs="Tahoma"/>
          <w:sz w:val="22"/>
          <w:szCs w:val="22"/>
        </w:rPr>
        <w:t xml:space="preserve">e 8-A </w:t>
      </w:r>
      <w:r w:rsidRPr="00BA651C">
        <w:rPr>
          <w:rFonts w:ascii="Tahoma" w:hAnsi="Tahoma" w:cs="Tahoma"/>
          <w:sz w:val="22"/>
          <w:szCs w:val="22"/>
        </w:rPr>
        <w:t xml:space="preserve">da Instrução CVM 476. </w:t>
      </w:r>
    </w:p>
    <w:p w14:paraId="1527DCDF" w14:textId="77777777" w:rsidR="00696F7E" w:rsidRPr="00BA651C" w:rsidRDefault="00696F7E">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4.9 </w:t>
      </w:r>
      <w:r w:rsidR="00ED7507" w:rsidRPr="00BA651C">
        <w:rPr>
          <w:rFonts w:ascii="Tahoma" w:hAnsi="Tahoma" w:cs="Tahoma"/>
          <w:sz w:val="22"/>
          <w:szCs w:val="22"/>
        </w:rPr>
        <w:tab/>
      </w:r>
      <w:r w:rsidRPr="00BA651C">
        <w:rPr>
          <w:rFonts w:ascii="Tahoma" w:hAnsi="Tahoma" w:cs="Tahoma"/>
          <w:i/>
          <w:sz w:val="22"/>
          <w:szCs w:val="22"/>
          <w:u w:val="single"/>
        </w:rPr>
        <w:t>Escriturador e</w:t>
      </w:r>
      <w:r w:rsidR="00C62032" w:rsidRPr="00BA651C">
        <w:rPr>
          <w:rFonts w:ascii="Tahoma" w:hAnsi="Tahoma" w:cs="Tahoma"/>
          <w:i/>
          <w:sz w:val="22"/>
          <w:szCs w:val="22"/>
          <w:u w:val="single"/>
        </w:rPr>
        <w:t xml:space="preserve"> Agente de Liquidação</w:t>
      </w:r>
      <w:r w:rsidRPr="00BA651C">
        <w:rPr>
          <w:rFonts w:ascii="Tahoma" w:hAnsi="Tahoma" w:cs="Tahoma"/>
          <w:sz w:val="22"/>
          <w:szCs w:val="22"/>
        </w:rPr>
        <w:t xml:space="preserve">. </w:t>
      </w:r>
      <w:r w:rsidR="00021650" w:rsidRPr="00BA651C">
        <w:rPr>
          <w:rFonts w:ascii="Tahoma" w:hAnsi="Tahoma" w:cs="Tahoma"/>
          <w:sz w:val="22"/>
          <w:szCs w:val="22"/>
        </w:rPr>
        <w:t>A instituição prestadora de serviços de escrituração e</w:t>
      </w:r>
      <w:r w:rsidR="00C62032" w:rsidRPr="00BA651C">
        <w:rPr>
          <w:rFonts w:ascii="Tahoma" w:hAnsi="Tahoma" w:cs="Tahoma"/>
          <w:sz w:val="22"/>
          <w:szCs w:val="22"/>
        </w:rPr>
        <w:t xml:space="preserve"> agente de liquidação</w:t>
      </w:r>
      <w:r w:rsidR="00021650" w:rsidRPr="00BA651C">
        <w:rPr>
          <w:rFonts w:ascii="Tahoma" w:hAnsi="Tahoma" w:cs="Tahoma"/>
          <w:sz w:val="22"/>
          <w:szCs w:val="22"/>
        </w:rPr>
        <w:t xml:space="preserve"> das Debêntures é a Oliveira Trust Distribuidora de Títulos e Valores Mobiliários S.A., com sede na Cidade do Rio de Janeiro, Estado do Rio de Janeiro, na Avenida das Américas, nº 3.434, 2º andar, sala 201, CEP 22640-102, inscrita no CNPJ/ME sob o nº 36.113.876/0001-91 (“</w:t>
      </w:r>
      <w:r w:rsidR="00021650" w:rsidRPr="00BA651C">
        <w:rPr>
          <w:rFonts w:ascii="Tahoma" w:hAnsi="Tahoma" w:cs="Tahoma"/>
          <w:sz w:val="22"/>
          <w:szCs w:val="22"/>
          <w:u w:val="single"/>
        </w:rPr>
        <w:t>Escriturador</w:t>
      </w:r>
      <w:r w:rsidR="00021650" w:rsidRPr="00BA651C">
        <w:rPr>
          <w:rFonts w:ascii="Tahoma" w:hAnsi="Tahoma" w:cs="Tahoma"/>
          <w:sz w:val="22"/>
          <w:szCs w:val="22"/>
        </w:rPr>
        <w:t>” e “</w:t>
      </w:r>
      <w:r w:rsidR="00C62032" w:rsidRPr="00BA651C">
        <w:rPr>
          <w:rFonts w:ascii="Tahoma" w:hAnsi="Tahoma" w:cs="Tahoma"/>
          <w:sz w:val="22"/>
          <w:szCs w:val="22"/>
          <w:u w:val="single"/>
        </w:rPr>
        <w:t>Agente de Liquidação</w:t>
      </w:r>
      <w:r w:rsidR="00021650" w:rsidRPr="00BA651C">
        <w:rPr>
          <w:rFonts w:ascii="Tahoma" w:hAnsi="Tahoma" w:cs="Tahoma"/>
          <w:sz w:val="22"/>
          <w:szCs w:val="22"/>
        </w:rPr>
        <w:t>”</w:t>
      </w:r>
      <w:r w:rsidR="00F07F77" w:rsidRPr="00BA651C">
        <w:rPr>
          <w:rFonts w:ascii="Tahoma" w:hAnsi="Tahoma" w:cs="Tahoma"/>
          <w:sz w:val="22"/>
          <w:szCs w:val="22"/>
        </w:rPr>
        <w:t>, conforme o caso</w:t>
      </w:r>
      <w:r w:rsidR="00021650" w:rsidRPr="00BA651C">
        <w:rPr>
          <w:rFonts w:ascii="Tahoma" w:hAnsi="Tahoma" w:cs="Tahoma"/>
          <w:sz w:val="22"/>
          <w:szCs w:val="22"/>
        </w:rPr>
        <w:t>).</w:t>
      </w:r>
      <w:r w:rsidRPr="00BA651C">
        <w:rPr>
          <w:rFonts w:ascii="Tahoma" w:hAnsi="Tahoma" w:cs="Tahoma"/>
          <w:sz w:val="22"/>
          <w:szCs w:val="22"/>
        </w:rPr>
        <w:t xml:space="preserve"> </w:t>
      </w:r>
    </w:p>
    <w:p w14:paraId="29E03B87" w14:textId="35156417" w:rsidR="00BE1A4B" w:rsidRDefault="00660431" w:rsidP="000A2DE1">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4.</w:t>
      </w:r>
      <w:r w:rsidR="00337952" w:rsidRPr="00BA651C">
        <w:rPr>
          <w:rFonts w:ascii="Tahoma" w:hAnsi="Tahoma" w:cs="Tahoma"/>
          <w:sz w:val="22"/>
          <w:szCs w:val="22"/>
        </w:rPr>
        <w:t>10</w:t>
      </w:r>
      <w:r w:rsidRPr="00BA651C">
        <w:rPr>
          <w:rFonts w:ascii="Tahoma" w:hAnsi="Tahoma" w:cs="Tahoma"/>
          <w:sz w:val="22"/>
          <w:szCs w:val="22"/>
        </w:rPr>
        <w:t xml:space="preserve"> </w:t>
      </w:r>
      <w:r w:rsidRPr="00BA651C">
        <w:rPr>
          <w:rFonts w:ascii="Tahoma" w:hAnsi="Tahoma" w:cs="Tahoma"/>
          <w:sz w:val="22"/>
          <w:szCs w:val="22"/>
        </w:rPr>
        <w:tab/>
      </w:r>
      <w:r w:rsidRPr="00BA651C">
        <w:rPr>
          <w:rFonts w:ascii="Tahoma" w:hAnsi="Tahoma" w:cs="Tahoma"/>
          <w:i/>
          <w:sz w:val="22"/>
          <w:szCs w:val="22"/>
          <w:u w:val="single"/>
        </w:rPr>
        <w:t>Destinação dos Recursos</w:t>
      </w:r>
      <w:r w:rsidRPr="00BA651C">
        <w:rPr>
          <w:rFonts w:ascii="Tahoma" w:hAnsi="Tahoma" w:cs="Tahoma"/>
          <w:sz w:val="22"/>
          <w:szCs w:val="22"/>
        </w:rPr>
        <w:t xml:space="preserve">. Os recursos líquidos obtidos pela Emissora com a Emissão serão integralmente utilizados pela Emissora </w:t>
      </w:r>
      <w:r w:rsidR="00003784" w:rsidRPr="00BA651C">
        <w:rPr>
          <w:rFonts w:ascii="Tahoma" w:hAnsi="Tahoma" w:cs="Tahoma"/>
          <w:sz w:val="22"/>
          <w:szCs w:val="22"/>
        </w:rPr>
        <w:t>(em conjunto, “</w:t>
      </w:r>
      <w:r w:rsidR="00003784" w:rsidRPr="00BA651C">
        <w:rPr>
          <w:rFonts w:ascii="Tahoma" w:hAnsi="Tahoma" w:cs="Tahoma"/>
          <w:sz w:val="22"/>
          <w:szCs w:val="22"/>
          <w:u w:val="single"/>
        </w:rPr>
        <w:t>Destinação dos Recursos</w:t>
      </w:r>
      <w:r w:rsidR="00003784" w:rsidRPr="00BA651C">
        <w:rPr>
          <w:rFonts w:ascii="Tahoma" w:hAnsi="Tahoma" w:cs="Tahoma"/>
          <w:sz w:val="22"/>
          <w:szCs w:val="22"/>
        </w:rPr>
        <w:t>”)</w:t>
      </w:r>
      <w:r w:rsidR="00793E84" w:rsidRPr="00BA651C">
        <w:rPr>
          <w:rFonts w:ascii="Tahoma" w:hAnsi="Tahoma" w:cs="Tahoma"/>
          <w:sz w:val="22"/>
          <w:szCs w:val="22"/>
        </w:rPr>
        <w:t xml:space="preserve">: (a) prioritariamente </w:t>
      </w:r>
      <w:r w:rsidR="007C40FF" w:rsidRPr="00BA651C">
        <w:rPr>
          <w:rFonts w:ascii="Tahoma" w:hAnsi="Tahoma" w:cs="Tahoma"/>
          <w:sz w:val="22"/>
          <w:szCs w:val="22"/>
        </w:rPr>
        <w:t xml:space="preserve">para o pagamento integral da dívida obtida por meio do </w:t>
      </w:r>
      <w:r w:rsidR="003A6244" w:rsidRPr="00BA651C">
        <w:rPr>
          <w:rFonts w:ascii="Tahoma" w:hAnsi="Tahoma" w:cs="Tahoma"/>
          <w:sz w:val="22"/>
          <w:szCs w:val="22"/>
        </w:rPr>
        <w:t>Financiamento Longo Prazo BNDES</w:t>
      </w:r>
      <w:r w:rsidR="00513010" w:rsidRPr="00BA651C">
        <w:rPr>
          <w:rFonts w:ascii="Tahoma" w:hAnsi="Tahoma" w:cs="Tahoma"/>
          <w:sz w:val="22"/>
          <w:szCs w:val="22"/>
        </w:rPr>
        <w:t xml:space="preserve">, em até </w:t>
      </w:r>
      <w:r w:rsidR="00BE1A4B">
        <w:rPr>
          <w:rFonts w:ascii="Tahoma" w:hAnsi="Tahoma" w:cs="Tahoma"/>
          <w:sz w:val="22"/>
          <w:szCs w:val="22"/>
        </w:rPr>
        <w:t>10</w:t>
      </w:r>
      <w:r w:rsidR="00BE1A4B" w:rsidRPr="00BA651C">
        <w:rPr>
          <w:rFonts w:ascii="Tahoma" w:hAnsi="Tahoma" w:cs="Tahoma"/>
          <w:sz w:val="22"/>
          <w:szCs w:val="22"/>
        </w:rPr>
        <w:t xml:space="preserve"> </w:t>
      </w:r>
      <w:r w:rsidR="00660B9A" w:rsidRPr="00BA651C">
        <w:rPr>
          <w:rFonts w:ascii="Tahoma" w:hAnsi="Tahoma" w:cs="Tahoma"/>
          <w:sz w:val="22"/>
          <w:szCs w:val="22"/>
        </w:rPr>
        <w:t>(</w:t>
      </w:r>
      <w:r w:rsidR="00BE1A4B">
        <w:rPr>
          <w:rFonts w:ascii="Tahoma" w:hAnsi="Tahoma" w:cs="Tahoma"/>
          <w:sz w:val="22"/>
          <w:szCs w:val="22"/>
        </w:rPr>
        <w:t>dez</w:t>
      </w:r>
      <w:r w:rsidR="00660B9A" w:rsidRPr="00BA651C">
        <w:rPr>
          <w:rFonts w:ascii="Tahoma" w:hAnsi="Tahoma" w:cs="Tahoma"/>
          <w:sz w:val="22"/>
          <w:szCs w:val="22"/>
        </w:rPr>
        <w:t xml:space="preserve">) </w:t>
      </w:r>
      <w:r w:rsidR="00513010" w:rsidRPr="00BA651C">
        <w:rPr>
          <w:rFonts w:ascii="Tahoma" w:hAnsi="Tahoma" w:cs="Tahoma"/>
          <w:sz w:val="22"/>
          <w:szCs w:val="22"/>
        </w:rPr>
        <w:t>Dias Úteis da Data de Subscrição</w:t>
      </w:r>
      <w:r w:rsidR="000250A0" w:rsidRPr="00BA651C">
        <w:rPr>
          <w:rFonts w:ascii="Tahoma" w:hAnsi="Tahoma" w:cs="Tahoma"/>
          <w:sz w:val="22"/>
          <w:szCs w:val="22"/>
        </w:rPr>
        <w:t xml:space="preserve"> e Integralização (conforme definido abaixo)</w:t>
      </w:r>
      <w:r w:rsidR="00793E84" w:rsidRPr="00BA651C">
        <w:rPr>
          <w:rFonts w:ascii="Tahoma" w:hAnsi="Tahoma" w:cs="Tahoma"/>
          <w:sz w:val="22"/>
          <w:szCs w:val="22"/>
        </w:rPr>
        <w:t xml:space="preserve">; </w:t>
      </w:r>
      <w:r w:rsidR="00793E84" w:rsidRPr="0086531E">
        <w:rPr>
          <w:rFonts w:ascii="Tahoma" w:hAnsi="Tahoma" w:cs="Tahoma"/>
          <w:sz w:val="22"/>
          <w:szCs w:val="22"/>
        </w:rPr>
        <w:t>(b) </w:t>
      </w:r>
      <w:r w:rsidR="00CC30F2" w:rsidRPr="0086531E">
        <w:rPr>
          <w:rFonts w:ascii="Tahoma" w:hAnsi="Tahoma" w:cs="Tahoma"/>
          <w:sz w:val="22"/>
          <w:szCs w:val="22"/>
        </w:rPr>
        <w:t>após a quitação integral da ob</w:t>
      </w:r>
      <w:r w:rsidR="00CC30F2" w:rsidRPr="00550BFE">
        <w:rPr>
          <w:rFonts w:ascii="Tahoma" w:hAnsi="Tahoma" w:cs="Tahoma"/>
          <w:sz w:val="22"/>
          <w:szCs w:val="22"/>
        </w:rPr>
        <w:t xml:space="preserve">tida por meio do Financiamento Longo Prazo BNDES, nos termos desta Escritura de Emissão, </w:t>
      </w:r>
      <w:r w:rsidR="005C2939" w:rsidRPr="00550BFE">
        <w:rPr>
          <w:rFonts w:ascii="Tahoma" w:hAnsi="Tahoma" w:cs="Tahoma"/>
          <w:sz w:val="22"/>
          <w:szCs w:val="22"/>
        </w:rPr>
        <w:t xml:space="preserve">para </w:t>
      </w:r>
      <w:r w:rsidR="00ED2A0D" w:rsidRPr="00550BFE">
        <w:rPr>
          <w:rFonts w:ascii="Tahoma" w:hAnsi="Tahoma" w:cs="Tahoma"/>
          <w:sz w:val="22"/>
          <w:szCs w:val="22"/>
        </w:rPr>
        <w:t>a realização de quaisquer</w:t>
      </w:r>
      <w:r w:rsidR="00CC30F2" w:rsidRPr="00550BFE">
        <w:rPr>
          <w:rFonts w:ascii="Tahoma" w:hAnsi="Tahoma" w:cs="Tahoma"/>
          <w:sz w:val="22"/>
          <w:szCs w:val="22"/>
        </w:rPr>
        <w:t xml:space="preserve"> das</w:t>
      </w:r>
      <w:r w:rsidR="00ED2A0D" w:rsidRPr="00550BFE">
        <w:rPr>
          <w:rFonts w:ascii="Tahoma" w:hAnsi="Tahoma" w:cs="Tahoma"/>
          <w:sz w:val="22"/>
          <w:szCs w:val="22"/>
        </w:rPr>
        <w:t xml:space="preserve"> atividades previstas no seu objeto social</w:t>
      </w:r>
      <w:r w:rsidR="00E00CA8" w:rsidRPr="00C075FD">
        <w:rPr>
          <w:rFonts w:ascii="Tahoma" w:hAnsi="Tahoma" w:cs="Tahoma"/>
          <w:sz w:val="22"/>
          <w:szCs w:val="22"/>
        </w:rPr>
        <w:t>, incluindo</w:t>
      </w:r>
      <w:r w:rsidR="0037062E">
        <w:rPr>
          <w:rFonts w:ascii="Tahoma" w:hAnsi="Tahoma" w:cs="Tahoma"/>
          <w:sz w:val="22"/>
          <w:szCs w:val="22"/>
        </w:rPr>
        <w:t>,</w:t>
      </w:r>
      <w:r w:rsidR="00E00CA8" w:rsidRPr="00C075FD">
        <w:rPr>
          <w:rFonts w:ascii="Tahoma" w:hAnsi="Tahoma" w:cs="Tahoma"/>
          <w:sz w:val="22"/>
          <w:szCs w:val="22"/>
        </w:rPr>
        <w:t xml:space="preserve"> mas não se limitando a distribuição de dividendos </w:t>
      </w:r>
      <w:bookmarkStart w:id="25" w:name="_Hlk23948756"/>
      <w:r w:rsidR="00F07F77" w:rsidRPr="00C075FD">
        <w:rPr>
          <w:rFonts w:ascii="Tahoma" w:hAnsi="Tahoma" w:cs="Tahoma"/>
          <w:sz w:val="22"/>
          <w:szCs w:val="22"/>
        </w:rPr>
        <w:t xml:space="preserve">a seus acionistas </w:t>
      </w:r>
      <w:r w:rsidR="00E00CA8" w:rsidRPr="00C075FD">
        <w:rPr>
          <w:rFonts w:ascii="Tahoma" w:hAnsi="Tahoma" w:cs="Tahoma"/>
          <w:sz w:val="22"/>
          <w:szCs w:val="22"/>
        </w:rPr>
        <w:t xml:space="preserve">e/ou redução de capital </w:t>
      </w:r>
      <w:r w:rsidR="00F07F77" w:rsidRPr="00C075FD">
        <w:rPr>
          <w:rFonts w:ascii="Tahoma" w:hAnsi="Tahoma" w:cs="Tahoma"/>
          <w:sz w:val="22"/>
          <w:szCs w:val="22"/>
        </w:rPr>
        <w:t>d</w:t>
      </w:r>
      <w:r w:rsidR="00E00CA8" w:rsidRPr="00C075FD">
        <w:rPr>
          <w:rFonts w:ascii="Tahoma" w:hAnsi="Tahoma" w:cs="Tahoma"/>
          <w:sz w:val="22"/>
          <w:szCs w:val="22"/>
        </w:rPr>
        <w:t>a</w:t>
      </w:r>
      <w:r w:rsidR="00F07F77" w:rsidRPr="00C075FD">
        <w:rPr>
          <w:rFonts w:ascii="Tahoma" w:hAnsi="Tahoma" w:cs="Tahoma"/>
          <w:sz w:val="22"/>
          <w:szCs w:val="22"/>
        </w:rPr>
        <w:t xml:space="preserve"> Emissora</w:t>
      </w:r>
      <w:bookmarkEnd w:id="25"/>
      <w:r w:rsidR="00F06CD8">
        <w:rPr>
          <w:rFonts w:ascii="Tahoma" w:hAnsi="Tahoma" w:cs="Tahoma"/>
          <w:sz w:val="22"/>
          <w:szCs w:val="22"/>
        </w:rPr>
        <w:t xml:space="preserve">. </w:t>
      </w:r>
    </w:p>
    <w:p w14:paraId="2006E54B" w14:textId="3279D4C9" w:rsidR="00F06CD8" w:rsidRPr="0086531E" w:rsidRDefault="00BE1A4B" w:rsidP="000A2DE1">
      <w:pPr>
        <w:autoSpaceDE/>
        <w:autoSpaceDN/>
        <w:adjustRightInd/>
        <w:spacing w:before="120" w:after="120"/>
        <w:ind w:left="709" w:hanging="709"/>
        <w:jc w:val="both"/>
        <w:rPr>
          <w:rFonts w:ascii="Tahoma" w:hAnsi="Tahoma" w:cs="Tahoma"/>
          <w:sz w:val="22"/>
          <w:szCs w:val="22"/>
        </w:rPr>
      </w:pPr>
      <w:r>
        <w:rPr>
          <w:rFonts w:ascii="Tahoma" w:hAnsi="Tahoma" w:cs="Tahoma"/>
          <w:sz w:val="22"/>
          <w:szCs w:val="22"/>
        </w:rPr>
        <w:t>4.10.1.</w:t>
      </w:r>
      <w:r>
        <w:rPr>
          <w:rFonts w:ascii="Tahoma" w:hAnsi="Tahoma" w:cs="Tahoma"/>
          <w:sz w:val="22"/>
          <w:szCs w:val="22"/>
        </w:rPr>
        <w:tab/>
      </w:r>
      <w:r w:rsidR="00F06CD8">
        <w:rPr>
          <w:rFonts w:ascii="Tahoma" w:hAnsi="Tahoma" w:cs="Tahoma"/>
          <w:sz w:val="22"/>
          <w:szCs w:val="22"/>
        </w:rPr>
        <w:t xml:space="preserve">A Emissora deverá encaminhar </w:t>
      </w:r>
      <w:r w:rsidR="00257D6B">
        <w:rPr>
          <w:rFonts w:ascii="Tahoma" w:hAnsi="Tahoma" w:cs="Tahoma"/>
          <w:sz w:val="22"/>
          <w:szCs w:val="22"/>
        </w:rPr>
        <w:t>a</w:t>
      </w:r>
      <w:r w:rsidR="00F06CD8">
        <w:rPr>
          <w:rFonts w:ascii="Tahoma" w:hAnsi="Tahoma" w:cs="Tahoma"/>
          <w:sz w:val="22"/>
          <w:szCs w:val="22"/>
        </w:rPr>
        <w:t>o Agente Fiduciário toda a documentação necessária para a comprovaç</w:t>
      </w:r>
      <w:r w:rsidR="0037062E">
        <w:rPr>
          <w:rFonts w:ascii="Tahoma" w:hAnsi="Tahoma" w:cs="Tahoma"/>
          <w:sz w:val="22"/>
          <w:szCs w:val="22"/>
        </w:rPr>
        <w:t xml:space="preserve">ão da Destinação de Recursos </w:t>
      </w:r>
      <w:r>
        <w:rPr>
          <w:rFonts w:ascii="Tahoma" w:hAnsi="Tahoma" w:cs="Tahoma"/>
          <w:sz w:val="22"/>
          <w:szCs w:val="22"/>
        </w:rPr>
        <w:t>nos termos dos</w:t>
      </w:r>
      <w:r w:rsidR="00F06CD8">
        <w:rPr>
          <w:rFonts w:ascii="Tahoma" w:hAnsi="Tahoma" w:cs="Tahoma"/>
          <w:sz w:val="22"/>
          <w:szCs w:val="22"/>
        </w:rPr>
        <w:t xml:space="preserve"> itens (a) e (b) </w:t>
      </w:r>
      <w:r>
        <w:rPr>
          <w:rFonts w:ascii="Tahoma" w:hAnsi="Tahoma" w:cs="Tahoma"/>
          <w:sz w:val="22"/>
          <w:szCs w:val="22"/>
        </w:rPr>
        <w:t xml:space="preserve">da Cláusula 4.10 </w:t>
      </w:r>
      <w:r w:rsidR="00F06CD8">
        <w:rPr>
          <w:rFonts w:ascii="Tahoma" w:hAnsi="Tahoma" w:cs="Tahoma"/>
          <w:sz w:val="22"/>
          <w:szCs w:val="22"/>
        </w:rPr>
        <w:t>acima em até 15 (quinze) dias da ocorrência da Destinação dos Recursos</w:t>
      </w:r>
      <w:r w:rsidR="0037062E">
        <w:rPr>
          <w:rFonts w:ascii="Tahoma" w:hAnsi="Tahoma" w:cs="Tahoma"/>
          <w:sz w:val="22"/>
          <w:szCs w:val="22"/>
        </w:rPr>
        <w:t xml:space="preserve">, podendo o Agente Fiduciário solicitar </w:t>
      </w:r>
      <w:r w:rsidR="00080BDF">
        <w:rPr>
          <w:rFonts w:ascii="Tahoma" w:hAnsi="Tahoma" w:cs="Tahoma"/>
          <w:sz w:val="22"/>
          <w:szCs w:val="22"/>
        </w:rPr>
        <w:t xml:space="preserve">à Emissora </w:t>
      </w:r>
      <w:r w:rsidR="0037062E">
        <w:rPr>
          <w:rFonts w:ascii="Tahoma" w:hAnsi="Tahoma" w:cs="Tahoma"/>
          <w:sz w:val="22"/>
          <w:szCs w:val="22"/>
        </w:rPr>
        <w:t>eventuais esclarecimento</w:t>
      </w:r>
      <w:r w:rsidR="00080BDF">
        <w:rPr>
          <w:rFonts w:ascii="Tahoma" w:hAnsi="Tahoma" w:cs="Tahoma"/>
          <w:sz w:val="22"/>
          <w:szCs w:val="22"/>
        </w:rPr>
        <w:t>s</w:t>
      </w:r>
      <w:r w:rsidR="0037062E">
        <w:rPr>
          <w:rFonts w:ascii="Tahoma" w:hAnsi="Tahoma" w:cs="Tahoma"/>
          <w:sz w:val="22"/>
          <w:szCs w:val="22"/>
        </w:rPr>
        <w:t xml:space="preserve"> que </w:t>
      </w:r>
      <w:r>
        <w:rPr>
          <w:rFonts w:ascii="Tahoma" w:hAnsi="Tahoma" w:cs="Tahoma"/>
          <w:sz w:val="22"/>
          <w:szCs w:val="22"/>
        </w:rPr>
        <w:t xml:space="preserve">se fizerem </w:t>
      </w:r>
      <w:r w:rsidR="0037062E">
        <w:rPr>
          <w:rFonts w:ascii="Tahoma" w:hAnsi="Tahoma" w:cs="Tahoma"/>
          <w:sz w:val="22"/>
          <w:szCs w:val="22"/>
        </w:rPr>
        <w:t xml:space="preserve">necessários para fins de </w:t>
      </w:r>
      <w:r>
        <w:rPr>
          <w:rFonts w:ascii="Tahoma" w:hAnsi="Tahoma" w:cs="Tahoma"/>
          <w:sz w:val="22"/>
          <w:szCs w:val="22"/>
        </w:rPr>
        <w:t>tal comprovação</w:t>
      </w:r>
      <w:r w:rsidR="0037062E">
        <w:rPr>
          <w:rFonts w:ascii="Tahoma" w:hAnsi="Tahoma" w:cs="Tahoma"/>
          <w:sz w:val="22"/>
          <w:szCs w:val="22"/>
        </w:rPr>
        <w:t xml:space="preserve">. </w:t>
      </w:r>
    </w:p>
    <w:p w14:paraId="04E342DB" w14:textId="77777777" w:rsidR="00E63175" w:rsidRPr="00550BFE" w:rsidRDefault="00E63175">
      <w:pPr>
        <w:autoSpaceDE/>
        <w:autoSpaceDN/>
        <w:adjustRightInd/>
        <w:spacing w:before="120" w:after="120"/>
        <w:ind w:left="709" w:hanging="709"/>
        <w:jc w:val="both"/>
        <w:rPr>
          <w:rFonts w:ascii="Tahoma" w:hAnsi="Tahoma" w:cs="Tahoma"/>
          <w:sz w:val="22"/>
          <w:szCs w:val="22"/>
        </w:rPr>
      </w:pPr>
    </w:p>
    <w:p w14:paraId="1D8888A1" w14:textId="77777777" w:rsidR="00696F7E" w:rsidRPr="00C075FD" w:rsidRDefault="00696F7E">
      <w:pPr>
        <w:keepNext/>
        <w:tabs>
          <w:tab w:val="num" w:pos="709"/>
        </w:tabs>
        <w:autoSpaceDE/>
        <w:autoSpaceDN/>
        <w:adjustRightInd/>
        <w:spacing w:before="120" w:after="120"/>
        <w:ind w:left="709" w:hanging="709"/>
        <w:jc w:val="both"/>
        <w:rPr>
          <w:rFonts w:ascii="Tahoma" w:hAnsi="Tahoma" w:cs="Tahoma"/>
          <w:b/>
          <w:smallCaps/>
          <w:sz w:val="22"/>
          <w:szCs w:val="22"/>
        </w:rPr>
      </w:pPr>
      <w:r w:rsidRPr="00C075FD">
        <w:rPr>
          <w:rFonts w:ascii="Tahoma" w:hAnsi="Tahoma" w:cs="Tahoma"/>
          <w:b/>
          <w:smallCaps/>
          <w:sz w:val="22"/>
          <w:szCs w:val="22"/>
        </w:rPr>
        <w:t xml:space="preserve">5. </w:t>
      </w:r>
      <w:r w:rsidR="005E2F66" w:rsidRPr="00C075FD">
        <w:rPr>
          <w:rFonts w:ascii="Tahoma" w:hAnsi="Tahoma" w:cs="Tahoma"/>
          <w:b/>
          <w:smallCaps/>
          <w:sz w:val="22"/>
          <w:szCs w:val="22"/>
        </w:rPr>
        <w:tab/>
        <w:t xml:space="preserve">Características das Debêntures </w:t>
      </w:r>
    </w:p>
    <w:p w14:paraId="19EE3D64" w14:textId="77777777" w:rsidR="00696F7E" w:rsidRPr="00BA651C" w:rsidRDefault="00696F7E">
      <w:pPr>
        <w:autoSpaceDE/>
        <w:autoSpaceDN/>
        <w:adjustRightInd/>
        <w:spacing w:before="120" w:after="120"/>
        <w:ind w:left="709" w:hanging="709"/>
        <w:jc w:val="both"/>
        <w:rPr>
          <w:rFonts w:ascii="Tahoma" w:hAnsi="Tahoma" w:cs="Tahoma"/>
          <w:sz w:val="22"/>
          <w:szCs w:val="22"/>
        </w:rPr>
      </w:pPr>
      <w:r w:rsidRPr="001F538B">
        <w:rPr>
          <w:rFonts w:ascii="Tahoma" w:hAnsi="Tahoma" w:cs="Tahoma"/>
          <w:sz w:val="22"/>
          <w:szCs w:val="22"/>
        </w:rPr>
        <w:t>5.1</w:t>
      </w:r>
      <w:r w:rsidR="00ED7507" w:rsidRPr="00BA651C">
        <w:rPr>
          <w:rFonts w:ascii="Tahoma" w:hAnsi="Tahoma" w:cs="Tahoma"/>
          <w:sz w:val="22"/>
          <w:szCs w:val="22"/>
        </w:rPr>
        <w:tab/>
      </w:r>
      <w:r w:rsidR="00D10EB6" w:rsidRPr="00BA651C">
        <w:rPr>
          <w:rFonts w:ascii="Tahoma" w:hAnsi="Tahoma" w:cs="Tahoma"/>
          <w:sz w:val="22"/>
          <w:szCs w:val="22"/>
          <w:u w:val="single"/>
        </w:rPr>
        <w:t>Valor Nominal Unitário</w:t>
      </w:r>
      <w:r w:rsidR="00D10EB6" w:rsidRPr="00BA651C">
        <w:rPr>
          <w:rFonts w:ascii="Tahoma" w:hAnsi="Tahoma" w:cs="Tahoma"/>
          <w:sz w:val="22"/>
          <w:szCs w:val="22"/>
        </w:rPr>
        <w:t>. As Debêntures terão valor nominal unitário de R</w:t>
      </w:r>
      <w:r w:rsidR="003A6244" w:rsidRPr="00BA651C">
        <w:rPr>
          <w:rFonts w:ascii="Tahoma" w:hAnsi="Tahoma" w:cs="Tahoma"/>
          <w:sz w:val="22"/>
          <w:szCs w:val="22"/>
        </w:rPr>
        <w:t>$ </w:t>
      </w:r>
      <w:r w:rsidR="00D10EB6" w:rsidRPr="00BA651C">
        <w:rPr>
          <w:rFonts w:ascii="Tahoma" w:hAnsi="Tahoma" w:cs="Tahoma"/>
          <w:sz w:val="22"/>
          <w:szCs w:val="22"/>
        </w:rPr>
        <w:t>1</w:t>
      </w:r>
      <w:r w:rsidR="007C40FF" w:rsidRPr="00BA651C">
        <w:rPr>
          <w:rFonts w:ascii="Tahoma" w:hAnsi="Tahoma" w:cs="Tahoma"/>
          <w:sz w:val="22"/>
          <w:szCs w:val="22"/>
        </w:rPr>
        <w:t>.</w:t>
      </w:r>
      <w:r w:rsidR="00D10EB6" w:rsidRPr="00BA651C">
        <w:rPr>
          <w:rFonts w:ascii="Tahoma" w:hAnsi="Tahoma" w:cs="Tahoma"/>
          <w:sz w:val="22"/>
          <w:szCs w:val="22"/>
        </w:rPr>
        <w:t>000</w:t>
      </w:r>
      <w:r w:rsidR="007C40FF" w:rsidRPr="00BA651C">
        <w:rPr>
          <w:rFonts w:ascii="Tahoma" w:hAnsi="Tahoma" w:cs="Tahoma"/>
          <w:sz w:val="22"/>
          <w:szCs w:val="22"/>
        </w:rPr>
        <w:t>,</w:t>
      </w:r>
      <w:r w:rsidR="00D10EB6" w:rsidRPr="00BA651C">
        <w:rPr>
          <w:rFonts w:ascii="Tahoma" w:hAnsi="Tahoma" w:cs="Tahoma"/>
          <w:sz w:val="22"/>
          <w:szCs w:val="22"/>
        </w:rPr>
        <w:t>00 (mil reais), na Data de Emissão (</w:t>
      </w:r>
      <w:r w:rsidR="00414403" w:rsidRPr="00BA651C">
        <w:rPr>
          <w:rFonts w:ascii="Tahoma" w:hAnsi="Tahoma" w:cs="Tahoma"/>
          <w:sz w:val="22"/>
          <w:szCs w:val="22"/>
        </w:rPr>
        <w:t>“</w:t>
      </w:r>
      <w:r w:rsidR="00D10EB6" w:rsidRPr="00BA651C">
        <w:rPr>
          <w:rFonts w:ascii="Tahoma" w:hAnsi="Tahoma" w:cs="Tahoma"/>
          <w:sz w:val="22"/>
          <w:szCs w:val="22"/>
          <w:u w:val="single"/>
        </w:rPr>
        <w:t>Valor Nominal Unitário</w:t>
      </w:r>
      <w:r w:rsidR="00414403" w:rsidRPr="00BA651C">
        <w:rPr>
          <w:rFonts w:ascii="Tahoma" w:hAnsi="Tahoma" w:cs="Tahoma"/>
          <w:sz w:val="22"/>
          <w:szCs w:val="22"/>
        </w:rPr>
        <w:t>”</w:t>
      </w:r>
      <w:r w:rsidR="00D10EB6" w:rsidRPr="00BA651C">
        <w:rPr>
          <w:rFonts w:ascii="Tahoma" w:hAnsi="Tahoma" w:cs="Tahoma"/>
          <w:sz w:val="22"/>
          <w:szCs w:val="22"/>
        </w:rPr>
        <w:t xml:space="preserve">). </w:t>
      </w:r>
    </w:p>
    <w:p w14:paraId="63B5E1F1" w14:textId="77777777" w:rsidR="00D10EB6" w:rsidRPr="00BA651C" w:rsidRDefault="00D10EB6">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5.2 </w:t>
      </w:r>
      <w:r w:rsidR="00ED7507" w:rsidRPr="00BA651C">
        <w:rPr>
          <w:rFonts w:ascii="Tahoma" w:hAnsi="Tahoma" w:cs="Tahoma"/>
          <w:sz w:val="22"/>
          <w:szCs w:val="22"/>
        </w:rPr>
        <w:tab/>
      </w:r>
      <w:r w:rsidRPr="00BA651C">
        <w:rPr>
          <w:rFonts w:ascii="Tahoma" w:hAnsi="Tahoma" w:cs="Tahoma"/>
          <w:sz w:val="22"/>
          <w:szCs w:val="22"/>
          <w:u w:val="single"/>
        </w:rPr>
        <w:t>Conversibilidade</w:t>
      </w:r>
      <w:r w:rsidR="00793A6A" w:rsidRPr="00BA651C">
        <w:rPr>
          <w:rFonts w:ascii="Tahoma" w:hAnsi="Tahoma" w:cs="Tahoma"/>
          <w:sz w:val="22"/>
          <w:szCs w:val="22"/>
          <w:u w:val="single"/>
        </w:rPr>
        <w:t xml:space="preserve"> e Forma</w:t>
      </w:r>
      <w:r w:rsidRPr="00BA651C">
        <w:rPr>
          <w:rFonts w:ascii="Tahoma" w:hAnsi="Tahoma" w:cs="Tahoma"/>
          <w:sz w:val="22"/>
          <w:szCs w:val="22"/>
          <w:u w:val="single"/>
        </w:rPr>
        <w:t>.</w:t>
      </w:r>
      <w:r w:rsidRPr="00BA651C">
        <w:rPr>
          <w:rFonts w:ascii="Tahoma" w:hAnsi="Tahoma" w:cs="Tahoma"/>
          <w:sz w:val="22"/>
          <w:szCs w:val="22"/>
        </w:rPr>
        <w:t xml:space="preserve"> As Debêntures não serão conversíveis em ações de emissão da </w:t>
      </w:r>
      <w:r w:rsidR="00B00FA9" w:rsidRPr="00BA651C">
        <w:rPr>
          <w:rFonts w:ascii="Tahoma" w:hAnsi="Tahoma" w:cs="Tahoma"/>
          <w:sz w:val="22"/>
          <w:szCs w:val="22"/>
        </w:rPr>
        <w:t>Emissora</w:t>
      </w:r>
      <w:r w:rsidRPr="00BA651C">
        <w:rPr>
          <w:rFonts w:ascii="Tahoma" w:hAnsi="Tahoma" w:cs="Tahoma"/>
          <w:sz w:val="22"/>
          <w:szCs w:val="22"/>
        </w:rPr>
        <w:t xml:space="preserve">. </w:t>
      </w:r>
    </w:p>
    <w:p w14:paraId="53A9D8BB" w14:textId="77777777" w:rsidR="00D10EB6" w:rsidRPr="00BA651C" w:rsidRDefault="00D10EB6">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5.3 </w:t>
      </w:r>
      <w:r w:rsidR="00ED7507" w:rsidRPr="00BA651C">
        <w:rPr>
          <w:rFonts w:ascii="Tahoma" w:hAnsi="Tahoma" w:cs="Tahoma"/>
          <w:sz w:val="22"/>
          <w:szCs w:val="22"/>
        </w:rPr>
        <w:tab/>
      </w:r>
      <w:r w:rsidRPr="00BA651C">
        <w:rPr>
          <w:rFonts w:ascii="Tahoma" w:hAnsi="Tahoma" w:cs="Tahoma"/>
          <w:sz w:val="22"/>
          <w:szCs w:val="22"/>
          <w:u w:val="single"/>
        </w:rPr>
        <w:t>Espécie.</w:t>
      </w:r>
      <w:r w:rsidR="00935881" w:rsidRPr="00BA651C">
        <w:rPr>
          <w:rFonts w:ascii="Tahoma" w:hAnsi="Tahoma" w:cs="Tahoma"/>
          <w:sz w:val="22"/>
          <w:szCs w:val="22"/>
        </w:rPr>
        <w:t xml:space="preserve"> As Debêntures serão da espécie </w:t>
      </w:r>
      <w:r w:rsidR="00F17E8E" w:rsidRPr="00BA651C">
        <w:rPr>
          <w:rFonts w:ascii="Tahoma" w:hAnsi="Tahoma" w:cs="Tahoma"/>
          <w:sz w:val="22"/>
          <w:szCs w:val="22"/>
        </w:rPr>
        <w:t>com garantia real</w:t>
      </w:r>
      <w:r w:rsidR="00B734EC" w:rsidRPr="00BA651C">
        <w:rPr>
          <w:rFonts w:ascii="Tahoma" w:hAnsi="Tahoma" w:cs="Tahoma"/>
          <w:sz w:val="22"/>
          <w:szCs w:val="22"/>
        </w:rPr>
        <w:t xml:space="preserve">, </w:t>
      </w:r>
      <w:r w:rsidR="00935881" w:rsidRPr="00BA651C">
        <w:rPr>
          <w:rFonts w:ascii="Tahoma" w:hAnsi="Tahoma" w:cs="Tahoma"/>
          <w:sz w:val="22"/>
          <w:szCs w:val="22"/>
        </w:rPr>
        <w:t xml:space="preserve">com garantia </w:t>
      </w:r>
      <w:r w:rsidR="00B734EC" w:rsidRPr="00BA651C">
        <w:rPr>
          <w:rFonts w:ascii="Tahoma" w:hAnsi="Tahoma" w:cs="Tahoma"/>
          <w:sz w:val="22"/>
          <w:szCs w:val="22"/>
        </w:rPr>
        <w:t>adicional fidejussória</w:t>
      </w:r>
      <w:r w:rsidR="00935881" w:rsidRPr="00BA651C">
        <w:rPr>
          <w:rFonts w:ascii="Tahoma" w:hAnsi="Tahoma" w:cs="Tahoma"/>
          <w:sz w:val="22"/>
          <w:szCs w:val="22"/>
        </w:rPr>
        <w:t>, nos termos do artigo</w:t>
      </w:r>
      <w:r w:rsidR="007C40FF" w:rsidRPr="00BA651C">
        <w:rPr>
          <w:rFonts w:ascii="Tahoma" w:hAnsi="Tahoma" w:cs="Tahoma"/>
          <w:sz w:val="22"/>
          <w:szCs w:val="22"/>
        </w:rPr>
        <w:t xml:space="preserve"> </w:t>
      </w:r>
      <w:r w:rsidR="00935881" w:rsidRPr="00BA651C">
        <w:rPr>
          <w:rFonts w:ascii="Tahoma" w:hAnsi="Tahoma" w:cs="Tahoma"/>
          <w:sz w:val="22"/>
          <w:szCs w:val="22"/>
        </w:rPr>
        <w:t>58 da</w:t>
      </w:r>
      <w:r w:rsidR="00414403" w:rsidRPr="00BA651C">
        <w:rPr>
          <w:rFonts w:ascii="Tahoma" w:hAnsi="Tahoma" w:cs="Tahoma"/>
          <w:sz w:val="22"/>
          <w:szCs w:val="22"/>
        </w:rPr>
        <w:t xml:space="preserve"> Lei d</w:t>
      </w:r>
      <w:r w:rsidR="00C57D6D" w:rsidRPr="00BA651C">
        <w:rPr>
          <w:rFonts w:ascii="Tahoma" w:hAnsi="Tahoma" w:cs="Tahoma"/>
          <w:sz w:val="22"/>
          <w:szCs w:val="22"/>
        </w:rPr>
        <w:t>e</w:t>
      </w:r>
      <w:r w:rsidR="00414403" w:rsidRPr="00BA651C">
        <w:rPr>
          <w:rFonts w:ascii="Tahoma" w:hAnsi="Tahoma" w:cs="Tahoma"/>
          <w:sz w:val="22"/>
          <w:szCs w:val="22"/>
        </w:rPr>
        <w:t xml:space="preserve"> Sociedades </w:t>
      </w:r>
      <w:r w:rsidR="006F1254" w:rsidRPr="00BA651C">
        <w:rPr>
          <w:rFonts w:ascii="Tahoma" w:hAnsi="Tahoma" w:cs="Tahoma"/>
          <w:sz w:val="22"/>
          <w:szCs w:val="22"/>
        </w:rPr>
        <w:t>por Ações</w:t>
      </w:r>
      <w:r w:rsidR="00414403" w:rsidRPr="00BA651C">
        <w:rPr>
          <w:rFonts w:ascii="Tahoma" w:hAnsi="Tahoma" w:cs="Tahoma"/>
          <w:sz w:val="22"/>
          <w:szCs w:val="22"/>
        </w:rPr>
        <w:t>.</w:t>
      </w:r>
    </w:p>
    <w:p w14:paraId="35EC5347" w14:textId="77777777" w:rsidR="00F75110" w:rsidRPr="00BA651C" w:rsidRDefault="00935881">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5.4 </w:t>
      </w:r>
      <w:r w:rsidR="00ED7507" w:rsidRPr="00BA651C">
        <w:rPr>
          <w:rFonts w:ascii="Tahoma" w:hAnsi="Tahoma" w:cs="Tahoma"/>
          <w:sz w:val="22"/>
          <w:szCs w:val="22"/>
        </w:rPr>
        <w:tab/>
      </w:r>
      <w:r w:rsidRPr="00BA651C">
        <w:rPr>
          <w:rFonts w:ascii="Tahoma" w:hAnsi="Tahoma" w:cs="Tahoma"/>
          <w:sz w:val="22"/>
          <w:szCs w:val="22"/>
          <w:u w:val="single"/>
        </w:rPr>
        <w:t xml:space="preserve">Forma de </w:t>
      </w:r>
      <w:r w:rsidR="00AE211C" w:rsidRPr="00BA651C">
        <w:rPr>
          <w:rFonts w:ascii="Tahoma" w:hAnsi="Tahoma" w:cs="Tahoma"/>
          <w:sz w:val="22"/>
          <w:szCs w:val="22"/>
          <w:u w:val="single"/>
        </w:rPr>
        <w:t xml:space="preserve">Subscrição </w:t>
      </w:r>
      <w:r w:rsidRPr="00BA651C">
        <w:rPr>
          <w:rFonts w:ascii="Tahoma" w:hAnsi="Tahoma" w:cs="Tahoma"/>
          <w:sz w:val="22"/>
          <w:szCs w:val="22"/>
          <w:u w:val="single"/>
        </w:rPr>
        <w:t>e Integralização.</w:t>
      </w:r>
      <w:r w:rsidRPr="00BA651C">
        <w:rPr>
          <w:rFonts w:ascii="Tahoma" w:hAnsi="Tahoma" w:cs="Tahoma"/>
          <w:sz w:val="22"/>
          <w:szCs w:val="22"/>
        </w:rPr>
        <w:t xml:space="preserve"> As Debêntures serão subscritas e integralizadas por meio do MDA, em moeda nacional</w:t>
      </w:r>
      <w:r w:rsidR="005861A3" w:rsidRPr="00BA651C">
        <w:rPr>
          <w:rFonts w:ascii="Tahoma" w:hAnsi="Tahoma" w:cs="Tahoma"/>
          <w:sz w:val="22"/>
          <w:szCs w:val="22"/>
        </w:rPr>
        <w:t>, à vista no ato da subscrição</w:t>
      </w:r>
      <w:r w:rsidR="002A124A" w:rsidRPr="00BA651C">
        <w:rPr>
          <w:rFonts w:ascii="Tahoma" w:hAnsi="Tahoma" w:cs="Tahoma"/>
          <w:sz w:val="22"/>
          <w:szCs w:val="22"/>
        </w:rPr>
        <w:t xml:space="preserve">, em uma única data, pelo respectivo Valor Nominal Unitário na </w:t>
      </w:r>
      <w:r w:rsidR="00F36552" w:rsidRPr="00BA651C">
        <w:rPr>
          <w:rFonts w:ascii="Tahoma" w:hAnsi="Tahoma" w:cs="Tahoma"/>
          <w:sz w:val="22"/>
          <w:szCs w:val="22"/>
        </w:rPr>
        <w:t>data da subscrição e integralização</w:t>
      </w:r>
      <w:r w:rsidR="005861A3" w:rsidRPr="00BA651C">
        <w:rPr>
          <w:rFonts w:ascii="Tahoma" w:hAnsi="Tahoma" w:cs="Tahoma"/>
          <w:sz w:val="22"/>
          <w:szCs w:val="22"/>
        </w:rPr>
        <w:t xml:space="preserve"> (</w:t>
      </w:r>
      <w:r w:rsidR="00414403" w:rsidRPr="00BA651C">
        <w:rPr>
          <w:rFonts w:ascii="Tahoma" w:hAnsi="Tahoma" w:cs="Tahoma"/>
          <w:sz w:val="22"/>
          <w:szCs w:val="22"/>
        </w:rPr>
        <w:t>“</w:t>
      </w:r>
      <w:r w:rsidR="005861A3" w:rsidRPr="00BA651C">
        <w:rPr>
          <w:rFonts w:ascii="Tahoma" w:hAnsi="Tahoma" w:cs="Tahoma"/>
          <w:sz w:val="22"/>
          <w:szCs w:val="22"/>
          <w:u w:val="single"/>
        </w:rPr>
        <w:t xml:space="preserve">Data de </w:t>
      </w:r>
      <w:r w:rsidR="007C40FF" w:rsidRPr="00BA651C">
        <w:rPr>
          <w:rFonts w:ascii="Tahoma" w:hAnsi="Tahoma" w:cs="Tahoma"/>
          <w:sz w:val="22"/>
          <w:szCs w:val="22"/>
          <w:u w:val="single"/>
        </w:rPr>
        <w:t>Subscrição</w:t>
      </w:r>
      <w:r w:rsidR="00A149E5" w:rsidRPr="00BA651C">
        <w:rPr>
          <w:rFonts w:ascii="Tahoma" w:hAnsi="Tahoma" w:cs="Tahoma"/>
          <w:sz w:val="22"/>
          <w:szCs w:val="22"/>
          <w:u w:val="single"/>
        </w:rPr>
        <w:t xml:space="preserve"> e Integralização</w:t>
      </w:r>
      <w:r w:rsidR="00414403" w:rsidRPr="00BA651C">
        <w:rPr>
          <w:rFonts w:ascii="Tahoma" w:hAnsi="Tahoma" w:cs="Tahoma"/>
          <w:sz w:val="22"/>
          <w:szCs w:val="22"/>
        </w:rPr>
        <w:t>”</w:t>
      </w:r>
      <w:r w:rsidR="005861A3" w:rsidRPr="00BA651C">
        <w:rPr>
          <w:rFonts w:ascii="Tahoma" w:hAnsi="Tahoma" w:cs="Tahoma"/>
          <w:sz w:val="22"/>
          <w:szCs w:val="22"/>
        </w:rPr>
        <w:t>)</w:t>
      </w:r>
      <w:r w:rsidR="00931A33" w:rsidRPr="00BA651C">
        <w:rPr>
          <w:rFonts w:ascii="Tahoma" w:hAnsi="Tahoma" w:cs="Tahoma"/>
          <w:sz w:val="22"/>
          <w:szCs w:val="22"/>
        </w:rPr>
        <w:t>.</w:t>
      </w:r>
      <w:r w:rsidR="005B342C" w:rsidRPr="00BA651C">
        <w:rPr>
          <w:rFonts w:ascii="Tahoma" w:hAnsi="Tahoma" w:cs="Tahoma"/>
          <w:sz w:val="22"/>
          <w:szCs w:val="22"/>
        </w:rPr>
        <w:t xml:space="preserve"> </w:t>
      </w:r>
    </w:p>
    <w:p w14:paraId="4A7A88C8" w14:textId="4A2C2EF8" w:rsidR="00F54EA6" w:rsidRPr="000B378E" w:rsidRDefault="00200F2A">
      <w:pPr>
        <w:autoSpaceDE/>
        <w:autoSpaceDN/>
        <w:adjustRightInd/>
        <w:spacing w:before="120" w:after="120"/>
        <w:ind w:left="709" w:hanging="709"/>
        <w:jc w:val="both"/>
        <w:rPr>
          <w:rFonts w:ascii="Tahoma" w:hAnsi="Tahoma" w:cs="Tahoma"/>
          <w:sz w:val="22"/>
          <w:szCs w:val="22"/>
          <w:highlight w:val="cyan"/>
        </w:rPr>
      </w:pPr>
      <w:bookmarkStart w:id="26" w:name="_Hlk530741547"/>
      <w:r w:rsidRPr="00BA651C">
        <w:rPr>
          <w:rFonts w:ascii="Tahoma" w:hAnsi="Tahoma" w:cs="Tahoma"/>
          <w:sz w:val="22"/>
          <w:szCs w:val="22"/>
        </w:rPr>
        <w:t>5.5</w:t>
      </w:r>
      <w:r w:rsidR="00ED7507" w:rsidRPr="00BA651C">
        <w:rPr>
          <w:rFonts w:ascii="Tahoma" w:hAnsi="Tahoma" w:cs="Tahoma"/>
          <w:sz w:val="22"/>
          <w:szCs w:val="22"/>
        </w:rPr>
        <w:tab/>
      </w:r>
      <w:r w:rsidRPr="00BA651C">
        <w:rPr>
          <w:rFonts w:ascii="Tahoma" w:hAnsi="Tahoma" w:cs="Tahoma"/>
          <w:sz w:val="22"/>
          <w:szCs w:val="22"/>
          <w:u w:val="single"/>
        </w:rPr>
        <w:t>Prazo e Data de Vencimento</w:t>
      </w:r>
      <w:r w:rsidRPr="00BA651C">
        <w:rPr>
          <w:rFonts w:ascii="Tahoma" w:hAnsi="Tahoma" w:cs="Tahoma"/>
          <w:sz w:val="22"/>
          <w:szCs w:val="22"/>
        </w:rPr>
        <w:t xml:space="preserve">. Ressalvadas as </w:t>
      </w:r>
      <w:r w:rsidR="005740DC" w:rsidRPr="00BA651C">
        <w:rPr>
          <w:rFonts w:ascii="Tahoma" w:hAnsi="Tahoma" w:cs="Tahoma"/>
          <w:sz w:val="22"/>
          <w:szCs w:val="22"/>
        </w:rPr>
        <w:t xml:space="preserve">hipóteses de </w:t>
      </w:r>
      <w:r w:rsidR="00C62032" w:rsidRPr="00BA651C">
        <w:rPr>
          <w:rFonts w:ascii="Tahoma" w:hAnsi="Tahoma" w:cs="Tahoma"/>
          <w:sz w:val="22"/>
          <w:szCs w:val="22"/>
        </w:rPr>
        <w:t>Resgate Antecipado Facultativo</w:t>
      </w:r>
      <w:r w:rsidR="009C6A8F" w:rsidRPr="00BA651C">
        <w:rPr>
          <w:rFonts w:ascii="Tahoma" w:hAnsi="Tahoma" w:cs="Tahoma"/>
          <w:sz w:val="22"/>
          <w:szCs w:val="22"/>
        </w:rPr>
        <w:t xml:space="preserve"> </w:t>
      </w:r>
      <w:r w:rsidR="004E2485" w:rsidRPr="00BA651C">
        <w:rPr>
          <w:rFonts w:ascii="Tahoma" w:hAnsi="Tahoma" w:cs="Tahoma"/>
          <w:sz w:val="22"/>
          <w:szCs w:val="22"/>
        </w:rPr>
        <w:t xml:space="preserve">das </w:t>
      </w:r>
      <w:r w:rsidR="00496F05" w:rsidRPr="00BA651C">
        <w:rPr>
          <w:rFonts w:ascii="Tahoma" w:hAnsi="Tahoma" w:cs="Tahoma"/>
          <w:sz w:val="22"/>
          <w:szCs w:val="22"/>
        </w:rPr>
        <w:t>Debêntures</w:t>
      </w:r>
      <w:r w:rsidRPr="00BA651C">
        <w:rPr>
          <w:rFonts w:ascii="Tahoma" w:hAnsi="Tahoma" w:cs="Tahoma"/>
          <w:sz w:val="22"/>
          <w:szCs w:val="22"/>
        </w:rPr>
        <w:t xml:space="preserve"> ou de vencimento antecipado das obrigações decorrentes das Debêntures, nos termos previstos </w:t>
      </w:r>
      <w:r w:rsidRPr="00C25672">
        <w:rPr>
          <w:rFonts w:ascii="Tahoma" w:hAnsi="Tahoma" w:cs="Tahoma"/>
          <w:sz w:val="22"/>
          <w:szCs w:val="22"/>
        </w:rPr>
        <w:t>nesta Escritura de Emissã</w:t>
      </w:r>
      <w:r w:rsidR="00F05038" w:rsidRPr="00C25672">
        <w:rPr>
          <w:rFonts w:ascii="Tahoma" w:hAnsi="Tahoma" w:cs="Tahoma"/>
          <w:sz w:val="22"/>
          <w:szCs w:val="22"/>
        </w:rPr>
        <w:t xml:space="preserve">o, as Debêntures </w:t>
      </w:r>
      <w:bookmarkStart w:id="27" w:name="_Hlk53578818"/>
      <w:r w:rsidR="00F05038" w:rsidRPr="00C25672">
        <w:rPr>
          <w:rFonts w:ascii="Tahoma" w:hAnsi="Tahoma" w:cs="Tahoma"/>
          <w:sz w:val="22"/>
          <w:szCs w:val="22"/>
        </w:rPr>
        <w:t xml:space="preserve">será de </w:t>
      </w:r>
      <w:r w:rsidR="009F5D88" w:rsidRPr="00C25672">
        <w:rPr>
          <w:rFonts w:ascii="Tahoma" w:hAnsi="Tahoma" w:cs="Tahoma"/>
          <w:sz w:val="22"/>
          <w:szCs w:val="22"/>
        </w:rPr>
        <w:t xml:space="preserve">84 (oitenta e quatro) </w:t>
      </w:r>
      <w:r w:rsidR="00550BFE" w:rsidRPr="00C25672">
        <w:rPr>
          <w:rFonts w:ascii="Tahoma" w:hAnsi="Tahoma" w:cs="Tahoma"/>
          <w:sz w:val="22"/>
          <w:szCs w:val="22"/>
        </w:rPr>
        <w:t>meses</w:t>
      </w:r>
      <w:r w:rsidR="003835E3" w:rsidRPr="00C25672">
        <w:rPr>
          <w:rFonts w:ascii="Tahoma" w:hAnsi="Tahoma" w:cs="Tahoma"/>
          <w:sz w:val="22"/>
          <w:szCs w:val="22"/>
        </w:rPr>
        <w:t xml:space="preserve"> </w:t>
      </w:r>
      <w:r w:rsidR="00F05038" w:rsidRPr="00C25672">
        <w:rPr>
          <w:rFonts w:ascii="Tahoma" w:hAnsi="Tahoma" w:cs="Tahoma"/>
          <w:sz w:val="22"/>
          <w:szCs w:val="22"/>
        </w:rPr>
        <w:t xml:space="preserve">contados da </w:t>
      </w:r>
      <w:r w:rsidR="00242637" w:rsidRPr="00C25672">
        <w:rPr>
          <w:rFonts w:ascii="Tahoma" w:hAnsi="Tahoma" w:cs="Tahoma"/>
          <w:sz w:val="22"/>
          <w:szCs w:val="22"/>
        </w:rPr>
        <w:t xml:space="preserve">Data </w:t>
      </w:r>
      <w:r w:rsidR="00F05038" w:rsidRPr="00C25672">
        <w:rPr>
          <w:rFonts w:ascii="Tahoma" w:hAnsi="Tahoma" w:cs="Tahoma"/>
          <w:sz w:val="22"/>
          <w:szCs w:val="22"/>
        </w:rPr>
        <w:t>de Emissão</w:t>
      </w:r>
      <w:r w:rsidRPr="00C25672">
        <w:rPr>
          <w:rFonts w:ascii="Tahoma" w:hAnsi="Tahoma" w:cs="Tahoma"/>
          <w:sz w:val="22"/>
          <w:szCs w:val="22"/>
        </w:rPr>
        <w:t>, vencendo</w:t>
      </w:r>
      <w:r w:rsidR="00242637" w:rsidRPr="00C25672">
        <w:rPr>
          <w:rFonts w:ascii="Tahoma" w:hAnsi="Tahoma" w:cs="Tahoma"/>
          <w:sz w:val="22"/>
          <w:szCs w:val="22"/>
        </w:rPr>
        <w:t>-se</w:t>
      </w:r>
      <w:r w:rsidRPr="00C25672">
        <w:rPr>
          <w:rFonts w:ascii="Tahoma" w:hAnsi="Tahoma" w:cs="Tahoma"/>
          <w:sz w:val="22"/>
          <w:szCs w:val="22"/>
        </w:rPr>
        <w:t xml:space="preserve">, portanto, em </w:t>
      </w:r>
      <w:r w:rsidR="00ED2DB1" w:rsidRPr="000B378E">
        <w:rPr>
          <w:rFonts w:ascii="Tahoma" w:hAnsi="Tahoma" w:cs="Tahoma"/>
          <w:sz w:val="22"/>
          <w:szCs w:val="22"/>
        </w:rPr>
        <w:t xml:space="preserve">15 </w:t>
      </w:r>
      <w:r w:rsidR="00A020F1" w:rsidRPr="000B378E">
        <w:rPr>
          <w:rFonts w:ascii="Tahoma" w:hAnsi="Tahoma" w:cs="Tahoma"/>
          <w:sz w:val="22"/>
          <w:szCs w:val="22"/>
        </w:rPr>
        <w:t xml:space="preserve">de </w:t>
      </w:r>
      <w:r w:rsidR="00DD433C" w:rsidRPr="000B378E">
        <w:rPr>
          <w:rFonts w:ascii="Tahoma" w:hAnsi="Tahoma" w:cs="Tahoma"/>
          <w:sz w:val="22"/>
          <w:szCs w:val="22"/>
        </w:rPr>
        <w:t xml:space="preserve">outubro </w:t>
      </w:r>
      <w:r w:rsidR="00BE22EC" w:rsidRPr="000B378E">
        <w:rPr>
          <w:rFonts w:ascii="Tahoma" w:hAnsi="Tahoma" w:cs="Tahoma"/>
          <w:sz w:val="22"/>
          <w:szCs w:val="22"/>
        </w:rPr>
        <w:t xml:space="preserve">de </w:t>
      </w:r>
      <w:r w:rsidR="00550BFE" w:rsidRPr="000B378E">
        <w:rPr>
          <w:rFonts w:ascii="Tahoma" w:hAnsi="Tahoma" w:cs="Tahoma"/>
          <w:sz w:val="22"/>
          <w:szCs w:val="22"/>
        </w:rPr>
        <w:t>2027</w:t>
      </w:r>
      <w:r w:rsidR="005F401D" w:rsidRPr="00C25672">
        <w:rPr>
          <w:rFonts w:ascii="Tahoma" w:hAnsi="Tahoma" w:cs="Tahoma"/>
          <w:sz w:val="22"/>
          <w:szCs w:val="22"/>
        </w:rPr>
        <w:t xml:space="preserve"> </w:t>
      </w:r>
      <w:r w:rsidRPr="00C25672">
        <w:rPr>
          <w:rFonts w:ascii="Tahoma" w:hAnsi="Tahoma" w:cs="Tahoma"/>
          <w:sz w:val="22"/>
          <w:szCs w:val="22"/>
        </w:rPr>
        <w:t>(</w:t>
      </w:r>
      <w:r w:rsidR="00414403" w:rsidRPr="00C25672">
        <w:rPr>
          <w:rFonts w:ascii="Tahoma" w:hAnsi="Tahoma" w:cs="Tahoma"/>
          <w:sz w:val="22"/>
          <w:szCs w:val="22"/>
        </w:rPr>
        <w:t>“</w:t>
      </w:r>
      <w:r w:rsidRPr="00C25672">
        <w:rPr>
          <w:rFonts w:ascii="Tahoma" w:hAnsi="Tahoma" w:cs="Tahoma"/>
          <w:sz w:val="22"/>
          <w:szCs w:val="22"/>
          <w:u w:val="single"/>
        </w:rPr>
        <w:t>Data de Vencimento</w:t>
      </w:r>
      <w:r w:rsidR="00414403" w:rsidRPr="00C25672">
        <w:rPr>
          <w:rFonts w:ascii="Tahoma" w:hAnsi="Tahoma" w:cs="Tahoma"/>
          <w:sz w:val="22"/>
          <w:szCs w:val="22"/>
        </w:rPr>
        <w:t>”</w:t>
      </w:r>
      <w:r w:rsidRPr="00C25672">
        <w:rPr>
          <w:rFonts w:ascii="Tahoma" w:hAnsi="Tahoma" w:cs="Tahoma"/>
          <w:sz w:val="22"/>
          <w:szCs w:val="22"/>
        </w:rPr>
        <w:t>)</w:t>
      </w:r>
      <w:bookmarkEnd w:id="27"/>
      <w:r w:rsidRPr="00C25672">
        <w:rPr>
          <w:rFonts w:ascii="Tahoma" w:hAnsi="Tahoma" w:cs="Tahoma"/>
          <w:sz w:val="22"/>
          <w:szCs w:val="22"/>
        </w:rPr>
        <w:t>.</w:t>
      </w:r>
      <w:r w:rsidR="00451E2F">
        <w:rPr>
          <w:rFonts w:ascii="Tahoma" w:hAnsi="Tahoma" w:cs="Tahoma"/>
          <w:sz w:val="22"/>
          <w:szCs w:val="22"/>
        </w:rPr>
        <w:t xml:space="preserve"> </w:t>
      </w:r>
    </w:p>
    <w:bookmarkEnd w:id="26"/>
    <w:p w14:paraId="503AF0EC" w14:textId="5CF38AC4" w:rsidR="00CC24AB" w:rsidRPr="00D030A6" w:rsidRDefault="0065714D" w:rsidP="00D030A6">
      <w:pPr>
        <w:pStyle w:val="PargrafodaLista"/>
        <w:numPr>
          <w:ilvl w:val="1"/>
          <w:numId w:val="43"/>
        </w:numPr>
        <w:autoSpaceDE/>
        <w:autoSpaceDN/>
        <w:adjustRightInd/>
        <w:spacing w:before="120" w:after="120"/>
        <w:jc w:val="both"/>
        <w:rPr>
          <w:rFonts w:ascii="Tahoma" w:hAnsi="Tahoma" w:cs="Tahoma"/>
          <w:sz w:val="22"/>
          <w:szCs w:val="22"/>
        </w:rPr>
      </w:pPr>
      <w:r w:rsidRPr="00D030A6">
        <w:rPr>
          <w:rFonts w:ascii="Tahoma" w:hAnsi="Tahoma" w:cs="Tahoma"/>
          <w:sz w:val="22"/>
          <w:szCs w:val="22"/>
          <w:u w:val="single"/>
          <w:bdr w:val="nil"/>
        </w:rPr>
        <w:t>Atualização Monetária</w:t>
      </w:r>
      <w:r w:rsidR="00CC24AB" w:rsidRPr="00D030A6">
        <w:rPr>
          <w:rFonts w:ascii="Tahoma" w:hAnsi="Tahoma" w:cs="Tahoma"/>
          <w:i/>
          <w:sz w:val="22"/>
          <w:szCs w:val="22"/>
          <w:bdr w:val="nil"/>
        </w:rPr>
        <w:t>.</w:t>
      </w:r>
      <w:r w:rsidR="00BA7C7C" w:rsidRPr="00D030A6">
        <w:rPr>
          <w:rFonts w:ascii="Tahoma" w:hAnsi="Tahoma" w:cs="Tahoma"/>
          <w:i/>
          <w:sz w:val="22"/>
          <w:szCs w:val="22"/>
          <w:bdr w:val="nil"/>
        </w:rPr>
        <w:t xml:space="preserve"> </w:t>
      </w:r>
      <w:r w:rsidR="00773B79" w:rsidRPr="001550E7">
        <w:rPr>
          <w:rFonts w:ascii="Tahoma" w:hAnsi="Tahoma" w:cs="Tahoma"/>
          <w:sz w:val="22"/>
          <w:szCs w:val="22"/>
        </w:rPr>
        <w:t>O</w:t>
      </w:r>
      <w:r w:rsidR="00773B79" w:rsidRPr="00B40208">
        <w:rPr>
          <w:rFonts w:ascii="Tahoma" w:hAnsi="Tahoma"/>
          <w:sz w:val="22"/>
        </w:rPr>
        <w:t xml:space="preserve"> Valor Nominal Unitário ou o saldo do Valor Nominal Unitário</w:t>
      </w:r>
      <w:r w:rsidR="00773B79" w:rsidRPr="001550E7">
        <w:rPr>
          <w:rFonts w:ascii="Tahoma" w:hAnsi="Tahoma" w:cs="Tahoma"/>
          <w:sz w:val="22"/>
          <w:szCs w:val="22"/>
        </w:rPr>
        <w:t>, conforme aplicável</w:t>
      </w:r>
      <w:r w:rsidR="00773B79" w:rsidRPr="00B40208">
        <w:rPr>
          <w:rFonts w:ascii="Tahoma" w:hAnsi="Tahoma"/>
          <w:sz w:val="22"/>
        </w:rPr>
        <w:t>, será atualizado monetariamente pela variação acumulada do IPCA</w:t>
      </w:r>
      <w:r w:rsidR="00773B79" w:rsidRPr="001550E7">
        <w:rPr>
          <w:rFonts w:ascii="Tahoma" w:hAnsi="Tahoma" w:cs="Tahoma"/>
          <w:sz w:val="22"/>
          <w:szCs w:val="22"/>
        </w:rPr>
        <w:t>,</w:t>
      </w:r>
      <w:r w:rsidR="00773B79" w:rsidRPr="00B40208">
        <w:rPr>
          <w:rFonts w:ascii="Tahoma" w:hAnsi="Tahoma"/>
          <w:sz w:val="22"/>
        </w:rPr>
        <w:t xml:space="preserve"> desde a </w:t>
      </w:r>
      <w:r w:rsidR="00773B79" w:rsidRPr="001550E7">
        <w:rPr>
          <w:rFonts w:ascii="Tahoma" w:hAnsi="Tahoma" w:cs="Tahoma"/>
          <w:sz w:val="22"/>
          <w:szCs w:val="22"/>
        </w:rPr>
        <w:t xml:space="preserve">data </w:t>
      </w:r>
      <w:r w:rsidR="00773B79" w:rsidRPr="00436CC5">
        <w:rPr>
          <w:rFonts w:ascii="Tahoma" w:hAnsi="Tahoma"/>
          <w:sz w:val="22"/>
          <w:bdr w:val="nil"/>
        </w:rPr>
        <w:t>a</w:t>
      </w:r>
      <w:r w:rsidR="00773B79" w:rsidRPr="00B40208">
        <w:rPr>
          <w:rFonts w:ascii="Tahoma" w:hAnsi="Tahoma"/>
          <w:sz w:val="22"/>
          <w:bdr w:val="nil"/>
        </w:rPr>
        <w:t xml:space="preserve"> Data de </w:t>
      </w:r>
      <w:r w:rsidR="00773B79" w:rsidRPr="00436CC5">
        <w:rPr>
          <w:rFonts w:ascii="Tahoma" w:hAnsi="Tahoma"/>
          <w:sz w:val="22"/>
          <w:bdr w:val="nil"/>
        </w:rPr>
        <w:t>Subscrição</w:t>
      </w:r>
      <w:r w:rsidR="00773B79" w:rsidRPr="00436CC5">
        <w:rPr>
          <w:rFonts w:ascii="Tahoma" w:hAnsi="Tahoma" w:cs="Tahoma"/>
          <w:iCs/>
          <w:sz w:val="22"/>
          <w:szCs w:val="22"/>
          <w:bdr w:val="nil"/>
        </w:rPr>
        <w:t xml:space="preserve"> e </w:t>
      </w:r>
      <w:r w:rsidR="00773B79" w:rsidRPr="00B40208">
        <w:rPr>
          <w:rFonts w:ascii="Tahoma" w:hAnsi="Tahoma"/>
          <w:sz w:val="22"/>
          <w:bdr w:val="nil"/>
        </w:rPr>
        <w:t xml:space="preserve">Integralização </w:t>
      </w:r>
      <w:r w:rsidR="00773B79" w:rsidRPr="00B40208">
        <w:rPr>
          <w:rFonts w:ascii="Tahoma" w:hAnsi="Tahoma"/>
          <w:sz w:val="22"/>
        </w:rPr>
        <w:t xml:space="preserve">até a data </w:t>
      </w:r>
      <w:r w:rsidR="00773B79" w:rsidRPr="001550E7">
        <w:rPr>
          <w:rFonts w:ascii="Tahoma" w:hAnsi="Tahoma" w:cs="Tahoma"/>
          <w:sz w:val="22"/>
          <w:szCs w:val="22"/>
        </w:rPr>
        <w:t>do</w:t>
      </w:r>
      <w:r w:rsidR="00773B79" w:rsidRPr="00B40208">
        <w:rPr>
          <w:rFonts w:ascii="Tahoma" w:hAnsi="Tahoma"/>
          <w:sz w:val="22"/>
        </w:rPr>
        <w:t xml:space="preserve"> efetivo pagamento </w:t>
      </w:r>
      <w:r w:rsidR="00773B79" w:rsidRPr="001550E7">
        <w:rPr>
          <w:rFonts w:ascii="Tahoma" w:hAnsi="Tahoma" w:cs="Tahoma"/>
          <w:sz w:val="22"/>
          <w:szCs w:val="22"/>
        </w:rPr>
        <w:t>(“</w:t>
      </w:r>
      <w:r w:rsidR="00773B79" w:rsidRPr="00B40208">
        <w:rPr>
          <w:rFonts w:ascii="Tahoma" w:hAnsi="Tahoma"/>
          <w:sz w:val="22"/>
          <w:u w:val="single"/>
        </w:rPr>
        <w:t>Atualização Monetária</w:t>
      </w:r>
      <w:r w:rsidR="00773B79" w:rsidRPr="001550E7">
        <w:rPr>
          <w:rFonts w:ascii="Tahoma" w:hAnsi="Tahoma" w:cs="Tahoma"/>
          <w:sz w:val="22"/>
          <w:szCs w:val="22"/>
        </w:rPr>
        <w:t>”),</w:t>
      </w:r>
      <w:r w:rsidR="00773B79" w:rsidRPr="00B40208">
        <w:rPr>
          <w:rFonts w:ascii="Tahoma" w:hAnsi="Tahoma"/>
          <w:sz w:val="22"/>
        </w:rPr>
        <w:t xml:space="preserve"> sendo o produto da Atualização Monetária incorporado ao Valor Nominal Unitário ou </w:t>
      </w:r>
      <w:r w:rsidR="00773B79" w:rsidRPr="001550E7">
        <w:rPr>
          <w:rFonts w:ascii="Tahoma" w:hAnsi="Tahoma" w:cs="Tahoma"/>
          <w:sz w:val="22"/>
          <w:szCs w:val="22"/>
        </w:rPr>
        <w:t xml:space="preserve">ao </w:t>
      </w:r>
      <w:r w:rsidR="00773B79" w:rsidRPr="00B40208">
        <w:rPr>
          <w:rFonts w:ascii="Tahoma" w:hAnsi="Tahoma"/>
          <w:sz w:val="22"/>
        </w:rPr>
        <w:t xml:space="preserve">saldo do Valor Nominal Unitário, conforme </w:t>
      </w:r>
      <w:r w:rsidR="00773B79" w:rsidRPr="001550E7">
        <w:rPr>
          <w:rFonts w:ascii="Tahoma" w:hAnsi="Tahoma" w:cs="Tahoma"/>
          <w:sz w:val="22"/>
          <w:szCs w:val="22"/>
        </w:rPr>
        <w:t>aplicável (“</w:t>
      </w:r>
      <w:r w:rsidR="00773B79" w:rsidRPr="00B40208">
        <w:rPr>
          <w:rFonts w:ascii="Tahoma" w:hAnsi="Tahoma"/>
          <w:sz w:val="22"/>
          <w:u w:val="single"/>
        </w:rPr>
        <w:t>Valor Nominal Atualizado</w:t>
      </w:r>
      <w:r w:rsidR="00773B79" w:rsidRPr="001550E7">
        <w:rPr>
          <w:rFonts w:ascii="Tahoma" w:hAnsi="Tahoma" w:cs="Tahoma"/>
          <w:sz w:val="22"/>
          <w:szCs w:val="22"/>
        </w:rPr>
        <w:t>”). A</w:t>
      </w:r>
      <w:r w:rsidR="00773B79" w:rsidRPr="00D110B9">
        <w:rPr>
          <w:rFonts w:ascii="Tahoma" w:hAnsi="Tahoma"/>
          <w:sz w:val="22"/>
        </w:rPr>
        <w:t xml:space="preserve"> atualização monetária </w:t>
      </w:r>
      <w:r w:rsidR="00773B79" w:rsidRPr="001550E7">
        <w:rPr>
          <w:rFonts w:ascii="Tahoma" w:hAnsi="Tahoma" w:cs="Tahoma"/>
          <w:sz w:val="22"/>
          <w:szCs w:val="22"/>
        </w:rPr>
        <w:t>será calculada conforme a</w:t>
      </w:r>
      <w:r w:rsidR="00773B79" w:rsidRPr="00B40208">
        <w:rPr>
          <w:rFonts w:ascii="Tahoma" w:hAnsi="Tahoma"/>
          <w:sz w:val="22"/>
        </w:rPr>
        <w:t xml:space="preserve"> fórmula</w:t>
      </w:r>
      <w:r w:rsidR="00773B79" w:rsidRPr="001550E7">
        <w:rPr>
          <w:rFonts w:ascii="Tahoma" w:hAnsi="Tahoma" w:cs="Tahoma"/>
          <w:sz w:val="22"/>
          <w:szCs w:val="22"/>
        </w:rPr>
        <w:t xml:space="preserve"> abaixo</w:t>
      </w:r>
      <w:r w:rsidR="00773B79">
        <w:rPr>
          <w:rFonts w:ascii="Tahoma" w:hAnsi="Tahoma" w:cs="Tahoma"/>
          <w:sz w:val="22"/>
          <w:szCs w:val="22"/>
        </w:rPr>
        <w:t>:</w:t>
      </w:r>
    </w:p>
    <w:p w14:paraId="00397151" w14:textId="77777777" w:rsidR="00CC24AB" w:rsidRPr="001550E7" w:rsidRDefault="00CC24AB" w:rsidP="001550E7">
      <w:pPr>
        <w:pStyle w:val="PargrafodaLista"/>
        <w:autoSpaceDE/>
        <w:autoSpaceDN/>
        <w:adjustRightInd/>
        <w:spacing w:before="120" w:after="120"/>
        <w:ind w:left="1276"/>
        <w:jc w:val="both"/>
        <w:rPr>
          <w:rFonts w:ascii="Tahoma" w:hAnsi="Tahoma" w:cs="Tahoma"/>
          <w:sz w:val="22"/>
          <w:szCs w:val="22"/>
        </w:rPr>
      </w:pPr>
    </w:p>
    <w:p w14:paraId="36BCF343" w14:textId="77777777" w:rsidR="00CC24AB" w:rsidRPr="001550E7" w:rsidRDefault="00CC24AB" w:rsidP="00CC24AB">
      <w:pPr>
        <w:pStyle w:val="Level1"/>
        <w:numPr>
          <w:ilvl w:val="0"/>
          <w:numId w:val="0"/>
        </w:numPr>
        <w:ind w:left="680"/>
        <w:rPr>
          <w:rStyle w:val="DeltaViewInsertion"/>
          <w:rFonts w:ascii="Tahoma" w:hAnsi="Tahoma" w:cs="Tahoma"/>
          <w:color w:val="auto"/>
          <w:szCs w:val="22"/>
        </w:rPr>
      </w:pPr>
      <m:oMathPara>
        <m:oMathParaPr>
          <m:jc m:val="center"/>
        </m:oMathParaPr>
        <m:oMath>
          <m:r>
            <m:rPr>
              <m:sty m:val="bi"/>
            </m:rPr>
            <w:rPr>
              <w:rFonts w:ascii="Cambria Math" w:hAnsi="Cambria Math" w:cs="Tahoma"/>
              <w:szCs w:val="22"/>
            </w:rPr>
            <m:t>VNa</m:t>
          </m:r>
          <m:r>
            <m:rPr>
              <m:sty m:val="b"/>
            </m:rPr>
            <w:rPr>
              <w:rFonts w:ascii="Cambria Math" w:hAnsi="Cambria Math" w:cs="Tahoma"/>
              <w:szCs w:val="22"/>
            </w:rPr>
            <m:t>=</m:t>
          </m:r>
          <m:r>
            <m:rPr>
              <m:sty m:val="bi"/>
            </m:rPr>
            <w:rPr>
              <w:rFonts w:ascii="Cambria Math" w:hAnsi="Cambria Math" w:cs="Tahoma"/>
              <w:szCs w:val="22"/>
            </w:rPr>
            <m:t>VNe</m:t>
          </m:r>
          <m:r>
            <m:rPr>
              <m:sty m:val="b"/>
            </m:rPr>
            <w:rPr>
              <w:rFonts w:ascii="Cambria Math" w:hAnsi="Cambria Math" w:cs="Tahoma"/>
              <w:szCs w:val="22"/>
            </w:rPr>
            <m:t>×</m:t>
          </m:r>
          <m:r>
            <m:rPr>
              <m:sty m:val="bi"/>
            </m:rPr>
            <w:rPr>
              <w:rFonts w:ascii="Cambria Math" w:hAnsi="Cambria Math" w:cs="Tahoma"/>
              <w:szCs w:val="22"/>
            </w:rPr>
            <m:t>C</m:t>
          </m:r>
        </m:oMath>
      </m:oMathPara>
    </w:p>
    <w:p w14:paraId="09CD2C15" w14:textId="77777777" w:rsidR="00CC24AB" w:rsidRPr="001550E7" w:rsidRDefault="00CC24AB" w:rsidP="00CC24AB">
      <w:pPr>
        <w:pStyle w:val="Level3"/>
        <w:numPr>
          <w:ilvl w:val="0"/>
          <w:numId w:val="0"/>
        </w:numPr>
        <w:ind w:left="1361"/>
        <w:rPr>
          <w:rFonts w:ascii="Tahoma" w:hAnsi="Tahoma" w:cs="Tahoma"/>
          <w:i/>
          <w:sz w:val="22"/>
          <w:szCs w:val="22"/>
          <w:lang w:val="pt-BR"/>
        </w:rPr>
      </w:pPr>
      <w:r w:rsidRPr="001550E7">
        <w:rPr>
          <w:rFonts w:ascii="Tahoma" w:hAnsi="Tahoma" w:cs="Tahoma"/>
          <w:i/>
          <w:sz w:val="22"/>
          <w:szCs w:val="22"/>
          <w:lang w:val="pt-BR"/>
        </w:rPr>
        <w:t>onde:</w:t>
      </w:r>
    </w:p>
    <w:p w14:paraId="1F20E238" w14:textId="77777777" w:rsidR="00CC24AB" w:rsidRPr="00C25672" w:rsidRDefault="00CC24AB" w:rsidP="00AC65AF">
      <w:pPr>
        <w:pStyle w:val="Level3"/>
        <w:numPr>
          <w:ilvl w:val="0"/>
          <w:numId w:val="0"/>
        </w:numPr>
        <w:ind w:left="1361"/>
        <w:rPr>
          <w:rFonts w:ascii="Tahoma" w:hAnsi="Tahoma"/>
          <w:sz w:val="22"/>
          <w:lang w:val="pt-BR"/>
        </w:rPr>
      </w:pPr>
      <w:r w:rsidRPr="001550E7">
        <w:rPr>
          <w:rFonts w:ascii="Tahoma" w:hAnsi="Tahoma" w:cs="Tahoma"/>
          <w:b/>
          <w:sz w:val="22"/>
          <w:szCs w:val="22"/>
          <w:lang w:val="pt-BR"/>
        </w:rPr>
        <w:t>VNa</w:t>
      </w:r>
      <w:r w:rsidRPr="001550E7">
        <w:rPr>
          <w:rFonts w:ascii="Tahoma" w:hAnsi="Tahoma" w:cs="Tahoma"/>
          <w:sz w:val="22"/>
          <w:szCs w:val="22"/>
          <w:lang w:val="pt-BR"/>
        </w:rPr>
        <w:t xml:space="preserve"> = Valor Nominal Atualizado das Debêntures</w:t>
      </w:r>
      <w:r w:rsidRPr="00AC65AF">
        <w:rPr>
          <w:rFonts w:ascii="Tahoma" w:hAnsi="Tahoma"/>
          <w:sz w:val="22"/>
          <w:lang w:val="pt-BR"/>
        </w:rPr>
        <w:t>, calculado com 8 (oito) casas decimais, sem arredondamento;</w:t>
      </w:r>
      <w:r w:rsidRPr="001550E7">
        <w:rPr>
          <w:rFonts w:ascii="Tahoma" w:hAnsi="Tahoma" w:cs="Tahoma"/>
          <w:sz w:val="22"/>
          <w:szCs w:val="22"/>
          <w:lang w:val="pt-BR"/>
        </w:rPr>
        <w:t xml:space="preserve"> </w:t>
      </w:r>
    </w:p>
    <w:p w14:paraId="4B9347D9" w14:textId="77777777" w:rsidR="00CC24AB" w:rsidRPr="00C25672" w:rsidRDefault="00CC24AB" w:rsidP="00AC65AF">
      <w:pPr>
        <w:pStyle w:val="Level3"/>
        <w:numPr>
          <w:ilvl w:val="0"/>
          <w:numId w:val="0"/>
        </w:numPr>
        <w:ind w:left="1361"/>
        <w:rPr>
          <w:rFonts w:ascii="Tahoma" w:hAnsi="Tahoma"/>
          <w:sz w:val="22"/>
          <w:lang w:val="pt-BR"/>
        </w:rPr>
      </w:pPr>
      <w:r w:rsidRPr="00AC65AF">
        <w:rPr>
          <w:rFonts w:ascii="Tahoma" w:hAnsi="Tahoma"/>
          <w:b/>
          <w:sz w:val="22"/>
          <w:lang w:val="pt-BR"/>
        </w:rPr>
        <w:t xml:space="preserve">VNe </w:t>
      </w:r>
      <w:r w:rsidRPr="00AC65AF">
        <w:rPr>
          <w:rFonts w:ascii="Tahoma" w:hAnsi="Tahoma"/>
          <w:sz w:val="22"/>
          <w:lang w:val="pt-BR"/>
        </w:rPr>
        <w:t>= Valor Nominal Unitário ou saldo do Valor Nominal Unitário das Debêntures, conforme o caso, informado/calculado com 8 (oito) casas decimais, sem arredondamento;</w:t>
      </w:r>
      <w:r w:rsidRPr="001550E7">
        <w:rPr>
          <w:rFonts w:ascii="Tahoma" w:hAnsi="Tahoma" w:cs="Tahoma"/>
          <w:sz w:val="22"/>
          <w:szCs w:val="22"/>
          <w:lang w:val="pt-BR"/>
        </w:rPr>
        <w:t xml:space="preserve"> </w:t>
      </w:r>
    </w:p>
    <w:p w14:paraId="6C3830F0" w14:textId="311C8158" w:rsidR="00CC24AB" w:rsidRPr="00C25672" w:rsidRDefault="00CC24AB" w:rsidP="00AC65AF">
      <w:pPr>
        <w:pStyle w:val="Level3"/>
        <w:numPr>
          <w:ilvl w:val="0"/>
          <w:numId w:val="0"/>
        </w:numPr>
        <w:ind w:left="1361"/>
        <w:rPr>
          <w:rFonts w:ascii="Tahoma" w:hAnsi="Tahoma"/>
          <w:sz w:val="22"/>
          <w:lang w:val="pt-BR"/>
        </w:rPr>
      </w:pPr>
      <w:r w:rsidRPr="00C25672">
        <w:rPr>
          <w:rFonts w:ascii="Tahoma" w:hAnsi="Tahoma" w:cs="Tahoma"/>
          <w:b/>
          <w:sz w:val="22"/>
          <w:szCs w:val="22"/>
          <w:lang w:val="pt-BR"/>
        </w:rPr>
        <w:t>C</w:t>
      </w:r>
      <w:r w:rsidRPr="00C25672">
        <w:rPr>
          <w:rFonts w:ascii="Tahoma" w:hAnsi="Tahoma"/>
          <w:sz w:val="22"/>
          <w:lang w:val="pt-BR"/>
        </w:rPr>
        <w:t xml:space="preserve"> = fator </w:t>
      </w:r>
      <w:r w:rsidRPr="001550E7">
        <w:rPr>
          <w:rFonts w:ascii="Tahoma" w:hAnsi="Tahoma" w:cs="Tahoma"/>
          <w:sz w:val="22"/>
          <w:szCs w:val="22"/>
          <w:lang w:val="pt-BR"/>
        </w:rPr>
        <w:t>acumulado das variações mensais do IPCA</w:t>
      </w:r>
      <w:r w:rsidRPr="00AC65AF">
        <w:rPr>
          <w:rFonts w:ascii="Tahoma" w:hAnsi="Tahoma"/>
          <w:sz w:val="22"/>
          <w:lang w:val="pt-BR"/>
        </w:rPr>
        <w:t xml:space="preserve">, calculado com 8 (oito) casas decimais, </w:t>
      </w:r>
      <w:r w:rsidRPr="001550E7">
        <w:rPr>
          <w:rFonts w:ascii="Tahoma" w:hAnsi="Tahoma" w:cs="Tahoma"/>
          <w:sz w:val="22"/>
          <w:szCs w:val="22"/>
          <w:lang w:val="pt-BR"/>
        </w:rPr>
        <w:t>sem</w:t>
      </w:r>
      <w:r w:rsidRPr="00AC65AF">
        <w:rPr>
          <w:rFonts w:ascii="Tahoma" w:hAnsi="Tahoma"/>
          <w:sz w:val="22"/>
          <w:lang w:val="pt-BR"/>
        </w:rPr>
        <w:t xml:space="preserve"> arredondamento, apurado da seguinte forma:</w:t>
      </w:r>
    </w:p>
    <w:p w14:paraId="42BA509D" w14:textId="6191D1EB" w:rsidR="00CC24AB" w:rsidRPr="001550E7" w:rsidRDefault="00F51BEE" w:rsidP="00CC24AB">
      <w:pPr>
        <w:spacing w:after="140" w:line="290" w:lineRule="auto"/>
        <w:ind w:right="49"/>
        <w:jc w:val="center"/>
        <w:rPr>
          <w:rFonts w:ascii="Tahoma" w:hAnsi="Tahoma" w:cs="Tahoma"/>
          <w:sz w:val="22"/>
          <w:szCs w:val="22"/>
        </w:rPr>
      </w:pPr>
      <m:oMathPara>
        <m:oMath>
          <m:r>
            <w:rPr>
              <w:rFonts w:ascii="Cambria Math" w:eastAsia="Calibri" w:hAnsi="Cambria Math" w:cs="Tahoma"/>
              <w:sz w:val="22"/>
              <w:szCs w:val="22"/>
            </w:rPr>
            <m:t>C=</m:t>
          </m:r>
          <m:nary>
            <m:naryPr>
              <m:chr m:val="∏"/>
              <m:limLoc m:val="undOvr"/>
              <m:ctrlPr>
                <w:rPr>
                  <w:rFonts w:ascii="Cambria Math" w:eastAsia="Calibri" w:hAnsi="Cambria Math" w:cs="Tahoma"/>
                  <w:i/>
                  <w:sz w:val="22"/>
                  <w:szCs w:val="22"/>
                </w:rPr>
              </m:ctrlPr>
            </m:naryPr>
            <m:sub>
              <m:r>
                <w:rPr>
                  <w:rFonts w:ascii="Cambria Math" w:eastAsia="Calibri" w:hAnsi="Cambria Math" w:cs="Tahoma"/>
                  <w:sz w:val="22"/>
                  <w:szCs w:val="22"/>
                </w:rPr>
                <m:t>k=1</m:t>
              </m:r>
            </m:sub>
            <m:sup>
              <m:r>
                <w:rPr>
                  <w:rFonts w:ascii="Cambria Math" w:eastAsia="Calibri" w:hAnsi="Cambria Math" w:cs="Tahoma"/>
                  <w:sz w:val="22"/>
                  <w:szCs w:val="22"/>
                </w:rPr>
                <m:t>n</m:t>
              </m:r>
            </m:sup>
            <m:e>
              <m:d>
                <m:dPr>
                  <m:begChr m:val="["/>
                  <m:endChr m:val="]"/>
                  <m:ctrlPr>
                    <w:rPr>
                      <w:rFonts w:ascii="Cambria Math" w:eastAsia="Calibri" w:hAnsi="Cambria Math" w:cs="Tahoma"/>
                      <w:i/>
                      <w:sz w:val="22"/>
                      <w:szCs w:val="22"/>
                    </w:rPr>
                  </m:ctrlPr>
                </m:dPr>
                <m:e>
                  <m:sSup>
                    <m:sSupPr>
                      <m:ctrlPr>
                        <w:rPr>
                          <w:rFonts w:ascii="Cambria Math" w:eastAsia="Calibri" w:hAnsi="Cambria Math" w:cs="Tahoma"/>
                          <w:i/>
                          <w:sz w:val="22"/>
                          <w:szCs w:val="22"/>
                        </w:rPr>
                      </m:ctrlPr>
                    </m:sSupPr>
                    <m:e>
                      <m:d>
                        <m:dPr>
                          <m:ctrlPr>
                            <w:rPr>
                              <w:rFonts w:ascii="Cambria Math" w:eastAsia="Calibri" w:hAnsi="Cambria Math" w:cs="Tahoma"/>
                              <w:i/>
                              <w:sz w:val="22"/>
                              <w:szCs w:val="22"/>
                            </w:rPr>
                          </m:ctrlPr>
                        </m:dPr>
                        <m:e>
                          <m:f>
                            <m:fPr>
                              <m:ctrlPr>
                                <w:rPr>
                                  <w:rFonts w:ascii="Cambria Math" w:eastAsia="Calibri" w:hAnsi="Cambria Math" w:cs="Tahoma"/>
                                  <w:i/>
                                  <w:sz w:val="22"/>
                                  <w:szCs w:val="22"/>
                                </w:rPr>
                              </m:ctrlPr>
                            </m:fPr>
                            <m:num>
                              <m:sSub>
                                <m:sSubPr>
                                  <m:ctrlPr>
                                    <w:rPr>
                                      <w:rFonts w:ascii="Cambria Math" w:eastAsia="Calibri" w:hAnsi="Cambria Math" w:cs="Tahoma"/>
                                      <w:i/>
                                      <w:sz w:val="22"/>
                                      <w:szCs w:val="22"/>
                                    </w:rPr>
                                  </m:ctrlPr>
                                </m:sSubPr>
                                <m:e>
                                  <m:r>
                                    <w:rPr>
                                      <w:rFonts w:ascii="Cambria Math" w:eastAsia="Calibri" w:hAnsi="Cambria Math" w:cs="Tahoma"/>
                                      <w:sz w:val="22"/>
                                      <w:szCs w:val="22"/>
                                    </w:rPr>
                                    <m:t>NI</m:t>
                                  </m:r>
                                </m:e>
                                <m:sub>
                                  <m:r>
                                    <w:rPr>
                                      <w:rFonts w:ascii="Cambria Math" w:eastAsia="Calibri" w:hAnsi="Cambria Math" w:cs="Tahoma"/>
                                      <w:sz w:val="22"/>
                                      <w:szCs w:val="22"/>
                                    </w:rPr>
                                    <m:t>k</m:t>
                                  </m:r>
                                </m:sub>
                              </m:sSub>
                            </m:num>
                            <m:den>
                              <m:sSub>
                                <m:sSubPr>
                                  <m:ctrlPr>
                                    <w:rPr>
                                      <w:rFonts w:ascii="Cambria Math" w:eastAsia="Calibri" w:hAnsi="Cambria Math" w:cs="Tahoma"/>
                                      <w:i/>
                                      <w:sz w:val="22"/>
                                      <w:szCs w:val="22"/>
                                    </w:rPr>
                                  </m:ctrlPr>
                                </m:sSubPr>
                                <m:e>
                                  <m:r>
                                    <w:rPr>
                                      <w:rFonts w:ascii="Cambria Math" w:eastAsia="Calibri" w:hAnsi="Cambria Math" w:cs="Tahoma"/>
                                      <w:sz w:val="22"/>
                                      <w:szCs w:val="22"/>
                                    </w:rPr>
                                    <m:t>NI</m:t>
                                  </m:r>
                                </m:e>
                                <m:sub>
                                  <m:r>
                                    <w:rPr>
                                      <w:rFonts w:ascii="Cambria Math" w:eastAsia="Calibri" w:hAnsi="Cambria Math" w:cs="Tahoma"/>
                                      <w:sz w:val="22"/>
                                      <w:szCs w:val="22"/>
                                    </w:rPr>
                                    <m:t>k-1</m:t>
                                  </m:r>
                                </m:sub>
                              </m:sSub>
                            </m:den>
                          </m:f>
                        </m:e>
                      </m:d>
                    </m:e>
                    <m:sup>
                      <m:f>
                        <m:fPr>
                          <m:type m:val="lin"/>
                          <m:ctrlPr>
                            <w:rPr>
                              <w:rFonts w:ascii="Cambria Math" w:eastAsia="Calibri" w:hAnsi="Cambria Math" w:cs="Tahoma"/>
                              <w:i/>
                              <w:sz w:val="22"/>
                              <w:szCs w:val="22"/>
                            </w:rPr>
                          </m:ctrlPr>
                        </m:fPr>
                        <m:num>
                          <m:r>
                            <w:rPr>
                              <w:rFonts w:ascii="Cambria Math" w:eastAsia="Calibri" w:hAnsi="Cambria Math" w:cs="Tahoma"/>
                              <w:sz w:val="22"/>
                              <w:szCs w:val="22"/>
                            </w:rPr>
                            <m:t>dup</m:t>
                          </m:r>
                        </m:num>
                        <m:den>
                          <m:r>
                            <w:rPr>
                              <w:rFonts w:ascii="Cambria Math" w:eastAsia="Calibri" w:hAnsi="Cambria Math" w:cs="Tahoma"/>
                              <w:sz w:val="22"/>
                              <w:szCs w:val="22"/>
                            </w:rPr>
                            <m:t>dut</m:t>
                          </m:r>
                        </m:den>
                      </m:f>
                    </m:sup>
                  </m:sSup>
                </m:e>
              </m:d>
            </m:e>
          </m:nary>
        </m:oMath>
      </m:oMathPara>
    </w:p>
    <w:p w14:paraId="00B36065" w14:textId="77777777" w:rsidR="00CC24AB" w:rsidRPr="001550E7" w:rsidRDefault="00CC24AB" w:rsidP="00CC24AB">
      <w:pPr>
        <w:pStyle w:val="Level3"/>
        <w:numPr>
          <w:ilvl w:val="0"/>
          <w:numId w:val="0"/>
        </w:numPr>
        <w:ind w:left="1361"/>
        <w:rPr>
          <w:rFonts w:ascii="Tahoma" w:hAnsi="Tahoma" w:cs="Tahoma"/>
          <w:i/>
          <w:sz w:val="22"/>
          <w:szCs w:val="22"/>
          <w:lang w:val="pt-BR"/>
        </w:rPr>
      </w:pPr>
      <w:r w:rsidRPr="001550E7">
        <w:rPr>
          <w:rFonts w:ascii="Tahoma" w:hAnsi="Tahoma" w:cs="Tahoma"/>
          <w:i/>
          <w:sz w:val="22"/>
          <w:szCs w:val="22"/>
          <w:lang w:val="pt-BR"/>
        </w:rPr>
        <w:t>onde:</w:t>
      </w:r>
    </w:p>
    <w:p w14:paraId="7C85AF7F" w14:textId="54F7C422" w:rsidR="00CC24AB" w:rsidRPr="00C25672" w:rsidRDefault="00CC24AB" w:rsidP="00AC65AF">
      <w:pPr>
        <w:pStyle w:val="Level3"/>
        <w:numPr>
          <w:ilvl w:val="0"/>
          <w:numId w:val="0"/>
        </w:numPr>
        <w:ind w:left="1361"/>
        <w:rPr>
          <w:rFonts w:ascii="Tahoma" w:hAnsi="Tahoma"/>
          <w:sz w:val="22"/>
          <w:lang w:val="pt-BR"/>
        </w:rPr>
      </w:pPr>
      <w:r w:rsidRPr="001550E7">
        <w:rPr>
          <w:rFonts w:ascii="Tahoma" w:hAnsi="Tahoma" w:cs="Tahoma"/>
          <w:b/>
          <w:sz w:val="22"/>
          <w:szCs w:val="22"/>
          <w:lang w:val="pt-BR"/>
        </w:rPr>
        <w:t>n</w:t>
      </w:r>
      <w:r w:rsidRPr="00AC65AF">
        <w:rPr>
          <w:rFonts w:ascii="Tahoma" w:hAnsi="Tahoma"/>
          <w:sz w:val="22"/>
          <w:lang w:val="pt-BR"/>
        </w:rPr>
        <w:t xml:space="preserve"> = número total de </w:t>
      </w:r>
      <w:r w:rsidRPr="001550E7">
        <w:rPr>
          <w:rFonts w:ascii="Tahoma" w:hAnsi="Tahoma" w:cs="Tahoma"/>
          <w:sz w:val="22"/>
          <w:szCs w:val="22"/>
          <w:lang w:val="pt-BR"/>
        </w:rPr>
        <w:t>índices considerados</w:t>
      </w:r>
      <w:r w:rsidRPr="00AC65AF">
        <w:rPr>
          <w:rFonts w:ascii="Tahoma" w:hAnsi="Tahoma"/>
          <w:sz w:val="22"/>
          <w:lang w:val="pt-BR"/>
        </w:rPr>
        <w:t xml:space="preserve"> na </w:t>
      </w:r>
      <w:r w:rsidRPr="001550E7">
        <w:rPr>
          <w:rFonts w:ascii="Tahoma" w:hAnsi="Tahoma" w:cs="Tahoma"/>
          <w:sz w:val="22"/>
          <w:szCs w:val="22"/>
          <w:lang w:val="pt-BR"/>
        </w:rPr>
        <w:t>Atualização Monetária das Debêntures</w:t>
      </w:r>
      <w:r w:rsidRPr="00AC65AF">
        <w:rPr>
          <w:rFonts w:ascii="Tahoma" w:hAnsi="Tahoma"/>
          <w:sz w:val="22"/>
          <w:lang w:val="pt-BR"/>
        </w:rPr>
        <w:t>, sendo “</w:t>
      </w:r>
      <w:r w:rsidRPr="001550E7">
        <w:rPr>
          <w:rFonts w:ascii="Tahoma" w:hAnsi="Tahoma" w:cs="Tahoma"/>
          <w:sz w:val="22"/>
          <w:szCs w:val="22"/>
          <w:lang w:val="pt-BR"/>
        </w:rPr>
        <w:t>n</w:t>
      </w:r>
      <w:r w:rsidRPr="00AC65AF">
        <w:rPr>
          <w:rFonts w:ascii="Tahoma" w:hAnsi="Tahoma"/>
          <w:sz w:val="22"/>
          <w:lang w:val="pt-BR"/>
        </w:rPr>
        <w:t>” um número inteiro;</w:t>
      </w:r>
    </w:p>
    <w:p w14:paraId="2FAA8CCE" w14:textId="317DEE0A" w:rsidR="00CC24AB" w:rsidRPr="001550E7" w:rsidRDefault="00CC24AB" w:rsidP="00CC24AB">
      <w:pPr>
        <w:pStyle w:val="Level3"/>
        <w:numPr>
          <w:ilvl w:val="0"/>
          <w:numId w:val="0"/>
        </w:numPr>
        <w:ind w:left="1361"/>
        <w:rPr>
          <w:rFonts w:ascii="Tahoma" w:hAnsi="Tahoma" w:cs="Tahoma"/>
          <w:sz w:val="22"/>
          <w:szCs w:val="22"/>
          <w:lang w:val="pt-BR"/>
        </w:rPr>
      </w:pPr>
      <w:proofErr w:type="spellStart"/>
      <w:r w:rsidRPr="001550E7">
        <w:rPr>
          <w:rFonts w:ascii="Tahoma" w:hAnsi="Tahoma" w:cs="Tahoma"/>
          <w:b/>
          <w:sz w:val="22"/>
          <w:szCs w:val="22"/>
          <w:lang w:val="pt-BR"/>
        </w:rPr>
        <w:lastRenderedPageBreak/>
        <w:t>NIk</w:t>
      </w:r>
      <w:proofErr w:type="spellEnd"/>
      <w:r w:rsidRPr="001550E7">
        <w:rPr>
          <w:rFonts w:ascii="Tahoma" w:hAnsi="Tahoma" w:cs="Tahoma"/>
          <w:sz w:val="22"/>
          <w:szCs w:val="22"/>
          <w:lang w:val="pt-BR"/>
        </w:rPr>
        <w:t xml:space="preserve"> = valor do número-índice do IPCA do mês anterior ao mês de atualização, caso a atualização seja em data anterior ou na própria Data de Aniversário. O mês de atualização refere-se à data de cálculo da debênture; e</w:t>
      </w:r>
    </w:p>
    <w:p w14:paraId="3CE88EFB" w14:textId="77777777" w:rsidR="00CC24AB" w:rsidRPr="001550E7" w:rsidRDefault="00CC24AB" w:rsidP="00CC24AB">
      <w:pPr>
        <w:pStyle w:val="Level3"/>
        <w:numPr>
          <w:ilvl w:val="0"/>
          <w:numId w:val="0"/>
        </w:numPr>
        <w:ind w:left="1361"/>
        <w:rPr>
          <w:rFonts w:ascii="Tahoma" w:hAnsi="Tahoma" w:cs="Tahoma"/>
          <w:sz w:val="22"/>
          <w:szCs w:val="22"/>
          <w:lang w:val="pt-BR"/>
        </w:rPr>
      </w:pPr>
      <w:r w:rsidRPr="001550E7">
        <w:rPr>
          <w:rFonts w:ascii="Tahoma" w:hAnsi="Tahoma" w:cs="Tahoma"/>
          <w:b/>
          <w:sz w:val="22"/>
          <w:szCs w:val="22"/>
          <w:lang w:val="pt-BR"/>
        </w:rPr>
        <w:t>NIk-1</w:t>
      </w:r>
      <w:r w:rsidRPr="001550E7">
        <w:rPr>
          <w:rFonts w:ascii="Tahoma" w:hAnsi="Tahoma" w:cs="Tahoma"/>
          <w:sz w:val="22"/>
          <w:szCs w:val="22"/>
          <w:lang w:val="pt-BR"/>
        </w:rPr>
        <w:t xml:space="preserve"> = valor do número-índice do IPCA do mês anterior ao mês “k”.</w:t>
      </w:r>
    </w:p>
    <w:p w14:paraId="40C20C59" w14:textId="0CD0E530" w:rsidR="00CC24AB" w:rsidRPr="001550E7" w:rsidRDefault="00CC24AB" w:rsidP="00CC24AB">
      <w:pPr>
        <w:pStyle w:val="Level3"/>
        <w:numPr>
          <w:ilvl w:val="0"/>
          <w:numId w:val="0"/>
        </w:numPr>
        <w:ind w:left="1361"/>
        <w:rPr>
          <w:rFonts w:ascii="Tahoma" w:hAnsi="Tahoma" w:cs="Tahoma"/>
          <w:sz w:val="22"/>
          <w:szCs w:val="22"/>
          <w:lang w:val="pt-BR"/>
        </w:rPr>
      </w:pPr>
      <w:r w:rsidRPr="001550E7">
        <w:rPr>
          <w:rFonts w:ascii="Tahoma" w:hAnsi="Tahoma" w:cs="Tahoma"/>
          <w:b/>
          <w:sz w:val="22"/>
          <w:szCs w:val="22"/>
          <w:lang w:val="pt-BR"/>
        </w:rPr>
        <w:t>dup</w:t>
      </w:r>
      <w:r w:rsidRPr="00AC65AF">
        <w:rPr>
          <w:rFonts w:ascii="Tahoma" w:hAnsi="Tahoma"/>
          <w:sz w:val="22"/>
          <w:lang w:val="pt-BR"/>
        </w:rPr>
        <w:t xml:space="preserve"> = número de Dias Úteis entre a </w:t>
      </w:r>
      <w:r w:rsidR="00ED4D62" w:rsidRPr="00AC65AF">
        <w:rPr>
          <w:rFonts w:ascii="Tahoma" w:hAnsi="Tahoma"/>
          <w:sz w:val="22"/>
          <w:bdr w:val="nil"/>
          <w:lang w:val="pt-BR"/>
        </w:rPr>
        <w:t xml:space="preserve">Data de Subscrição </w:t>
      </w:r>
      <w:r w:rsidR="00ED4D62" w:rsidRPr="001550E7">
        <w:rPr>
          <w:rFonts w:ascii="Tahoma" w:hAnsi="Tahoma" w:cs="Tahoma"/>
          <w:iCs/>
          <w:sz w:val="22"/>
          <w:szCs w:val="22"/>
          <w:bdr w:val="nil"/>
          <w:lang w:val="pt-BR"/>
        </w:rPr>
        <w:t xml:space="preserve">e Integralização </w:t>
      </w:r>
      <w:r w:rsidRPr="00AC65AF">
        <w:rPr>
          <w:rFonts w:ascii="Tahoma" w:hAnsi="Tahoma"/>
          <w:sz w:val="22"/>
          <w:lang w:val="pt-BR"/>
        </w:rPr>
        <w:t xml:space="preserve">ou a </w:t>
      </w:r>
      <w:r w:rsidRPr="001550E7">
        <w:rPr>
          <w:rFonts w:ascii="Tahoma" w:hAnsi="Tahoma" w:cs="Tahoma"/>
          <w:sz w:val="22"/>
          <w:szCs w:val="22"/>
          <w:lang w:val="pt-BR"/>
        </w:rPr>
        <w:t xml:space="preserve">última </w:t>
      </w:r>
      <w:r w:rsidRPr="00AC65AF">
        <w:rPr>
          <w:rFonts w:ascii="Tahoma" w:hAnsi="Tahoma"/>
          <w:sz w:val="22"/>
          <w:lang w:val="pt-BR"/>
        </w:rPr>
        <w:t xml:space="preserve">Data de </w:t>
      </w:r>
      <w:r w:rsidRPr="001550E7">
        <w:rPr>
          <w:rFonts w:ascii="Tahoma" w:hAnsi="Tahoma" w:cs="Tahoma"/>
          <w:sz w:val="22"/>
          <w:szCs w:val="22"/>
          <w:lang w:val="pt-BR"/>
        </w:rPr>
        <w:t>Aniversário (</w:t>
      </w:r>
      <w:r w:rsidRPr="00AC65AF">
        <w:rPr>
          <w:rFonts w:ascii="Tahoma" w:hAnsi="Tahoma"/>
          <w:sz w:val="22"/>
          <w:lang w:val="pt-BR"/>
        </w:rPr>
        <w:t xml:space="preserve">conforme </w:t>
      </w:r>
      <w:r w:rsidRPr="001550E7">
        <w:rPr>
          <w:rFonts w:ascii="Tahoma" w:hAnsi="Tahoma" w:cs="Tahoma"/>
          <w:sz w:val="22"/>
          <w:szCs w:val="22"/>
          <w:lang w:val="pt-BR"/>
        </w:rPr>
        <w:t>abaixo definido)</w:t>
      </w:r>
      <w:r w:rsidRPr="00AC65AF">
        <w:rPr>
          <w:rFonts w:ascii="Tahoma" w:hAnsi="Tahoma"/>
          <w:sz w:val="22"/>
          <w:lang w:val="pt-BR"/>
        </w:rPr>
        <w:t xml:space="preserve"> e a data de cálculo, </w:t>
      </w:r>
      <w:r w:rsidRPr="001550E7">
        <w:rPr>
          <w:rFonts w:ascii="Tahoma" w:hAnsi="Tahoma" w:cs="Tahoma"/>
          <w:sz w:val="22"/>
          <w:szCs w:val="22"/>
          <w:lang w:val="pt-BR"/>
        </w:rPr>
        <w:t xml:space="preserve">limitado ao número total de Dias Úteis de vigência do índice de preço, </w:t>
      </w:r>
      <w:r w:rsidRPr="00AC65AF">
        <w:rPr>
          <w:rFonts w:ascii="Tahoma" w:hAnsi="Tahoma"/>
          <w:sz w:val="22"/>
          <w:lang w:val="pt-BR"/>
        </w:rPr>
        <w:t>sendo “</w:t>
      </w:r>
      <w:r w:rsidRPr="001550E7">
        <w:rPr>
          <w:rFonts w:ascii="Tahoma" w:hAnsi="Tahoma" w:cs="Tahoma"/>
          <w:sz w:val="22"/>
          <w:szCs w:val="22"/>
          <w:lang w:val="pt-BR"/>
        </w:rPr>
        <w:t>dup” um número inteiro;</w:t>
      </w:r>
    </w:p>
    <w:p w14:paraId="6F609203" w14:textId="44F51DEE" w:rsidR="00CC24AB" w:rsidRPr="00C25672" w:rsidRDefault="00CC24AB" w:rsidP="00AC65AF">
      <w:pPr>
        <w:pStyle w:val="Level3"/>
        <w:numPr>
          <w:ilvl w:val="0"/>
          <w:numId w:val="0"/>
        </w:numPr>
        <w:ind w:left="1361"/>
        <w:rPr>
          <w:rFonts w:ascii="Tahoma" w:hAnsi="Tahoma"/>
          <w:sz w:val="22"/>
          <w:lang w:val="pt-BR"/>
        </w:rPr>
      </w:pPr>
      <w:r w:rsidRPr="001550E7">
        <w:rPr>
          <w:rFonts w:ascii="Tahoma" w:hAnsi="Tahoma" w:cs="Tahoma"/>
          <w:b/>
          <w:sz w:val="22"/>
          <w:szCs w:val="22"/>
          <w:lang w:val="pt-BR"/>
        </w:rPr>
        <w:t>dut</w:t>
      </w:r>
      <w:r w:rsidRPr="001550E7">
        <w:rPr>
          <w:rFonts w:ascii="Tahoma" w:hAnsi="Tahoma" w:cs="Tahoma"/>
          <w:sz w:val="22"/>
          <w:szCs w:val="22"/>
          <w:lang w:val="pt-BR"/>
        </w:rPr>
        <w:t xml:space="preserve"> = número de Dias Úteis contados entre a última e a próxima Data de Aniversário, sendo “dut</w:t>
      </w:r>
      <w:r w:rsidRPr="00AC65AF">
        <w:rPr>
          <w:rFonts w:ascii="Tahoma" w:hAnsi="Tahoma"/>
          <w:sz w:val="22"/>
          <w:lang w:val="pt-BR"/>
        </w:rPr>
        <w:t>” um número inteiro</w:t>
      </w:r>
      <w:r w:rsidRPr="001550E7">
        <w:rPr>
          <w:rFonts w:ascii="Tahoma" w:hAnsi="Tahoma" w:cs="Tahoma"/>
          <w:sz w:val="22"/>
          <w:szCs w:val="22"/>
          <w:lang w:val="pt-BR"/>
        </w:rPr>
        <w:t>;</w:t>
      </w:r>
    </w:p>
    <w:p w14:paraId="66CE7B91" w14:textId="7F711E67" w:rsidR="00CC24AB" w:rsidRPr="001550E7" w:rsidRDefault="00CC24AB" w:rsidP="00CC24AB">
      <w:pPr>
        <w:pStyle w:val="Level3"/>
        <w:numPr>
          <w:ilvl w:val="0"/>
          <w:numId w:val="0"/>
        </w:numPr>
        <w:ind w:left="1361"/>
        <w:rPr>
          <w:rFonts w:ascii="Tahoma" w:hAnsi="Tahoma" w:cs="Tahoma"/>
          <w:sz w:val="22"/>
          <w:szCs w:val="22"/>
          <w:lang w:val="pt-BR"/>
        </w:rPr>
      </w:pPr>
    </w:p>
    <w:p w14:paraId="1A675AE5" w14:textId="77777777" w:rsidR="00CC24AB" w:rsidRPr="001550E7" w:rsidRDefault="00CC24AB" w:rsidP="00CC24AB">
      <w:pPr>
        <w:pStyle w:val="Level3"/>
        <w:numPr>
          <w:ilvl w:val="0"/>
          <w:numId w:val="0"/>
        </w:numPr>
        <w:ind w:left="1361"/>
        <w:rPr>
          <w:rFonts w:ascii="Tahoma" w:hAnsi="Tahoma" w:cs="Tahoma"/>
          <w:i/>
          <w:sz w:val="22"/>
          <w:szCs w:val="22"/>
          <w:lang w:val="pt-BR"/>
        </w:rPr>
      </w:pPr>
      <w:r w:rsidRPr="001550E7">
        <w:rPr>
          <w:rFonts w:ascii="Tahoma" w:hAnsi="Tahoma" w:cs="Tahoma"/>
          <w:i/>
          <w:sz w:val="22"/>
          <w:szCs w:val="22"/>
          <w:lang w:val="pt-BR"/>
        </w:rPr>
        <w:t>sendo que:</w:t>
      </w:r>
    </w:p>
    <w:p w14:paraId="0A16C847" w14:textId="77777777" w:rsidR="00CC24AB" w:rsidRPr="001550E7" w:rsidRDefault="00CC24AB" w:rsidP="00CC24AB">
      <w:pPr>
        <w:pStyle w:val="Level3"/>
        <w:numPr>
          <w:ilvl w:val="0"/>
          <w:numId w:val="0"/>
        </w:numPr>
        <w:ind w:left="1361"/>
        <w:rPr>
          <w:rFonts w:ascii="Tahoma" w:hAnsi="Tahoma" w:cs="Tahoma"/>
          <w:sz w:val="22"/>
          <w:szCs w:val="22"/>
          <w:lang w:val="pt-BR"/>
        </w:rPr>
      </w:pPr>
      <w:r w:rsidRPr="001550E7">
        <w:rPr>
          <w:rFonts w:ascii="Tahoma" w:hAnsi="Tahoma" w:cs="Tahoma"/>
          <w:sz w:val="22"/>
          <w:szCs w:val="22"/>
          <w:lang w:val="pt-BR"/>
        </w:rPr>
        <w:t>(i) a aplicação do IPCA incidirá no menor período permitido pela legislação em vigor, sem necessidade de ajuste à esta Escritura de Emissão ou qualquer outra formalidade;</w:t>
      </w:r>
    </w:p>
    <w:p w14:paraId="270E1167" w14:textId="43EBE75C" w:rsidR="00CC24AB" w:rsidRPr="001550E7" w:rsidRDefault="00CC24AB" w:rsidP="00CC24AB">
      <w:pPr>
        <w:pStyle w:val="Level3"/>
        <w:numPr>
          <w:ilvl w:val="0"/>
          <w:numId w:val="0"/>
        </w:numPr>
        <w:ind w:left="1361"/>
        <w:rPr>
          <w:rFonts w:ascii="Tahoma" w:hAnsi="Tahoma" w:cs="Tahoma"/>
          <w:sz w:val="22"/>
          <w:szCs w:val="22"/>
          <w:lang w:val="pt-BR"/>
        </w:rPr>
      </w:pPr>
      <w:r w:rsidRPr="001550E7">
        <w:rPr>
          <w:rFonts w:ascii="Tahoma" w:hAnsi="Tahoma" w:cs="Tahoma"/>
          <w:sz w:val="22"/>
          <w:szCs w:val="22"/>
          <w:lang w:val="pt-BR"/>
        </w:rPr>
        <w:t>(ii) o número-índice do IPCA</w:t>
      </w:r>
      <w:r w:rsidRPr="00AC65AF">
        <w:rPr>
          <w:rFonts w:ascii="Tahoma" w:hAnsi="Tahoma"/>
          <w:sz w:val="22"/>
          <w:lang w:val="pt-BR"/>
        </w:rPr>
        <w:t xml:space="preserve"> deverá ser </w:t>
      </w:r>
      <w:r w:rsidRPr="001550E7">
        <w:rPr>
          <w:rFonts w:ascii="Tahoma" w:hAnsi="Tahoma" w:cs="Tahoma"/>
          <w:sz w:val="22"/>
          <w:szCs w:val="22"/>
          <w:lang w:val="pt-BR"/>
        </w:rPr>
        <w:t>utilizado</w:t>
      </w:r>
      <w:r w:rsidRPr="00AC65AF">
        <w:rPr>
          <w:rFonts w:ascii="Tahoma" w:hAnsi="Tahoma"/>
          <w:sz w:val="22"/>
          <w:lang w:val="pt-BR"/>
        </w:rPr>
        <w:t xml:space="preserve"> considerando</w:t>
      </w:r>
      <w:r w:rsidRPr="001550E7">
        <w:rPr>
          <w:rFonts w:ascii="Tahoma" w:hAnsi="Tahoma" w:cs="Tahoma"/>
          <w:sz w:val="22"/>
          <w:szCs w:val="22"/>
          <w:lang w:val="pt-BR"/>
        </w:rPr>
        <w:t>-se</w:t>
      </w:r>
      <w:r w:rsidRPr="00AC65AF">
        <w:rPr>
          <w:rFonts w:ascii="Tahoma" w:hAnsi="Tahoma"/>
          <w:sz w:val="22"/>
          <w:lang w:val="pt-BR"/>
        </w:rPr>
        <w:t xml:space="preserve"> idêntico número de casas decimais </w:t>
      </w:r>
      <w:r w:rsidRPr="001550E7">
        <w:rPr>
          <w:rFonts w:ascii="Tahoma" w:hAnsi="Tahoma" w:cs="Tahoma"/>
          <w:sz w:val="22"/>
          <w:szCs w:val="22"/>
          <w:lang w:val="pt-BR"/>
        </w:rPr>
        <w:t xml:space="preserve">daquele </w:t>
      </w:r>
      <w:r w:rsidRPr="00AC65AF">
        <w:rPr>
          <w:rFonts w:ascii="Tahoma" w:hAnsi="Tahoma"/>
          <w:sz w:val="22"/>
          <w:lang w:val="pt-BR"/>
        </w:rPr>
        <w:t xml:space="preserve">divulgado </w:t>
      </w:r>
      <w:r w:rsidRPr="001550E7">
        <w:rPr>
          <w:rFonts w:ascii="Tahoma" w:hAnsi="Tahoma" w:cs="Tahoma"/>
          <w:sz w:val="22"/>
          <w:szCs w:val="22"/>
          <w:lang w:val="pt-BR"/>
        </w:rPr>
        <w:t>pelo órgão</w:t>
      </w:r>
      <w:r w:rsidRPr="00AC65AF">
        <w:rPr>
          <w:rFonts w:ascii="Tahoma" w:hAnsi="Tahoma"/>
          <w:sz w:val="22"/>
          <w:lang w:val="pt-BR"/>
        </w:rPr>
        <w:t xml:space="preserve"> responsável por seu cálculo</w:t>
      </w:r>
      <w:r w:rsidRPr="001550E7">
        <w:rPr>
          <w:rFonts w:ascii="Tahoma" w:hAnsi="Tahoma" w:cs="Tahoma"/>
          <w:sz w:val="22"/>
          <w:szCs w:val="22"/>
          <w:lang w:val="pt-BR"/>
        </w:rPr>
        <w:t>;</w:t>
      </w:r>
    </w:p>
    <w:p w14:paraId="61BE6C71" w14:textId="317A92F1" w:rsidR="00CC24AB" w:rsidRPr="001550E7" w:rsidRDefault="00CC24AB" w:rsidP="00CC24AB">
      <w:pPr>
        <w:pStyle w:val="Level3"/>
        <w:numPr>
          <w:ilvl w:val="0"/>
          <w:numId w:val="0"/>
        </w:numPr>
        <w:ind w:left="1361"/>
        <w:rPr>
          <w:rFonts w:ascii="Tahoma" w:hAnsi="Tahoma" w:cs="Tahoma"/>
          <w:sz w:val="22"/>
          <w:szCs w:val="22"/>
          <w:lang w:val="pt-BR"/>
        </w:rPr>
      </w:pPr>
      <w:r w:rsidRPr="001550E7">
        <w:rPr>
          <w:rFonts w:ascii="Tahoma" w:hAnsi="Tahoma" w:cs="Tahoma"/>
          <w:sz w:val="22"/>
          <w:szCs w:val="22"/>
          <w:lang w:val="pt-BR"/>
        </w:rPr>
        <w:t>(iii</w:t>
      </w:r>
      <w:r w:rsidRPr="0018595A">
        <w:rPr>
          <w:rFonts w:ascii="Tahoma" w:hAnsi="Tahoma" w:cs="Tahoma"/>
          <w:sz w:val="22"/>
          <w:szCs w:val="22"/>
          <w:lang w:val="pt-BR"/>
        </w:rPr>
        <w:t>) considera-se data de aniversário o dia 15 (quinze) de cada mês</w:t>
      </w:r>
      <w:r w:rsidR="00451E2F" w:rsidRPr="001550E7">
        <w:rPr>
          <w:rFonts w:ascii="Tahoma" w:hAnsi="Tahoma" w:cs="Tahoma"/>
          <w:sz w:val="22"/>
          <w:szCs w:val="22"/>
          <w:lang w:val="pt-BR"/>
        </w:rPr>
        <w:t xml:space="preserve"> </w:t>
      </w:r>
      <w:r w:rsidRPr="001550E7">
        <w:rPr>
          <w:rFonts w:ascii="Tahoma" w:hAnsi="Tahoma" w:cs="Tahoma"/>
          <w:sz w:val="22"/>
          <w:szCs w:val="22"/>
          <w:lang w:val="pt-BR"/>
        </w:rPr>
        <w:t>(“</w:t>
      </w:r>
      <w:r w:rsidRPr="001550E7">
        <w:rPr>
          <w:rFonts w:ascii="Tahoma" w:hAnsi="Tahoma" w:cs="Tahoma"/>
          <w:b/>
          <w:sz w:val="22"/>
          <w:szCs w:val="22"/>
          <w:lang w:val="pt-BR"/>
        </w:rPr>
        <w:t>Data de Aniversário</w:t>
      </w:r>
      <w:r w:rsidRPr="001550E7">
        <w:rPr>
          <w:rFonts w:ascii="Tahoma" w:hAnsi="Tahoma" w:cs="Tahoma"/>
          <w:sz w:val="22"/>
          <w:szCs w:val="22"/>
          <w:lang w:val="pt-BR"/>
        </w:rPr>
        <w:t>”);</w:t>
      </w:r>
    </w:p>
    <w:p w14:paraId="61530497" w14:textId="77777777" w:rsidR="00CC24AB" w:rsidRPr="001550E7" w:rsidRDefault="00CC24AB" w:rsidP="00CC24AB">
      <w:pPr>
        <w:pStyle w:val="Level3"/>
        <w:numPr>
          <w:ilvl w:val="0"/>
          <w:numId w:val="0"/>
        </w:numPr>
        <w:ind w:left="1361"/>
        <w:rPr>
          <w:rFonts w:ascii="Tahoma" w:hAnsi="Tahoma" w:cs="Tahoma"/>
          <w:sz w:val="22"/>
          <w:szCs w:val="22"/>
          <w:lang w:val="pt-BR"/>
        </w:rPr>
      </w:pPr>
      <w:r w:rsidRPr="001550E7">
        <w:rPr>
          <w:rFonts w:ascii="Tahoma" w:hAnsi="Tahoma" w:cs="Tahoma"/>
          <w:sz w:val="22"/>
          <w:szCs w:val="22"/>
          <w:lang w:val="pt-BR"/>
        </w:rPr>
        <w:t>(iv) considera-se como mês de atualização, o período mensal compreendido entre duas Datas de Aniversário consecutivas das Debêntures;</w:t>
      </w:r>
    </w:p>
    <w:p w14:paraId="48E3F104" w14:textId="77777777" w:rsidR="00CC24AB" w:rsidRPr="001550E7" w:rsidRDefault="00CC24AB" w:rsidP="00CC24AB">
      <w:pPr>
        <w:pStyle w:val="Level3"/>
        <w:numPr>
          <w:ilvl w:val="0"/>
          <w:numId w:val="0"/>
        </w:numPr>
        <w:ind w:left="1361"/>
        <w:rPr>
          <w:rFonts w:ascii="Tahoma" w:hAnsi="Tahoma" w:cs="Tahoma"/>
          <w:sz w:val="22"/>
          <w:szCs w:val="22"/>
          <w:lang w:val="pt-BR"/>
        </w:rPr>
      </w:pPr>
      <w:r w:rsidRPr="001550E7">
        <w:rPr>
          <w:rFonts w:ascii="Tahoma" w:hAnsi="Tahoma" w:cs="Tahoma"/>
          <w:sz w:val="22"/>
          <w:szCs w:val="22"/>
          <w:lang w:val="pt-BR"/>
        </w:rPr>
        <w:t xml:space="preserve">(v) os fatores resultantes da expressão: </w:t>
      </w:r>
      <w:r w:rsidRPr="00C25672">
        <w:rPr>
          <w:rFonts w:ascii="Tahoma" w:hAnsi="Tahoma"/>
          <w:noProof/>
          <w:color w:val="000000" w:themeColor="text1"/>
          <w:sz w:val="22"/>
          <w:lang w:val="pt-BR" w:eastAsia="pt-BR"/>
        </w:rPr>
        <w:drawing>
          <wp:inline distT="0" distB="0" distL="0" distR="0" wp14:anchorId="544079A4" wp14:editId="4887773F">
            <wp:extent cx="803275" cy="644525"/>
            <wp:effectExtent l="0" t="0" r="0" b="317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03275" cy="644525"/>
                    </a:xfrm>
                    <a:prstGeom prst="rect">
                      <a:avLst/>
                    </a:prstGeom>
                    <a:noFill/>
                    <a:ln>
                      <a:noFill/>
                    </a:ln>
                  </pic:spPr>
                </pic:pic>
              </a:graphicData>
            </a:graphic>
          </wp:inline>
        </w:drawing>
      </w:r>
      <w:r w:rsidRPr="001550E7">
        <w:rPr>
          <w:rFonts w:ascii="Tahoma" w:hAnsi="Tahoma" w:cs="Tahoma"/>
          <w:sz w:val="22"/>
          <w:szCs w:val="22"/>
          <w:lang w:val="pt-BR"/>
        </w:rPr>
        <w:t xml:space="preserve"> são considerados com 8 (oito) casas decimais, sem arredondamento;</w:t>
      </w:r>
    </w:p>
    <w:p w14:paraId="6BA21053" w14:textId="77777777" w:rsidR="00CC24AB" w:rsidRPr="001550E7" w:rsidRDefault="00CC24AB" w:rsidP="00CC24AB">
      <w:pPr>
        <w:pStyle w:val="Level3"/>
        <w:numPr>
          <w:ilvl w:val="0"/>
          <w:numId w:val="0"/>
        </w:numPr>
        <w:ind w:left="1361"/>
        <w:rPr>
          <w:rFonts w:ascii="Tahoma" w:hAnsi="Tahoma" w:cs="Tahoma"/>
          <w:sz w:val="22"/>
          <w:szCs w:val="22"/>
          <w:lang w:val="pt-BR"/>
        </w:rPr>
      </w:pPr>
      <w:r w:rsidRPr="001550E7">
        <w:rPr>
          <w:rFonts w:ascii="Tahoma" w:hAnsi="Tahoma" w:cs="Tahoma"/>
          <w:sz w:val="22"/>
          <w:szCs w:val="22"/>
          <w:lang w:val="pt-BR"/>
        </w:rPr>
        <w:t>(vi) o produtório é executado a partir do fator mais recente, acrescentando-se, em seguida, os mais remotos. Os resultados intermediários são calculados com 16 (dezesseis) casas decimais, sem arredondamento; e</w:t>
      </w:r>
    </w:p>
    <w:p w14:paraId="4359333E" w14:textId="77777777" w:rsidR="00CC24AB" w:rsidRPr="001550E7" w:rsidRDefault="00CC24AB" w:rsidP="001550E7">
      <w:pPr>
        <w:pStyle w:val="Level3"/>
        <w:numPr>
          <w:ilvl w:val="0"/>
          <w:numId w:val="0"/>
        </w:numPr>
        <w:spacing w:before="120" w:after="120"/>
        <w:ind w:left="1361"/>
        <w:rPr>
          <w:rFonts w:ascii="Tahoma" w:hAnsi="Tahoma" w:cs="Tahoma"/>
          <w:sz w:val="22"/>
          <w:szCs w:val="22"/>
          <w:lang w:val="pt-BR"/>
        </w:rPr>
      </w:pPr>
      <w:r w:rsidRPr="001550E7">
        <w:rPr>
          <w:rFonts w:ascii="Tahoma" w:hAnsi="Tahoma" w:cs="Tahoma"/>
          <w:sz w:val="22"/>
          <w:szCs w:val="22"/>
          <w:lang w:val="pt-BR"/>
        </w:rPr>
        <w:t>(</w:t>
      </w:r>
      <w:proofErr w:type="spellStart"/>
      <w:r w:rsidRPr="001550E7">
        <w:rPr>
          <w:rFonts w:ascii="Tahoma" w:hAnsi="Tahoma" w:cs="Tahoma"/>
          <w:sz w:val="22"/>
          <w:szCs w:val="22"/>
          <w:lang w:val="pt-BR"/>
        </w:rPr>
        <w:t>vii</w:t>
      </w:r>
      <w:proofErr w:type="spellEnd"/>
      <w:r w:rsidRPr="001550E7">
        <w:rPr>
          <w:rFonts w:ascii="Tahoma" w:hAnsi="Tahoma" w:cs="Tahoma"/>
          <w:sz w:val="22"/>
          <w:szCs w:val="22"/>
          <w:lang w:val="pt-BR"/>
        </w:rPr>
        <w:t>) os valores dos finais de semana ou feriados serão iguais ao valor do Dia Útil subsequente, apropriando o pro rata do último Dia Útil anterior.</w:t>
      </w:r>
    </w:p>
    <w:p w14:paraId="042DE076" w14:textId="061F6CBB" w:rsidR="00BA7C7C" w:rsidRPr="001550E7" w:rsidRDefault="007F794E" w:rsidP="00C25672">
      <w:pPr>
        <w:pStyle w:val="PargrafodaLista"/>
        <w:numPr>
          <w:ilvl w:val="2"/>
          <w:numId w:val="39"/>
        </w:numPr>
        <w:autoSpaceDE/>
        <w:autoSpaceDN/>
        <w:adjustRightInd/>
        <w:spacing w:before="120" w:after="120"/>
        <w:ind w:left="1701" w:hanging="992"/>
        <w:contextualSpacing w:val="0"/>
        <w:jc w:val="both"/>
        <w:rPr>
          <w:rFonts w:ascii="Tahoma" w:hAnsi="Tahoma" w:cs="Tahoma"/>
          <w:sz w:val="22"/>
          <w:szCs w:val="22"/>
        </w:rPr>
      </w:pPr>
      <w:r w:rsidRPr="004C7BED">
        <w:rPr>
          <w:rFonts w:ascii="Tahoma" w:hAnsi="Tahoma" w:cs="Tahoma"/>
          <w:sz w:val="22"/>
          <w:szCs w:val="22"/>
        </w:rPr>
        <w:t xml:space="preserve">No caso de indisponibilidade temporária </w:t>
      </w:r>
      <w:r w:rsidRPr="00ED4D62">
        <w:rPr>
          <w:rFonts w:ascii="Tahoma" w:hAnsi="Tahoma" w:cs="Tahoma"/>
          <w:sz w:val="22"/>
          <w:szCs w:val="22"/>
        </w:rPr>
        <w:t>do IPCA quando do pagamento de qualquer obrigação pecuniária prevista nesta Escritura</w:t>
      </w:r>
      <w:r w:rsidR="007E48E7" w:rsidRPr="001550E7">
        <w:rPr>
          <w:rFonts w:ascii="Tahoma" w:hAnsi="Tahoma" w:cs="Tahoma"/>
          <w:sz w:val="22"/>
          <w:szCs w:val="22"/>
        </w:rPr>
        <w:t xml:space="preserve"> de Emissão</w:t>
      </w:r>
      <w:r w:rsidRPr="00ED4D62">
        <w:rPr>
          <w:rFonts w:ascii="Tahoma" w:hAnsi="Tahoma" w:cs="Tahoma"/>
          <w:sz w:val="22"/>
          <w:szCs w:val="22"/>
        </w:rPr>
        <w:t xml:space="preserve"> para as Debêntures</w:t>
      </w:r>
      <w:r w:rsidRPr="00657AC9">
        <w:rPr>
          <w:rFonts w:ascii="Tahoma" w:hAnsi="Tahoma" w:cs="Tahoma"/>
          <w:sz w:val="22"/>
          <w:szCs w:val="22"/>
        </w:rPr>
        <w:t>, será utilizada, em sua substituição, para a apuração do IPCA, a projeção do IPCA calculada com base na média coletada junto ao Grupo Consultivo Permanente Macroeconômico da ANBIMA, informada e coletada a cada projeção do IPCA-</w:t>
      </w:r>
      <w:r w:rsidR="004D4457">
        <w:rPr>
          <w:rFonts w:ascii="Tahoma" w:hAnsi="Tahoma" w:cs="Tahoma"/>
          <w:sz w:val="22"/>
          <w:szCs w:val="22"/>
        </w:rPr>
        <w:t>1</w:t>
      </w:r>
      <w:r w:rsidRPr="00657AC9">
        <w:rPr>
          <w:rFonts w:ascii="Tahoma" w:hAnsi="Tahoma" w:cs="Tahoma"/>
          <w:sz w:val="22"/>
          <w:szCs w:val="22"/>
        </w:rPr>
        <w:t xml:space="preserve">5 e IPCA Final, não sendo devidas quaisquer </w:t>
      </w:r>
      <w:r w:rsidRPr="00657AC9">
        <w:rPr>
          <w:rFonts w:ascii="Tahoma" w:hAnsi="Tahoma" w:cs="Tahoma"/>
          <w:sz w:val="22"/>
          <w:szCs w:val="22"/>
        </w:rPr>
        <w:lastRenderedPageBreak/>
        <w:t>compensações financeiras, tanto por parte da Emissora quanto pelos Debenturistas</w:t>
      </w:r>
      <w:r w:rsidRPr="001550E7">
        <w:rPr>
          <w:rFonts w:ascii="Tahoma" w:hAnsi="Tahoma" w:cs="Tahoma"/>
          <w:sz w:val="22"/>
          <w:szCs w:val="22"/>
        </w:rPr>
        <w:t>, quando da divulgação posterior do IPCA.</w:t>
      </w:r>
    </w:p>
    <w:p w14:paraId="6F08C1E4" w14:textId="77777777" w:rsidR="00BA7C7C" w:rsidRPr="00ED4D62" w:rsidRDefault="00BA7C7C" w:rsidP="00C25672">
      <w:pPr>
        <w:pStyle w:val="PargrafodaLista"/>
        <w:numPr>
          <w:ilvl w:val="2"/>
          <w:numId w:val="39"/>
        </w:numPr>
        <w:autoSpaceDE/>
        <w:autoSpaceDN/>
        <w:adjustRightInd/>
        <w:spacing w:before="120" w:after="120"/>
        <w:ind w:left="1701" w:hanging="992"/>
        <w:contextualSpacing w:val="0"/>
        <w:jc w:val="both"/>
        <w:rPr>
          <w:rFonts w:ascii="Tahoma" w:hAnsi="Tahoma" w:cs="Tahoma"/>
          <w:sz w:val="22"/>
          <w:szCs w:val="22"/>
        </w:rPr>
      </w:pPr>
      <w:r w:rsidRPr="001550E7">
        <w:rPr>
          <w:rFonts w:ascii="Tahoma" w:hAnsi="Tahoma" w:cs="Tahoma"/>
          <w:sz w:val="22"/>
          <w:szCs w:val="22"/>
        </w:rPr>
        <w:t>Na ausência de apuração e/ou divulgação do IPCA por prazo superior a 30 (trinta) dias contados da data esperada para sua apuração e/ou divulgação (“</w:t>
      </w:r>
      <w:r w:rsidRPr="001550E7">
        <w:rPr>
          <w:rFonts w:ascii="Tahoma" w:hAnsi="Tahoma" w:cs="Tahoma"/>
          <w:sz w:val="22"/>
          <w:szCs w:val="22"/>
          <w:u w:val="single"/>
        </w:rPr>
        <w:t xml:space="preserve">Período de </w:t>
      </w:r>
      <w:r w:rsidRPr="00C25672">
        <w:rPr>
          <w:rFonts w:ascii="Tahoma" w:hAnsi="Tahoma" w:cs="Tahoma"/>
          <w:sz w:val="22"/>
          <w:szCs w:val="22"/>
          <w:u w:val="single"/>
        </w:rPr>
        <w:t>Ausência</w:t>
      </w:r>
      <w:r w:rsidRPr="001550E7">
        <w:rPr>
          <w:rFonts w:ascii="Tahoma" w:hAnsi="Tahoma" w:cs="Tahoma"/>
          <w:sz w:val="22"/>
          <w:szCs w:val="22"/>
          <w:u w:val="single"/>
        </w:rPr>
        <w:t xml:space="preserve"> do IPCA</w:t>
      </w:r>
      <w:r w:rsidRPr="001550E7">
        <w:rPr>
          <w:rFonts w:ascii="Tahoma" w:hAnsi="Tahoma" w:cs="Tahoma"/>
          <w:sz w:val="22"/>
          <w:szCs w:val="22"/>
        </w:rPr>
        <w:t xml:space="preserve">”) ou, ainda, na hipótese de extinção ou inaplicabilidade por disposição legal ou determinação judicial, o IPCA deverá ser substituído pelo seu substituto legal ou, no caso de inexistir substituto legal para o IPCA, o Agente Fiduciário deverá, no prazo máximo de até 5 (cinco) </w:t>
      </w:r>
      <w:r w:rsidR="007F794E" w:rsidRPr="00ED4D62">
        <w:rPr>
          <w:rFonts w:ascii="Tahoma" w:hAnsi="Tahoma" w:cs="Tahoma"/>
          <w:sz w:val="22"/>
          <w:szCs w:val="22"/>
        </w:rPr>
        <w:t xml:space="preserve">Dias Úteis </w:t>
      </w:r>
      <w:r w:rsidRPr="001550E7">
        <w:rPr>
          <w:rFonts w:ascii="Tahoma" w:hAnsi="Tahoma" w:cs="Tahoma"/>
          <w:sz w:val="22"/>
          <w:szCs w:val="22"/>
        </w:rPr>
        <w:t>a contar do final do prazo de 30 (trinta) dias acima mencionado ou do evento de extinção ou inaplicabilidade, conforme o caso, convocar Assembleia Geral de Debenturistas, na forma e nos prazos estipulados no artigo 124 da Lei das Sociedades por Ações e nesta Escritura</w:t>
      </w:r>
      <w:r w:rsidR="007E48E7" w:rsidRPr="001550E7">
        <w:rPr>
          <w:rFonts w:ascii="Tahoma" w:hAnsi="Tahoma" w:cs="Tahoma"/>
          <w:sz w:val="22"/>
          <w:szCs w:val="22"/>
        </w:rPr>
        <w:t xml:space="preserve"> de Emissão</w:t>
      </w:r>
      <w:r w:rsidRPr="001550E7">
        <w:rPr>
          <w:rFonts w:ascii="Tahoma" w:hAnsi="Tahoma" w:cs="Tahoma"/>
          <w:sz w:val="22"/>
          <w:szCs w:val="22"/>
        </w:rPr>
        <w:t>, para os Debenturistas definirem, observada a regulamentação aplicável, o novo parâmetro a ser aplicado, o qual deverá refletir parâmetros utilizados em operações similares existentes à época (“</w:t>
      </w:r>
      <w:r w:rsidR="007F794E" w:rsidRPr="001550E7">
        <w:rPr>
          <w:rFonts w:ascii="Tahoma" w:hAnsi="Tahoma" w:cs="Tahoma"/>
          <w:sz w:val="22"/>
          <w:szCs w:val="22"/>
          <w:u w:val="single"/>
        </w:rPr>
        <w:t>Taxa Substitutiva</w:t>
      </w:r>
      <w:r w:rsidRPr="001550E7">
        <w:rPr>
          <w:rFonts w:ascii="Tahoma" w:hAnsi="Tahoma" w:cs="Tahoma"/>
          <w:sz w:val="22"/>
          <w:szCs w:val="22"/>
        </w:rPr>
        <w:t>”). Até a deliberação desse parâmetro será utilizada, para o cálculo do valor de quaisquer obrigações pecuniárias previstas nesta Escritura, as projeções ANBIMA para o IPCA, coletadas junto ao Grupo Consultivo Permanente Macroeconômico da ANBIMA, não sendo devidas quaisquer compensações financeiras, multas ou penalidades, tanto por parte da emissora quanto pelos Debenturistas, quando da divulgação posterior do IPCA.</w:t>
      </w:r>
    </w:p>
    <w:p w14:paraId="3E033C6B" w14:textId="77777777" w:rsidR="00BA7C7C" w:rsidRPr="001550E7" w:rsidRDefault="00BA7C7C" w:rsidP="00C25672">
      <w:pPr>
        <w:pStyle w:val="PargrafodaLista"/>
        <w:numPr>
          <w:ilvl w:val="2"/>
          <w:numId w:val="39"/>
        </w:numPr>
        <w:autoSpaceDE/>
        <w:autoSpaceDN/>
        <w:adjustRightInd/>
        <w:spacing w:before="120" w:after="120"/>
        <w:ind w:left="1701" w:hanging="992"/>
        <w:contextualSpacing w:val="0"/>
        <w:jc w:val="both"/>
        <w:rPr>
          <w:rFonts w:ascii="Tahoma" w:hAnsi="Tahoma" w:cs="Tahoma"/>
          <w:sz w:val="22"/>
          <w:szCs w:val="22"/>
        </w:rPr>
      </w:pPr>
      <w:r w:rsidRPr="001550E7">
        <w:rPr>
          <w:rFonts w:ascii="Tahoma" w:hAnsi="Tahoma" w:cs="Tahoma"/>
          <w:sz w:val="22"/>
          <w:szCs w:val="22"/>
        </w:rPr>
        <w:t xml:space="preserve">Caso o IPCA venha a ser divulgado antes da realização da Assembleia Geral de Debenturistas, a referida não será mais realizada, e o IPCA, a partir de sua divulgação, voltará a ser utilizado para o cálculo do </w:t>
      </w:r>
      <w:r w:rsidR="007F794E" w:rsidRPr="00ED4D62">
        <w:rPr>
          <w:rFonts w:ascii="Tahoma" w:hAnsi="Tahoma" w:cs="Tahoma"/>
          <w:sz w:val="22"/>
          <w:szCs w:val="22"/>
        </w:rPr>
        <w:t xml:space="preserve">Valor Nominal Atualizado </w:t>
      </w:r>
      <w:r w:rsidRPr="001550E7">
        <w:rPr>
          <w:rFonts w:ascii="Tahoma" w:hAnsi="Tahoma" w:cs="Tahoma"/>
          <w:sz w:val="22"/>
          <w:szCs w:val="22"/>
        </w:rPr>
        <w:t xml:space="preserve">das Debêntures desde o dia de sua indisponibilidade. </w:t>
      </w:r>
    </w:p>
    <w:p w14:paraId="1D31A0A0" w14:textId="3B41884A" w:rsidR="00657AC9" w:rsidRDefault="00657AC9" w:rsidP="00A34654">
      <w:pPr>
        <w:pStyle w:val="PargrafodaLista"/>
        <w:numPr>
          <w:ilvl w:val="2"/>
          <w:numId w:val="39"/>
        </w:numPr>
        <w:autoSpaceDE/>
        <w:autoSpaceDN/>
        <w:adjustRightInd/>
        <w:spacing w:before="120" w:after="120"/>
        <w:ind w:left="1701" w:hanging="992"/>
        <w:contextualSpacing w:val="0"/>
        <w:jc w:val="both"/>
        <w:rPr>
          <w:rFonts w:ascii="Tahoma" w:hAnsi="Tahoma" w:cs="Tahoma"/>
          <w:sz w:val="22"/>
          <w:szCs w:val="22"/>
        </w:rPr>
      </w:pPr>
      <w:r w:rsidRPr="00BA651C">
        <w:rPr>
          <w:rFonts w:ascii="Tahoma" w:hAnsi="Tahoma" w:cs="Tahoma"/>
          <w:sz w:val="22"/>
          <w:szCs w:val="22"/>
        </w:rPr>
        <w:t xml:space="preserve">O novo parâmetro de remuneração definido conforme </w:t>
      </w:r>
      <w:r>
        <w:rPr>
          <w:rFonts w:ascii="Tahoma" w:hAnsi="Tahoma" w:cs="Tahoma"/>
          <w:sz w:val="22"/>
          <w:szCs w:val="22"/>
        </w:rPr>
        <w:t>Cláusula 5.6.1.2</w:t>
      </w:r>
      <w:r w:rsidRPr="00BA651C">
        <w:rPr>
          <w:rFonts w:ascii="Tahoma" w:hAnsi="Tahoma" w:cs="Tahoma"/>
          <w:sz w:val="22"/>
          <w:szCs w:val="22"/>
        </w:rPr>
        <w:t xml:space="preserve"> acima será vinculante para a Emissora, observado que</w:t>
      </w:r>
      <w:r>
        <w:rPr>
          <w:rFonts w:ascii="Tahoma" w:hAnsi="Tahoma" w:cs="Tahoma"/>
          <w:sz w:val="22"/>
          <w:szCs w:val="22"/>
        </w:rPr>
        <w:t xml:space="preserve">, </w:t>
      </w:r>
      <w:r w:rsidRPr="00493607">
        <w:rPr>
          <w:rFonts w:ascii="Tahoma" w:hAnsi="Tahoma" w:cs="Tahoma"/>
          <w:sz w:val="22"/>
          <w:szCs w:val="22"/>
        </w:rPr>
        <w:t>não havendo comum a</w:t>
      </w:r>
      <w:r w:rsidRPr="001550E7">
        <w:rPr>
          <w:rFonts w:ascii="Tahoma" w:hAnsi="Tahoma" w:cs="Tahoma"/>
          <w:sz w:val="22"/>
          <w:szCs w:val="22"/>
        </w:rPr>
        <w:t>cordo com a Emissora, a Emissora terá o direito de realizar um Resgate Antecipado Facultativo das Debêntures, de acordo com os termos estabelecidos na Cláusula 5.13 abaixo, porém em qualquer data e sem o pagamento do Prêmio ou qualquer</w:t>
      </w:r>
      <w:r w:rsidRPr="00BA651C">
        <w:rPr>
          <w:rFonts w:ascii="Tahoma" w:hAnsi="Tahoma" w:cs="Tahoma"/>
          <w:sz w:val="22"/>
          <w:szCs w:val="22"/>
        </w:rPr>
        <w:t xml:space="preserve"> outro prêmio de resgate antecipado</w:t>
      </w:r>
      <w:r>
        <w:rPr>
          <w:rFonts w:ascii="Tahoma" w:hAnsi="Tahoma" w:cs="Tahoma"/>
          <w:sz w:val="22"/>
          <w:szCs w:val="22"/>
        </w:rPr>
        <w:t>.</w:t>
      </w:r>
    </w:p>
    <w:p w14:paraId="5C1652E0" w14:textId="77777777" w:rsidR="00A34654" w:rsidRDefault="00A34654" w:rsidP="00C25672">
      <w:pPr>
        <w:pStyle w:val="PargrafodaLista"/>
        <w:autoSpaceDE/>
        <w:autoSpaceDN/>
        <w:adjustRightInd/>
        <w:spacing w:before="120" w:after="120"/>
        <w:ind w:left="1701"/>
        <w:contextualSpacing w:val="0"/>
        <w:jc w:val="both"/>
        <w:rPr>
          <w:rFonts w:ascii="Tahoma" w:hAnsi="Tahoma" w:cs="Tahoma"/>
          <w:sz w:val="22"/>
          <w:szCs w:val="22"/>
        </w:rPr>
      </w:pPr>
    </w:p>
    <w:p w14:paraId="549AEF09" w14:textId="48B87AA2" w:rsidR="00E92FE6" w:rsidRPr="00D030A6" w:rsidRDefault="0065714D" w:rsidP="00D030A6">
      <w:pPr>
        <w:pStyle w:val="PargrafodaLista"/>
        <w:numPr>
          <w:ilvl w:val="1"/>
          <w:numId w:val="43"/>
        </w:numPr>
        <w:jc w:val="both"/>
        <w:rPr>
          <w:rFonts w:ascii="Tahoma" w:hAnsi="Tahoma" w:cs="Tahoma"/>
          <w:i/>
          <w:sz w:val="22"/>
          <w:szCs w:val="22"/>
          <w:bdr w:val="nil"/>
        </w:rPr>
      </w:pPr>
      <w:bookmarkStart w:id="28" w:name="_Hlk530741559"/>
      <w:r w:rsidRPr="00D030A6">
        <w:rPr>
          <w:rFonts w:ascii="Tahoma" w:hAnsi="Tahoma" w:cs="Tahoma"/>
          <w:sz w:val="22"/>
          <w:szCs w:val="22"/>
          <w:u w:val="single"/>
          <w:bdr w:val="nil"/>
        </w:rPr>
        <w:t>J</w:t>
      </w:r>
      <w:r w:rsidR="00BE22EC" w:rsidRPr="00D030A6">
        <w:rPr>
          <w:rFonts w:ascii="Tahoma" w:hAnsi="Tahoma" w:cs="Tahoma"/>
          <w:sz w:val="22"/>
          <w:szCs w:val="22"/>
          <w:u w:val="single"/>
          <w:bdr w:val="nil"/>
        </w:rPr>
        <w:t xml:space="preserve">uros </w:t>
      </w:r>
      <w:r w:rsidRPr="00D030A6">
        <w:rPr>
          <w:rFonts w:ascii="Tahoma" w:hAnsi="Tahoma" w:cs="Tahoma"/>
          <w:sz w:val="22"/>
          <w:szCs w:val="22"/>
          <w:u w:val="single"/>
          <w:bdr w:val="nil"/>
        </w:rPr>
        <w:t>R</w:t>
      </w:r>
      <w:r w:rsidR="00BE22EC" w:rsidRPr="00D030A6">
        <w:rPr>
          <w:rFonts w:ascii="Tahoma" w:hAnsi="Tahoma" w:cs="Tahoma"/>
          <w:sz w:val="22"/>
          <w:szCs w:val="22"/>
          <w:u w:val="single"/>
          <w:bdr w:val="nil"/>
        </w:rPr>
        <w:t>emuneratórios</w:t>
      </w:r>
      <w:r w:rsidR="007E48E7" w:rsidRPr="00D030A6">
        <w:rPr>
          <w:rFonts w:ascii="Tahoma" w:hAnsi="Tahoma" w:cs="Tahoma"/>
          <w:i/>
          <w:sz w:val="22"/>
          <w:szCs w:val="22"/>
          <w:bdr w:val="nil"/>
        </w:rPr>
        <w:t>.</w:t>
      </w:r>
      <w:r w:rsidR="00BE22EC" w:rsidRPr="00D030A6">
        <w:rPr>
          <w:rFonts w:ascii="Tahoma" w:hAnsi="Tahoma" w:cs="Tahoma"/>
          <w:i/>
          <w:sz w:val="22"/>
          <w:szCs w:val="22"/>
          <w:bdr w:val="nil"/>
        </w:rPr>
        <w:t xml:space="preserve"> </w:t>
      </w:r>
      <w:bookmarkStart w:id="29" w:name="_Hlk53579011"/>
      <w:r w:rsidR="00126907" w:rsidRPr="00D030A6">
        <w:rPr>
          <w:rFonts w:ascii="Tahoma" w:hAnsi="Tahoma" w:cs="Tahoma"/>
          <w:sz w:val="22"/>
          <w:szCs w:val="22"/>
          <w:bdr w:val="nil"/>
        </w:rPr>
        <w:t>s</w:t>
      </w:r>
      <w:r w:rsidR="00E92FE6" w:rsidRPr="00D030A6">
        <w:rPr>
          <w:rFonts w:ascii="Tahoma" w:hAnsi="Tahoma" w:cs="Tahoma"/>
          <w:sz w:val="22"/>
          <w:szCs w:val="22"/>
          <w:bdr w:val="nil"/>
        </w:rPr>
        <w:t xml:space="preserve">obre o </w:t>
      </w:r>
      <w:r w:rsidR="000E0DBD" w:rsidRPr="00D030A6">
        <w:rPr>
          <w:rFonts w:ascii="Tahoma" w:hAnsi="Tahoma" w:cs="Tahoma"/>
          <w:sz w:val="22"/>
          <w:szCs w:val="22"/>
          <w:bdr w:val="nil"/>
        </w:rPr>
        <w:t>Valor Nominal Atualizado</w:t>
      </w:r>
      <w:r w:rsidR="00E92FE6" w:rsidRPr="00D030A6">
        <w:rPr>
          <w:rFonts w:ascii="Tahoma" w:hAnsi="Tahoma" w:cs="Tahoma"/>
          <w:sz w:val="22"/>
          <w:szCs w:val="22"/>
          <w:bdr w:val="nil"/>
        </w:rPr>
        <w:t xml:space="preserve"> das Debêntures incidirão juros remuneratórios </w:t>
      </w:r>
      <w:r w:rsidR="00084E92" w:rsidRPr="000B378E">
        <w:rPr>
          <w:rFonts w:ascii="Tahoma" w:hAnsi="Tahoma" w:cs="Tahoma"/>
          <w:iCs/>
          <w:sz w:val="22"/>
          <w:szCs w:val="22"/>
          <w:bdr w:val="nil"/>
        </w:rPr>
        <w:t>a serem definidos de acordo com o procedimento de definição da Remuneração, a ser realizado</w:t>
      </w:r>
      <w:r w:rsidR="00BA7250">
        <w:rPr>
          <w:rFonts w:ascii="Tahoma" w:hAnsi="Tahoma" w:cs="Tahoma"/>
          <w:iCs/>
          <w:sz w:val="22"/>
          <w:szCs w:val="22"/>
          <w:bdr w:val="nil"/>
        </w:rPr>
        <w:t xml:space="preserve"> no</w:t>
      </w:r>
      <w:r w:rsidR="00242931">
        <w:rPr>
          <w:rFonts w:ascii="Tahoma" w:hAnsi="Tahoma" w:cs="Tahoma"/>
          <w:iCs/>
          <w:sz w:val="22"/>
          <w:szCs w:val="22"/>
          <w:bdr w:val="nil"/>
        </w:rPr>
        <w:t xml:space="preserve"> Dia </w:t>
      </w:r>
      <w:r w:rsidR="00BA7250">
        <w:rPr>
          <w:rFonts w:ascii="Tahoma" w:hAnsi="Tahoma" w:cs="Tahoma"/>
          <w:iCs/>
          <w:sz w:val="22"/>
          <w:szCs w:val="22"/>
          <w:bdr w:val="nil"/>
        </w:rPr>
        <w:t>Útil</w:t>
      </w:r>
      <w:r w:rsidR="00242931">
        <w:rPr>
          <w:rFonts w:ascii="Tahoma" w:hAnsi="Tahoma" w:cs="Tahoma"/>
          <w:iCs/>
          <w:sz w:val="22"/>
          <w:szCs w:val="22"/>
          <w:bdr w:val="nil"/>
        </w:rPr>
        <w:t xml:space="preserve"> </w:t>
      </w:r>
      <w:r w:rsidR="00BA7250">
        <w:rPr>
          <w:rFonts w:ascii="Tahoma" w:hAnsi="Tahoma" w:cs="Tahoma"/>
          <w:iCs/>
          <w:sz w:val="22"/>
          <w:szCs w:val="22"/>
          <w:bdr w:val="nil"/>
        </w:rPr>
        <w:t>anterior</w:t>
      </w:r>
      <w:r w:rsidR="00797C01">
        <w:rPr>
          <w:rFonts w:ascii="Tahoma" w:hAnsi="Tahoma" w:cs="Tahoma"/>
          <w:iCs/>
          <w:sz w:val="22"/>
          <w:szCs w:val="22"/>
          <w:bdr w:val="nil"/>
        </w:rPr>
        <w:t xml:space="preserve"> à</w:t>
      </w:r>
      <w:r w:rsidR="00084E92" w:rsidRPr="000B378E">
        <w:rPr>
          <w:rFonts w:ascii="Tahoma" w:hAnsi="Tahoma" w:cs="Tahoma"/>
          <w:iCs/>
          <w:sz w:val="22"/>
          <w:szCs w:val="22"/>
          <w:bdr w:val="nil"/>
        </w:rPr>
        <w:t xml:space="preserve"> Data de</w:t>
      </w:r>
      <w:r w:rsidR="004D0AE9" w:rsidRPr="000B378E">
        <w:rPr>
          <w:rFonts w:ascii="Tahoma" w:hAnsi="Tahoma" w:cs="Tahoma"/>
          <w:iCs/>
          <w:sz w:val="22"/>
          <w:szCs w:val="22"/>
          <w:bdr w:val="nil"/>
        </w:rPr>
        <w:t xml:space="preserve"> Subscrição e</w:t>
      </w:r>
      <w:r w:rsidR="00084E92" w:rsidRPr="000B378E">
        <w:rPr>
          <w:rFonts w:ascii="Tahoma" w:hAnsi="Tahoma" w:cs="Tahoma"/>
          <w:iCs/>
          <w:sz w:val="22"/>
          <w:szCs w:val="22"/>
          <w:bdr w:val="nil"/>
        </w:rPr>
        <w:t xml:space="preserve"> Integralização </w:t>
      </w:r>
      <w:r w:rsidR="004D0AE9" w:rsidRPr="000B378E">
        <w:rPr>
          <w:rFonts w:ascii="Tahoma" w:hAnsi="Tahoma" w:cs="Tahoma"/>
          <w:iCs/>
          <w:sz w:val="22"/>
          <w:szCs w:val="22"/>
          <w:bdr w:val="nil"/>
        </w:rPr>
        <w:t>("</w:t>
      </w:r>
      <w:r w:rsidR="004D0AE9" w:rsidRPr="000B378E">
        <w:rPr>
          <w:rFonts w:ascii="Tahoma" w:hAnsi="Tahoma" w:cs="Tahoma"/>
          <w:b/>
          <w:iCs/>
          <w:sz w:val="22"/>
          <w:szCs w:val="22"/>
          <w:bdr w:val="nil"/>
        </w:rPr>
        <w:t>Procedimento de Definição da Remuneração</w:t>
      </w:r>
      <w:r w:rsidR="004D0AE9" w:rsidRPr="000B378E">
        <w:rPr>
          <w:rFonts w:ascii="Tahoma" w:hAnsi="Tahoma" w:cs="Tahoma"/>
          <w:iCs/>
          <w:sz w:val="22"/>
          <w:szCs w:val="22"/>
          <w:bdr w:val="nil"/>
        </w:rPr>
        <w:t xml:space="preserve">"), correspondentes </w:t>
      </w:r>
      <w:r w:rsidR="00000D75">
        <w:rPr>
          <w:rFonts w:ascii="Tahoma" w:hAnsi="Tahoma" w:cs="Tahoma"/>
          <w:iCs/>
          <w:sz w:val="22"/>
          <w:szCs w:val="22"/>
          <w:bdr w:val="nil"/>
        </w:rPr>
        <w:t>a</w:t>
      </w:r>
      <w:r w:rsidR="00000D75" w:rsidRPr="00B40208">
        <w:rPr>
          <w:rFonts w:ascii="Tahoma" w:hAnsi="Tahoma" w:cs="Tahoma"/>
          <w:sz w:val="22"/>
          <w:szCs w:val="22"/>
          <w:bdr w:val="nil"/>
        </w:rPr>
        <w:t>o que for maior na data de realização do Procedimento de Definição da Remuneração</w:t>
      </w:r>
      <w:r w:rsidR="004D0AE9" w:rsidRPr="000B378E">
        <w:rPr>
          <w:rFonts w:ascii="Tahoma" w:hAnsi="Tahoma" w:cs="Tahoma"/>
          <w:sz w:val="22"/>
          <w:szCs w:val="22"/>
          <w:bdr w:val="nil"/>
        </w:rPr>
        <w:t xml:space="preserve"> </w:t>
      </w:r>
      <w:r w:rsidR="00000D75">
        <w:rPr>
          <w:rFonts w:ascii="Tahoma" w:hAnsi="Tahoma" w:cs="Tahoma"/>
          <w:sz w:val="22"/>
          <w:szCs w:val="22"/>
          <w:bdr w:val="nil"/>
        </w:rPr>
        <w:t xml:space="preserve">entre </w:t>
      </w:r>
      <w:r w:rsidR="004D0AE9" w:rsidRPr="000B378E">
        <w:rPr>
          <w:rFonts w:ascii="Tahoma" w:hAnsi="Tahoma" w:cs="Tahoma"/>
          <w:sz w:val="22"/>
          <w:szCs w:val="22"/>
          <w:bdr w:val="nil"/>
        </w:rPr>
        <w:t>(i) </w:t>
      </w:r>
      <w:r w:rsidR="00000D75">
        <w:rPr>
          <w:rFonts w:ascii="Tahoma" w:hAnsi="Tahoma" w:cs="Tahoma"/>
          <w:sz w:val="22"/>
          <w:szCs w:val="22"/>
          <w:bdr w:val="nil"/>
        </w:rPr>
        <w:t xml:space="preserve">a </w:t>
      </w:r>
      <w:r w:rsidR="00000D75" w:rsidRPr="00000D75">
        <w:rPr>
          <w:rFonts w:ascii="Tahoma" w:hAnsi="Tahoma" w:cs="Tahoma"/>
          <w:sz w:val="22"/>
          <w:szCs w:val="22"/>
          <w:bdr w:val="nil"/>
        </w:rPr>
        <w:t>taxa indicativa divulgada pela ANBIMA do cupom da taxa interna de retorno da Nota do Tesouro Nacional, série B – NTN-B, com vencimento em 15 de maio de 20</w:t>
      </w:r>
      <w:r w:rsidR="00000D75">
        <w:rPr>
          <w:rFonts w:ascii="Tahoma" w:hAnsi="Tahoma" w:cs="Tahoma"/>
          <w:sz w:val="22"/>
          <w:szCs w:val="22"/>
          <w:bdr w:val="nil"/>
        </w:rPr>
        <w:t>2</w:t>
      </w:r>
      <w:r w:rsidR="00000D75" w:rsidRPr="00000D75">
        <w:rPr>
          <w:rFonts w:ascii="Tahoma" w:hAnsi="Tahoma" w:cs="Tahoma"/>
          <w:sz w:val="22"/>
          <w:szCs w:val="22"/>
          <w:bdr w:val="nil"/>
        </w:rPr>
        <w:t>5 ("</w:t>
      </w:r>
      <w:r w:rsidR="00000D75" w:rsidRPr="000B378E">
        <w:rPr>
          <w:rFonts w:ascii="Tahoma" w:hAnsi="Tahoma" w:cs="Tahoma"/>
          <w:b/>
          <w:sz w:val="22"/>
          <w:szCs w:val="22"/>
          <w:bdr w:val="nil"/>
        </w:rPr>
        <w:t>NTN-B 2025</w:t>
      </w:r>
      <w:r w:rsidR="00000D75" w:rsidRPr="00000D75">
        <w:rPr>
          <w:rFonts w:ascii="Tahoma" w:hAnsi="Tahoma" w:cs="Tahoma"/>
          <w:sz w:val="22"/>
          <w:szCs w:val="22"/>
          <w:bdr w:val="nil"/>
        </w:rPr>
        <w:t xml:space="preserve">"), apurada pela cotação indicativa no fechamento </w:t>
      </w:r>
      <w:r w:rsidR="00797C01">
        <w:rPr>
          <w:rFonts w:ascii="Tahoma" w:hAnsi="Tahoma" w:cs="Tahoma"/>
          <w:sz w:val="22"/>
          <w:szCs w:val="22"/>
          <w:bdr w:val="nil"/>
        </w:rPr>
        <w:t xml:space="preserve">do dia útil Anterior </w:t>
      </w:r>
      <w:r w:rsidR="00000D75" w:rsidRPr="00000D75">
        <w:rPr>
          <w:rFonts w:ascii="Tahoma" w:hAnsi="Tahoma" w:cs="Tahoma"/>
          <w:sz w:val="22"/>
          <w:szCs w:val="22"/>
          <w:bdr w:val="nil"/>
        </w:rPr>
        <w:t xml:space="preserve">à data de realização do </w:t>
      </w:r>
      <w:r w:rsidR="00000D75">
        <w:rPr>
          <w:rFonts w:ascii="Tahoma" w:hAnsi="Tahoma" w:cs="Tahoma"/>
          <w:sz w:val="22"/>
          <w:szCs w:val="22"/>
          <w:bdr w:val="nil"/>
        </w:rPr>
        <w:t>P</w:t>
      </w:r>
      <w:r w:rsidR="00000D75" w:rsidRPr="00000D75">
        <w:rPr>
          <w:rFonts w:ascii="Tahoma" w:hAnsi="Tahoma" w:cs="Tahoma"/>
          <w:sz w:val="22"/>
          <w:szCs w:val="22"/>
          <w:bdr w:val="nil"/>
        </w:rPr>
        <w:t xml:space="preserve">rocedimento de </w:t>
      </w:r>
      <w:r w:rsidR="00000D75">
        <w:rPr>
          <w:rFonts w:ascii="Tahoma" w:hAnsi="Tahoma" w:cs="Tahoma"/>
          <w:sz w:val="22"/>
          <w:szCs w:val="22"/>
          <w:bdr w:val="nil"/>
        </w:rPr>
        <w:t>D</w:t>
      </w:r>
      <w:r w:rsidR="00000D75" w:rsidRPr="00000D75">
        <w:rPr>
          <w:rFonts w:ascii="Tahoma" w:hAnsi="Tahoma" w:cs="Tahoma"/>
          <w:sz w:val="22"/>
          <w:szCs w:val="22"/>
          <w:bdr w:val="nil"/>
        </w:rPr>
        <w:t xml:space="preserve">efinição da Remuneração (excluindo-se a data de realização do referido procedimento no cômputo de dias), conforme taxas indicativas divulgadas pela ANBIMA em sua página na internet (http://www.anbima.com.br), acrescida exponencialmente de um </w:t>
      </w:r>
      <w:r w:rsidR="00000D75" w:rsidRPr="00000D75">
        <w:rPr>
          <w:rFonts w:ascii="Tahoma" w:hAnsi="Tahoma" w:cs="Tahoma"/>
          <w:i/>
          <w:iCs/>
          <w:sz w:val="22"/>
          <w:szCs w:val="22"/>
          <w:bdr w:val="nil"/>
        </w:rPr>
        <w:t>spread</w:t>
      </w:r>
      <w:r w:rsidR="00000D75" w:rsidRPr="00000D75">
        <w:rPr>
          <w:rFonts w:ascii="Tahoma" w:hAnsi="Tahoma" w:cs="Tahoma"/>
          <w:sz w:val="22"/>
          <w:szCs w:val="22"/>
          <w:bdr w:val="nil"/>
        </w:rPr>
        <w:t xml:space="preserve"> de até </w:t>
      </w:r>
      <w:r w:rsidR="00000D75">
        <w:rPr>
          <w:rFonts w:ascii="Tahoma" w:hAnsi="Tahoma" w:cs="Tahoma"/>
          <w:sz w:val="22"/>
          <w:szCs w:val="22"/>
          <w:bdr w:val="nil"/>
        </w:rPr>
        <w:t>3,00</w:t>
      </w:r>
      <w:r w:rsidR="00000D75" w:rsidRPr="00000D75">
        <w:rPr>
          <w:rFonts w:ascii="Tahoma" w:hAnsi="Tahoma" w:cs="Tahoma"/>
          <w:sz w:val="22"/>
          <w:szCs w:val="22"/>
          <w:bdr w:val="nil"/>
        </w:rPr>
        <w:t>% (</w:t>
      </w:r>
      <w:r w:rsidR="00000D75">
        <w:rPr>
          <w:rFonts w:ascii="Tahoma" w:hAnsi="Tahoma" w:cs="Tahoma"/>
          <w:sz w:val="22"/>
          <w:szCs w:val="22"/>
          <w:bdr w:val="nil"/>
        </w:rPr>
        <w:t>três</w:t>
      </w:r>
      <w:r w:rsidR="00000D75" w:rsidRPr="00000D75">
        <w:rPr>
          <w:rFonts w:ascii="Tahoma" w:hAnsi="Tahoma" w:cs="Tahoma"/>
          <w:sz w:val="22"/>
          <w:szCs w:val="22"/>
          <w:bdr w:val="nil"/>
        </w:rPr>
        <w:t xml:space="preserve"> por cento) ao ano, com base </w:t>
      </w:r>
      <w:r w:rsidR="00EA2D63">
        <w:rPr>
          <w:rFonts w:ascii="Tahoma" w:hAnsi="Tahoma" w:cs="Tahoma"/>
          <w:sz w:val="22"/>
          <w:szCs w:val="22"/>
          <w:bdr w:val="nil"/>
        </w:rPr>
        <w:t xml:space="preserve">em </w:t>
      </w:r>
      <w:r w:rsidR="00000D75" w:rsidRPr="00000D75">
        <w:rPr>
          <w:rFonts w:ascii="Tahoma" w:hAnsi="Tahoma" w:cs="Tahoma"/>
          <w:sz w:val="22"/>
          <w:szCs w:val="22"/>
          <w:bdr w:val="nil"/>
        </w:rPr>
        <w:t>252 (duzentos e cinquenta e dois) Dias Úteis</w:t>
      </w:r>
      <w:r w:rsidR="00000D75">
        <w:rPr>
          <w:rFonts w:ascii="Tahoma" w:hAnsi="Tahoma" w:cs="Tahoma"/>
          <w:sz w:val="22"/>
          <w:szCs w:val="22"/>
          <w:bdr w:val="nil"/>
        </w:rPr>
        <w:t xml:space="preserve">; ou (ii) a </w:t>
      </w:r>
      <w:r w:rsidR="00000D75" w:rsidRPr="000B378E">
        <w:rPr>
          <w:rFonts w:ascii="Tahoma" w:hAnsi="Tahoma" w:cs="Tahoma"/>
          <w:sz w:val="22"/>
          <w:szCs w:val="22"/>
          <w:bdr w:val="nil"/>
        </w:rPr>
        <w:t>variação acumulada d</w:t>
      </w:r>
      <w:r w:rsidR="00000D75">
        <w:rPr>
          <w:rFonts w:ascii="Tahoma" w:hAnsi="Tahoma" w:cs="Tahoma"/>
          <w:sz w:val="22"/>
          <w:szCs w:val="22"/>
          <w:bdr w:val="nil"/>
        </w:rPr>
        <w:t>o</w:t>
      </w:r>
      <w:r w:rsidR="00000D75" w:rsidRPr="000B378E">
        <w:rPr>
          <w:rFonts w:ascii="Tahoma" w:hAnsi="Tahoma" w:cs="Tahoma"/>
          <w:sz w:val="22"/>
          <w:szCs w:val="22"/>
          <w:bdr w:val="nil"/>
        </w:rPr>
        <w:t xml:space="preserve"> IPCA acrescid</w:t>
      </w:r>
      <w:r w:rsidR="00000D75">
        <w:rPr>
          <w:rFonts w:ascii="Tahoma" w:hAnsi="Tahoma" w:cs="Tahoma"/>
          <w:sz w:val="22"/>
          <w:szCs w:val="22"/>
          <w:bdr w:val="nil"/>
        </w:rPr>
        <w:t>a</w:t>
      </w:r>
      <w:r w:rsidR="00000D75" w:rsidRPr="000B378E">
        <w:rPr>
          <w:rFonts w:ascii="Tahoma" w:hAnsi="Tahoma" w:cs="Tahoma"/>
          <w:sz w:val="22"/>
          <w:szCs w:val="22"/>
          <w:bdr w:val="nil"/>
        </w:rPr>
        <w:t xml:space="preserve"> de sobretaxa de </w:t>
      </w:r>
      <w:r w:rsidR="00000D75">
        <w:rPr>
          <w:rFonts w:ascii="Tahoma" w:hAnsi="Tahoma" w:cs="Tahoma"/>
          <w:sz w:val="22"/>
          <w:szCs w:val="22"/>
          <w:bdr w:val="nil"/>
        </w:rPr>
        <w:t>4</w:t>
      </w:r>
      <w:r w:rsidR="00000D75" w:rsidRPr="000B378E">
        <w:rPr>
          <w:rFonts w:ascii="Tahoma" w:hAnsi="Tahoma" w:cs="Tahoma"/>
          <w:sz w:val="22"/>
          <w:szCs w:val="22"/>
          <w:bdr w:val="nil"/>
        </w:rPr>
        <w:t>,</w:t>
      </w:r>
      <w:r w:rsidR="00000D75">
        <w:rPr>
          <w:rFonts w:ascii="Tahoma" w:hAnsi="Tahoma" w:cs="Tahoma"/>
          <w:sz w:val="22"/>
          <w:szCs w:val="22"/>
          <w:bdr w:val="nil"/>
        </w:rPr>
        <w:t>80</w:t>
      </w:r>
      <w:r w:rsidR="00000D75" w:rsidRPr="000B378E">
        <w:rPr>
          <w:rFonts w:ascii="Tahoma" w:hAnsi="Tahoma" w:cs="Tahoma"/>
          <w:sz w:val="22"/>
          <w:szCs w:val="22"/>
          <w:bdr w:val="nil"/>
        </w:rPr>
        <w:t>% (</w:t>
      </w:r>
      <w:r w:rsidR="00000D75">
        <w:rPr>
          <w:rFonts w:ascii="Tahoma" w:hAnsi="Tahoma" w:cs="Tahoma"/>
          <w:sz w:val="22"/>
          <w:szCs w:val="22"/>
          <w:bdr w:val="nil"/>
        </w:rPr>
        <w:t>quatro</w:t>
      </w:r>
      <w:r w:rsidR="00000D75" w:rsidRPr="000B378E">
        <w:rPr>
          <w:rFonts w:ascii="Tahoma" w:hAnsi="Tahoma" w:cs="Tahoma"/>
          <w:sz w:val="22"/>
          <w:szCs w:val="22"/>
          <w:bdr w:val="nil"/>
        </w:rPr>
        <w:t xml:space="preserve"> inteiros e </w:t>
      </w:r>
      <w:r w:rsidR="00000D75">
        <w:rPr>
          <w:rFonts w:ascii="Tahoma" w:hAnsi="Tahoma" w:cs="Tahoma"/>
          <w:sz w:val="22"/>
          <w:szCs w:val="22"/>
          <w:bdr w:val="nil"/>
        </w:rPr>
        <w:t>oitenta</w:t>
      </w:r>
      <w:r w:rsidR="00000D75" w:rsidRPr="000B378E">
        <w:rPr>
          <w:rFonts w:ascii="Tahoma" w:hAnsi="Tahoma" w:cs="Tahoma"/>
          <w:sz w:val="22"/>
          <w:szCs w:val="22"/>
          <w:bdr w:val="nil"/>
        </w:rPr>
        <w:t xml:space="preserve"> </w:t>
      </w:r>
      <w:r w:rsidR="00EA2D63">
        <w:rPr>
          <w:rFonts w:ascii="Tahoma" w:hAnsi="Tahoma" w:cs="Tahoma"/>
          <w:sz w:val="22"/>
          <w:szCs w:val="22"/>
          <w:bdr w:val="nil"/>
        </w:rPr>
        <w:t xml:space="preserve">centésimos </w:t>
      </w:r>
      <w:r w:rsidR="00000D75" w:rsidRPr="000B378E">
        <w:rPr>
          <w:rFonts w:ascii="Tahoma" w:hAnsi="Tahoma" w:cs="Tahoma"/>
          <w:sz w:val="22"/>
          <w:szCs w:val="22"/>
          <w:bdr w:val="nil"/>
        </w:rPr>
        <w:t>por cento) ao ano, com base em 252 (duzentos e cinquenta e dois) Dias Úteis</w:t>
      </w:r>
      <w:r w:rsidR="00E92FE6" w:rsidRPr="00D030A6">
        <w:rPr>
          <w:rFonts w:ascii="Tahoma" w:hAnsi="Tahoma" w:cs="Tahoma"/>
          <w:iCs/>
          <w:sz w:val="22"/>
          <w:szCs w:val="22"/>
          <w:bdr w:val="nil"/>
        </w:rPr>
        <w:t xml:space="preserve">. Os Juros Remuneratórios </w:t>
      </w:r>
      <w:r w:rsidR="00ED4D62" w:rsidRPr="00D030A6">
        <w:rPr>
          <w:rFonts w:ascii="Tahoma" w:hAnsi="Tahoma" w:cs="Tahoma"/>
          <w:iCs/>
          <w:sz w:val="22"/>
          <w:szCs w:val="22"/>
          <w:bdr w:val="nil"/>
        </w:rPr>
        <w:t>deverão</w:t>
      </w:r>
      <w:r w:rsidR="00E92FE6" w:rsidRPr="00D030A6">
        <w:rPr>
          <w:rFonts w:ascii="Tahoma" w:hAnsi="Tahoma" w:cs="Tahoma"/>
          <w:iCs/>
          <w:sz w:val="22"/>
          <w:szCs w:val="22"/>
          <w:bdr w:val="nil"/>
        </w:rPr>
        <w:t xml:space="preserve"> ser calculados de forma exponencial e cumulativa </w:t>
      </w:r>
      <w:r w:rsidR="00E92FE6" w:rsidRPr="00D030A6">
        <w:rPr>
          <w:rFonts w:ascii="Tahoma" w:hAnsi="Tahoma" w:cs="Tahoma"/>
          <w:i/>
          <w:iCs/>
          <w:sz w:val="22"/>
          <w:szCs w:val="22"/>
          <w:bdr w:val="nil"/>
        </w:rPr>
        <w:t>pro rata temporis</w:t>
      </w:r>
      <w:r w:rsidR="00E92FE6" w:rsidRPr="00D030A6">
        <w:rPr>
          <w:rFonts w:ascii="Tahoma" w:hAnsi="Tahoma" w:cs="Tahoma"/>
          <w:iCs/>
          <w:sz w:val="22"/>
          <w:szCs w:val="22"/>
          <w:bdr w:val="nil"/>
        </w:rPr>
        <w:t xml:space="preserve">, </w:t>
      </w:r>
      <w:r w:rsidR="00E92FE6" w:rsidRPr="00D030A6">
        <w:rPr>
          <w:rFonts w:ascii="Tahoma" w:hAnsi="Tahoma" w:cs="Tahoma"/>
          <w:sz w:val="22"/>
          <w:szCs w:val="22"/>
          <w:bdr w:val="nil"/>
        </w:rPr>
        <w:t xml:space="preserve">sobre o </w:t>
      </w:r>
      <w:r w:rsidR="000E0DBD" w:rsidRPr="00D030A6">
        <w:rPr>
          <w:rFonts w:ascii="Tahoma" w:hAnsi="Tahoma" w:cs="Tahoma"/>
          <w:sz w:val="22"/>
          <w:szCs w:val="22"/>
          <w:bdr w:val="nil"/>
        </w:rPr>
        <w:t xml:space="preserve">Valor Nominal Atualizado </w:t>
      </w:r>
      <w:r w:rsidR="00E92FE6" w:rsidRPr="00D030A6">
        <w:rPr>
          <w:rFonts w:ascii="Tahoma" w:hAnsi="Tahoma" w:cs="Tahoma"/>
          <w:iCs/>
          <w:sz w:val="22"/>
          <w:szCs w:val="22"/>
          <w:bdr w:val="nil"/>
        </w:rPr>
        <w:t xml:space="preserve">das </w:t>
      </w:r>
      <w:r w:rsidR="00E92FE6" w:rsidRPr="00D030A6">
        <w:rPr>
          <w:rFonts w:ascii="Tahoma" w:hAnsi="Tahoma" w:cs="Tahoma"/>
          <w:iCs/>
          <w:sz w:val="22"/>
          <w:szCs w:val="22"/>
          <w:bdr w:val="nil"/>
        </w:rPr>
        <w:lastRenderedPageBreak/>
        <w:t>Debêntures, por Dias Úteis decorridos</w:t>
      </w:r>
      <w:r w:rsidR="00E92FE6" w:rsidRPr="00D030A6">
        <w:rPr>
          <w:rFonts w:ascii="Tahoma" w:hAnsi="Tahoma" w:cs="Tahoma"/>
          <w:sz w:val="22"/>
          <w:szCs w:val="22"/>
          <w:bdr w:val="nil"/>
        </w:rPr>
        <w:t xml:space="preserve"> desde a Data de </w:t>
      </w:r>
      <w:r w:rsidR="00555361" w:rsidRPr="00D030A6">
        <w:rPr>
          <w:rFonts w:ascii="Tahoma" w:hAnsi="Tahoma" w:cs="Tahoma"/>
          <w:sz w:val="22"/>
          <w:szCs w:val="22"/>
          <w:bdr w:val="nil"/>
        </w:rPr>
        <w:t>Subscrição</w:t>
      </w:r>
      <w:r w:rsidR="00555361" w:rsidRPr="00D030A6">
        <w:rPr>
          <w:rFonts w:ascii="Tahoma" w:hAnsi="Tahoma" w:cs="Tahoma"/>
          <w:iCs/>
          <w:sz w:val="22"/>
          <w:szCs w:val="22"/>
          <w:bdr w:val="nil"/>
        </w:rPr>
        <w:t xml:space="preserve"> e </w:t>
      </w:r>
      <w:r w:rsidR="00E92FE6" w:rsidRPr="00D030A6">
        <w:rPr>
          <w:rFonts w:ascii="Tahoma" w:hAnsi="Tahoma" w:cs="Tahoma"/>
          <w:iCs/>
          <w:sz w:val="22"/>
          <w:szCs w:val="22"/>
          <w:bdr w:val="nil"/>
        </w:rPr>
        <w:t xml:space="preserve">Integralização ou a Data de </w:t>
      </w:r>
      <w:r w:rsidR="00E92FE6" w:rsidRPr="00D030A6">
        <w:rPr>
          <w:rFonts w:ascii="Tahoma" w:hAnsi="Tahoma" w:cs="Tahoma"/>
          <w:sz w:val="22"/>
          <w:szCs w:val="22"/>
          <w:bdr w:val="nil"/>
        </w:rPr>
        <w:t xml:space="preserve">Pagamento </w:t>
      </w:r>
      <w:r w:rsidR="00E92FE6" w:rsidRPr="00D030A6">
        <w:rPr>
          <w:rFonts w:ascii="Tahoma" w:hAnsi="Tahoma" w:cs="Tahoma"/>
          <w:iCs/>
          <w:sz w:val="22"/>
          <w:szCs w:val="22"/>
          <w:bdr w:val="nil"/>
        </w:rPr>
        <w:t xml:space="preserve">dos Juros Remuneratórios das Debêntures (conforme definido abaixo) </w:t>
      </w:r>
      <w:r w:rsidR="00E92FE6" w:rsidRPr="00D030A6">
        <w:rPr>
          <w:rFonts w:ascii="Tahoma" w:hAnsi="Tahoma" w:cs="Tahoma"/>
          <w:sz w:val="22"/>
          <w:szCs w:val="22"/>
          <w:bdr w:val="nil"/>
        </w:rPr>
        <w:t xml:space="preserve">imediatamente anterior, conforme o caso, até a data </w:t>
      </w:r>
      <w:r w:rsidR="00E92FE6" w:rsidRPr="00D030A6">
        <w:rPr>
          <w:rFonts w:ascii="Tahoma" w:hAnsi="Tahoma" w:cs="Tahoma"/>
          <w:iCs/>
          <w:sz w:val="22"/>
          <w:szCs w:val="22"/>
          <w:bdr w:val="nil"/>
        </w:rPr>
        <w:t>do efetivo pagamento, e pagos ao final de cada Período de Capitalização (conforme definido abaixo) (“</w:t>
      </w:r>
      <w:r w:rsidR="003D5C32" w:rsidRPr="00D030A6">
        <w:rPr>
          <w:rFonts w:ascii="Tahoma" w:hAnsi="Tahoma" w:cs="Tahoma"/>
          <w:b/>
          <w:bCs/>
          <w:iCs/>
          <w:sz w:val="22"/>
          <w:szCs w:val="22"/>
          <w:bdr w:val="nil"/>
        </w:rPr>
        <w:t>Juros Remuneratórios</w:t>
      </w:r>
      <w:r w:rsidR="00E92FE6" w:rsidRPr="00D030A6">
        <w:rPr>
          <w:rFonts w:ascii="Tahoma" w:hAnsi="Tahoma" w:cs="Tahoma"/>
          <w:iCs/>
          <w:sz w:val="22"/>
          <w:szCs w:val="22"/>
          <w:bdr w:val="nil"/>
        </w:rPr>
        <w:t xml:space="preserve">”). </w:t>
      </w:r>
      <w:bookmarkEnd w:id="29"/>
      <w:r w:rsidR="00E92FE6" w:rsidRPr="00D030A6">
        <w:rPr>
          <w:rFonts w:ascii="Tahoma" w:hAnsi="Tahoma" w:cs="Tahoma"/>
          <w:iCs/>
          <w:sz w:val="22"/>
          <w:szCs w:val="22"/>
          <w:bdr w:val="nil"/>
        </w:rPr>
        <w:t>Os Juros Remuneratórios das Debêntures serão calculados</w:t>
      </w:r>
      <w:r w:rsidR="00E92FE6" w:rsidRPr="00D030A6">
        <w:rPr>
          <w:rFonts w:ascii="Tahoma" w:hAnsi="Tahoma" w:cs="Tahoma"/>
          <w:sz w:val="22"/>
          <w:szCs w:val="22"/>
          <w:bdr w:val="nil"/>
        </w:rPr>
        <w:t xml:space="preserve"> de acordo com a seguinte fórmula: </w:t>
      </w:r>
    </w:p>
    <w:p w14:paraId="56D101E9" w14:textId="77777777" w:rsidR="00550BFE" w:rsidRPr="00550BFE" w:rsidRDefault="00550BFE" w:rsidP="00336633">
      <w:pPr>
        <w:pStyle w:val="PargrafodaLista"/>
        <w:spacing w:before="120" w:after="120"/>
        <w:ind w:left="709"/>
        <w:jc w:val="both"/>
        <w:rPr>
          <w:rFonts w:ascii="Tahoma" w:hAnsi="Tahoma"/>
          <w:sz w:val="22"/>
          <w:bdr w:val="nil"/>
        </w:rPr>
      </w:pPr>
    </w:p>
    <w:p w14:paraId="175D4790" w14:textId="5725490F" w:rsidR="00E92FE6" w:rsidRPr="00336633" w:rsidRDefault="00E92FE6" w:rsidP="00336633">
      <w:pPr>
        <w:widowControl w:val="0"/>
        <w:suppressAutoHyphens/>
        <w:spacing w:before="120" w:after="120"/>
        <w:ind w:left="709"/>
        <w:jc w:val="center"/>
        <w:rPr>
          <w:rFonts w:ascii="Tahoma" w:hAnsi="Tahoma"/>
          <w:b/>
          <w:sz w:val="22"/>
          <w:lang w:val="en-US"/>
        </w:rPr>
      </w:pPr>
      <w:bookmarkStart w:id="30" w:name="_DV_M175"/>
      <w:bookmarkStart w:id="31" w:name="_DV_M176"/>
      <w:bookmarkStart w:id="32" w:name="_DV_M177"/>
      <w:bookmarkStart w:id="33" w:name="_DV_M178"/>
      <w:bookmarkStart w:id="34" w:name="_Hlk530741575"/>
      <w:bookmarkEnd w:id="28"/>
      <w:bookmarkEnd w:id="30"/>
      <w:bookmarkEnd w:id="31"/>
      <w:bookmarkEnd w:id="32"/>
      <w:bookmarkEnd w:id="33"/>
      <w:r w:rsidRPr="00336633">
        <w:rPr>
          <w:rFonts w:ascii="Tahoma" w:hAnsi="Tahoma"/>
          <w:b/>
          <w:sz w:val="22"/>
          <w:lang w:val="en-US"/>
        </w:rPr>
        <w:t xml:space="preserve">J = </w:t>
      </w:r>
      <w:r w:rsidRPr="00336633">
        <w:rPr>
          <w:rFonts w:ascii="Tahoma" w:hAnsi="Tahoma" w:cs="Tahoma"/>
          <w:b/>
          <w:sz w:val="22"/>
          <w:szCs w:val="22"/>
          <w:lang w:val="en-US"/>
        </w:rPr>
        <w:t>VNa</w:t>
      </w:r>
      <w:r w:rsidRPr="00336633">
        <w:rPr>
          <w:rFonts w:ascii="Tahoma" w:hAnsi="Tahoma"/>
          <w:b/>
          <w:sz w:val="22"/>
          <w:lang w:val="en-US"/>
        </w:rPr>
        <w:t xml:space="preserve"> x (Fator </w:t>
      </w:r>
      <w:r w:rsidRPr="00336633">
        <w:rPr>
          <w:rFonts w:ascii="Tahoma" w:hAnsi="Tahoma" w:cs="Tahoma"/>
          <w:b/>
          <w:i/>
          <w:iCs/>
          <w:sz w:val="22"/>
          <w:szCs w:val="22"/>
          <w:lang w:val="en-US"/>
        </w:rPr>
        <w:t>Spread</w:t>
      </w:r>
      <w:r w:rsidRPr="00336633">
        <w:rPr>
          <w:rFonts w:ascii="Tahoma" w:hAnsi="Tahoma" w:cs="Tahoma"/>
          <w:b/>
          <w:sz w:val="22"/>
          <w:szCs w:val="22"/>
          <w:lang w:val="en-US"/>
        </w:rPr>
        <w:t xml:space="preserve"> – 1)</w:t>
      </w:r>
    </w:p>
    <w:p w14:paraId="600D656A" w14:textId="77777777" w:rsidR="00E92FE6" w:rsidRPr="00336633" w:rsidRDefault="00E92FE6" w:rsidP="00336633">
      <w:pPr>
        <w:widowControl w:val="0"/>
        <w:suppressAutoHyphens/>
        <w:spacing w:before="120" w:after="120"/>
        <w:ind w:left="709"/>
        <w:rPr>
          <w:rFonts w:ascii="Tahoma" w:hAnsi="Tahoma" w:cs="Tahoma"/>
          <w:sz w:val="22"/>
          <w:szCs w:val="22"/>
        </w:rPr>
      </w:pPr>
      <w:r w:rsidRPr="00336633">
        <w:rPr>
          <w:rFonts w:ascii="Tahoma" w:hAnsi="Tahoma" w:cs="Tahoma"/>
          <w:sz w:val="22"/>
          <w:szCs w:val="22"/>
        </w:rPr>
        <w:t>onde:</w:t>
      </w:r>
    </w:p>
    <w:p w14:paraId="7CF88ACA" w14:textId="77777777" w:rsidR="00E92FE6" w:rsidRPr="00336633" w:rsidRDefault="00E92FE6" w:rsidP="00336633">
      <w:pPr>
        <w:widowControl w:val="0"/>
        <w:suppressAutoHyphens/>
        <w:spacing w:before="120" w:after="120"/>
        <w:ind w:left="709"/>
        <w:rPr>
          <w:rFonts w:ascii="Tahoma" w:hAnsi="Tahoma" w:cs="Tahoma"/>
          <w:sz w:val="22"/>
          <w:szCs w:val="22"/>
        </w:rPr>
      </w:pPr>
    </w:p>
    <w:tbl>
      <w:tblPr>
        <w:tblW w:w="5000" w:type="pct"/>
        <w:tblLayout w:type="fixed"/>
        <w:tblCellMar>
          <w:left w:w="70" w:type="dxa"/>
          <w:right w:w="70" w:type="dxa"/>
        </w:tblCellMar>
        <w:tblLook w:val="0000" w:firstRow="0" w:lastRow="0" w:firstColumn="0" w:lastColumn="0" w:noHBand="0" w:noVBand="0"/>
      </w:tblPr>
      <w:tblGrid>
        <w:gridCol w:w="1701"/>
        <w:gridCol w:w="917"/>
        <w:gridCol w:w="6409"/>
      </w:tblGrid>
      <w:tr w:rsidR="00BA651C" w:rsidRPr="00BA651C" w14:paraId="65F56D69" w14:textId="77777777" w:rsidTr="007B1C10">
        <w:tc>
          <w:tcPr>
            <w:tcW w:w="942" w:type="pct"/>
            <w:vAlign w:val="center"/>
          </w:tcPr>
          <w:p w14:paraId="65F16E2D" w14:textId="77777777" w:rsidR="00E92FE6" w:rsidRPr="00336633" w:rsidRDefault="00E92FE6" w:rsidP="00336633">
            <w:pPr>
              <w:widowControl w:val="0"/>
              <w:suppressAutoHyphens/>
              <w:spacing w:before="120" w:after="120"/>
              <w:ind w:left="709"/>
              <w:rPr>
                <w:rFonts w:ascii="Tahoma" w:hAnsi="Tahoma" w:cs="Tahoma"/>
                <w:i/>
                <w:iCs/>
                <w:sz w:val="22"/>
                <w:szCs w:val="22"/>
              </w:rPr>
            </w:pPr>
            <w:r w:rsidRPr="00336633">
              <w:rPr>
                <w:rFonts w:ascii="Tahoma" w:hAnsi="Tahoma" w:cs="Tahoma"/>
                <w:b/>
                <w:sz w:val="22"/>
                <w:szCs w:val="22"/>
              </w:rPr>
              <w:t>J</w:t>
            </w:r>
          </w:p>
        </w:tc>
        <w:tc>
          <w:tcPr>
            <w:tcW w:w="508" w:type="pct"/>
            <w:vAlign w:val="center"/>
          </w:tcPr>
          <w:p w14:paraId="7A1CABDB" w14:textId="77777777" w:rsidR="00E92FE6" w:rsidRPr="00336633" w:rsidRDefault="00E92FE6" w:rsidP="00336633">
            <w:pPr>
              <w:widowControl w:val="0"/>
              <w:suppressAutoHyphens/>
              <w:spacing w:before="120" w:after="120"/>
              <w:ind w:left="709"/>
              <w:jc w:val="center"/>
              <w:rPr>
                <w:rFonts w:ascii="Tahoma" w:hAnsi="Tahoma" w:cs="Tahoma"/>
                <w:i/>
                <w:iCs/>
                <w:sz w:val="22"/>
                <w:szCs w:val="22"/>
              </w:rPr>
            </w:pPr>
            <w:r w:rsidRPr="00336633">
              <w:rPr>
                <w:rFonts w:ascii="Tahoma" w:hAnsi="Tahoma" w:cs="Tahoma"/>
                <w:i/>
                <w:iCs/>
                <w:sz w:val="22"/>
                <w:szCs w:val="22"/>
              </w:rPr>
              <w:t>=</w:t>
            </w:r>
          </w:p>
        </w:tc>
        <w:tc>
          <w:tcPr>
            <w:tcW w:w="3550" w:type="pct"/>
          </w:tcPr>
          <w:p w14:paraId="38F9E5E6" w14:textId="77777777" w:rsidR="00E92FE6" w:rsidRPr="00336633" w:rsidRDefault="00E92FE6" w:rsidP="00336633">
            <w:pPr>
              <w:widowControl w:val="0"/>
              <w:suppressAutoHyphens/>
              <w:spacing w:before="120" w:after="120"/>
              <w:ind w:left="709"/>
              <w:jc w:val="both"/>
              <w:rPr>
                <w:rFonts w:ascii="Tahoma" w:hAnsi="Tahoma" w:cs="Tahoma"/>
                <w:i/>
                <w:iCs/>
                <w:sz w:val="22"/>
                <w:szCs w:val="22"/>
              </w:rPr>
            </w:pPr>
            <w:r w:rsidRPr="00336633">
              <w:rPr>
                <w:rFonts w:ascii="Tahoma" w:hAnsi="Tahoma" w:cs="Tahoma"/>
                <w:sz w:val="22"/>
                <w:szCs w:val="22"/>
              </w:rPr>
              <w:t>valor dos Juros Remuneratórios das Debêntures devidos ao final de cada Período de Capitalização e calculado com 8 (oito) casas decimais sem arredondamento;</w:t>
            </w:r>
          </w:p>
        </w:tc>
      </w:tr>
      <w:tr w:rsidR="00BA651C" w:rsidRPr="00BA651C" w14:paraId="5C6ED6D6" w14:textId="77777777" w:rsidTr="007B1C10">
        <w:tc>
          <w:tcPr>
            <w:tcW w:w="942" w:type="pct"/>
            <w:vAlign w:val="center"/>
          </w:tcPr>
          <w:p w14:paraId="13735294" w14:textId="77777777" w:rsidR="00E92FE6" w:rsidRPr="00336633" w:rsidRDefault="00E92FE6" w:rsidP="00336633">
            <w:pPr>
              <w:widowControl w:val="0"/>
              <w:suppressAutoHyphens/>
              <w:spacing w:before="120" w:after="120"/>
              <w:ind w:left="709"/>
              <w:rPr>
                <w:rFonts w:ascii="Tahoma" w:hAnsi="Tahoma" w:cs="Tahoma"/>
                <w:i/>
                <w:iCs/>
                <w:sz w:val="22"/>
                <w:szCs w:val="22"/>
              </w:rPr>
            </w:pPr>
            <w:r w:rsidRPr="00336633">
              <w:rPr>
                <w:rFonts w:ascii="Tahoma" w:hAnsi="Tahoma" w:cs="Tahoma"/>
                <w:b/>
                <w:sz w:val="22"/>
                <w:szCs w:val="22"/>
              </w:rPr>
              <w:t>VNa</w:t>
            </w:r>
          </w:p>
        </w:tc>
        <w:tc>
          <w:tcPr>
            <w:tcW w:w="508" w:type="pct"/>
            <w:vAlign w:val="center"/>
          </w:tcPr>
          <w:p w14:paraId="4A33ADCA" w14:textId="77777777" w:rsidR="00E92FE6" w:rsidRPr="00336633" w:rsidRDefault="00E92FE6" w:rsidP="00336633">
            <w:pPr>
              <w:widowControl w:val="0"/>
              <w:suppressAutoHyphens/>
              <w:spacing w:before="120" w:after="120"/>
              <w:ind w:left="709"/>
              <w:jc w:val="center"/>
              <w:rPr>
                <w:rFonts w:ascii="Tahoma" w:hAnsi="Tahoma" w:cs="Tahoma"/>
                <w:iCs/>
                <w:sz w:val="22"/>
                <w:szCs w:val="22"/>
              </w:rPr>
            </w:pPr>
            <w:r w:rsidRPr="00336633">
              <w:rPr>
                <w:rFonts w:ascii="Tahoma" w:hAnsi="Tahoma" w:cs="Tahoma"/>
                <w:iCs/>
                <w:sz w:val="22"/>
                <w:szCs w:val="22"/>
              </w:rPr>
              <w:t>=</w:t>
            </w:r>
          </w:p>
        </w:tc>
        <w:tc>
          <w:tcPr>
            <w:tcW w:w="3550" w:type="pct"/>
          </w:tcPr>
          <w:p w14:paraId="3B9EF6CC" w14:textId="663D7592" w:rsidR="00E92FE6" w:rsidRPr="00336633" w:rsidRDefault="000E0DBD" w:rsidP="00336633">
            <w:pPr>
              <w:widowControl w:val="0"/>
              <w:suppressAutoHyphens/>
              <w:spacing w:before="120" w:after="120"/>
              <w:ind w:left="709"/>
              <w:jc w:val="both"/>
              <w:rPr>
                <w:rFonts w:ascii="Tahoma" w:hAnsi="Tahoma" w:cs="Tahoma"/>
                <w:iCs/>
                <w:sz w:val="22"/>
                <w:szCs w:val="22"/>
              </w:rPr>
            </w:pPr>
            <w:r w:rsidRPr="00D110B9">
              <w:rPr>
                <w:rFonts w:ascii="Tahoma" w:hAnsi="Tahoma"/>
                <w:sz w:val="22"/>
                <w:bdr w:val="nil"/>
              </w:rPr>
              <w:t xml:space="preserve">Valor Nominal </w:t>
            </w:r>
            <w:r>
              <w:rPr>
                <w:rFonts w:ascii="Tahoma" w:hAnsi="Tahoma"/>
                <w:sz w:val="22"/>
                <w:bdr w:val="nil"/>
              </w:rPr>
              <w:t>Atualizado</w:t>
            </w:r>
            <w:r w:rsidR="00E92FE6" w:rsidRPr="00336633">
              <w:rPr>
                <w:rFonts w:ascii="Tahoma" w:hAnsi="Tahoma" w:cs="Tahoma"/>
                <w:sz w:val="22"/>
                <w:szCs w:val="22"/>
              </w:rPr>
              <w:t xml:space="preserve"> das Debêntures, calculado com 8 (oito) casas decimais, sem arredondamento;</w:t>
            </w:r>
          </w:p>
        </w:tc>
      </w:tr>
      <w:tr w:rsidR="00BA651C" w:rsidRPr="00BA651C" w14:paraId="1DF8A68E" w14:textId="77777777" w:rsidTr="007B1C10">
        <w:tc>
          <w:tcPr>
            <w:tcW w:w="942" w:type="pct"/>
            <w:vAlign w:val="center"/>
          </w:tcPr>
          <w:p w14:paraId="2334AAB5" w14:textId="77777777" w:rsidR="00E92FE6" w:rsidRPr="00336633" w:rsidRDefault="00E92FE6" w:rsidP="00336633">
            <w:pPr>
              <w:widowControl w:val="0"/>
              <w:suppressAutoHyphens/>
              <w:spacing w:before="120" w:after="120"/>
              <w:ind w:left="709"/>
              <w:rPr>
                <w:rFonts w:ascii="Tahoma" w:hAnsi="Tahoma" w:cs="Tahoma"/>
                <w:i/>
                <w:iCs/>
                <w:sz w:val="22"/>
                <w:szCs w:val="22"/>
              </w:rPr>
            </w:pPr>
            <w:r w:rsidRPr="00336633">
              <w:rPr>
                <w:rFonts w:ascii="Tahoma" w:hAnsi="Tahoma" w:cs="Tahoma"/>
                <w:b/>
                <w:sz w:val="22"/>
                <w:szCs w:val="22"/>
              </w:rPr>
              <w:t>Fator Juros</w:t>
            </w:r>
          </w:p>
        </w:tc>
        <w:tc>
          <w:tcPr>
            <w:tcW w:w="508" w:type="pct"/>
            <w:vAlign w:val="center"/>
          </w:tcPr>
          <w:p w14:paraId="3685A8DD" w14:textId="77777777" w:rsidR="00E92FE6" w:rsidRPr="00336633" w:rsidRDefault="00E92FE6" w:rsidP="00336633">
            <w:pPr>
              <w:widowControl w:val="0"/>
              <w:suppressAutoHyphens/>
              <w:spacing w:before="120" w:after="120"/>
              <w:ind w:left="709"/>
              <w:jc w:val="center"/>
              <w:rPr>
                <w:rFonts w:ascii="Tahoma" w:hAnsi="Tahoma" w:cs="Tahoma"/>
                <w:iCs/>
                <w:sz w:val="22"/>
                <w:szCs w:val="22"/>
              </w:rPr>
            </w:pPr>
            <w:r w:rsidRPr="00336633">
              <w:rPr>
                <w:rFonts w:ascii="Tahoma" w:hAnsi="Tahoma" w:cs="Tahoma"/>
                <w:iCs/>
                <w:sz w:val="22"/>
                <w:szCs w:val="22"/>
              </w:rPr>
              <w:t>=</w:t>
            </w:r>
          </w:p>
        </w:tc>
        <w:tc>
          <w:tcPr>
            <w:tcW w:w="3550" w:type="pct"/>
          </w:tcPr>
          <w:p w14:paraId="40ABE839" w14:textId="77777777" w:rsidR="00E92FE6" w:rsidRPr="00336633" w:rsidRDefault="00E92FE6" w:rsidP="00336633">
            <w:pPr>
              <w:widowControl w:val="0"/>
              <w:suppressAutoHyphens/>
              <w:spacing w:before="120" w:after="120"/>
              <w:ind w:left="709"/>
              <w:jc w:val="both"/>
              <w:rPr>
                <w:rFonts w:ascii="Tahoma" w:hAnsi="Tahoma" w:cs="Tahoma"/>
                <w:iCs/>
                <w:sz w:val="22"/>
                <w:szCs w:val="22"/>
              </w:rPr>
            </w:pPr>
            <w:r w:rsidRPr="00336633">
              <w:rPr>
                <w:rFonts w:ascii="Tahoma" w:hAnsi="Tahoma" w:cs="Tahoma"/>
                <w:sz w:val="22"/>
                <w:szCs w:val="22"/>
              </w:rPr>
              <w:t>Fator de spread fixo calculado com 9 (nove) casas decimais, com arredondamento, apurado da seguinte forma</w:t>
            </w:r>
            <w:r w:rsidRPr="00336633">
              <w:rPr>
                <w:rFonts w:ascii="Tahoma" w:hAnsi="Tahoma" w:cs="Tahoma"/>
                <w:iCs/>
                <w:sz w:val="22"/>
                <w:szCs w:val="22"/>
              </w:rPr>
              <w:t>:</w:t>
            </w:r>
          </w:p>
        </w:tc>
      </w:tr>
    </w:tbl>
    <w:p w14:paraId="671A52E0" w14:textId="77777777" w:rsidR="00E92FE6" w:rsidRPr="00336633" w:rsidRDefault="00E92FE6" w:rsidP="00336633">
      <w:pPr>
        <w:pStyle w:val="Level3"/>
        <w:widowControl w:val="0"/>
        <w:numPr>
          <w:ilvl w:val="0"/>
          <w:numId w:val="0"/>
        </w:numPr>
        <w:spacing w:before="120" w:after="120" w:line="240" w:lineRule="auto"/>
        <w:ind w:left="709"/>
        <w:outlineLvl w:val="9"/>
        <w:rPr>
          <w:rFonts w:ascii="Tahoma" w:hAnsi="Tahoma" w:cs="Tahoma"/>
          <w:b/>
          <w:sz w:val="22"/>
          <w:szCs w:val="22"/>
          <w:lang w:val="pt-BR"/>
        </w:rPr>
      </w:pPr>
      <w:r w:rsidRPr="00C25672">
        <w:rPr>
          <w:rFonts w:ascii="Tahoma" w:hAnsi="Tahoma"/>
          <w:noProof/>
          <w:sz w:val="22"/>
          <w:lang w:val="pt-BR" w:eastAsia="pt-BR"/>
        </w:rPr>
        <w:drawing>
          <wp:anchor distT="0" distB="0" distL="114300" distR="114300" simplePos="0" relativeHeight="251659264" behindDoc="1" locked="0" layoutInCell="1" allowOverlap="1" wp14:anchorId="797367FE" wp14:editId="5B6965AC">
            <wp:simplePos x="0" y="0"/>
            <wp:positionH relativeFrom="column">
              <wp:posOffset>2184400</wp:posOffset>
            </wp:positionH>
            <wp:positionV relativeFrom="paragraph">
              <wp:posOffset>156210</wp:posOffset>
            </wp:positionV>
            <wp:extent cx="2015490" cy="590550"/>
            <wp:effectExtent l="0" t="0" r="3810" b="0"/>
            <wp:wrapTight wrapText="bothSides">
              <wp:wrapPolygon edited="0">
                <wp:start x="0" y="0"/>
                <wp:lineTo x="0" y="20903"/>
                <wp:lineTo x="21437" y="20903"/>
                <wp:lineTo x="21437"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5490" cy="590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7EA4B8A" w14:textId="77777777" w:rsidR="00E92FE6" w:rsidRPr="00336633" w:rsidRDefault="00E92FE6" w:rsidP="00336633">
      <w:pPr>
        <w:pStyle w:val="Level3"/>
        <w:widowControl w:val="0"/>
        <w:numPr>
          <w:ilvl w:val="0"/>
          <w:numId w:val="0"/>
        </w:numPr>
        <w:spacing w:before="120" w:after="120" w:line="240" w:lineRule="auto"/>
        <w:ind w:left="709"/>
        <w:outlineLvl w:val="9"/>
        <w:rPr>
          <w:rFonts w:ascii="Tahoma" w:hAnsi="Tahoma" w:cs="Tahoma"/>
          <w:sz w:val="22"/>
          <w:szCs w:val="22"/>
          <w:lang w:val="pt-BR"/>
        </w:rPr>
      </w:pPr>
    </w:p>
    <w:p w14:paraId="7260EA1C" w14:textId="77777777" w:rsidR="00E92FE6" w:rsidRPr="00336633" w:rsidRDefault="00E92FE6" w:rsidP="00336633">
      <w:pPr>
        <w:pStyle w:val="Level3"/>
        <w:widowControl w:val="0"/>
        <w:numPr>
          <w:ilvl w:val="0"/>
          <w:numId w:val="0"/>
        </w:numPr>
        <w:spacing w:before="120" w:after="120" w:line="240" w:lineRule="auto"/>
        <w:ind w:left="709"/>
        <w:outlineLvl w:val="9"/>
        <w:rPr>
          <w:rFonts w:ascii="Tahoma" w:hAnsi="Tahoma" w:cs="Tahoma"/>
          <w:sz w:val="22"/>
          <w:szCs w:val="22"/>
          <w:lang w:val="pt-BR"/>
        </w:rPr>
      </w:pPr>
      <w:r w:rsidRPr="00336633">
        <w:rPr>
          <w:rFonts w:ascii="Tahoma" w:hAnsi="Tahoma" w:cs="Tahoma"/>
          <w:sz w:val="22"/>
          <w:szCs w:val="22"/>
          <w:lang w:val="pt-BR"/>
        </w:rPr>
        <w:t>onde:</w:t>
      </w:r>
    </w:p>
    <w:p w14:paraId="6E7D9A2C" w14:textId="75F505BA" w:rsidR="00E92FE6" w:rsidRPr="000B378E" w:rsidRDefault="00E92FE6" w:rsidP="00257D6B">
      <w:pPr>
        <w:pStyle w:val="Level3"/>
        <w:widowControl w:val="0"/>
        <w:numPr>
          <w:ilvl w:val="0"/>
          <w:numId w:val="0"/>
        </w:numPr>
        <w:spacing w:before="120" w:after="120" w:line="240" w:lineRule="auto"/>
        <w:ind w:left="709"/>
        <w:outlineLvl w:val="9"/>
        <w:rPr>
          <w:rFonts w:ascii="Tahoma" w:hAnsi="Tahoma" w:cs="Tahoma"/>
          <w:sz w:val="22"/>
          <w:szCs w:val="22"/>
          <w:lang w:val="pt-BR"/>
        </w:rPr>
      </w:pPr>
      <w:r w:rsidRPr="000B378E">
        <w:rPr>
          <w:rFonts w:ascii="Tahoma" w:hAnsi="Tahoma" w:cs="Tahoma"/>
          <w:i/>
          <w:sz w:val="22"/>
          <w:szCs w:val="22"/>
          <w:lang w:val="pt-BR"/>
        </w:rPr>
        <w:t>Spread</w:t>
      </w:r>
      <w:r w:rsidRPr="00257D6B">
        <w:rPr>
          <w:rFonts w:ascii="Tahoma" w:hAnsi="Tahoma" w:cs="Tahoma"/>
          <w:sz w:val="22"/>
          <w:szCs w:val="22"/>
          <w:lang w:val="pt-BR"/>
        </w:rPr>
        <w:t xml:space="preserve"> = </w:t>
      </w:r>
      <w:r w:rsidR="00257D6B" w:rsidRPr="000B378E">
        <w:rPr>
          <w:rFonts w:ascii="Tahoma" w:hAnsi="Tahoma" w:cs="Tahoma"/>
          <w:sz w:val="22"/>
          <w:szCs w:val="22"/>
          <w:lang w:val="pt-BR"/>
        </w:rPr>
        <w:t>a ser definid</w:t>
      </w:r>
      <w:r w:rsidR="00257D6B">
        <w:rPr>
          <w:rFonts w:ascii="Tahoma" w:hAnsi="Tahoma" w:cs="Tahoma"/>
          <w:sz w:val="22"/>
          <w:szCs w:val="22"/>
          <w:lang w:val="pt-BR"/>
        </w:rPr>
        <w:t>o</w:t>
      </w:r>
      <w:r w:rsidR="00257D6B" w:rsidRPr="000B378E">
        <w:rPr>
          <w:rFonts w:ascii="Tahoma" w:hAnsi="Tahoma" w:cs="Tahoma"/>
          <w:sz w:val="22"/>
          <w:szCs w:val="22"/>
          <w:lang w:val="pt-BR"/>
        </w:rPr>
        <w:t xml:space="preserve"> no Procedimento de Definição da Remuneração e indicado com 4</w:t>
      </w:r>
      <w:r w:rsidR="00C87634">
        <w:rPr>
          <w:rFonts w:ascii="Tahoma" w:hAnsi="Tahoma" w:cs="Tahoma"/>
          <w:sz w:val="22"/>
          <w:szCs w:val="22"/>
          <w:lang w:val="pt-BR"/>
        </w:rPr>
        <w:t xml:space="preserve"> </w:t>
      </w:r>
      <w:r w:rsidR="00257D6B" w:rsidRPr="000B378E">
        <w:rPr>
          <w:rFonts w:ascii="Tahoma" w:hAnsi="Tahoma" w:cs="Tahoma"/>
          <w:sz w:val="22"/>
          <w:szCs w:val="22"/>
          <w:lang w:val="pt-BR"/>
        </w:rPr>
        <w:t>(quatro) casas decimais.</w:t>
      </w:r>
      <w:r w:rsidR="00257D6B" w:rsidRPr="000B378E" w:rsidDel="00257D6B">
        <w:rPr>
          <w:rFonts w:ascii="Tahoma" w:hAnsi="Tahoma" w:cs="Tahoma"/>
          <w:sz w:val="22"/>
          <w:szCs w:val="22"/>
          <w:lang w:val="pt-BR"/>
        </w:rPr>
        <w:t xml:space="preserve"> </w:t>
      </w:r>
      <w:r w:rsidRPr="000B378E">
        <w:rPr>
          <w:rFonts w:ascii="Tahoma" w:hAnsi="Tahoma"/>
          <w:sz w:val="22"/>
          <w:lang w:val="pt-BR"/>
        </w:rPr>
        <w:t xml:space="preserve">n = número de Dias Úteis entre a </w:t>
      </w:r>
      <w:r w:rsidRPr="000B378E">
        <w:rPr>
          <w:rFonts w:ascii="Tahoma" w:hAnsi="Tahoma" w:cs="Tahoma"/>
          <w:sz w:val="22"/>
          <w:szCs w:val="22"/>
          <w:lang w:val="pt-BR"/>
        </w:rPr>
        <w:t>data do próximo Período de Capitalização</w:t>
      </w:r>
      <w:r w:rsidRPr="000B378E">
        <w:rPr>
          <w:rFonts w:ascii="Tahoma" w:hAnsi="Tahoma"/>
          <w:sz w:val="22"/>
          <w:lang w:val="pt-BR"/>
        </w:rPr>
        <w:t xml:space="preserve"> e a data </w:t>
      </w:r>
      <w:r w:rsidRPr="000B378E">
        <w:rPr>
          <w:rFonts w:ascii="Tahoma" w:hAnsi="Tahoma" w:cs="Tahoma"/>
          <w:sz w:val="22"/>
          <w:szCs w:val="22"/>
          <w:lang w:val="pt-BR"/>
        </w:rPr>
        <w:t xml:space="preserve">do evento anterior, sendo “n” um número inteiro. </w:t>
      </w:r>
    </w:p>
    <w:p w14:paraId="6390756E" w14:textId="178090A7" w:rsidR="00E92FE6" w:rsidRPr="00336633" w:rsidRDefault="00E92FE6" w:rsidP="00336633">
      <w:pPr>
        <w:spacing w:before="120" w:after="120"/>
        <w:ind w:left="709"/>
        <w:jc w:val="both"/>
        <w:rPr>
          <w:rFonts w:ascii="Tahoma" w:hAnsi="Tahoma" w:cs="Tahoma"/>
          <w:sz w:val="22"/>
          <w:szCs w:val="22"/>
        </w:rPr>
      </w:pPr>
      <w:r w:rsidRPr="00336633">
        <w:rPr>
          <w:rFonts w:ascii="Tahoma" w:hAnsi="Tahoma" w:cs="Tahoma"/>
          <w:sz w:val="22"/>
          <w:szCs w:val="22"/>
        </w:rPr>
        <w:t>DT = número de Dias Úteis entre o último e o próximo Período de Capitalização</w:t>
      </w:r>
      <w:r w:rsidRPr="00BA651C">
        <w:rPr>
          <w:rFonts w:ascii="Tahoma" w:hAnsi="Tahoma"/>
          <w:sz w:val="22"/>
        </w:rPr>
        <w:t>, sendo “</w:t>
      </w:r>
      <w:r w:rsidRPr="00336633">
        <w:rPr>
          <w:rFonts w:ascii="Tahoma" w:hAnsi="Tahoma" w:cs="Tahoma"/>
          <w:sz w:val="22"/>
          <w:szCs w:val="22"/>
        </w:rPr>
        <w:t xml:space="preserve">DT” um número inteiro. </w:t>
      </w:r>
    </w:p>
    <w:p w14:paraId="37F5E915" w14:textId="3A3A1C6D" w:rsidR="00E92FE6" w:rsidRPr="00BA651C" w:rsidRDefault="00E92FE6" w:rsidP="00336633">
      <w:pPr>
        <w:spacing w:before="120" w:after="120"/>
        <w:ind w:left="709"/>
        <w:jc w:val="both"/>
        <w:rPr>
          <w:rFonts w:ascii="Tahoma" w:hAnsi="Tahoma"/>
          <w:sz w:val="22"/>
        </w:rPr>
      </w:pPr>
      <w:r w:rsidRPr="00336633">
        <w:rPr>
          <w:rFonts w:ascii="Tahoma" w:hAnsi="Tahoma" w:cs="Tahoma"/>
          <w:sz w:val="22"/>
          <w:szCs w:val="22"/>
        </w:rPr>
        <w:t>DP = número de Dias Úteis entre o último Período de Capitalização e a data atual, sendo “DP</w:t>
      </w:r>
      <w:r w:rsidRPr="00BA651C">
        <w:rPr>
          <w:rFonts w:ascii="Tahoma" w:hAnsi="Tahoma"/>
          <w:sz w:val="22"/>
        </w:rPr>
        <w:t>” um número inteiro.</w:t>
      </w:r>
    </w:p>
    <w:p w14:paraId="28F00829" w14:textId="53E9AC47" w:rsidR="00E92FE6" w:rsidRPr="00336633" w:rsidRDefault="00E92FE6" w:rsidP="00336633">
      <w:pPr>
        <w:pStyle w:val="Level3"/>
        <w:widowControl w:val="0"/>
        <w:numPr>
          <w:ilvl w:val="0"/>
          <w:numId w:val="0"/>
        </w:numPr>
        <w:spacing w:before="120" w:after="120" w:line="240" w:lineRule="auto"/>
        <w:ind w:left="680"/>
        <w:outlineLvl w:val="9"/>
        <w:rPr>
          <w:rFonts w:ascii="Tahoma" w:hAnsi="Tahoma" w:cs="Tahoma"/>
          <w:sz w:val="22"/>
          <w:szCs w:val="22"/>
          <w:lang w:val="pt-BR"/>
        </w:rPr>
      </w:pPr>
      <w:r w:rsidRPr="00336633">
        <w:rPr>
          <w:rFonts w:ascii="Tahoma" w:hAnsi="Tahoma" w:cs="Tahoma"/>
          <w:sz w:val="22"/>
          <w:szCs w:val="22"/>
          <w:lang w:val="pt-BR"/>
        </w:rPr>
        <w:t>Considera-se “</w:t>
      </w:r>
      <w:r w:rsidRPr="00336633">
        <w:rPr>
          <w:rFonts w:ascii="Tahoma" w:hAnsi="Tahoma" w:cs="Tahoma"/>
          <w:b/>
          <w:sz w:val="22"/>
          <w:szCs w:val="22"/>
          <w:lang w:val="pt-BR"/>
        </w:rPr>
        <w:t>Período de Capitalização</w:t>
      </w:r>
      <w:r w:rsidRPr="00336633">
        <w:rPr>
          <w:rFonts w:ascii="Tahoma" w:hAnsi="Tahoma" w:cs="Tahoma"/>
          <w:sz w:val="22"/>
          <w:szCs w:val="22"/>
          <w:lang w:val="pt-BR"/>
        </w:rPr>
        <w:t xml:space="preserve">”, para fins desta Escritura de Emissão, </w:t>
      </w:r>
      <w:r w:rsidRPr="00336633">
        <w:rPr>
          <w:rFonts w:ascii="Tahoma" w:hAnsi="Tahoma" w:cs="Tahoma"/>
          <w:b/>
          <w:sz w:val="22"/>
          <w:szCs w:val="22"/>
          <w:lang w:val="pt-BR"/>
        </w:rPr>
        <w:t>(i) </w:t>
      </w:r>
      <w:r w:rsidRPr="00336633">
        <w:rPr>
          <w:rFonts w:ascii="Tahoma" w:hAnsi="Tahoma" w:cs="Tahoma"/>
          <w:sz w:val="22"/>
          <w:szCs w:val="22"/>
          <w:lang w:val="pt-BR"/>
        </w:rPr>
        <w:t>o intervalo de tempo que se inicia na Data</w:t>
      </w:r>
      <w:r w:rsidR="00555361" w:rsidRPr="00336633">
        <w:rPr>
          <w:rFonts w:ascii="Tahoma" w:hAnsi="Tahoma" w:cs="Tahoma"/>
          <w:sz w:val="22"/>
          <w:szCs w:val="22"/>
          <w:lang w:val="pt-BR"/>
        </w:rPr>
        <w:t xml:space="preserve"> de Subscrição e</w:t>
      </w:r>
      <w:r w:rsidRPr="00336633">
        <w:rPr>
          <w:rFonts w:ascii="Tahoma" w:hAnsi="Tahoma" w:cs="Tahoma"/>
          <w:sz w:val="22"/>
          <w:szCs w:val="22"/>
          <w:lang w:val="pt-BR"/>
        </w:rPr>
        <w:t xml:space="preserve"> Integralização (inclusive) e termina na primeira Data de Pagamento dos Juros Remuneratórios (conforme abaixo definido) </w:t>
      </w:r>
      <w:r w:rsidR="00451E2F">
        <w:rPr>
          <w:rFonts w:ascii="Tahoma" w:hAnsi="Tahoma" w:cs="Tahoma"/>
          <w:sz w:val="22"/>
          <w:szCs w:val="22"/>
          <w:lang w:val="pt-BR"/>
        </w:rPr>
        <w:t>(exclusive)</w:t>
      </w:r>
      <w:r w:rsidRPr="00336633">
        <w:rPr>
          <w:rFonts w:ascii="Tahoma" w:hAnsi="Tahoma" w:cs="Tahoma"/>
          <w:sz w:val="22"/>
          <w:szCs w:val="22"/>
          <w:lang w:val="pt-BR"/>
        </w:rPr>
        <w:t xml:space="preserve">, para a o primeiro pagamento de Juros Remuneratórios; e </w:t>
      </w:r>
      <w:r w:rsidRPr="00336633">
        <w:rPr>
          <w:rFonts w:ascii="Tahoma" w:hAnsi="Tahoma" w:cs="Tahoma"/>
          <w:b/>
          <w:sz w:val="22"/>
          <w:szCs w:val="22"/>
          <w:lang w:val="pt-BR"/>
        </w:rPr>
        <w:t>(ii)</w:t>
      </w:r>
      <w:r w:rsidRPr="00336633">
        <w:rPr>
          <w:rFonts w:ascii="Tahoma" w:hAnsi="Tahoma" w:cs="Tahoma"/>
          <w:sz w:val="22"/>
          <w:szCs w:val="22"/>
          <w:lang w:val="pt-BR"/>
        </w:rPr>
        <w:t> o intervalo de tempo que se inicia na Data de Pagamento dos Juros Remuneratórios imediatamente anterior (inclusive), e termina na Data de Pagamento dos Juros Remuneratórios subsequente (exclusive), para o demais pagamentos de Juros Remuneratórios. Cada Período de Capitalização sucede o anterior sem solução de continuidade, até a Data de Vencimento.</w:t>
      </w:r>
    </w:p>
    <w:bookmarkEnd w:id="34"/>
    <w:p w14:paraId="1B75CED6" w14:textId="77777777" w:rsidR="00E92FE6" w:rsidRPr="00BA651C" w:rsidRDefault="00E92FE6" w:rsidP="00336633">
      <w:pPr>
        <w:pStyle w:val="PargrafodaLista"/>
        <w:autoSpaceDE/>
        <w:autoSpaceDN/>
        <w:adjustRightInd/>
        <w:spacing w:before="120" w:after="120"/>
        <w:ind w:left="1276"/>
        <w:jc w:val="both"/>
        <w:rPr>
          <w:rFonts w:ascii="Tahoma" w:hAnsi="Tahoma" w:cs="Tahoma"/>
          <w:sz w:val="22"/>
          <w:szCs w:val="22"/>
        </w:rPr>
      </w:pPr>
    </w:p>
    <w:p w14:paraId="249AF5F4" w14:textId="0CB2C543" w:rsidR="00000D75" w:rsidRDefault="00000D75" w:rsidP="00D030A6">
      <w:pPr>
        <w:pStyle w:val="PargrafodaLista"/>
        <w:numPr>
          <w:ilvl w:val="2"/>
          <w:numId w:val="43"/>
        </w:numPr>
        <w:ind w:left="1560" w:hanging="851"/>
        <w:jc w:val="both"/>
        <w:rPr>
          <w:rFonts w:ascii="Tahoma" w:eastAsia="Arial" w:hAnsi="Tahoma" w:cs="Tahoma"/>
          <w:sz w:val="22"/>
          <w:szCs w:val="22"/>
          <w:lang w:eastAsia="en-GB"/>
        </w:rPr>
      </w:pPr>
      <w:bookmarkStart w:id="35" w:name="_Hlk530741613"/>
      <w:r w:rsidRPr="000B378E">
        <w:rPr>
          <w:rFonts w:ascii="Tahoma" w:eastAsia="Arial" w:hAnsi="Tahoma" w:cs="Tahoma"/>
          <w:sz w:val="22"/>
          <w:szCs w:val="22"/>
          <w:lang w:eastAsia="en-GB"/>
        </w:rPr>
        <w:t xml:space="preserve">O resultado do Procedimento de Definição da Remuneração será ratificado por meio de aditamento a esta Escritura de Emissão, a ser celebrado anteriormente à Data de </w:t>
      </w:r>
      <w:r>
        <w:rPr>
          <w:rFonts w:ascii="Tahoma" w:eastAsia="Arial" w:hAnsi="Tahoma" w:cs="Tahoma"/>
          <w:sz w:val="22"/>
          <w:szCs w:val="22"/>
          <w:lang w:eastAsia="en-GB"/>
        </w:rPr>
        <w:t xml:space="preserve">Subscrição e </w:t>
      </w:r>
      <w:r w:rsidRPr="000B378E">
        <w:rPr>
          <w:rFonts w:ascii="Tahoma" w:eastAsia="Arial" w:hAnsi="Tahoma" w:cs="Tahoma"/>
          <w:sz w:val="22"/>
          <w:szCs w:val="22"/>
          <w:lang w:eastAsia="en-GB"/>
        </w:rPr>
        <w:t>Integralização, sem a necessidade de qualquer deliberação societária adicional da Companhia e/ou de qualquer dos Fiadores ou assembleia geral de Debenturistas.</w:t>
      </w:r>
    </w:p>
    <w:p w14:paraId="36561314" w14:textId="77777777" w:rsidR="00000D75" w:rsidRPr="000B378E" w:rsidRDefault="00000D75" w:rsidP="000B378E">
      <w:pPr>
        <w:pStyle w:val="PargrafodaLista"/>
        <w:ind w:left="1560"/>
        <w:jc w:val="both"/>
        <w:rPr>
          <w:rFonts w:ascii="Tahoma" w:eastAsia="Arial" w:hAnsi="Tahoma" w:cs="Tahoma"/>
          <w:sz w:val="22"/>
          <w:szCs w:val="22"/>
          <w:lang w:eastAsia="en-GB"/>
        </w:rPr>
      </w:pPr>
    </w:p>
    <w:p w14:paraId="5C99AC97" w14:textId="1CFC7254" w:rsidR="005459E6" w:rsidRPr="00A34654" w:rsidRDefault="007361A7" w:rsidP="00D030A6">
      <w:pPr>
        <w:pStyle w:val="PargrafodaLista"/>
        <w:numPr>
          <w:ilvl w:val="2"/>
          <w:numId w:val="43"/>
        </w:numPr>
        <w:ind w:left="1560" w:hanging="851"/>
        <w:jc w:val="both"/>
        <w:rPr>
          <w:rFonts w:ascii="Tahoma" w:hAnsi="Tahoma" w:cs="Tahoma"/>
          <w:sz w:val="22"/>
          <w:szCs w:val="22"/>
        </w:rPr>
      </w:pPr>
      <w:r w:rsidRPr="00A34654">
        <w:rPr>
          <w:rFonts w:ascii="Tahoma" w:hAnsi="Tahoma" w:cs="Tahoma"/>
          <w:sz w:val="22"/>
          <w:szCs w:val="22"/>
        </w:rPr>
        <w:t xml:space="preserve">Sem prejuízo dos pagamentos em decorrência de </w:t>
      </w:r>
      <w:r w:rsidR="00FE572D" w:rsidRPr="00A34654">
        <w:rPr>
          <w:rFonts w:ascii="Tahoma" w:hAnsi="Tahoma" w:cs="Tahoma"/>
          <w:sz w:val="22"/>
          <w:szCs w:val="22"/>
        </w:rPr>
        <w:t>Resgate Antecipado Facultativo</w:t>
      </w:r>
      <w:r w:rsidR="009C6A8F" w:rsidRPr="00A34654">
        <w:rPr>
          <w:rFonts w:ascii="Tahoma" w:hAnsi="Tahoma" w:cs="Tahoma"/>
          <w:sz w:val="22"/>
          <w:szCs w:val="22"/>
        </w:rPr>
        <w:t xml:space="preserve"> das </w:t>
      </w:r>
      <w:r w:rsidR="00496F05" w:rsidRPr="00A34654">
        <w:rPr>
          <w:rFonts w:ascii="Tahoma" w:hAnsi="Tahoma" w:cs="Tahoma"/>
          <w:sz w:val="22"/>
          <w:szCs w:val="22"/>
        </w:rPr>
        <w:t>Debêntures</w:t>
      </w:r>
      <w:r w:rsidR="00EC1581" w:rsidRPr="00A34654">
        <w:rPr>
          <w:rFonts w:ascii="Tahoma" w:hAnsi="Tahoma" w:cs="Tahoma"/>
          <w:sz w:val="22"/>
          <w:szCs w:val="22"/>
        </w:rPr>
        <w:t>,</w:t>
      </w:r>
      <w:r w:rsidR="007E578C" w:rsidRPr="00A34654">
        <w:rPr>
          <w:rFonts w:ascii="Tahoma" w:hAnsi="Tahoma" w:cs="Tahoma"/>
          <w:sz w:val="22"/>
          <w:szCs w:val="22"/>
        </w:rPr>
        <w:t xml:space="preserve"> </w:t>
      </w:r>
      <w:r w:rsidR="00C82864" w:rsidRPr="00A34654">
        <w:rPr>
          <w:rFonts w:ascii="Tahoma" w:hAnsi="Tahoma" w:cs="Tahoma"/>
          <w:sz w:val="22"/>
          <w:szCs w:val="22"/>
        </w:rPr>
        <w:t xml:space="preserve">eventos de </w:t>
      </w:r>
      <w:bookmarkStart w:id="36" w:name="_Hlk23947428"/>
      <w:bookmarkStart w:id="37" w:name="_Hlk23948882"/>
      <w:r w:rsidR="00F07F77" w:rsidRPr="00A34654">
        <w:rPr>
          <w:rFonts w:ascii="Tahoma" w:hAnsi="Tahoma" w:cs="Tahoma"/>
          <w:sz w:val="22"/>
          <w:szCs w:val="22"/>
        </w:rPr>
        <w:t>Amortização Extraordinária</w:t>
      </w:r>
      <w:r w:rsidR="009C6A8F" w:rsidRPr="00A34654">
        <w:rPr>
          <w:rFonts w:ascii="Tahoma" w:hAnsi="Tahoma" w:cs="Tahoma"/>
          <w:sz w:val="22"/>
          <w:szCs w:val="22"/>
        </w:rPr>
        <w:t xml:space="preserve"> </w:t>
      </w:r>
      <w:bookmarkEnd w:id="36"/>
      <w:bookmarkEnd w:id="37"/>
      <w:r w:rsidR="008D4705" w:rsidRPr="00A34654">
        <w:rPr>
          <w:rFonts w:ascii="Tahoma" w:hAnsi="Tahoma" w:cs="Tahoma"/>
          <w:sz w:val="22"/>
          <w:szCs w:val="22"/>
        </w:rPr>
        <w:t>obrigatória</w:t>
      </w:r>
      <w:r w:rsidR="00F318DC" w:rsidRPr="00A34654">
        <w:rPr>
          <w:rFonts w:ascii="Tahoma" w:hAnsi="Tahoma" w:cs="Tahoma"/>
          <w:sz w:val="22"/>
          <w:szCs w:val="22"/>
        </w:rPr>
        <w:t xml:space="preserve"> </w:t>
      </w:r>
      <w:r w:rsidRPr="00A34654">
        <w:rPr>
          <w:rFonts w:ascii="Tahoma" w:hAnsi="Tahoma" w:cs="Tahoma"/>
          <w:sz w:val="22"/>
          <w:szCs w:val="22"/>
        </w:rPr>
        <w:t>das Debêntures</w:t>
      </w:r>
      <w:r w:rsidR="00C82864" w:rsidRPr="00A34654">
        <w:rPr>
          <w:rFonts w:ascii="Tahoma" w:hAnsi="Tahoma" w:cs="Tahoma"/>
          <w:sz w:val="22"/>
          <w:szCs w:val="22"/>
        </w:rPr>
        <w:t>,</w:t>
      </w:r>
      <w:r w:rsidRPr="00A34654">
        <w:rPr>
          <w:rFonts w:ascii="Tahoma" w:hAnsi="Tahoma" w:cs="Tahoma"/>
          <w:sz w:val="22"/>
          <w:szCs w:val="22"/>
        </w:rPr>
        <w:t xml:space="preserve"> ou </w:t>
      </w:r>
      <w:r w:rsidR="00FE572D" w:rsidRPr="00A34654">
        <w:rPr>
          <w:rFonts w:ascii="Tahoma" w:hAnsi="Tahoma" w:cs="Tahoma"/>
          <w:sz w:val="22"/>
          <w:szCs w:val="22"/>
        </w:rPr>
        <w:t>do</w:t>
      </w:r>
      <w:r w:rsidRPr="00A34654">
        <w:rPr>
          <w:rFonts w:ascii="Tahoma" w:hAnsi="Tahoma" w:cs="Tahoma"/>
          <w:sz w:val="22"/>
          <w:szCs w:val="22"/>
        </w:rPr>
        <w:t xml:space="preserve"> vencimento antecipado das obrigações decorrentes das Debêntures, nos termos previstos nesta Escritura de Emissão</w:t>
      </w:r>
      <w:r w:rsidR="00944A9A" w:rsidRPr="00A34654">
        <w:rPr>
          <w:rFonts w:ascii="Tahoma" w:hAnsi="Tahoma" w:cs="Tahoma"/>
          <w:sz w:val="22"/>
          <w:szCs w:val="22"/>
        </w:rPr>
        <w:t xml:space="preserve">, </w:t>
      </w:r>
      <w:bookmarkStart w:id="38" w:name="_Hlk53579606"/>
      <w:r w:rsidR="00E65B0F">
        <w:rPr>
          <w:rFonts w:ascii="Tahoma" w:hAnsi="Tahoma" w:cs="Tahoma"/>
          <w:sz w:val="22"/>
          <w:szCs w:val="22"/>
        </w:rPr>
        <w:t>o</w:t>
      </w:r>
      <w:r w:rsidR="00754F97" w:rsidRPr="00A34654">
        <w:rPr>
          <w:rFonts w:ascii="Tahoma" w:hAnsi="Tahoma" w:cs="Tahoma"/>
          <w:sz w:val="22"/>
          <w:szCs w:val="22"/>
        </w:rPr>
        <w:t>s Juros Remuneratórios</w:t>
      </w:r>
      <w:r w:rsidR="00754F97" w:rsidRPr="00A34654" w:rsidDel="00754F97">
        <w:rPr>
          <w:rFonts w:ascii="Tahoma" w:hAnsi="Tahoma" w:cs="Tahoma"/>
          <w:sz w:val="22"/>
          <w:szCs w:val="22"/>
        </w:rPr>
        <w:t xml:space="preserve"> </w:t>
      </w:r>
      <w:r w:rsidR="00754F97" w:rsidRPr="00A34654">
        <w:rPr>
          <w:rFonts w:ascii="Tahoma" w:hAnsi="Tahoma" w:cs="Tahoma"/>
          <w:sz w:val="22"/>
          <w:szCs w:val="22"/>
        </w:rPr>
        <w:t xml:space="preserve">serão pagos </w:t>
      </w:r>
      <w:r w:rsidR="007E578C" w:rsidRPr="00A34654">
        <w:rPr>
          <w:rFonts w:ascii="Tahoma" w:hAnsi="Tahoma" w:cs="Tahoma"/>
          <w:sz w:val="22"/>
          <w:szCs w:val="22"/>
        </w:rPr>
        <w:t xml:space="preserve">em </w:t>
      </w:r>
      <w:r w:rsidR="00000D75" w:rsidRPr="00A34654">
        <w:rPr>
          <w:rFonts w:ascii="Tahoma" w:hAnsi="Tahoma" w:cs="Tahoma"/>
          <w:sz w:val="22"/>
          <w:szCs w:val="22"/>
        </w:rPr>
        <w:t>1</w:t>
      </w:r>
      <w:r w:rsidR="00000D75">
        <w:rPr>
          <w:rFonts w:ascii="Tahoma" w:hAnsi="Tahoma" w:cs="Tahoma"/>
          <w:sz w:val="22"/>
          <w:szCs w:val="22"/>
        </w:rPr>
        <w:t>3</w:t>
      </w:r>
      <w:r w:rsidR="00000D75" w:rsidRPr="00A34654">
        <w:rPr>
          <w:rFonts w:ascii="Tahoma" w:hAnsi="Tahoma" w:cs="Tahoma"/>
          <w:sz w:val="22"/>
          <w:szCs w:val="22"/>
        </w:rPr>
        <w:t xml:space="preserve"> </w:t>
      </w:r>
      <w:r w:rsidR="008F5FD3" w:rsidRPr="00A34654">
        <w:rPr>
          <w:rFonts w:ascii="Tahoma" w:hAnsi="Tahoma" w:cs="Tahoma"/>
          <w:sz w:val="22"/>
          <w:szCs w:val="22"/>
        </w:rPr>
        <w:t>(</w:t>
      </w:r>
      <w:r w:rsidR="00000D75">
        <w:rPr>
          <w:rFonts w:ascii="Tahoma" w:hAnsi="Tahoma" w:cs="Tahoma"/>
          <w:sz w:val="22"/>
          <w:szCs w:val="22"/>
        </w:rPr>
        <w:t>treze</w:t>
      </w:r>
      <w:r w:rsidR="008F5FD3" w:rsidRPr="00A34654">
        <w:rPr>
          <w:rFonts w:ascii="Tahoma" w:hAnsi="Tahoma" w:cs="Tahoma"/>
          <w:sz w:val="22"/>
          <w:szCs w:val="22"/>
        </w:rPr>
        <w:t>)</w:t>
      </w:r>
      <w:r w:rsidR="003C5308" w:rsidRPr="00A34654">
        <w:rPr>
          <w:rFonts w:ascii="Tahoma" w:hAnsi="Tahoma" w:cs="Tahoma"/>
          <w:sz w:val="22"/>
          <w:szCs w:val="22"/>
        </w:rPr>
        <w:t xml:space="preserve"> </w:t>
      </w:r>
      <w:r w:rsidR="007E578C" w:rsidRPr="00A34654">
        <w:rPr>
          <w:rFonts w:ascii="Tahoma" w:hAnsi="Tahoma" w:cs="Tahoma"/>
          <w:sz w:val="22"/>
          <w:szCs w:val="22"/>
        </w:rPr>
        <w:t>parcelas</w:t>
      </w:r>
      <w:r w:rsidR="0039370F" w:rsidRPr="00A34654">
        <w:rPr>
          <w:rFonts w:ascii="Tahoma" w:hAnsi="Tahoma" w:cs="Tahoma"/>
          <w:sz w:val="22"/>
          <w:szCs w:val="22"/>
        </w:rPr>
        <w:t xml:space="preserve">, sendo o </w:t>
      </w:r>
      <w:r w:rsidR="005E579F" w:rsidRPr="00A34654">
        <w:rPr>
          <w:rFonts w:ascii="Tahoma" w:hAnsi="Tahoma" w:cs="Tahoma"/>
          <w:sz w:val="22"/>
          <w:szCs w:val="22"/>
        </w:rPr>
        <w:t>primeiro</w:t>
      </w:r>
      <w:r w:rsidR="0039370F" w:rsidRPr="00A34654">
        <w:rPr>
          <w:rFonts w:ascii="Tahoma" w:hAnsi="Tahoma" w:cs="Tahoma"/>
          <w:sz w:val="22"/>
          <w:szCs w:val="22"/>
        </w:rPr>
        <w:t xml:space="preserve"> pagamento devido em </w:t>
      </w:r>
      <w:r w:rsidR="009B2721">
        <w:rPr>
          <w:rFonts w:ascii="Tahoma" w:hAnsi="Tahoma" w:cs="Tahoma"/>
          <w:sz w:val="22"/>
          <w:szCs w:val="22"/>
        </w:rPr>
        <w:t>15</w:t>
      </w:r>
      <w:r w:rsidR="00000D75" w:rsidRPr="00A34654">
        <w:rPr>
          <w:rFonts w:ascii="Tahoma" w:hAnsi="Tahoma" w:cs="Tahoma"/>
          <w:sz w:val="22"/>
          <w:szCs w:val="22"/>
        </w:rPr>
        <w:t xml:space="preserve"> </w:t>
      </w:r>
      <w:r w:rsidR="0039370F" w:rsidRPr="00A34654">
        <w:rPr>
          <w:rFonts w:ascii="Tahoma" w:hAnsi="Tahoma" w:cs="Tahoma"/>
          <w:sz w:val="22"/>
          <w:szCs w:val="22"/>
        </w:rPr>
        <w:t xml:space="preserve">de </w:t>
      </w:r>
      <w:r w:rsidR="00000D75">
        <w:rPr>
          <w:rFonts w:ascii="Tahoma" w:hAnsi="Tahoma" w:cs="Tahoma"/>
          <w:sz w:val="22"/>
          <w:szCs w:val="22"/>
        </w:rPr>
        <w:t xml:space="preserve">outubro </w:t>
      </w:r>
      <w:r w:rsidR="0039370F" w:rsidRPr="00A34654">
        <w:rPr>
          <w:rFonts w:ascii="Tahoma" w:hAnsi="Tahoma" w:cs="Tahoma"/>
          <w:sz w:val="22"/>
          <w:szCs w:val="22"/>
        </w:rPr>
        <w:t>de 202</w:t>
      </w:r>
      <w:r w:rsidR="00C03E52" w:rsidRPr="00A34654">
        <w:rPr>
          <w:rFonts w:ascii="Tahoma" w:hAnsi="Tahoma" w:cs="Tahoma"/>
          <w:sz w:val="22"/>
          <w:szCs w:val="22"/>
        </w:rPr>
        <w:t>1</w:t>
      </w:r>
      <w:r w:rsidR="0039370F" w:rsidRPr="00A34654">
        <w:rPr>
          <w:rFonts w:ascii="Tahoma" w:hAnsi="Tahoma" w:cs="Tahoma"/>
          <w:sz w:val="22"/>
          <w:szCs w:val="22"/>
        </w:rPr>
        <w:t xml:space="preserve"> (inclusive), e os demais em parcelas semestrais e consecutivas, a serem pagas sempre no</w:t>
      </w:r>
      <w:r w:rsidR="00E126E5" w:rsidRPr="00A34654">
        <w:rPr>
          <w:rFonts w:ascii="Tahoma" w:hAnsi="Tahoma" w:cs="Tahoma"/>
          <w:sz w:val="22"/>
          <w:szCs w:val="22"/>
        </w:rPr>
        <w:t>s</w:t>
      </w:r>
      <w:r w:rsidR="0039370F" w:rsidRPr="00A34654">
        <w:rPr>
          <w:rFonts w:ascii="Tahoma" w:hAnsi="Tahoma" w:cs="Tahoma"/>
          <w:sz w:val="22"/>
          <w:szCs w:val="22"/>
        </w:rPr>
        <w:t xml:space="preserve"> </w:t>
      </w:r>
      <w:r w:rsidR="003C5308" w:rsidRPr="00A34654">
        <w:rPr>
          <w:rFonts w:ascii="Tahoma" w:hAnsi="Tahoma" w:cs="Tahoma"/>
          <w:sz w:val="22"/>
          <w:szCs w:val="22"/>
        </w:rPr>
        <w:t>meses de</w:t>
      </w:r>
      <w:r w:rsidR="007A6667" w:rsidRPr="00A34654">
        <w:rPr>
          <w:rFonts w:ascii="Tahoma" w:hAnsi="Tahoma" w:cs="Tahoma"/>
          <w:sz w:val="22"/>
          <w:szCs w:val="22"/>
        </w:rPr>
        <w:t xml:space="preserve"> </w:t>
      </w:r>
      <w:r w:rsidR="00501254" w:rsidRPr="00A34654">
        <w:rPr>
          <w:rFonts w:ascii="Tahoma" w:hAnsi="Tahoma" w:cs="Tahoma"/>
          <w:sz w:val="22"/>
          <w:szCs w:val="22"/>
        </w:rPr>
        <w:t>abril</w:t>
      </w:r>
      <w:r w:rsidR="003C5308" w:rsidRPr="00A34654">
        <w:rPr>
          <w:rFonts w:ascii="Tahoma" w:hAnsi="Tahoma" w:cs="Tahoma"/>
          <w:sz w:val="22"/>
          <w:szCs w:val="22"/>
        </w:rPr>
        <w:t xml:space="preserve"> </w:t>
      </w:r>
      <w:r w:rsidR="007A6667" w:rsidRPr="00A34654">
        <w:rPr>
          <w:rFonts w:ascii="Tahoma" w:hAnsi="Tahoma" w:cs="Tahoma"/>
          <w:sz w:val="22"/>
          <w:szCs w:val="22"/>
        </w:rPr>
        <w:t xml:space="preserve">de </w:t>
      </w:r>
      <w:r w:rsidR="00501254" w:rsidRPr="00A34654">
        <w:rPr>
          <w:rFonts w:ascii="Tahoma" w:hAnsi="Tahoma" w:cs="Tahoma"/>
          <w:sz w:val="22"/>
          <w:szCs w:val="22"/>
        </w:rPr>
        <w:t xml:space="preserve">outubro </w:t>
      </w:r>
      <w:r w:rsidR="0039370F" w:rsidRPr="00A34654">
        <w:rPr>
          <w:rFonts w:ascii="Tahoma" w:hAnsi="Tahoma" w:cs="Tahoma"/>
          <w:sz w:val="22"/>
          <w:szCs w:val="22"/>
        </w:rPr>
        <w:t>de cada ano</w:t>
      </w:r>
      <w:r w:rsidR="0069504D" w:rsidRPr="00A34654">
        <w:rPr>
          <w:rFonts w:ascii="Tahoma" w:hAnsi="Tahoma" w:cs="Tahoma"/>
          <w:sz w:val="22"/>
          <w:szCs w:val="22"/>
        </w:rPr>
        <w:t xml:space="preserve"> (exclusive)</w:t>
      </w:r>
      <w:r w:rsidR="0039370F" w:rsidRPr="00A34654">
        <w:rPr>
          <w:rFonts w:ascii="Tahoma" w:hAnsi="Tahoma" w:cs="Tahoma"/>
          <w:sz w:val="22"/>
          <w:szCs w:val="22"/>
        </w:rPr>
        <w:t xml:space="preserve">, até </w:t>
      </w:r>
      <w:r w:rsidR="00277110" w:rsidRPr="00A34654">
        <w:rPr>
          <w:rFonts w:ascii="Tahoma" w:hAnsi="Tahoma" w:cs="Tahoma"/>
          <w:sz w:val="22"/>
          <w:szCs w:val="22"/>
        </w:rPr>
        <w:t>a Data de Vencimento</w:t>
      </w:r>
      <w:r w:rsidR="009F0D38">
        <w:rPr>
          <w:rFonts w:ascii="Tahoma" w:hAnsi="Tahoma" w:cs="Tahoma"/>
          <w:sz w:val="22"/>
          <w:szCs w:val="22"/>
        </w:rPr>
        <w:t>, nas mesmas datas de pagamento previstas no Cronograma de Amortização (conforme definido abaixo)</w:t>
      </w:r>
      <w:bookmarkEnd w:id="38"/>
      <w:r w:rsidR="00944A9A" w:rsidRPr="00C25672">
        <w:rPr>
          <w:rFonts w:ascii="Tahoma" w:hAnsi="Tahoma" w:cs="Tahoma"/>
          <w:sz w:val="22"/>
          <w:szCs w:val="22"/>
        </w:rPr>
        <w:t>.</w:t>
      </w:r>
    </w:p>
    <w:p w14:paraId="0E7EF37A" w14:textId="016B1048" w:rsidR="007E48E7" w:rsidRPr="0083093C" w:rsidRDefault="007E48E7" w:rsidP="00C25672">
      <w:pPr>
        <w:pStyle w:val="PargrafodaLista"/>
        <w:autoSpaceDE/>
        <w:autoSpaceDN/>
        <w:adjustRightInd/>
        <w:spacing w:before="120"/>
        <w:ind w:left="1276"/>
        <w:contextualSpacing w:val="0"/>
        <w:jc w:val="both"/>
        <w:rPr>
          <w:rFonts w:ascii="Tahoma" w:hAnsi="Tahoma"/>
          <w:sz w:val="22"/>
          <w:szCs w:val="22"/>
        </w:rPr>
      </w:pPr>
    </w:p>
    <w:p w14:paraId="52B93A3E" w14:textId="09B29667" w:rsidR="00611DAD" w:rsidRDefault="00004D9C" w:rsidP="002914CD">
      <w:pPr>
        <w:pStyle w:val="PargrafodaLista"/>
        <w:numPr>
          <w:ilvl w:val="1"/>
          <w:numId w:val="43"/>
        </w:numPr>
        <w:jc w:val="both"/>
        <w:rPr>
          <w:rFonts w:ascii="Tahoma" w:hAnsi="Tahoma" w:cs="Tahoma"/>
          <w:sz w:val="22"/>
          <w:szCs w:val="22"/>
        </w:rPr>
      </w:pPr>
      <w:bookmarkStart w:id="39" w:name="_Ref264560361"/>
      <w:bookmarkEnd w:id="35"/>
      <w:r w:rsidRPr="002914CD">
        <w:rPr>
          <w:rFonts w:ascii="Tahoma" w:hAnsi="Tahoma" w:cs="Tahoma"/>
          <w:sz w:val="22"/>
          <w:szCs w:val="22"/>
          <w:u w:val="single"/>
        </w:rPr>
        <w:t xml:space="preserve">Periodicidade de </w:t>
      </w:r>
      <w:r w:rsidR="00FA40F0" w:rsidRPr="002914CD">
        <w:rPr>
          <w:rFonts w:ascii="Tahoma" w:hAnsi="Tahoma" w:cs="Tahoma"/>
          <w:sz w:val="22"/>
          <w:szCs w:val="22"/>
          <w:u w:val="single"/>
        </w:rPr>
        <w:t xml:space="preserve">Pagamento do Valor Nominal </w:t>
      </w:r>
      <w:r w:rsidR="000E0DBD" w:rsidRPr="002914CD">
        <w:rPr>
          <w:rFonts w:ascii="Tahoma" w:hAnsi="Tahoma" w:cs="Tahoma"/>
          <w:sz w:val="22"/>
          <w:szCs w:val="22"/>
          <w:u w:val="single"/>
        </w:rPr>
        <w:t>Atualizado</w:t>
      </w:r>
      <w:r w:rsidR="00CD064C" w:rsidRPr="002914CD">
        <w:rPr>
          <w:rFonts w:ascii="Tahoma" w:hAnsi="Tahoma" w:cs="Tahoma"/>
          <w:sz w:val="22"/>
          <w:szCs w:val="22"/>
          <w:u w:val="single"/>
        </w:rPr>
        <w:t>.</w:t>
      </w:r>
      <w:r w:rsidR="00944A9A" w:rsidRPr="002914CD">
        <w:rPr>
          <w:rFonts w:ascii="Tahoma" w:hAnsi="Tahoma" w:cs="Tahoma"/>
          <w:sz w:val="22"/>
          <w:szCs w:val="22"/>
          <w:u w:val="single"/>
        </w:rPr>
        <w:t xml:space="preserve"> </w:t>
      </w:r>
      <w:r w:rsidR="008400C8" w:rsidRPr="002914CD">
        <w:rPr>
          <w:rFonts w:ascii="Tahoma" w:hAnsi="Tahoma" w:cs="Tahoma"/>
          <w:sz w:val="22"/>
          <w:szCs w:val="22"/>
        </w:rPr>
        <w:t xml:space="preserve">O </w:t>
      </w:r>
      <w:r w:rsidR="000E0DBD" w:rsidRPr="002914CD">
        <w:rPr>
          <w:rFonts w:ascii="Tahoma" w:hAnsi="Tahoma" w:cs="Tahoma"/>
          <w:sz w:val="22"/>
          <w:szCs w:val="22"/>
          <w:bdr w:val="nil"/>
        </w:rPr>
        <w:t xml:space="preserve">Valor Nominal Atualizado </w:t>
      </w:r>
      <w:r w:rsidR="008400C8" w:rsidRPr="002914CD">
        <w:rPr>
          <w:rFonts w:ascii="Tahoma" w:hAnsi="Tahoma" w:cs="Tahoma"/>
          <w:sz w:val="22"/>
          <w:szCs w:val="22"/>
        </w:rPr>
        <w:t>das Debêntures</w:t>
      </w:r>
      <w:r w:rsidR="005459E6" w:rsidRPr="002914CD">
        <w:rPr>
          <w:rFonts w:ascii="Tahoma" w:hAnsi="Tahoma" w:cs="Tahoma"/>
          <w:sz w:val="22"/>
          <w:szCs w:val="22"/>
        </w:rPr>
        <w:t xml:space="preserve"> </w:t>
      </w:r>
      <w:r w:rsidR="008400C8" w:rsidRPr="002914CD">
        <w:rPr>
          <w:rFonts w:ascii="Tahoma" w:hAnsi="Tahoma" w:cs="Tahoma"/>
          <w:sz w:val="22"/>
          <w:szCs w:val="22"/>
        </w:rPr>
        <w:t>deverá ser amortizado pela Emissor</w:t>
      </w:r>
      <w:r w:rsidR="0069504D" w:rsidRPr="002914CD">
        <w:rPr>
          <w:rFonts w:ascii="Tahoma" w:hAnsi="Tahoma" w:cs="Tahoma"/>
          <w:sz w:val="22"/>
          <w:szCs w:val="22"/>
        </w:rPr>
        <w:t>a</w:t>
      </w:r>
      <w:r w:rsidR="00F413F5" w:rsidRPr="002914CD">
        <w:rPr>
          <w:rFonts w:ascii="Tahoma" w:hAnsi="Tahoma" w:cs="Tahoma"/>
          <w:sz w:val="22"/>
          <w:szCs w:val="22"/>
        </w:rPr>
        <w:t xml:space="preserve"> em </w:t>
      </w:r>
      <w:bookmarkStart w:id="40" w:name="_Hlk53579766"/>
      <w:r w:rsidR="00AB7EE9" w:rsidRPr="002914CD">
        <w:rPr>
          <w:rFonts w:ascii="Tahoma" w:hAnsi="Tahoma" w:cs="Tahoma"/>
          <w:sz w:val="22"/>
          <w:szCs w:val="22"/>
        </w:rPr>
        <w:t xml:space="preserve">13 </w:t>
      </w:r>
      <w:r w:rsidR="00C11844" w:rsidRPr="002914CD">
        <w:rPr>
          <w:rFonts w:ascii="Tahoma" w:hAnsi="Tahoma" w:cs="Tahoma"/>
          <w:sz w:val="22"/>
          <w:szCs w:val="22"/>
        </w:rPr>
        <w:t>(</w:t>
      </w:r>
      <w:r w:rsidR="00AB7EE9" w:rsidRPr="002914CD">
        <w:rPr>
          <w:rFonts w:ascii="Tahoma" w:hAnsi="Tahoma" w:cs="Tahoma"/>
          <w:sz w:val="22"/>
          <w:szCs w:val="22"/>
        </w:rPr>
        <w:t>treze</w:t>
      </w:r>
      <w:r w:rsidR="00C11844" w:rsidRPr="002914CD">
        <w:rPr>
          <w:rFonts w:ascii="Tahoma" w:hAnsi="Tahoma" w:cs="Tahoma"/>
          <w:sz w:val="22"/>
          <w:szCs w:val="22"/>
        </w:rPr>
        <w:t>)</w:t>
      </w:r>
      <w:r w:rsidR="003835E3" w:rsidRPr="002914CD">
        <w:rPr>
          <w:rFonts w:ascii="Tahoma" w:hAnsi="Tahoma" w:cs="Tahoma"/>
          <w:sz w:val="22"/>
          <w:szCs w:val="22"/>
        </w:rPr>
        <w:t xml:space="preserve"> </w:t>
      </w:r>
      <w:r w:rsidR="00F413F5" w:rsidRPr="002914CD">
        <w:rPr>
          <w:rFonts w:ascii="Tahoma" w:hAnsi="Tahoma" w:cs="Tahoma"/>
          <w:sz w:val="22"/>
          <w:szCs w:val="22"/>
        </w:rPr>
        <w:t>parcelas</w:t>
      </w:r>
      <w:r w:rsidR="00506EAB" w:rsidRPr="002914CD">
        <w:rPr>
          <w:rFonts w:ascii="Tahoma" w:hAnsi="Tahoma" w:cs="Tahoma"/>
          <w:sz w:val="22"/>
          <w:szCs w:val="22"/>
        </w:rPr>
        <w:t>, devidas nas Datas de Pagamento</w:t>
      </w:r>
      <w:r w:rsidR="008400C8" w:rsidRPr="002914CD">
        <w:rPr>
          <w:rFonts w:ascii="Tahoma" w:hAnsi="Tahoma" w:cs="Tahoma"/>
          <w:sz w:val="22"/>
          <w:szCs w:val="22"/>
        </w:rPr>
        <w:t xml:space="preserve">, sendo a primeira devida em </w:t>
      </w:r>
      <w:r w:rsidR="009B2721" w:rsidRPr="002914CD">
        <w:rPr>
          <w:rFonts w:ascii="Tahoma" w:hAnsi="Tahoma" w:cs="Tahoma"/>
          <w:sz w:val="22"/>
          <w:szCs w:val="22"/>
        </w:rPr>
        <w:t xml:space="preserve">15 </w:t>
      </w:r>
      <w:r w:rsidR="00D03EB3" w:rsidRPr="002914CD">
        <w:rPr>
          <w:rFonts w:ascii="Tahoma" w:hAnsi="Tahoma" w:cs="Tahoma"/>
          <w:sz w:val="22"/>
          <w:szCs w:val="22"/>
        </w:rPr>
        <w:t xml:space="preserve">de </w:t>
      </w:r>
      <w:r w:rsidR="00AB7EE9" w:rsidRPr="002914CD">
        <w:rPr>
          <w:rFonts w:ascii="Tahoma" w:hAnsi="Tahoma" w:cs="Tahoma"/>
          <w:sz w:val="22"/>
          <w:szCs w:val="22"/>
        </w:rPr>
        <w:t xml:space="preserve">outubro </w:t>
      </w:r>
      <w:r w:rsidR="008400C8" w:rsidRPr="002914CD">
        <w:rPr>
          <w:rFonts w:ascii="Tahoma" w:hAnsi="Tahoma" w:cs="Tahoma"/>
          <w:sz w:val="22"/>
          <w:szCs w:val="22"/>
        </w:rPr>
        <w:t>de 20</w:t>
      </w:r>
      <w:r w:rsidR="00F413F5" w:rsidRPr="002914CD">
        <w:rPr>
          <w:rFonts w:ascii="Tahoma" w:hAnsi="Tahoma" w:cs="Tahoma"/>
          <w:sz w:val="22"/>
          <w:szCs w:val="22"/>
        </w:rPr>
        <w:t>2</w:t>
      </w:r>
      <w:r w:rsidR="00C03E52" w:rsidRPr="002914CD">
        <w:rPr>
          <w:rFonts w:ascii="Tahoma" w:hAnsi="Tahoma" w:cs="Tahoma"/>
          <w:sz w:val="22"/>
          <w:szCs w:val="22"/>
        </w:rPr>
        <w:t>1</w:t>
      </w:r>
      <w:r w:rsidR="008400C8" w:rsidRPr="002914CD">
        <w:rPr>
          <w:rFonts w:ascii="Tahoma" w:hAnsi="Tahoma" w:cs="Tahoma"/>
          <w:sz w:val="22"/>
          <w:szCs w:val="22"/>
        </w:rPr>
        <w:t xml:space="preserve"> (inclusive)</w:t>
      </w:r>
      <w:r w:rsidR="00F413F5" w:rsidRPr="002914CD">
        <w:rPr>
          <w:rFonts w:ascii="Tahoma" w:hAnsi="Tahoma" w:cs="Tahoma"/>
          <w:sz w:val="22"/>
          <w:szCs w:val="22"/>
        </w:rPr>
        <w:t xml:space="preserve">, e as demais em parcelas </w:t>
      </w:r>
      <w:r w:rsidR="008400C8" w:rsidRPr="002914CD">
        <w:rPr>
          <w:rFonts w:ascii="Tahoma" w:hAnsi="Tahoma" w:cs="Tahoma"/>
          <w:sz w:val="22"/>
          <w:szCs w:val="22"/>
        </w:rPr>
        <w:t>,</w:t>
      </w:r>
      <w:r w:rsidR="00F413F5" w:rsidRPr="002914CD">
        <w:rPr>
          <w:rFonts w:ascii="Tahoma" w:hAnsi="Tahoma" w:cs="Tahoma"/>
          <w:sz w:val="22"/>
          <w:szCs w:val="22"/>
        </w:rPr>
        <w:t xml:space="preserve"> a serem pagas sempre nos </w:t>
      </w:r>
      <w:r w:rsidR="002F73CB" w:rsidRPr="002914CD">
        <w:rPr>
          <w:rFonts w:ascii="Tahoma" w:hAnsi="Tahoma" w:cs="Tahoma"/>
          <w:sz w:val="22"/>
          <w:szCs w:val="22"/>
        </w:rPr>
        <w:t xml:space="preserve">meses de </w:t>
      </w:r>
      <w:r w:rsidR="003835E3" w:rsidRPr="002914CD">
        <w:rPr>
          <w:rFonts w:ascii="Tahoma" w:hAnsi="Tahoma" w:cs="Tahoma"/>
          <w:sz w:val="22"/>
          <w:szCs w:val="22"/>
        </w:rPr>
        <w:t>abril</w:t>
      </w:r>
      <w:r w:rsidR="002F73CB" w:rsidRPr="002914CD">
        <w:rPr>
          <w:rFonts w:ascii="Tahoma" w:hAnsi="Tahoma" w:cs="Tahoma"/>
          <w:sz w:val="22"/>
          <w:szCs w:val="22"/>
        </w:rPr>
        <w:t xml:space="preserve"> e </w:t>
      </w:r>
      <w:r w:rsidR="003835E3" w:rsidRPr="002914CD">
        <w:rPr>
          <w:rFonts w:ascii="Tahoma" w:hAnsi="Tahoma" w:cs="Tahoma"/>
          <w:sz w:val="22"/>
          <w:szCs w:val="22"/>
        </w:rPr>
        <w:t xml:space="preserve">outubro </w:t>
      </w:r>
      <w:r w:rsidR="00F413F5" w:rsidRPr="002914CD">
        <w:rPr>
          <w:rFonts w:ascii="Tahoma" w:hAnsi="Tahoma" w:cs="Tahoma"/>
          <w:sz w:val="22"/>
          <w:szCs w:val="22"/>
        </w:rPr>
        <w:t>de cada ano</w:t>
      </w:r>
      <w:r w:rsidR="00EC595A" w:rsidRPr="002914CD">
        <w:rPr>
          <w:rFonts w:ascii="Tahoma" w:hAnsi="Tahoma" w:cs="Tahoma"/>
          <w:sz w:val="22"/>
          <w:szCs w:val="22"/>
        </w:rPr>
        <w:t xml:space="preserve"> (exclusive)</w:t>
      </w:r>
      <w:r w:rsidR="00F413F5" w:rsidRPr="002914CD">
        <w:rPr>
          <w:rFonts w:ascii="Tahoma" w:hAnsi="Tahoma" w:cs="Tahoma"/>
          <w:sz w:val="22"/>
          <w:szCs w:val="22"/>
        </w:rPr>
        <w:t>,</w:t>
      </w:r>
      <w:r w:rsidR="008400C8" w:rsidRPr="002914CD">
        <w:rPr>
          <w:rFonts w:ascii="Tahoma" w:hAnsi="Tahoma" w:cs="Tahoma"/>
          <w:sz w:val="22"/>
          <w:szCs w:val="22"/>
        </w:rPr>
        <w:t xml:space="preserve"> </w:t>
      </w:r>
      <w:r w:rsidR="0039370F" w:rsidRPr="002914CD">
        <w:rPr>
          <w:rFonts w:ascii="Tahoma" w:hAnsi="Tahoma" w:cs="Tahoma"/>
          <w:sz w:val="22"/>
          <w:szCs w:val="22"/>
        </w:rPr>
        <w:t xml:space="preserve">até a Data de Vencimento, </w:t>
      </w:r>
      <w:r w:rsidR="008400C8" w:rsidRPr="002914CD">
        <w:rPr>
          <w:rFonts w:ascii="Tahoma" w:hAnsi="Tahoma" w:cs="Tahoma"/>
          <w:sz w:val="22"/>
          <w:szCs w:val="22"/>
        </w:rPr>
        <w:t>de acordo com o seguinte cronograma de amortização</w:t>
      </w:r>
      <w:r w:rsidR="00DF0A77" w:rsidRPr="002914CD">
        <w:rPr>
          <w:rFonts w:ascii="Tahoma" w:hAnsi="Tahoma" w:cs="Tahoma"/>
          <w:sz w:val="22"/>
          <w:szCs w:val="22"/>
        </w:rPr>
        <w:t xml:space="preserve"> (“</w:t>
      </w:r>
      <w:r w:rsidR="00DF0A77" w:rsidRPr="002914CD">
        <w:rPr>
          <w:rFonts w:ascii="Tahoma" w:hAnsi="Tahoma" w:cs="Tahoma"/>
          <w:b/>
          <w:sz w:val="22"/>
          <w:szCs w:val="22"/>
        </w:rPr>
        <w:t>Cronograma de Amortização</w:t>
      </w:r>
      <w:r w:rsidR="00944A9A" w:rsidRPr="002914CD">
        <w:rPr>
          <w:rFonts w:ascii="Tahoma" w:hAnsi="Tahoma" w:cs="Tahoma"/>
          <w:sz w:val="22"/>
          <w:szCs w:val="22"/>
        </w:rPr>
        <w:t>”)</w:t>
      </w:r>
      <w:bookmarkEnd w:id="40"/>
      <w:r w:rsidR="00944A9A" w:rsidRPr="002914CD">
        <w:rPr>
          <w:rFonts w:ascii="Tahoma" w:hAnsi="Tahoma" w:cs="Tahoma"/>
          <w:sz w:val="22"/>
          <w:szCs w:val="22"/>
        </w:rPr>
        <w:t>:</w:t>
      </w:r>
      <w:r w:rsidR="00AB7EE9" w:rsidRPr="002914CD">
        <w:rPr>
          <w:rFonts w:ascii="Tahoma" w:hAnsi="Tahoma" w:cs="Tahoma"/>
          <w:sz w:val="22"/>
          <w:szCs w:val="22"/>
        </w:rPr>
        <w:t xml:space="preserve"> </w:t>
      </w:r>
    </w:p>
    <w:p w14:paraId="49A1D51B" w14:textId="77777777" w:rsidR="006154D8" w:rsidRPr="002914CD" w:rsidRDefault="006154D8" w:rsidP="002914CD">
      <w:pPr>
        <w:pStyle w:val="PargrafodaLista"/>
        <w:jc w:val="both"/>
        <w:rPr>
          <w:rFonts w:ascii="Tahoma" w:hAnsi="Tahoma" w:cs="Tahoma"/>
          <w:sz w:val="22"/>
          <w:szCs w:val="22"/>
        </w:rPr>
      </w:pPr>
    </w:p>
    <w:tbl>
      <w:tblPr>
        <w:tblW w:w="389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515"/>
        <w:gridCol w:w="3516"/>
      </w:tblGrid>
      <w:tr w:rsidR="006154D8" w:rsidRPr="00F47225" w14:paraId="431812D4" w14:textId="77777777" w:rsidTr="00441911">
        <w:trPr>
          <w:trHeight w:val="716"/>
          <w:jc w:val="center"/>
        </w:trPr>
        <w:tc>
          <w:tcPr>
            <w:tcW w:w="2500" w:type="pct"/>
            <w:shd w:val="clear" w:color="auto" w:fill="C9C9C9"/>
            <w:noWrap/>
            <w:tcMar>
              <w:top w:w="0" w:type="dxa"/>
              <w:left w:w="70" w:type="dxa"/>
              <w:bottom w:w="0" w:type="dxa"/>
              <w:right w:w="70" w:type="dxa"/>
            </w:tcMar>
            <w:vAlign w:val="center"/>
            <w:hideMark/>
          </w:tcPr>
          <w:p w14:paraId="32BCED50" w14:textId="77777777" w:rsidR="006154D8" w:rsidRPr="00F47225" w:rsidRDefault="006154D8" w:rsidP="00441911">
            <w:pPr>
              <w:autoSpaceDE/>
              <w:autoSpaceDN/>
              <w:adjustRightInd/>
              <w:spacing w:before="120" w:after="120"/>
              <w:ind w:left="-15" w:firstLine="15"/>
              <w:jc w:val="center"/>
              <w:rPr>
                <w:rFonts w:ascii="Tahoma" w:hAnsi="Tahoma" w:cs="Tahoma"/>
                <w:b/>
                <w:bCs/>
                <w:sz w:val="22"/>
                <w:szCs w:val="22"/>
              </w:rPr>
            </w:pPr>
            <w:r w:rsidRPr="00F47225">
              <w:rPr>
                <w:rFonts w:ascii="Tahoma" w:hAnsi="Tahoma" w:cs="Tahoma"/>
                <w:b/>
                <w:bCs/>
                <w:sz w:val="22"/>
                <w:szCs w:val="22"/>
              </w:rPr>
              <w:t xml:space="preserve">Percentual de Amortização das Debêntures (em relação ao Saldo do Valor Nominal Atualizado das Debêntures na </w:t>
            </w:r>
            <w:r w:rsidRPr="00F47225">
              <w:rPr>
                <w:rFonts w:ascii="Tahoma" w:hAnsi="Tahoma" w:cs="Tahoma"/>
                <w:b/>
                <w:sz w:val="22"/>
                <w:szCs w:val="22"/>
              </w:rPr>
              <w:t>Data de Pagamento</w:t>
            </w:r>
            <w:r w:rsidRPr="00F47225">
              <w:rPr>
                <w:rFonts w:ascii="Tahoma" w:hAnsi="Tahoma" w:cs="Tahoma"/>
                <w:b/>
                <w:bCs/>
                <w:sz w:val="22"/>
                <w:szCs w:val="22"/>
              </w:rPr>
              <w:t>)</w:t>
            </w:r>
          </w:p>
        </w:tc>
        <w:tc>
          <w:tcPr>
            <w:tcW w:w="2500" w:type="pct"/>
            <w:shd w:val="clear" w:color="auto" w:fill="C9C9C9"/>
            <w:tcMar>
              <w:top w:w="0" w:type="dxa"/>
              <w:left w:w="70" w:type="dxa"/>
              <w:bottom w:w="0" w:type="dxa"/>
              <w:right w:w="70" w:type="dxa"/>
            </w:tcMar>
            <w:vAlign w:val="center"/>
            <w:hideMark/>
          </w:tcPr>
          <w:p w14:paraId="14E8D3F5" w14:textId="77777777" w:rsidR="006154D8" w:rsidRPr="00F47225" w:rsidRDefault="006154D8" w:rsidP="00441911">
            <w:pPr>
              <w:autoSpaceDE/>
              <w:autoSpaceDN/>
              <w:adjustRightInd/>
              <w:spacing w:before="120" w:after="120"/>
              <w:ind w:left="709" w:hanging="709"/>
              <w:jc w:val="center"/>
              <w:rPr>
                <w:rFonts w:ascii="Tahoma" w:hAnsi="Tahoma" w:cs="Tahoma"/>
                <w:b/>
                <w:bCs/>
                <w:sz w:val="22"/>
                <w:szCs w:val="22"/>
              </w:rPr>
            </w:pPr>
            <w:r w:rsidRPr="00F47225">
              <w:rPr>
                <w:rFonts w:ascii="Tahoma" w:hAnsi="Tahoma" w:cs="Tahoma"/>
                <w:b/>
                <w:bCs/>
                <w:sz w:val="22"/>
                <w:szCs w:val="22"/>
              </w:rPr>
              <w:t>Data de Pagamento</w:t>
            </w:r>
          </w:p>
        </w:tc>
      </w:tr>
      <w:tr w:rsidR="006154D8" w:rsidRPr="00F47225" w14:paraId="5B0C4EA7" w14:textId="77777777" w:rsidTr="00441911">
        <w:trPr>
          <w:trHeight w:val="163"/>
          <w:jc w:val="center"/>
        </w:trPr>
        <w:tc>
          <w:tcPr>
            <w:tcW w:w="2500" w:type="pct"/>
            <w:noWrap/>
            <w:tcMar>
              <w:top w:w="0" w:type="dxa"/>
              <w:left w:w="70" w:type="dxa"/>
              <w:bottom w:w="0" w:type="dxa"/>
              <w:right w:w="70" w:type="dxa"/>
            </w:tcMar>
          </w:tcPr>
          <w:p w14:paraId="0D972B08"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3,7600%</w:t>
            </w:r>
          </w:p>
        </w:tc>
        <w:tc>
          <w:tcPr>
            <w:tcW w:w="2500" w:type="pct"/>
            <w:noWrap/>
            <w:tcMar>
              <w:top w:w="0" w:type="dxa"/>
              <w:left w:w="70" w:type="dxa"/>
              <w:bottom w:w="0" w:type="dxa"/>
              <w:right w:w="70" w:type="dxa"/>
            </w:tcMar>
          </w:tcPr>
          <w:p w14:paraId="7B5A877A"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15/10/2021</w:t>
            </w:r>
          </w:p>
        </w:tc>
      </w:tr>
      <w:tr w:rsidR="006154D8" w:rsidRPr="00F47225" w14:paraId="644A03D2" w14:textId="77777777" w:rsidTr="00441911">
        <w:trPr>
          <w:trHeight w:val="163"/>
          <w:jc w:val="center"/>
        </w:trPr>
        <w:tc>
          <w:tcPr>
            <w:tcW w:w="2500" w:type="pct"/>
            <w:noWrap/>
            <w:tcMar>
              <w:top w:w="0" w:type="dxa"/>
              <w:left w:w="70" w:type="dxa"/>
              <w:bottom w:w="0" w:type="dxa"/>
              <w:right w:w="70" w:type="dxa"/>
            </w:tcMar>
          </w:tcPr>
          <w:p w14:paraId="023235E9"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5,8880%</w:t>
            </w:r>
          </w:p>
        </w:tc>
        <w:tc>
          <w:tcPr>
            <w:tcW w:w="2500" w:type="pct"/>
            <w:noWrap/>
            <w:tcMar>
              <w:top w:w="0" w:type="dxa"/>
              <w:left w:w="70" w:type="dxa"/>
              <w:bottom w:w="0" w:type="dxa"/>
              <w:right w:w="70" w:type="dxa"/>
            </w:tcMar>
          </w:tcPr>
          <w:p w14:paraId="5B4AEBEF"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15/04/2022</w:t>
            </w:r>
          </w:p>
        </w:tc>
      </w:tr>
      <w:tr w:rsidR="006154D8" w:rsidRPr="00F47225" w14:paraId="4F7AC88A" w14:textId="77777777" w:rsidTr="00441911">
        <w:trPr>
          <w:trHeight w:val="53"/>
          <w:jc w:val="center"/>
        </w:trPr>
        <w:tc>
          <w:tcPr>
            <w:tcW w:w="2500" w:type="pct"/>
            <w:noWrap/>
            <w:tcMar>
              <w:top w:w="0" w:type="dxa"/>
              <w:left w:w="70" w:type="dxa"/>
              <w:bottom w:w="0" w:type="dxa"/>
              <w:right w:w="70" w:type="dxa"/>
            </w:tcMar>
          </w:tcPr>
          <w:p w14:paraId="06817186"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8,4006%</w:t>
            </w:r>
          </w:p>
        </w:tc>
        <w:tc>
          <w:tcPr>
            <w:tcW w:w="2500" w:type="pct"/>
            <w:noWrap/>
            <w:tcMar>
              <w:top w:w="0" w:type="dxa"/>
              <w:left w:w="70" w:type="dxa"/>
              <w:bottom w:w="0" w:type="dxa"/>
              <w:right w:w="70" w:type="dxa"/>
            </w:tcMar>
          </w:tcPr>
          <w:p w14:paraId="2EECDA2D"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15/10/2022</w:t>
            </w:r>
          </w:p>
        </w:tc>
      </w:tr>
      <w:tr w:rsidR="006154D8" w:rsidRPr="00F47225" w14:paraId="6E89CA13" w14:textId="77777777" w:rsidTr="00441911">
        <w:trPr>
          <w:trHeight w:val="163"/>
          <w:jc w:val="center"/>
        </w:trPr>
        <w:tc>
          <w:tcPr>
            <w:tcW w:w="2500" w:type="pct"/>
            <w:noWrap/>
            <w:tcMar>
              <w:top w:w="0" w:type="dxa"/>
              <w:left w:w="70" w:type="dxa"/>
              <w:bottom w:w="0" w:type="dxa"/>
              <w:right w:w="70" w:type="dxa"/>
            </w:tcMar>
          </w:tcPr>
          <w:p w14:paraId="346C27F5"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10,7195%</w:t>
            </w:r>
          </w:p>
        </w:tc>
        <w:tc>
          <w:tcPr>
            <w:tcW w:w="2500" w:type="pct"/>
            <w:noWrap/>
            <w:tcMar>
              <w:top w:w="0" w:type="dxa"/>
              <w:left w:w="70" w:type="dxa"/>
              <w:bottom w:w="0" w:type="dxa"/>
              <w:right w:w="70" w:type="dxa"/>
            </w:tcMar>
          </w:tcPr>
          <w:p w14:paraId="3445A2F8"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15/04/2023</w:t>
            </w:r>
          </w:p>
        </w:tc>
      </w:tr>
      <w:tr w:rsidR="006154D8" w:rsidRPr="00F47225" w14:paraId="6A422367" w14:textId="77777777" w:rsidTr="00441911">
        <w:trPr>
          <w:trHeight w:val="163"/>
          <w:jc w:val="center"/>
        </w:trPr>
        <w:tc>
          <w:tcPr>
            <w:tcW w:w="2500" w:type="pct"/>
            <w:noWrap/>
            <w:tcMar>
              <w:top w:w="0" w:type="dxa"/>
              <w:left w:w="70" w:type="dxa"/>
              <w:bottom w:w="0" w:type="dxa"/>
              <w:right w:w="70" w:type="dxa"/>
            </w:tcMar>
          </w:tcPr>
          <w:p w14:paraId="371A2DC5"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13,5925%</w:t>
            </w:r>
          </w:p>
        </w:tc>
        <w:tc>
          <w:tcPr>
            <w:tcW w:w="2500" w:type="pct"/>
            <w:noWrap/>
            <w:tcMar>
              <w:top w:w="0" w:type="dxa"/>
              <w:left w:w="70" w:type="dxa"/>
              <w:bottom w:w="0" w:type="dxa"/>
              <w:right w:w="70" w:type="dxa"/>
            </w:tcMar>
          </w:tcPr>
          <w:p w14:paraId="025AA394"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15/10/2023</w:t>
            </w:r>
          </w:p>
        </w:tc>
      </w:tr>
      <w:tr w:rsidR="006154D8" w:rsidRPr="00F47225" w14:paraId="5E5F4B52" w14:textId="77777777" w:rsidTr="00441911">
        <w:trPr>
          <w:trHeight w:val="163"/>
          <w:jc w:val="center"/>
        </w:trPr>
        <w:tc>
          <w:tcPr>
            <w:tcW w:w="2500" w:type="pct"/>
            <w:noWrap/>
            <w:tcMar>
              <w:top w:w="0" w:type="dxa"/>
              <w:left w:w="70" w:type="dxa"/>
              <w:bottom w:w="0" w:type="dxa"/>
              <w:right w:w="70" w:type="dxa"/>
            </w:tcMar>
          </w:tcPr>
          <w:p w14:paraId="065520EF"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16,6754%</w:t>
            </w:r>
          </w:p>
        </w:tc>
        <w:tc>
          <w:tcPr>
            <w:tcW w:w="2500" w:type="pct"/>
            <w:noWrap/>
            <w:tcMar>
              <w:top w:w="0" w:type="dxa"/>
              <w:left w:w="70" w:type="dxa"/>
              <w:bottom w:w="0" w:type="dxa"/>
              <w:right w:w="70" w:type="dxa"/>
            </w:tcMar>
          </w:tcPr>
          <w:p w14:paraId="0ADD1445"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15/04/2024</w:t>
            </w:r>
          </w:p>
        </w:tc>
      </w:tr>
      <w:tr w:rsidR="006154D8" w:rsidRPr="00F47225" w14:paraId="5625E398" w14:textId="77777777" w:rsidTr="00441911">
        <w:trPr>
          <w:trHeight w:val="163"/>
          <w:jc w:val="center"/>
        </w:trPr>
        <w:tc>
          <w:tcPr>
            <w:tcW w:w="2500" w:type="pct"/>
            <w:noWrap/>
            <w:tcMar>
              <w:top w:w="0" w:type="dxa"/>
              <w:left w:w="70" w:type="dxa"/>
              <w:bottom w:w="0" w:type="dxa"/>
              <w:right w:w="70" w:type="dxa"/>
            </w:tcMar>
          </w:tcPr>
          <w:p w14:paraId="08D961BC"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21,0800%</w:t>
            </w:r>
          </w:p>
        </w:tc>
        <w:tc>
          <w:tcPr>
            <w:tcW w:w="2500" w:type="pct"/>
            <w:noWrap/>
            <w:tcMar>
              <w:top w:w="0" w:type="dxa"/>
              <w:left w:w="70" w:type="dxa"/>
              <w:bottom w:w="0" w:type="dxa"/>
              <w:right w:w="70" w:type="dxa"/>
            </w:tcMar>
          </w:tcPr>
          <w:p w14:paraId="16870DB7"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15/10/2024</w:t>
            </w:r>
          </w:p>
        </w:tc>
      </w:tr>
      <w:tr w:rsidR="006154D8" w:rsidRPr="00F47225" w14:paraId="38AD5D2E" w14:textId="77777777" w:rsidTr="00441911">
        <w:trPr>
          <w:trHeight w:val="163"/>
          <w:jc w:val="center"/>
        </w:trPr>
        <w:tc>
          <w:tcPr>
            <w:tcW w:w="2500" w:type="pct"/>
            <w:noWrap/>
            <w:tcMar>
              <w:top w:w="0" w:type="dxa"/>
              <w:left w:w="70" w:type="dxa"/>
              <w:bottom w:w="0" w:type="dxa"/>
              <w:right w:w="70" w:type="dxa"/>
            </w:tcMar>
          </w:tcPr>
          <w:p w14:paraId="06992E51"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25,1715%</w:t>
            </w:r>
          </w:p>
        </w:tc>
        <w:tc>
          <w:tcPr>
            <w:tcW w:w="2500" w:type="pct"/>
            <w:noWrap/>
            <w:tcMar>
              <w:top w:w="0" w:type="dxa"/>
              <w:left w:w="70" w:type="dxa"/>
              <w:bottom w:w="0" w:type="dxa"/>
              <w:right w:w="70" w:type="dxa"/>
            </w:tcMar>
          </w:tcPr>
          <w:p w14:paraId="3D9282B6"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15/04/2025</w:t>
            </w:r>
          </w:p>
        </w:tc>
      </w:tr>
      <w:tr w:rsidR="006154D8" w:rsidRPr="00F47225" w14:paraId="0E97DE1C" w14:textId="77777777" w:rsidTr="00441911">
        <w:trPr>
          <w:trHeight w:val="163"/>
          <w:jc w:val="center"/>
        </w:trPr>
        <w:tc>
          <w:tcPr>
            <w:tcW w:w="2500" w:type="pct"/>
            <w:noWrap/>
            <w:tcMar>
              <w:top w:w="0" w:type="dxa"/>
              <w:left w:w="70" w:type="dxa"/>
              <w:bottom w:w="0" w:type="dxa"/>
              <w:right w:w="70" w:type="dxa"/>
            </w:tcMar>
          </w:tcPr>
          <w:p w14:paraId="6DDC781D"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31,2999%</w:t>
            </w:r>
          </w:p>
        </w:tc>
        <w:tc>
          <w:tcPr>
            <w:tcW w:w="2500" w:type="pct"/>
            <w:noWrap/>
            <w:tcMar>
              <w:top w:w="0" w:type="dxa"/>
              <w:left w:w="70" w:type="dxa"/>
              <w:bottom w:w="0" w:type="dxa"/>
              <w:right w:w="70" w:type="dxa"/>
            </w:tcMar>
          </w:tcPr>
          <w:p w14:paraId="3DF8D889"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15/10/2025</w:t>
            </w:r>
          </w:p>
        </w:tc>
      </w:tr>
      <w:tr w:rsidR="006154D8" w:rsidRPr="00F47225" w14:paraId="329D27E4" w14:textId="77777777" w:rsidTr="00441911">
        <w:trPr>
          <w:trHeight w:val="163"/>
          <w:jc w:val="center"/>
        </w:trPr>
        <w:tc>
          <w:tcPr>
            <w:tcW w:w="2500" w:type="pct"/>
            <w:noWrap/>
            <w:tcMar>
              <w:top w:w="0" w:type="dxa"/>
              <w:left w:w="70" w:type="dxa"/>
              <w:bottom w:w="0" w:type="dxa"/>
              <w:right w:w="70" w:type="dxa"/>
            </w:tcMar>
          </w:tcPr>
          <w:p w14:paraId="73307F95"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34,1296%</w:t>
            </w:r>
          </w:p>
        </w:tc>
        <w:tc>
          <w:tcPr>
            <w:tcW w:w="2500" w:type="pct"/>
            <w:noWrap/>
            <w:tcMar>
              <w:top w:w="0" w:type="dxa"/>
              <w:left w:w="70" w:type="dxa"/>
              <w:bottom w:w="0" w:type="dxa"/>
              <w:right w:w="70" w:type="dxa"/>
            </w:tcMar>
          </w:tcPr>
          <w:p w14:paraId="269B65CD"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15/04/2026</w:t>
            </w:r>
          </w:p>
        </w:tc>
      </w:tr>
      <w:tr w:rsidR="006154D8" w:rsidRPr="00F47225" w14:paraId="33AB61F4" w14:textId="77777777" w:rsidTr="00441911">
        <w:trPr>
          <w:trHeight w:val="163"/>
          <w:jc w:val="center"/>
        </w:trPr>
        <w:tc>
          <w:tcPr>
            <w:tcW w:w="2500" w:type="pct"/>
            <w:noWrap/>
            <w:tcMar>
              <w:top w:w="0" w:type="dxa"/>
              <w:left w:w="70" w:type="dxa"/>
              <w:bottom w:w="0" w:type="dxa"/>
              <w:right w:w="70" w:type="dxa"/>
            </w:tcMar>
          </w:tcPr>
          <w:p w14:paraId="52101511"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33,4884%</w:t>
            </w:r>
          </w:p>
        </w:tc>
        <w:tc>
          <w:tcPr>
            <w:tcW w:w="2500" w:type="pct"/>
            <w:noWrap/>
            <w:tcMar>
              <w:top w:w="0" w:type="dxa"/>
              <w:left w:w="70" w:type="dxa"/>
              <w:bottom w:w="0" w:type="dxa"/>
              <w:right w:w="70" w:type="dxa"/>
            </w:tcMar>
          </w:tcPr>
          <w:p w14:paraId="4E0512B4"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15/10/2026</w:t>
            </w:r>
          </w:p>
        </w:tc>
      </w:tr>
      <w:tr w:rsidR="006154D8" w:rsidRPr="00F47225" w14:paraId="24C4E287" w14:textId="77777777" w:rsidTr="00441911">
        <w:trPr>
          <w:trHeight w:val="163"/>
          <w:jc w:val="center"/>
        </w:trPr>
        <w:tc>
          <w:tcPr>
            <w:tcW w:w="2500" w:type="pct"/>
            <w:noWrap/>
            <w:tcMar>
              <w:top w:w="0" w:type="dxa"/>
              <w:left w:w="70" w:type="dxa"/>
              <w:bottom w:w="0" w:type="dxa"/>
              <w:right w:w="70" w:type="dxa"/>
            </w:tcMar>
          </w:tcPr>
          <w:p w14:paraId="50D989F5"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53,3852%</w:t>
            </w:r>
          </w:p>
        </w:tc>
        <w:tc>
          <w:tcPr>
            <w:tcW w:w="2500" w:type="pct"/>
            <w:noWrap/>
            <w:tcMar>
              <w:top w:w="0" w:type="dxa"/>
              <w:left w:w="70" w:type="dxa"/>
              <w:bottom w:w="0" w:type="dxa"/>
              <w:right w:w="70" w:type="dxa"/>
            </w:tcMar>
          </w:tcPr>
          <w:p w14:paraId="448E5E4F"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15/04/2027</w:t>
            </w:r>
          </w:p>
        </w:tc>
      </w:tr>
      <w:tr w:rsidR="006154D8" w:rsidRPr="00F47225" w14:paraId="31115CBD" w14:textId="77777777" w:rsidTr="00441911">
        <w:trPr>
          <w:trHeight w:val="163"/>
          <w:jc w:val="center"/>
        </w:trPr>
        <w:tc>
          <w:tcPr>
            <w:tcW w:w="2500" w:type="pct"/>
            <w:noWrap/>
            <w:tcMar>
              <w:top w:w="0" w:type="dxa"/>
              <w:left w:w="70" w:type="dxa"/>
              <w:bottom w:w="0" w:type="dxa"/>
              <w:right w:w="70" w:type="dxa"/>
            </w:tcMar>
          </w:tcPr>
          <w:p w14:paraId="3033291D" w14:textId="77777777" w:rsidR="006154D8" w:rsidRPr="00F47225" w:rsidRDefault="006154D8" w:rsidP="00441911">
            <w:pPr>
              <w:jc w:val="center"/>
              <w:rPr>
                <w:rFonts w:ascii="Tahoma" w:hAnsi="Tahoma" w:cs="Tahoma"/>
                <w:sz w:val="22"/>
                <w:szCs w:val="22"/>
              </w:rPr>
            </w:pPr>
            <w:r w:rsidRPr="00F47225">
              <w:rPr>
                <w:rFonts w:ascii="Tahoma" w:hAnsi="Tahoma" w:cs="Tahoma"/>
                <w:sz w:val="22"/>
                <w:szCs w:val="22"/>
              </w:rPr>
              <w:t>100,0000%</w:t>
            </w:r>
          </w:p>
        </w:tc>
        <w:tc>
          <w:tcPr>
            <w:tcW w:w="2500" w:type="pct"/>
            <w:noWrap/>
            <w:tcMar>
              <w:top w:w="0" w:type="dxa"/>
              <w:left w:w="70" w:type="dxa"/>
              <w:bottom w:w="0" w:type="dxa"/>
              <w:right w:w="70" w:type="dxa"/>
            </w:tcMar>
          </w:tcPr>
          <w:p w14:paraId="35BD0FBC" w14:textId="77777777" w:rsidR="006154D8" w:rsidRPr="00F47225" w:rsidRDefault="006154D8" w:rsidP="00441911">
            <w:pPr>
              <w:spacing w:before="120" w:after="120"/>
              <w:jc w:val="center"/>
              <w:rPr>
                <w:rFonts w:ascii="Tahoma" w:hAnsi="Tahoma" w:cs="Tahoma"/>
                <w:sz w:val="22"/>
                <w:szCs w:val="22"/>
              </w:rPr>
            </w:pPr>
            <w:r w:rsidRPr="00F47225">
              <w:rPr>
                <w:rFonts w:ascii="Tahoma" w:hAnsi="Tahoma" w:cs="Tahoma"/>
                <w:sz w:val="22"/>
                <w:szCs w:val="22"/>
              </w:rPr>
              <w:t>Data de Vencimento</w:t>
            </w:r>
          </w:p>
        </w:tc>
      </w:tr>
    </w:tbl>
    <w:p w14:paraId="15E599AE" w14:textId="534298E3" w:rsidR="005A6273" w:rsidRDefault="005A6273" w:rsidP="002914CD">
      <w:pPr>
        <w:jc w:val="both"/>
        <w:rPr>
          <w:rFonts w:ascii="Tahoma" w:hAnsi="Tahoma" w:cs="Tahoma"/>
          <w:sz w:val="22"/>
          <w:szCs w:val="22"/>
        </w:rPr>
      </w:pPr>
    </w:p>
    <w:p w14:paraId="3CF00F43" w14:textId="77777777" w:rsidR="005A6273" w:rsidRPr="002914CD" w:rsidRDefault="005A6273" w:rsidP="002914CD">
      <w:pPr>
        <w:jc w:val="both"/>
        <w:rPr>
          <w:rFonts w:ascii="Tahoma" w:hAnsi="Tahoma" w:cs="Tahoma"/>
          <w:sz w:val="22"/>
          <w:szCs w:val="22"/>
        </w:rPr>
      </w:pPr>
    </w:p>
    <w:p w14:paraId="2ED8526D" w14:textId="10F83924" w:rsidR="008400C8" w:rsidRPr="000B378E" w:rsidRDefault="00AB7EE9" w:rsidP="00C25672">
      <w:pPr>
        <w:ind w:left="851" w:hanging="709"/>
        <w:jc w:val="both"/>
        <w:rPr>
          <w:rFonts w:ascii="Tahoma" w:hAnsi="Tahoma" w:cs="Tahoma"/>
          <w:sz w:val="20"/>
          <w:szCs w:val="22"/>
        </w:rPr>
      </w:pPr>
      <w:r>
        <w:rPr>
          <w:rFonts w:ascii="Tahoma" w:hAnsi="Tahoma" w:cs="Tahoma"/>
          <w:i/>
          <w:iCs/>
          <w:sz w:val="22"/>
          <w:szCs w:val="22"/>
        </w:rPr>
        <w:t xml:space="preserve"> </w:t>
      </w:r>
    </w:p>
    <w:bookmarkEnd w:id="39"/>
    <w:p w14:paraId="42F2A08B" w14:textId="77777777" w:rsidR="00810CF4" w:rsidRPr="0098523C" w:rsidRDefault="00810CF4" w:rsidP="00AC65AF">
      <w:pPr>
        <w:pStyle w:val="PargrafodaLista"/>
        <w:autoSpaceDE/>
        <w:autoSpaceDN/>
        <w:adjustRightInd/>
        <w:spacing w:before="120" w:after="120"/>
        <w:ind w:left="1134"/>
        <w:jc w:val="both"/>
        <w:rPr>
          <w:rFonts w:ascii="Tahoma" w:hAnsi="Tahoma" w:cs="Tahoma"/>
          <w:sz w:val="22"/>
          <w:szCs w:val="22"/>
        </w:rPr>
      </w:pPr>
    </w:p>
    <w:p w14:paraId="216E95B1" w14:textId="4EEB32F9" w:rsidR="00FA40F0" w:rsidRPr="00BA651C" w:rsidRDefault="00FA40F0" w:rsidP="00550BFE">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5.</w:t>
      </w:r>
      <w:r w:rsidR="00A34654">
        <w:rPr>
          <w:rFonts w:ascii="Tahoma" w:hAnsi="Tahoma" w:cs="Tahoma"/>
          <w:sz w:val="22"/>
          <w:szCs w:val="22"/>
        </w:rPr>
        <w:t>9</w:t>
      </w:r>
      <w:r w:rsidR="00A34654" w:rsidRPr="00BA651C">
        <w:rPr>
          <w:rFonts w:ascii="Tahoma" w:hAnsi="Tahoma" w:cs="Tahoma"/>
          <w:sz w:val="22"/>
          <w:szCs w:val="22"/>
        </w:rPr>
        <w:t xml:space="preserve"> </w:t>
      </w:r>
      <w:r w:rsidR="00D61D39" w:rsidRPr="00BA651C">
        <w:rPr>
          <w:rFonts w:ascii="Tahoma" w:hAnsi="Tahoma" w:cs="Tahoma"/>
          <w:sz w:val="22"/>
          <w:szCs w:val="22"/>
        </w:rPr>
        <w:tab/>
      </w:r>
      <w:r w:rsidRPr="00BA651C">
        <w:rPr>
          <w:rFonts w:ascii="Tahoma" w:hAnsi="Tahoma" w:cs="Tahoma"/>
          <w:sz w:val="22"/>
          <w:szCs w:val="22"/>
          <w:u w:val="single"/>
        </w:rPr>
        <w:t>Local de Pagamento</w:t>
      </w:r>
      <w:r w:rsidRPr="00BA651C">
        <w:rPr>
          <w:rFonts w:ascii="Tahoma" w:hAnsi="Tahoma" w:cs="Tahoma"/>
          <w:sz w:val="22"/>
          <w:szCs w:val="22"/>
        </w:rPr>
        <w:t xml:space="preserve">. Os pagamentos referentes às Debêntures e a quaisquer outros valores eventualmente devidos pela </w:t>
      </w:r>
      <w:r w:rsidR="00B00FA9" w:rsidRPr="00BA651C">
        <w:rPr>
          <w:rFonts w:ascii="Tahoma" w:hAnsi="Tahoma" w:cs="Tahoma"/>
          <w:sz w:val="22"/>
          <w:szCs w:val="22"/>
        </w:rPr>
        <w:t>Emissora</w:t>
      </w:r>
      <w:r w:rsidR="00BE22A0" w:rsidRPr="00BA651C">
        <w:rPr>
          <w:rFonts w:ascii="Tahoma" w:hAnsi="Tahoma" w:cs="Tahoma"/>
          <w:sz w:val="22"/>
          <w:szCs w:val="22"/>
        </w:rPr>
        <w:t>,</w:t>
      </w:r>
      <w:r w:rsidRPr="00BA651C">
        <w:rPr>
          <w:rFonts w:ascii="Tahoma" w:hAnsi="Tahoma" w:cs="Tahoma"/>
          <w:sz w:val="22"/>
          <w:szCs w:val="22"/>
        </w:rPr>
        <w:t xml:space="preserve"> nos termos desta Escritura de Emissão, serão realizados (i) pela </w:t>
      </w:r>
      <w:r w:rsidR="00B00FA9" w:rsidRPr="00BA651C">
        <w:rPr>
          <w:rFonts w:ascii="Tahoma" w:hAnsi="Tahoma" w:cs="Tahoma"/>
          <w:sz w:val="22"/>
          <w:szCs w:val="22"/>
        </w:rPr>
        <w:t>Emissora</w:t>
      </w:r>
      <w:r w:rsidRPr="00BA651C">
        <w:rPr>
          <w:rFonts w:ascii="Tahoma" w:hAnsi="Tahoma" w:cs="Tahoma"/>
          <w:sz w:val="22"/>
          <w:szCs w:val="22"/>
        </w:rPr>
        <w:t xml:space="preserve">, no que se refere a pagamentos referentes ao Valor Nominal </w:t>
      </w:r>
      <w:r w:rsidR="00253AD2">
        <w:rPr>
          <w:rFonts w:ascii="Tahoma" w:hAnsi="Tahoma" w:cs="Tahoma"/>
          <w:sz w:val="22"/>
          <w:szCs w:val="22"/>
        </w:rPr>
        <w:t>Atualizado</w:t>
      </w:r>
      <w:r w:rsidRPr="00BA651C">
        <w:rPr>
          <w:rFonts w:ascii="Tahoma" w:hAnsi="Tahoma" w:cs="Tahoma"/>
          <w:sz w:val="22"/>
          <w:szCs w:val="22"/>
        </w:rPr>
        <w:t xml:space="preserve">, </w:t>
      </w:r>
      <w:r w:rsidR="00754F97">
        <w:rPr>
          <w:rFonts w:ascii="Tahoma" w:hAnsi="Tahoma" w:cs="Tahoma"/>
          <w:sz w:val="22"/>
          <w:szCs w:val="22"/>
        </w:rPr>
        <w:t xml:space="preserve">aos Juros </w:t>
      </w:r>
      <w:r w:rsidR="00253AD2">
        <w:rPr>
          <w:rFonts w:ascii="Tahoma" w:hAnsi="Tahoma" w:cs="Tahoma"/>
          <w:sz w:val="22"/>
          <w:szCs w:val="22"/>
        </w:rPr>
        <w:t>Remuneratórios</w:t>
      </w:r>
      <w:r w:rsidRPr="00BA651C">
        <w:rPr>
          <w:rFonts w:ascii="Tahoma" w:hAnsi="Tahoma" w:cs="Tahoma"/>
          <w:sz w:val="22"/>
          <w:szCs w:val="22"/>
        </w:rPr>
        <w:t xml:space="preserve"> e aos Encargos Moratórios, e com relação às Debêntures que estejam custodiadas eletronicamente na B3, por meio da B3; e/ou (ii) pela </w:t>
      </w:r>
      <w:r w:rsidR="00B00FA9" w:rsidRPr="00BA651C">
        <w:rPr>
          <w:rFonts w:ascii="Tahoma" w:hAnsi="Tahoma" w:cs="Tahoma"/>
          <w:sz w:val="22"/>
          <w:szCs w:val="22"/>
        </w:rPr>
        <w:t>Emissora</w:t>
      </w:r>
      <w:r w:rsidRPr="00BA651C">
        <w:rPr>
          <w:rFonts w:ascii="Tahoma" w:hAnsi="Tahoma" w:cs="Tahoma"/>
          <w:sz w:val="22"/>
          <w:szCs w:val="22"/>
        </w:rPr>
        <w:t>, nos demais casos, por meio do Escriturador</w:t>
      </w:r>
      <w:r w:rsidR="00756FE6" w:rsidRPr="00BA651C">
        <w:rPr>
          <w:rFonts w:ascii="Tahoma" w:hAnsi="Tahoma" w:cs="Tahoma"/>
          <w:sz w:val="22"/>
          <w:szCs w:val="22"/>
        </w:rPr>
        <w:t>, caso as Debêntures não estejam custodiadas eletronicamente na B3</w:t>
      </w:r>
      <w:r w:rsidRPr="00BA651C">
        <w:rPr>
          <w:rFonts w:ascii="Tahoma" w:hAnsi="Tahoma" w:cs="Tahoma"/>
          <w:sz w:val="22"/>
          <w:szCs w:val="22"/>
        </w:rPr>
        <w:t xml:space="preserve">. </w:t>
      </w:r>
    </w:p>
    <w:p w14:paraId="2A716B7D" w14:textId="300F5259" w:rsidR="00FA40F0" w:rsidRPr="00BA651C" w:rsidRDefault="00FA40F0" w:rsidP="00C075FD">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5.</w:t>
      </w:r>
      <w:bookmarkStart w:id="41" w:name="_Ref278399164"/>
      <w:r w:rsidR="00A34654">
        <w:rPr>
          <w:rFonts w:ascii="Tahoma" w:hAnsi="Tahoma" w:cs="Tahoma"/>
          <w:sz w:val="22"/>
          <w:szCs w:val="22"/>
        </w:rPr>
        <w:t>10</w:t>
      </w:r>
      <w:r w:rsidR="00A34654" w:rsidRPr="00BA651C">
        <w:rPr>
          <w:rFonts w:ascii="Tahoma" w:hAnsi="Tahoma" w:cs="Tahoma"/>
          <w:sz w:val="22"/>
          <w:szCs w:val="22"/>
        </w:rPr>
        <w:t xml:space="preserve"> </w:t>
      </w:r>
      <w:r w:rsidR="00D61D39" w:rsidRPr="00BA651C">
        <w:rPr>
          <w:rFonts w:ascii="Tahoma" w:hAnsi="Tahoma" w:cs="Tahoma"/>
          <w:sz w:val="22"/>
          <w:szCs w:val="22"/>
        </w:rPr>
        <w:tab/>
      </w:r>
      <w:r w:rsidRPr="00BA651C">
        <w:rPr>
          <w:rFonts w:ascii="Tahoma" w:hAnsi="Tahoma" w:cs="Tahoma"/>
          <w:sz w:val="22"/>
          <w:szCs w:val="22"/>
          <w:u w:val="single"/>
        </w:rPr>
        <w:t>Prorrogação dos Prazos</w:t>
      </w:r>
      <w:r w:rsidRPr="00BA651C">
        <w:rPr>
          <w:rFonts w:ascii="Tahoma" w:hAnsi="Tahoma" w:cs="Tahoma"/>
          <w:sz w:val="22"/>
          <w:szCs w:val="22"/>
        </w:rPr>
        <w:t>. Considerar-se-ão prorrogados os prazos referentes ao pagamento de qualquer obrigação prevista nesta Escritura de Emissão até o 1º (primeiro) Dia Útil subsequente, se o seu vencimento coincidir com dia que não seja Dia Útil, não sendo devido qualquer acréscimo aos valores a serem pagos.</w:t>
      </w:r>
      <w:bookmarkEnd w:id="41"/>
      <w:r w:rsidRPr="00BA651C">
        <w:rPr>
          <w:rFonts w:ascii="Tahoma" w:hAnsi="Tahoma" w:cs="Tahoma"/>
          <w:sz w:val="22"/>
          <w:szCs w:val="22"/>
        </w:rPr>
        <w:t xml:space="preserve"> </w:t>
      </w:r>
    </w:p>
    <w:p w14:paraId="5C355920" w14:textId="54E82345" w:rsidR="00FA40F0" w:rsidRPr="00BA651C" w:rsidRDefault="00FA40F0" w:rsidP="00C075FD">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5.</w:t>
      </w:r>
      <w:bookmarkStart w:id="42" w:name="_Ref279851957"/>
      <w:r w:rsidR="00A34654">
        <w:rPr>
          <w:rFonts w:ascii="Tahoma" w:hAnsi="Tahoma" w:cs="Tahoma"/>
          <w:sz w:val="22"/>
          <w:szCs w:val="22"/>
        </w:rPr>
        <w:t>11</w:t>
      </w:r>
      <w:r w:rsidR="00A34654" w:rsidRPr="00BA651C">
        <w:rPr>
          <w:rFonts w:ascii="Tahoma" w:hAnsi="Tahoma" w:cs="Tahoma"/>
          <w:sz w:val="22"/>
          <w:szCs w:val="22"/>
        </w:rPr>
        <w:t xml:space="preserve"> </w:t>
      </w:r>
      <w:r w:rsidR="00D61D39" w:rsidRPr="00BA651C">
        <w:rPr>
          <w:rFonts w:ascii="Tahoma" w:hAnsi="Tahoma" w:cs="Tahoma"/>
          <w:sz w:val="22"/>
          <w:szCs w:val="22"/>
        </w:rPr>
        <w:tab/>
      </w:r>
      <w:r w:rsidRPr="00BA651C">
        <w:rPr>
          <w:rFonts w:ascii="Tahoma" w:hAnsi="Tahoma" w:cs="Tahoma"/>
          <w:sz w:val="22"/>
          <w:szCs w:val="22"/>
          <w:u w:val="single"/>
        </w:rPr>
        <w:t>Multa e Encargos Moratórios</w:t>
      </w:r>
      <w:r w:rsidRPr="00BA651C">
        <w:rPr>
          <w:rFonts w:ascii="Tahoma" w:hAnsi="Tahoma" w:cs="Tahoma"/>
          <w:sz w:val="22"/>
          <w:szCs w:val="22"/>
        </w:rPr>
        <w:t xml:space="preserve">. Ocorrendo impontualidade no pagamento de qualquer valor devido pela </w:t>
      </w:r>
      <w:r w:rsidR="00B00FA9" w:rsidRPr="00BA651C">
        <w:rPr>
          <w:rFonts w:ascii="Tahoma" w:hAnsi="Tahoma" w:cs="Tahoma"/>
          <w:sz w:val="22"/>
          <w:szCs w:val="22"/>
        </w:rPr>
        <w:t>Emissora</w:t>
      </w:r>
      <w:r w:rsidRPr="00BA651C">
        <w:rPr>
          <w:rFonts w:ascii="Tahoma" w:hAnsi="Tahoma" w:cs="Tahoma"/>
          <w:sz w:val="22"/>
          <w:szCs w:val="22"/>
        </w:rPr>
        <w:t xml:space="preserve"> aos Debenturistas nos termos desta Escritura de Emissão, adicionalmente ao pagamento </w:t>
      </w:r>
      <w:r w:rsidR="00C137F1">
        <w:rPr>
          <w:rFonts w:ascii="Tahoma" w:hAnsi="Tahoma" w:cs="Tahoma"/>
          <w:sz w:val="22"/>
          <w:szCs w:val="22"/>
        </w:rPr>
        <w:t xml:space="preserve">da Atualização </w:t>
      </w:r>
      <w:r w:rsidR="000E0DBD">
        <w:rPr>
          <w:rFonts w:ascii="Tahoma" w:hAnsi="Tahoma" w:cs="Tahoma"/>
          <w:sz w:val="22"/>
          <w:szCs w:val="22"/>
        </w:rPr>
        <w:t>Monetária</w:t>
      </w:r>
      <w:r w:rsidR="00C137F1">
        <w:rPr>
          <w:rFonts w:ascii="Tahoma" w:hAnsi="Tahoma" w:cs="Tahoma"/>
          <w:sz w:val="22"/>
          <w:szCs w:val="22"/>
        </w:rPr>
        <w:t xml:space="preserve"> e dos Juros Remuneratórios</w:t>
      </w:r>
      <w:r w:rsidRPr="00BA651C">
        <w:rPr>
          <w:rFonts w:ascii="Tahoma" w:hAnsi="Tahoma" w:cs="Tahoma"/>
          <w:sz w:val="22"/>
          <w:szCs w:val="22"/>
        </w:rPr>
        <w:t xml:space="preserve">, </w:t>
      </w:r>
      <w:r w:rsidR="004633F7" w:rsidRPr="00BA651C">
        <w:rPr>
          <w:rFonts w:ascii="Tahoma" w:hAnsi="Tahoma" w:cs="Tahoma"/>
          <w:sz w:val="22"/>
          <w:szCs w:val="22"/>
        </w:rPr>
        <w:t xml:space="preserve">incidirão, </w:t>
      </w:r>
      <w:r w:rsidRPr="00BA651C">
        <w:rPr>
          <w:rFonts w:ascii="Tahoma" w:hAnsi="Tahoma" w:cs="Tahoma"/>
          <w:sz w:val="22"/>
          <w:szCs w:val="22"/>
        </w:rPr>
        <w:t>sobre todos e quaisquer valores em atraso (a</w:t>
      </w:r>
      <w:r w:rsidR="00DD0CF9" w:rsidRPr="00BA651C">
        <w:rPr>
          <w:rFonts w:ascii="Tahoma" w:hAnsi="Tahoma" w:cs="Tahoma"/>
          <w:sz w:val="22"/>
          <w:szCs w:val="22"/>
        </w:rPr>
        <w:t>) </w:t>
      </w:r>
      <w:r w:rsidRPr="00BA651C">
        <w:rPr>
          <w:rFonts w:ascii="Tahoma" w:hAnsi="Tahoma" w:cs="Tahoma"/>
          <w:sz w:val="22"/>
          <w:szCs w:val="22"/>
        </w:rPr>
        <w:t>multa não-compensatória no valor equivalente a 2% (dois por cento) do montante principal em atraso, e (b</w:t>
      </w:r>
      <w:r w:rsidR="00DD0CF9" w:rsidRPr="00BA651C">
        <w:rPr>
          <w:rFonts w:ascii="Tahoma" w:hAnsi="Tahoma" w:cs="Tahoma"/>
          <w:sz w:val="22"/>
          <w:szCs w:val="22"/>
        </w:rPr>
        <w:t>) </w:t>
      </w:r>
      <w:r w:rsidRPr="00BA651C">
        <w:rPr>
          <w:rFonts w:ascii="Tahoma" w:hAnsi="Tahoma" w:cs="Tahoma"/>
          <w:sz w:val="22"/>
          <w:szCs w:val="22"/>
        </w:rPr>
        <w:t xml:space="preserve">juros de mora </w:t>
      </w:r>
      <w:r w:rsidR="00026585" w:rsidRPr="00BA651C">
        <w:rPr>
          <w:rFonts w:ascii="Tahoma" w:hAnsi="Tahoma" w:cs="Tahoma"/>
          <w:sz w:val="22"/>
          <w:szCs w:val="22"/>
        </w:rPr>
        <w:t xml:space="preserve">equivalente a </w:t>
      </w:r>
      <w:r w:rsidR="004D456C" w:rsidRPr="00BA651C">
        <w:rPr>
          <w:rFonts w:ascii="Tahoma" w:hAnsi="Tahoma" w:cs="Tahoma"/>
          <w:sz w:val="22"/>
          <w:szCs w:val="22"/>
        </w:rPr>
        <w:t>1% </w:t>
      </w:r>
      <w:r w:rsidRPr="00BA651C">
        <w:rPr>
          <w:rFonts w:ascii="Tahoma" w:hAnsi="Tahoma" w:cs="Tahoma"/>
          <w:sz w:val="22"/>
          <w:szCs w:val="22"/>
        </w:rPr>
        <w:t>(</w:t>
      </w:r>
      <w:r w:rsidR="004D456C" w:rsidRPr="00BA651C">
        <w:rPr>
          <w:rFonts w:ascii="Tahoma" w:hAnsi="Tahoma" w:cs="Tahoma"/>
          <w:sz w:val="22"/>
          <w:szCs w:val="22"/>
        </w:rPr>
        <w:t>um inteiro por cento</w:t>
      </w:r>
      <w:r w:rsidRPr="00BA651C">
        <w:rPr>
          <w:rFonts w:ascii="Tahoma" w:hAnsi="Tahoma" w:cs="Tahoma"/>
          <w:sz w:val="22"/>
          <w:szCs w:val="22"/>
        </w:rPr>
        <w:t xml:space="preserve">) ao </w:t>
      </w:r>
      <w:r w:rsidR="00026585" w:rsidRPr="00BA651C">
        <w:rPr>
          <w:rFonts w:ascii="Tahoma" w:hAnsi="Tahoma" w:cs="Tahoma"/>
          <w:sz w:val="22"/>
          <w:szCs w:val="22"/>
        </w:rPr>
        <w:t>ano</w:t>
      </w:r>
      <w:r w:rsidRPr="00BA651C">
        <w:rPr>
          <w:rFonts w:ascii="Tahoma" w:hAnsi="Tahoma" w:cs="Tahoma"/>
          <w:sz w:val="22"/>
          <w:szCs w:val="22"/>
        </w:rPr>
        <w:t xml:space="preserve">, calculados </w:t>
      </w:r>
      <w:r w:rsidRPr="00BA651C">
        <w:rPr>
          <w:rFonts w:ascii="Tahoma" w:hAnsi="Tahoma" w:cs="Tahoma"/>
          <w:i/>
          <w:sz w:val="22"/>
          <w:szCs w:val="22"/>
        </w:rPr>
        <w:t>pro</w:t>
      </w:r>
      <w:r w:rsidR="007B2E99" w:rsidRPr="00BA651C">
        <w:rPr>
          <w:rFonts w:ascii="Tahoma" w:hAnsi="Tahoma" w:cs="Tahoma"/>
          <w:i/>
          <w:sz w:val="22"/>
          <w:szCs w:val="22"/>
        </w:rPr>
        <w:t xml:space="preserve"> </w:t>
      </w:r>
      <w:r w:rsidRPr="00BA651C">
        <w:rPr>
          <w:rFonts w:ascii="Tahoma" w:hAnsi="Tahoma" w:cs="Tahoma"/>
          <w:i/>
          <w:sz w:val="22"/>
          <w:szCs w:val="22"/>
        </w:rPr>
        <w:t>rata temporis</w:t>
      </w:r>
      <w:r w:rsidRPr="00BA651C">
        <w:rPr>
          <w:rFonts w:ascii="Tahoma" w:hAnsi="Tahoma" w:cs="Tahoma"/>
          <w:sz w:val="22"/>
          <w:szCs w:val="22"/>
        </w:rPr>
        <w:t xml:space="preserve"> </w:t>
      </w:r>
      <w:r w:rsidR="007B2E99" w:rsidRPr="00BA651C">
        <w:rPr>
          <w:rFonts w:ascii="Tahoma" w:hAnsi="Tahoma" w:cs="Tahoma"/>
          <w:sz w:val="22"/>
          <w:szCs w:val="22"/>
        </w:rPr>
        <w:t>a partir</w:t>
      </w:r>
      <w:r w:rsidRPr="00BA651C">
        <w:rPr>
          <w:rFonts w:ascii="Tahoma" w:hAnsi="Tahoma" w:cs="Tahoma"/>
          <w:sz w:val="22"/>
          <w:szCs w:val="22"/>
        </w:rPr>
        <w:t xml:space="preserve"> </w:t>
      </w:r>
      <w:r w:rsidR="007B2E99" w:rsidRPr="00BA651C">
        <w:rPr>
          <w:rFonts w:ascii="Tahoma" w:hAnsi="Tahoma" w:cs="Tahoma"/>
          <w:sz w:val="22"/>
          <w:szCs w:val="22"/>
        </w:rPr>
        <w:t>d</w:t>
      </w:r>
      <w:r w:rsidRPr="00BA651C">
        <w:rPr>
          <w:rFonts w:ascii="Tahoma" w:hAnsi="Tahoma" w:cs="Tahoma"/>
          <w:sz w:val="22"/>
          <w:szCs w:val="22"/>
        </w:rPr>
        <w:t xml:space="preserve">a data de inadimplemento até a data do efetivo pagamento (em conjunto, </w:t>
      </w:r>
      <w:r w:rsidR="00414403" w:rsidRPr="00BA651C">
        <w:rPr>
          <w:rFonts w:ascii="Tahoma" w:hAnsi="Tahoma" w:cs="Tahoma"/>
          <w:sz w:val="22"/>
          <w:szCs w:val="22"/>
        </w:rPr>
        <w:t>“</w:t>
      </w:r>
      <w:r w:rsidRPr="00BA651C">
        <w:rPr>
          <w:rFonts w:ascii="Tahoma" w:hAnsi="Tahoma" w:cs="Tahoma"/>
          <w:sz w:val="22"/>
          <w:szCs w:val="22"/>
          <w:u w:val="single"/>
        </w:rPr>
        <w:t>Encargos Moratórios</w:t>
      </w:r>
      <w:r w:rsidR="00414403" w:rsidRPr="00BA651C">
        <w:rPr>
          <w:rFonts w:ascii="Tahoma" w:hAnsi="Tahoma" w:cs="Tahoma"/>
          <w:sz w:val="22"/>
          <w:szCs w:val="22"/>
        </w:rPr>
        <w:t>”</w:t>
      </w:r>
      <w:r w:rsidRPr="00BA651C">
        <w:rPr>
          <w:rFonts w:ascii="Tahoma" w:hAnsi="Tahoma" w:cs="Tahoma"/>
          <w:sz w:val="22"/>
          <w:szCs w:val="22"/>
        </w:rPr>
        <w:t>)</w:t>
      </w:r>
      <w:r w:rsidR="007B2E99" w:rsidRPr="00BA651C">
        <w:rPr>
          <w:rFonts w:ascii="Tahoma" w:hAnsi="Tahoma" w:cs="Tahoma"/>
          <w:sz w:val="22"/>
          <w:szCs w:val="22"/>
        </w:rPr>
        <w:t>, independentemente de aviso, notificação ou interpelação judicial ou extrajudicial</w:t>
      </w:r>
      <w:r w:rsidRPr="00BA651C">
        <w:rPr>
          <w:rFonts w:ascii="Tahoma" w:hAnsi="Tahoma" w:cs="Tahoma"/>
          <w:sz w:val="22"/>
          <w:szCs w:val="22"/>
        </w:rPr>
        <w:t>.</w:t>
      </w:r>
      <w:bookmarkEnd w:id="42"/>
      <w:r w:rsidRPr="00BA651C">
        <w:rPr>
          <w:rFonts w:ascii="Tahoma" w:hAnsi="Tahoma" w:cs="Tahoma"/>
          <w:sz w:val="22"/>
          <w:szCs w:val="22"/>
        </w:rPr>
        <w:t xml:space="preserve"> </w:t>
      </w:r>
    </w:p>
    <w:p w14:paraId="05A8FBBE" w14:textId="30A519E4" w:rsidR="00FA40F0" w:rsidRPr="00BA651C" w:rsidRDefault="00FA40F0" w:rsidP="001F538B">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5.</w:t>
      </w:r>
      <w:r w:rsidR="00A34654">
        <w:rPr>
          <w:rFonts w:ascii="Tahoma" w:hAnsi="Tahoma" w:cs="Tahoma"/>
          <w:sz w:val="22"/>
          <w:szCs w:val="22"/>
        </w:rPr>
        <w:t>12</w:t>
      </w:r>
      <w:r w:rsidR="00A34654" w:rsidRPr="00BA651C">
        <w:rPr>
          <w:rFonts w:ascii="Tahoma" w:hAnsi="Tahoma" w:cs="Tahoma"/>
          <w:sz w:val="22"/>
          <w:szCs w:val="22"/>
        </w:rPr>
        <w:t xml:space="preserve"> </w:t>
      </w:r>
      <w:r w:rsidR="00D61D39" w:rsidRPr="00BA651C">
        <w:rPr>
          <w:rFonts w:ascii="Tahoma" w:hAnsi="Tahoma" w:cs="Tahoma"/>
          <w:sz w:val="22"/>
          <w:szCs w:val="22"/>
        </w:rPr>
        <w:tab/>
      </w:r>
      <w:r w:rsidRPr="00BA651C">
        <w:rPr>
          <w:rFonts w:ascii="Tahoma" w:hAnsi="Tahoma" w:cs="Tahoma"/>
          <w:sz w:val="22"/>
          <w:szCs w:val="22"/>
          <w:u w:val="single"/>
        </w:rPr>
        <w:t>Término dos Direitos aos Acréscimos</w:t>
      </w:r>
      <w:r w:rsidRPr="00BA651C">
        <w:rPr>
          <w:rFonts w:ascii="Tahoma" w:hAnsi="Tahoma" w:cs="Tahoma"/>
          <w:sz w:val="22"/>
          <w:szCs w:val="22"/>
        </w:rPr>
        <w:t xml:space="preserve">. O não comparecimento de um Debenturista para receber o valor correspondente a quaisquer obrigações pecuniárias nas datas previstas nesta Escritura de Emissão ou em qualquer comunicação realizada ou aviso publicado nos termos desta Escritura de Emissão não lhe dará o direito a qualquer acréscimo no período relativo ao atraso no recebimento, observado, todavia, que todos os direitos adquiridos pelo Debenturista até a data do respectivo vencimento </w:t>
      </w:r>
      <w:r w:rsidRPr="00BA651C">
        <w:rPr>
          <w:rFonts w:ascii="Tahoma" w:eastAsia="Batang" w:hAnsi="Tahoma" w:cs="Tahoma"/>
          <w:sz w:val="22"/>
          <w:szCs w:val="22"/>
        </w:rPr>
        <w:t>ou pagamento serão preservados, e os montantes permanecerão disponíveis ao Debenturista</w:t>
      </w:r>
      <w:r w:rsidRPr="00BA651C">
        <w:rPr>
          <w:rFonts w:ascii="Tahoma" w:hAnsi="Tahoma" w:cs="Tahoma"/>
          <w:sz w:val="22"/>
          <w:szCs w:val="22"/>
        </w:rPr>
        <w:t xml:space="preserve">. </w:t>
      </w:r>
    </w:p>
    <w:p w14:paraId="3ECE56B4" w14:textId="48DF16AB" w:rsidR="00FA40F0" w:rsidRPr="00BA651C" w:rsidRDefault="00FA40F0" w:rsidP="001F538B">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5.</w:t>
      </w:r>
      <w:r w:rsidR="00A34654">
        <w:rPr>
          <w:rFonts w:ascii="Tahoma" w:hAnsi="Tahoma" w:cs="Tahoma"/>
          <w:sz w:val="22"/>
          <w:szCs w:val="22"/>
        </w:rPr>
        <w:t>13</w:t>
      </w:r>
      <w:r w:rsidR="00A34654" w:rsidRPr="00BA651C">
        <w:rPr>
          <w:rFonts w:ascii="Tahoma" w:hAnsi="Tahoma" w:cs="Tahoma"/>
          <w:sz w:val="22"/>
          <w:szCs w:val="22"/>
        </w:rPr>
        <w:t xml:space="preserve"> </w:t>
      </w:r>
      <w:r w:rsidR="00D61D39" w:rsidRPr="00BA651C">
        <w:rPr>
          <w:rFonts w:ascii="Tahoma" w:hAnsi="Tahoma" w:cs="Tahoma"/>
          <w:sz w:val="22"/>
          <w:szCs w:val="22"/>
        </w:rPr>
        <w:tab/>
      </w:r>
      <w:r w:rsidRPr="00BA651C">
        <w:rPr>
          <w:rFonts w:ascii="Tahoma" w:hAnsi="Tahoma" w:cs="Tahoma"/>
          <w:sz w:val="22"/>
          <w:szCs w:val="22"/>
          <w:u w:val="single"/>
        </w:rPr>
        <w:t>Repactuação Programada</w:t>
      </w:r>
      <w:r w:rsidRPr="00BA651C">
        <w:rPr>
          <w:rFonts w:ascii="Tahoma" w:hAnsi="Tahoma" w:cs="Tahoma"/>
          <w:sz w:val="22"/>
          <w:szCs w:val="22"/>
        </w:rPr>
        <w:t xml:space="preserve">. Não haverá repactuação programada. </w:t>
      </w:r>
    </w:p>
    <w:p w14:paraId="0CE11774" w14:textId="1F0BD529" w:rsidR="00764D27" w:rsidRPr="00C075FD" w:rsidRDefault="009A0FAB" w:rsidP="001F538B">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5.</w:t>
      </w:r>
      <w:r w:rsidR="00A34654">
        <w:rPr>
          <w:rFonts w:ascii="Tahoma" w:hAnsi="Tahoma" w:cs="Tahoma"/>
          <w:sz w:val="22"/>
          <w:szCs w:val="22"/>
        </w:rPr>
        <w:t>14</w:t>
      </w:r>
      <w:r w:rsidR="00A34654" w:rsidRPr="00BA651C">
        <w:rPr>
          <w:rFonts w:ascii="Tahoma" w:hAnsi="Tahoma" w:cs="Tahoma"/>
          <w:sz w:val="22"/>
          <w:szCs w:val="22"/>
        </w:rPr>
        <w:t xml:space="preserve"> </w:t>
      </w:r>
      <w:r w:rsidR="00D61D39" w:rsidRPr="00BA651C">
        <w:rPr>
          <w:rFonts w:ascii="Tahoma" w:hAnsi="Tahoma" w:cs="Tahoma"/>
          <w:sz w:val="22"/>
          <w:szCs w:val="22"/>
        </w:rPr>
        <w:tab/>
      </w:r>
      <w:r w:rsidRPr="00BA651C">
        <w:rPr>
          <w:rFonts w:ascii="Tahoma" w:hAnsi="Tahoma" w:cs="Tahoma"/>
          <w:sz w:val="22"/>
          <w:szCs w:val="22"/>
          <w:u w:val="single"/>
        </w:rPr>
        <w:t>Resgate Antecipado Facultativo</w:t>
      </w:r>
      <w:r w:rsidR="000A5242" w:rsidRPr="00BA651C">
        <w:rPr>
          <w:rFonts w:ascii="Tahoma" w:hAnsi="Tahoma" w:cs="Tahoma"/>
          <w:sz w:val="22"/>
          <w:szCs w:val="22"/>
          <w:u w:val="single"/>
        </w:rPr>
        <w:t xml:space="preserve"> das Debêntures</w:t>
      </w:r>
      <w:r w:rsidRPr="00BA651C">
        <w:rPr>
          <w:rFonts w:ascii="Tahoma" w:hAnsi="Tahoma" w:cs="Tahoma"/>
          <w:sz w:val="22"/>
          <w:szCs w:val="22"/>
        </w:rPr>
        <w:t xml:space="preserve">. </w:t>
      </w:r>
      <w:r w:rsidR="00DD0CF9" w:rsidRPr="00BA651C">
        <w:rPr>
          <w:rFonts w:ascii="Tahoma" w:hAnsi="Tahoma" w:cs="Tahoma"/>
          <w:sz w:val="22"/>
          <w:szCs w:val="22"/>
        </w:rPr>
        <w:t>A</w:t>
      </w:r>
      <w:r w:rsidRPr="00BA651C">
        <w:rPr>
          <w:rFonts w:ascii="Tahoma" w:hAnsi="Tahoma" w:cs="Tahoma"/>
          <w:sz w:val="22"/>
          <w:szCs w:val="22"/>
        </w:rPr>
        <w:t xml:space="preserve"> </w:t>
      </w:r>
      <w:r w:rsidR="00B00FA9" w:rsidRPr="00BA651C">
        <w:rPr>
          <w:rFonts w:ascii="Tahoma" w:hAnsi="Tahoma" w:cs="Tahoma"/>
          <w:sz w:val="22"/>
          <w:szCs w:val="22"/>
        </w:rPr>
        <w:t>Emissora</w:t>
      </w:r>
      <w:r w:rsidRPr="00BA651C">
        <w:rPr>
          <w:rFonts w:ascii="Tahoma" w:hAnsi="Tahoma" w:cs="Tahoma"/>
          <w:sz w:val="22"/>
          <w:szCs w:val="22"/>
        </w:rPr>
        <w:t xml:space="preserve"> poderá</w:t>
      </w:r>
      <w:r w:rsidR="00DD0CF9" w:rsidRPr="00BA651C">
        <w:rPr>
          <w:rFonts w:ascii="Tahoma" w:hAnsi="Tahoma" w:cs="Tahoma"/>
          <w:sz w:val="22"/>
          <w:szCs w:val="22"/>
        </w:rPr>
        <w:t xml:space="preserve">, </w:t>
      </w:r>
      <w:r w:rsidRPr="00BA651C">
        <w:rPr>
          <w:rFonts w:ascii="Tahoma" w:hAnsi="Tahoma" w:cs="Tahoma"/>
          <w:sz w:val="22"/>
          <w:szCs w:val="22"/>
        </w:rPr>
        <w:t>a seu exclusivo critério, realizar, a qualquer tempo</w:t>
      </w:r>
      <w:r w:rsidR="00FE572D" w:rsidRPr="00BA651C">
        <w:rPr>
          <w:rFonts w:ascii="Tahoma" w:hAnsi="Tahoma" w:cs="Tahoma"/>
          <w:sz w:val="22"/>
          <w:szCs w:val="22"/>
        </w:rPr>
        <w:t xml:space="preserve"> a partir da Data de Emissão</w:t>
      </w:r>
      <w:r w:rsidRPr="00BA651C">
        <w:rPr>
          <w:rFonts w:ascii="Tahoma" w:hAnsi="Tahoma" w:cs="Tahoma"/>
          <w:sz w:val="22"/>
          <w:szCs w:val="22"/>
        </w:rPr>
        <w:t xml:space="preserve">, e com aviso prévio de </w:t>
      </w:r>
      <w:r w:rsidR="009943D0" w:rsidRPr="00BA651C">
        <w:rPr>
          <w:rFonts w:ascii="Tahoma" w:hAnsi="Tahoma" w:cs="Tahoma"/>
          <w:sz w:val="22"/>
          <w:szCs w:val="22"/>
        </w:rPr>
        <w:t xml:space="preserve">5 </w:t>
      </w:r>
      <w:r w:rsidRPr="00BA651C">
        <w:rPr>
          <w:rFonts w:ascii="Tahoma" w:hAnsi="Tahoma" w:cs="Tahoma"/>
          <w:sz w:val="22"/>
          <w:szCs w:val="22"/>
        </w:rPr>
        <w:t>(</w:t>
      </w:r>
      <w:r w:rsidR="003835E3" w:rsidRPr="00BA651C">
        <w:rPr>
          <w:rFonts w:ascii="Tahoma" w:hAnsi="Tahoma" w:cs="Tahoma"/>
          <w:sz w:val="22"/>
          <w:szCs w:val="22"/>
        </w:rPr>
        <w:t>c</w:t>
      </w:r>
      <w:r w:rsidR="009943D0" w:rsidRPr="00BA651C">
        <w:rPr>
          <w:rFonts w:ascii="Tahoma" w:hAnsi="Tahoma" w:cs="Tahoma"/>
          <w:sz w:val="22"/>
          <w:szCs w:val="22"/>
        </w:rPr>
        <w:t>inco</w:t>
      </w:r>
      <w:r w:rsidRPr="00BA651C">
        <w:rPr>
          <w:rFonts w:ascii="Tahoma" w:hAnsi="Tahoma" w:cs="Tahoma"/>
          <w:sz w:val="22"/>
          <w:szCs w:val="22"/>
        </w:rPr>
        <w:t>) Dias Úteis aos Debenturistas (por me</w:t>
      </w:r>
      <w:r w:rsidR="009C3038" w:rsidRPr="00BA651C">
        <w:rPr>
          <w:rFonts w:ascii="Tahoma" w:hAnsi="Tahoma" w:cs="Tahoma"/>
          <w:sz w:val="22"/>
          <w:szCs w:val="22"/>
        </w:rPr>
        <w:t>io de publicação de anúncio no</w:t>
      </w:r>
      <w:r w:rsidR="00446212" w:rsidRPr="00BA651C">
        <w:rPr>
          <w:rFonts w:ascii="Tahoma" w:hAnsi="Tahoma" w:cs="Tahoma"/>
          <w:sz w:val="22"/>
          <w:szCs w:val="22"/>
        </w:rPr>
        <w:t>s</w:t>
      </w:r>
      <w:r w:rsidR="009C3038" w:rsidRPr="00BA651C">
        <w:rPr>
          <w:rFonts w:ascii="Tahoma" w:hAnsi="Tahoma" w:cs="Tahoma"/>
          <w:sz w:val="22"/>
          <w:szCs w:val="22"/>
        </w:rPr>
        <w:t xml:space="preserve"> </w:t>
      </w:r>
      <w:r w:rsidR="000A5242" w:rsidRPr="00BA651C">
        <w:rPr>
          <w:rFonts w:ascii="Tahoma" w:hAnsi="Tahoma" w:cs="Tahoma"/>
          <w:sz w:val="22"/>
          <w:szCs w:val="22"/>
        </w:rPr>
        <w:t>J</w:t>
      </w:r>
      <w:r w:rsidR="009C3038" w:rsidRPr="00BA651C">
        <w:rPr>
          <w:rFonts w:ascii="Tahoma" w:hAnsi="Tahoma" w:cs="Tahoma"/>
          <w:sz w:val="22"/>
          <w:szCs w:val="22"/>
        </w:rPr>
        <w:t>orna</w:t>
      </w:r>
      <w:r w:rsidR="00446212" w:rsidRPr="00BA651C">
        <w:rPr>
          <w:rFonts w:ascii="Tahoma" w:hAnsi="Tahoma" w:cs="Tahoma"/>
          <w:sz w:val="22"/>
          <w:szCs w:val="22"/>
        </w:rPr>
        <w:t>is</w:t>
      </w:r>
      <w:r w:rsidR="009C3038" w:rsidRPr="00BA651C">
        <w:rPr>
          <w:rFonts w:ascii="Tahoma" w:hAnsi="Tahoma" w:cs="Tahoma"/>
          <w:sz w:val="22"/>
          <w:szCs w:val="22"/>
        </w:rPr>
        <w:t xml:space="preserve"> de </w:t>
      </w:r>
      <w:r w:rsidR="000A5242" w:rsidRPr="00BA651C">
        <w:rPr>
          <w:rFonts w:ascii="Tahoma" w:hAnsi="Tahoma" w:cs="Tahoma"/>
          <w:sz w:val="22"/>
          <w:szCs w:val="22"/>
        </w:rPr>
        <w:t>P</w:t>
      </w:r>
      <w:r w:rsidR="009C3038" w:rsidRPr="00BA651C">
        <w:rPr>
          <w:rFonts w:ascii="Tahoma" w:hAnsi="Tahoma" w:cs="Tahoma"/>
          <w:sz w:val="22"/>
          <w:szCs w:val="22"/>
        </w:rPr>
        <w:t xml:space="preserve">ublicação </w:t>
      </w:r>
      <w:r w:rsidRPr="00BA651C">
        <w:rPr>
          <w:rFonts w:ascii="Tahoma" w:hAnsi="Tahoma" w:cs="Tahoma"/>
          <w:sz w:val="22"/>
          <w:szCs w:val="22"/>
        </w:rPr>
        <w:t>ou por meio de envio de notificação individual a todos os Debenturistas, com cópia ao Agente Fiduciário)</w:t>
      </w:r>
      <w:r w:rsidR="00C239F7" w:rsidRPr="00BA651C">
        <w:rPr>
          <w:rFonts w:ascii="Tahoma" w:hAnsi="Tahoma" w:cs="Tahoma"/>
          <w:sz w:val="22"/>
          <w:szCs w:val="22"/>
        </w:rPr>
        <w:t>,</w:t>
      </w:r>
      <w:r w:rsidRPr="00BA651C">
        <w:rPr>
          <w:rFonts w:ascii="Tahoma" w:hAnsi="Tahoma" w:cs="Tahoma"/>
          <w:sz w:val="22"/>
          <w:szCs w:val="22"/>
        </w:rPr>
        <w:t xml:space="preserve"> </w:t>
      </w:r>
      <w:r w:rsidR="00C239F7" w:rsidRPr="00BA651C">
        <w:rPr>
          <w:rFonts w:ascii="Tahoma" w:hAnsi="Tahoma" w:cs="Tahoma"/>
          <w:sz w:val="22"/>
          <w:szCs w:val="22"/>
        </w:rPr>
        <w:t>a</w:t>
      </w:r>
      <w:r w:rsidRPr="00BA651C">
        <w:rPr>
          <w:rFonts w:ascii="Tahoma" w:hAnsi="Tahoma" w:cs="Tahoma"/>
          <w:sz w:val="22"/>
          <w:szCs w:val="22"/>
        </w:rPr>
        <w:t xml:space="preserve">o Agente Fiduciário, ao Escriturador, ao </w:t>
      </w:r>
      <w:r w:rsidR="00FE572D" w:rsidRPr="00BA651C">
        <w:rPr>
          <w:rFonts w:ascii="Tahoma" w:hAnsi="Tahoma" w:cs="Tahoma"/>
          <w:sz w:val="22"/>
          <w:szCs w:val="22"/>
        </w:rPr>
        <w:t>Agente de Liquidação</w:t>
      </w:r>
      <w:r w:rsidRPr="00BA651C">
        <w:rPr>
          <w:rFonts w:ascii="Tahoma" w:hAnsi="Tahoma" w:cs="Tahoma"/>
          <w:sz w:val="22"/>
          <w:szCs w:val="22"/>
        </w:rPr>
        <w:t xml:space="preserve"> e à B3, o re</w:t>
      </w:r>
      <w:r w:rsidR="00764D27" w:rsidRPr="00BA651C">
        <w:rPr>
          <w:rFonts w:ascii="Tahoma" w:hAnsi="Tahoma" w:cs="Tahoma"/>
          <w:sz w:val="22"/>
          <w:szCs w:val="22"/>
        </w:rPr>
        <w:t xml:space="preserve">sgate antecipado da totalidade </w:t>
      </w:r>
      <w:r w:rsidRPr="00BA651C">
        <w:rPr>
          <w:rFonts w:ascii="Tahoma" w:hAnsi="Tahoma" w:cs="Tahoma"/>
          <w:sz w:val="22"/>
          <w:szCs w:val="22"/>
        </w:rPr>
        <w:t>das Debêntures</w:t>
      </w:r>
      <w:r w:rsidR="00026585" w:rsidRPr="00BA651C">
        <w:rPr>
          <w:rFonts w:ascii="Tahoma" w:hAnsi="Tahoma" w:cs="Tahoma"/>
          <w:sz w:val="22"/>
          <w:szCs w:val="22"/>
        </w:rPr>
        <w:t xml:space="preserve"> (e não menos do que a totalidade)</w:t>
      </w:r>
      <w:r w:rsidRPr="00BA651C">
        <w:rPr>
          <w:rFonts w:ascii="Tahoma" w:hAnsi="Tahoma" w:cs="Tahoma"/>
          <w:sz w:val="22"/>
          <w:szCs w:val="22"/>
        </w:rPr>
        <w:t xml:space="preserve">, com o </w:t>
      </w:r>
      <w:r w:rsidRPr="00493607">
        <w:rPr>
          <w:rFonts w:ascii="Tahoma" w:hAnsi="Tahoma" w:cs="Tahoma"/>
          <w:sz w:val="22"/>
          <w:szCs w:val="22"/>
        </w:rPr>
        <w:t>consequente cancelamento de tais Debêntures</w:t>
      </w:r>
      <w:r w:rsidR="00FE572D" w:rsidRPr="001550E7">
        <w:rPr>
          <w:rFonts w:ascii="Tahoma" w:hAnsi="Tahoma" w:cs="Tahoma"/>
          <w:sz w:val="22"/>
          <w:szCs w:val="22"/>
        </w:rPr>
        <w:t xml:space="preserve"> (“</w:t>
      </w:r>
      <w:r w:rsidR="00FE572D" w:rsidRPr="001550E7">
        <w:rPr>
          <w:rFonts w:ascii="Tahoma" w:hAnsi="Tahoma" w:cs="Tahoma"/>
          <w:sz w:val="22"/>
          <w:szCs w:val="22"/>
          <w:u w:val="single"/>
        </w:rPr>
        <w:t>Resgate Antecipado Facultativo</w:t>
      </w:r>
      <w:r w:rsidR="00FE572D" w:rsidRPr="001550E7">
        <w:rPr>
          <w:rFonts w:ascii="Tahoma" w:hAnsi="Tahoma" w:cs="Tahoma"/>
          <w:sz w:val="22"/>
          <w:szCs w:val="22"/>
        </w:rPr>
        <w:t>”)</w:t>
      </w:r>
      <w:r w:rsidRPr="001550E7">
        <w:rPr>
          <w:rFonts w:ascii="Tahoma" w:hAnsi="Tahoma" w:cs="Tahoma"/>
          <w:sz w:val="22"/>
          <w:szCs w:val="22"/>
        </w:rPr>
        <w:t xml:space="preserve">, mediante o pagamento do </w:t>
      </w:r>
      <w:r w:rsidR="00BE22A0" w:rsidRPr="001550E7">
        <w:rPr>
          <w:rFonts w:ascii="Tahoma" w:hAnsi="Tahoma" w:cs="Tahoma"/>
          <w:sz w:val="22"/>
          <w:szCs w:val="22"/>
        </w:rPr>
        <w:t xml:space="preserve">Valor Nominal </w:t>
      </w:r>
      <w:r w:rsidR="00253AD2">
        <w:rPr>
          <w:rFonts w:ascii="Tahoma" w:hAnsi="Tahoma" w:cs="Tahoma"/>
          <w:sz w:val="22"/>
          <w:szCs w:val="22"/>
        </w:rPr>
        <w:t>Atualizado</w:t>
      </w:r>
      <w:r w:rsidRPr="001550E7">
        <w:rPr>
          <w:rFonts w:ascii="Tahoma" w:hAnsi="Tahoma" w:cs="Tahoma"/>
          <w:sz w:val="22"/>
          <w:szCs w:val="22"/>
        </w:rPr>
        <w:t xml:space="preserve"> das Debêntures,</w:t>
      </w:r>
      <w:r w:rsidR="00BE22A0" w:rsidRPr="001550E7">
        <w:rPr>
          <w:rFonts w:ascii="Tahoma" w:hAnsi="Tahoma" w:cs="Tahoma"/>
          <w:sz w:val="22"/>
          <w:szCs w:val="22"/>
        </w:rPr>
        <w:t xml:space="preserve"> conforme o caso,</w:t>
      </w:r>
      <w:r w:rsidRPr="001550E7">
        <w:rPr>
          <w:rFonts w:ascii="Tahoma" w:hAnsi="Tahoma" w:cs="Tahoma"/>
          <w:sz w:val="22"/>
          <w:szCs w:val="22"/>
        </w:rPr>
        <w:t xml:space="preserve"> acrescido </w:t>
      </w:r>
      <w:r w:rsidR="00253AD2">
        <w:rPr>
          <w:rFonts w:ascii="Tahoma" w:hAnsi="Tahoma" w:cs="Tahoma"/>
          <w:sz w:val="22"/>
          <w:szCs w:val="22"/>
        </w:rPr>
        <w:t>dos Juros Remuneratórios aplicáveis</w:t>
      </w:r>
      <w:r w:rsidRPr="00493607">
        <w:rPr>
          <w:rFonts w:ascii="Tahoma" w:hAnsi="Tahoma" w:cs="Tahoma"/>
          <w:sz w:val="22"/>
          <w:szCs w:val="22"/>
        </w:rPr>
        <w:t xml:space="preserve">, </w:t>
      </w:r>
      <w:r w:rsidR="00253AD2" w:rsidRPr="001550E7">
        <w:rPr>
          <w:rFonts w:ascii="Tahoma" w:hAnsi="Tahoma" w:cs="Tahoma"/>
          <w:sz w:val="22"/>
          <w:szCs w:val="22"/>
        </w:rPr>
        <w:t>calculad</w:t>
      </w:r>
      <w:r w:rsidR="00253AD2">
        <w:rPr>
          <w:rFonts w:ascii="Tahoma" w:hAnsi="Tahoma" w:cs="Tahoma"/>
          <w:sz w:val="22"/>
          <w:szCs w:val="22"/>
        </w:rPr>
        <w:t>os</w:t>
      </w:r>
      <w:r w:rsidR="00253AD2" w:rsidRPr="00493607">
        <w:rPr>
          <w:rFonts w:ascii="Tahoma" w:hAnsi="Tahoma" w:cs="Tahoma"/>
          <w:sz w:val="22"/>
          <w:szCs w:val="22"/>
        </w:rPr>
        <w:t xml:space="preserve"> </w:t>
      </w:r>
      <w:r w:rsidRPr="00493607">
        <w:rPr>
          <w:rFonts w:ascii="Tahoma" w:hAnsi="Tahoma" w:cs="Tahoma"/>
          <w:i/>
          <w:sz w:val="22"/>
          <w:szCs w:val="22"/>
        </w:rPr>
        <w:t>pro rata temporis</w:t>
      </w:r>
      <w:r w:rsidRPr="001550E7">
        <w:rPr>
          <w:rFonts w:ascii="Tahoma" w:hAnsi="Tahoma" w:cs="Tahoma"/>
          <w:sz w:val="22"/>
          <w:szCs w:val="22"/>
        </w:rPr>
        <w:t xml:space="preserve"> </w:t>
      </w:r>
      <w:r w:rsidR="000A5242" w:rsidRPr="001550E7">
        <w:rPr>
          <w:rFonts w:ascii="Tahoma" w:hAnsi="Tahoma" w:cs="Tahoma"/>
          <w:sz w:val="22"/>
          <w:szCs w:val="22"/>
        </w:rPr>
        <w:t>a partir d</w:t>
      </w:r>
      <w:r w:rsidRPr="001550E7">
        <w:rPr>
          <w:rFonts w:ascii="Tahoma" w:hAnsi="Tahoma" w:cs="Tahoma"/>
          <w:sz w:val="22"/>
          <w:szCs w:val="22"/>
        </w:rPr>
        <w:t xml:space="preserve">a Data de </w:t>
      </w:r>
      <w:r w:rsidR="000A5242" w:rsidRPr="001550E7">
        <w:rPr>
          <w:rFonts w:ascii="Tahoma" w:hAnsi="Tahoma" w:cs="Tahoma"/>
          <w:sz w:val="22"/>
          <w:szCs w:val="22"/>
        </w:rPr>
        <w:t>Subscrição</w:t>
      </w:r>
      <w:r w:rsidR="00C12177" w:rsidRPr="001550E7">
        <w:rPr>
          <w:rFonts w:ascii="Tahoma" w:hAnsi="Tahoma" w:cs="Tahoma"/>
          <w:sz w:val="22"/>
          <w:szCs w:val="22"/>
        </w:rPr>
        <w:t xml:space="preserve"> e Integralização</w:t>
      </w:r>
      <w:r w:rsidR="00C4735B" w:rsidRPr="001550E7">
        <w:rPr>
          <w:rFonts w:ascii="Tahoma" w:hAnsi="Tahoma" w:cs="Tahoma"/>
          <w:sz w:val="22"/>
          <w:szCs w:val="22"/>
        </w:rPr>
        <w:t xml:space="preserve"> </w:t>
      </w:r>
      <w:r w:rsidRPr="001550E7">
        <w:rPr>
          <w:rFonts w:ascii="Tahoma" w:hAnsi="Tahoma" w:cs="Tahoma"/>
          <w:sz w:val="22"/>
          <w:szCs w:val="22"/>
        </w:rPr>
        <w:t xml:space="preserve">ou </w:t>
      </w:r>
      <w:r w:rsidR="000A5242" w:rsidRPr="001550E7">
        <w:rPr>
          <w:rFonts w:ascii="Tahoma" w:hAnsi="Tahoma" w:cs="Tahoma"/>
          <w:sz w:val="22"/>
          <w:szCs w:val="22"/>
        </w:rPr>
        <w:t>d</w:t>
      </w:r>
      <w:r w:rsidRPr="001550E7">
        <w:rPr>
          <w:rFonts w:ascii="Tahoma" w:hAnsi="Tahoma" w:cs="Tahoma"/>
          <w:sz w:val="22"/>
          <w:szCs w:val="22"/>
        </w:rPr>
        <w:t xml:space="preserve">a </w:t>
      </w:r>
      <w:r w:rsidR="00920B07" w:rsidRPr="001550E7">
        <w:rPr>
          <w:rFonts w:ascii="Tahoma" w:hAnsi="Tahoma" w:cs="Tahoma"/>
          <w:sz w:val="22"/>
          <w:szCs w:val="22"/>
        </w:rPr>
        <w:t xml:space="preserve">Data </w:t>
      </w:r>
      <w:r w:rsidRPr="001550E7">
        <w:rPr>
          <w:rFonts w:ascii="Tahoma" w:hAnsi="Tahoma" w:cs="Tahoma"/>
          <w:sz w:val="22"/>
          <w:szCs w:val="22"/>
        </w:rPr>
        <w:t xml:space="preserve">de </w:t>
      </w:r>
      <w:r w:rsidR="00920B07" w:rsidRPr="001550E7">
        <w:rPr>
          <w:rFonts w:ascii="Tahoma" w:hAnsi="Tahoma" w:cs="Tahoma"/>
          <w:sz w:val="22"/>
          <w:szCs w:val="22"/>
        </w:rPr>
        <w:t>Pagamento</w:t>
      </w:r>
      <w:r w:rsidRPr="001550E7">
        <w:rPr>
          <w:rFonts w:ascii="Tahoma" w:hAnsi="Tahoma" w:cs="Tahoma"/>
          <w:sz w:val="22"/>
          <w:szCs w:val="22"/>
        </w:rPr>
        <w:t xml:space="preserve"> aplicável</w:t>
      </w:r>
      <w:r w:rsidR="00632529" w:rsidRPr="001550E7">
        <w:rPr>
          <w:rFonts w:ascii="Tahoma" w:hAnsi="Tahoma" w:cs="Tahoma"/>
          <w:sz w:val="22"/>
          <w:szCs w:val="22"/>
        </w:rPr>
        <w:t xml:space="preserve"> imediatamente anterior</w:t>
      </w:r>
      <w:r w:rsidR="000A5242" w:rsidRPr="001550E7">
        <w:rPr>
          <w:rFonts w:ascii="Tahoma" w:hAnsi="Tahoma" w:cs="Tahoma"/>
          <w:sz w:val="22"/>
          <w:szCs w:val="22"/>
        </w:rPr>
        <w:t>,</w:t>
      </w:r>
      <w:r w:rsidR="000A5242" w:rsidRPr="00BA651C">
        <w:rPr>
          <w:rFonts w:ascii="Tahoma" w:hAnsi="Tahoma" w:cs="Tahoma"/>
          <w:sz w:val="22"/>
          <w:szCs w:val="22"/>
        </w:rPr>
        <w:t xml:space="preserve"> conforme aplicável,</w:t>
      </w:r>
      <w:r w:rsidRPr="00BA651C">
        <w:rPr>
          <w:rFonts w:ascii="Tahoma" w:hAnsi="Tahoma" w:cs="Tahoma"/>
          <w:sz w:val="22"/>
          <w:szCs w:val="22"/>
        </w:rPr>
        <w:t xml:space="preserve"> </w:t>
      </w:r>
      <w:r w:rsidR="00764D27" w:rsidRPr="00BA651C">
        <w:rPr>
          <w:rFonts w:ascii="Tahoma" w:hAnsi="Tahoma" w:cs="Tahoma"/>
          <w:sz w:val="22"/>
          <w:szCs w:val="22"/>
        </w:rPr>
        <w:t>até a data do efetivo pagamento</w:t>
      </w:r>
      <w:r w:rsidR="00D339A1" w:rsidRPr="00BA651C">
        <w:rPr>
          <w:rFonts w:ascii="Tahoma" w:hAnsi="Tahoma" w:cs="Tahoma"/>
          <w:sz w:val="22"/>
          <w:szCs w:val="22"/>
        </w:rPr>
        <w:t xml:space="preserve"> (“</w:t>
      </w:r>
      <w:r w:rsidR="00D339A1" w:rsidRPr="00BA651C">
        <w:rPr>
          <w:rFonts w:ascii="Tahoma" w:hAnsi="Tahoma" w:cs="Tahoma"/>
          <w:sz w:val="22"/>
          <w:szCs w:val="22"/>
          <w:u w:val="single"/>
        </w:rPr>
        <w:t>Saldo Devedor Total</w:t>
      </w:r>
      <w:r w:rsidR="00D339A1" w:rsidRPr="00BA651C">
        <w:rPr>
          <w:rFonts w:ascii="Tahoma" w:hAnsi="Tahoma" w:cs="Tahoma"/>
          <w:sz w:val="22"/>
          <w:szCs w:val="22"/>
        </w:rPr>
        <w:t>”)</w:t>
      </w:r>
      <w:r w:rsidR="00AA4CC4" w:rsidRPr="00BA651C">
        <w:rPr>
          <w:rFonts w:ascii="Tahoma" w:hAnsi="Tahoma" w:cs="Tahoma"/>
          <w:sz w:val="22"/>
          <w:szCs w:val="22"/>
        </w:rPr>
        <w:t xml:space="preserve">, acrescido de prêmio, incidente sobre o valor do resgate (sendo que o valor do resgate </w:t>
      </w:r>
      <w:r w:rsidR="00D339A1" w:rsidRPr="00BA651C">
        <w:rPr>
          <w:rFonts w:ascii="Tahoma" w:hAnsi="Tahoma" w:cs="Tahoma"/>
          <w:sz w:val="22"/>
          <w:szCs w:val="22"/>
        </w:rPr>
        <w:t xml:space="preserve">significa o saldo do Valor Nominal </w:t>
      </w:r>
      <w:r w:rsidR="00253AD2">
        <w:rPr>
          <w:rFonts w:ascii="Tahoma" w:hAnsi="Tahoma" w:cs="Tahoma"/>
          <w:sz w:val="22"/>
          <w:szCs w:val="22"/>
        </w:rPr>
        <w:t>Atualizado</w:t>
      </w:r>
      <w:r w:rsidR="00253AD2" w:rsidRPr="00BA651C">
        <w:rPr>
          <w:rFonts w:ascii="Tahoma" w:hAnsi="Tahoma" w:cs="Tahoma"/>
          <w:sz w:val="22"/>
          <w:szCs w:val="22"/>
        </w:rPr>
        <w:t xml:space="preserve"> </w:t>
      </w:r>
      <w:r w:rsidR="00D339A1" w:rsidRPr="00BA651C">
        <w:rPr>
          <w:rFonts w:ascii="Tahoma" w:hAnsi="Tahoma" w:cs="Tahoma"/>
          <w:sz w:val="22"/>
          <w:szCs w:val="22"/>
        </w:rPr>
        <w:t xml:space="preserve">da </w:t>
      </w:r>
      <w:r w:rsidR="00496F05" w:rsidRPr="00BA651C">
        <w:rPr>
          <w:rFonts w:ascii="Tahoma" w:hAnsi="Tahoma" w:cs="Tahoma"/>
          <w:sz w:val="22"/>
          <w:szCs w:val="22"/>
        </w:rPr>
        <w:t>Debêntures</w:t>
      </w:r>
      <w:r w:rsidR="00D339A1" w:rsidRPr="00BA651C">
        <w:rPr>
          <w:rFonts w:ascii="Tahoma" w:hAnsi="Tahoma" w:cs="Tahoma"/>
          <w:sz w:val="22"/>
          <w:szCs w:val="22"/>
        </w:rPr>
        <w:t xml:space="preserve">, acrescido </w:t>
      </w:r>
      <w:r w:rsidR="00253AD2">
        <w:rPr>
          <w:rFonts w:ascii="Tahoma" w:hAnsi="Tahoma" w:cs="Tahoma"/>
          <w:sz w:val="22"/>
          <w:szCs w:val="22"/>
        </w:rPr>
        <w:t>dos Juros Remuneratórios</w:t>
      </w:r>
      <w:r w:rsidR="00D339A1" w:rsidRPr="00BA651C">
        <w:rPr>
          <w:rFonts w:ascii="Tahoma" w:hAnsi="Tahoma" w:cs="Tahoma"/>
          <w:sz w:val="22"/>
          <w:szCs w:val="22"/>
        </w:rPr>
        <w:t xml:space="preserve">, calculada </w:t>
      </w:r>
      <w:r w:rsidR="00D339A1" w:rsidRPr="00BA651C">
        <w:rPr>
          <w:rFonts w:ascii="Tahoma" w:hAnsi="Tahoma" w:cs="Tahoma"/>
          <w:i/>
          <w:sz w:val="22"/>
          <w:szCs w:val="22"/>
        </w:rPr>
        <w:t>pro rata temporis</w:t>
      </w:r>
      <w:r w:rsidR="00D339A1" w:rsidRPr="00BA651C">
        <w:rPr>
          <w:rFonts w:ascii="Tahoma" w:hAnsi="Tahoma" w:cs="Tahoma"/>
          <w:sz w:val="22"/>
          <w:szCs w:val="22"/>
        </w:rPr>
        <w:t xml:space="preserve"> desde da Data de Subscrição</w:t>
      </w:r>
      <w:r w:rsidR="00C12177" w:rsidRPr="00BA651C">
        <w:rPr>
          <w:rFonts w:ascii="Tahoma" w:hAnsi="Tahoma" w:cs="Tahoma"/>
          <w:sz w:val="22"/>
          <w:szCs w:val="22"/>
        </w:rPr>
        <w:t xml:space="preserve"> e Integralização</w:t>
      </w:r>
      <w:r w:rsidR="00D339A1" w:rsidRPr="00BA651C">
        <w:rPr>
          <w:rFonts w:ascii="Tahoma" w:hAnsi="Tahoma" w:cs="Tahoma"/>
          <w:sz w:val="22"/>
          <w:szCs w:val="22"/>
        </w:rPr>
        <w:t xml:space="preserve"> ou a </w:t>
      </w:r>
      <w:r w:rsidR="00920B07" w:rsidRPr="00BA651C">
        <w:rPr>
          <w:rFonts w:ascii="Tahoma" w:hAnsi="Tahoma" w:cs="Tahoma"/>
          <w:sz w:val="22"/>
          <w:szCs w:val="22"/>
        </w:rPr>
        <w:t xml:space="preserve">Data </w:t>
      </w:r>
      <w:r w:rsidR="00D339A1" w:rsidRPr="00BA651C">
        <w:rPr>
          <w:rFonts w:ascii="Tahoma" w:hAnsi="Tahoma" w:cs="Tahoma"/>
          <w:sz w:val="22"/>
          <w:szCs w:val="22"/>
        </w:rPr>
        <w:t xml:space="preserve">de </w:t>
      </w:r>
      <w:r w:rsidR="00920B07" w:rsidRPr="00BA651C">
        <w:rPr>
          <w:rFonts w:ascii="Tahoma" w:hAnsi="Tahoma" w:cs="Tahoma"/>
          <w:sz w:val="22"/>
          <w:szCs w:val="22"/>
        </w:rPr>
        <w:t>Pagamento</w:t>
      </w:r>
      <w:r w:rsidR="00D339A1" w:rsidRPr="00BA651C">
        <w:rPr>
          <w:rFonts w:ascii="Tahoma" w:hAnsi="Tahoma" w:cs="Tahoma"/>
          <w:sz w:val="22"/>
          <w:szCs w:val="22"/>
        </w:rPr>
        <w:t xml:space="preserve"> imediatamente anterior, conforme o caso, </w:t>
      </w:r>
      <w:r w:rsidR="00042912" w:rsidRPr="00BA651C">
        <w:rPr>
          <w:rFonts w:ascii="Tahoma" w:hAnsi="Tahoma" w:cs="Tahoma"/>
          <w:sz w:val="22"/>
          <w:szCs w:val="22"/>
        </w:rPr>
        <w:t>até</w:t>
      </w:r>
      <w:r w:rsidR="00D339A1" w:rsidRPr="00BA651C">
        <w:rPr>
          <w:rFonts w:ascii="Tahoma" w:hAnsi="Tahoma" w:cs="Tahoma"/>
          <w:sz w:val="22"/>
          <w:szCs w:val="22"/>
        </w:rPr>
        <w:t xml:space="preserve"> a data do efetivo pagamento), correspondente a (“</w:t>
      </w:r>
      <w:r w:rsidR="00D339A1" w:rsidRPr="00BA651C">
        <w:rPr>
          <w:rFonts w:ascii="Tahoma" w:hAnsi="Tahoma" w:cs="Tahoma"/>
          <w:sz w:val="22"/>
          <w:szCs w:val="22"/>
          <w:u w:val="single"/>
        </w:rPr>
        <w:t>Prêmio</w:t>
      </w:r>
      <w:r w:rsidR="00D339A1" w:rsidRPr="00BA651C">
        <w:rPr>
          <w:rFonts w:ascii="Tahoma" w:hAnsi="Tahoma" w:cs="Tahoma"/>
          <w:sz w:val="22"/>
          <w:szCs w:val="22"/>
        </w:rPr>
        <w:t>”):</w:t>
      </w:r>
      <w:r w:rsidR="009A61B2" w:rsidRPr="00BA651C">
        <w:rPr>
          <w:rFonts w:ascii="Tahoma" w:hAnsi="Tahoma" w:cs="Tahoma"/>
          <w:sz w:val="22"/>
          <w:szCs w:val="22"/>
        </w:rPr>
        <w:t xml:space="preserve"> </w:t>
      </w:r>
    </w:p>
    <w:p w14:paraId="324D6B5F" w14:textId="595BE8DA" w:rsidR="00D339A1" w:rsidRPr="00C075FD" w:rsidRDefault="00D339A1">
      <w:pPr>
        <w:pStyle w:val="PargrafodaLista"/>
        <w:numPr>
          <w:ilvl w:val="0"/>
          <w:numId w:val="15"/>
        </w:numPr>
        <w:autoSpaceDE/>
        <w:autoSpaceDN/>
        <w:adjustRightInd/>
        <w:spacing w:before="120" w:after="120"/>
        <w:ind w:left="1418" w:hanging="709"/>
        <w:contextualSpacing w:val="0"/>
        <w:jc w:val="both"/>
        <w:rPr>
          <w:rFonts w:ascii="Tahoma" w:hAnsi="Tahoma" w:cs="Tahoma"/>
          <w:sz w:val="22"/>
          <w:szCs w:val="22"/>
        </w:rPr>
      </w:pPr>
      <w:r w:rsidRPr="001F538B">
        <w:rPr>
          <w:rFonts w:ascii="Tahoma" w:hAnsi="Tahoma" w:cs="Tahoma"/>
          <w:sz w:val="22"/>
          <w:szCs w:val="22"/>
        </w:rPr>
        <w:lastRenderedPageBreak/>
        <w:t>1,90% (um inteiro e noventa centésimos por cento</w:t>
      </w:r>
      <w:r w:rsidRPr="00AE1842">
        <w:rPr>
          <w:rFonts w:ascii="Tahoma" w:hAnsi="Tahoma" w:cs="Tahoma"/>
          <w:sz w:val="22"/>
          <w:szCs w:val="22"/>
        </w:rPr>
        <w:t xml:space="preserve">), caso o </w:t>
      </w:r>
      <w:bookmarkStart w:id="43" w:name="_Hlk23948909"/>
      <w:r w:rsidR="00F07F77" w:rsidRPr="00AE1842">
        <w:rPr>
          <w:rFonts w:ascii="Tahoma" w:hAnsi="Tahoma" w:cs="Tahoma"/>
          <w:sz w:val="22"/>
          <w:szCs w:val="22"/>
        </w:rPr>
        <w:t xml:space="preserve">Resgate Antecipado Facultativo </w:t>
      </w:r>
      <w:bookmarkEnd w:id="43"/>
      <w:r w:rsidRPr="00AE1842">
        <w:rPr>
          <w:rFonts w:ascii="Tahoma" w:hAnsi="Tahoma" w:cs="Tahoma"/>
          <w:sz w:val="22"/>
          <w:szCs w:val="22"/>
        </w:rPr>
        <w:t xml:space="preserve">seja realizado entre </w:t>
      </w:r>
      <w:r w:rsidR="00C075FD" w:rsidRPr="00AE1842">
        <w:rPr>
          <w:rFonts w:ascii="Tahoma" w:hAnsi="Tahoma" w:cs="Tahoma"/>
          <w:sz w:val="22"/>
          <w:szCs w:val="22"/>
        </w:rPr>
        <w:t xml:space="preserve">a Data de Emissão </w:t>
      </w:r>
      <w:r w:rsidRPr="00AE1842">
        <w:rPr>
          <w:rFonts w:ascii="Tahoma" w:hAnsi="Tahoma" w:cs="Tahoma"/>
          <w:sz w:val="22"/>
          <w:szCs w:val="22"/>
        </w:rPr>
        <w:t xml:space="preserve">(inclusive) e </w:t>
      </w:r>
      <w:r w:rsidR="009B2721">
        <w:rPr>
          <w:rFonts w:ascii="Tahoma" w:hAnsi="Tahoma" w:cs="Tahoma"/>
          <w:sz w:val="22"/>
          <w:szCs w:val="22"/>
        </w:rPr>
        <w:t>15</w:t>
      </w:r>
      <w:r w:rsidR="009F5D88" w:rsidRPr="000B378E">
        <w:rPr>
          <w:rFonts w:ascii="Tahoma" w:hAnsi="Tahoma" w:cs="Tahoma"/>
          <w:sz w:val="22"/>
          <w:szCs w:val="22"/>
        </w:rPr>
        <w:t xml:space="preserve"> de outubro</w:t>
      </w:r>
      <w:r w:rsidR="008F34AD" w:rsidRPr="00AE1842">
        <w:rPr>
          <w:rFonts w:ascii="Tahoma" w:hAnsi="Tahoma" w:cs="Tahoma"/>
          <w:sz w:val="22"/>
          <w:szCs w:val="22"/>
        </w:rPr>
        <w:t xml:space="preserve"> </w:t>
      </w:r>
      <w:r w:rsidRPr="004D0AE9">
        <w:rPr>
          <w:rFonts w:ascii="Tahoma" w:hAnsi="Tahoma" w:cs="Tahoma"/>
          <w:sz w:val="22"/>
          <w:szCs w:val="22"/>
        </w:rPr>
        <w:t xml:space="preserve">de </w:t>
      </w:r>
      <w:r w:rsidR="00C075FD" w:rsidRPr="004D0AE9">
        <w:rPr>
          <w:rFonts w:ascii="Tahoma" w:hAnsi="Tahoma" w:cs="Tahoma"/>
          <w:sz w:val="22"/>
          <w:szCs w:val="22"/>
        </w:rPr>
        <w:t>2021</w:t>
      </w:r>
      <w:r w:rsidRPr="004D0AE9">
        <w:rPr>
          <w:rFonts w:ascii="Tahoma" w:hAnsi="Tahoma" w:cs="Tahoma"/>
          <w:sz w:val="22"/>
          <w:szCs w:val="22"/>
        </w:rPr>
        <w:t xml:space="preserve"> (exclusive);</w:t>
      </w:r>
    </w:p>
    <w:p w14:paraId="5F1CF81F" w14:textId="3880ED2E" w:rsidR="00D339A1" w:rsidRPr="00C075FD" w:rsidRDefault="00D339A1">
      <w:pPr>
        <w:pStyle w:val="PargrafodaLista"/>
        <w:numPr>
          <w:ilvl w:val="0"/>
          <w:numId w:val="15"/>
        </w:numPr>
        <w:autoSpaceDE/>
        <w:autoSpaceDN/>
        <w:adjustRightInd/>
        <w:spacing w:before="120" w:after="120"/>
        <w:ind w:left="1418" w:hanging="709"/>
        <w:contextualSpacing w:val="0"/>
        <w:jc w:val="both"/>
        <w:rPr>
          <w:rFonts w:ascii="Tahoma" w:hAnsi="Tahoma" w:cs="Tahoma"/>
          <w:sz w:val="22"/>
          <w:szCs w:val="22"/>
        </w:rPr>
      </w:pPr>
      <w:r w:rsidRPr="001F538B">
        <w:rPr>
          <w:rFonts w:ascii="Tahoma" w:hAnsi="Tahoma" w:cs="Tahoma"/>
          <w:sz w:val="22"/>
          <w:szCs w:val="22"/>
        </w:rPr>
        <w:t xml:space="preserve">1,50% (um </w:t>
      </w:r>
      <w:r w:rsidRPr="00AE1842">
        <w:rPr>
          <w:rFonts w:ascii="Tahoma" w:hAnsi="Tahoma" w:cs="Tahoma"/>
          <w:sz w:val="22"/>
          <w:szCs w:val="22"/>
        </w:rPr>
        <w:t xml:space="preserve">inteiro e cinquenta centésimos por cento), </w:t>
      </w:r>
      <w:r w:rsidR="007B1C10" w:rsidRPr="00AE1842">
        <w:rPr>
          <w:rFonts w:ascii="Tahoma" w:hAnsi="Tahoma" w:cs="Tahoma"/>
          <w:sz w:val="22"/>
          <w:szCs w:val="22"/>
        </w:rPr>
        <w:t xml:space="preserve">caso o Resgate Antecipado Facultativo seja realizado entre </w:t>
      </w:r>
      <w:r w:rsidR="009B2721">
        <w:rPr>
          <w:rFonts w:ascii="Tahoma" w:hAnsi="Tahoma" w:cs="Tahoma"/>
          <w:sz w:val="22"/>
          <w:szCs w:val="22"/>
        </w:rPr>
        <w:t xml:space="preserve">15 </w:t>
      </w:r>
      <w:r w:rsidR="009F5D88" w:rsidRPr="000B378E">
        <w:rPr>
          <w:rFonts w:ascii="Tahoma" w:hAnsi="Tahoma" w:cs="Tahoma"/>
          <w:sz w:val="22"/>
          <w:szCs w:val="22"/>
        </w:rPr>
        <w:t>de outubro</w:t>
      </w:r>
      <w:r w:rsidR="007B1C10" w:rsidRPr="00AE1842">
        <w:rPr>
          <w:rFonts w:ascii="Tahoma" w:hAnsi="Tahoma" w:cs="Tahoma"/>
          <w:sz w:val="22"/>
          <w:szCs w:val="22"/>
        </w:rPr>
        <w:t xml:space="preserve"> de </w:t>
      </w:r>
      <w:r w:rsidR="00C075FD" w:rsidRPr="00AE1842">
        <w:rPr>
          <w:rFonts w:ascii="Tahoma" w:hAnsi="Tahoma" w:cs="Tahoma"/>
          <w:sz w:val="22"/>
          <w:szCs w:val="22"/>
        </w:rPr>
        <w:t>2021</w:t>
      </w:r>
      <w:r w:rsidR="007B1C10" w:rsidRPr="00AE1842">
        <w:rPr>
          <w:rFonts w:ascii="Tahoma" w:hAnsi="Tahoma" w:cs="Tahoma"/>
          <w:sz w:val="22"/>
          <w:szCs w:val="22"/>
        </w:rPr>
        <w:t xml:space="preserve"> (inclusive) e </w:t>
      </w:r>
      <w:r w:rsidR="009B2721">
        <w:rPr>
          <w:rFonts w:ascii="Tahoma" w:hAnsi="Tahoma" w:cs="Tahoma"/>
          <w:sz w:val="22"/>
          <w:szCs w:val="22"/>
        </w:rPr>
        <w:t>15</w:t>
      </w:r>
      <w:r w:rsidR="009F5D88" w:rsidRPr="000B378E">
        <w:rPr>
          <w:rFonts w:ascii="Tahoma" w:hAnsi="Tahoma" w:cs="Tahoma"/>
          <w:sz w:val="22"/>
          <w:szCs w:val="22"/>
        </w:rPr>
        <w:t xml:space="preserve"> de outubro</w:t>
      </w:r>
      <w:r w:rsidR="00AE1842">
        <w:rPr>
          <w:rFonts w:ascii="Tahoma" w:hAnsi="Tahoma" w:cs="Tahoma"/>
          <w:sz w:val="22"/>
          <w:szCs w:val="22"/>
        </w:rPr>
        <w:t xml:space="preserve"> </w:t>
      </w:r>
      <w:r w:rsidR="007B1C10" w:rsidRPr="00AE1842">
        <w:rPr>
          <w:rFonts w:ascii="Tahoma" w:hAnsi="Tahoma" w:cs="Tahoma"/>
          <w:sz w:val="22"/>
          <w:szCs w:val="22"/>
        </w:rPr>
        <w:t xml:space="preserve">de </w:t>
      </w:r>
      <w:r w:rsidR="00C075FD" w:rsidRPr="00AE1842">
        <w:rPr>
          <w:rFonts w:ascii="Tahoma" w:hAnsi="Tahoma" w:cs="Tahoma"/>
          <w:sz w:val="22"/>
          <w:szCs w:val="22"/>
        </w:rPr>
        <w:t xml:space="preserve">2022 </w:t>
      </w:r>
      <w:r w:rsidR="00441F3F" w:rsidRPr="00AE1842">
        <w:rPr>
          <w:rFonts w:ascii="Tahoma" w:hAnsi="Tahoma" w:cs="Tahoma"/>
          <w:sz w:val="22"/>
          <w:szCs w:val="22"/>
        </w:rPr>
        <w:t>(exclusive</w:t>
      </w:r>
      <w:r w:rsidR="00441F3F" w:rsidRPr="00C075FD">
        <w:rPr>
          <w:rFonts w:ascii="Tahoma" w:hAnsi="Tahoma" w:cs="Tahoma"/>
          <w:sz w:val="22"/>
          <w:szCs w:val="22"/>
        </w:rPr>
        <w:t>)</w:t>
      </w:r>
      <w:r w:rsidRPr="00C075FD">
        <w:rPr>
          <w:rFonts w:ascii="Tahoma" w:hAnsi="Tahoma" w:cs="Tahoma"/>
          <w:sz w:val="22"/>
          <w:szCs w:val="22"/>
        </w:rPr>
        <w:t>;</w:t>
      </w:r>
    </w:p>
    <w:p w14:paraId="7567AA94" w14:textId="533594A9" w:rsidR="00D339A1" w:rsidRPr="00C075FD" w:rsidRDefault="00D339A1">
      <w:pPr>
        <w:pStyle w:val="PargrafodaLista"/>
        <w:numPr>
          <w:ilvl w:val="0"/>
          <w:numId w:val="15"/>
        </w:numPr>
        <w:autoSpaceDE/>
        <w:autoSpaceDN/>
        <w:adjustRightInd/>
        <w:spacing w:before="120" w:after="120"/>
        <w:ind w:left="1418" w:hanging="709"/>
        <w:contextualSpacing w:val="0"/>
        <w:jc w:val="both"/>
        <w:rPr>
          <w:rFonts w:ascii="Tahoma" w:hAnsi="Tahoma" w:cs="Tahoma"/>
          <w:sz w:val="22"/>
          <w:szCs w:val="22"/>
        </w:rPr>
      </w:pPr>
      <w:r w:rsidRPr="001F538B">
        <w:rPr>
          <w:rFonts w:ascii="Tahoma" w:hAnsi="Tahoma" w:cs="Tahoma"/>
          <w:sz w:val="22"/>
          <w:szCs w:val="22"/>
        </w:rPr>
        <w:t xml:space="preserve">1,10% (um inteiro e dez centésimos por cento), caso </w:t>
      </w:r>
      <w:r w:rsidR="007B1C10" w:rsidRPr="001F538B">
        <w:rPr>
          <w:rFonts w:ascii="Tahoma" w:hAnsi="Tahoma" w:cs="Tahoma"/>
          <w:sz w:val="22"/>
          <w:szCs w:val="22"/>
        </w:rPr>
        <w:t xml:space="preserve">o Resgate Antecipado Facultativo seja </w:t>
      </w:r>
      <w:r w:rsidR="007B1C10" w:rsidRPr="00AE1842">
        <w:rPr>
          <w:rFonts w:ascii="Tahoma" w:hAnsi="Tahoma" w:cs="Tahoma"/>
          <w:sz w:val="22"/>
          <w:szCs w:val="22"/>
        </w:rPr>
        <w:t xml:space="preserve">realizado entre </w:t>
      </w:r>
      <w:r w:rsidR="009B2721">
        <w:rPr>
          <w:rFonts w:ascii="Tahoma" w:hAnsi="Tahoma" w:cs="Tahoma"/>
          <w:sz w:val="22"/>
          <w:szCs w:val="22"/>
        </w:rPr>
        <w:t>15</w:t>
      </w:r>
      <w:r w:rsidR="009F5D88" w:rsidRPr="000B378E">
        <w:rPr>
          <w:rFonts w:ascii="Tahoma" w:hAnsi="Tahoma" w:cs="Tahoma"/>
          <w:sz w:val="22"/>
          <w:szCs w:val="22"/>
        </w:rPr>
        <w:t xml:space="preserve"> de outubro</w:t>
      </w:r>
      <w:r w:rsidR="007B1C10" w:rsidRPr="00AE1842">
        <w:rPr>
          <w:rFonts w:ascii="Tahoma" w:hAnsi="Tahoma" w:cs="Tahoma"/>
          <w:sz w:val="22"/>
          <w:szCs w:val="22"/>
        </w:rPr>
        <w:t xml:space="preserve"> de </w:t>
      </w:r>
      <w:r w:rsidR="00C075FD" w:rsidRPr="00AE1842">
        <w:rPr>
          <w:rFonts w:ascii="Tahoma" w:hAnsi="Tahoma" w:cs="Tahoma"/>
          <w:sz w:val="22"/>
          <w:szCs w:val="22"/>
        </w:rPr>
        <w:t>2022</w:t>
      </w:r>
      <w:r w:rsidR="007B1C10" w:rsidRPr="00AE1842">
        <w:rPr>
          <w:rFonts w:ascii="Tahoma" w:hAnsi="Tahoma" w:cs="Tahoma"/>
          <w:sz w:val="22"/>
          <w:szCs w:val="22"/>
        </w:rPr>
        <w:t xml:space="preserve"> (inclusive) e </w:t>
      </w:r>
      <w:r w:rsidR="009B2721">
        <w:rPr>
          <w:rFonts w:ascii="Tahoma" w:hAnsi="Tahoma" w:cs="Tahoma"/>
          <w:sz w:val="22"/>
          <w:szCs w:val="22"/>
        </w:rPr>
        <w:t>15</w:t>
      </w:r>
      <w:r w:rsidR="009F5D88" w:rsidRPr="000B378E">
        <w:rPr>
          <w:rFonts w:ascii="Tahoma" w:hAnsi="Tahoma" w:cs="Tahoma"/>
          <w:sz w:val="22"/>
          <w:szCs w:val="22"/>
        </w:rPr>
        <w:t xml:space="preserve"> de outubro</w:t>
      </w:r>
      <w:r w:rsidR="009B2721">
        <w:rPr>
          <w:rFonts w:ascii="Tahoma" w:hAnsi="Tahoma" w:cs="Tahoma"/>
          <w:sz w:val="22"/>
          <w:szCs w:val="22"/>
        </w:rPr>
        <w:t xml:space="preserve"> </w:t>
      </w:r>
      <w:r w:rsidR="007B1C10" w:rsidRPr="00AE1842">
        <w:rPr>
          <w:rFonts w:ascii="Tahoma" w:hAnsi="Tahoma" w:cs="Tahoma"/>
          <w:sz w:val="22"/>
          <w:szCs w:val="22"/>
        </w:rPr>
        <w:t xml:space="preserve">de </w:t>
      </w:r>
      <w:r w:rsidR="00C075FD" w:rsidRPr="00AE1842">
        <w:rPr>
          <w:rFonts w:ascii="Tahoma" w:hAnsi="Tahoma" w:cs="Tahoma"/>
          <w:sz w:val="22"/>
          <w:szCs w:val="22"/>
        </w:rPr>
        <w:t>2023</w:t>
      </w:r>
      <w:r w:rsidR="007B1C10" w:rsidRPr="00AE1842">
        <w:rPr>
          <w:rFonts w:ascii="Tahoma" w:hAnsi="Tahoma" w:cs="Tahoma"/>
          <w:sz w:val="22"/>
          <w:szCs w:val="22"/>
        </w:rPr>
        <w:t xml:space="preserve"> </w:t>
      </w:r>
      <w:r w:rsidR="00441F3F" w:rsidRPr="00AE1842">
        <w:rPr>
          <w:rFonts w:ascii="Tahoma" w:hAnsi="Tahoma" w:cs="Tahoma"/>
          <w:sz w:val="22"/>
          <w:szCs w:val="22"/>
        </w:rPr>
        <w:t>(exclusive)</w:t>
      </w:r>
      <w:r w:rsidRPr="00AE1842">
        <w:rPr>
          <w:rFonts w:ascii="Tahoma" w:hAnsi="Tahoma" w:cs="Tahoma"/>
          <w:sz w:val="22"/>
          <w:szCs w:val="22"/>
        </w:rPr>
        <w:t>;</w:t>
      </w:r>
    </w:p>
    <w:p w14:paraId="2507F07F" w14:textId="76B06461" w:rsidR="00D339A1" w:rsidRPr="00C075FD" w:rsidRDefault="00D339A1">
      <w:pPr>
        <w:pStyle w:val="PargrafodaLista"/>
        <w:numPr>
          <w:ilvl w:val="0"/>
          <w:numId w:val="15"/>
        </w:numPr>
        <w:autoSpaceDE/>
        <w:autoSpaceDN/>
        <w:adjustRightInd/>
        <w:spacing w:before="120" w:after="120"/>
        <w:ind w:left="1418" w:hanging="709"/>
        <w:contextualSpacing w:val="0"/>
        <w:jc w:val="both"/>
        <w:rPr>
          <w:rFonts w:ascii="Tahoma" w:hAnsi="Tahoma" w:cs="Tahoma"/>
          <w:sz w:val="22"/>
          <w:szCs w:val="22"/>
        </w:rPr>
      </w:pPr>
      <w:r w:rsidRPr="001F538B">
        <w:rPr>
          <w:rFonts w:ascii="Tahoma" w:hAnsi="Tahoma" w:cs="Tahoma"/>
          <w:sz w:val="22"/>
          <w:szCs w:val="22"/>
        </w:rPr>
        <w:t xml:space="preserve">0,70% </w:t>
      </w:r>
      <w:r w:rsidRPr="00AE1842">
        <w:rPr>
          <w:rFonts w:ascii="Tahoma" w:hAnsi="Tahoma" w:cs="Tahoma"/>
          <w:sz w:val="22"/>
          <w:szCs w:val="22"/>
        </w:rPr>
        <w:t xml:space="preserve">(setenta centésimos por cento), caso </w:t>
      </w:r>
      <w:r w:rsidR="007B1C10" w:rsidRPr="00AE1842">
        <w:rPr>
          <w:rFonts w:ascii="Tahoma" w:hAnsi="Tahoma" w:cs="Tahoma"/>
          <w:sz w:val="22"/>
          <w:szCs w:val="22"/>
        </w:rPr>
        <w:t xml:space="preserve">o Resgate Antecipado Facultativo seja realizado entre </w:t>
      </w:r>
      <w:r w:rsidR="009B2721">
        <w:rPr>
          <w:rFonts w:ascii="Tahoma" w:hAnsi="Tahoma" w:cs="Tahoma"/>
          <w:sz w:val="22"/>
          <w:szCs w:val="22"/>
        </w:rPr>
        <w:t>15</w:t>
      </w:r>
      <w:r w:rsidR="009F5D88" w:rsidRPr="000B378E">
        <w:rPr>
          <w:rFonts w:ascii="Tahoma" w:hAnsi="Tahoma" w:cs="Tahoma"/>
          <w:sz w:val="22"/>
          <w:szCs w:val="22"/>
        </w:rPr>
        <w:t xml:space="preserve"> de outubro</w:t>
      </w:r>
      <w:r w:rsidR="007B1C10" w:rsidRPr="00AE1842">
        <w:rPr>
          <w:rFonts w:ascii="Tahoma" w:hAnsi="Tahoma" w:cs="Tahoma"/>
          <w:sz w:val="22"/>
          <w:szCs w:val="22"/>
        </w:rPr>
        <w:t xml:space="preserve"> de </w:t>
      </w:r>
      <w:r w:rsidR="00C075FD" w:rsidRPr="00AE1842">
        <w:rPr>
          <w:rFonts w:ascii="Tahoma" w:hAnsi="Tahoma" w:cs="Tahoma"/>
          <w:sz w:val="22"/>
          <w:szCs w:val="22"/>
        </w:rPr>
        <w:t>2023</w:t>
      </w:r>
      <w:r w:rsidR="007B1C10" w:rsidRPr="00AE1842">
        <w:rPr>
          <w:rFonts w:ascii="Tahoma" w:hAnsi="Tahoma" w:cs="Tahoma"/>
          <w:sz w:val="22"/>
          <w:szCs w:val="22"/>
        </w:rPr>
        <w:t xml:space="preserve"> (inclusive) e </w:t>
      </w:r>
      <w:r w:rsidR="009B2721">
        <w:rPr>
          <w:rFonts w:ascii="Tahoma" w:hAnsi="Tahoma" w:cs="Tahoma"/>
          <w:sz w:val="22"/>
          <w:szCs w:val="22"/>
        </w:rPr>
        <w:t>15</w:t>
      </w:r>
      <w:r w:rsidR="009F5D88" w:rsidRPr="000B378E">
        <w:rPr>
          <w:rFonts w:ascii="Tahoma" w:hAnsi="Tahoma" w:cs="Tahoma"/>
          <w:sz w:val="22"/>
          <w:szCs w:val="22"/>
        </w:rPr>
        <w:t xml:space="preserve"> de outubro</w:t>
      </w:r>
      <w:r w:rsidR="007B1C10" w:rsidRPr="00C075FD">
        <w:rPr>
          <w:rFonts w:ascii="Tahoma" w:hAnsi="Tahoma" w:cs="Tahoma"/>
          <w:sz w:val="22"/>
          <w:szCs w:val="22"/>
        </w:rPr>
        <w:t xml:space="preserve"> de </w:t>
      </w:r>
      <w:r w:rsidR="00C075FD">
        <w:rPr>
          <w:rFonts w:ascii="Tahoma" w:hAnsi="Tahoma" w:cs="Tahoma"/>
          <w:sz w:val="22"/>
          <w:szCs w:val="22"/>
        </w:rPr>
        <w:t>2024</w:t>
      </w:r>
      <w:r w:rsidR="007B1C10" w:rsidRPr="00C075FD">
        <w:rPr>
          <w:rFonts w:ascii="Tahoma" w:hAnsi="Tahoma" w:cs="Tahoma"/>
          <w:sz w:val="22"/>
          <w:szCs w:val="22"/>
        </w:rPr>
        <w:t xml:space="preserve"> </w:t>
      </w:r>
      <w:r w:rsidR="00441F3F" w:rsidRPr="00C075FD">
        <w:rPr>
          <w:rFonts w:ascii="Tahoma" w:hAnsi="Tahoma" w:cs="Tahoma"/>
          <w:sz w:val="22"/>
          <w:szCs w:val="22"/>
        </w:rPr>
        <w:t>(exclusive)</w:t>
      </w:r>
      <w:r w:rsidRPr="00C075FD">
        <w:rPr>
          <w:rFonts w:ascii="Tahoma" w:hAnsi="Tahoma" w:cs="Tahoma"/>
          <w:sz w:val="22"/>
          <w:szCs w:val="22"/>
        </w:rPr>
        <w:t>; e</w:t>
      </w:r>
    </w:p>
    <w:p w14:paraId="3CA1EE03" w14:textId="29C1EDCA" w:rsidR="00FE572D" w:rsidRPr="00C075FD" w:rsidRDefault="00FE572D">
      <w:pPr>
        <w:pStyle w:val="PargrafodaLista"/>
        <w:numPr>
          <w:ilvl w:val="0"/>
          <w:numId w:val="15"/>
        </w:numPr>
        <w:autoSpaceDE/>
        <w:autoSpaceDN/>
        <w:adjustRightInd/>
        <w:spacing w:before="120" w:after="120"/>
        <w:ind w:left="1418" w:hanging="709"/>
        <w:contextualSpacing w:val="0"/>
        <w:jc w:val="both"/>
        <w:rPr>
          <w:rFonts w:ascii="Tahoma" w:hAnsi="Tahoma" w:cs="Tahoma"/>
          <w:sz w:val="22"/>
          <w:szCs w:val="22"/>
        </w:rPr>
      </w:pPr>
      <w:r w:rsidRPr="001F538B">
        <w:rPr>
          <w:rFonts w:ascii="Tahoma" w:hAnsi="Tahoma" w:cs="Tahoma"/>
          <w:sz w:val="22"/>
          <w:szCs w:val="22"/>
        </w:rPr>
        <w:t xml:space="preserve">0,40% (quarenta </w:t>
      </w:r>
      <w:r w:rsidRPr="00AE1842">
        <w:rPr>
          <w:rFonts w:ascii="Tahoma" w:hAnsi="Tahoma" w:cs="Tahoma"/>
          <w:sz w:val="22"/>
          <w:szCs w:val="22"/>
        </w:rPr>
        <w:t xml:space="preserve">centésimos por cento), caso </w:t>
      </w:r>
      <w:r w:rsidR="007B1C10" w:rsidRPr="00AE1842">
        <w:rPr>
          <w:rFonts w:ascii="Tahoma" w:hAnsi="Tahoma" w:cs="Tahoma"/>
          <w:sz w:val="22"/>
          <w:szCs w:val="22"/>
        </w:rPr>
        <w:t xml:space="preserve">o Resgate Antecipado Facultativo seja realizado entre </w:t>
      </w:r>
      <w:r w:rsidR="009B2721">
        <w:rPr>
          <w:rFonts w:ascii="Tahoma" w:hAnsi="Tahoma" w:cs="Tahoma"/>
          <w:sz w:val="22"/>
          <w:szCs w:val="22"/>
        </w:rPr>
        <w:t>15</w:t>
      </w:r>
      <w:r w:rsidR="005E42D0" w:rsidRPr="000B378E">
        <w:rPr>
          <w:rFonts w:ascii="Tahoma" w:hAnsi="Tahoma" w:cs="Tahoma"/>
          <w:sz w:val="22"/>
          <w:szCs w:val="22"/>
        </w:rPr>
        <w:t xml:space="preserve"> de outubro</w:t>
      </w:r>
      <w:r w:rsidR="000B378E">
        <w:rPr>
          <w:rFonts w:ascii="Tahoma" w:hAnsi="Tahoma" w:cs="Tahoma"/>
          <w:sz w:val="22"/>
          <w:szCs w:val="22"/>
        </w:rPr>
        <w:t xml:space="preserve"> </w:t>
      </w:r>
      <w:r w:rsidR="007B1C10" w:rsidRPr="00AE1842">
        <w:rPr>
          <w:rFonts w:ascii="Tahoma" w:hAnsi="Tahoma" w:cs="Tahoma"/>
          <w:sz w:val="22"/>
          <w:szCs w:val="22"/>
        </w:rPr>
        <w:t xml:space="preserve">de </w:t>
      </w:r>
      <w:r w:rsidR="00C075FD" w:rsidRPr="00AE1842">
        <w:rPr>
          <w:rFonts w:ascii="Tahoma" w:hAnsi="Tahoma" w:cs="Tahoma"/>
          <w:sz w:val="22"/>
          <w:szCs w:val="22"/>
        </w:rPr>
        <w:t>2024</w:t>
      </w:r>
      <w:r w:rsidR="007B1C10" w:rsidRPr="00AE1842">
        <w:rPr>
          <w:rFonts w:ascii="Tahoma" w:hAnsi="Tahoma" w:cs="Tahoma"/>
          <w:sz w:val="22"/>
          <w:szCs w:val="22"/>
        </w:rPr>
        <w:t xml:space="preserve"> (inclusive) e </w:t>
      </w:r>
      <w:r w:rsidR="009F5D88" w:rsidRPr="000B378E">
        <w:rPr>
          <w:rFonts w:ascii="Tahoma" w:hAnsi="Tahoma" w:cs="Tahoma"/>
          <w:sz w:val="22"/>
          <w:szCs w:val="22"/>
        </w:rPr>
        <w:t>a Data de Vencimento</w:t>
      </w:r>
      <w:r w:rsidR="00451E2F" w:rsidRPr="000B378E">
        <w:rPr>
          <w:rFonts w:ascii="Tahoma" w:hAnsi="Tahoma" w:cs="Tahoma"/>
          <w:sz w:val="22"/>
          <w:szCs w:val="22"/>
        </w:rPr>
        <w:t xml:space="preserve"> </w:t>
      </w:r>
      <w:r w:rsidR="00451E2F" w:rsidRPr="00AE1842">
        <w:rPr>
          <w:rFonts w:ascii="Tahoma" w:hAnsi="Tahoma" w:cs="Tahoma"/>
          <w:sz w:val="22"/>
          <w:szCs w:val="22"/>
        </w:rPr>
        <w:t>(exclusive)</w:t>
      </w:r>
      <w:r w:rsidRPr="00AE1842">
        <w:rPr>
          <w:rFonts w:ascii="Tahoma" w:hAnsi="Tahoma" w:cs="Tahoma"/>
          <w:sz w:val="22"/>
          <w:szCs w:val="22"/>
        </w:rPr>
        <w:t>.</w:t>
      </w:r>
    </w:p>
    <w:p w14:paraId="2B34B392" w14:textId="146AF0D2" w:rsidR="00FE572D" w:rsidRPr="00BA651C" w:rsidRDefault="00FE572D" w:rsidP="00D030A6">
      <w:pPr>
        <w:pStyle w:val="PargrafodaLista"/>
        <w:autoSpaceDE/>
        <w:autoSpaceDN/>
        <w:adjustRightInd/>
        <w:spacing w:before="120" w:after="120"/>
        <w:ind w:left="1418" w:hanging="709"/>
        <w:contextualSpacing w:val="0"/>
        <w:jc w:val="both"/>
        <w:rPr>
          <w:rFonts w:ascii="Tahoma" w:hAnsi="Tahoma" w:cs="Tahoma"/>
          <w:sz w:val="22"/>
          <w:szCs w:val="22"/>
        </w:rPr>
      </w:pPr>
      <w:r w:rsidRPr="001F538B">
        <w:rPr>
          <w:rFonts w:ascii="Tahoma" w:hAnsi="Tahoma" w:cs="Tahoma"/>
          <w:sz w:val="22"/>
          <w:szCs w:val="22"/>
        </w:rPr>
        <w:t>5.</w:t>
      </w:r>
      <w:r w:rsidR="00A34654">
        <w:rPr>
          <w:rFonts w:ascii="Tahoma" w:hAnsi="Tahoma" w:cs="Tahoma"/>
          <w:sz w:val="22"/>
          <w:szCs w:val="22"/>
        </w:rPr>
        <w:t>14</w:t>
      </w:r>
      <w:r w:rsidRPr="001F538B">
        <w:rPr>
          <w:rFonts w:ascii="Tahoma" w:hAnsi="Tahoma" w:cs="Tahoma"/>
          <w:sz w:val="22"/>
          <w:szCs w:val="22"/>
        </w:rPr>
        <w:t>.1.</w:t>
      </w:r>
      <w:r w:rsidRPr="001F538B">
        <w:rPr>
          <w:rFonts w:ascii="Tahoma" w:hAnsi="Tahoma" w:cs="Tahoma"/>
          <w:sz w:val="22"/>
          <w:szCs w:val="22"/>
        </w:rPr>
        <w:tab/>
        <w:t>O Resgate Antecipado Facultativo, com relação às Debêntures que estejam custodiadas eletronicamente na B3, deverá ocorrer de acordo com os procedimentos da B3, e</w:t>
      </w:r>
      <w:r w:rsidR="00F07F77" w:rsidRPr="00BA651C">
        <w:rPr>
          <w:rFonts w:ascii="Tahoma" w:hAnsi="Tahoma" w:cs="Tahoma"/>
          <w:sz w:val="22"/>
          <w:szCs w:val="22"/>
        </w:rPr>
        <w:t>,</w:t>
      </w:r>
      <w:r w:rsidRPr="00BA651C">
        <w:rPr>
          <w:rFonts w:ascii="Tahoma" w:hAnsi="Tahoma" w:cs="Tahoma"/>
          <w:sz w:val="22"/>
          <w:szCs w:val="22"/>
        </w:rPr>
        <w:t xml:space="preserve"> caso </w:t>
      </w:r>
      <w:r w:rsidR="00F07F77" w:rsidRPr="00BA651C">
        <w:rPr>
          <w:rFonts w:ascii="Tahoma" w:hAnsi="Tahoma" w:cs="Tahoma"/>
          <w:sz w:val="22"/>
          <w:szCs w:val="22"/>
        </w:rPr>
        <w:t xml:space="preserve">as Debêntures </w:t>
      </w:r>
      <w:r w:rsidRPr="00BA651C">
        <w:rPr>
          <w:rFonts w:ascii="Tahoma" w:hAnsi="Tahoma" w:cs="Tahoma"/>
          <w:sz w:val="22"/>
          <w:szCs w:val="22"/>
        </w:rPr>
        <w:t>não estejam custodiadas eletronicamente na B3,</w:t>
      </w:r>
      <w:r w:rsidR="00F07F77" w:rsidRPr="00BA651C">
        <w:rPr>
          <w:rFonts w:ascii="Tahoma" w:hAnsi="Tahoma" w:cs="Tahoma"/>
          <w:sz w:val="22"/>
          <w:szCs w:val="22"/>
        </w:rPr>
        <w:t xml:space="preserve"> </w:t>
      </w:r>
      <w:bookmarkStart w:id="44" w:name="_Hlk23949012"/>
      <w:r w:rsidR="00F07F77" w:rsidRPr="00BA651C">
        <w:rPr>
          <w:rFonts w:ascii="Tahoma" w:hAnsi="Tahoma" w:cs="Tahoma"/>
          <w:sz w:val="22"/>
          <w:szCs w:val="22"/>
        </w:rPr>
        <w:t>o Resgate Antecipado Facultativo deverá ser</w:t>
      </w:r>
      <w:r w:rsidRPr="00BA651C">
        <w:rPr>
          <w:rFonts w:ascii="Tahoma" w:hAnsi="Tahoma" w:cs="Tahoma"/>
          <w:sz w:val="22"/>
          <w:szCs w:val="22"/>
        </w:rPr>
        <w:t xml:space="preserve"> </w:t>
      </w:r>
      <w:bookmarkEnd w:id="44"/>
      <w:r w:rsidRPr="00BA651C">
        <w:rPr>
          <w:rFonts w:ascii="Tahoma" w:hAnsi="Tahoma" w:cs="Tahoma"/>
          <w:sz w:val="22"/>
          <w:szCs w:val="22"/>
        </w:rPr>
        <w:t>realizado em conformidade com os procedimentos operacionais do Escriturador.</w:t>
      </w:r>
    </w:p>
    <w:p w14:paraId="1FD9B0A6" w14:textId="65A5655B" w:rsidR="00FE572D" w:rsidRPr="00BA651C" w:rsidRDefault="00FE572D" w:rsidP="00D030A6">
      <w:pPr>
        <w:pStyle w:val="PargrafodaLista"/>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5.</w:t>
      </w:r>
      <w:r w:rsidR="00A34654">
        <w:rPr>
          <w:rFonts w:ascii="Tahoma" w:hAnsi="Tahoma" w:cs="Tahoma"/>
          <w:sz w:val="22"/>
          <w:szCs w:val="22"/>
        </w:rPr>
        <w:t>14</w:t>
      </w:r>
      <w:r w:rsidRPr="00BA651C">
        <w:rPr>
          <w:rFonts w:ascii="Tahoma" w:hAnsi="Tahoma" w:cs="Tahoma"/>
          <w:sz w:val="22"/>
          <w:szCs w:val="22"/>
        </w:rPr>
        <w:t>.2.</w:t>
      </w:r>
      <w:r w:rsidRPr="00BA651C">
        <w:rPr>
          <w:rFonts w:ascii="Tahoma" w:hAnsi="Tahoma" w:cs="Tahoma"/>
          <w:sz w:val="22"/>
          <w:szCs w:val="22"/>
        </w:rPr>
        <w:tab/>
        <w:t>Não será permitido o resgate antecipado facultativo parcial das Debêntures.</w:t>
      </w:r>
    </w:p>
    <w:p w14:paraId="7D5A8427" w14:textId="1DB4C3D1" w:rsidR="00D339A1" w:rsidRPr="00BA651C" w:rsidRDefault="00FE572D" w:rsidP="00D030A6">
      <w:pPr>
        <w:pStyle w:val="PargrafodaLista"/>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5.</w:t>
      </w:r>
      <w:r w:rsidR="00A34654">
        <w:rPr>
          <w:rFonts w:ascii="Tahoma" w:hAnsi="Tahoma" w:cs="Tahoma"/>
          <w:sz w:val="22"/>
          <w:szCs w:val="22"/>
        </w:rPr>
        <w:t>14</w:t>
      </w:r>
      <w:r w:rsidRPr="00BA651C">
        <w:rPr>
          <w:rFonts w:ascii="Tahoma" w:hAnsi="Tahoma" w:cs="Tahoma"/>
          <w:sz w:val="22"/>
          <w:szCs w:val="22"/>
        </w:rPr>
        <w:t>.3.</w:t>
      </w:r>
      <w:r w:rsidRPr="00BA651C">
        <w:rPr>
          <w:rFonts w:ascii="Tahoma" w:hAnsi="Tahoma" w:cs="Tahoma"/>
          <w:sz w:val="22"/>
          <w:szCs w:val="22"/>
        </w:rPr>
        <w:tab/>
        <w:t xml:space="preserve">Para evitar quaisquer dúvidas, caso o pagamento do Resgate Antecipado Facultativo ocorra em data que coincida com qualquer Data de Pagamento, o Prêmio previsto na Cláusula 5.13 acima incidirá sobre o Saldo Devedor Total, líquido de tais pagamentos do Valor Nominal </w:t>
      </w:r>
      <w:r w:rsidR="00B967D3">
        <w:rPr>
          <w:rFonts w:ascii="Tahoma" w:hAnsi="Tahoma" w:cs="Tahoma"/>
          <w:sz w:val="22"/>
          <w:szCs w:val="22"/>
        </w:rPr>
        <w:t>Atualizado</w:t>
      </w:r>
      <w:r w:rsidR="00253AD2" w:rsidRPr="00BA651C">
        <w:rPr>
          <w:rFonts w:ascii="Tahoma" w:hAnsi="Tahoma" w:cs="Tahoma"/>
          <w:sz w:val="22"/>
          <w:szCs w:val="22"/>
        </w:rPr>
        <w:t xml:space="preserve"> </w:t>
      </w:r>
      <w:r w:rsidRPr="00BA651C">
        <w:rPr>
          <w:rFonts w:ascii="Tahoma" w:hAnsi="Tahoma" w:cs="Tahoma"/>
          <w:sz w:val="22"/>
          <w:szCs w:val="22"/>
        </w:rPr>
        <w:t>das Debêntures e/ou d</w:t>
      </w:r>
      <w:r w:rsidR="00253AD2">
        <w:rPr>
          <w:rFonts w:ascii="Tahoma" w:hAnsi="Tahoma" w:cs="Tahoma"/>
          <w:sz w:val="22"/>
          <w:szCs w:val="22"/>
        </w:rPr>
        <w:t>os Juros Remuneratórios</w:t>
      </w:r>
      <w:r w:rsidRPr="00BA651C">
        <w:rPr>
          <w:rFonts w:ascii="Tahoma" w:hAnsi="Tahoma" w:cs="Tahoma"/>
          <w:sz w:val="22"/>
          <w:szCs w:val="22"/>
        </w:rPr>
        <w:t xml:space="preserve">, caso estes </w:t>
      </w:r>
      <w:r w:rsidR="00F07F77" w:rsidRPr="00BA651C">
        <w:rPr>
          <w:rFonts w:ascii="Tahoma" w:hAnsi="Tahoma" w:cs="Tahoma"/>
          <w:sz w:val="22"/>
          <w:szCs w:val="22"/>
        </w:rPr>
        <w:t xml:space="preserve">já </w:t>
      </w:r>
      <w:r w:rsidRPr="00BA651C">
        <w:rPr>
          <w:rFonts w:ascii="Tahoma" w:hAnsi="Tahoma" w:cs="Tahoma"/>
          <w:sz w:val="22"/>
          <w:szCs w:val="22"/>
        </w:rPr>
        <w:t>tenham sido devidamente realizados</w:t>
      </w:r>
      <w:r w:rsidR="00F07F77" w:rsidRPr="00BA651C">
        <w:rPr>
          <w:rFonts w:ascii="Tahoma" w:hAnsi="Tahoma" w:cs="Tahoma"/>
          <w:sz w:val="22"/>
          <w:szCs w:val="22"/>
        </w:rPr>
        <w:t xml:space="preserve"> </w:t>
      </w:r>
      <w:bookmarkStart w:id="45" w:name="_Hlk23945086"/>
      <w:r w:rsidR="00F07F77" w:rsidRPr="00BA651C">
        <w:rPr>
          <w:rFonts w:ascii="Tahoma" w:hAnsi="Tahoma" w:cs="Tahoma"/>
          <w:sz w:val="22"/>
          <w:szCs w:val="22"/>
        </w:rPr>
        <w:t>na data de pagamento do Resgate Antecipado Facultativo</w:t>
      </w:r>
      <w:bookmarkEnd w:id="45"/>
      <w:r w:rsidRPr="00BA651C">
        <w:rPr>
          <w:rFonts w:ascii="Tahoma" w:hAnsi="Tahoma" w:cs="Tahoma"/>
          <w:sz w:val="22"/>
          <w:szCs w:val="22"/>
        </w:rPr>
        <w:t>, nos termos desta Escritura de Emissão.</w:t>
      </w:r>
    </w:p>
    <w:p w14:paraId="148CC0AF" w14:textId="27DA3FC5" w:rsidR="00E05D99" w:rsidRDefault="0020793F" w:rsidP="00A34654">
      <w:pPr>
        <w:pStyle w:val="PargrafodaLista"/>
        <w:numPr>
          <w:ilvl w:val="1"/>
          <w:numId w:val="42"/>
        </w:numPr>
        <w:autoSpaceDE/>
        <w:autoSpaceDN/>
        <w:adjustRightInd/>
        <w:spacing w:before="120" w:after="120"/>
        <w:jc w:val="both"/>
        <w:rPr>
          <w:rFonts w:ascii="Tahoma" w:hAnsi="Tahoma" w:cs="Tahoma"/>
          <w:sz w:val="22"/>
          <w:szCs w:val="22"/>
        </w:rPr>
      </w:pPr>
      <w:r w:rsidRPr="00C25672">
        <w:rPr>
          <w:rFonts w:ascii="Tahoma" w:hAnsi="Tahoma" w:cs="Tahoma"/>
          <w:sz w:val="22"/>
          <w:szCs w:val="22"/>
          <w:u w:val="single"/>
        </w:rPr>
        <w:t>Amortizaç</w:t>
      </w:r>
      <w:r w:rsidR="00CA5A0D" w:rsidRPr="00C25672">
        <w:rPr>
          <w:rFonts w:ascii="Tahoma" w:hAnsi="Tahoma" w:cs="Tahoma"/>
          <w:sz w:val="22"/>
          <w:szCs w:val="22"/>
          <w:u w:val="single"/>
        </w:rPr>
        <w:t xml:space="preserve">ão </w:t>
      </w:r>
      <w:r w:rsidR="00D300F7" w:rsidRPr="00C25672">
        <w:rPr>
          <w:rFonts w:ascii="Tahoma" w:hAnsi="Tahoma" w:cs="Tahoma"/>
          <w:sz w:val="22"/>
          <w:szCs w:val="22"/>
          <w:u w:val="single"/>
        </w:rPr>
        <w:t xml:space="preserve">Extraordinária </w:t>
      </w:r>
      <w:r w:rsidR="00C34169" w:rsidRPr="00C25672">
        <w:rPr>
          <w:rFonts w:ascii="Tahoma" w:hAnsi="Tahoma" w:cs="Tahoma"/>
          <w:sz w:val="22"/>
          <w:szCs w:val="22"/>
          <w:u w:val="single"/>
        </w:rPr>
        <w:t xml:space="preserve">Obrigatória das </w:t>
      </w:r>
      <w:r w:rsidR="00496F05" w:rsidRPr="00C25672">
        <w:rPr>
          <w:rFonts w:ascii="Tahoma" w:hAnsi="Tahoma" w:cs="Tahoma"/>
          <w:sz w:val="22"/>
          <w:szCs w:val="22"/>
          <w:u w:val="single"/>
        </w:rPr>
        <w:t>Debêntures</w:t>
      </w:r>
      <w:r w:rsidR="00D80AD5" w:rsidRPr="00C25672">
        <w:rPr>
          <w:rFonts w:ascii="Tahoma" w:hAnsi="Tahoma" w:cs="Tahoma"/>
          <w:sz w:val="22"/>
          <w:szCs w:val="22"/>
        </w:rPr>
        <w:t>.</w:t>
      </w:r>
      <w:r w:rsidR="00E05D99" w:rsidRPr="00C25672">
        <w:rPr>
          <w:rFonts w:ascii="Tahoma" w:hAnsi="Tahoma" w:cs="Tahoma"/>
          <w:sz w:val="22"/>
          <w:szCs w:val="22"/>
        </w:rPr>
        <w:t xml:space="preserve"> Para os fins da amortização extraordinária obrigatória das Debêntures, na hipótese e conforme valores e procedimentos definidos nesta Cláusula (“</w:t>
      </w:r>
      <w:r w:rsidR="00E05D99" w:rsidRPr="00C25672">
        <w:rPr>
          <w:rFonts w:ascii="Tahoma" w:hAnsi="Tahoma" w:cs="Tahoma"/>
          <w:sz w:val="22"/>
          <w:szCs w:val="22"/>
          <w:u w:val="single"/>
        </w:rPr>
        <w:t>Amortização Extraordinária Obrigatória das Debêntures</w:t>
      </w:r>
      <w:r w:rsidR="00E05D99" w:rsidRPr="00C25672">
        <w:rPr>
          <w:rFonts w:ascii="Tahoma" w:hAnsi="Tahoma" w:cs="Tahoma"/>
          <w:sz w:val="22"/>
          <w:szCs w:val="22"/>
        </w:rPr>
        <w:t>”), a Emissora deverá:</w:t>
      </w:r>
    </w:p>
    <w:p w14:paraId="47251403" w14:textId="77777777" w:rsidR="00A34654" w:rsidRPr="00C25672" w:rsidRDefault="00A34654" w:rsidP="00C25672">
      <w:pPr>
        <w:pStyle w:val="PargrafodaLista"/>
        <w:autoSpaceDE/>
        <w:autoSpaceDN/>
        <w:adjustRightInd/>
        <w:spacing w:before="120" w:after="120"/>
        <w:jc w:val="both"/>
        <w:rPr>
          <w:rFonts w:ascii="Tahoma" w:hAnsi="Tahoma" w:cs="Tahoma"/>
          <w:sz w:val="22"/>
          <w:szCs w:val="22"/>
        </w:rPr>
      </w:pPr>
    </w:p>
    <w:p w14:paraId="76C8BE6E" w14:textId="73EF1087" w:rsidR="00810CF4" w:rsidRPr="00040E78" w:rsidRDefault="00810CF4" w:rsidP="00AC65AF">
      <w:pPr>
        <w:pStyle w:val="PargrafodaLista"/>
        <w:numPr>
          <w:ilvl w:val="0"/>
          <w:numId w:val="17"/>
        </w:numPr>
        <w:tabs>
          <w:tab w:val="left" w:pos="8647"/>
        </w:tabs>
        <w:autoSpaceDE/>
        <w:autoSpaceDN/>
        <w:adjustRightInd/>
        <w:spacing w:before="120" w:after="120"/>
        <w:ind w:left="1418" w:hanging="567"/>
        <w:contextualSpacing w:val="0"/>
        <w:jc w:val="both"/>
        <w:rPr>
          <w:rFonts w:ascii="Tahoma" w:hAnsi="Tahoma" w:cs="Tahoma"/>
          <w:sz w:val="22"/>
          <w:szCs w:val="22"/>
        </w:rPr>
      </w:pPr>
      <w:r w:rsidRPr="00040E78">
        <w:rPr>
          <w:rFonts w:ascii="Tahoma" w:hAnsi="Tahoma" w:cs="Tahoma"/>
          <w:sz w:val="22"/>
          <w:szCs w:val="22"/>
        </w:rPr>
        <w:t xml:space="preserve">No prazo de </w:t>
      </w:r>
      <w:r w:rsidR="00B9421D" w:rsidRPr="00040E78">
        <w:rPr>
          <w:rFonts w:ascii="Tahoma" w:hAnsi="Tahoma" w:cs="Tahoma"/>
          <w:sz w:val="22"/>
          <w:szCs w:val="22"/>
        </w:rPr>
        <w:t>5</w:t>
      </w:r>
      <w:r w:rsidRPr="00040E78">
        <w:rPr>
          <w:rFonts w:ascii="Tahoma" w:hAnsi="Tahoma" w:cs="Tahoma"/>
          <w:sz w:val="22"/>
          <w:szCs w:val="22"/>
        </w:rPr>
        <w:t xml:space="preserve"> (</w:t>
      </w:r>
      <w:r w:rsidR="00B9421D" w:rsidRPr="00040E78">
        <w:rPr>
          <w:rFonts w:ascii="Tahoma" w:hAnsi="Tahoma" w:cs="Tahoma"/>
          <w:sz w:val="22"/>
          <w:szCs w:val="22"/>
        </w:rPr>
        <w:t>cinco</w:t>
      </w:r>
      <w:r w:rsidRPr="00040E78">
        <w:rPr>
          <w:rFonts w:ascii="Tahoma" w:hAnsi="Tahoma" w:cs="Tahoma"/>
          <w:sz w:val="22"/>
          <w:szCs w:val="22"/>
        </w:rPr>
        <w:t xml:space="preserve">) </w:t>
      </w:r>
      <w:r w:rsidRPr="00493607">
        <w:rPr>
          <w:rFonts w:ascii="Tahoma" w:hAnsi="Tahoma" w:cs="Tahoma"/>
          <w:sz w:val="22"/>
          <w:szCs w:val="22"/>
        </w:rPr>
        <w:t>Dias Úteis antes de cada Data de Pagamento</w:t>
      </w:r>
      <w:r w:rsidR="00B9421D" w:rsidRPr="00493607">
        <w:rPr>
          <w:rFonts w:ascii="Tahoma" w:hAnsi="Tahoma" w:cs="Tahoma"/>
          <w:sz w:val="22"/>
          <w:szCs w:val="22"/>
        </w:rPr>
        <w:t xml:space="preserve">, </w:t>
      </w:r>
      <w:r w:rsidRPr="00493607">
        <w:rPr>
          <w:rFonts w:ascii="Tahoma" w:hAnsi="Tahoma" w:cs="Tahoma"/>
          <w:sz w:val="22"/>
          <w:szCs w:val="22"/>
        </w:rPr>
        <w:t>notificar o Agente Fiduciário informando:</w:t>
      </w:r>
      <w:r w:rsidR="00F77DA0" w:rsidRPr="00040E78">
        <w:rPr>
          <w:rFonts w:ascii="Tahoma" w:hAnsi="Tahoma" w:cs="Tahoma"/>
          <w:sz w:val="22"/>
          <w:szCs w:val="22"/>
        </w:rPr>
        <w:t xml:space="preserve"> </w:t>
      </w:r>
    </w:p>
    <w:p w14:paraId="0E3E7F65" w14:textId="77777777" w:rsidR="00810CF4" w:rsidRPr="00040E78" w:rsidRDefault="00B9421D" w:rsidP="00AC65AF">
      <w:pPr>
        <w:pStyle w:val="PargrafodaLista"/>
        <w:tabs>
          <w:tab w:val="left" w:pos="1843"/>
          <w:tab w:val="left" w:pos="2268"/>
        </w:tabs>
        <w:autoSpaceDE/>
        <w:autoSpaceDN/>
        <w:adjustRightInd/>
        <w:spacing w:before="120" w:after="120"/>
        <w:ind w:left="1843" w:hanging="425"/>
        <w:contextualSpacing w:val="0"/>
        <w:jc w:val="both"/>
        <w:rPr>
          <w:rFonts w:ascii="Tahoma" w:hAnsi="Tahoma" w:cs="Tahoma"/>
          <w:sz w:val="22"/>
          <w:szCs w:val="22"/>
        </w:rPr>
      </w:pPr>
      <w:r w:rsidRPr="00040E78">
        <w:rPr>
          <w:rFonts w:ascii="Tahoma" w:hAnsi="Tahoma" w:cs="Tahoma"/>
          <w:sz w:val="22"/>
          <w:szCs w:val="22"/>
        </w:rPr>
        <w:t>A)</w:t>
      </w:r>
      <w:r w:rsidRPr="00040E78">
        <w:rPr>
          <w:rFonts w:ascii="Tahoma" w:hAnsi="Tahoma" w:cs="Tahoma"/>
          <w:sz w:val="22"/>
          <w:szCs w:val="22"/>
        </w:rPr>
        <w:tab/>
      </w:r>
      <w:r w:rsidR="00F77DA0" w:rsidRPr="00040E78">
        <w:rPr>
          <w:rFonts w:ascii="Tahoma" w:hAnsi="Tahoma" w:cs="Tahoma"/>
          <w:sz w:val="22"/>
          <w:szCs w:val="22"/>
        </w:rPr>
        <w:t xml:space="preserve">respectivo montante </w:t>
      </w:r>
      <w:r w:rsidR="002C7559" w:rsidRPr="00040E78">
        <w:rPr>
          <w:rFonts w:ascii="Tahoma" w:hAnsi="Tahoma" w:cs="Tahoma"/>
          <w:sz w:val="22"/>
          <w:szCs w:val="22"/>
        </w:rPr>
        <w:t xml:space="preserve">de Geração de </w:t>
      </w:r>
      <w:r w:rsidR="00F77DA0" w:rsidRPr="00040E78">
        <w:rPr>
          <w:rFonts w:ascii="Tahoma" w:hAnsi="Tahoma" w:cs="Tahoma"/>
          <w:sz w:val="22"/>
          <w:szCs w:val="22"/>
        </w:rPr>
        <w:t>Caixa Excedente</w:t>
      </w:r>
      <w:r w:rsidR="00810CF4" w:rsidRPr="00040E78">
        <w:rPr>
          <w:rFonts w:ascii="Tahoma" w:hAnsi="Tahoma" w:cs="Tahoma"/>
          <w:sz w:val="22"/>
          <w:szCs w:val="22"/>
        </w:rPr>
        <w:t xml:space="preserve">; e </w:t>
      </w:r>
    </w:p>
    <w:p w14:paraId="53BC2A5D" w14:textId="0B29C640" w:rsidR="00451E2F" w:rsidRPr="00040E78" w:rsidRDefault="00B9421D" w:rsidP="00451E2F">
      <w:pPr>
        <w:pStyle w:val="PargrafodaLista"/>
        <w:tabs>
          <w:tab w:val="left" w:pos="1843"/>
          <w:tab w:val="left" w:pos="2268"/>
        </w:tabs>
        <w:autoSpaceDE/>
        <w:autoSpaceDN/>
        <w:adjustRightInd/>
        <w:spacing w:before="120" w:after="120"/>
        <w:ind w:left="1843" w:hanging="425"/>
        <w:contextualSpacing w:val="0"/>
        <w:jc w:val="both"/>
        <w:rPr>
          <w:rFonts w:ascii="Tahoma" w:hAnsi="Tahoma" w:cs="Tahoma"/>
          <w:sz w:val="22"/>
          <w:szCs w:val="22"/>
        </w:rPr>
      </w:pPr>
      <w:r w:rsidRPr="00040E78">
        <w:rPr>
          <w:rFonts w:ascii="Tahoma" w:hAnsi="Tahoma" w:cs="Tahoma"/>
          <w:sz w:val="22"/>
          <w:szCs w:val="22"/>
        </w:rPr>
        <w:t>B)</w:t>
      </w:r>
      <w:r w:rsidRPr="00040E78">
        <w:rPr>
          <w:rFonts w:ascii="Tahoma" w:hAnsi="Tahoma" w:cs="Tahoma"/>
          <w:sz w:val="22"/>
          <w:szCs w:val="22"/>
        </w:rPr>
        <w:tab/>
      </w:r>
      <w:r w:rsidR="00AE1842">
        <w:rPr>
          <w:rFonts w:ascii="Tahoma" w:hAnsi="Tahoma" w:cs="Tahoma"/>
          <w:sz w:val="22"/>
          <w:szCs w:val="22"/>
        </w:rPr>
        <w:t xml:space="preserve">o valor da </w:t>
      </w:r>
      <w:r w:rsidR="00AE1842" w:rsidRPr="000B378E">
        <w:rPr>
          <w:rFonts w:ascii="Tahoma" w:hAnsi="Tahoma" w:cs="Tahoma"/>
          <w:sz w:val="22"/>
          <w:szCs w:val="22"/>
        </w:rPr>
        <w:t>Amortização Extraordinária Obrigatória das Debêntures</w:t>
      </w:r>
      <w:r w:rsidR="00AE1842">
        <w:rPr>
          <w:rFonts w:ascii="Tahoma" w:hAnsi="Tahoma" w:cs="Tahoma"/>
          <w:sz w:val="22"/>
          <w:szCs w:val="22"/>
        </w:rPr>
        <w:t xml:space="preserve">, que será correspondente </w:t>
      </w:r>
      <w:r w:rsidR="000F1D16" w:rsidRPr="00040E78">
        <w:rPr>
          <w:rFonts w:ascii="Tahoma" w:hAnsi="Tahoma" w:cs="Tahoma"/>
          <w:sz w:val="22"/>
          <w:szCs w:val="22"/>
        </w:rPr>
        <w:t xml:space="preserve">a diferença </w:t>
      </w:r>
      <w:r w:rsidR="008D4705" w:rsidRPr="00040E78">
        <w:rPr>
          <w:rFonts w:ascii="Tahoma" w:hAnsi="Tahoma" w:cs="Tahoma"/>
          <w:sz w:val="22"/>
          <w:szCs w:val="22"/>
        </w:rPr>
        <w:t xml:space="preserve">apurada </w:t>
      </w:r>
      <w:r w:rsidR="000F1D16" w:rsidRPr="00040E78">
        <w:rPr>
          <w:rFonts w:ascii="Tahoma" w:hAnsi="Tahoma" w:cs="Tahoma"/>
          <w:sz w:val="22"/>
          <w:szCs w:val="22"/>
        </w:rPr>
        <w:t xml:space="preserve">entre </w:t>
      </w:r>
      <w:r w:rsidR="00506EAB" w:rsidRPr="00040E78">
        <w:rPr>
          <w:rFonts w:ascii="Tahoma" w:hAnsi="Tahoma" w:cs="Tahoma"/>
          <w:sz w:val="22"/>
          <w:szCs w:val="22"/>
        </w:rPr>
        <w:t>(</w:t>
      </w:r>
      <w:r w:rsidRPr="00040E78">
        <w:rPr>
          <w:rFonts w:ascii="Tahoma" w:hAnsi="Tahoma" w:cs="Tahoma"/>
          <w:sz w:val="22"/>
          <w:szCs w:val="22"/>
        </w:rPr>
        <w:t>B</w:t>
      </w:r>
      <w:r w:rsidR="00810CF4" w:rsidRPr="00040E78">
        <w:rPr>
          <w:rFonts w:ascii="Tahoma" w:hAnsi="Tahoma" w:cs="Tahoma"/>
          <w:sz w:val="22"/>
          <w:szCs w:val="22"/>
        </w:rPr>
        <w:t>.1</w:t>
      </w:r>
      <w:r w:rsidR="008C02D4" w:rsidRPr="00040E78">
        <w:rPr>
          <w:rFonts w:ascii="Tahoma" w:hAnsi="Tahoma" w:cs="Tahoma"/>
          <w:sz w:val="22"/>
          <w:szCs w:val="22"/>
        </w:rPr>
        <w:t>) </w:t>
      </w:r>
      <w:r w:rsidR="00C24F3B" w:rsidRPr="00040E78">
        <w:rPr>
          <w:rFonts w:ascii="Tahoma" w:hAnsi="Tahoma" w:cs="Tahoma"/>
          <w:sz w:val="22"/>
          <w:szCs w:val="22"/>
        </w:rPr>
        <w:t xml:space="preserve">o </w:t>
      </w:r>
      <w:r w:rsidR="00AF37BC" w:rsidRPr="00040E78">
        <w:rPr>
          <w:rFonts w:ascii="Tahoma" w:hAnsi="Tahoma" w:cs="Tahoma"/>
          <w:sz w:val="22"/>
          <w:szCs w:val="22"/>
        </w:rPr>
        <w:t xml:space="preserve">montante </w:t>
      </w:r>
      <w:r w:rsidR="00C24F3B" w:rsidRPr="00040E78">
        <w:rPr>
          <w:rFonts w:ascii="Tahoma" w:hAnsi="Tahoma" w:cs="Tahoma"/>
          <w:sz w:val="22"/>
          <w:szCs w:val="22"/>
        </w:rPr>
        <w:t>d</w:t>
      </w:r>
      <w:r w:rsidR="002C7559" w:rsidRPr="00040E78">
        <w:rPr>
          <w:rFonts w:ascii="Tahoma" w:hAnsi="Tahoma" w:cs="Tahoma"/>
          <w:sz w:val="22"/>
          <w:szCs w:val="22"/>
        </w:rPr>
        <w:t>e Geração de</w:t>
      </w:r>
      <w:r w:rsidR="00C24F3B" w:rsidRPr="00040E78">
        <w:rPr>
          <w:rFonts w:ascii="Tahoma" w:hAnsi="Tahoma" w:cs="Tahoma"/>
          <w:sz w:val="22"/>
          <w:szCs w:val="22"/>
        </w:rPr>
        <w:t xml:space="preserve"> </w:t>
      </w:r>
      <w:r w:rsidR="000F1D16" w:rsidRPr="00040E78">
        <w:rPr>
          <w:rFonts w:ascii="Tahoma" w:hAnsi="Tahoma" w:cs="Tahoma"/>
          <w:sz w:val="22"/>
          <w:szCs w:val="22"/>
        </w:rPr>
        <w:t>Caixa Excedente</w:t>
      </w:r>
      <w:r w:rsidR="008C02D4" w:rsidRPr="00040E78">
        <w:rPr>
          <w:rFonts w:ascii="Tahoma" w:hAnsi="Tahoma" w:cs="Tahoma"/>
          <w:sz w:val="22"/>
          <w:szCs w:val="22"/>
        </w:rPr>
        <w:t>;</w:t>
      </w:r>
      <w:r w:rsidR="00506EAB" w:rsidRPr="00040E78">
        <w:rPr>
          <w:rFonts w:ascii="Tahoma" w:hAnsi="Tahoma" w:cs="Tahoma"/>
          <w:sz w:val="22"/>
          <w:szCs w:val="22"/>
        </w:rPr>
        <w:t xml:space="preserve"> e (</w:t>
      </w:r>
      <w:r w:rsidRPr="00040E78">
        <w:rPr>
          <w:rFonts w:ascii="Tahoma" w:hAnsi="Tahoma" w:cs="Tahoma"/>
          <w:sz w:val="22"/>
          <w:szCs w:val="22"/>
        </w:rPr>
        <w:t>B</w:t>
      </w:r>
      <w:r w:rsidR="00810CF4" w:rsidRPr="00040E78">
        <w:rPr>
          <w:rFonts w:ascii="Tahoma" w:hAnsi="Tahoma" w:cs="Tahoma"/>
          <w:sz w:val="22"/>
          <w:szCs w:val="22"/>
        </w:rPr>
        <w:t>.2</w:t>
      </w:r>
      <w:r w:rsidR="008C02D4" w:rsidRPr="00040E78">
        <w:rPr>
          <w:rFonts w:ascii="Tahoma" w:hAnsi="Tahoma" w:cs="Tahoma"/>
          <w:sz w:val="22"/>
          <w:szCs w:val="22"/>
        </w:rPr>
        <w:t>) </w:t>
      </w:r>
      <w:r w:rsidR="00506EAB" w:rsidRPr="00040E78">
        <w:rPr>
          <w:rFonts w:ascii="Tahoma" w:hAnsi="Tahoma" w:cs="Tahoma"/>
          <w:sz w:val="22"/>
          <w:szCs w:val="22"/>
        </w:rPr>
        <w:t xml:space="preserve">o valor de amortização do Valor Nominal </w:t>
      </w:r>
      <w:r w:rsidR="00253AD2">
        <w:rPr>
          <w:rFonts w:ascii="Tahoma" w:hAnsi="Tahoma" w:cs="Tahoma"/>
          <w:sz w:val="22"/>
          <w:szCs w:val="22"/>
        </w:rPr>
        <w:t>Atualizado</w:t>
      </w:r>
      <w:r w:rsidR="00253AD2" w:rsidRPr="00040E78">
        <w:rPr>
          <w:rFonts w:ascii="Tahoma" w:hAnsi="Tahoma" w:cs="Tahoma"/>
          <w:sz w:val="22"/>
          <w:szCs w:val="22"/>
        </w:rPr>
        <w:t xml:space="preserve"> </w:t>
      </w:r>
      <w:r w:rsidR="00506EAB" w:rsidRPr="00040E78">
        <w:rPr>
          <w:rFonts w:ascii="Tahoma" w:hAnsi="Tahoma" w:cs="Tahoma"/>
          <w:sz w:val="22"/>
          <w:szCs w:val="22"/>
        </w:rPr>
        <w:t xml:space="preserve">das Debêntures e </w:t>
      </w:r>
      <w:r w:rsidR="00B16FFE">
        <w:rPr>
          <w:rFonts w:ascii="Tahoma" w:hAnsi="Tahoma" w:cs="Tahoma"/>
          <w:sz w:val="22"/>
          <w:szCs w:val="22"/>
        </w:rPr>
        <w:t>dos Juros Remuneratórios</w:t>
      </w:r>
      <w:r w:rsidR="00506EAB" w:rsidRPr="00040E78">
        <w:rPr>
          <w:rFonts w:ascii="Tahoma" w:hAnsi="Tahoma" w:cs="Tahoma"/>
          <w:sz w:val="22"/>
          <w:szCs w:val="22"/>
        </w:rPr>
        <w:t xml:space="preserve"> a serem pagos na próxima Data de Pagamento</w:t>
      </w:r>
      <w:r w:rsidR="00920B07" w:rsidRPr="00040E78">
        <w:rPr>
          <w:rFonts w:ascii="Tahoma" w:hAnsi="Tahoma" w:cs="Tahoma"/>
          <w:sz w:val="22"/>
          <w:szCs w:val="22"/>
        </w:rPr>
        <w:t>, utilizando-se c</w:t>
      </w:r>
      <w:r w:rsidR="00506EAB" w:rsidRPr="00040E78">
        <w:rPr>
          <w:rFonts w:ascii="Tahoma" w:hAnsi="Tahoma" w:cs="Tahoma"/>
          <w:sz w:val="22"/>
          <w:szCs w:val="22"/>
        </w:rPr>
        <w:t>omo valor projetado</w:t>
      </w:r>
      <w:r w:rsidR="00336633">
        <w:rPr>
          <w:rFonts w:ascii="Tahoma" w:hAnsi="Tahoma" w:cs="Tahoma"/>
          <w:sz w:val="22"/>
          <w:szCs w:val="22"/>
        </w:rPr>
        <w:t xml:space="preserve"> </w:t>
      </w:r>
      <w:r w:rsidR="00026E3B">
        <w:rPr>
          <w:rFonts w:ascii="Tahoma" w:hAnsi="Tahoma" w:cs="Tahoma"/>
          <w:sz w:val="22"/>
          <w:szCs w:val="22"/>
        </w:rPr>
        <w:t>do IPCA</w:t>
      </w:r>
      <w:r w:rsidR="00253AD2">
        <w:rPr>
          <w:rFonts w:ascii="Tahoma" w:hAnsi="Tahoma" w:cs="Tahoma"/>
          <w:sz w:val="22"/>
          <w:szCs w:val="22"/>
        </w:rPr>
        <w:t xml:space="preserve"> </w:t>
      </w:r>
      <w:r w:rsidR="001A14AF" w:rsidRPr="00040E78">
        <w:rPr>
          <w:rFonts w:ascii="Tahoma" w:hAnsi="Tahoma" w:cs="Tahoma"/>
          <w:sz w:val="22"/>
          <w:szCs w:val="22"/>
        </w:rPr>
        <w:t xml:space="preserve">para os dias </w:t>
      </w:r>
      <w:r w:rsidR="001A14AF" w:rsidRPr="00AE1842">
        <w:rPr>
          <w:rFonts w:ascii="Tahoma" w:hAnsi="Tahoma" w:cs="Tahoma"/>
          <w:sz w:val="22"/>
          <w:szCs w:val="22"/>
        </w:rPr>
        <w:t>remanescentes até a próxima Data de Pagamento</w:t>
      </w:r>
      <w:r w:rsidR="00506EAB" w:rsidRPr="00AE1842">
        <w:rPr>
          <w:rFonts w:ascii="Tahoma" w:hAnsi="Tahoma" w:cs="Tahoma"/>
          <w:sz w:val="22"/>
          <w:szCs w:val="22"/>
        </w:rPr>
        <w:t xml:space="preserve"> </w:t>
      </w:r>
      <w:r w:rsidR="00BB698C" w:rsidRPr="00AE1842">
        <w:rPr>
          <w:rFonts w:ascii="Tahoma" w:hAnsi="Tahoma" w:cs="Tahoma"/>
          <w:sz w:val="22"/>
          <w:szCs w:val="22"/>
        </w:rPr>
        <w:t xml:space="preserve">a </w:t>
      </w:r>
      <w:r w:rsidR="00BB698C" w:rsidRPr="000B378E">
        <w:rPr>
          <w:rFonts w:ascii="Tahoma" w:hAnsi="Tahoma" w:cs="Tahoma"/>
          <w:sz w:val="22"/>
          <w:szCs w:val="22"/>
        </w:rPr>
        <w:t>projeção do IPCA calculada</w:t>
      </w:r>
      <w:r w:rsidR="00BB698C" w:rsidRPr="000B378E">
        <w:rPr>
          <w:rFonts w:ascii="Tahoma" w:hAnsi="Tahoma"/>
          <w:sz w:val="22"/>
        </w:rPr>
        <w:t xml:space="preserve"> com </w:t>
      </w:r>
      <w:r w:rsidR="00BB698C" w:rsidRPr="000B378E">
        <w:rPr>
          <w:rFonts w:ascii="Tahoma" w:hAnsi="Tahoma" w:cs="Tahoma"/>
          <w:sz w:val="22"/>
          <w:szCs w:val="22"/>
        </w:rPr>
        <w:t>base</w:t>
      </w:r>
      <w:r w:rsidR="00BB698C" w:rsidRPr="000B378E">
        <w:rPr>
          <w:rFonts w:ascii="Tahoma" w:hAnsi="Tahoma"/>
          <w:sz w:val="22"/>
        </w:rPr>
        <w:t xml:space="preserve"> na </w:t>
      </w:r>
      <w:r w:rsidR="00BB698C" w:rsidRPr="000B378E">
        <w:rPr>
          <w:rFonts w:ascii="Tahoma" w:hAnsi="Tahoma" w:cs="Tahoma"/>
          <w:sz w:val="22"/>
          <w:szCs w:val="22"/>
        </w:rPr>
        <w:t>média coletada junto ao Grupo Consultivo Permanente Macroeconômico da ANBIMA, informada e coletada a cada projeção do IPCA-I5 e IPCA Final</w:t>
      </w:r>
      <w:r w:rsidR="00BB698C" w:rsidRPr="00AE1842">
        <w:rPr>
          <w:rFonts w:ascii="Tahoma" w:hAnsi="Tahoma" w:cs="Tahoma"/>
          <w:sz w:val="22"/>
          <w:szCs w:val="22"/>
        </w:rPr>
        <w:t xml:space="preserve"> </w:t>
      </w:r>
      <w:r w:rsidR="00920B07" w:rsidRPr="00AE1842">
        <w:rPr>
          <w:rFonts w:ascii="Tahoma" w:hAnsi="Tahoma" w:cs="Tahoma"/>
          <w:sz w:val="22"/>
          <w:szCs w:val="22"/>
        </w:rPr>
        <w:t>(sendo</w:t>
      </w:r>
      <w:r w:rsidR="00920B07" w:rsidRPr="00040E78">
        <w:rPr>
          <w:rFonts w:ascii="Tahoma" w:hAnsi="Tahoma" w:cs="Tahoma"/>
          <w:sz w:val="22"/>
          <w:szCs w:val="22"/>
        </w:rPr>
        <w:t xml:space="preserve"> o resultado o “</w:t>
      </w:r>
      <w:r w:rsidR="00920B07" w:rsidRPr="00040E78">
        <w:rPr>
          <w:rFonts w:ascii="Tahoma" w:hAnsi="Tahoma" w:cs="Tahoma"/>
          <w:sz w:val="22"/>
          <w:szCs w:val="22"/>
          <w:u w:val="single"/>
        </w:rPr>
        <w:t>Valor da Amortização Extraordinária</w:t>
      </w:r>
      <w:r w:rsidR="00920B07" w:rsidRPr="00040E78">
        <w:rPr>
          <w:rFonts w:ascii="Tahoma" w:hAnsi="Tahoma" w:cs="Tahoma"/>
          <w:sz w:val="22"/>
          <w:szCs w:val="22"/>
        </w:rPr>
        <w:t>”)</w:t>
      </w:r>
      <w:r w:rsidRPr="00040E78">
        <w:rPr>
          <w:rFonts w:ascii="Tahoma" w:hAnsi="Tahoma" w:cs="Tahoma"/>
          <w:sz w:val="22"/>
          <w:szCs w:val="22"/>
        </w:rPr>
        <w:t>.</w:t>
      </w:r>
      <w:r w:rsidR="00336633">
        <w:rPr>
          <w:rFonts w:ascii="Tahoma" w:hAnsi="Tahoma" w:cs="Tahoma"/>
          <w:sz w:val="22"/>
          <w:szCs w:val="22"/>
        </w:rPr>
        <w:t xml:space="preserve"> </w:t>
      </w:r>
    </w:p>
    <w:p w14:paraId="0EA9FBDE" w14:textId="7764090D" w:rsidR="000F1D16" w:rsidRPr="00040E78" w:rsidRDefault="000F1D16" w:rsidP="00AC65AF">
      <w:pPr>
        <w:pStyle w:val="PargrafodaLista"/>
        <w:tabs>
          <w:tab w:val="left" w:pos="1843"/>
          <w:tab w:val="left" w:pos="2268"/>
        </w:tabs>
        <w:autoSpaceDE/>
        <w:autoSpaceDN/>
        <w:adjustRightInd/>
        <w:spacing w:before="120" w:after="120"/>
        <w:ind w:left="1843" w:hanging="425"/>
        <w:contextualSpacing w:val="0"/>
        <w:jc w:val="both"/>
        <w:rPr>
          <w:rFonts w:ascii="Tahoma" w:hAnsi="Tahoma" w:cs="Tahoma"/>
          <w:sz w:val="22"/>
          <w:szCs w:val="22"/>
        </w:rPr>
      </w:pPr>
    </w:p>
    <w:p w14:paraId="2A3033A4" w14:textId="77777777" w:rsidR="00920B07" w:rsidRPr="00040E78" w:rsidRDefault="00B9421D" w:rsidP="00C075FD">
      <w:pPr>
        <w:pStyle w:val="PargrafodaLista"/>
        <w:numPr>
          <w:ilvl w:val="0"/>
          <w:numId w:val="17"/>
        </w:numPr>
        <w:tabs>
          <w:tab w:val="left" w:pos="8647"/>
        </w:tabs>
        <w:autoSpaceDE/>
        <w:autoSpaceDN/>
        <w:adjustRightInd/>
        <w:spacing w:before="120" w:after="120"/>
        <w:contextualSpacing w:val="0"/>
        <w:jc w:val="both"/>
        <w:rPr>
          <w:rFonts w:ascii="Tahoma" w:hAnsi="Tahoma" w:cs="Tahoma"/>
          <w:sz w:val="22"/>
          <w:szCs w:val="22"/>
        </w:rPr>
      </w:pPr>
      <w:r w:rsidRPr="00040E78">
        <w:rPr>
          <w:rFonts w:ascii="Tahoma" w:hAnsi="Tahoma" w:cs="Tahoma"/>
          <w:sz w:val="22"/>
          <w:szCs w:val="22"/>
        </w:rPr>
        <w:lastRenderedPageBreak/>
        <w:t xml:space="preserve">No prazo de </w:t>
      </w:r>
      <w:r w:rsidR="00FE572D" w:rsidRPr="00040E78">
        <w:rPr>
          <w:rFonts w:ascii="Tahoma" w:hAnsi="Tahoma" w:cs="Tahoma"/>
          <w:sz w:val="22"/>
          <w:szCs w:val="22"/>
        </w:rPr>
        <w:t>3 (três)</w:t>
      </w:r>
      <w:r w:rsidRPr="00040E78">
        <w:rPr>
          <w:rFonts w:ascii="Tahoma" w:hAnsi="Tahoma" w:cs="Tahoma"/>
          <w:sz w:val="22"/>
          <w:szCs w:val="22"/>
        </w:rPr>
        <w:t xml:space="preserve"> Dias Úteis antes de cada Data de Pagamento,</w:t>
      </w:r>
      <w:r w:rsidRPr="00040E78" w:rsidDel="00810CF4">
        <w:rPr>
          <w:rFonts w:ascii="Tahoma" w:hAnsi="Tahoma" w:cs="Tahoma"/>
          <w:sz w:val="22"/>
          <w:szCs w:val="22"/>
        </w:rPr>
        <w:t xml:space="preserve"> </w:t>
      </w:r>
      <w:r w:rsidR="00920B07" w:rsidRPr="00040E78">
        <w:rPr>
          <w:rFonts w:ascii="Tahoma" w:hAnsi="Tahoma" w:cs="Tahoma"/>
          <w:sz w:val="22"/>
          <w:szCs w:val="22"/>
        </w:rPr>
        <w:t>caso tenha sido apurado um Valor da Amortização Extraordinária positivo, notificar</w:t>
      </w:r>
      <w:r w:rsidR="00662D59" w:rsidRPr="00040E78">
        <w:rPr>
          <w:rFonts w:ascii="Tahoma" w:hAnsi="Tahoma" w:cs="Tahoma"/>
          <w:sz w:val="22"/>
          <w:szCs w:val="22"/>
        </w:rPr>
        <w:t>, nos termos da regulamentação aplicável da CVM,</w:t>
      </w:r>
      <w:r w:rsidR="00920B07" w:rsidRPr="00040E78">
        <w:rPr>
          <w:rFonts w:ascii="Tahoma" w:hAnsi="Tahoma" w:cs="Tahoma"/>
          <w:sz w:val="22"/>
          <w:szCs w:val="22"/>
        </w:rPr>
        <w:t xml:space="preserve"> </w:t>
      </w:r>
      <w:r w:rsidR="008C02D4" w:rsidRPr="00040E78">
        <w:rPr>
          <w:rFonts w:ascii="Tahoma" w:hAnsi="Tahoma" w:cs="Tahoma"/>
          <w:sz w:val="22"/>
          <w:szCs w:val="22"/>
        </w:rPr>
        <w:t xml:space="preserve">os </w:t>
      </w:r>
      <w:r w:rsidR="00920B07" w:rsidRPr="00040E78">
        <w:rPr>
          <w:rFonts w:ascii="Tahoma" w:hAnsi="Tahoma" w:cs="Tahoma"/>
          <w:sz w:val="22"/>
          <w:szCs w:val="22"/>
        </w:rPr>
        <w:t xml:space="preserve">Debenturistas, o Agente Fiduciário, o Escriturador, o </w:t>
      </w:r>
      <w:r w:rsidR="00FE572D" w:rsidRPr="00040E78">
        <w:rPr>
          <w:rFonts w:ascii="Tahoma" w:hAnsi="Tahoma" w:cs="Tahoma"/>
          <w:sz w:val="22"/>
          <w:szCs w:val="22"/>
        </w:rPr>
        <w:t>Agente de Liquidação</w:t>
      </w:r>
      <w:r w:rsidR="00920B07" w:rsidRPr="00040E78">
        <w:rPr>
          <w:rFonts w:ascii="Tahoma" w:hAnsi="Tahoma" w:cs="Tahoma"/>
          <w:sz w:val="22"/>
          <w:szCs w:val="22"/>
        </w:rPr>
        <w:t xml:space="preserve"> e </w:t>
      </w:r>
      <w:r w:rsidR="00662D59" w:rsidRPr="00040E78">
        <w:rPr>
          <w:rFonts w:ascii="Tahoma" w:hAnsi="Tahoma" w:cs="Tahoma"/>
          <w:sz w:val="22"/>
          <w:szCs w:val="22"/>
        </w:rPr>
        <w:t>a</w:t>
      </w:r>
      <w:r w:rsidR="00920B07" w:rsidRPr="00040E78">
        <w:rPr>
          <w:rFonts w:ascii="Tahoma" w:hAnsi="Tahoma" w:cs="Tahoma"/>
          <w:sz w:val="22"/>
          <w:szCs w:val="22"/>
        </w:rPr>
        <w:t xml:space="preserve"> B3, informando sobre a amortização extraordinária das Debêntures </w:t>
      </w:r>
      <w:r w:rsidR="00C134CE" w:rsidRPr="00040E78">
        <w:rPr>
          <w:rFonts w:ascii="Tahoma" w:hAnsi="Tahoma" w:cs="Tahoma"/>
          <w:sz w:val="22"/>
          <w:szCs w:val="22"/>
        </w:rPr>
        <w:t xml:space="preserve">e </w:t>
      </w:r>
      <w:r w:rsidR="00920B07" w:rsidRPr="00040E78">
        <w:rPr>
          <w:rFonts w:ascii="Tahoma" w:hAnsi="Tahoma" w:cs="Tahoma"/>
          <w:sz w:val="22"/>
          <w:szCs w:val="22"/>
        </w:rPr>
        <w:t>o Valor da Amortização Extraordinária</w:t>
      </w:r>
      <w:r w:rsidR="001A14AF" w:rsidRPr="00040E78">
        <w:rPr>
          <w:rFonts w:ascii="Tahoma" w:hAnsi="Tahoma" w:cs="Tahoma"/>
          <w:sz w:val="22"/>
          <w:szCs w:val="22"/>
        </w:rPr>
        <w:t xml:space="preserve">, a ser realizada na </w:t>
      </w:r>
      <w:r w:rsidR="00C134CE" w:rsidRPr="00040E78">
        <w:rPr>
          <w:rFonts w:ascii="Tahoma" w:hAnsi="Tahoma" w:cs="Tahoma"/>
          <w:sz w:val="22"/>
          <w:szCs w:val="22"/>
        </w:rPr>
        <w:t xml:space="preserve">próxima </w:t>
      </w:r>
      <w:r w:rsidR="001A14AF" w:rsidRPr="00040E78">
        <w:rPr>
          <w:rFonts w:ascii="Tahoma" w:hAnsi="Tahoma" w:cs="Tahoma"/>
          <w:sz w:val="22"/>
          <w:szCs w:val="22"/>
        </w:rPr>
        <w:t>Data de Pagamento.</w:t>
      </w:r>
      <w:r w:rsidR="00BC7159" w:rsidRPr="00040E78">
        <w:rPr>
          <w:rFonts w:ascii="Tahoma" w:hAnsi="Tahoma" w:cs="Tahoma"/>
          <w:sz w:val="22"/>
          <w:szCs w:val="22"/>
        </w:rPr>
        <w:t xml:space="preserve"> </w:t>
      </w:r>
    </w:p>
    <w:p w14:paraId="1639D2B4" w14:textId="7099CB71" w:rsidR="00FE572D" w:rsidRPr="00040E78" w:rsidRDefault="00FE572D" w:rsidP="00C075FD">
      <w:pPr>
        <w:pStyle w:val="PargrafodaLista"/>
        <w:numPr>
          <w:ilvl w:val="0"/>
          <w:numId w:val="17"/>
        </w:numPr>
        <w:tabs>
          <w:tab w:val="left" w:pos="8647"/>
        </w:tabs>
        <w:autoSpaceDE/>
        <w:autoSpaceDN/>
        <w:adjustRightInd/>
        <w:spacing w:before="120" w:after="120"/>
        <w:contextualSpacing w:val="0"/>
        <w:jc w:val="both"/>
        <w:rPr>
          <w:rFonts w:ascii="Tahoma" w:hAnsi="Tahoma" w:cs="Tahoma"/>
          <w:sz w:val="22"/>
          <w:szCs w:val="22"/>
        </w:rPr>
      </w:pPr>
      <w:r w:rsidRPr="00040E78">
        <w:rPr>
          <w:rFonts w:ascii="Tahoma" w:hAnsi="Tahoma" w:cs="Tahoma"/>
          <w:sz w:val="22"/>
          <w:szCs w:val="22"/>
        </w:rPr>
        <w:t xml:space="preserve">Em cada respectiva Data de Pagamento, realizar a </w:t>
      </w:r>
      <w:bookmarkStart w:id="46" w:name="_Hlk23945164"/>
      <w:bookmarkStart w:id="47" w:name="_Hlk23949038"/>
      <w:r w:rsidR="00E833AC" w:rsidRPr="00040E78">
        <w:rPr>
          <w:rFonts w:ascii="Tahoma" w:hAnsi="Tahoma" w:cs="Tahoma"/>
          <w:sz w:val="22"/>
          <w:szCs w:val="22"/>
        </w:rPr>
        <w:t xml:space="preserve">Amortização Extraordinária Obrigatória das </w:t>
      </w:r>
      <w:bookmarkEnd w:id="46"/>
      <w:bookmarkEnd w:id="47"/>
      <w:r w:rsidRPr="00040E78">
        <w:rPr>
          <w:rFonts w:ascii="Tahoma" w:hAnsi="Tahoma" w:cs="Tahoma"/>
          <w:sz w:val="22"/>
          <w:szCs w:val="22"/>
        </w:rPr>
        <w:t xml:space="preserve">Debêntures, no montante correspondente ao Valor da Amortização Extraordinária, mediante o pagamento parcial do Saldo Devedor Total, observado que a amortização do </w:t>
      </w:r>
      <w:r w:rsidR="00253AD2" w:rsidRPr="00AC65AF">
        <w:rPr>
          <w:rFonts w:ascii="Tahoma" w:hAnsi="Tahoma"/>
          <w:sz w:val="22"/>
          <w:bdr w:val="nil"/>
        </w:rPr>
        <w:t xml:space="preserve">Valor Nominal </w:t>
      </w:r>
      <w:r w:rsidR="00253AD2">
        <w:rPr>
          <w:rFonts w:ascii="Tahoma" w:hAnsi="Tahoma"/>
          <w:sz w:val="22"/>
          <w:bdr w:val="nil"/>
        </w:rPr>
        <w:t>Atualizado</w:t>
      </w:r>
      <w:r w:rsidR="00253AD2" w:rsidRPr="00AC65AF">
        <w:rPr>
          <w:rFonts w:ascii="Tahoma" w:hAnsi="Tahoma"/>
          <w:sz w:val="22"/>
          <w:bdr w:val="nil"/>
        </w:rPr>
        <w:t xml:space="preserve"> </w:t>
      </w:r>
      <w:r w:rsidRPr="00040E78">
        <w:rPr>
          <w:rFonts w:ascii="Tahoma" w:hAnsi="Tahoma" w:cs="Tahoma"/>
          <w:sz w:val="22"/>
          <w:szCs w:val="22"/>
        </w:rPr>
        <w:t xml:space="preserve">das Debêntures, sem qualquer prêmio, e observado do limite de 98% (noventa e oito por cento) do </w:t>
      </w:r>
      <w:r w:rsidR="00253AD2" w:rsidRPr="001E2D1C">
        <w:rPr>
          <w:rFonts w:ascii="Tahoma" w:hAnsi="Tahoma"/>
          <w:sz w:val="22"/>
          <w:bdr w:val="nil"/>
        </w:rPr>
        <w:t xml:space="preserve">Valor Nominal </w:t>
      </w:r>
      <w:r w:rsidR="00253AD2">
        <w:rPr>
          <w:rFonts w:ascii="Tahoma" w:hAnsi="Tahoma"/>
          <w:sz w:val="22"/>
          <w:bdr w:val="nil"/>
        </w:rPr>
        <w:t>Atualizado</w:t>
      </w:r>
      <w:r w:rsidR="00B33F3A">
        <w:rPr>
          <w:rFonts w:ascii="Tahoma" w:hAnsi="Tahoma" w:cs="Tahoma"/>
          <w:sz w:val="22"/>
          <w:szCs w:val="22"/>
        </w:rPr>
        <w:t>.</w:t>
      </w:r>
      <w:r w:rsidRPr="00040E78">
        <w:rPr>
          <w:rFonts w:ascii="Tahoma" w:hAnsi="Tahoma" w:cs="Tahoma"/>
          <w:sz w:val="22"/>
          <w:szCs w:val="22"/>
        </w:rPr>
        <w:t xml:space="preserve"> </w:t>
      </w:r>
    </w:p>
    <w:p w14:paraId="4354F8BD" w14:textId="4C91A212" w:rsidR="001066BA" w:rsidRPr="00040E78" w:rsidRDefault="00FE572D" w:rsidP="00C25672">
      <w:pPr>
        <w:tabs>
          <w:tab w:val="left" w:pos="851"/>
          <w:tab w:val="left" w:pos="1985"/>
        </w:tabs>
        <w:autoSpaceDE/>
        <w:autoSpaceDN/>
        <w:adjustRightInd/>
        <w:spacing w:before="120" w:after="120"/>
        <w:ind w:left="1418" w:hanging="709"/>
        <w:jc w:val="both"/>
        <w:rPr>
          <w:rFonts w:ascii="Tahoma" w:hAnsi="Tahoma" w:cs="Tahoma"/>
          <w:sz w:val="22"/>
          <w:szCs w:val="22"/>
        </w:rPr>
      </w:pPr>
      <w:r w:rsidRPr="00040E78">
        <w:rPr>
          <w:rFonts w:ascii="Tahoma" w:hAnsi="Tahoma" w:cs="Tahoma"/>
          <w:sz w:val="22"/>
          <w:szCs w:val="22"/>
        </w:rPr>
        <w:t>5.1</w:t>
      </w:r>
      <w:r w:rsidR="00A34654">
        <w:rPr>
          <w:rFonts w:ascii="Tahoma" w:hAnsi="Tahoma" w:cs="Tahoma"/>
          <w:sz w:val="22"/>
          <w:szCs w:val="22"/>
        </w:rPr>
        <w:t>5</w:t>
      </w:r>
      <w:r w:rsidRPr="00040E78">
        <w:rPr>
          <w:rFonts w:ascii="Tahoma" w:hAnsi="Tahoma" w:cs="Tahoma"/>
          <w:sz w:val="22"/>
          <w:szCs w:val="22"/>
        </w:rPr>
        <w:t>.</w:t>
      </w:r>
      <w:bookmarkStart w:id="48" w:name="_Hlk23945201"/>
      <w:bookmarkStart w:id="49" w:name="_Hlk23949050"/>
      <w:r w:rsidR="00A34654" w:rsidRPr="00040E78">
        <w:rPr>
          <w:rFonts w:ascii="Tahoma" w:hAnsi="Tahoma" w:cs="Tahoma"/>
          <w:sz w:val="22"/>
          <w:szCs w:val="22"/>
        </w:rPr>
        <w:t>1</w:t>
      </w:r>
      <w:r w:rsidR="00A34654">
        <w:rPr>
          <w:rFonts w:ascii="Tahoma" w:hAnsi="Tahoma" w:cs="Tahoma"/>
          <w:sz w:val="22"/>
          <w:szCs w:val="22"/>
        </w:rPr>
        <w:tab/>
      </w:r>
      <w:r w:rsidR="00E833AC" w:rsidRPr="00040E78">
        <w:rPr>
          <w:rFonts w:ascii="Tahoma" w:hAnsi="Tahoma" w:cs="Tahoma"/>
          <w:sz w:val="22"/>
          <w:szCs w:val="22"/>
        </w:rPr>
        <w:t>A Amortização Extraordinária Obrigatória das Debentures, com relação às Debêntures que estejam custodiadas eletronicamente na B3, deverá ocorrer de acordo com os procedimentos da B3 e, caso as Debêntures não estejam custodiadas eletronicamente na B3, a Amortização Extraordinária Obrigatória das Debentures deverá ser realizada em conformidade com os procedimentos operacionais do Escriturador</w:t>
      </w:r>
      <w:r w:rsidRPr="00040E78">
        <w:rPr>
          <w:rFonts w:ascii="Tahoma" w:hAnsi="Tahoma" w:cs="Tahoma"/>
          <w:sz w:val="22"/>
          <w:szCs w:val="22"/>
        </w:rPr>
        <w:t>.</w:t>
      </w:r>
      <w:r w:rsidR="00AF37BC" w:rsidRPr="00040E78">
        <w:rPr>
          <w:rFonts w:ascii="Tahoma" w:hAnsi="Tahoma" w:cs="Tahoma"/>
          <w:sz w:val="22"/>
          <w:szCs w:val="22"/>
        </w:rPr>
        <w:t xml:space="preserve"> </w:t>
      </w:r>
      <w:bookmarkEnd w:id="48"/>
      <w:bookmarkEnd w:id="49"/>
    </w:p>
    <w:p w14:paraId="2DD75117" w14:textId="0A03670E" w:rsidR="002F1CDD" w:rsidRPr="00040E78" w:rsidRDefault="008F4872" w:rsidP="001F538B">
      <w:pPr>
        <w:autoSpaceDE/>
        <w:autoSpaceDN/>
        <w:adjustRightInd/>
        <w:spacing w:before="120" w:after="120"/>
        <w:ind w:left="709" w:hanging="709"/>
        <w:jc w:val="both"/>
        <w:rPr>
          <w:rFonts w:ascii="Tahoma" w:hAnsi="Tahoma" w:cs="Tahoma"/>
          <w:sz w:val="22"/>
          <w:szCs w:val="22"/>
        </w:rPr>
      </w:pPr>
      <w:r w:rsidRPr="00040E78">
        <w:rPr>
          <w:rFonts w:ascii="Tahoma" w:hAnsi="Tahoma" w:cs="Tahoma"/>
          <w:sz w:val="22"/>
          <w:szCs w:val="22"/>
        </w:rPr>
        <w:t>5.</w:t>
      </w:r>
      <w:r w:rsidR="00A34654" w:rsidRPr="00040E78">
        <w:rPr>
          <w:rFonts w:ascii="Tahoma" w:hAnsi="Tahoma" w:cs="Tahoma"/>
          <w:sz w:val="22"/>
          <w:szCs w:val="22"/>
        </w:rPr>
        <w:t>1</w:t>
      </w:r>
      <w:r w:rsidR="00A34654">
        <w:rPr>
          <w:rFonts w:ascii="Tahoma" w:hAnsi="Tahoma" w:cs="Tahoma"/>
          <w:sz w:val="22"/>
          <w:szCs w:val="22"/>
        </w:rPr>
        <w:t>6</w:t>
      </w:r>
      <w:r w:rsidR="00FB5570" w:rsidRPr="00040E78">
        <w:rPr>
          <w:rFonts w:ascii="Tahoma" w:hAnsi="Tahoma" w:cs="Tahoma"/>
          <w:sz w:val="22"/>
          <w:szCs w:val="22"/>
        </w:rPr>
        <w:t>.</w:t>
      </w:r>
      <w:r w:rsidRPr="00040E78">
        <w:rPr>
          <w:rFonts w:ascii="Tahoma" w:hAnsi="Tahoma" w:cs="Tahoma"/>
          <w:sz w:val="22"/>
          <w:szCs w:val="22"/>
        </w:rPr>
        <w:t xml:space="preserve"> </w:t>
      </w:r>
      <w:r w:rsidR="00D61D39" w:rsidRPr="00040E78">
        <w:rPr>
          <w:rFonts w:ascii="Tahoma" w:hAnsi="Tahoma" w:cs="Tahoma"/>
          <w:sz w:val="22"/>
          <w:szCs w:val="22"/>
        </w:rPr>
        <w:tab/>
      </w:r>
      <w:r w:rsidRPr="00040E78">
        <w:rPr>
          <w:rFonts w:ascii="Tahoma" w:hAnsi="Tahoma" w:cs="Tahoma"/>
          <w:sz w:val="22"/>
          <w:szCs w:val="22"/>
          <w:u w:val="single"/>
        </w:rPr>
        <w:t>Direito ao Recebimento dos Pagamentos</w:t>
      </w:r>
      <w:r w:rsidRPr="00040E78">
        <w:rPr>
          <w:rFonts w:ascii="Tahoma" w:hAnsi="Tahoma" w:cs="Tahoma"/>
          <w:sz w:val="22"/>
          <w:szCs w:val="22"/>
        </w:rPr>
        <w:t xml:space="preserve">. Farão jus ao recebimento de qualquer valor devido aos Debenturistas nos termos desta Escritura de Emissão aqueles que forem Debenturistas no encerramento do Dia Útil imediatamente anterior à respectiva data de pagamento. </w:t>
      </w:r>
    </w:p>
    <w:p w14:paraId="384E9E72" w14:textId="3F9547BF" w:rsidR="008F4872" w:rsidRPr="00BA651C" w:rsidRDefault="008F4872">
      <w:pPr>
        <w:autoSpaceDE/>
        <w:autoSpaceDN/>
        <w:adjustRightInd/>
        <w:spacing w:before="120" w:after="120"/>
        <w:ind w:left="709" w:hanging="709"/>
        <w:jc w:val="both"/>
        <w:rPr>
          <w:rFonts w:ascii="Tahoma" w:hAnsi="Tahoma" w:cs="Tahoma"/>
          <w:sz w:val="22"/>
          <w:szCs w:val="22"/>
        </w:rPr>
      </w:pPr>
      <w:r w:rsidRPr="00040E78">
        <w:rPr>
          <w:rFonts w:ascii="Tahoma" w:hAnsi="Tahoma" w:cs="Tahoma"/>
          <w:sz w:val="22"/>
          <w:szCs w:val="22"/>
        </w:rPr>
        <w:t>5.</w:t>
      </w:r>
      <w:r w:rsidR="00A34654" w:rsidRPr="00040E78">
        <w:rPr>
          <w:rFonts w:ascii="Tahoma" w:hAnsi="Tahoma" w:cs="Tahoma"/>
          <w:sz w:val="22"/>
          <w:szCs w:val="22"/>
        </w:rPr>
        <w:t>1</w:t>
      </w:r>
      <w:r w:rsidR="00A34654">
        <w:rPr>
          <w:rFonts w:ascii="Tahoma" w:hAnsi="Tahoma" w:cs="Tahoma"/>
          <w:sz w:val="22"/>
          <w:szCs w:val="22"/>
        </w:rPr>
        <w:t>7</w:t>
      </w:r>
      <w:r w:rsidR="00FB5570" w:rsidRPr="00040E78">
        <w:rPr>
          <w:rFonts w:ascii="Tahoma" w:hAnsi="Tahoma" w:cs="Tahoma"/>
          <w:sz w:val="22"/>
          <w:szCs w:val="22"/>
        </w:rPr>
        <w:t>.</w:t>
      </w:r>
      <w:r w:rsidRPr="00040E78">
        <w:rPr>
          <w:rFonts w:ascii="Tahoma" w:hAnsi="Tahoma" w:cs="Tahoma"/>
          <w:sz w:val="22"/>
          <w:szCs w:val="22"/>
        </w:rPr>
        <w:t xml:space="preserve"> </w:t>
      </w:r>
      <w:r w:rsidR="00D61D39" w:rsidRPr="00040E78">
        <w:rPr>
          <w:rFonts w:ascii="Tahoma" w:hAnsi="Tahoma" w:cs="Tahoma"/>
          <w:sz w:val="22"/>
          <w:szCs w:val="22"/>
        </w:rPr>
        <w:tab/>
      </w:r>
      <w:r w:rsidRPr="00040E78">
        <w:rPr>
          <w:rFonts w:ascii="Tahoma" w:hAnsi="Tahoma" w:cs="Tahoma"/>
          <w:sz w:val="22"/>
          <w:szCs w:val="22"/>
          <w:u w:val="single"/>
        </w:rPr>
        <w:t>Comprovação de Titularidade</w:t>
      </w:r>
      <w:r w:rsidRPr="00040E78">
        <w:rPr>
          <w:rFonts w:ascii="Tahoma" w:hAnsi="Tahoma" w:cs="Tahoma"/>
          <w:sz w:val="22"/>
          <w:szCs w:val="22"/>
        </w:rPr>
        <w:t>. As Debêntures serão emitidas</w:t>
      </w:r>
      <w:r w:rsidRPr="00BA651C">
        <w:rPr>
          <w:rFonts w:ascii="Tahoma" w:hAnsi="Tahoma" w:cs="Tahoma"/>
          <w:sz w:val="22"/>
          <w:szCs w:val="22"/>
        </w:rPr>
        <w:t xml:space="preserve"> sob a forma nominativa, escritural, sem emissão de certificados, sendo que, para todos os fins de direito, a titularidade das Debêntures será comprovada pelo extrato das Debêntures</w:t>
      </w:r>
      <w:r w:rsidRPr="00BA651C" w:rsidDel="00563C65">
        <w:rPr>
          <w:rFonts w:ascii="Tahoma" w:hAnsi="Tahoma" w:cs="Tahoma"/>
          <w:sz w:val="22"/>
          <w:szCs w:val="22"/>
        </w:rPr>
        <w:t xml:space="preserve"> </w:t>
      </w:r>
      <w:r w:rsidRPr="00BA651C">
        <w:rPr>
          <w:rFonts w:ascii="Tahoma" w:hAnsi="Tahoma" w:cs="Tahoma"/>
          <w:sz w:val="22"/>
          <w:szCs w:val="22"/>
        </w:rPr>
        <w:t xml:space="preserve">emitido pelo Escriturador. Adicionalmente, para as Debêntures custodiadas eletronicamente na B3, será reconhecido como comprovante de titularidade o extrato em nome do Debenturista emitido pela B3. </w:t>
      </w:r>
    </w:p>
    <w:p w14:paraId="3B215301" w14:textId="5CEE450C" w:rsidR="008F4872" w:rsidRPr="00BA651C" w:rsidRDefault="008F4872">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5.</w:t>
      </w:r>
      <w:r w:rsidR="00A34654" w:rsidRPr="00BA651C">
        <w:rPr>
          <w:rFonts w:ascii="Tahoma" w:hAnsi="Tahoma" w:cs="Tahoma"/>
          <w:sz w:val="22"/>
          <w:szCs w:val="22"/>
        </w:rPr>
        <w:t>1</w:t>
      </w:r>
      <w:r w:rsidR="00A34654">
        <w:rPr>
          <w:rFonts w:ascii="Tahoma" w:hAnsi="Tahoma" w:cs="Tahoma"/>
          <w:sz w:val="22"/>
          <w:szCs w:val="22"/>
        </w:rPr>
        <w:t>8</w:t>
      </w:r>
      <w:r w:rsidR="00FB5570" w:rsidRPr="00BA651C">
        <w:rPr>
          <w:rFonts w:ascii="Tahoma" w:hAnsi="Tahoma" w:cs="Tahoma"/>
          <w:sz w:val="22"/>
          <w:szCs w:val="22"/>
        </w:rPr>
        <w:t>.</w:t>
      </w:r>
      <w:r w:rsidRPr="00BA651C">
        <w:rPr>
          <w:rFonts w:ascii="Tahoma" w:hAnsi="Tahoma" w:cs="Tahoma"/>
          <w:sz w:val="22"/>
          <w:szCs w:val="22"/>
        </w:rPr>
        <w:t xml:space="preserve"> </w:t>
      </w:r>
      <w:r w:rsidR="00D61D39" w:rsidRPr="00BA651C">
        <w:rPr>
          <w:rFonts w:ascii="Tahoma" w:hAnsi="Tahoma" w:cs="Tahoma"/>
          <w:sz w:val="22"/>
          <w:szCs w:val="22"/>
        </w:rPr>
        <w:tab/>
      </w:r>
      <w:r w:rsidRPr="00BA651C">
        <w:rPr>
          <w:rFonts w:ascii="Tahoma" w:hAnsi="Tahoma" w:cs="Tahoma"/>
          <w:sz w:val="22"/>
          <w:szCs w:val="22"/>
          <w:u w:val="single"/>
        </w:rPr>
        <w:t>Imunidade</w:t>
      </w:r>
      <w:r w:rsidRPr="00BA651C">
        <w:rPr>
          <w:rFonts w:ascii="Tahoma" w:hAnsi="Tahoma" w:cs="Tahoma"/>
          <w:iCs/>
          <w:sz w:val="22"/>
          <w:szCs w:val="22"/>
          <w:u w:val="single"/>
        </w:rPr>
        <w:t xml:space="preserve"> Tributária</w:t>
      </w:r>
      <w:r w:rsidRPr="00BA651C">
        <w:rPr>
          <w:rFonts w:ascii="Tahoma" w:hAnsi="Tahoma" w:cs="Tahoma"/>
          <w:sz w:val="22"/>
          <w:szCs w:val="22"/>
        </w:rPr>
        <w:t xml:space="preserve">. Caso qualquer Debenturista tenha imunidade ou isenção tributária, este deverá encaminhar ao </w:t>
      </w:r>
      <w:r w:rsidR="00FE572D" w:rsidRPr="00BA651C">
        <w:rPr>
          <w:rFonts w:ascii="Tahoma" w:hAnsi="Tahoma" w:cs="Tahoma"/>
          <w:sz w:val="22"/>
          <w:szCs w:val="22"/>
        </w:rPr>
        <w:t>Agente de Liquidação</w:t>
      </w:r>
      <w:r w:rsidRPr="00BA651C">
        <w:rPr>
          <w:rFonts w:ascii="Tahoma" w:hAnsi="Tahoma" w:cs="Tahoma"/>
          <w:sz w:val="22"/>
          <w:szCs w:val="22"/>
        </w:rPr>
        <w:t xml:space="preserve"> ou ao Escriturador, conforme o caso, </w:t>
      </w:r>
      <w:r w:rsidR="008F57B8" w:rsidRPr="00BA651C">
        <w:rPr>
          <w:rFonts w:ascii="Tahoma" w:hAnsi="Tahoma" w:cs="Tahoma"/>
          <w:sz w:val="22"/>
          <w:szCs w:val="22"/>
        </w:rPr>
        <w:t xml:space="preserve">com, </w:t>
      </w:r>
      <w:r w:rsidRPr="00BA651C">
        <w:rPr>
          <w:rFonts w:ascii="Tahoma" w:hAnsi="Tahoma" w:cs="Tahoma"/>
          <w:sz w:val="22"/>
          <w:szCs w:val="22"/>
        </w:rPr>
        <w:t>no mínimo</w:t>
      </w:r>
      <w:r w:rsidR="008F57B8" w:rsidRPr="00BA651C">
        <w:rPr>
          <w:rFonts w:ascii="Tahoma" w:hAnsi="Tahoma" w:cs="Tahoma"/>
          <w:sz w:val="22"/>
          <w:szCs w:val="22"/>
        </w:rPr>
        <w:t xml:space="preserve">, </w:t>
      </w:r>
      <w:r w:rsidRPr="00BA651C">
        <w:rPr>
          <w:rFonts w:ascii="Tahoma" w:hAnsi="Tahoma" w:cs="Tahoma"/>
          <w:sz w:val="22"/>
          <w:szCs w:val="22"/>
        </w:rPr>
        <w:t>10</w:t>
      </w:r>
      <w:r w:rsidR="008F57B8" w:rsidRPr="00BA651C">
        <w:rPr>
          <w:rFonts w:ascii="Tahoma" w:hAnsi="Tahoma" w:cs="Tahoma"/>
          <w:sz w:val="22"/>
          <w:szCs w:val="22"/>
        </w:rPr>
        <w:t xml:space="preserve"> </w:t>
      </w:r>
      <w:r w:rsidRPr="00BA651C">
        <w:rPr>
          <w:rFonts w:ascii="Tahoma" w:hAnsi="Tahoma" w:cs="Tahoma"/>
          <w:sz w:val="22"/>
          <w:szCs w:val="22"/>
        </w:rPr>
        <w:t xml:space="preserve">(dez) Dias Úteis </w:t>
      </w:r>
      <w:r w:rsidR="008F57B8" w:rsidRPr="00BA651C">
        <w:rPr>
          <w:rFonts w:ascii="Tahoma" w:hAnsi="Tahoma" w:cs="Tahoma"/>
          <w:sz w:val="22"/>
          <w:szCs w:val="22"/>
        </w:rPr>
        <w:t xml:space="preserve">de antecedência </w:t>
      </w:r>
      <w:r w:rsidRPr="00BA651C">
        <w:rPr>
          <w:rFonts w:ascii="Tahoma" w:hAnsi="Tahoma" w:cs="Tahoma"/>
          <w:sz w:val="22"/>
          <w:szCs w:val="22"/>
        </w:rPr>
        <w:t xml:space="preserve">à data prevista para recebimento de valores relativos às Debêntures, </w:t>
      </w:r>
      <w:r w:rsidR="008F57B8" w:rsidRPr="00BA651C">
        <w:rPr>
          <w:rFonts w:ascii="Tahoma" w:hAnsi="Tahoma" w:cs="Tahoma"/>
          <w:sz w:val="22"/>
          <w:szCs w:val="22"/>
        </w:rPr>
        <w:t xml:space="preserve">a </w:t>
      </w:r>
      <w:r w:rsidRPr="00BA651C">
        <w:rPr>
          <w:rFonts w:ascii="Tahoma" w:hAnsi="Tahoma" w:cs="Tahoma"/>
          <w:sz w:val="22"/>
          <w:szCs w:val="22"/>
        </w:rPr>
        <w:t xml:space="preserve">documentação comprobatória da referida imunidade ou isenção tributária, sob pena de ter descontados de seus pagamentos os valores devidos nos termos da legislação tributária em vigor. </w:t>
      </w:r>
    </w:p>
    <w:p w14:paraId="087A342B" w14:textId="3BDBD552" w:rsidR="008F4872" w:rsidRPr="00BA651C" w:rsidRDefault="008F4872">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5.</w:t>
      </w:r>
      <w:r w:rsidR="00A34654" w:rsidRPr="00BA651C">
        <w:rPr>
          <w:rFonts w:ascii="Tahoma" w:hAnsi="Tahoma" w:cs="Tahoma"/>
          <w:sz w:val="22"/>
          <w:szCs w:val="22"/>
        </w:rPr>
        <w:t>1</w:t>
      </w:r>
      <w:r w:rsidR="00A34654">
        <w:rPr>
          <w:rFonts w:ascii="Tahoma" w:hAnsi="Tahoma" w:cs="Tahoma"/>
          <w:sz w:val="22"/>
          <w:szCs w:val="22"/>
        </w:rPr>
        <w:t>9</w:t>
      </w:r>
      <w:r w:rsidR="00FB5570" w:rsidRPr="00BA651C">
        <w:rPr>
          <w:rFonts w:ascii="Tahoma" w:hAnsi="Tahoma" w:cs="Tahoma"/>
          <w:sz w:val="22"/>
          <w:szCs w:val="22"/>
        </w:rPr>
        <w:t>.</w:t>
      </w:r>
      <w:r w:rsidRPr="00BA651C">
        <w:rPr>
          <w:rFonts w:ascii="Tahoma" w:hAnsi="Tahoma" w:cs="Tahoma"/>
          <w:sz w:val="22"/>
          <w:szCs w:val="22"/>
        </w:rPr>
        <w:t xml:space="preserve"> </w:t>
      </w:r>
      <w:r w:rsidR="00D61D39" w:rsidRPr="00BA651C">
        <w:rPr>
          <w:rFonts w:ascii="Tahoma" w:hAnsi="Tahoma" w:cs="Tahoma"/>
          <w:sz w:val="22"/>
          <w:szCs w:val="22"/>
        </w:rPr>
        <w:tab/>
      </w:r>
      <w:r w:rsidR="008F57B8" w:rsidRPr="00BA651C">
        <w:rPr>
          <w:rFonts w:ascii="Tahoma" w:hAnsi="Tahoma" w:cs="Tahoma"/>
          <w:sz w:val="22"/>
          <w:szCs w:val="22"/>
          <w:u w:val="single"/>
        </w:rPr>
        <w:t>Garantias</w:t>
      </w:r>
      <w:r w:rsidRPr="00BA651C">
        <w:rPr>
          <w:rFonts w:ascii="Tahoma" w:hAnsi="Tahoma" w:cs="Tahoma"/>
          <w:sz w:val="22"/>
          <w:szCs w:val="22"/>
        </w:rPr>
        <w:t>.</w:t>
      </w:r>
      <w:r w:rsidR="00A43C8E" w:rsidRPr="00BA651C">
        <w:rPr>
          <w:rFonts w:ascii="Tahoma" w:hAnsi="Tahoma" w:cs="Tahoma"/>
          <w:sz w:val="22"/>
          <w:szCs w:val="22"/>
        </w:rPr>
        <w:t xml:space="preserve"> As </w:t>
      </w:r>
      <w:r w:rsidR="008F57B8" w:rsidRPr="00BA651C">
        <w:rPr>
          <w:rFonts w:ascii="Tahoma" w:hAnsi="Tahoma" w:cs="Tahoma"/>
          <w:sz w:val="22"/>
          <w:szCs w:val="22"/>
        </w:rPr>
        <w:t xml:space="preserve">Obrigações Garantidas </w:t>
      </w:r>
      <w:r w:rsidR="00A43C8E" w:rsidRPr="00BA651C">
        <w:rPr>
          <w:rFonts w:ascii="Tahoma" w:hAnsi="Tahoma" w:cs="Tahoma"/>
          <w:sz w:val="22"/>
          <w:szCs w:val="22"/>
        </w:rPr>
        <w:t xml:space="preserve">são </w:t>
      </w:r>
      <w:r w:rsidR="008F57B8" w:rsidRPr="00BA651C">
        <w:rPr>
          <w:rFonts w:ascii="Tahoma" w:hAnsi="Tahoma" w:cs="Tahoma"/>
          <w:sz w:val="22"/>
          <w:szCs w:val="22"/>
        </w:rPr>
        <w:t xml:space="preserve">garantidas </w:t>
      </w:r>
      <w:r w:rsidR="0079796C" w:rsidRPr="00BA651C">
        <w:rPr>
          <w:rFonts w:ascii="Tahoma" w:hAnsi="Tahoma" w:cs="Tahoma"/>
          <w:sz w:val="22"/>
          <w:szCs w:val="22"/>
        </w:rPr>
        <w:t xml:space="preserve">pelas </w:t>
      </w:r>
      <w:r w:rsidRPr="00BA651C">
        <w:rPr>
          <w:rFonts w:ascii="Tahoma" w:hAnsi="Tahoma" w:cs="Tahoma"/>
          <w:sz w:val="22"/>
          <w:szCs w:val="22"/>
        </w:rPr>
        <w:t>seg</w:t>
      </w:r>
      <w:r w:rsidR="00414403" w:rsidRPr="00BA651C">
        <w:rPr>
          <w:rFonts w:ascii="Tahoma" w:hAnsi="Tahoma" w:cs="Tahoma"/>
          <w:sz w:val="22"/>
          <w:szCs w:val="22"/>
        </w:rPr>
        <w:t xml:space="preserve">uintes </w:t>
      </w:r>
      <w:r w:rsidR="00C1674D" w:rsidRPr="00BA651C">
        <w:rPr>
          <w:rFonts w:ascii="Tahoma" w:hAnsi="Tahoma" w:cs="Tahoma"/>
          <w:sz w:val="22"/>
          <w:szCs w:val="22"/>
        </w:rPr>
        <w:t>Garantias</w:t>
      </w:r>
      <w:r w:rsidR="00414403" w:rsidRPr="00BA651C">
        <w:rPr>
          <w:rFonts w:ascii="Tahoma" w:hAnsi="Tahoma" w:cs="Tahoma"/>
          <w:sz w:val="22"/>
          <w:szCs w:val="22"/>
        </w:rPr>
        <w:t>:</w:t>
      </w:r>
      <w:r w:rsidR="00A207EC" w:rsidRPr="00BA651C">
        <w:rPr>
          <w:rFonts w:ascii="Tahoma" w:hAnsi="Tahoma" w:cs="Tahoma"/>
          <w:sz w:val="22"/>
          <w:szCs w:val="22"/>
        </w:rPr>
        <w:t xml:space="preserve"> </w:t>
      </w:r>
    </w:p>
    <w:p w14:paraId="53301130" w14:textId="3AC8E312" w:rsidR="00FE572D" w:rsidRPr="00BA651C" w:rsidRDefault="00230200">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 </w:t>
      </w:r>
      <w:r w:rsidR="00D61D39" w:rsidRPr="00BA651C">
        <w:rPr>
          <w:rFonts w:ascii="Tahoma" w:hAnsi="Tahoma" w:cs="Tahoma"/>
          <w:sz w:val="22"/>
          <w:szCs w:val="22"/>
        </w:rPr>
        <w:tab/>
      </w:r>
      <w:r w:rsidR="007972AD" w:rsidRPr="00BA651C">
        <w:rPr>
          <w:rFonts w:ascii="Tahoma" w:hAnsi="Tahoma" w:cs="Tahoma"/>
          <w:i/>
          <w:sz w:val="22"/>
          <w:szCs w:val="22"/>
        </w:rPr>
        <w:t xml:space="preserve">Alienação </w:t>
      </w:r>
      <w:r w:rsidR="007972AD" w:rsidRPr="00F4766D">
        <w:rPr>
          <w:rFonts w:ascii="Tahoma" w:hAnsi="Tahoma" w:cs="Tahoma"/>
          <w:i/>
          <w:sz w:val="22"/>
          <w:szCs w:val="22"/>
        </w:rPr>
        <w:t>Fiduciária de Ações</w:t>
      </w:r>
      <w:r w:rsidR="00B4460D" w:rsidRPr="00F4766D">
        <w:rPr>
          <w:rFonts w:ascii="Tahoma" w:hAnsi="Tahoma" w:cs="Tahoma"/>
          <w:i/>
          <w:sz w:val="22"/>
          <w:szCs w:val="22"/>
        </w:rPr>
        <w:t xml:space="preserve"> d</w:t>
      </w:r>
      <w:r w:rsidR="004146AB" w:rsidRPr="00F4766D">
        <w:rPr>
          <w:rFonts w:ascii="Tahoma" w:hAnsi="Tahoma" w:cs="Tahoma"/>
          <w:i/>
          <w:sz w:val="22"/>
          <w:szCs w:val="22"/>
        </w:rPr>
        <w:t>a</w:t>
      </w:r>
      <w:r w:rsidR="00B4460D" w:rsidRPr="00F4766D">
        <w:rPr>
          <w:rFonts w:ascii="Tahoma" w:hAnsi="Tahoma" w:cs="Tahoma"/>
          <w:i/>
          <w:sz w:val="22"/>
          <w:szCs w:val="22"/>
        </w:rPr>
        <w:t xml:space="preserve"> Emissora</w:t>
      </w:r>
      <w:r w:rsidR="007972AD" w:rsidRPr="00F4766D">
        <w:rPr>
          <w:rFonts w:ascii="Tahoma" w:hAnsi="Tahoma" w:cs="Tahoma"/>
          <w:i/>
          <w:sz w:val="22"/>
          <w:szCs w:val="22"/>
        </w:rPr>
        <w:t>:</w:t>
      </w:r>
      <w:r w:rsidR="007972AD" w:rsidRPr="00F4766D">
        <w:rPr>
          <w:rFonts w:ascii="Tahoma" w:hAnsi="Tahoma" w:cs="Tahoma"/>
          <w:sz w:val="22"/>
          <w:szCs w:val="22"/>
        </w:rPr>
        <w:t xml:space="preserve"> </w:t>
      </w:r>
      <w:bookmarkStart w:id="50" w:name="_Hlk23945230"/>
      <w:bookmarkStart w:id="51" w:name="_Hlk23947603"/>
      <w:r w:rsidR="00E833AC" w:rsidRPr="00F4766D">
        <w:rPr>
          <w:rFonts w:ascii="Tahoma" w:hAnsi="Tahoma" w:cs="Tahoma"/>
          <w:sz w:val="22"/>
          <w:szCs w:val="22"/>
        </w:rPr>
        <w:t xml:space="preserve">alienação fiduciária pela Garantidora </w:t>
      </w:r>
      <w:r w:rsidR="00E833AC" w:rsidRPr="000B378E">
        <w:rPr>
          <w:rFonts w:ascii="Tahoma" w:hAnsi="Tahoma"/>
          <w:sz w:val="22"/>
        </w:rPr>
        <w:t>e pelo TPG</w:t>
      </w:r>
      <w:r w:rsidR="004F218A" w:rsidRPr="000B378E">
        <w:rPr>
          <w:rFonts w:ascii="Tahoma" w:hAnsi="Tahoma"/>
          <w:sz w:val="22"/>
        </w:rPr>
        <w:t xml:space="preserve"> </w:t>
      </w:r>
      <w:proofErr w:type="spellStart"/>
      <w:r w:rsidR="004F218A" w:rsidRPr="000B378E">
        <w:rPr>
          <w:rFonts w:ascii="Tahoma" w:hAnsi="Tahoma"/>
          <w:sz w:val="22"/>
        </w:rPr>
        <w:t>Seville</w:t>
      </w:r>
      <w:proofErr w:type="spellEnd"/>
      <w:r w:rsidR="00E833AC" w:rsidRPr="00F4766D">
        <w:rPr>
          <w:rFonts w:ascii="Tahoma" w:hAnsi="Tahoma" w:cs="Tahoma"/>
          <w:sz w:val="22"/>
          <w:szCs w:val="22"/>
        </w:rPr>
        <w:t xml:space="preserve">, </w:t>
      </w:r>
      <w:bookmarkEnd w:id="50"/>
      <w:bookmarkEnd w:id="51"/>
      <w:r w:rsidR="007972AD" w:rsidRPr="00F4766D">
        <w:rPr>
          <w:rFonts w:ascii="Tahoma" w:hAnsi="Tahoma" w:cs="Tahoma"/>
          <w:sz w:val="22"/>
          <w:szCs w:val="22"/>
        </w:rPr>
        <w:t xml:space="preserve">em </w:t>
      </w:r>
      <w:r w:rsidR="00A927D1" w:rsidRPr="00F4766D">
        <w:rPr>
          <w:rFonts w:ascii="Tahoma" w:hAnsi="Tahoma" w:cs="Tahoma"/>
          <w:sz w:val="22"/>
          <w:szCs w:val="22"/>
        </w:rPr>
        <w:t>favo</w:t>
      </w:r>
      <w:r w:rsidR="003E04E4" w:rsidRPr="00F4766D">
        <w:rPr>
          <w:rFonts w:ascii="Tahoma" w:hAnsi="Tahoma" w:cs="Tahoma"/>
          <w:sz w:val="22"/>
          <w:szCs w:val="22"/>
        </w:rPr>
        <w:t>r</w:t>
      </w:r>
      <w:r w:rsidR="00A927D1" w:rsidRPr="00F4766D">
        <w:rPr>
          <w:rFonts w:ascii="Tahoma" w:hAnsi="Tahoma" w:cs="Tahoma"/>
          <w:sz w:val="22"/>
          <w:szCs w:val="22"/>
        </w:rPr>
        <w:t xml:space="preserve"> </w:t>
      </w:r>
      <w:r w:rsidR="007972AD" w:rsidRPr="00F4766D">
        <w:rPr>
          <w:rFonts w:ascii="Tahoma" w:hAnsi="Tahoma" w:cs="Tahoma"/>
          <w:sz w:val="22"/>
          <w:szCs w:val="22"/>
        </w:rPr>
        <w:t xml:space="preserve">dos Debenturistas, </w:t>
      </w:r>
      <w:r w:rsidR="003E04E4" w:rsidRPr="00F4766D">
        <w:rPr>
          <w:rFonts w:ascii="Tahoma" w:hAnsi="Tahoma" w:cs="Tahoma"/>
          <w:sz w:val="22"/>
          <w:szCs w:val="22"/>
        </w:rPr>
        <w:t xml:space="preserve">representados pelo Agente Fiduciário, </w:t>
      </w:r>
      <w:r w:rsidR="007972AD" w:rsidRPr="00F4766D">
        <w:rPr>
          <w:rFonts w:ascii="Tahoma" w:hAnsi="Tahoma" w:cs="Tahoma"/>
          <w:sz w:val="22"/>
          <w:szCs w:val="22"/>
        </w:rPr>
        <w:t>de acordo com as disposições dos artigos 1.</w:t>
      </w:r>
      <w:r w:rsidR="00687AC3" w:rsidRPr="00F4766D">
        <w:rPr>
          <w:rFonts w:ascii="Tahoma" w:hAnsi="Tahoma" w:cs="Tahoma"/>
          <w:sz w:val="22"/>
          <w:szCs w:val="22"/>
        </w:rPr>
        <w:t xml:space="preserve">361 </w:t>
      </w:r>
      <w:r w:rsidR="007972AD" w:rsidRPr="00AE1842">
        <w:rPr>
          <w:rFonts w:ascii="Tahoma" w:hAnsi="Tahoma" w:cs="Tahoma"/>
          <w:sz w:val="22"/>
          <w:szCs w:val="22"/>
        </w:rPr>
        <w:t>e seguintes do Código Civil e do</w:t>
      </w:r>
      <w:r w:rsidR="00687AC3" w:rsidRPr="00AE1842">
        <w:rPr>
          <w:rFonts w:ascii="Tahoma" w:hAnsi="Tahoma" w:cs="Tahoma"/>
          <w:sz w:val="22"/>
          <w:szCs w:val="22"/>
        </w:rPr>
        <w:t>s</w:t>
      </w:r>
      <w:r w:rsidR="007972AD" w:rsidRPr="00AE1842">
        <w:rPr>
          <w:rFonts w:ascii="Tahoma" w:hAnsi="Tahoma" w:cs="Tahoma"/>
          <w:sz w:val="22"/>
          <w:szCs w:val="22"/>
        </w:rPr>
        <w:t xml:space="preserve"> artigo</w:t>
      </w:r>
      <w:r w:rsidR="00687AC3" w:rsidRPr="00AE1842">
        <w:rPr>
          <w:rFonts w:ascii="Tahoma" w:hAnsi="Tahoma" w:cs="Tahoma"/>
          <w:sz w:val="22"/>
          <w:szCs w:val="22"/>
        </w:rPr>
        <w:t>s</w:t>
      </w:r>
      <w:r w:rsidR="007972AD" w:rsidRPr="00AE1842">
        <w:rPr>
          <w:rFonts w:ascii="Tahoma" w:hAnsi="Tahoma" w:cs="Tahoma"/>
          <w:sz w:val="22"/>
          <w:szCs w:val="22"/>
        </w:rPr>
        <w:t xml:space="preserve"> </w:t>
      </w:r>
      <w:r w:rsidR="00687AC3" w:rsidRPr="00AE1842">
        <w:rPr>
          <w:rFonts w:ascii="Tahoma" w:eastAsia="Arial Unicode MS" w:hAnsi="Tahoma" w:cs="Tahoma"/>
          <w:sz w:val="22"/>
          <w:szCs w:val="22"/>
        </w:rPr>
        <w:t>40, 100 e 113 da</w:t>
      </w:r>
      <w:r w:rsidR="007972AD" w:rsidRPr="00AE1842">
        <w:rPr>
          <w:rFonts w:ascii="Tahoma" w:hAnsi="Tahoma" w:cs="Tahoma"/>
          <w:sz w:val="22"/>
          <w:szCs w:val="22"/>
        </w:rPr>
        <w:t xml:space="preserve"> Lei d</w:t>
      </w:r>
      <w:r w:rsidR="00C57D6D" w:rsidRPr="00AE1842">
        <w:rPr>
          <w:rFonts w:ascii="Tahoma" w:hAnsi="Tahoma" w:cs="Tahoma"/>
          <w:sz w:val="22"/>
          <w:szCs w:val="22"/>
        </w:rPr>
        <w:t>e</w:t>
      </w:r>
      <w:r w:rsidR="007972AD" w:rsidRPr="00AE1842">
        <w:rPr>
          <w:rFonts w:ascii="Tahoma" w:hAnsi="Tahoma" w:cs="Tahoma"/>
          <w:sz w:val="22"/>
          <w:szCs w:val="22"/>
        </w:rPr>
        <w:t xml:space="preserve"> Sociedades </w:t>
      </w:r>
      <w:r w:rsidR="006F1254" w:rsidRPr="00AE1842">
        <w:rPr>
          <w:rFonts w:ascii="Tahoma" w:hAnsi="Tahoma" w:cs="Tahoma"/>
          <w:sz w:val="22"/>
          <w:szCs w:val="22"/>
        </w:rPr>
        <w:t>por Ações</w:t>
      </w:r>
      <w:r w:rsidR="007972AD" w:rsidRPr="00AE1842">
        <w:rPr>
          <w:rFonts w:ascii="Tahoma" w:hAnsi="Tahoma" w:cs="Tahoma"/>
          <w:sz w:val="22"/>
          <w:szCs w:val="22"/>
        </w:rPr>
        <w:t xml:space="preserve">, as ações representantes de 100% (cem por cento) do capital social </w:t>
      </w:r>
      <w:r w:rsidR="00571BF9" w:rsidRPr="00AE1842">
        <w:rPr>
          <w:rFonts w:ascii="Tahoma" w:hAnsi="Tahoma" w:cs="Tahoma"/>
          <w:sz w:val="22"/>
          <w:szCs w:val="22"/>
        </w:rPr>
        <w:t xml:space="preserve">da </w:t>
      </w:r>
      <w:r w:rsidR="00CF42C8" w:rsidRPr="004D0AE9">
        <w:rPr>
          <w:rFonts w:ascii="Tahoma" w:hAnsi="Tahoma" w:cs="Tahoma"/>
          <w:sz w:val="22"/>
          <w:szCs w:val="22"/>
        </w:rPr>
        <w:t>Emissora</w:t>
      </w:r>
      <w:r w:rsidR="007972AD" w:rsidRPr="004D0AE9">
        <w:rPr>
          <w:rFonts w:ascii="Tahoma" w:hAnsi="Tahoma" w:cs="Tahoma"/>
          <w:sz w:val="22"/>
          <w:szCs w:val="22"/>
        </w:rPr>
        <w:t>. A alienação fiduciária de ações recairá</w:t>
      </w:r>
      <w:r w:rsidR="007972AD" w:rsidRPr="001F538B">
        <w:rPr>
          <w:rFonts w:ascii="Tahoma" w:hAnsi="Tahoma" w:cs="Tahoma"/>
          <w:sz w:val="22"/>
          <w:szCs w:val="22"/>
        </w:rPr>
        <w:t xml:space="preserve"> sobre todos os direitos futuros e presentes das ações do capital social </w:t>
      </w:r>
      <w:r w:rsidR="00571BF9" w:rsidRPr="00BA651C">
        <w:rPr>
          <w:rFonts w:ascii="Tahoma" w:hAnsi="Tahoma" w:cs="Tahoma"/>
          <w:sz w:val="22"/>
          <w:szCs w:val="22"/>
        </w:rPr>
        <w:t xml:space="preserve">da </w:t>
      </w:r>
      <w:r w:rsidR="00B4460D" w:rsidRPr="00BA651C">
        <w:rPr>
          <w:rFonts w:ascii="Tahoma" w:hAnsi="Tahoma" w:cs="Tahoma"/>
          <w:sz w:val="22"/>
          <w:szCs w:val="22"/>
        </w:rPr>
        <w:t>Emissora</w:t>
      </w:r>
      <w:r w:rsidR="007972AD" w:rsidRPr="00BA651C">
        <w:rPr>
          <w:rFonts w:ascii="Tahoma" w:hAnsi="Tahoma" w:cs="Tahoma"/>
          <w:sz w:val="22"/>
          <w:szCs w:val="22"/>
        </w:rPr>
        <w:t xml:space="preserve">, toda e qualquer nova ação emitida </w:t>
      </w:r>
      <w:r w:rsidR="00571BF9" w:rsidRPr="00BA651C">
        <w:rPr>
          <w:rFonts w:ascii="Tahoma" w:hAnsi="Tahoma" w:cs="Tahoma"/>
          <w:sz w:val="22"/>
          <w:szCs w:val="22"/>
        </w:rPr>
        <w:t xml:space="preserve">pela </w:t>
      </w:r>
      <w:r w:rsidR="00B4460D" w:rsidRPr="00BA651C">
        <w:rPr>
          <w:rFonts w:ascii="Tahoma" w:hAnsi="Tahoma" w:cs="Tahoma"/>
          <w:sz w:val="22"/>
          <w:szCs w:val="22"/>
        </w:rPr>
        <w:t>Emissora</w:t>
      </w:r>
      <w:r w:rsidR="007972AD" w:rsidRPr="00BA651C">
        <w:rPr>
          <w:rFonts w:ascii="Tahoma" w:hAnsi="Tahoma" w:cs="Tahoma"/>
          <w:sz w:val="22"/>
          <w:szCs w:val="22"/>
        </w:rPr>
        <w:t>, direitos de subscrição, debêntures conversíveis, certificados, opções de compra, e quaisquer outros títulos representa</w:t>
      </w:r>
      <w:r w:rsidR="00776EF0" w:rsidRPr="00BA651C">
        <w:rPr>
          <w:rFonts w:ascii="Tahoma" w:hAnsi="Tahoma" w:cs="Tahoma"/>
          <w:sz w:val="22"/>
          <w:szCs w:val="22"/>
        </w:rPr>
        <w:t>tivos</w:t>
      </w:r>
      <w:r w:rsidR="007972AD" w:rsidRPr="00BA651C">
        <w:rPr>
          <w:rFonts w:ascii="Tahoma" w:hAnsi="Tahoma" w:cs="Tahoma"/>
          <w:sz w:val="22"/>
          <w:szCs w:val="22"/>
        </w:rPr>
        <w:t xml:space="preserve">, ou que possam no futuro representar, direitos sobre o capital social </w:t>
      </w:r>
      <w:r w:rsidR="00571BF9" w:rsidRPr="00BA651C">
        <w:rPr>
          <w:rFonts w:ascii="Tahoma" w:hAnsi="Tahoma" w:cs="Tahoma"/>
          <w:sz w:val="22"/>
          <w:szCs w:val="22"/>
        </w:rPr>
        <w:t>da</w:t>
      </w:r>
      <w:r w:rsidR="00B4460D" w:rsidRPr="00BA651C">
        <w:rPr>
          <w:rFonts w:ascii="Tahoma" w:hAnsi="Tahoma" w:cs="Tahoma"/>
          <w:sz w:val="22"/>
          <w:szCs w:val="22"/>
        </w:rPr>
        <w:t xml:space="preserve"> Emissora</w:t>
      </w:r>
      <w:r w:rsidR="007972AD" w:rsidRPr="00BA651C">
        <w:rPr>
          <w:rFonts w:ascii="Tahoma" w:hAnsi="Tahoma" w:cs="Tahoma"/>
          <w:sz w:val="22"/>
          <w:szCs w:val="22"/>
        </w:rPr>
        <w:t>, de acordo com os termos e condições do</w:t>
      </w:r>
      <w:r w:rsidR="007972AD" w:rsidRPr="00BA651C">
        <w:rPr>
          <w:rFonts w:ascii="Tahoma" w:hAnsi="Tahoma" w:cs="Tahoma"/>
          <w:sz w:val="22"/>
          <w:szCs w:val="22"/>
          <w:bdr w:val="nil"/>
          <w:lang w:bidi="en-US"/>
        </w:rPr>
        <w:t xml:space="preserve"> </w:t>
      </w:r>
      <w:r w:rsidR="007972AD" w:rsidRPr="00BA651C">
        <w:rPr>
          <w:rFonts w:ascii="Tahoma" w:hAnsi="Tahoma" w:cs="Tahoma"/>
          <w:sz w:val="22"/>
          <w:szCs w:val="22"/>
        </w:rPr>
        <w:t xml:space="preserve">Contrato </w:t>
      </w:r>
      <w:r w:rsidR="00E1779D" w:rsidRPr="00BA651C">
        <w:rPr>
          <w:rFonts w:ascii="Tahoma" w:hAnsi="Tahoma" w:cs="Tahoma"/>
          <w:sz w:val="22"/>
          <w:szCs w:val="22"/>
        </w:rPr>
        <w:t>de Garantia</w:t>
      </w:r>
      <w:r w:rsidR="007972AD" w:rsidRPr="00BA651C">
        <w:rPr>
          <w:rFonts w:ascii="Tahoma" w:hAnsi="Tahoma" w:cs="Tahoma"/>
          <w:sz w:val="22"/>
          <w:szCs w:val="22"/>
        </w:rPr>
        <w:t>;</w:t>
      </w:r>
    </w:p>
    <w:p w14:paraId="761047C9" w14:textId="69D3DD31" w:rsidR="00FE572D" w:rsidRPr="001F538B" w:rsidRDefault="00FE572D">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II.</w:t>
      </w:r>
      <w:r w:rsidRPr="00BA651C">
        <w:rPr>
          <w:rFonts w:ascii="Tahoma" w:hAnsi="Tahoma" w:cs="Tahoma"/>
          <w:sz w:val="22"/>
          <w:szCs w:val="22"/>
        </w:rPr>
        <w:tab/>
      </w:r>
      <w:r w:rsidRPr="00BA651C">
        <w:rPr>
          <w:rFonts w:ascii="Tahoma" w:hAnsi="Tahoma" w:cs="Tahoma"/>
          <w:i/>
          <w:sz w:val="22"/>
          <w:szCs w:val="22"/>
        </w:rPr>
        <w:t xml:space="preserve">Cessão Fiduciária </w:t>
      </w:r>
      <w:r w:rsidRPr="00F4766D">
        <w:rPr>
          <w:rFonts w:ascii="Tahoma" w:hAnsi="Tahoma" w:cs="Tahoma"/>
          <w:i/>
          <w:sz w:val="22"/>
          <w:szCs w:val="22"/>
        </w:rPr>
        <w:t>de Direitos Creditórios da Garantidora</w:t>
      </w:r>
      <w:r w:rsidR="00157FE5" w:rsidRPr="00F4766D">
        <w:rPr>
          <w:rFonts w:ascii="Tahoma" w:hAnsi="Tahoma" w:cs="Tahoma"/>
          <w:i/>
          <w:sz w:val="22"/>
          <w:szCs w:val="22"/>
        </w:rPr>
        <w:t xml:space="preserve"> </w:t>
      </w:r>
      <w:r w:rsidR="00157FE5" w:rsidRPr="000B378E">
        <w:rPr>
          <w:rFonts w:ascii="Tahoma" w:hAnsi="Tahoma" w:cs="Tahoma"/>
          <w:i/>
          <w:sz w:val="22"/>
          <w:szCs w:val="22"/>
        </w:rPr>
        <w:t>e do TPG</w:t>
      </w:r>
      <w:r w:rsidR="004F218A" w:rsidRPr="000B378E">
        <w:t xml:space="preserve"> </w:t>
      </w:r>
      <w:proofErr w:type="spellStart"/>
      <w:r w:rsidR="004F218A" w:rsidRPr="000B378E">
        <w:rPr>
          <w:rFonts w:ascii="Tahoma" w:hAnsi="Tahoma" w:cs="Tahoma"/>
          <w:i/>
          <w:sz w:val="22"/>
          <w:szCs w:val="22"/>
        </w:rPr>
        <w:t>Seville</w:t>
      </w:r>
      <w:proofErr w:type="spellEnd"/>
      <w:r w:rsidRPr="00F4766D">
        <w:rPr>
          <w:rFonts w:ascii="Tahoma" w:hAnsi="Tahoma" w:cs="Tahoma"/>
          <w:i/>
          <w:sz w:val="22"/>
          <w:szCs w:val="22"/>
        </w:rPr>
        <w:t>:</w:t>
      </w:r>
      <w:r w:rsidRPr="00F4766D">
        <w:rPr>
          <w:rFonts w:ascii="Tahoma" w:hAnsi="Tahoma" w:cs="Tahoma"/>
          <w:sz w:val="22"/>
          <w:szCs w:val="22"/>
        </w:rPr>
        <w:t xml:space="preserve"> </w:t>
      </w:r>
      <w:bookmarkStart w:id="52" w:name="_Hlk23945249"/>
      <w:bookmarkStart w:id="53" w:name="_Hlk23947620"/>
      <w:r w:rsidR="00E833AC" w:rsidRPr="00F4766D">
        <w:rPr>
          <w:rFonts w:ascii="Tahoma" w:hAnsi="Tahoma" w:cs="Tahoma"/>
          <w:sz w:val="22"/>
          <w:szCs w:val="22"/>
        </w:rPr>
        <w:t>cessão fiduciária pela Garantidora</w:t>
      </w:r>
      <w:bookmarkEnd w:id="52"/>
      <w:r w:rsidR="00E833AC" w:rsidRPr="00F4766D">
        <w:rPr>
          <w:rFonts w:ascii="Tahoma" w:hAnsi="Tahoma" w:cs="Tahoma"/>
          <w:sz w:val="22"/>
          <w:szCs w:val="22"/>
        </w:rPr>
        <w:t xml:space="preserve"> </w:t>
      </w:r>
      <w:r w:rsidR="00E833AC" w:rsidRPr="000B378E">
        <w:rPr>
          <w:rFonts w:ascii="Tahoma" w:hAnsi="Tahoma" w:cs="Tahoma"/>
          <w:sz w:val="22"/>
          <w:szCs w:val="22"/>
        </w:rPr>
        <w:t>e pelo TPG</w:t>
      </w:r>
      <w:r w:rsidR="004F218A" w:rsidRPr="000B378E">
        <w:rPr>
          <w:rFonts w:ascii="Tahoma" w:hAnsi="Tahoma"/>
          <w:sz w:val="22"/>
        </w:rPr>
        <w:t xml:space="preserve"> </w:t>
      </w:r>
      <w:proofErr w:type="spellStart"/>
      <w:r w:rsidR="004F218A" w:rsidRPr="000B378E">
        <w:rPr>
          <w:rFonts w:ascii="Tahoma" w:hAnsi="Tahoma"/>
          <w:sz w:val="22"/>
        </w:rPr>
        <w:t>Seville</w:t>
      </w:r>
      <w:proofErr w:type="spellEnd"/>
      <w:r w:rsidR="00E833AC" w:rsidRPr="00F4766D">
        <w:rPr>
          <w:rFonts w:ascii="Tahoma" w:hAnsi="Tahoma" w:cs="Tahoma"/>
          <w:sz w:val="22"/>
          <w:szCs w:val="22"/>
        </w:rPr>
        <w:t>,</w:t>
      </w:r>
      <w:r w:rsidR="00157FE5" w:rsidRPr="00F4766D">
        <w:rPr>
          <w:rFonts w:ascii="Tahoma" w:hAnsi="Tahoma" w:cs="Tahoma"/>
          <w:sz w:val="22"/>
          <w:szCs w:val="22"/>
        </w:rPr>
        <w:t xml:space="preserve"> </w:t>
      </w:r>
      <w:bookmarkEnd w:id="53"/>
      <w:r w:rsidRPr="00F4766D">
        <w:rPr>
          <w:rFonts w:ascii="Tahoma" w:hAnsi="Tahoma" w:cs="Tahoma"/>
          <w:sz w:val="22"/>
          <w:szCs w:val="22"/>
        </w:rPr>
        <w:t xml:space="preserve">em favor dos </w:t>
      </w:r>
      <w:r w:rsidRPr="00F4766D">
        <w:rPr>
          <w:rFonts w:ascii="Tahoma" w:hAnsi="Tahoma" w:cs="Tahoma"/>
          <w:sz w:val="22"/>
          <w:szCs w:val="22"/>
        </w:rPr>
        <w:lastRenderedPageBreak/>
        <w:t>Debenturistas, representados pelo Agente Fiduciário, todos e quaisquer recursos provenientes de alienações e transferências, pela Garantidora</w:t>
      </w:r>
      <w:r w:rsidR="00157FE5" w:rsidRPr="000B378E">
        <w:rPr>
          <w:rFonts w:ascii="Tahoma" w:hAnsi="Tahoma" w:cs="Tahoma"/>
          <w:sz w:val="22"/>
          <w:szCs w:val="22"/>
        </w:rPr>
        <w:t xml:space="preserve"> e pelo TPG</w:t>
      </w:r>
      <w:r w:rsidR="004F218A" w:rsidRPr="000B378E">
        <w:rPr>
          <w:rFonts w:ascii="Tahoma" w:hAnsi="Tahoma"/>
          <w:sz w:val="22"/>
        </w:rPr>
        <w:t xml:space="preserve"> </w:t>
      </w:r>
      <w:proofErr w:type="spellStart"/>
      <w:r w:rsidR="004F218A" w:rsidRPr="000B378E">
        <w:rPr>
          <w:rFonts w:ascii="Tahoma" w:hAnsi="Tahoma"/>
          <w:sz w:val="22"/>
        </w:rPr>
        <w:t>Seville</w:t>
      </w:r>
      <w:proofErr w:type="spellEnd"/>
      <w:r w:rsidRPr="00F4766D">
        <w:rPr>
          <w:rFonts w:ascii="Tahoma" w:hAnsi="Tahoma" w:cs="Tahoma"/>
          <w:sz w:val="22"/>
          <w:szCs w:val="22"/>
        </w:rPr>
        <w:t>, das ações de emissão da Emissora por el</w:t>
      </w:r>
      <w:r w:rsidR="00157FE5" w:rsidRPr="00F4766D">
        <w:rPr>
          <w:rFonts w:ascii="Tahoma" w:hAnsi="Tahoma" w:cs="Tahoma"/>
          <w:sz w:val="22"/>
          <w:szCs w:val="22"/>
        </w:rPr>
        <w:t>es</w:t>
      </w:r>
      <w:r w:rsidRPr="00F4766D">
        <w:rPr>
          <w:rFonts w:ascii="Tahoma" w:hAnsi="Tahoma" w:cs="Tahoma"/>
          <w:sz w:val="22"/>
          <w:szCs w:val="22"/>
        </w:rPr>
        <w:t xml:space="preserve"> detidas, de acordo com os</w:t>
      </w:r>
      <w:r w:rsidRPr="00F4766D" w:rsidDel="00F84072">
        <w:rPr>
          <w:rFonts w:ascii="Tahoma" w:hAnsi="Tahoma" w:cs="Tahoma"/>
          <w:sz w:val="22"/>
          <w:szCs w:val="22"/>
        </w:rPr>
        <w:t xml:space="preserve"> </w:t>
      </w:r>
      <w:r w:rsidRPr="00F4766D">
        <w:rPr>
          <w:rFonts w:ascii="Tahoma" w:hAnsi="Tahoma" w:cs="Tahoma"/>
          <w:sz w:val="22"/>
          <w:szCs w:val="22"/>
        </w:rPr>
        <w:t>termos e condições do Contrato</w:t>
      </w:r>
      <w:r w:rsidRPr="001F538B">
        <w:rPr>
          <w:rFonts w:ascii="Tahoma" w:hAnsi="Tahoma" w:cs="Tahoma"/>
          <w:sz w:val="22"/>
          <w:szCs w:val="22"/>
        </w:rPr>
        <w:t xml:space="preserve"> de Garantia; e </w:t>
      </w:r>
    </w:p>
    <w:p w14:paraId="699ED2B1" w14:textId="77777777" w:rsidR="00FE572D" w:rsidRPr="00BA651C" w:rsidRDefault="00FE572D">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III.</w:t>
      </w:r>
      <w:r w:rsidRPr="00BA651C">
        <w:rPr>
          <w:rFonts w:ascii="Tahoma" w:hAnsi="Tahoma" w:cs="Tahoma"/>
          <w:sz w:val="22"/>
          <w:szCs w:val="22"/>
        </w:rPr>
        <w:tab/>
      </w:r>
      <w:r w:rsidRPr="00BA651C">
        <w:rPr>
          <w:rFonts w:ascii="Tahoma" w:hAnsi="Tahoma" w:cs="Tahoma"/>
          <w:i/>
          <w:sz w:val="22"/>
          <w:szCs w:val="22"/>
        </w:rPr>
        <w:t>Cessão Fiduciária de Direitos Creditórios da Emissora:</w:t>
      </w:r>
      <w:r w:rsidRPr="00BA651C">
        <w:rPr>
          <w:rFonts w:ascii="Tahoma" w:hAnsi="Tahoma" w:cs="Tahoma"/>
          <w:sz w:val="22"/>
          <w:szCs w:val="22"/>
        </w:rPr>
        <w:t xml:space="preserve"> a Emissora se obriga a ceder fiduciariamente em favor dos Debenturistas, representados pelo Agente Fiduciário, </w:t>
      </w:r>
      <w:r w:rsidRPr="00BA651C">
        <w:rPr>
          <w:rFonts w:ascii="Tahoma" w:eastAsia="Arial Unicode MS" w:hAnsi="Tahoma" w:cs="Tahoma"/>
          <w:sz w:val="22"/>
          <w:szCs w:val="22"/>
        </w:rPr>
        <w:t>t</w:t>
      </w:r>
      <w:r w:rsidRPr="00BA651C">
        <w:rPr>
          <w:rFonts w:ascii="Tahoma" w:hAnsi="Tahoma" w:cs="Tahoma"/>
          <w:sz w:val="22"/>
          <w:szCs w:val="22"/>
        </w:rPr>
        <w:t xml:space="preserve">odos e quaisquer direitos, presentes e/ou futuros emergentes do Contrato de Concessão, inclusive os relativos a eventuais indenizações </w:t>
      </w:r>
      <w:r w:rsidR="00E833AC" w:rsidRPr="00BA651C">
        <w:rPr>
          <w:rFonts w:ascii="Tahoma" w:hAnsi="Tahoma" w:cs="Tahoma"/>
          <w:sz w:val="22"/>
          <w:szCs w:val="22"/>
        </w:rPr>
        <w:t xml:space="preserve">devidas à Emissora </w:t>
      </w:r>
      <w:r w:rsidRPr="00BA651C">
        <w:rPr>
          <w:rFonts w:ascii="Tahoma" w:hAnsi="Tahoma" w:cs="Tahoma"/>
          <w:sz w:val="22"/>
          <w:szCs w:val="22"/>
        </w:rPr>
        <w:t>em decorrência da extinção ou revogação do Contrato de Concessão, de acordo com os</w:t>
      </w:r>
      <w:r w:rsidRPr="00BA651C" w:rsidDel="00F84072">
        <w:rPr>
          <w:rFonts w:ascii="Tahoma" w:hAnsi="Tahoma" w:cs="Tahoma"/>
          <w:sz w:val="22"/>
          <w:szCs w:val="22"/>
        </w:rPr>
        <w:t xml:space="preserve"> </w:t>
      </w:r>
      <w:r w:rsidRPr="00BA651C">
        <w:rPr>
          <w:rFonts w:ascii="Tahoma" w:hAnsi="Tahoma" w:cs="Tahoma"/>
          <w:sz w:val="22"/>
          <w:szCs w:val="22"/>
        </w:rPr>
        <w:t>termos e condições do Contrato de Garantia.</w:t>
      </w:r>
    </w:p>
    <w:p w14:paraId="0D05C711" w14:textId="0FCEB410" w:rsidR="00CC30B2" w:rsidRPr="00BA651C" w:rsidRDefault="00CC30B2">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bdr w:val="nil"/>
        </w:rPr>
        <w:t>5.</w:t>
      </w:r>
      <w:r w:rsidR="00A34654">
        <w:rPr>
          <w:rFonts w:ascii="Tahoma" w:hAnsi="Tahoma" w:cs="Tahoma"/>
          <w:sz w:val="22"/>
          <w:szCs w:val="22"/>
          <w:bdr w:val="nil"/>
        </w:rPr>
        <w:t>20</w:t>
      </w:r>
      <w:r w:rsidR="00A34654" w:rsidRPr="00BA651C">
        <w:rPr>
          <w:rFonts w:ascii="Tahoma" w:hAnsi="Tahoma" w:cs="Tahoma"/>
          <w:sz w:val="22"/>
          <w:szCs w:val="22"/>
          <w:bdr w:val="nil"/>
        </w:rPr>
        <w:t xml:space="preserve"> </w:t>
      </w:r>
      <w:r w:rsidR="00ED7507" w:rsidRPr="00BA651C">
        <w:rPr>
          <w:rFonts w:ascii="Tahoma" w:hAnsi="Tahoma" w:cs="Tahoma"/>
          <w:sz w:val="22"/>
          <w:szCs w:val="22"/>
          <w:bdr w:val="nil"/>
        </w:rPr>
        <w:tab/>
      </w:r>
      <w:r w:rsidRPr="00BA651C">
        <w:rPr>
          <w:rFonts w:ascii="Tahoma" w:hAnsi="Tahoma" w:cs="Tahoma"/>
          <w:sz w:val="22"/>
          <w:szCs w:val="22"/>
          <w:u w:val="single"/>
          <w:bdr w:val="nil"/>
        </w:rPr>
        <w:t xml:space="preserve">Fiança da </w:t>
      </w:r>
      <w:r w:rsidR="00B4460D" w:rsidRPr="00BA651C">
        <w:rPr>
          <w:rFonts w:ascii="Tahoma" w:hAnsi="Tahoma" w:cs="Tahoma"/>
          <w:sz w:val="22"/>
          <w:szCs w:val="22"/>
          <w:u w:val="single"/>
          <w:bdr w:val="nil"/>
        </w:rPr>
        <w:t>Garantidora</w:t>
      </w:r>
      <w:r w:rsidRPr="00BA651C">
        <w:rPr>
          <w:rFonts w:ascii="Tahoma" w:hAnsi="Tahoma" w:cs="Tahoma"/>
          <w:sz w:val="22"/>
          <w:szCs w:val="22"/>
          <w:bdr w:val="nil"/>
        </w:rPr>
        <w:t xml:space="preserve">. </w:t>
      </w:r>
      <w:r w:rsidR="00B4460D" w:rsidRPr="00BA651C">
        <w:rPr>
          <w:rFonts w:ascii="Tahoma" w:hAnsi="Tahoma" w:cs="Tahoma"/>
          <w:sz w:val="22"/>
          <w:szCs w:val="22"/>
        </w:rPr>
        <w:t>A Garantidora</w:t>
      </w:r>
      <w:r w:rsidRPr="00BA651C">
        <w:rPr>
          <w:rFonts w:ascii="Tahoma" w:hAnsi="Tahoma" w:cs="Tahoma"/>
          <w:sz w:val="22"/>
          <w:szCs w:val="22"/>
        </w:rPr>
        <w:t>, neste ato, se obriga</w:t>
      </w:r>
      <w:r w:rsidR="00760E69" w:rsidRPr="00BA651C">
        <w:rPr>
          <w:rFonts w:ascii="Tahoma" w:hAnsi="Tahoma" w:cs="Tahoma"/>
          <w:sz w:val="22"/>
          <w:szCs w:val="22"/>
        </w:rPr>
        <w:t>,</w:t>
      </w:r>
      <w:r w:rsidR="003767F6" w:rsidRPr="00BA651C">
        <w:rPr>
          <w:rFonts w:ascii="Tahoma" w:hAnsi="Tahoma" w:cs="Tahoma"/>
          <w:sz w:val="22"/>
          <w:szCs w:val="22"/>
        </w:rPr>
        <w:t xml:space="preserve"> </w:t>
      </w:r>
      <w:r w:rsidRPr="00BA651C">
        <w:rPr>
          <w:rFonts w:ascii="Tahoma" w:hAnsi="Tahoma" w:cs="Tahoma"/>
          <w:sz w:val="22"/>
          <w:szCs w:val="22"/>
        </w:rPr>
        <w:t xml:space="preserve">em caráter irrevogável e irretratável, perante os Debenturistas, </w:t>
      </w:r>
      <w:r w:rsidR="000013AD" w:rsidRPr="00BA651C">
        <w:rPr>
          <w:rFonts w:ascii="Tahoma" w:hAnsi="Tahoma" w:cs="Tahoma"/>
          <w:sz w:val="22"/>
          <w:szCs w:val="22"/>
        </w:rPr>
        <w:t xml:space="preserve">representados pelo Agente Fiduciário, como fiadora e principal pagadora, responsável </w:t>
      </w:r>
      <w:r w:rsidR="00B928A9" w:rsidRPr="00BA651C">
        <w:rPr>
          <w:rFonts w:ascii="Tahoma" w:hAnsi="Tahoma" w:cs="Tahoma"/>
          <w:sz w:val="22"/>
          <w:szCs w:val="22"/>
        </w:rPr>
        <w:t>pelo cumprimento de</w:t>
      </w:r>
      <w:r w:rsidRPr="00BA651C">
        <w:rPr>
          <w:rFonts w:ascii="Tahoma" w:hAnsi="Tahoma" w:cs="Tahoma"/>
          <w:sz w:val="22"/>
          <w:szCs w:val="22"/>
        </w:rPr>
        <w:t xml:space="preserve"> todas as Obrigações Garantidas a qualquer tempo devidas, nas datas previ</w:t>
      </w:r>
      <w:r w:rsidR="003F552D" w:rsidRPr="00BA651C">
        <w:rPr>
          <w:rFonts w:ascii="Tahoma" w:hAnsi="Tahoma" w:cs="Tahoma"/>
          <w:sz w:val="22"/>
          <w:szCs w:val="22"/>
        </w:rPr>
        <w:t>stas nesta Escritura de Emissão</w:t>
      </w:r>
      <w:r w:rsidR="00641C99" w:rsidRPr="00BA651C">
        <w:rPr>
          <w:rFonts w:ascii="Tahoma" w:hAnsi="Tahoma" w:cs="Tahoma"/>
          <w:sz w:val="22"/>
          <w:szCs w:val="22"/>
        </w:rPr>
        <w:t xml:space="preserve">, </w:t>
      </w:r>
      <w:r w:rsidR="003F552D" w:rsidRPr="00BA651C">
        <w:rPr>
          <w:rFonts w:ascii="Tahoma" w:hAnsi="Tahoma" w:cs="Tahoma"/>
          <w:sz w:val="22"/>
          <w:szCs w:val="22"/>
        </w:rPr>
        <w:t>(</w:t>
      </w:r>
      <w:r w:rsidR="00414403" w:rsidRPr="00BA651C">
        <w:rPr>
          <w:rFonts w:ascii="Tahoma" w:hAnsi="Tahoma" w:cs="Tahoma"/>
          <w:sz w:val="22"/>
          <w:szCs w:val="22"/>
        </w:rPr>
        <w:t>“</w:t>
      </w:r>
      <w:r w:rsidR="005E579F" w:rsidRPr="00BA651C">
        <w:rPr>
          <w:rFonts w:ascii="Tahoma" w:hAnsi="Tahoma" w:cs="Tahoma"/>
          <w:sz w:val="22"/>
          <w:szCs w:val="22"/>
          <w:u w:val="single"/>
        </w:rPr>
        <w:t>Fiança</w:t>
      </w:r>
      <w:r w:rsidR="00414403" w:rsidRPr="00BA651C">
        <w:rPr>
          <w:rFonts w:ascii="Tahoma" w:hAnsi="Tahoma" w:cs="Tahoma"/>
          <w:sz w:val="22"/>
          <w:szCs w:val="22"/>
        </w:rPr>
        <w:t>”</w:t>
      </w:r>
      <w:r w:rsidR="003F552D" w:rsidRPr="00BA651C">
        <w:rPr>
          <w:rFonts w:ascii="Tahoma" w:hAnsi="Tahoma" w:cs="Tahoma"/>
          <w:sz w:val="22"/>
          <w:szCs w:val="22"/>
        </w:rPr>
        <w:t>)</w:t>
      </w:r>
      <w:r w:rsidR="0094560E" w:rsidRPr="00BA651C">
        <w:rPr>
          <w:rFonts w:ascii="Tahoma" w:hAnsi="Tahoma" w:cs="Tahoma"/>
          <w:sz w:val="22"/>
          <w:szCs w:val="22"/>
        </w:rPr>
        <w:t xml:space="preserve">, renunciando expressamente aos benefícios de ordem, direitos e faculdades de exoneração de qualquer natureza previstos nos artigos 333, parágrafo único, 364, 366, 368, </w:t>
      </w:r>
      <w:r w:rsidR="007244A4">
        <w:rPr>
          <w:rFonts w:ascii="Tahoma" w:hAnsi="Tahoma" w:cs="Tahoma"/>
          <w:sz w:val="22"/>
          <w:szCs w:val="22"/>
        </w:rPr>
        <w:t xml:space="preserve">821, </w:t>
      </w:r>
      <w:r w:rsidR="0094560E" w:rsidRPr="00BA651C">
        <w:rPr>
          <w:rFonts w:ascii="Tahoma" w:hAnsi="Tahoma" w:cs="Tahoma"/>
          <w:sz w:val="22"/>
          <w:szCs w:val="22"/>
        </w:rPr>
        <w:t>824, 827, 834, 835, 837, 838 e 839 do Código Civil e dos artigos 130 e 794 do Código de Processo Civil</w:t>
      </w:r>
      <w:r w:rsidR="00382C29" w:rsidRPr="00BA651C">
        <w:rPr>
          <w:rFonts w:ascii="Tahoma" w:hAnsi="Tahoma" w:cs="Tahoma"/>
          <w:sz w:val="22"/>
          <w:szCs w:val="22"/>
        </w:rPr>
        <w:t xml:space="preserve">. </w:t>
      </w:r>
    </w:p>
    <w:p w14:paraId="31B286D5" w14:textId="77777777" w:rsidR="00ED3488" w:rsidRPr="00BA651C" w:rsidRDefault="00ED3488">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 </w:t>
      </w:r>
      <w:r w:rsidR="00020667" w:rsidRPr="00BA651C">
        <w:rPr>
          <w:rFonts w:ascii="Tahoma" w:hAnsi="Tahoma" w:cs="Tahoma"/>
          <w:sz w:val="22"/>
          <w:szCs w:val="22"/>
        </w:rPr>
        <w:tab/>
      </w:r>
      <w:r w:rsidR="009A2597" w:rsidRPr="00BA651C">
        <w:rPr>
          <w:rFonts w:ascii="Tahoma" w:hAnsi="Tahoma" w:cs="Tahoma"/>
          <w:sz w:val="22"/>
          <w:szCs w:val="22"/>
        </w:rPr>
        <w:t>Os p</w:t>
      </w:r>
      <w:r w:rsidRPr="00BA651C">
        <w:rPr>
          <w:rFonts w:ascii="Tahoma" w:hAnsi="Tahoma" w:cs="Tahoma"/>
          <w:sz w:val="22"/>
          <w:szCs w:val="22"/>
        </w:rPr>
        <w:t xml:space="preserve">agamentos feitos pela </w:t>
      </w:r>
      <w:r w:rsidR="002E76B7" w:rsidRPr="00BA651C">
        <w:rPr>
          <w:rFonts w:ascii="Tahoma" w:hAnsi="Tahoma" w:cs="Tahoma"/>
          <w:sz w:val="22"/>
          <w:szCs w:val="22"/>
        </w:rPr>
        <w:t>Garantidora</w:t>
      </w:r>
      <w:r w:rsidR="0094560E" w:rsidRPr="00BA651C">
        <w:rPr>
          <w:rFonts w:ascii="Tahoma" w:hAnsi="Tahoma" w:cs="Tahoma"/>
          <w:sz w:val="22"/>
          <w:szCs w:val="22"/>
        </w:rPr>
        <w:t xml:space="preserve">, </w:t>
      </w:r>
      <w:r w:rsidRPr="00BA651C">
        <w:rPr>
          <w:rFonts w:ascii="Tahoma" w:hAnsi="Tahoma" w:cs="Tahoma"/>
          <w:sz w:val="22"/>
          <w:szCs w:val="22"/>
        </w:rPr>
        <w:t xml:space="preserve">em relação às Debêntures deverão ser realizados de forma que os Debenturistas recebam da </w:t>
      </w:r>
      <w:r w:rsidR="002E76B7" w:rsidRPr="00BA651C">
        <w:rPr>
          <w:rFonts w:ascii="Tahoma" w:hAnsi="Tahoma" w:cs="Tahoma"/>
          <w:sz w:val="22"/>
          <w:szCs w:val="22"/>
        </w:rPr>
        <w:t>Garantidora</w:t>
      </w:r>
      <w:r w:rsidR="001363BC" w:rsidRPr="00BA651C">
        <w:rPr>
          <w:rFonts w:ascii="Tahoma" w:hAnsi="Tahoma" w:cs="Tahoma"/>
          <w:sz w:val="22"/>
          <w:szCs w:val="22"/>
        </w:rPr>
        <w:t xml:space="preserve"> </w:t>
      </w:r>
      <w:r w:rsidRPr="00BA651C">
        <w:rPr>
          <w:rFonts w:ascii="Tahoma" w:hAnsi="Tahoma" w:cs="Tahoma"/>
          <w:sz w:val="22"/>
          <w:szCs w:val="22"/>
        </w:rPr>
        <w:t xml:space="preserve">o montante que eles teriam recebido caso a própria </w:t>
      </w:r>
      <w:r w:rsidR="00B00FA9" w:rsidRPr="00BA651C">
        <w:rPr>
          <w:rFonts w:ascii="Tahoma" w:hAnsi="Tahoma" w:cs="Tahoma"/>
          <w:sz w:val="22"/>
          <w:szCs w:val="22"/>
        </w:rPr>
        <w:t>Emissora</w:t>
      </w:r>
      <w:r w:rsidRPr="00BA651C">
        <w:rPr>
          <w:rFonts w:ascii="Tahoma" w:hAnsi="Tahoma" w:cs="Tahoma"/>
          <w:sz w:val="22"/>
          <w:szCs w:val="22"/>
        </w:rPr>
        <w:t xml:space="preserve"> tivesse realizado o respectivo pagamento, sem as deduções que não </w:t>
      </w:r>
      <w:r w:rsidR="00EF3F3C" w:rsidRPr="00BA651C">
        <w:rPr>
          <w:rFonts w:ascii="Tahoma" w:hAnsi="Tahoma" w:cs="Tahoma"/>
          <w:sz w:val="22"/>
          <w:szCs w:val="22"/>
        </w:rPr>
        <w:t xml:space="preserve">teriam </w:t>
      </w:r>
      <w:r w:rsidRPr="00BA651C">
        <w:rPr>
          <w:rFonts w:ascii="Tahoma" w:hAnsi="Tahoma" w:cs="Tahoma"/>
          <w:sz w:val="22"/>
          <w:szCs w:val="22"/>
        </w:rPr>
        <w:t>s</w:t>
      </w:r>
      <w:r w:rsidR="00EF3F3C" w:rsidRPr="00BA651C">
        <w:rPr>
          <w:rFonts w:ascii="Tahoma" w:hAnsi="Tahoma" w:cs="Tahoma"/>
          <w:sz w:val="22"/>
          <w:szCs w:val="22"/>
        </w:rPr>
        <w:t>ido</w:t>
      </w:r>
      <w:r w:rsidRPr="00BA651C">
        <w:rPr>
          <w:rFonts w:ascii="Tahoma" w:hAnsi="Tahoma" w:cs="Tahoma"/>
          <w:sz w:val="22"/>
          <w:szCs w:val="22"/>
        </w:rPr>
        <w:t xml:space="preserve"> realizadas </w:t>
      </w:r>
      <w:r w:rsidR="00EF3F3C" w:rsidRPr="00BA651C">
        <w:rPr>
          <w:rFonts w:ascii="Tahoma" w:hAnsi="Tahoma" w:cs="Tahoma"/>
          <w:sz w:val="22"/>
          <w:szCs w:val="22"/>
        </w:rPr>
        <w:t xml:space="preserve">caso </w:t>
      </w:r>
      <w:r w:rsidRPr="00BA651C">
        <w:rPr>
          <w:rFonts w:ascii="Tahoma" w:hAnsi="Tahoma" w:cs="Tahoma"/>
          <w:sz w:val="22"/>
          <w:szCs w:val="22"/>
        </w:rPr>
        <w:t xml:space="preserve">a </w:t>
      </w:r>
      <w:r w:rsidR="00B00FA9" w:rsidRPr="00BA651C">
        <w:rPr>
          <w:rFonts w:ascii="Tahoma" w:hAnsi="Tahoma" w:cs="Tahoma"/>
          <w:sz w:val="22"/>
          <w:szCs w:val="22"/>
        </w:rPr>
        <w:t>Emissora</w:t>
      </w:r>
      <w:r w:rsidRPr="00BA651C">
        <w:rPr>
          <w:rFonts w:ascii="Tahoma" w:hAnsi="Tahoma" w:cs="Tahoma"/>
          <w:sz w:val="22"/>
          <w:szCs w:val="22"/>
        </w:rPr>
        <w:t xml:space="preserve"> </w:t>
      </w:r>
      <w:r w:rsidR="00EF3F3C" w:rsidRPr="00BA651C">
        <w:rPr>
          <w:rFonts w:ascii="Tahoma" w:hAnsi="Tahoma" w:cs="Tahoma"/>
          <w:sz w:val="22"/>
          <w:szCs w:val="22"/>
        </w:rPr>
        <w:t xml:space="preserve">tivesse honrado </w:t>
      </w:r>
      <w:r w:rsidRPr="00BA651C">
        <w:rPr>
          <w:rFonts w:ascii="Tahoma" w:hAnsi="Tahoma" w:cs="Tahoma"/>
          <w:sz w:val="22"/>
          <w:szCs w:val="22"/>
        </w:rPr>
        <w:t>o respectivo pagamento</w:t>
      </w:r>
      <w:r w:rsidR="00460198" w:rsidRPr="00BA651C">
        <w:rPr>
          <w:rFonts w:ascii="Tahoma" w:hAnsi="Tahoma" w:cs="Tahoma"/>
          <w:sz w:val="22"/>
          <w:szCs w:val="22"/>
        </w:rPr>
        <w:t>, fora d</w:t>
      </w:r>
      <w:r w:rsidR="00F5089C" w:rsidRPr="00BA651C">
        <w:rPr>
          <w:rFonts w:ascii="Tahoma" w:hAnsi="Tahoma" w:cs="Tahoma"/>
          <w:sz w:val="22"/>
          <w:szCs w:val="22"/>
        </w:rPr>
        <w:t>o ambiente d</w:t>
      </w:r>
      <w:r w:rsidR="00460198" w:rsidRPr="00BA651C">
        <w:rPr>
          <w:rFonts w:ascii="Tahoma" w:hAnsi="Tahoma" w:cs="Tahoma"/>
          <w:sz w:val="22"/>
          <w:szCs w:val="22"/>
        </w:rPr>
        <w:t>a B3</w:t>
      </w:r>
      <w:r w:rsidRPr="00BA651C">
        <w:rPr>
          <w:rFonts w:ascii="Tahoma" w:hAnsi="Tahoma" w:cs="Tahoma"/>
          <w:sz w:val="22"/>
          <w:szCs w:val="22"/>
        </w:rPr>
        <w:t xml:space="preserve">. </w:t>
      </w:r>
    </w:p>
    <w:p w14:paraId="28EB60F0" w14:textId="77777777" w:rsidR="00C260B5" w:rsidRPr="00BA651C" w:rsidRDefault="00ED3488">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II. </w:t>
      </w:r>
      <w:r w:rsidR="00020667" w:rsidRPr="00BA651C">
        <w:rPr>
          <w:rFonts w:ascii="Tahoma" w:hAnsi="Tahoma" w:cs="Tahoma"/>
          <w:sz w:val="22"/>
          <w:szCs w:val="22"/>
        </w:rPr>
        <w:tab/>
      </w:r>
      <w:r w:rsidRPr="00BA651C">
        <w:rPr>
          <w:rFonts w:ascii="Tahoma" w:hAnsi="Tahoma" w:cs="Tahoma"/>
          <w:sz w:val="22"/>
          <w:szCs w:val="22"/>
        </w:rPr>
        <w:t xml:space="preserve">A </w:t>
      </w:r>
      <w:r w:rsidR="002E76B7" w:rsidRPr="00BA651C">
        <w:rPr>
          <w:rFonts w:ascii="Tahoma" w:hAnsi="Tahoma" w:cs="Tahoma"/>
          <w:sz w:val="22"/>
          <w:szCs w:val="22"/>
        </w:rPr>
        <w:t>Garantidora</w:t>
      </w:r>
      <w:r w:rsidR="001363BC" w:rsidRPr="00BA651C">
        <w:rPr>
          <w:rFonts w:ascii="Tahoma" w:hAnsi="Tahoma" w:cs="Tahoma"/>
          <w:sz w:val="22"/>
          <w:szCs w:val="22"/>
        </w:rPr>
        <w:t xml:space="preserve">, neste ato, </w:t>
      </w:r>
      <w:r w:rsidRPr="00BA651C">
        <w:rPr>
          <w:rFonts w:ascii="Tahoma" w:hAnsi="Tahoma" w:cs="Tahoma"/>
          <w:sz w:val="22"/>
          <w:szCs w:val="22"/>
        </w:rPr>
        <w:t xml:space="preserve">renuncia </w:t>
      </w:r>
      <w:r w:rsidR="002E76B7" w:rsidRPr="00BA651C">
        <w:rPr>
          <w:rFonts w:ascii="Tahoma" w:hAnsi="Tahoma" w:cs="Tahoma"/>
          <w:sz w:val="22"/>
          <w:szCs w:val="22"/>
        </w:rPr>
        <w:t>a</w:t>
      </w:r>
      <w:r w:rsidR="00C260B5" w:rsidRPr="00BA651C">
        <w:rPr>
          <w:rFonts w:ascii="Tahoma" w:hAnsi="Tahoma" w:cs="Tahoma"/>
          <w:sz w:val="22"/>
          <w:szCs w:val="22"/>
        </w:rPr>
        <w:t>o direito de se sub-rogar nos direitos de cr</w:t>
      </w:r>
      <w:r w:rsidR="00E833AC" w:rsidRPr="00BA651C">
        <w:rPr>
          <w:rFonts w:ascii="Tahoma" w:hAnsi="Tahoma" w:cs="Tahoma"/>
          <w:sz w:val="22"/>
          <w:szCs w:val="22"/>
        </w:rPr>
        <w:t>é</w:t>
      </w:r>
      <w:r w:rsidR="00C260B5" w:rsidRPr="00BA651C">
        <w:rPr>
          <w:rFonts w:ascii="Tahoma" w:hAnsi="Tahoma" w:cs="Tahoma"/>
          <w:sz w:val="22"/>
          <w:szCs w:val="22"/>
        </w:rPr>
        <w:t>dito correspondentes as obrigações assumidas nesta cláusula</w:t>
      </w:r>
      <w:r w:rsidR="00046FCB" w:rsidRPr="00BA651C">
        <w:rPr>
          <w:rFonts w:ascii="Tahoma" w:hAnsi="Tahoma" w:cs="Tahoma"/>
          <w:sz w:val="22"/>
          <w:szCs w:val="22"/>
        </w:rPr>
        <w:t xml:space="preserve"> até o recebimento integral pelos debenturistas de todos os valores oriundos das Obrigações Garantidas</w:t>
      </w:r>
      <w:r w:rsidR="00C260B5" w:rsidRPr="00BA651C">
        <w:rPr>
          <w:rFonts w:ascii="Tahoma" w:hAnsi="Tahoma" w:cs="Tahoma"/>
          <w:sz w:val="22"/>
          <w:szCs w:val="22"/>
        </w:rPr>
        <w:t xml:space="preserve">. Portanto, em relação aos valores efetivamente repagos pela </w:t>
      </w:r>
      <w:r w:rsidR="002E76B7" w:rsidRPr="00BA651C">
        <w:rPr>
          <w:rFonts w:ascii="Tahoma" w:hAnsi="Tahoma" w:cs="Tahoma"/>
          <w:sz w:val="22"/>
          <w:szCs w:val="22"/>
        </w:rPr>
        <w:t>Garantidora</w:t>
      </w:r>
      <w:r w:rsidR="00C260B5" w:rsidRPr="00BA651C">
        <w:rPr>
          <w:rFonts w:ascii="Tahoma" w:hAnsi="Tahoma" w:cs="Tahoma"/>
          <w:sz w:val="22"/>
          <w:szCs w:val="22"/>
        </w:rPr>
        <w:t xml:space="preserve">, </w:t>
      </w:r>
      <w:r w:rsidR="002E76B7" w:rsidRPr="00BA651C">
        <w:rPr>
          <w:rFonts w:ascii="Tahoma" w:hAnsi="Tahoma" w:cs="Tahoma"/>
          <w:sz w:val="22"/>
          <w:szCs w:val="22"/>
        </w:rPr>
        <w:t>esta somente terá</w:t>
      </w:r>
      <w:r w:rsidR="00C260B5" w:rsidRPr="00BA651C">
        <w:rPr>
          <w:rFonts w:ascii="Tahoma" w:hAnsi="Tahoma" w:cs="Tahoma"/>
          <w:sz w:val="22"/>
          <w:szCs w:val="22"/>
        </w:rPr>
        <w:t xml:space="preserve"> o direito de exigir ou receber tais valores da </w:t>
      </w:r>
      <w:r w:rsidR="00B00FA9" w:rsidRPr="00BA651C">
        <w:rPr>
          <w:rFonts w:ascii="Tahoma" w:hAnsi="Tahoma" w:cs="Tahoma"/>
          <w:sz w:val="22"/>
          <w:szCs w:val="22"/>
        </w:rPr>
        <w:t>Emissora</w:t>
      </w:r>
      <w:r w:rsidR="00C260B5" w:rsidRPr="00BA651C">
        <w:rPr>
          <w:rFonts w:ascii="Tahoma" w:hAnsi="Tahoma" w:cs="Tahoma"/>
          <w:sz w:val="22"/>
          <w:szCs w:val="22"/>
        </w:rPr>
        <w:t xml:space="preserve"> após o recebimento integral pelos debenturistas de todos os valores oriundos das </w:t>
      </w:r>
      <w:r w:rsidR="00C6568E" w:rsidRPr="00BA651C">
        <w:rPr>
          <w:rFonts w:ascii="Tahoma" w:hAnsi="Tahoma" w:cs="Tahoma"/>
          <w:sz w:val="22"/>
          <w:szCs w:val="22"/>
        </w:rPr>
        <w:t>O</w:t>
      </w:r>
      <w:r w:rsidR="00C260B5" w:rsidRPr="00BA651C">
        <w:rPr>
          <w:rFonts w:ascii="Tahoma" w:hAnsi="Tahoma" w:cs="Tahoma"/>
          <w:sz w:val="22"/>
          <w:szCs w:val="22"/>
        </w:rPr>
        <w:t xml:space="preserve">brigações </w:t>
      </w:r>
      <w:r w:rsidR="00C6568E" w:rsidRPr="00BA651C">
        <w:rPr>
          <w:rFonts w:ascii="Tahoma" w:hAnsi="Tahoma" w:cs="Tahoma"/>
          <w:sz w:val="22"/>
          <w:szCs w:val="22"/>
        </w:rPr>
        <w:t>G</w:t>
      </w:r>
      <w:r w:rsidR="00C260B5" w:rsidRPr="00BA651C">
        <w:rPr>
          <w:rFonts w:ascii="Tahoma" w:hAnsi="Tahoma" w:cs="Tahoma"/>
          <w:sz w:val="22"/>
          <w:szCs w:val="22"/>
        </w:rPr>
        <w:t xml:space="preserve">arantidas. </w:t>
      </w:r>
    </w:p>
    <w:p w14:paraId="68F29C92" w14:textId="77777777" w:rsidR="002E76B7" w:rsidRPr="00BA651C" w:rsidRDefault="00C6568E">
      <w:pPr>
        <w:pStyle w:val="PargrafodaLista"/>
        <w:numPr>
          <w:ilvl w:val="0"/>
          <w:numId w:val="10"/>
        </w:numPr>
        <w:autoSpaceDE/>
        <w:autoSpaceDN/>
        <w:adjustRightInd/>
        <w:spacing w:before="120" w:after="120"/>
        <w:ind w:left="1418" w:hanging="425"/>
        <w:contextualSpacing w:val="0"/>
        <w:jc w:val="both"/>
        <w:rPr>
          <w:rFonts w:ascii="Tahoma" w:hAnsi="Tahoma" w:cs="Tahoma"/>
          <w:sz w:val="22"/>
          <w:szCs w:val="22"/>
        </w:rPr>
      </w:pPr>
      <w:r w:rsidRPr="00BA651C">
        <w:rPr>
          <w:rFonts w:ascii="Tahoma" w:hAnsi="Tahoma" w:cs="Tahoma"/>
          <w:sz w:val="22"/>
          <w:szCs w:val="22"/>
        </w:rPr>
        <w:t xml:space="preserve">Verificada qualquer hipótese de insuficiência de pagamento ou pagamento em atraso de quaisquer Obrigações Garantidas, </w:t>
      </w:r>
      <w:r w:rsidR="00806516" w:rsidRPr="00BA651C">
        <w:rPr>
          <w:rFonts w:ascii="Tahoma" w:hAnsi="Tahoma" w:cs="Tahoma"/>
          <w:sz w:val="22"/>
          <w:szCs w:val="22"/>
        </w:rPr>
        <w:t xml:space="preserve">o Agente Fiduciário </w:t>
      </w:r>
      <w:r w:rsidRPr="00BA651C">
        <w:rPr>
          <w:rFonts w:ascii="Tahoma" w:hAnsi="Tahoma" w:cs="Tahoma"/>
          <w:sz w:val="22"/>
          <w:szCs w:val="22"/>
        </w:rPr>
        <w:t xml:space="preserve">será o responsável por </w:t>
      </w:r>
      <w:r w:rsidR="00806516" w:rsidRPr="00BA651C">
        <w:rPr>
          <w:rFonts w:ascii="Tahoma" w:hAnsi="Tahoma" w:cs="Tahoma"/>
          <w:sz w:val="22"/>
          <w:szCs w:val="22"/>
        </w:rPr>
        <w:t xml:space="preserve">requerer a execução, judicial ou extrajudicial da </w:t>
      </w:r>
      <w:r w:rsidR="005E579F" w:rsidRPr="00BA651C">
        <w:rPr>
          <w:rFonts w:ascii="Tahoma" w:hAnsi="Tahoma" w:cs="Tahoma"/>
          <w:sz w:val="22"/>
          <w:szCs w:val="22"/>
        </w:rPr>
        <w:t>Fiança</w:t>
      </w:r>
      <w:r w:rsidR="00806516" w:rsidRPr="00BA651C">
        <w:rPr>
          <w:rFonts w:ascii="Tahoma" w:hAnsi="Tahoma" w:cs="Tahoma"/>
          <w:sz w:val="22"/>
          <w:szCs w:val="22"/>
        </w:rPr>
        <w:t>, conforme função que lhe é atribuída nesta Escritura de Emissão. A</w:t>
      </w:r>
      <w:r w:rsidRPr="00BA651C">
        <w:rPr>
          <w:rFonts w:ascii="Tahoma" w:hAnsi="Tahoma" w:cs="Tahoma"/>
          <w:sz w:val="22"/>
          <w:szCs w:val="22"/>
        </w:rPr>
        <w:t xml:space="preserve"> </w:t>
      </w:r>
      <w:r w:rsidR="005E579F" w:rsidRPr="00BA651C">
        <w:rPr>
          <w:rFonts w:ascii="Tahoma" w:hAnsi="Tahoma" w:cs="Tahoma"/>
          <w:sz w:val="22"/>
          <w:szCs w:val="22"/>
        </w:rPr>
        <w:t>Fiança</w:t>
      </w:r>
      <w:r w:rsidR="00806516" w:rsidRPr="00BA651C">
        <w:rPr>
          <w:rFonts w:ascii="Tahoma" w:hAnsi="Tahoma" w:cs="Tahoma"/>
          <w:sz w:val="22"/>
          <w:szCs w:val="22"/>
        </w:rPr>
        <w:t xml:space="preserve"> </w:t>
      </w:r>
      <w:r w:rsidR="002E76B7" w:rsidRPr="00BA651C">
        <w:rPr>
          <w:rFonts w:ascii="Tahoma" w:hAnsi="Tahoma" w:cs="Tahoma"/>
          <w:sz w:val="22"/>
          <w:szCs w:val="22"/>
        </w:rPr>
        <w:t xml:space="preserve">poderá </w:t>
      </w:r>
      <w:r w:rsidR="00806516" w:rsidRPr="00BA651C">
        <w:rPr>
          <w:rFonts w:ascii="Tahoma" w:hAnsi="Tahoma" w:cs="Tahoma"/>
          <w:sz w:val="22"/>
          <w:szCs w:val="22"/>
        </w:rPr>
        <w:t xml:space="preserve">ser executada e exigida pelo Agente Fiduciário quantas vezes forem necessárias até a integral e efetiva quitação de todas as Obrigações Garantidas, sendo certo que a não execução da </w:t>
      </w:r>
      <w:r w:rsidR="005E579F" w:rsidRPr="00BA651C">
        <w:rPr>
          <w:rFonts w:ascii="Tahoma" w:hAnsi="Tahoma" w:cs="Tahoma"/>
          <w:sz w:val="22"/>
          <w:szCs w:val="22"/>
        </w:rPr>
        <w:t>Fiança</w:t>
      </w:r>
      <w:r w:rsidRPr="00BA651C">
        <w:rPr>
          <w:rFonts w:ascii="Tahoma" w:hAnsi="Tahoma" w:cs="Tahoma"/>
          <w:sz w:val="22"/>
          <w:szCs w:val="22"/>
        </w:rPr>
        <w:t xml:space="preserve"> </w:t>
      </w:r>
      <w:r w:rsidR="00806516" w:rsidRPr="00BA651C">
        <w:rPr>
          <w:rFonts w:ascii="Tahoma" w:hAnsi="Tahoma" w:cs="Tahoma"/>
          <w:sz w:val="22"/>
          <w:szCs w:val="22"/>
        </w:rPr>
        <w:t xml:space="preserve">por parte do Agente Fiduciário não ensejará, em qualquer hipótese, perda do direito de execução </w:t>
      </w:r>
      <w:r w:rsidRPr="00BA651C">
        <w:rPr>
          <w:rFonts w:ascii="Tahoma" w:hAnsi="Tahoma" w:cs="Tahoma"/>
          <w:sz w:val="22"/>
          <w:szCs w:val="22"/>
        </w:rPr>
        <w:t xml:space="preserve">pelos Debenturistas </w:t>
      </w:r>
      <w:r w:rsidR="00806516" w:rsidRPr="00BA651C">
        <w:rPr>
          <w:rFonts w:ascii="Tahoma" w:hAnsi="Tahoma" w:cs="Tahoma"/>
          <w:sz w:val="22"/>
          <w:szCs w:val="22"/>
        </w:rPr>
        <w:t>da</w:t>
      </w:r>
      <w:r w:rsidR="002E76B7" w:rsidRPr="00BA651C">
        <w:rPr>
          <w:rFonts w:ascii="Tahoma" w:hAnsi="Tahoma" w:cs="Tahoma"/>
          <w:sz w:val="22"/>
          <w:szCs w:val="22"/>
        </w:rPr>
        <w:t xml:space="preserve"> Fiança.</w:t>
      </w:r>
    </w:p>
    <w:p w14:paraId="3E6D6E85" w14:textId="77777777" w:rsidR="00A8470A" w:rsidRPr="00BA651C" w:rsidRDefault="002E76B7">
      <w:pPr>
        <w:pStyle w:val="PargrafodaLista"/>
        <w:numPr>
          <w:ilvl w:val="0"/>
          <w:numId w:val="10"/>
        </w:numPr>
        <w:autoSpaceDE/>
        <w:autoSpaceDN/>
        <w:adjustRightInd/>
        <w:spacing w:before="120" w:after="120"/>
        <w:ind w:left="1418" w:hanging="425"/>
        <w:jc w:val="both"/>
        <w:rPr>
          <w:rFonts w:ascii="Tahoma" w:hAnsi="Tahoma" w:cs="Tahoma"/>
          <w:sz w:val="22"/>
          <w:szCs w:val="22"/>
        </w:rPr>
      </w:pPr>
      <w:r w:rsidRPr="00BA651C">
        <w:rPr>
          <w:rFonts w:ascii="Tahoma" w:hAnsi="Tahoma" w:cs="Tahoma"/>
          <w:sz w:val="22"/>
          <w:szCs w:val="22"/>
        </w:rPr>
        <w:t>A presente Fiança entrará em vigor na Data de Emissão, permanecendo válida e vigente em todos os seus termos até o pagamento integral das Obrigações Garantidas, extinguindo-se imediata e automaticamente mediante seu integral cumprimento.</w:t>
      </w:r>
    </w:p>
    <w:p w14:paraId="0735CA39" w14:textId="77777777" w:rsidR="003073F4" w:rsidRPr="00BA651C" w:rsidRDefault="003073F4">
      <w:pPr>
        <w:autoSpaceDE/>
        <w:autoSpaceDN/>
        <w:adjustRightInd/>
        <w:spacing w:before="120" w:after="120"/>
        <w:ind w:left="1418" w:hanging="709"/>
        <w:jc w:val="both"/>
        <w:rPr>
          <w:rFonts w:ascii="Tahoma" w:hAnsi="Tahoma" w:cs="Tahoma"/>
          <w:sz w:val="22"/>
          <w:szCs w:val="22"/>
        </w:rPr>
      </w:pPr>
    </w:p>
    <w:p w14:paraId="359BA162" w14:textId="77777777" w:rsidR="001F14E2" w:rsidRPr="00BA651C" w:rsidRDefault="001F14E2">
      <w:pPr>
        <w:keepNext/>
        <w:tabs>
          <w:tab w:val="num" w:pos="709"/>
        </w:tabs>
        <w:autoSpaceDE/>
        <w:autoSpaceDN/>
        <w:adjustRightInd/>
        <w:spacing w:before="120" w:after="120"/>
        <w:ind w:left="709" w:hanging="709"/>
        <w:jc w:val="both"/>
        <w:rPr>
          <w:rFonts w:ascii="Tahoma" w:hAnsi="Tahoma" w:cs="Tahoma"/>
          <w:b/>
          <w:smallCaps/>
          <w:sz w:val="22"/>
          <w:szCs w:val="22"/>
        </w:rPr>
      </w:pPr>
      <w:r w:rsidRPr="00BA651C">
        <w:rPr>
          <w:rFonts w:ascii="Tahoma" w:hAnsi="Tahoma" w:cs="Tahoma"/>
          <w:b/>
          <w:smallCaps/>
          <w:sz w:val="22"/>
          <w:szCs w:val="22"/>
        </w:rPr>
        <w:t xml:space="preserve">6. </w:t>
      </w:r>
      <w:r w:rsidR="005E2F66" w:rsidRPr="00BA651C">
        <w:rPr>
          <w:rFonts w:ascii="Tahoma" w:hAnsi="Tahoma" w:cs="Tahoma"/>
          <w:b/>
          <w:smallCaps/>
          <w:sz w:val="22"/>
          <w:szCs w:val="22"/>
        </w:rPr>
        <w:tab/>
      </w:r>
      <w:r w:rsidRPr="00BA651C">
        <w:rPr>
          <w:rFonts w:ascii="Tahoma" w:hAnsi="Tahoma" w:cs="Tahoma"/>
          <w:b/>
          <w:smallCaps/>
          <w:sz w:val="22"/>
          <w:szCs w:val="22"/>
        </w:rPr>
        <w:t xml:space="preserve">Obrigações </w:t>
      </w:r>
    </w:p>
    <w:p w14:paraId="2E8AFAAE" w14:textId="47BC0194" w:rsidR="001F14E2" w:rsidRPr="001F538B" w:rsidRDefault="001F14E2">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6.1 </w:t>
      </w:r>
      <w:bookmarkStart w:id="54" w:name="_Ref279333767"/>
      <w:r w:rsidR="00020667" w:rsidRPr="00BA651C">
        <w:rPr>
          <w:rFonts w:ascii="Tahoma" w:hAnsi="Tahoma" w:cs="Tahoma"/>
          <w:sz w:val="22"/>
          <w:szCs w:val="22"/>
        </w:rPr>
        <w:tab/>
      </w:r>
      <w:r w:rsidR="00F5699D" w:rsidRPr="00BA651C">
        <w:rPr>
          <w:rFonts w:ascii="Tahoma" w:hAnsi="Tahoma" w:cs="Tahoma"/>
          <w:sz w:val="22"/>
          <w:szCs w:val="22"/>
        </w:rPr>
        <w:t>Observadas as demais condições previstas nesta Escritura de Emissão, a</w:t>
      </w:r>
      <w:r w:rsidRPr="00BA651C">
        <w:rPr>
          <w:rFonts w:ascii="Tahoma" w:hAnsi="Tahoma" w:cs="Tahoma"/>
          <w:sz w:val="22"/>
          <w:szCs w:val="22"/>
        </w:rPr>
        <w:t xml:space="preserve"> </w:t>
      </w:r>
      <w:r w:rsidR="00B00FA9" w:rsidRPr="00BA651C">
        <w:rPr>
          <w:rFonts w:ascii="Tahoma" w:hAnsi="Tahoma" w:cs="Tahoma"/>
          <w:sz w:val="22"/>
          <w:szCs w:val="22"/>
        </w:rPr>
        <w:t>Emissora</w:t>
      </w:r>
      <w:r w:rsidRPr="00BA651C">
        <w:rPr>
          <w:rFonts w:ascii="Tahoma" w:hAnsi="Tahoma" w:cs="Tahoma"/>
          <w:sz w:val="22"/>
          <w:szCs w:val="22"/>
        </w:rPr>
        <w:t xml:space="preserve"> </w:t>
      </w:r>
      <w:r w:rsidR="00F5699D" w:rsidRPr="00BA651C">
        <w:rPr>
          <w:rFonts w:ascii="Tahoma" w:hAnsi="Tahoma" w:cs="Tahoma"/>
          <w:sz w:val="22"/>
          <w:szCs w:val="22"/>
        </w:rPr>
        <w:t xml:space="preserve">se obriga, ainda, </w:t>
      </w:r>
      <w:r w:rsidRPr="00BA651C">
        <w:rPr>
          <w:rFonts w:ascii="Tahoma" w:hAnsi="Tahoma" w:cs="Tahoma"/>
          <w:sz w:val="22"/>
          <w:szCs w:val="22"/>
        </w:rPr>
        <w:t>a:</w:t>
      </w:r>
      <w:bookmarkEnd w:id="54"/>
      <w:r w:rsidRPr="00BA651C">
        <w:rPr>
          <w:rFonts w:ascii="Tahoma" w:hAnsi="Tahoma" w:cs="Tahoma"/>
          <w:sz w:val="22"/>
          <w:szCs w:val="22"/>
        </w:rPr>
        <w:t xml:space="preserve"> </w:t>
      </w:r>
    </w:p>
    <w:p w14:paraId="24BFA307" w14:textId="77777777" w:rsidR="001F14E2" w:rsidRPr="00BA651C" w:rsidRDefault="00AC6E60">
      <w:pPr>
        <w:autoSpaceDE/>
        <w:autoSpaceDN/>
        <w:adjustRightInd/>
        <w:spacing w:before="120" w:after="120"/>
        <w:ind w:left="709"/>
        <w:jc w:val="both"/>
        <w:rPr>
          <w:rFonts w:ascii="Tahoma" w:hAnsi="Tahoma" w:cs="Tahoma"/>
          <w:sz w:val="22"/>
          <w:szCs w:val="22"/>
          <w:u w:val="single"/>
        </w:rPr>
      </w:pPr>
      <w:r w:rsidRPr="00BA651C">
        <w:rPr>
          <w:rFonts w:ascii="Tahoma" w:hAnsi="Tahoma" w:cs="Tahoma"/>
          <w:sz w:val="22"/>
          <w:szCs w:val="22"/>
          <w:u w:val="single"/>
        </w:rPr>
        <w:lastRenderedPageBreak/>
        <w:t xml:space="preserve">Informações </w:t>
      </w:r>
    </w:p>
    <w:p w14:paraId="66DE17C3" w14:textId="77777777" w:rsidR="00AC6E60" w:rsidRPr="00BA651C" w:rsidRDefault="00AF37BC">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bookmarkStart w:id="55" w:name="_Ref262552287"/>
      <w:bookmarkStart w:id="56" w:name="_Ref168844178"/>
      <w:bookmarkStart w:id="57" w:name="_Ref467081158"/>
      <w:r w:rsidRPr="00BA651C">
        <w:rPr>
          <w:rFonts w:ascii="Tahoma" w:hAnsi="Tahoma" w:cs="Tahoma"/>
          <w:sz w:val="22"/>
          <w:szCs w:val="22"/>
        </w:rPr>
        <w:t>disponibilizar em sua página na internet e fornecer ao Agente Fiduciário: (a) </w:t>
      </w:r>
      <w:r w:rsidR="00DB0BD2" w:rsidRPr="00BA651C">
        <w:rPr>
          <w:rFonts w:ascii="Tahoma" w:hAnsi="Tahoma" w:cs="Tahoma"/>
          <w:sz w:val="22"/>
          <w:szCs w:val="22"/>
        </w:rPr>
        <w:t>no</w:t>
      </w:r>
      <w:r w:rsidRPr="00BA651C">
        <w:rPr>
          <w:rFonts w:ascii="Tahoma" w:hAnsi="Tahoma" w:cs="Tahoma"/>
          <w:sz w:val="22"/>
          <w:szCs w:val="22"/>
        </w:rPr>
        <w:t xml:space="preserve"> prazo de até 90 (noventa) dias contados da data de término de </w:t>
      </w:r>
      <w:r w:rsidRPr="00BA651C">
        <w:rPr>
          <w:rFonts w:ascii="Tahoma" w:hAnsi="Tahoma" w:cs="Tahoma"/>
          <w:sz w:val="22"/>
          <w:szCs w:val="22"/>
          <w:bdr w:val="none" w:sz="0" w:space="0" w:color="auto" w:frame="1"/>
        </w:rPr>
        <w:t>cada</w:t>
      </w:r>
      <w:r w:rsidRPr="00BA651C">
        <w:rPr>
          <w:rFonts w:ascii="Tahoma" w:hAnsi="Tahoma" w:cs="Tahoma"/>
          <w:sz w:val="22"/>
          <w:szCs w:val="22"/>
        </w:rPr>
        <w:t xml:space="preserve"> exercício social ou </w:t>
      </w:r>
      <w:r w:rsidR="00214922" w:rsidRPr="00BA651C">
        <w:rPr>
          <w:rFonts w:ascii="Tahoma" w:hAnsi="Tahoma" w:cs="Tahoma"/>
          <w:sz w:val="22"/>
          <w:szCs w:val="22"/>
        </w:rPr>
        <w:t>n</w:t>
      </w:r>
      <w:r w:rsidRPr="00BA651C">
        <w:rPr>
          <w:rFonts w:ascii="Tahoma" w:hAnsi="Tahoma" w:cs="Tahoma"/>
          <w:sz w:val="22"/>
          <w:szCs w:val="22"/>
        </w:rPr>
        <w:t>a data da sua publicação, o que ocorrer primeiro, cópia das suas demonstrações financeiras societárias relativas ao respectivo exercício social, auditadas por Auditor Independente; (b)</w:t>
      </w:r>
      <w:r w:rsidR="00A81F2E" w:rsidRPr="00BA651C">
        <w:rPr>
          <w:rFonts w:ascii="Tahoma" w:hAnsi="Tahoma" w:cs="Tahoma"/>
          <w:sz w:val="22"/>
          <w:szCs w:val="22"/>
        </w:rPr>
        <w:t> </w:t>
      </w:r>
      <w:r w:rsidR="00DB0BD2" w:rsidRPr="00BA651C">
        <w:rPr>
          <w:rFonts w:ascii="Tahoma" w:hAnsi="Tahoma" w:cs="Tahoma"/>
          <w:sz w:val="22"/>
          <w:szCs w:val="22"/>
        </w:rPr>
        <w:t>no</w:t>
      </w:r>
      <w:r w:rsidRPr="00BA651C">
        <w:rPr>
          <w:rFonts w:ascii="Tahoma" w:hAnsi="Tahoma" w:cs="Tahoma"/>
          <w:sz w:val="22"/>
          <w:szCs w:val="22"/>
        </w:rPr>
        <w:t xml:space="preserve"> prazo de até 120 (cento e vinte) dias contados da data de término de </w:t>
      </w:r>
      <w:r w:rsidRPr="00BA651C">
        <w:rPr>
          <w:rFonts w:ascii="Tahoma" w:hAnsi="Tahoma" w:cs="Tahoma"/>
          <w:sz w:val="22"/>
          <w:szCs w:val="22"/>
          <w:bdr w:val="none" w:sz="0" w:space="0" w:color="auto" w:frame="1"/>
        </w:rPr>
        <w:t>cada</w:t>
      </w:r>
      <w:r w:rsidRPr="00BA651C">
        <w:rPr>
          <w:rFonts w:ascii="Tahoma" w:hAnsi="Tahoma" w:cs="Tahoma"/>
          <w:sz w:val="22"/>
          <w:szCs w:val="22"/>
        </w:rPr>
        <w:t xml:space="preserve"> exercício social ou </w:t>
      </w:r>
      <w:r w:rsidR="00214922" w:rsidRPr="00BA651C">
        <w:rPr>
          <w:rFonts w:ascii="Tahoma" w:hAnsi="Tahoma" w:cs="Tahoma"/>
          <w:sz w:val="22"/>
          <w:szCs w:val="22"/>
        </w:rPr>
        <w:t>n</w:t>
      </w:r>
      <w:r w:rsidRPr="00BA651C">
        <w:rPr>
          <w:rFonts w:ascii="Tahoma" w:hAnsi="Tahoma" w:cs="Tahoma"/>
          <w:sz w:val="22"/>
          <w:szCs w:val="22"/>
        </w:rPr>
        <w:t>a data da sua publicação, o que ocorrer primeiro, cópia das demonstrações financeiras consolidadas da Garantidora; e (c)</w:t>
      </w:r>
      <w:r w:rsidR="00A81F2E" w:rsidRPr="00BA651C">
        <w:rPr>
          <w:rFonts w:ascii="Tahoma" w:hAnsi="Tahoma" w:cs="Tahoma"/>
          <w:sz w:val="22"/>
          <w:szCs w:val="22"/>
        </w:rPr>
        <w:t> </w:t>
      </w:r>
      <w:r w:rsidR="00DB0BD2" w:rsidRPr="00BA651C">
        <w:rPr>
          <w:rFonts w:ascii="Tahoma" w:hAnsi="Tahoma" w:cs="Tahoma"/>
          <w:sz w:val="22"/>
          <w:szCs w:val="22"/>
        </w:rPr>
        <w:t>no</w:t>
      </w:r>
      <w:r w:rsidRPr="00BA651C">
        <w:rPr>
          <w:rFonts w:ascii="Tahoma" w:hAnsi="Tahoma" w:cs="Tahoma"/>
          <w:sz w:val="22"/>
          <w:szCs w:val="22"/>
        </w:rPr>
        <w:t xml:space="preserve"> prazo de até 115 (cento e quinze) dias contados da data de término de </w:t>
      </w:r>
      <w:r w:rsidRPr="00BA651C">
        <w:rPr>
          <w:rFonts w:ascii="Tahoma" w:hAnsi="Tahoma" w:cs="Tahoma"/>
          <w:sz w:val="22"/>
          <w:szCs w:val="22"/>
          <w:bdr w:val="none" w:sz="0" w:space="0" w:color="auto" w:frame="1"/>
        </w:rPr>
        <w:t>cada</w:t>
      </w:r>
      <w:r w:rsidRPr="00BA651C">
        <w:rPr>
          <w:rFonts w:ascii="Tahoma" w:hAnsi="Tahoma" w:cs="Tahoma"/>
          <w:sz w:val="22"/>
          <w:szCs w:val="22"/>
        </w:rPr>
        <w:t xml:space="preserve"> exercício social ou </w:t>
      </w:r>
      <w:r w:rsidR="00214922" w:rsidRPr="00BA651C">
        <w:rPr>
          <w:rFonts w:ascii="Tahoma" w:hAnsi="Tahoma" w:cs="Tahoma"/>
          <w:sz w:val="22"/>
          <w:szCs w:val="22"/>
        </w:rPr>
        <w:t>n</w:t>
      </w:r>
      <w:r w:rsidRPr="00BA651C">
        <w:rPr>
          <w:rFonts w:ascii="Tahoma" w:hAnsi="Tahoma" w:cs="Tahoma"/>
          <w:sz w:val="22"/>
          <w:szCs w:val="22"/>
        </w:rPr>
        <w:t>a data da sua publicação, o que ocorrer primeiro, cópia das demonstrações financeiras regulatórias com relatório realizado pelo Auditor Independente indicando o Cash EBITDA da Emissora; sendo todas as referidas demonstrações financeiras preparadas de acordo com a Lei de Sociedades por Ações e com as regras emitidas pela CVM</w:t>
      </w:r>
      <w:r w:rsidR="00BB4259" w:rsidRPr="00BA651C">
        <w:rPr>
          <w:rFonts w:ascii="Tahoma" w:hAnsi="Tahoma" w:cs="Tahoma"/>
          <w:sz w:val="22"/>
          <w:szCs w:val="22"/>
        </w:rPr>
        <w:t>;</w:t>
      </w:r>
      <w:r w:rsidRPr="00BA651C">
        <w:rPr>
          <w:rFonts w:ascii="Tahoma" w:hAnsi="Tahoma" w:cs="Tahoma"/>
          <w:sz w:val="22"/>
          <w:szCs w:val="22"/>
        </w:rPr>
        <w:t xml:space="preserve"> </w:t>
      </w:r>
      <w:bookmarkEnd w:id="55"/>
      <w:bookmarkEnd w:id="56"/>
      <w:bookmarkEnd w:id="57"/>
    </w:p>
    <w:p w14:paraId="714273F8" w14:textId="77777777" w:rsidR="00AC6E60" w:rsidRPr="00BA651C" w:rsidRDefault="00AC6E60">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bookmarkStart w:id="58" w:name="_Ref225332080"/>
      <w:r w:rsidRPr="00BA651C">
        <w:rPr>
          <w:rFonts w:ascii="Tahoma" w:hAnsi="Tahoma" w:cs="Tahoma"/>
          <w:sz w:val="22"/>
          <w:szCs w:val="22"/>
        </w:rPr>
        <w:t>fornecer ao Agente Fiduciário:</w:t>
      </w:r>
      <w:bookmarkEnd w:id="58"/>
      <w:r w:rsidRPr="00BA651C">
        <w:rPr>
          <w:rFonts w:ascii="Tahoma" w:hAnsi="Tahoma" w:cs="Tahoma"/>
          <w:sz w:val="22"/>
          <w:szCs w:val="22"/>
        </w:rPr>
        <w:t xml:space="preserve"> </w:t>
      </w:r>
    </w:p>
    <w:p w14:paraId="1D67F306" w14:textId="77777777" w:rsidR="00AC6E60" w:rsidRPr="00BA651C" w:rsidRDefault="00AC6E60"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bookmarkStart w:id="59" w:name="_Ref278277903"/>
      <w:bookmarkStart w:id="60" w:name="_Ref168844063"/>
      <w:r w:rsidRPr="00BA651C">
        <w:rPr>
          <w:rFonts w:ascii="Tahoma" w:hAnsi="Tahoma" w:cs="Tahoma"/>
          <w:sz w:val="22"/>
          <w:szCs w:val="22"/>
        </w:rPr>
        <w:t xml:space="preserve">no prazo de até </w:t>
      </w:r>
      <w:r w:rsidR="0006775E" w:rsidRPr="00BA651C">
        <w:rPr>
          <w:rFonts w:ascii="Tahoma" w:hAnsi="Tahoma" w:cs="Tahoma"/>
          <w:sz w:val="22"/>
          <w:szCs w:val="22"/>
        </w:rPr>
        <w:t>5 (cinco)</w:t>
      </w:r>
      <w:r w:rsidRPr="00BA651C">
        <w:rPr>
          <w:rFonts w:ascii="Tahoma" w:hAnsi="Tahoma" w:cs="Tahoma"/>
          <w:sz w:val="22"/>
          <w:szCs w:val="22"/>
        </w:rPr>
        <w:t xml:space="preserve"> Dias Úteis contados da data em que forem realizados, avisos aos Debenturistas;</w:t>
      </w:r>
      <w:bookmarkEnd w:id="59"/>
      <w:bookmarkEnd w:id="60"/>
      <w:r w:rsidRPr="00BA651C">
        <w:rPr>
          <w:rFonts w:ascii="Tahoma" w:hAnsi="Tahoma" w:cs="Tahoma"/>
          <w:sz w:val="22"/>
          <w:szCs w:val="22"/>
        </w:rPr>
        <w:t xml:space="preserve"> </w:t>
      </w:r>
    </w:p>
    <w:p w14:paraId="37E2DF75" w14:textId="77777777" w:rsidR="00437971" w:rsidRPr="00BA651C" w:rsidRDefault="00AC6E60"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r w:rsidRPr="00BA651C">
        <w:rPr>
          <w:rFonts w:ascii="Tahoma" w:hAnsi="Tahoma" w:cs="Tahoma"/>
          <w:sz w:val="22"/>
          <w:szCs w:val="22"/>
        </w:rPr>
        <w:t xml:space="preserve">no prazo de </w:t>
      </w:r>
      <w:r w:rsidR="00DE2A9C" w:rsidRPr="00BA651C">
        <w:rPr>
          <w:rFonts w:ascii="Tahoma" w:hAnsi="Tahoma" w:cs="Tahoma"/>
          <w:sz w:val="22"/>
          <w:szCs w:val="22"/>
        </w:rPr>
        <w:t xml:space="preserve">5 </w:t>
      </w:r>
      <w:r w:rsidR="00B84BE7" w:rsidRPr="00BA651C">
        <w:rPr>
          <w:rFonts w:ascii="Tahoma" w:hAnsi="Tahoma" w:cs="Tahoma"/>
          <w:sz w:val="22"/>
          <w:szCs w:val="22"/>
        </w:rPr>
        <w:t>(</w:t>
      </w:r>
      <w:r w:rsidR="00DE2A9C" w:rsidRPr="00BA651C">
        <w:rPr>
          <w:rFonts w:ascii="Tahoma" w:hAnsi="Tahoma" w:cs="Tahoma"/>
          <w:sz w:val="22"/>
          <w:szCs w:val="22"/>
        </w:rPr>
        <w:t>cinco</w:t>
      </w:r>
      <w:r w:rsidR="00B84BE7" w:rsidRPr="00BA651C">
        <w:rPr>
          <w:rFonts w:ascii="Tahoma" w:hAnsi="Tahoma" w:cs="Tahoma"/>
          <w:sz w:val="22"/>
          <w:szCs w:val="22"/>
        </w:rPr>
        <w:t xml:space="preserve">) </w:t>
      </w:r>
      <w:r w:rsidRPr="00BA651C">
        <w:rPr>
          <w:rFonts w:ascii="Tahoma" w:hAnsi="Tahoma" w:cs="Tahoma"/>
          <w:sz w:val="22"/>
          <w:szCs w:val="22"/>
        </w:rPr>
        <w:t>Dia</w:t>
      </w:r>
      <w:r w:rsidR="00FA3AAE" w:rsidRPr="00BA651C">
        <w:rPr>
          <w:rFonts w:ascii="Tahoma" w:hAnsi="Tahoma" w:cs="Tahoma"/>
          <w:sz w:val="22"/>
          <w:szCs w:val="22"/>
        </w:rPr>
        <w:t>s</w:t>
      </w:r>
      <w:r w:rsidRPr="00BA651C">
        <w:rPr>
          <w:rFonts w:ascii="Tahoma" w:hAnsi="Tahoma" w:cs="Tahoma"/>
          <w:sz w:val="22"/>
          <w:szCs w:val="22"/>
        </w:rPr>
        <w:t xml:space="preserve"> Út</w:t>
      </w:r>
      <w:r w:rsidR="00FA3AAE" w:rsidRPr="00BA651C">
        <w:rPr>
          <w:rFonts w:ascii="Tahoma" w:hAnsi="Tahoma" w:cs="Tahoma"/>
          <w:sz w:val="22"/>
          <w:szCs w:val="22"/>
        </w:rPr>
        <w:t>eis</w:t>
      </w:r>
      <w:r w:rsidRPr="00BA651C">
        <w:rPr>
          <w:rFonts w:ascii="Tahoma" w:hAnsi="Tahoma" w:cs="Tahoma"/>
          <w:sz w:val="22"/>
          <w:szCs w:val="22"/>
        </w:rPr>
        <w:t xml:space="preserve"> contado da data de ocorrência, informações </w:t>
      </w:r>
      <w:r w:rsidR="000016A9" w:rsidRPr="00BA651C">
        <w:rPr>
          <w:rFonts w:ascii="Tahoma" w:hAnsi="Tahoma" w:cs="Tahoma"/>
          <w:sz w:val="22"/>
          <w:szCs w:val="22"/>
        </w:rPr>
        <w:t xml:space="preserve">sobre </w:t>
      </w:r>
      <w:r w:rsidRPr="00BA651C">
        <w:rPr>
          <w:rFonts w:ascii="Tahoma" w:hAnsi="Tahoma" w:cs="Tahoma"/>
          <w:sz w:val="22"/>
          <w:szCs w:val="22"/>
        </w:rPr>
        <w:t xml:space="preserve">a ocorrência de qualquer inadimplemento, pela </w:t>
      </w:r>
      <w:r w:rsidR="00B00FA9" w:rsidRPr="00BA651C">
        <w:rPr>
          <w:rFonts w:ascii="Tahoma" w:hAnsi="Tahoma" w:cs="Tahoma"/>
          <w:sz w:val="22"/>
          <w:szCs w:val="22"/>
        </w:rPr>
        <w:t>Emissora</w:t>
      </w:r>
      <w:r w:rsidR="00B84BE7" w:rsidRPr="00BA651C">
        <w:rPr>
          <w:rFonts w:ascii="Tahoma" w:hAnsi="Tahoma" w:cs="Tahoma"/>
          <w:sz w:val="22"/>
          <w:szCs w:val="22"/>
        </w:rPr>
        <w:t xml:space="preserve"> </w:t>
      </w:r>
      <w:r w:rsidRPr="00BA651C">
        <w:rPr>
          <w:rFonts w:ascii="Tahoma" w:hAnsi="Tahoma" w:cs="Tahoma"/>
          <w:sz w:val="22"/>
          <w:szCs w:val="22"/>
        </w:rPr>
        <w:t xml:space="preserve">ou </w:t>
      </w:r>
      <w:r w:rsidRPr="00BA651C">
        <w:rPr>
          <w:rFonts w:ascii="Tahoma" w:hAnsi="Tahoma" w:cs="Tahoma"/>
          <w:bCs/>
          <w:sz w:val="22"/>
          <w:szCs w:val="22"/>
        </w:rPr>
        <w:t>pela</w:t>
      </w:r>
      <w:r w:rsidR="00F5699D" w:rsidRPr="00BA651C">
        <w:rPr>
          <w:rFonts w:ascii="Tahoma" w:hAnsi="Tahoma" w:cs="Tahoma"/>
          <w:bCs/>
          <w:sz w:val="22"/>
          <w:szCs w:val="22"/>
        </w:rPr>
        <w:t xml:space="preserve"> </w:t>
      </w:r>
      <w:r w:rsidR="001D43E9" w:rsidRPr="00BA651C">
        <w:rPr>
          <w:rFonts w:ascii="Tahoma" w:hAnsi="Tahoma" w:cs="Tahoma"/>
          <w:sz w:val="22"/>
          <w:szCs w:val="22"/>
        </w:rPr>
        <w:t>Garantidora</w:t>
      </w:r>
      <w:r w:rsidR="00F5699D" w:rsidRPr="00BA651C">
        <w:rPr>
          <w:rFonts w:ascii="Tahoma" w:hAnsi="Tahoma" w:cs="Tahoma"/>
          <w:bCs/>
          <w:sz w:val="22"/>
          <w:szCs w:val="22"/>
        </w:rPr>
        <w:t>,</w:t>
      </w:r>
      <w:r w:rsidRPr="00BA651C">
        <w:rPr>
          <w:rFonts w:ascii="Tahoma" w:hAnsi="Tahoma" w:cs="Tahoma"/>
          <w:bCs/>
          <w:sz w:val="22"/>
          <w:szCs w:val="22"/>
        </w:rPr>
        <w:t xml:space="preserve"> </w:t>
      </w:r>
      <w:r w:rsidRPr="00BA651C">
        <w:rPr>
          <w:rFonts w:ascii="Tahoma" w:hAnsi="Tahoma" w:cs="Tahoma"/>
          <w:sz w:val="22"/>
          <w:szCs w:val="22"/>
        </w:rPr>
        <w:t>de qualquer obrigação prevista nesta Escritura de Emissão e/ou em qualquer dos demais Documentos da Operação</w:t>
      </w:r>
    </w:p>
    <w:p w14:paraId="15A360C6" w14:textId="77777777" w:rsidR="00AC6E60" w:rsidRPr="00BA651C" w:rsidRDefault="00437971"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r w:rsidRPr="00BA651C">
        <w:rPr>
          <w:rFonts w:ascii="Tahoma" w:hAnsi="Tahoma" w:cs="Tahoma"/>
          <w:sz w:val="22"/>
          <w:szCs w:val="22"/>
        </w:rPr>
        <w:t>no prazo de 5 (cinco) Dias Úteis contado da data de ocorrência, informações sobre</w:t>
      </w:r>
      <w:r w:rsidR="000016A9" w:rsidRPr="00BA651C">
        <w:rPr>
          <w:rFonts w:ascii="Tahoma" w:hAnsi="Tahoma" w:cs="Tahoma"/>
          <w:sz w:val="22"/>
          <w:szCs w:val="22"/>
        </w:rPr>
        <w:t xml:space="preserve"> qualquer evento que causou ou possa causar uma Mudança Adversa Relevante. Na hipótese de a informação surgir de um evento, ato ou fato que requeira a divulgação de fato relevante pela Emissora, de acordo com a Instrução CVM 358, a informação deverá ser enviada ao Agente Fiduciário simultaneamente à divulgação ao mercado</w:t>
      </w:r>
      <w:r w:rsidR="00AC6E60" w:rsidRPr="00BA651C">
        <w:rPr>
          <w:rFonts w:ascii="Tahoma" w:hAnsi="Tahoma" w:cs="Tahoma"/>
          <w:sz w:val="22"/>
          <w:szCs w:val="22"/>
        </w:rPr>
        <w:t>;</w:t>
      </w:r>
    </w:p>
    <w:p w14:paraId="37C45A88" w14:textId="77777777" w:rsidR="00AC6E60" w:rsidRPr="00BA651C" w:rsidRDefault="00AC6E60"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r w:rsidRPr="00BA651C">
        <w:rPr>
          <w:rFonts w:ascii="Tahoma" w:hAnsi="Tahoma" w:cs="Tahoma"/>
          <w:sz w:val="22"/>
          <w:szCs w:val="22"/>
        </w:rPr>
        <w:t xml:space="preserve">no prazo de até 5 (cinco) Dias Úteis contados da data do registro na </w:t>
      </w:r>
      <w:r w:rsidR="00940B23" w:rsidRPr="00BA651C">
        <w:rPr>
          <w:rFonts w:ascii="Tahoma" w:hAnsi="Tahoma" w:cs="Tahoma"/>
          <w:sz w:val="22"/>
          <w:szCs w:val="22"/>
        </w:rPr>
        <w:t>JUCERJA</w:t>
      </w:r>
      <w:r w:rsidRPr="00BA651C">
        <w:rPr>
          <w:rFonts w:ascii="Tahoma" w:hAnsi="Tahoma" w:cs="Tahoma"/>
          <w:sz w:val="22"/>
          <w:szCs w:val="22"/>
        </w:rPr>
        <w:t>, uma via original desta Escritura de Emissão e de seus aditamentos;</w:t>
      </w:r>
    </w:p>
    <w:p w14:paraId="02D1DBA4" w14:textId="77777777" w:rsidR="00AC6E60" w:rsidRPr="00BA651C" w:rsidRDefault="00AC6E60"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r w:rsidRPr="00BA651C">
        <w:rPr>
          <w:rFonts w:ascii="Tahoma" w:hAnsi="Tahoma" w:cs="Tahoma"/>
          <w:sz w:val="22"/>
          <w:szCs w:val="22"/>
        </w:rPr>
        <w:t xml:space="preserve">no prazo de </w:t>
      </w:r>
      <w:r w:rsidR="0006775E" w:rsidRPr="00BA651C">
        <w:rPr>
          <w:rFonts w:ascii="Tahoma" w:hAnsi="Tahoma" w:cs="Tahoma"/>
          <w:sz w:val="22"/>
          <w:szCs w:val="22"/>
        </w:rPr>
        <w:t>5 (cinco)</w:t>
      </w:r>
      <w:r w:rsidRPr="00BA651C">
        <w:rPr>
          <w:rFonts w:ascii="Tahoma" w:hAnsi="Tahoma" w:cs="Tahoma"/>
          <w:sz w:val="22"/>
          <w:szCs w:val="22"/>
        </w:rPr>
        <w:t xml:space="preserve"> </w:t>
      </w:r>
      <w:r w:rsidR="00FA3AAE" w:rsidRPr="00BA651C">
        <w:rPr>
          <w:rFonts w:ascii="Tahoma" w:hAnsi="Tahoma" w:cs="Tahoma"/>
          <w:sz w:val="22"/>
          <w:szCs w:val="22"/>
        </w:rPr>
        <w:t>Dias Úteis</w:t>
      </w:r>
      <w:r w:rsidRPr="00BA651C">
        <w:rPr>
          <w:rFonts w:ascii="Tahoma" w:hAnsi="Tahoma" w:cs="Tahoma"/>
          <w:sz w:val="22"/>
          <w:szCs w:val="22"/>
        </w:rPr>
        <w:t xml:space="preserve"> contado</w:t>
      </w:r>
      <w:r w:rsidR="00CC1742" w:rsidRPr="00BA651C">
        <w:rPr>
          <w:rFonts w:ascii="Tahoma" w:hAnsi="Tahoma" w:cs="Tahoma"/>
          <w:sz w:val="22"/>
          <w:szCs w:val="22"/>
        </w:rPr>
        <w:t xml:space="preserve"> </w:t>
      </w:r>
      <w:r w:rsidRPr="00BA651C">
        <w:rPr>
          <w:rFonts w:ascii="Tahoma" w:hAnsi="Tahoma" w:cs="Tahoma"/>
          <w:sz w:val="22"/>
          <w:szCs w:val="22"/>
        </w:rPr>
        <w:t>da</w:t>
      </w:r>
      <w:r w:rsidR="002D3AE0" w:rsidRPr="00BA651C">
        <w:rPr>
          <w:rFonts w:ascii="Tahoma" w:hAnsi="Tahoma" w:cs="Tahoma"/>
          <w:sz w:val="22"/>
          <w:szCs w:val="22"/>
        </w:rPr>
        <w:t xml:space="preserve"> data em que tomar ciência acerca de quaisquer notificações por parte de órgãos governamentais, instauração de ações judiciais ou decisões judiciais</w:t>
      </w:r>
      <w:r w:rsidR="005F453C" w:rsidRPr="00BA651C">
        <w:rPr>
          <w:rFonts w:ascii="Tahoma" w:hAnsi="Tahoma" w:cs="Tahoma"/>
          <w:sz w:val="22"/>
          <w:szCs w:val="22"/>
        </w:rPr>
        <w:t xml:space="preserve"> que envolvam aspectos ambientais e regulatórios</w:t>
      </w:r>
      <w:r w:rsidR="002D3AE0" w:rsidRPr="00BA651C">
        <w:rPr>
          <w:rFonts w:ascii="Tahoma" w:hAnsi="Tahoma" w:cs="Tahoma"/>
          <w:sz w:val="22"/>
          <w:szCs w:val="22"/>
        </w:rPr>
        <w:t xml:space="preserve"> relacionad</w:t>
      </w:r>
      <w:r w:rsidR="005F453C" w:rsidRPr="00BA651C">
        <w:rPr>
          <w:rFonts w:ascii="Tahoma" w:hAnsi="Tahoma" w:cs="Tahoma"/>
          <w:sz w:val="22"/>
          <w:szCs w:val="22"/>
        </w:rPr>
        <w:t>o</w:t>
      </w:r>
      <w:r w:rsidR="002D3AE0" w:rsidRPr="00BA651C">
        <w:rPr>
          <w:rFonts w:ascii="Tahoma" w:hAnsi="Tahoma" w:cs="Tahoma"/>
          <w:sz w:val="22"/>
          <w:szCs w:val="22"/>
        </w:rPr>
        <w:t>s ao Projeto;</w:t>
      </w:r>
    </w:p>
    <w:p w14:paraId="47E3D9F3" w14:textId="77777777" w:rsidR="00AC6E60" w:rsidRPr="00BA651C" w:rsidRDefault="002D3AE0"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r w:rsidRPr="00BA651C">
        <w:rPr>
          <w:rFonts w:ascii="Tahoma" w:hAnsi="Tahoma" w:cs="Tahoma"/>
          <w:sz w:val="22"/>
          <w:szCs w:val="22"/>
        </w:rPr>
        <w:t xml:space="preserve">no prazo de </w:t>
      </w:r>
      <w:r w:rsidR="0006775E" w:rsidRPr="00BA651C">
        <w:rPr>
          <w:rFonts w:ascii="Tahoma" w:hAnsi="Tahoma" w:cs="Tahoma"/>
          <w:sz w:val="22"/>
          <w:szCs w:val="22"/>
        </w:rPr>
        <w:t>5 (cinco)</w:t>
      </w:r>
      <w:r w:rsidRPr="00BA651C">
        <w:rPr>
          <w:rFonts w:ascii="Tahoma" w:hAnsi="Tahoma" w:cs="Tahoma"/>
          <w:sz w:val="22"/>
          <w:szCs w:val="22"/>
        </w:rPr>
        <w:t xml:space="preserve"> </w:t>
      </w:r>
      <w:r w:rsidR="00FA3AAE" w:rsidRPr="00BA651C">
        <w:rPr>
          <w:rFonts w:ascii="Tahoma" w:hAnsi="Tahoma" w:cs="Tahoma"/>
          <w:sz w:val="22"/>
          <w:szCs w:val="22"/>
        </w:rPr>
        <w:t>Dias Úteis</w:t>
      </w:r>
      <w:r w:rsidR="00CC1742" w:rsidRPr="00BA651C">
        <w:rPr>
          <w:rFonts w:ascii="Tahoma" w:hAnsi="Tahoma" w:cs="Tahoma"/>
          <w:sz w:val="22"/>
          <w:szCs w:val="22"/>
        </w:rPr>
        <w:t xml:space="preserve"> </w:t>
      </w:r>
      <w:r w:rsidRPr="00BA651C">
        <w:rPr>
          <w:rFonts w:ascii="Tahoma" w:hAnsi="Tahoma" w:cs="Tahoma"/>
          <w:sz w:val="22"/>
          <w:szCs w:val="22"/>
        </w:rPr>
        <w:t xml:space="preserve">contado da data da respectiva citação ou notificação, a ocorrência de qualquer ação judicial, processo administrativo ou arbitral </w:t>
      </w:r>
      <w:r w:rsidR="005F453C" w:rsidRPr="00BA651C">
        <w:rPr>
          <w:rFonts w:ascii="Tahoma" w:hAnsi="Tahoma" w:cs="Tahoma"/>
          <w:sz w:val="22"/>
          <w:szCs w:val="22"/>
        </w:rPr>
        <w:t xml:space="preserve">relacionado </w:t>
      </w:r>
      <w:r w:rsidR="007C6252" w:rsidRPr="00BA651C">
        <w:rPr>
          <w:rFonts w:ascii="Tahoma" w:hAnsi="Tahoma" w:cs="Tahoma"/>
          <w:sz w:val="22"/>
          <w:szCs w:val="22"/>
        </w:rPr>
        <w:t>a Emissora</w:t>
      </w:r>
      <w:r w:rsidR="005F453C" w:rsidRPr="00BA651C">
        <w:rPr>
          <w:rFonts w:ascii="Tahoma" w:hAnsi="Tahoma" w:cs="Tahoma"/>
          <w:sz w:val="22"/>
          <w:szCs w:val="22"/>
        </w:rPr>
        <w:t xml:space="preserve">, </w:t>
      </w:r>
      <w:r w:rsidRPr="00BA651C">
        <w:rPr>
          <w:rFonts w:ascii="Tahoma" w:hAnsi="Tahoma" w:cs="Tahoma"/>
          <w:sz w:val="22"/>
          <w:szCs w:val="22"/>
        </w:rPr>
        <w:t xml:space="preserve">que, na opinião razoável da </w:t>
      </w:r>
      <w:r w:rsidR="00B00FA9" w:rsidRPr="00BA651C">
        <w:rPr>
          <w:rFonts w:ascii="Tahoma" w:hAnsi="Tahoma" w:cs="Tahoma"/>
          <w:sz w:val="22"/>
          <w:szCs w:val="22"/>
        </w:rPr>
        <w:t>Emissora</w:t>
      </w:r>
      <w:r w:rsidRPr="00BA651C">
        <w:rPr>
          <w:rFonts w:ascii="Tahoma" w:hAnsi="Tahoma" w:cs="Tahoma"/>
          <w:sz w:val="22"/>
          <w:szCs w:val="22"/>
        </w:rPr>
        <w:t>, cause ou possa causar um</w:t>
      </w:r>
      <w:r w:rsidR="00A07C72" w:rsidRPr="00BA651C">
        <w:rPr>
          <w:rFonts w:ascii="Tahoma" w:hAnsi="Tahoma" w:cs="Tahoma"/>
          <w:sz w:val="22"/>
          <w:szCs w:val="22"/>
        </w:rPr>
        <w:t>a</w:t>
      </w:r>
      <w:r w:rsidRPr="00BA651C">
        <w:rPr>
          <w:rFonts w:ascii="Tahoma" w:hAnsi="Tahoma" w:cs="Tahoma"/>
          <w:sz w:val="22"/>
          <w:szCs w:val="22"/>
        </w:rPr>
        <w:t xml:space="preserve"> Mudança Adversa Relevante; </w:t>
      </w:r>
    </w:p>
    <w:p w14:paraId="0B2D220A" w14:textId="77777777" w:rsidR="002D3AE0" w:rsidRPr="00BA651C" w:rsidRDefault="002D3AE0"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r w:rsidRPr="00BA651C">
        <w:rPr>
          <w:rFonts w:ascii="Tahoma" w:hAnsi="Tahoma" w:cs="Tahoma"/>
          <w:sz w:val="22"/>
          <w:szCs w:val="22"/>
        </w:rPr>
        <w:t xml:space="preserve">no prazo de </w:t>
      </w:r>
      <w:r w:rsidR="0006775E" w:rsidRPr="00BA651C">
        <w:rPr>
          <w:rFonts w:ascii="Tahoma" w:hAnsi="Tahoma" w:cs="Tahoma"/>
          <w:sz w:val="22"/>
          <w:szCs w:val="22"/>
        </w:rPr>
        <w:t>5 (cinco)</w:t>
      </w:r>
      <w:r w:rsidRPr="00BA651C">
        <w:rPr>
          <w:rFonts w:ascii="Tahoma" w:hAnsi="Tahoma" w:cs="Tahoma"/>
          <w:sz w:val="22"/>
          <w:szCs w:val="22"/>
        </w:rPr>
        <w:t xml:space="preserve"> </w:t>
      </w:r>
      <w:r w:rsidR="00FA3AAE" w:rsidRPr="00BA651C">
        <w:rPr>
          <w:rFonts w:ascii="Tahoma" w:hAnsi="Tahoma" w:cs="Tahoma"/>
          <w:sz w:val="22"/>
          <w:szCs w:val="22"/>
        </w:rPr>
        <w:t>Dias Úteis</w:t>
      </w:r>
      <w:r w:rsidRPr="00BA651C">
        <w:rPr>
          <w:rFonts w:ascii="Tahoma" w:hAnsi="Tahoma" w:cs="Tahoma"/>
          <w:sz w:val="22"/>
          <w:szCs w:val="22"/>
        </w:rPr>
        <w:t xml:space="preserve"> contado do </w:t>
      </w:r>
      <w:r w:rsidR="00CC1742" w:rsidRPr="00BA651C">
        <w:rPr>
          <w:rFonts w:ascii="Tahoma" w:hAnsi="Tahoma" w:cs="Tahoma"/>
          <w:sz w:val="22"/>
          <w:szCs w:val="22"/>
        </w:rPr>
        <w:t xml:space="preserve">respectivo </w:t>
      </w:r>
      <w:r w:rsidRPr="00BA651C">
        <w:rPr>
          <w:rFonts w:ascii="Tahoma" w:hAnsi="Tahoma" w:cs="Tahoma"/>
          <w:sz w:val="22"/>
          <w:szCs w:val="22"/>
        </w:rPr>
        <w:t xml:space="preserve">recebimento, fornecer ao Agente Fiduciário informações sobre quaisquer penalidades fiscais, ambientais, </w:t>
      </w:r>
      <w:r w:rsidR="0090129D" w:rsidRPr="00BA651C">
        <w:rPr>
          <w:rFonts w:ascii="Tahoma" w:hAnsi="Tahoma" w:cs="Tahoma"/>
          <w:sz w:val="22"/>
          <w:szCs w:val="22"/>
        </w:rPr>
        <w:t>ou</w:t>
      </w:r>
      <w:r w:rsidRPr="00BA651C">
        <w:rPr>
          <w:rFonts w:ascii="Tahoma" w:hAnsi="Tahoma" w:cs="Tahoma"/>
          <w:sz w:val="22"/>
          <w:szCs w:val="22"/>
        </w:rPr>
        <w:t xml:space="preserve"> concorrenciais, ente outras, impostas por órgãos governamentais contra a </w:t>
      </w:r>
      <w:r w:rsidR="00B00FA9" w:rsidRPr="00BA651C">
        <w:rPr>
          <w:rFonts w:ascii="Tahoma" w:hAnsi="Tahoma" w:cs="Tahoma"/>
          <w:sz w:val="22"/>
          <w:szCs w:val="22"/>
        </w:rPr>
        <w:t>Emissora</w:t>
      </w:r>
      <w:r w:rsidRPr="00BA651C">
        <w:rPr>
          <w:rFonts w:ascii="Tahoma" w:hAnsi="Tahoma" w:cs="Tahoma"/>
          <w:sz w:val="22"/>
          <w:szCs w:val="22"/>
        </w:rPr>
        <w:t>;</w:t>
      </w:r>
      <w:r w:rsidR="009535A4" w:rsidRPr="00BA651C">
        <w:rPr>
          <w:rFonts w:ascii="Tahoma" w:hAnsi="Tahoma" w:cs="Tahoma"/>
          <w:sz w:val="22"/>
          <w:szCs w:val="22"/>
        </w:rPr>
        <w:t xml:space="preserve"> </w:t>
      </w:r>
    </w:p>
    <w:p w14:paraId="5D7F8D2F" w14:textId="00AE837D" w:rsidR="009535A4" w:rsidRPr="00BA651C" w:rsidRDefault="009535A4"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r w:rsidRPr="00BA651C">
        <w:rPr>
          <w:rFonts w:ascii="Tahoma" w:hAnsi="Tahoma" w:cs="Tahoma"/>
          <w:sz w:val="22"/>
          <w:szCs w:val="22"/>
        </w:rPr>
        <w:t>no prazo de até 5</w:t>
      </w:r>
      <w:r w:rsidR="005F453C" w:rsidRPr="00BA651C">
        <w:rPr>
          <w:rFonts w:ascii="Tahoma" w:hAnsi="Tahoma" w:cs="Tahoma"/>
          <w:sz w:val="22"/>
          <w:szCs w:val="22"/>
        </w:rPr>
        <w:t xml:space="preserve"> </w:t>
      </w:r>
      <w:r w:rsidRPr="00BA651C">
        <w:rPr>
          <w:rFonts w:ascii="Tahoma" w:hAnsi="Tahoma" w:cs="Tahoma"/>
          <w:sz w:val="22"/>
          <w:szCs w:val="22"/>
        </w:rPr>
        <w:t xml:space="preserve">(cinco) Dias Úteis contados da data de recebimento da respectiva solicitação, informações e/ou documentos que venham </w:t>
      </w:r>
      <w:r w:rsidR="00A07C72" w:rsidRPr="00BA651C">
        <w:rPr>
          <w:rFonts w:ascii="Tahoma" w:hAnsi="Tahoma" w:cs="Tahoma"/>
          <w:sz w:val="22"/>
          <w:szCs w:val="22"/>
        </w:rPr>
        <w:t xml:space="preserve">a </w:t>
      </w:r>
      <w:r w:rsidRPr="00BA651C">
        <w:rPr>
          <w:rFonts w:ascii="Tahoma" w:hAnsi="Tahoma" w:cs="Tahoma"/>
          <w:sz w:val="22"/>
          <w:szCs w:val="22"/>
        </w:rPr>
        <w:t xml:space="preserve">ser solicitados pelo Agente Fiduciário, </w:t>
      </w:r>
      <w:r w:rsidR="00CC1742" w:rsidRPr="00BA651C">
        <w:rPr>
          <w:rFonts w:ascii="Tahoma" w:hAnsi="Tahoma" w:cs="Tahoma"/>
          <w:sz w:val="22"/>
          <w:szCs w:val="22"/>
        </w:rPr>
        <w:t>na qualidade de representante dos De</w:t>
      </w:r>
      <w:r w:rsidR="00517997" w:rsidRPr="00BA651C">
        <w:rPr>
          <w:rFonts w:ascii="Tahoma" w:hAnsi="Tahoma" w:cs="Tahoma"/>
          <w:sz w:val="22"/>
          <w:szCs w:val="22"/>
        </w:rPr>
        <w:t xml:space="preserve">benturistas, </w:t>
      </w:r>
      <w:r w:rsidR="006D2D5F" w:rsidRPr="00BA651C">
        <w:rPr>
          <w:rFonts w:ascii="Tahoma" w:hAnsi="Tahoma" w:cs="Tahoma"/>
          <w:sz w:val="22"/>
          <w:szCs w:val="22"/>
        </w:rPr>
        <w:t xml:space="preserve">incluindo mas não se limitando a informação e/ou documentação relacionada a aspectos socioambientais, se a informação </w:t>
      </w:r>
      <w:r w:rsidR="006D2D5F" w:rsidRPr="00BA651C">
        <w:rPr>
          <w:rFonts w:ascii="Tahoma" w:hAnsi="Tahoma" w:cs="Tahoma"/>
          <w:sz w:val="22"/>
          <w:szCs w:val="22"/>
        </w:rPr>
        <w:lastRenderedPageBreak/>
        <w:t xml:space="preserve">solicitada estiver imediatamente disponível </w:t>
      </w:r>
      <w:r w:rsidR="000013AD" w:rsidRPr="00BA651C">
        <w:rPr>
          <w:rFonts w:ascii="Tahoma" w:hAnsi="Tahoma" w:cs="Tahoma"/>
          <w:sz w:val="22"/>
          <w:szCs w:val="22"/>
        </w:rPr>
        <w:t>relacionados à Emissora</w:t>
      </w:r>
      <w:r w:rsidR="00E1779D" w:rsidRPr="00BA651C">
        <w:rPr>
          <w:rFonts w:ascii="Tahoma" w:hAnsi="Tahoma" w:cs="Tahoma"/>
          <w:sz w:val="22"/>
          <w:szCs w:val="22"/>
        </w:rPr>
        <w:t>, à Garantidora e ao Projeto</w:t>
      </w:r>
      <w:r w:rsidR="007C604E" w:rsidRPr="00BA651C">
        <w:rPr>
          <w:rFonts w:ascii="Tahoma" w:hAnsi="Tahoma" w:cs="Tahoma"/>
          <w:sz w:val="22"/>
          <w:szCs w:val="22"/>
        </w:rPr>
        <w:t>, que se façam relevantes em relação a capacidade de cumprimento das obrigações previstas neste contrato</w:t>
      </w:r>
      <w:r w:rsidR="00CC1742" w:rsidRPr="00BA651C">
        <w:rPr>
          <w:rFonts w:ascii="Tahoma" w:hAnsi="Tahoma" w:cs="Tahoma"/>
          <w:sz w:val="22"/>
          <w:szCs w:val="22"/>
        </w:rPr>
        <w:t xml:space="preserve">. A Emissora se compromete </w:t>
      </w:r>
      <w:r w:rsidR="00517997" w:rsidRPr="00BA651C">
        <w:rPr>
          <w:rFonts w:ascii="Tahoma" w:hAnsi="Tahoma" w:cs="Tahoma"/>
          <w:sz w:val="22"/>
          <w:szCs w:val="22"/>
        </w:rPr>
        <w:t xml:space="preserve">a envidar </w:t>
      </w:r>
      <w:r w:rsidR="00CC1742" w:rsidRPr="00BA651C">
        <w:rPr>
          <w:rFonts w:ascii="Tahoma" w:hAnsi="Tahoma" w:cs="Tahoma"/>
          <w:sz w:val="22"/>
          <w:szCs w:val="22"/>
        </w:rPr>
        <w:t xml:space="preserve">os melhores esforços para enviar </w:t>
      </w:r>
      <w:r w:rsidR="0090129D" w:rsidRPr="00BA651C">
        <w:rPr>
          <w:rFonts w:ascii="Tahoma" w:hAnsi="Tahoma" w:cs="Tahoma"/>
          <w:sz w:val="22"/>
          <w:szCs w:val="22"/>
        </w:rPr>
        <w:t>prontamente</w:t>
      </w:r>
      <w:r w:rsidR="008C6BA5" w:rsidRPr="00BA651C">
        <w:rPr>
          <w:rFonts w:ascii="Tahoma" w:hAnsi="Tahoma" w:cs="Tahoma"/>
          <w:sz w:val="22"/>
          <w:szCs w:val="22"/>
        </w:rPr>
        <w:t>, em não mais que 10 (dez) Dias Úteis,</w:t>
      </w:r>
      <w:r w:rsidR="0090129D" w:rsidRPr="00BA651C">
        <w:rPr>
          <w:rFonts w:ascii="Tahoma" w:hAnsi="Tahoma" w:cs="Tahoma"/>
          <w:sz w:val="22"/>
          <w:szCs w:val="22"/>
        </w:rPr>
        <w:t xml:space="preserve"> </w:t>
      </w:r>
      <w:r w:rsidR="00CC1742" w:rsidRPr="00BA651C">
        <w:rPr>
          <w:rFonts w:ascii="Tahoma" w:hAnsi="Tahoma" w:cs="Tahoma"/>
          <w:sz w:val="22"/>
          <w:szCs w:val="22"/>
        </w:rPr>
        <w:t>qualquer</w:t>
      </w:r>
      <w:r w:rsidR="006D2D5F" w:rsidRPr="00BA651C">
        <w:rPr>
          <w:rFonts w:ascii="Tahoma" w:hAnsi="Tahoma" w:cs="Tahoma"/>
          <w:sz w:val="22"/>
          <w:szCs w:val="22"/>
        </w:rPr>
        <w:t xml:space="preserve"> outra</w:t>
      </w:r>
      <w:r w:rsidR="00CC1742" w:rsidRPr="00BA651C">
        <w:rPr>
          <w:rFonts w:ascii="Tahoma" w:hAnsi="Tahoma" w:cs="Tahoma"/>
          <w:sz w:val="22"/>
          <w:szCs w:val="22"/>
        </w:rPr>
        <w:t xml:space="preserve"> informação e/ou documento solicitado pelo Agente Fiduciário</w:t>
      </w:r>
      <w:r w:rsidR="00517997" w:rsidRPr="00BA651C">
        <w:rPr>
          <w:rFonts w:ascii="Tahoma" w:hAnsi="Tahoma" w:cs="Tahoma"/>
          <w:sz w:val="22"/>
          <w:szCs w:val="22"/>
        </w:rPr>
        <w:t xml:space="preserve"> que </w:t>
      </w:r>
      <w:r w:rsidR="00D5574D" w:rsidRPr="00BA651C">
        <w:rPr>
          <w:rFonts w:ascii="Tahoma" w:hAnsi="Tahoma" w:cs="Tahoma"/>
          <w:sz w:val="22"/>
          <w:szCs w:val="22"/>
        </w:rPr>
        <w:t xml:space="preserve">dependa de terceiros e/ou </w:t>
      </w:r>
      <w:r w:rsidR="00517997" w:rsidRPr="00BA651C">
        <w:rPr>
          <w:rFonts w:ascii="Tahoma" w:hAnsi="Tahoma" w:cs="Tahoma"/>
          <w:sz w:val="22"/>
          <w:szCs w:val="22"/>
        </w:rPr>
        <w:t>seja</w:t>
      </w:r>
      <w:r w:rsidR="00CC1742" w:rsidRPr="00BA651C">
        <w:rPr>
          <w:rFonts w:ascii="Tahoma" w:hAnsi="Tahoma" w:cs="Tahoma"/>
          <w:sz w:val="22"/>
          <w:szCs w:val="22"/>
        </w:rPr>
        <w:t xml:space="preserve"> </w:t>
      </w:r>
      <w:r w:rsidR="00D5574D" w:rsidRPr="00BA651C">
        <w:rPr>
          <w:rFonts w:ascii="Tahoma" w:hAnsi="Tahoma" w:cs="Tahoma"/>
          <w:sz w:val="22"/>
          <w:szCs w:val="22"/>
        </w:rPr>
        <w:t>relacionad</w:t>
      </w:r>
      <w:r w:rsidR="00B928A9" w:rsidRPr="00BA651C">
        <w:rPr>
          <w:rFonts w:ascii="Tahoma" w:hAnsi="Tahoma" w:cs="Tahoma"/>
          <w:sz w:val="22"/>
          <w:szCs w:val="22"/>
        </w:rPr>
        <w:t>o</w:t>
      </w:r>
      <w:r w:rsidR="00D5574D" w:rsidRPr="00BA651C">
        <w:rPr>
          <w:rFonts w:ascii="Tahoma" w:hAnsi="Tahoma" w:cs="Tahoma"/>
          <w:sz w:val="22"/>
          <w:szCs w:val="22"/>
        </w:rPr>
        <w:t xml:space="preserve"> </w:t>
      </w:r>
      <w:r w:rsidR="00CC1742" w:rsidRPr="00BA651C">
        <w:rPr>
          <w:rFonts w:ascii="Tahoma" w:hAnsi="Tahoma" w:cs="Tahoma"/>
          <w:sz w:val="22"/>
          <w:szCs w:val="22"/>
        </w:rPr>
        <w:t>a processos judiciais ou administrativos</w:t>
      </w:r>
      <w:r w:rsidR="00414403" w:rsidRPr="00BA651C">
        <w:rPr>
          <w:rFonts w:ascii="Tahoma" w:hAnsi="Tahoma" w:cs="Tahoma"/>
          <w:sz w:val="22"/>
          <w:szCs w:val="22"/>
        </w:rPr>
        <w:t>;</w:t>
      </w:r>
    </w:p>
    <w:p w14:paraId="01581CB8" w14:textId="77777777" w:rsidR="009535A4" w:rsidRPr="00BA651C" w:rsidRDefault="001220EE"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r w:rsidRPr="00BA651C">
        <w:rPr>
          <w:rFonts w:ascii="Tahoma" w:hAnsi="Tahoma" w:cs="Tahoma"/>
          <w:sz w:val="22"/>
          <w:szCs w:val="22"/>
        </w:rPr>
        <w:t xml:space="preserve">na mesma data da convocação, pela </w:t>
      </w:r>
      <w:r w:rsidR="00B00FA9" w:rsidRPr="00BA651C">
        <w:rPr>
          <w:rFonts w:ascii="Tahoma" w:hAnsi="Tahoma" w:cs="Tahoma"/>
          <w:sz w:val="22"/>
          <w:szCs w:val="22"/>
        </w:rPr>
        <w:t>Emissora</w:t>
      </w:r>
      <w:r w:rsidRPr="00BA651C">
        <w:rPr>
          <w:rFonts w:ascii="Tahoma" w:hAnsi="Tahoma" w:cs="Tahoma"/>
          <w:sz w:val="22"/>
          <w:szCs w:val="22"/>
        </w:rPr>
        <w:t xml:space="preserve">, </w:t>
      </w:r>
      <w:r w:rsidR="00324D62" w:rsidRPr="00BA651C">
        <w:rPr>
          <w:rFonts w:ascii="Tahoma" w:hAnsi="Tahoma" w:cs="Tahoma"/>
          <w:sz w:val="22"/>
          <w:szCs w:val="22"/>
        </w:rPr>
        <w:t xml:space="preserve">notificação </w:t>
      </w:r>
      <w:r w:rsidR="00D9266F" w:rsidRPr="00BA651C">
        <w:rPr>
          <w:rFonts w:ascii="Tahoma" w:hAnsi="Tahoma" w:cs="Tahoma"/>
          <w:sz w:val="22"/>
          <w:szCs w:val="22"/>
        </w:rPr>
        <w:t xml:space="preserve">sobre a realização </w:t>
      </w:r>
      <w:r w:rsidRPr="00BA651C">
        <w:rPr>
          <w:rFonts w:ascii="Tahoma" w:hAnsi="Tahoma" w:cs="Tahoma"/>
          <w:sz w:val="22"/>
          <w:szCs w:val="22"/>
        </w:rPr>
        <w:t xml:space="preserve">de qualquer assembleia geral de Debenturistas; </w:t>
      </w:r>
    </w:p>
    <w:p w14:paraId="2C526DC0" w14:textId="77777777" w:rsidR="00517997" w:rsidRPr="00BA651C" w:rsidRDefault="00517997" w:rsidP="00336633">
      <w:pPr>
        <w:pStyle w:val="PargrafodaLista"/>
        <w:numPr>
          <w:ilvl w:val="0"/>
          <w:numId w:val="4"/>
        </w:numPr>
        <w:autoSpaceDE/>
        <w:autoSpaceDN/>
        <w:adjustRightInd/>
        <w:spacing w:before="120" w:after="120"/>
        <w:ind w:left="1418" w:firstLine="0"/>
        <w:contextualSpacing w:val="0"/>
        <w:jc w:val="both"/>
        <w:rPr>
          <w:rFonts w:ascii="Tahoma" w:hAnsi="Tahoma" w:cs="Tahoma"/>
          <w:sz w:val="22"/>
          <w:szCs w:val="22"/>
        </w:rPr>
      </w:pPr>
      <w:r w:rsidRPr="00BA651C">
        <w:rPr>
          <w:rFonts w:ascii="Tahoma" w:hAnsi="Tahoma" w:cs="Tahoma"/>
          <w:sz w:val="22"/>
          <w:szCs w:val="22"/>
        </w:rPr>
        <w:t>até 30 de março de cada ano, cópias eletrônicas de qualquer documento ou outra informação solicitada pelo Agente Fiduciário para elaboração do relatório anual exigido na forma da Instrução CVM 583;</w:t>
      </w:r>
    </w:p>
    <w:p w14:paraId="71492D59" w14:textId="41F70E5A" w:rsidR="00324D62" w:rsidRPr="00BA651C" w:rsidRDefault="00324D62">
      <w:pPr>
        <w:pStyle w:val="PargrafodaLista"/>
        <w:numPr>
          <w:ilvl w:val="0"/>
          <w:numId w:val="4"/>
        </w:numPr>
        <w:autoSpaceDE/>
        <w:autoSpaceDN/>
        <w:adjustRightInd/>
        <w:spacing w:before="120" w:after="120"/>
        <w:ind w:hanging="22"/>
        <w:jc w:val="both"/>
        <w:rPr>
          <w:rFonts w:ascii="Tahoma" w:hAnsi="Tahoma" w:cs="Tahoma"/>
          <w:sz w:val="22"/>
          <w:szCs w:val="22"/>
        </w:rPr>
      </w:pPr>
      <w:r w:rsidRPr="00BA651C">
        <w:rPr>
          <w:rFonts w:ascii="Tahoma" w:hAnsi="Tahoma" w:cs="Tahoma"/>
          <w:sz w:val="22"/>
          <w:szCs w:val="22"/>
        </w:rPr>
        <w:t>anualmente, declaração assinada por representantes legais da Emissora</w:t>
      </w:r>
      <w:r w:rsidR="00E02A9C" w:rsidRPr="00BA651C">
        <w:rPr>
          <w:rFonts w:ascii="Tahoma" w:hAnsi="Tahoma" w:cs="Tahoma"/>
          <w:sz w:val="22"/>
          <w:szCs w:val="22"/>
        </w:rPr>
        <w:t xml:space="preserve"> e </w:t>
      </w:r>
      <w:r w:rsidR="00AA208C" w:rsidRPr="00BA651C">
        <w:rPr>
          <w:rFonts w:ascii="Tahoma" w:hAnsi="Tahoma" w:cs="Tahoma"/>
          <w:sz w:val="22"/>
          <w:szCs w:val="22"/>
        </w:rPr>
        <w:t xml:space="preserve">da </w:t>
      </w:r>
      <w:r w:rsidR="00A91E58" w:rsidRPr="00BA651C">
        <w:rPr>
          <w:rFonts w:ascii="Tahoma" w:hAnsi="Tahoma" w:cs="Tahoma"/>
          <w:sz w:val="22"/>
          <w:szCs w:val="22"/>
        </w:rPr>
        <w:t>Garantidora</w:t>
      </w:r>
      <w:r w:rsidRPr="00BA651C">
        <w:rPr>
          <w:rFonts w:ascii="Tahoma" w:hAnsi="Tahoma" w:cs="Tahoma"/>
          <w:sz w:val="22"/>
          <w:szCs w:val="22"/>
        </w:rPr>
        <w:t xml:space="preserve">, informando sobre </w:t>
      </w:r>
      <w:r w:rsidR="004603B8" w:rsidRPr="00BA651C">
        <w:rPr>
          <w:rFonts w:ascii="Tahoma" w:hAnsi="Tahoma" w:cs="Tahoma"/>
          <w:sz w:val="22"/>
          <w:szCs w:val="22"/>
        </w:rPr>
        <w:t>(i) </w:t>
      </w:r>
      <w:r w:rsidRPr="00BA651C">
        <w:rPr>
          <w:rFonts w:ascii="Tahoma" w:hAnsi="Tahoma" w:cs="Tahoma"/>
          <w:sz w:val="22"/>
          <w:szCs w:val="22"/>
        </w:rPr>
        <w:t>a prática</w:t>
      </w:r>
      <w:r w:rsidR="0027197C" w:rsidRPr="00BA651C">
        <w:rPr>
          <w:rFonts w:ascii="Tahoma" w:hAnsi="Tahoma" w:cs="Tahoma"/>
          <w:sz w:val="22"/>
          <w:szCs w:val="22"/>
        </w:rPr>
        <w:t xml:space="preserve"> e/ou manutenção</w:t>
      </w:r>
      <w:r w:rsidRPr="00BA651C">
        <w:rPr>
          <w:rFonts w:ascii="Tahoma" w:hAnsi="Tahoma" w:cs="Tahoma"/>
          <w:sz w:val="22"/>
          <w:szCs w:val="22"/>
        </w:rPr>
        <w:t xml:space="preserve">, pela </w:t>
      </w:r>
      <w:r w:rsidR="00A91E58" w:rsidRPr="00BA651C">
        <w:rPr>
          <w:rFonts w:ascii="Tahoma" w:hAnsi="Tahoma" w:cs="Tahoma"/>
          <w:sz w:val="22"/>
          <w:szCs w:val="22"/>
        </w:rPr>
        <w:t>Emissora</w:t>
      </w:r>
      <w:r w:rsidR="00E02A9C" w:rsidRPr="00BA651C">
        <w:rPr>
          <w:rFonts w:ascii="Tahoma" w:hAnsi="Tahoma" w:cs="Tahoma"/>
          <w:sz w:val="22"/>
          <w:szCs w:val="22"/>
        </w:rPr>
        <w:t xml:space="preserve">, Garantidora </w:t>
      </w:r>
      <w:r w:rsidR="00A91E58" w:rsidRPr="00BA651C">
        <w:rPr>
          <w:rFonts w:ascii="Tahoma" w:hAnsi="Tahoma" w:cs="Tahoma"/>
          <w:sz w:val="22"/>
          <w:szCs w:val="22"/>
        </w:rPr>
        <w:t xml:space="preserve">e suas </w:t>
      </w:r>
      <w:r w:rsidR="00E02A9C" w:rsidRPr="00BA651C">
        <w:rPr>
          <w:rFonts w:ascii="Tahoma" w:hAnsi="Tahoma" w:cs="Tahoma"/>
          <w:sz w:val="22"/>
          <w:szCs w:val="22"/>
        </w:rPr>
        <w:t>Afiliadas</w:t>
      </w:r>
      <w:r w:rsidRPr="00BA651C">
        <w:rPr>
          <w:rFonts w:ascii="Tahoma" w:hAnsi="Tahoma" w:cs="Tahoma"/>
          <w:sz w:val="22"/>
          <w:szCs w:val="22"/>
        </w:rPr>
        <w:t>, d</w:t>
      </w:r>
      <w:r w:rsidR="00A91E58" w:rsidRPr="00BA651C">
        <w:rPr>
          <w:rFonts w:ascii="Tahoma" w:hAnsi="Tahoma" w:cs="Tahoma"/>
          <w:sz w:val="22"/>
          <w:szCs w:val="22"/>
        </w:rPr>
        <w:t>o</w:t>
      </w:r>
      <w:r w:rsidRPr="00BA651C">
        <w:rPr>
          <w:rFonts w:ascii="Tahoma" w:hAnsi="Tahoma" w:cs="Tahoma"/>
          <w:sz w:val="22"/>
          <w:szCs w:val="22"/>
        </w:rPr>
        <w:t xml:space="preserve"> </w:t>
      </w:r>
      <w:r w:rsidR="00E02A9C" w:rsidRPr="00BA651C">
        <w:rPr>
          <w:rFonts w:ascii="Tahoma" w:hAnsi="Tahoma" w:cs="Tahoma"/>
          <w:sz w:val="22"/>
          <w:szCs w:val="22"/>
        </w:rPr>
        <w:t>compartilhamento de infraestrutura administrativa e recursos humanos</w:t>
      </w:r>
      <w:r w:rsidRPr="00BA651C">
        <w:rPr>
          <w:rFonts w:ascii="Tahoma" w:hAnsi="Tahoma" w:cs="Tahoma"/>
          <w:sz w:val="22"/>
          <w:szCs w:val="22"/>
        </w:rPr>
        <w:t xml:space="preserve">, nos termos da Resolução Normativa da ANEEL nº 699, de 26 de </w:t>
      </w:r>
      <w:r w:rsidR="004603B8" w:rsidRPr="00BA651C">
        <w:rPr>
          <w:rFonts w:ascii="Tahoma" w:hAnsi="Tahoma" w:cs="Tahoma"/>
          <w:sz w:val="22"/>
          <w:szCs w:val="22"/>
        </w:rPr>
        <w:t>janeiro de 2016 (“</w:t>
      </w:r>
      <w:r w:rsidR="004603B8" w:rsidRPr="00BA651C">
        <w:rPr>
          <w:rFonts w:ascii="Tahoma" w:hAnsi="Tahoma" w:cs="Tahoma"/>
          <w:sz w:val="22"/>
          <w:szCs w:val="22"/>
          <w:u w:val="single"/>
        </w:rPr>
        <w:t>REN 699/16</w:t>
      </w:r>
      <w:r w:rsidR="004603B8" w:rsidRPr="00BA651C">
        <w:rPr>
          <w:rFonts w:ascii="Tahoma" w:hAnsi="Tahoma" w:cs="Tahoma"/>
          <w:sz w:val="22"/>
          <w:szCs w:val="22"/>
        </w:rPr>
        <w:t>”)</w:t>
      </w:r>
      <w:r w:rsidR="00E02A9C" w:rsidRPr="00BA651C">
        <w:rPr>
          <w:rFonts w:ascii="Tahoma" w:hAnsi="Tahoma" w:cs="Tahoma"/>
          <w:sz w:val="22"/>
          <w:szCs w:val="22"/>
        </w:rPr>
        <w:t xml:space="preserve"> e </w:t>
      </w:r>
      <w:r w:rsidR="00ED23C2" w:rsidRPr="00BA651C">
        <w:rPr>
          <w:rFonts w:ascii="Tahoma" w:hAnsi="Tahoma" w:cs="Tahoma"/>
          <w:sz w:val="22"/>
          <w:szCs w:val="22"/>
        </w:rPr>
        <w:t>Despacho nº 1.887, de 3 de julho de 2019</w:t>
      </w:r>
      <w:r w:rsidR="004603B8" w:rsidRPr="00BA651C">
        <w:rPr>
          <w:rFonts w:ascii="Tahoma" w:hAnsi="Tahoma" w:cs="Tahoma"/>
          <w:sz w:val="22"/>
          <w:szCs w:val="22"/>
        </w:rPr>
        <w:t xml:space="preserve">; </w:t>
      </w:r>
      <w:r w:rsidR="0027197C" w:rsidRPr="00BA651C">
        <w:rPr>
          <w:rFonts w:ascii="Tahoma" w:hAnsi="Tahoma" w:cs="Tahoma"/>
          <w:sz w:val="22"/>
          <w:szCs w:val="22"/>
        </w:rPr>
        <w:t xml:space="preserve">bem como </w:t>
      </w:r>
      <w:r w:rsidR="004603B8" w:rsidRPr="00BA651C">
        <w:rPr>
          <w:rFonts w:ascii="Tahoma" w:hAnsi="Tahoma" w:cs="Tahoma"/>
          <w:sz w:val="22"/>
          <w:szCs w:val="22"/>
        </w:rPr>
        <w:t>(ii) </w:t>
      </w:r>
      <w:r w:rsidR="0058188E" w:rsidRPr="00BA651C">
        <w:rPr>
          <w:rFonts w:ascii="Tahoma" w:hAnsi="Tahoma" w:cs="Tahoma"/>
          <w:sz w:val="22"/>
          <w:szCs w:val="22"/>
        </w:rPr>
        <w:t xml:space="preserve">o cumprimento, </w:t>
      </w:r>
      <w:r w:rsidR="0027197C" w:rsidRPr="00BA651C">
        <w:rPr>
          <w:rFonts w:ascii="Tahoma" w:hAnsi="Tahoma" w:cs="Tahoma"/>
          <w:sz w:val="22"/>
          <w:szCs w:val="22"/>
        </w:rPr>
        <w:t>d</w:t>
      </w:r>
      <w:r w:rsidR="00B745D1" w:rsidRPr="00BA651C">
        <w:rPr>
          <w:rFonts w:ascii="Tahoma" w:hAnsi="Tahoma" w:cs="Tahoma"/>
          <w:sz w:val="22"/>
          <w:szCs w:val="22"/>
        </w:rPr>
        <w:t>o disposto na</w:t>
      </w:r>
      <w:r w:rsidR="004603B8" w:rsidRPr="00BA651C">
        <w:rPr>
          <w:rFonts w:ascii="Tahoma" w:hAnsi="Tahoma" w:cs="Tahoma"/>
          <w:sz w:val="22"/>
          <w:szCs w:val="22"/>
        </w:rPr>
        <w:t xml:space="preserve"> REN 699/16. </w:t>
      </w:r>
    </w:p>
    <w:p w14:paraId="1F5DA96E" w14:textId="77777777" w:rsidR="00334578" w:rsidRPr="00BA651C" w:rsidRDefault="00334578">
      <w:pPr>
        <w:pStyle w:val="PargrafodaLista"/>
        <w:autoSpaceDE/>
        <w:autoSpaceDN/>
        <w:adjustRightInd/>
        <w:spacing w:before="120" w:after="120"/>
        <w:ind w:left="1440"/>
        <w:jc w:val="both"/>
        <w:rPr>
          <w:rFonts w:ascii="Tahoma" w:hAnsi="Tahoma" w:cs="Tahoma"/>
          <w:sz w:val="22"/>
          <w:szCs w:val="22"/>
        </w:rPr>
      </w:pPr>
    </w:p>
    <w:p w14:paraId="6739A704" w14:textId="3DEE7886" w:rsidR="00D52DC1" w:rsidRPr="00F5146A" w:rsidRDefault="00F5146A">
      <w:pPr>
        <w:pStyle w:val="PargrafodaLista"/>
        <w:autoSpaceDE/>
        <w:autoSpaceDN/>
        <w:adjustRightInd/>
        <w:spacing w:before="120" w:after="120"/>
        <w:ind w:left="1418" w:hanging="709"/>
        <w:contextualSpacing w:val="0"/>
        <w:jc w:val="both"/>
        <w:rPr>
          <w:rFonts w:ascii="Tahoma" w:hAnsi="Tahoma" w:cs="Tahoma"/>
          <w:sz w:val="22"/>
          <w:szCs w:val="22"/>
          <w:u w:val="single"/>
        </w:rPr>
      </w:pPr>
      <w:r>
        <w:rPr>
          <w:rFonts w:ascii="Tahoma" w:hAnsi="Tahoma" w:cs="Tahoma"/>
          <w:sz w:val="22"/>
          <w:szCs w:val="22"/>
          <w:u w:val="single"/>
        </w:rPr>
        <w:t xml:space="preserve">Obrigações </w:t>
      </w:r>
      <w:r w:rsidR="00D52DC1" w:rsidRPr="00F5146A">
        <w:rPr>
          <w:rFonts w:ascii="Tahoma" w:hAnsi="Tahoma" w:cs="Tahoma"/>
          <w:sz w:val="22"/>
          <w:szCs w:val="22"/>
          <w:u w:val="single"/>
        </w:rPr>
        <w:t xml:space="preserve">da Oferta </w:t>
      </w:r>
      <w:r w:rsidRPr="00D110B9">
        <w:rPr>
          <w:rFonts w:ascii="Tahoma" w:hAnsi="Tahoma" w:cs="Tahoma"/>
          <w:sz w:val="22"/>
          <w:szCs w:val="22"/>
          <w:u w:val="single"/>
        </w:rPr>
        <w:t>e da Emissão</w:t>
      </w:r>
      <w:r>
        <w:rPr>
          <w:rFonts w:ascii="Tahoma" w:hAnsi="Tahoma" w:cs="Tahoma"/>
          <w:sz w:val="22"/>
          <w:szCs w:val="22"/>
          <w:u w:val="single"/>
        </w:rPr>
        <w:t xml:space="preserve"> </w:t>
      </w:r>
    </w:p>
    <w:p w14:paraId="29C93E4A" w14:textId="77777777" w:rsidR="00D52DC1" w:rsidRPr="001F538B" w:rsidRDefault="00D52DC1">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1F538B">
        <w:rPr>
          <w:rFonts w:ascii="Tahoma" w:hAnsi="Tahoma" w:cs="Tahoma"/>
          <w:sz w:val="22"/>
          <w:szCs w:val="22"/>
        </w:rPr>
        <w:t xml:space="preserve">manter os Prestadores de Serviço contratados durante o período de duração das Debêntures, </w:t>
      </w:r>
      <w:r w:rsidR="000D52CC" w:rsidRPr="001F538B">
        <w:rPr>
          <w:rFonts w:ascii="Tahoma" w:hAnsi="Tahoma" w:cs="Tahoma"/>
          <w:sz w:val="22"/>
          <w:szCs w:val="22"/>
        </w:rPr>
        <w:t>à</w:t>
      </w:r>
      <w:r w:rsidRPr="001F538B">
        <w:rPr>
          <w:rFonts w:ascii="Tahoma" w:hAnsi="Tahoma" w:cs="Tahoma"/>
          <w:sz w:val="22"/>
          <w:szCs w:val="22"/>
        </w:rPr>
        <w:t xml:space="preserve">s </w:t>
      </w:r>
      <w:r w:rsidR="00A17A6C" w:rsidRPr="001F538B">
        <w:rPr>
          <w:rFonts w:ascii="Tahoma" w:hAnsi="Tahoma" w:cs="Tahoma"/>
          <w:sz w:val="22"/>
          <w:szCs w:val="22"/>
        </w:rPr>
        <w:t xml:space="preserve">suas </w:t>
      </w:r>
      <w:r w:rsidR="000D52CC" w:rsidRPr="001F538B">
        <w:rPr>
          <w:rFonts w:ascii="Tahoma" w:hAnsi="Tahoma" w:cs="Tahoma"/>
          <w:sz w:val="22"/>
          <w:szCs w:val="22"/>
        </w:rPr>
        <w:t xml:space="preserve">próprias </w:t>
      </w:r>
      <w:r w:rsidRPr="001F538B">
        <w:rPr>
          <w:rFonts w:ascii="Tahoma" w:hAnsi="Tahoma" w:cs="Tahoma"/>
          <w:sz w:val="22"/>
          <w:szCs w:val="22"/>
        </w:rPr>
        <w:t xml:space="preserve">custas; </w:t>
      </w:r>
    </w:p>
    <w:p w14:paraId="28675DB3" w14:textId="77777777" w:rsidR="00D52DC1" w:rsidRPr="00BA651C" w:rsidRDefault="00D52DC1">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cumprir com as obrigações estabelecidas na Instrução CVM 476</w:t>
      </w:r>
      <w:r w:rsidR="0005442E" w:rsidRPr="00BA651C">
        <w:rPr>
          <w:rFonts w:ascii="Tahoma" w:hAnsi="Tahoma" w:cs="Tahoma"/>
          <w:sz w:val="22"/>
          <w:szCs w:val="22"/>
        </w:rPr>
        <w:t>, especialmente as estabelecidas no Artigo 17</w:t>
      </w:r>
      <w:r w:rsidRPr="00BA651C">
        <w:rPr>
          <w:rFonts w:ascii="Tahoma" w:hAnsi="Tahoma" w:cs="Tahoma"/>
          <w:sz w:val="22"/>
          <w:szCs w:val="22"/>
        </w:rPr>
        <w:t xml:space="preserve">; </w:t>
      </w:r>
    </w:p>
    <w:p w14:paraId="20825413" w14:textId="77777777" w:rsidR="00D86109" w:rsidRPr="00BA651C" w:rsidRDefault="00D52DC1">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manter arquivada toda a documentação relacionada à Oferta por até 5 (cinco) anos contados da notificação de encerramento da Oferta ou por período mais extenso, caso requerido pela CVM;</w:t>
      </w:r>
      <w:r w:rsidR="00D86109" w:rsidRPr="00BA651C">
        <w:rPr>
          <w:rFonts w:ascii="Tahoma" w:hAnsi="Tahoma" w:cs="Tahoma"/>
          <w:sz w:val="22"/>
          <w:szCs w:val="22"/>
        </w:rPr>
        <w:t xml:space="preserve"> </w:t>
      </w:r>
    </w:p>
    <w:p w14:paraId="42E031A5" w14:textId="77777777" w:rsidR="00D86109" w:rsidRPr="00BA651C" w:rsidRDefault="00D86109">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convocar assembleia geral de Debenturistas para deliberar sobre qualquer das matérias que sejam do interesse dos Debenturistas, caso </w:t>
      </w:r>
      <w:r w:rsidR="00966F87" w:rsidRPr="00BA651C">
        <w:rPr>
          <w:rFonts w:ascii="Tahoma" w:hAnsi="Tahoma" w:cs="Tahoma"/>
          <w:sz w:val="22"/>
          <w:szCs w:val="22"/>
        </w:rPr>
        <w:t>tal convocação seja de responsabilidade d</w:t>
      </w:r>
      <w:r w:rsidRPr="00BA651C">
        <w:rPr>
          <w:rFonts w:ascii="Tahoma" w:hAnsi="Tahoma" w:cs="Tahoma"/>
          <w:sz w:val="22"/>
          <w:szCs w:val="22"/>
        </w:rPr>
        <w:t xml:space="preserve">o Agente Fiduciário nos termos da lei e/ou desta Escritura de Emissão, mas </w:t>
      </w:r>
      <w:r w:rsidR="00966F87" w:rsidRPr="00BA651C">
        <w:rPr>
          <w:rFonts w:ascii="Tahoma" w:hAnsi="Tahoma" w:cs="Tahoma"/>
          <w:sz w:val="22"/>
          <w:szCs w:val="22"/>
        </w:rPr>
        <w:t>o Agente Fiduciári</w:t>
      </w:r>
      <w:r w:rsidR="0005442E" w:rsidRPr="00BA651C">
        <w:rPr>
          <w:rFonts w:ascii="Tahoma" w:hAnsi="Tahoma" w:cs="Tahoma"/>
          <w:sz w:val="22"/>
          <w:szCs w:val="22"/>
        </w:rPr>
        <w:t>o</w:t>
      </w:r>
      <w:r w:rsidR="00966F87" w:rsidRPr="00BA651C">
        <w:rPr>
          <w:rFonts w:ascii="Tahoma" w:hAnsi="Tahoma" w:cs="Tahoma"/>
          <w:sz w:val="22"/>
          <w:szCs w:val="22"/>
        </w:rPr>
        <w:t xml:space="preserve"> </w:t>
      </w:r>
      <w:r w:rsidRPr="00BA651C">
        <w:rPr>
          <w:rFonts w:ascii="Tahoma" w:hAnsi="Tahoma" w:cs="Tahoma"/>
          <w:sz w:val="22"/>
          <w:szCs w:val="22"/>
        </w:rPr>
        <w:t>não o faça no prazo aplicável</w:t>
      </w:r>
      <w:r w:rsidR="0005442E" w:rsidRPr="00BA651C">
        <w:rPr>
          <w:rFonts w:ascii="Tahoma" w:hAnsi="Tahoma" w:cs="Tahoma"/>
          <w:sz w:val="22"/>
          <w:szCs w:val="22"/>
        </w:rPr>
        <w:t>, em até 5 (cinco) Dias Úteis contados da data que tal convocação deveria ter sido feita pelo Agente Fiduciário</w:t>
      </w:r>
      <w:r w:rsidRPr="00BA651C">
        <w:rPr>
          <w:rFonts w:ascii="Tahoma" w:hAnsi="Tahoma" w:cs="Tahoma"/>
          <w:sz w:val="22"/>
          <w:szCs w:val="22"/>
        </w:rPr>
        <w:t xml:space="preserve">; </w:t>
      </w:r>
    </w:p>
    <w:p w14:paraId="2DDD717E" w14:textId="00928C38" w:rsidR="00D86109" w:rsidRPr="00BA651C" w:rsidRDefault="00D86109">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comparecer, por meio de seus representantes, às assembleias gerais de Debenturistas, sempre que solicitad</w:t>
      </w:r>
      <w:r w:rsidR="00A17A6C" w:rsidRPr="00BA651C">
        <w:rPr>
          <w:rFonts w:ascii="Tahoma" w:hAnsi="Tahoma" w:cs="Tahoma"/>
          <w:sz w:val="22"/>
          <w:szCs w:val="22"/>
        </w:rPr>
        <w:t>o</w:t>
      </w:r>
      <w:r w:rsidRPr="00BA651C">
        <w:rPr>
          <w:rFonts w:ascii="Tahoma" w:hAnsi="Tahoma" w:cs="Tahoma"/>
          <w:sz w:val="22"/>
          <w:szCs w:val="22"/>
        </w:rPr>
        <w:t>;</w:t>
      </w:r>
    </w:p>
    <w:p w14:paraId="2357AD7E" w14:textId="77777777" w:rsidR="00D86109" w:rsidRPr="00BA651C" w:rsidRDefault="00D86109">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realizar o pagamento todas despesas razoavelmente incorridas </w:t>
      </w:r>
      <w:r w:rsidR="00966F87" w:rsidRPr="00BA651C">
        <w:rPr>
          <w:rFonts w:ascii="Tahoma" w:hAnsi="Tahoma" w:cs="Tahoma"/>
          <w:sz w:val="22"/>
          <w:szCs w:val="22"/>
        </w:rPr>
        <w:t xml:space="preserve">e </w:t>
      </w:r>
      <w:r w:rsidRPr="00BA651C">
        <w:rPr>
          <w:rFonts w:ascii="Tahoma" w:hAnsi="Tahoma" w:cs="Tahoma"/>
          <w:sz w:val="22"/>
          <w:szCs w:val="22"/>
        </w:rPr>
        <w:t>documenta</w:t>
      </w:r>
      <w:r w:rsidR="00A17A6C" w:rsidRPr="00BA651C">
        <w:rPr>
          <w:rFonts w:ascii="Tahoma" w:hAnsi="Tahoma" w:cs="Tahoma"/>
          <w:sz w:val="22"/>
          <w:szCs w:val="22"/>
        </w:rPr>
        <w:t>da</w:t>
      </w:r>
      <w:r w:rsidRPr="00BA651C">
        <w:rPr>
          <w:rFonts w:ascii="Tahoma" w:hAnsi="Tahoma" w:cs="Tahoma"/>
          <w:sz w:val="22"/>
          <w:szCs w:val="22"/>
        </w:rPr>
        <w:t xml:space="preserve">s pelo Agente Fiduciário na defesa dos interesses </w:t>
      </w:r>
      <w:r w:rsidR="00966F87" w:rsidRPr="00BA651C">
        <w:rPr>
          <w:rFonts w:ascii="Tahoma" w:hAnsi="Tahoma" w:cs="Tahoma"/>
          <w:sz w:val="22"/>
          <w:szCs w:val="22"/>
        </w:rPr>
        <w:t xml:space="preserve">e direitos </w:t>
      </w:r>
      <w:r w:rsidRPr="00BA651C">
        <w:rPr>
          <w:rFonts w:ascii="Tahoma" w:hAnsi="Tahoma" w:cs="Tahoma"/>
          <w:sz w:val="22"/>
          <w:szCs w:val="22"/>
        </w:rPr>
        <w:t xml:space="preserve">dos Debenturistas; </w:t>
      </w:r>
    </w:p>
    <w:p w14:paraId="75A76F85" w14:textId="77777777" w:rsidR="0005442E" w:rsidRPr="00BA651C" w:rsidRDefault="00D86109">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não revelar qualquer informação relacionada à </w:t>
      </w:r>
      <w:r w:rsidR="00B00FA9" w:rsidRPr="00BA651C">
        <w:rPr>
          <w:rFonts w:ascii="Tahoma" w:hAnsi="Tahoma" w:cs="Tahoma"/>
          <w:sz w:val="22"/>
          <w:szCs w:val="22"/>
        </w:rPr>
        <w:t>Emissora</w:t>
      </w:r>
      <w:r w:rsidRPr="00BA651C">
        <w:rPr>
          <w:rFonts w:ascii="Tahoma" w:hAnsi="Tahoma" w:cs="Tahoma"/>
          <w:sz w:val="22"/>
          <w:szCs w:val="22"/>
        </w:rPr>
        <w:t>, à Emissão e às Debêntures em descumprimento</w:t>
      </w:r>
      <w:r w:rsidR="00966F87" w:rsidRPr="00BA651C">
        <w:rPr>
          <w:rFonts w:ascii="Tahoma" w:hAnsi="Tahoma" w:cs="Tahoma"/>
          <w:sz w:val="22"/>
          <w:szCs w:val="22"/>
        </w:rPr>
        <w:t xml:space="preserve"> às normas aplicáveis</w:t>
      </w:r>
      <w:r w:rsidRPr="00BA651C">
        <w:rPr>
          <w:rFonts w:ascii="Tahoma" w:hAnsi="Tahoma" w:cs="Tahoma"/>
          <w:sz w:val="22"/>
          <w:szCs w:val="22"/>
        </w:rPr>
        <w:t>,</w:t>
      </w:r>
      <w:r w:rsidR="00966F87" w:rsidRPr="00BA651C">
        <w:rPr>
          <w:rFonts w:ascii="Tahoma" w:hAnsi="Tahoma" w:cs="Tahoma"/>
          <w:sz w:val="22"/>
          <w:szCs w:val="22"/>
        </w:rPr>
        <w:t xml:space="preserve"> incluindo, </w:t>
      </w:r>
      <w:r w:rsidRPr="00BA651C">
        <w:rPr>
          <w:rFonts w:ascii="Tahoma" w:hAnsi="Tahoma" w:cs="Tahoma"/>
          <w:sz w:val="22"/>
          <w:szCs w:val="22"/>
        </w:rPr>
        <w:t>mas não se limitando, à Instrução CVM 476 e ao artigo 48 da Instrução CVM 400</w:t>
      </w:r>
      <w:r w:rsidR="0005442E" w:rsidRPr="00BA651C">
        <w:rPr>
          <w:rFonts w:ascii="Tahoma" w:hAnsi="Tahoma" w:cs="Tahoma"/>
          <w:sz w:val="22"/>
          <w:szCs w:val="22"/>
        </w:rPr>
        <w:t>;</w:t>
      </w:r>
    </w:p>
    <w:p w14:paraId="336E3CB9" w14:textId="77777777" w:rsidR="00D86109" w:rsidRPr="00BA651C" w:rsidRDefault="0005442E">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manter as </w:t>
      </w:r>
      <w:r w:rsidR="00496F05" w:rsidRPr="00BA651C">
        <w:rPr>
          <w:rFonts w:ascii="Tahoma" w:hAnsi="Tahoma" w:cs="Tahoma"/>
          <w:sz w:val="22"/>
          <w:szCs w:val="22"/>
        </w:rPr>
        <w:t>Debêntures</w:t>
      </w:r>
      <w:r w:rsidRPr="00BA651C">
        <w:rPr>
          <w:rFonts w:ascii="Tahoma" w:hAnsi="Tahoma" w:cs="Tahoma"/>
          <w:sz w:val="22"/>
          <w:szCs w:val="22"/>
        </w:rPr>
        <w:t xml:space="preserve"> registradas para </w:t>
      </w:r>
      <w:r w:rsidR="00A17A6C" w:rsidRPr="00BA651C">
        <w:rPr>
          <w:rFonts w:ascii="Tahoma" w:hAnsi="Tahoma" w:cs="Tahoma"/>
          <w:sz w:val="22"/>
          <w:szCs w:val="22"/>
        </w:rPr>
        <w:t>negociação</w:t>
      </w:r>
      <w:r w:rsidRPr="00BA651C">
        <w:rPr>
          <w:rFonts w:ascii="Tahoma" w:hAnsi="Tahoma" w:cs="Tahoma"/>
          <w:sz w:val="22"/>
          <w:szCs w:val="22"/>
        </w:rPr>
        <w:t xml:space="preserve"> no mercado secundário até o </w:t>
      </w:r>
      <w:r w:rsidR="00A17A6C" w:rsidRPr="00BA651C">
        <w:rPr>
          <w:rFonts w:ascii="Tahoma" w:hAnsi="Tahoma" w:cs="Tahoma"/>
          <w:sz w:val="22"/>
          <w:szCs w:val="22"/>
        </w:rPr>
        <w:t xml:space="preserve">seu </w:t>
      </w:r>
      <w:r w:rsidRPr="00BA651C">
        <w:rPr>
          <w:rFonts w:ascii="Tahoma" w:hAnsi="Tahoma" w:cs="Tahoma"/>
          <w:sz w:val="22"/>
          <w:szCs w:val="22"/>
        </w:rPr>
        <w:t xml:space="preserve">integral pagamento, arcando com todos os custos associados; </w:t>
      </w:r>
      <w:r w:rsidR="00D86109" w:rsidRPr="00BA651C">
        <w:rPr>
          <w:rFonts w:ascii="Tahoma" w:hAnsi="Tahoma" w:cs="Tahoma"/>
          <w:sz w:val="22"/>
          <w:szCs w:val="22"/>
        </w:rPr>
        <w:t xml:space="preserve"> </w:t>
      </w:r>
    </w:p>
    <w:p w14:paraId="271C6558" w14:textId="77777777" w:rsidR="00D86109" w:rsidRPr="00BA651C" w:rsidRDefault="00966F87">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arcar com </w:t>
      </w:r>
      <w:r w:rsidR="00D86109" w:rsidRPr="00BA651C">
        <w:rPr>
          <w:rFonts w:ascii="Tahoma" w:hAnsi="Tahoma" w:cs="Tahoma"/>
          <w:sz w:val="22"/>
          <w:szCs w:val="22"/>
        </w:rPr>
        <w:t>tod</w:t>
      </w:r>
      <w:r w:rsidRPr="00BA651C">
        <w:rPr>
          <w:rFonts w:ascii="Tahoma" w:hAnsi="Tahoma" w:cs="Tahoma"/>
          <w:sz w:val="22"/>
          <w:szCs w:val="22"/>
        </w:rPr>
        <w:t>a</w:t>
      </w:r>
      <w:r w:rsidR="00D86109" w:rsidRPr="00BA651C">
        <w:rPr>
          <w:rFonts w:ascii="Tahoma" w:hAnsi="Tahoma" w:cs="Tahoma"/>
          <w:sz w:val="22"/>
          <w:szCs w:val="22"/>
        </w:rPr>
        <w:t xml:space="preserve">s as despesas relacionadas (i) à distribuição das Debêntures, incluindo os custos relacionados ao depósito na B3; (ii) ao registro e à </w:t>
      </w:r>
      <w:r w:rsidR="00D86109" w:rsidRPr="00BA651C">
        <w:rPr>
          <w:rFonts w:ascii="Tahoma" w:hAnsi="Tahoma" w:cs="Tahoma"/>
          <w:sz w:val="22"/>
          <w:szCs w:val="22"/>
        </w:rPr>
        <w:lastRenderedPageBreak/>
        <w:t>publicação dos atos necessários à Emissão, incluindo a Escritura de Emissão, seus aditamentos e aprovações societárias; (iii)</w:t>
      </w:r>
      <w:r w:rsidRPr="00BA651C">
        <w:rPr>
          <w:rFonts w:ascii="Tahoma" w:hAnsi="Tahoma" w:cs="Tahoma"/>
          <w:sz w:val="22"/>
          <w:szCs w:val="22"/>
        </w:rPr>
        <w:t xml:space="preserve"> </w:t>
      </w:r>
      <w:r w:rsidR="00D86109" w:rsidRPr="00BA651C">
        <w:rPr>
          <w:rFonts w:ascii="Tahoma" w:hAnsi="Tahoma" w:cs="Tahoma"/>
          <w:sz w:val="22"/>
          <w:szCs w:val="22"/>
        </w:rPr>
        <w:t xml:space="preserve">à contratação do Agente Fiduciário, do Escriturador e do </w:t>
      </w:r>
      <w:r w:rsidR="006D2D5F" w:rsidRPr="00BA651C">
        <w:rPr>
          <w:rFonts w:ascii="Tahoma" w:hAnsi="Tahoma" w:cs="Tahoma"/>
          <w:sz w:val="22"/>
          <w:szCs w:val="22"/>
        </w:rPr>
        <w:t>Agente de Liquidação</w:t>
      </w:r>
      <w:r w:rsidR="00D86109" w:rsidRPr="00BA651C">
        <w:rPr>
          <w:rFonts w:ascii="Tahoma" w:hAnsi="Tahoma" w:cs="Tahoma"/>
          <w:sz w:val="22"/>
          <w:szCs w:val="22"/>
        </w:rPr>
        <w:t xml:space="preserve">; e (iv) </w:t>
      </w:r>
      <w:r w:rsidR="005E5E82" w:rsidRPr="00BA651C">
        <w:rPr>
          <w:rFonts w:ascii="Tahoma" w:hAnsi="Tahoma" w:cs="Tahoma"/>
          <w:sz w:val="22"/>
          <w:szCs w:val="22"/>
        </w:rPr>
        <w:t xml:space="preserve">ao registro </w:t>
      </w:r>
      <w:r w:rsidR="00760E69" w:rsidRPr="00BA651C">
        <w:rPr>
          <w:rFonts w:ascii="Tahoma" w:hAnsi="Tahoma" w:cs="Tahoma"/>
          <w:sz w:val="22"/>
          <w:szCs w:val="22"/>
        </w:rPr>
        <w:t>do Contrato</w:t>
      </w:r>
      <w:r w:rsidR="00221A27" w:rsidRPr="00BA651C">
        <w:rPr>
          <w:rFonts w:ascii="Tahoma" w:hAnsi="Tahoma" w:cs="Tahoma"/>
          <w:sz w:val="22"/>
          <w:szCs w:val="22"/>
        </w:rPr>
        <w:t xml:space="preserve"> de Garantia</w:t>
      </w:r>
      <w:r w:rsidR="00D86109" w:rsidRPr="00BA651C">
        <w:rPr>
          <w:rFonts w:ascii="Tahoma" w:hAnsi="Tahoma" w:cs="Tahoma"/>
          <w:sz w:val="22"/>
          <w:szCs w:val="22"/>
        </w:rPr>
        <w:t xml:space="preserve"> e seus respectivos aditamentos; </w:t>
      </w:r>
    </w:p>
    <w:p w14:paraId="0768962C" w14:textId="359AD018" w:rsidR="0005442E" w:rsidRDefault="0005442E">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cumprir com todas as solicitações feitas pela CVM e as solicitações </w:t>
      </w:r>
      <w:r w:rsidR="006E290B" w:rsidRPr="00BA651C">
        <w:rPr>
          <w:rFonts w:ascii="Tahoma" w:hAnsi="Tahoma" w:cs="Tahoma"/>
          <w:sz w:val="22"/>
          <w:szCs w:val="22"/>
        </w:rPr>
        <w:t xml:space="preserve">lícitas </w:t>
      </w:r>
      <w:r w:rsidR="00B06461" w:rsidRPr="00BA651C">
        <w:rPr>
          <w:rFonts w:ascii="Tahoma" w:hAnsi="Tahoma" w:cs="Tahoma"/>
          <w:sz w:val="22"/>
          <w:szCs w:val="22"/>
        </w:rPr>
        <w:t>e razoáveis feitas pelas ANBIMA e B3;</w:t>
      </w:r>
    </w:p>
    <w:p w14:paraId="7DB4C978" w14:textId="77777777" w:rsidR="00BB1AEE" w:rsidRPr="00AA5B4D" w:rsidRDefault="00BB1AEE" w:rsidP="00BB1AEE">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Pr>
          <w:rFonts w:ascii="Tahoma" w:hAnsi="Tahoma" w:cs="Tahoma"/>
          <w:sz w:val="22"/>
          <w:szCs w:val="22"/>
        </w:rPr>
        <w:t>manter órgão para atender aos Debenturistas ou contratar instituições financeiras autorizadas para a prestação desse serviço;</w:t>
      </w:r>
    </w:p>
    <w:p w14:paraId="5255C81C" w14:textId="77777777" w:rsidR="00B06461" w:rsidRPr="00BA651C" w:rsidRDefault="00B06461">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manter os livros de contabilidade atualizados e realizar os registros aplicáveis, de acordo com prática contábil adotada no Brasil, </w:t>
      </w:r>
      <w:r w:rsidR="00A17A6C" w:rsidRPr="00BA651C">
        <w:rPr>
          <w:rFonts w:ascii="Tahoma" w:hAnsi="Tahoma" w:cs="Tahoma"/>
          <w:sz w:val="22"/>
          <w:szCs w:val="22"/>
        </w:rPr>
        <w:t xml:space="preserve">dando acesso aos </w:t>
      </w:r>
      <w:r w:rsidRPr="00BA651C">
        <w:rPr>
          <w:rFonts w:ascii="Tahoma" w:hAnsi="Tahoma" w:cs="Tahoma"/>
          <w:sz w:val="22"/>
          <w:szCs w:val="22"/>
        </w:rPr>
        <w:t xml:space="preserve">representantes do Agente Fiduciário a: (i) qualquer relatório preparado por auditores </w:t>
      </w:r>
      <w:r w:rsidR="00A17A6C" w:rsidRPr="00BA651C">
        <w:rPr>
          <w:rFonts w:ascii="Tahoma" w:hAnsi="Tahoma" w:cs="Tahoma"/>
          <w:sz w:val="22"/>
          <w:szCs w:val="22"/>
        </w:rPr>
        <w:t>independentes</w:t>
      </w:r>
      <w:r w:rsidRPr="00BA651C">
        <w:rPr>
          <w:rFonts w:ascii="Tahoma" w:hAnsi="Tahoma" w:cs="Tahoma"/>
          <w:sz w:val="22"/>
          <w:szCs w:val="22"/>
        </w:rPr>
        <w:t xml:space="preserve"> em relação às demonstrações financeiras da Emissora e d</w:t>
      </w:r>
      <w:r w:rsidR="001D43E9" w:rsidRPr="00BA651C">
        <w:rPr>
          <w:rFonts w:ascii="Tahoma" w:hAnsi="Tahoma" w:cs="Tahoma"/>
          <w:sz w:val="22"/>
          <w:szCs w:val="22"/>
        </w:rPr>
        <w:t>a</w:t>
      </w:r>
      <w:r w:rsidRPr="00BA651C">
        <w:rPr>
          <w:rFonts w:ascii="Tahoma" w:hAnsi="Tahoma" w:cs="Tahoma"/>
          <w:sz w:val="22"/>
          <w:szCs w:val="22"/>
        </w:rPr>
        <w:t xml:space="preserve"> </w:t>
      </w:r>
      <w:r w:rsidR="001D43E9" w:rsidRPr="00BA651C">
        <w:rPr>
          <w:rFonts w:ascii="Tahoma" w:hAnsi="Tahoma" w:cs="Tahoma"/>
          <w:sz w:val="22"/>
          <w:szCs w:val="22"/>
        </w:rPr>
        <w:t>Garantidora</w:t>
      </w:r>
      <w:r w:rsidRPr="00BA651C">
        <w:rPr>
          <w:rFonts w:ascii="Tahoma" w:hAnsi="Tahoma" w:cs="Tahoma"/>
          <w:sz w:val="22"/>
          <w:szCs w:val="22"/>
        </w:rPr>
        <w:t xml:space="preserve">; (ii) os livros e outros registros contábeis da Emissora e da </w:t>
      </w:r>
      <w:r w:rsidR="001D43E9" w:rsidRPr="00BA651C">
        <w:rPr>
          <w:rFonts w:ascii="Tahoma" w:hAnsi="Tahoma" w:cs="Tahoma"/>
          <w:sz w:val="22"/>
          <w:szCs w:val="22"/>
        </w:rPr>
        <w:t>Garantidora</w:t>
      </w:r>
      <w:r w:rsidRPr="00BA651C">
        <w:rPr>
          <w:rFonts w:ascii="Tahoma" w:hAnsi="Tahoma" w:cs="Tahoma"/>
          <w:sz w:val="22"/>
          <w:szCs w:val="22"/>
        </w:rPr>
        <w:t>; e</w:t>
      </w:r>
    </w:p>
    <w:p w14:paraId="3FEAC7DE" w14:textId="77777777" w:rsidR="00B06461" w:rsidRPr="00BA651C" w:rsidRDefault="00B06461">
      <w:pPr>
        <w:pStyle w:val="PargrafodaLista"/>
        <w:numPr>
          <w:ilvl w:val="0"/>
          <w:numId w:val="3"/>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cumprir com as Instruções CVM 358 e 400 relativa</w:t>
      </w:r>
      <w:r w:rsidR="00A17A6C" w:rsidRPr="00BA651C">
        <w:rPr>
          <w:rFonts w:ascii="Tahoma" w:hAnsi="Tahoma" w:cs="Tahoma"/>
          <w:sz w:val="22"/>
          <w:szCs w:val="22"/>
        </w:rPr>
        <w:t>mente</w:t>
      </w:r>
      <w:r w:rsidRPr="00BA651C">
        <w:rPr>
          <w:rFonts w:ascii="Tahoma" w:hAnsi="Tahoma" w:cs="Tahoma"/>
          <w:sz w:val="22"/>
          <w:szCs w:val="22"/>
        </w:rPr>
        <w:t xml:space="preserve"> ao dever de sigilo e proibição de negociação.</w:t>
      </w:r>
    </w:p>
    <w:p w14:paraId="2D02667E" w14:textId="77777777" w:rsidR="009B4C1E" w:rsidRPr="00BA651C" w:rsidRDefault="009B4C1E">
      <w:pPr>
        <w:autoSpaceDE/>
        <w:autoSpaceDN/>
        <w:adjustRightInd/>
        <w:spacing w:before="120" w:after="120"/>
        <w:ind w:left="567" w:hanging="567"/>
        <w:jc w:val="both"/>
        <w:rPr>
          <w:rFonts w:ascii="Tahoma" w:hAnsi="Tahoma" w:cs="Tahoma"/>
          <w:sz w:val="22"/>
          <w:szCs w:val="22"/>
        </w:rPr>
      </w:pPr>
      <w:r w:rsidRPr="00BA651C">
        <w:rPr>
          <w:rFonts w:ascii="Tahoma" w:hAnsi="Tahoma" w:cs="Tahoma"/>
          <w:sz w:val="22"/>
          <w:szCs w:val="22"/>
        </w:rPr>
        <w:t xml:space="preserve">6.2 </w:t>
      </w:r>
      <w:r w:rsidRPr="00BA651C">
        <w:rPr>
          <w:rFonts w:ascii="Tahoma" w:hAnsi="Tahoma" w:cs="Tahoma"/>
          <w:sz w:val="22"/>
          <w:szCs w:val="22"/>
        </w:rPr>
        <w:tab/>
        <w:t xml:space="preserve">Observadas as demais condições previstas nesta Escritura de Emissão, a Emissora </w:t>
      </w:r>
      <w:r w:rsidR="00EA1EE4" w:rsidRPr="00BA651C">
        <w:rPr>
          <w:rFonts w:ascii="Tahoma" w:hAnsi="Tahoma" w:cs="Tahoma"/>
          <w:sz w:val="22"/>
          <w:szCs w:val="22"/>
        </w:rPr>
        <w:t xml:space="preserve">e </w:t>
      </w:r>
      <w:r w:rsidR="00AA208C" w:rsidRPr="00BA651C">
        <w:rPr>
          <w:rFonts w:ascii="Tahoma" w:hAnsi="Tahoma" w:cs="Tahoma"/>
          <w:sz w:val="22"/>
          <w:szCs w:val="22"/>
        </w:rPr>
        <w:t xml:space="preserve">a </w:t>
      </w:r>
      <w:r w:rsidR="00EA1EE4" w:rsidRPr="00BA651C">
        <w:rPr>
          <w:rFonts w:ascii="Tahoma" w:hAnsi="Tahoma" w:cs="Tahoma"/>
          <w:sz w:val="22"/>
          <w:szCs w:val="22"/>
        </w:rPr>
        <w:t>Garantidora</w:t>
      </w:r>
      <w:r w:rsidR="009A524F" w:rsidRPr="00BA651C">
        <w:rPr>
          <w:rFonts w:ascii="Tahoma" w:hAnsi="Tahoma" w:cs="Tahoma"/>
          <w:sz w:val="22"/>
          <w:szCs w:val="22"/>
        </w:rPr>
        <w:t>, conforme aplicável,</w:t>
      </w:r>
      <w:r w:rsidR="00EA1EE4" w:rsidRPr="00BA651C">
        <w:rPr>
          <w:rFonts w:ascii="Tahoma" w:hAnsi="Tahoma" w:cs="Tahoma"/>
          <w:sz w:val="22"/>
          <w:szCs w:val="22"/>
        </w:rPr>
        <w:t xml:space="preserve"> </w:t>
      </w:r>
      <w:r w:rsidRPr="00BA651C">
        <w:rPr>
          <w:rFonts w:ascii="Tahoma" w:hAnsi="Tahoma" w:cs="Tahoma"/>
          <w:sz w:val="22"/>
          <w:szCs w:val="22"/>
        </w:rPr>
        <w:t>se obriga</w:t>
      </w:r>
      <w:r w:rsidR="00EA1EE4" w:rsidRPr="00BA651C">
        <w:rPr>
          <w:rFonts w:ascii="Tahoma" w:hAnsi="Tahoma" w:cs="Tahoma"/>
          <w:sz w:val="22"/>
          <w:szCs w:val="22"/>
        </w:rPr>
        <w:t>m</w:t>
      </w:r>
      <w:r w:rsidR="004B6888" w:rsidRPr="00BA651C">
        <w:rPr>
          <w:rFonts w:ascii="Tahoma" w:hAnsi="Tahoma" w:cs="Tahoma"/>
          <w:sz w:val="22"/>
          <w:szCs w:val="22"/>
        </w:rPr>
        <w:t xml:space="preserve"> a</w:t>
      </w:r>
      <w:r w:rsidRPr="00BA651C">
        <w:rPr>
          <w:rFonts w:ascii="Tahoma" w:hAnsi="Tahoma" w:cs="Tahoma"/>
          <w:sz w:val="22"/>
          <w:szCs w:val="22"/>
        </w:rPr>
        <w:t>:</w:t>
      </w:r>
    </w:p>
    <w:p w14:paraId="5022B741" w14:textId="77777777" w:rsidR="009B4C1E" w:rsidRPr="00BA651C" w:rsidRDefault="009B4C1E">
      <w:pPr>
        <w:autoSpaceDE/>
        <w:autoSpaceDN/>
        <w:adjustRightInd/>
        <w:spacing w:before="120" w:after="120"/>
        <w:ind w:left="567"/>
        <w:jc w:val="both"/>
        <w:rPr>
          <w:rFonts w:ascii="Tahoma" w:hAnsi="Tahoma" w:cs="Tahoma"/>
          <w:sz w:val="22"/>
          <w:szCs w:val="22"/>
          <w:u w:val="single"/>
        </w:rPr>
      </w:pPr>
      <w:r w:rsidRPr="00BA651C">
        <w:rPr>
          <w:rFonts w:ascii="Tahoma" w:hAnsi="Tahoma" w:cs="Tahoma"/>
          <w:sz w:val="22"/>
          <w:szCs w:val="22"/>
          <w:u w:val="single"/>
        </w:rPr>
        <w:t>Observância da Legislação</w:t>
      </w:r>
    </w:p>
    <w:p w14:paraId="5EDD1D64" w14:textId="77777777" w:rsidR="009B4C1E" w:rsidRPr="00BA651C"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cumprir as leis, regulamentos, normas administrativas e determinações do ONS, </w:t>
      </w:r>
      <w:r w:rsidR="003A1491" w:rsidRPr="00BA651C">
        <w:rPr>
          <w:rFonts w:ascii="Tahoma" w:hAnsi="Tahoma" w:cs="Tahoma"/>
          <w:sz w:val="22"/>
          <w:szCs w:val="22"/>
        </w:rPr>
        <w:t xml:space="preserve">da </w:t>
      </w:r>
      <w:r w:rsidRPr="00BA651C">
        <w:rPr>
          <w:rFonts w:ascii="Tahoma" w:hAnsi="Tahoma" w:cs="Tahoma"/>
          <w:sz w:val="22"/>
          <w:szCs w:val="22"/>
        </w:rPr>
        <w:t>ANEEL</w:t>
      </w:r>
      <w:r w:rsidR="003A1491" w:rsidRPr="00BA651C">
        <w:rPr>
          <w:rFonts w:ascii="Tahoma" w:hAnsi="Tahoma" w:cs="Tahoma"/>
          <w:sz w:val="22"/>
          <w:szCs w:val="22"/>
        </w:rPr>
        <w:t>, do</w:t>
      </w:r>
      <w:r w:rsidRPr="00BA651C">
        <w:rPr>
          <w:rFonts w:ascii="Tahoma" w:hAnsi="Tahoma" w:cs="Tahoma"/>
          <w:sz w:val="22"/>
          <w:szCs w:val="22"/>
        </w:rPr>
        <w:t xml:space="preserve"> MME e dos demais órgãos governamentais, autarquias ou instâncias judiciais aplicáveis ao exercício de suas atividades; </w:t>
      </w:r>
    </w:p>
    <w:p w14:paraId="63BD6AEE" w14:textId="77777777" w:rsidR="009B4C1E" w:rsidRPr="00BA651C"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cumprir todas as leis ou regulamentações contra a prática de corrupção ou atos lesivos à administração pública, de prevenção à lavagem de dinheiro e financiamento ao terrorismo, incluindo, sem limitação, as Leis Anticorrupção; </w:t>
      </w:r>
    </w:p>
    <w:p w14:paraId="74BC11FC" w14:textId="77777777" w:rsidR="009B4C1E" w:rsidRPr="00BA651C"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cumprir com as disposições das regulações social e ambiental aplicáveis, bem como observar a legislação trabalhista e social relativa à saúde e à segurança no trabalho e não utilização de mão de obra infantil e análoga à escrava, incluindo a Política Nacional do Meio Ambiente e as Resoluções do CONAMA – Conselho Nacional do Meio Ambiente; </w:t>
      </w:r>
    </w:p>
    <w:p w14:paraId="6E0AF578" w14:textId="77777777" w:rsidR="009B4C1E" w:rsidRPr="00BA651C"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adotar medidas preventivas ou reparatórias e ações para prevenir e corrigir danos ambientais oriundos das atividades descritas em seu estatuto social e se responsabilizar, única e exclusivamente, pela alocação dos recursos financeiros obtidos por meio da Oferta. Responsabilizar-se por todas as medidas necessárias ao desempenho das atividades mencionadas cumprindo com determinações de órgãos municipais, estaduais e federais que regulem padrões ambientais;</w:t>
      </w:r>
    </w:p>
    <w:p w14:paraId="3577DF6D" w14:textId="77777777" w:rsidR="009B4C1E" w:rsidRPr="00BA651C"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obter tempestivamente e manter válidas e vigentes todas as licenças, concessões, autorizações</w:t>
      </w:r>
      <w:r w:rsidR="00C6796F" w:rsidRPr="00BA651C">
        <w:rPr>
          <w:rFonts w:ascii="Tahoma" w:hAnsi="Tahoma" w:cs="Tahoma"/>
          <w:sz w:val="22"/>
          <w:szCs w:val="22"/>
        </w:rPr>
        <w:t xml:space="preserve"> e </w:t>
      </w:r>
      <w:r w:rsidRPr="00BA651C">
        <w:rPr>
          <w:rFonts w:ascii="Tahoma" w:hAnsi="Tahoma" w:cs="Tahoma"/>
          <w:sz w:val="22"/>
          <w:szCs w:val="22"/>
        </w:rPr>
        <w:t>permissões</w:t>
      </w:r>
      <w:r w:rsidR="004603B8" w:rsidRPr="00BA651C">
        <w:rPr>
          <w:rFonts w:ascii="Tahoma" w:hAnsi="Tahoma" w:cs="Tahoma"/>
          <w:sz w:val="22"/>
          <w:szCs w:val="22"/>
        </w:rPr>
        <w:t xml:space="preserve"> materiais</w:t>
      </w:r>
      <w:r w:rsidRPr="00BA651C">
        <w:rPr>
          <w:rFonts w:ascii="Tahoma" w:hAnsi="Tahoma" w:cs="Tahoma"/>
          <w:sz w:val="22"/>
          <w:szCs w:val="22"/>
        </w:rPr>
        <w:t xml:space="preserve">, incluindo as ambientais, necessárias para o desenvolvimento do Projeto; </w:t>
      </w:r>
    </w:p>
    <w:p w14:paraId="52C3228D" w14:textId="77777777" w:rsidR="009B4C1E" w:rsidRPr="00BA651C"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obter tempestivamente e manter válidas, eficazes e vigentes todas as autorizações necessárias para a celebração desta Escritura de Emissão e dos demais Documentos da Operação pela Emissora, como também para o cumprimento das obrigações contidas na Escritura de Emissão e nos demais Documentos da Operação; </w:t>
      </w:r>
    </w:p>
    <w:p w14:paraId="23115FC7" w14:textId="77777777" w:rsidR="009B4C1E" w:rsidRPr="00BA651C"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lastRenderedPageBreak/>
        <w:t>realizar o pagamento de todas as obrigações de natureza tributária quando devidas</w:t>
      </w:r>
      <w:r w:rsidR="0006775E" w:rsidRPr="00BA651C">
        <w:rPr>
          <w:rFonts w:ascii="Tahoma" w:hAnsi="Tahoma" w:cs="Tahoma"/>
          <w:sz w:val="22"/>
          <w:szCs w:val="22"/>
        </w:rPr>
        <w:t xml:space="preserve"> </w:t>
      </w:r>
      <w:r w:rsidRPr="00BA651C">
        <w:rPr>
          <w:rFonts w:ascii="Tahoma" w:hAnsi="Tahoma" w:cs="Tahoma"/>
          <w:sz w:val="22"/>
          <w:szCs w:val="22"/>
        </w:rPr>
        <w:t>(municipal, estadual e federal) incluindo aquelas que incidam sobre as Debêntures</w:t>
      </w:r>
      <w:r w:rsidR="002A5F0F" w:rsidRPr="00BA651C">
        <w:rPr>
          <w:rFonts w:ascii="Tahoma" w:hAnsi="Tahoma" w:cs="Tahoma"/>
          <w:sz w:val="22"/>
          <w:szCs w:val="22"/>
        </w:rPr>
        <w:t xml:space="preserve">, exceto por aquelas </w:t>
      </w:r>
      <w:r w:rsidR="005E5E82" w:rsidRPr="00BA651C">
        <w:rPr>
          <w:rFonts w:ascii="Tahoma" w:hAnsi="Tahoma" w:cs="Tahoma"/>
          <w:sz w:val="22"/>
          <w:szCs w:val="22"/>
        </w:rPr>
        <w:t xml:space="preserve">que estejam </w:t>
      </w:r>
      <w:r w:rsidR="002A5F0F" w:rsidRPr="00BA651C">
        <w:rPr>
          <w:rFonts w:ascii="Tahoma" w:hAnsi="Tahoma" w:cs="Tahoma"/>
          <w:sz w:val="22"/>
          <w:szCs w:val="22"/>
        </w:rPr>
        <w:t>sendo questionadas de boa-fé no âmbito administrativo ou judicial</w:t>
      </w:r>
      <w:r w:rsidRPr="00BA651C">
        <w:rPr>
          <w:rFonts w:ascii="Tahoma" w:hAnsi="Tahoma" w:cs="Tahoma"/>
          <w:sz w:val="22"/>
          <w:szCs w:val="22"/>
        </w:rPr>
        <w:t>;</w:t>
      </w:r>
    </w:p>
    <w:p w14:paraId="6C9425FD" w14:textId="77777777" w:rsidR="00D86109" w:rsidRPr="00BA651C" w:rsidRDefault="00D86109">
      <w:pPr>
        <w:autoSpaceDE/>
        <w:autoSpaceDN/>
        <w:adjustRightInd/>
        <w:spacing w:before="120" w:after="120"/>
        <w:ind w:left="709"/>
        <w:jc w:val="both"/>
        <w:rPr>
          <w:rFonts w:ascii="Tahoma" w:hAnsi="Tahoma" w:cs="Tahoma"/>
          <w:sz w:val="22"/>
          <w:szCs w:val="22"/>
          <w:u w:val="single"/>
        </w:rPr>
      </w:pPr>
      <w:r w:rsidRPr="00BA651C">
        <w:rPr>
          <w:rFonts w:ascii="Tahoma" w:hAnsi="Tahoma" w:cs="Tahoma"/>
          <w:sz w:val="22"/>
          <w:szCs w:val="22"/>
          <w:u w:val="single"/>
        </w:rPr>
        <w:t>Obrigações de Não Fazer</w:t>
      </w:r>
    </w:p>
    <w:p w14:paraId="0A824CCE" w14:textId="77777777" w:rsidR="00D86109" w:rsidRPr="00BA651C" w:rsidRDefault="00A614D6">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exceto pelas </w:t>
      </w:r>
      <w:r w:rsidRPr="00F5146A">
        <w:rPr>
          <w:rFonts w:ascii="Tahoma" w:hAnsi="Tahoma" w:cs="Tahoma"/>
          <w:sz w:val="22"/>
          <w:szCs w:val="22"/>
        </w:rPr>
        <w:t>Distribuições Permitidas</w:t>
      </w:r>
      <w:r w:rsidR="00E60104" w:rsidRPr="00F5146A">
        <w:rPr>
          <w:rFonts w:ascii="Tahoma" w:hAnsi="Tahoma" w:cs="Tahoma"/>
          <w:sz w:val="22"/>
          <w:szCs w:val="22"/>
        </w:rPr>
        <w:t xml:space="preserve">, </w:t>
      </w:r>
      <w:r w:rsidR="00D86109" w:rsidRPr="00F5146A">
        <w:rPr>
          <w:rFonts w:ascii="Tahoma" w:hAnsi="Tahoma" w:cs="Tahoma"/>
          <w:sz w:val="22"/>
          <w:szCs w:val="22"/>
        </w:rPr>
        <w:t>não</w:t>
      </w:r>
      <w:r w:rsidR="009B4C1E" w:rsidRPr="00F5146A">
        <w:rPr>
          <w:rFonts w:ascii="Tahoma" w:hAnsi="Tahoma" w:cs="Tahoma"/>
          <w:sz w:val="22"/>
          <w:szCs w:val="22"/>
        </w:rPr>
        <w:t xml:space="preserve"> realizar</w:t>
      </w:r>
      <w:r w:rsidR="00D86109" w:rsidRPr="00F5146A">
        <w:rPr>
          <w:rFonts w:ascii="Tahoma" w:hAnsi="Tahoma" w:cs="Tahoma"/>
          <w:sz w:val="22"/>
          <w:szCs w:val="22"/>
        </w:rPr>
        <w:t xml:space="preserve"> qualquer outra </w:t>
      </w:r>
      <w:r w:rsidR="00966F87" w:rsidRPr="00F5146A">
        <w:rPr>
          <w:rFonts w:ascii="Tahoma" w:hAnsi="Tahoma" w:cs="Tahoma"/>
          <w:sz w:val="22"/>
          <w:szCs w:val="22"/>
        </w:rPr>
        <w:t xml:space="preserve">forma </w:t>
      </w:r>
      <w:r w:rsidR="00D86109" w:rsidRPr="00F5146A">
        <w:rPr>
          <w:rFonts w:ascii="Tahoma" w:hAnsi="Tahoma" w:cs="Tahoma"/>
          <w:sz w:val="22"/>
          <w:szCs w:val="22"/>
        </w:rPr>
        <w:t xml:space="preserve">de distribuição de recursos </w:t>
      </w:r>
      <w:r w:rsidR="004B6888" w:rsidRPr="001F538B">
        <w:rPr>
          <w:rFonts w:ascii="Tahoma" w:hAnsi="Tahoma" w:cs="Tahoma"/>
          <w:sz w:val="22"/>
          <w:szCs w:val="22"/>
        </w:rPr>
        <w:t>da Emissora</w:t>
      </w:r>
      <w:r w:rsidR="007C63D7" w:rsidRPr="001F538B">
        <w:rPr>
          <w:rFonts w:ascii="Tahoma" w:hAnsi="Tahoma" w:cs="Tahoma"/>
          <w:sz w:val="22"/>
          <w:szCs w:val="22"/>
        </w:rPr>
        <w:t xml:space="preserve"> </w:t>
      </w:r>
      <w:r w:rsidR="00D86109" w:rsidRPr="001F538B">
        <w:rPr>
          <w:rFonts w:ascii="Tahoma" w:hAnsi="Tahoma" w:cs="Tahoma"/>
          <w:sz w:val="22"/>
          <w:szCs w:val="22"/>
        </w:rPr>
        <w:t xml:space="preserve">para seus acionistas, incluindo </w:t>
      </w:r>
      <w:r w:rsidR="007C63D7" w:rsidRPr="001F538B">
        <w:rPr>
          <w:rFonts w:ascii="Tahoma" w:hAnsi="Tahoma" w:cs="Tahoma"/>
          <w:sz w:val="22"/>
          <w:szCs w:val="22"/>
        </w:rPr>
        <w:t>redução de capita</w:t>
      </w:r>
      <w:r w:rsidR="009B4C1E" w:rsidRPr="00BA651C">
        <w:rPr>
          <w:rFonts w:ascii="Tahoma" w:hAnsi="Tahoma" w:cs="Tahoma"/>
          <w:sz w:val="22"/>
          <w:szCs w:val="22"/>
        </w:rPr>
        <w:t>l</w:t>
      </w:r>
      <w:r w:rsidR="007C63D7" w:rsidRPr="00BA651C">
        <w:rPr>
          <w:rFonts w:ascii="Tahoma" w:hAnsi="Tahoma" w:cs="Tahoma"/>
          <w:sz w:val="22"/>
          <w:szCs w:val="22"/>
        </w:rPr>
        <w:t xml:space="preserve">, </w:t>
      </w:r>
      <w:proofErr w:type="spellStart"/>
      <w:r w:rsidR="007C63D7" w:rsidRPr="00BA651C">
        <w:rPr>
          <w:rFonts w:ascii="Tahoma" w:hAnsi="Tahoma" w:cs="Tahoma"/>
          <w:sz w:val="22"/>
          <w:szCs w:val="22"/>
        </w:rPr>
        <w:t>repagamento</w:t>
      </w:r>
      <w:proofErr w:type="spellEnd"/>
      <w:r w:rsidR="007C63D7" w:rsidRPr="00BA651C">
        <w:rPr>
          <w:rFonts w:ascii="Tahoma" w:hAnsi="Tahoma" w:cs="Tahoma"/>
          <w:sz w:val="22"/>
          <w:szCs w:val="22"/>
        </w:rPr>
        <w:t xml:space="preserve"> de mútuos</w:t>
      </w:r>
      <w:r w:rsidR="00D86109" w:rsidRPr="00BA651C">
        <w:rPr>
          <w:rFonts w:ascii="Tahoma" w:hAnsi="Tahoma" w:cs="Tahoma"/>
          <w:sz w:val="22"/>
          <w:szCs w:val="22"/>
        </w:rPr>
        <w:t>, dívidas subordinadas</w:t>
      </w:r>
      <w:r w:rsidR="00C40F62" w:rsidRPr="00BA651C">
        <w:rPr>
          <w:rFonts w:ascii="Tahoma" w:hAnsi="Tahoma" w:cs="Tahoma"/>
          <w:sz w:val="22"/>
          <w:szCs w:val="22"/>
        </w:rPr>
        <w:t xml:space="preserve"> ou</w:t>
      </w:r>
      <w:r w:rsidR="00D86109" w:rsidRPr="00BA651C">
        <w:rPr>
          <w:rFonts w:ascii="Tahoma" w:hAnsi="Tahoma" w:cs="Tahoma"/>
          <w:sz w:val="22"/>
          <w:szCs w:val="22"/>
        </w:rPr>
        <w:t xml:space="preserve"> </w:t>
      </w:r>
      <w:r w:rsidR="008A6A2A" w:rsidRPr="00BA651C">
        <w:rPr>
          <w:rFonts w:ascii="Tahoma" w:hAnsi="Tahoma" w:cs="Tahoma"/>
          <w:sz w:val="22"/>
          <w:szCs w:val="22"/>
        </w:rPr>
        <w:t xml:space="preserve">dividendos </w:t>
      </w:r>
      <w:r w:rsidR="005479C2" w:rsidRPr="00BA651C">
        <w:rPr>
          <w:rFonts w:ascii="Tahoma" w:hAnsi="Tahoma" w:cs="Tahoma"/>
          <w:sz w:val="22"/>
          <w:szCs w:val="22"/>
        </w:rPr>
        <w:t>a não ser com</w:t>
      </w:r>
      <w:r w:rsidR="00007B1C" w:rsidRPr="00BA651C">
        <w:rPr>
          <w:rFonts w:ascii="Tahoma" w:hAnsi="Tahoma" w:cs="Tahoma"/>
          <w:sz w:val="22"/>
          <w:szCs w:val="22"/>
        </w:rPr>
        <w:t xml:space="preserve"> autorização</w:t>
      </w:r>
      <w:r w:rsidR="007C63D7" w:rsidRPr="00BA651C">
        <w:rPr>
          <w:rFonts w:ascii="Tahoma" w:hAnsi="Tahoma" w:cs="Tahoma"/>
          <w:sz w:val="22"/>
          <w:szCs w:val="22"/>
        </w:rPr>
        <w:t xml:space="preserve"> </w:t>
      </w:r>
      <w:r w:rsidR="00007B1C" w:rsidRPr="00BA651C">
        <w:rPr>
          <w:rFonts w:ascii="Tahoma" w:hAnsi="Tahoma" w:cs="Tahoma"/>
          <w:sz w:val="22"/>
          <w:szCs w:val="22"/>
        </w:rPr>
        <w:t xml:space="preserve">do </w:t>
      </w:r>
      <w:r w:rsidR="007C63D7" w:rsidRPr="00BA651C">
        <w:rPr>
          <w:rFonts w:ascii="Tahoma" w:hAnsi="Tahoma" w:cs="Tahoma"/>
          <w:sz w:val="22"/>
          <w:szCs w:val="22"/>
        </w:rPr>
        <w:t>Agente Fiduciário, agindo conforme as instruções dos Debenturistas</w:t>
      </w:r>
      <w:r w:rsidR="00D86109" w:rsidRPr="00BA651C">
        <w:rPr>
          <w:rFonts w:ascii="Tahoma" w:hAnsi="Tahoma" w:cs="Tahoma"/>
          <w:sz w:val="22"/>
          <w:szCs w:val="22"/>
        </w:rPr>
        <w:t xml:space="preserve">; </w:t>
      </w:r>
    </w:p>
    <w:p w14:paraId="43C931E9" w14:textId="77777777" w:rsidR="006B4CC9" w:rsidRPr="00BA651C" w:rsidRDefault="006B4CC9">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em relação à </w:t>
      </w:r>
      <w:r w:rsidR="004B6888" w:rsidRPr="00BA651C">
        <w:rPr>
          <w:rFonts w:ascii="Tahoma" w:hAnsi="Tahoma" w:cs="Tahoma"/>
          <w:sz w:val="22"/>
          <w:szCs w:val="22"/>
        </w:rPr>
        <w:t>Emissora</w:t>
      </w:r>
      <w:r w:rsidRPr="00BA651C">
        <w:rPr>
          <w:rFonts w:ascii="Tahoma" w:hAnsi="Tahoma" w:cs="Tahoma"/>
          <w:sz w:val="22"/>
          <w:szCs w:val="22"/>
        </w:rPr>
        <w:t>, não incorrer em qualquer endividamento adicional sem a prévia e expressa anuência do Agente Fiduciário, agindo conforme as instruções dos Debenturistas</w:t>
      </w:r>
      <w:r w:rsidRPr="00BA651C">
        <w:rPr>
          <w:rFonts w:ascii="Tahoma" w:hAnsi="Tahoma" w:cs="Tahoma"/>
          <w:sz w:val="22"/>
          <w:szCs w:val="22"/>
          <w:bdr w:val="none" w:sz="0" w:space="0" w:color="auto" w:frame="1"/>
        </w:rPr>
        <w:t xml:space="preserve">; </w:t>
      </w:r>
    </w:p>
    <w:p w14:paraId="188C7E88" w14:textId="77777777" w:rsidR="00D86109" w:rsidRPr="00BA651C" w:rsidRDefault="00D86109">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não modificar a natureza ou o escopo do Projeto ou </w:t>
      </w:r>
      <w:r w:rsidR="007C63D7" w:rsidRPr="00BA651C">
        <w:rPr>
          <w:rFonts w:ascii="Tahoma" w:hAnsi="Tahoma" w:cs="Tahoma"/>
          <w:sz w:val="22"/>
          <w:szCs w:val="22"/>
        </w:rPr>
        <w:t xml:space="preserve">modificar </w:t>
      </w:r>
      <w:r w:rsidR="00660B9A" w:rsidRPr="00BA651C">
        <w:rPr>
          <w:rFonts w:ascii="Tahoma" w:hAnsi="Tahoma" w:cs="Tahoma"/>
          <w:sz w:val="22"/>
          <w:szCs w:val="22"/>
        </w:rPr>
        <w:t xml:space="preserve">as </w:t>
      </w:r>
      <w:r w:rsidRPr="00BA651C">
        <w:rPr>
          <w:rFonts w:ascii="Tahoma" w:hAnsi="Tahoma" w:cs="Tahoma"/>
          <w:sz w:val="22"/>
          <w:szCs w:val="22"/>
        </w:rPr>
        <w:t>atividades</w:t>
      </w:r>
      <w:r w:rsidR="007C63D7" w:rsidRPr="00BA651C">
        <w:rPr>
          <w:rFonts w:ascii="Tahoma" w:hAnsi="Tahoma" w:cs="Tahoma"/>
          <w:sz w:val="22"/>
          <w:szCs w:val="22"/>
        </w:rPr>
        <w:t xml:space="preserve"> </w:t>
      </w:r>
      <w:r w:rsidR="00660B9A" w:rsidRPr="00BA651C">
        <w:rPr>
          <w:rFonts w:ascii="Tahoma" w:hAnsi="Tahoma" w:cs="Tahoma"/>
          <w:sz w:val="22"/>
          <w:szCs w:val="22"/>
        </w:rPr>
        <w:t xml:space="preserve">da </w:t>
      </w:r>
      <w:r w:rsidR="009A524F" w:rsidRPr="00BA651C">
        <w:rPr>
          <w:rFonts w:ascii="Tahoma" w:hAnsi="Tahoma" w:cs="Tahoma"/>
          <w:sz w:val="22"/>
          <w:szCs w:val="22"/>
        </w:rPr>
        <w:t xml:space="preserve">Emissora </w:t>
      </w:r>
      <w:r w:rsidR="007C63D7" w:rsidRPr="00BA651C">
        <w:rPr>
          <w:rFonts w:ascii="Tahoma" w:hAnsi="Tahoma" w:cs="Tahoma"/>
          <w:sz w:val="22"/>
          <w:szCs w:val="22"/>
        </w:rPr>
        <w:t>de forma</w:t>
      </w:r>
      <w:r w:rsidR="00B06461" w:rsidRPr="00BA651C">
        <w:rPr>
          <w:rFonts w:ascii="Tahoma" w:hAnsi="Tahoma" w:cs="Tahoma"/>
          <w:sz w:val="22"/>
          <w:szCs w:val="22"/>
        </w:rPr>
        <w:t xml:space="preserve"> que possa afetar direta ou indiretamente o integral e tempestivo cumprimento das obrigações contraídas </w:t>
      </w:r>
      <w:r w:rsidR="00940B23" w:rsidRPr="00BA651C">
        <w:rPr>
          <w:rFonts w:ascii="Tahoma" w:hAnsi="Tahoma" w:cs="Tahoma"/>
          <w:sz w:val="22"/>
          <w:szCs w:val="22"/>
        </w:rPr>
        <w:t xml:space="preserve">nos termos do Contrato </w:t>
      </w:r>
      <w:r w:rsidR="00757F36" w:rsidRPr="00BA651C">
        <w:rPr>
          <w:rFonts w:ascii="Tahoma" w:hAnsi="Tahoma" w:cs="Tahoma"/>
          <w:sz w:val="22"/>
          <w:szCs w:val="22"/>
        </w:rPr>
        <w:t>d</w:t>
      </w:r>
      <w:r w:rsidR="00940B23" w:rsidRPr="00BA651C">
        <w:rPr>
          <w:rFonts w:ascii="Tahoma" w:hAnsi="Tahoma" w:cs="Tahoma"/>
          <w:sz w:val="22"/>
          <w:szCs w:val="22"/>
        </w:rPr>
        <w:t xml:space="preserve">e Concessão e </w:t>
      </w:r>
      <w:r w:rsidR="007C63D7" w:rsidRPr="00BA651C">
        <w:rPr>
          <w:rFonts w:ascii="Tahoma" w:hAnsi="Tahoma" w:cs="Tahoma"/>
          <w:sz w:val="22"/>
          <w:szCs w:val="22"/>
        </w:rPr>
        <w:t>d</w:t>
      </w:r>
      <w:r w:rsidR="00B06461" w:rsidRPr="00BA651C">
        <w:rPr>
          <w:rFonts w:ascii="Tahoma" w:hAnsi="Tahoma" w:cs="Tahoma"/>
          <w:sz w:val="22"/>
          <w:szCs w:val="22"/>
        </w:rPr>
        <w:t>esta Escritura de Emissão</w:t>
      </w:r>
      <w:r w:rsidRPr="00BA651C">
        <w:rPr>
          <w:rFonts w:ascii="Tahoma" w:hAnsi="Tahoma" w:cs="Tahoma"/>
          <w:sz w:val="22"/>
          <w:szCs w:val="22"/>
        </w:rPr>
        <w:t xml:space="preserve">; </w:t>
      </w:r>
    </w:p>
    <w:p w14:paraId="60DED470" w14:textId="77777777" w:rsidR="00B06461" w:rsidRPr="00BA651C" w:rsidRDefault="007C63D7">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em relação à </w:t>
      </w:r>
      <w:r w:rsidR="009A524F" w:rsidRPr="00BA651C">
        <w:rPr>
          <w:rFonts w:ascii="Tahoma" w:hAnsi="Tahoma" w:cs="Tahoma"/>
          <w:sz w:val="22"/>
          <w:szCs w:val="22"/>
        </w:rPr>
        <w:t>Emissora</w:t>
      </w:r>
      <w:r w:rsidRPr="00BA651C">
        <w:rPr>
          <w:rFonts w:ascii="Tahoma" w:hAnsi="Tahoma" w:cs="Tahoma"/>
          <w:sz w:val="22"/>
          <w:szCs w:val="22"/>
        </w:rPr>
        <w:t xml:space="preserve">, </w:t>
      </w:r>
      <w:r w:rsidR="00B06461" w:rsidRPr="00BA651C">
        <w:rPr>
          <w:rFonts w:ascii="Tahoma" w:hAnsi="Tahoma" w:cs="Tahoma"/>
          <w:sz w:val="22"/>
          <w:szCs w:val="22"/>
        </w:rPr>
        <w:t>não deter participação em outras entidades, como sócio, acionista ou de outra forma permitida em lei;</w:t>
      </w:r>
    </w:p>
    <w:p w14:paraId="5F88ACE5" w14:textId="77777777" w:rsidR="009B4C1E" w:rsidRPr="00BA651C"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em relação à </w:t>
      </w:r>
      <w:r w:rsidR="009A524F" w:rsidRPr="00BA651C">
        <w:rPr>
          <w:rFonts w:ascii="Tahoma" w:hAnsi="Tahoma" w:cs="Tahoma"/>
          <w:sz w:val="22"/>
          <w:szCs w:val="22"/>
        </w:rPr>
        <w:t>Emissora</w:t>
      </w:r>
      <w:r w:rsidRPr="00BA651C">
        <w:rPr>
          <w:rFonts w:ascii="Tahoma" w:hAnsi="Tahoma" w:cs="Tahoma"/>
          <w:sz w:val="22"/>
          <w:szCs w:val="22"/>
        </w:rPr>
        <w:t>, não receber outorga de outra concessão de serviço público de transmissão de energia elétrica que não seja relacionada ao Contrato de Concessão, sendo permitido a celebração de reforços acordados com a ANEEL;</w:t>
      </w:r>
    </w:p>
    <w:p w14:paraId="195DAFBA" w14:textId="12957504" w:rsidR="009B4C1E"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não transferir, ceder ou prometer ceder esta Escritura de Emissão, o</w:t>
      </w:r>
      <w:r w:rsidR="00221A27" w:rsidRPr="00BA651C">
        <w:rPr>
          <w:rFonts w:ascii="Tahoma" w:hAnsi="Tahoma" w:cs="Tahoma"/>
          <w:sz w:val="22"/>
          <w:szCs w:val="22"/>
        </w:rPr>
        <w:t xml:space="preserve"> Contrato de Garantia </w:t>
      </w:r>
      <w:r w:rsidRPr="00BA651C">
        <w:rPr>
          <w:rFonts w:ascii="Tahoma" w:hAnsi="Tahoma" w:cs="Tahoma"/>
          <w:sz w:val="22"/>
          <w:szCs w:val="22"/>
        </w:rPr>
        <w:t>e os Documentos do Projeto, sem o prévio consentimento dos Debenturistas representados pelo Agente Fiduciário</w:t>
      </w:r>
      <w:r w:rsidR="00BB1AEE">
        <w:rPr>
          <w:rFonts w:ascii="Tahoma" w:hAnsi="Tahoma" w:cs="Tahoma"/>
          <w:sz w:val="22"/>
          <w:szCs w:val="22"/>
        </w:rPr>
        <w:t>;</w:t>
      </w:r>
    </w:p>
    <w:p w14:paraId="5BAB3F73" w14:textId="0D5AB06E" w:rsidR="00BB1AEE" w:rsidRPr="00BA651C" w:rsidRDefault="00BB1AE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Pr>
          <w:rFonts w:ascii="Tahoma" w:hAnsi="Tahoma" w:cs="Tahoma"/>
          <w:sz w:val="22"/>
          <w:szCs w:val="22"/>
        </w:rPr>
        <w:t>Não realizar operações fora do seu objeto social, assim como não praticar atos em desacordo com o seu estatuto social ou a Escritura.</w:t>
      </w:r>
    </w:p>
    <w:p w14:paraId="3A2B2094" w14:textId="77777777" w:rsidR="00443F55" w:rsidRPr="00BA651C" w:rsidRDefault="00443F55">
      <w:pPr>
        <w:autoSpaceDE/>
        <w:autoSpaceDN/>
        <w:adjustRightInd/>
        <w:spacing w:before="120" w:after="120"/>
        <w:ind w:left="709"/>
        <w:jc w:val="both"/>
        <w:rPr>
          <w:rFonts w:ascii="Tahoma" w:hAnsi="Tahoma" w:cs="Tahoma"/>
          <w:sz w:val="22"/>
          <w:szCs w:val="22"/>
          <w:u w:val="single"/>
        </w:rPr>
      </w:pPr>
      <w:r w:rsidRPr="00BA651C">
        <w:rPr>
          <w:rFonts w:ascii="Tahoma" w:hAnsi="Tahoma" w:cs="Tahoma"/>
          <w:sz w:val="22"/>
          <w:szCs w:val="22"/>
          <w:u w:val="single"/>
        </w:rPr>
        <w:t>Obrigações Gerais</w:t>
      </w:r>
    </w:p>
    <w:p w14:paraId="238D9579" w14:textId="77777777" w:rsidR="001B7AD3" w:rsidRPr="00BA651C" w:rsidRDefault="0060167D">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obter e manter válida e vigente cobertura de seguro adequada para o </w:t>
      </w:r>
      <w:r w:rsidR="009A524F" w:rsidRPr="00BA651C">
        <w:rPr>
          <w:rFonts w:ascii="Tahoma" w:hAnsi="Tahoma" w:cs="Tahoma"/>
          <w:sz w:val="22"/>
          <w:szCs w:val="22"/>
        </w:rPr>
        <w:t>Projeto</w:t>
      </w:r>
      <w:r w:rsidRPr="00BA651C">
        <w:rPr>
          <w:rFonts w:ascii="Tahoma" w:hAnsi="Tahoma" w:cs="Tahoma"/>
          <w:sz w:val="22"/>
          <w:szCs w:val="22"/>
        </w:rPr>
        <w:t>,</w:t>
      </w:r>
      <w:r w:rsidR="00E20481" w:rsidRPr="00BA651C">
        <w:rPr>
          <w:rFonts w:ascii="Tahoma" w:hAnsi="Tahoma" w:cs="Tahoma"/>
          <w:sz w:val="22"/>
          <w:szCs w:val="22"/>
        </w:rPr>
        <w:t xml:space="preserve"> de acordo com o razoavelmente esperado </w:t>
      </w:r>
      <w:r w:rsidR="00BD2CA6" w:rsidRPr="00BA651C">
        <w:rPr>
          <w:rFonts w:ascii="Tahoma" w:hAnsi="Tahoma" w:cs="Tahoma"/>
          <w:sz w:val="22"/>
          <w:szCs w:val="22"/>
        </w:rPr>
        <w:t xml:space="preserve">conforme </w:t>
      </w:r>
      <w:r w:rsidR="00E20481" w:rsidRPr="00BA651C">
        <w:rPr>
          <w:rFonts w:ascii="Tahoma" w:hAnsi="Tahoma" w:cs="Tahoma"/>
          <w:sz w:val="22"/>
          <w:szCs w:val="22"/>
        </w:rPr>
        <w:t xml:space="preserve">padrões do </w:t>
      </w:r>
      <w:r w:rsidRPr="00BA651C">
        <w:rPr>
          <w:rFonts w:ascii="Tahoma" w:hAnsi="Tahoma" w:cs="Tahoma"/>
          <w:sz w:val="22"/>
          <w:szCs w:val="22"/>
        </w:rPr>
        <w:t>mercado</w:t>
      </w:r>
      <w:r w:rsidR="00750B73" w:rsidRPr="00BA651C">
        <w:rPr>
          <w:rFonts w:ascii="Tahoma" w:hAnsi="Tahoma" w:cs="Tahoma"/>
          <w:sz w:val="22"/>
          <w:szCs w:val="22"/>
        </w:rPr>
        <w:t xml:space="preserve"> e o</w:t>
      </w:r>
      <w:r w:rsidRPr="00BA651C">
        <w:rPr>
          <w:rFonts w:ascii="Tahoma" w:hAnsi="Tahoma" w:cs="Tahoma"/>
          <w:sz w:val="22"/>
          <w:szCs w:val="22"/>
        </w:rPr>
        <w:t xml:space="preserve"> est</w:t>
      </w:r>
      <w:r w:rsidR="00750B73" w:rsidRPr="00BA651C">
        <w:rPr>
          <w:rFonts w:ascii="Tahoma" w:hAnsi="Tahoma" w:cs="Tahoma"/>
          <w:sz w:val="22"/>
          <w:szCs w:val="22"/>
        </w:rPr>
        <w:t>á</w:t>
      </w:r>
      <w:r w:rsidRPr="00BA651C">
        <w:rPr>
          <w:rFonts w:ascii="Tahoma" w:hAnsi="Tahoma" w:cs="Tahoma"/>
          <w:sz w:val="22"/>
          <w:szCs w:val="22"/>
        </w:rPr>
        <w:t>gio do Projeto</w:t>
      </w:r>
      <w:r w:rsidR="001B7AD3" w:rsidRPr="00BA651C">
        <w:rPr>
          <w:rFonts w:ascii="Tahoma" w:hAnsi="Tahoma" w:cs="Tahoma"/>
          <w:sz w:val="22"/>
          <w:szCs w:val="22"/>
        </w:rPr>
        <w:t>;</w:t>
      </w:r>
      <w:r w:rsidR="00A861DD" w:rsidRPr="00BA651C">
        <w:rPr>
          <w:rFonts w:ascii="Tahoma" w:hAnsi="Tahoma" w:cs="Tahoma"/>
          <w:sz w:val="22"/>
          <w:szCs w:val="22"/>
        </w:rPr>
        <w:t xml:space="preserve"> </w:t>
      </w:r>
    </w:p>
    <w:p w14:paraId="09AC1648" w14:textId="77777777" w:rsidR="00443F55" w:rsidRPr="00BA651C" w:rsidRDefault="001B7AD3">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permitir que o Agente Fiduciário, ou qualquer terceiro por ele indicado, inspecione o Projeto, observado que tal inspeção seja agendada com, no mínimo, 7 (sete) Dias Úteis de antecedência;</w:t>
      </w:r>
    </w:p>
    <w:p w14:paraId="29DF7B09" w14:textId="77777777" w:rsidR="007C63D7" w:rsidRPr="00BA651C" w:rsidRDefault="0060167D">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preservar e manter tod</w:t>
      </w:r>
      <w:r w:rsidR="00750B73" w:rsidRPr="00BA651C">
        <w:rPr>
          <w:rFonts w:ascii="Tahoma" w:hAnsi="Tahoma" w:cs="Tahoma"/>
          <w:sz w:val="22"/>
          <w:szCs w:val="22"/>
        </w:rPr>
        <w:t>os os bens</w:t>
      </w:r>
      <w:r w:rsidRPr="00BA651C">
        <w:rPr>
          <w:rFonts w:ascii="Tahoma" w:hAnsi="Tahoma" w:cs="Tahoma"/>
          <w:sz w:val="22"/>
          <w:szCs w:val="22"/>
        </w:rPr>
        <w:t xml:space="preserve"> e ativos necessários para a condução do</w:t>
      </w:r>
      <w:r w:rsidR="009A524F" w:rsidRPr="00BA651C">
        <w:rPr>
          <w:rFonts w:ascii="Tahoma" w:hAnsi="Tahoma" w:cs="Tahoma"/>
          <w:sz w:val="22"/>
          <w:szCs w:val="22"/>
        </w:rPr>
        <w:t xml:space="preserve"> Projeto</w:t>
      </w:r>
      <w:r w:rsidRPr="00BA651C">
        <w:rPr>
          <w:rFonts w:ascii="Tahoma" w:hAnsi="Tahoma" w:cs="Tahoma"/>
          <w:sz w:val="22"/>
          <w:szCs w:val="22"/>
        </w:rPr>
        <w:t>, suas atividades e sua operação</w:t>
      </w:r>
      <w:r w:rsidR="00750B73" w:rsidRPr="00BA651C">
        <w:rPr>
          <w:rFonts w:ascii="Tahoma" w:hAnsi="Tahoma" w:cs="Tahoma"/>
          <w:sz w:val="22"/>
          <w:szCs w:val="22"/>
        </w:rPr>
        <w:t xml:space="preserve"> em boa</w:t>
      </w:r>
      <w:r w:rsidR="00BD2CA6" w:rsidRPr="00BA651C">
        <w:rPr>
          <w:rFonts w:ascii="Tahoma" w:hAnsi="Tahoma" w:cs="Tahoma"/>
          <w:sz w:val="22"/>
          <w:szCs w:val="22"/>
        </w:rPr>
        <w:t>s</w:t>
      </w:r>
      <w:r w:rsidR="00750B73" w:rsidRPr="00BA651C">
        <w:rPr>
          <w:rFonts w:ascii="Tahoma" w:hAnsi="Tahoma" w:cs="Tahoma"/>
          <w:sz w:val="22"/>
          <w:szCs w:val="22"/>
        </w:rPr>
        <w:t xml:space="preserve"> condiç</w:t>
      </w:r>
      <w:r w:rsidR="00BD2CA6" w:rsidRPr="00BA651C">
        <w:rPr>
          <w:rFonts w:ascii="Tahoma" w:hAnsi="Tahoma" w:cs="Tahoma"/>
          <w:sz w:val="22"/>
          <w:szCs w:val="22"/>
        </w:rPr>
        <w:t>ões</w:t>
      </w:r>
      <w:r w:rsidR="00750B73" w:rsidRPr="00BA651C">
        <w:rPr>
          <w:rFonts w:ascii="Tahoma" w:hAnsi="Tahoma" w:cs="Tahoma"/>
          <w:sz w:val="22"/>
          <w:szCs w:val="22"/>
        </w:rPr>
        <w:t xml:space="preserve"> de uso</w:t>
      </w:r>
      <w:r w:rsidR="00BD2CA6" w:rsidRPr="00BA651C">
        <w:rPr>
          <w:rFonts w:ascii="Tahoma" w:hAnsi="Tahoma" w:cs="Tahoma"/>
          <w:sz w:val="22"/>
          <w:szCs w:val="22"/>
        </w:rPr>
        <w:t xml:space="preserve"> e funcionamento</w:t>
      </w:r>
      <w:r w:rsidRPr="00BA651C">
        <w:rPr>
          <w:rFonts w:ascii="Tahoma" w:hAnsi="Tahoma" w:cs="Tahoma"/>
          <w:sz w:val="22"/>
          <w:szCs w:val="22"/>
        </w:rPr>
        <w:t>;</w:t>
      </w:r>
      <w:r w:rsidR="007C63D7" w:rsidRPr="00BA651C">
        <w:rPr>
          <w:rFonts w:ascii="Tahoma" w:hAnsi="Tahoma" w:cs="Tahoma"/>
          <w:sz w:val="22"/>
          <w:szCs w:val="22"/>
        </w:rPr>
        <w:t xml:space="preserve"> </w:t>
      </w:r>
    </w:p>
    <w:p w14:paraId="7D7FC88E" w14:textId="77777777" w:rsidR="0060167D" w:rsidRPr="00BA651C" w:rsidRDefault="009B4C1E">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com relação à </w:t>
      </w:r>
      <w:r w:rsidR="009A524F" w:rsidRPr="00BA651C">
        <w:rPr>
          <w:rFonts w:ascii="Tahoma" w:hAnsi="Tahoma" w:cs="Tahoma"/>
          <w:sz w:val="22"/>
          <w:szCs w:val="22"/>
        </w:rPr>
        <w:t>Emissora</w:t>
      </w:r>
      <w:r w:rsidRPr="00BA651C">
        <w:rPr>
          <w:rFonts w:ascii="Tahoma" w:hAnsi="Tahoma" w:cs="Tahoma"/>
          <w:sz w:val="22"/>
          <w:szCs w:val="22"/>
        </w:rPr>
        <w:t xml:space="preserve">, </w:t>
      </w:r>
      <w:r w:rsidR="007C63D7" w:rsidRPr="00BA651C">
        <w:rPr>
          <w:rFonts w:ascii="Tahoma" w:hAnsi="Tahoma" w:cs="Tahoma"/>
          <w:sz w:val="22"/>
          <w:szCs w:val="22"/>
        </w:rPr>
        <w:t>cumprir com as obrigações estabelecidas no Contrato de Concessão;</w:t>
      </w:r>
      <w:r w:rsidR="00A15AC2" w:rsidRPr="00BA651C">
        <w:rPr>
          <w:rFonts w:ascii="Tahoma" w:hAnsi="Tahoma" w:cs="Tahoma"/>
          <w:sz w:val="22"/>
          <w:szCs w:val="22"/>
        </w:rPr>
        <w:t xml:space="preserve"> </w:t>
      </w:r>
    </w:p>
    <w:p w14:paraId="2A3DE9F2" w14:textId="3867C0BB" w:rsidR="00000EA9" w:rsidRPr="00BA651C" w:rsidRDefault="0060167D">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utilizar os recursos obtidos com a Oferta exclusivamente </w:t>
      </w:r>
      <w:r w:rsidR="009B4C1E" w:rsidRPr="00BA651C">
        <w:rPr>
          <w:rFonts w:ascii="Tahoma" w:hAnsi="Tahoma" w:cs="Tahoma"/>
          <w:sz w:val="22"/>
          <w:szCs w:val="22"/>
        </w:rPr>
        <w:t xml:space="preserve">conforme a </w:t>
      </w:r>
      <w:r w:rsidR="00BC6DEC" w:rsidRPr="00BA651C">
        <w:rPr>
          <w:rFonts w:ascii="Tahoma" w:hAnsi="Tahoma" w:cs="Tahoma"/>
          <w:sz w:val="22"/>
          <w:szCs w:val="22"/>
        </w:rPr>
        <w:t>Cláusula 4.10</w:t>
      </w:r>
      <w:r w:rsidR="004302DC" w:rsidRPr="00BA651C">
        <w:rPr>
          <w:rFonts w:ascii="Tahoma" w:hAnsi="Tahoma" w:cs="Tahoma"/>
          <w:sz w:val="22"/>
          <w:szCs w:val="22"/>
        </w:rPr>
        <w:t xml:space="preserve"> e realizar a quitação do Financiamento de Longo Prazo BNDES em prazo de 5 (cinco) Dias Úteis da liquidação dos recursos decorrentes da Emissão</w:t>
      </w:r>
      <w:r w:rsidR="00000EA9" w:rsidRPr="00BA651C">
        <w:rPr>
          <w:rFonts w:ascii="Tahoma" w:hAnsi="Tahoma" w:cs="Tahoma"/>
          <w:sz w:val="22"/>
          <w:szCs w:val="22"/>
        </w:rPr>
        <w:t>;</w:t>
      </w:r>
      <w:r w:rsidR="007F739D" w:rsidRPr="00BA651C">
        <w:rPr>
          <w:rFonts w:ascii="Tahoma" w:hAnsi="Tahoma" w:cs="Tahoma"/>
          <w:sz w:val="22"/>
          <w:szCs w:val="22"/>
        </w:rPr>
        <w:t xml:space="preserve"> e</w:t>
      </w:r>
    </w:p>
    <w:p w14:paraId="2444B438" w14:textId="1119E42A" w:rsidR="001B7AD3" w:rsidRPr="00BA651C" w:rsidRDefault="00000EA9">
      <w:pPr>
        <w:pStyle w:val="PargrafodaLista"/>
        <w:numPr>
          <w:ilvl w:val="0"/>
          <w:numId w:val="18"/>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em relação à </w:t>
      </w:r>
      <w:r w:rsidR="00E251DC" w:rsidRPr="00BA651C">
        <w:rPr>
          <w:rFonts w:ascii="Tahoma" w:hAnsi="Tahoma" w:cs="Tahoma"/>
          <w:sz w:val="22"/>
          <w:szCs w:val="22"/>
        </w:rPr>
        <w:t>Emissora</w:t>
      </w:r>
      <w:r w:rsidRPr="00BA651C">
        <w:rPr>
          <w:rFonts w:ascii="Tahoma" w:hAnsi="Tahoma" w:cs="Tahoma"/>
          <w:sz w:val="22"/>
          <w:szCs w:val="22"/>
        </w:rPr>
        <w:t xml:space="preserve">, </w:t>
      </w:r>
      <w:r w:rsidR="00A604D4" w:rsidRPr="00BA651C">
        <w:rPr>
          <w:rFonts w:ascii="Tahoma" w:hAnsi="Tahoma" w:cs="Tahoma"/>
          <w:sz w:val="22"/>
          <w:szCs w:val="22"/>
        </w:rPr>
        <w:t xml:space="preserve">sempre que em uma Data </w:t>
      </w:r>
      <w:r w:rsidR="00026B1E" w:rsidRPr="00BA651C">
        <w:rPr>
          <w:rFonts w:ascii="Tahoma" w:hAnsi="Tahoma" w:cs="Tahoma"/>
          <w:sz w:val="22"/>
          <w:szCs w:val="22"/>
        </w:rPr>
        <w:t xml:space="preserve">Base </w:t>
      </w:r>
      <w:r w:rsidR="00A604D4" w:rsidRPr="00BA651C">
        <w:rPr>
          <w:rFonts w:ascii="Tahoma" w:hAnsi="Tahoma" w:cs="Tahoma"/>
          <w:sz w:val="22"/>
          <w:szCs w:val="22"/>
        </w:rPr>
        <w:t xml:space="preserve">de Verificação o montante de Cash EBITDA Mínimo não for atingido, </w:t>
      </w:r>
      <w:r w:rsidR="00971035" w:rsidRPr="00BA651C">
        <w:rPr>
          <w:rFonts w:ascii="Tahoma" w:hAnsi="Tahoma" w:cs="Tahoma"/>
          <w:sz w:val="22"/>
          <w:szCs w:val="22"/>
        </w:rPr>
        <w:t xml:space="preserve">utilizar de seu </w:t>
      </w:r>
      <w:r w:rsidR="00011AE1" w:rsidRPr="00BA651C">
        <w:rPr>
          <w:rFonts w:ascii="Tahoma" w:hAnsi="Tahoma" w:cs="Tahoma"/>
          <w:sz w:val="22"/>
          <w:szCs w:val="22"/>
        </w:rPr>
        <w:t>C</w:t>
      </w:r>
      <w:r w:rsidR="00971035" w:rsidRPr="00BA651C">
        <w:rPr>
          <w:rFonts w:ascii="Tahoma" w:hAnsi="Tahoma" w:cs="Tahoma"/>
          <w:sz w:val="22"/>
          <w:szCs w:val="22"/>
        </w:rPr>
        <w:t xml:space="preserve">aixa </w:t>
      </w:r>
      <w:r w:rsidR="00011AE1" w:rsidRPr="00BA651C">
        <w:rPr>
          <w:rFonts w:ascii="Tahoma" w:hAnsi="Tahoma" w:cs="Tahoma"/>
          <w:sz w:val="22"/>
          <w:szCs w:val="22"/>
        </w:rPr>
        <w:t>I</w:t>
      </w:r>
      <w:r w:rsidR="00971035" w:rsidRPr="00BA651C">
        <w:rPr>
          <w:rFonts w:ascii="Tahoma" w:hAnsi="Tahoma" w:cs="Tahoma"/>
          <w:sz w:val="22"/>
          <w:szCs w:val="22"/>
        </w:rPr>
        <w:t>nicial</w:t>
      </w:r>
      <w:r w:rsidR="00481216" w:rsidRPr="00BA651C">
        <w:rPr>
          <w:rFonts w:ascii="Tahoma" w:hAnsi="Tahoma" w:cs="Tahoma"/>
          <w:sz w:val="22"/>
          <w:szCs w:val="22"/>
        </w:rPr>
        <w:t xml:space="preserve"> </w:t>
      </w:r>
      <w:r w:rsidR="00481216" w:rsidRPr="00BA651C">
        <w:rPr>
          <w:rFonts w:ascii="Tahoma" w:hAnsi="Tahoma" w:cs="Tahoma"/>
          <w:sz w:val="22"/>
          <w:szCs w:val="22"/>
        </w:rPr>
        <w:lastRenderedPageBreak/>
        <w:t xml:space="preserve">ou solicitar </w:t>
      </w:r>
      <w:r w:rsidR="00FD1BD3" w:rsidRPr="00BA651C">
        <w:rPr>
          <w:rFonts w:ascii="Tahoma" w:hAnsi="Tahoma" w:cs="Tahoma"/>
          <w:sz w:val="22"/>
          <w:szCs w:val="22"/>
        </w:rPr>
        <w:t>à</w:t>
      </w:r>
      <w:r w:rsidR="00481216" w:rsidRPr="00BA651C">
        <w:rPr>
          <w:rFonts w:ascii="Tahoma" w:hAnsi="Tahoma" w:cs="Tahoma"/>
          <w:sz w:val="22"/>
          <w:szCs w:val="22"/>
        </w:rPr>
        <w:t xml:space="preserve"> G</w:t>
      </w:r>
      <w:r w:rsidR="00F94BC7" w:rsidRPr="00BA651C">
        <w:rPr>
          <w:rFonts w:ascii="Tahoma" w:hAnsi="Tahoma" w:cs="Tahoma"/>
          <w:sz w:val="22"/>
          <w:szCs w:val="22"/>
        </w:rPr>
        <w:t xml:space="preserve">arantidora aporte de capital de forma a cumprir com o </w:t>
      </w:r>
      <w:r w:rsidR="00571698" w:rsidRPr="00BA651C">
        <w:rPr>
          <w:rFonts w:ascii="Tahoma" w:hAnsi="Tahoma" w:cs="Tahoma"/>
          <w:sz w:val="22"/>
          <w:szCs w:val="22"/>
        </w:rPr>
        <w:t>Cash EBITDA Mínimo.</w:t>
      </w:r>
    </w:p>
    <w:p w14:paraId="7AC290DF" w14:textId="77777777" w:rsidR="00020667" w:rsidRPr="00BA651C" w:rsidRDefault="00020667">
      <w:pPr>
        <w:autoSpaceDE/>
        <w:autoSpaceDN/>
        <w:adjustRightInd/>
        <w:spacing w:before="120" w:after="120"/>
        <w:jc w:val="both"/>
        <w:rPr>
          <w:rFonts w:ascii="Tahoma" w:hAnsi="Tahoma" w:cs="Tahoma"/>
          <w:sz w:val="22"/>
          <w:szCs w:val="22"/>
        </w:rPr>
      </w:pPr>
    </w:p>
    <w:p w14:paraId="153CB4A0" w14:textId="77777777" w:rsidR="0060167D" w:rsidRPr="00BA651C" w:rsidRDefault="0060167D">
      <w:pPr>
        <w:keepNext/>
        <w:tabs>
          <w:tab w:val="num" w:pos="709"/>
        </w:tabs>
        <w:autoSpaceDE/>
        <w:autoSpaceDN/>
        <w:adjustRightInd/>
        <w:spacing w:before="120" w:after="120"/>
        <w:ind w:left="709" w:hanging="709"/>
        <w:jc w:val="both"/>
        <w:rPr>
          <w:rFonts w:ascii="Tahoma" w:hAnsi="Tahoma" w:cs="Tahoma"/>
          <w:b/>
          <w:smallCaps/>
          <w:sz w:val="22"/>
          <w:szCs w:val="22"/>
        </w:rPr>
      </w:pPr>
      <w:bookmarkStart w:id="61" w:name="_Ref147910921"/>
      <w:r w:rsidRPr="00BA651C">
        <w:rPr>
          <w:rFonts w:ascii="Tahoma" w:hAnsi="Tahoma" w:cs="Tahoma"/>
          <w:b/>
          <w:smallCaps/>
          <w:sz w:val="22"/>
          <w:szCs w:val="22"/>
        </w:rPr>
        <w:t xml:space="preserve">7. </w:t>
      </w:r>
      <w:r w:rsidR="005E2F66" w:rsidRPr="00BA651C">
        <w:rPr>
          <w:rFonts w:ascii="Tahoma" w:hAnsi="Tahoma" w:cs="Tahoma"/>
          <w:b/>
          <w:smallCaps/>
          <w:sz w:val="22"/>
          <w:szCs w:val="22"/>
        </w:rPr>
        <w:tab/>
      </w:r>
      <w:r w:rsidRPr="00BA651C">
        <w:rPr>
          <w:rFonts w:ascii="Tahoma" w:hAnsi="Tahoma" w:cs="Tahoma"/>
          <w:b/>
          <w:smallCaps/>
          <w:sz w:val="22"/>
          <w:szCs w:val="22"/>
        </w:rPr>
        <w:t xml:space="preserve">Declarações da </w:t>
      </w:r>
      <w:bookmarkEnd w:id="61"/>
      <w:r w:rsidR="00B00FA9" w:rsidRPr="00BA651C">
        <w:rPr>
          <w:rFonts w:ascii="Tahoma" w:hAnsi="Tahoma" w:cs="Tahoma"/>
          <w:b/>
          <w:smallCaps/>
          <w:sz w:val="22"/>
          <w:szCs w:val="22"/>
        </w:rPr>
        <w:t>Emissora</w:t>
      </w:r>
      <w:r w:rsidRPr="00BA651C">
        <w:rPr>
          <w:rFonts w:ascii="Tahoma" w:hAnsi="Tahoma" w:cs="Tahoma"/>
          <w:b/>
          <w:smallCaps/>
          <w:sz w:val="22"/>
          <w:szCs w:val="22"/>
        </w:rPr>
        <w:t xml:space="preserve"> </w:t>
      </w:r>
      <w:r w:rsidR="004125AE" w:rsidRPr="00BA651C">
        <w:rPr>
          <w:rFonts w:ascii="Tahoma" w:hAnsi="Tahoma" w:cs="Tahoma"/>
          <w:b/>
          <w:smallCaps/>
          <w:sz w:val="22"/>
          <w:szCs w:val="22"/>
        </w:rPr>
        <w:t xml:space="preserve">e da </w:t>
      </w:r>
      <w:r w:rsidR="00117865" w:rsidRPr="00BA651C">
        <w:rPr>
          <w:rFonts w:ascii="Tahoma" w:hAnsi="Tahoma" w:cs="Tahoma"/>
          <w:b/>
          <w:smallCaps/>
          <w:sz w:val="22"/>
          <w:szCs w:val="22"/>
        </w:rPr>
        <w:t>Garantidora</w:t>
      </w:r>
    </w:p>
    <w:p w14:paraId="54EA0A1B" w14:textId="0AB6E3A9" w:rsidR="0060167D" w:rsidRPr="001F538B" w:rsidRDefault="0060167D">
      <w:pPr>
        <w:autoSpaceDE/>
        <w:autoSpaceDN/>
        <w:adjustRightInd/>
        <w:spacing w:before="120" w:after="120"/>
        <w:ind w:left="709" w:hanging="709"/>
        <w:jc w:val="both"/>
        <w:rPr>
          <w:rFonts w:ascii="Tahoma" w:hAnsi="Tahoma" w:cs="Tahoma"/>
          <w:sz w:val="22"/>
          <w:szCs w:val="22"/>
        </w:rPr>
      </w:pPr>
      <w:r w:rsidRPr="00BA651C">
        <w:rPr>
          <w:rFonts w:ascii="Tahoma" w:hAnsi="Tahoma" w:cs="Tahoma"/>
          <w:smallCaps/>
          <w:sz w:val="22"/>
          <w:szCs w:val="22"/>
        </w:rPr>
        <w:t xml:space="preserve">7.1 </w:t>
      </w:r>
      <w:bookmarkStart w:id="62" w:name="_Ref130286814"/>
      <w:r w:rsidR="00020667" w:rsidRPr="00BA651C">
        <w:rPr>
          <w:rFonts w:ascii="Tahoma" w:hAnsi="Tahoma" w:cs="Tahoma"/>
          <w:smallCaps/>
          <w:sz w:val="22"/>
          <w:szCs w:val="22"/>
        </w:rPr>
        <w:tab/>
      </w:r>
      <w:r w:rsidRPr="00BA651C">
        <w:rPr>
          <w:rFonts w:ascii="Tahoma" w:hAnsi="Tahoma" w:cs="Tahoma"/>
          <w:sz w:val="22"/>
          <w:szCs w:val="22"/>
        </w:rPr>
        <w:t xml:space="preserve">A </w:t>
      </w:r>
      <w:r w:rsidR="00B00FA9" w:rsidRPr="00BA651C">
        <w:rPr>
          <w:rFonts w:ascii="Tahoma" w:hAnsi="Tahoma" w:cs="Tahoma"/>
          <w:sz w:val="22"/>
          <w:szCs w:val="22"/>
        </w:rPr>
        <w:t>Emissora</w:t>
      </w:r>
      <w:r w:rsidRPr="00BA651C">
        <w:rPr>
          <w:rFonts w:ascii="Tahoma" w:hAnsi="Tahoma" w:cs="Tahoma"/>
          <w:sz w:val="22"/>
          <w:szCs w:val="22"/>
        </w:rPr>
        <w:t xml:space="preserve"> e </w:t>
      </w:r>
      <w:r w:rsidR="003B0BF6" w:rsidRPr="00BA651C">
        <w:rPr>
          <w:rFonts w:ascii="Tahoma" w:hAnsi="Tahoma" w:cs="Tahoma"/>
          <w:sz w:val="22"/>
          <w:szCs w:val="22"/>
        </w:rPr>
        <w:t>a Garantidora</w:t>
      </w:r>
      <w:r w:rsidRPr="00BA651C">
        <w:rPr>
          <w:rFonts w:ascii="Tahoma" w:hAnsi="Tahoma" w:cs="Tahoma"/>
          <w:sz w:val="22"/>
          <w:szCs w:val="22"/>
        </w:rPr>
        <w:t>, nest</w:t>
      </w:r>
      <w:r w:rsidR="00750B73" w:rsidRPr="00BA651C">
        <w:rPr>
          <w:rFonts w:ascii="Tahoma" w:hAnsi="Tahoma" w:cs="Tahoma"/>
          <w:sz w:val="22"/>
          <w:szCs w:val="22"/>
        </w:rPr>
        <w:t>a data</w:t>
      </w:r>
      <w:r w:rsidRPr="00BA651C">
        <w:rPr>
          <w:rFonts w:ascii="Tahoma" w:hAnsi="Tahoma" w:cs="Tahoma"/>
          <w:sz w:val="22"/>
          <w:szCs w:val="22"/>
        </w:rPr>
        <w:t>, declara</w:t>
      </w:r>
      <w:r w:rsidR="00750B73" w:rsidRPr="00BA651C">
        <w:rPr>
          <w:rFonts w:ascii="Tahoma" w:hAnsi="Tahoma" w:cs="Tahoma"/>
          <w:sz w:val="22"/>
          <w:szCs w:val="22"/>
        </w:rPr>
        <w:t>m</w:t>
      </w:r>
      <w:r w:rsidR="00A67182" w:rsidRPr="00BA651C">
        <w:rPr>
          <w:rFonts w:ascii="Tahoma" w:hAnsi="Tahoma" w:cs="Tahoma"/>
          <w:sz w:val="22"/>
          <w:szCs w:val="22"/>
        </w:rPr>
        <w:t xml:space="preserve"> ao Agente Fiduciário, individualmente e exclusivamente </w:t>
      </w:r>
      <w:r w:rsidR="00D57D1C" w:rsidRPr="00BA651C">
        <w:rPr>
          <w:rFonts w:ascii="Tahoma" w:hAnsi="Tahoma" w:cs="Tahoma"/>
          <w:sz w:val="22"/>
          <w:szCs w:val="22"/>
        </w:rPr>
        <w:t xml:space="preserve">com relação </w:t>
      </w:r>
      <w:r w:rsidR="00A67182" w:rsidRPr="00BA651C">
        <w:rPr>
          <w:rFonts w:ascii="Tahoma" w:hAnsi="Tahoma" w:cs="Tahoma"/>
          <w:sz w:val="22"/>
          <w:szCs w:val="22"/>
        </w:rPr>
        <w:t>a si própria,</w:t>
      </w:r>
      <w:r w:rsidRPr="00BA651C">
        <w:rPr>
          <w:rFonts w:ascii="Tahoma" w:hAnsi="Tahoma" w:cs="Tahoma"/>
          <w:sz w:val="22"/>
          <w:szCs w:val="22"/>
        </w:rPr>
        <w:t xml:space="preserve"> que:</w:t>
      </w:r>
      <w:bookmarkEnd w:id="62"/>
      <w:r w:rsidRPr="00BA651C">
        <w:rPr>
          <w:rFonts w:ascii="Tahoma" w:hAnsi="Tahoma" w:cs="Tahoma"/>
          <w:sz w:val="22"/>
          <w:szCs w:val="22"/>
        </w:rPr>
        <w:t xml:space="preserve"> </w:t>
      </w:r>
    </w:p>
    <w:p w14:paraId="31929F8D" w14:textId="77777777" w:rsidR="0060167D" w:rsidRPr="00BA651C" w:rsidRDefault="0060167D">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proofErr w:type="spellStart"/>
      <w:r w:rsidRPr="00BA651C">
        <w:rPr>
          <w:rFonts w:ascii="Tahoma" w:hAnsi="Tahoma" w:cs="Tahoma"/>
          <w:sz w:val="22"/>
          <w:szCs w:val="22"/>
        </w:rPr>
        <w:t>é</w:t>
      </w:r>
      <w:proofErr w:type="spellEnd"/>
      <w:r w:rsidRPr="00BA651C">
        <w:rPr>
          <w:rFonts w:ascii="Tahoma" w:hAnsi="Tahoma" w:cs="Tahoma"/>
          <w:sz w:val="22"/>
          <w:szCs w:val="22"/>
        </w:rPr>
        <w:t xml:space="preserve"> sociedade devidamente organizada, constituída e existente sob a forma de sociedade por ações, de acordo com as leis brasileiras, sem registro de emissor</w:t>
      </w:r>
      <w:r w:rsidR="00D57D1C" w:rsidRPr="00BA651C">
        <w:rPr>
          <w:rFonts w:ascii="Tahoma" w:hAnsi="Tahoma" w:cs="Tahoma"/>
          <w:sz w:val="22"/>
          <w:szCs w:val="22"/>
        </w:rPr>
        <w:t>a</w:t>
      </w:r>
      <w:r w:rsidRPr="00BA651C">
        <w:rPr>
          <w:rFonts w:ascii="Tahoma" w:hAnsi="Tahoma" w:cs="Tahoma"/>
          <w:sz w:val="22"/>
          <w:szCs w:val="22"/>
        </w:rPr>
        <w:t xml:space="preserve"> de valores mobiliários perante a CVM;</w:t>
      </w:r>
    </w:p>
    <w:p w14:paraId="60FFB3B8" w14:textId="245BD990" w:rsidR="0060167D" w:rsidRPr="00BA651C" w:rsidRDefault="0060167D">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está devidamente autorizada e obteve todas as </w:t>
      </w:r>
      <w:r w:rsidR="00D57D1C" w:rsidRPr="00BA651C">
        <w:rPr>
          <w:rFonts w:ascii="Tahoma" w:hAnsi="Tahoma" w:cs="Tahoma"/>
          <w:sz w:val="22"/>
          <w:szCs w:val="22"/>
        </w:rPr>
        <w:t xml:space="preserve">licenças e </w:t>
      </w:r>
      <w:r w:rsidRPr="00BA651C">
        <w:rPr>
          <w:rFonts w:ascii="Tahoma" w:hAnsi="Tahoma" w:cs="Tahoma"/>
          <w:sz w:val="22"/>
          <w:szCs w:val="22"/>
        </w:rPr>
        <w:t xml:space="preserve">autorizações, inclusive legais, societárias, regulatórias e de terceiros, necessárias à celebração desta Escritura de Emissão </w:t>
      </w:r>
      <w:r w:rsidR="002C0377" w:rsidRPr="00BA651C">
        <w:rPr>
          <w:rFonts w:ascii="Tahoma" w:hAnsi="Tahoma" w:cs="Tahoma"/>
          <w:sz w:val="22"/>
          <w:szCs w:val="22"/>
        </w:rPr>
        <w:t xml:space="preserve">do </w:t>
      </w:r>
      <w:r w:rsidR="00221A27" w:rsidRPr="00BA651C">
        <w:rPr>
          <w:rFonts w:ascii="Tahoma" w:hAnsi="Tahoma" w:cs="Tahoma"/>
          <w:sz w:val="22"/>
          <w:szCs w:val="22"/>
        </w:rPr>
        <w:t>Contrato de Garantia</w:t>
      </w:r>
      <w:r w:rsidR="004635B4" w:rsidRPr="00BA651C">
        <w:rPr>
          <w:rFonts w:ascii="Tahoma" w:hAnsi="Tahoma" w:cs="Tahoma"/>
          <w:sz w:val="22"/>
          <w:szCs w:val="22"/>
        </w:rPr>
        <w:t xml:space="preserve"> </w:t>
      </w:r>
      <w:r w:rsidRPr="00BA651C">
        <w:rPr>
          <w:rFonts w:ascii="Tahoma" w:hAnsi="Tahoma" w:cs="Tahoma"/>
          <w:sz w:val="22"/>
          <w:szCs w:val="22"/>
        </w:rPr>
        <w:t>e ao cumprimento de todas as obrigações aqui previstas e à realização da Emissão e da Oferta, tendo sido plenamente satisfeitos todos os requisitos legais, societários, regulatórios e de terceiros necessários para tanto</w:t>
      </w:r>
      <w:r w:rsidR="00C328B4" w:rsidRPr="00BA651C">
        <w:rPr>
          <w:rFonts w:ascii="Tahoma" w:hAnsi="Tahoma" w:cs="Tahoma"/>
          <w:sz w:val="22"/>
          <w:szCs w:val="22"/>
        </w:rPr>
        <w:t xml:space="preserve">, </w:t>
      </w:r>
      <w:r w:rsidR="00135034">
        <w:rPr>
          <w:rFonts w:ascii="Tahoma" w:hAnsi="Tahoma" w:cs="Tahoma"/>
          <w:sz w:val="22"/>
          <w:szCs w:val="22"/>
        </w:rPr>
        <w:t>inclusive em relação à autorização do BNDES no âmbito do pré-pagamento do Financiamento de Longo Prazo BNDES</w:t>
      </w:r>
      <w:r w:rsidR="00CE14D9">
        <w:rPr>
          <w:rFonts w:ascii="Tahoma" w:hAnsi="Tahoma" w:cs="Tahoma"/>
          <w:sz w:val="22"/>
          <w:szCs w:val="22"/>
        </w:rPr>
        <w:t>, sendo certo</w:t>
      </w:r>
      <w:r w:rsidR="00135034">
        <w:rPr>
          <w:rFonts w:ascii="Tahoma" w:hAnsi="Tahoma" w:cs="Tahoma"/>
          <w:sz w:val="22"/>
          <w:szCs w:val="22"/>
        </w:rPr>
        <w:t xml:space="preserve"> que assim que houver a efetiva liquidação, o BNDES emitirá </w:t>
      </w:r>
      <w:r w:rsidR="0093394B">
        <w:rPr>
          <w:rFonts w:ascii="Tahoma" w:hAnsi="Tahoma" w:cs="Tahoma"/>
          <w:sz w:val="22"/>
          <w:szCs w:val="22"/>
        </w:rPr>
        <w:t>a</w:t>
      </w:r>
      <w:r w:rsidR="00135034">
        <w:rPr>
          <w:rFonts w:ascii="Tahoma" w:hAnsi="Tahoma" w:cs="Tahoma"/>
          <w:sz w:val="22"/>
          <w:szCs w:val="22"/>
        </w:rPr>
        <w:t xml:space="preserve"> </w:t>
      </w:r>
      <w:r w:rsidR="0093394B">
        <w:rPr>
          <w:rFonts w:ascii="Tahoma" w:hAnsi="Tahoma" w:cs="Tahoma"/>
          <w:sz w:val="22"/>
          <w:szCs w:val="22"/>
        </w:rPr>
        <w:t>D</w:t>
      </w:r>
      <w:r w:rsidR="00135034">
        <w:rPr>
          <w:rFonts w:ascii="Tahoma" w:hAnsi="Tahoma" w:cs="Tahoma"/>
          <w:sz w:val="22"/>
          <w:szCs w:val="22"/>
        </w:rPr>
        <w:t xml:space="preserve">eclaração de </w:t>
      </w:r>
      <w:r w:rsidR="0093394B">
        <w:rPr>
          <w:rFonts w:ascii="Tahoma" w:hAnsi="Tahoma" w:cs="Tahoma"/>
          <w:sz w:val="22"/>
          <w:szCs w:val="22"/>
        </w:rPr>
        <w:t>Q</w:t>
      </w:r>
      <w:r w:rsidR="00135034">
        <w:rPr>
          <w:rFonts w:ascii="Tahoma" w:hAnsi="Tahoma" w:cs="Tahoma"/>
          <w:sz w:val="22"/>
          <w:szCs w:val="22"/>
        </w:rPr>
        <w:t xml:space="preserve">uitação com a exoneração das garantias prestadas em favor do BNDES; </w:t>
      </w:r>
    </w:p>
    <w:p w14:paraId="4C9E8F55" w14:textId="77777777" w:rsidR="0060167D" w:rsidRPr="00BA651C" w:rsidRDefault="00A67182">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seus</w:t>
      </w:r>
      <w:r w:rsidR="0060167D" w:rsidRPr="00BA651C">
        <w:rPr>
          <w:rFonts w:ascii="Tahoma" w:hAnsi="Tahoma" w:cs="Tahoma"/>
          <w:sz w:val="22"/>
          <w:szCs w:val="22"/>
        </w:rPr>
        <w:t xml:space="preserve"> representantes legais que assinam esta Escritura de Emissão</w:t>
      </w:r>
      <w:r w:rsidR="00CC0D7C" w:rsidRPr="00BA651C">
        <w:rPr>
          <w:rFonts w:ascii="Tahoma" w:hAnsi="Tahoma" w:cs="Tahoma"/>
          <w:sz w:val="22"/>
          <w:szCs w:val="22"/>
        </w:rPr>
        <w:t xml:space="preserve"> e</w:t>
      </w:r>
      <w:r w:rsidR="004635B4" w:rsidRPr="00BA651C">
        <w:rPr>
          <w:rFonts w:ascii="Tahoma" w:hAnsi="Tahoma" w:cs="Tahoma"/>
          <w:sz w:val="22"/>
          <w:szCs w:val="22"/>
        </w:rPr>
        <w:t xml:space="preserve"> </w:t>
      </w:r>
      <w:r w:rsidR="009A524F" w:rsidRPr="00BA651C">
        <w:rPr>
          <w:rFonts w:ascii="Tahoma" w:hAnsi="Tahoma" w:cs="Tahoma"/>
          <w:sz w:val="22"/>
          <w:szCs w:val="22"/>
        </w:rPr>
        <w:t xml:space="preserve">o Contrato de Garantia </w:t>
      </w:r>
      <w:r w:rsidR="0060167D" w:rsidRPr="00BA651C">
        <w:rPr>
          <w:rFonts w:ascii="Tahoma" w:hAnsi="Tahoma" w:cs="Tahoma"/>
          <w:sz w:val="22"/>
          <w:szCs w:val="22"/>
        </w:rPr>
        <w:t xml:space="preserve">têm, conforme o caso, poderes societários e/ou </w:t>
      </w:r>
      <w:r w:rsidRPr="00BA651C">
        <w:rPr>
          <w:rFonts w:ascii="Tahoma" w:hAnsi="Tahoma" w:cs="Tahoma"/>
          <w:sz w:val="22"/>
          <w:szCs w:val="22"/>
        </w:rPr>
        <w:t>outorgados</w:t>
      </w:r>
      <w:r w:rsidR="0060167D" w:rsidRPr="00BA651C">
        <w:rPr>
          <w:rFonts w:ascii="Tahoma" w:hAnsi="Tahoma" w:cs="Tahoma"/>
          <w:sz w:val="22"/>
          <w:szCs w:val="22"/>
        </w:rPr>
        <w:t xml:space="preserve"> para vincular a </w:t>
      </w:r>
      <w:r w:rsidR="00B00FA9" w:rsidRPr="00BA651C">
        <w:rPr>
          <w:rFonts w:ascii="Tahoma" w:hAnsi="Tahoma" w:cs="Tahoma"/>
          <w:sz w:val="22"/>
          <w:szCs w:val="22"/>
        </w:rPr>
        <w:t>Emissora</w:t>
      </w:r>
      <w:r w:rsidR="0060167D" w:rsidRPr="00BA651C">
        <w:rPr>
          <w:rFonts w:ascii="Tahoma" w:hAnsi="Tahoma" w:cs="Tahoma"/>
          <w:sz w:val="22"/>
          <w:szCs w:val="22"/>
        </w:rPr>
        <w:t xml:space="preserve"> </w:t>
      </w:r>
      <w:r w:rsidRPr="00BA651C">
        <w:rPr>
          <w:rFonts w:ascii="Tahoma" w:hAnsi="Tahoma" w:cs="Tahoma"/>
          <w:sz w:val="22"/>
          <w:szCs w:val="22"/>
        </w:rPr>
        <w:t xml:space="preserve">ou a </w:t>
      </w:r>
      <w:r w:rsidR="00117865" w:rsidRPr="00BA651C">
        <w:rPr>
          <w:rFonts w:ascii="Tahoma" w:hAnsi="Tahoma" w:cs="Tahoma"/>
          <w:sz w:val="22"/>
          <w:szCs w:val="22"/>
        </w:rPr>
        <w:t>Garantidora</w:t>
      </w:r>
      <w:r w:rsidRPr="00BA651C">
        <w:rPr>
          <w:rFonts w:ascii="Tahoma" w:hAnsi="Tahoma" w:cs="Tahoma"/>
          <w:sz w:val="22"/>
          <w:szCs w:val="22"/>
        </w:rPr>
        <w:t xml:space="preserve">, conforme aplicável, </w:t>
      </w:r>
      <w:r w:rsidR="0060167D" w:rsidRPr="00BA651C">
        <w:rPr>
          <w:rFonts w:ascii="Tahoma" w:hAnsi="Tahoma" w:cs="Tahoma"/>
          <w:sz w:val="22"/>
          <w:szCs w:val="22"/>
        </w:rPr>
        <w:t xml:space="preserve">quanto às obrigações aqui previstas e, sendo mandatários, têm os poderes legitimamente outorgados, estando os respectivos mandatos em pleno vigor; </w:t>
      </w:r>
    </w:p>
    <w:p w14:paraId="79ED8286" w14:textId="77777777" w:rsidR="0060167D" w:rsidRPr="00F5146A" w:rsidRDefault="0060167D" w:rsidP="00F5146A">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esta Escritura de Emissão</w:t>
      </w:r>
      <w:r w:rsidR="00EB6360" w:rsidRPr="00BA651C">
        <w:rPr>
          <w:rFonts w:ascii="Tahoma" w:hAnsi="Tahoma" w:cs="Tahoma"/>
          <w:sz w:val="22"/>
          <w:szCs w:val="22"/>
        </w:rPr>
        <w:t>,</w:t>
      </w:r>
      <w:r w:rsidRPr="00BA651C">
        <w:rPr>
          <w:rFonts w:ascii="Tahoma" w:hAnsi="Tahoma" w:cs="Tahoma"/>
          <w:sz w:val="22"/>
          <w:szCs w:val="22"/>
        </w:rPr>
        <w:t xml:space="preserve"> as obrigações aqui previstas</w:t>
      </w:r>
      <w:r w:rsidR="002C0377" w:rsidRPr="00BA651C">
        <w:rPr>
          <w:rFonts w:ascii="Tahoma" w:hAnsi="Tahoma" w:cs="Tahoma"/>
          <w:sz w:val="22"/>
          <w:szCs w:val="22"/>
        </w:rPr>
        <w:t xml:space="preserve"> e as obrigações estabelecidas no </w:t>
      </w:r>
      <w:r w:rsidR="00221A27" w:rsidRPr="00BA651C">
        <w:rPr>
          <w:rFonts w:ascii="Tahoma" w:hAnsi="Tahoma" w:cs="Tahoma"/>
          <w:sz w:val="22"/>
          <w:szCs w:val="22"/>
        </w:rPr>
        <w:t>Contrato de Garantia</w:t>
      </w:r>
      <w:r w:rsidR="004635B4" w:rsidRPr="00BA651C">
        <w:rPr>
          <w:rFonts w:ascii="Tahoma" w:hAnsi="Tahoma" w:cs="Tahoma"/>
          <w:sz w:val="22"/>
          <w:szCs w:val="22"/>
        </w:rPr>
        <w:t xml:space="preserve"> </w:t>
      </w:r>
      <w:r w:rsidRPr="00BA651C">
        <w:rPr>
          <w:rFonts w:ascii="Tahoma" w:hAnsi="Tahoma" w:cs="Tahoma"/>
          <w:sz w:val="22"/>
          <w:szCs w:val="22"/>
        </w:rPr>
        <w:t>constituem obrigações lícitas, válidas, vinculantes e eficazes, exequíveis de acordo com os seus termos e condições</w:t>
      </w:r>
      <w:r w:rsidRPr="00BA651C">
        <w:rPr>
          <w:rFonts w:ascii="Tahoma" w:hAnsi="Tahoma" w:cs="Tahoma"/>
          <w:sz w:val="22"/>
          <w:szCs w:val="22"/>
          <w:bdr w:val="none" w:sz="0" w:space="0" w:color="auto" w:frame="1"/>
          <w:lang w:bidi="en-US"/>
        </w:rPr>
        <w:t>,</w:t>
      </w:r>
      <w:r w:rsidR="002C0377" w:rsidRPr="00BA651C">
        <w:rPr>
          <w:rFonts w:ascii="Tahoma" w:hAnsi="Tahoma" w:cs="Tahoma"/>
          <w:sz w:val="22"/>
          <w:szCs w:val="22"/>
          <w:bdr w:val="none" w:sz="0" w:space="0" w:color="auto" w:frame="1"/>
          <w:lang w:bidi="en-US"/>
        </w:rPr>
        <w:t xml:space="preserve"> e constituem</w:t>
      </w:r>
      <w:r w:rsidRPr="00BA651C">
        <w:rPr>
          <w:rFonts w:ascii="Tahoma" w:hAnsi="Tahoma" w:cs="Tahoma"/>
          <w:sz w:val="22"/>
          <w:szCs w:val="22"/>
          <w:bdr w:val="none" w:sz="0" w:space="0" w:color="auto" w:frame="1"/>
          <w:lang w:bidi="en-US"/>
        </w:rPr>
        <w:t xml:space="preserve"> título executivo extrajudicial, de acordo com o Código de Processo Civil</w:t>
      </w:r>
      <w:r w:rsidRPr="00BA651C">
        <w:rPr>
          <w:rFonts w:ascii="Tahoma" w:hAnsi="Tahoma" w:cs="Tahoma"/>
          <w:sz w:val="22"/>
          <w:szCs w:val="22"/>
        </w:rPr>
        <w:t>;</w:t>
      </w:r>
    </w:p>
    <w:p w14:paraId="27B535EF" w14:textId="77777777" w:rsidR="0060167D" w:rsidRPr="00F5146A" w:rsidRDefault="0060167D" w:rsidP="00F5146A">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F5146A">
        <w:rPr>
          <w:rFonts w:ascii="Tahoma" w:hAnsi="Tahoma" w:cs="Tahoma"/>
          <w:sz w:val="22"/>
          <w:szCs w:val="22"/>
        </w:rPr>
        <w:t xml:space="preserve">exceto pelo disposto </w:t>
      </w:r>
      <w:r w:rsidR="00F21FF5" w:rsidRPr="00F5146A">
        <w:rPr>
          <w:rFonts w:ascii="Tahoma" w:hAnsi="Tahoma" w:cs="Tahoma"/>
          <w:sz w:val="22"/>
          <w:szCs w:val="22"/>
        </w:rPr>
        <w:t>nos Documentos da Oferta</w:t>
      </w:r>
      <w:r w:rsidRPr="00F5146A">
        <w:rPr>
          <w:rFonts w:ascii="Tahoma" w:hAnsi="Tahoma" w:cs="Tahoma"/>
          <w:sz w:val="22"/>
          <w:szCs w:val="22"/>
        </w:rPr>
        <w:t>, nenhuma aprovação, autorização, consentimento, ordem, registro ou habilitação de ou perante qualquer instância judicial, órgão ou agência governamental ou órgão regulatório se faz necessário à celebração e ao cumprimento desta Escritura de Emissão e à realização da Emissão e da Oferta;</w:t>
      </w:r>
      <w:r w:rsidR="00C60958" w:rsidRPr="00F5146A">
        <w:rPr>
          <w:rFonts w:ascii="Tahoma" w:hAnsi="Tahoma" w:cs="Tahoma"/>
          <w:sz w:val="22"/>
          <w:szCs w:val="22"/>
        </w:rPr>
        <w:t xml:space="preserve"> </w:t>
      </w:r>
    </w:p>
    <w:p w14:paraId="6DE2D0FC" w14:textId="77777777" w:rsidR="00C60958" w:rsidRPr="00F5146A" w:rsidRDefault="00C60958" w:rsidP="00F5146A">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F5146A">
        <w:rPr>
          <w:rFonts w:ascii="Tahoma" w:hAnsi="Tahoma" w:cs="Tahoma"/>
          <w:sz w:val="22"/>
          <w:szCs w:val="22"/>
        </w:rPr>
        <w:t>a celebração, os termos e condições desta Escritura de Emissão</w:t>
      </w:r>
      <w:r w:rsidR="004635B4" w:rsidRPr="00F5146A">
        <w:rPr>
          <w:rFonts w:ascii="Tahoma" w:hAnsi="Tahoma" w:cs="Tahoma"/>
          <w:sz w:val="22"/>
          <w:szCs w:val="22"/>
        </w:rPr>
        <w:t xml:space="preserve">, </w:t>
      </w:r>
      <w:r w:rsidR="002C0377" w:rsidRPr="00F5146A">
        <w:rPr>
          <w:rFonts w:ascii="Tahoma" w:hAnsi="Tahoma" w:cs="Tahoma"/>
          <w:sz w:val="22"/>
          <w:szCs w:val="22"/>
        </w:rPr>
        <w:t xml:space="preserve">do </w:t>
      </w:r>
      <w:r w:rsidR="00221A27" w:rsidRPr="00F5146A">
        <w:rPr>
          <w:rFonts w:ascii="Tahoma" w:hAnsi="Tahoma" w:cs="Tahoma"/>
          <w:sz w:val="22"/>
          <w:szCs w:val="22"/>
        </w:rPr>
        <w:t>Contrato de Garantia</w:t>
      </w:r>
      <w:r w:rsidR="004635B4" w:rsidRPr="00F5146A">
        <w:rPr>
          <w:rFonts w:ascii="Tahoma" w:hAnsi="Tahoma" w:cs="Tahoma"/>
          <w:sz w:val="22"/>
          <w:szCs w:val="22"/>
        </w:rPr>
        <w:t xml:space="preserve"> </w:t>
      </w:r>
      <w:r w:rsidRPr="00F5146A">
        <w:rPr>
          <w:rFonts w:ascii="Tahoma" w:hAnsi="Tahoma" w:cs="Tahoma"/>
          <w:sz w:val="22"/>
          <w:szCs w:val="22"/>
        </w:rPr>
        <w:t xml:space="preserve">e o cumprimento das obrigações aqui previstas e a realização da Emissão e da Oferta (a) não infringem o </w:t>
      </w:r>
      <w:r w:rsidR="00A67182" w:rsidRPr="00F5146A">
        <w:rPr>
          <w:rFonts w:ascii="Tahoma" w:hAnsi="Tahoma" w:cs="Tahoma"/>
          <w:sz w:val="22"/>
          <w:szCs w:val="22"/>
        </w:rPr>
        <w:t xml:space="preserve">seu </w:t>
      </w:r>
      <w:r w:rsidRPr="00F5146A">
        <w:rPr>
          <w:rFonts w:ascii="Tahoma" w:hAnsi="Tahoma" w:cs="Tahoma"/>
          <w:sz w:val="22"/>
          <w:szCs w:val="22"/>
        </w:rPr>
        <w:t xml:space="preserve">estatuto social; (b) não infringem qualquer contrato ou instrumento do qual seja parte e/ou </w:t>
      </w:r>
      <w:r w:rsidR="00D57D1C" w:rsidRPr="00F5146A">
        <w:rPr>
          <w:rFonts w:ascii="Tahoma" w:hAnsi="Tahoma" w:cs="Tahoma"/>
          <w:sz w:val="22"/>
          <w:szCs w:val="22"/>
        </w:rPr>
        <w:t xml:space="preserve">ao </w:t>
      </w:r>
      <w:r w:rsidRPr="00F5146A">
        <w:rPr>
          <w:rFonts w:ascii="Tahoma" w:hAnsi="Tahoma" w:cs="Tahoma"/>
          <w:sz w:val="22"/>
          <w:szCs w:val="22"/>
        </w:rPr>
        <w:t>qual qualquer de seus ativos esteja</w:t>
      </w:r>
      <w:r w:rsidR="00A15AC2" w:rsidRPr="00F5146A">
        <w:rPr>
          <w:rFonts w:ascii="Tahoma" w:hAnsi="Tahoma" w:cs="Tahoma"/>
          <w:sz w:val="22"/>
          <w:szCs w:val="22"/>
        </w:rPr>
        <w:t>m</w:t>
      </w:r>
      <w:r w:rsidRPr="00F5146A">
        <w:rPr>
          <w:rFonts w:ascii="Tahoma" w:hAnsi="Tahoma" w:cs="Tahoma"/>
          <w:sz w:val="22"/>
          <w:szCs w:val="22"/>
        </w:rPr>
        <w:t xml:space="preserve"> sujeito</w:t>
      </w:r>
      <w:r w:rsidR="00A15AC2" w:rsidRPr="00F5146A">
        <w:rPr>
          <w:rFonts w:ascii="Tahoma" w:hAnsi="Tahoma" w:cs="Tahoma"/>
          <w:sz w:val="22"/>
          <w:szCs w:val="22"/>
        </w:rPr>
        <w:t>s</w:t>
      </w:r>
      <w:r w:rsidRPr="00F5146A">
        <w:rPr>
          <w:rFonts w:ascii="Tahoma" w:hAnsi="Tahoma" w:cs="Tahoma"/>
          <w:sz w:val="22"/>
          <w:szCs w:val="22"/>
        </w:rPr>
        <w:t>; (c) não resultarão em (</w:t>
      </w:r>
      <w:proofErr w:type="spellStart"/>
      <w:r w:rsidR="00A67182" w:rsidRPr="00F5146A">
        <w:rPr>
          <w:rFonts w:ascii="Tahoma" w:hAnsi="Tahoma" w:cs="Tahoma"/>
          <w:sz w:val="22"/>
          <w:szCs w:val="22"/>
        </w:rPr>
        <w:t>c.</w:t>
      </w:r>
      <w:r w:rsidRPr="00F5146A">
        <w:rPr>
          <w:rFonts w:ascii="Tahoma" w:hAnsi="Tahoma" w:cs="Tahoma"/>
          <w:sz w:val="22"/>
          <w:szCs w:val="22"/>
        </w:rPr>
        <w:t>i</w:t>
      </w:r>
      <w:proofErr w:type="spellEnd"/>
      <w:r w:rsidRPr="00F5146A">
        <w:rPr>
          <w:rFonts w:ascii="Tahoma" w:hAnsi="Tahoma" w:cs="Tahoma"/>
          <w:sz w:val="22"/>
          <w:szCs w:val="22"/>
        </w:rPr>
        <w:t xml:space="preserve">) vencimento antecipado de qualquer obrigação estabelecida em qualquer contrato ou instrumento do qual seja parte e/ou </w:t>
      </w:r>
      <w:r w:rsidR="00D57D1C" w:rsidRPr="00F5146A">
        <w:rPr>
          <w:rFonts w:ascii="Tahoma" w:hAnsi="Tahoma" w:cs="Tahoma"/>
          <w:sz w:val="22"/>
          <w:szCs w:val="22"/>
        </w:rPr>
        <w:t>ao</w:t>
      </w:r>
      <w:r w:rsidRPr="00F5146A">
        <w:rPr>
          <w:rFonts w:ascii="Tahoma" w:hAnsi="Tahoma" w:cs="Tahoma"/>
          <w:sz w:val="22"/>
          <w:szCs w:val="22"/>
        </w:rPr>
        <w:t xml:space="preserve"> qual qualquer de seus ativos esteja sujeito; ou (</w:t>
      </w:r>
      <w:proofErr w:type="spellStart"/>
      <w:r w:rsidR="00A67182" w:rsidRPr="00F5146A">
        <w:rPr>
          <w:rFonts w:ascii="Tahoma" w:hAnsi="Tahoma" w:cs="Tahoma"/>
          <w:sz w:val="22"/>
          <w:szCs w:val="22"/>
        </w:rPr>
        <w:t>c.</w:t>
      </w:r>
      <w:r w:rsidRPr="00F5146A">
        <w:rPr>
          <w:rFonts w:ascii="Tahoma" w:hAnsi="Tahoma" w:cs="Tahoma"/>
          <w:sz w:val="22"/>
          <w:szCs w:val="22"/>
        </w:rPr>
        <w:t>ii</w:t>
      </w:r>
      <w:proofErr w:type="spellEnd"/>
      <w:r w:rsidRPr="00F5146A">
        <w:rPr>
          <w:rFonts w:ascii="Tahoma" w:hAnsi="Tahoma" w:cs="Tahoma"/>
          <w:sz w:val="22"/>
          <w:szCs w:val="22"/>
        </w:rPr>
        <w:t xml:space="preserve">) rescisão de qualquer desses contratos ou instrumentos; (d) não resultarão na criação de qualquer Ônus sobre </w:t>
      </w:r>
      <w:r w:rsidR="008B0983" w:rsidRPr="00F5146A">
        <w:rPr>
          <w:rFonts w:ascii="Tahoma" w:hAnsi="Tahoma" w:cs="Tahoma"/>
          <w:sz w:val="22"/>
          <w:szCs w:val="22"/>
        </w:rPr>
        <w:t xml:space="preserve">seus </w:t>
      </w:r>
      <w:r w:rsidRPr="00F5146A">
        <w:rPr>
          <w:rFonts w:ascii="Tahoma" w:hAnsi="Tahoma" w:cs="Tahoma"/>
          <w:sz w:val="22"/>
          <w:szCs w:val="22"/>
        </w:rPr>
        <w:t>ativo</w:t>
      </w:r>
      <w:r w:rsidR="008B0983" w:rsidRPr="00F5146A">
        <w:rPr>
          <w:rFonts w:ascii="Tahoma" w:hAnsi="Tahoma" w:cs="Tahoma"/>
          <w:sz w:val="22"/>
          <w:szCs w:val="22"/>
        </w:rPr>
        <w:t>s (exceto em relação às Garantias)</w:t>
      </w:r>
      <w:r w:rsidRPr="00F5146A">
        <w:rPr>
          <w:rFonts w:ascii="Tahoma" w:hAnsi="Tahoma" w:cs="Tahoma"/>
          <w:sz w:val="22"/>
          <w:szCs w:val="22"/>
        </w:rPr>
        <w:t xml:space="preserve">; (e) não infringem qualquer disposição legal ou regulamentar a que a </w:t>
      </w:r>
      <w:r w:rsidR="00B00FA9" w:rsidRPr="00F5146A">
        <w:rPr>
          <w:rFonts w:ascii="Tahoma" w:hAnsi="Tahoma" w:cs="Tahoma"/>
          <w:sz w:val="22"/>
          <w:szCs w:val="22"/>
        </w:rPr>
        <w:t>Emissora</w:t>
      </w:r>
      <w:r w:rsidRPr="00F5146A">
        <w:rPr>
          <w:rFonts w:ascii="Tahoma" w:hAnsi="Tahoma" w:cs="Tahoma"/>
          <w:sz w:val="22"/>
          <w:szCs w:val="22"/>
        </w:rPr>
        <w:t xml:space="preserve"> </w:t>
      </w:r>
      <w:r w:rsidR="008B0983" w:rsidRPr="00F5146A">
        <w:rPr>
          <w:rFonts w:ascii="Tahoma" w:hAnsi="Tahoma" w:cs="Tahoma"/>
          <w:sz w:val="22"/>
          <w:szCs w:val="22"/>
        </w:rPr>
        <w:t xml:space="preserve">ou a </w:t>
      </w:r>
      <w:r w:rsidR="001D43E9" w:rsidRPr="00F5146A">
        <w:rPr>
          <w:rFonts w:ascii="Tahoma" w:hAnsi="Tahoma" w:cs="Tahoma"/>
          <w:sz w:val="22"/>
          <w:szCs w:val="22"/>
        </w:rPr>
        <w:t>Garantidora</w:t>
      </w:r>
      <w:r w:rsidR="008B0983" w:rsidRPr="00F5146A">
        <w:rPr>
          <w:rFonts w:ascii="Tahoma" w:hAnsi="Tahoma" w:cs="Tahoma"/>
          <w:sz w:val="22"/>
          <w:szCs w:val="22"/>
        </w:rPr>
        <w:t>, conforme aplicável, e</w:t>
      </w:r>
      <w:r w:rsidRPr="00F5146A">
        <w:rPr>
          <w:rFonts w:ascii="Tahoma" w:hAnsi="Tahoma" w:cs="Tahoma"/>
          <w:sz w:val="22"/>
          <w:szCs w:val="22"/>
        </w:rPr>
        <w:t>/ou qualquer de seus ativos esteja sujeit</w:t>
      </w:r>
      <w:r w:rsidR="00D57D1C" w:rsidRPr="00F5146A">
        <w:rPr>
          <w:rFonts w:ascii="Tahoma" w:hAnsi="Tahoma" w:cs="Tahoma"/>
          <w:sz w:val="22"/>
          <w:szCs w:val="22"/>
        </w:rPr>
        <w:t>a</w:t>
      </w:r>
      <w:r w:rsidRPr="00F5146A">
        <w:rPr>
          <w:rFonts w:ascii="Tahoma" w:hAnsi="Tahoma" w:cs="Tahoma"/>
          <w:sz w:val="22"/>
          <w:szCs w:val="22"/>
        </w:rPr>
        <w:t xml:space="preserve">; e (f) não infringem qualquer ordem, decisão ou sentença </w:t>
      </w:r>
      <w:r w:rsidRPr="00F5146A">
        <w:rPr>
          <w:rFonts w:ascii="Tahoma" w:hAnsi="Tahoma" w:cs="Tahoma"/>
          <w:sz w:val="22"/>
          <w:szCs w:val="22"/>
        </w:rPr>
        <w:lastRenderedPageBreak/>
        <w:t xml:space="preserve">administrativa, judicial ou arbitral que afete a </w:t>
      </w:r>
      <w:r w:rsidR="00B00FA9" w:rsidRPr="00F5146A">
        <w:rPr>
          <w:rFonts w:ascii="Tahoma" w:hAnsi="Tahoma" w:cs="Tahoma"/>
          <w:sz w:val="22"/>
          <w:szCs w:val="22"/>
        </w:rPr>
        <w:t>Emissora</w:t>
      </w:r>
      <w:r w:rsidR="008B0983" w:rsidRPr="00F5146A">
        <w:rPr>
          <w:rFonts w:ascii="Tahoma" w:hAnsi="Tahoma" w:cs="Tahoma"/>
          <w:sz w:val="22"/>
          <w:szCs w:val="22"/>
        </w:rPr>
        <w:t xml:space="preserve"> ou a </w:t>
      </w:r>
      <w:r w:rsidR="001D43E9" w:rsidRPr="00F5146A">
        <w:rPr>
          <w:rFonts w:ascii="Tahoma" w:hAnsi="Tahoma" w:cs="Tahoma"/>
          <w:sz w:val="22"/>
          <w:szCs w:val="22"/>
        </w:rPr>
        <w:t>Garantidora</w:t>
      </w:r>
      <w:r w:rsidR="008B0983" w:rsidRPr="00F5146A">
        <w:rPr>
          <w:rFonts w:ascii="Tahoma" w:hAnsi="Tahoma" w:cs="Tahoma"/>
          <w:sz w:val="22"/>
          <w:szCs w:val="22"/>
        </w:rPr>
        <w:t>, conforme aplicável,</w:t>
      </w:r>
      <w:r w:rsidRPr="00F5146A">
        <w:rPr>
          <w:rFonts w:ascii="Tahoma" w:hAnsi="Tahoma" w:cs="Tahoma"/>
          <w:sz w:val="22"/>
          <w:szCs w:val="22"/>
        </w:rPr>
        <w:t xml:space="preserve"> e/ou qualquer de seus ativos; </w:t>
      </w:r>
    </w:p>
    <w:p w14:paraId="70E6D66C" w14:textId="77777777" w:rsidR="00C60958" w:rsidRPr="00BA651C" w:rsidRDefault="00C60958" w:rsidP="001F538B">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está adimplente com o cumprimento das obrigações constantes desta Escritura de Emissão e não ocorreu e não existe, na presente data, qualquer Evento de Inadimplemento; </w:t>
      </w:r>
    </w:p>
    <w:p w14:paraId="62BCDD7A" w14:textId="77777777" w:rsidR="00C60958" w:rsidRPr="00BA651C" w:rsidRDefault="00C60958">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as informações prestadas por ocasião da Oferta são verdadeiras, consistentes, precisas, completas</w:t>
      </w:r>
      <w:r w:rsidR="00466277" w:rsidRPr="00BA651C">
        <w:rPr>
          <w:rFonts w:ascii="Tahoma" w:hAnsi="Tahoma" w:cs="Tahoma"/>
          <w:sz w:val="22"/>
          <w:szCs w:val="22"/>
        </w:rPr>
        <w:t xml:space="preserve"> e</w:t>
      </w:r>
      <w:r w:rsidRPr="00BA651C">
        <w:rPr>
          <w:rFonts w:ascii="Tahoma" w:hAnsi="Tahoma" w:cs="Tahoma"/>
          <w:sz w:val="22"/>
          <w:szCs w:val="22"/>
        </w:rPr>
        <w:t xml:space="preserve"> corretas, permitindo aos investidores uma tomada de decisão fundamentada </w:t>
      </w:r>
      <w:r w:rsidR="008B0983" w:rsidRPr="00BA651C">
        <w:rPr>
          <w:rFonts w:ascii="Tahoma" w:hAnsi="Tahoma" w:cs="Tahoma"/>
          <w:sz w:val="22"/>
          <w:szCs w:val="22"/>
        </w:rPr>
        <w:t xml:space="preserve">em relação à </w:t>
      </w:r>
      <w:r w:rsidRPr="00BA651C">
        <w:rPr>
          <w:rFonts w:ascii="Tahoma" w:hAnsi="Tahoma" w:cs="Tahoma"/>
          <w:sz w:val="22"/>
          <w:szCs w:val="22"/>
        </w:rPr>
        <w:t xml:space="preserve">Oferta; </w:t>
      </w:r>
    </w:p>
    <w:p w14:paraId="02896F0F" w14:textId="77777777" w:rsidR="00C60958" w:rsidRPr="00BA651C" w:rsidRDefault="00C60958">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os documentos e informações fornecidos ao Agente Fiduciário e/ou aos potenciais Investidores Profissionais são verdadeiros, consistentes, precisos, completos </w:t>
      </w:r>
      <w:r w:rsidR="00466277" w:rsidRPr="00BA651C">
        <w:rPr>
          <w:rFonts w:ascii="Tahoma" w:hAnsi="Tahoma" w:cs="Tahoma"/>
          <w:sz w:val="22"/>
          <w:szCs w:val="22"/>
        </w:rPr>
        <w:t xml:space="preserve">e </w:t>
      </w:r>
      <w:r w:rsidRPr="00BA651C">
        <w:rPr>
          <w:rFonts w:ascii="Tahoma" w:hAnsi="Tahoma" w:cs="Tahoma"/>
          <w:sz w:val="22"/>
          <w:szCs w:val="22"/>
        </w:rPr>
        <w:t xml:space="preserve">corretos, </w:t>
      </w:r>
      <w:r w:rsidR="00466277" w:rsidRPr="00BA651C">
        <w:rPr>
          <w:rFonts w:ascii="Tahoma" w:hAnsi="Tahoma" w:cs="Tahoma"/>
          <w:sz w:val="22"/>
          <w:szCs w:val="22"/>
        </w:rPr>
        <w:t xml:space="preserve">e </w:t>
      </w:r>
      <w:r w:rsidRPr="00BA651C">
        <w:rPr>
          <w:rFonts w:ascii="Tahoma" w:hAnsi="Tahoma" w:cs="Tahoma"/>
          <w:sz w:val="22"/>
          <w:szCs w:val="22"/>
        </w:rPr>
        <w:t>estão atualizados até a data em que foram fornecidos</w:t>
      </w:r>
      <w:r w:rsidR="00466277" w:rsidRPr="00BA651C">
        <w:rPr>
          <w:rFonts w:ascii="Tahoma" w:hAnsi="Tahoma" w:cs="Tahoma"/>
          <w:sz w:val="22"/>
          <w:szCs w:val="22"/>
        </w:rPr>
        <w:t>, incluindo</w:t>
      </w:r>
      <w:r w:rsidRPr="00BA651C">
        <w:rPr>
          <w:rFonts w:ascii="Tahoma" w:hAnsi="Tahoma" w:cs="Tahoma"/>
          <w:sz w:val="22"/>
          <w:szCs w:val="22"/>
        </w:rPr>
        <w:t xml:space="preserve"> os documentos e informações relevantes para a tomada de decisão de investimento sobre as Debêntures</w:t>
      </w:r>
      <w:r w:rsidRPr="00BA651C">
        <w:rPr>
          <w:rFonts w:ascii="Tahoma" w:hAnsi="Tahoma" w:cs="Tahoma"/>
          <w:sz w:val="22"/>
          <w:szCs w:val="22"/>
          <w:bdr w:val="none" w:sz="0" w:space="0" w:color="auto" w:frame="1"/>
          <w:lang w:bidi="en-US"/>
        </w:rPr>
        <w:t xml:space="preserve"> e não omitem qualquer fato relevante necessário</w:t>
      </w:r>
      <w:r w:rsidRPr="00BA651C">
        <w:rPr>
          <w:rFonts w:ascii="Tahoma" w:hAnsi="Tahoma" w:cs="Tahoma"/>
          <w:sz w:val="22"/>
          <w:szCs w:val="22"/>
        </w:rPr>
        <w:t xml:space="preserve">; </w:t>
      </w:r>
    </w:p>
    <w:p w14:paraId="6D764ED7" w14:textId="77777777" w:rsidR="00C60958" w:rsidRPr="00BA651C" w:rsidRDefault="00C60958">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está cumprindo as leis, regulamentos, normas administrativas e determinações dos órgãos governamentais, autarquias ou instâncias judiciais aplicáveis ao exercício de suas atividades; </w:t>
      </w:r>
    </w:p>
    <w:p w14:paraId="6EBB7761" w14:textId="77777777" w:rsidR="00C60958" w:rsidRPr="00BA651C" w:rsidRDefault="00C60958">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obteve e atualmente mantém válidas, eficazes e em pleno vigor, pelo prazo necessário, todas as licenças, concessões, autorizações e permissões emitidas pelas autoridades governamentais brasileiras competentes, inclusive ambientais, necessárias na presente data para a implementação e/ou desenvolvimento do Projeto. </w:t>
      </w:r>
    </w:p>
    <w:p w14:paraId="28DFBCF3" w14:textId="77777777" w:rsidR="00C60958" w:rsidRPr="00BA651C" w:rsidRDefault="00C60958">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está cumprindo as condições sociais e ambientais estabelecidas pelas licenças ambientais; </w:t>
      </w:r>
    </w:p>
    <w:p w14:paraId="2A6081BB" w14:textId="77777777" w:rsidR="00C60958" w:rsidRPr="00BA651C" w:rsidRDefault="00C60958">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está em dia com o pagamento de todas as obrigações de natureza tributária (municipal, estadual e federal), trabalhista, previdenciária, ambiental e de quaisquer outras obrigações aplicáveis impostas por lei</w:t>
      </w:r>
      <w:r w:rsidR="004125AE" w:rsidRPr="00BA651C">
        <w:rPr>
          <w:rFonts w:ascii="Tahoma" w:hAnsi="Tahoma" w:cs="Tahoma"/>
          <w:sz w:val="22"/>
          <w:szCs w:val="22"/>
        </w:rPr>
        <w:t xml:space="preserve">, </w:t>
      </w:r>
      <w:r w:rsidR="004F7A38" w:rsidRPr="00BA651C">
        <w:rPr>
          <w:rFonts w:ascii="Tahoma" w:eastAsia="Garamond" w:hAnsi="Tahoma" w:cs="Tahoma"/>
          <w:sz w:val="22"/>
          <w:szCs w:val="22"/>
        </w:rPr>
        <w:t xml:space="preserve">exceto em relação </w:t>
      </w:r>
      <w:r w:rsidR="00390AE5" w:rsidRPr="00BA651C">
        <w:rPr>
          <w:rFonts w:ascii="Tahoma" w:eastAsia="Garamond" w:hAnsi="Tahoma" w:cs="Tahoma"/>
          <w:sz w:val="22"/>
          <w:szCs w:val="22"/>
        </w:rPr>
        <w:t>àquelas</w:t>
      </w:r>
      <w:r w:rsidR="004F7A38" w:rsidRPr="00BA651C">
        <w:rPr>
          <w:rFonts w:ascii="Tahoma" w:eastAsia="Garamond" w:hAnsi="Tahoma" w:cs="Tahoma"/>
          <w:sz w:val="22"/>
          <w:szCs w:val="22"/>
        </w:rPr>
        <w:t xml:space="preserve"> que estejam sendo contestad</w:t>
      </w:r>
      <w:r w:rsidR="00390AE5" w:rsidRPr="00BA651C">
        <w:rPr>
          <w:rFonts w:ascii="Tahoma" w:eastAsia="Garamond" w:hAnsi="Tahoma" w:cs="Tahoma"/>
          <w:sz w:val="22"/>
          <w:szCs w:val="22"/>
        </w:rPr>
        <w:t>a</w:t>
      </w:r>
      <w:r w:rsidR="004F7A38" w:rsidRPr="00BA651C">
        <w:rPr>
          <w:rFonts w:ascii="Tahoma" w:eastAsia="Garamond" w:hAnsi="Tahoma" w:cs="Tahoma"/>
          <w:sz w:val="22"/>
          <w:szCs w:val="22"/>
        </w:rPr>
        <w:t>s em boa-fé e pelos procedimentos competentes</w:t>
      </w:r>
      <w:r w:rsidRPr="00BA651C">
        <w:rPr>
          <w:rFonts w:ascii="Tahoma" w:hAnsi="Tahoma" w:cs="Tahoma"/>
          <w:sz w:val="22"/>
          <w:szCs w:val="22"/>
        </w:rPr>
        <w:t xml:space="preserve">; </w:t>
      </w:r>
    </w:p>
    <w:p w14:paraId="535DB966" w14:textId="77777777" w:rsidR="00C60958" w:rsidRPr="00BA651C" w:rsidRDefault="00C60958">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bookmarkStart w:id="63" w:name="_Ref423005656"/>
      <w:r w:rsidRPr="00BA651C">
        <w:rPr>
          <w:rFonts w:ascii="Tahoma" w:hAnsi="Tahoma" w:cs="Tahoma"/>
          <w:sz w:val="22"/>
          <w:szCs w:val="22"/>
        </w:rPr>
        <w:t>cumpre com as Leis Anticorrupção</w:t>
      </w:r>
      <w:bookmarkEnd w:id="63"/>
      <w:r w:rsidRPr="00BA651C">
        <w:rPr>
          <w:rFonts w:ascii="Tahoma" w:hAnsi="Tahoma" w:cs="Tahoma"/>
          <w:sz w:val="22"/>
          <w:szCs w:val="22"/>
        </w:rPr>
        <w:t xml:space="preserve">; </w:t>
      </w:r>
    </w:p>
    <w:p w14:paraId="4D9E6F6C" w14:textId="77777777" w:rsidR="00C60958" w:rsidRPr="00BA651C" w:rsidRDefault="00C60958">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inexiste (a) descumprimento de qualquer disposição legal ou de qualquer ordem judicial, administrativa ou arbitral; ou (b) qualquer processo, judicial, administrativo ou arbitral, inquérito ou qualquer tipo de investigação governamental</w:t>
      </w:r>
      <w:r w:rsidR="00F21FF5" w:rsidRPr="00BA651C">
        <w:rPr>
          <w:rFonts w:ascii="Tahoma" w:hAnsi="Tahoma" w:cs="Tahoma"/>
          <w:sz w:val="22"/>
          <w:szCs w:val="22"/>
        </w:rPr>
        <w:t>, em qualquer caso, que possa caus</w:t>
      </w:r>
      <w:r w:rsidR="005D3D72" w:rsidRPr="00BA651C">
        <w:rPr>
          <w:rFonts w:ascii="Tahoma" w:hAnsi="Tahoma" w:cs="Tahoma"/>
          <w:sz w:val="22"/>
          <w:szCs w:val="22"/>
        </w:rPr>
        <w:t>ar uma Mudança Adversa Relevante</w:t>
      </w:r>
      <w:r w:rsidRPr="00BA651C">
        <w:rPr>
          <w:rFonts w:ascii="Tahoma" w:hAnsi="Tahoma" w:cs="Tahoma"/>
          <w:sz w:val="22"/>
          <w:szCs w:val="22"/>
        </w:rPr>
        <w:t xml:space="preserve">; </w:t>
      </w:r>
    </w:p>
    <w:p w14:paraId="52255541" w14:textId="77777777" w:rsidR="00C60958" w:rsidRPr="00BA651C" w:rsidRDefault="00020667">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exclusivamente </w:t>
      </w:r>
      <w:r w:rsidR="00C60958" w:rsidRPr="00BA651C">
        <w:rPr>
          <w:rFonts w:ascii="Tahoma" w:hAnsi="Tahoma" w:cs="Tahoma"/>
          <w:sz w:val="22"/>
          <w:szCs w:val="22"/>
        </w:rPr>
        <w:t xml:space="preserve">em relação </w:t>
      </w:r>
      <w:r w:rsidR="00842459" w:rsidRPr="00BA651C">
        <w:rPr>
          <w:rFonts w:ascii="Tahoma" w:hAnsi="Tahoma" w:cs="Tahoma"/>
          <w:sz w:val="22"/>
          <w:szCs w:val="22"/>
        </w:rPr>
        <w:t xml:space="preserve">à </w:t>
      </w:r>
      <w:r w:rsidR="00B00FA9" w:rsidRPr="00BA651C">
        <w:rPr>
          <w:rFonts w:ascii="Tahoma" w:hAnsi="Tahoma" w:cs="Tahoma"/>
          <w:sz w:val="22"/>
          <w:szCs w:val="22"/>
        </w:rPr>
        <w:t>Emissora</w:t>
      </w:r>
      <w:r w:rsidR="00C60958" w:rsidRPr="00BA651C">
        <w:rPr>
          <w:rFonts w:ascii="Tahoma" w:hAnsi="Tahoma" w:cs="Tahoma"/>
          <w:sz w:val="22"/>
          <w:szCs w:val="22"/>
        </w:rPr>
        <w:t xml:space="preserve">: está plenamente ciente de que, nos termos do artigo 9º da Instrução CVM 476, não poderá emitir novas debêntures do mesmo tipo no prazo de 4 (quatro) meses contados da data do encerramento da Oferta, exceto se a nova oferta seja registrada na CVM; </w:t>
      </w:r>
    </w:p>
    <w:p w14:paraId="7D448257" w14:textId="77777777" w:rsidR="00C60958" w:rsidRPr="00BA651C" w:rsidRDefault="00020667">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não </w:t>
      </w:r>
      <w:r w:rsidR="00E20481" w:rsidRPr="00BA651C">
        <w:rPr>
          <w:rFonts w:ascii="Tahoma" w:hAnsi="Tahoma" w:cs="Tahoma"/>
          <w:sz w:val="22"/>
          <w:szCs w:val="22"/>
        </w:rPr>
        <w:t xml:space="preserve">está ciente de </w:t>
      </w:r>
      <w:r w:rsidR="00C60958" w:rsidRPr="00BA651C">
        <w:rPr>
          <w:rFonts w:ascii="Tahoma" w:hAnsi="Tahoma" w:cs="Tahoma"/>
          <w:sz w:val="22"/>
          <w:szCs w:val="22"/>
        </w:rPr>
        <w:t xml:space="preserve">qualquer ligação entre a </w:t>
      </w:r>
      <w:r w:rsidR="00B00FA9" w:rsidRPr="00BA651C">
        <w:rPr>
          <w:rFonts w:ascii="Tahoma" w:hAnsi="Tahoma" w:cs="Tahoma"/>
          <w:sz w:val="22"/>
          <w:szCs w:val="22"/>
        </w:rPr>
        <w:t>Emissora</w:t>
      </w:r>
      <w:r w:rsidR="00C60958" w:rsidRPr="00BA651C">
        <w:rPr>
          <w:rFonts w:ascii="Tahoma" w:hAnsi="Tahoma" w:cs="Tahoma"/>
          <w:sz w:val="22"/>
          <w:szCs w:val="22"/>
        </w:rPr>
        <w:t>, a</w:t>
      </w:r>
      <w:r w:rsidR="00842459" w:rsidRPr="00BA651C">
        <w:rPr>
          <w:rFonts w:ascii="Tahoma" w:hAnsi="Tahoma" w:cs="Tahoma"/>
          <w:sz w:val="22"/>
          <w:szCs w:val="22"/>
        </w:rPr>
        <w:t xml:space="preserve"> </w:t>
      </w:r>
      <w:r w:rsidR="001D43E9" w:rsidRPr="00BA651C">
        <w:rPr>
          <w:rFonts w:ascii="Tahoma" w:hAnsi="Tahoma" w:cs="Tahoma"/>
          <w:sz w:val="22"/>
          <w:szCs w:val="22"/>
        </w:rPr>
        <w:t xml:space="preserve">Garantidora </w:t>
      </w:r>
      <w:r w:rsidR="00C60958" w:rsidRPr="00BA651C">
        <w:rPr>
          <w:rFonts w:ascii="Tahoma" w:hAnsi="Tahoma" w:cs="Tahoma"/>
          <w:sz w:val="22"/>
          <w:szCs w:val="22"/>
        </w:rPr>
        <w:t xml:space="preserve">e o </w:t>
      </w:r>
      <w:r w:rsidR="00842459" w:rsidRPr="00BA651C">
        <w:rPr>
          <w:rFonts w:ascii="Tahoma" w:hAnsi="Tahoma" w:cs="Tahoma"/>
          <w:sz w:val="22"/>
          <w:szCs w:val="22"/>
        </w:rPr>
        <w:t>Agente Fiduciário</w:t>
      </w:r>
      <w:r w:rsidR="00C60958" w:rsidRPr="00BA651C">
        <w:rPr>
          <w:rFonts w:ascii="Tahoma" w:hAnsi="Tahoma" w:cs="Tahoma"/>
          <w:sz w:val="22"/>
          <w:szCs w:val="22"/>
        </w:rPr>
        <w:t xml:space="preserve"> que impeça o Agente Fiduciário de exercer plenamente suas funções;</w:t>
      </w:r>
      <w:r w:rsidR="00E20481" w:rsidRPr="00BA651C">
        <w:rPr>
          <w:rFonts w:ascii="Tahoma" w:hAnsi="Tahoma" w:cs="Tahoma"/>
          <w:sz w:val="22"/>
          <w:szCs w:val="22"/>
        </w:rPr>
        <w:t xml:space="preserve"> </w:t>
      </w:r>
    </w:p>
    <w:p w14:paraId="48493ABE" w14:textId="77777777" w:rsidR="00E20481" w:rsidRPr="00BA651C" w:rsidRDefault="00E20481">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mantém todos os ativos relevante</w:t>
      </w:r>
      <w:r w:rsidR="00136ED8" w:rsidRPr="00BA651C">
        <w:rPr>
          <w:rFonts w:ascii="Tahoma" w:hAnsi="Tahoma" w:cs="Tahoma"/>
          <w:sz w:val="22"/>
          <w:szCs w:val="22"/>
        </w:rPr>
        <w:t>s</w:t>
      </w:r>
      <w:r w:rsidRPr="00BA651C">
        <w:rPr>
          <w:rFonts w:ascii="Tahoma" w:hAnsi="Tahoma" w:cs="Tahoma"/>
          <w:sz w:val="22"/>
          <w:szCs w:val="22"/>
        </w:rPr>
        <w:t xml:space="preserve"> devidamente segurados, conforme </w:t>
      </w:r>
      <w:r w:rsidR="00AB05FD" w:rsidRPr="00BA651C">
        <w:rPr>
          <w:rFonts w:ascii="Tahoma" w:hAnsi="Tahoma" w:cs="Tahoma"/>
          <w:sz w:val="22"/>
          <w:szCs w:val="22"/>
        </w:rPr>
        <w:t xml:space="preserve">razoavelmente </w:t>
      </w:r>
      <w:r w:rsidRPr="00BA651C">
        <w:rPr>
          <w:rFonts w:ascii="Tahoma" w:hAnsi="Tahoma" w:cs="Tahoma"/>
          <w:sz w:val="22"/>
          <w:szCs w:val="22"/>
        </w:rPr>
        <w:t>esperado e em consonância com os padrões de mercado;</w:t>
      </w:r>
      <w:r w:rsidR="00AB05FD" w:rsidRPr="00BA651C">
        <w:rPr>
          <w:rFonts w:ascii="Tahoma" w:hAnsi="Tahoma" w:cs="Tahoma"/>
          <w:sz w:val="22"/>
          <w:szCs w:val="22"/>
        </w:rPr>
        <w:t xml:space="preserve"> </w:t>
      </w:r>
    </w:p>
    <w:p w14:paraId="3C5F5DAB" w14:textId="77777777" w:rsidR="001814A9" w:rsidRPr="00BA651C" w:rsidRDefault="003966BE">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rPr>
        <w:t xml:space="preserve">a </w:t>
      </w:r>
      <w:r w:rsidR="00757F36" w:rsidRPr="00BA651C">
        <w:rPr>
          <w:rFonts w:ascii="Tahoma" w:hAnsi="Tahoma" w:cs="Tahoma"/>
          <w:sz w:val="22"/>
          <w:szCs w:val="22"/>
        </w:rPr>
        <w:t xml:space="preserve">Emissora </w:t>
      </w:r>
      <w:r w:rsidRPr="00BA651C">
        <w:rPr>
          <w:rFonts w:ascii="Tahoma" w:hAnsi="Tahoma" w:cs="Tahoma"/>
          <w:sz w:val="22"/>
          <w:szCs w:val="22"/>
        </w:rPr>
        <w:t>est</w:t>
      </w:r>
      <w:r w:rsidR="00757F36" w:rsidRPr="00BA651C">
        <w:rPr>
          <w:rFonts w:ascii="Tahoma" w:hAnsi="Tahoma" w:cs="Tahoma"/>
          <w:sz w:val="22"/>
          <w:szCs w:val="22"/>
        </w:rPr>
        <w:t>á</w:t>
      </w:r>
      <w:r w:rsidRPr="00BA651C">
        <w:rPr>
          <w:rFonts w:ascii="Tahoma" w:hAnsi="Tahoma" w:cs="Tahoma"/>
          <w:sz w:val="22"/>
          <w:szCs w:val="22"/>
        </w:rPr>
        <w:t xml:space="preserve"> adimplente com todas as suas obrigações decorrentes do Contrato de Concessão; </w:t>
      </w:r>
    </w:p>
    <w:p w14:paraId="31995060" w14:textId="73612929" w:rsidR="003966BE" w:rsidRPr="00842FEF" w:rsidRDefault="001814A9">
      <w:pPr>
        <w:pStyle w:val="PargrafodaLista"/>
        <w:numPr>
          <w:ilvl w:val="0"/>
          <w:numId w:val="11"/>
        </w:numPr>
        <w:autoSpaceDE/>
        <w:autoSpaceDN/>
        <w:adjustRightInd/>
        <w:spacing w:before="120" w:after="120"/>
        <w:ind w:left="1418" w:hanging="709"/>
        <w:contextualSpacing w:val="0"/>
        <w:jc w:val="both"/>
        <w:rPr>
          <w:rFonts w:ascii="Tahoma" w:hAnsi="Tahoma"/>
          <w:b/>
          <w:i/>
          <w:sz w:val="22"/>
        </w:rPr>
      </w:pPr>
      <w:r w:rsidRPr="00BA651C">
        <w:rPr>
          <w:rFonts w:ascii="Tahoma" w:eastAsia="Arial Unicode MS" w:hAnsi="Tahoma" w:cs="Tahoma"/>
          <w:sz w:val="22"/>
          <w:szCs w:val="22"/>
        </w:rPr>
        <w:lastRenderedPageBreak/>
        <w:t xml:space="preserve">as demonstrações financeiras da </w:t>
      </w:r>
      <w:r w:rsidRPr="00842FEF">
        <w:rPr>
          <w:rFonts w:ascii="Tahoma" w:eastAsia="Arial Unicode MS" w:hAnsi="Tahoma" w:cs="Tahoma"/>
          <w:sz w:val="22"/>
          <w:szCs w:val="22"/>
        </w:rPr>
        <w:t xml:space="preserve">Emissora e </w:t>
      </w:r>
      <w:r w:rsidR="00117865" w:rsidRPr="00842FEF">
        <w:rPr>
          <w:rFonts w:ascii="Tahoma" w:eastAsia="Arial Unicode MS" w:hAnsi="Tahoma" w:cs="Tahoma"/>
          <w:sz w:val="22"/>
          <w:szCs w:val="22"/>
        </w:rPr>
        <w:t>da Garantidora</w:t>
      </w:r>
      <w:r w:rsidRPr="00842FEF">
        <w:rPr>
          <w:rFonts w:ascii="Tahoma" w:eastAsia="Arial Unicode MS" w:hAnsi="Tahoma" w:cs="Tahoma"/>
          <w:sz w:val="22"/>
          <w:szCs w:val="22"/>
        </w:rPr>
        <w:t xml:space="preserve">, datadas de </w:t>
      </w:r>
      <w:r w:rsidRPr="002914CD">
        <w:rPr>
          <w:rFonts w:ascii="Tahoma" w:eastAsia="Arial Unicode MS" w:hAnsi="Tahoma"/>
          <w:sz w:val="22"/>
        </w:rPr>
        <w:t>31</w:t>
      </w:r>
      <w:r w:rsidR="006D6F46" w:rsidRPr="002914CD">
        <w:rPr>
          <w:rFonts w:ascii="Tahoma" w:eastAsia="Arial Unicode MS" w:hAnsi="Tahoma"/>
          <w:sz w:val="22"/>
        </w:rPr>
        <w:t xml:space="preserve"> </w:t>
      </w:r>
      <w:r w:rsidRPr="002914CD">
        <w:rPr>
          <w:rFonts w:ascii="Tahoma" w:eastAsia="Arial Unicode MS" w:hAnsi="Tahoma"/>
          <w:sz w:val="22"/>
        </w:rPr>
        <w:t xml:space="preserve">de dezembro de </w:t>
      </w:r>
      <w:r w:rsidR="00493607" w:rsidRPr="002914CD">
        <w:rPr>
          <w:rFonts w:ascii="Tahoma" w:eastAsia="Arial Unicode MS" w:hAnsi="Tahoma" w:cs="Tahoma"/>
          <w:sz w:val="22"/>
          <w:szCs w:val="22"/>
        </w:rPr>
        <w:t>2019</w:t>
      </w:r>
      <w:r w:rsidRPr="00842FEF">
        <w:rPr>
          <w:rFonts w:ascii="Tahoma" w:eastAsia="Arial Unicode MS" w:hAnsi="Tahoma" w:cs="Tahoma"/>
          <w:sz w:val="22"/>
          <w:szCs w:val="22"/>
        </w:rPr>
        <w:t xml:space="preserve">, representam corretamente a posição patrimonial e financeira da Emissora e </w:t>
      </w:r>
      <w:r w:rsidR="00117865" w:rsidRPr="00842FEF">
        <w:rPr>
          <w:rFonts w:ascii="Tahoma" w:eastAsia="Arial Unicode MS" w:hAnsi="Tahoma" w:cs="Tahoma"/>
          <w:sz w:val="22"/>
          <w:szCs w:val="22"/>
        </w:rPr>
        <w:t>da Garantidora</w:t>
      </w:r>
      <w:r w:rsidRPr="002115B4">
        <w:rPr>
          <w:rFonts w:ascii="Tahoma" w:eastAsia="Arial Unicode MS" w:hAnsi="Tahoma" w:cs="Tahoma"/>
          <w:sz w:val="22"/>
          <w:szCs w:val="22"/>
        </w:rPr>
        <w:t xml:space="preserve"> nas datas respectivas e foram devidamente elaboradas em conformidade com os princípios fundamentais de contabilidade do Brasil e refletem corretamente os ativos, passivos e contingências da Emissora </w:t>
      </w:r>
      <w:r w:rsidR="00117865" w:rsidRPr="00842FEF">
        <w:rPr>
          <w:rFonts w:ascii="Tahoma" w:eastAsia="Arial Unicode MS" w:hAnsi="Tahoma" w:cs="Tahoma"/>
          <w:sz w:val="22"/>
          <w:szCs w:val="22"/>
        </w:rPr>
        <w:t xml:space="preserve">e da </w:t>
      </w:r>
      <w:r w:rsidR="00117865" w:rsidRPr="00842FEF">
        <w:rPr>
          <w:rFonts w:ascii="Tahoma" w:hAnsi="Tahoma" w:cs="Tahoma"/>
          <w:sz w:val="22"/>
          <w:szCs w:val="22"/>
        </w:rPr>
        <w:t>Garantidora</w:t>
      </w:r>
      <w:r w:rsidRPr="00842FEF">
        <w:rPr>
          <w:rFonts w:ascii="Tahoma" w:eastAsia="Arial Unicode MS" w:hAnsi="Tahoma" w:cs="Tahoma"/>
          <w:sz w:val="22"/>
          <w:szCs w:val="22"/>
        </w:rPr>
        <w:t xml:space="preserve">. Desde a data das demonstrações financeiras relativas ao período encerrado em </w:t>
      </w:r>
      <w:r w:rsidRPr="002914CD">
        <w:rPr>
          <w:rFonts w:ascii="Tahoma" w:eastAsia="Arial Unicode MS" w:hAnsi="Tahoma"/>
          <w:sz w:val="22"/>
        </w:rPr>
        <w:t xml:space="preserve">31 de dezembro de </w:t>
      </w:r>
      <w:r w:rsidR="00493607" w:rsidRPr="002914CD">
        <w:rPr>
          <w:rFonts w:ascii="Tahoma" w:eastAsia="Arial Unicode MS" w:hAnsi="Tahoma" w:cs="Tahoma"/>
          <w:sz w:val="22"/>
          <w:szCs w:val="22"/>
        </w:rPr>
        <w:t>2019</w:t>
      </w:r>
      <w:r w:rsidR="00493607" w:rsidRPr="00842FEF">
        <w:rPr>
          <w:rFonts w:ascii="Tahoma" w:eastAsia="Arial Unicode MS" w:hAnsi="Tahoma" w:cs="Tahoma"/>
          <w:sz w:val="22"/>
          <w:szCs w:val="22"/>
        </w:rPr>
        <w:t xml:space="preserve"> </w:t>
      </w:r>
      <w:r w:rsidRPr="00842FEF">
        <w:rPr>
          <w:rFonts w:ascii="Tahoma" w:eastAsia="Arial Unicode MS" w:hAnsi="Tahoma" w:cs="Tahoma"/>
          <w:sz w:val="22"/>
          <w:szCs w:val="22"/>
        </w:rPr>
        <w:t xml:space="preserve">e até a presente data não houve nenhuma Mudança </w:t>
      </w:r>
      <w:r w:rsidR="00B55C5D" w:rsidRPr="00842FEF">
        <w:rPr>
          <w:rFonts w:ascii="Tahoma" w:eastAsia="Arial Unicode MS" w:hAnsi="Tahoma" w:cs="Tahoma"/>
          <w:sz w:val="22"/>
          <w:szCs w:val="22"/>
        </w:rPr>
        <w:t>Adversa</w:t>
      </w:r>
      <w:r w:rsidRPr="002115B4">
        <w:rPr>
          <w:rFonts w:ascii="Tahoma" w:eastAsia="Arial Unicode MS" w:hAnsi="Tahoma" w:cs="Tahoma"/>
          <w:sz w:val="22"/>
          <w:szCs w:val="22"/>
        </w:rPr>
        <w:t xml:space="preserve"> Relevante na situação financeira e nos resultados operacionais em questão, não houve</w:t>
      </w:r>
      <w:r w:rsidRPr="00842FEF">
        <w:rPr>
          <w:rFonts w:ascii="Tahoma" w:eastAsia="Arial Unicode MS" w:hAnsi="Tahoma" w:cs="Tahoma"/>
          <w:sz w:val="22"/>
          <w:szCs w:val="22"/>
        </w:rPr>
        <w:t xml:space="preserve"> qualquer operação envolvendo a Emissora ou a </w:t>
      </w:r>
      <w:r w:rsidR="00117865" w:rsidRPr="00842FEF">
        <w:rPr>
          <w:rFonts w:ascii="Tahoma" w:hAnsi="Tahoma" w:cs="Tahoma"/>
          <w:sz w:val="22"/>
          <w:szCs w:val="22"/>
        </w:rPr>
        <w:t>Garantidora</w:t>
      </w:r>
      <w:r w:rsidRPr="00842FEF">
        <w:rPr>
          <w:rFonts w:ascii="Tahoma" w:eastAsia="Arial Unicode MS" w:hAnsi="Tahoma" w:cs="Tahoma"/>
          <w:sz w:val="22"/>
          <w:szCs w:val="22"/>
        </w:rPr>
        <w:t xml:space="preserve">, fora do curso normal de seus negócios, que seja relevante para a Emissora ou para a </w:t>
      </w:r>
      <w:r w:rsidR="00117865" w:rsidRPr="00842FEF">
        <w:rPr>
          <w:rFonts w:ascii="Tahoma" w:hAnsi="Tahoma" w:cs="Tahoma"/>
          <w:sz w:val="22"/>
          <w:szCs w:val="22"/>
        </w:rPr>
        <w:t>Garantidora</w:t>
      </w:r>
      <w:r w:rsidRPr="00842FEF">
        <w:rPr>
          <w:rFonts w:ascii="Tahoma" w:eastAsia="Arial Unicode MS" w:hAnsi="Tahoma" w:cs="Tahoma"/>
          <w:sz w:val="22"/>
          <w:szCs w:val="22"/>
        </w:rPr>
        <w:t>, não houve pagamento pela Emissora de dividendos,</w:t>
      </w:r>
      <w:r w:rsidR="003B4190" w:rsidRPr="00842FEF">
        <w:rPr>
          <w:rFonts w:ascii="Tahoma" w:eastAsia="Arial Unicode MS" w:hAnsi="Tahoma" w:cs="Tahoma"/>
          <w:sz w:val="22"/>
          <w:szCs w:val="22"/>
        </w:rPr>
        <w:t xml:space="preserve"> exceto em relação aos pagamentos de dividendos decorrentes das Distribuições Permitidas,</w:t>
      </w:r>
      <w:r w:rsidRPr="00842FEF">
        <w:rPr>
          <w:rFonts w:ascii="Tahoma" w:eastAsia="Arial Unicode MS" w:hAnsi="Tahoma" w:cs="Tahoma"/>
          <w:sz w:val="22"/>
          <w:szCs w:val="22"/>
        </w:rPr>
        <w:t xml:space="preserve"> não houve qualquer alteração no capital social ou aumento do endividamento da Emissora, bem como a Emissora não contratou novas dívidas; </w:t>
      </w:r>
    </w:p>
    <w:p w14:paraId="61AD31E3" w14:textId="2DB5E502" w:rsidR="005D3D72" w:rsidRPr="00C075FD" w:rsidRDefault="005D3D72">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842FEF">
        <w:rPr>
          <w:rFonts w:ascii="Tahoma" w:hAnsi="Tahoma" w:cs="Tahoma"/>
          <w:w w:val="0"/>
          <w:sz w:val="22"/>
          <w:szCs w:val="22"/>
        </w:rPr>
        <w:t xml:space="preserve">inexiste, na Data de Emissão, pendências judiciais, arbitrais e/ou administrativas não reveladas e/ou não indicadas nas Demonstrações Financeiras da Emissora, datadas de </w:t>
      </w:r>
      <w:r w:rsidRPr="002914CD">
        <w:rPr>
          <w:rFonts w:ascii="Tahoma" w:hAnsi="Tahoma"/>
          <w:w w:val="0"/>
          <w:sz w:val="22"/>
        </w:rPr>
        <w:t xml:space="preserve">31 de dezembro de </w:t>
      </w:r>
      <w:r w:rsidR="00493607" w:rsidRPr="002914CD">
        <w:rPr>
          <w:rFonts w:ascii="Tahoma" w:hAnsi="Tahoma" w:cs="Tahoma"/>
          <w:w w:val="0"/>
          <w:sz w:val="22"/>
          <w:szCs w:val="22"/>
        </w:rPr>
        <w:t>2019</w:t>
      </w:r>
      <w:r w:rsidRPr="00842FEF">
        <w:rPr>
          <w:rFonts w:ascii="Tahoma" w:hAnsi="Tahoma" w:cs="Tahoma"/>
          <w:w w:val="0"/>
          <w:sz w:val="22"/>
          <w:szCs w:val="22"/>
        </w:rPr>
        <w:t>,</w:t>
      </w:r>
      <w:r w:rsidR="00885825" w:rsidRPr="00842FEF">
        <w:rPr>
          <w:rFonts w:ascii="Tahoma" w:hAnsi="Tahoma"/>
          <w:w w:val="0"/>
          <w:sz w:val="22"/>
        </w:rPr>
        <w:t xml:space="preserve"> ou no Anexo</w:t>
      </w:r>
      <w:r w:rsidR="00885825" w:rsidRPr="000B378E">
        <w:rPr>
          <w:rFonts w:ascii="Tahoma" w:hAnsi="Tahoma"/>
          <w:w w:val="0"/>
          <w:sz w:val="22"/>
        </w:rPr>
        <w:t xml:space="preserve"> </w:t>
      </w:r>
      <w:r w:rsidR="00606CB9" w:rsidRPr="000B378E">
        <w:rPr>
          <w:rFonts w:ascii="Tahoma" w:hAnsi="Tahoma" w:cs="Tahoma"/>
          <w:w w:val="0"/>
          <w:sz w:val="22"/>
          <w:szCs w:val="22"/>
        </w:rPr>
        <w:t>I</w:t>
      </w:r>
      <w:r w:rsidR="00C66E8B" w:rsidRPr="000B378E">
        <w:rPr>
          <w:rFonts w:ascii="Tahoma" w:hAnsi="Tahoma" w:cs="Tahoma"/>
          <w:w w:val="0"/>
          <w:sz w:val="22"/>
          <w:szCs w:val="22"/>
        </w:rPr>
        <w:t>I</w:t>
      </w:r>
      <w:r w:rsidR="00606CB9" w:rsidRPr="000B378E">
        <w:rPr>
          <w:rFonts w:ascii="Tahoma" w:hAnsi="Tahoma" w:cs="Tahoma"/>
          <w:w w:val="0"/>
          <w:sz w:val="22"/>
          <w:szCs w:val="22"/>
        </w:rPr>
        <w:t>I</w:t>
      </w:r>
      <w:r w:rsidR="003D38BA" w:rsidRPr="000B378E">
        <w:rPr>
          <w:rFonts w:ascii="Tahoma" w:hAnsi="Tahoma"/>
          <w:w w:val="0"/>
          <w:sz w:val="22"/>
        </w:rPr>
        <w:t xml:space="preserve"> a esta Escritura de Emissão</w:t>
      </w:r>
      <w:r w:rsidRPr="00080BDF">
        <w:rPr>
          <w:rFonts w:ascii="Tahoma" w:hAnsi="Tahoma" w:cs="Tahoma"/>
          <w:w w:val="0"/>
          <w:sz w:val="22"/>
          <w:szCs w:val="22"/>
        </w:rPr>
        <w:t xml:space="preserve"> que, a critério justificado, possam acarretar deterioração significativa e substancial na</w:t>
      </w:r>
      <w:r w:rsidRPr="00BA651C">
        <w:rPr>
          <w:rFonts w:ascii="Tahoma" w:hAnsi="Tahoma" w:cs="Tahoma"/>
          <w:w w:val="0"/>
          <w:sz w:val="22"/>
          <w:szCs w:val="22"/>
        </w:rPr>
        <w:t xml:space="preserve"> situação econômica, socioambiental ou financeira da Emissora;</w:t>
      </w:r>
    </w:p>
    <w:p w14:paraId="4C5FC873" w14:textId="39D79939" w:rsidR="006B4CC9" w:rsidRPr="00BA651C" w:rsidRDefault="006B4CC9">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sidRPr="001F538B">
        <w:rPr>
          <w:rFonts w:ascii="Tahoma" w:hAnsi="Tahoma" w:cs="Tahoma"/>
          <w:sz w:val="22"/>
          <w:szCs w:val="22"/>
        </w:rPr>
        <w:t xml:space="preserve">todos os ativos da Emissora e da </w:t>
      </w:r>
      <w:r w:rsidR="00117865" w:rsidRPr="001F538B">
        <w:rPr>
          <w:rFonts w:ascii="Tahoma" w:hAnsi="Tahoma" w:cs="Tahoma"/>
          <w:sz w:val="22"/>
          <w:szCs w:val="22"/>
        </w:rPr>
        <w:t>Garantidora</w:t>
      </w:r>
      <w:r w:rsidRPr="001F538B">
        <w:rPr>
          <w:rFonts w:ascii="Tahoma" w:hAnsi="Tahoma" w:cs="Tahoma"/>
          <w:sz w:val="22"/>
          <w:szCs w:val="22"/>
        </w:rPr>
        <w:t xml:space="preserve"> encontram-se livres e desembaraçados de quaisquer </w:t>
      </w:r>
      <w:r w:rsidR="005D3D72" w:rsidRPr="00BA651C">
        <w:rPr>
          <w:rFonts w:ascii="Tahoma" w:hAnsi="Tahoma" w:cs="Tahoma"/>
          <w:sz w:val="22"/>
          <w:szCs w:val="22"/>
        </w:rPr>
        <w:t>Ônus</w:t>
      </w:r>
      <w:r w:rsidRPr="00BA651C">
        <w:rPr>
          <w:rFonts w:ascii="Tahoma" w:hAnsi="Tahoma" w:cs="Tahoma"/>
          <w:sz w:val="22"/>
          <w:szCs w:val="22"/>
        </w:rPr>
        <w:t xml:space="preserve">, dívidas, dúvidas, tributos, encargos judiciais ou extrajudiciais, não existindo contra a </w:t>
      </w:r>
      <w:r w:rsidR="005D3D72" w:rsidRPr="00BA651C">
        <w:rPr>
          <w:rFonts w:ascii="Tahoma" w:hAnsi="Tahoma" w:cs="Tahoma"/>
          <w:sz w:val="22"/>
          <w:szCs w:val="22"/>
        </w:rPr>
        <w:t xml:space="preserve">Emissora ou </w:t>
      </w:r>
      <w:r w:rsidR="00117865" w:rsidRPr="00BA651C">
        <w:rPr>
          <w:rFonts w:ascii="Tahoma" w:hAnsi="Tahoma" w:cs="Tahoma"/>
          <w:sz w:val="22"/>
          <w:szCs w:val="22"/>
        </w:rPr>
        <w:t xml:space="preserve">a Garantidora </w:t>
      </w:r>
      <w:r w:rsidRPr="00BA651C">
        <w:rPr>
          <w:rFonts w:ascii="Tahoma" w:hAnsi="Tahoma" w:cs="Tahoma"/>
          <w:sz w:val="22"/>
          <w:szCs w:val="22"/>
        </w:rPr>
        <w:t xml:space="preserve">qualquer ação ou procedimento judicial, administrativo ou fiscal que possa diretamente afetar adversamente tais ativos, ressalvadas </w:t>
      </w:r>
      <w:r w:rsidR="005D3D72" w:rsidRPr="00BA651C">
        <w:rPr>
          <w:rFonts w:ascii="Tahoma" w:hAnsi="Tahoma" w:cs="Tahoma"/>
          <w:sz w:val="22"/>
          <w:szCs w:val="22"/>
        </w:rPr>
        <w:t>as garantias prestadas em favor do BNDES no âmbito do Financiamento de Longo Prazo BNDES e o Pacote de Garantias.</w:t>
      </w:r>
    </w:p>
    <w:p w14:paraId="1199CEB4" w14:textId="361F51DF" w:rsidR="00E20481" w:rsidRPr="00BA651C" w:rsidRDefault="00BB1AEE">
      <w:pPr>
        <w:pStyle w:val="PargrafodaLista"/>
        <w:numPr>
          <w:ilvl w:val="0"/>
          <w:numId w:val="11"/>
        </w:numPr>
        <w:autoSpaceDE/>
        <w:autoSpaceDN/>
        <w:adjustRightInd/>
        <w:spacing w:before="120" w:after="120"/>
        <w:ind w:left="1418" w:hanging="709"/>
        <w:contextualSpacing w:val="0"/>
        <w:jc w:val="both"/>
        <w:rPr>
          <w:rFonts w:ascii="Tahoma" w:hAnsi="Tahoma" w:cs="Tahoma"/>
          <w:sz w:val="22"/>
          <w:szCs w:val="22"/>
        </w:rPr>
      </w:pPr>
      <w:r>
        <w:rPr>
          <w:rFonts w:ascii="Tahoma" w:hAnsi="Tahoma" w:cs="Tahoma"/>
          <w:sz w:val="22"/>
          <w:szCs w:val="22"/>
        </w:rPr>
        <w:t>até a presente data</w:t>
      </w:r>
      <w:r w:rsidR="00E20481" w:rsidRPr="00BA651C">
        <w:rPr>
          <w:rFonts w:ascii="Tahoma" w:hAnsi="Tahoma" w:cs="Tahoma"/>
          <w:sz w:val="22"/>
          <w:szCs w:val="22"/>
        </w:rPr>
        <w:t xml:space="preserve">, nenhuma Mudança Adversa </w:t>
      </w:r>
      <w:r w:rsidR="000016A9" w:rsidRPr="00BA651C">
        <w:rPr>
          <w:rFonts w:ascii="Tahoma" w:hAnsi="Tahoma" w:cs="Tahoma"/>
          <w:sz w:val="22"/>
          <w:szCs w:val="22"/>
        </w:rPr>
        <w:t xml:space="preserve">Relevante </w:t>
      </w:r>
      <w:r w:rsidR="00E20481" w:rsidRPr="00BA651C">
        <w:rPr>
          <w:rFonts w:ascii="Tahoma" w:hAnsi="Tahoma" w:cs="Tahoma"/>
          <w:sz w:val="22"/>
          <w:szCs w:val="22"/>
        </w:rPr>
        <w:t xml:space="preserve">ocorreu ou permanece em </w:t>
      </w:r>
      <w:r w:rsidR="00136ED8" w:rsidRPr="00BA651C">
        <w:rPr>
          <w:rFonts w:ascii="Tahoma" w:hAnsi="Tahoma" w:cs="Tahoma"/>
          <w:sz w:val="22"/>
          <w:szCs w:val="22"/>
        </w:rPr>
        <w:t>vigor</w:t>
      </w:r>
      <w:r w:rsidR="001814A9" w:rsidRPr="00BA651C">
        <w:rPr>
          <w:rFonts w:ascii="Tahoma" w:hAnsi="Tahoma" w:cs="Tahoma"/>
          <w:sz w:val="22"/>
          <w:szCs w:val="22"/>
        </w:rPr>
        <w:t>.</w:t>
      </w:r>
    </w:p>
    <w:p w14:paraId="549B8A95" w14:textId="77777777" w:rsidR="00E20481" w:rsidRPr="00BA651C" w:rsidRDefault="00E20481">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7.2 </w:t>
      </w:r>
      <w:bookmarkStart w:id="64" w:name="_Ref264567062"/>
      <w:r w:rsidR="00020667" w:rsidRPr="00BA651C">
        <w:rPr>
          <w:rFonts w:ascii="Tahoma" w:hAnsi="Tahoma" w:cs="Tahoma"/>
          <w:sz w:val="22"/>
          <w:szCs w:val="22"/>
        </w:rPr>
        <w:tab/>
      </w:r>
      <w:r w:rsidRPr="00BA651C">
        <w:rPr>
          <w:rFonts w:ascii="Tahoma" w:hAnsi="Tahoma" w:cs="Tahoma"/>
          <w:sz w:val="22"/>
          <w:szCs w:val="22"/>
        </w:rPr>
        <w:t xml:space="preserve">A </w:t>
      </w:r>
      <w:r w:rsidR="00B00FA9" w:rsidRPr="00BA651C">
        <w:rPr>
          <w:rFonts w:ascii="Tahoma" w:hAnsi="Tahoma" w:cs="Tahoma"/>
          <w:sz w:val="22"/>
          <w:szCs w:val="22"/>
        </w:rPr>
        <w:t>Emissora</w:t>
      </w:r>
      <w:r w:rsidRPr="00BA651C">
        <w:rPr>
          <w:rFonts w:ascii="Tahoma" w:hAnsi="Tahoma" w:cs="Tahoma"/>
          <w:sz w:val="22"/>
          <w:szCs w:val="22"/>
        </w:rPr>
        <w:t xml:space="preserve">, em caráter irrevogável e irretratável, obriga-se a indenizar os Debenturistas e o Agente Fiduciário por todos e quaisquer prejuízos, danos, perdas, custos e/ou despesas (incluindo custas judiciais e honorários advocatícios) diretamente incorridos </w:t>
      </w:r>
      <w:r w:rsidR="00EF12C9" w:rsidRPr="00BA651C">
        <w:rPr>
          <w:rFonts w:ascii="Tahoma" w:hAnsi="Tahoma" w:cs="Tahoma"/>
          <w:sz w:val="22"/>
          <w:szCs w:val="22"/>
        </w:rPr>
        <w:t>(excluindo danos indiretos como</w:t>
      </w:r>
      <w:r w:rsidR="00682D0E" w:rsidRPr="00BA651C">
        <w:rPr>
          <w:rFonts w:ascii="Tahoma" w:hAnsi="Tahoma" w:cs="Tahoma"/>
          <w:sz w:val="22"/>
          <w:szCs w:val="22"/>
        </w:rPr>
        <w:t>, por exemplo,</w:t>
      </w:r>
      <w:r w:rsidR="00EF12C9" w:rsidRPr="00BA651C">
        <w:rPr>
          <w:rFonts w:ascii="Tahoma" w:hAnsi="Tahoma" w:cs="Tahoma"/>
          <w:sz w:val="22"/>
          <w:szCs w:val="22"/>
        </w:rPr>
        <w:t xml:space="preserve"> dano à imagem</w:t>
      </w:r>
      <w:r w:rsidR="00682D0E" w:rsidRPr="00BA651C">
        <w:rPr>
          <w:rFonts w:ascii="Tahoma" w:hAnsi="Tahoma" w:cs="Tahoma"/>
          <w:sz w:val="22"/>
          <w:szCs w:val="22"/>
        </w:rPr>
        <w:t>, perda de receita</w:t>
      </w:r>
      <w:r w:rsidR="00EF12C9" w:rsidRPr="00BA651C">
        <w:rPr>
          <w:rFonts w:ascii="Tahoma" w:hAnsi="Tahoma" w:cs="Tahoma"/>
          <w:sz w:val="22"/>
          <w:szCs w:val="22"/>
        </w:rPr>
        <w:t xml:space="preserve"> e lucros cessantes) </w:t>
      </w:r>
      <w:r w:rsidRPr="00BA651C">
        <w:rPr>
          <w:rFonts w:ascii="Tahoma" w:hAnsi="Tahoma" w:cs="Tahoma"/>
          <w:sz w:val="22"/>
          <w:szCs w:val="22"/>
        </w:rPr>
        <w:t>e comprovados pelos Debenturistas e/ou pelo Agente Fiduciário exclusivamente em razão da falsidade e/ou incorreção de qualquer das declarações prestadas</w:t>
      </w:r>
      <w:bookmarkEnd w:id="64"/>
      <w:r w:rsidRPr="00BA651C">
        <w:rPr>
          <w:rFonts w:ascii="Tahoma" w:hAnsi="Tahoma" w:cs="Tahoma"/>
          <w:sz w:val="22"/>
          <w:szCs w:val="22"/>
        </w:rPr>
        <w:t xml:space="preserve"> nesta Escritura de Emissão. </w:t>
      </w:r>
    </w:p>
    <w:p w14:paraId="6E2062FF" w14:textId="77777777" w:rsidR="005E2F66" w:rsidRPr="00BA651C" w:rsidRDefault="005E2F66">
      <w:pPr>
        <w:autoSpaceDE/>
        <w:autoSpaceDN/>
        <w:adjustRightInd/>
        <w:spacing w:before="120" w:after="120"/>
        <w:jc w:val="both"/>
        <w:rPr>
          <w:rFonts w:ascii="Tahoma" w:hAnsi="Tahoma" w:cs="Tahoma"/>
          <w:sz w:val="22"/>
          <w:szCs w:val="22"/>
        </w:rPr>
      </w:pPr>
    </w:p>
    <w:p w14:paraId="6B82CDEA" w14:textId="77777777" w:rsidR="00E20481" w:rsidRPr="00BA651C" w:rsidRDefault="00E20481">
      <w:pPr>
        <w:keepNext/>
        <w:tabs>
          <w:tab w:val="num" w:pos="709"/>
        </w:tabs>
        <w:autoSpaceDE/>
        <w:autoSpaceDN/>
        <w:adjustRightInd/>
        <w:spacing w:before="120" w:after="120"/>
        <w:ind w:left="709" w:hanging="709"/>
        <w:jc w:val="both"/>
        <w:rPr>
          <w:rFonts w:ascii="Tahoma" w:hAnsi="Tahoma" w:cs="Tahoma"/>
          <w:b/>
          <w:smallCaps/>
          <w:sz w:val="22"/>
          <w:szCs w:val="22"/>
        </w:rPr>
      </w:pPr>
      <w:r w:rsidRPr="00BA651C">
        <w:rPr>
          <w:rFonts w:ascii="Tahoma" w:hAnsi="Tahoma" w:cs="Tahoma"/>
          <w:b/>
          <w:smallCaps/>
          <w:sz w:val="22"/>
          <w:szCs w:val="22"/>
        </w:rPr>
        <w:t xml:space="preserve">8. </w:t>
      </w:r>
      <w:r w:rsidR="005E2F66" w:rsidRPr="00BA651C">
        <w:rPr>
          <w:rFonts w:ascii="Tahoma" w:hAnsi="Tahoma" w:cs="Tahoma"/>
          <w:b/>
          <w:smallCaps/>
          <w:sz w:val="22"/>
          <w:szCs w:val="22"/>
        </w:rPr>
        <w:tab/>
      </w:r>
      <w:r w:rsidR="00414403" w:rsidRPr="00BA651C">
        <w:rPr>
          <w:rFonts w:ascii="Tahoma" w:hAnsi="Tahoma" w:cs="Tahoma"/>
          <w:b/>
          <w:smallCaps/>
          <w:sz w:val="22"/>
          <w:szCs w:val="22"/>
        </w:rPr>
        <w:t>Vencimento Antecipado</w:t>
      </w:r>
    </w:p>
    <w:p w14:paraId="14227ED3" w14:textId="5F0E6A05" w:rsidR="00E20481" w:rsidRPr="001F538B" w:rsidRDefault="00E20481">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8.1 </w:t>
      </w:r>
      <w:r w:rsidR="00020667" w:rsidRPr="00BA651C">
        <w:rPr>
          <w:rFonts w:ascii="Tahoma" w:hAnsi="Tahoma" w:cs="Tahoma"/>
          <w:sz w:val="22"/>
          <w:szCs w:val="22"/>
        </w:rPr>
        <w:tab/>
      </w:r>
      <w:r w:rsidR="003B4A44" w:rsidRPr="00BA651C">
        <w:rPr>
          <w:rFonts w:ascii="Tahoma" w:hAnsi="Tahoma" w:cs="Tahoma"/>
          <w:sz w:val="22"/>
          <w:szCs w:val="22"/>
        </w:rPr>
        <w:t xml:space="preserve">Observado </w:t>
      </w:r>
      <w:r w:rsidRPr="00BA651C">
        <w:rPr>
          <w:rFonts w:ascii="Tahoma" w:hAnsi="Tahoma" w:cs="Tahoma"/>
          <w:sz w:val="22"/>
          <w:szCs w:val="22"/>
        </w:rPr>
        <w:t>o disposto na Cláusula 8.1.1</w:t>
      </w:r>
      <w:r w:rsidR="00E0587E" w:rsidRPr="00BA651C">
        <w:rPr>
          <w:rFonts w:ascii="Tahoma" w:hAnsi="Tahoma" w:cs="Tahoma"/>
          <w:sz w:val="22"/>
          <w:szCs w:val="22"/>
        </w:rPr>
        <w:t>,</w:t>
      </w:r>
      <w:r w:rsidRPr="00BA651C">
        <w:rPr>
          <w:rFonts w:ascii="Tahoma" w:hAnsi="Tahoma" w:cs="Tahoma"/>
          <w:sz w:val="22"/>
          <w:szCs w:val="22"/>
        </w:rPr>
        <w:t xml:space="preserve"> o Agente Fiduciário deverá declarar antecipadamente vencidas as obrigações decorrentes das Debêntures, independentemente de qualquer notificação, e exigir o imediato pagamento, pela </w:t>
      </w:r>
      <w:r w:rsidR="00B00FA9" w:rsidRPr="00BA651C">
        <w:rPr>
          <w:rFonts w:ascii="Tahoma" w:hAnsi="Tahoma" w:cs="Tahoma"/>
          <w:sz w:val="22"/>
          <w:szCs w:val="22"/>
        </w:rPr>
        <w:t>Emissora</w:t>
      </w:r>
      <w:r w:rsidRPr="00BA651C">
        <w:rPr>
          <w:rFonts w:ascii="Tahoma" w:hAnsi="Tahoma" w:cs="Tahoma"/>
          <w:sz w:val="22"/>
          <w:szCs w:val="22"/>
        </w:rPr>
        <w:t xml:space="preserve">, do </w:t>
      </w:r>
      <w:r w:rsidR="00253AD2" w:rsidRPr="00AC65AF">
        <w:rPr>
          <w:rFonts w:ascii="Tahoma" w:hAnsi="Tahoma"/>
          <w:sz w:val="22"/>
          <w:bdr w:val="nil"/>
        </w:rPr>
        <w:t xml:space="preserve">Valor Nominal </w:t>
      </w:r>
      <w:r w:rsidR="00253AD2">
        <w:rPr>
          <w:rFonts w:ascii="Tahoma" w:hAnsi="Tahoma"/>
          <w:sz w:val="22"/>
          <w:bdr w:val="nil"/>
        </w:rPr>
        <w:t>Atualizado</w:t>
      </w:r>
      <w:r w:rsidR="00253AD2" w:rsidRPr="00AC65AF">
        <w:rPr>
          <w:rFonts w:ascii="Tahoma" w:hAnsi="Tahoma"/>
          <w:sz w:val="22"/>
          <w:bdr w:val="nil"/>
        </w:rPr>
        <w:t xml:space="preserve"> </w:t>
      </w:r>
      <w:r w:rsidRPr="00BA651C">
        <w:rPr>
          <w:rFonts w:ascii="Tahoma" w:hAnsi="Tahoma" w:cs="Tahoma"/>
          <w:sz w:val="22"/>
          <w:szCs w:val="22"/>
        </w:rPr>
        <w:t>das Debêntures</w:t>
      </w:r>
      <w:r w:rsidR="00E35B62" w:rsidRPr="00BA651C">
        <w:rPr>
          <w:rFonts w:ascii="Tahoma" w:hAnsi="Tahoma" w:cs="Tahoma"/>
          <w:sz w:val="22"/>
          <w:szCs w:val="22"/>
        </w:rPr>
        <w:t>,</w:t>
      </w:r>
      <w:r w:rsidRPr="00BA651C">
        <w:rPr>
          <w:rFonts w:ascii="Tahoma" w:hAnsi="Tahoma" w:cs="Tahoma"/>
          <w:sz w:val="22"/>
          <w:szCs w:val="22"/>
        </w:rPr>
        <w:t xml:space="preserve"> acrescido </w:t>
      </w:r>
      <w:r w:rsidR="00253AD2">
        <w:rPr>
          <w:rFonts w:ascii="Tahoma" w:hAnsi="Tahoma" w:cs="Tahoma"/>
          <w:sz w:val="22"/>
          <w:szCs w:val="22"/>
        </w:rPr>
        <w:t>dos Juros Remuneratórios</w:t>
      </w:r>
      <w:r w:rsidRPr="00BA651C">
        <w:rPr>
          <w:rFonts w:ascii="Tahoma" w:hAnsi="Tahoma" w:cs="Tahoma"/>
          <w:sz w:val="22"/>
          <w:szCs w:val="22"/>
        </w:rPr>
        <w:t xml:space="preserve">, </w:t>
      </w:r>
      <w:r w:rsidR="00253AD2" w:rsidRPr="00BA651C">
        <w:rPr>
          <w:rFonts w:ascii="Tahoma" w:hAnsi="Tahoma" w:cs="Tahoma"/>
          <w:sz w:val="22"/>
          <w:szCs w:val="22"/>
        </w:rPr>
        <w:t>calculad</w:t>
      </w:r>
      <w:r w:rsidR="00253AD2">
        <w:rPr>
          <w:rFonts w:ascii="Tahoma" w:hAnsi="Tahoma" w:cs="Tahoma"/>
          <w:sz w:val="22"/>
          <w:szCs w:val="22"/>
        </w:rPr>
        <w:t>os</w:t>
      </w:r>
      <w:r w:rsidR="00253AD2" w:rsidRPr="00BA651C">
        <w:rPr>
          <w:rFonts w:ascii="Tahoma" w:hAnsi="Tahoma" w:cs="Tahoma"/>
          <w:sz w:val="22"/>
          <w:szCs w:val="22"/>
        </w:rPr>
        <w:t xml:space="preserve"> </w:t>
      </w:r>
      <w:r w:rsidRPr="00BA651C">
        <w:rPr>
          <w:rFonts w:ascii="Tahoma" w:hAnsi="Tahoma" w:cs="Tahoma"/>
          <w:i/>
          <w:sz w:val="22"/>
          <w:szCs w:val="22"/>
        </w:rPr>
        <w:t>pro rata temporis</w:t>
      </w:r>
      <w:r w:rsidR="00B2545F" w:rsidRPr="00BA651C">
        <w:rPr>
          <w:rFonts w:ascii="Tahoma" w:hAnsi="Tahoma" w:cs="Tahoma"/>
          <w:sz w:val="22"/>
          <w:szCs w:val="22"/>
        </w:rPr>
        <w:t>, a partir d</w:t>
      </w:r>
      <w:r w:rsidRPr="00BA651C">
        <w:rPr>
          <w:rFonts w:ascii="Tahoma" w:hAnsi="Tahoma" w:cs="Tahoma"/>
          <w:sz w:val="22"/>
          <w:szCs w:val="22"/>
        </w:rPr>
        <w:t xml:space="preserve">a Data de </w:t>
      </w:r>
      <w:r w:rsidR="00B2545F" w:rsidRPr="00BA651C">
        <w:rPr>
          <w:rFonts w:ascii="Tahoma" w:hAnsi="Tahoma" w:cs="Tahoma"/>
          <w:sz w:val="22"/>
          <w:szCs w:val="22"/>
        </w:rPr>
        <w:t>Subscrição</w:t>
      </w:r>
      <w:r w:rsidR="00C12177" w:rsidRPr="00BA651C">
        <w:rPr>
          <w:rFonts w:ascii="Tahoma" w:hAnsi="Tahoma" w:cs="Tahoma"/>
          <w:sz w:val="22"/>
          <w:szCs w:val="22"/>
        </w:rPr>
        <w:t xml:space="preserve"> e Integralização</w:t>
      </w:r>
      <w:r w:rsidR="00931A33" w:rsidRPr="00BA651C">
        <w:rPr>
          <w:rFonts w:ascii="Tahoma" w:hAnsi="Tahoma" w:cs="Tahoma"/>
          <w:sz w:val="22"/>
          <w:szCs w:val="22"/>
        </w:rPr>
        <w:t xml:space="preserve"> </w:t>
      </w:r>
      <w:r w:rsidR="0060517E" w:rsidRPr="00BA651C">
        <w:rPr>
          <w:rFonts w:ascii="Tahoma" w:hAnsi="Tahoma" w:cs="Tahoma"/>
          <w:sz w:val="22"/>
          <w:szCs w:val="22"/>
          <w:bdr w:val="nil"/>
        </w:rPr>
        <w:t xml:space="preserve">ou da </w:t>
      </w:r>
      <w:r w:rsidR="0060517E" w:rsidRPr="00BA651C">
        <w:rPr>
          <w:rFonts w:ascii="Tahoma" w:hAnsi="Tahoma" w:cs="Tahoma"/>
          <w:sz w:val="22"/>
          <w:szCs w:val="22"/>
        </w:rPr>
        <w:t>Data de Pagamento imediatamente anterior</w:t>
      </w:r>
      <w:r w:rsidRPr="00BA651C">
        <w:rPr>
          <w:rFonts w:ascii="Tahoma" w:hAnsi="Tahoma" w:cs="Tahoma"/>
          <w:sz w:val="22"/>
          <w:szCs w:val="22"/>
        </w:rPr>
        <w:t xml:space="preserve">, conforme </w:t>
      </w:r>
      <w:r w:rsidR="00B2545F" w:rsidRPr="00BA651C">
        <w:rPr>
          <w:rFonts w:ascii="Tahoma" w:hAnsi="Tahoma" w:cs="Tahoma"/>
          <w:sz w:val="22"/>
          <w:szCs w:val="22"/>
        </w:rPr>
        <w:t>o caso</w:t>
      </w:r>
      <w:r w:rsidRPr="00BA651C">
        <w:rPr>
          <w:rFonts w:ascii="Tahoma" w:hAnsi="Tahoma" w:cs="Tahoma"/>
          <w:sz w:val="22"/>
          <w:szCs w:val="22"/>
        </w:rPr>
        <w:t xml:space="preserve">, até a data do efetivo pagamento, sem prejuízo, </w:t>
      </w:r>
      <w:r w:rsidR="00B2545F" w:rsidRPr="00BA651C">
        <w:rPr>
          <w:rFonts w:ascii="Tahoma" w:hAnsi="Tahoma" w:cs="Tahoma"/>
          <w:sz w:val="22"/>
          <w:szCs w:val="22"/>
        </w:rPr>
        <w:t>se aplicável</w:t>
      </w:r>
      <w:r w:rsidRPr="00BA651C">
        <w:rPr>
          <w:rFonts w:ascii="Tahoma" w:hAnsi="Tahoma" w:cs="Tahoma"/>
          <w:sz w:val="22"/>
          <w:szCs w:val="22"/>
        </w:rPr>
        <w:t xml:space="preserve">, dos Encargos Moratórios, </w:t>
      </w:r>
      <w:r w:rsidR="00136ED8" w:rsidRPr="00BA651C">
        <w:rPr>
          <w:rFonts w:ascii="Tahoma" w:hAnsi="Tahoma" w:cs="Tahoma"/>
          <w:sz w:val="22"/>
          <w:szCs w:val="22"/>
        </w:rPr>
        <w:t>mediante</w:t>
      </w:r>
      <w:r w:rsidRPr="00BA651C">
        <w:rPr>
          <w:rFonts w:ascii="Tahoma" w:hAnsi="Tahoma" w:cs="Tahoma"/>
          <w:sz w:val="22"/>
          <w:szCs w:val="22"/>
        </w:rPr>
        <w:t xml:space="preserve"> ocorrência de qualquer dos eventos previstos </w:t>
      </w:r>
      <w:r w:rsidR="00B2545F" w:rsidRPr="00BA651C">
        <w:rPr>
          <w:rFonts w:ascii="Tahoma" w:hAnsi="Tahoma" w:cs="Tahoma"/>
          <w:sz w:val="22"/>
          <w:szCs w:val="22"/>
        </w:rPr>
        <w:t xml:space="preserve">abaixo </w:t>
      </w:r>
      <w:r w:rsidRPr="00BA651C">
        <w:rPr>
          <w:rFonts w:ascii="Tahoma" w:hAnsi="Tahoma" w:cs="Tahoma"/>
          <w:sz w:val="22"/>
          <w:szCs w:val="22"/>
        </w:rPr>
        <w:t xml:space="preserve">(cada evento, um </w:t>
      </w:r>
      <w:r w:rsidR="00414403" w:rsidRPr="00BA651C">
        <w:rPr>
          <w:rFonts w:ascii="Tahoma" w:hAnsi="Tahoma" w:cs="Tahoma"/>
          <w:sz w:val="22"/>
          <w:szCs w:val="22"/>
        </w:rPr>
        <w:t>“</w:t>
      </w:r>
      <w:r w:rsidRPr="00BA651C">
        <w:rPr>
          <w:rFonts w:ascii="Tahoma" w:hAnsi="Tahoma" w:cs="Tahoma"/>
          <w:sz w:val="22"/>
          <w:szCs w:val="22"/>
          <w:u w:val="single"/>
        </w:rPr>
        <w:t>Evento de Inadimplemento</w:t>
      </w:r>
      <w:r w:rsidR="00414403" w:rsidRPr="00BA651C">
        <w:rPr>
          <w:rFonts w:ascii="Tahoma" w:hAnsi="Tahoma" w:cs="Tahoma"/>
          <w:sz w:val="22"/>
          <w:szCs w:val="22"/>
        </w:rPr>
        <w:t>”</w:t>
      </w:r>
      <w:r w:rsidRPr="00BA651C">
        <w:rPr>
          <w:rFonts w:ascii="Tahoma" w:hAnsi="Tahoma" w:cs="Tahoma"/>
          <w:sz w:val="22"/>
          <w:szCs w:val="22"/>
        </w:rPr>
        <w:t>).</w:t>
      </w:r>
      <w:r w:rsidR="00E0587E" w:rsidRPr="00BA651C">
        <w:rPr>
          <w:rFonts w:ascii="Tahoma" w:hAnsi="Tahoma" w:cs="Tahoma"/>
          <w:sz w:val="22"/>
          <w:szCs w:val="22"/>
        </w:rPr>
        <w:t xml:space="preserve"> </w:t>
      </w:r>
    </w:p>
    <w:p w14:paraId="0A681F06" w14:textId="77777777" w:rsidR="00E0587E" w:rsidRPr="00BA651C" w:rsidRDefault="00E0587E">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lastRenderedPageBreak/>
        <w:t>Insolvência, dissolução e outros</w:t>
      </w:r>
      <w:r w:rsidRPr="00BA651C">
        <w:rPr>
          <w:rFonts w:ascii="Tahoma" w:hAnsi="Tahoma" w:cs="Tahoma"/>
          <w:sz w:val="22"/>
          <w:szCs w:val="22"/>
        </w:rPr>
        <w:t xml:space="preserve">. </w:t>
      </w:r>
      <w:bookmarkStart w:id="65" w:name="_Ref495080450"/>
      <w:bookmarkStart w:id="66" w:name="_Ref352202607"/>
      <w:r w:rsidRPr="00BA651C">
        <w:rPr>
          <w:rFonts w:ascii="Tahoma" w:hAnsi="Tahoma" w:cs="Tahoma"/>
          <w:sz w:val="22"/>
          <w:szCs w:val="22"/>
        </w:rPr>
        <w:t>(a</w:t>
      </w:r>
      <w:r w:rsidR="005378BC" w:rsidRPr="00BA651C">
        <w:rPr>
          <w:rFonts w:ascii="Tahoma" w:hAnsi="Tahoma" w:cs="Tahoma"/>
          <w:sz w:val="22"/>
          <w:szCs w:val="22"/>
        </w:rPr>
        <w:t>) </w:t>
      </w:r>
      <w:r w:rsidR="00B2545F" w:rsidRPr="00BA651C">
        <w:rPr>
          <w:rFonts w:ascii="Tahoma" w:hAnsi="Tahoma" w:cs="Tahoma"/>
          <w:sz w:val="22"/>
          <w:szCs w:val="22"/>
        </w:rPr>
        <w:t>L</w:t>
      </w:r>
      <w:r w:rsidRPr="00BA651C">
        <w:rPr>
          <w:rFonts w:ascii="Tahoma" w:hAnsi="Tahoma" w:cs="Tahoma"/>
          <w:sz w:val="22"/>
          <w:szCs w:val="22"/>
        </w:rPr>
        <w:t xml:space="preserve">iquidação, dissolução, decretação de falência (ou qualquer outro procedimento similar na jurisdição em questão) da </w:t>
      </w:r>
      <w:r w:rsidR="00B00FA9" w:rsidRPr="00BA651C">
        <w:rPr>
          <w:rFonts w:ascii="Tahoma" w:hAnsi="Tahoma" w:cs="Tahoma"/>
          <w:sz w:val="22"/>
          <w:szCs w:val="22"/>
        </w:rPr>
        <w:t>Emissora</w:t>
      </w:r>
      <w:r w:rsidR="009F221D" w:rsidRPr="00BA651C">
        <w:rPr>
          <w:rFonts w:ascii="Tahoma" w:hAnsi="Tahoma" w:cs="Tahoma"/>
          <w:sz w:val="22"/>
          <w:szCs w:val="22"/>
        </w:rPr>
        <w:t xml:space="preserve"> e/ou </w:t>
      </w:r>
      <w:r w:rsidRPr="00BA651C">
        <w:rPr>
          <w:rFonts w:ascii="Tahoma" w:hAnsi="Tahoma" w:cs="Tahoma"/>
          <w:sz w:val="22"/>
          <w:szCs w:val="22"/>
        </w:rPr>
        <w:t xml:space="preserve">da </w:t>
      </w:r>
      <w:r w:rsidR="00117865" w:rsidRPr="00BA651C">
        <w:rPr>
          <w:rFonts w:ascii="Tahoma" w:hAnsi="Tahoma" w:cs="Tahoma"/>
          <w:sz w:val="22"/>
          <w:szCs w:val="22"/>
        </w:rPr>
        <w:t>Garantidora</w:t>
      </w:r>
      <w:r w:rsidRPr="00BA651C">
        <w:rPr>
          <w:rFonts w:ascii="Tahoma" w:hAnsi="Tahoma" w:cs="Tahoma"/>
          <w:sz w:val="22"/>
          <w:szCs w:val="22"/>
        </w:rPr>
        <w:t>; (b</w:t>
      </w:r>
      <w:r w:rsidR="009F221D" w:rsidRPr="00BA651C">
        <w:rPr>
          <w:rFonts w:ascii="Tahoma" w:hAnsi="Tahoma" w:cs="Tahoma"/>
          <w:sz w:val="22"/>
          <w:szCs w:val="22"/>
        </w:rPr>
        <w:t>) </w:t>
      </w:r>
      <w:r w:rsidRPr="00BA651C">
        <w:rPr>
          <w:rFonts w:ascii="Tahoma" w:hAnsi="Tahoma" w:cs="Tahoma"/>
          <w:sz w:val="22"/>
          <w:szCs w:val="22"/>
        </w:rPr>
        <w:t xml:space="preserve">pedido de autofalência (ou qualquer outro procedimento similar na jurisdição em questão) formulado pela </w:t>
      </w:r>
      <w:r w:rsidR="00B00FA9" w:rsidRPr="00BA651C">
        <w:rPr>
          <w:rFonts w:ascii="Tahoma" w:hAnsi="Tahoma" w:cs="Tahoma"/>
          <w:sz w:val="22"/>
          <w:szCs w:val="22"/>
        </w:rPr>
        <w:t>Emissora</w:t>
      </w:r>
      <w:r w:rsidR="009F221D" w:rsidRPr="00BA651C">
        <w:rPr>
          <w:rFonts w:ascii="Tahoma" w:hAnsi="Tahoma" w:cs="Tahoma"/>
          <w:sz w:val="22"/>
          <w:szCs w:val="22"/>
        </w:rPr>
        <w:t xml:space="preserve"> e/ou pela </w:t>
      </w:r>
      <w:r w:rsidR="00117865" w:rsidRPr="00BA651C">
        <w:rPr>
          <w:rFonts w:ascii="Tahoma" w:hAnsi="Tahoma" w:cs="Tahoma"/>
          <w:sz w:val="22"/>
          <w:szCs w:val="22"/>
        </w:rPr>
        <w:t>Garantidora</w:t>
      </w:r>
      <w:r w:rsidRPr="00BA651C">
        <w:rPr>
          <w:rFonts w:ascii="Tahoma" w:hAnsi="Tahoma" w:cs="Tahoma"/>
          <w:sz w:val="22"/>
          <w:szCs w:val="22"/>
        </w:rPr>
        <w:t>; (c</w:t>
      </w:r>
      <w:r w:rsidR="009F221D" w:rsidRPr="00BA651C">
        <w:rPr>
          <w:rFonts w:ascii="Tahoma" w:hAnsi="Tahoma" w:cs="Tahoma"/>
          <w:sz w:val="22"/>
          <w:szCs w:val="22"/>
        </w:rPr>
        <w:t>) </w:t>
      </w:r>
      <w:r w:rsidR="004B59E9" w:rsidRPr="00BA651C">
        <w:rPr>
          <w:rFonts w:ascii="Tahoma" w:hAnsi="Tahoma" w:cs="Tahoma"/>
          <w:sz w:val="22"/>
          <w:szCs w:val="22"/>
        </w:rPr>
        <w:t xml:space="preserve">apresentação, pela </w:t>
      </w:r>
      <w:r w:rsidR="00B00FA9" w:rsidRPr="00BA651C">
        <w:rPr>
          <w:rFonts w:ascii="Tahoma" w:hAnsi="Tahoma" w:cs="Tahoma"/>
          <w:sz w:val="22"/>
          <w:szCs w:val="22"/>
        </w:rPr>
        <w:t>Emissora</w:t>
      </w:r>
      <w:r w:rsidR="009F221D" w:rsidRPr="00BA651C">
        <w:rPr>
          <w:rFonts w:ascii="Tahoma" w:hAnsi="Tahoma" w:cs="Tahoma"/>
          <w:sz w:val="22"/>
          <w:szCs w:val="22"/>
        </w:rPr>
        <w:t xml:space="preserve"> e/ou pela </w:t>
      </w:r>
      <w:r w:rsidR="00117865" w:rsidRPr="00BA651C">
        <w:rPr>
          <w:rFonts w:ascii="Tahoma" w:hAnsi="Tahoma" w:cs="Tahoma"/>
          <w:sz w:val="22"/>
          <w:szCs w:val="22"/>
        </w:rPr>
        <w:t>Garantidora</w:t>
      </w:r>
      <w:r w:rsidR="004B59E9" w:rsidRPr="00BA651C">
        <w:rPr>
          <w:rFonts w:ascii="Tahoma" w:hAnsi="Tahoma" w:cs="Tahoma"/>
          <w:sz w:val="22"/>
          <w:szCs w:val="22"/>
        </w:rPr>
        <w:t xml:space="preserve">, de plano de recuperação extrajudicial (ou qualquer outro procedimento similar na jurisdição em questão) a qualquer credor ou classe de credores, independentemente de ter sido solicitada ou obtida a aprovação judicial do referido plano; </w:t>
      </w:r>
      <w:r w:rsidRPr="00BA651C">
        <w:rPr>
          <w:rFonts w:ascii="Tahoma" w:hAnsi="Tahoma" w:cs="Tahoma"/>
          <w:sz w:val="22"/>
          <w:szCs w:val="22"/>
        </w:rPr>
        <w:t>(d</w:t>
      </w:r>
      <w:r w:rsidR="009F221D" w:rsidRPr="00BA651C">
        <w:rPr>
          <w:rFonts w:ascii="Tahoma" w:hAnsi="Tahoma" w:cs="Tahoma"/>
          <w:sz w:val="22"/>
          <w:szCs w:val="22"/>
        </w:rPr>
        <w:t>) </w:t>
      </w:r>
      <w:r w:rsidRPr="00BA651C">
        <w:rPr>
          <w:rFonts w:ascii="Tahoma" w:hAnsi="Tahoma" w:cs="Tahoma"/>
          <w:sz w:val="22"/>
          <w:szCs w:val="22"/>
        </w:rPr>
        <w:t xml:space="preserve">apresentação, pela </w:t>
      </w:r>
      <w:r w:rsidR="00B00FA9" w:rsidRPr="00BA651C">
        <w:rPr>
          <w:rFonts w:ascii="Tahoma" w:hAnsi="Tahoma" w:cs="Tahoma"/>
          <w:sz w:val="22"/>
          <w:szCs w:val="22"/>
        </w:rPr>
        <w:t>Emissora</w:t>
      </w:r>
      <w:r w:rsidR="009F221D" w:rsidRPr="00BA651C">
        <w:rPr>
          <w:rFonts w:ascii="Tahoma" w:hAnsi="Tahoma" w:cs="Tahoma"/>
          <w:sz w:val="22"/>
          <w:szCs w:val="22"/>
        </w:rPr>
        <w:t xml:space="preserve"> e/ou pela</w:t>
      </w:r>
      <w:r w:rsidRPr="00BA651C">
        <w:rPr>
          <w:rFonts w:ascii="Tahoma" w:hAnsi="Tahoma" w:cs="Tahoma"/>
          <w:sz w:val="22"/>
          <w:szCs w:val="22"/>
        </w:rPr>
        <w:t xml:space="preserve"> </w:t>
      </w:r>
      <w:r w:rsidR="00117865" w:rsidRPr="00BA651C">
        <w:rPr>
          <w:rFonts w:ascii="Tahoma" w:hAnsi="Tahoma" w:cs="Tahoma"/>
          <w:sz w:val="22"/>
          <w:szCs w:val="22"/>
        </w:rPr>
        <w:t>Garantidora</w:t>
      </w:r>
      <w:r w:rsidR="009F221D" w:rsidRPr="00BA651C">
        <w:rPr>
          <w:rFonts w:ascii="Tahoma" w:hAnsi="Tahoma" w:cs="Tahoma"/>
          <w:sz w:val="22"/>
          <w:szCs w:val="22"/>
        </w:rPr>
        <w:t xml:space="preserve"> </w:t>
      </w:r>
      <w:r w:rsidR="004B59E9" w:rsidRPr="00BA651C">
        <w:rPr>
          <w:rFonts w:ascii="Tahoma" w:hAnsi="Tahoma" w:cs="Tahoma"/>
          <w:sz w:val="22"/>
          <w:szCs w:val="22"/>
        </w:rPr>
        <w:t xml:space="preserve">de plano de recuperação </w:t>
      </w:r>
      <w:r w:rsidRPr="00BA651C">
        <w:rPr>
          <w:rFonts w:ascii="Tahoma" w:hAnsi="Tahoma" w:cs="Tahoma"/>
          <w:sz w:val="22"/>
          <w:szCs w:val="22"/>
        </w:rPr>
        <w:t xml:space="preserve">judicial (ou qualquer outro procedimento similar na jurisdição em questão) a qualquer credor ou classe de credores, independentemente de </w:t>
      </w:r>
      <w:r w:rsidR="00136ED8" w:rsidRPr="00BA651C">
        <w:rPr>
          <w:rFonts w:ascii="Tahoma" w:hAnsi="Tahoma" w:cs="Tahoma"/>
          <w:sz w:val="22"/>
          <w:szCs w:val="22"/>
        </w:rPr>
        <w:t xml:space="preserve">referido plano </w:t>
      </w:r>
      <w:r w:rsidRPr="00BA651C">
        <w:rPr>
          <w:rFonts w:ascii="Tahoma" w:hAnsi="Tahoma" w:cs="Tahoma"/>
          <w:sz w:val="22"/>
          <w:szCs w:val="22"/>
        </w:rPr>
        <w:t xml:space="preserve">ter sido </w:t>
      </w:r>
      <w:r w:rsidR="005B347B" w:rsidRPr="00BA651C">
        <w:rPr>
          <w:rFonts w:ascii="Tahoma" w:hAnsi="Tahoma" w:cs="Tahoma"/>
          <w:sz w:val="22"/>
          <w:szCs w:val="22"/>
        </w:rPr>
        <w:t>aceito ou aprovado</w:t>
      </w:r>
      <w:r w:rsidRPr="00BA651C">
        <w:rPr>
          <w:rFonts w:ascii="Tahoma" w:hAnsi="Tahoma" w:cs="Tahoma"/>
          <w:sz w:val="22"/>
          <w:szCs w:val="22"/>
        </w:rPr>
        <w:t xml:space="preserve"> </w:t>
      </w:r>
      <w:r w:rsidR="005B347B" w:rsidRPr="00BA651C">
        <w:rPr>
          <w:rFonts w:ascii="Tahoma" w:hAnsi="Tahoma" w:cs="Tahoma"/>
          <w:sz w:val="22"/>
          <w:szCs w:val="22"/>
        </w:rPr>
        <w:t>pelo juízo competente</w:t>
      </w:r>
      <w:r w:rsidRPr="00BA651C">
        <w:rPr>
          <w:rFonts w:ascii="Tahoma" w:hAnsi="Tahoma" w:cs="Tahoma"/>
          <w:sz w:val="22"/>
          <w:szCs w:val="22"/>
        </w:rPr>
        <w:t>; ou (e</w:t>
      </w:r>
      <w:bookmarkEnd w:id="65"/>
      <w:bookmarkEnd w:id="66"/>
      <w:r w:rsidR="009F221D" w:rsidRPr="00BA651C">
        <w:rPr>
          <w:rFonts w:ascii="Tahoma" w:hAnsi="Tahoma" w:cs="Tahoma"/>
          <w:sz w:val="22"/>
          <w:szCs w:val="22"/>
        </w:rPr>
        <w:t>) </w:t>
      </w:r>
      <w:r w:rsidR="004B59E9" w:rsidRPr="00BA651C">
        <w:rPr>
          <w:rFonts w:ascii="Tahoma" w:hAnsi="Tahoma" w:cs="Tahoma"/>
          <w:sz w:val="22"/>
          <w:szCs w:val="22"/>
        </w:rPr>
        <w:t xml:space="preserve">pedido de falência (ou qualquer outro procedimento similar na jurisdição em questão) apresentado por terceiros </w:t>
      </w:r>
      <w:r w:rsidR="005B347B" w:rsidRPr="00BA651C">
        <w:rPr>
          <w:rFonts w:ascii="Tahoma" w:hAnsi="Tahoma" w:cs="Tahoma"/>
          <w:sz w:val="22"/>
          <w:szCs w:val="22"/>
        </w:rPr>
        <w:t>em face d</w:t>
      </w:r>
      <w:r w:rsidR="004B59E9" w:rsidRPr="00BA651C">
        <w:rPr>
          <w:rFonts w:ascii="Tahoma" w:hAnsi="Tahoma" w:cs="Tahoma"/>
          <w:sz w:val="22"/>
          <w:szCs w:val="22"/>
        </w:rPr>
        <w:t xml:space="preserve">a </w:t>
      </w:r>
      <w:r w:rsidR="00B00FA9" w:rsidRPr="00BA651C">
        <w:rPr>
          <w:rFonts w:ascii="Tahoma" w:hAnsi="Tahoma" w:cs="Tahoma"/>
          <w:sz w:val="22"/>
          <w:szCs w:val="22"/>
        </w:rPr>
        <w:t>Emissora</w:t>
      </w:r>
      <w:r w:rsidR="009F221D" w:rsidRPr="00BA651C">
        <w:rPr>
          <w:rFonts w:ascii="Tahoma" w:hAnsi="Tahoma" w:cs="Tahoma"/>
          <w:sz w:val="22"/>
          <w:szCs w:val="22"/>
        </w:rPr>
        <w:t xml:space="preserve"> e/ou da </w:t>
      </w:r>
      <w:r w:rsidR="00117865" w:rsidRPr="00BA651C">
        <w:rPr>
          <w:rFonts w:ascii="Tahoma" w:hAnsi="Tahoma" w:cs="Tahoma"/>
          <w:sz w:val="22"/>
          <w:szCs w:val="22"/>
        </w:rPr>
        <w:t>Garantidora</w:t>
      </w:r>
      <w:r w:rsidR="004B59E9" w:rsidRPr="00BA651C">
        <w:rPr>
          <w:rFonts w:ascii="Tahoma" w:hAnsi="Tahoma" w:cs="Tahoma"/>
          <w:sz w:val="22"/>
          <w:szCs w:val="22"/>
        </w:rPr>
        <w:t xml:space="preserve"> não elidido e/ou suspenso, em ambos os casos, no prazo legal aplicável; </w:t>
      </w:r>
    </w:p>
    <w:p w14:paraId="577AEFC3" w14:textId="77777777" w:rsidR="004B59E9" w:rsidRPr="00BA651C" w:rsidRDefault="005B347B">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 xml:space="preserve">Transformação </w:t>
      </w:r>
      <w:r w:rsidR="004B59E9" w:rsidRPr="00BA651C">
        <w:rPr>
          <w:rFonts w:ascii="Tahoma" w:hAnsi="Tahoma" w:cs="Tahoma"/>
          <w:sz w:val="22"/>
          <w:szCs w:val="22"/>
          <w:u w:val="single"/>
        </w:rPr>
        <w:t>Societária</w:t>
      </w:r>
      <w:r w:rsidR="004B59E9" w:rsidRPr="00BA651C">
        <w:rPr>
          <w:rFonts w:ascii="Tahoma" w:hAnsi="Tahoma" w:cs="Tahoma"/>
          <w:sz w:val="22"/>
          <w:szCs w:val="22"/>
        </w:rPr>
        <w:t xml:space="preserve">. Transformação da forma societária da </w:t>
      </w:r>
      <w:r w:rsidR="00B00FA9" w:rsidRPr="00BA651C">
        <w:rPr>
          <w:rFonts w:ascii="Tahoma" w:hAnsi="Tahoma" w:cs="Tahoma"/>
          <w:sz w:val="22"/>
          <w:szCs w:val="22"/>
        </w:rPr>
        <w:t>Emissora</w:t>
      </w:r>
      <w:r w:rsidR="00EF636A" w:rsidRPr="00BA651C">
        <w:rPr>
          <w:rFonts w:ascii="Tahoma" w:hAnsi="Tahoma" w:cs="Tahoma"/>
          <w:sz w:val="22"/>
          <w:szCs w:val="22"/>
        </w:rPr>
        <w:t xml:space="preserve"> </w:t>
      </w:r>
      <w:r w:rsidR="004B59E9" w:rsidRPr="00BA651C">
        <w:rPr>
          <w:rFonts w:ascii="Tahoma" w:hAnsi="Tahoma" w:cs="Tahoma"/>
          <w:sz w:val="22"/>
          <w:szCs w:val="22"/>
        </w:rPr>
        <w:t>de sociedade por ações para qualquer outro tipo societário, nos termos dos artigos 220 a 222 da Lei d</w:t>
      </w:r>
      <w:r w:rsidR="00C57D6D" w:rsidRPr="00BA651C">
        <w:rPr>
          <w:rFonts w:ascii="Tahoma" w:hAnsi="Tahoma" w:cs="Tahoma"/>
          <w:sz w:val="22"/>
          <w:szCs w:val="22"/>
        </w:rPr>
        <w:t>e</w:t>
      </w:r>
      <w:r w:rsidR="004B59E9" w:rsidRPr="00BA651C">
        <w:rPr>
          <w:rFonts w:ascii="Tahoma" w:hAnsi="Tahoma" w:cs="Tahoma"/>
          <w:sz w:val="22"/>
          <w:szCs w:val="22"/>
        </w:rPr>
        <w:t xml:space="preserve"> Sociedades </w:t>
      </w:r>
      <w:r w:rsidR="006F1254" w:rsidRPr="00BA651C">
        <w:rPr>
          <w:rFonts w:ascii="Tahoma" w:hAnsi="Tahoma" w:cs="Tahoma"/>
          <w:sz w:val="22"/>
          <w:szCs w:val="22"/>
        </w:rPr>
        <w:t>por Ações</w:t>
      </w:r>
      <w:r w:rsidR="004B59E9" w:rsidRPr="00BA651C">
        <w:rPr>
          <w:rFonts w:ascii="Tahoma" w:hAnsi="Tahoma" w:cs="Tahoma"/>
          <w:sz w:val="22"/>
          <w:szCs w:val="22"/>
        </w:rPr>
        <w:t xml:space="preserve">; </w:t>
      </w:r>
    </w:p>
    <w:p w14:paraId="224CE9BA" w14:textId="77777777" w:rsidR="004B59E9" w:rsidRPr="00BA651C" w:rsidRDefault="004B59E9">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 xml:space="preserve">Inadimplemento de </w:t>
      </w:r>
      <w:r w:rsidR="00AB05FD" w:rsidRPr="00BA651C">
        <w:rPr>
          <w:rFonts w:ascii="Tahoma" w:hAnsi="Tahoma" w:cs="Tahoma"/>
          <w:sz w:val="22"/>
          <w:szCs w:val="22"/>
          <w:u w:val="single"/>
        </w:rPr>
        <w:t>o</w:t>
      </w:r>
      <w:r w:rsidRPr="00BA651C">
        <w:rPr>
          <w:rFonts w:ascii="Tahoma" w:hAnsi="Tahoma" w:cs="Tahoma"/>
          <w:sz w:val="22"/>
          <w:szCs w:val="22"/>
          <w:u w:val="single"/>
        </w:rPr>
        <w:t xml:space="preserve">brigação </w:t>
      </w:r>
      <w:r w:rsidR="00AB05FD" w:rsidRPr="00BA651C">
        <w:rPr>
          <w:rFonts w:ascii="Tahoma" w:hAnsi="Tahoma" w:cs="Tahoma"/>
          <w:sz w:val="22"/>
          <w:szCs w:val="22"/>
          <w:u w:val="single"/>
        </w:rPr>
        <w:t>pecuniária</w:t>
      </w:r>
      <w:r w:rsidRPr="00BA651C">
        <w:rPr>
          <w:rFonts w:ascii="Tahoma" w:hAnsi="Tahoma" w:cs="Tahoma"/>
          <w:sz w:val="22"/>
          <w:szCs w:val="22"/>
        </w:rPr>
        <w:t xml:space="preserve">. </w:t>
      </w:r>
      <w:r w:rsidR="00672940" w:rsidRPr="00BA651C">
        <w:rPr>
          <w:rFonts w:ascii="Tahoma" w:hAnsi="Tahoma" w:cs="Tahoma"/>
          <w:sz w:val="22"/>
          <w:szCs w:val="22"/>
        </w:rPr>
        <w:t xml:space="preserve">Inadimplemento pela </w:t>
      </w:r>
      <w:r w:rsidR="00B00FA9" w:rsidRPr="00BA651C">
        <w:rPr>
          <w:rFonts w:ascii="Tahoma" w:hAnsi="Tahoma" w:cs="Tahoma"/>
          <w:sz w:val="22"/>
          <w:szCs w:val="22"/>
        </w:rPr>
        <w:t>Emissora</w:t>
      </w:r>
      <w:r w:rsidR="009F221D" w:rsidRPr="00BA651C">
        <w:rPr>
          <w:rFonts w:ascii="Tahoma" w:hAnsi="Tahoma" w:cs="Tahoma"/>
          <w:sz w:val="22"/>
          <w:szCs w:val="22"/>
        </w:rPr>
        <w:t xml:space="preserve"> e/ou pela</w:t>
      </w:r>
      <w:r w:rsidR="00672940" w:rsidRPr="00BA651C">
        <w:rPr>
          <w:rFonts w:ascii="Tahoma" w:hAnsi="Tahoma" w:cs="Tahoma"/>
          <w:sz w:val="22"/>
          <w:szCs w:val="22"/>
        </w:rPr>
        <w:t xml:space="preserve"> </w:t>
      </w:r>
      <w:r w:rsidR="00117865" w:rsidRPr="00BA651C">
        <w:rPr>
          <w:rFonts w:ascii="Tahoma" w:hAnsi="Tahoma" w:cs="Tahoma"/>
          <w:sz w:val="22"/>
          <w:szCs w:val="22"/>
        </w:rPr>
        <w:t>Garantidora</w:t>
      </w:r>
      <w:r w:rsidR="00672940" w:rsidRPr="00BA651C">
        <w:rPr>
          <w:rFonts w:ascii="Tahoma" w:hAnsi="Tahoma" w:cs="Tahoma"/>
          <w:sz w:val="22"/>
          <w:szCs w:val="22"/>
        </w:rPr>
        <w:t xml:space="preserve"> de qualquer obrigação </w:t>
      </w:r>
      <w:r w:rsidR="00AB05FD" w:rsidRPr="00BA651C">
        <w:rPr>
          <w:rFonts w:ascii="Tahoma" w:hAnsi="Tahoma" w:cs="Tahoma"/>
          <w:sz w:val="22"/>
          <w:szCs w:val="22"/>
        </w:rPr>
        <w:t>pecuniária</w:t>
      </w:r>
      <w:r w:rsidR="00672940" w:rsidRPr="00BA651C">
        <w:rPr>
          <w:rFonts w:ascii="Tahoma" w:hAnsi="Tahoma" w:cs="Tahoma"/>
          <w:sz w:val="22"/>
          <w:szCs w:val="22"/>
        </w:rPr>
        <w:t xml:space="preserve"> </w:t>
      </w:r>
      <w:r w:rsidR="00B2545F" w:rsidRPr="00BA651C">
        <w:rPr>
          <w:rFonts w:ascii="Tahoma" w:hAnsi="Tahoma" w:cs="Tahoma"/>
          <w:sz w:val="22"/>
          <w:szCs w:val="22"/>
        </w:rPr>
        <w:t xml:space="preserve">decorrente </w:t>
      </w:r>
      <w:r w:rsidR="00672940" w:rsidRPr="00BA651C">
        <w:rPr>
          <w:rFonts w:ascii="Tahoma" w:hAnsi="Tahoma" w:cs="Tahoma"/>
          <w:sz w:val="22"/>
          <w:szCs w:val="22"/>
        </w:rPr>
        <w:t xml:space="preserve">desta Escritura de Emissão e/ou qualquer </w:t>
      </w:r>
      <w:r w:rsidR="00B2545F" w:rsidRPr="00BA651C">
        <w:rPr>
          <w:rFonts w:ascii="Tahoma" w:hAnsi="Tahoma" w:cs="Tahoma"/>
          <w:sz w:val="22"/>
          <w:szCs w:val="22"/>
        </w:rPr>
        <w:t>dos Documento da Operação</w:t>
      </w:r>
      <w:r w:rsidR="00A861DD" w:rsidRPr="00BA651C">
        <w:rPr>
          <w:rFonts w:ascii="Tahoma" w:hAnsi="Tahoma" w:cs="Tahoma"/>
          <w:sz w:val="22"/>
          <w:szCs w:val="22"/>
        </w:rPr>
        <w:t xml:space="preserve"> perante os Debenturistas</w:t>
      </w:r>
      <w:r w:rsidR="00B2545F" w:rsidRPr="00BA651C">
        <w:rPr>
          <w:rFonts w:ascii="Tahoma" w:hAnsi="Tahoma" w:cs="Tahoma"/>
          <w:sz w:val="22"/>
          <w:szCs w:val="22"/>
        </w:rPr>
        <w:t xml:space="preserve">, desde que não seja sanado no prazo </w:t>
      </w:r>
      <w:r w:rsidR="00AB05FD" w:rsidRPr="00BA651C">
        <w:rPr>
          <w:rFonts w:ascii="Tahoma" w:hAnsi="Tahoma" w:cs="Tahoma"/>
          <w:sz w:val="22"/>
          <w:szCs w:val="22"/>
        </w:rPr>
        <w:t xml:space="preserve">de </w:t>
      </w:r>
      <w:r w:rsidR="00890164" w:rsidRPr="00BA651C">
        <w:rPr>
          <w:rFonts w:ascii="Tahoma" w:hAnsi="Tahoma" w:cs="Tahoma"/>
          <w:sz w:val="22"/>
          <w:szCs w:val="22"/>
        </w:rPr>
        <w:t>02 (dois)</w:t>
      </w:r>
      <w:r w:rsidR="00682D0E" w:rsidRPr="00BA651C">
        <w:rPr>
          <w:rFonts w:ascii="Tahoma" w:hAnsi="Tahoma" w:cs="Tahoma"/>
          <w:sz w:val="22"/>
          <w:szCs w:val="22"/>
        </w:rPr>
        <w:t xml:space="preserve"> Dias Úteis</w:t>
      </w:r>
      <w:r w:rsidR="00B2545F" w:rsidRPr="00BA651C">
        <w:rPr>
          <w:rFonts w:ascii="Tahoma" w:hAnsi="Tahoma" w:cs="Tahoma"/>
          <w:sz w:val="22"/>
          <w:szCs w:val="22"/>
        </w:rPr>
        <w:t xml:space="preserve">, a partir da data </w:t>
      </w:r>
      <w:r w:rsidR="00136ED8" w:rsidRPr="00BA651C">
        <w:rPr>
          <w:rFonts w:ascii="Tahoma" w:hAnsi="Tahoma" w:cs="Tahoma"/>
          <w:sz w:val="22"/>
          <w:szCs w:val="22"/>
        </w:rPr>
        <w:t xml:space="preserve">de </w:t>
      </w:r>
      <w:r w:rsidR="00B2545F" w:rsidRPr="00BA651C">
        <w:rPr>
          <w:rFonts w:ascii="Tahoma" w:hAnsi="Tahoma" w:cs="Tahoma"/>
          <w:sz w:val="22"/>
          <w:szCs w:val="22"/>
        </w:rPr>
        <w:t>sua ocorrência</w:t>
      </w:r>
      <w:r w:rsidR="00672940" w:rsidRPr="00BA651C">
        <w:rPr>
          <w:rFonts w:ascii="Tahoma" w:hAnsi="Tahoma" w:cs="Tahoma"/>
          <w:sz w:val="22"/>
          <w:szCs w:val="22"/>
        </w:rPr>
        <w:t>.</w:t>
      </w:r>
      <w:r w:rsidR="004146AB" w:rsidRPr="00BA651C">
        <w:rPr>
          <w:rFonts w:ascii="Tahoma" w:hAnsi="Tahoma" w:cs="Tahoma"/>
          <w:sz w:val="22"/>
          <w:szCs w:val="22"/>
        </w:rPr>
        <w:t xml:space="preserve"> </w:t>
      </w:r>
    </w:p>
    <w:p w14:paraId="7BAF4EE5" w14:textId="77777777" w:rsidR="00672940" w:rsidRPr="00493607" w:rsidRDefault="002637B2">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Inadimplemento</w:t>
      </w:r>
      <w:r w:rsidR="00672940" w:rsidRPr="00BA651C">
        <w:rPr>
          <w:rFonts w:ascii="Tahoma" w:hAnsi="Tahoma" w:cs="Tahoma"/>
          <w:sz w:val="22"/>
          <w:szCs w:val="22"/>
          <w:u w:val="single"/>
        </w:rPr>
        <w:t xml:space="preserve"> de obrigação</w:t>
      </w:r>
      <w:r w:rsidRPr="00BA651C">
        <w:rPr>
          <w:rFonts w:ascii="Tahoma" w:hAnsi="Tahoma" w:cs="Tahoma"/>
          <w:sz w:val="22"/>
          <w:szCs w:val="22"/>
          <w:u w:val="single"/>
        </w:rPr>
        <w:t xml:space="preserve"> não pecuniária</w:t>
      </w:r>
      <w:r w:rsidRPr="00BA651C">
        <w:rPr>
          <w:rFonts w:ascii="Tahoma" w:hAnsi="Tahoma" w:cs="Tahoma"/>
          <w:sz w:val="22"/>
          <w:szCs w:val="22"/>
        </w:rPr>
        <w:t>. I</w:t>
      </w:r>
      <w:r w:rsidR="00672940" w:rsidRPr="00BA651C">
        <w:rPr>
          <w:rFonts w:ascii="Tahoma" w:hAnsi="Tahoma" w:cs="Tahoma"/>
          <w:sz w:val="22"/>
          <w:szCs w:val="22"/>
        </w:rPr>
        <w:t xml:space="preserve">nadimplemento, pela </w:t>
      </w:r>
      <w:r w:rsidR="00B00FA9" w:rsidRPr="00BA651C">
        <w:rPr>
          <w:rFonts w:ascii="Tahoma" w:hAnsi="Tahoma" w:cs="Tahoma"/>
          <w:sz w:val="22"/>
          <w:szCs w:val="22"/>
        </w:rPr>
        <w:t>Emissora</w:t>
      </w:r>
      <w:r w:rsidR="009F221D" w:rsidRPr="00BA651C">
        <w:rPr>
          <w:rFonts w:ascii="Tahoma" w:hAnsi="Tahoma" w:cs="Tahoma"/>
          <w:sz w:val="22"/>
          <w:szCs w:val="22"/>
        </w:rPr>
        <w:t xml:space="preserve"> e/ou </w:t>
      </w:r>
      <w:r w:rsidR="00117865" w:rsidRPr="00BA651C">
        <w:rPr>
          <w:rFonts w:ascii="Tahoma" w:hAnsi="Tahoma" w:cs="Tahoma"/>
          <w:sz w:val="22"/>
          <w:szCs w:val="22"/>
        </w:rPr>
        <w:t>pela</w:t>
      </w:r>
      <w:r w:rsidR="00B2545F" w:rsidRPr="00BA651C">
        <w:rPr>
          <w:rFonts w:ascii="Tahoma" w:hAnsi="Tahoma" w:cs="Tahoma"/>
          <w:sz w:val="22"/>
          <w:szCs w:val="22"/>
        </w:rPr>
        <w:t xml:space="preserve"> </w:t>
      </w:r>
      <w:r w:rsidR="00117865" w:rsidRPr="00BA651C">
        <w:rPr>
          <w:rFonts w:ascii="Tahoma" w:hAnsi="Tahoma" w:cs="Tahoma"/>
          <w:sz w:val="22"/>
          <w:szCs w:val="22"/>
        </w:rPr>
        <w:t>Garantidora</w:t>
      </w:r>
      <w:r w:rsidR="00AB05FD" w:rsidRPr="00BA651C">
        <w:rPr>
          <w:rFonts w:ascii="Tahoma" w:hAnsi="Tahoma" w:cs="Tahoma"/>
          <w:sz w:val="22"/>
          <w:szCs w:val="22"/>
        </w:rPr>
        <w:t xml:space="preserve"> </w:t>
      </w:r>
      <w:r w:rsidR="00672940" w:rsidRPr="00BA651C">
        <w:rPr>
          <w:rFonts w:ascii="Tahoma" w:hAnsi="Tahoma" w:cs="Tahoma"/>
          <w:sz w:val="22"/>
          <w:szCs w:val="22"/>
        </w:rPr>
        <w:t>de qualquer obrigação não pecuniária prevista nesta Escritura de Emissão e/ou em qualquer dos demais Documento</w:t>
      </w:r>
      <w:r w:rsidR="00B2545F" w:rsidRPr="00BA651C">
        <w:rPr>
          <w:rFonts w:ascii="Tahoma" w:hAnsi="Tahoma" w:cs="Tahoma"/>
          <w:sz w:val="22"/>
          <w:szCs w:val="22"/>
        </w:rPr>
        <w:t>s</w:t>
      </w:r>
      <w:r w:rsidR="00672940" w:rsidRPr="00BA651C">
        <w:rPr>
          <w:rFonts w:ascii="Tahoma" w:hAnsi="Tahoma" w:cs="Tahoma"/>
          <w:sz w:val="22"/>
          <w:szCs w:val="22"/>
        </w:rPr>
        <w:t xml:space="preserve"> da Operação</w:t>
      </w:r>
      <w:r w:rsidR="00B2545F" w:rsidRPr="00BA651C">
        <w:rPr>
          <w:rFonts w:ascii="Tahoma" w:hAnsi="Tahoma" w:cs="Tahoma"/>
          <w:sz w:val="22"/>
          <w:szCs w:val="22"/>
        </w:rPr>
        <w:t xml:space="preserve">, desde que </w:t>
      </w:r>
      <w:r w:rsidR="00672940" w:rsidRPr="00BA651C">
        <w:rPr>
          <w:rFonts w:ascii="Tahoma" w:hAnsi="Tahoma" w:cs="Tahoma"/>
          <w:sz w:val="22"/>
          <w:szCs w:val="22"/>
        </w:rPr>
        <w:t xml:space="preserve">não </w:t>
      </w:r>
      <w:r w:rsidR="00B2545F" w:rsidRPr="00BA651C">
        <w:rPr>
          <w:rFonts w:ascii="Tahoma" w:hAnsi="Tahoma" w:cs="Tahoma"/>
          <w:sz w:val="22"/>
          <w:szCs w:val="22"/>
        </w:rPr>
        <w:t xml:space="preserve">seja </w:t>
      </w:r>
      <w:r w:rsidR="00672940" w:rsidRPr="00493607">
        <w:rPr>
          <w:rFonts w:ascii="Tahoma" w:hAnsi="Tahoma" w:cs="Tahoma"/>
          <w:sz w:val="22"/>
          <w:szCs w:val="22"/>
        </w:rPr>
        <w:t xml:space="preserve">sanado no prazo de </w:t>
      </w:r>
      <w:r w:rsidR="000013AD" w:rsidRPr="00493607">
        <w:rPr>
          <w:rFonts w:ascii="Tahoma" w:hAnsi="Tahoma" w:cs="Tahoma"/>
          <w:sz w:val="22"/>
          <w:szCs w:val="22"/>
        </w:rPr>
        <w:t xml:space="preserve">20 </w:t>
      </w:r>
      <w:r w:rsidR="008A066F" w:rsidRPr="00493607">
        <w:rPr>
          <w:rFonts w:ascii="Tahoma" w:hAnsi="Tahoma" w:cs="Tahoma"/>
          <w:sz w:val="22"/>
          <w:szCs w:val="22"/>
        </w:rPr>
        <w:t>(</w:t>
      </w:r>
      <w:r w:rsidR="000013AD" w:rsidRPr="00493607">
        <w:rPr>
          <w:rFonts w:ascii="Tahoma" w:hAnsi="Tahoma" w:cs="Tahoma"/>
          <w:sz w:val="22"/>
          <w:szCs w:val="22"/>
        </w:rPr>
        <w:t>vinte</w:t>
      </w:r>
      <w:r w:rsidR="008A066F" w:rsidRPr="00493607">
        <w:rPr>
          <w:rFonts w:ascii="Tahoma" w:hAnsi="Tahoma" w:cs="Tahoma"/>
          <w:sz w:val="22"/>
          <w:szCs w:val="22"/>
        </w:rPr>
        <w:t>) Dias Úteis</w:t>
      </w:r>
      <w:r w:rsidR="00672940" w:rsidRPr="00493607">
        <w:rPr>
          <w:rFonts w:ascii="Tahoma" w:hAnsi="Tahoma" w:cs="Tahoma"/>
          <w:sz w:val="22"/>
          <w:szCs w:val="22"/>
        </w:rPr>
        <w:t xml:space="preserve"> contados da data </w:t>
      </w:r>
      <w:r w:rsidR="008A066F" w:rsidRPr="00493607">
        <w:rPr>
          <w:rFonts w:ascii="Tahoma" w:hAnsi="Tahoma" w:cs="Tahoma"/>
          <w:sz w:val="22"/>
          <w:szCs w:val="22"/>
        </w:rPr>
        <w:t>da sua ciência</w:t>
      </w:r>
      <w:r w:rsidR="00672940" w:rsidRPr="00493607">
        <w:rPr>
          <w:rFonts w:ascii="Tahoma" w:hAnsi="Tahoma" w:cs="Tahoma"/>
          <w:sz w:val="22"/>
          <w:szCs w:val="22"/>
        </w:rPr>
        <w:t xml:space="preserve">, </w:t>
      </w:r>
      <w:r w:rsidR="005B347B" w:rsidRPr="00493607">
        <w:rPr>
          <w:rFonts w:ascii="Tahoma" w:hAnsi="Tahoma" w:cs="Tahoma"/>
          <w:sz w:val="22"/>
          <w:szCs w:val="22"/>
        </w:rPr>
        <w:t xml:space="preserve">observado que referido </w:t>
      </w:r>
      <w:r w:rsidR="00672940" w:rsidRPr="00493607">
        <w:rPr>
          <w:rFonts w:ascii="Tahoma" w:hAnsi="Tahoma" w:cs="Tahoma"/>
          <w:sz w:val="22"/>
          <w:szCs w:val="22"/>
        </w:rPr>
        <w:t>pra</w:t>
      </w:r>
      <w:r w:rsidR="008615FC" w:rsidRPr="00493607">
        <w:rPr>
          <w:rFonts w:ascii="Tahoma" w:hAnsi="Tahoma" w:cs="Tahoma"/>
          <w:sz w:val="22"/>
          <w:szCs w:val="22"/>
        </w:rPr>
        <w:t>z</w:t>
      </w:r>
      <w:r w:rsidR="00672940" w:rsidRPr="00493607">
        <w:rPr>
          <w:rFonts w:ascii="Tahoma" w:hAnsi="Tahoma" w:cs="Tahoma"/>
          <w:sz w:val="22"/>
          <w:szCs w:val="22"/>
        </w:rPr>
        <w:t>o</w:t>
      </w:r>
      <w:r w:rsidR="005B347B" w:rsidRPr="00493607">
        <w:rPr>
          <w:rFonts w:ascii="Tahoma" w:hAnsi="Tahoma" w:cs="Tahoma"/>
          <w:sz w:val="22"/>
          <w:szCs w:val="22"/>
        </w:rPr>
        <w:t xml:space="preserve"> de cura</w:t>
      </w:r>
      <w:r w:rsidR="00672940" w:rsidRPr="00493607">
        <w:rPr>
          <w:rFonts w:ascii="Tahoma" w:hAnsi="Tahoma" w:cs="Tahoma"/>
          <w:sz w:val="22"/>
          <w:szCs w:val="22"/>
        </w:rPr>
        <w:t xml:space="preserve"> não se aplica</w:t>
      </w:r>
      <w:r w:rsidR="005B347B" w:rsidRPr="00493607">
        <w:rPr>
          <w:rFonts w:ascii="Tahoma" w:hAnsi="Tahoma" w:cs="Tahoma"/>
          <w:sz w:val="22"/>
          <w:szCs w:val="22"/>
        </w:rPr>
        <w:t>rá</w:t>
      </w:r>
      <w:r w:rsidR="00672940" w:rsidRPr="00493607">
        <w:rPr>
          <w:rFonts w:ascii="Tahoma" w:hAnsi="Tahoma" w:cs="Tahoma"/>
          <w:sz w:val="22"/>
          <w:szCs w:val="22"/>
        </w:rPr>
        <w:t xml:space="preserve"> </w:t>
      </w:r>
      <w:r w:rsidR="00B2545F" w:rsidRPr="00493607">
        <w:rPr>
          <w:rFonts w:ascii="Tahoma" w:hAnsi="Tahoma" w:cs="Tahoma"/>
          <w:sz w:val="22"/>
          <w:szCs w:val="22"/>
        </w:rPr>
        <w:t>à</w:t>
      </w:r>
      <w:r w:rsidR="00672940" w:rsidRPr="00493607">
        <w:rPr>
          <w:rFonts w:ascii="Tahoma" w:hAnsi="Tahoma" w:cs="Tahoma"/>
          <w:sz w:val="22"/>
          <w:szCs w:val="22"/>
        </w:rPr>
        <w:t xml:space="preserve">s obrigações sujeitas a prazos </w:t>
      </w:r>
      <w:r w:rsidR="00B2545F" w:rsidRPr="00493607">
        <w:rPr>
          <w:rFonts w:ascii="Tahoma" w:hAnsi="Tahoma" w:cs="Tahoma"/>
          <w:sz w:val="22"/>
          <w:szCs w:val="22"/>
        </w:rPr>
        <w:t xml:space="preserve">de cura </w:t>
      </w:r>
      <w:r w:rsidR="00672940" w:rsidRPr="00493607">
        <w:rPr>
          <w:rFonts w:ascii="Tahoma" w:hAnsi="Tahoma" w:cs="Tahoma"/>
          <w:sz w:val="22"/>
          <w:szCs w:val="22"/>
        </w:rPr>
        <w:t>específicos</w:t>
      </w:r>
      <w:r w:rsidR="00B2545F" w:rsidRPr="00493607">
        <w:rPr>
          <w:rFonts w:ascii="Tahoma" w:hAnsi="Tahoma" w:cs="Tahoma"/>
          <w:sz w:val="22"/>
          <w:szCs w:val="22"/>
        </w:rPr>
        <w:t>.</w:t>
      </w:r>
      <w:r w:rsidR="00672940" w:rsidRPr="00493607">
        <w:rPr>
          <w:rFonts w:ascii="Tahoma" w:hAnsi="Tahoma" w:cs="Tahoma"/>
          <w:sz w:val="22"/>
          <w:szCs w:val="22"/>
        </w:rPr>
        <w:t xml:space="preserve"> </w:t>
      </w:r>
    </w:p>
    <w:p w14:paraId="0F72AE97" w14:textId="77777777" w:rsidR="00672940" w:rsidRPr="00493607" w:rsidRDefault="002E31DA">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493607">
        <w:rPr>
          <w:rFonts w:ascii="Tahoma" w:hAnsi="Tahoma" w:cs="Tahoma"/>
          <w:sz w:val="22"/>
          <w:szCs w:val="22"/>
          <w:u w:val="single"/>
        </w:rPr>
        <w:t>Declaraç</w:t>
      </w:r>
      <w:r w:rsidR="002D1CDA" w:rsidRPr="00493607">
        <w:rPr>
          <w:rFonts w:ascii="Tahoma" w:hAnsi="Tahoma" w:cs="Tahoma"/>
          <w:sz w:val="22"/>
          <w:szCs w:val="22"/>
          <w:u w:val="single"/>
        </w:rPr>
        <w:t>ões</w:t>
      </w:r>
      <w:r w:rsidR="002637B2" w:rsidRPr="00493607">
        <w:rPr>
          <w:rFonts w:ascii="Tahoma" w:hAnsi="Tahoma" w:cs="Tahoma"/>
          <w:sz w:val="22"/>
          <w:szCs w:val="22"/>
          <w:u w:val="single"/>
        </w:rPr>
        <w:t>.</w:t>
      </w:r>
      <w:r w:rsidR="002637B2" w:rsidRPr="00493607">
        <w:rPr>
          <w:rFonts w:ascii="Tahoma" w:hAnsi="Tahoma" w:cs="Tahoma"/>
          <w:sz w:val="22"/>
          <w:szCs w:val="22"/>
        </w:rPr>
        <w:t xml:space="preserve"> </w:t>
      </w:r>
      <w:r w:rsidR="002D1CDA" w:rsidRPr="00493607">
        <w:rPr>
          <w:rFonts w:ascii="Tahoma" w:hAnsi="Tahoma" w:cs="Tahoma"/>
          <w:sz w:val="22"/>
          <w:szCs w:val="22"/>
        </w:rPr>
        <w:t xml:space="preserve">Caso </w:t>
      </w:r>
      <w:r w:rsidR="002637B2" w:rsidRPr="00493607">
        <w:rPr>
          <w:rFonts w:ascii="Tahoma" w:hAnsi="Tahoma" w:cs="Tahoma"/>
          <w:sz w:val="22"/>
          <w:szCs w:val="22"/>
        </w:rPr>
        <w:t xml:space="preserve">qualquer das declarações ou garantias prestadas pela </w:t>
      </w:r>
      <w:r w:rsidR="00B00FA9" w:rsidRPr="00493607">
        <w:rPr>
          <w:rFonts w:ascii="Tahoma" w:hAnsi="Tahoma" w:cs="Tahoma"/>
          <w:sz w:val="22"/>
          <w:szCs w:val="22"/>
        </w:rPr>
        <w:t>Emissora</w:t>
      </w:r>
      <w:r w:rsidR="009908A1" w:rsidRPr="00493607">
        <w:rPr>
          <w:rFonts w:ascii="Tahoma" w:hAnsi="Tahoma" w:cs="Tahoma"/>
          <w:sz w:val="22"/>
          <w:szCs w:val="22"/>
        </w:rPr>
        <w:t xml:space="preserve"> e/ou</w:t>
      </w:r>
      <w:r w:rsidR="002637B2" w:rsidRPr="00493607">
        <w:rPr>
          <w:rFonts w:ascii="Tahoma" w:hAnsi="Tahoma" w:cs="Tahoma"/>
          <w:sz w:val="22"/>
          <w:szCs w:val="22"/>
        </w:rPr>
        <w:t xml:space="preserve"> pela</w:t>
      </w:r>
      <w:r w:rsidRPr="00493607">
        <w:rPr>
          <w:rFonts w:ascii="Tahoma" w:hAnsi="Tahoma" w:cs="Tahoma"/>
          <w:sz w:val="22"/>
          <w:szCs w:val="22"/>
        </w:rPr>
        <w:t xml:space="preserve"> </w:t>
      </w:r>
      <w:r w:rsidR="00117865" w:rsidRPr="00493607">
        <w:rPr>
          <w:rFonts w:ascii="Tahoma" w:hAnsi="Tahoma" w:cs="Tahoma"/>
          <w:sz w:val="22"/>
          <w:szCs w:val="22"/>
        </w:rPr>
        <w:t>Garantidora</w:t>
      </w:r>
      <w:r w:rsidR="00AB05FD" w:rsidRPr="00493607">
        <w:rPr>
          <w:rFonts w:ascii="Tahoma" w:hAnsi="Tahoma" w:cs="Tahoma"/>
          <w:sz w:val="22"/>
          <w:szCs w:val="22"/>
        </w:rPr>
        <w:t xml:space="preserve"> </w:t>
      </w:r>
      <w:r w:rsidR="002637B2" w:rsidRPr="00493607">
        <w:rPr>
          <w:rFonts w:ascii="Tahoma" w:hAnsi="Tahoma" w:cs="Tahoma"/>
          <w:sz w:val="22"/>
          <w:szCs w:val="22"/>
        </w:rPr>
        <w:t>nos termos desta Escritura de Emissão e/ou em qualquer dos demais Documentos da Operação</w:t>
      </w:r>
      <w:r w:rsidR="002D1CDA" w:rsidRPr="00493607">
        <w:rPr>
          <w:rFonts w:ascii="Tahoma" w:hAnsi="Tahoma" w:cs="Tahoma"/>
          <w:sz w:val="22"/>
          <w:szCs w:val="22"/>
        </w:rPr>
        <w:t>, seja</w:t>
      </w:r>
      <w:r w:rsidR="008A066F" w:rsidRPr="00493607">
        <w:rPr>
          <w:rFonts w:ascii="Tahoma" w:hAnsi="Tahoma" w:cs="Tahoma"/>
          <w:sz w:val="22"/>
          <w:szCs w:val="22"/>
        </w:rPr>
        <w:t xml:space="preserve"> comprovadamente</w:t>
      </w:r>
      <w:r w:rsidR="002D1CDA" w:rsidRPr="00493607">
        <w:rPr>
          <w:rFonts w:ascii="Tahoma" w:hAnsi="Tahoma" w:cs="Tahoma"/>
          <w:sz w:val="22"/>
          <w:szCs w:val="22"/>
        </w:rPr>
        <w:t xml:space="preserve"> falsa, incorreta ou incompleta (sendo a incompletude de forma a tornar a informação enganosa)</w:t>
      </w:r>
      <w:r w:rsidR="002637B2" w:rsidRPr="00493607">
        <w:rPr>
          <w:rFonts w:ascii="Tahoma" w:hAnsi="Tahoma" w:cs="Tahoma"/>
          <w:sz w:val="22"/>
          <w:szCs w:val="22"/>
        </w:rPr>
        <w:t xml:space="preserve">, na data </w:t>
      </w:r>
      <w:r w:rsidR="008919ED" w:rsidRPr="00493607">
        <w:rPr>
          <w:rFonts w:ascii="Tahoma" w:hAnsi="Tahoma" w:cs="Tahoma"/>
          <w:sz w:val="22"/>
          <w:szCs w:val="22"/>
        </w:rPr>
        <w:t xml:space="preserve">em que a declaração foi </w:t>
      </w:r>
      <w:r w:rsidR="004E150B" w:rsidRPr="00493607">
        <w:rPr>
          <w:rFonts w:ascii="Tahoma" w:hAnsi="Tahoma" w:cs="Tahoma"/>
          <w:sz w:val="22"/>
          <w:szCs w:val="22"/>
        </w:rPr>
        <w:t>prestada</w:t>
      </w:r>
      <w:r w:rsidR="008919ED" w:rsidRPr="00493607">
        <w:rPr>
          <w:rFonts w:ascii="Tahoma" w:hAnsi="Tahoma" w:cs="Tahoma"/>
          <w:sz w:val="22"/>
          <w:szCs w:val="22"/>
        </w:rPr>
        <w:t xml:space="preserve">. </w:t>
      </w:r>
    </w:p>
    <w:p w14:paraId="3DA09306" w14:textId="0D04A8D2" w:rsidR="00237B69" w:rsidRPr="00493607" w:rsidRDefault="001F73BD">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493607">
        <w:rPr>
          <w:rFonts w:ascii="Tahoma" w:hAnsi="Tahoma" w:cs="Tahoma"/>
          <w:i/>
          <w:sz w:val="22"/>
          <w:szCs w:val="22"/>
          <w:u w:val="single"/>
        </w:rPr>
        <w:t>Vencimento Antecipado Cruzado (</w:t>
      </w:r>
      <w:r w:rsidR="004E150B" w:rsidRPr="00493607">
        <w:rPr>
          <w:rFonts w:ascii="Tahoma" w:hAnsi="Tahoma" w:cs="Tahoma"/>
          <w:i/>
          <w:sz w:val="22"/>
          <w:szCs w:val="22"/>
          <w:u w:val="single"/>
        </w:rPr>
        <w:t>Cross-</w:t>
      </w:r>
      <w:proofErr w:type="spellStart"/>
      <w:r w:rsidR="004E150B" w:rsidRPr="00493607">
        <w:rPr>
          <w:rFonts w:ascii="Tahoma" w:hAnsi="Tahoma" w:cs="Tahoma"/>
          <w:i/>
          <w:sz w:val="22"/>
          <w:szCs w:val="22"/>
          <w:u w:val="single"/>
        </w:rPr>
        <w:t>acceleration</w:t>
      </w:r>
      <w:proofErr w:type="spellEnd"/>
      <w:r w:rsidRPr="00493607">
        <w:rPr>
          <w:rFonts w:ascii="Tahoma" w:hAnsi="Tahoma" w:cs="Tahoma"/>
          <w:i/>
          <w:sz w:val="22"/>
          <w:szCs w:val="22"/>
          <w:u w:val="single"/>
        </w:rPr>
        <w:t>)</w:t>
      </w:r>
      <w:r w:rsidR="00A861DD" w:rsidRPr="00493607">
        <w:rPr>
          <w:rFonts w:ascii="Tahoma" w:hAnsi="Tahoma" w:cs="Tahoma"/>
          <w:i/>
          <w:sz w:val="22"/>
          <w:szCs w:val="22"/>
          <w:u w:val="single"/>
        </w:rPr>
        <w:t xml:space="preserve"> </w:t>
      </w:r>
      <w:r w:rsidR="00A861DD" w:rsidRPr="00493607">
        <w:rPr>
          <w:rFonts w:ascii="Tahoma" w:hAnsi="Tahoma" w:cs="Tahoma"/>
          <w:sz w:val="22"/>
          <w:szCs w:val="22"/>
          <w:u w:val="single"/>
        </w:rPr>
        <w:t>(nível do Projeto)</w:t>
      </w:r>
      <w:r w:rsidR="00AB05FD" w:rsidRPr="00493607">
        <w:rPr>
          <w:rFonts w:ascii="Tahoma" w:hAnsi="Tahoma" w:cs="Tahoma"/>
          <w:sz w:val="22"/>
          <w:szCs w:val="22"/>
          <w:u w:val="single"/>
        </w:rPr>
        <w:t>.</w:t>
      </w:r>
      <w:r w:rsidR="00AB05FD" w:rsidRPr="00493607">
        <w:rPr>
          <w:rFonts w:ascii="Tahoma" w:hAnsi="Tahoma" w:cs="Tahoma"/>
          <w:sz w:val="22"/>
          <w:szCs w:val="22"/>
        </w:rPr>
        <w:t xml:space="preserve"> </w:t>
      </w:r>
      <w:r w:rsidR="008919ED" w:rsidRPr="00493607">
        <w:rPr>
          <w:rFonts w:ascii="Tahoma" w:hAnsi="Tahoma" w:cs="Tahoma"/>
          <w:sz w:val="22"/>
          <w:szCs w:val="22"/>
        </w:rPr>
        <w:t xml:space="preserve">Vencimento </w:t>
      </w:r>
      <w:r w:rsidR="00BE34EF" w:rsidRPr="00493607">
        <w:rPr>
          <w:rFonts w:ascii="Tahoma" w:hAnsi="Tahoma" w:cs="Tahoma"/>
          <w:sz w:val="22"/>
          <w:szCs w:val="22"/>
        </w:rPr>
        <w:t xml:space="preserve">antecipado </w:t>
      </w:r>
      <w:r w:rsidR="008919ED" w:rsidRPr="00493607">
        <w:rPr>
          <w:rFonts w:ascii="Tahoma" w:hAnsi="Tahoma" w:cs="Tahoma"/>
          <w:sz w:val="22"/>
          <w:szCs w:val="22"/>
        </w:rPr>
        <w:t xml:space="preserve">de obrigação </w:t>
      </w:r>
      <w:r w:rsidR="007B7E4D" w:rsidRPr="00493607">
        <w:rPr>
          <w:rFonts w:ascii="Tahoma" w:hAnsi="Tahoma" w:cs="Tahoma"/>
          <w:sz w:val="22"/>
          <w:szCs w:val="22"/>
        </w:rPr>
        <w:t xml:space="preserve">financeira </w:t>
      </w:r>
      <w:r w:rsidRPr="00493607">
        <w:rPr>
          <w:rFonts w:ascii="Tahoma" w:hAnsi="Tahoma" w:cs="Tahoma"/>
          <w:sz w:val="22"/>
          <w:szCs w:val="22"/>
        </w:rPr>
        <w:t>perante</w:t>
      </w:r>
      <w:r w:rsidR="009E799F" w:rsidRPr="00493607">
        <w:rPr>
          <w:rFonts w:ascii="Tahoma" w:hAnsi="Tahoma" w:cs="Tahoma"/>
          <w:sz w:val="22"/>
          <w:szCs w:val="22"/>
        </w:rPr>
        <w:t xml:space="preserve"> terceiros </w:t>
      </w:r>
      <w:r w:rsidRPr="00493607">
        <w:rPr>
          <w:rFonts w:ascii="Tahoma" w:hAnsi="Tahoma" w:cs="Tahoma"/>
          <w:sz w:val="22"/>
          <w:szCs w:val="22"/>
        </w:rPr>
        <w:t>sob</w:t>
      </w:r>
      <w:r w:rsidR="00AB05FD" w:rsidRPr="00493607">
        <w:rPr>
          <w:rFonts w:ascii="Tahoma" w:hAnsi="Tahoma" w:cs="Tahoma"/>
          <w:sz w:val="22"/>
          <w:szCs w:val="22"/>
        </w:rPr>
        <w:t xml:space="preserve"> qualquer</w:t>
      </w:r>
      <w:r w:rsidR="008919ED" w:rsidRPr="00493607">
        <w:rPr>
          <w:rFonts w:ascii="Tahoma" w:hAnsi="Tahoma" w:cs="Tahoma"/>
          <w:sz w:val="22"/>
          <w:szCs w:val="22"/>
        </w:rPr>
        <w:t xml:space="preserve"> instrumento </w:t>
      </w:r>
      <w:r w:rsidR="005C33BD" w:rsidRPr="00493607">
        <w:rPr>
          <w:rFonts w:ascii="Tahoma" w:hAnsi="Tahoma" w:cs="Tahoma"/>
          <w:sz w:val="22"/>
          <w:szCs w:val="22"/>
        </w:rPr>
        <w:t>(</w:t>
      </w:r>
      <w:r w:rsidR="00BE34EF" w:rsidRPr="00493607">
        <w:rPr>
          <w:rFonts w:ascii="Tahoma" w:hAnsi="Tahoma" w:cs="Tahoma"/>
          <w:sz w:val="22"/>
          <w:szCs w:val="22"/>
        </w:rPr>
        <w:t>exceto os Documentos da Operação)</w:t>
      </w:r>
      <w:r w:rsidR="005C33BD" w:rsidRPr="00493607">
        <w:rPr>
          <w:rFonts w:ascii="Tahoma" w:hAnsi="Tahoma" w:cs="Tahoma"/>
          <w:sz w:val="22"/>
          <w:szCs w:val="22"/>
        </w:rPr>
        <w:t xml:space="preserve"> </w:t>
      </w:r>
      <w:r w:rsidR="003556FB" w:rsidRPr="00493607">
        <w:rPr>
          <w:rFonts w:ascii="Tahoma" w:hAnsi="Tahoma" w:cs="Tahoma"/>
          <w:sz w:val="22"/>
          <w:szCs w:val="22"/>
        </w:rPr>
        <w:t>da</w:t>
      </w:r>
      <w:r w:rsidR="00094252" w:rsidRPr="00493607">
        <w:rPr>
          <w:rFonts w:ascii="Tahoma" w:hAnsi="Tahoma" w:cs="Tahoma"/>
          <w:sz w:val="22"/>
          <w:szCs w:val="22"/>
        </w:rPr>
        <w:t xml:space="preserve"> </w:t>
      </w:r>
      <w:r w:rsidR="00117865" w:rsidRPr="00493607">
        <w:rPr>
          <w:rFonts w:ascii="Tahoma" w:hAnsi="Tahoma" w:cs="Tahoma"/>
          <w:sz w:val="22"/>
          <w:szCs w:val="22"/>
        </w:rPr>
        <w:t>Emissora</w:t>
      </w:r>
      <w:r w:rsidR="00094252" w:rsidRPr="00493607">
        <w:rPr>
          <w:rFonts w:ascii="Tahoma" w:hAnsi="Tahoma" w:cs="Tahoma"/>
          <w:sz w:val="22"/>
          <w:szCs w:val="22"/>
        </w:rPr>
        <w:t xml:space="preserve">, </w:t>
      </w:r>
      <w:r w:rsidR="00BE34EF" w:rsidRPr="00493607">
        <w:rPr>
          <w:rFonts w:ascii="Tahoma" w:hAnsi="Tahoma" w:cs="Tahoma"/>
          <w:sz w:val="22"/>
          <w:szCs w:val="22"/>
        </w:rPr>
        <w:t xml:space="preserve">em </w:t>
      </w:r>
      <w:r w:rsidR="00094252" w:rsidRPr="00493607">
        <w:rPr>
          <w:rFonts w:ascii="Tahoma" w:hAnsi="Tahoma" w:cs="Tahoma"/>
          <w:sz w:val="22"/>
          <w:szCs w:val="22"/>
        </w:rPr>
        <w:t>valor igual ou superior a</w:t>
      </w:r>
      <w:r w:rsidR="005C33BD" w:rsidRPr="00493607">
        <w:rPr>
          <w:rFonts w:ascii="Tahoma" w:hAnsi="Tahoma" w:cs="Tahoma"/>
          <w:sz w:val="22"/>
          <w:szCs w:val="22"/>
        </w:rPr>
        <w:t xml:space="preserve"> </w:t>
      </w:r>
      <w:r w:rsidR="00094252" w:rsidRPr="00D110B9">
        <w:rPr>
          <w:rFonts w:ascii="Tahoma" w:hAnsi="Tahoma"/>
          <w:sz w:val="22"/>
        </w:rPr>
        <w:t>R$</w:t>
      </w:r>
      <w:r w:rsidR="0040782E" w:rsidRPr="00493607">
        <w:rPr>
          <w:rFonts w:ascii="Tahoma" w:hAnsi="Tahoma" w:cs="Tahoma"/>
          <w:sz w:val="22"/>
          <w:szCs w:val="22"/>
        </w:rPr>
        <w:t> </w:t>
      </w:r>
      <w:r w:rsidR="005372F6" w:rsidRPr="00D110B9">
        <w:rPr>
          <w:rFonts w:ascii="Tahoma" w:hAnsi="Tahoma"/>
          <w:sz w:val="22"/>
        </w:rPr>
        <w:t>20.000.000,00 (vinte milhões de reais</w:t>
      </w:r>
      <w:r w:rsidR="005372F6" w:rsidRPr="00493607">
        <w:rPr>
          <w:rFonts w:ascii="Tahoma" w:hAnsi="Tahoma" w:cs="Tahoma"/>
          <w:sz w:val="22"/>
          <w:szCs w:val="22"/>
        </w:rPr>
        <w:t xml:space="preserve">), </w:t>
      </w:r>
      <w:r w:rsidR="0099300B" w:rsidRPr="00493607">
        <w:rPr>
          <w:rFonts w:ascii="Tahoma" w:hAnsi="Tahoma" w:cs="Tahoma"/>
          <w:sz w:val="22"/>
          <w:szCs w:val="22"/>
        </w:rPr>
        <w:t>ou o equivalente em outra</w:t>
      </w:r>
      <w:r w:rsidR="00C110CF" w:rsidRPr="00493607">
        <w:rPr>
          <w:rFonts w:ascii="Tahoma" w:hAnsi="Tahoma" w:cs="Tahoma"/>
          <w:sz w:val="22"/>
          <w:szCs w:val="22"/>
        </w:rPr>
        <w:t>s</w:t>
      </w:r>
      <w:r w:rsidR="0099300B" w:rsidRPr="00493607">
        <w:rPr>
          <w:rFonts w:ascii="Tahoma" w:hAnsi="Tahoma" w:cs="Tahoma"/>
          <w:sz w:val="22"/>
          <w:szCs w:val="22"/>
        </w:rPr>
        <w:t xml:space="preserve"> moeda</w:t>
      </w:r>
      <w:r w:rsidR="00C110CF" w:rsidRPr="00493607">
        <w:rPr>
          <w:rFonts w:ascii="Tahoma" w:hAnsi="Tahoma" w:cs="Tahoma"/>
          <w:sz w:val="22"/>
          <w:szCs w:val="22"/>
        </w:rPr>
        <w:t>s</w:t>
      </w:r>
      <w:r w:rsidR="00237B69" w:rsidRPr="00493607">
        <w:rPr>
          <w:rFonts w:ascii="Tahoma" w:hAnsi="Tahoma" w:cs="Tahoma"/>
          <w:sz w:val="22"/>
          <w:szCs w:val="22"/>
        </w:rPr>
        <w:t>.</w:t>
      </w:r>
      <w:r w:rsidR="009908A1" w:rsidRPr="00493607">
        <w:rPr>
          <w:rFonts w:ascii="Tahoma" w:hAnsi="Tahoma" w:cs="Tahoma"/>
          <w:sz w:val="22"/>
          <w:szCs w:val="22"/>
        </w:rPr>
        <w:t xml:space="preserve"> </w:t>
      </w:r>
    </w:p>
    <w:p w14:paraId="5435218C" w14:textId="5685B931" w:rsidR="00A861DD" w:rsidRPr="00493607" w:rsidRDefault="001F73BD">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493607">
        <w:rPr>
          <w:rFonts w:ascii="Tahoma" w:hAnsi="Tahoma" w:cs="Tahoma"/>
          <w:i/>
          <w:sz w:val="22"/>
          <w:szCs w:val="22"/>
          <w:u w:val="single"/>
        </w:rPr>
        <w:t>Vencimento Antecipado Cruzado (</w:t>
      </w:r>
      <w:r w:rsidR="00A861DD" w:rsidRPr="00493607">
        <w:rPr>
          <w:rFonts w:ascii="Tahoma" w:hAnsi="Tahoma" w:cs="Tahoma"/>
          <w:i/>
          <w:sz w:val="22"/>
          <w:szCs w:val="22"/>
          <w:u w:val="single"/>
        </w:rPr>
        <w:t>Cross-</w:t>
      </w:r>
      <w:proofErr w:type="spellStart"/>
      <w:r w:rsidR="00A861DD" w:rsidRPr="00493607">
        <w:rPr>
          <w:rFonts w:ascii="Tahoma" w:hAnsi="Tahoma" w:cs="Tahoma"/>
          <w:i/>
          <w:sz w:val="22"/>
          <w:szCs w:val="22"/>
          <w:u w:val="single"/>
        </w:rPr>
        <w:t>acceleration</w:t>
      </w:r>
      <w:proofErr w:type="spellEnd"/>
      <w:r w:rsidRPr="00493607">
        <w:rPr>
          <w:rFonts w:ascii="Tahoma" w:hAnsi="Tahoma" w:cs="Tahoma"/>
          <w:i/>
          <w:sz w:val="22"/>
          <w:szCs w:val="22"/>
          <w:u w:val="single"/>
        </w:rPr>
        <w:t>)</w:t>
      </w:r>
      <w:r w:rsidR="00A861DD" w:rsidRPr="00493607">
        <w:rPr>
          <w:rFonts w:ascii="Tahoma" w:hAnsi="Tahoma" w:cs="Tahoma"/>
          <w:i/>
          <w:sz w:val="22"/>
          <w:szCs w:val="22"/>
          <w:u w:val="single"/>
        </w:rPr>
        <w:t xml:space="preserve"> </w:t>
      </w:r>
      <w:r w:rsidR="00A861DD" w:rsidRPr="00493607">
        <w:rPr>
          <w:rFonts w:ascii="Tahoma" w:hAnsi="Tahoma" w:cs="Tahoma"/>
          <w:sz w:val="22"/>
          <w:szCs w:val="22"/>
          <w:u w:val="single"/>
        </w:rPr>
        <w:t xml:space="preserve">(nível da </w:t>
      </w:r>
      <w:r w:rsidR="00117865" w:rsidRPr="00493607">
        <w:rPr>
          <w:rFonts w:ascii="Tahoma" w:hAnsi="Tahoma" w:cs="Tahoma"/>
          <w:sz w:val="22"/>
          <w:szCs w:val="22"/>
          <w:u w:val="single"/>
        </w:rPr>
        <w:t>Garantidora</w:t>
      </w:r>
      <w:r w:rsidR="00A861DD" w:rsidRPr="00493607">
        <w:rPr>
          <w:rFonts w:ascii="Tahoma" w:hAnsi="Tahoma" w:cs="Tahoma"/>
          <w:sz w:val="22"/>
          <w:szCs w:val="22"/>
          <w:u w:val="single"/>
        </w:rPr>
        <w:t>).</w:t>
      </w:r>
      <w:r w:rsidR="00A861DD" w:rsidRPr="00493607">
        <w:rPr>
          <w:rFonts w:ascii="Tahoma" w:hAnsi="Tahoma" w:cs="Tahoma"/>
          <w:sz w:val="22"/>
          <w:szCs w:val="22"/>
        </w:rPr>
        <w:t xml:space="preserve"> Vencimento antecipado de obrigação financeira </w:t>
      </w:r>
      <w:r w:rsidRPr="00493607">
        <w:rPr>
          <w:rFonts w:ascii="Tahoma" w:hAnsi="Tahoma" w:cs="Tahoma"/>
          <w:sz w:val="22"/>
          <w:szCs w:val="22"/>
        </w:rPr>
        <w:t>perante</w:t>
      </w:r>
      <w:r w:rsidR="00A861DD" w:rsidRPr="00493607">
        <w:rPr>
          <w:rFonts w:ascii="Tahoma" w:hAnsi="Tahoma" w:cs="Tahoma"/>
          <w:sz w:val="22"/>
          <w:szCs w:val="22"/>
        </w:rPr>
        <w:t xml:space="preserve"> terceiros </w:t>
      </w:r>
      <w:r w:rsidRPr="00493607">
        <w:rPr>
          <w:rFonts w:ascii="Tahoma" w:hAnsi="Tahoma" w:cs="Tahoma"/>
          <w:sz w:val="22"/>
          <w:szCs w:val="22"/>
        </w:rPr>
        <w:t>sob</w:t>
      </w:r>
      <w:r w:rsidR="00A861DD" w:rsidRPr="00493607">
        <w:rPr>
          <w:rFonts w:ascii="Tahoma" w:hAnsi="Tahoma" w:cs="Tahoma"/>
          <w:sz w:val="22"/>
          <w:szCs w:val="22"/>
        </w:rPr>
        <w:t xml:space="preserve"> qualquer instrumento (exceto os Documentos das Operação) </w:t>
      </w:r>
      <w:r w:rsidR="0099300B" w:rsidRPr="00493607">
        <w:rPr>
          <w:rFonts w:ascii="Tahoma" w:hAnsi="Tahoma" w:cs="Tahoma"/>
          <w:sz w:val="22"/>
          <w:szCs w:val="22"/>
        </w:rPr>
        <w:t xml:space="preserve">da </w:t>
      </w:r>
      <w:r w:rsidR="00E508A8" w:rsidRPr="00493607">
        <w:rPr>
          <w:rFonts w:ascii="Tahoma" w:hAnsi="Tahoma" w:cs="Tahoma"/>
          <w:sz w:val="22"/>
          <w:szCs w:val="22"/>
        </w:rPr>
        <w:t>Garantidora</w:t>
      </w:r>
      <w:r w:rsidR="00A861DD" w:rsidRPr="00493607">
        <w:rPr>
          <w:rFonts w:ascii="Tahoma" w:hAnsi="Tahoma" w:cs="Tahoma"/>
          <w:sz w:val="22"/>
          <w:szCs w:val="22"/>
        </w:rPr>
        <w:t xml:space="preserve">, em valor igual ou superior a </w:t>
      </w:r>
      <w:r w:rsidR="0099300B" w:rsidRPr="00D110B9">
        <w:rPr>
          <w:rFonts w:ascii="Tahoma" w:hAnsi="Tahoma"/>
          <w:sz w:val="22"/>
        </w:rPr>
        <w:t>R$</w:t>
      </w:r>
      <w:r w:rsidR="0099300B" w:rsidRPr="00493607">
        <w:rPr>
          <w:rFonts w:ascii="Tahoma" w:hAnsi="Tahoma" w:cs="Tahoma"/>
          <w:sz w:val="22"/>
          <w:szCs w:val="22"/>
        </w:rPr>
        <w:t> </w:t>
      </w:r>
      <w:r w:rsidR="005372F6" w:rsidRPr="00D110B9">
        <w:rPr>
          <w:rFonts w:ascii="Tahoma" w:hAnsi="Tahoma"/>
          <w:sz w:val="22"/>
        </w:rPr>
        <w:t>100.000.000,00 (cem milhões de reais</w:t>
      </w:r>
      <w:r w:rsidR="005372F6" w:rsidRPr="00493607">
        <w:rPr>
          <w:rFonts w:ascii="Tahoma" w:hAnsi="Tahoma" w:cs="Tahoma"/>
          <w:sz w:val="22"/>
          <w:szCs w:val="22"/>
        </w:rPr>
        <w:t xml:space="preserve">), </w:t>
      </w:r>
      <w:r w:rsidR="00A861DD" w:rsidRPr="00493607">
        <w:rPr>
          <w:rFonts w:ascii="Tahoma" w:hAnsi="Tahoma" w:cs="Tahoma"/>
          <w:sz w:val="22"/>
          <w:szCs w:val="22"/>
        </w:rPr>
        <w:t>ou o equivalente em outra</w:t>
      </w:r>
      <w:r w:rsidR="00C110CF" w:rsidRPr="00493607">
        <w:rPr>
          <w:rFonts w:ascii="Tahoma" w:hAnsi="Tahoma" w:cs="Tahoma"/>
          <w:sz w:val="22"/>
          <w:szCs w:val="22"/>
        </w:rPr>
        <w:t>s</w:t>
      </w:r>
      <w:r w:rsidR="00A861DD" w:rsidRPr="00493607">
        <w:rPr>
          <w:rFonts w:ascii="Tahoma" w:hAnsi="Tahoma" w:cs="Tahoma"/>
          <w:sz w:val="22"/>
          <w:szCs w:val="22"/>
        </w:rPr>
        <w:t xml:space="preserve"> moeda</w:t>
      </w:r>
      <w:r w:rsidR="00C110CF" w:rsidRPr="00493607">
        <w:rPr>
          <w:rFonts w:ascii="Tahoma" w:hAnsi="Tahoma" w:cs="Tahoma"/>
          <w:sz w:val="22"/>
          <w:szCs w:val="22"/>
        </w:rPr>
        <w:t>s</w:t>
      </w:r>
      <w:r w:rsidR="00A861DD" w:rsidRPr="00493607">
        <w:rPr>
          <w:rFonts w:ascii="Tahoma" w:hAnsi="Tahoma" w:cs="Tahoma"/>
          <w:sz w:val="22"/>
          <w:szCs w:val="22"/>
        </w:rPr>
        <w:t>.</w:t>
      </w:r>
      <w:r w:rsidR="005B36E4" w:rsidRPr="00493607">
        <w:rPr>
          <w:rFonts w:ascii="Tahoma" w:hAnsi="Tahoma" w:cs="Tahoma"/>
          <w:sz w:val="22"/>
          <w:szCs w:val="22"/>
        </w:rPr>
        <w:t xml:space="preserve"> </w:t>
      </w:r>
    </w:p>
    <w:p w14:paraId="1554E5EF" w14:textId="5AA1EEDB" w:rsidR="00094252" w:rsidRPr="00493607" w:rsidRDefault="001F73BD">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493607">
        <w:rPr>
          <w:rFonts w:ascii="Tahoma" w:hAnsi="Tahoma" w:cs="Tahoma"/>
          <w:i/>
          <w:sz w:val="22"/>
          <w:szCs w:val="22"/>
          <w:u w:val="single"/>
        </w:rPr>
        <w:t>Inadimplemento Cruzado (</w:t>
      </w:r>
      <w:r w:rsidR="004E150B" w:rsidRPr="00493607">
        <w:rPr>
          <w:rFonts w:ascii="Tahoma" w:hAnsi="Tahoma" w:cs="Tahoma"/>
          <w:i/>
          <w:sz w:val="22"/>
          <w:szCs w:val="22"/>
          <w:u w:val="single"/>
        </w:rPr>
        <w:t>Cross-default</w:t>
      </w:r>
      <w:r w:rsidRPr="00493607">
        <w:rPr>
          <w:rFonts w:ascii="Tahoma" w:hAnsi="Tahoma" w:cs="Tahoma"/>
          <w:i/>
          <w:sz w:val="22"/>
          <w:szCs w:val="22"/>
          <w:u w:val="single"/>
        </w:rPr>
        <w:t>)</w:t>
      </w:r>
      <w:r w:rsidR="00BE34EF" w:rsidRPr="00493607">
        <w:rPr>
          <w:rFonts w:ascii="Tahoma" w:hAnsi="Tahoma" w:cs="Tahoma"/>
          <w:sz w:val="22"/>
          <w:szCs w:val="22"/>
          <w:u w:val="single"/>
        </w:rPr>
        <w:t>.</w:t>
      </w:r>
      <w:r w:rsidR="00F36DF5" w:rsidRPr="00493607">
        <w:rPr>
          <w:rFonts w:ascii="Tahoma" w:hAnsi="Tahoma" w:cs="Tahoma"/>
          <w:sz w:val="22"/>
          <w:szCs w:val="22"/>
        </w:rPr>
        <w:t xml:space="preserve"> </w:t>
      </w:r>
      <w:r w:rsidR="00094252" w:rsidRPr="00493607">
        <w:rPr>
          <w:rFonts w:ascii="Tahoma" w:hAnsi="Tahoma" w:cs="Tahoma"/>
          <w:sz w:val="22"/>
          <w:szCs w:val="22"/>
        </w:rPr>
        <w:t xml:space="preserve">Inadimplemento de </w:t>
      </w:r>
      <w:r w:rsidR="00F36DF5" w:rsidRPr="00493607">
        <w:rPr>
          <w:rFonts w:ascii="Tahoma" w:hAnsi="Tahoma" w:cs="Tahoma"/>
          <w:sz w:val="22"/>
          <w:szCs w:val="22"/>
        </w:rPr>
        <w:t xml:space="preserve">obrigação </w:t>
      </w:r>
      <w:r w:rsidR="007B7E4D" w:rsidRPr="00493607">
        <w:rPr>
          <w:rFonts w:ascii="Tahoma" w:hAnsi="Tahoma" w:cs="Tahoma"/>
          <w:sz w:val="22"/>
          <w:szCs w:val="22"/>
        </w:rPr>
        <w:t xml:space="preserve">financeira </w:t>
      </w:r>
      <w:r w:rsidRPr="00493607">
        <w:rPr>
          <w:rFonts w:ascii="Tahoma" w:hAnsi="Tahoma" w:cs="Tahoma"/>
          <w:sz w:val="22"/>
          <w:szCs w:val="22"/>
        </w:rPr>
        <w:t xml:space="preserve">perante </w:t>
      </w:r>
      <w:r w:rsidR="009E799F" w:rsidRPr="00493607">
        <w:rPr>
          <w:rFonts w:ascii="Tahoma" w:hAnsi="Tahoma" w:cs="Tahoma"/>
          <w:sz w:val="22"/>
          <w:szCs w:val="22"/>
        </w:rPr>
        <w:t>terceiros</w:t>
      </w:r>
      <w:r w:rsidR="002D1CDA" w:rsidRPr="00493607">
        <w:rPr>
          <w:rFonts w:ascii="Tahoma" w:hAnsi="Tahoma" w:cs="Tahoma"/>
          <w:sz w:val="22"/>
          <w:szCs w:val="22"/>
        </w:rPr>
        <w:t xml:space="preserve"> no âmbito de endividamentos contraídos</w:t>
      </w:r>
      <w:r w:rsidR="00F36DF5" w:rsidRPr="00493607">
        <w:rPr>
          <w:rFonts w:ascii="Tahoma" w:hAnsi="Tahoma" w:cs="Tahoma"/>
          <w:sz w:val="22"/>
          <w:szCs w:val="22"/>
        </w:rPr>
        <w:t xml:space="preserve"> </w:t>
      </w:r>
      <w:r w:rsidRPr="00493607">
        <w:rPr>
          <w:rFonts w:ascii="Tahoma" w:hAnsi="Tahoma" w:cs="Tahoma"/>
          <w:sz w:val="22"/>
          <w:szCs w:val="22"/>
        </w:rPr>
        <w:t>sob</w:t>
      </w:r>
      <w:r w:rsidR="00A43152" w:rsidRPr="00493607">
        <w:rPr>
          <w:rFonts w:ascii="Tahoma" w:hAnsi="Tahoma" w:cs="Tahoma"/>
          <w:sz w:val="22"/>
          <w:szCs w:val="22"/>
        </w:rPr>
        <w:t xml:space="preserve"> qualquer</w:t>
      </w:r>
      <w:r w:rsidR="00D33A5F" w:rsidRPr="00493607">
        <w:rPr>
          <w:rFonts w:ascii="Tahoma" w:hAnsi="Tahoma" w:cs="Tahoma"/>
          <w:sz w:val="22"/>
          <w:szCs w:val="22"/>
        </w:rPr>
        <w:t xml:space="preserve"> instrumento </w:t>
      </w:r>
      <w:r w:rsidR="00F36DF5" w:rsidRPr="00493607">
        <w:rPr>
          <w:rFonts w:ascii="Tahoma" w:hAnsi="Tahoma" w:cs="Tahoma"/>
          <w:sz w:val="22"/>
          <w:szCs w:val="22"/>
        </w:rPr>
        <w:t>(</w:t>
      </w:r>
      <w:r w:rsidR="009E799F" w:rsidRPr="00493607">
        <w:rPr>
          <w:rFonts w:ascii="Tahoma" w:hAnsi="Tahoma" w:cs="Tahoma"/>
          <w:sz w:val="22"/>
          <w:szCs w:val="22"/>
        </w:rPr>
        <w:t>exceto os Documentos da Operação</w:t>
      </w:r>
      <w:r w:rsidR="00F36DF5" w:rsidRPr="00493607">
        <w:rPr>
          <w:rFonts w:ascii="Tahoma" w:hAnsi="Tahoma" w:cs="Tahoma"/>
          <w:sz w:val="22"/>
          <w:szCs w:val="22"/>
        </w:rPr>
        <w:t>), (a</w:t>
      </w:r>
      <w:r w:rsidR="0099300B" w:rsidRPr="00493607">
        <w:rPr>
          <w:rFonts w:ascii="Tahoma" w:hAnsi="Tahoma" w:cs="Tahoma"/>
          <w:sz w:val="22"/>
          <w:szCs w:val="22"/>
        </w:rPr>
        <w:t>) </w:t>
      </w:r>
      <w:r w:rsidR="00F36DF5" w:rsidRPr="00493607">
        <w:rPr>
          <w:rFonts w:ascii="Tahoma" w:hAnsi="Tahoma" w:cs="Tahoma"/>
          <w:sz w:val="22"/>
          <w:szCs w:val="22"/>
        </w:rPr>
        <w:t xml:space="preserve">da </w:t>
      </w:r>
      <w:r w:rsidR="00E508A8" w:rsidRPr="00493607">
        <w:rPr>
          <w:rFonts w:ascii="Tahoma" w:hAnsi="Tahoma" w:cs="Tahoma"/>
          <w:sz w:val="22"/>
          <w:szCs w:val="22"/>
        </w:rPr>
        <w:t>Garantidora</w:t>
      </w:r>
      <w:r w:rsidR="00094252" w:rsidRPr="00493607">
        <w:rPr>
          <w:rFonts w:ascii="Tahoma" w:hAnsi="Tahoma" w:cs="Tahoma"/>
          <w:sz w:val="22"/>
          <w:szCs w:val="22"/>
        </w:rPr>
        <w:t xml:space="preserve">, </w:t>
      </w:r>
      <w:r w:rsidR="009E799F" w:rsidRPr="00493607">
        <w:rPr>
          <w:rFonts w:ascii="Tahoma" w:hAnsi="Tahoma" w:cs="Tahoma"/>
          <w:sz w:val="22"/>
          <w:szCs w:val="22"/>
        </w:rPr>
        <w:t xml:space="preserve">em valor, individual ou agregado, </w:t>
      </w:r>
      <w:r w:rsidR="00094252" w:rsidRPr="00493607">
        <w:rPr>
          <w:rFonts w:ascii="Tahoma" w:hAnsi="Tahoma" w:cs="Tahoma"/>
          <w:sz w:val="22"/>
          <w:szCs w:val="22"/>
        </w:rPr>
        <w:t xml:space="preserve">igual ou superior a </w:t>
      </w:r>
      <w:r w:rsidR="005372F6" w:rsidRPr="00D110B9">
        <w:rPr>
          <w:rFonts w:ascii="Tahoma" w:hAnsi="Tahoma"/>
          <w:sz w:val="22"/>
        </w:rPr>
        <w:lastRenderedPageBreak/>
        <w:t>R$</w:t>
      </w:r>
      <w:r w:rsidR="005372F6" w:rsidRPr="00493607">
        <w:rPr>
          <w:rFonts w:ascii="Tahoma" w:hAnsi="Tahoma" w:cs="Tahoma"/>
          <w:sz w:val="22"/>
          <w:szCs w:val="22"/>
        </w:rPr>
        <w:t> </w:t>
      </w:r>
      <w:r w:rsidR="005372F6" w:rsidRPr="00D110B9">
        <w:rPr>
          <w:rFonts w:ascii="Tahoma" w:hAnsi="Tahoma"/>
          <w:sz w:val="22"/>
        </w:rPr>
        <w:t>100.000.000,00 (cem milhões de reais</w:t>
      </w:r>
      <w:r w:rsidR="005372F6" w:rsidRPr="00493607">
        <w:rPr>
          <w:rFonts w:ascii="Tahoma" w:hAnsi="Tahoma" w:cs="Tahoma"/>
          <w:sz w:val="22"/>
          <w:szCs w:val="22"/>
        </w:rPr>
        <w:t>)</w:t>
      </w:r>
      <w:r w:rsidR="00C110CF" w:rsidRPr="00493607">
        <w:rPr>
          <w:rFonts w:ascii="Tahoma" w:hAnsi="Tahoma" w:cs="Tahoma"/>
          <w:sz w:val="22"/>
          <w:szCs w:val="22"/>
        </w:rPr>
        <w:t>, ou equivalente em outras moedas,</w:t>
      </w:r>
      <w:r w:rsidR="00F36DF5" w:rsidRPr="00493607">
        <w:rPr>
          <w:rFonts w:ascii="Tahoma" w:hAnsi="Tahoma" w:cs="Tahoma"/>
          <w:sz w:val="22"/>
          <w:szCs w:val="22"/>
        </w:rPr>
        <w:t xml:space="preserve"> ou (</w:t>
      </w:r>
      <w:r w:rsidR="00094252" w:rsidRPr="00493607">
        <w:rPr>
          <w:rFonts w:ascii="Tahoma" w:hAnsi="Tahoma" w:cs="Tahoma"/>
          <w:sz w:val="22"/>
          <w:szCs w:val="22"/>
        </w:rPr>
        <w:t>b)</w:t>
      </w:r>
      <w:r w:rsidR="00840EF6" w:rsidRPr="00493607">
        <w:rPr>
          <w:rFonts w:ascii="Tahoma" w:hAnsi="Tahoma" w:cs="Tahoma"/>
          <w:sz w:val="22"/>
          <w:szCs w:val="22"/>
        </w:rPr>
        <w:t> </w:t>
      </w:r>
      <w:r w:rsidR="0099300B" w:rsidRPr="00493607">
        <w:rPr>
          <w:rFonts w:ascii="Tahoma" w:hAnsi="Tahoma" w:cs="Tahoma"/>
          <w:sz w:val="22"/>
          <w:szCs w:val="22"/>
        </w:rPr>
        <w:t xml:space="preserve">da </w:t>
      </w:r>
      <w:r w:rsidR="00E508A8" w:rsidRPr="00493607">
        <w:rPr>
          <w:rFonts w:ascii="Tahoma" w:hAnsi="Tahoma" w:cs="Tahoma"/>
          <w:sz w:val="22"/>
          <w:szCs w:val="22"/>
        </w:rPr>
        <w:t>Emissora</w:t>
      </w:r>
      <w:r w:rsidR="00094252" w:rsidRPr="00493607">
        <w:rPr>
          <w:rFonts w:ascii="Tahoma" w:hAnsi="Tahoma" w:cs="Tahoma"/>
          <w:sz w:val="22"/>
          <w:szCs w:val="22"/>
        </w:rPr>
        <w:t xml:space="preserve">, </w:t>
      </w:r>
      <w:r w:rsidR="009E799F" w:rsidRPr="00493607">
        <w:rPr>
          <w:rFonts w:ascii="Tahoma" w:hAnsi="Tahoma" w:cs="Tahoma"/>
          <w:sz w:val="22"/>
          <w:szCs w:val="22"/>
        </w:rPr>
        <w:t>em</w:t>
      </w:r>
      <w:r w:rsidR="00094252" w:rsidRPr="00493607">
        <w:rPr>
          <w:rFonts w:ascii="Tahoma" w:hAnsi="Tahoma" w:cs="Tahoma"/>
          <w:sz w:val="22"/>
          <w:szCs w:val="22"/>
        </w:rPr>
        <w:t xml:space="preserve"> valor</w:t>
      </w:r>
      <w:r w:rsidR="009E799F" w:rsidRPr="00493607">
        <w:rPr>
          <w:rFonts w:ascii="Tahoma" w:hAnsi="Tahoma" w:cs="Tahoma"/>
          <w:sz w:val="22"/>
          <w:szCs w:val="22"/>
        </w:rPr>
        <w:t xml:space="preserve"> individual ou agregado,</w:t>
      </w:r>
      <w:r w:rsidR="00094252" w:rsidRPr="00493607">
        <w:rPr>
          <w:rFonts w:ascii="Tahoma" w:hAnsi="Tahoma" w:cs="Tahoma"/>
          <w:sz w:val="22"/>
          <w:szCs w:val="22"/>
        </w:rPr>
        <w:t xml:space="preserve"> igual ou superior a </w:t>
      </w:r>
      <w:r w:rsidR="005372F6" w:rsidRPr="00D110B9">
        <w:rPr>
          <w:rFonts w:ascii="Tahoma" w:hAnsi="Tahoma"/>
          <w:sz w:val="22"/>
        </w:rPr>
        <w:t>R$</w:t>
      </w:r>
      <w:r w:rsidR="005372F6" w:rsidRPr="00493607">
        <w:rPr>
          <w:rFonts w:ascii="Tahoma" w:hAnsi="Tahoma" w:cs="Tahoma"/>
          <w:sz w:val="22"/>
          <w:szCs w:val="22"/>
        </w:rPr>
        <w:t> </w:t>
      </w:r>
      <w:r w:rsidR="005372F6" w:rsidRPr="00D110B9">
        <w:rPr>
          <w:rFonts w:ascii="Tahoma" w:hAnsi="Tahoma"/>
          <w:sz w:val="22"/>
        </w:rPr>
        <w:t>20.000.000,00 (vinte milhões de reais</w:t>
      </w:r>
      <w:r w:rsidR="005372F6" w:rsidRPr="00493607">
        <w:rPr>
          <w:rFonts w:ascii="Tahoma" w:hAnsi="Tahoma" w:cs="Tahoma"/>
          <w:sz w:val="22"/>
          <w:szCs w:val="22"/>
        </w:rPr>
        <w:t>)</w:t>
      </w:r>
      <w:r w:rsidR="00F36DF5" w:rsidRPr="00493607">
        <w:rPr>
          <w:rFonts w:ascii="Tahoma" w:hAnsi="Tahoma" w:cs="Tahoma"/>
          <w:sz w:val="22"/>
          <w:szCs w:val="22"/>
        </w:rPr>
        <w:t>, ou o equivalente em outra</w:t>
      </w:r>
      <w:r w:rsidR="009E799F" w:rsidRPr="00493607">
        <w:rPr>
          <w:rFonts w:ascii="Tahoma" w:hAnsi="Tahoma" w:cs="Tahoma"/>
          <w:sz w:val="22"/>
          <w:szCs w:val="22"/>
        </w:rPr>
        <w:t>s</w:t>
      </w:r>
      <w:r w:rsidR="00F36DF5" w:rsidRPr="00493607">
        <w:rPr>
          <w:rFonts w:ascii="Tahoma" w:hAnsi="Tahoma" w:cs="Tahoma"/>
          <w:sz w:val="22"/>
          <w:szCs w:val="22"/>
        </w:rPr>
        <w:t xml:space="preserve"> moeda</w:t>
      </w:r>
      <w:r w:rsidR="009E799F" w:rsidRPr="00493607">
        <w:rPr>
          <w:rFonts w:ascii="Tahoma" w:hAnsi="Tahoma" w:cs="Tahoma"/>
          <w:sz w:val="22"/>
          <w:szCs w:val="22"/>
        </w:rPr>
        <w:t>s</w:t>
      </w:r>
      <w:r w:rsidR="00F36DF5" w:rsidRPr="00493607">
        <w:rPr>
          <w:rFonts w:ascii="Tahoma" w:hAnsi="Tahoma" w:cs="Tahoma"/>
          <w:sz w:val="22"/>
          <w:szCs w:val="22"/>
        </w:rPr>
        <w:t xml:space="preserve">, </w:t>
      </w:r>
      <w:r w:rsidR="009E799F" w:rsidRPr="00493607">
        <w:rPr>
          <w:rFonts w:ascii="Tahoma" w:hAnsi="Tahoma" w:cs="Tahoma"/>
          <w:sz w:val="22"/>
          <w:szCs w:val="22"/>
        </w:rPr>
        <w:t>desde</w:t>
      </w:r>
      <w:r w:rsidR="00F36DF5" w:rsidRPr="00493607">
        <w:rPr>
          <w:rFonts w:ascii="Tahoma" w:hAnsi="Tahoma" w:cs="Tahoma"/>
          <w:sz w:val="22"/>
          <w:szCs w:val="22"/>
        </w:rPr>
        <w:t xml:space="preserve"> que </w:t>
      </w:r>
      <w:r w:rsidRPr="00493607">
        <w:rPr>
          <w:rFonts w:ascii="Tahoma" w:hAnsi="Tahoma" w:cs="Tahoma"/>
          <w:sz w:val="22"/>
          <w:szCs w:val="22"/>
        </w:rPr>
        <w:t>o inadimplemento</w:t>
      </w:r>
      <w:r w:rsidR="00F36DF5" w:rsidRPr="00493607">
        <w:rPr>
          <w:rFonts w:ascii="Tahoma" w:hAnsi="Tahoma" w:cs="Tahoma"/>
          <w:sz w:val="22"/>
          <w:szCs w:val="22"/>
        </w:rPr>
        <w:t xml:space="preserve">, </w:t>
      </w:r>
      <w:r w:rsidRPr="00493607">
        <w:rPr>
          <w:rFonts w:ascii="Tahoma" w:hAnsi="Tahoma" w:cs="Tahoma"/>
          <w:sz w:val="22"/>
          <w:szCs w:val="22"/>
        </w:rPr>
        <w:t xml:space="preserve">em qualquer </w:t>
      </w:r>
      <w:r w:rsidR="00F36DF5" w:rsidRPr="00493607">
        <w:rPr>
          <w:rFonts w:ascii="Tahoma" w:hAnsi="Tahoma" w:cs="Tahoma"/>
          <w:sz w:val="22"/>
          <w:szCs w:val="22"/>
        </w:rPr>
        <w:t>caso, não seja</w:t>
      </w:r>
      <w:r w:rsidR="00094252" w:rsidRPr="00493607">
        <w:rPr>
          <w:rFonts w:ascii="Tahoma" w:hAnsi="Tahoma" w:cs="Tahoma"/>
          <w:sz w:val="22"/>
          <w:szCs w:val="22"/>
        </w:rPr>
        <w:t xml:space="preserve"> sanad</w:t>
      </w:r>
      <w:r w:rsidRPr="00493607">
        <w:rPr>
          <w:rFonts w:ascii="Tahoma" w:hAnsi="Tahoma" w:cs="Tahoma"/>
          <w:sz w:val="22"/>
          <w:szCs w:val="22"/>
        </w:rPr>
        <w:t>o</w:t>
      </w:r>
      <w:r w:rsidR="00094252" w:rsidRPr="00493607">
        <w:rPr>
          <w:rFonts w:ascii="Tahoma" w:hAnsi="Tahoma" w:cs="Tahoma"/>
          <w:sz w:val="22"/>
          <w:szCs w:val="22"/>
        </w:rPr>
        <w:t xml:space="preserve"> dentro do prazo previsto </w:t>
      </w:r>
      <w:r w:rsidR="009E799F" w:rsidRPr="00493607">
        <w:rPr>
          <w:rFonts w:ascii="Tahoma" w:hAnsi="Tahoma" w:cs="Tahoma"/>
          <w:sz w:val="22"/>
          <w:szCs w:val="22"/>
        </w:rPr>
        <w:t>no respectivo contrato, ou na ausência</w:t>
      </w:r>
      <w:r w:rsidRPr="00493607">
        <w:rPr>
          <w:rFonts w:ascii="Tahoma" w:hAnsi="Tahoma" w:cs="Tahoma"/>
          <w:sz w:val="22"/>
          <w:szCs w:val="22"/>
        </w:rPr>
        <w:t xml:space="preserve"> de prazo específico</w:t>
      </w:r>
      <w:r w:rsidR="009E799F" w:rsidRPr="00493607">
        <w:rPr>
          <w:rFonts w:ascii="Tahoma" w:hAnsi="Tahoma" w:cs="Tahoma"/>
          <w:sz w:val="22"/>
          <w:szCs w:val="22"/>
        </w:rPr>
        <w:t xml:space="preserve">, no prazo de 5 (cinco) Dias Úteis </w:t>
      </w:r>
      <w:r w:rsidR="00094252" w:rsidRPr="00493607">
        <w:rPr>
          <w:rFonts w:ascii="Tahoma" w:hAnsi="Tahoma" w:cs="Tahoma"/>
          <w:sz w:val="22"/>
          <w:szCs w:val="22"/>
        </w:rPr>
        <w:t>da data do inadimplemento</w:t>
      </w:r>
      <w:r w:rsidR="00A04697" w:rsidRPr="00493607">
        <w:rPr>
          <w:rFonts w:ascii="Tahoma" w:hAnsi="Tahoma" w:cs="Tahoma"/>
          <w:sz w:val="22"/>
          <w:szCs w:val="22"/>
        </w:rPr>
        <w:t>.</w:t>
      </w:r>
      <w:r w:rsidR="00B928A9" w:rsidRPr="00493607">
        <w:rPr>
          <w:rFonts w:ascii="Tahoma" w:hAnsi="Tahoma" w:cs="Tahoma"/>
          <w:sz w:val="22"/>
          <w:szCs w:val="22"/>
        </w:rPr>
        <w:t xml:space="preserve"> </w:t>
      </w:r>
    </w:p>
    <w:p w14:paraId="7505AEC7" w14:textId="2D7182AB" w:rsidR="00F36DF5" w:rsidRPr="00493607" w:rsidRDefault="00094252">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493607">
        <w:rPr>
          <w:rFonts w:ascii="Tahoma" w:hAnsi="Tahoma" w:cs="Tahoma"/>
          <w:sz w:val="22"/>
          <w:szCs w:val="22"/>
          <w:u w:val="single"/>
        </w:rPr>
        <w:t xml:space="preserve">Protesto de </w:t>
      </w:r>
      <w:r w:rsidR="00AB05FD" w:rsidRPr="00493607">
        <w:rPr>
          <w:rFonts w:ascii="Tahoma" w:hAnsi="Tahoma" w:cs="Tahoma"/>
          <w:sz w:val="22"/>
          <w:szCs w:val="22"/>
          <w:u w:val="single"/>
        </w:rPr>
        <w:t>títulos</w:t>
      </w:r>
      <w:r w:rsidRPr="00493607">
        <w:rPr>
          <w:rFonts w:ascii="Tahoma" w:hAnsi="Tahoma" w:cs="Tahoma"/>
          <w:sz w:val="22"/>
          <w:szCs w:val="22"/>
        </w:rPr>
        <w:t xml:space="preserve">. </w:t>
      </w:r>
      <w:r w:rsidR="006057C1" w:rsidRPr="00493607">
        <w:rPr>
          <w:rFonts w:ascii="Tahoma" w:hAnsi="Tahoma" w:cs="Tahoma"/>
          <w:sz w:val="22"/>
          <w:szCs w:val="22"/>
        </w:rPr>
        <w:t>E</w:t>
      </w:r>
      <w:r w:rsidR="004635B4" w:rsidRPr="00493607">
        <w:rPr>
          <w:rFonts w:ascii="Tahoma" w:hAnsi="Tahoma" w:cs="Tahoma"/>
          <w:sz w:val="22"/>
          <w:szCs w:val="22"/>
        </w:rPr>
        <w:t>nsejará hipótese de vencimento antecipado não automático</w:t>
      </w:r>
      <w:r w:rsidR="00AE2B69" w:rsidRPr="00493607">
        <w:rPr>
          <w:rFonts w:ascii="Tahoma" w:hAnsi="Tahoma" w:cs="Tahoma"/>
          <w:sz w:val="22"/>
          <w:szCs w:val="22"/>
        </w:rPr>
        <w:t>, p</w:t>
      </w:r>
      <w:r w:rsidR="00A43152" w:rsidRPr="00493607">
        <w:rPr>
          <w:rFonts w:ascii="Tahoma" w:hAnsi="Tahoma" w:cs="Tahoma"/>
          <w:sz w:val="22"/>
          <w:szCs w:val="22"/>
        </w:rPr>
        <w:t xml:space="preserve">rotesto </w:t>
      </w:r>
      <w:r w:rsidRPr="00493607">
        <w:rPr>
          <w:rFonts w:ascii="Tahoma" w:hAnsi="Tahoma" w:cs="Tahoma"/>
          <w:sz w:val="22"/>
          <w:szCs w:val="22"/>
        </w:rPr>
        <w:t xml:space="preserve">de títulos contra </w:t>
      </w:r>
      <w:r w:rsidR="009E799F" w:rsidRPr="00493607">
        <w:rPr>
          <w:rFonts w:ascii="Tahoma" w:hAnsi="Tahoma" w:cs="Tahoma"/>
          <w:sz w:val="22"/>
          <w:szCs w:val="22"/>
        </w:rPr>
        <w:t>(a</w:t>
      </w:r>
      <w:r w:rsidR="00E84AE7" w:rsidRPr="00493607">
        <w:rPr>
          <w:rFonts w:ascii="Tahoma" w:hAnsi="Tahoma" w:cs="Tahoma"/>
          <w:sz w:val="22"/>
          <w:szCs w:val="22"/>
        </w:rPr>
        <w:t>) </w:t>
      </w:r>
      <w:r w:rsidR="001F73BD" w:rsidRPr="00493607">
        <w:rPr>
          <w:rFonts w:ascii="Tahoma" w:hAnsi="Tahoma" w:cs="Tahoma"/>
          <w:sz w:val="22"/>
          <w:szCs w:val="22"/>
        </w:rPr>
        <w:t xml:space="preserve">a </w:t>
      </w:r>
      <w:r w:rsidR="00E508A8" w:rsidRPr="00493607">
        <w:rPr>
          <w:rFonts w:ascii="Tahoma" w:hAnsi="Tahoma" w:cs="Tahoma"/>
          <w:sz w:val="22"/>
          <w:szCs w:val="22"/>
        </w:rPr>
        <w:t>Garantidora</w:t>
      </w:r>
      <w:r w:rsidRPr="00493607">
        <w:rPr>
          <w:rFonts w:ascii="Tahoma" w:hAnsi="Tahoma" w:cs="Tahoma"/>
          <w:sz w:val="22"/>
          <w:szCs w:val="22"/>
        </w:rPr>
        <w:t xml:space="preserve">, em valor individual ou agregado igual ou superior a </w:t>
      </w:r>
      <w:r w:rsidRPr="00D110B9">
        <w:rPr>
          <w:rFonts w:ascii="Tahoma" w:hAnsi="Tahoma"/>
          <w:sz w:val="22"/>
        </w:rPr>
        <w:t>R$</w:t>
      </w:r>
      <w:r w:rsidR="0040782E" w:rsidRPr="00493607">
        <w:rPr>
          <w:rFonts w:ascii="Tahoma" w:hAnsi="Tahoma" w:cs="Tahoma"/>
          <w:sz w:val="22"/>
          <w:szCs w:val="22"/>
        </w:rPr>
        <w:t> </w:t>
      </w:r>
      <w:r w:rsidR="005372F6" w:rsidRPr="00D110B9">
        <w:rPr>
          <w:rFonts w:ascii="Tahoma" w:hAnsi="Tahoma"/>
          <w:sz w:val="22"/>
        </w:rPr>
        <w:t>50.000.000,00 (cinquenta milhões de reais</w:t>
      </w:r>
      <w:r w:rsidR="005372F6" w:rsidRPr="00493607">
        <w:rPr>
          <w:rFonts w:ascii="Tahoma" w:hAnsi="Tahoma" w:cs="Tahoma"/>
          <w:sz w:val="22"/>
          <w:szCs w:val="22"/>
        </w:rPr>
        <w:t xml:space="preserve">), </w:t>
      </w:r>
      <w:r w:rsidRPr="00493607">
        <w:rPr>
          <w:rFonts w:ascii="Tahoma" w:hAnsi="Tahoma" w:cs="Tahoma"/>
          <w:sz w:val="22"/>
          <w:szCs w:val="22"/>
        </w:rPr>
        <w:t>e/ou (b</w:t>
      </w:r>
      <w:r w:rsidR="00E84AE7" w:rsidRPr="00493607">
        <w:rPr>
          <w:rFonts w:ascii="Tahoma" w:hAnsi="Tahoma" w:cs="Tahoma"/>
          <w:sz w:val="22"/>
          <w:szCs w:val="22"/>
        </w:rPr>
        <w:t>) </w:t>
      </w:r>
      <w:r w:rsidRPr="00493607">
        <w:rPr>
          <w:rFonts w:ascii="Tahoma" w:hAnsi="Tahoma" w:cs="Tahoma"/>
          <w:sz w:val="22"/>
          <w:szCs w:val="22"/>
        </w:rPr>
        <w:t xml:space="preserve">a </w:t>
      </w:r>
      <w:r w:rsidR="00E508A8" w:rsidRPr="00493607">
        <w:rPr>
          <w:rFonts w:ascii="Tahoma" w:hAnsi="Tahoma" w:cs="Tahoma"/>
          <w:sz w:val="22"/>
          <w:szCs w:val="22"/>
        </w:rPr>
        <w:t>Emissora</w:t>
      </w:r>
      <w:r w:rsidR="00E84AE7" w:rsidRPr="00493607">
        <w:rPr>
          <w:rFonts w:ascii="Tahoma" w:hAnsi="Tahoma" w:cs="Tahoma"/>
          <w:sz w:val="22"/>
          <w:szCs w:val="22"/>
        </w:rPr>
        <w:t xml:space="preserve">, em valor individual ou agregado igual ou superior a </w:t>
      </w:r>
      <w:r w:rsidR="00E84AE7" w:rsidRPr="00D110B9">
        <w:rPr>
          <w:rFonts w:ascii="Tahoma" w:hAnsi="Tahoma"/>
          <w:sz w:val="22"/>
        </w:rPr>
        <w:t>R$</w:t>
      </w:r>
      <w:r w:rsidR="00E84AE7" w:rsidRPr="00493607">
        <w:rPr>
          <w:rFonts w:ascii="Tahoma" w:hAnsi="Tahoma" w:cs="Tahoma"/>
          <w:sz w:val="22"/>
          <w:szCs w:val="22"/>
        </w:rPr>
        <w:t> </w:t>
      </w:r>
      <w:r w:rsidR="005372F6" w:rsidRPr="00D110B9">
        <w:rPr>
          <w:rFonts w:ascii="Tahoma" w:hAnsi="Tahoma"/>
          <w:sz w:val="22"/>
        </w:rPr>
        <w:t>10.000.000,00 (dez milhões de reais</w:t>
      </w:r>
      <w:r w:rsidR="005372F6" w:rsidRPr="00493607">
        <w:rPr>
          <w:rFonts w:ascii="Tahoma" w:hAnsi="Tahoma" w:cs="Tahoma"/>
          <w:sz w:val="22"/>
          <w:szCs w:val="22"/>
        </w:rPr>
        <w:t xml:space="preserve">); </w:t>
      </w:r>
      <w:r w:rsidRPr="00493607">
        <w:rPr>
          <w:rFonts w:ascii="Tahoma" w:hAnsi="Tahoma" w:cs="Tahoma"/>
          <w:sz w:val="22"/>
          <w:szCs w:val="22"/>
        </w:rPr>
        <w:t>exceto se</w:t>
      </w:r>
      <w:r w:rsidR="001A0650" w:rsidRPr="00493607">
        <w:rPr>
          <w:rFonts w:ascii="Tahoma" w:hAnsi="Tahoma" w:cs="Tahoma"/>
          <w:sz w:val="22"/>
          <w:szCs w:val="22"/>
        </w:rPr>
        <w:t xml:space="preserve"> </w:t>
      </w:r>
      <w:r w:rsidRPr="00493607">
        <w:rPr>
          <w:rFonts w:ascii="Tahoma" w:hAnsi="Tahoma" w:cs="Tahoma"/>
          <w:sz w:val="22"/>
          <w:szCs w:val="22"/>
        </w:rPr>
        <w:t>tiver sido validamente comprovado ao Agente Fiduciário</w:t>
      </w:r>
      <w:r w:rsidR="001A0650" w:rsidRPr="00493607">
        <w:rPr>
          <w:rFonts w:ascii="Tahoma" w:hAnsi="Tahoma" w:cs="Tahoma"/>
          <w:sz w:val="22"/>
          <w:szCs w:val="22"/>
        </w:rPr>
        <w:t xml:space="preserve">, dentro do prazo de </w:t>
      </w:r>
      <w:r w:rsidR="00A861DD" w:rsidRPr="00493607">
        <w:rPr>
          <w:rFonts w:ascii="Tahoma" w:hAnsi="Tahoma" w:cs="Tahoma"/>
          <w:sz w:val="22"/>
          <w:szCs w:val="22"/>
        </w:rPr>
        <w:t>10</w:t>
      </w:r>
      <w:r w:rsidR="00A43152" w:rsidRPr="00493607">
        <w:rPr>
          <w:rFonts w:ascii="Tahoma" w:hAnsi="Tahoma" w:cs="Tahoma"/>
          <w:sz w:val="22"/>
          <w:szCs w:val="22"/>
        </w:rPr>
        <w:t xml:space="preserve"> (</w:t>
      </w:r>
      <w:r w:rsidR="00A861DD" w:rsidRPr="00493607">
        <w:rPr>
          <w:rFonts w:ascii="Tahoma" w:hAnsi="Tahoma" w:cs="Tahoma"/>
          <w:sz w:val="22"/>
          <w:szCs w:val="22"/>
        </w:rPr>
        <w:t>dez</w:t>
      </w:r>
      <w:r w:rsidR="00A43152" w:rsidRPr="00493607">
        <w:rPr>
          <w:rFonts w:ascii="Tahoma" w:hAnsi="Tahoma" w:cs="Tahoma"/>
          <w:sz w:val="22"/>
          <w:szCs w:val="22"/>
        </w:rPr>
        <w:t>)</w:t>
      </w:r>
      <w:r w:rsidR="001A0650" w:rsidRPr="00493607">
        <w:rPr>
          <w:rFonts w:ascii="Tahoma" w:hAnsi="Tahoma" w:cs="Tahoma"/>
          <w:sz w:val="22"/>
          <w:szCs w:val="22"/>
        </w:rPr>
        <w:t xml:space="preserve"> </w:t>
      </w:r>
      <w:r w:rsidR="00A43152" w:rsidRPr="00493607">
        <w:rPr>
          <w:rFonts w:ascii="Tahoma" w:hAnsi="Tahoma" w:cs="Tahoma"/>
          <w:sz w:val="22"/>
          <w:szCs w:val="22"/>
        </w:rPr>
        <w:t>D</w:t>
      </w:r>
      <w:r w:rsidR="001A0650" w:rsidRPr="00493607">
        <w:rPr>
          <w:rFonts w:ascii="Tahoma" w:hAnsi="Tahoma" w:cs="Tahoma"/>
          <w:sz w:val="22"/>
          <w:szCs w:val="22"/>
        </w:rPr>
        <w:t xml:space="preserve">ias </w:t>
      </w:r>
      <w:r w:rsidR="00A43152" w:rsidRPr="00493607">
        <w:rPr>
          <w:rFonts w:ascii="Tahoma" w:hAnsi="Tahoma" w:cs="Tahoma"/>
          <w:sz w:val="22"/>
          <w:szCs w:val="22"/>
        </w:rPr>
        <w:t xml:space="preserve">Úteis </w:t>
      </w:r>
      <w:r w:rsidR="001A0650" w:rsidRPr="00493607">
        <w:rPr>
          <w:rFonts w:ascii="Tahoma" w:hAnsi="Tahoma" w:cs="Tahoma"/>
          <w:sz w:val="22"/>
          <w:szCs w:val="22"/>
        </w:rPr>
        <w:t xml:space="preserve">contados da data </w:t>
      </w:r>
      <w:r w:rsidR="008A066F" w:rsidRPr="00493607">
        <w:rPr>
          <w:rFonts w:ascii="Tahoma" w:hAnsi="Tahoma" w:cs="Tahoma"/>
          <w:sz w:val="22"/>
          <w:szCs w:val="22"/>
        </w:rPr>
        <w:t xml:space="preserve">da ciência </w:t>
      </w:r>
      <w:r w:rsidR="001A0650" w:rsidRPr="00493607">
        <w:rPr>
          <w:rFonts w:ascii="Tahoma" w:hAnsi="Tahoma" w:cs="Tahoma"/>
          <w:sz w:val="22"/>
          <w:szCs w:val="22"/>
        </w:rPr>
        <w:t>do referido evento</w:t>
      </w:r>
      <w:r w:rsidRPr="00493607">
        <w:rPr>
          <w:rFonts w:ascii="Tahoma" w:hAnsi="Tahoma" w:cs="Tahoma"/>
          <w:sz w:val="22"/>
          <w:szCs w:val="22"/>
        </w:rPr>
        <w:t xml:space="preserve"> que</w:t>
      </w:r>
      <w:r w:rsidR="001A0650" w:rsidRPr="00493607">
        <w:rPr>
          <w:rFonts w:ascii="Tahoma" w:hAnsi="Tahoma" w:cs="Tahoma"/>
          <w:sz w:val="22"/>
          <w:szCs w:val="22"/>
        </w:rPr>
        <w:t xml:space="preserve"> (a</w:t>
      </w:r>
      <w:r w:rsidR="00E84AE7" w:rsidRPr="00493607">
        <w:rPr>
          <w:rFonts w:ascii="Tahoma" w:hAnsi="Tahoma" w:cs="Tahoma"/>
          <w:sz w:val="22"/>
          <w:szCs w:val="22"/>
        </w:rPr>
        <w:t>) </w:t>
      </w:r>
      <w:r w:rsidR="001A0650" w:rsidRPr="00493607">
        <w:rPr>
          <w:rFonts w:ascii="Tahoma" w:hAnsi="Tahoma" w:cs="Tahoma"/>
          <w:sz w:val="22"/>
          <w:szCs w:val="22"/>
        </w:rPr>
        <w:t>que os protestos foram anulados, suspensos ou cancelados</w:t>
      </w:r>
      <w:r w:rsidR="008615FC" w:rsidRPr="00493607">
        <w:rPr>
          <w:rFonts w:ascii="Tahoma" w:hAnsi="Tahoma" w:cs="Tahoma"/>
          <w:sz w:val="22"/>
          <w:szCs w:val="22"/>
        </w:rPr>
        <w:t>;</w:t>
      </w:r>
      <w:r w:rsidR="001A0650" w:rsidRPr="00493607">
        <w:rPr>
          <w:rFonts w:ascii="Tahoma" w:hAnsi="Tahoma" w:cs="Tahoma"/>
          <w:sz w:val="22"/>
          <w:szCs w:val="22"/>
        </w:rPr>
        <w:t xml:space="preserve"> (b</w:t>
      </w:r>
      <w:r w:rsidR="00E84AE7" w:rsidRPr="00493607">
        <w:rPr>
          <w:rFonts w:ascii="Tahoma" w:hAnsi="Tahoma" w:cs="Tahoma"/>
          <w:sz w:val="22"/>
          <w:szCs w:val="22"/>
        </w:rPr>
        <w:t>) </w:t>
      </w:r>
      <w:r w:rsidR="001A0650" w:rsidRPr="00493607">
        <w:rPr>
          <w:rFonts w:ascii="Tahoma" w:hAnsi="Tahoma" w:cs="Tahoma"/>
          <w:sz w:val="22"/>
          <w:szCs w:val="22"/>
        </w:rPr>
        <w:t xml:space="preserve">o valor integral do protesto tenha sido </w:t>
      </w:r>
      <w:r w:rsidR="009E799F" w:rsidRPr="00493607">
        <w:rPr>
          <w:rFonts w:ascii="Tahoma" w:hAnsi="Tahoma" w:cs="Tahoma"/>
          <w:sz w:val="22"/>
          <w:szCs w:val="22"/>
        </w:rPr>
        <w:t xml:space="preserve">depositado </w:t>
      </w:r>
      <w:r w:rsidR="001A0650" w:rsidRPr="00493607">
        <w:rPr>
          <w:rFonts w:ascii="Tahoma" w:hAnsi="Tahoma" w:cs="Tahoma"/>
          <w:sz w:val="22"/>
          <w:szCs w:val="22"/>
        </w:rPr>
        <w:t>judicialmente</w:t>
      </w:r>
      <w:r w:rsidR="008615FC" w:rsidRPr="00493607">
        <w:rPr>
          <w:rFonts w:ascii="Tahoma" w:hAnsi="Tahoma" w:cs="Tahoma"/>
          <w:sz w:val="22"/>
          <w:szCs w:val="22"/>
        </w:rPr>
        <w:t>;</w:t>
      </w:r>
      <w:r w:rsidRPr="00493607">
        <w:rPr>
          <w:rFonts w:ascii="Tahoma" w:hAnsi="Tahoma" w:cs="Tahoma"/>
          <w:sz w:val="22"/>
          <w:szCs w:val="22"/>
        </w:rPr>
        <w:t xml:space="preserve"> </w:t>
      </w:r>
      <w:r w:rsidR="00A43152" w:rsidRPr="00493607">
        <w:rPr>
          <w:rFonts w:ascii="Tahoma" w:hAnsi="Tahoma" w:cs="Tahoma"/>
          <w:sz w:val="22"/>
          <w:szCs w:val="22"/>
        </w:rPr>
        <w:t xml:space="preserve">ou </w:t>
      </w:r>
      <w:r w:rsidR="003629BD" w:rsidRPr="00493607">
        <w:rPr>
          <w:rFonts w:ascii="Tahoma" w:hAnsi="Tahoma" w:cs="Tahoma"/>
          <w:sz w:val="22"/>
          <w:szCs w:val="22"/>
        </w:rPr>
        <w:t>(</w:t>
      </w:r>
      <w:r w:rsidR="008615FC" w:rsidRPr="00493607">
        <w:rPr>
          <w:rFonts w:ascii="Tahoma" w:hAnsi="Tahoma" w:cs="Tahoma"/>
          <w:sz w:val="22"/>
          <w:szCs w:val="22"/>
        </w:rPr>
        <w:t>c</w:t>
      </w:r>
      <w:r w:rsidR="00E84AE7" w:rsidRPr="00493607">
        <w:rPr>
          <w:rFonts w:ascii="Tahoma" w:hAnsi="Tahoma" w:cs="Tahoma"/>
          <w:sz w:val="22"/>
          <w:szCs w:val="22"/>
        </w:rPr>
        <w:t>) </w:t>
      </w:r>
      <w:r w:rsidR="008615FC" w:rsidRPr="00493607">
        <w:rPr>
          <w:rFonts w:ascii="Tahoma" w:hAnsi="Tahoma" w:cs="Tahoma"/>
          <w:sz w:val="22"/>
          <w:szCs w:val="22"/>
        </w:rPr>
        <w:t xml:space="preserve">qualquer </w:t>
      </w:r>
      <w:r w:rsidR="003629BD" w:rsidRPr="00493607">
        <w:rPr>
          <w:rFonts w:ascii="Tahoma" w:hAnsi="Tahoma" w:cs="Tahoma"/>
          <w:sz w:val="22"/>
          <w:szCs w:val="22"/>
        </w:rPr>
        <w:t>outr</w:t>
      </w:r>
      <w:r w:rsidR="009E799F" w:rsidRPr="00493607">
        <w:rPr>
          <w:rFonts w:ascii="Tahoma" w:hAnsi="Tahoma" w:cs="Tahoma"/>
          <w:sz w:val="22"/>
          <w:szCs w:val="22"/>
        </w:rPr>
        <w:t xml:space="preserve">a garantia </w:t>
      </w:r>
      <w:r w:rsidR="003629BD" w:rsidRPr="00493607">
        <w:rPr>
          <w:rFonts w:ascii="Tahoma" w:hAnsi="Tahoma" w:cs="Tahoma"/>
          <w:sz w:val="22"/>
          <w:szCs w:val="22"/>
        </w:rPr>
        <w:t xml:space="preserve">tenha sido </w:t>
      </w:r>
      <w:r w:rsidR="009E799F" w:rsidRPr="00493607">
        <w:rPr>
          <w:rFonts w:ascii="Tahoma" w:hAnsi="Tahoma" w:cs="Tahoma"/>
          <w:sz w:val="22"/>
          <w:szCs w:val="22"/>
        </w:rPr>
        <w:t xml:space="preserve">depositada </w:t>
      </w:r>
      <w:r w:rsidR="003629BD" w:rsidRPr="00493607">
        <w:rPr>
          <w:rFonts w:ascii="Tahoma" w:hAnsi="Tahoma" w:cs="Tahoma"/>
          <w:sz w:val="22"/>
          <w:szCs w:val="22"/>
        </w:rPr>
        <w:t>judicialmente e tenha sido aceit</w:t>
      </w:r>
      <w:r w:rsidR="009E799F" w:rsidRPr="00493607">
        <w:rPr>
          <w:rFonts w:ascii="Tahoma" w:hAnsi="Tahoma" w:cs="Tahoma"/>
          <w:sz w:val="22"/>
          <w:szCs w:val="22"/>
        </w:rPr>
        <w:t>a</w:t>
      </w:r>
      <w:r w:rsidR="003629BD" w:rsidRPr="00493607">
        <w:rPr>
          <w:rFonts w:ascii="Tahoma" w:hAnsi="Tahoma" w:cs="Tahoma"/>
          <w:sz w:val="22"/>
          <w:szCs w:val="22"/>
        </w:rPr>
        <w:t xml:space="preserve"> </w:t>
      </w:r>
      <w:r w:rsidR="009E799F" w:rsidRPr="00493607">
        <w:rPr>
          <w:rFonts w:ascii="Tahoma" w:hAnsi="Tahoma" w:cs="Tahoma"/>
          <w:sz w:val="22"/>
          <w:szCs w:val="22"/>
        </w:rPr>
        <w:t>pel</w:t>
      </w:r>
      <w:r w:rsidR="00A43152" w:rsidRPr="00493607">
        <w:rPr>
          <w:rFonts w:ascii="Tahoma" w:hAnsi="Tahoma" w:cs="Tahoma"/>
          <w:sz w:val="22"/>
          <w:szCs w:val="22"/>
        </w:rPr>
        <w:t>o juízo</w:t>
      </w:r>
      <w:r w:rsidR="009E799F" w:rsidRPr="00493607">
        <w:rPr>
          <w:rFonts w:ascii="Tahoma" w:hAnsi="Tahoma" w:cs="Tahoma"/>
          <w:sz w:val="22"/>
          <w:szCs w:val="22"/>
        </w:rPr>
        <w:t xml:space="preserve"> competente</w:t>
      </w:r>
      <w:r w:rsidR="003629BD" w:rsidRPr="00493607">
        <w:rPr>
          <w:rFonts w:ascii="Tahoma" w:hAnsi="Tahoma" w:cs="Tahoma"/>
          <w:sz w:val="22"/>
          <w:szCs w:val="22"/>
        </w:rPr>
        <w:t xml:space="preserve">. </w:t>
      </w:r>
    </w:p>
    <w:p w14:paraId="760F07E5" w14:textId="733C2078" w:rsidR="003629BD" w:rsidRPr="00493607" w:rsidRDefault="00943BD1">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493607">
        <w:rPr>
          <w:rFonts w:ascii="Tahoma" w:hAnsi="Tahoma" w:cs="Tahoma"/>
          <w:sz w:val="22"/>
          <w:szCs w:val="22"/>
          <w:u w:val="single"/>
        </w:rPr>
        <w:t xml:space="preserve">Descumprimento de decisão </w:t>
      </w:r>
      <w:r w:rsidR="00A43152" w:rsidRPr="00493607">
        <w:rPr>
          <w:rFonts w:ascii="Tahoma" w:hAnsi="Tahoma" w:cs="Tahoma"/>
          <w:sz w:val="22"/>
          <w:szCs w:val="22"/>
          <w:u w:val="single"/>
        </w:rPr>
        <w:t>judicial</w:t>
      </w:r>
      <w:r w:rsidR="00AB05FD" w:rsidRPr="00493607">
        <w:rPr>
          <w:rFonts w:ascii="Tahoma" w:hAnsi="Tahoma" w:cs="Tahoma"/>
          <w:sz w:val="22"/>
          <w:szCs w:val="22"/>
          <w:u w:val="single"/>
        </w:rPr>
        <w:t xml:space="preserve"> </w:t>
      </w:r>
      <w:r w:rsidR="00E74C68" w:rsidRPr="00493607">
        <w:rPr>
          <w:rFonts w:ascii="Tahoma" w:hAnsi="Tahoma" w:cs="Tahoma"/>
          <w:sz w:val="22"/>
          <w:szCs w:val="22"/>
          <w:u w:val="single"/>
        </w:rPr>
        <w:t xml:space="preserve">ou </w:t>
      </w:r>
      <w:r w:rsidR="00AB05FD" w:rsidRPr="00493607">
        <w:rPr>
          <w:rFonts w:ascii="Tahoma" w:hAnsi="Tahoma" w:cs="Tahoma"/>
          <w:sz w:val="22"/>
          <w:szCs w:val="22"/>
          <w:u w:val="single"/>
        </w:rPr>
        <w:t>arbitral</w:t>
      </w:r>
      <w:r w:rsidR="00E74C68" w:rsidRPr="00493607">
        <w:rPr>
          <w:rFonts w:ascii="Tahoma" w:hAnsi="Tahoma" w:cs="Tahoma"/>
          <w:sz w:val="22"/>
          <w:szCs w:val="22"/>
        </w:rPr>
        <w:t xml:space="preserve">. </w:t>
      </w:r>
      <w:r w:rsidR="00057B2B" w:rsidRPr="00493607">
        <w:rPr>
          <w:rFonts w:ascii="Tahoma" w:hAnsi="Tahoma" w:cs="Tahoma"/>
          <w:sz w:val="22"/>
          <w:szCs w:val="22"/>
        </w:rPr>
        <w:t>E</w:t>
      </w:r>
      <w:r w:rsidR="004635B4" w:rsidRPr="00493607">
        <w:rPr>
          <w:rFonts w:ascii="Tahoma" w:hAnsi="Tahoma" w:cs="Tahoma"/>
          <w:sz w:val="22"/>
          <w:szCs w:val="22"/>
        </w:rPr>
        <w:t>nsejará hipótese de vencimento antecipado não automático</w:t>
      </w:r>
      <w:r w:rsidR="00AE2B69" w:rsidRPr="00493607">
        <w:rPr>
          <w:rFonts w:ascii="Tahoma" w:hAnsi="Tahoma" w:cs="Tahoma"/>
          <w:sz w:val="22"/>
          <w:szCs w:val="22"/>
        </w:rPr>
        <w:t>, d</w:t>
      </w:r>
      <w:r w:rsidRPr="00493607">
        <w:rPr>
          <w:rFonts w:ascii="Tahoma" w:hAnsi="Tahoma" w:cs="Tahoma"/>
          <w:sz w:val="22"/>
          <w:szCs w:val="22"/>
        </w:rPr>
        <w:t xml:space="preserve">escumprimento pela Emissora e/ou pela </w:t>
      </w:r>
      <w:r w:rsidR="00E508A8" w:rsidRPr="00493607">
        <w:rPr>
          <w:rFonts w:ascii="Tahoma" w:hAnsi="Tahoma" w:cs="Tahoma"/>
          <w:sz w:val="22"/>
          <w:szCs w:val="22"/>
        </w:rPr>
        <w:t>Garantidora</w:t>
      </w:r>
      <w:r w:rsidRPr="00493607">
        <w:rPr>
          <w:rFonts w:ascii="Tahoma" w:hAnsi="Tahoma" w:cs="Tahoma"/>
          <w:sz w:val="22"/>
          <w:szCs w:val="22"/>
        </w:rPr>
        <w:t xml:space="preserve"> </w:t>
      </w:r>
      <w:r w:rsidR="00A43152" w:rsidRPr="00493607">
        <w:rPr>
          <w:rFonts w:ascii="Tahoma" w:hAnsi="Tahoma" w:cs="Tahoma"/>
          <w:sz w:val="22"/>
          <w:szCs w:val="22"/>
        </w:rPr>
        <w:t xml:space="preserve">de decisão administrativa ou </w:t>
      </w:r>
      <w:r w:rsidR="00E74C68" w:rsidRPr="00493607">
        <w:rPr>
          <w:rFonts w:ascii="Tahoma" w:hAnsi="Tahoma" w:cs="Tahoma"/>
          <w:sz w:val="22"/>
          <w:szCs w:val="22"/>
        </w:rPr>
        <w:t xml:space="preserve">judicial </w:t>
      </w:r>
      <w:r w:rsidR="00A43152" w:rsidRPr="00493607">
        <w:rPr>
          <w:rFonts w:ascii="Tahoma" w:hAnsi="Tahoma" w:cs="Tahoma"/>
          <w:sz w:val="22"/>
          <w:szCs w:val="22"/>
        </w:rPr>
        <w:t xml:space="preserve">ou arbitral </w:t>
      </w:r>
      <w:r w:rsidR="00783D4A" w:rsidRPr="00493607">
        <w:rPr>
          <w:rFonts w:ascii="Tahoma" w:hAnsi="Tahoma" w:cs="Tahoma"/>
          <w:sz w:val="22"/>
          <w:szCs w:val="22"/>
        </w:rPr>
        <w:t>(em todo caso, apenas na hipótese de ser exequível desde logo</w:t>
      </w:r>
      <w:r w:rsidR="008A066F" w:rsidRPr="00493607">
        <w:rPr>
          <w:rFonts w:ascii="Tahoma" w:hAnsi="Tahoma" w:cs="Tahoma"/>
          <w:sz w:val="22"/>
          <w:szCs w:val="22"/>
        </w:rPr>
        <w:t xml:space="preserve"> e não passíveis de recurso ou questionamento de qualquer natureza</w:t>
      </w:r>
      <w:r w:rsidR="00783D4A" w:rsidRPr="00493607">
        <w:rPr>
          <w:rFonts w:ascii="Tahoma" w:hAnsi="Tahoma" w:cs="Tahoma"/>
          <w:sz w:val="22"/>
          <w:szCs w:val="22"/>
        </w:rPr>
        <w:t>)</w:t>
      </w:r>
      <w:r w:rsidR="005D197C" w:rsidRPr="00493607">
        <w:rPr>
          <w:rFonts w:ascii="Tahoma" w:hAnsi="Tahoma" w:cs="Tahoma"/>
          <w:sz w:val="22"/>
          <w:szCs w:val="22"/>
        </w:rPr>
        <w:t>:</w:t>
      </w:r>
      <w:r w:rsidR="00783D4A" w:rsidRPr="00493607">
        <w:rPr>
          <w:rFonts w:ascii="Tahoma" w:hAnsi="Tahoma" w:cs="Tahoma"/>
          <w:sz w:val="22"/>
          <w:szCs w:val="22"/>
        </w:rPr>
        <w:t xml:space="preserve"> </w:t>
      </w:r>
      <w:r w:rsidR="005D197C" w:rsidRPr="00493607">
        <w:rPr>
          <w:rFonts w:ascii="Tahoma" w:hAnsi="Tahoma" w:cs="Tahoma"/>
          <w:sz w:val="22"/>
          <w:szCs w:val="22"/>
        </w:rPr>
        <w:t>(a) </w:t>
      </w:r>
      <w:r w:rsidR="00783D4A" w:rsidRPr="00493607">
        <w:rPr>
          <w:rFonts w:ascii="Tahoma" w:hAnsi="Tahoma" w:cs="Tahoma"/>
          <w:sz w:val="22"/>
          <w:szCs w:val="22"/>
        </w:rPr>
        <w:t xml:space="preserve">contra a </w:t>
      </w:r>
      <w:r w:rsidR="00E508A8" w:rsidRPr="00493607">
        <w:rPr>
          <w:rFonts w:ascii="Tahoma" w:hAnsi="Tahoma" w:cs="Tahoma"/>
          <w:sz w:val="22"/>
          <w:szCs w:val="22"/>
        </w:rPr>
        <w:t>Garantidora</w:t>
      </w:r>
      <w:r w:rsidR="00783D4A" w:rsidRPr="00493607">
        <w:rPr>
          <w:rFonts w:ascii="Tahoma" w:hAnsi="Tahoma" w:cs="Tahoma"/>
          <w:sz w:val="22"/>
          <w:szCs w:val="22"/>
        </w:rPr>
        <w:t xml:space="preserve">, </w:t>
      </w:r>
      <w:r w:rsidR="00E74C68" w:rsidRPr="00493607">
        <w:rPr>
          <w:rFonts w:ascii="Tahoma" w:hAnsi="Tahoma" w:cs="Tahoma"/>
          <w:sz w:val="22"/>
          <w:szCs w:val="22"/>
        </w:rPr>
        <w:t xml:space="preserve">no valor individual ou agregado igual ou superior a </w:t>
      </w:r>
      <w:r w:rsidR="00E74C68" w:rsidRPr="00D110B9">
        <w:rPr>
          <w:rFonts w:ascii="Tahoma" w:hAnsi="Tahoma"/>
          <w:sz w:val="22"/>
        </w:rPr>
        <w:t>R$</w:t>
      </w:r>
      <w:r w:rsidR="0040782E" w:rsidRPr="00493607">
        <w:rPr>
          <w:rFonts w:ascii="Tahoma" w:hAnsi="Tahoma" w:cs="Tahoma"/>
          <w:sz w:val="22"/>
          <w:szCs w:val="22"/>
        </w:rPr>
        <w:t> </w:t>
      </w:r>
      <w:r w:rsidR="005D197C" w:rsidRPr="00D110B9">
        <w:rPr>
          <w:rFonts w:ascii="Tahoma" w:hAnsi="Tahoma"/>
          <w:sz w:val="22"/>
        </w:rPr>
        <w:t>100.000.000,00 (cem milhões de reais</w:t>
      </w:r>
      <w:r w:rsidR="005D197C" w:rsidRPr="00493607">
        <w:rPr>
          <w:rFonts w:ascii="Tahoma" w:hAnsi="Tahoma" w:cs="Tahoma"/>
          <w:sz w:val="22"/>
          <w:szCs w:val="22"/>
        </w:rPr>
        <w:t xml:space="preserve">); e (b) contra </w:t>
      </w:r>
      <w:r w:rsidR="00E508A8" w:rsidRPr="00493607">
        <w:rPr>
          <w:rFonts w:ascii="Tahoma" w:hAnsi="Tahoma" w:cs="Tahoma"/>
          <w:sz w:val="22"/>
          <w:szCs w:val="22"/>
        </w:rPr>
        <w:t>a Emissora</w:t>
      </w:r>
      <w:r w:rsidR="005D197C" w:rsidRPr="00493607">
        <w:rPr>
          <w:rFonts w:ascii="Tahoma" w:hAnsi="Tahoma" w:cs="Tahoma"/>
          <w:sz w:val="22"/>
          <w:szCs w:val="22"/>
        </w:rPr>
        <w:t xml:space="preserve">, no valor individual ou agregado igual ou superior a </w:t>
      </w:r>
      <w:r w:rsidR="005D197C" w:rsidRPr="00D110B9">
        <w:rPr>
          <w:rFonts w:ascii="Tahoma" w:hAnsi="Tahoma"/>
          <w:sz w:val="22"/>
        </w:rPr>
        <w:t>R$</w:t>
      </w:r>
      <w:r w:rsidR="005D197C" w:rsidRPr="00493607">
        <w:rPr>
          <w:rFonts w:ascii="Tahoma" w:hAnsi="Tahoma" w:cs="Tahoma"/>
          <w:sz w:val="22"/>
          <w:szCs w:val="22"/>
        </w:rPr>
        <w:t> </w:t>
      </w:r>
      <w:r w:rsidR="005D197C" w:rsidRPr="00D110B9">
        <w:rPr>
          <w:rFonts w:ascii="Tahoma" w:hAnsi="Tahoma"/>
          <w:sz w:val="22"/>
        </w:rPr>
        <w:t>20.000.000,00 (vinte milhões de reais</w:t>
      </w:r>
      <w:r w:rsidR="005D197C" w:rsidRPr="00493607">
        <w:rPr>
          <w:rFonts w:ascii="Tahoma" w:hAnsi="Tahoma" w:cs="Tahoma"/>
          <w:sz w:val="22"/>
          <w:szCs w:val="22"/>
        </w:rPr>
        <w:t xml:space="preserve">). </w:t>
      </w:r>
    </w:p>
    <w:p w14:paraId="39AEC2EB" w14:textId="6F65DC2F" w:rsidR="00533A5D" w:rsidRPr="00BA651C" w:rsidRDefault="00533A5D">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C075FD">
        <w:rPr>
          <w:rFonts w:ascii="Tahoma" w:hAnsi="Tahoma" w:cs="Tahoma"/>
          <w:sz w:val="22"/>
          <w:szCs w:val="22"/>
          <w:u w:val="single"/>
        </w:rPr>
        <w:t xml:space="preserve">Mudança da estrutura acionária da </w:t>
      </w:r>
      <w:r w:rsidR="00E508A8" w:rsidRPr="00C075FD">
        <w:rPr>
          <w:rFonts w:ascii="Tahoma" w:hAnsi="Tahoma" w:cs="Tahoma"/>
          <w:sz w:val="22"/>
          <w:szCs w:val="22"/>
          <w:u w:val="single"/>
        </w:rPr>
        <w:t>Emissora</w:t>
      </w:r>
      <w:r w:rsidRPr="00C075FD">
        <w:rPr>
          <w:rFonts w:ascii="Tahoma" w:hAnsi="Tahoma" w:cs="Tahoma"/>
          <w:sz w:val="22"/>
          <w:szCs w:val="22"/>
        </w:rPr>
        <w:t xml:space="preserve">. Se houver qualquer alteração na estrutura acionária direta da </w:t>
      </w:r>
      <w:r w:rsidR="00E508A8" w:rsidRPr="001F538B">
        <w:rPr>
          <w:rFonts w:ascii="Tahoma" w:hAnsi="Tahoma" w:cs="Tahoma"/>
          <w:sz w:val="22"/>
          <w:szCs w:val="22"/>
        </w:rPr>
        <w:t>Emissora</w:t>
      </w:r>
      <w:r w:rsidRPr="001F538B">
        <w:rPr>
          <w:rFonts w:ascii="Tahoma" w:hAnsi="Tahoma" w:cs="Tahoma"/>
          <w:sz w:val="22"/>
          <w:szCs w:val="22"/>
        </w:rPr>
        <w:t>, inclusive uma alteração no controle da</w:t>
      </w:r>
      <w:r w:rsidR="00E508A8" w:rsidRPr="001F538B">
        <w:rPr>
          <w:rFonts w:ascii="Tahoma" w:hAnsi="Tahoma" w:cs="Tahoma"/>
          <w:sz w:val="22"/>
          <w:szCs w:val="22"/>
        </w:rPr>
        <w:t xml:space="preserve"> Emissora </w:t>
      </w:r>
      <w:r w:rsidRPr="001F538B">
        <w:rPr>
          <w:rFonts w:ascii="Tahoma" w:hAnsi="Tahoma" w:cs="Tahoma"/>
          <w:sz w:val="22"/>
          <w:szCs w:val="22"/>
        </w:rPr>
        <w:t xml:space="preserve">conforme definição do artigo 116 da Lei de Sociedades por Ações, exceto </w:t>
      </w:r>
      <w:r w:rsidR="005E42D0">
        <w:rPr>
          <w:rFonts w:ascii="Tahoma" w:hAnsi="Tahoma" w:cs="Tahoma"/>
          <w:sz w:val="22"/>
          <w:szCs w:val="22"/>
        </w:rPr>
        <w:t xml:space="preserve">(A) </w:t>
      </w:r>
      <w:r w:rsidRPr="001F538B">
        <w:rPr>
          <w:rFonts w:ascii="Tahoma" w:hAnsi="Tahoma" w:cs="Tahoma"/>
          <w:sz w:val="22"/>
          <w:szCs w:val="22"/>
        </w:rPr>
        <w:t>pelas Transferências Permitidas</w:t>
      </w:r>
      <w:r w:rsidR="004635B4" w:rsidRPr="00BA651C">
        <w:rPr>
          <w:rFonts w:ascii="Tahoma" w:hAnsi="Tahoma" w:cs="Tahoma"/>
          <w:sz w:val="22"/>
          <w:szCs w:val="22"/>
        </w:rPr>
        <w:t xml:space="preserve">, observado que qualquer venda de ações de emissão da </w:t>
      </w:r>
      <w:r w:rsidR="00E508A8" w:rsidRPr="00BA651C">
        <w:rPr>
          <w:rFonts w:ascii="Tahoma" w:hAnsi="Tahoma" w:cs="Tahoma"/>
          <w:sz w:val="22"/>
          <w:szCs w:val="22"/>
        </w:rPr>
        <w:t xml:space="preserve">Emissora </w:t>
      </w:r>
      <w:r w:rsidR="004635B4" w:rsidRPr="00BA651C">
        <w:rPr>
          <w:rFonts w:ascii="Tahoma" w:hAnsi="Tahoma" w:cs="Tahoma"/>
          <w:sz w:val="22"/>
          <w:szCs w:val="22"/>
        </w:rPr>
        <w:t xml:space="preserve">estará sujeita à prévia aprovação pelo Agente Fiduciário, na qualidade de representante dos Debenturistas, da parcela da receita proveniente da venda que deverá ser </w:t>
      </w:r>
      <w:r w:rsidR="0044320E" w:rsidRPr="00BA651C">
        <w:rPr>
          <w:rFonts w:ascii="Tahoma" w:hAnsi="Tahoma" w:cs="Tahoma"/>
          <w:sz w:val="22"/>
          <w:szCs w:val="22"/>
        </w:rPr>
        <w:t>utilizada para amortização das Debêntures</w:t>
      </w:r>
      <w:r w:rsidR="005E42D0">
        <w:rPr>
          <w:rFonts w:ascii="Tahoma" w:hAnsi="Tahoma" w:cs="Tahoma"/>
          <w:sz w:val="22"/>
          <w:szCs w:val="22"/>
        </w:rPr>
        <w:t>; e (B) pela transferência de 1 (uma) ação de emissão da Emissora ao TPG</w:t>
      </w:r>
      <w:r w:rsidRPr="00BA651C">
        <w:rPr>
          <w:rFonts w:ascii="Tahoma" w:hAnsi="Tahoma" w:cs="Tahoma"/>
          <w:sz w:val="22"/>
          <w:szCs w:val="22"/>
        </w:rPr>
        <w:t xml:space="preserve">. </w:t>
      </w:r>
    </w:p>
    <w:p w14:paraId="00788C6A" w14:textId="2711BE57" w:rsidR="00533A5D" w:rsidRPr="00BA651C" w:rsidRDefault="00533A5D">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 xml:space="preserve">Transferência de Controle da Emissora e/ou da </w:t>
      </w:r>
      <w:r w:rsidR="00AD0A44" w:rsidRPr="00BA651C">
        <w:rPr>
          <w:rFonts w:ascii="Tahoma" w:hAnsi="Tahoma" w:cs="Tahoma"/>
          <w:sz w:val="22"/>
          <w:szCs w:val="22"/>
          <w:u w:val="single"/>
        </w:rPr>
        <w:t>Garantidora</w:t>
      </w:r>
      <w:r w:rsidRPr="00BA651C">
        <w:rPr>
          <w:rFonts w:ascii="Tahoma" w:hAnsi="Tahoma" w:cs="Tahoma"/>
          <w:sz w:val="22"/>
          <w:szCs w:val="22"/>
        </w:rPr>
        <w:t xml:space="preserve">. Se houver qualquer transferência de controle direta ou indireta da Emissora ou da </w:t>
      </w:r>
      <w:r w:rsidR="00E508A8" w:rsidRPr="00BA651C">
        <w:rPr>
          <w:rFonts w:ascii="Tahoma" w:hAnsi="Tahoma" w:cs="Tahoma"/>
          <w:sz w:val="22"/>
          <w:szCs w:val="22"/>
        </w:rPr>
        <w:t>Garantidora</w:t>
      </w:r>
      <w:r w:rsidR="007C0BF2" w:rsidRPr="00BA651C">
        <w:rPr>
          <w:rFonts w:ascii="Tahoma" w:hAnsi="Tahoma" w:cs="Tahoma"/>
          <w:sz w:val="22"/>
          <w:szCs w:val="22"/>
        </w:rPr>
        <w:t xml:space="preserve">, sendo o controle indireto observado até o nível </w:t>
      </w:r>
      <w:r w:rsidR="00417A71">
        <w:rPr>
          <w:rFonts w:ascii="Tahoma" w:hAnsi="Tahoma" w:cs="Tahoma"/>
          <w:sz w:val="22"/>
          <w:szCs w:val="22"/>
        </w:rPr>
        <w:t>dos acionistas da Garantidora</w:t>
      </w:r>
      <w:r w:rsidRPr="001F538B">
        <w:rPr>
          <w:rFonts w:ascii="Tahoma" w:hAnsi="Tahoma" w:cs="Tahoma"/>
          <w:sz w:val="22"/>
          <w:szCs w:val="22"/>
        </w:rPr>
        <w:t>, conforme definição de controle prevista no âmbito do artigo 116 da Lei de Sociedades por Ações</w:t>
      </w:r>
      <w:r w:rsidR="00417A71">
        <w:rPr>
          <w:rFonts w:ascii="Tahoma" w:hAnsi="Tahoma" w:cs="Tahoma"/>
          <w:sz w:val="22"/>
          <w:szCs w:val="22"/>
        </w:rPr>
        <w:t xml:space="preserve"> (e observado que </w:t>
      </w:r>
      <w:r w:rsidR="004F218A">
        <w:rPr>
          <w:rFonts w:ascii="Tahoma" w:hAnsi="Tahoma" w:cs="Tahoma"/>
          <w:sz w:val="22"/>
          <w:szCs w:val="22"/>
        </w:rPr>
        <w:t xml:space="preserve">não será considerada uma transferência de controle para nenhum fim dessa Escritura </w:t>
      </w:r>
      <w:r w:rsidR="00417A71">
        <w:rPr>
          <w:rFonts w:ascii="Tahoma" w:hAnsi="Tahoma" w:cs="Tahoma"/>
          <w:sz w:val="22"/>
          <w:szCs w:val="22"/>
        </w:rPr>
        <w:t xml:space="preserve">a transferência das ações </w:t>
      </w:r>
      <w:r w:rsidR="005E42D0">
        <w:rPr>
          <w:rFonts w:ascii="Tahoma" w:hAnsi="Tahoma" w:cs="Tahoma"/>
          <w:sz w:val="22"/>
          <w:szCs w:val="22"/>
        </w:rPr>
        <w:t xml:space="preserve">da Garantidora </w:t>
      </w:r>
      <w:r w:rsidR="00417A71">
        <w:rPr>
          <w:rFonts w:ascii="Tahoma" w:hAnsi="Tahoma" w:cs="Tahoma"/>
          <w:sz w:val="22"/>
          <w:szCs w:val="22"/>
        </w:rPr>
        <w:t xml:space="preserve">detidas pelo FIP </w:t>
      </w:r>
      <w:proofErr w:type="spellStart"/>
      <w:r w:rsidR="00417A71">
        <w:rPr>
          <w:rFonts w:ascii="Tahoma" w:hAnsi="Tahoma" w:cs="Tahoma"/>
          <w:sz w:val="22"/>
          <w:szCs w:val="22"/>
        </w:rPr>
        <w:t>Seville</w:t>
      </w:r>
      <w:proofErr w:type="spellEnd"/>
      <w:r w:rsidR="00417A71">
        <w:rPr>
          <w:rFonts w:ascii="Tahoma" w:hAnsi="Tahoma" w:cs="Tahoma"/>
          <w:sz w:val="22"/>
          <w:szCs w:val="22"/>
        </w:rPr>
        <w:t xml:space="preserve"> para outro fundo de investimento </w:t>
      </w:r>
      <w:r w:rsidR="004F218A">
        <w:rPr>
          <w:rFonts w:ascii="Tahoma" w:hAnsi="Tahoma" w:cs="Tahoma"/>
          <w:sz w:val="22"/>
          <w:szCs w:val="22"/>
        </w:rPr>
        <w:t>cuja gestão e/ou indicação de comitê de investimentos seja realizada direta ou indiretamente pelo grupo TPG)</w:t>
      </w:r>
      <w:r w:rsidRPr="001F538B">
        <w:rPr>
          <w:rFonts w:ascii="Tahoma" w:hAnsi="Tahoma" w:cs="Tahoma"/>
          <w:sz w:val="22"/>
          <w:szCs w:val="22"/>
        </w:rPr>
        <w:t>, exceto pelas Transferências Permitidas</w:t>
      </w:r>
      <w:r w:rsidR="0044320E" w:rsidRPr="001F538B">
        <w:rPr>
          <w:rFonts w:ascii="Tahoma" w:hAnsi="Tahoma" w:cs="Tahoma"/>
          <w:sz w:val="22"/>
          <w:szCs w:val="22"/>
        </w:rPr>
        <w:t xml:space="preserve">, observado que qualquer venda de ações de emissão da </w:t>
      </w:r>
      <w:r w:rsidR="00E508A8" w:rsidRPr="001F538B">
        <w:rPr>
          <w:rFonts w:ascii="Tahoma" w:hAnsi="Tahoma" w:cs="Tahoma"/>
          <w:sz w:val="22"/>
          <w:szCs w:val="22"/>
        </w:rPr>
        <w:t xml:space="preserve">Emissora </w:t>
      </w:r>
      <w:r w:rsidR="0044320E" w:rsidRPr="001F538B">
        <w:rPr>
          <w:rFonts w:ascii="Tahoma" w:hAnsi="Tahoma" w:cs="Tahoma"/>
          <w:sz w:val="22"/>
          <w:szCs w:val="22"/>
        </w:rPr>
        <w:t>estará sujeita à prévia aprovação pelo Agente Fiduciário, na qualidade de representante dos Debenturistas, da parcela da receita proveniente da venda que deverá ser utilizada para amortização das Debêntures</w:t>
      </w:r>
      <w:r w:rsidRPr="001F538B">
        <w:rPr>
          <w:rFonts w:ascii="Tahoma" w:hAnsi="Tahoma" w:cs="Tahoma"/>
          <w:sz w:val="22"/>
          <w:szCs w:val="22"/>
        </w:rPr>
        <w:t>.</w:t>
      </w:r>
      <w:r w:rsidR="00E508A8" w:rsidRPr="00AC65AF">
        <w:rPr>
          <w:rFonts w:ascii="Tahoma" w:hAnsi="Tahoma"/>
          <w:i/>
          <w:sz w:val="22"/>
        </w:rPr>
        <w:t xml:space="preserve"> </w:t>
      </w:r>
    </w:p>
    <w:p w14:paraId="2BAF6639" w14:textId="106C96C4" w:rsidR="00533A5D" w:rsidRPr="00BA651C" w:rsidRDefault="00533A5D">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Restruturação societária</w:t>
      </w:r>
      <w:r w:rsidRPr="0098523C">
        <w:rPr>
          <w:rFonts w:ascii="Tahoma" w:hAnsi="Tahoma" w:cs="Tahoma"/>
          <w:sz w:val="22"/>
          <w:szCs w:val="22"/>
        </w:rPr>
        <w:t xml:space="preserve">. </w:t>
      </w:r>
      <w:r w:rsidR="003D38BA" w:rsidRPr="0098523C">
        <w:rPr>
          <w:rFonts w:ascii="Tahoma" w:hAnsi="Tahoma" w:cs="Tahoma"/>
          <w:sz w:val="22"/>
          <w:szCs w:val="22"/>
        </w:rPr>
        <w:t>Exceto pelas Transferências Permitidas, cisão</w:t>
      </w:r>
      <w:r w:rsidRPr="0098523C">
        <w:rPr>
          <w:rFonts w:ascii="Tahoma" w:hAnsi="Tahoma" w:cs="Tahoma"/>
          <w:sz w:val="22"/>
          <w:szCs w:val="22"/>
        </w:rPr>
        <w:t xml:space="preserve">, fusão, incorporação ou qualquer reestruturação societária </w:t>
      </w:r>
      <w:r w:rsidR="003B4190" w:rsidRPr="00550BFE">
        <w:rPr>
          <w:rFonts w:ascii="Tahoma" w:hAnsi="Tahoma" w:cs="Tahoma"/>
          <w:sz w:val="22"/>
          <w:szCs w:val="22"/>
        </w:rPr>
        <w:t>envolvendo a Emissor</w:t>
      </w:r>
      <w:r w:rsidR="003B4190" w:rsidRPr="00C075FD">
        <w:rPr>
          <w:rFonts w:ascii="Tahoma" w:hAnsi="Tahoma" w:cs="Tahoma"/>
          <w:sz w:val="22"/>
          <w:szCs w:val="22"/>
        </w:rPr>
        <w:t xml:space="preserve">a </w:t>
      </w:r>
      <w:r w:rsidR="000A6FE2" w:rsidRPr="00C075FD">
        <w:rPr>
          <w:rFonts w:ascii="Tahoma" w:hAnsi="Tahoma" w:cs="Tahoma"/>
          <w:sz w:val="22"/>
          <w:szCs w:val="22"/>
        </w:rPr>
        <w:t xml:space="preserve">que acarrete </w:t>
      </w:r>
      <w:r w:rsidR="003B4190" w:rsidRPr="001F538B">
        <w:rPr>
          <w:rFonts w:ascii="Tahoma" w:hAnsi="Tahoma" w:cs="Tahoma"/>
          <w:sz w:val="22"/>
          <w:szCs w:val="22"/>
        </w:rPr>
        <w:t>uma alteração no controle da Emissora</w:t>
      </w:r>
      <w:r w:rsidR="004F218A">
        <w:rPr>
          <w:rFonts w:ascii="Tahoma" w:hAnsi="Tahoma" w:cs="Tahoma"/>
          <w:sz w:val="22"/>
          <w:szCs w:val="22"/>
        </w:rPr>
        <w:t>,</w:t>
      </w:r>
      <w:r w:rsidR="003B4190" w:rsidRPr="001F538B">
        <w:rPr>
          <w:rFonts w:ascii="Tahoma" w:hAnsi="Tahoma" w:cs="Tahoma"/>
          <w:sz w:val="22"/>
          <w:szCs w:val="22"/>
        </w:rPr>
        <w:t xml:space="preserve"> conforme definição do artigo </w:t>
      </w:r>
      <w:r w:rsidR="003B4190" w:rsidRPr="001F538B">
        <w:rPr>
          <w:rFonts w:ascii="Tahoma" w:hAnsi="Tahoma" w:cs="Tahoma"/>
          <w:sz w:val="22"/>
          <w:szCs w:val="22"/>
        </w:rPr>
        <w:lastRenderedPageBreak/>
        <w:t>116 da Lei de Sociedades por Ações</w:t>
      </w:r>
      <w:r w:rsidR="005D197C" w:rsidRPr="001F538B">
        <w:rPr>
          <w:rFonts w:ascii="Tahoma" w:hAnsi="Tahoma" w:cs="Tahoma"/>
          <w:sz w:val="22"/>
          <w:szCs w:val="22"/>
        </w:rPr>
        <w:t xml:space="preserve">, </w:t>
      </w:r>
      <w:r w:rsidRPr="001F538B">
        <w:rPr>
          <w:rFonts w:ascii="Tahoma" w:hAnsi="Tahoma" w:cs="Tahoma"/>
          <w:sz w:val="22"/>
          <w:szCs w:val="22"/>
        </w:rPr>
        <w:t>incluindo incorporação de ações</w:t>
      </w:r>
      <w:r w:rsidR="00637D1B" w:rsidRPr="001F538B">
        <w:rPr>
          <w:rFonts w:ascii="Tahoma" w:hAnsi="Tahoma" w:cs="Tahoma"/>
          <w:sz w:val="22"/>
          <w:szCs w:val="22"/>
        </w:rPr>
        <w:t xml:space="preserve">, que não tenha sido devidamente aprovada em </w:t>
      </w:r>
      <w:r w:rsidR="00EE1738" w:rsidRPr="00BA651C">
        <w:rPr>
          <w:rFonts w:ascii="Tahoma" w:hAnsi="Tahoma" w:cs="Tahoma"/>
          <w:sz w:val="22"/>
          <w:szCs w:val="22"/>
        </w:rPr>
        <w:t xml:space="preserve">assembleia geral </w:t>
      </w:r>
      <w:r w:rsidR="002E57D2" w:rsidRPr="00BA651C">
        <w:rPr>
          <w:rFonts w:ascii="Tahoma" w:hAnsi="Tahoma" w:cs="Tahoma"/>
          <w:sz w:val="22"/>
          <w:szCs w:val="22"/>
        </w:rPr>
        <w:t>de Debenturistas</w:t>
      </w:r>
      <w:r w:rsidR="00637D1B" w:rsidRPr="00BA651C">
        <w:rPr>
          <w:rFonts w:ascii="Tahoma" w:hAnsi="Tahoma" w:cs="Tahoma"/>
          <w:sz w:val="22"/>
          <w:szCs w:val="22"/>
        </w:rPr>
        <w:t>.</w:t>
      </w:r>
      <w:r w:rsidR="003D38BA" w:rsidRPr="00BA651C">
        <w:rPr>
          <w:rFonts w:ascii="Tahoma" w:hAnsi="Tahoma" w:cs="Tahoma"/>
          <w:sz w:val="22"/>
          <w:szCs w:val="22"/>
        </w:rPr>
        <w:t xml:space="preserve"> </w:t>
      </w:r>
    </w:p>
    <w:p w14:paraId="02F15687" w14:textId="77777777" w:rsidR="00533A5D" w:rsidRPr="00BA651C" w:rsidRDefault="00533A5D">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Endividamento adicional</w:t>
      </w:r>
      <w:r w:rsidRPr="00BA651C">
        <w:rPr>
          <w:rFonts w:ascii="Tahoma" w:hAnsi="Tahoma" w:cs="Tahoma"/>
          <w:sz w:val="22"/>
          <w:szCs w:val="22"/>
        </w:rPr>
        <w:t xml:space="preserve">. Caso </w:t>
      </w:r>
      <w:r w:rsidR="00E508A8" w:rsidRPr="00BA651C">
        <w:rPr>
          <w:rFonts w:ascii="Tahoma" w:hAnsi="Tahoma" w:cs="Tahoma"/>
          <w:sz w:val="22"/>
          <w:szCs w:val="22"/>
        </w:rPr>
        <w:t>a Emissora</w:t>
      </w:r>
      <w:r w:rsidRPr="00BA651C">
        <w:rPr>
          <w:rFonts w:ascii="Tahoma" w:hAnsi="Tahoma" w:cs="Tahoma"/>
          <w:sz w:val="22"/>
          <w:szCs w:val="22"/>
        </w:rPr>
        <w:t xml:space="preserve"> incorra em qualquer endividamento adicional. </w:t>
      </w:r>
    </w:p>
    <w:p w14:paraId="7F913266" w14:textId="77777777" w:rsidR="00533A5D" w:rsidRPr="00BA651C" w:rsidRDefault="00533A5D">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Distribuições</w:t>
      </w:r>
      <w:r w:rsidRPr="00BA651C">
        <w:rPr>
          <w:rFonts w:ascii="Tahoma" w:hAnsi="Tahoma" w:cs="Tahoma"/>
          <w:sz w:val="22"/>
          <w:szCs w:val="22"/>
        </w:rPr>
        <w:t>.</w:t>
      </w:r>
      <w:r w:rsidR="00727633" w:rsidRPr="00BA651C">
        <w:rPr>
          <w:rFonts w:ascii="Tahoma" w:hAnsi="Tahoma" w:cs="Tahoma"/>
          <w:sz w:val="22"/>
          <w:szCs w:val="22"/>
        </w:rPr>
        <w:t xml:space="preserve"> </w:t>
      </w:r>
      <w:r w:rsidR="00A614D6" w:rsidRPr="00BA651C">
        <w:rPr>
          <w:rFonts w:ascii="Tahoma" w:hAnsi="Tahoma" w:cs="Tahoma"/>
          <w:sz w:val="22"/>
          <w:szCs w:val="22"/>
        </w:rPr>
        <w:t>N</w:t>
      </w:r>
      <w:r w:rsidRPr="00BA651C">
        <w:rPr>
          <w:rFonts w:ascii="Tahoma" w:hAnsi="Tahoma" w:cs="Tahoma"/>
          <w:sz w:val="22"/>
          <w:szCs w:val="22"/>
        </w:rPr>
        <w:t xml:space="preserve">o caso de redução do capital social, distribuição e/ou pagamento de dividendos, juros sobre o capital próprio ou quaisquer outras distribuições de recursos pela </w:t>
      </w:r>
      <w:r w:rsidR="00894F4E" w:rsidRPr="00BA651C">
        <w:rPr>
          <w:rFonts w:ascii="Tahoma" w:hAnsi="Tahoma" w:cs="Tahoma"/>
          <w:sz w:val="22"/>
          <w:szCs w:val="22"/>
        </w:rPr>
        <w:t xml:space="preserve">Emissora </w:t>
      </w:r>
      <w:r w:rsidR="002D6CFD" w:rsidRPr="00BA651C">
        <w:rPr>
          <w:rFonts w:ascii="Tahoma" w:hAnsi="Tahoma" w:cs="Tahoma"/>
          <w:sz w:val="22"/>
          <w:szCs w:val="22"/>
        </w:rPr>
        <w:t>à</w:t>
      </w:r>
      <w:r w:rsidR="00DB0BD2" w:rsidRPr="00BA651C">
        <w:rPr>
          <w:rFonts w:ascii="Tahoma" w:hAnsi="Tahoma" w:cs="Tahoma"/>
          <w:sz w:val="22"/>
          <w:szCs w:val="22"/>
        </w:rPr>
        <w:t>s</w:t>
      </w:r>
      <w:r w:rsidR="002D6CFD" w:rsidRPr="00BA651C">
        <w:rPr>
          <w:rFonts w:ascii="Tahoma" w:hAnsi="Tahoma" w:cs="Tahoma"/>
          <w:sz w:val="22"/>
          <w:szCs w:val="22"/>
        </w:rPr>
        <w:t xml:space="preserve"> sua</w:t>
      </w:r>
      <w:r w:rsidR="00624072" w:rsidRPr="00BA651C">
        <w:rPr>
          <w:rFonts w:ascii="Tahoma" w:hAnsi="Tahoma" w:cs="Tahoma"/>
          <w:sz w:val="22"/>
          <w:szCs w:val="22"/>
        </w:rPr>
        <w:t>s</w:t>
      </w:r>
      <w:r w:rsidR="002D6CFD" w:rsidRPr="00BA651C">
        <w:rPr>
          <w:rFonts w:ascii="Tahoma" w:hAnsi="Tahoma" w:cs="Tahoma"/>
          <w:sz w:val="22"/>
          <w:szCs w:val="22"/>
        </w:rPr>
        <w:t xml:space="preserve"> acionistas</w:t>
      </w:r>
      <w:r w:rsidR="00D50FD9" w:rsidRPr="00BA651C">
        <w:rPr>
          <w:rFonts w:ascii="Tahoma" w:hAnsi="Tahoma" w:cs="Tahoma"/>
          <w:sz w:val="22"/>
          <w:szCs w:val="22"/>
        </w:rPr>
        <w:t>,</w:t>
      </w:r>
      <w:r w:rsidR="006635DF" w:rsidRPr="00BA651C">
        <w:rPr>
          <w:rFonts w:ascii="Tahoma" w:hAnsi="Tahoma" w:cs="Tahoma"/>
          <w:sz w:val="22"/>
          <w:szCs w:val="22"/>
        </w:rPr>
        <w:t xml:space="preserve"> que não tenha sido devidamente aprovada em </w:t>
      </w:r>
      <w:r w:rsidR="00EE1738" w:rsidRPr="00BA651C">
        <w:rPr>
          <w:rFonts w:ascii="Tahoma" w:hAnsi="Tahoma" w:cs="Tahoma"/>
          <w:sz w:val="22"/>
          <w:szCs w:val="22"/>
        </w:rPr>
        <w:t xml:space="preserve">assembleia geral </w:t>
      </w:r>
      <w:r w:rsidR="002E57D2" w:rsidRPr="00BA651C">
        <w:rPr>
          <w:rFonts w:ascii="Tahoma" w:hAnsi="Tahoma" w:cs="Tahoma"/>
          <w:sz w:val="22"/>
          <w:szCs w:val="22"/>
        </w:rPr>
        <w:t>de Debenturistas</w:t>
      </w:r>
      <w:r w:rsidR="00A614D6" w:rsidRPr="00BA651C">
        <w:rPr>
          <w:rFonts w:ascii="Tahoma" w:hAnsi="Tahoma" w:cs="Tahoma"/>
          <w:sz w:val="22"/>
          <w:szCs w:val="22"/>
        </w:rPr>
        <w:t>, exceto pelas Distribuições Permitidas</w:t>
      </w:r>
      <w:r w:rsidR="006635DF" w:rsidRPr="00BA651C">
        <w:rPr>
          <w:rFonts w:ascii="Tahoma" w:hAnsi="Tahoma" w:cs="Tahoma"/>
          <w:sz w:val="22"/>
          <w:szCs w:val="22"/>
        </w:rPr>
        <w:t>.</w:t>
      </w:r>
      <w:r w:rsidRPr="00BA651C">
        <w:rPr>
          <w:rFonts w:ascii="Tahoma" w:hAnsi="Tahoma" w:cs="Tahoma"/>
          <w:sz w:val="22"/>
          <w:szCs w:val="22"/>
        </w:rPr>
        <w:t xml:space="preserve"> </w:t>
      </w:r>
    </w:p>
    <w:p w14:paraId="004761D8" w14:textId="77777777" w:rsidR="00116712" w:rsidRPr="00BA651C" w:rsidRDefault="00116712">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u w:val="single"/>
        </w:rPr>
      </w:pPr>
      <w:bookmarkStart w:id="67" w:name="_DV_M271"/>
      <w:bookmarkStart w:id="68" w:name="_DV_M272"/>
      <w:bookmarkStart w:id="69" w:name="_DV_M273"/>
      <w:bookmarkStart w:id="70" w:name="_DV_M274"/>
      <w:bookmarkStart w:id="71" w:name="_DV_M275"/>
      <w:bookmarkStart w:id="72" w:name="_DV_M276"/>
      <w:bookmarkStart w:id="73" w:name="_DV_M277"/>
      <w:bookmarkStart w:id="74" w:name="_DV_M278"/>
      <w:bookmarkStart w:id="75" w:name="_DV_M280"/>
      <w:bookmarkStart w:id="76" w:name="_DV_M281"/>
      <w:bookmarkStart w:id="77" w:name="_DV_M282"/>
      <w:bookmarkStart w:id="78" w:name="_DV_M285"/>
      <w:bookmarkStart w:id="79" w:name="_DV_M286"/>
      <w:bookmarkStart w:id="80" w:name="_DV_M288"/>
      <w:bookmarkEnd w:id="67"/>
      <w:bookmarkEnd w:id="68"/>
      <w:bookmarkEnd w:id="69"/>
      <w:bookmarkEnd w:id="70"/>
      <w:bookmarkEnd w:id="71"/>
      <w:bookmarkEnd w:id="72"/>
      <w:bookmarkEnd w:id="73"/>
      <w:bookmarkEnd w:id="74"/>
      <w:bookmarkEnd w:id="75"/>
      <w:bookmarkEnd w:id="76"/>
      <w:bookmarkEnd w:id="77"/>
      <w:bookmarkEnd w:id="78"/>
      <w:bookmarkEnd w:id="79"/>
      <w:bookmarkEnd w:id="80"/>
      <w:r w:rsidRPr="00BA651C">
        <w:rPr>
          <w:rFonts w:ascii="Tahoma" w:hAnsi="Tahoma" w:cs="Tahoma"/>
          <w:sz w:val="22"/>
          <w:szCs w:val="22"/>
          <w:u w:val="single"/>
        </w:rPr>
        <w:t>Legislação socioambiental</w:t>
      </w:r>
      <w:r w:rsidRPr="00BA651C">
        <w:rPr>
          <w:rFonts w:ascii="Tahoma" w:hAnsi="Tahoma" w:cs="Tahoma"/>
          <w:sz w:val="22"/>
          <w:szCs w:val="22"/>
        </w:rPr>
        <w:t>. (i</w:t>
      </w:r>
      <w:r w:rsidR="005B36E4" w:rsidRPr="00BA651C">
        <w:rPr>
          <w:rFonts w:ascii="Tahoma" w:hAnsi="Tahoma" w:cs="Tahoma"/>
          <w:sz w:val="22"/>
          <w:szCs w:val="22"/>
        </w:rPr>
        <w:t>) </w:t>
      </w:r>
      <w:r w:rsidRPr="00BA651C">
        <w:rPr>
          <w:rFonts w:ascii="Tahoma" w:hAnsi="Tahoma" w:cs="Tahoma"/>
          <w:sz w:val="22"/>
          <w:szCs w:val="22"/>
        </w:rPr>
        <w:t>Existência de qualquer decisão administrativa ou judicial</w:t>
      </w:r>
      <w:r w:rsidR="002E76B7" w:rsidRPr="00BA651C">
        <w:rPr>
          <w:rFonts w:ascii="Tahoma" w:hAnsi="Tahoma" w:cs="Tahoma"/>
          <w:sz w:val="22"/>
          <w:szCs w:val="22"/>
        </w:rPr>
        <w:t xml:space="preserve"> </w:t>
      </w:r>
      <w:r w:rsidRPr="00BA651C">
        <w:rPr>
          <w:rFonts w:ascii="Tahoma" w:hAnsi="Tahoma" w:cs="Tahoma"/>
          <w:sz w:val="22"/>
          <w:szCs w:val="22"/>
        </w:rPr>
        <w:t>contra a Emissora</w:t>
      </w:r>
      <w:r w:rsidR="002369F3" w:rsidRPr="00BA651C">
        <w:rPr>
          <w:rFonts w:ascii="Tahoma" w:hAnsi="Tahoma" w:cs="Tahoma"/>
          <w:sz w:val="22"/>
          <w:szCs w:val="22"/>
        </w:rPr>
        <w:t xml:space="preserve"> e/ou</w:t>
      </w:r>
      <w:r w:rsidR="00894F4E" w:rsidRPr="00BA651C">
        <w:rPr>
          <w:rFonts w:ascii="Tahoma" w:hAnsi="Tahoma" w:cs="Tahoma"/>
          <w:sz w:val="22"/>
          <w:szCs w:val="22"/>
        </w:rPr>
        <w:t xml:space="preserve"> a Garantidora</w:t>
      </w:r>
      <w:r w:rsidR="005B36E4" w:rsidRPr="00BA651C">
        <w:rPr>
          <w:rFonts w:ascii="Tahoma" w:hAnsi="Tahoma" w:cs="Tahoma"/>
          <w:sz w:val="22"/>
          <w:szCs w:val="22"/>
        </w:rPr>
        <w:t xml:space="preserve"> e/ou</w:t>
      </w:r>
      <w:r w:rsidRPr="00BA651C">
        <w:rPr>
          <w:rFonts w:ascii="Tahoma" w:hAnsi="Tahoma" w:cs="Tahoma"/>
          <w:sz w:val="22"/>
          <w:szCs w:val="22"/>
        </w:rPr>
        <w:t xml:space="preserve"> envolvendo o </w:t>
      </w:r>
      <w:r w:rsidR="00757F36" w:rsidRPr="00BA651C">
        <w:rPr>
          <w:rFonts w:ascii="Tahoma" w:hAnsi="Tahoma" w:cs="Tahoma"/>
          <w:sz w:val="22"/>
          <w:szCs w:val="22"/>
        </w:rPr>
        <w:t xml:space="preserve">Projeto </w:t>
      </w:r>
      <w:r w:rsidRPr="00BA651C">
        <w:rPr>
          <w:rFonts w:ascii="Tahoma" w:hAnsi="Tahoma" w:cs="Tahoma"/>
          <w:sz w:val="22"/>
          <w:szCs w:val="22"/>
        </w:rPr>
        <w:t>por descumprimento de leis socioambientais</w:t>
      </w:r>
      <w:r w:rsidR="00943BD1" w:rsidRPr="00BA651C">
        <w:rPr>
          <w:rFonts w:ascii="Tahoma" w:hAnsi="Tahoma" w:cs="Tahoma"/>
          <w:sz w:val="22"/>
          <w:szCs w:val="22"/>
        </w:rPr>
        <w:t xml:space="preserve"> (exceto se tal procedimento for arquivado ou suspenso no prazo de</w:t>
      </w:r>
      <w:r w:rsidR="00B02BAE" w:rsidRPr="00BA651C">
        <w:rPr>
          <w:rFonts w:ascii="Tahoma" w:hAnsi="Tahoma" w:cs="Tahoma"/>
          <w:sz w:val="22"/>
          <w:szCs w:val="22"/>
        </w:rPr>
        <w:t xml:space="preserve"> cura</w:t>
      </w:r>
      <w:r w:rsidR="00943BD1" w:rsidRPr="00BA651C">
        <w:rPr>
          <w:rFonts w:ascii="Tahoma" w:hAnsi="Tahoma" w:cs="Tahoma"/>
          <w:sz w:val="22"/>
          <w:szCs w:val="22"/>
        </w:rPr>
        <w:t xml:space="preserve"> </w:t>
      </w:r>
      <w:r w:rsidR="003A5D06" w:rsidRPr="00BA651C">
        <w:rPr>
          <w:rFonts w:ascii="Tahoma" w:hAnsi="Tahoma" w:cs="Tahoma"/>
          <w:sz w:val="22"/>
          <w:szCs w:val="22"/>
        </w:rPr>
        <w:t xml:space="preserve">30 </w:t>
      </w:r>
      <w:r w:rsidR="00943BD1" w:rsidRPr="00BA651C">
        <w:rPr>
          <w:rFonts w:ascii="Tahoma" w:hAnsi="Tahoma" w:cs="Tahoma"/>
          <w:sz w:val="22"/>
          <w:szCs w:val="22"/>
        </w:rPr>
        <w:t>(</w:t>
      </w:r>
      <w:r w:rsidR="003A5D06" w:rsidRPr="00BA651C">
        <w:rPr>
          <w:rFonts w:ascii="Tahoma" w:hAnsi="Tahoma" w:cs="Tahoma"/>
          <w:sz w:val="22"/>
          <w:szCs w:val="22"/>
        </w:rPr>
        <w:t>trinta</w:t>
      </w:r>
      <w:r w:rsidR="00943BD1" w:rsidRPr="00BA651C">
        <w:rPr>
          <w:rFonts w:ascii="Tahoma" w:hAnsi="Tahoma" w:cs="Tahoma"/>
          <w:sz w:val="22"/>
          <w:szCs w:val="22"/>
        </w:rPr>
        <w:t>) dias)</w:t>
      </w:r>
      <w:r w:rsidRPr="00BA651C">
        <w:rPr>
          <w:rFonts w:ascii="Tahoma" w:hAnsi="Tahoma" w:cs="Tahoma"/>
          <w:sz w:val="22"/>
          <w:szCs w:val="22"/>
        </w:rPr>
        <w:t>, ou (ii</w:t>
      </w:r>
      <w:r w:rsidR="005B36E4" w:rsidRPr="00BA651C">
        <w:rPr>
          <w:rFonts w:ascii="Tahoma" w:hAnsi="Tahoma" w:cs="Tahoma"/>
          <w:sz w:val="22"/>
          <w:szCs w:val="22"/>
        </w:rPr>
        <w:t>) </w:t>
      </w:r>
      <w:r w:rsidRPr="00BA651C">
        <w:rPr>
          <w:rFonts w:ascii="Tahoma" w:hAnsi="Tahoma" w:cs="Tahoma"/>
          <w:sz w:val="22"/>
          <w:szCs w:val="22"/>
        </w:rPr>
        <w:t>existência de qualquer processo administrativo ou judicial contra a Emissora</w:t>
      </w:r>
      <w:r w:rsidR="00894F4E" w:rsidRPr="00BA651C">
        <w:rPr>
          <w:rFonts w:ascii="Tahoma" w:hAnsi="Tahoma" w:cs="Tahoma"/>
          <w:sz w:val="22"/>
          <w:szCs w:val="22"/>
        </w:rPr>
        <w:t xml:space="preserve"> e/ou a Garantidora</w:t>
      </w:r>
      <w:r w:rsidRPr="00BA651C">
        <w:rPr>
          <w:rFonts w:ascii="Tahoma" w:hAnsi="Tahoma" w:cs="Tahoma"/>
          <w:sz w:val="22"/>
          <w:szCs w:val="22"/>
        </w:rPr>
        <w:t>, por descumprimento da legislação</w:t>
      </w:r>
      <w:r w:rsidR="00AA64D0" w:rsidRPr="00BA651C">
        <w:rPr>
          <w:rFonts w:ascii="Tahoma" w:hAnsi="Tahoma" w:cs="Tahoma"/>
          <w:sz w:val="22"/>
          <w:szCs w:val="22"/>
        </w:rPr>
        <w:t xml:space="preserve"> sobre vedação de trabalho infantil e análogo à </w:t>
      </w:r>
      <w:r w:rsidR="007B7E4D" w:rsidRPr="00BA651C">
        <w:rPr>
          <w:rFonts w:ascii="Tahoma" w:hAnsi="Tahoma" w:cs="Tahoma"/>
          <w:sz w:val="22"/>
          <w:szCs w:val="22"/>
        </w:rPr>
        <w:t>escravo</w:t>
      </w:r>
      <w:r w:rsidR="00AA64D0" w:rsidRPr="00BA651C">
        <w:rPr>
          <w:rFonts w:ascii="Tahoma" w:hAnsi="Tahoma" w:cs="Tahoma"/>
          <w:sz w:val="22"/>
          <w:szCs w:val="22"/>
        </w:rPr>
        <w:t>, ou crime de favorecimento à prostituição.</w:t>
      </w:r>
      <w:r w:rsidRPr="00BA651C">
        <w:rPr>
          <w:rFonts w:ascii="Tahoma" w:hAnsi="Tahoma" w:cs="Tahoma"/>
          <w:sz w:val="22"/>
          <w:szCs w:val="22"/>
        </w:rPr>
        <w:t xml:space="preserve"> </w:t>
      </w:r>
    </w:p>
    <w:p w14:paraId="4D8141C2" w14:textId="77777777" w:rsidR="00AA64D0" w:rsidRPr="00BA651C" w:rsidRDefault="00AA64D0">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u w:val="single"/>
        </w:rPr>
      </w:pPr>
      <w:r w:rsidRPr="00BA651C">
        <w:rPr>
          <w:rFonts w:ascii="Tahoma" w:hAnsi="Tahoma" w:cs="Tahoma"/>
          <w:sz w:val="22"/>
          <w:szCs w:val="22"/>
          <w:u w:val="single"/>
        </w:rPr>
        <w:t>Decisão judicial ou arbitral</w:t>
      </w:r>
      <w:r w:rsidRPr="00BA651C">
        <w:rPr>
          <w:rFonts w:ascii="Tahoma" w:hAnsi="Tahoma" w:cs="Tahoma"/>
          <w:sz w:val="22"/>
          <w:szCs w:val="22"/>
        </w:rPr>
        <w:t>. Existência de qualquer decisão administrativa</w:t>
      </w:r>
      <w:r w:rsidR="00DC1D00" w:rsidRPr="00BA651C">
        <w:rPr>
          <w:rFonts w:ascii="Tahoma" w:hAnsi="Tahoma" w:cs="Tahoma"/>
          <w:sz w:val="22"/>
          <w:szCs w:val="22"/>
        </w:rPr>
        <w:t>,</w:t>
      </w:r>
      <w:r w:rsidRPr="00BA651C">
        <w:rPr>
          <w:rFonts w:ascii="Tahoma" w:hAnsi="Tahoma" w:cs="Tahoma"/>
          <w:sz w:val="22"/>
          <w:szCs w:val="22"/>
        </w:rPr>
        <w:t xml:space="preserve"> judicial ou arbitral contra a Emissora</w:t>
      </w:r>
      <w:r w:rsidR="005B36E4" w:rsidRPr="00BA651C">
        <w:rPr>
          <w:rFonts w:ascii="Tahoma" w:hAnsi="Tahoma" w:cs="Tahoma"/>
          <w:sz w:val="22"/>
          <w:szCs w:val="22"/>
        </w:rPr>
        <w:t xml:space="preserve"> e/ou</w:t>
      </w:r>
      <w:r w:rsidRPr="00BA651C">
        <w:rPr>
          <w:rFonts w:ascii="Tahoma" w:hAnsi="Tahoma" w:cs="Tahoma"/>
          <w:sz w:val="22"/>
          <w:szCs w:val="22"/>
        </w:rPr>
        <w:t xml:space="preserve"> </w:t>
      </w:r>
      <w:r w:rsidR="00894F4E" w:rsidRPr="00BA651C">
        <w:rPr>
          <w:rFonts w:ascii="Tahoma" w:hAnsi="Tahoma" w:cs="Tahoma"/>
          <w:sz w:val="22"/>
          <w:szCs w:val="22"/>
        </w:rPr>
        <w:t>a Garantidora</w:t>
      </w:r>
      <w:r w:rsidRPr="00BA651C">
        <w:rPr>
          <w:rFonts w:ascii="Tahoma" w:hAnsi="Tahoma" w:cs="Tahoma"/>
          <w:sz w:val="22"/>
          <w:szCs w:val="22"/>
        </w:rPr>
        <w:t xml:space="preserve"> que, independentemente do montante em discussão,</w:t>
      </w:r>
      <w:r w:rsidR="00FF5584" w:rsidRPr="00BA651C">
        <w:rPr>
          <w:rFonts w:ascii="Tahoma" w:hAnsi="Tahoma" w:cs="Tahoma"/>
          <w:sz w:val="22"/>
          <w:szCs w:val="22"/>
        </w:rPr>
        <w:t xml:space="preserve"> </w:t>
      </w:r>
      <w:r w:rsidR="00C75011" w:rsidRPr="00BA651C">
        <w:rPr>
          <w:rFonts w:ascii="Tahoma" w:hAnsi="Tahoma" w:cs="Tahoma"/>
          <w:sz w:val="22"/>
          <w:szCs w:val="22"/>
        </w:rPr>
        <w:t xml:space="preserve">impossibilite </w:t>
      </w:r>
      <w:r w:rsidR="00FF5584" w:rsidRPr="00BA651C">
        <w:rPr>
          <w:rFonts w:ascii="Tahoma" w:hAnsi="Tahoma" w:cs="Tahoma"/>
          <w:sz w:val="22"/>
          <w:szCs w:val="22"/>
        </w:rPr>
        <w:t>o cumprimento pela Emissora ou pela Garantidora de cumprir com as obrigações previstas nesta Escritura.</w:t>
      </w:r>
      <w:r w:rsidR="00B01587" w:rsidRPr="00BA651C">
        <w:rPr>
          <w:rFonts w:ascii="Tahoma" w:hAnsi="Tahoma" w:cs="Tahoma"/>
          <w:sz w:val="22"/>
          <w:szCs w:val="22"/>
        </w:rPr>
        <w:t xml:space="preserve"> </w:t>
      </w:r>
    </w:p>
    <w:p w14:paraId="72C48259" w14:textId="276ACF08" w:rsidR="008919ED" w:rsidRPr="00BA651C" w:rsidRDefault="00AA64D0">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 xml:space="preserve">Procedimento </w:t>
      </w:r>
      <w:r w:rsidR="00B6544C" w:rsidRPr="00BA651C">
        <w:rPr>
          <w:rFonts w:ascii="Tahoma" w:hAnsi="Tahoma" w:cs="Tahoma"/>
          <w:sz w:val="22"/>
          <w:szCs w:val="22"/>
          <w:u w:val="single"/>
        </w:rPr>
        <w:t>Anticorrupção</w:t>
      </w:r>
      <w:r w:rsidR="00E74C68" w:rsidRPr="001F538B">
        <w:rPr>
          <w:rFonts w:ascii="Tahoma" w:hAnsi="Tahoma" w:cs="Tahoma"/>
          <w:sz w:val="22"/>
          <w:szCs w:val="22"/>
        </w:rPr>
        <w:t xml:space="preserve">. </w:t>
      </w:r>
      <w:r w:rsidR="00E35B62" w:rsidRPr="001F538B">
        <w:rPr>
          <w:rFonts w:ascii="Tahoma" w:hAnsi="Tahoma" w:cs="Tahoma"/>
          <w:sz w:val="22"/>
          <w:szCs w:val="22"/>
        </w:rPr>
        <w:t xml:space="preserve">Caso </w:t>
      </w:r>
      <w:r w:rsidRPr="001F538B">
        <w:rPr>
          <w:rFonts w:ascii="Tahoma" w:hAnsi="Tahoma" w:cs="Tahoma"/>
          <w:sz w:val="22"/>
          <w:szCs w:val="22"/>
        </w:rPr>
        <w:t>(i</w:t>
      </w:r>
      <w:r w:rsidR="005B36E4" w:rsidRPr="001F538B">
        <w:rPr>
          <w:rFonts w:ascii="Tahoma" w:hAnsi="Tahoma" w:cs="Tahoma"/>
          <w:sz w:val="22"/>
          <w:szCs w:val="22"/>
        </w:rPr>
        <w:t>) </w:t>
      </w:r>
      <w:r w:rsidRPr="001F538B">
        <w:rPr>
          <w:rFonts w:ascii="Tahoma" w:hAnsi="Tahoma" w:cs="Tahoma"/>
          <w:sz w:val="22"/>
          <w:szCs w:val="22"/>
        </w:rPr>
        <w:t xml:space="preserve">um processo tenha sido iniciado por autoridade governamental, incluindo o Ministério Público, </w:t>
      </w:r>
      <w:r w:rsidRPr="001F538B">
        <w:rPr>
          <w:rFonts w:ascii="Tahoma" w:hAnsi="Tahoma"/>
          <w:sz w:val="22"/>
        </w:rPr>
        <w:t>União Europeia e os seus Estados-membros</w:t>
      </w:r>
      <w:r w:rsidRPr="001F538B">
        <w:rPr>
          <w:rFonts w:ascii="Tahoma" w:hAnsi="Tahoma" w:cs="Tahoma"/>
          <w:sz w:val="22"/>
          <w:szCs w:val="22"/>
        </w:rPr>
        <w:t>, com a alegação de violação de qualquer disposição de lei ou regulação contra a prática de corrupção ou atos lesivos à administração pública, conforme definido pela Lei 12.</w:t>
      </w:r>
      <w:r w:rsidR="00083F33" w:rsidRPr="001F538B">
        <w:rPr>
          <w:rFonts w:ascii="Tahoma" w:hAnsi="Tahoma" w:cs="Tahoma"/>
          <w:sz w:val="22"/>
          <w:szCs w:val="22"/>
        </w:rPr>
        <w:t>846/13, incluindo, sem se limitar, a</w:t>
      </w:r>
      <w:r w:rsidR="002369F3" w:rsidRPr="001F538B">
        <w:rPr>
          <w:rFonts w:ascii="Tahoma" w:hAnsi="Tahoma" w:cs="Tahoma"/>
          <w:sz w:val="22"/>
          <w:szCs w:val="22"/>
        </w:rPr>
        <w:t>s</w:t>
      </w:r>
      <w:r w:rsidR="00083F33" w:rsidRPr="001F538B">
        <w:rPr>
          <w:rFonts w:ascii="Tahoma" w:hAnsi="Tahoma" w:cs="Tahoma"/>
          <w:sz w:val="22"/>
          <w:szCs w:val="22"/>
        </w:rPr>
        <w:t xml:space="preserve"> Lei</w:t>
      </w:r>
      <w:r w:rsidR="002369F3" w:rsidRPr="001F538B">
        <w:rPr>
          <w:rFonts w:ascii="Tahoma" w:hAnsi="Tahoma" w:cs="Tahoma"/>
          <w:sz w:val="22"/>
          <w:szCs w:val="22"/>
        </w:rPr>
        <w:t>s</w:t>
      </w:r>
      <w:r w:rsidR="00083F33" w:rsidRPr="001F538B">
        <w:rPr>
          <w:rFonts w:ascii="Tahoma" w:hAnsi="Tahoma" w:cs="Tahoma"/>
          <w:sz w:val="22"/>
          <w:szCs w:val="22"/>
        </w:rPr>
        <w:t xml:space="preserve"> Anticorrupção, pela Emissora e/ou </w:t>
      </w:r>
      <w:r w:rsidR="002369F3" w:rsidRPr="001F538B">
        <w:rPr>
          <w:rFonts w:ascii="Tahoma" w:hAnsi="Tahoma" w:cs="Tahoma"/>
          <w:sz w:val="22"/>
          <w:szCs w:val="22"/>
        </w:rPr>
        <w:t>pel</w:t>
      </w:r>
      <w:r w:rsidR="00894F4E" w:rsidRPr="001F538B">
        <w:rPr>
          <w:rFonts w:ascii="Tahoma" w:hAnsi="Tahoma" w:cs="Tahoma"/>
          <w:sz w:val="22"/>
          <w:szCs w:val="22"/>
        </w:rPr>
        <w:t>a</w:t>
      </w:r>
      <w:r w:rsidR="00894F4E" w:rsidRPr="00F5146A">
        <w:rPr>
          <w:rFonts w:ascii="Tahoma" w:hAnsi="Tahoma" w:cs="Tahoma"/>
          <w:sz w:val="22"/>
          <w:szCs w:val="22"/>
        </w:rPr>
        <w:t xml:space="preserve"> Garantidora</w:t>
      </w:r>
      <w:r w:rsidR="00083F33" w:rsidRPr="00F5146A">
        <w:rPr>
          <w:rFonts w:ascii="Tahoma" w:hAnsi="Tahoma" w:cs="Tahoma"/>
          <w:sz w:val="22"/>
          <w:szCs w:val="22"/>
        </w:rPr>
        <w:t>, no Brasil ou no exterior (exceto se t</w:t>
      </w:r>
      <w:r w:rsidR="00083F33" w:rsidRPr="001F538B">
        <w:rPr>
          <w:rFonts w:ascii="Tahoma" w:hAnsi="Tahoma" w:cs="Tahoma"/>
          <w:sz w:val="22"/>
          <w:szCs w:val="22"/>
        </w:rPr>
        <w:t xml:space="preserve">al processo seja arquivado ou suspenso em </w:t>
      </w:r>
      <w:r w:rsidR="003A5D06" w:rsidRPr="001F538B">
        <w:rPr>
          <w:rFonts w:ascii="Tahoma" w:hAnsi="Tahoma" w:cs="Tahoma"/>
          <w:sz w:val="22"/>
          <w:szCs w:val="22"/>
        </w:rPr>
        <w:t xml:space="preserve">30 </w:t>
      </w:r>
      <w:r w:rsidR="00083F33" w:rsidRPr="001F538B">
        <w:rPr>
          <w:rFonts w:ascii="Tahoma" w:hAnsi="Tahoma" w:cs="Tahoma"/>
          <w:sz w:val="22"/>
          <w:szCs w:val="22"/>
        </w:rPr>
        <w:t>(</w:t>
      </w:r>
      <w:r w:rsidR="003A5D06" w:rsidRPr="001F538B">
        <w:rPr>
          <w:rFonts w:ascii="Tahoma" w:hAnsi="Tahoma" w:cs="Tahoma"/>
          <w:sz w:val="22"/>
          <w:szCs w:val="22"/>
        </w:rPr>
        <w:t>trinta</w:t>
      </w:r>
      <w:r w:rsidR="00083F33" w:rsidRPr="001F538B">
        <w:rPr>
          <w:rFonts w:ascii="Tahoma" w:hAnsi="Tahoma" w:cs="Tahoma"/>
          <w:sz w:val="22"/>
          <w:szCs w:val="22"/>
        </w:rPr>
        <w:t>) dias do seu início); ou (ii</w:t>
      </w:r>
      <w:r w:rsidR="005B36E4" w:rsidRPr="001F538B">
        <w:rPr>
          <w:rFonts w:ascii="Tahoma" w:hAnsi="Tahoma" w:cs="Tahoma"/>
          <w:sz w:val="22"/>
          <w:szCs w:val="22"/>
        </w:rPr>
        <w:t>) </w:t>
      </w:r>
      <w:r w:rsidR="00083F33" w:rsidRPr="001F538B">
        <w:rPr>
          <w:rFonts w:ascii="Tahoma" w:hAnsi="Tahoma" w:cs="Tahoma"/>
          <w:sz w:val="22"/>
          <w:szCs w:val="22"/>
        </w:rPr>
        <w:t xml:space="preserve">tenha sido proferida </w:t>
      </w:r>
      <w:r w:rsidR="00A57E1F" w:rsidRPr="001F538B">
        <w:rPr>
          <w:rFonts w:ascii="Tahoma" w:hAnsi="Tahoma" w:cs="Tahoma"/>
          <w:sz w:val="22"/>
          <w:szCs w:val="22"/>
        </w:rPr>
        <w:t xml:space="preserve">uma </w:t>
      </w:r>
      <w:r w:rsidR="00083F33" w:rsidRPr="001F538B">
        <w:rPr>
          <w:rFonts w:ascii="Tahoma" w:hAnsi="Tahoma" w:cs="Tahoma"/>
          <w:sz w:val="22"/>
          <w:szCs w:val="22"/>
        </w:rPr>
        <w:t xml:space="preserve">decisão administrativa ou judicial exequível contra a Emissora e/ou </w:t>
      </w:r>
      <w:r w:rsidR="00894F4E" w:rsidRPr="001F538B">
        <w:rPr>
          <w:rFonts w:ascii="Tahoma" w:hAnsi="Tahoma" w:cs="Tahoma"/>
          <w:sz w:val="22"/>
          <w:szCs w:val="22"/>
        </w:rPr>
        <w:t>a Garantidora</w:t>
      </w:r>
      <w:r w:rsidR="00083F33" w:rsidRPr="001F538B">
        <w:rPr>
          <w:rFonts w:ascii="Tahoma" w:hAnsi="Tahoma" w:cs="Tahoma"/>
          <w:sz w:val="22"/>
          <w:szCs w:val="22"/>
        </w:rPr>
        <w:t>, fundamentada no descumprimento por tais instituições das Leis Ant</w:t>
      </w:r>
      <w:r w:rsidR="00083F33" w:rsidRPr="00BA651C">
        <w:rPr>
          <w:rFonts w:ascii="Tahoma" w:hAnsi="Tahoma" w:cs="Tahoma"/>
          <w:sz w:val="22"/>
          <w:szCs w:val="22"/>
        </w:rPr>
        <w:t xml:space="preserve">icorrupção, cujo resultado possa </w:t>
      </w:r>
      <w:r w:rsidR="001F73BD" w:rsidRPr="00BA651C">
        <w:rPr>
          <w:rFonts w:ascii="Tahoma" w:hAnsi="Tahoma" w:cs="Tahoma"/>
          <w:sz w:val="22"/>
          <w:szCs w:val="22"/>
        </w:rPr>
        <w:t xml:space="preserve">impactar adversamente </w:t>
      </w:r>
      <w:r w:rsidR="00083F33" w:rsidRPr="00BA651C">
        <w:rPr>
          <w:rFonts w:ascii="Tahoma" w:hAnsi="Tahoma" w:cs="Tahoma"/>
          <w:sz w:val="22"/>
          <w:szCs w:val="22"/>
        </w:rPr>
        <w:t>os interesses dos Debenturistas.</w:t>
      </w:r>
    </w:p>
    <w:p w14:paraId="77C97482" w14:textId="77777777" w:rsidR="00AE7EDE" w:rsidRPr="001F538B" w:rsidRDefault="00AE7EDE" w:rsidP="001F538B">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u w:val="single"/>
        </w:rPr>
      </w:pPr>
      <w:r w:rsidRPr="00BA651C">
        <w:rPr>
          <w:rFonts w:ascii="Tahoma" w:hAnsi="Tahoma" w:cs="Tahoma"/>
          <w:sz w:val="22"/>
          <w:szCs w:val="22"/>
          <w:u w:val="single"/>
        </w:rPr>
        <w:t>Objeto social</w:t>
      </w:r>
      <w:r w:rsidRPr="00BA651C">
        <w:rPr>
          <w:rFonts w:ascii="Tahoma" w:hAnsi="Tahoma" w:cs="Tahoma"/>
          <w:sz w:val="22"/>
          <w:szCs w:val="22"/>
        </w:rPr>
        <w:t xml:space="preserve">. Qualquer mudança no estatuto social da Emissora e/ou da </w:t>
      </w:r>
      <w:r w:rsidR="00894F4E" w:rsidRPr="00BA651C">
        <w:rPr>
          <w:rFonts w:ascii="Tahoma" w:hAnsi="Tahoma" w:cs="Tahoma"/>
          <w:sz w:val="22"/>
          <w:szCs w:val="22"/>
        </w:rPr>
        <w:t xml:space="preserve">Garantidora </w:t>
      </w:r>
      <w:r w:rsidRPr="00BA651C">
        <w:rPr>
          <w:rFonts w:ascii="Tahoma" w:hAnsi="Tahoma" w:cs="Tahoma"/>
          <w:sz w:val="22"/>
          <w:szCs w:val="22"/>
        </w:rPr>
        <w:t>que altere os respectivos objetos sociais, de forma a modificar as principais atividades atuais, ou acrescente a</w:t>
      </w:r>
      <w:r w:rsidRPr="001F538B">
        <w:rPr>
          <w:rFonts w:ascii="Tahoma" w:hAnsi="Tahoma" w:cs="Tahoma"/>
          <w:sz w:val="22"/>
          <w:szCs w:val="22"/>
        </w:rPr>
        <w:t xml:space="preserve"> essas atividades novos negócios que possam prevalecer e representar desvios das atividades atualmente realizadas, ou que possa resultar em uma Mudança Adversa Relevante.</w:t>
      </w:r>
    </w:p>
    <w:p w14:paraId="068799E3" w14:textId="77777777" w:rsidR="00EE60C2" w:rsidRPr="00BA651C" w:rsidRDefault="00EE60C2" w:rsidP="001F538B">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1F538B">
        <w:rPr>
          <w:rFonts w:ascii="Tahoma" w:hAnsi="Tahoma" w:cs="Tahoma"/>
          <w:sz w:val="22"/>
          <w:szCs w:val="22"/>
          <w:u w:val="single"/>
        </w:rPr>
        <w:t xml:space="preserve">Constituição </w:t>
      </w:r>
      <w:r w:rsidR="00044C2B" w:rsidRPr="001F538B">
        <w:rPr>
          <w:rFonts w:ascii="Tahoma" w:hAnsi="Tahoma" w:cs="Tahoma"/>
          <w:sz w:val="22"/>
          <w:szCs w:val="22"/>
          <w:u w:val="single"/>
        </w:rPr>
        <w:t xml:space="preserve">Voluntária </w:t>
      </w:r>
      <w:r w:rsidRPr="001F538B">
        <w:rPr>
          <w:rFonts w:ascii="Tahoma" w:hAnsi="Tahoma" w:cs="Tahoma"/>
          <w:sz w:val="22"/>
          <w:szCs w:val="22"/>
          <w:u w:val="single"/>
        </w:rPr>
        <w:t xml:space="preserve">de </w:t>
      </w:r>
      <w:r w:rsidR="007C43B2" w:rsidRPr="001F538B">
        <w:rPr>
          <w:rFonts w:ascii="Tahoma" w:hAnsi="Tahoma" w:cs="Tahoma"/>
          <w:sz w:val="22"/>
          <w:szCs w:val="22"/>
          <w:u w:val="single"/>
        </w:rPr>
        <w:t>Ônus</w:t>
      </w:r>
      <w:r w:rsidRPr="001F538B">
        <w:rPr>
          <w:rFonts w:ascii="Tahoma" w:hAnsi="Tahoma" w:cs="Tahoma"/>
          <w:sz w:val="22"/>
          <w:szCs w:val="22"/>
        </w:rPr>
        <w:t xml:space="preserve">. </w:t>
      </w:r>
      <w:r w:rsidR="007C43B2" w:rsidRPr="001F538B">
        <w:rPr>
          <w:rFonts w:ascii="Tahoma" w:hAnsi="Tahoma" w:cs="Tahoma"/>
          <w:sz w:val="22"/>
          <w:szCs w:val="22"/>
        </w:rPr>
        <w:t>C</w:t>
      </w:r>
      <w:r w:rsidRPr="001F538B">
        <w:rPr>
          <w:rFonts w:ascii="Tahoma" w:hAnsi="Tahoma" w:cs="Tahoma"/>
          <w:sz w:val="22"/>
          <w:szCs w:val="22"/>
        </w:rPr>
        <w:t>onstituição</w:t>
      </w:r>
      <w:r w:rsidR="00231FF0" w:rsidRPr="001F538B">
        <w:rPr>
          <w:rFonts w:ascii="Tahoma" w:hAnsi="Tahoma" w:cs="Tahoma"/>
          <w:sz w:val="22"/>
          <w:szCs w:val="22"/>
        </w:rPr>
        <w:t xml:space="preserve"> </w:t>
      </w:r>
      <w:r w:rsidR="00A04697" w:rsidRPr="001F538B">
        <w:rPr>
          <w:rFonts w:ascii="Tahoma" w:hAnsi="Tahoma" w:cs="Tahoma"/>
          <w:sz w:val="22"/>
          <w:szCs w:val="22"/>
        </w:rPr>
        <w:t>voluntária</w:t>
      </w:r>
      <w:r w:rsidR="00231FF0" w:rsidRPr="001F538B">
        <w:rPr>
          <w:rFonts w:ascii="Tahoma" w:hAnsi="Tahoma" w:cs="Tahoma"/>
          <w:sz w:val="22"/>
          <w:szCs w:val="22"/>
        </w:rPr>
        <w:t xml:space="preserve"> </w:t>
      </w:r>
      <w:r w:rsidR="00AE7EDE" w:rsidRPr="001F538B">
        <w:rPr>
          <w:rFonts w:ascii="Tahoma" w:hAnsi="Tahoma" w:cs="Tahoma"/>
          <w:sz w:val="22"/>
          <w:szCs w:val="22"/>
        </w:rPr>
        <w:t>de garantias pela Emissora e/ou pela</w:t>
      </w:r>
      <w:r w:rsidR="00757F36" w:rsidRPr="001F538B">
        <w:rPr>
          <w:rFonts w:ascii="Tahoma" w:hAnsi="Tahoma" w:cs="Tahoma"/>
          <w:sz w:val="22"/>
          <w:szCs w:val="22"/>
        </w:rPr>
        <w:t xml:space="preserve"> Garantidora</w:t>
      </w:r>
      <w:r w:rsidR="00A614D6" w:rsidRPr="001F538B">
        <w:rPr>
          <w:rFonts w:ascii="Tahoma" w:hAnsi="Tahoma" w:cs="Tahoma"/>
          <w:sz w:val="22"/>
          <w:szCs w:val="22"/>
        </w:rPr>
        <w:t xml:space="preserve"> em relação aos </w:t>
      </w:r>
      <w:r w:rsidR="00637D1B" w:rsidRPr="001F538B">
        <w:rPr>
          <w:rFonts w:ascii="Tahoma" w:hAnsi="Tahoma" w:cs="Tahoma"/>
          <w:sz w:val="22"/>
          <w:szCs w:val="22"/>
        </w:rPr>
        <w:t xml:space="preserve">ativos </w:t>
      </w:r>
      <w:r w:rsidR="00890164" w:rsidRPr="001F538B">
        <w:rPr>
          <w:rFonts w:ascii="Tahoma" w:hAnsi="Tahoma" w:cs="Tahoma"/>
          <w:sz w:val="22"/>
          <w:szCs w:val="22"/>
        </w:rPr>
        <w:t>do Projeto</w:t>
      </w:r>
      <w:r w:rsidR="00AE7EDE" w:rsidRPr="001F538B">
        <w:rPr>
          <w:rFonts w:ascii="Tahoma" w:hAnsi="Tahoma" w:cs="Tahoma"/>
          <w:sz w:val="22"/>
          <w:szCs w:val="22"/>
        </w:rPr>
        <w:t>, ou</w:t>
      </w:r>
      <w:r w:rsidRPr="001F538B">
        <w:rPr>
          <w:rFonts w:ascii="Tahoma" w:hAnsi="Tahoma" w:cs="Tahoma"/>
          <w:sz w:val="22"/>
          <w:szCs w:val="22"/>
        </w:rPr>
        <w:t xml:space="preserve"> de qualquer Ônus sobre </w:t>
      </w:r>
      <w:r w:rsidR="00231FF0" w:rsidRPr="00BA651C">
        <w:rPr>
          <w:rFonts w:ascii="Tahoma" w:hAnsi="Tahoma" w:cs="Tahoma"/>
          <w:sz w:val="22"/>
          <w:szCs w:val="22"/>
        </w:rPr>
        <w:t xml:space="preserve">seus </w:t>
      </w:r>
      <w:r w:rsidRPr="00BA651C">
        <w:rPr>
          <w:rFonts w:ascii="Tahoma" w:hAnsi="Tahoma" w:cs="Tahoma"/>
          <w:sz w:val="22"/>
          <w:szCs w:val="22"/>
        </w:rPr>
        <w:t>ativos ou recebíveis</w:t>
      </w:r>
      <w:r w:rsidR="00745FC5" w:rsidRPr="00BA651C">
        <w:rPr>
          <w:rFonts w:ascii="Tahoma" w:hAnsi="Tahoma" w:cs="Tahoma"/>
          <w:sz w:val="22"/>
          <w:szCs w:val="22"/>
        </w:rPr>
        <w:t xml:space="preserve"> em relação ao Projeto</w:t>
      </w:r>
      <w:r w:rsidRPr="00BA651C">
        <w:rPr>
          <w:rFonts w:ascii="Tahoma" w:hAnsi="Tahoma" w:cs="Tahoma"/>
          <w:sz w:val="22"/>
          <w:szCs w:val="22"/>
        </w:rPr>
        <w:t>, exceto pelo Pacote de Garantias</w:t>
      </w:r>
      <w:r w:rsidR="00E02790" w:rsidRPr="00BA651C">
        <w:rPr>
          <w:rFonts w:ascii="Tahoma" w:hAnsi="Tahoma" w:cs="Tahoma"/>
          <w:sz w:val="22"/>
          <w:szCs w:val="22"/>
        </w:rPr>
        <w:t xml:space="preserve"> ou em decorrência </w:t>
      </w:r>
      <w:r w:rsidR="005E5E82" w:rsidRPr="00BA651C">
        <w:rPr>
          <w:rFonts w:ascii="Tahoma" w:hAnsi="Tahoma" w:cs="Tahoma"/>
          <w:sz w:val="22"/>
          <w:szCs w:val="22"/>
        </w:rPr>
        <w:t xml:space="preserve">de </w:t>
      </w:r>
      <w:r w:rsidR="00E02790" w:rsidRPr="00BA651C">
        <w:rPr>
          <w:rFonts w:ascii="Tahoma" w:hAnsi="Tahoma" w:cs="Tahoma"/>
          <w:sz w:val="22"/>
          <w:szCs w:val="22"/>
        </w:rPr>
        <w:t xml:space="preserve">depósitos judiciais realizados pela Emissora e/ou pela </w:t>
      </w:r>
      <w:r w:rsidR="00894F4E" w:rsidRPr="00BA651C">
        <w:rPr>
          <w:rFonts w:ascii="Tahoma" w:hAnsi="Tahoma" w:cs="Tahoma"/>
          <w:sz w:val="22"/>
          <w:szCs w:val="22"/>
        </w:rPr>
        <w:t>Garantidora</w:t>
      </w:r>
      <w:r w:rsidRPr="00BA651C">
        <w:rPr>
          <w:rFonts w:ascii="Tahoma" w:hAnsi="Tahoma" w:cs="Tahoma"/>
          <w:sz w:val="22"/>
          <w:szCs w:val="22"/>
        </w:rPr>
        <w:t xml:space="preserve">. </w:t>
      </w:r>
    </w:p>
    <w:p w14:paraId="1B275A48" w14:textId="73710170" w:rsidR="00231FF0" w:rsidRPr="00D110B9" w:rsidRDefault="00231FF0" w:rsidP="001F538B">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 xml:space="preserve">Constituição </w:t>
      </w:r>
      <w:r w:rsidR="00044C2B" w:rsidRPr="00BA651C">
        <w:rPr>
          <w:rFonts w:ascii="Tahoma" w:hAnsi="Tahoma" w:cs="Tahoma"/>
          <w:sz w:val="22"/>
          <w:szCs w:val="22"/>
          <w:u w:val="single"/>
        </w:rPr>
        <w:t xml:space="preserve">Involuntária </w:t>
      </w:r>
      <w:r w:rsidRPr="00BA651C">
        <w:rPr>
          <w:rFonts w:ascii="Tahoma" w:hAnsi="Tahoma" w:cs="Tahoma"/>
          <w:sz w:val="22"/>
          <w:szCs w:val="22"/>
          <w:u w:val="single"/>
        </w:rPr>
        <w:t>de Ônus</w:t>
      </w:r>
      <w:r w:rsidRPr="00BA651C">
        <w:rPr>
          <w:rFonts w:ascii="Tahoma" w:hAnsi="Tahoma" w:cs="Tahoma"/>
          <w:sz w:val="22"/>
          <w:szCs w:val="22"/>
        </w:rPr>
        <w:t xml:space="preserve">. Constituição </w:t>
      </w:r>
      <w:r w:rsidR="00044C2B" w:rsidRPr="00BA651C">
        <w:rPr>
          <w:rFonts w:ascii="Tahoma" w:hAnsi="Tahoma" w:cs="Tahoma"/>
          <w:sz w:val="22"/>
          <w:szCs w:val="22"/>
        </w:rPr>
        <w:t>in</w:t>
      </w:r>
      <w:r w:rsidR="00A04697" w:rsidRPr="00BA651C">
        <w:rPr>
          <w:rFonts w:ascii="Tahoma" w:hAnsi="Tahoma" w:cs="Tahoma"/>
          <w:sz w:val="22"/>
          <w:szCs w:val="22"/>
        </w:rPr>
        <w:t>voluntária</w:t>
      </w:r>
      <w:r w:rsidRPr="00BA651C">
        <w:rPr>
          <w:rFonts w:ascii="Tahoma" w:hAnsi="Tahoma" w:cs="Tahoma"/>
          <w:sz w:val="22"/>
          <w:szCs w:val="22"/>
        </w:rPr>
        <w:t xml:space="preserve"> de Ônus sobre ativos ou recebíveis </w:t>
      </w:r>
      <w:r w:rsidR="00E02790" w:rsidRPr="00BA651C">
        <w:rPr>
          <w:rFonts w:ascii="Tahoma" w:hAnsi="Tahoma" w:cs="Tahoma"/>
          <w:sz w:val="22"/>
          <w:szCs w:val="22"/>
        </w:rPr>
        <w:t>em relação ao Projeto</w:t>
      </w:r>
      <w:r w:rsidR="00757F36" w:rsidRPr="00BA651C">
        <w:rPr>
          <w:rFonts w:ascii="Tahoma" w:hAnsi="Tahoma" w:cs="Tahoma"/>
          <w:sz w:val="22"/>
          <w:szCs w:val="22"/>
        </w:rPr>
        <w:t xml:space="preserve"> </w:t>
      </w:r>
      <w:r w:rsidR="00E02790" w:rsidRPr="00BA651C">
        <w:rPr>
          <w:rFonts w:ascii="Tahoma" w:hAnsi="Tahoma" w:cs="Tahoma"/>
          <w:sz w:val="22"/>
          <w:szCs w:val="22"/>
        </w:rPr>
        <w:t xml:space="preserve">(exceto em decorrência depósitos judiciais realizados pela Emissora e/ou pela </w:t>
      </w:r>
      <w:r w:rsidR="00757F36" w:rsidRPr="00D110B9">
        <w:rPr>
          <w:rFonts w:ascii="Tahoma" w:hAnsi="Tahoma" w:cs="Tahoma"/>
          <w:sz w:val="22"/>
          <w:szCs w:val="22"/>
        </w:rPr>
        <w:t>Garantidora</w:t>
      </w:r>
      <w:r w:rsidR="00E02790" w:rsidRPr="00D110B9">
        <w:rPr>
          <w:rFonts w:ascii="Tahoma" w:hAnsi="Tahoma" w:cs="Tahoma"/>
          <w:sz w:val="22"/>
          <w:szCs w:val="22"/>
        </w:rPr>
        <w:t>)</w:t>
      </w:r>
      <w:r w:rsidRPr="00D110B9">
        <w:rPr>
          <w:rFonts w:ascii="Tahoma" w:hAnsi="Tahoma" w:cs="Tahoma"/>
          <w:sz w:val="22"/>
          <w:szCs w:val="22"/>
        </w:rPr>
        <w:t xml:space="preserve">, </w:t>
      </w:r>
      <w:r w:rsidR="00793E84" w:rsidRPr="00D110B9">
        <w:rPr>
          <w:rFonts w:ascii="Tahoma" w:hAnsi="Tahoma" w:cs="Tahoma"/>
          <w:sz w:val="22"/>
          <w:szCs w:val="22"/>
        </w:rPr>
        <w:t>(a) </w:t>
      </w:r>
      <w:r w:rsidR="0042075E" w:rsidRPr="00D110B9">
        <w:rPr>
          <w:rFonts w:ascii="Tahoma" w:hAnsi="Tahoma" w:cs="Tahoma"/>
          <w:sz w:val="22"/>
          <w:szCs w:val="22"/>
        </w:rPr>
        <w:t>d</w:t>
      </w:r>
      <w:r w:rsidR="00793E84" w:rsidRPr="00D110B9">
        <w:rPr>
          <w:rFonts w:ascii="Tahoma" w:hAnsi="Tahoma" w:cs="Tahoma"/>
          <w:sz w:val="22"/>
          <w:szCs w:val="22"/>
        </w:rPr>
        <w:t xml:space="preserve">a </w:t>
      </w:r>
      <w:r w:rsidR="00894F4E" w:rsidRPr="00D110B9">
        <w:rPr>
          <w:rFonts w:ascii="Tahoma" w:hAnsi="Tahoma" w:cs="Tahoma"/>
          <w:sz w:val="22"/>
          <w:szCs w:val="22"/>
        </w:rPr>
        <w:t>Garantidora</w:t>
      </w:r>
      <w:r w:rsidR="00793E84" w:rsidRPr="00D110B9">
        <w:rPr>
          <w:rFonts w:ascii="Tahoma" w:hAnsi="Tahoma" w:cs="Tahoma"/>
          <w:sz w:val="22"/>
          <w:szCs w:val="22"/>
        </w:rPr>
        <w:t xml:space="preserve">, em valor individual ou agregado igual ou superior a </w:t>
      </w:r>
      <w:r w:rsidR="00793E84" w:rsidRPr="00D110B9">
        <w:rPr>
          <w:rFonts w:ascii="Tahoma" w:hAnsi="Tahoma"/>
          <w:sz w:val="22"/>
        </w:rPr>
        <w:t>R$</w:t>
      </w:r>
      <w:r w:rsidR="00793E84" w:rsidRPr="00D110B9">
        <w:rPr>
          <w:rFonts w:ascii="Tahoma" w:hAnsi="Tahoma" w:cs="Tahoma"/>
          <w:sz w:val="22"/>
          <w:szCs w:val="22"/>
        </w:rPr>
        <w:t> </w:t>
      </w:r>
      <w:r w:rsidR="002F3EAC" w:rsidRPr="00D110B9">
        <w:rPr>
          <w:rFonts w:ascii="Tahoma" w:hAnsi="Tahoma"/>
          <w:sz w:val="22"/>
        </w:rPr>
        <w:t>10</w:t>
      </w:r>
      <w:r w:rsidR="00793E84" w:rsidRPr="00D110B9">
        <w:rPr>
          <w:rFonts w:ascii="Tahoma" w:hAnsi="Tahoma"/>
          <w:sz w:val="22"/>
        </w:rPr>
        <w:t>0.000.000,00 (</w:t>
      </w:r>
      <w:r w:rsidR="002F3EAC" w:rsidRPr="00D110B9">
        <w:rPr>
          <w:rFonts w:ascii="Tahoma" w:hAnsi="Tahoma"/>
          <w:sz w:val="22"/>
        </w:rPr>
        <w:t xml:space="preserve">cem </w:t>
      </w:r>
      <w:r w:rsidR="00793E84" w:rsidRPr="00D110B9">
        <w:rPr>
          <w:rFonts w:ascii="Tahoma" w:hAnsi="Tahoma"/>
          <w:sz w:val="22"/>
        </w:rPr>
        <w:t>milhões de reais</w:t>
      </w:r>
      <w:r w:rsidR="00793E84" w:rsidRPr="00D110B9">
        <w:rPr>
          <w:rFonts w:ascii="Tahoma" w:hAnsi="Tahoma" w:cs="Tahoma"/>
          <w:sz w:val="22"/>
          <w:szCs w:val="22"/>
        </w:rPr>
        <w:t>), e/ou (b) </w:t>
      </w:r>
      <w:r w:rsidR="0042075E" w:rsidRPr="00D110B9">
        <w:rPr>
          <w:rFonts w:ascii="Tahoma" w:hAnsi="Tahoma" w:cs="Tahoma"/>
          <w:sz w:val="22"/>
          <w:szCs w:val="22"/>
        </w:rPr>
        <w:t>d</w:t>
      </w:r>
      <w:r w:rsidR="00793E84" w:rsidRPr="00D110B9">
        <w:rPr>
          <w:rFonts w:ascii="Tahoma" w:hAnsi="Tahoma" w:cs="Tahoma"/>
          <w:sz w:val="22"/>
          <w:szCs w:val="22"/>
        </w:rPr>
        <w:t>a</w:t>
      </w:r>
      <w:r w:rsidR="00894F4E" w:rsidRPr="00D110B9">
        <w:rPr>
          <w:rFonts w:ascii="Tahoma" w:hAnsi="Tahoma" w:cs="Tahoma"/>
          <w:sz w:val="22"/>
          <w:szCs w:val="22"/>
        </w:rPr>
        <w:t xml:space="preserve"> Emissora</w:t>
      </w:r>
      <w:r w:rsidR="00793E84" w:rsidRPr="00D110B9">
        <w:rPr>
          <w:rFonts w:ascii="Tahoma" w:hAnsi="Tahoma" w:cs="Tahoma"/>
          <w:sz w:val="22"/>
          <w:szCs w:val="22"/>
        </w:rPr>
        <w:t xml:space="preserve">, em valor individual ou agregado igual </w:t>
      </w:r>
      <w:r w:rsidR="00793E84" w:rsidRPr="00D110B9">
        <w:rPr>
          <w:rFonts w:ascii="Tahoma" w:hAnsi="Tahoma" w:cs="Tahoma"/>
          <w:sz w:val="22"/>
          <w:szCs w:val="22"/>
        </w:rPr>
        <w:lastRenderedPageBreak/>
        <w:t xml:space="preserve">ou superior a </w:t>
      </w:r>
      <w:r w:rsidR="00793E84" w:rsidRPr="00D110B9">
        <w:rPr>
          <w:rFonts w:ascii="Tahoma" w:hAnsi="Tahoma"/>
          <w:sz w:val="22"/>
        </w:rPr>
        <w:t>R$</w:t>
      </w:r>
      <w:r w:rsidR="00793E84" w:rsidRPr="00D110B9">
        <w:rPr>
          <w:rFonts w:ascii="Tahoma" w:hAnsi="Tahoma" w:cs="Tahoma"/>
          <w:sz w:val="22"/>
          <w:szCs w:val="22"/>
        </w:rPr>
        <w:t> </w:t>
      </w:r>
      <w:r w:rsidR="00890164" w:rsidRPr="00D110B9">
        <w:rPr>
          <w:rFonts w:ascii="Tahoma" w:hAnsi="Tahoma"/>
          <w:sz w:val="22"/>
        </w:rPr>
        <w:t>20</w:t>
      </w:r>
      <w:r w:rsidR="00793E84" w:rsidRPr="00D110B9">
        <w:rPr>
          <w:rFonts w:ascii="Tahoma" w:hAnsi="Tahoma"/>
          <w:sz w:val="22"/>
        </w:rPr>
        <w:t>.000.000,00 (</w:t>
      </w:r>
      <w:r w:rsidR="00890164" w:rsidRPr="00D110B9">
        <w:rPr>
          <w:rFonts w:ascii="Tahoma" w:hAnsi="Tahoma"/>
          <w:sz w:val="22"/>
        </w:rPr>
        <w:t xml:space="preserve">vinte </w:t>
      </w:r>
      <w:r w:rsidR="00793E84" w:rsidRPr="00D110B9">
        <w:rPr>
          <w:rFonts w:ascii="Tahoma" w:hAnsi="Tahoma"/>
          <w:sz w:val="22"/>
        </w:rPr>
        <w:t>milhões de reais</w:t>
      </w:r>
      <w:r w:rsidR="00793E84" w:rsidRPr="00D110B9">
        <w:rPr>
          <w:rFonts w:ascii="Tahoma" w:hAnsi="Tahoma" w:cs="Tahoma"/>
          <w:sz w:val="22"/>
          <w:szCs w:val="22"/>
        </w:rPr>
        <w:t xml:space="preserve">); </w:t>
      </w:r>
      <w:r w:rsidRPr="00D110B9">
        <w:rPr>
          <w:rFonts w:ascii="Tahoma" w:hAnsi="Tahoma" w:cs="Tahoma"/>
          <w:sz w:val="22"/>
          <w:szCs w:val="22"/>
        </w:rPr>
        <w:t>observado</w:t>
      </w:r>
      <w:r w:rsidR="00793E84" w:rsidRPr="00D110B9">
        <w:rPr>
          <w:rFonts w:ascii="Tahoma" w:hAnsi="Tahoma" w:cs="Tahoma"/>
          <w:sz w:val="22"/>
          <w:szCs w:val="22"/>
        </w:rPr>
        <w:t>, em qualquer caso</w:t>
      </w:r>
      <w:r w:rsidR="005E5E82" w:rsidRPr="00D110B9">
        <w:rPr>
          <w:rFonts w:ascii="Tahoma" w:hAnsi="Tahoma" w:cs="Tahoma"/>
          <w:sz w:val="22"/>
          <w:szCs w:val="22"/>
        </w:rPr>
        <w:t>, o</w:t>
      </w:r>
      <w:r w:rsidRPr="00D110B9">
        <w:rPr>
          <w:rFonts w:ascii="Tahoma" w:hAnsi="Tahoma" w:cs="Tahoma"/>
          <w:sz w:val="22"/>
          <w:szCs w:val="22"/>
        </w:rPr>
        <w:t xml:space="preserve"> prazo de cura de </w:t>
      </w:r>
      <w:r w:rsidR="003A5D06" w:rsidRPr="00D110B9">
        <w:rPr>
          <w:rFonts w:ascii="Tahoma" w:hAnsi="Tahoma" w:cs="Tahoma"/>
          <w:sz w:val="22"/>
          <w:szCs w:val="22"/>
        </w:rPr>
        <w:t xml:space="preserve">30 </w:t>
      </w:r>
      <w:r w:rsidRPr="00D110B9">
        <w:rPr>
          <w:rFonts w:ascii="Tahoma" w:hAnsi="Tahoma" w:cs="Tahoma"/>
          <w:sz w:val="22"/>
          <w:szCs w:val="22"/>
        </w:rPr>
        <w:t>(</w:t>
      </w:r>
      <w:r w:rsidR="003A5D06" w:rsidRPr="00D110B9">
        <w:rPr>
          <w:rFonts w:ascii="Tahoma" w:hAnsi="Tahoma" w:cs="Tahoma"/>
          <w:sz w:val="22"/>
          <w:szCs w:val="22"/>
        </w:rPr>
        <w:t>trinta</w:t>
      </w:r>
      <w:r w:rsidRPr="00D110B9">
        <w:rPr>
          <w:rFonts w:ascii="Tahoma" w:hAnsi="Tahoma" w:cs="Tahoma"/>
          <w:sz w:val="22"/>
          <w:szCs w:val="22"/>
        </w:rPr>
        <w:t>) dias corridos.</w:t>
      </w:r>
    </w:p>
    <w:p w14:paraId="4FBF3434" w14:textId="77777777" w:rsidR="00901E2A" w:rsidRPr="00BA651C" w:rsidRDefault="00901E2A">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u w:val="single"/>
        </w:rPr>
      </w:pPr>
      <w:r w:rsidRPr="00BA651C">
        <w:rPr>
          <w:rFonts w:ascii="Tahoma" w:hAnsi="Tahoma" w:cs="Tahoma"/>
          <w:sz w:val="22"/>
          <w:szCs w:val="22"/>
          <w:u w:val="single"/>
        </w:rPr>
        <w:t>Restrição de ativos</w:t>
      </w:r>
      <w:r w:rsidRPr="00BA651C">
        <w:rPr>
          <w:rFonts w:ascii="Tahoma" w:hAnsi="Tahoma" w:cs="Tahoma"/>
          <w:sz w:val="22"/>
          <w:szCs w:val="22"/>
        </w:rPr>
        <w:t xml:space="preserve">. Existência de qualquer decisão administrativa ou judicial ou medida </w:t>
      </w:r>
      <w:r w:rsidR="00044C2B" w:rsidRPr="00BA651C">
        <w:rPr>
          <w:rFonts w:ascii="Tahoma" w:hAnsi="Tahoma" w:cs="Tahoma"/>
          <w:sz w:val="22"/>
          <w:szCs w:val="22"/>
        </w:rPr>
        <w:t xml:space="preserve">tomada </w:t>
      </w:r>
      <w:r w:rsidRPr="00BA651C">
        <w:rPr>
          <w:rFonts w:ascii="Tahoma" w:hAnsi="Tahoma" w:cs="Tahoma"/>
          <w:sz w:val="22"/>
          <w:szCs w:val="22"/>
        </w:rPr>
        <w:t xml:space="preserve">por autoridade governamental com o objetivo de sequestrar, expropriar, nacionalizar ou de outra forma </w:t>
      </w:r>
      <w:r w:rsidR="00A04697" w:rsidRPr="00BA651C">
        <w:rPr>
          <w:rFonts w:ascii="Tahoma" w:hAnsi="Tahoma" w:cs="Tahoma"/>
          <w:sz w:val="22"/>
          <w:szCs w:val="22"/>
        </w:rPr>
        <w:t>adquirir</w:t>
      </w:r>
      <w:r w:rsidRPr="00BA651C">
        <w:rPr>
          <w:rFonts w:ascii="Tahoma" w:hAnsi="Tahoma" w:cs="Tahoma"/>
          <w:sz w:val="22"/>
          <w:szCs w:val="22"/>
        </w:rPr>
        <w:t xml:space="preserve"> compulsoriamente os ativos relevantes da Emissora</w:t>
      </w:r>
      <w:r w:rsidR="00A04697" w:rsidRPr="00BA651C">
        <w:rPr>
          <w:rFonts w:ascii="Tahoma" w:hAnsi="Tahoma" w:cs="Tahoma"/>
          <w:sz w:val="22"/>
          <w:szCs w:val="22"/>
        </w:rPr>
        <w:t xml:space="preserve"> e/ou</w:t>
      </w:r>
      <w:r w:rsidRPr="00BA651C">
        <w:rPr>
          <w:rFonts w:ascii="Tahoma" w:hAnsi="Tahoma" w:cs="Tahoma"/>
          <w:sz w:val="22"/>
          <w:szCs w:val="22"/>
        </w:rPr>
        <w:t xml:space="preserve"> da </w:t>
      </w:r>
      <w:r w:rsidR="00894F4E" w:rsidRPr="00BA651C">
        <w:rPr>
          <w:rFonts w:ascii="Tahoma" w:hAnsi="Tahoma" w:cs="Tahoma"/>
          <w:sz w:val="22"/>
          <w:szCs w:val="22"/>
        </w:rPr>
        <w:t>Garantidora</w:t>
      </w:r>
      <w:r w:rsidRPr="00BA651C">
        <w:rPr>
          <w:rFonts w:ascii="Tahoma" w:hAnsi="Tahoma" w:cs="Tahoma"/>
          <w:sz w:val="22"/>
          <w:szCs w:val="22"/>
        </w:rPr>
        <w:t>, que possa causa</w:t>
      </w:r>
      <w:r w:rsidR="00044C2B" w:rsidRPr="00BA651C">
        <w:rPr>
          <w:rFonts w:ascii="Tahoma" w:hAnsi="Tahoma" w:cs="Tahoma"/>
          <w:sz w:val="22"/>
          <w:szCs w:val="22"/>
        </w:rPr>
        <w:t>r</w:t>
      </w:r>
      <w:r w:rsidRPr="00BA651C">
        <w:rPr>
          <w:rFonts w:ascii="Tahoma" w:hAnsi="Tahoma" w:cs="Tahoma"/>
          <w:sz w:val="22"/>
          <w:szCs w:val="22"/>
        </w:rPr>
        <w:t xml:space="preserve"> uma Mudança Adversa Relevante.</w:t>
      </w:r>
      <w:r w:rsidRPr="00BA651C">
        <w:rPr>
          <w:rFonts w:ascii="Tahoma" w:hAnsi="Tahoma" w:cs="Tahoma"/>
          <w:sz w:val="22"/>
          <w:szCs w:val="22"/>
          <w:u w:val="single"/>
        </w:rPr>
        <w:t xml:space="preserve"> </w:t>
      </w:r>
    </w:p>
    <w:p w14:paraId="754283A2" w14:textId="77777777" w:rsidR="00EE60C2" w:rsidRPr="00BA651C" w:rsidRDefault="007319B3">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Destinação dos Recursos</w:t>
      </w:r>
      <w:r w:rsidRPr="00BA651C">
        <w:rPr>
          <w:rFonts w:ascii="Tahoma" w:hAnsi="Tahoma" w:cs="Tahoma"/>
          <w:sz w:val="22"/>
          <w:szCs w:val="22"/>
        </w:rPr>
        <w:t xml:space="preserve">. Utilização, pela </w:t>
      </w:r>
      <w:r w:rsidR="00B00FA9" w:rsidRPr="00BA651C">
        <w:rPr>
          <w:rFonts w:ascii="Tahoma" w:hAnsi="Tahoma" w:cs="Tahoma"/>
          <w:sz w:val="22"/>
          <w:szCs w:val="22"/>
        </w:rPr>
        <w:t>Emissora</w:t>
      </w:r>
      <w:r w:rsidRPr="00BA651C">
        <w:rPr>
          <w:rFonts w:ascii="Tahoma" w:hAnsi="Tahoma" w:cs="Tahoma"/>
          <w:sz w:val="22"/>
          <w:szCs w:val="22"/>
        </w:rPr>
        <w:t>, dos recursos obtidos com a Emissão para prop</w:t>
      </w:r>
      <w:r w:rsidR="00044C2B" w:rsidRPr="00BA651C">
        <w:rPr>
          <w:rFonts w:ascii="Tahoma" w:hAnsi="Tahoma" w:cs="Tahoma"/>
          <w:sz w:val="22"/>
          <w:szCs w:val="22"/>
        </w:rPr>
        <w:t>ó</w:t>
      </w:r>
      <w:r w:rsidRPr="00BA651C">
        <w:rPr>
          <w:rFonts w:ascii="Tahoma" w:hAnsi="Tahoma" w:cs="Tahoma"/>
          <w:sz w:val="22"/>
          <w:szCs w:val="22"/>
        </w:rPr>
        <w:t xml:space="preserve">sito diferente daquele previsto nesta Escritura de Emissão. </w:t>
      </w:r>
    </w:p>
    <w:p w14:paraId="13C0C867" w14:textId="77777777" w:rsidR="007319B3" w:rsidRPr="00BA651C" w:rsidRDefault="009C3038">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 xml:space="preserve">Contrato </w:t>
      </w:r>
      <w:r w:rsidR="007C43B2" w:rsidRPr="00BA651C">
        <w:rPr>
          <w:rFonts w:ascii="Tahoma" w:hAnsi="Tahoma" w:cs="Tahoma"/>
          <w:sz w:val="22"/>
          <w:szCs w:val="22"/>
          <w:u w:val="single"/>
        </w:rPr>
        <w:t xml:space="preserve">de </w:t>
      </w:r>
      <w:r w:rsidR="006257E1" w:rsidRPr="00BA651C">
        <w:rPr>
          <w:rFonts w:ascii="Tahoma" w:hAnsi="Tahoma" w:cs="Tahoma"/>
          <w:sz w:val="22"/>
          <w:szCs w:val="22"/>
          <w:u w:val="single"/>
        </w:rPr>
        <w:t>Concessão</w:t>
      </w:r>
      <w:r w:rsidR="007C43B2" w:rsidRPr="00BA651C">
        <w:rPr>
          <w:rFonts w:ascii="Tahoma" w:hAnsi="Tahoma" w:cs="Tahoma"/>
          <w:sz w:val="22"/>
          <w:szCs w:val="22"/>
        </w:rPr>
        <w:t xml:space="preserve">. </w:t>
      </w:r>
      <w:r w:rsidR="008A3F00" w:rsidRPr="00BA651C">
        <w:rPr>
          <w:rFonts w:ascii="Tahoma" w:hAnsi="Tahoma" w:cs="Tahoma"/>
          <w:sz w:val="22"/>
          <w:szCs w:val="22"/>
        </w:rPr>
        <w:t>E</w:t>
      </w:r>
      <w:r w:rsidR="00494492" w:rsidRPr="00BA651C">
        <w:rPr>
          <w:rFonts w:ascii="Tahoma" w:hAnsi="Tahoma" w:cs="Tahoma"/>
          <w:sz w:val="22"/>
          <w:szCs w:val="22"/>
        </w:rPr>
        <w:t xml:space="preserve">xtinção </w:t>
      </w:r>
      <w:r w:rsidR="00757F36" w:rsidRPr="00BA651C">
        <w:rPr>
          <w:rFonts w:ascii="Tahoma" w:hAnsi="Tahoma" w:cs="Tahoma"/>
          <w:sz w:val="22"/>
          <w:szCs w:val="22"/>
        </w:rPr>
        <w:t>do</w:t>
      </w:r>
      <w:r w:rsidR="00494492" w:rsidRPr="00BA651C">
        <w:rPr>
          <w:rFonts w:ascii="Tahoma" w:hAnsi="Tahoma" w:cs="Tahoma"/>
          <w:sz w:val="22"/>
          <w:szCs w:val="22"/>
        </w:rPr>
        <w:t xml:space="preserve"> Contrato de Concessão, inclusive, por quaisquer dos motivos a seguir: (a) advento do termo contratual; (b) encampação do serviço; (c) caducidade; (d) rescisão; ou (e) anulação decorrente de vicio ou irregularidade constatados no procedimento ou no ato de sua outorga.</w:t>
      </w:r>
    </w:p>
    <w:p w14:paraId="65D4D648" w14:textId="77777777" w:rsidR="00901E2A" w:rsidRPr="00BA651C" w:rsidRDefault="00901E2A">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Autorizações e licenças</w:t>
      </w:r>
      <w:r w:rsidRPr="00BA651C">
        <w:rPr>
          <w:rFonts w:ascii="Tahoma" w:hAnsi="Tahoma" w:cs="Tahoma"/>
          <w:sz w:val="22"/>
          <w:szCs w:val="22"/>
        </w:rPr>
        <w:t xml:space="preserve">. Não obtenção ou renovação tempestiva das licenças, autorizações ou qualquer outra forma de aprovação governamental necessária para realização do seu objeto social e que sejam necessárias (incluindo, mas não se limitando, </w:t>
      </w:r>
      <w:r w:rsidR="005C4B7B" w:rsidRPr="00BA651C">
        <w:rPr>
          <w:rFonts w:ascii="Tahoma" w:hAnsi="Tahoma" w:cs="Tahoma"/>
          <w:sz w:val="22"/>
          <w:szCs w:val="22"/>
        </w:rPr>
        <w:t xml:space="preserve">a aspectos </w:t>
      </w:r>
      <w:r w:rsidRPr="00BA651C">
        <w:rPr>
          <w:rFonts w:ascii="Tahoma" w:hAnsi="Tahoma" w:cs="Tahoma"/>
          <w:sz w:val="22"/>
          <w:szCs w:val="22"/>
        </w:rPr>
        <w:t>regulatóri</w:t>
      </w:r>
      <w:r w:rsidR="005C4B7B" w:rsidRPr="00BA651C">
        <w:rPr>
          <w:rFonts w:ascii="Tahoma" w:hAnsi="Tahoma" w:cs="Tahoma"/>
          <w:sz w:val="22"/>
          <w:szCs w:val="22"/>
        </w:rPr>
        <w:t>o</w:t>
      </w:r>
      <w:r w:rsidRPr="00BA651C">
        <w:rPr>
          <w:rFonts w:ascii="Tahoma" w:hAnsi="Tahoma" w:cs="Tahoma"/>
          <w:sz w:val="22"/>
          <w:szCs w:val="22"/>
        </w:rPr>
        <w:t xml:space="preserve">s, sociais e ambientais) para construção, implementação e/ou operação do Projeto, </w:t>
      </w:r>
      <w:r w:rsidR="005C4B7B" w:rsidRPr="00BA651C">
        <w:rPr>
          <w:rFonts w:ascii="Tahoma" w:hAnsi="Tahoma" w:cs="Tahoma"/>
          <w:sz w:val="22"/>
          <w:szCs w:val="22"/>
        </w:rPr>
        <w:t>conforme</w:t>
      </w:r>
      <w:r w:rsidRPr="00BA651C">
        <w:rPr>
          <w:rFonts w:ascii="Tahoma" w:hAnsi="Tahoma" w:cs="Tahoma"/>
          <w:sz w:val="22"/>
          <w:szCs w:val="22"/>
        </w:rPr>
        <w:t xml:space="preserve"> o estágio do </w:t>
      </w:r>
      <w:r w:rsidR="005C4B7B" w:rsidRPr="00BA651C">
        <w:rPr>
          <w:rFonts w:ascii="Tahoma" w:hAnsi="Tahoma" w:cs="Tahoma"/>
          <w:sz w:val="22"/>
          <w:szCs w:val="22"/>
        </w:rPr>
        <w:t>seu desenvolvimento</w:t>
      </w:r>
      <w:r w:rsidRPr="00BA651C">
        <w:rPr>
          <w:rFonts w:ascii="Tahoma" w:hAnsi="Tahoma" w:cs="Tahoma"/>
          <w:sz w:val="22"/>
          <w:szCs w:val="22"/>
        </w:rPr>
        <w:t xml:space="preserve">, </w:t>
      </w:r>
      <w:r w:rsidR="005C4B7B" w:rsidRPr="00BA651C">
        <w:rPr>
          <w:rFonts w:ascii="Tahoma" w:hAnsi="Tahoma" w:cs="Tahoma"/>
          <w:sz w:val="22"/>
          <w:szCs w:val="22"/>
        </w:rPr>
        <w:t xml:space="preserve">de acordo com </w:t>
      </w:r>
      <w:r w:rsidRPr="00BA651C">
        <w:rPr>
          <w:rFonts w:ascii="Tahoma" w:hAnsi="Tahoma" w:cs="Tahoma"/>
          <w:sz w:val="22"/>
          <w:szCs w:val="22"/>
        </w:rPr>
        <w:t>a legislação aplicável</w:t>
      </w:r>
      <w:r w:rsidR="00B931D1" w:rsidRPr="00BA651C">
        <w:rPr>
          <w:rFonts w:ascii="Tahoma" w:hAnsi="Tahoma" w:cs="Tahoma"/>
          <w:sz w:val="22"/>
          <w:szCs w:val="22"/>
        </w:rPr>
        <w:t>, exceto em relação a atrasos de renovações cuja solicitação de tenha sido realizada tempestivamente, com atendimento dos requisitos aplicáveis e nos termos da legislação soci</w:t>
      </w:r>
      <w:r w:rsidR="004F5E3F" w:rsidRPr="00BA651C">
        <w:rPr>
          <w:rFonts w:ascii="Tahoma" w:hAnsi="Tahoma" w:cs="Tahoma"/>
          <w:sz w:val="22"/>
          <w:szCs w:val="22"/>
        </w:rPr>
        <w:t>o</w:t>
      </w:r>
      <w:r w:rsidR="00B931D1" w:rsidRPr="00BA651C">
        <w:rPr>
          <w:rFonts w:ascii="Tahoma" w:hAnsi="Tahoma" w:cs="Tahoma"/>
          <w:sz w:val="22"/>
          <w:szCs w:val="22"/>
        </w:rPr>
        <w:t>ambiental</w:t>
      </w:r>
      <w:r w:rsidRPr="00BA651C">
        <w:rPr>
          <w:rFonts w:ascii="Tahoma" w:hAnsi="Tahoma" w:cs="Tahoma"/>
          <w:sz w:val="22"/>
          <w:szCs w:val="22"/>
        </w:rPr>
        <w:t>.</w:t>
      </w:r>
    </w:p>
    <w:p w14:paraId="312D7135" w14:textId="5F3E9638" w:rsidR="009E2793" w:rsidRPr="00BA651C" w:rsidRDefault="009E2793">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 xml:space="preserve">Invalidade, nulidade ou </w:t>
      </w:r>
      <w:r w:rsidR="005C2939" w:rsidRPr="00BA651C">
        <w:rPr>
          <w:rFonts w:ascii="Tahoma" w:hAnsi="Tahoma" w:cs="Tahoma"/>
          <w:sz w:val="22"/>
          <w:szCs w:val="22"/>
          <w:u w:val="single"/>
        </w:rPr>
        <w:t>inexequibilidade</w:t>
      </w:r>
      <w:r w:rsidRPr="00BA651C">
        <w:rPr>
          <w:rFonts w:ascii="Tahoma" w:hAnsi="Tahoma" w:cs="Tahoma"/>
          <w:sz w:val="22"/>
          <w:szCs w:val="22"/>
        </w:rPr>
        <w:t>. Invalidade, nulidade ou inex</w:t>
      </w:r>
      <w:r w:rsidR="00044C2B" w:rsidRPr="00BA651C">
        <w:rPr>
          <w:rFonts w:ascii="Tahoma" w:hAnsi="Tahoma" w:cs="Tahoma"/>
          <w:sz w:val="22"/>
          <w:szCs w:val="22"/>
        </w:rPr>
        <w:t>equibilidade</w:t>
      </w:r>
      <w:r w:rsidRPr="00BA651C">
        <w:rPr>
          <w:rFonts w:ascii="Tahoma" w:hAnsi="Tahoma" w:cs="Tahoma"/>
          <w:sz w:val="22"/>
          <w:szCs w:val="22"/>
        </w:rPr>
        <w:t xml:space="preserve"> desta Escritura de Emissão e/ou qualquer dos demais Documento</w:t>
      </w:r>
      <w:r w:rsidR="004A08A4" w:rsidRPr="00BA651C">
        <w:rPr>
          <w:rFonts w:ascii="Tahoma" w:hAnsi="Tahoma" w:cs="Tahoma"/>
          <w:sz w:val="22"/>
          <w:szCs w:val="22"/>
        </w:rPr>
        <w:t>s</w:t>
      </w:r>
      <w:r w:rsidRPr="00BA651C">
        <w:rPr>
          <w:rFonts w:ascii="Tahoma" w:hAnsi="Tahoma" w:cs="Tahoma"/>
          <w:sz w:val="22"/>
          <w:szCs w:val="22"/>
        </w:rPr>
        <w:t xml:space="preserve"> da Operação. </w:t>
      </w:r>
    </w:p>
    <w:p w14:paraId="375CCB0E" w14:textId="77777777" w:rsidR="00470D79" w:rsidRPr="00BA651C" w:rsidRDefault="00A04697">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 xml:space="preserve">Questionamentos </w:t>
      </w:r>
      <w:r w:rsidR="00470D79" w:rsidRPr="00BA651C">
        <w:rPr>
          <w:rFonts w:ascii="Tahoma" w:hAnsi="Tahoma" w:cs="Tahoma"/>
          <w:sz w:val="22"/>
          <w:szCs w:val="22"/>
          <w:u w:val="single"/>
        </w:rPr>
        <w:t>pela Emissora</w:t>
      </w:r>
      <w:r w:rsidR="006257E1" w:rsidRPr="00BA651C">
        <w:rPr>
          <w:rFonts w:ascii="Tahoma" w:hAnsi="Tahoma" w:cs="Tahoma"/>
          <w:sz w:val="22"/>
          <w:szCs w:val="22"/>
          <w:u w:val="single"/>
        </w:rPr>
        <w:t xml:space="preserve"> e/ou pela </w:t>
      </w:r>
      <w:r w:rsidR="001D43E9" w:rsidRPr="00BA651C">
        <w:rPr>
          <w:rFonts w:ascii="Tahoma" w:hAnsi="Tahoma" w:cs="Tahoma"/>
          <w:sz w:val="22"/>
          <w:szCs w:val="22"/>
          <w:u w:val="single"/>
        </w:rPr>
        <w:t>Garantidora</w:t>
      </w:r>
      <w:r w:rsidR="00470D79" w:rsidRPr="00BA651C">
        <w:rPr>
          <w:rFonts w:ascii="Tahoma" w:hAnsi="Tahoma" w:cs="Tahoma"/>
          <w:sz w:val="22"/>
          <w:szCs w:val="22"/>
        </w:rPr>
        <w:t xml:space="preserve">. Caso a Escritura de Emissão e/ou os Documentos da Operação sejam </w:t>
      </w:r>
      <w:r w:rsidRPr="00BA651C">
        <w:rPr>
          <w:rFonts w:ascii="Tahoma" w:hAnsi="Tahoma" w:cs="Tahoma"/>
          <w:sz w:val="22"/>
          <w:szCs w:val="22"/>
        </w:rPr>
        <w:t xml:space="preserve">questionados </w:t>
      </w:r>
      <w:r w:rsidR="00470D79" w:rsidRPr="00BA651C">
        <w:rPr>
          <w:rFonts w:ascii="Tahoma" w:hAnsi="Tahoma" w:cs="Tahoma"/>
          <w:sz w:val="22"/>
          <w:szCs w:val="22"/>
        </w:rPr>
        <w:t>judicialmente pela Emissora</w:t>
      </w:r>
      <w:r w:rsidR="006257E1" w:rsidRPr="00BA651C">
        <w:rPr>
          <w:rFonts w:ascii="Tahoma" w:hAnsi="Tahoma" w:cs="Tahoma"/>
          <w:sz w:val="22"/>
          <w:szCs w:val="22"/>
        </w:rPr>
        <w:t xml:space="preserve"> e/ou</w:t>
      </w:r>
      <w:r w:rsidR="00470D79" w:rsidRPr="00BA651C">
        <w:rPr>
          <w:rFonts w:ascii="Tahoma" w:hAnsi="Tahoma" w:cs="Tahoma"/>
          <w:sz w:val="22"/>
          <w:szCs w:val="22"/>
        </w:rPr>
        <w:t xml:space="preserve"> </w:t>
      </w:r>
      <w:r w:rsidRPr="00BA651C">
        <w:rPr>
          <w:rFonts w:ascii="Tahoma" w:hAnsi="Tahoma" w:cs="Tahoma"/>
          <w:sz w:val="22"/>
          <w:szCs w:val="22"/>
        </w:rPr>
        <w:t xml:space="preserve">pela </w:t>
      </w:r>
      <w:r w:rsidR="00894F4E" w:rsidRPr="00BA651C">
        <w:rPr>
          <w:rFonts w:ascii="Tahoma" w:hAnsi="Tahoma" w:cs="Tahoma"/>
          <w:sz w:val="22"/>
          <w:szCs w:val="22"/>
        </w:rPr>
        <w:t>Garantidora</w:t>
      </w:r>
      <w:r w:rsidR="00470D79" w:rsidRPr="00BA651C">
        <w:rPr>
          <w:rFonts w:ascii="Tahoma" w:hAnsi="Tahoma" w:cs="Tahoma"/>
          <w:sz w:val="22"/>
          <w:szCs w:val="22"/>
        </w:rPr>
        <w:t>.</w:t>
      </w:r>
    </w:p>
    <w:p w14:paraId="7DE6B8E4" w14:textId="77777777" w:rsidR="00470D79" w:rsidRPr="00BA651C" w:rsidRDefault="00A04697">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 xml:space="preserve">Questionamentos </w:t>
      </w:r>
      <w:r w:rsidR="00470D79" w:rsidRPr="00BA651C">
        <w:rPr>
          <w:rFonts w:ascii="Tahoma" w:hAnsi="Tahoma" w:cs="Tahoma"/>
          <w:sz w:val="22"/>
          <w:szCs w:val="22"/>
          <w:u w:val="single"/>
        </w:rPr>
        <w:t>por terceiros</w:t>
      </w:r>
      <w:r w:rsidR="00470D79" w:rsidRPr="00BA651C">
        <w:rPr>
          <w:rFonts w:ascii="Tahoma" w:hAnsi="Tahoma" w:cs="Tahoma"/>
          <w:sz w:val="22"/>
          <w:szCs w:val="22"/>
        </w:rPr>
        <w:t xml:space="preserve">. Caso a Escritura de Emissão e/ou os Documentos da Operação sejam </w:t>
      </w:r>
      <w:r w:rsidRPr="00BA651C">
        <w:rPr>
          <w:rFonts w:ascii="Tahoma" w:hAnsi="Tahoma" w:cs="Tahoma"/>
          <w:sz w:val="22"/>
          <w:szCs w:val="22"/>
        </w:rPr>
        <w:t xml:space="preserve">questionados </w:t>
      </w:r>
      <w:r w:rsidR="00470D79" w:rsidRPr="00BA651C">
        <w:rPr>
          <w:rFonts w:ascii="Tahoma" w:hAnsi="Tahoma" w:cs="Tahoma"/>
          <w:sz w:val="22"/>
          <w:szCs w:val="22"/>
        </w:rPr>
        <w:t xml:space="preserve">judicialmente por terceiros, desde que tal </w:t>
      </w:r>
      <w:r w:rsidR="00044C2B" w:rsidRPr="00BA651C">
        <w:rPr>
          <w:rFonts w:ascii="Tahoma" w:hAnsi="Tahoma" w:cs="Tahoma"/>
          <w:sz w:val="22"/>
          <w:szCs w:val="22"/>
        </w:rPr>
        <w:t>questionamento</w:t>
      </w:r>
      <w:r w:rsidR="00470D79" w:rsidRPr="00BA651C">
        <w:rPr>
          <w:rFonts w:ascii="Tahoma" w:hAnsi="Tahoma" w:cs="Tahoma"/>
          <w:sz w:val="22"/>
          <w:szCs w:val="22"/>
        </w:rPr>
        <w:t xml:space="preserve"> não seja </w:t>
      </w:r>
      <w:r w:rsidR="005C2939" w:rsidRPr="00BA651C">
        <w:rPr>
          <w:rFonts w:ascii="Tahoma" w:hAnsi="Tahoma" w:cs="Tahoma"/>
          <w:sz w:val="22"/>
          <w:szCs w:val="22"/>
        </w:rPr>
        <w:t>contestado</w:t>
      </w:r>
      <w:r w:rsidR="00BE4019" w:rsidRPr="00BA651C">
        <w:rPr>
          <w:rFonts w:ascii="Tahoma" w:hAnsi="Tahoma" w:cs="Tahoma"/>
          <w:sz w:val="22"/>
          <w:szCs w:val="22"/>
        </w:rPr>
        <w:t xml:space="preserve">, </w:t>
      </w:r>
      <w:r w:rsidR="00470D79" w:rsidRPr="00BA651C">
        <w:rPr>
          <w:rFonts w:ascii="Tahoma" w:hAnsi="Tahoma" w:cs="Tahoma"/>
          <w:sz w:val="22"/>
          <w:szCs w:val="22"/>
        </w:rPr>
        <w:t>suspens</w:t>
      </w:r>
      <w:r w:rsidR="00044C2B" w:rsidRPr="00BA651C">
        <w:rPr>
          <w:rFonts w:ascii="Tahoma" w:hAnsi="Tahoma" w:cs="Tahoma"/>
          <w:sz w:val="22"/>
          <w:szCs w:val="22"/>
        </w:rPr>
        <w:t>o</w:t>
      </w:r>
      <w:r w:rsidR="00470D79" w:rsidRPr="00BA651C">
        <w:rPr>
          <w:rFonts w:ascii="Tahoma" w:hAnsi="Tahoma" w:cs="Tahoma"/>
          <w:sz w:val="22"/>
          <w:szCs w:val="22"/>
        </w:rPr>
        <w:t xml:space="preserve"> </w:t>
      </w:r>
      <w:r w:rsidR="00BE4019" w:rsidRPr="00BA651C">
        <w:rPr>
          <w:rFonts w:ascii="Tahoma" w:hAnsi="Tahoma" w:cs="Tahoma"/>
          <w:sz w:val="22"/>
          <w:szCs w:val="22"/>
        </w:rPr>
        <w:t xml:space="preserve">ou arquivado pela Emissora </w:t>
      </w:r>
      <w:r w:rsidR="00470D79" w:rsidRPr="00BA651C">
        <w:rPr>
          <w:rFonts w:ascii="Tahoma" w:hAnsi="Tahoma" w:cs="Tahoma"/>
          <w:sz w:val="22"/>
          <w:szCs w:val="22"/>
        </w:rPr>
        <w:t>em 15 (quinze) Dias Úteis.</w:t>
      </w:r>
      <w:r w:rsidR="004A08A4" w:rsidRPr="00BA651C">
        <w:rPr>
          <w:rFonts w:ascii="Tahoma" w:hAnsi="Tahoma" w:cs="Tahoma"/>
          <w:sz w:val="22"/>
          <w:szCs w:val="22"/>
        </w:rPr>
        <w:t xml:space="preserve"> </w:t>
      </w:r>
    </w:p>
    <w:p w14:paraId="174FF6BF" w14:textId="77777777" w:rsidR="009E2793" w:rsidRPr="00BA651C" w:rsidRDefault="009E2793">
      <w:pPr>
        <w:pStyle w:val="PargrafodaLista"/>
        <w:numPr>
          <w:ilvl w:val="0"/>
          <w:numId w:val="12"/>
        </w:numPr>
        <w:autoSpaceDE/>
        <w:autoSpaceDN/>
        <w:adjustRightInd/>
        <w:spacing w:before="120" w:after="120"/>
        <w:ind w:left="1418" w:hanging="709"/>
        <w:contextualSpacing w:val="0"/>
        <w:jc w:val="both"/>
        <w:rPr>
          <w:rFonts w:ascii="Tahoma" w:hAnsi="Tahoma" w:cs="Tahoma"/>
          <w:sz w:val="22"/>
          <w:szCs w:val="22"/>
        </w:rPr>
      </w:pPr>
      <w:r w:rsidRPr="00BA651C">
        <w:rPr>
          <w:rFonts w:ascii="Tahoma" w:hAnsi="Tahoma" w:cs="Tahoma"/>
          <w:sz w:val="22"/>
          <w:szCs w:val="22"/>
          <w:u w:val="single"/>
        </w:rPr>
        <w:t>Cessão</w:t>
      </w:r>
      <w:r w:rsidRPr="00BA651C">
        <w:rPr>
          <w:rFonts w:ascii="Tahoma" w:hAnsi="Tahoma" w:cs="Tahoma"/>
          <w:sz w:val="22"/>
          <w:szCs w:val="22"/>
        </w:rPr>
        <w:t xml:space="preserve">. Transferência ou qualquer outra forma de cessão ou promessa de cessão desta Escritura de Emissão, do </w:t>
      </w:r>
      <w:r w:rsidR="00221A27" w:rsidRPr="00BA651C">
        <w:rPr>
          <w:rFonts w:ascii="Tahoma" w:hAnsi="Tahoma" w:cs="Tahoma"/>
          <w:sz w:val="22"/>
          <w:szCs w:val="22"/>
        </w:rPr>
        <w:t>Contrato de Garantia</w:t>
      </w:r>
      <w:r w:rsidRPr="00BA651C">
        <w:rPr>
          <w:rFonts w:ascii="Tahoma" w:hAnsi="Tahoma" w:cs="Tahoma"/>
          <w:sz w:val="22"/>
          <w:szCs w:val="22"/>
        </w:rPr>
        <w:t xml:space="preserve"> ou dos Documentos do Projeto, sem a prévia anuência dos Debenturistas.</w:t>
      </w:r>
    </w:p>
    <w:p w14:paraId="71B9B0DC" w14:textId="77777777" w:rsidR="00AE07D5" w:rsidRPr="00BA651C" w:rsidRDefault="00145FC6">
      <w:pPr>
        <w:spacing w:before="120" w:after="120"/>
        <w:ind w:left="1418" w:hanging="851"/>
        <w:jc w:val="both"/>
        <w:rPr>
          <w:rFonts w:ascii="Tahoma" w:hAnsi="Tahoma" w:cs="Tahoma"/>
          <w:sz w:val="22"/>
          <w:szCs w:val="22"/>
        </w:rPr>
      </w:pPr>
      <w:r w:rsidRPr="00BA651C">
        <w:rPr>
          <w:rFonts w:ascii="Tahoma" w:hAnsi="Tahoma" w:cs="Tahoma"/>
          <w:sz w:val="22"/>
          <w:szCs w:val="22"/>
        </w:rPr>
        <w:t>8.1.1</w:t>
      </w:r>
      <w:r w:rsidR="00316AC2" w:rsidRPr="00BA651C">
        <w:rPr>
          <w:rFonts w:ascii="Tahoma" w:hAnsi="Tahoma" w:cs="Tahoma"/>
          <w:sz w:val="22"/>
          <w:szCs w:val="22"/>
        </w:rPr>
        <w:tab/>
      </w:r>
      <w:r w:rsidR="007C43B2" w:rsidRPr="00BA651C">
        <w:rPr>
          <w:rFonts w:ascii="Tahoma" w:hAnsi="Tahoma" w:cs="Tahoma"/>
          <w:sz w:val="22"/>
          <w:szCs w:val="22"/>
        </w:rPr>
        <w:t>Mediante</w:t>
      </w:r>
      <w:r w:rsidRPr="00BA651C">
        <w:rPr>
          <w:rFonts w:ascii="Tahoma" w:hAnsi="Tahoma" w:cs="Tahoma"/>
          <w:sz w:val="22"/>
          <w:szCs w:val="22"/>
        </w:rPr>
        <w:t xml:space="preserve"> </w:t>
      </w:r>
      <w:r w:rsidR="007C43B2" w:rsidRPr="00BA651C">
        <w:rPr>
          <w:rFonts w:ascii="Tahoma" w:hAnsi="Tahoma" w:cs="Tahoma"/>
          <w:sz w:val="22"/>
          <w:szCs w:val="22"/>
        </w:rPr>
        <w:t xml:space="preserve">a </w:t>
      </w:r>
      <w:r w:rsidRPr="00BA651C">
        <w:rPr>
          <w:rFonts w:ascii="Tahoma" w:hAnsi="Tahoma" w:cs="Tahoma"/>
          <w:sz w:val="22"/>
          <w:szCs w:val="22"/>
        </w:rPr>
        <w:t xml:space="preserve">ocorrência dos </w:t>
      </w:r>
      <w:r w:rsidR="007C43B2" w:rsidRPr="00BA651C">
        <w:rPr>
          <w:rFonts w:ascii="Tahoma" w:hAnsi="Tahoma" w:cs="Tahoma"/>
          <w:sz w:val="22"/>
          <w:szCs w:val="22"/>
        </w:rPr>
        <w:t>E</w:t>
      </w:r>
      <w:r w:rsidRPr="00BA651C">
        <w:rPr>
          <w:rFonts w:ascii="Tahoma" w:hAnsi="Tahoma" w:cs="Tahoma"/>
          <w:sz w:val="22"/>
          <w:szCs w:val="22"/>
        </w:rPr>
        <w:t xml:space="preserve">ventos de </w:t>
      </w:r>
      <w:r w:rsidR="007C43B2" w:rsidRPr="00BA651C">
        <w:rPr>
          <w:rFonts w:ascii="Tahoma" w:hAnsi="Tahoma" w:cs="Tahoma"/>
          <w:sz w:val="22"/>
          <w:szCs w:val="22"/>
        </w:rPr>
        <w:t>I</w:t>
      </w:r>
      <w:r w:rsidRPr="00BA651C">
        <w:rPr>
          <w:rFonts w:ascii="Tahoma" w:hAnsi="Tahoma" w:cs="Tahoma"/>
          <w:sz w:val="22"/>
          <w:szCs w:val="22"/>
        </w:rPr>
        <w:t>nadimplemento</w:t>
      </w:r>
      <w:r w:rsidR="000B15EF" w:rsidRPr="00BA651C">
        <w:rPr>
          <w:rFonts w:ascii="Tahoma" w:hAnsi="Tahoma" w:cs="Tahoma"/>
          <w:sz w:val="22"/>
          <w:szCs w:val="22"/>
        </w:rPr>
        <w:t xml:space="preserve"> e decurso dos prazos respectivamente</w:t>
      </w:r>
      <w:r w:rsidRPr="00BA651C">
        <w:rPr>
          <w:rFonts w:ascii="Tahoma" w:hAnsi="Tahoma" w:cs="Tahoma"/>
          <w:sz w:val="22"/>
          <w:szCs w:val="22"/>
        </w:rPr>
        <w:t xml:space="preserve"> </w:t>
      </w:r>
      <w:r w:rsidR="007C43B2" w:rsidRPr="00BA651C">
        <w:rPr>
          <w:rFonts w:ascii="Tahoma" w:hAnsi="Tahoma" w:cs="Tahoma"/>
          <w:sz w:val="22"/>
          <w:szCs w:val="22"/>
        </w:rPr>
        <w:t>estabelecidos</w:t>
      </w:r>
      <w:r w:rsidRPr="00BA651C">
        <w:rPr>
          <w:rFonts w:ascii="Tahoma" w:hAnsi="Tahoma" w:cs="Tahoma"/>
          <w:sz w:val="22"/>
          <w:szCs w:val="22"/>
        </w:rPr>
        <w:t xml:space="preserve"> nos itens </w:t>
      </w:r>
      <w:r w:rsidR="00533A5D" w:rsidRPr="00BA651C">
        <w:rPr>
          <w:rFonts w:ascii="Tahoma" w:hAnsi="Tahoma" w:cs="Tahoma"/>
          <w:sz w:val="22"/>
          <w:szCs w:val="22"/>
        </w:rPr>
        <w:t>“i”, “ii”</w:t>
      </w:r>
      <w:r w:rsidR="00FD1BD3" w:rsidRPr="00BA651C">
        <w:rPr>
          <w:rFonts w:ascii="Tahoma" w:hAnsi="Tahoma" w:cs="Tahoma"/>
          <w:sz w:val="22"/>
          <w:szCs w:val="22"/>
        </w:rPr>
        <w:t xml:space="preserve"> e</w:t>
      </w:r>
      <w:r w:rsidR="00533A5D" w:rsidRPr="00BA651C">
        <w:rPr>
          <w:rFonts w:ascii="Tahoma" w:hAnsi="Tahoma" w:cs="Tahoma"/>
          <w:sz w:val="22"/>
          <w:szCs w:val="22"/>
        </w:rPr>
        <w:t xml:space="preserve"> “iii”</w:t>
      </w:r>
      <w:r w:rsidR="005B0DE5" w:rsidRPr="00BA651C">
        <w:rPr>
          <w:rFonts w:ascii="Tahoma" w:hAnsi="Tahoma" w:cs="Tahoma"/>
          <w:sz w:val="22"/>
          <w:szCs w:val="22"/>
        </w:rPr>
        <w:t xml:space="preserve">, </w:t>
      </w:r>
      <w:r w:rsidR="004838AB" w:rsidRPr="00BA651C">
        <w:rPr>
          <w:rFonts w:ascii="Tahoma" w:hAnsi="Tahoma" w:cs="Tahoma"/>
          <w:sz w:val="22"/>
          <w:szCs w:val="22"/>
        </w:rPr>
        <w:t xml:space="preserve">da </w:t>
      </w:r>
      <w:r w:rsidR="00EF10A8" w:rsidRPr="00BA651C">
        <w:rPr>
          <w:rFonts w:ascii="Tahoma" w:hAnsi="Tahoma" w:cs="Tahoma"/>
          <w:sz w:val="22"/>
          <w:szCs w:val="22"/>
        </w:rPr>
        <w:t>C</w:t>
      </w:r>
      <w:r w:rsidR="00414403" w:rsidRPr="00BA651C">
        <w:rPr>
          <w:rFonts w:ascii="Tahoma" w:hAnsi="Tahoma" w:cs="Tahoma"/>
          <w:sz w:val="22"/>
          <w:szCs w:val="22"/>
        </w:rPr>
        <w:t>láusula</w:t>
      </w:r>
      <w:r w:rsidR="004838AB" w:rsidRPr="00BA651C">
        <w:rPr>
          <w:rFonts w:ascii="Tahoma" w:hAnsi="Tahoma" w:cs="Tahoma"/>
          <w:sz w:val="22"/>
          <w:szCs w:val="22"/>
        </w:rPr>
        <w:t xml:space="preserve"> 8.1, as Debêntures se</w:t>
      </w:r>
      <w:r w:rsidR="00A44497" w:rsidRPr="00BA651C">
        <w:rPr>
          <w:rFonts w:ascii="Tahoma" w:hAnsi="Tahoma" w:cs="Tahoma"/>
          <w:sz w:val="22"/>
          <w:szCs w:val="22"/>
        </w:rPr>
        <w:t xml:space="preserve"> torna</w:t>
      </w:r>
      <w:r w:rsidR="007C43B2" w:rsidRPr="00BA651C">
        <w:rPr>
          <w:rFonts w:ascii="Tahoma" w:hAnsi="Tahoma" w:cs="Tahoma"/>
          <w:sz w:val="22"/>
          <w:szCs w:val="22"/>
        </w:rPr>
        <w:t>rão</w:t>
      </w:r>
      <w:r w:rsidR="004838AB" w:rsidRPr="00BA651C">
        <w:rPr>
          <w:rFonts w:ascii="Tahoma" w:hAnsi="Tahoma" w:cs="Tahoma"/>
          <w:sz w:val="22"/>
          <w:szCs w:val="22"/>
        </w:rPr>
        <w:t xml:space="preserve"> imediatamente exigíveis, independentemente de comunicação ou notificação judicial ou extrajudicial, </w:t>
      </w:r>
      <w:r w:rsidR="00AE07D5" w:rsidRPr="00BA651C">
        <w:rPr>
          <w:rFonts w:ascii="Tahoma" w:hAnsi="Tahoma" w:cs="Tahoma"/>
          <w:sz w:val="22"/>
          <w:szCs w:val="22"/>
        </w:rPr>
        <w:t>devendo o Agente Fiduciário enviar, em até 1 (um) Dia Útil, notificação com aviso de recebimento à Emissora</w:t>
      </w:r>
      <w:r w:rsidR="004838AB" w:rsidRPr="00BA651C">
        <w:rPr>
          <w:rFonts w:ascii="Tahoma" w:hAnsi="Tahoma" w:cs="Tahoma"/>
          <w:sz w:val="22"/>
          <w:szCs w:val="22"/>
        </w:rPr>
        <w:t xml:space="preserve">. </w:t>
      </w:r>
    </w:p>
    <w:p w14:paraId="7BC2DFF4" w14:textId="77777777" w:rsidR="00AE07D5" w:rsidRPr="00BA651C" w:rsidRDefault="00AE07D5">
      <w:pPr>
        <w:pStyle w:val="Corpodetexto"/>
        <w:tabs>
          <w:tab w:val="left" w:pos="1418"/>
        </w:tabs>
        <w:suppressAutoHyphens/>
        <w:spacing w:before="120" w:after="120"/>
        <w:ind w:left="1418" w:hanging="851"/>
        <w:jc w:val="both"/>
        <w:rPr>
          <w:rFonts w:ascii="Tahoma" w:hAnsi="Tahoma" w:cs="Tahoma"/>
          <w:sz w:val="22"/>
          <w:szCs w:val="22"/>
          <w:lang w:val="pt-BR"/>
        </w:rPr>
      </w:pPr>
      <w:r w:rsidRPr="00BA651C">
        <w:rPr>
          <w:rFonts w:ascii="Tahoma" w:hAnsi="Tahoma" w:cs="Tahoma"/>
          <w:sz w:val="22"/>
          <w:szCs w:val="22"/>
          <w:lang w:val="pt-BR"/>
        </w:rPr>
        <w:t>8.1.2</w:t>
      </w:r>
      <w:r w:rsidRPr="00BA651C">
        <w:rPr>
          <w:rFonts w:ascii="Tahoma" w:hAnsi="Tahoma" w:cs="Tahoma"/>
          <w:sz w:val="22"/>
          <w:szCs w:val="22"/>
          <w:lang w:val="pt-BR"/>
        </w:rPr>
        <w:tab/>
      </w:r>
      <w:r w:rsidR="004838AB" w:rsidRPr="00BA651C">
        <w:rPr>
          <w:rFonts w:ascii="Tahoma" w:hAnsi="Tahoma" w:cs="Tahoma"/>
          <w:sz w:val="22"/>
          <w:szCs w:val="22"/>
          <w:lang w:val="pt-BR"/>
        </w:rPr>
        <w:t xml:space="preserve">Mediante a ocorrência de qualquer outro Evento de Inadimplemento previsto na Cláusula 8.1, </w:t>
      </w:r>
      <w:r w:rsidR="009219AC" w:rsidRPr="00BA651C">
        <w:rPr>
          <w:rFonts w:ascii="Tahoma" w:hAnsi="Tahoma" w:cs="Tahoma"/>
          <w:sz w:val="22"/>
          <w:szCs w:val="22"/>
          <w:lang w:val="pt-BR"/>
        </w:rPr>
        <w:t xml:space="preserve">as Debêntures se tornarão imediatamente exigíveis e </w:t>
      </w:r>
      <w:r w:rsidR="004838AB" w:rsidRPr="00BA651C">
        <w:rPr>
          <w:rFonts w:ascii="Tahoma" w:hAnsi="Tahoma" w:cs="Tahoma"/>
          <w:sz w:val="22"/>
          <w:szCs w:val="22"/>
          <w:lang w:val="pt-BR"/>
        </w:rPr>
        <w:t xml:space="preserve">o Agente Fiduciário deverá convocar, no prazo de até </w:t>
      </w:r>
      <w:r w:rsidR="00B0685B" w:rsidRPr="00BA651C">
        <w:rPr>
          <w:rFonts w:ascii="Tahoma" w:hAnsi="Tahoma" w:cs="Tahoma"/>
          <w:sz w:val="22"/>
          <w:szCs w:val="22"/>
          <w:lang w:val="pt-BR"/>
        </w:rPr>
        <w:t>5</w:t>
      </w:r>
      <w:r w:rsidR="004838AB" w:rsidRPr="00BA651C">
        <w:rPr>
          <w:rFonts w:ascii="Tahoma" w:hAnsi="Tahoma" w:cs="Tahoma"/>
          <w:sz w:val="22"/>
          <w:szCs w:val="22"/>
          <w:lang w:val="pt-BR"/>
        </w:rPr>
        <w:t> (</w:t>
      </w:r>
      <w:r w:rsidR="00B0685B" w:rsidRPr="00BA651C">
        <w:rPr>
          <w:rFonts w:ascii="Tahoma" w:hAnsi="Tahoma" w:cs="Tahoma"/>
          <w:sz w:val="22"/>
          <w:szCs w:val="22"/>
          <w:lang w:val="pt-BR"/>
        </w:rPr>
        <w:t>cinco</w:t>
      </w:r>
      <w:r w:rsidR="004838AB" w:rsidRPr="00BA651C">
        <w:rPr>
          <w:rFonts w:ascii="Tahoma" w:hAnsi="Tahoma" w:cs="Tahoma"/>
          <w:sz w:val="22"/>
          <w:szCs w:val="22"/>
          <w:lang w:val="pt-BR"/>
        </w:rPr>
        <w:t xml:space="preserve">) Dias Úteis contado da data em que tomar conhecimento da ocorrência de tal Evento de </w:t>
      </w:r>
      <w:r w:rsidR="004838AB" w:rsidRPr="00BA651C">
        <w:rPr>
          <w:rFonts w:ascii="Tahoma" w:hAnsi="Tahoma" w:cs="Tahoma"/>
          <w:sz w:val="22"/>
          <w:szCs w:val="22"/>
          <w:lang w:val="pt-BR"/>
        </w:rPr>
        <w:lastRenderedPageBreak/>
        <w:t>Inadimplemento, assembleia geral de Debenturistas, a se</w:t>
      </w:r>
      <w:r w:rsidRPr="00BA651C">
        <w:rPr>
          <w:rFonts w:ascii="Tahoma" w:hAnsi="Tahoma" w:cs="Tahoma"/>
          <w:sz w:val="22"/>
          <w:szCs w:val="22"/>
          <w:lang w:val="pt-BR"/>
        </w:rPr>
        <w:t>r</w:t>
      </w:r>
      <w:r w:rsidR="004838AB" w:rsidRPr="00BA651C">
        <w:rPr>
          <w:rFonts w:ascii="Tahoma" w:hAnsi="Tahoma" w:cs="Tahoma"/>
          <w:sz w:val="22"/>
          <w:szCs w:val="22"/>
          <w:lang w:val="pt-BR"/>
        </w:rPr>
        <w:t xml:space="preserve"> </w:t>
      </w:r>
      <w:r w:rsidRPr="00BA651C">
        <w:rPr>
          <w:rFonts w:ascii="Tahoma" w:hAnsi="Tahoma" w:cs="Tahoma"/>
          <w:sz w:val="22"/>
          <w:szCs w:val="22"/>
          <w:lang w:val="pt-BR"/>
        </w:rPr>
        <w:t>instalada de acordo com os procedimentos e quóruns previstos na Cláusula 10 desta Escritura de Emissão</w:t>
      </w:r>
      <w:r w:rsidR="004838AB" w:rsidRPr="00BA651C">
        <w:rPr>
          <w:rFonts w:ascii="Tahoma" w:hAnsi="Tahoma" w:cs="Tahoma"/>
          <w:sz w:val="22"/>
          <w:szCs w:val="22"/>
          <w:lang w:val="pt-BR"/>
        </w:rPr>
        <w:t xml:space="preserve">. </w:t>
      </w:r>
      <w:bookmarkStart w:id="81" w:name="_Ref447131609"/>
      <w:r w:rsidRPr="00BA651C">
        <w:rPr>
          <w:rFonts w:ascii="Tahoma" w:hAnsi="Tahoma" w:cs="Tahoma"/>
          <w:sz w:val="22"/>
          <w:szCs w:val="22"/>
          <w:lang w:val="pt-BR"/>
        </w:rPr>
        <w:t xml:space="preserve">Na </w:t>
      </w:r>
      <w:r w:rsidR="00EE1738" w:rsidRPr="00BA651C">
        <w:rPr>
          <w:rFonts w:ascii="Tahoma" w:hAnsi="Tahoma" w:cs="Tahoma"/>
          <w:sz w:val="22"/>
          <w:szCs w:val="22"/>
          <w:lang w:val="pt-BR"/>
        </w:rPr>
        <w:t xml:space="preserve">assembleia geral de </w:t>
      </w:r>
      <w:r w:rsidRPr="00BA651C">
        <w:rPr>
          <w:rFonts w:ascii="Tahoma" w:hAnsi="Tahoma" w:cs="Tahoma"/>
          <w:sz w:val="22"/>
          <w:szCs w:val="22"/>
          <w:lang w:val="pt-BR"/>
        </w:rPr>
        <w:t>Debenturistas, os Debenturistas poderão optar por declarar antecipadamente vencidas as obrigações decorrentes das Debêntures, caso aprovado por deliberação de Debenturistas que representem, no mínimo, 2/3 (dois terços) das Debêntures em Circulação em primeira convocação ou a maioria das Debêntures em Circulação em segunda convocação, sendo que, nesse caso, o Agente Fiduciário deverá declarar o vencimento antecipado de todas as obrigações decorrentes das Debêntures.</w:t>
      </w:r>
      <w:bookmarkEnd w:id="81"/>
      <w:r w:rsidR="007B79BE" w:rsidRPr="00BA651C">
        <w:rPr>
          <w:rFonts w:ascii="Tahoma" w:hAnsi="Tahoma" w:cs="Tahoma"/>
          <w:sz w:val="22"/>
          <w:szCs w:val="22"/>
          <w:lang w:val="pt-BR"/>
        </w:rPr>
        <w:t xml:space="preserve"> </w:t>
      </w:r>
    </w:p>
    <w:p w14:paraId="432717BC" w14:textId="77777777" w:rsidR="00AE07D5" w:rsidRPr="00BA651C" w:rsidRDefault="00DD32FB">
      <w:pPr>
        <w:pStyle w:val="Corpodetexto"/>
        <w:tabs>
          <w:tab w:val="left" w:pos="1560"/>
        </w:tabs>
        <w:suppressAutoHyphens/>
        <w:spacing w:before="120" w:after="120"/>
        <w:ind w:left="1418" w:hanging="851"/>
        <w:jc w:val="both"/>
        <w:rPr>
          <w:rFonts w:ascii="Tahoma" w:hAnsi="Tahoma" w:cs="Tahoma"/>
          <w:sz w:val="22"/>
          <w:szCs w:val="22"/>
          <w:lang w:val="pt-BR"/>
        </w:rPr>
      </w:pPr>
      <w:r w:rsidRPr="00BA651C">
        <w:rPr>
          <w:rFonts w:ascii="Tahoma" w:hAnsi="Tahoma" w:cs="Tahoma"/>
          <w:sz w:val="22"/>
          <w:szCs w:val="22"/>
          <w:lang w:val="pt-BR"/>
        </w:rPr>
        <w:t>8.1.3</w:t>
      </w:r>
      <w:r w:rsidRPr="00BA651C">
        <w:rPr>
          <w:rFonts w:ascii="Tahoma" w:hAnsi="Tahoma" w:cs="Tahoma"/>
          <w:sz w:val="22"/>
          <w:szCs w:val="22"/>
          <w:lang w:val="pt-BR"/>
        </w:rPr>
        <w:tab/>
        <w:t>N</w:t>
      </w:r>
      <w:r w:rsidR="00AE07D5" w:rsidRPr="00BA651C">
        <w:rPr>
          <w:rFonts w:ascii="Tahoma" w:hAnsi="Tahoma" w:cs="Tahoma"/>
          <w:sz w:val="22"/>
          <w:szCs w:val="22"/>
          <w:lang w:val="pt-BR"/>
        </w:rPr>
        <w:t xml:space="preserve">a hipótese: (i) de não instalação em segunda convocação da </w:t>
      </w:r>
      <w:r w:rsidR="00EE1738" w:rsidRPr="00BA651C">
        <w:rPr>
          <w:rFonts w:ascii="Tahoma" w:hAnsi="Tahoma" w:cs="Tahoma"/>
          <w:sz w:val="22"/>
          <w:szCs w:val="22"/>
          <w:lang w:val="pt-BR"/>
        </w:rPr>
        <w:t xml:space="preserve">assembleia geral </w:t>
      </w:r>
      <w:r w:rsidR="00AE07D5" w:rsidRPr="00BA651C">
        <w:rPr>
          <w:rFonts w:ascii="Tahoma" w:hAnsi="Tahoma" w:cs="Tahoma"/>
          <w:sz w:val="22"/>
          <w:szCs w:val="22"/>
          <w:lang w:val="pt-BR"/>
        </w:rPr>
        <w:t>de Debenturistas mencionada na Cláusula </w:t>
      </w:r>
      <w:r w:rsidRPr="00BA651C">
        <w:rPr>
          <w:rFonts w:ascii="Tahoma" w:hAnsi="Tahoma" w:cs="Tahoma"/>
          <w:sz w:val="22"/>
          <w:szCs w:val="22"/>
          <w:lang w:val="pt-BR"/>
        </w:rPr>
        <w:t>8.1.2 acima</w:t>
      </w:r>
      <w:r w:rsidR="00AE07D5" w:rsidRPr="00BA651C">
        <w:rPr>
          <w:rFonts w:ascii="Tahoma" w:hAnsi="Tahoma" w:cs="Tahoma"/>
          <w:sz w:val="22"/>
          <w:szCs w:val="22"/>
          <w:lang w:val="pt-BR"/>
        </w:rPr>
        <w:t xml:space="preserve"> por falta de quórum; (ii) de não ser aprovado o exercício da faculdade prevista na Cláusula </w:t>
      </w:r>
      <w:r w:rsidRPr="00BA651C">
        <w:rPr>
          <w:rFonts w:ascii="Tahoma" w:hAnsi="Tahoma" w:cs="Tahoma"/>
          <w:sz w:val="22"/>
          <w:szCs w:val="22"/>
          <w:lang w:val="pt-BR"/>
        </w:rPr>
        <w:t>8.1.2 acima</w:t>
      </w:r>
      <w:r w:rsidR="00AE07D5" w:rsidRPr="00BA651C">
        <w:rPr>
          <w:rFonts w:ascii="Tahoma" w:hAnsi="Tahoma" w:cs="Tahoma"/>
          <w:sz w:val="22"/>
          <w:szCs w:val="22"/>
          <w:lang w:val="pt-BR"/>
        </w:rPr>
        <w:t xml:space="preserve"> por deliberação de Debenturistas que representem</w:t>
      </w:r>
      <w:bookmarkStart w:id="82" w:name="_DV_C1508"/>
      <w:r w:rsidR="00AE07D5" w:rsidRPr="00BA651C">
        <w:rPr>
          <w:rFonts w:ascii="Tahoma" w:hAnsi="Tahoma" w:cs="Tahoma"/>
          <w:sz w:val="22"/>
          <w:szCs w:val="22"/>
          <w:lang w:val="pt-BR"/>
        </w:rPr>
        <w:t>, no mínimo, 2/3 (dois terços) das Debêntures em Circulação</w:t>
      </w:r>
      <w:bookmarkEnd w:id="82"/>
      <w:r w:rsidR="00AE07D5" w:rsidRPr="00BA651C">
        <w:rPr>
          <w:rFonts w:ascii="Tahoma" w:hAnsi="Tahoma" w:cs="Tahoma"/>
          <w:sz w:val="22"/>
          <w:szCs w:val="22"/>
          <w:lang w:val="pt-BR"/>
        </w:rPr>
        <w:t xml:space="preserve"> em primeira convocação ou a maioria das Debêntures em Circulação em segunda convocação; ou (iii) em caso de suspensão dos trabalhos para deliberação em data posterior, o Agente Fiduciário não deverá declarar o vencimento antecipado das obrigações decorrentes das Debêntures.</w:t>
      </w:r>
    </w:p>
    <w:p w14:paraId="4C3EE7C5" w14:textId="4328A0D3" w:rsidR="00D70992" w:rsidRPr="00BA651C" w:rsidRDefault="00316AC2">
      <w:pPr>
        <w:spacing w:before="120" w:after="120"/>
        <w:ind w:left="1418" w:hanging="851"/>
        <w:jc w:val="both"/>
        <w:rPr>
          <w:rFonts w:ascii="Tahoma" w:hAnsi="Tahoma" w:cs="Tahoma"/>
          <w:sz w:val="22"/>
          <w:szCs w:val="22"/>
        </w:rPr>
      </w:pPr>
      <w:r w:rsidRPr="00BA651C">
        <w:rPr>
          <w:rFonts w:ascii="Tahoma" w:hAnsi="Tahoma" w:cs="Tahoma"/>
          <w:sz w:val="22"/>
          <w:szCs w:val="22"/>
        </w:rPr>
        <w:t>8.1.</w:t>
      </w:r>
      <w:r w:rsidR="00C12E28" w:rsidRPr="00BA651C">
        <w:rPr>
          <w:rFonts w:ascii="Tahoma" w:hAnsi="Tahoma" w:cs="Tahoma"/>
          <w:sz w:val="22"/>
          <w:szCs w:val="22"/>
        </w:rPr>
        <w:t xml:space="preserve">4 </w:t>
      </w:r>
      <w:r w:rsidRPr="00BA651C">
        <w:rPr>
          <w:rFonts w:ascii="Tahoma" w:hAnsi="Tahoma" w:cs="Tahoma"/>
          <w:sz w:val="22"/>
          <w:szCs w:val="22"/>
        </w:rPr>
        <w:tab/>
      </w:r>
      <w:r w:rsidR="00D70992" w:rsidRPr="00BA651C">
        <w:rPr>
          <w:rFonts w:ascii="Tahoma" w:hAnsi="Tahoma" w:cs="Tahoma"/>
          <w:sz w:val="22"/>
          <w:szCs w:val="22"/>
        </w:rPr>
        <w:t xml:space="preserve">Na ocorrência do vencimento antecipado das obrigações decorrentes das Debêntures, a </w:t>
      </w:r>
      <w:r w:rsidR="00B00FA9" w:rsidRPr="00BA651C">
        <w:rPr>
          <w:rFonts w:ascii="Tahoma" w:hAnsi="Tahoma" w:cs="Tahoma"/>
          <w:sz w:val="22"/>
          <w:szCs w:val="22"/>
        </w:rPr>
        <w:t>Emissora</w:t>
      </w:r>
      <w:r w:rsidR="00D70992" w:rsidRPr="00BA651C">
        <w:rPr>
          <w:rFonts w:ascii="Tahoma" w:hAnsi="Tahoma" w:cs="Tahoma"/>
          <w:sz w:val="22"/>
          <w:szCs w:val="22"/>
        </w:rPr>
        <w:t xml:space="preserve"> obriga-se a </w:t>
      </w:r>
      <w:r w:rsidR="00C96984" w:rsidRPr="00BA651C">
        <w:rPr>
          <w:rFonts w:ascii="Tahoma" w:hAnsi="Tahoma" w:cs="Tahoma"/>
          <w:sz w:val="22"/>
          <w:szCs w:val="22"/>
        </w:rPr>
        <w:t>realizar o pagamento d</w:t>
      </w:r>
      <w:r w:rsidR="00D70992" w:rsidRPr="00BA651C">
        <w:rPr>
          <w:rFonts w:ascii="Tahoma" w:hAnsi="Tahoma" w:cs="Tahoma"/>
          <w:sz w:val="22"/>
          <w:szCs w:val="22"/>
        </w:rPr>
        <w:t>a totalidade das Debêntures, com o seu consequente cancelamento, mediante o pagamento</w:t>
      </w:r>
      <w:r w:rsidR="00B248B9" w:rsidRPr="00BA651C">
        <w:rPr>
          <w:rFonts w:ascii="Tahoma" w:hAnsi="Tahoma" w:cs="Tahoma"/>
          <w:sz w:val="22"/>
          <w:szCs w:val="22"/>
        </w:rPr>
        <w:t xml:space="preserve"> do </w:t>
      </w:r>
      <w:r w:rsidR="00253AD2" w:rsidRPr="00AC65AF">
        <w:rPr>
          <w:rFonts w:ascii="Tahoma" w:hAnsi="Tahoma"/>
          <w:sz w:val="22"/>
          <w:bdr w:val="nil"/>
        </w:rPr>
        <w:t xml:space="preserve">Valor Nominal </w:t>
      </w:r>
      <w:r w:rsidR="00253AD2">
        <w:rPr>
          <w:rFonts w:ascii="Tahoma" w:hAnsi="Tahoma"/>
          <w:sz w:val="22"/>
          <w:bdr w:val="nil"/>
        </w:rPr>
        <w:t>Atualizado</w:t>
      </w:r>
      <w:r w:rsidR="00253AD2" w:rsidRPr="00AC65AF">
        <w:rPr>
          <w:rFonts w:ascii="Tahoma" w:hAnsi="Tahoma"/>
          <w:sz w:val="22"/>
          <w:bdr w:val="nil"/>
        </w:rPr>
        <w:t xml:space="preserve"> </w:t>
      </w:r>
      <w:r w:rsidR="00D70992" w:rsidRPr="00BA651C">
        <w:rPr>
          <w:rFonts w:ascii="Tahoma" w:hAnsi="Tahoma" w:cs="Tahoma"/>
          <w:sz w:val="22"/>
          <w:szCs w:val="22"/>
        </w:rPr>
        <w:t>das Debêntures</w:t>
      </w:r>
      <w:r w:rsidR="00B248B9" w:rsidRPr="00BA651C">
        <w:rPr>
          <w:rFonts w:ascii="Tahoma" w:hAnsi="Tahoma" w:cs="Tahoma"/>
          <w:sz w:val="22"/>
          <w:szCs w:val="22"/>
        </w:rPr>
        <w:t>,</w:t>
      </w:r>
      <w:r w:rsidR="00D70992" w:rsidRPr="00BA651C">
        <w:rPr>
          <w:rFonts w:ascii="Tahoma" w:hAnsi="Tahoma" w:cs="Tahoma"/>
          <w:sz w:val="22"/>
          <w:szCs w:val="22"/>
        </w:rPr>
        <w:t xml:space="preserve"> acrescido </w:t>
      </w:r>
      <w:r w:rsidR="00253AD2">
        <w:rPr>
          <w:rFonts w:ascii="Tahoma" w:hAnsi="Tahoma" w:cs="Tahoma"/>
          <w:sz w:val="22"/>
          <w:szCs w:val="22"/>
        </w:rPr>
        <w:t>dos Juros Remuneratórios</w:t>
      </w:r>
      <w:r w:rsidR="00D70992" w:rsidRPr="00BA651C">
        <w:rPr>
          <w:rFonts w:ascii="Tahoma" w:hAnsi="Tahoma" w:cs="Tahoma"/>
          <w:sz w:val="22"/>
          <w:szCs w:val="22"/>
        </w:rPr>
        <w:t xml:space="preserve"> </w:t>
      </w:r>
      <w:r w:rsidR="00253AD2" w:rsidRPr="00BA651C">
        <w:rPr>
          <w:rFonts w:ascii="Tahoma" w:hAnsi="Tahoma" w:cs="Tahoma"/>
          <w:sz w:val="22"/>
          <w:szCs w:val="22"/>
        </w:rPr>
        <w:t>aplicáve</w:t>
      </w:r>
      <w:r w:rsidR="00253AD2">
        <w:rPr>
          <w:rFonts w:ascii="Tahoma" w:hAnsi="Tahoma" w:cs="Tahoma"/>
          <w:sz w:val="22"/>
          <w:szCs w:val="22"/>
        </w:rPr>
        <w:t>is</w:t>
      </w:r>
      <w:r w:rsidR="00D70992" w:rsidRPr="00BA651C">
        <w:rPr>
          <w:rFonts w:ascii="Tahoma" w:hAnsi="Tahoma" w:cs="Tahoma"/>
          <w:sz w:val="22"/>
          <w:szCs w:val="22"/>
        </w:rPr>
        <w:t xml:space="preserve">, </w:t>
      </w:r>
      <w:r w:rsidR="00253AD2" w:rsidRPr="00BA651C">
        <w:rPr>
          <w:rFonts w:ascii="Tahoma" w:hAnsi="Tahoma" w:cs="Tahoma"/>
          <w:sz w:val="22"/>
          <w:szCs w:val="22"/>
        </w:rPr>
        <w:t>calculad</w:t>
      </w:r>
      <w:r w:rsidR="00253AD2">
        <w:rPr>
          <w:rFonts w:ascii="Tahoma" w:hAnsi="Tahoma" w:cs="Tahoma"/>
          <w:sz w:val="22"/>
          <w:szCs w:val="22"/>
        </w:rPr>
        <w:t>os</w:t>
      </w:r>
      <w:r w:rsidR="00253AD2" w:rsidRPr="00BA651C">
        <w:rPr>
          <w:rFonts w:ascii="Tahoma" w:hAnsi="Tahoma" w:cs="Tahoma"/>
          <w:sz w:val="22"/>
          <w:szCs w:val="22"/>
        </w:rPr>
        <w:t xml:space="preserve"> </w:t>
      </w:r>
      <w:r w:rsidR="00D70992" w:rsidRPr="00BA651C">
        <w:rPr>
          <w:rFonts w:ascii="Tahoma" w:hAnsi="Tahoma" w:cs="Tahoma"/>
          <w:i/>
          <w:sz w:val="22"/>
          <w:szCs w:val="22"/>
        </w:rPr>
        <w:t>pro rata temporis</w:t>
      </w:r>
      <w:r w:rsidR="00D70992" w:rsidRPr="00BA651C">
        <w:rPr>
          <w:rFonts w:ascii="Tahoma" w:hAnsi="Tahoma" w:cs="Tahoma"/>
          <w:sz w:val="22"/>
          <w:szCs w:val="22"/>
        </w:rPr>
        <w:t xml:space="preserve"> </w:t>
      </w:r>
      <w:r w:rsidR="009438DD" w:rsidRPr="00BA651C">
        <w:rPr>
          <w:rFonts w:ascii="Tahoma" w:hAnsi="Tahoma" w:cs="Tahoma"/>
          <w:sz w:val="22"/>
          <w:szCs w:val="22"/>
        </w:rPr>
        <w:t>a partir da Data de Subscrição</w:t>
      </w:r>
      <w:r w:rsidR="00C12177" w:rsidRPr="00BA651C">
        <w:rPr>
          <w:rFonts w:ascii="Tahoma" w:hAnsi="Tahoma" w:cs="Tahoma"/>
          <w:sz w:val="22"/>
          <w:szCs w:val="22"/>
        </w:rPr>
        <w:t xml:space="preserve"> e Integralização</w:t>
      </w:r>
      <w:r w:rsidR="009438DD" w:rsidRPr="00BA651C">
        <w:rPr>
          <w:rFonts w:ascii="Tahoma" w:hAnsi="Tahoma" w:cs="Tahoma"/>
          <w:sz w:val="22"/>
          <w:szCs w:val="22"/>
        </w:rPr>
        <w:t xml:space="preserve"> </w:t>
      </w:r>
      <w:r w:rsidR="00D70992" w:rsidRPr="00BA651C">
        <w:rPr>
          <w:rFonts w:ascii="Tahoma" w:hAnsi="Tahoma" w:cs="Tahoma"/>
          <w:sz w:val="22"/>
          <w:szCs w:val="22"/>
        </w:rPr>
        <w:t>das Debêntures</w:t>
      </w:r>
      <w:r w:rsidR="0075221F" w:rsidRPr="00BA651C">
        <w:rPr>
          <w:rFonts w:ascii="Tahoma" w:hAnsi="Tahoma" w:cs="Tahoma"/>
          <w:sz w:val="22"/>
          <w:szCs w:val="22"/>
        </w:rPr>
        <w:t xml:space="preserve"> </w:t>
      </w:r>
      <w:r w:rsidR="0060517E" w:rsidRPr="00BA651C">
        <w:rPr>
          <w:rFonts w:ascii="Tahoma" w:hAnsi="Tahoma" w:cs="Tahoma"/>
          <w:sz w:val="22"/>
          <w:szCs w:val="22"/>
          <w:bdr w:val="nil"/>
        </w:rPr>
        <w:t xml:space="preserve">ou da </w:t>
      </w:r>
      <w:r w:rsidR="0060517E" w:rsidRPr="00BA651C">
        <w:rPr>
          <w:rFonts w:ascii="Tahoma" w:hAnsi="Tahoma" w:cs="Tahoma"/>
          <w:sz w:val="22"/>
          <w:szCs w:val="22"/>
        </w:rPr>
        <w:t>Data de Pagamento imediatamente anterior</w:t>
      </w:r>
      <w:r w:rsidR="00D70992" w:rsidRPr="00BA651C">
        <w:rPr>
          <w:rFonts w:ascii="Tahoma" w:hAnsi="Tahoma" w:cs="Tahoma"/>
          <w:sz w:val="22"/>
          <w:szCs w:val="22"/>
        </w:rPr>
        <w:t xml:space="preserve">, conforme o caso, até a data do efetivo pagamento, sem prejuízo do pagamento dos Encargos Moratórios, quando for o caso, e de quaisquer outros valores eventualmente devidos pela </w:t>
      </w:r>
      <w:r w:rsidR="00B00FA9" w:rsidRPr="00BA651C">
        <w:rPr>
          <w:rFonts w:ascii="Tahoma" w:hAnsi="Tahoma" w:cs="Tahoma"/>
          <w:sz w:val="22"/>
          <w:szCs w:val="22"/>
        </w:rPr>
        <w:t>Emissora</w:t>
      </w:r>
      <w:r w:rsidR="00D70992" w:rsidRPr="00BA651C">
        <w:rPr>
          <w:rFonts w:ascii="Tahoma" w:hAnsi="Tahoma" w:cs="Tahoma"/>
          <w:sz w:val="22"/>
          <w:szCs w:val="22"/>
        </w:rPr>
        <w:t xml:space="preserve"> nos termos desta Escritura de Emissão e/ou de qualquer dos demais Documentos da Operação, no prazo de até </w:t>
      </w:r>
      <w:r w:rsidR="0000109B" w:rsidRPr="00BA651C">
        <w:rPr>
          <w:rFonts w:ascii="Tahoma" w:hAnsi="Tahoma" w:cs="Tahoma"/>
          <w:sz w:val="22"/>
          <w:szCs w:val="22"/>
        </w:rPr>
        <w:t>2</w:t>
      </w:r>
      <w:r w:rsidR="00D70992" w:rsidRPr="00BA651C">
        <w:rPr>
          <w:rFonts w:ascii="Tahoma" w:hAnsi="Tahoma" w:cs="Tahoma"/>
          <w:sz w:val="22"/>
          <w:szCs w:val="22"/>
        </w:rPr>
        <w:t> (</w:t>
      </w:r>
      <w:r w:rsidR="0000109B" w:rsidRPr="00BA651C">
        <w:rPr>
          <w:rFonts w:ascii="Tahoma" w:hAnsi="Tahoma" w:cs="Tahoma"/>
          <w:sz w:val="22"/>
          <w:szCs w:val="22"/>
        </w:rPr>
        <w:t>dois</w:t>
      </w:r>
      <w:r w:rsidR="00D70992" w:rsidRPr="00BA651C">
        <w:rPr>
          <w:rFonts w:ascii="Tahoma" w:hAnsi="Tahoma" w:cs="Tahoma"/>
          <w:sz w:val="22"/>
          <w:szCs w:val="22"/>
        </w:rPr>
        <w:t>) Dia</w:t>
      </w:r>
      <w:r w:rsidR="0000109B" w:rsidRPr="00BA651C">
        <w:rPr>
          <w:rFonts w:ascii="Tahoma" w:hAnsi="Tahoma" w:cs="Tahoma"/>
          <w:sz w:val="22"/>
          <w:szCs w:val="22"/>
        </w:rPr>
        <w:t>s</w:t>
      </w:r>
      <w:r w:rsidR="00D70992" w:rsidRPr="00BA651C">
        <w:rPr>
          <w:rFonts w:ascii="Tahoma" w:hAnsi="Tahoma" w:cs="Tahoma"/>
          <w:sz w:val="22"/>
          <w:szCs w:val="22"/>
        </w:rPr>
        <w:t xml:space="preserve"> Út</w:t>
      </w:r>
      <w:r w:rsidR="00D43BE5" w:rsidRPr="00BA651C">
        <w:rPr>
          <w:rFonts w:ascii="Tahoma" w:hAnsi="Tahoma" w:cs="Tahoma"/>
          <w:sz w:val="22"/>
          <w:szCs w:val="22"/>
        </w:rPr>
        <w:t>eis</w:t>
      </w:r>
      <w:r w:rsidR="00D70992" w:rsidRPr="00BA651C">
        <w:rPr>
          <w:rFonts w:ascii="Tahoma" w:hAnsi="Tahoma" w:cs="Tahoma"/>
          <w:sz w:val="22"/>
          <w:szCs w:val="22"/>
        </w:rPr>
        <w:t xml:space="preserve"> contado da data do vencimento antecipado, sob pena de, em não o fazendo, ficar obrigada, ainda, ao pagamento dos Encargos Moratórios. </w:t>
      </w:r>
    </w:p>
    <w:p w14:paraId="244E46A9" w14:textId="47F5F8E7" w:rsidR="00D70992" w:rsidRPr="00BA651C" w:rsidRDefault="00316AC2">
      <w:pPr>
        <w:spacing w:before="120" w:after="120"/>
        <w:ind w:left="1418" w:hanging="851"/>
        <w:jc w:val="both"/>
        <w:rPr>
          <w:rFonts w:ascii="Tahoma" w:hAnsi="Tahoma" w:cs="Tahoma"/>
          <w:sz w:val="22"/>
          <w:szCs w:val="22"/>
        </w:rPr>
      </w:pPr>
      <w:r w:rsidRPr="00BA651C">
        <w:rPr>
          <w:rFonts w:ascii="Tahoma" w:hAnsi="Tahoma" w:cs="Tahoma"/>
          <w:sz w:val="22"/>
          <w:szCs w:val="22"/>
        </w:rPr>
        <w:t>8.1.</w:t>
      </w:r>
      <w:bookmarkStart w:id="83" w:name="_Ref359943492"/>
      <w:r w:rsidR="00C12E28" w:rsidRPr="00BA651C">
        <w:rPr>
          <w:rFonts w:ascii="Tahoma" w:hAnsi="Tahoma" w:cs="Tahoma"/>
          <w:sz w:val="22"/>
          <w:szCs w:val="22"/>
        </w:rPr>
        <w:t>5</w:t>
      </w:r>
      <w:r w:rsidRPr="00BA651C">
        <w:rPr>
          <w:rFonts w:ascii="Tahoma" w:hAnsi="Tahoma" w:cs="Tahoma"/>
          <w:sz w:val="22"/>
          <w:szCs w:val="22"/>
        </w:rPr>
        <w:tab/>
      </w:r>
      <w:r w:rsidR="00D70992" w:rsidRPr="00BA651C">
        <w:rPr>
          <w:rFonts w:ascii="Tahoma" w:hAnsi="Tahoma" w:cs="Tahoma"/>
          <w:sz w:val="22"/>
          <w:szCs w:val="22"/>
        </w:rPr>
        <w:t xml:space="preserve">Na ocorrência do vencimento antecipado das obrigações decorrentes das Debêntures, </w:t>
      </w:r>
      <w:r w:rsidR="00D70992" w:rsidRPr="00BA651C">
        <w:rPr>
          <w:rFonts w:ascii="Tahoma" w:hAnsi="Tahoma" w:cs="Tahoma"/>
          <w:bCs/>
          <w:sz w:val="22"/>
          <w:szCs w:val="22"/>
        </w:rPr>
        <w:t xml:space="preserve">os recursos recebidos em pagamento </w:t>
      </w:r>
      <w:r w:rsidR="00D70992" w:rsidRPr="00BA651C">
        <w:rPr>
          <w:rFonts w:ascii="Tahoma" w:hAnsi="Tahoma" w:cs="Tahoma"/>
          <w:sz w:val="22"/>
          <w:szCs w:val="22"/>
        </w:rPr>
        <w:t>das obrigações decorrentes das Debêntures</w:t>
      </w:r>
      <w:r w:rsidR="00D70992" w:rsidRPr="00BA651C">
        <w:rPr>
          <w:rFonts w:ascii="Tahoma" w:hAnsi="Tahoma" w:cs="Tahoma"/>
          <w:bCs/>
          <w:sz w:val="22"/>
          <w:szCs w:val="22"/>
        </w:rPr>
        <w:t xml:space="preserve">, inclusive em decorrência da execução </w:t>
      </w:r>
      <w:r w:rsidR="00D70992" w:rsidRPr="00BA651C">
        <w:rPr>
          <w:rFonts w:ascii="Tahoma" w:hAnsi="Tahoma" w:cs="Tahoma"/>
          <w:sz w:val="22"/>
          <w:szCs w:val="22"/>
        </w:rPr>
        <w:t>do Pacote de Garantias,</w:t>
      </w:r>
      <w:r w:rsidR="00D70992" w:rsidRPr="00BA651C">
        <w:rPr>
          <w:rFonts w:ascii="Tahoma" w:hAnsi="Tahoma" w:cs="Tahoma"/>
          <w:bCs/>
          <w:sz w:val="22"/>
          <w:szCs w:val="22"/>
        </w:rPr>
        <w:t xml:space="preserve"> </w:t>
      </w:r>
      <w:r w:rsidR="00D70992" w:rsidRPr="00BA651C">
        <w:rPr>
          <w:rFonts w:ascii="Tahoma" w:hAnsi="Tahoma" w:cs="Tahoma"/>
          <w:sz w:val="22"/>
          <w:szCs w:val="22"/>
        </w:rPr>
        <w:t>na medida em que forem sendo recebidos, deverão ser imediatamente aplicados na amortização ou, se possível, quitação do saldo devedor das obrigações decorrentes das Debêntures</w:t>
      </w:r>
      <w:r w:rsidR="00D70992" w:rsidRPr="00BA651C">
        <w:rPr>
          <w:rFonts w:ascii="Tahoma" w:hAnsi="Tahoma" w:cs="Tahoma"/>
          <w:bCs/>
          <w:sz w:val="22"/>
          <w:szCs w:val="22"/>
        </w:rPr>
        <w:t xml:space="preserve">. Caso os recursos recebidos em pagamento </w:t>
      </w:r>
      <w:r w:rsidR="00D70992" w:rsidRPr="00BA651C">
        <w:rPr>
          <w:rFonts w:ascii="Tahoma" w:hAnsi="Tahoma" w:cs="Tahoma"/>
          <w:sz w:val="22"/>
          <w:szCs w:val="22"/>
        </w:rPr>
        <w:t>das obrigações decorrentes das Debêntures</w:t>
      </w:r>
      <w:r w:rsidR="00D70992" w:rsidRPr="00BA651C">
        <w:rPr>
          <w:rFonts w:ascii="Tahoma" w:hAnsi="Tahoma" w:cs="Tahoma"/>
          <w:bCs/>
          <w:sz w:val="22"/>
          <w:szCs w:val="22"/>
        </w:rPr>
        <w:t xml:space="preserve">, inclusive em decorrência da execução </w:t>
      </w:r>
      <w:r w:rsidR="00D70992" w:rsidRPr="00BA651C">
        <w:rPr>
          <w:rFonts w:ascii="Tahoma" w:hAnsi="Tahoma" w:cs="Tahoma"/>
          <w:sz w:val="22"/>
          <w:szCs w:val="22"/>
        </w:rPr>
        <w:t>do Pacote de Garantias,</w:t>
      </w:r>
      <w:r w:rsidR="00D70992" w:rsidRPr="00BA651C">
        <w:rPr>
          <w:rFonts w:ascii="Tahoma" w:hAnsi="Tahoma" w:cs="Tahoma"/>
          <w:bCs/>
          <w:sz w:val="22"/>
          <w:szCs w:val="22"/>
        </w:rPr>
        <w:t xml:space="preserve"> </w:t>
      </w:r>
      <w:r w:rsidR="00D70992" w:rsidRPr="00BA651C">
        <w:rPr>
          <w:rFonts w:ascii="Tahoma" w:hAnsi="Tahoma" w:cs="Tahoma"/>
          <w:sz w:val="22"/>
          <w:szCs w:val="22"/>
        </w:rPr>
        <w:t>não sejam suficientes para quitar simultaneamente todas as obrigações decorrentes das Debêntures, tais recursos</w:t>
      </w:r>
      <w:r w:rsidR="00D70992" w:rsidRPr="00BA651C">
        <w:rPr>
          <w:rFonts w:ascii="Tahoma" w:hAnsi="Tahoma" w:cs="Tahoma"/>
          <w:bCs/>
          <w:sz w:val="22"/>
          <w:szCs w:val="22"/>
        </w:rPr>
        <w:t xml:space="preserve"> deverão ser imputados na seguinte ordem, de tal forma que, uma vez quitados os valores referentes ao primeiro item, os recursos sejam alocados para o item imediatamente seguinte, e assim sucessivamente: (i) quaisquer valores devidos pela </w:t>
      </w:r>
      <w:r w:rsidR="00B00FA9" w:rsidRPr="00BA651C">
        <w:rPr>
          <w:rFonts w:ascii="Tahoma" w:hAnsi="Tahoma" w:cs="Tahoma"/>
          <w:bCs/>
          <w:sz w:val="22"/>
          <w:szCs w:val="22"/>
        </w:rPr>
        <w:t>Emissora</w:t>
      </w:r>
      <w:r w:rsidR="00D70992" w:rsidRPr="00BA651C">
        <w:rPr>
          <w:rFonts w:ascii="Tahoma" w:hAnsi="Tahoma" w:cs="Tahoma"/>
          <w:bCs/>
          <w:sz w:val="22"/>
          <w:szCs w:val="22"/>
        </w:rPr>
        <w:t xml:space="preserve"> e pela</w:t>
      </w:r>
      <w:r w:rsidR="009438DD" w:rsidRPr="00BA651C">
        <w:rPr>
          <w:rFonts w:ascii="Tahoma" w:hAnsi="Tahoma" w:cs="Tahoma"/>
          <w:bCs/>
          <w:sz w:val="22"/>
          <w:szCs w:val="22"/>
        </w:rPr>
        <w:t xml:space="preserve"> </w:t>
      </w:r>
      <w:r w:rsidR="001D43E9" w:rsidRPr="00BA651C">
        <w:rPr>
          <w:rFonts w:ascii="Tahoma" w:hAnsi="Tahoma" w:cs="Tahoma"/>
          <w:bCs/>
          <w:sz w:val="22"/>
          <w:szCs w:val="22"/>
        </w:rPr>
        <w:t xml:space="preserve">Garantidora </w:t>
      </w:r>
      <w:r w:rsidR="00D70992" w:rsidRPr="00BA651C">
        <w:rPr>
          <w:rFonts w:ascii="Tahoma" w:hAnsi="Tahoma" w:cs="Tahoma"/>
          <w:sz w:val="22"/>
          <w:szCs w:val="22"/>
        </w:rPr>
        <w:t>nos termos desta Escritura de Emissão e/ou de qualquer dos demais Documentos da Operação (incluindo a remuneração e as despesas incorridas pelo Agente Fiduciário)</w:t>
      </w:r>
      <w:r w:rsidR="00D70992" w:rsidRPr="00BA651C">
        <w:rPr>
          <w:rFonts w:ascii="Tahoma" w:hAnsi="Tahoma" w:cs="Tahoma"/>
          <w:bCs/>
          <w:sz w:val="22"/>
          <w:szCs w:val="22"/>
        </w:rPr>
        <w:t xml:space="preserve">, que não sejam os valores a que se referem os itens abaixo; (ii) Encargos Moratórios e demais encargos devidos sob as </w:t>
      </w:r>
      <w:r w:rsidR="00D70992" w:rsidRPr="00BA651C">
        <w:rPr>
          <w:rFonts w:ascii="Tahoma" w:hAnsi="Tahoma" w:cs="Tahoma"/>
          <w:sz w:val="22"/>
          <w:szCs w:val="22"/>
        </w:rPr>
        <w:t>obrigações decorrentes das Debêntures;</w:t>
      </w:r>
      <w:r w:rsidR="00D70992" w:rsidRPr="00BA651C">
        <w:rPr>
          <w:rFonts w:ascii="Tahoma" w:hAnsi="Tahoma" w:cs="Tahoma"/>
          <w:bCs/>
          <w:sz w:val="22"/>
          <w:szCs w:val="22"/>
        </w:rPr>
        <w:t xml:space="preserve"> (iii)</w:t>
      </w:r>
      <w:r w:rsidR="00F269C8" w:rsidRPr="00BA651C">
        <w:rPr>
          <w:rFonts w:ascii="Tahoma" w:hAnsi="Tahoma" w:cs="Tahoma"/>
          <w:bCs/>
          <w:sz w:val="22"/>
          <w:szCs w:val="22"/>
        </w:rPr>
        <w:t> </w:t>
      </w:r>
      <w:r w:rsidR="00B16FFE">
        <w:rPr>
          <w:rFonts w:ascii="Tahoma" w:hAnsi="Tahoma" w:cs="Tahoma"/>
          <w:bCs/>
          <w:sz w:val="22"/>
          <w:szCs w:val="22"/>
        </w:rPr>
        <w:t>Juros Remuneratórios aplicáveis</w:t>
      </w:r>
      <w:r w:rsidR="00D70992" w:rsidRPr="00BA651C">
        <w:rPr>
          <w:rFonts w:ascii="Tahoma" w:hAnsi="Tahoma" w:cs="Tahoma"/>
          <w:bCs/>
          <w:sz w:val="22"/>
          <w:szCs w:val="22"/>
        </w:rPr>
        <w:t>; e (iv) </w:t>
      </w:r>
      <w:r w:rsidR="00253AD2" w:rsidRPr="00AC65AF">
        <w:rPr>
          <w:rFonts w:ascii="Tahoma" w:hAnsi="Tahoma"/>
          <w:sz w:val="22"/>
          <w:bdr w:val="nil"/>
        </w:rPr>
        <w:t xml:space="preserve">Valor Nominal </w:t>
      </w:r>
      <w:r w:rsidR="00253AD2">
        <w:rPr>
          <w:rFonts w:ascii="Tahoma" w:hAnsi="Tahoma"/>
          <w:sz w:val="22"/>
          <w:bdr w:val="nil"/>
        </w:rPr>
        <w:t>Atualizado</w:t>
      </w:r>
      <w:r w:rsidR="00253AD2" w:rsidRPr="00AC65AF">
        <w:rPr>
          <w:rFonts w:ascii="Tahoma" w:hAnsi="Tahoma"/>
          <w:sz w:val="22"/>
          <w:bdr w:val="nil"/>
        </w:rPr>
        <w:t xml:space="preserve"> </w:t>
      </w:r>
      <w:r w:rsidR="00D70992" w:rsidRPr="00BA651C">
        <w:rPr>
          <w:rFonts w:ascii="Tahoma" w:hAnsi="Tahoma" w:cs="Tahoma"/>
          <w:bCs/>
          <w:sz w:val="22"/>
          <w:szCs w:val="22"/>
        </w:rPr>
        <w:t xml:space="preserve">das Debêntures. A </w:t>
      </w:r>
      <w:r w:rsidR="00B00FA9" w:rsidRPr="00BA651C">
        <w:rPr>
          <w:rFonts w:ascii="Tahoma" w:hAnsi="Tahoma" w:cs="Tahoma"/>
          <w:bCs/>
          <w:sz w:val="22"/>
          <w:szCs w:val="22"/>
        </w:rPr>
        <w:t>Emissora</w:t>
      </w:r>
      <w:r w:rsidR="00D70992" w:rsidRPr="00BA651C">
        <w:rPr>
          <w:rFonts w:ascii="Tahoma" w:hAnsi="Tahoma" w:cs="Tahoma"/>
          <w:bCs/>
          <w:sz w:val="22"/>
          <w:szCs w:val="22"/>
        </w:rPr>
        <w:t xml:space="preserve"> e </w:t>
      </w:r>
      <w:r w:rsidR="001D43E9" w:rsidRPr="00BA651C">
        <w:rPr>
          <w:rFonts w:ascii="Tahoma" w:hAnsi="Tahoma" w:cs="Tahoma"/>
          <w:bCs/>
          <w:sz w:val="22"/>
          <w:szCs w:val="22"/>
        </w:rPr>
        <w:t>a Garantidora</w:t>
      </w:r>
      <w:r w:rsidR="00D70992" w:rsidRPr="00BA651C">
        <w:rPr>
          <w:rFonts w:ascii="Tahoma" w:hAnsi="Tahoma" w:cs="Tahoma"/>
          <w:bCs/>
          <w:sz w:val="22"/>
          <w:szCs w:val="22"/>
        </w:rPr>
        <w:t xml:space="preserve">, nos termos </w:t>
      </w:r>
      <w:r w:rsidR="00244962" w:rsidRPr="00BA651C">
        <w:rPr>
          <w:rFonts w:ascii="Tahoma" w:hAnsi="Tahoma" w:cs="Tahoma"/>
          <w:bCs/>
          <w:sz w:val="22"/>
          <w:szCs w:val="22"/>
        </w:rPr>
        <w:t>do Pacote de Garantias</w:t>
      </w:r>
      <w:r w:rsidR="00D70992" w:rsidRPr="00BA651C">
        <w:rPr>
          <w:rFonts w:ascii="Tahoma" w:hAnsi="Tahoma" w:cs="Tahoma"/>
          <w:bCs/>
          <w:sz w:val="22"/>
          <w:szCs w:val="22"/>
        </w:rPr>
        <w:t xml:space="preserve">, permanecerão </w:t>
      </w:r>
      <w:r w:rsidR="00D70992" w:rsidRPr="00BA651C">
        <w:rPr>
          <w:rFonts w:ascii="Tahoma" w:hAnsi="Tahoma" w:cs="Tahoma"/>
          <w:bCs/>
          <w:sz w:val="22"/>
          <w:szCs w:val="22"/>
        </w:rPr>
        <w:lastRenderedPageBreak/>
        <w:t xml:space="preserve">responsáveis pelo saldo devedor das </w:t>
      </w:r>
      <w:r w:rsidR="00D70992" w:rsidRPr="00BA651C">
        <w:rPr>
          <w:rFonts w:ascii="Tahoma" w:hAnsi="Tahoma" w:cs="Tahoma"/>
          <w:sz w:val="22"/>
          <w:szCs w:val="22"/>
        </w:rPr>
        <w:t>obrigações decorrentes das Debêntures</w:t>
      </w:r>
      <w:r w:rsidR="00D70992" w:rsidRPr="00BA651C">
        <w:rPr>
          <w:rFonts w:ascii="Tahoma" w:hAnsi="Tahoma" w:cs="Tahoma"/>
          <w:bCs/>
          <w:sz w:val="22"/>
          <w:szCs w:val="22"/>
        </w:rPr>
        <w:t xml:space="preserve"> que não tiverem sido pagas, sem prejuízo dos acréscimos </w:t>
      </w:r>
      <w:r w:rsidR="00B16FFE">
        <w:rPr>
          <w:rFonts w:ascii="Tahoma" w:hAnsi="Tahoma" w:cs="Tahoma"/>
          <w:bCs/>
          <w:sz w:val="22"/>
          <w:szCs w:val="22"/>
        </w:rPr>
        <w:t>dos Juros Remuneratórios</w:t>
      </w:r>
      <w:r w:rsidR="009438DD" w:rsidRPr="00BA651C">
        <w:rPr>
          <w:rFonts w:ascii="Tahoma" w:hAnsi="Tahoma" w:cs="Tahoma"/>
          <w:sz w:val="22"/>
          <w:szCs w:val="22"/>
        </w:rPr>
        <w:t>,</w:t>
      </w:r>
      <w:r w:rsidR="00D70992" w:rsidRPr="00BA651C">
        <w:rPr>
          <w:rFonts w:ascii="Tahoma" w:hAnsi="Tahoma" w:cs="Tahoma"/>
          <w:bCs/>
          <w:sz w:val="22"/>
          <w:szCs w:val="22"/>
        </w:rPr>
        <w:t xml:space="preserve"> Encargos Moratórios </w:t>
      </w:r>
      <w:r w:rsidR="009438DD" w:rsidRPr="00BA651C">
        <w:rPr>
          <w:rFonts w:ascii="Tahoma" w:hAnsi="Tahoma" w:cs="Tahoma"/>
          <w:bCs/>
          <w:sz w:val="22"/>
          <w:szCs w:val="22"/>
        </w:rPr>
        <w:t xml:space="preserve">e outros encargos </w:t>
      </w:r>
      <w:r w:rsidR="00D70992" w:rsidRPr="00BA651C">
        <w:rPr>
          <w:rFonts w:ascii="Tahoma" w:hAnsi="Tahoma" w:cs="Tahoma"/>
          <w:bCs/>
          <w:sz w:val="22"/>
          <w:szCs w:val="22"/>
        </w:rPr>
        <w:t xml:space="preserve">incidentes sobre o saldo devedor das </w:t>
      </w:r>
      <w:r w:rsidR="00D70992" w:rsidRPr="00BA651C">
        <w:rPr>
          <w:rFonts w:ascii="Tahoma" w:hAnsi="Tahoma" w:cs="Tahoma"/>
          <w:sz w:val="22"/>
          <w:szCs w:val="22"/>
        </w:rPr>
        <w:t>obrigações decorrentes das Debêntures,</w:t>
      </w:r>
      <w:r w:rsidR="00D70992" w:rsidRPr="00BA651C">
        <w:rPr>
          <w:rFonts w:ascii="Tahoma" w:hAnsi="Tahoma" w:cs="Tahoma"/>
          <w:bCs/>
          <w:sz w:val="22"/>
          <w:szCs w:val="22"/>
        </w:rPr>
        <w:t xml:space="preserve"> enquanto não forem pagas, sendo considerada dívida líquida e certa, passível de cobrança extrajudicial ou por meio de processo de execução judicial</w:t>
      </w:r>
      <w:r w:rsidR="00D70992" w:rsidRPr="00BA651C">
        <w:rPr>
          <w:rFonts w:ascii="Tahoma" w:hAnsi="Tahoma" w:cs="Tahoma"/>
          <w:sz w:val="22"/>
          <w:szCs w:val="22"/>
        </w:rPr>
        <w:t>.</w:t>
      </w:r>
      <w:bookmarkEnd w:id="83"/>
      <w:r w:rsidR="00D70992" w:rsidRPr="00BA651C">
        <w:rPr>
          <w:rFonts w:ascii="Tahoma" w:hAnsi="Tahoma" w:cs="Tahoma"/>
          <w:sz w:val="22"/>
          <w:szCs w:val="22"/>
        </w:rPr>
        <w:t xml:space="preserve"> </w:t>
      </w:r>
    </w:p>
    <w:p w14:paraId="69F98FEB" w14:textId="6C739100" w:rsidR="00D70992" w:rsidRPr="00BA651C" w:rsidRDefault="00316AC2">
      <w:pPr>
        <w:spacing w:before="120" w:after="120"/>
        <w:ind w:left="1418" w:hanging="851"/>
        <w:jc w:val="both"/>
        <w:rPr>
          <w:rFonts w:ascii="Tahoma" w:hAnsi="Tahoma" w:cs="Tahoma"/>
          <w:sz w:val="22"/>
          <w:szCs w:val="22"/>
        </w:rPr>
      </w:pPr>
      <w:r w:rsidRPr="00BA651C">
        <w:rPr>
          <w:rFonts w:ascii="Tahoma" w:hAnsi="Tahoma" w:cs="Tahoma"/>
          <w:sz w:val="22"/>
          <w:szCs w:val="22"/>
        </w:rPr>
        <w:t>8.1.</w:t>
      </w:r>
      <w:r w:rsidR="00C12E28" w:rsidRPr="00BA651C">
        <w:rPr>
          <w:rFonts w:ascii="Tahoma" w:hAnsi="Tahoma" w:cs="Tahoma"/>
          <w:sz w:val="22"/>
          <w:szCs w:val="22"/>
        </w:rPr>
        <w:t>6</w:t>
      </w:r>
      <w:r w:rsidRPr="00BA651C">
        <w:rPr>
          <w:rFonts w:ascii="Tahoma" w:hAnsi="Tahoma" w:cs="Tahoma"/>
          <w:sz w:val="22"/>
          <w:szCs w:val="22"/>
        </w:rPr>
        <w:tab/>
      </w:r>
      <w:r w:rsidR="006D2D5F" w:rsidRPr="00BA651C">
        <w:rPr>
          <w:rFonts w:ascii="Tahoma" w:hAnsi="Tahoma" w:cs="Tahoma"/>
          <w:sz w:val="22"/>
          <w:szCs w:val="22"/>
        </w:rPr>
        <w:t xml:space="preserve">Na </w:t>
      </w:r>
      <w:r w:rsidR="006D2D5F" w:rsidRPr="00BA651C">
        <w:rPr>
          <w:rFonts w:ascii="Tahoma" w:hAnsi="Tahoma" w:cs="Tahoma"/>
          <w:bCs/>
          <w:sz w:val="22"/>
          <w:szCs w:val="22"/>
        </w:rPr>
        <w:t>ocorrência</w:t>
      </w:r>
      <w:r w:rsidR="006D2D5F" w:rsidRPr="00BA651C">
        <w:rPr>
          <w:rFonts w:ascii="Tahoma" w:hAnsi="Tahoma" w:cs="Tahoma"/>
          <w:sz w:val="22"/>
          <w:szCs w:val="22"/>
        </w:rPr>
        <w:t xml:space="preserve"> do vencimento antecipado das Debêntures a Emissora deverá notificar a B3, de acordo com os termos e condições do manual de operações da B3, </w:t>
      </w:r>
      <w:r w:rsidR="00AE1842">
        <w:rPr>
          <w:rFonts w:ascii="Tahoma" w:hAnsi="Tahoma" w:cs="Tahoma"/>
          <w:sz w:val="22"/>
          <w:szCs w:val="22"/>
        </w:rPr>
        <w:t>(a) imediatamente</w:t>
      </w:r>
      <w:r w:rsidR="00AE1842" w:rsidRPr="00AE1842">
        <w:rPr>
          <w:rFonts w:ascii="Tahoma" w:hAnsi="Tahoma" w:cs="Tahoma"/>
          <w:sz w:val="22"/>
          <w:szCs w:val="22"/>
        </w:rPr>
        <w:t xml:space="preserve"> </w:t>
      </w:r>
      <w:r w:rsidR="00AE1842">
        <w:rPr>
          <w:rFonts w:ascii="Tahoma" w:hAnsi="Tahoma" w:cs="Tahoma"/>
          <w:sz w:val="22"/>
          <w:szCs w:val="22"/>
        </w:rPr>
        <w:t>após a declaração do</w:t>
      </w:r>
      <w:r w:rsidR="00AE1842" w:rsidRPr="00AE1842">
        <w:rPr>
          <w:rFonts w:ascii="Tahoma" w:hAnsi="Tahoma" w:cs="Tahoma"/>
          <w:sz w:val="22"/>
          <w:szCs w:val="22"/>
        </w:rPr>
        <w:t xml:space="preserve"> </w:t>
      </w:r>
      <w:r w:rsidR="00AE1842">
        <w:rPr>
          <w:rFonts w:ascii="Tahoma" w:hAnsi="Tahoma" w:cs="Tahoma"/>
          <w:sz w:val="22"/>
          <w:szCs w:val="22"/>
        </w:rPr>
        <w:t>vencimento antecipado das Debêntures, para que a B3 possa adotar as medidas operacionais necessárias para manter o ativo em seus sistemas; e (b) </w:t>
      </w:r>
      <w:r w:rsidR="006D2D5F" w:rsidRPr="00BA651C">
        <w:rPr>
          <w:rFonts w:ascii="Tahoma" w:hAnsi="Tahoma" w:cs="Tahoma"/>
          <w:sz w:val="22"/>
          <w:szCs w:val="22"/>
        </w:rPr>
        <w:t xml:space="preserve">no prazo de 3 (três) Dias Úteis antes da data de pagamento dos valores previstos nos da Cláusula 8.1.4 acima, informando: (i) sobre o vencimento antecipado da totalidade das Debêntures, nos termos desta Escritura de Emissão, com o consequente pagamento da totalidade das Debêntures; e (ii) o montante total a ser pago, respeitados os termos da </w:t>
      </w:r>
      <w:r w:rsidR="006D2D5F" w:rsidRPr="00BA651C">
        <w:rPr>
          <w:rFonts w:ascii="Tahoma" w:hAnsi="Tahoma" w:cs="Tahoma"/>
          <w:sz w:val="22"/>
          <w:szCs w:val="22"/>
          <w:u w:val="single"/>
        </w:rPr>
        <w:t>Cláusula 8.1.5</w:t>
      </w:r>
      <w:r w:rsidR="006D2D5F" w:rsidRPr="00BA651C">
        <w:rPr>
          <w:rFonts w:ascii="Tahoma" w:hAnsi="Tahoma" w:cs="Tahoma"/>
          <w:sz w:val="22"/>
          <w:szCs w:val="22"/>
        </w:rPr>
        <w:t xml:space="preserve"> acima.</w:t>
      </w:r>
      <w:r w:rsidR="00D70992" w:rsidRPr="00BA651C">
        <w:rPr>
          <w:rFonts w:ascii="Tahoma" w:hAnsi="Tahoma" w:cs="Tahoma"/>
          <w:sz w:val="22"/>
          <w:szCs w:val="22"/>
        </w:rPr>
        <w:t xml:space="preserve"> </w:t>
      </w:r>
    </w:p>
    <w:p w14:paraId="26131200" w14:textId="77777777" w:rsidR="00D70992" w:rsidRPr="00BA651C" w:rsidRDefault="00D70992">
      <w:pPr>
        <w:autoSpaceDE/>
        <w:autoSpaceDN/>
        <w:adjustRightInd/>
        <w:spacing w:before="120" w:after="120"/>
        <w:jc w:val="both"/>
        <w:rPr>
          <w:rFonts w:ascii="Tahoma" w:hAnsi="Tahoma" w:cs="Tahoma"/>
          <w:sz w:val="22"/>
          <w:szCs w:val="22"/>
        </w:rPr>
      </w:pPr>
    </w:p>
    <w:p w14:paraId="44A6457E" w14:textId="73C03B37" w:rsidR="00D70992" w:rsidRPr="00AC65AF" w:rsidRDefault="00D70992">
      <w:pPr>
        <w:keepNext/>
        <w:tabs>
          <w:tab w:val="num" w:pos="709"/>
        </w:tabs>
        <w:autoSpaceDE/>
        <w:autoSpaceDN/>
        <w:adjustRightInd/>
        <w:spacing w:before="120" w:after="120"/>
        <w:ind w:left="709" w:hanging="709"/>
        <w:jc w:val="both"/>
        <w:rPr>
          <w:rFonts w:ascii="Tahoma" w:hAnsi="Tahoma"/>
          <w:sz w:val="22"/>
        </w:rPr>
      </w:pPr>
      <w:r w:rsidRPr="00BA651C">
        <w:rPr>
          <w:rFonts w:ascii="Tahoma" w:hAnsi="Tahoma" w:cs="Tahoma"/>
          <w:b/>
          <w:smallCaps/>
          <w:sz w:val="22"/>
          <w:szCs w:val="22"/>
        </w:rPr>
        <w:t>9.</w:t>
      </w:r>
      <w:r w:rsidR="005E2F66" w:rsidRPr="00BA651C">
        <w:rPr>
          <w:rFonts w:ascii="Tahoma" w:hAnsi="Tahoma" w:cs="Tahoma"/>
          <w:b/>
          <w:smallCaps/>
          <w:sz w:val="22"/>
          <w:szCs w:val="22"/>
        </w:rPr>
        <w:tab/>
      </w:r>
      <w:r w:rsidR="009C3038" w:rsidRPr="00BA651C">
        <w:rPr>
          <w:rFonts w:ascii="Tahoma" w:hAnsi="Tahoma" w:cs="Tahoma"/>
          <w:b/>
          <w:smallCaps/>
          <w:sz w:val="22"/>
          <w:szCs w:val="22"/>
        </w:rPr>
        <w:t>Agente Fiduciário</w:t>
      </w:r>
      <w:r w:rsidR="004A08A4" w:rsidRPr="00BA651C">
        <w:rPr>
          <w:rFonts w:ascii="Tahoma" w:hAnsi="Tahoma" w:cs="Tahoma"/>
          <w:b/>
          <w:smallCaps/>
          <w:sz w:val="22"/>
          <w:szCs w:val="22"/>
        </w:rPr>
        <w:t xml:space="preserve"> </w:t>
      </w:r>
    </w:p>
    <w:p w14:paraId="39C4D528" w14:textId="77777777" w:rsidR="00D70992" w:rsidRPr="00BA651C" w:rsidRDefault="00D70992">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9.1 </w:t>
      </w:r>
      <w:r w:rsidR="00316AC2" w:rsidRPr="00BA651C">
        <w:rPr>
          <w:rFonts w:ascii="Tahoma" w:hAnsi="Tahoma" w:cs="Tahoma"/>
          <w:sz w:val="22"/>
          <w:szCs w:val="22"/>
        </w:rPr>
        <w:tab/>
      </w:r>
      <w:r w:rsidRPr="00BA651C">
        <w:rPr>
          <w:rFonts w:ascii="Tahoma" w:hAnsi="Tahoma" w:cs="Tahoma"/>
          <w:sz w:val="22"/>
          <w:szCs w:val="22"/>
        </w:rPr>
        <w:t xml:space="preserve">A </w:t>
      </w:r>
      <w:r w:rsidR="00B00FA9" w:rsidRPr="00BA651C">
        <w:rPr>
          <w:rFonts w:ascii="Tahoma" w:hAnsi="Tahoma" w:cs="Tahoma"/>
          <w:sz w:val="22"/>
          <w:szCs w:val="22"/>
        </w:rPr>
        <w:t>Emissora</w:t>
      </w:r>
      <w:r w:rsidRPr="00BA651C">
        <w:rPr>
          <w:rFonts w:ascii="Tahoma" w:hAnsi="Tahoma" w:cs="Tahoma"/>
          <w:sz w:val="22"/>
          <w:szCs w:val="22"/>
        </w:rPr>
        <w:t xml:space="preserve"> nomeia e constitui como agente fiduciário da Emissão o Agente Fiduciário, qualificado no preâmbulo desta Escritura de Emissão, que assina nessa qualidade e, neste ato, e na melhor forma de direito, aceita a nomeação para, nos termos da lei e desta Escritura de Emissão, representar a comunhão dos Debenturistas </w:t>
      </w:r>
    </w:p>
    <w:p w14:paraId="4F3225F7" w14:textId="77777777" w:rsidR="005904B7" w:rsidRPr="00BA651C" w:rsidRDefault="00D70992">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9.2</w:t>
      </w:r>
      <w:r w:rsidRPr="00BA651C">
        <w:rPr>
          <w:rFonts w:ascii="Tahoma" w:hAnsi="Tahoma" w:cs="Tahoma"/>
          <w:sz w:val="22"/>
          <w:szCs w:val="22"/>
          <w:bdr w:val="nil"/>
        </w:rPr>
        <w:t xml:space="preserve"> </w:t>
      </w:r>
      <w:r w:rsidR="00316AC2" w:rsidRPr="00BA651C">
        <w:rPr>
          <w:rFonts w:ascii="Tahoma" w:hAnsi="Tahoma" w:cs="Tahoma"/>
          <w:sz w:val="22"/>
          <w:szCs w:val="22"/>
          <w:bdr w:val="nil"/>
        </w:rPr>
        <w:tab/>
      </w:r>
      <w:r w:rsidR="005904B7" w:rsidRPr="00BA651C">
        <w:rPr>
          <w:rFonts w:ascii="Tahoma" w:hAnsi="Tahoma" w:cs="Tahoma"/>
          <w:sz w:val="22"/>
          <w:szCs w:val="22"/>
        </w:rPr>
        <w:t>O Agente Fiduciário exercerá suas funções a partir da data de celebração desta Escritura de Emissão ou de eventual aditamento relativo à sua substituição, devendo permanecer no exercício de suas funções até a integral quitação de todas as obrigações nos termos desta Escritura de Emissão e dos demais Documentos da Operação, ou até sua efetiva substituição.</w:t>
      </w:r>
    </w:p>
    <w:p w14:paraId="51E744AE" w14:textId="77777777" w:rsidR="00D70992" w:rsidRPr="00BA651C" w:rsidRDefault="00D70992">
      <w:pPr>
        <w:autoSpaceDE/>
        <w:autoSpaceDN/>
        <w:adjustRightInd/>
        <w:spacing w:before="120" w:after="120"/>
        <w:ind w:left="709" w:hanging="709"/>
        <w:jc w:val="both"/>
        <w:rPr>
          <w:rFonts w:ascii="Tahoma" w:hAnsi="Tahoma" w:cs="Tahoma"/>
          <w:sz w:val="22"/>
          <w:szCs w:val="22"/>
          <w:bdr w:val="nil"/>
        </w:rPr>
      </w:pPr>
      <w:r w:rsidRPr="00BA651C">
        <w:rPr>
          <w:rFonts w:ascii="Tahoma" w:hAnsi="Tahoma" w:cs="Tahoma"/>
          <w:sz w:val="22"/>
          <w:szCs w:val="22"/>
          <w:bdr w:val="nil"/>
        </w:rPr>
        <w:t>9.3</w:t>
      </w:r>
      <w:r w:rsidR="005904B7" w:rsidRPr="00BA651C">
        <w:rPr>
          <w:rFonts w:ascii="Tahoma" w:hAnsi="Tahoma" w:cs="Tahoma"/>
          <w:sz w:val="22"/>
          <w:szCs w:val="22"/>
          <w:bdr w:val="nil"/>
        </w:rPr>
        <w:t xml:space="preserve"> </w:t>
      </w:r>
      <w:r w:rsidR="00316AC2" w:rsidRPr="00BA651C">
        <w:rPr>
          <w:rFonts w:ascii="Tahoma" w:hAnsi="Tahoma" w:cs="Tahoma"/>
          <w:sz w:val="22"/>
          <w:szCs w:val="22"/>
          <w:bdr w:val="nil"/>
        </w:rPr>
        <w:tab/>
      </w:r>
      <w:r w:rsidR="00316AC2" w:rsidRPr="00BA651C">
        <w:rPr>
          <w:rFonts w:ascii="Tahoma" w:hAnsi="Tahoma" w:cs="Tahoma"/>
          <w:sz w:val="22"/>
          <w:szCs w:val="22"/>
          <w:u w:val="single"/>
          <w:bdr w:val="nil"/>
        </w:rPr>
        <w:t>Substituição</w:t>
      </w:r>
      <w:r w:rsidR="005904B7" w:rsidRPr="00BA651C">
        <w:rPr>
          <w:rFonts w:ascii="Tahoma" w:hAnsi="Tahoma" w:cs="Tahoma"/>
          <w:sz w:val="22"/>
          <w:szCs w:val="22"/>
          <w:bdr w:val="nil"/>
        </w:rPr>
        <w:t>.</w:t>
      </w:r>
      <w:r w:rsidR="005904B7" w:rsidRPr="00BA651C">
        <w:rPr>
          <w:rFonts w:ascii="Tahoma" w:hAnsi="Tahoma" w:cs="Tahoma"/>
          <w:sz w:val="22"/>
          <w:szCs w:val="22"/>
        </w:rPr>
        <w:t xml:space="preserve"> Em caso de impedimento, renúncia, intervenção ou liquidação extrajudicial do Agente Fiduciário, este deve ser substituído no prazo de até 30 (trinta) dias, mediante deliberação da assembleia geral de Debenturistas, que:</w:t>
      </w:r>
      <w:r w:rsidRPr="00BA651C">
        <w:rPr>
          <w:rFonts w:ascii="Tahoma" w:hAnsi="Tahoma" w:cs="Tahoma"/>
          <w:sz w:val="22"/>
          <w:szCs w:val="22"/>
          <w:bdr w:val="nil"/>
        </w:rPr>
        <w:t xml:space="preserve"> </w:t>
      </w:r>
    </w:p>
    <w:p w14:paraId="304299C8" w14:textId="25868B74" w:rsidR="005904B7" w:rsidRPr="00BA651C" w:rsidRDefault="00D70992">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bdr w:val="nil"/>
        </w:rPr>
        <w:t>I.</w:t>
      </w:r>
      <w:bookmarkStart w:id="84" w:name="_Ref497825411"/>
      <w:r w:rsidRPr="00BA651C">
        <w:rPr>
          <w:rFonts w:ascii="Tahoma" w:hAnsi="Tahoma" w:cs="Tahoma"/>
          <w:sz w:val="22"/>
          <w:szCs w:val="22"/>
          <w:bdr w:val="nil"/>
        </w:rPr>
        <w:t xml:space="preserve"> </w:t>
      </w:r>
      <w:bookmarkStart w:id="85" w:name="_Ref130285900"/>
      <w:bookmarkEnd w:id="84"/>
      <w:r w:rsidR="00316AC2" w:rsidRPr="00BA651C">
        <w:rPr>
          <w:rFonts w:ascii="Tahoma" w:hAnsi="Tahoma" w:cs="Tahoma"/>
          <w:sz w:val="22"/>
          <w:szCs w:val="22"/>
          <w:bdr w:val="nil"/>
        </w:rPr>
        <w:tab/>
      </w:r>
      <w:r w:rsidR="005904B7" w:rsidRPr="00BA651C">
        <w:rPr>
          <w:rFonts w:ascii="Tahoma" w:hAnsi="Tahoma" w:cs="Tahoma"/>
          <w:sz w:val="22"/>
          <w:szCs w:val="22"/>
        </w:rPr>
        <w:t xml:space="preserve">será realizada, dentro do prazo máximo de 30 (trinta) dias, contados do evento que a determinar, para a escolha do novo agente fiduciário, que poderá ser convocada pelo próprio Agente Fiduciário a ser substituído, pela </w:t>
      </w:r>
      <w:r w:rsidR="00B00FA9" w:rsidRPr="00BA651C">
        <w:rPr>
          <w:rFonts w:ascii="Tahoma" w:hAnsi="Tahoma" w:cs="Tahoma"/>
          <w:sz w:val="22"/>
          <w:szCs w:val="22"/>
        </w:rPr>
        <w:t>Emissora</w:t>
      </w:r>
      <w:r w:rsidR="005904B7" w:rsidRPr="00BA651C">
        <w:rPr>
          <w:rFonts w:ascii="Tahoma" w:hAnsi="Tahoma" w:cs="Tahoma"/>
          <w:sz w:val="22"/>
          <w:szCs w:val="22"/>
        </w:rPr>
        <w:t xml:space="preserve">, por Debenturistas representando, no mínimo, </w:t>
      </w:r>
      <w:r w:rsidR="003B4190" w:rsidRPr="00BA651C">
        <w:rPr>
          <w:rFonts w:ascii="Tahoma" w:hAnsi="Tahoma" w:cs="Tahoma"/>
          <w:sz w:val="22"/>
          <w:szCs w:val="22"/>
        </w:rPr>
        <w:t>50% (cinquenta por cento)</w:t>
      </w:r>
      <w:r w:rsidR="005904B7" w:rsidRPr="00BA651C">
        <w:rPr>
          <w:rFonts w:ascii="Tahoma" w:hAnsi="Tahoma" w:cs="Tahoma"/>
          <w:sz w:val="22"/>
          <w:szCs w:val="22"/>
        </w:rPr>
        <w:t xml:space="preserve"> das Debêntures em Circulação, ou pela CVM</w:t>
      </w:r>
      <w:r w:rsidR="00826F8C" w:rsidRPr="00BA651C">
        <w:rPr>
          <w:rFonts w:ascii="Tahoma" w:hAnsi="Tahoma" w:cs="Tahoma"/>
          <w:sz w:val="22"/>
          <w:szCs w:val="22"/>
        </w:rPr>
        <w:t>. N</w:t>
      </w:r>
      <w:r w:rsidR="005904B7" w:rsidRPr="00BA651C">
        <w:rPr>
          <w:rFonts w:ascii="Tahoma" w:hAnsi="Tahoma" w:cs="Tahoma"/>
          <w:sz w:val="22"/>
          <w:szCs w:val="22"/>
        </w:rPr>
        <w:t>a hipótese d</w:t>
      </w:r>
      <w:r w:rsidR="00826F8C" w:rsidRPr="00BA651C">
        <w:rPr>
          <w:rFonts w:ascii="Tahoma" w:hAnsi="Tahoma" w:cs="Tahoma"/>
          <w:sz w:val="22"/>
          <w:szCs w:val="22"/>
        </w:rPr>
        <w:t xml:space="preserve">e </w:t>
      </w:r>
      <w:r w:rsidR="005904B7" w:rsidRPr="00BA651C">
        <w:rPr>
          <w:rFonts w:ascii="Tahoma" w:hAnsi="Tahoma" w:cs="Tahoma"/>
          <w:sz w:val="22"/>
          <w:szCs w:val="22"/>
        </w:rPr>
        <w:t xml:space="preserve">a convocação não ocorrer em até 15 (quinze) dias antes do término do prazo aqui previsto, caberá à </w:t>
      </w:r>
      <w:r w:rsidR="00B00FA9" w:rsidRPr="00BA651C">
        <w:rPr>
          <w:rFonts w:ascii="Tahoma" w:hAnsi="Tahoma" w:cs="Tahoma"/>
          <w:sz w:val="22"/>
          <w:szCs w:val="22"/>
        </w:rPr>
        <w:t>Emissora</w:t>
      </w:r>
      <w:r w:rsidR="005904B7" w:rsidRPr="00BA651C">
        <w:rPr>
          <w:rFonts w:ascii="Tahoma" w:hAnsi="Tahoma" w:cs="Tahoma"/>
          <w:sz w:val="22"/>
          <w:szCs w:val="22"/>
        </w:rPr>
        <w:t xml:space="preserve"> realizá-la, sendo certo que a CVM poderá nomear substituto provisório enquanto não se consumar o processo de escolha do novo agente fiduciário;</w:t>
      </w:r>
      <w:bookmarkEnd w:id="85"/>
    </w:p>
    <w:p w14:paraId="06126DF1" w14:textId="77777777" w:rsidR="00D70992" w:rsidRPr="00BA651C" w:rsidRDefault="00D70992">
      <w:pPr>
        <w:autoSpaceDE/>
        <w:autoSpaceDN/>
        <w:adjustRightInd/>
        <w:spacing w:before="120" w:after="120"/>
        <w:ind w:left="1418" w:hanging="709"/>
        <w:jc w:val="both"/>
        <w:rPr>
          <w:rFonts w:ascii="Tahoma" w:hAnsi="Tahoma" w:cs="Tahoma"/>
          <w:sz w:val="22"/>
          <w:szCs w:val="22"/>
          <w:bdr w:val="nil"/>
        </w:rPr>
      </w:pPr>
      <w:r w:rsidRPr="00BA651C">
        <w:rPr>
          <w:rFonts w:ascii="Tahoma" w:hAnsi="Tahoma" w:cs="Tahoma"/>
          <w:sz w:val="22"/>
          <w:szCs w:val="22"/>
          <w:bdr w:val="nil"/>
        </w:rPr>
        <w:t xml:space="preserve">II. </w:t>
      </w:r>
      <w:r w:rsidR="00316AC2" w:rsidRPr="00BA651C">
        <w:rPr>
          <w:rFonts w:ascii="Tahoma" w:hAnsi="Tahoma" w:cs="Tahoma"/>
          <w:sz w:val="22"/>
          <w:szCs w:val="22"/>
          <w:bdr w:val="nil"/>
        </w:rPr>
        <w:tab/>
      </w:r>
      <w:r w:rsidR="005904B7" w:rsidRPr="00BA651C">
        <w:rPr>
          <w:rFonts w:ascii="Tahoma" w:hAnsi="Tahoma" w:cs="Tahoma"/>
          <w:sz w:val="22"/>
          <w:szCs w:val="22"/>
        </w:rPr>
        <w:t xml:space="preserve">no caso de substituição do Agente Fiduciário, (a) tal substituição deve ser comunicada à CVM, no prazo de até 7 (sete) </w:t>
      </w:r>
      <w:r w:rsidR="00515CDA" w:rsidRPr="00BA651C">
        <w:rPr>
          <w:rFonts w:ascii="Tahoma" w:hAnsi="Tahoma" w:cs="Tahoma"/>
          <w:sz w:val="22"/>
          <w:szCs w:val="22"/>
        </w:rPr>
        <w:t>Dias Úteis</w:t>
      </w:r>
      <w:r w:rsidR="005904B7" w:rsidRPr="00BA651C">
        <w:rPr>
          <w:rFonts w:ascii="Tahoma" w:hAnsi="Tahoma" w:cs="Tahoma"/>
          <w:sz w:val="22"/>
          <w:szCs w:val="22"/>
        </w:rPr>
        <w:t xml:space="preserve">, contados do registro do aditamento a esta Escritura de Emissão na </w:t>
      </w:r>
      <w:r w:rsidR="00EC2028" w:rsidRPr="00BA651C">
        <w:rPr>
          <w:rFonts w:ascii="Tahoma" w:hAnsi="Tahoma" w:cs="Tahoma"/>
          <w:sz w:val="22"/>
          <w:szCs w:val="22"/>
        </w:rPr>
        <w:t>JUCERJA</w:t>
      </w:r>
      <w:r w:rsidR="005904B7" w:rsidRPr="00BA651C">
        <w:rPr>
          <w:rFonts w:ascii="Tahoma" w:hAnsi="Tahoma" w:cs="Tahoma"/>
          <w:sz w:val="22"/>
          <w:szCs w:val="22"/>
        </w:rPr>
        <w:t>; e (b) juntamente com a comunicação, devem ser encaminhadas à CVM a declaração e demais informações exigidas no caput e § 1º do art. 5 da Instrução CVM 583;</w:t>
      </w:r>
    </w:p>
    <w:p w14:paraId="0C1079B1" w14:textId="77777777" w:rsidR="00D70992" w:rsidRPr="00BA651C" w:rsidRDefault="00D70992">
      <w:pPr>
        <w:autoSpaceDE/>
        <w:autoSpaceDN/>
        <w:adjustRightInd/>
        <w:spacing w:before="120" w:after="120"/>
        <w:ind w:left="1418" w:hanging="709"/>
        <w:jc w:val="both"/>
        <w:rPr>
          <w:rFonts w:ascii="Tahoma" w:hAnsi="Tahoma" w:cs="Tahoma"/>
          <w:sz w:val="22"/>
          <w:szCs w:val="22"/>
          <w:bdr w:val="nil"/>
        </w:rPr>
      </w:pPr>
      <w:r w:rsidRPr="00BA651C">
        <w:rPr>
          <w:rFonts w:ascii="Tahoma" w:hAnsi="Tahoma" w:cs="Tahoma"/>
          <w:sz w:val="22"/>
          <w:szCs w:val="22"/>
          <w:bdr w:val="nil"/>
        </w:rPr>
        <w:t xml:space="preserve">III. </w:t>
      </w:r>
      <w:r w:rsidR="00316AC2" w:rsidRPr="00BA651C">
        <w:rPr>
          <w:rFonts w:ascii="Tahoma" w:hAnsi="Tahoma" w:cs="Tahoma"/>
          <w:sz w:val="22"/>
          <w:szCs w:val="22"/>
          <w:bdr w:val="nil"/>
        </w:rPr>
        <w:tab/>
      </w:r>
      <w:r w:rsidR="005904B7" w:rsidRPr="00BA651C">
        <w:rPr>
          <w:rFonts w:ascii="Tahoma" w:hAnsi="Tahoma" w:cs="Tahoma"/>
          <w:sz w:val="22"/>
          <w:szCs w:val="22"/>
        </w:rPr>
        <w:t>os pagamentos ao Agente Fiduciário substituído serão realizados observando-se a proporcionalidade ao período da efetiva prestação dos serviços</w:t>
      </w:r>
    </w:p>
    <w:p w14:paraId="6F19252F" w14:textId="77777777" w:rsidR="003C67BF" w:rsidRPr="00BA651C" w:rsidRDefault="00D70992">
      <w:pPr>
        <w:autoSpaceDE/>
        <w:autoSpaceDN/>
        <w:adjustRightInd/>
        <w:spacing w:before="120" w:after="120"/>
        <w:ind w:left="1418" w:hanging="709"/>
        <w:jc w:val="both"/>
        <w:rPr>
          <w:rFonts w:ascii="Tahoma" w:hAnsi="Tahoma" w:cs="Tahoma"/>
          <w:sz w:val="22"/>
          <w:szCs w:val="22"/>
          <w:bdr w:val="nil"/>
        </w:rPr>
      </w:pPr>
      <w:r w:rsidRPr="00BA651C">
        <w:rPr>
          <w:rFonts w:ascii="Tahoma" w:hAnsi="Tahoma" w:cs="Tahoma"/>
          <w:sz w:val="22"/>
          <w:szCs w:val="22"/>
        </w:rPr>
        <w:lastRenderedPageBreak/>
        <w:t>IV.</w:t>
      </w:r>
      <w:r w:rsidR="003C67BF" w:rsidRPr="00BA651C">
        <w:rPr>
          <w:rFonts w:ascii="Tahoma" w:hAnsi="Tahoma" w:cs="Tahoma"/>
          <w:sz w:val="22"/>
          <w:szCs w:val="22"/>
        </w:rPr>
        <w:t xml:space="preserve"> </w:t>
      </w:r>
      <w:r w:rsidR="00316AC2" w:rsidRPr="00BA651C">
        <w:rPr>
          <w:rFonts w:ascii="Tahoma" w:hAnsi="Tahoma" w:cs="Tahoma"/>
          <w:sz w:val="22"/>
          <w:szCs w:val="22"/>
        </w:rPr>
        <w:tab/>
      </w:r>
      <w:r w:rsidR="003C67BF" w:rsidRPr="00BA651C">
        <w:rPr>
          <w:rFonts w:ascii="Tahoma" w:hAnsi="Tahoma" w:cs="Tahoma"/>
          <w:sz w:val="22"/>
          <w:szCs w:val="22"/>
        </w:rPr>
        <w:t xml:space="preserve">o agente fiduciário substituto fará jus à mesma remuneração recebida pelo anterior, caso (a) a </w:t>
      </w:r>
      <w:r w:rsidR="00B00FA9" w:rsidRPr="00BA651C">
        <w:rPr>
          <w:rFonts w:ascii="Tahoma" w:hAnsi="Tahoma" w:cs="Tahoma"/>
          <w:sz w:val="22"/>
          <w:szCs w:val="22"/>
        </w:rPr>
        <w:t>Emissora</w:t>
      </w:r>
      <w:r w:rsidR="003C67BF" w:rsidRPr="00BA651C">
        <w:rPr>
          <w:rFonts w:ascii="Tahoma" w:hAnsi="Tahoma" w:cs="Tahoma"/>
          <w:sz w:val="22"/>
          <w:szCs w:val="22"/>
        </w:rPr>
        <w:t xml:space="preserve"> não tenha concordado com o novo valor da remuneração do </w:t>
      </w:r>
      <w:r w:rsidR="00826F8C" w:rsidRPr="00BA651C">
        <w:rPr>
          <w:rFonts w:ascii="Tahoma" w:hAnsi="Tahoma" w:cs="Tahoma"/>
          <w:sz w:val="22"/>
          <w:szCs w:val="22"/>
        </w:rPr>
        <w:t>A</w:t>
      </w:r>
      <w:r w:rsidR="003C67BF" w:rsidRPr="00BA651C">
        <w:rPr>
          <w:rFonts w:ascii="Tahoma" w:hAnsi="Tahoma" w:cs="Tahoma"/>
          <w:sz w:val="22"/>
          <w:szCs w:val="22"/>
        </w:rPr>
        <w:t xml:space="preserve">gente </w:t>
      </w:r>
      <w:r w:rsidR="00826F8C" w:rsidRPr="00BA651C">
        <w:rPr>
          <w:rFonts w:ascii="Tahoma" w:hAnsi="Tahoma" w:cs="Tahoma"/>
          <w:sz w:val="22"/>
          <w:szCs w:val="22"/>
        </w:rPr>
        <w:t>F</w:t>
      </w:r>
      <w:r w:rsidR="003C67BF" w:rsidRPr="00BA651C">
        <w:rPr>
          <w:rFonts w:ascii="Tahoma" w:hAnsi="Tahoma" w:cs="Tahoma"/>
          <w:sz w:val="22"/>
          <w:szCs w:val="22"/>
        </w:rPr>
        <w:t>iduciário proposto pela assembleia geral de Debenturistas a que se refere o inciso </w:t>
      </w:r>
      <w:r w:rsidR="00656EA7" w:rsidRPr="00BA651C">
        <w:rPr>
          <w:rFonts w:ascii="Tahoma" w:hAnsi="Tahoma" w:cs="Tahoma"/>
          <w:sz w:val="22"/>
          <w:szCs w:val="22"/>
        </w:rPr>
        <w:t>I acima</w:t>
      </w:r>
      <w:r w:rsidR="003C67BF" w:rsidRPr="00BA651C">
        <w:rPr>
          <w:rFonts w:ascii="Tahoma" w:hAnsi="Tahoma" w:cs="Tahoma"/>
          <w:sz w:val="22"/>
          <w:szCs w:val="22"/>
        </w:rPr>
        <w:t>; ou (b) a assembleia geral de Debenturistas a que se refere o inciso </w:t>
      </w:r>
      <w:r w:rsidR="00656EA7" w:rsidRPr="00BA651C">
        <w:rPr>
          <w:rFonts w:ascii="Tahoma" w:hAnsi="Tahoma" w:cs="Tahoma"/>
          <w:sz w:val="22"/>
          <w:szCs w:val="22"/>
        </w:rPr>
        <w:t>I acima</w:t>
      </w:r>
      <w:r w:rsidR="003C67BF" w:rsidRPr="00BA651C">
        <w:rPr>
          <w:rFonts w:ascii="Tahoma" w:hAnsi="Tahoma" w:cs="Tahoma"/>
          <w:sz w:val="22"/>
          <w:szCs w:val="22"/>
        </w:rPr>
        <w:t xml:space="preserve"> não delibere sobre a matéria;</w:t>
      </w:r>
      <w:r w:rsidRPr="00BA651C" w:rsidDel="00172C28">
        <w:rPr>
          <w:rFonts w:ascii="Tahoma" w:hAnsi="Tahoma" w:cs="Tahoma"/>
          <w:sz w:val="22"/>
          <w:szCs w:val="22"/>
          <w:bdr w:val="nil"/>
        </w:rPr>
        <w:t xml:space="preserve"> </w:t>
      </w:r>
    </w:p>
    <w:p w14:paraId="32B46A85" w14:textId="77777777" w:rsidR="00D70992"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bdr w:val="nil"/>
        </w:rPr>
        <w:t xml:space="preserve">V. </w:t>
      </w:r>
      <w:r w:rsidR="00316AC2" w:rsidRPr="00BA651C">
        <w:rPr>
          <w:rFonts w:ascii="Tahoma" w:hAnsi="Tahoma" w:cs="Tahoma"/>
          <w:sz w:val="22"/>
          <w:szCs w:val="22"/>
          <w:bdr w:val="nil"/>
        </w:rPr>
        <w:tab/>
      </w:r>
      <w:r w:rsidR="005904B7" w:rsidRPr="00BA651C">
        <w:rPr>
          <w:rFonts w:ascii="Tahoma" w:hAnsi="Tahoma" w:cs="Tahoma"/>
          <w:sz w:val="22"/>
          <w:szCs w:val="22"/>
        </w:rPr>
        <w:t xml:space="preserve">o agente fiduciário substituto deverá, imediatamente após sua nomeação, comunicá-la à </w:t>
      </w:r>
      <w:r w:rsidR="00B00FA9" w:rsidRPr="00BA651C">
        <w:rPr>
          <w:rFonts w:ascii="Tahoma" w:hAnsi="Tahoma" w:cs="Tahoma"/>
          <w:sz w:val="22"/>
          <w:szCs w:val="22"/>
        </w:rPr>
        <w:t>Emissora</w:t>
      </w:r>
      <w:r w:rsidR="005904B7" w:rsidRPr="00BA651C">
        <w:rPr>
          <w:rFonts w:ascii="Tahoma" w:hAnsi="Tahoma" w:cs="Tahoma"/>
          <w:sz w:val="22"/>
          <w:szCs w:val="22"/>
        </w:rPr>
        <w:t xml:space="preserve"> e aos Debenturistas nos termos da Cláusula </w:t>
      </w:r>
      <w:r w:rsidR="00316AC2" w:rsidRPr="00BA651C">
        <w:rPr>
          <w:rFonts w:ascii="Tahoma" w:hAnsi="Tahoma" w:cs="Tahoma"/>
          <w:sz w:val="22"/>
          <w:szCs w:val="22"/>
        </w:rPr>
        <w:t>12 abaixo</w:t>
      </w:r>
      <w:r w:rsidR="00B248B9" w:rsidRPr="00BA651C">
        <w:rPr>
          <w:rFonts w:ascii="Tahoma" w:hAnsi="Tahoma" w:cs="Tahoma"/>
          <w:sz w:val="22"/>
          <w:szCs w:val="22"/>
        </w:rPr>
        <w:t xml:space="preserve"> e por meio de publicação de anúncio nos Jornais de Publicação ou por meio de envio de notificação individual a todos os Debenturistas</w:t>
      </w:r>
      <w:r w:rsidR="005904B7" w:rsidRPr="00BA651C">
        <w:rPr>
          <w:rFonts w:ascii="Tahoma" w:hAnsi="Tahoma" w:cs="Tahoma"/>
          <w:sz w:val="22"/>
          <w:szCs w:val="22"/>
        </w:rPr>
        <w:t xml:space="preserve">; e </w:t>
      </w:r>
    </w:p>
    <w:p w14:paraId="4E674044"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VI. </w:t>
      </w:r>
      <w:r w:rsidR="00316AC2" w:rsidRPr="00BA651C">
        <w:rPr>
          <w:rFonts w:ascii="Tahoma" w:hAnsi="Tahoma" w:cs="Tahoma"/>
          <w:sz w:val="22"/>
          <w:szCs w:val="22"/>
        </w:rPr>
        <w:tab/>
      </w:r>
      <w:r w:rsidRPr="00BA651C">
        <w:rPr>
          <w:rFonts w:ascii="Tahoma" w:hAnsi="Tahoma" w:cs="Tahoma"/>
          <w:sz w:val="22"/>
          <w:szCs w:val="22"/>
        </w:rPr>
        <w:t xml:space="preserve">aplicam-se às hipóteses de substituição do Agente Fiduciário as normas e </w:t>
      </w:r>
      <w:r w:rsidR="00826F8C" w:rsidRPr="00BA651C">
        <w:rPr>
          <w:rFonts w:ascii="Tahoma" w:hAnsi="Tahoma" w:cs="Tahoma"/>
          <w:sz w:val="22"/>
          <w:szCs w:val="22"/>
        </w:rPr>
        <w:t xml:space="preserve">regulações expedidas pela </w:t>
      </w:r>
      <w:r w:rsidRPr="00BA651C">
        <w:rPr>
          <w:rFonts w:ascii="Tahoma" w:hAnsi="Tahoma" w:cs="Tahoma"/>
          <w:sz w:val="22"/>
          <w:szCs w:val="22"/>
        </w:rPr>
        <w:t xml:space="preserve">CVM. </w:t>
      </w:r>
    </w:p>
    <w:p w14:paraId="6A194346" w14:textId="77777777" w:rsidR="003C67BF" w:rsidRPr="00BA651C" w:rsidRDefault="003C67BF">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9.4 </w:t>
      </w:r>
      <w:r w:rsidR="00316AC2" w:rsidRPr="00BA651C">
        <w:rPr>
          <w:rFonts w:ascii="Tahoma" w:hAnsi="Tahoma" w:cs="Tahoma"/>
          <w:sz w:val="22"/>
          <w:szCs w:val="22"/>
        </w:rPr>
        <w:tab/>
      </w:r>
      <w:r w:rsidRPr="00BA651C">
        <w:rPr>
          <w:rFonts w:ascii="Tahoma" w:hAnsi="Tahoma" w:cs="Tahoma"/>
          <w:sz w:val="22"/>
          <w:szCs w:val="22"/>
          <w:u w:val="single"/>
        </w:rPr>
        <w:t>Deveres</w:t>
      </w:r>
      <w:r w:rsidRPr="00BA651C">
        <w:rPr>
          <w:rFonts w:ascii="Tahoma" w:hAnsi="Tahoma" w:cs="Tahoma"/>
          <w:sz w:val="22"/>
          <w:szCs w:val="22"/>
        </w:rPr>
        <w:t xml:space="preserve">. </w:t>
      </w:r>
      <w:bookmarkStart w:id="86" w:name="_Ref164589409"/>
      <w:r w:rsidRPr="00BA651C">
        <w:rPr>
          <w:rFonts w:ascii="Tahoma" w:hAnsi="Tahoma" w:cs="Tahoma"/>
          <w:sz w:val="22"/>
          <w:szCs w:val="22"/>
        </w:rPr>
        <w:t>Além de outros previstos em lei, na regulamentação da CVM, em especial a Instrução CVM 583, e nesta Escritura de Emissão, constituem deveres e atribuições do Agente Fiduciário:</w:t>
      </w:r>
      <w:bookmarkEnd w:id="86"/>
      <w:r w:rsidRPr="00BA651C">
        <w:rPr>
          <w:rFonts w:ascii="Tahoma" w:hAnsi="Tahoma" w:cs="Tahoma"/>
          <w:sz w:val="22"/>
          <w:szCs w:val="22"/>
        </w:rPr>
        <w:t xml:space="preserve"> </w:t>
      </w:r>
    </w:p>
    <w:p w14:paraId="6636B4B6"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 </w:t>
      </w:r>
      <w:r w:rsidR="00316AC2" w:rsidRPr="00BA651C">
        <w:rPr>
          <w:rFonts w:ascii="Tahoma" w:hAnsi="Tahoma" w:cs="Tahoma"/>
          <w:sz w:val="22"/>
          <w:szCs w:val="22"/>
        </w:rPr>
        <w:tab/>
      </w:r>
      <w:r w:rsidRPr="00BA651C">
        <w:rPr>
          <w:rFonts w:ascii="Tahoma" w:hAnsi="Tahoma" w:cs="Tahoma"/>
          <w:sz w:val="22"/>
          <w:szCs w:val="22"/>
        </w:rPr>
        <w:t xml:space="preserve">proteger os direitos e interesses dos Debenturistas, empregando, no exercício da função, o cuidado e a diligência que todo homem ativo e probo costuma empregar na administração de seus próprios bens; </w:t>
      </w:r>
    </w:p>
    <w:p w14:paraId="5BBF939D"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II. </w:t>
      </w:r>
      <w:r w:rsidR="00316AC2" w:rsidRPr="00BA651C">
        <w:rPr>
          <w:rFonts w:ascii="Tahoma" w:hAnsi="Tahoma" w:cs="Tahoma"/>
          <w:sz w:val="22"/>
          <w:szCs w:val="22"/>
        </w:rPr>
        <w:tab/>
      </w:r>
      <w:r w:rsidRPr="00BA651C">
        <w:rPr>
          <w:rFonts w:ascii="Tahoma" w:hAnsi="Tahoma" w:cs="Tahoma"/>
          <w:sz w:val="22"/>
          <w:szCs w:val="22"/>
        </w:rPr>
        <w:t xml:space="preserve">renunciar à função, na hipótese de superveniência de conflito de interesses ou de qualquer outra modalidade de inaptidão; </w:t>
      </w:r>
    </w:p>
    <w:p w14:paraId="5F8EE4A5"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III. </w:t>
      </w:r>
      <w:r w:rsidR="00316AC2" w:rsidRPr="00BA651C">
        <w:rPr>
          <w:rFonts w:ascii="Tahoma" w:hAnsi="Tahoma" w:cs="Tahoma"/>
          <w:sz w:val="22"/>
          <w:szCs w:val="22"/>
        </w:rPr>
        <w:tab/>
      </w:r>
      <w:r w:rsidRPr="00BA651C">
        <w:rPr>
          <w:rFonts w:ascii="Tahoma" w:hAnsi="Tahoma" w:cs="Tahoma"/>
          <w:sz w:val="22"/>
          <w:szCs w:val="22"/>
        </w:rPr>
        <w:t>conservar em boa guarda toda a documentação relativa ao exercício de suas funções;</w:t>
      </w:r>
    </w:p>
    <w:p w14:paraId="07E67C64"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IV. </w:t>
      </w:r>
      <w:r w:rsidR="00316AC2" w:rsidRPr="00BA651C">
        <w:rPr>
          <w:rFonts w:ascii="Tahoma" w:hAnsi="Tahoma" w:cs="Tahoma"/>
          <w:sz w:val="22"/>
          <w:szCs w:val="22"/>
        </w:rPr>
        <w:tab/>
      </w:r>
      <w:r w:rsidRPr="00BA651C">
        <w:rPr>
          <w:rFonts w:ascii="Tahoma" w:hAnsi="Tahoma" w:cs="Tahoma"/>
          <w:sz w:val="22"/>
          <w:szCs w:val="22"/>
        </w:rPr>
        <w:t xml:space="preserve">verificar, </w:t>
      </w:r>
      <w:r w:rsidR="00FF75F8" w:rsidRPr="00BA651C">
        <w:rPr>
          <w:rFonts w:ascii="Tahoma" w:hAnsi="Tahoma" w:cs="Tahoma"/>
          <w:sz w:val="22"/>
          <w:szCs w:val="22"/>
        </w:rPr>
        <w:t xml:space="preserve">mediante celebração desta Escritura de Emissão, </w:t>
      </w:r>
      <w:r w:rsidRPr="00BA651C">
        <w:rPr>
          <w:rFonts w:ascii="Tahoma" w:hAnsi="Tahoma" w:cs="Tahoma"/>
          <w:sz w:val="22"/>
          <w:szCs w:val="22"/>
        </w:rPr>
        <w:t xml:space="preserve">a veracidade das informações relativas à </w:t>
      </w:r>
      <w:r w:rsidR="005E579F" w:rsidRPr="00BA651C">
        <w:rPr>
          <w:rFonts w:ascii="Tahoma" w:hAnsi="Tahoma" w:cs="Tahoma"/>
          <w:sz w:val="22"/>
          <w:szCs w:val="22"/>
        </w:rPr>
        <w:t>Fiança</w:t>
      </w:r>
      <w:r w:rsidR="00FF75F8" w:rsidRPr="00BA651C">
        <w:rPr>
          <w:rFonts w:ascii="Tahoma" w:hAnsi="Tahoma" w:cs="Tahoma"/>
          <w:sz w:val="22"/>
          <w:szCs w:val="22"/>
        </w:rPr>
        <w:t xml:space="preserve"> </w:t>
      </w:r>
      <w:r w:rsidRPr="00BA651C">
        <w:rPr>
          <w:rFonts w:ascii="Tahoma" w:hAnsi="Tahoma" w:cs="Tahoma"/>
          <w:sz w:val="22"/>
          <w:szCs w:val="22"/>
        </w:rPr>
        <w:t xml:space="preserve">e a consistência das demais informações contidas </w:t>
      </w:r>
      <w:proofErr w:type="spellStart"/>
      <w:r w:rsidRPr="00BA651C">
        <w:rPr>
          <w:rFonts w:ascii="Tahoma" w:hAnsi="Tahoma" w:cs="Tahoma"/>
          <w:sz w:val="22"/>
          <w:szCs w:val="22"/>
        </w:rPr>
        <w:t>nesta</w:t>
      </w:r>
      <w:proofErr w:type="spellEnd"/>
      <w:r w:rsidRPr="00BA651C">
        <w:rPr>
          <w:rFonts w:ascii="Tahoma" w:hAnsi="Tahoma" w:cs="Tahoma"/>
          <w:sz w:val="22"/>
          <w:szCs w:val="22"/>
        </w:rPr>
        <w:t xml:space="preserve"> Escritura de Emissão e nos demais Documentos da Operação, diligenciando no sentido de que sejam sanadas as omissões, falhas ou defeitos de que tenha conhecimento; </w:t>
      </w:r>
    </w:p>
    <w:p w14:paraId="303EB1C4"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V. </w:t>
      </w:r>
      <w:r w:rsidR="00316AC2" w:rsidRPr="00BA651C">
        <w:rPr>
          <w:rFonts w:ascii="Tahoma" w:hAnsi="Tahoma" w:cs="Tahoma"/>
          <w:sz w:val="22"/>
          <w:szCs w:val="22"/>
        </w:rPr>
        <w:tab/>
      </w:r>
      <w:r w:rsidRPr="00BA651C">
        <w:rPr>
          <w:rFonts w:ascii="Tahoma" w:hAnsi="Tahoma" w:cs="Tahoma"/>
          <w:sz w:val="22"/>
          <w:szCs w:val="22"/>
        </w:rPr>
        <w:t xml:space="preserve">diligenciar junto à </w:t>
      </w:r>
      <w:r w:rsidR="00B00FA9" w:rsidRPr="00BA651C">
        <w:rPr>
          <w:rFonts w:ascii="Tahoma" w:hAnsi="Tahoma" w:cs="Tahoma"/>
          <w:sz w:val="22"/>
          <w:szCs w:val="22"/>
        </w:rPr>
        <w:t>Emissora</w:t>
      </w:r>
      <w:r w:rsidRPr="00BA651C">
        <w:rPr>
          <w:rFonts w:ascii="Tahoma" w:hAnsi="Tahoma" w:cs="Tahoma"/>
          <w:sz w:val="22"/>
          <w:szCs w:val="22"/>
        </w:rPr>
        <w:t xml:space="preserve"> para que esta Escritura de Emissão e seus aditamentos sejam registrados na </w:t>
      </w:r>
      <w:r w:rsidR="00EF10A8" w:rsidRPr="00BA651C">
        <w:rPr>
          <w:rFonts w:ascii="Tahoma" w:hAnsi="Tahoma" w:cs="Tahoma"/>
          <w:sz w:val="22"/>
          <w:szCs w:val="22"/>
        </w:rPr>
        <w:t>JUCERJA</w:t>
      </w:r>
      <w:r w:rsidR="00F633B0" w:rsidRPr="00BA651C">
        <w:rPr>
          <w:rFonts w:ascii="Tahoma" w:hAnsi="Tahoma" w:cs="Tahoma"/>
          <w:sz w:val="22"/>
          <w:szCs w:val="22"/>
        </w:rPr>
        <w:t xml:space="preserve"> </w:t>
      </w:r>
      <w:r w:rsidRPr="00BA651C">
        <w:rPr>
          <w:rFonts w:ascii="Tahoma" w:hAnsi="Tahoma" w:cs="Tahoma"/>
          <w:sz w:val="22"/>
          <w:szCs w:val="22"/>
        </w:rPr>
        <w:t xml:space="preserve">e demais órgãos competentes, conforme aplicável, adotando, no caso da omissão da </w:t>
      </w:r>
      <w:r w:rsidR="00B00FA9" w:rsidRPr="00BA651C">
        <w:rPr>
          <w:rFonts w:ascii="Tahoma" w:hAnsi="Tahoma" w:cs="Tahoma"/>
          <w:sz w:val="22"/>
          <w:szCs w:val="22"/>
        </w:rPr>
        <w:t>Emissora</w:t>
      </w:r>
      <w:r w:rsidRPr="00BA651C">
        <w:rPr>
          <w:rFonts w:ascii="Tahoma" w:hAnsi="Tahoma" w:cs="Tahoma"/>
          <w:sz w:val="22"/>
          <w:szCs w:val="22"/>
        </w:rPr>
        <w:t>, as medidas eventualmente previstas em lei;</w:t>
      </w:r>
    </w:p>
    <w:p w14:paraId="703670D6"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VI. </w:t>
      </w:r>
      <w:r w:rsidR="00316AC2" w:rsidRPr="00BA651C">
        <w:rPr>
          <w:rFonts w:ascii="Tahoma" w:hAnsi="Tahoma" w:cs="Tahoma"/>
          <w:sz w:val="22"/>
          <w:szCs w:val="22"/>
        </w:rPr>
        <w:tab/>
      </w:r>
      <w:r w:rsidRPr="00BA651C">
        <w:rPr>
          <w:rFonts w:ascii="Tahoma" w:hAnsi="Tahoma" w:cs="Tahoma"/>
          <w:sz w:val="22"/>
          <w:szCs w:val="22"/>
        </w:rPr>
        <w:t xml:space="preserve">acompanhar a prestação das informações periódicas pela </w:t>
      </w:r>
      <w:r w:rsidR="00B00FA9" w:rsidRPr="00BA651C">
        <w:rPr>
          <w:rFonts w:ascii="Tahoma" w:hAnsi="Tahoma" w:cs="Tahoma"/>
          <w:sz w:val="22"/>
          <w:szCs w:val="22"/>
        </w:rPr>
        <w:t>Emissora</w:t>
      </w:r>
      <w:r w:rsidRPr="00BA651C">
        <w:rPr>
          <w:rFonts w:ascii="Tahoma" w:hAnsi="Tahoma" w:cs="Tahoma"/>
          <w:sz w:val="22"/>
          <w:szCs w:val="22"/>
        </w:rPr>
        <w:t xml:space="preserve"> e alertar os Debenturistas, sobre inconsistências ou omissões de que tenha conhecimento; </w:t>
      </w:r>
    </w:p>
    <w:p w14:paraId="7393AA44"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VII. </w:t>
      </w:r>
      <w:r w:rsidR="00316AC2" w:rsidRPr="00BA651C">
        <w:rPr>
          <w:rFonts w:ascii="Tahoma" w:hAnsi="Tahoma" w:cs="Tahoma"/>
          <w:sz w:val="22"/>
          <w:szCs w:val="22"/>
        </w:rPr>
        <w:tab/>
      </w:r>
      <w:r w:rsidRPr="00BA651C">
        <w:rPr>
          <w:rFonts w:ascii="Tahoma" w:hAnsi="Tahoma" w:cs="Tahoma"/>
          <w:sz w:val="22"/>
          <w:szCs w:val="22"/>
        </w:rPr>
        <w:t xml:space="preserve">opinar sobre a suficiência das informações prestadas nas propostas de modificação das condições das Debêntures; </w:t>
      </w:r>
    </w:p>
    <w:p w14:paraId="02F7DB88"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VIII. </w:t>
      </w:r>
      <w:r w:rsidR="00316AC2" w:rsidRPr="00BA651C">
        <w:rPr>
          <w:rFonts w:ascii="Tahoma" w:hAnsi="Tahoma" w:cs="Tahoma"/>
          <w:sz w:val="22"/>
          <w:szCs w:val="22"/>
        </w:rPr>
        <w:tab/>
      </w:r>
      <w:r w:rsidRPr="00BA651C">
        <w:rPr>
          <w:rFonts w:ascii="Tahoma" w:hAnsi="Tahoma" w:cs="Tahoma"/>
          <w:sz w:val="22"/>
          <w:szCs w:val="22"/>
        </w:rPr>
        <w:t>verificar a regularidade da constituição d</w:t>
      </w:r>
      <w:r w:rsidR="00FF75F8" w:rsidRPr="00BA651C">
        <w:rPr>
          <w:rFonts w:ascii="Tahoma" w:hAnsi="Tahoma" w:cs="Tahoma"/>
          <w:sz w:val="22"/>
          <w:szCs w:val="22"/>
        </w:rPr>
        <w:t xml:space="preserve">a </w:t>
      </w:r>
      <w:r w:rsidR="005E579F" w:rsidRPr="00BA651C">
        <w:rPr>
          <w:rFonts w:ascii="Tahoma" w:hAnsi="Tahoma" w:cs="Tahoma"/>
          <w:sz w:val="22"/>
          <w:szCs w:val="22"/>
        </w:rPr>
        <w:t>Fiança</w:t>
      </w:r>
      <w:r w:rsidRPr="00BA651C">
        <w:rPr>
          <w:rFonts w:ascii="Tahoma" w:hAnsi="Tahoma" w:cs="Tahoma"/>
          <w:sz w:val="22"/>
          <w:szCs w:val="22"/>
        </w:rPr>
        <w:t xml:space="preserve">, observando a manutenção de sua suficiência e exequibilidade, nos termos desta Escritura de Emissão e dos demais Documentos da Operação; </w:t>
      </w:r>
    </w:p>
    <w:p w14:paraId="79ADA860" w14:textId="77777777" w:rsidR="003C67BF" w:rsidRPr="00BA651C" w:rsidRDefault="003C67BF">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IX. </w:t>
      </w:r>
      <w:r w:rsidR="00316AC2" w:rsidRPr="00BA651C">
        <w:rPr>
          <w:rFonts w:ascii="Tahoma" w:hAnsi="Tahoma" w:cs="Tahoma"/>
          <w:sz w:val="22"/>
          <w:szCs w:val="22"/>
        </w:rPr>
        <w:tab/>
      </w:r>
      <w:r w:rsidRPr="00BA651C">
        <w:rPr>
          <w:rFonts w:ascii="Tahoma" w:hAnsi="Tahoma" w:cs="Tahoma"/>
          <w:sz w:val="22"/>
          <w:szCs w:val="22"/>
        </w:rPr>
        <w:t xml:space="preserve">solicitar, quando julgar necessário para o fiel desempenho de suas funções, certidões atualizadas dos distribuidores cíveis, das Varas de Fazenda Pública, cartórios de protesto, das Varas do Trabalho, Procuradoria da Fazenda Pública, da localidade onde se situe a sede do estabelecimento principal ou do domicílio da </w:t>
      </w:r>
      <w:r w:rsidR="00B00FA9" w:rsidRPr="00BA651C">
        <w:rPr>
          <w:rFonts w:ascii="Tahoma" w:hAnsi="Tahoma" w:cs="Tahoma"/>
          <w:sz w:val="22"/>
          <w:szCs w:val="22"/>
        </w:rPr>
        <w:t>Emissora</w:t>
      </w:r>
      <w:r w:rsidRPr="00BA651C">
        <w:rPr>
          <w:rFonts w:ascii="Tahoma" w:hAnsi="Tahoma" w:cs="Tahoma"/>
          <w:sz w:val="22"/>
          <w:szCs w:val="22"/>
        </w:rPr>
        <w:t xml:space="preserve"> e </w:t>
      </w:r>
      <w:r w:rsidR="001D43E9" w:rsidRPr="00BA651C">
        <w:rPr>
          <w:rFonts w:ascii="Tahoma" w:hAnsi="Tahoma" w:cs="Tahoma"/>
          <w:sz w:val="22"/>
          <w:szCs w:val="22"/>
        </w:rPr>
        <w:t>da Garantidora</w:t>
      </w:r>
      <w:r w:rsidRPr="00BA651C">
        <w:rPr>
          <w:rFonts w:ascii="Tahoma" w:hAnsi="Tahoma" w:cs="Tahoma"/>
          <w:sz w:val="22"/>
          <w:szCs w:val="22"/>
        </w:rPr>
        <w:t xml:space="preserve">; </w:t>
      </w:r>
    </w:p>
    <w:p w14:paraId="16215F05" w14:textId="77777777" w:rsidR="005904B7" w:rsidRPr="00BA651C" w:rsidRDefault="000247C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X. </w:t>
      </w:r>
      <w:r w:rsidR="00316AC2" w:rsidRPr="00BA651C">
        <w:rPr>
          <w:rFonts w:ascii="Tahoma" w:hAnsi="Tahoma" w:cs="Tahoma"/>
          <w:sz w:val="22"/>
          <w:szCs w:val="22"/>
        </w:rPr>
        <w:tab/>
      </w:r>
      <w:r w:rsidRPr="00BA651C">
        <w:rPr>
          <w:rFonts w:ascii="Tahoma" w:hAnsi="Tahoma" w:cs="Tahoma"/>
          <w:sz w:val="22"/>
          <w:szCs w:val="22"/>
        </w:rPr>
        <w:t xml:space="preserve">divulgar em sua página na rede mundial de computadores, em até 4 (quatro) meses após o fim do exercício social da </w:t>
      </w:r>
      <w:r w:rsidR="00B00FA9" w:rsidRPr="00BA651C">
        <w:rPr>
          <w:rFonts w:ascii="Tahoma" w:hAnsi="Tahoma" w:cs="Tahoma"/>
          <w:sz w:val="22"/>
          <w:szCs w:val="22"/>
        </w:rPr>
        <w:t>Emissora</w:t>
      </w:r>
      <w:r w:rsidRPr="00BA651C">
        <w:rPr>
          <w:rFonts w:ascii="Tahoma" w:hAnsi="Tahoma" w:cs="Tahoma"/>
          <w:sz w:val="22"/>
          <w:szCs w:val="22"/>
        </w:rPr>
        <w:t>, relatório anual previsto no Art. 68</w:t>
      </w:r>
      <w:r w:rsidR="00B96025" w:rsidRPr="00BA651C">
        <w:rPr>
          <w:rFonts w:ascii="Tahoma" w:hAnsi="Tahoma" w:cs="Tahoma"/>
          <w:sz w:val="22"/>
          <w:szCs w:val="22"/>
        </w:rPr>
        <w:t>, parágrafo</w:t>
      </w:r>
      <w:r w:rsidR="00B96025" w:rsidRPr="00BA651C" w:rsidDel="00B96025">
        <w:rPr>
          <w:rFonts w:ascii="Tahoma" w:hAnsi="Tahoma" w:cs="Tahoma"/>
          <w:sz w:val="22"/>
          <w:szCs w:val="22"/>
        </w:rPr>
        <w:t xml:space="preserve"> </w:t>
      </w:r>
      <w:r w:rsidRPr="00BA651C">
        <w:rPr>
          <w:rFonts w:ascii="Tahoma" w:hAnsi="Tahoma" w:cs="Tahoma"/>
          <w:sz w:val="22"/>
          <w:szCs w:val="22"/>
        </w:rPr>
        <w:t>1</w:t>
      </w:r>
      <w:r w:rsidR="00B96025" w:rsidRPr="00BA651C">
        <w:rPr>
          <w:rFonts w:ascii="Tahoma" w:hAnsi="Tahoma" w:cs="Tahoma"/>
          <w:sz w:val="22"/>
          <w:szCs w:val="22"/>
        </w:rPr>
        <w:t>º</w:t>
      </w:r>
      <w:r w:rsidRPr="00BA651C">
        <w:rPr>
          <w:rFonts w:ascii="Tahoma" w:hAnsi="Tahoma" w:cs="Tahoma"/>
          <w:sz w:val="22"/>
          <w:szCs w:val="22"/>
        </w:rPr>
        <w:t xml:space="preserve">, </w:t>
      </w:r>
      <w:r w:rsidR="00414403" w:rsidRPr="00BA651C">
        <w:rPr>
          <w:rFonts w:ascii="Tahoma" w:hAnsi="Tahoma" w:cs="Tahoma"/>
          <w:sz w:val="22"/>
          <w:szCs w:val="22"/>
        </w:rPr>
        <w:t>“</w:t>
      </w:r>
      <w:r w:rsidRPr="00BA651C">
        <w:rPr>
          <w:rFonts w:ascii="Tahoma" w:hAnsi="Tahoma" w:cs="Tahoma"/>
          <w:sz w:val="22"/>
          <w:szCs w:val="22"/>
        </w:rPr>
        <w:t>b</w:t>
      </w:r>
      <w:r w:rsidR="00414403" w:rsidRPr="00BA651C">
        <w:rPr>
          <w:rFonts w:ascii="Tahoma" w:hAnsi="Tahoma" w:cs="Tahoma"/>
          <w:sz w:val="22"/>
          <w:szCs w:val="22"/>
        </w:rPr>
        <w:t xml:space="preserve">” </w:t>
      </w:r>
      <w:r w:rsidRPr="00BA651C">
        <w:rPr>
          <w:rFonts w:ascii="Tahoma" w:hAnsi="Tahoma" w:cs="Tahoma"/>
          <w:sz w:val="22"/>
          <w:szCs w:val="22"/>
        </w:rPr>
        <w:t xml:space="preserve">da Lei da Sociedade </w:t>
      </w:r>
      <w:r w:rsidR="006F1254" w:rsidRPr="00BA651C">
        <w:rPr>
          <w:rFonts w:ascii="Tahoma" w:hAnsi="Tahoma" w:cs="Tahoma"/>
          <w:sz w:val="22"/>
          <w:szCs w:val="22"/>
        </w:rPr>
        <w:t>por Ações</w:t>
      </w:r>
      <w:r w:rsidR="0080228F" w:rsidRPr="00BA651C">
        <w:rPr>
          <w:rFonts w:ascii="Tahoma" w:hAnsi="Tahoma" w:cs="Tahoma"/>
          <w:sz w:val="22"/>
          <w:szCs w:val="22"/>
        </w:rPr>
        <w:t>.</w:t>
      </w:r>
    </w:p>
    <w:p w14:paraId="1946FBD7" w14:textId="77777777" w:rsidR="000247CA" w:rsidRPr="00BA651C" w:rsidRDefault="000247C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lastRenderedPageBreak/>
        <w:t xml:space="preserve">XI. </w:t>
      </w:r>
      <w:r w:rsidR="00316AC2" w:rsidRPr="00BA651C">
        <w:rPr>
          <w:rFonts w:ascii="Tahoma" w:hAnsi="Tahoma" w:cs="Tahoma"/>
          <w:sz w:val="22"/>
          <w:szCs w:val="22"/>
        </w:rPr>
        <w:tab/>
      </w:r>
      <w:r w:rsidRPr="00BA651C">
        <w:rPr>
          <w:rFonts w:ascii="Tahoma" w:hAnsi="Tahoma" w:cs="Tahoma"/>
          <w:sz w:val="22"/>
          <w:szCs w:val="22"/>
        </w:rPr>
        <w:t xml:space="preserve">fiscalizar o cumprimento das cláusulas constantes desta Escritura de Emissão, especialmente daquelas impositivas de obrigações de fazer e de não fazer; </w:t>
      </w:r>
    </w:p>
    <w:p w14:paraId="53382359" w14:textId="77777777" w:rsidR="000247CA" w:rsidRPr="00BA651C" w:rsidRDefault="000247C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XII. </w:t>
      </w:r>
      <w:r w:rsidR="00316AC2" w:rsidRPr="00BA651C">
        <w:rPr>
          <w:rFonts w:ascii="Tahoma" w:hAnsi="Tahoma" w:cs="Tahoma"/>
          <w:sz w:val="22"/>
          <w:szCs w:val="22"/>
        </w:rPr>
        <w:tab/>
      </w:r>
      <w:r w:rsidRPr="00BA651C">
        <w:rPr>
          <w:rFonts w:ascii="Tahoma" w:hAnsi="Tahoma" w:cs="Tahoma"/>
          <w:sz w:val="22"/>
          <w:szCs w:val="22"/>
        </w:rPr>
        <w:t xml:space="preserve">solicitar, quando considerar necessário, auditoria externa na </w:t>
      </w:r>
      <w:r w:rsidR="00B00FA9" w:rsidRPr="00BA651C">
        <w:rPr>
          <w:rFonts w:ascii="Tahoma" w:hAnsi="Tahoma" w:cs="Tahoma"/>
          <w:sz w:val="22"/>
          <w:szCs w:val="22"/>
        </w:rPr>
        <w:t>Emissora</w:t>
      </w:r>
      <w:r w:rsidRPr="00BA651C">
        <w:rPr>
          <w:rFonts w:ascii="Tahoma" w:hAnsi="Tahoma" w:cs="Tahoma"/>
          <w:sz w:val="22"/>
          <w:szCs w:val="22"/>
        </w:rPr>
        <w:t>;</w:t>
      </w:r>
    </w:p>
    <w:p w14:paraId="2BB0E8AC" w14:textId="77777777" w:rsidR="000247CA" w:rsidRPr="00BA651C" w:rsidRDefault="000247C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XIII. </w:t>
      </w:r>
      <w:r w:rsidR="00316AC2" w:rsidRPr="00BA651C">
        <w:rPr>
          <w:rFonts w:ascii="Tahoma" w:hAnsi="Tahoma" w:cs="Tahoma"/>
          <w:sz w:val="22"/>
          <w:szCs w:val="22"/>
        </w:rPr>
        <w:tab/>
      </w:r>
      <w:r w:rsidRPr="00BA651C">
        <w:rPr>
          <w:rFonts w:ascii="Tahoma" w:hAnsi="Tahoma" w:cs="Tahoma"/>
          <w:sz w:val="22"/>
          <w:szCs w:val="22"/>
        </w:rPr>
        <w:t>convocar, quando necessário, assembleia geral de Debenturistas nos termos da Cláusula </w:t>
      </w:r>
      <w:r w:rsidR="00F73974" w:rsidRPr="00BA651C">
        <w:rPr>
          <w:rFonts w:ascii="Tahoma" w:hAnsi="Tahoma" w:cs="Tahoma"/>
          <w:sz w:val="22"/>
          <w:szCs w:val="22"/>
        </w:rPr>
        <w:t>10.3</w:t>
      </w:r>
      <w:r w:rsidR="000961C3" w:rsidRPr="00BA651C">
        <w:rPr>
          <w:rFonts w:ascii="Tahoma" w:hAnsi="Tahoma" w:cs="Tahoma"/>
          <w:sz w:val="22"/>
          <w:szCs w:val="22"/>
        </w:rPr>
        <w:t xml:space="preserve"> </w:t>
      </w:r>
      <w:r w:rsidR="00F73974" w:rsidRPr="00BA651C">
        <w:rPr>
          <w:rFonts w:ascii="Tahoma" w:hAnsi="Tahoma" w:cs="Tahoma"/>
          <w:sz w:val="22"/>
          <w:szCs w:val="22"/>
        </w:rPr>
        <w:t>abaixo</w:t>
      </w:r>
      <w:r w:rsidRPr="00BA651C">
        <w:rPr>
          <w:rFonts w:ascii="Tahoma" w:hAnsi="Tahoma" w:cs="Tahoma"/>
          <w:sz w:val="22"/>
          <w:szCs w:val="22"/>
        </w:rPr>
        <w:t>;</w:t>
      </w:r>
    </w:p>
    <w:p w14:paraId="3CDAD212" w14:textId="77777777" w:rsidR="000247CA" w:rsidRPr="00BA651C" w:rsidRDefault="000247C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XIV. </w:t>
      </w:r>
      <w:r w:rsidR="00316AC2" w:rsidRPr="00BA651C">
        <w:rPr>
          <w:rFonts w:ascii="Tahoma" w:hAnsi="Tahoma" w:cs="Tahoma"/>
          <w:sz w:val="22"/>
          <w:szCs w:val="22"/>
        </w:rPr>
        <w:tab/>
      </w:r>
      <w:r w:rsidRPr="00BA651C">
        <w:rPr>
          <w:rFonts w:ascii="Tahoma" w:hAnsi="Tahoma" w:cs="Tahoma"/>
          <w:sz w:val="22"/>
          <w:szCs w:val="22"/>
        </w:rPr>
        <w:t>comparecer às assembleias gerais de Debenturistas a fim de prestar as informações que lhe forem solicitadas;</w:t>
      </w:r>
    </w:p>
    <w:p w14:paraId="31B9D03C" w14:textId="77777777" w:rsidR="000247CA" w:rsidRPr="00BA651C" w:rsidRDefault="000247C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XV. </w:t>
      </w:r>
      <w:r w:rsidR="00316AC2" w:rsidRPr="00BA651C">
        <w:rPr>
          <w:rFonts w:ascii="Tahoma" w:hAnsi="Tahoma" w:cs="Tahoma"/>
          <w:sz w:val="22"/>
          <w:szCs w:val="22"/>
        </w:rPr>
        <w:tab/>
      </w:r>
      <w:r w:rsidRPr="00BA651C">
        <w:rPr>
          <w:rFonts w:ascii="Tahoma" w:hAnsi="Tahoma" w:cs="Tahoma"/>
          <w:sz w:val="22"/>
          <w:szCs w:val="22"/>
        </w:rPr>
        <w:t xml:space="preserve">manter atualizada a relação dos Debenturistas e de seus endereços; </w:t>
      </w:r>
    </w:p>
    <w:p w14:paraId="40766384" w14:textId="77777777" w:rsidR="000247CA" w:rsidRPr="00BA651C" w:rsidRDefault="000247C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XVI. </w:t>
      </w:r>
      <w:r w:rsidR="00316AC2" w:rsidRPr="00BA651C">
        <w:rPr>
          <w:rFonts w:ascii="Tahoma" w:hAnsi="Tahoma" w:cs="Tahoma"/>
          <w:sz w:val="22"/>
          <w:szCs w:val="22"/>
        </w:rPr>
        <w:tab/>
      </w:r>
      <w:r w:rsidRPr="00BA651C">
        <w:rPr>
          <w:rFonts w:ascii="Tahoma" w:hAnsi="Tahoma" w:cs="Tahoma"/>
          <w:sz w:val="22"/>
          <w:szCs w:val="22"/>
        </w:rPr>
        <w:t xml:space="preserve">comunicar aos Debenturistas qualquer inadimplemento, pela </w:t>
      </w:r>
      <w:r w:rsidR="00B00FA9" w:rsidRPr="00BA651C">
        <w:rPr>
          <w:rFonts w:ascii="Tahoma" w:hAnsi="Tahoma" w:cs="Tahoma"/>
          <w:sz w:val="22"/>
          <w:szCs w:val="22"/>
        </w:rPr>
        <w:t>Emissora</w:t>
      </w:r>
      <w:r w:rsidRPr="00BA651C">
        <w:rPr>
          <w:rFonts w:ascii="Tahoma" w:hAnsi="Tahoma" w:cs="Tahoma"/>
          <w:sz w:val="22"/>
          <w:szCs w:val="22"/>
        </w:rPr>
        <w:t xml:space="preserve">, de obrigações </w:t>
      </w:r>
      <w:r w:rsidR="00B00FA9" w:rsidRPr="00BA651C">
        <w:rPr>
          <w:rFonts w:ascii="Tahoma" w:hAnsi="Tahoma" w:cs="Tahoma"/>
          <w:sz w:val="22"/>
          <w:szCs w:val="22"/>
        </w:rPr>
        <w:t>pecuniárias</w:t>
      </w:r>
      <w:r w:rsidRPr="00BA651C">
        <w:rPr>
          <w:rFonts w:ascii="Tahoma" w:hAnsi="Tahoma" w:cs="Tahoma"/>
          <w:sz w:val="22"/>
          <w:szCs w:val="22"/>
        </w:rPr>
        <w:t xml:space="preserve"> assumidas nesta Escritura de Emissão, em até 5 (cinco) Dias Úteis contados da ciência pelo Agente Fiduciário do inadimplemento; </w:t>
      </w:r>
    </w:p>
    <w:p w14:paraId="18D49101" w14:textId="77777777" w:rsidR="008C729E" w:rsidRPr="00BA651C" w:rsidRDefault="000247C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XVII. </w:t>
      </w:r>
      <w:r w:rsidR="00316AC2" w:rsidRPr="00BA651C">
        <w:rPr>
          <w:rFonts w:ascii="Tahoma" w:hAnsi="Tahoma" w:cs="Tahoma"/>
          <w:sz w:val="22"/>
          <w:szCs w:val="22"/>
        </w:rPr>
        <w:tab/>
      </w:r>
      <w:r w:rsidR="008C729E" w:rsidRPr="00BA651C">
        <w:rPr>
          <w:rFonts w:ascii="Tahoma" w:hAnsi="Tahoma" w:cs="Tahoma"/>
          <w:sz w:val="22"/>
          <w:szCs w:val="22"/>
        </w:rPr>
        <w:t xml:space="preserve">encaminhar aos Debenturistas em até 5 (cinco) Dias Úteis do recebimento, qualquer informação referente </w:t>
      </w:r>
      <w:r w:rsidR="00CE5711" w:rsidRPr="00BA651C">
        <w:rPr>
          <w:rFonts w:ascii="Tahoma" w:hAnsi="Tahoma" w:cs="Tahoma"/>
          <w:sz w:val="22"/>
          <w:szCs w:val="22"/>
        </w:rPr>
        <w:t>à Oferta</w:t>
      </w:r>
      <w:r w:rsidR="008C729E" w:rsidRPr="00BA651C">
        <w:rPr>
          <w:rFonts w:ascii="Tahoma" w:hAnsi="Tahoma" w:cs="Tahoma"/>
          <w:sz w:val="22"/>
          <w:szCs w:val="22"/>
        </w:rPr>
        <w:t xml:space="preserve"> que tenha sido solicitada e/ou possa ser recebida; </w:t>
      </w:r>
    </w:p>
    <w:p w14:paraId="2DCB82DF" w14:textId="35A0B55C" w:rsidR="008C729E" w:rsidRPr="00BA651C" w:rsidRDefault="008C729E">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XVIII. </w:t>
      </w:r>
      <w:r w:rsidR="00316AC2" w:rsidRPr="00BA651C">
        <w:rPr>
          <w:rFonts w:ascii="Tahoma" w:hAnsi="Tahoma" w:cs="Tahoma"/>
          <w:sz w:val="22"/>
          <w:szCs w:val="22"/>
        </w:rPr>
        <w:tab/>
      </w:r>
      <w:r w:rsidR="00CE5711" w:rsidRPr="00BA651C">
        <w:rPr>
          <w:rFonts w:ascii="Tahoma" w:hAnsi="Tahoma" w:cs="Tahoma"/>
          <w:sz w:val="22"/>
          <w:szCs w:val="22"/>
        </w:rPr>
        <w:t>p</w:t>
      </w:r>
      <w:r w:rsidRPr="00BA651C">
        <w:rPr>
          <w:rFonts w:ascii="Tahoma" w:hAnsi="Tahoma" w:cs="Tahoma"/>
          <w:sz w:val="22"/>
          <w:szCs w:val="22"/>
        </w:rPr>
        <w:t>ublicar em sua página na Internet o Valor Nominal Unitário das Debêntures e os juros remuneratórios, calculado</w:t>
      </w:r>
      <w:r w:rsidR="00612438" w:rsidRPr="00BA651C">
        <w:rPr>
          <w:rFonts w:ascii="Tahoma" w:hAnsi="Tahoma" w:cs="Tahoma"/>
          <w:sz w:val="22"/>
          <w:szCs w:val="22"/>
        </w:rPr>
        <w:t>s</w:t>
      </w:r>
      <w:r w:rsidRPr="00BA651C">
        <w:rPr>
          <w:rFonts w:ascii="Tahoma" w:hAnsi="Tahoma" w:cs="Tahoma"/>
          <w:sz w:val="22"/>
          <w:szCs w:val="22"/>
        </w:rPr>
        <w:t xml:space="preserve"> pela </w:t>
      </w:r>
      <w:r w:rsidR="00B00FA9" w:rsidRPr="00BA651C">
        <w:rPr>
          <w:rFonts w:ascii="Tahoma" w:hAnsi="Tahoma" w:cs="Tahoma"/>
          <w:sz w:val="22"/>
          <w:szCs w:val="22"/>
        </w:rPr>
        <w:t>Emissora</w:t>
      </w:r>
      <w:r w:rsidRPr="00BA651C">
        <w:rPr>
          <w:rFonts w:ascii="Tahoma" w:hAnsi="Tahoma" w:cs="Tahoma"/>
          <w:sz w:val="22"/>
          <w:szCs w:val="22"/>
        </w:rPr>
        <w:t xml:space="preserve"> e outras participantes do mercado</w:t>
      </w:r>
      <w:r w:rsidR="00ED0E22" w:rsidRPr="00BA651C">
        <w:rPr>
          <w:rFonts w:ascii="Tahoma" w:hAnsi="Tahoma" w:cs="Tahoma"/>
          <w:sz w:val="22"/>
          <w:szCs w:val="22"/>
        </w:rPr>
        <w:t>; e</w:t>
      </w:r>
      <w:r w:rsidRPr="00BA651C">
        <w:rPr>
          <w:rFonts w:ascii="Tahoma" w:hAnsi="Tahoma" w:cs="Tahoma"/>
          <w:sz w:val="22"/>
          <w:szCs w:val="22"/>
        </w:rPr>
        <w:t xml:space="preserve"> </w:t>
      </w:r>
    </w:p>
    <w:p w14:paraId="73685EA1" w14:textId="77777777" w:rsidR="008C729E" w:rsidRPr="00BA651C" w:rsidRDefault="000D5D22">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XIX. </w:t>
      </w:r>
      <w:r w:rsidR="00316AC2" w:rsidRPr="00BA651C">
        <w:rPr>
          <w:rFonts w:ascii="Tahoma" w:hAnsi="Tahoma" w:cs="Tahoma"/>
          <w:sz w:val="22"/>
          <w:szCs w:val="22"/>
        </w:rPr>
        <w:tab/>
      </w:r>
      <w:r w:rsidR="00CE5711" w:rsidRPr="00BA651C">
        <w:rPr>
          <w:rFonts w:ascii="Tahoma" w:hAnsi="Tahoma" w:cs="Tahoma"/>
          <w:sz w:val="22"/>
          <w:szCs w:val="22"/>
        </w:rPr>
        <w:t>t</w:t>
      </w:r>
      <w:r w:rsidRPr="00BA651C">
        <w:rPr>
          <w:rFonts w:ascii="Tahoma" w:hAnsi="Tahoma" w:cs="Tahoma"/>
          <w:sz w:val="22"/>
          <w:szCs w:val="22"/>
        </w:rPr>
        <w:t xml:space="preserve">omar todas as medidas necessárias para o exercício de seus </w:t>
      </w:r>
      <w:r w:rsidR="00CE5711" w:rsidRPr="00BA651C">
        <w:rPr>
          <w:rFonts w:ascii="Tahoma" w:hAnsi="Tahoma" w:cs="Tahoma"/>
          <w:sz w:val="22"/>
          <w:szCs w:val="22"/>
        </w:rPr>
        <w:t xml:space="preserve">direitos </w:t>
      </w:r>
      <w:r w:rsidRPr="00BA651C">
        <w:rPr>
          <w:rFonts w:ascii="Tahoma" w:hAnsi="Tahoma" w:cs="Tahoma"/>
          <w:sz w:val="22"/>
          <w:szCs w:val="22"/>
        </w:rPr>
        <w:t xml:space="preserve">e obrigações previstos nesta Escritura de Emissão. </w:t>
      </w:r>
    </w:p>
    <w:p w14:paraId="06033A7B" w14:textId="77777777" w:rsidR="00B95D79" w:rsidRPr="00BA651C" w:rsidRDefault="00B95D79">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9.5 </w:t>
      </w:r>
      <w:r w:rsidR="00316AC2" w:rsidRPr="00BA651C">
        <w:rPr>
          <w:rFonts w:ascii="Tahoma" w:hAnsi="Tahoma" w:cs="Tahoma"/>
          <w:sz w:val="22"/>
          <w:szCs w:val="22"/>
        </w:rPr>
        <w:tab/>
      </w:r>
      <w:r w:rsidRPr="00BA651C">
        <w:rPr>
          <w:rFonts w:ascii="Tahoma" w:hAnsi="Tahoma" w:cs="Tahoma"/>
          <w:sz w:val="22"/>
          <w:szCs w:val="22"/>
          <w:u w:val="single"/>
        </w:rPr>
        <w:t>Atribuições Especificas</w:t>
      </w:r>
      <w:r w:rsidRPr="00BA651C">
        <w:rPr>
          <w:rFonts w:ascii="Tahoma" w:hAnsi="Tahoma" w:cs="Tahoma"/>
          <w:sz w:val="22"/>
          <w:szCs w:val="22"/>
        </w:rPr>
        <w:t xml:space="preserve">. No caso de inadimplemento de quaisquer obrigações da </w:t>
      </w:r>
      <w:r w:rsidR="00B00FA9" w:rsidRPr="00BA651C">
        <w:rPr>
          <w:rFonts w:ascii="Tahoma" w:hAnsi="Tahoma" w:cs="Tahoma"/>
          <w:sz w:val="22"/>
          <w:szCs w:val="22"/>
        </w:rPr>
        <w:t>Emissora</w:t>
      </w:r>
      <w:r w:rsidRPr="00BA651C">
        <w:rPr>
          <w:rFonts w:ascii="Tahoma" w:hAnsi="Tahoma" w:cs="Tahoma"/>
          <w:sz w:val="22"/>
          <w:szCs w:val="22"/>
        </w:rPr>
        <w:t xml:space="preserve"> no âmbito da Emissão, o Agente Fiduciário deve usar de toda e qualquer medida prevista em lei ou nesta Escritura de Emissão para proteger direitos ou defender os interesses dos Debenturistas, na forma do artigo 12 da Instrução CVM 583 e, para essa finalidade, deverá o Agente Fiduciário: </w:t>
      </w:r>
    </w:p>
    <w:p w14:paraId="44E73B0E" w14:textId="77777777" w:rsidR="00DB671E" w:rsidRPr="00BA651C" w:rsidRDefault="00B95D79">
      <w:pPr>
        <w:autoSpaceDE/>
        <w:autoSpaceDN/>
        <w:adjustRightInd/>
        <w:spacing w:before="120" w:after="120"/>
        <w:ind w:left="1418" w:hanging="709"/>
        <w:jc w:val="both"/>
        <w:rPr>
          <w:rFonts w:ascii="Tahoma" w:hAnsi="Tahoma" w:cs="Tahoma"/>
          <w:sz w:val="22"/>
          <w:szCs w:val="22"/>
          <w:bdr w:val="nil"/>
        </w:rPr>
      </w:pPr>
      <w:r w:rsidRPr="00BA651C">
        <w:rPr>
          <w:rFonts w:ascii="Tahoma" w:hAnsi="Tahoma" w:cs="Tahoma"/>
          <w:sz w:val="22"/>
          <w:szCs w:val="22"/>
        </w:rPr>
        <w:t>I.</w:t>
      </w:r>
      <w:r w:rsidRPr="00BA651C">
        <w:rPr>
          <w:rFonts w:ascii="Tahoma" w:hAnsi="Tahoma" w:cs="Tahoma"/>
          <w:sz w:val="22"/>
          <w:szCs w:val="22"/>
          <w:bdr w:val="nil"/>
        </w:rPr>
        <w:t xml:space="preserve"> </w:t>
      </w:r>
      <w:r w:rsidR="00316AC2" w:rsidRPr="00BA651C">
        <w:rPr>
          <w:rFonts w:ascii="Tahoma" w:hAnsi="Tahoma" w:cs="Tahoma"/>
          <w:sz w:val="22"/>
          <w:szCs w:val="22"/>
          <w:bdr w:val="nil"/>
        </w:rPr>
        <w:tab/>
      </w:r>
      <w:r w:rsidR="00DB671E" w:rsidRPr="00BA651C">
        <w:rPr>
          <w:rFonts w:ascii="Tahoma" w:hAnsi="Tahoma" w:cs="Tahoma"/>
          <w:sz w:val="22"/>
          <w:szCs w:val="22"/>
          <w:bdr w:val="nil"/>
        </w:rPr>
        <w:t>observadas as condições desta Escritura de Emissão, declarar antecipadamente vencidas as obrigações decorrentes das Debêntures e cobrar seu</w:t>
      </w:r>
      <w:r w:rsidR="00612438" w:rsidRPr="00BA651C">
        <w:rPr>
          <w:rFonts w:ascii="Tahoma" w:hAnsi="Tahoma" w:cs="Tahoma"/>
          <w:sz w:val="22"/>
          <w:szCs w:val="22"/>
          <w:bdr w:val="nil"/>
        </w:rPr>
        <w:t xml:space="preserve"> valor </w:t>
      </w:r>
      <w:r w:rsidR="00DB671E" w:rsidRPr="00BA651C">
        <w:rPr>
          <w:rFonts w:ascii="Tahoma" w:hAnsi="Tahoma" w:cs="Tahoma"/>
          <w:sz w:val="22"/>
          <w:szCs w:val="22"/>
          <w:bdr w:val="nil"/>
        </w:rPr>
        <w:t>principal e acessório;</w:t>
      </w:r>
    </w:p>
    <w:p w14:paraId="75D14EAA" w14:textId="77777777" w:rsidR="00B95D79" w:rsidRPr="00BA651C" w:rsidRDefault="00B95D79">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bdr w:val="nil"/>
        </w:rPr>
        <w:t>II.</w:t>
      </w:r>
      <w:r w:rsidRPr="00BA651C">
        <w:rPr>
          <w:rFonts w:ascii="Tahoma" w:hAnsi="Tahoma" w:cs="Tahoma"/>
          <w:sz w:val="22"/>
          <w:szCs w:val="22"/>
        </w:rPr>
        <w:t xml:space="preserve"> </w:t>
      </w:r>
      <w:r w:rsidR="00316AC2" w:rsidRPr="00BA651C">
        <w:rPr>
          <w:rFonts w:ascii="Tahoma" w:hAnsi="Tahoma" w:cs="Tahoma"/>
          <w:sz w:val="22"/>
          <w:szCs w:val="22"/>
        </w:rPr>
        <w:tab/>
      </w:r>
      <w:r w:rsidR="00DB671E" w:rsidRPr="00BA651C">
        <w:rPr>
          <w:rFonts w:ascii="Tahoma" w:hAnsi="Tahoma" w:cs="Tahoma"/>
          <w:sz w:val="22"/>
          <w:szCs w:val="22"/>
        </w:rPr>
        <w:t xml:space="preserve">observados </w:t>
      </w:r>
      <w:r w:rsidRPr="00BA651C">
        <w:rPr>
          <w:rFonts w:ascii="Tahoma" w:hAnsi="Tahoma" w:cs="Tahoma"/>
          <w:sz w:val="22"/>
          <w:szCs w:val="22"/>
        </w:rPr>
        <w:t xml:space="preserve">os termos desta Escritura de Emissão e dos demais Documentos da Operação, excutir o Pacote de Garantias e utilizar os recursos obtidos para o pagamento integral ou proporcional dos Debenturistas; </w:t>
      </w:r>
    </w:p>
    <w:p w14:paraId="79C3D401" w14:textId="77777777" w:rsidR="00B95D79" w:rsidRPr="00BA651C" w:rsidRDefault="00B95D79">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III. </w:t>
      </w:r>
      <w:r w:rsidR="00316AC2" w:rsidRPr="00BA651C">
        <w:rPr>
          <w:rFonts w:ascii="Tahoma" w:hAnsi="Tahoma" w:cs="Tahoma"/>
          <w:sz w:val="22"/>
          <w:szCs w:val="22"/>
        </w:rPr>
        <w:tab/>
      </w:r>
      <w:r w:rsidRPr="00BA651C">
        <w:rPr>
          <w:rFonts w:ascii="Tahoma" w:hAnsi="Tahoma" w:cs="Tahoma"/>
          <w:sz w:val="22"/>
          <w:szCs w:val="22"/>
        </w:rPr>
        <w:t xml:space="preserve">requerer a falência da </w:t>
      </w:r>
      <w:r w:rsidR="00B00FA9" w:rsidRPr="00BA651C">
        <w:rPr>
          <w:rFonts w:ascii="Tahoma" w:hAnsi="Tahoma" w:cs="Tahoma"/>
          <w:sz w:val="22"/>
          <w:szCs w:val="22"/>
        </w:rPr>
        <w:t>Emissora</w:t>
      </w:r>
      <w:r w:rsidRPr="00BA651C">
        <w:rPr>
          <w:rFonts w:ascii="Tahoma" w:hAnsi="Tahoma" w:cs="Tahoma"/>
          <w:sz w:val="22"/>
          <w:szCs w:val="22"/>
        </w:rPr>
        <w:t>, como autorizado pelos Debenturistas</w:t>
      </w:r>
      <w:r w:rsidR="00EF71F7" w:rsidRPr="00BA651C">
        <w:rPr>
          <w:rFonts w:ascii="Tahoma" w:hAnsi="Tahoma" w:cs="Tahoma"/>
          <w:sz w:val="22"/>
          <w:szCs w:val="22"/>
        </w:rPr>
        <w:t xml:space="preserve">; </w:t>
      </w:r>
    </w:p>
    <w:p w14:paraId="68A91B21" w14:textId="77777777" w:rsidR="00EF71F7" w:rsidRPr="00BA651C" w:rsidRDefault="00EF71F7">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IV. </w:t>
      </w:r>
      <w:r w:rsidR="00316AC2" w:rsidRPr="00BA651C">
        <w:rPr>
          <w:rFonts w:ascii="Tahoma" w:hAnsi="Tahoma" w:cs="Tahoma"/>
          <w:sz w:val="22"/>
          <w:szCs w:val="22"/>
        </w:rPr>
        <w:tab/>
      </w:r>
      <w:r w:rsidRPr="00BA651C">
        <w:rPr>
          <w:rFonts w:ascii="Tahoma" w:hAnsi="Tahoma" w:cs="Tahoma"/>
          <w:sz w:val="22"/>
          <w:szCs w:val="22"/>
        </w:rPr>
        <w:t xml:space="preserve">tomar todas as medidas necessárias para a satisfação dos créditos devidos aos Debenturistas; e </w:t>
      </w:r>
    </w:p>
    <w:p w14:paraId="3A82A910" w14:textId="77777777" w:rsidR="00EF71F7" w:rsidRPr="00BA651C" w:rsidRDefault="00EF71F7">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V. </w:t>
      </w:r>
      <w:r w:rsidR="00316AC2" w:rsidRPr="00BA651C">
        <w:rPr>
          <w:rFonts w:ascii="Tahoma" w:hAnsi="Tahoma" w:cs="Tahoma"/>
          <w:sz w:val="22"/>
          <w:szCs w:val="22"/>
        </w:rPr>
        <w:tab/>
      </w:r>
      <w:r w:rsidRPr="00BA651C">
        <w:rPr>
          <w:rFonts w:ascii="Tahoma" w:hAnsi="Tahoma" w:cs="Tahoma"/>
          <w:sz w:val="22"/>
          <w:szCs w:val="22"/>
        </w:rPr>
        <w:t xml:space="preserve">representar os Debenturistas em qualquer procedimento de falência, insolvência (conforme aplicável), recuperação judicial ou extrajudicial, como também em intervenções ou em liquidação extrajudicial, se aplicável, em relação à </w:t>
      </w:r>
      <w:r w:rsidR="00B00FA9" w:rsidRPr="00BA651C">
        <w:rPr>
          <w:rFonts w:ascii="Tahoma" w:hAnsi="Tahoma" w:cs="Tahoma"/>
          <w:sz w:val="22"/>
          <w:szCs w:val="22"/>
        </w:rPr>
        <w:t>Emissora</w:t>
      </w:r>
      <w:r w:rsidRPr="00BA651C">
        <w:rPr>
          <w:rFonts w:ascii="Tahoma" w:hAnsi="Tahoma" w:cs="Tahoma"/>
          <w:sz w:val="22"/>
          <w:szCs w:val="22"/>
        </w:rPr>
        <w:t>.</w:t>
      </w:r>
    </w:p>
    <w:p w14:paraId="419CB01E" w14:textId="77777777" w:rsidR="00EF71F7" w:rsidRPr="00BA651C" w:rsidRDefault="00EF71F7">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9.6 </w:t>
      </w:r>
      <w:r w:rsidR="00316AC2" w:rsidRPr="00BA651C">
        <w:rPr>
          <w:rFonts w:ascii="Tahoma" w:hAnsi="Tahoma" w:cs="Tahoma"/>
          <w:sz w:val="22"/>
          <w:szCs w:val="22"/>
        </w:rPr>
        <w:tab/>
        <w:t xml:space="preserve">A </w:t>
      </w:r>
      <w:r w:rsidRPr="00BA651C">
        <w:rPr>
          <w:rFonts w:ascii="Tahoma" w:hAnsi="Tahoma" w:cs="Tahoma"/>
          <w:sz w:val="22"/>
          <w:szCs w:val="22"/>
        </w:rPr>
        <w:t xml:space="preserve">responsabilidade </w:t>
      </w:r>
      <w:r w:rsidR="00DB671E" w:rsidRPr="00BA651C">
        <w:rPr>
          <w:rFonts w:ascii="Tahoma" w:hAnsi="Tahoma" w:cs="Tahoma"/>
          <w:sz w:val="22"/>
          <w:szCs w:val="22"/>
        </w:rPr>
        <w:t>d</w:t>
      </w:r>
      <w:r w:rsidRPr="00BA651C">
        <w:rPr>
          <w:rFonts w:ascii="Tahoma" w:hAnsi="Tahoma" w:cs="Tahoma"/>
          <w:sz w:val="22"/>
          <w:szCs w:val="22"/>
        </w:rPr>
        <w:t xml:space="preserve">o Agente Fiduciário ficará dispensada em caso de não adoção das medidas contempladas na cláusula 9.5, apenas se, após a </w:t>
      </w:r>
      <w:r w:rsidR="00DB671E" w:rsidRPr="00BA651C">
        <w:rPr>
          <w:rFonts w:ascii="Tahoma" w:hAnsi="Tahoma" w:cs="Tahoma"/>
          <w:sz w:val="22"/>
          <w:szCs w:val="22"/>
        </w:rPr>
        <w:t>convocação</w:t>
      </w:r>
      <w:r w:rsidRPr="00BA651C">
        <w:rPr>
          <w:rFonts w:ascii="Tahoma" w:hAnsi="Tahoma" w:cs="Tahoma"/>
          <w:sz w:val="22"/>
          <w:szCs w:val="22"/>
        </w:rPr>
        <w:t xml:space="preserve"> de uma assembleia geral de Debenturistas, os Debenturistas autorizarem a dispensa mediante a aprovação da </w:t>
      </w:r>
      <w:r w:rsidR="00DB671E" w:rsidRPr="00BA651C">
        <w:rPr>
          <w:rFonts w:ascii="Tahoma" w:hAnsi="Tahoma" w:cs="Tahoma"/>
          <w:sz w:val="22"/>
          <w:szCs w:val="22"/>
        </w:rPr>
        <w:t xml:space="preserve">maioria </w:t>
      </w:r>
      <w:r w:rsidRPr="00BA651C">
        <w:rPr>
          <w:rFonts w:ascii="Tahoma" w:hAnsi="Tahoma" w:cs="Tahoma"/>
          <w:sz w:val="22"/>
          <w:szCs w:val="22"/>
        </w:rPr>
        <w:t xml:space="preserve">das Debêntures em </w:t>
      </w:r>
      <w:r w:rsidR="00DB671E" w:rsidRPr="00BA651C">
        <w:rPr>
          <w:rFonts w:ascii="Tahoma" w:hAnsi="Tahoma" w:cs="Tahoma"/>
          <w:sz w:val="22"/>
          <w:szCs w:val="22"/>
        </w:rPr>
        <w:t>C</w:t>
      </w:r>
      <w:r w:rsidRPr="00BA651C">
        <w:rPr>
          <w:rFonts w:ascii="Tahoma" w:hAnsi="Tahoma" w:cs="Tahoma"/>
          <w:sz w:val="22"/>
          <w:szCs w:val="22"/>
        </w:rPr>
        <w:t xml:space="preserve">irculação. </w:t>
      </w:r>
    </w:p>
    <w:p w14:paraId="331D388E" w14:textId="77777777" w:rsidR="00EF71F7" w:rsidRPr="00BA651C" w:rsidRDefault="00EF71F7">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9.7 </w:t>
      </w:r>
      <w:r w:rsidR="00316AC2" w:rsidRPr="00BA651C">
        <w:rPr>
          <w:rFonts w:ascii="Tahoma" w:hAnsi="Tahoma" w:cs="Tahoma"/>
          <w:sz w:val="22"/>
          <w:szCs w:val="22"/>
        </w:rPr>
        <w:tab/>
      </w:r>
      <w:r w:rsidRPr="00BA651C">
        <w:rPr>
          <w:rFonts w:ascii="Tahoma" w:hAnsi="Tahoma" w:cs="Tahoma"/>
          <w:sz w:val="22"/>
          <w:szCs w:val="22"/>
        </w:rPr>
        <w:t xml:space="preserve">O Agente Fiduciário não será obrigado a realizar qualquer verificação de veracidade de qualquer documento ou registro que considere autêntico e que lhe tenha sido encaminhado pela </w:t>
      </w:r>
      <w:r w:rsidR="00B00FA9" w:rsidRPr="00BA651C">
        <w:rPr>
          <w:rFonts w:ascii="Tahoma" w:hAnsi="Tahoma" w:cs="Tahoma"/>
          <w:sz w:val="22"/>
          <w:szCs w:val="22"/>
        </w:rPr>
        <w:t>Emissora</w:t>
      </w:r>
      <w:r w:rsidRPr="00BA651C">
        <w:rPr>
          <w:rFonts w:ascii="Tahoma" w:hAnsi="Tahoma" w:cs="Tahoma"/>
          <w:sz w:val="22"/>
          <w:szCs w:val="22"/>
        </w:rPr>
        <w:t xml:space="preserve"> ou por terceiros a seu pedido, para basear as suas </w:t>
      </w:r>
      <w:r w:rsidRPr="00BA651C">
        <w:rPr>
          <w:rFonts w:ascii="Tahoma" w:hAnsi="Tahoma" w:cs="Tahoma"/>
          <w:sz w:val="22"/>
          <w:szCs w:val="22"/>
        </w:rPr>
        <w:lastRenderedPageBreak/>
        <w:t>decisões, e não será responsável pela elaboração desses documentos, permanece</w:t>
      </w:r>
      <w:r w:rsidR="00612438" w:rsidRPr="00BA651C">
        <w:rPr>
          <w:rFonts w:ascii="Tahoma" w:hAnsi="Tahoma" w:cs="Tahoma"/>
          <w:sz w:val="22"/>
          <w:szCs w:val="22"/>
        </w:rPr>
        <w:t>ndo</w:t>
      </w:r>
      <w:r w:rsidRPr="00BA651C">
        <w:rPr>
          <w:rFonts w:ascii="Tahoma" w:hAnsi="Tahoma" w:cs="Tahoma"/>
          <w:sz w:val="22"/>
          <w:szCs w:val="22"/>
        </w:rPr>
        <w:t xml:space="preserve"> sob obrigação legal e regulamentar da </w:t>
      </w:r>
      <w:r w:rsidR="00B00FA9" w:rsidRPr="00BA651C">
        <w:rPr>
          <w:rFonts w:ascii="Tahoma" w:hAnsi="Tahoma" w:cs="Tahoma"/>
          <w:sz w:val="22"/>
          <w:szCs w:val="22"/>
        </w:rPr>
        <w:t>Emissora</w:t>
      </w:r>
      <w:r w:rsidRPr="00BA651C">
        <w:rPr>
          <w:rFonts w:ascii="Tahoma" w:hAnsi="Tahoma" w:cs="Tahoma"/>
          <w:sz w:val="22"/>
          <w:szCs w:val="22"/>
        </w:rPr>
        <w:t xml:space="preserve"> elaborá-los, nos termos da legislação aplicável.</w:t>
      </w:r>
    </w:p>
    <w:p w14:paraId="030F6845" w14:textId="715A6A8D" w:rsidR="00EF71F7" w:rsidRPr="00F5146A" w:rsidRDefault="00EF71F7">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9.8 </w:t>
      </w:r>
      <w:r w:rsidR="00316AC2" w:rsidRPr="00BA651C">
        <w:rPr>
          <w:rFonts w:ascii="Tahoma" w:hAnsi="Tahoma" w:cs="Tahoma"/>
          <w:sz w:val="22"/>
          <w:szCs w:val="22"/>
        </w:rPr>
        <w:tab/>
      </w:r>
      <w:r w:rsidRPr="00BA651C">
        <w:rPr>
          <w:rFonts w:ascii="Tahoma" w:hAnsi="Tahoma" w:cs="Tahoma"/>
          <w:sz w:val="22"/>
          <w:szCs w:val="22"/>
        </w:rPr>
        <w:t>O Agente Fiduciário não emitirá qualquer tipo de opinião ou fará qualquer juízo sobre orientação acerca de qualquer fato da Emissão que seja de competência de definição pelos Debenturistas, nos termos da Cláusula </w:t>
      </w:r>
      <w:r w:rsidR="000961C3" w:rsidRPr="00BA651C">
        <w:rPr>
          <w:rFonts w:ascii="Tahoma" w:hAnsi="Tahoma" w:cs="Tahoma"/>
          <w:sz w:val="22"/>
          <w:szCs w:val="22"/>
        </w:rPr>
        <w:t>10 abaixo</w:t>
      </w:r>
      <w:r w:rsidRPr="00BA651C">
        <w:rPr>
          <w:rFonts w:ascii="Tahoma" w:hAnsi="Tahoma" w:cs="Tahoma"/>
          <w:sz w:val="22"/>
          <w:szCs w:val="22"/>
        </w:rPr>
        <w:t>, obrigando-se, tão-somente, a agir em conformidade com as instruções que lhe foram transmitidas pelos Debenturistas, nos termos da Cláusula </w:t>
      </w:r>
      <w:r w:rsidR="000961C3" w:rsidRPr="00BA651C">
        <w:rPr>
          <w:rFonts w:ascii="Tahoma" w:hAnsi="Tahoma" w:cs="Tahoma"/>
          <w:sz w:val="22"/>
          <w:szCs w:val="22"/>
        </w:rPr>
        <w:t>10 abaixo</w:t>
      </w:r>
      <w:r w:rsidRPr="00BA651C">
        <w:rPr>
          <w:rFonts w:ascii="Tahoma" w:hAnsi="Tahoma" w:cs="Tahoma"/>
          <w:sz w:val="22"/>
          <w:szCs w:val="22"/>
        </w:rPr>
        <w:t>, e de acordo com as atribuições que lhe são conferidas por lei, pela Cláusula </w:t>
      </w:r>
      <w:r w:rsidRPr="00BA651C">
        <w:rPr>
          <w:rFonts w:ascii="Tahoma" w:hAnsi="Tahoma" w:cs="Tahoma"/>
          <w:sz w:val="22"/>
          <w:szCs w:val="22"/>
        </w:rPr>
        <w:fldChar w:fldCharType="begin"/>
      </w:r>
      <w:r w:rsidRPr="00BA651C">
        <w:rPr>
          <w:rFonts w:ascii="Tahoma" w:hAnsi="Tahoma" w:cs="Tahoma"/>
          <w:sz w:val="22"/>
          <w:szCs w:val="22"/>
        </w:rPr>
        <w:instrText xml:space="preserve"> REF _Ref164589409 \n \p \h  \* MERGEFORMAT </w:instrText>
      </w:r>
      <w:r w:rsidRPr="00BA651C">
        <w:rPr>
          <w:rFonts w:ascii="Tahoma" w:hAnsi="Tahoma" w:cs="Tahoma"/>
          <w:sz w:val="22"/>
          <w:szCs w:val="22"/>
        </w:rPr>
      </w:r>
      <w:r w:rsidRPr="00BA651C">
        <w:rPr>
          <w:rFonts w:ascii="Tahoma" w:hAnsi="Tahoma" w:cs="Tahoma"/>
          <w:sz w:val="22"/>
          <w:szCs w:val="22"/>
        </w:rPr>
        <w:fldChar w:fldCharType="separate"/>
      </w:r>
      <w:r w:rsidR="000961C3" w:rsidRPr="00BA651C">
        <w:rPr>
          <w:rFonts w:ascii="Tahoma" w:hAnsi="Tahoma" w:cs="Tahoma"/>
          <w:sz w:val="22"/>
          <w:szCs w:val="22"/>
        </w:rPr>
        <w:t>9.4</w:t>
      </w:r>
      <w:r w:rsidRPr="00BA651C">
        <w:rPr>
          <w:rFonts w:ascii="Tahoma" w:hAnsi="Tahoma" w:cs="Tahoma"/>
          <w:sz w:val="22"/>
          <w:szCs w:val="22"/>
        </w:rPr>
        <w:fldChar w:fldCharType="end"/>
      </w:r>
      <w:r w:rsidR="000961C3" w:rsidRPr="00BA651C">
        <w:rPr>
          <w:rFonts w:ascii="Tahoma" w:hAnsi="Tahoma" w:cs="Tahoma"/>
          <w:sz w:val="22"/>
          <w:szCs w:val="22"/>
        </w:rPr>
        <w:t xml:space="preserve"> acima</w:t>
      </w:r>
      <w:r w:rsidRPr="00BA651C">
        <w:rPr>
          <w:rFonts w:ascii="Tahoma" w:hAnsi="Tahoma" w:cs="Tahoma"/>
          <w:sz w:val="22"/>
          <w:szCs w:val="22"/>
        </w:rPr>
        <w:t xml:space="preserve"> e pelas demais disposições de</w:t>
      </w:r>
      <w:r w:rsidRPr="0098523C">
        <w:rPr>
          <w:rFonts w:ascii="Tahoma" w:hAnsi="Tahoma" w:cs="Tahoma"/>
          <w:sz w:val="22"/>
          <w:szCs w:val="22"/>
        </w:rPr>
        <w:t>sta Escritura de Emissão e dos demais Documentos da Operação. Nesse sentido, o Agente Fiduciário não possui qualquer responsabilidade sobre o resultado ou sobre os efeito</w:t>
      </w:r>
      <w:r w:rsidRPr="00550BFE">
        <w:rPr>
          <w:rFonts w:ascii="Tahoma" w:hAnsi="Tahoma" w:cs="Tahoma"/>
          <w:sz w:val="22"/>
          <w:szCs w:val="22"/>
        </w:rPr>
        <w:t>s jurídicos decorrentes do estrito cumprimento das orientações dos Debenturistas que lhe forem transmitidas conforme definidas pelos Debenturistas, nos termos da Cláusula </w:t>
      </w:r>
      <w:r w:rsidR="00DC014A" w:rsidRPr="00C075FD">
        <w:rPr>
          <w:rFonts w:ascii="Tahoma" w:hAnsi="Tahoma" w:cs="Tahoma"/>
          <w:sz w:val="22"/>
          <w:szCs w:val="22"/>
        </w:rPr>
        <w:t>10 abaixo</w:t>
      </w:r>
      <w:r w:rsidRPr="00F5146A">
        <w:rPr>
          <w:rFonts w:ascii="Tahoma" w:hAnsi="Tahoma" w:cs="Tahoma"/>
          <w:sz w:val="22"/>
          <w:szCs w:val="22"/>
        </w:rPr>
        <w:t xml:space="preserve">, e reproduzidas perante a </w:t>
      </w:r>
      <w:r w:rsidR="00B00FA9" w:rsidRPr="00F5146A">
        <w:rPr>
          <w:rFonts w:ascii="Tahoma" w:hAnsi="Tahoma" w:cs="Tahoma"/>
          <w:sz w:val="22"/>
          <w:szCs w:val="22"/>
        </w:rPr>
        <w:t>Emissora</w:t>
      </w:r>
      <w:r w:rsidRPr="00F5146A">
        <w:rPr>
          <w:rFonts w:ascii="Tahoma" w:hAnsi="Tahoma" w:cs="Tahoma"/>
          <w:sz w:val="22"/>
          <w:szCs w:val="22"/>
        </w:rPr>
        <w:t>.</w:t>
      </w:r>
    </w:p>
    <w:p w14:paraId="011FD9E4" w14:textId="77777777" w:rsidR="00EF71F7" w:rsidRPr="00BA651C" w:rsidRDefault="00EF71F7">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9.9 </w:t>
      </w:r>
      <w:r w:rsidR="00316AC2" w:rsidRPr="00BA651C">
        <w:rPr>
          <w:rFonts w:ascii="Tahoma" w:hAnsi="Tahoma" w:cs="Tahoma"/>
          <w:sz w:val="22"/>
          <w:szCs w:val="22"/>
        </w:rPr>
        <w:tab/>
      </w:r>
      <w:r w:rsidRPr="00BA651C">
        <w:rPr>
          <w:rFonts w:ascii="Tahoma" w:hAnsi="Tahoma" w:cs="Tahoma"/>
          <w:sz w:val="22"/>
          <w:szCs w:val="22"/>
        </w:rPr>
        <w:t>A atuação do Agente Fiduciário limita-se ao escopo da Instrução CVM 583, dos artigos aplicáveis da Lei d</w:t>
      </w:r>
      <w:r w:rsidR="00C57D6D" w:rsidRPr="00BA651C">
        <w:rPr>
          <w:rFonts w:ascii="Tahoma" w:hAnsi="Tahoma" w:cs="Tahoma"/>
          <w:sz w:val="22"/>
          <w:szCs w:val="22"/>
        </w:rPr>
        <w:t>e</w:t>
      </w:r>
      <w:r w:rsidRPr="00BA651C">
        <w:rPr>
          <w:rFonts w:ascii="Tahoma" w:hAnsi="Tahoma" w:cs="Tahoma"/>
          <w:sz w:val="22"/>
          <w:szCs w:val="22"/>
        </w:rPr>
        <w:t xml:space="preserve"> Sociedades </w:t>
      </w:r>
      <w:r w:rsidR="006F1254" w:rsidRPr="00BA651C">
        <w:rPr>
          <w:rFonts w:ascii="Tahoma" w:hAnsi="Tahoma" w:cs="Tahoma"/>
          <w:sz w:val="22"/>
          <w:szCs w:val="22"/>
        </w:rPr>
        <w:t>por Ações</w:t>
      </w:r>
      <w:r w:rsidRPr="00BA651C">
        <w:rPr>
          <w:rFonts w:ascii="Tahoma" w:hAnsi="Tahoma" w:cs="Tahoma"/>
          <w:sz w:val="22"/>
          <w:szCs w:val="22"/>
        </w:rPr>
        <w:t>, desta Escritura de Emissão e dos demais Documentos da Operação, estando o Agente Fiduciário isento, sob qualquer forma ou pretexto, de qualquer responsabilidade adicional que não tenha decorrido das disposições legais e regulamentares aplicáveis, desta Escritura de Emissão e dos demais Documentos da Operação.</w:t>
      </w:r>
    </w:p>
    <w:p w14:paraId="3DF6A37F" w14:textId="77777777" w:rsidR="00EF71F7" w:rsidRPr="00BA651C" w:rsidRDefault="00EF71F7">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9.10 </w:t>
      </w:r>
      <w:r w:rsidR="00E229C2" w:rsidRPr="00BA651C">
        <w:rPr>
          <w:rFonts w:ascii="Tahoma" w:hAnsi="Tahoma" w:cs="Tahoma"/>
          <w:sz w:val="22"/>
          <w:szCs w:val="22"/>
        </w:rPr>
        <w:tab/>
      </w:r>
      <w:r w:rsidRPr="00BA651C">
        <w:rPr>
          <w:rFonts w:ascii="Tahoma" w:hAnsi="Tahoma" w:cs="Tahoma"/>
          <w:sz w:val="22"/>
          <w:szCs w:val="22"/>
          <w:u w:val="single"/>
        </w:rPr>
        <w:t>Remuneração do Agente Fiduciári</w:t>
      </w:r>
      <w:r w:rsidR="00A84226" w:rsidRPr="00BA651C">
        <w:rPr>
          <w:rFonts w:ascii="Tahoma" w:hAnsi="Tahoma" w:cs="Tahoma"/>
          <w:sz w:val="22"/>
          <w:szCs w:val="22"/>
          <w:u w:val="single"/>
        </w:rPr>
        <w:t>o</w:t>
      </w:r>
      <w:r w:rsidRPr="00BA651C">
        <w:rPr>
          <w:rFonts w:ascii="Tahoma" w:hAnsi="Tahoma" w:cs="Tahoma"/>
          <w:sz w:val="22"/>
          <w:szCs w:val="22"/>
          <w:u w:val="single"/>
        </w:rPr>
        <w:t>.</w:t>
      </w:r>
      <w:bookmarkStart w:id="87" w:name="_Ref130284025"/>
      <w:r w:rsidRPr="00BA651C">
        <w:rPr>
          <w:rFonts w:ascii="Tahoma" w:hAnsi="Tahoma" w:cs="Tahoma"/>
          <w:sz w:val="22"/>
          <w:szCs w:val="22"/>
        </w:rPr>
        <w:t xml:space="preserve"> Pelo desempenho dos deveres e atribuições que lhe competem, nos termos da lei e desta Escritura de Emissão, o Agente Fiduciário, ou a instituição que vier a substituí-lo nessa qualidade</w:t>
      </w:r>
      <w:bookmarkEnd w:id="87"/>
      <w:r w:rsidRPr="00BA651C">
        <w:rPr>
          <w:rFonts w:ascii="Tahoma" w:hAnsi="Tahoma" w:cs="Tahoma"/>
          <w:sz w:val="22"/>
          <w:szCs w:val="22"/>
        </w:rPr>
        <w:t xml:space="preserve"> </w:t>
      </w:r>
      <w:bookmarkStart w:id="88" w:name="_Ref264564354"/>
      <w:r w:rsidRPr="00BA651C">
        <w:rPr>
          <w:rFonts w:ascii="Tahoma" w:hAnsi="Tahoma" w:cs="Tahoma"/>
          <w:sz w:val="22"/>
          <w:szCs w:val="22"/>
        </w:rPr>
        <w:t>receberá uma remuneração:</w:t>
      </w:r>
      <w:bookmarkEnd w:id="88"/>
      <w:r w:rsidRPr="00BA651C">
        <w:rPr>
          <w:rFonts w:ascii="Tahoma" w:hAnsi="Tahoma" w:cs="Tahoma"/>
          <w:sz w:val="22"/>
          <w:szCs w:val="22"/>
        </w:rPr>
        <w:t xml:space="preserve"> </w:t>
      </w:r>
    </w:p>
    <w:p w14:paraId="39EB1B4B" w14:textId="6AF76D21" w:rsidR="00EF71F7" w:rsidRPr="00BA651C" w:rsidRDefault="00EF71F7"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de R$</w:t>
      </w:r>
      <w:r w:rsidR="008615FC" w:rsidRPr="00BA651C">
        <w:rPr>
          <w:rFonts w:ascii="Tahoma" w:hAnsi="Tahoma" w:cs="Tahoma"/>
          <w:sz w:val="22"/>
          <w:szCs w:val="22"/>
        </w:rPr>
        <w:t> </w:t>
      </w:r>
      <w:r w:rsidR="003070A6">
        <w:rPr>
          <w:rFonts w:ascii="Tahoma" w:hAnsi="Tahoma" w:cs="Tahoma"/>
          <w:sz w:val="22"/>
          <w:szCs w:val="22"/>
        </w:rPr>
        <w:t>17.000,00</w:t>
      </w:r>
      <w:r w:rsidR="00021650" w:rsidRPr="00BA651C">
        <w:rPr>
          <w:rFonts w:ascii="Tahoma" w:hAnsi="Tahoma" w:cs="Tahoma"/>
          <w:sz w:val="22"/>
          <w:szCs w:val="22"/>
        </w:rPr>
        <w:t xml:space="preserve"> (</w:t>
      </w:r>
      <w:r w:rsidR="003070A6">
        <w:rPr>
          <w:rFonts w:ascii="Tahoma" w:hAnsi="Tahoma" w:cs="Tahoma"/>
          <w:sz w:val="22"/>
          <w:szCs w:val="22"/>
        </w:rPr>
        <w:t>dezessete mil</w:t>
      </w:r>
      <w:r w:rsidR="00021650" w:rsidRPr="00BA651C">
        <w:rPr>
          <w:rFonts w:ascii="Tahoma" w:hAnsi="Tahoma" w:cs="Tahoma"/>
          <w:sz w:val="22"/>
          <w:szCs w:val="22"/>
        </w:rPr>
        <w:t>)</w:t>
      </w:r>
      <w:r w:rsidRPr="00BA651C">
        <w:rPr>
          <w:rFonts w:ascii="Tahoma" w:hAnsi="Tahoma" w:cs="Tahoma"/>
          <w:sz w:val="22"/>
          <w:szCs w:val="22"/>
        </w:rPr>
        <w:t>, devid</w:t>
      </w:r>
      <w:r w:rsidR="00A84226" w:rsidRPr="00BA651C">
        <w:rPr>
          <w:rFonts w:ascii="Tahoma" w:hAnsi="Tahoma" w:cs="Tahoma"/>
          <w:sz w:val="22"/>
          <w:szCs w:val="22"/>
        </w:rPr>
        <w:t>o</w:t>
      </w:r>
      <w:r w:rsidRPr="00BA651C">
        <w:rPr>
          <w:rFonts w:ascii="Tahoma" w:hAnsi="Tahoma" w:cs="Tahoma"/>
          <w:sz w:val="22"/>
          <w:szCs w:val="22"/>
        </w:rPr>
        <w:t xml:space="preserve"> pela </w:t>
      </w:r>
      <w:r w:rsidR="00B00FA9" w:rsidRPr="00BA651C">
        <w:rPr>
          <w:rFonts w:ascii="Tahoma" w:hAnsi="Tahoma" w:cs="Tahoma"/>
          <w:sz w:val="22"/>
          <w:szCs w:val="22"/>
        </w:rPr>
        <w:t>Emissora</w:t>
      </w:r>
      <w:r w:rsidRPr="00BA651C">
        <w:rPr>
          <w:rFonts w:ascii="Tahoma" w:hAnsi="Tahoma" w:cs="Tahoma"/>
          <w:sz w:val="22"/>
          <w:szCs w:val="22"/>
        </w:rPr>
        <w:t xml:space="preserve"> para cada período de 12 (doze) meses a contar da Data da Emissão, sendo a primeira parcela da remuneração devida no </w:t>
      </w:r>
      <w:r w:rsidR="003070A6">
        <w:rPr>
          <w:rFonts w:ascii="Tahoma" w:hAnsi="Tahoma" w:cs="Tahoma"/>
          <w:sz w:val="22"/>
          <w:szCs w:val="22"/>
        </w:rPr>
        <w:t>5º</w:t>
      </w:r>
      <w:r w:rsidR="008346F0" w:rsidRPr="00BA651C">
        <w:rPr>
          <w:rFonts w:ascii="Tahoma" w:hAnsi="Tahoma" w:cs="Tahoma"/>
          <w:sz w:val="22"/>
          <w:szCs w:val="22"/>
        </w:rPr>
        <w:t> </w:t>
      </w:r>
      <w:r w:rsidR="00021650" w:rsidRPr="00BA651C">
        <w:rPr>
          <w:rFonts w:ascii="Tahoma" w:hAnsi="Tahoma" w:cs="Tahoma"/>
          <w:sz w:val="22"/>
          <w:szCs w:val="22"/>
        </w:rPr>
        <w:t>(</w:t>
      </w:r>
      <w:r w:rsidR="003070A6">
        <w:rPr>
          <w:rFonts w:ascii="Tahoma" w:hAnsi="Tahoma" w:cs="Tahoma"/>
          <w:sz w:val="22"/>
          <w:szCs w:val="22"/>
        </w:rPr>
        <w:t>quinto</w:t>
      </w:r>
      <w:r w:rsidR="00021650" w:rsidRPr="00BA651C">
        <w:rPr>
          <w:rFonts w:ascii="Tahoma" w:hAnsi="Tahoma" w:cs="Tahoma"/>
          <w:sz w:val="22"/>
          <w:szCs w:val="22"/>
        </w:rPr>
        <w:t>) dia</w:t>
      </w:r>
      <w:r w:rsidRPr="00BA651C">
        <w:rPr>
          <w:rFonts w:ascii="Tahoma" w:hAnsi="Tahoma" w:cs="Tahoma"/>
          <w:sz w:val="22"/>
          <w:szCs w:val="22"/>
        </w:rPr>
        <w:t xml:space="preserve"> contado da data de celebração desta Escritura de Emissão e as demais parcelas devidas no mesmo dia dos anos subsequentes</w:t>
      </w:r>
      <w:r w:rsidR="00021650" w:rsidRPr="00BA651C">
        <w:rPr>
          <w:rFonts w:ascii="Tahoma" w:hAnsi="Tahoma" w:cs="Tahoma"/>
          <w:sz w:val="22"/>
          <w:szCs w:val="22"/>
        </w:rPr>
        <w:t>. Tais pagamentos serão devidos até a liquidação integral das Debêntures, caso estas não sejam quitadas na data de seu vencimento</w:t>
      </w:r>
      <w:r w:rsidRPr="00BA651C">
        <w:rPr>
          <w:rFonts w:ascii="Tahoma" w:hAnsi="Tahoma" w:cs="Tahoma"/>
          <w:sz w:val="22"/>
          <w:szCs w:val="22"/>
        </w:rPr>
        <w:t>;</w:t>
      </w:r>
    </w:p>
    <w:p w14:paraId="0B82E304" w14:textId="136BB066" w:rsidR="00EF71F7" w:rsidRPr="00BA651C" w:rsidRDefault="00EF71F7"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bookmarkStart w:id="89" w:name="_Ref264707931"/>
      <w:r w:rsidRPr="00BA651C">
        <w:rPr>
          <w:rFonts w:ascii="Tahoma" w:hAnsi="Tahoma" w:cs="Tahoma"/>
          <w:sz w:val="22"/>
          <w:szCs w:val="22"/>
        </w:rPr>
        <w:t xml:space="preserve">reajustada anualmente, </w:t>
      </w:r>
      <w:r w:rsidR="00021650" w:rsidRPr="00BA651C">
        <w:rPr>
          <w:rFonts w:ascii="Tahoma" w:hAnsi="Tahoma" w:cs="Tahoma"/>
          <w:sz w:val="22"/>
          <w:szCs w:val="22"/>
        </w:rPr>
        <w:t>ou na menor periodicidade prevista em lei, a partir da data de assinatura desta Escritura d</w:t>
      </w:r>
      <w:r w:rsidR="00DC0E6A">
        <w:rPr>
          <w:rFonts w:ascii="Tahoma" w:hAnsi="Tahoma" w:cs="Tahoma"/>
          <w:sz w:val="22"/>
          <w:szCs w:val="22"/>
        </w:rPr>
        <w:t>e</w:t>
      </w:r>
      <w:r w:rsidR="00021650" w:rsidRPr="00BA651C">
        <w:rPr>
          <w:rFonts w:ascii="Tahoma" w:hAnsi="Tahoma" w:cs="Tahoma"/>
          <w:sz w:val="22"/>
          <w:szCs w:val="22"/>
        </w:rPr>
        <w:t xml:space="preserve"> Emissão</w:t>
      </w:r>
      <w:r w:rsidRPr="00BA651C">
        <w:rPr>
          <w:rFonts w:ascii="Tahoma" w:hAnsi="Tahoma" w:cs="Tahoma"/>
          <w:sz w:val="22"/>
          <w:szCs w:val="22"/>
        </w:rPr>
        <w:t xml:space="preserve">, pela variação </w:t>
      </w:r>
      <w:r w:rsidR="00021650" w:rsidRPr="00BA651C">
        <w:rPr>
          <w:rFonts w:ascii="Tahoma" w:hAnsi="Tahoma" w:cs="Tahoma"/>
          <w:sz w:val="22"/>
          <w:szCs w:val="22"/>
        </w:rPr>
        <w:t xml:space="preserve">acumulada </w:t>
      </w:r>
      <w:r w:rsidRPr="00BA651C">
        <w:rPr>
          <w:rFonts w:ascii="Tahoma" w:hAnsi="Tahoma" w:cs="Tahoma"/>
          <w:sz w:val="22"/>
          <w:szCs w:val="22"/>
        </w:rPr>
        <w:t xml:space="preserve">positiva do </w:t>
      </w:r>
      <w:r w:rsidR="000802B5" w:rsidRPr="00BA651C">
        <w:rPr>
          <w:rFonts w:ascii="Tahoma" w:hAnsi="Tahoma" w:cs="Tahoma"/>
          <w:sz w:val="22"/>
          <w:szCs w:val="22"/>
        </w:rPr>
        <w:t>IPCA</w:t>
      </w:r>
      <w:r w:rsidRPr="00BA651C">
        <w:rPr>
          <w:rFonts w:ascii="Tahoma" w:hAnsi="Tahoma" w:cs="Tahoma"/>
          <w:sz w:val="22"/>
          <w:szCs w:val="22"/>
        </w:rPr>
        <w:t xml:space="preserve"> ou do índice que eventualmente o substitua, calculada </w:t>
      </w:r>
      <w:r w:rsidRPr="00BA651C">
        <w:rPr>
          <w:rFonts w:ascii="Tahoma" w:hAnsi="Tahoma" w:cs="Tahoma"/>
          <w:i/>
          <w:sz w:val="22"/>
          <w:szCs w:val="22"/>
        </w:rPr>
        <w:t>pro rata temporis</w:t>
      </w:r>
      <w:r w:rsidRPr="00BA651C">
        <w:rPr>
          <w:rFonts w:ascii="Tahoma" w:hAnsi="Tahoma" w:cs="Tahoma"/>
          <w:sz w:val="22"/>
          <w:szCs w:val="22"/>
        </w:rPr>
        <w:t>, se necessário;</w:t>
      </w:r>
      <w:bookmarkEnd w:id="89"/>
      <w:r w:rsidRPr="00BA651C">
        <w:rPr>
          <w:rFonts w:ascii="Tahoma" w:hAnsi="Tahoma" w:cs="Tahoma"/>
          <w:sz w:val="22"/>
          <w:szCs w:val="22"/>
        </w:rPr>
        <w:t xml:space="preserve"> </w:t>
      </w:r>
    </w:p>
    <w:p w14:paraId="374BD0F8" w14:textId="77777777" w:rsidR="00EF71F7" w:rsidRPr="00BA651C" w:rsidRDefault="00EF71F7"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bookmarkStart w:id="90" w:name="_Ref289701353"/>
      <w:r w:rsidRPr="00BA651C">
        <w:rPr>
          <w:rFonts w:ascii="Tahoma" w:hAnsi="Tahoma" w:cs="Tahoma"/>
          <w:sz w:val="22"/>
          <w:szCs w:val="22"/>
        </w:rPr>
        <w:t xml:space="preserve">acrescida do Imposto Sobre Serviços de Qualquer Natureza – ISSQN, da Contribuição para o Programa de Integração Social – PIS, da Contribuição Social Sobre o Lucro Líquido – CSLL, da </w:t>
      </w:r>
      <w:r w:rsidRPr="00BA651C">
        <w:rPr>
          <w:rFonts w:ascii="Tahoma" w:hAnsi="Tahoma" w:cs="Tahoma"/>
          <w:sz w:val="22"/>
          <w:szCs w:val="22"/>
          <w:lang w:eastAsia="en-US"/>
        </w:rPr>
        <w:t>Contribuição para o Financiamento da Seguridade Social – COFINS</w:t>
      </w:r>
      <w:r w:rsidR="00A84226" w:rsidRPr="00BA651C">
        <w:rPr>
          <w:rFonts w:ascii="Tahoma" w:hAnsi="Tahoma" w:cs="Tahoma"/>
          <w:sz w:val="22"/>
          <w:szCs w:val="22"/>
          <w:lang w:eastAsia="en-US"/>
        </w:rPr>
        <w:t xml:space="preserve"> </w:t>
      </w:r>
      <w:r w:rsidRPr="00BA651C">
        <w:rPr>
          <w:rFonts w:ascii="Tahoma" w:hAnsi="Tahoma" w:cs="Tahoma"/>
          <w:sz w:val="22"/>
          <w:szCs w:val="22"/>
        </w:rPr>
        <w:t>e de quaisquer outros tributos e despesas que venham a incidir sobre a remuneração devida ao Agente Fiduciário, nas alíquotas vigentes nas datas de cada pagamento;</w:t>
      </w:r>
      <w:bookmarkEnd w:id="90"/>
      <w:r w:rsidRPr="00BA651C">
        <w:rPr>
          <w:rFonts w:ascii="Tahoma" w:hAnsi="Tahoma" w:cs="Tahoma"/>
          <w:sz w:val="22"/>
          <w:szCs w:val="22"/>
        </w:rPr>
        <w:t xml:space="preserve"> </w:t>
      </w:r>
    </w:p>
    <w:p w14:paraId="729C7CA1" w14:textId="77777777" w:rsidR="00EF71F7" w:rsidRPr="00BA651C" w:rsidRDefault="00EF71F7"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em caso de mora no pagamento de qualquer quantia devida, os débitos em atraso ficarão sujeitos à multa contratual de 2% (dois por cento) sobre o valor </w:t>
      </w:r>
      <w:r w:rsidR="00A84226" w:rsidRPr="00BA651C">
        <w:rPr>
          <w:rFonts w:ascii="Tahoma" w:hAnsi="Tahoma" w:cs="Tahoma"/>
          <w:sz w:val="22"/>
          <w:szCs w:val="22"/>
        </w:rPr>
        <w:t>em atraso</w:t>
      </w:r>
      <w:r w:rsidRPr="00BA651C">
        <w:rPr>
          <w:rFonts w:ascii="Tahoma" w:hAnsi="Tahoma" w:cs="Tahoma"/>
          <w:sz w:val="22"/>
          <w:szCs w:val="22"/>
        </w:rPr>
        <w:t xml:space="preserve">, bem como a juros moratórios de 1% (um por cento) ao mês, desde a data da inadimplência até a data do efetivo pagamento, calculado </w:t>
      </w:r>
      <w:r w:rsidRPr="00AC65AF">
        <w:rPr>
          <w:rFonts w:ascii="Tahoma" w:hAnsi="Tahoma"/>
          <w:sz w:val="22"/>
        </w:rPr>
        <w:t>pro rata die</w:t>
      </w:r>
      <w:r w:rsidRPr="00BA651C">
        <w:rPr>
          <w:rFonts w:ascii="Tahoma" w:hAnsi="Tahoma" w:cs="Tahoma"/>
          <w:sz w:val="22"/>
          <w:szCs w:val="22"/>
        </w:rPr>
        <w:t xml:space="preserve">; </w:t>
      </w:r>
    </w:p>
    <w:p w14:paraId="786611B7" w14:textId="19B961B7" w:rsidR="00021650" w:rsidRPr="00BA651C" w:rsidRDefault="00021650"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no</w:t>
      </w:r>
      <w:r w:rsidR="00E833AC" w:rsidRPr="00BA651C">
        <w:rPr>
          <w:rFonts w:ascii="Tahoma" w:hAnsi="Tahoma" w:cs="Tahoma"/>
          <w:sz w:val="22"/>
          <w:szCs w:val="22"/>
        </w:rPr>
        <w:t>s</w:t>
      </w:r>
      <w:r w:rsidRPr="00BA651C">
        <w:rPr>
          <w:rFonts w:ascii="Tahoma" w:hAnsi="Tahoma" w:cs="Tahoma"/>
          <w:sz w:val="22"/>
          <w:szCs w:val="22"/>
        </w:rPr>
        <w:t xml:space="preserve"> caso</w:t>
      </w:r>
      <w:r w:rsidR="00E833AC" w:rsidRPr="00BA651C">
        <w:rPr>
          <w:rFonts w:ascii="Tahoma" w:hAnsi="Tahoma" w:cs="Tahoma"/>
          <w:sz w:val="22"/>
          <w:szCs w:val="22"/>
        </w:rPr>
        <w:t>s</w:t>
      </w:r>
      <w:r w:rsidRPr="00BA651C">
        <w:rPr>
          <w:rFonts w:ascii="Tahoma" w:hAnsi="Tahoma" w:cs="Tahoma"/>
          <w:sz w:val="22"/>
          <w:szCs w:val="22"/>
        </w:rPr>
        <w:t xml:space="preserve"> de inadimplemento no pagamento das Debêntures</w:t>
      </w:r>
      <w:r w:rsidR="00E833AC" w:rsidRPr="00BA651C">
        <w:rPr>
          <w:rFonts w:ascii="Tahoma" w:hAnsi="Tahoma" w:cs="Tahoma"/>
          <w:sz w:val="22"/>
          <w:szCs w:val="22"/>
        </w:rPr>
        <w:t>,</w:t>
      </w:r>
      <w:r w:rsidRPr="00BA651C">
        <w:rPr>
          <w:rFonts w:ascii="Tahoma" w:hAnsi="Tahoma" w:cs="Tahoma"/>
          <w:sz w:val="22"/>
          <w:szCs w:val="22"/>
        </w:rPr>
        <w:t xml:space="preserve"> de reestruturação das condições das Debêntures após a emissão</w:t>
      </w:r>
      <w:r w:rsidR="00E833AC" w:rsidRPr="00BA651C">
        <w:rPr>
          <w:rFonts w:ascii="Tahoma" w:hAnsi="Tahoma" w:cs="Tahoma"/>
          <w:sz w:val="22"/>
          <w:szCs w:val="22"/>
        </w:rPr>
        <w:t>, de</w:t>
      </w:r>
      <w:r w:rsidR="00AC742E" w:rsidRPr="00BA651C">
        <w:rPr>
          <w:rFonts w:ascii="Tahoma" w:hAnsi="Tahoma" w:cs="Tahoma"/>
          <w:sz w:val="22"/>
          <w:szCs w:val="22"/>
        </w:rPr>
        <w:t xml:space="preserve"> </w:t>
      </w:r>
      <w:r w:rsidRPr="00BA651C">
        <w:rPr>
          <w:rFonts w:ascii="Tahoma" w:hAnsi="Tahoma" w:cs="Tahoma"/>
          <w:sz w:val="22"/>
          <w:szCs w:val="22"/>
        </w:rPr>
        <w:t>participação em reuniões ou conferências telefônicas, antes ou depois da Emissão</w:t>
      </w:r>
      <w:r w:rsidR="00AC742E" w:rsidRPr="00BA651C">
        <w:rPr>
          <w:rFonts w:ascii="Tahoma" w:hAnsi="Tahoma" w:cs="Tahoma"/>
          <w:sz w:val="22"/>
          <w:szCs w:val="22"/>
        </w:rPr>
        <w:t xml:space="preserve"> </w:t>
      </w:r>
      <w:r w:rsidR="00E833AC" w:rsidRPr="00BA651C">
        <w:rPr>
          <w:rFonts w:ascii="Tahoma" w:hAnsi="Tahoma" w:cs="Tahoma"/>
          <w:sz w:val="22"/>
          <w:szCs w:val="22"/>
        </w:rPr>
        <w:t xml:space="preserve">ou de </w:t>
      </w:r>
      <w:r w:rsidRPr="00BA651C">
        <w:rPr>
          <w:rFonts w:ascii="Tahoma" w:hAnsi="Tahoma" w:cs="Tahoma"/>
          <w:sz w:val="22"/>
          <w:szCs w:val="22"/>
        </w:rPr>
        <w:t>atendimento à solicitações extraordinárias</w:t>
      </w:r>
      <w:r w:rsidR="00E833AC" w:rsidRPr="00BA651C">
        <w:rPr>
          <w:rFonts w:ascii="Tahoma" w:hAnsi="Tahoma" w:cs="Tahoma"/>
          <w:sz w:val="22"/>
          <w:szCs w:val="22"/>
        </w:rPr>
        <w:t xml:space="preserve"> da Emissora</w:t>
      </w:r>
      <w:r w:rsidRPr="00BA651C">
        <w:rPr>
          <w:rFonts w:ascii="Tahoma" w:hAnsi="Tahoma" w:cs="Tahoma"/>
          <w:sz w:val="22"/>
          <w:szCs w:val="22"/>
        </w:rPr>
        <w:t xml:space="preserve">, </w:t>
      </w:r>
      <w:r w:rsidR="00E833AC" w:rsidRPr="00BA651C">
        <w:rPr>
          <w:rFonts w:ascii="Tahoma" w:hAnsi="Tahoma" w:cs="Tahoma"/>
          <w:sz w:val="22"/>
          <w:szCs w:val="22"/>
        </w:rPr>
        <w:t xml:space="preserve">será devido </w:t>
      </w:r>
      <w:r w:rsidRPr="00BA651C">
        <w:rPr>
          <w:rFonts w:ascii="Tahoma" w:hAnsi="Tahoma" w:cs="Tahoma"/>
          <w:sz w:val="22"/>
          <w:szCs w:val="22"/>
        </w:rPr>
        <w:t xml:space="preserve">ao Agente </w:t>
      </w:r>
      <w:r w:rsidRPr="00BA651C">
        <w:rPr>
          <w:rFonts w:ascii="Tahoma" w:hAnsi="Tahoma" w:cs="Tahoma"/>
          <w:sz w:val="22"/>
          <w:szCs w:val="22"/>
        </w:rPr>
        <w:lastRenderedPageBreak/>
        <w:t>Fiduciário, adicionalmente, o valor de R$500,00 (quinhentos reais) por hora-homem de trabalho dedicado a tais</w:t>
      </w:r>
      <w:r w:rsidR="00E833AC" w:rsidRPr="00BA651C">
        <w:rPr>
          <w:rFonts w:ascii="Tahoma" w:hAnsi="Tahoma" w:cs="Tahoma"/>
          <w:sz w:val="22"/>
          <w:szCs w:val="22"/>
        </w:rPr>
        <w:t xml:space="preserve"> </w:t>
      </w:r>
      <w:bookmarkStart w:id="91" w:name="_Hlk23947947"/>
      <w:bookmarkStart w:id="92" w:name="_Hlk23949341"/>
      <w:r w:rsidR="00E833AC" w:rsidRPr="00BA651C">
        <w:rPr>
          <w:rFonts w:ascii="Tahoma" w:hAnsi="Tahoma" w:cs="Tahoma"/>
          <w:sz w:val="22"/>
          <w:szCs w:val="22"/>
        </w:rPr>
        <w:t>atividades</w:t>
      </w:r>
      <w:r w:rsidRPr="00BA651C">
        <w:rPr>
          <w:rFonts w:ascii="Tahoma" w:hAnsi="Tahoma" w:cs="Tahoma"/>
          <w:sz w:val="22"/>
          <w:szCs w:val="22"/>
        </w:rPr>
        <w:t xml:space="preserve"> </w:t>
      </w:r>
      <w:bookmarkStart w:id="93" w:name="_Hlk23945461"/>
      <w:r w:rsidR="00E833AC" w:rsidRPr="00BA651C">
        <w:rPr>
          <w:rFonts w:ascii="Tahoma" w:hAnsi="Tahoma" w:cs="Tahoma"/>
          <w:sz w:val="22"/>
          <w:szCs w:val="22"/>
        </w:rPr>
        <w:t>bem como por cada hora-homem de trabalho dedicado a</w:t>
      </w:r>
      <w:bookmarkEnd w:id="93"/>
      <w:r w:rsidR="00E833AC" w:rsidRPr="00BA651C" w:rsidDel="00E833AC">
        <w:rPr>
          <w:rFonts w:ascii="Tahoma" w:hAnsi="Tahoma" w:cs="Tahoma"/>
          <w:sz w:val="22"/>
          <w:szCs w:val="22"/>
        </w:rPr>
        <w:t xml:space="preserve"> </w:t>
      </w:r>
      <w:bookmarkEnd w:id="91"/>
      <w:bookmarkEnd w:id="92"/>
      <w:r w:rsidRPr="00BA651C">
        <w:rPr>
          <w:rFonts w:ascii="Tahoma" w:hAnsi="Tahoma" w:cs="Tahoma"/>
          <w:sz w:val="22"/>
          <w:szCs w:val="22"/>
        </w:rPr>
        <w:t>(i) comentários aos documentos da Emissão durante a estruturação da mesma, caso a Emissão não venha a se efetivar; (ii) execução das garantias, conforme o caso; (iii) participação em reuniões formais ou virtuais com a Emissora e/ou com investidores; e (iv) implementação das consequentes decisões tomadas em tais eventos, pagas 5 (cinco) dias após comprovação da entrega, pelo Agente Fiduciário, de “relatório de horas” à Emissora. Entende-se por reestruturação das Debêntures os eventos relacionados a alteração (i) das garantias, conforme o caso; (ii) prazos de pagamento</w:t>
      </w:r>
      <w:r w:rsidR="00E833AC" w:rsidRPr="00BA651C">
        <w:rPr>
          <w:rFonts w:ascii="Tahoma" w:hAnsi="Tahoma" w:cs="Tahoma"/>
          <w:sz w:val="22"/>
          <w:szCs w:val="22"/>
        </w:rPr>
        <w:t>;</w:t>
      </w:r>
      <w:r w:rsidRPr="00BA651C">
        <w:rPr>
          <w:rFonts w:ascii="Tahoma" w:hAnsi="Tahoma" w:cs="Tahoma"/>
          <w:sz w:val="22"/>
          <w:szCs w:val="22"/>
        </w:rPr>
        <w:t xml:space="preserve"> e (iii) condições relacionadas ao vencimento antecipado. Os eventos relacionados a amortização das Debêntures não são considerados </w:t>
      </w:r>
      <w:bookmarkStart w:id="94" w:name="_Hlk23945538"/>
      <w:r w:rsidR="00E833AC" w:rsidRPr="00BA651C">
        <w:rPr>
          <w:rFonts w:ascii="Tahoma" w:hAnsi="Tahoma" w:cs="Tahoma"/>
          <w:sz w:val="22"/>
          <w:szCs w:val="22"/>
        </w:rPr>
        <w:t xml:space="preserve">como trabalhos relacionados à </w:t>
      </w:r>
      <w:bookmarkEnd w:id="94"/>
      <w:r w:rsidRPr="00BA651C">
        <w:rPr>
          <w:rFonts w:ascii="Tahoma" w:hAnsi="Tahoma" w:cs="Tahoma"/>
          <w:sz w:val="22"/>
          <w:szCs w:val="22"/>
        </w:rPr>
        <w:t>reestruturação das Debêntures;</w:t>
      </w:r>
    </w:p>
    <w:p w14:paraId="7EC2829A" w14:textId="77777777" w:rsidR="00021650" w:rsidRPr="00BA651C" w:rsidRDefault="00021650"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no caso de celebração de aditamentos aos instrumentos da Emissão bem como nas horas externas ao escritório do Agente Fiduciário, serão cobradas, adicionalmente, o valor de R$500,00 (quinhentos reais) por hora-homem de trabalho dedicado a tais </w:t>
      </w:r>
      <w:bookmarkStart w:id="95" w:name="_Hlk23947994"/>
      <w:r w:rsidR="00E833AC" w:rsidRPr="00BA651C">
        <w:rPr>
          <w:rFonts w:ascii="Tahoma" w:hAnsi="Tahoma" w:cs="Tahoma"/>
          <w:sz w:val="22"/>
          <w:szCs w:val="22"/>
        </w:rPr>
        <w:t>atividades</w:t>
      </w:r>
      <w:bookmarkEnd w:id="95"/>
      <w:r w:rsidRPr="00BA651C">
        <w:rPr>
          <w:rFonts w:ascii="Tahoma" w:hAnsi="Tahoma" w:cs="Tahoma"/>
          <w:sz w:val="22"/>
          <w:szCs w:val="22"/>
        </w:rPr>
        <w:t xml:space="preserve">; </w:t>
      </w:r>
    </w:p>
    <w:p w14:paraId="07194828" w14:textId="77777777" w:rsidR="00021650" w:rsidRPr="00BA651C" w:rsidRDefault="00021650"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os impostos incidentes sobre a remuneração serão acrescidos as parcelas mencionadas acima nas datas de pagamento. Além disso, todos os valores mencionados acima serão atualizados pelo IPCA, sempre na menor periodicidade permitida em lei, a partir da data de assinatura da Escritura de Emissão;</w:t>
      </w:r>
    </w:p>
    <w:p w14:paraId="6FF1E3E5" w14:textId="77777777" w:rsidR="00021650" w:rsidRPr="00BA651C" w:rsidRDefault="00021650"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em atendimento ao Ofício-Circular CVM/SER Nº 02/19, o Agente Fiduciário poderá, às expensas da Emissora, contratar terceiro especializado para avaliar ou reavaliar, o valor das garantias prestadas, conforme o caso, bem como solicitar informações e comprovações que entender necessárias, na forma prevista no referido </w:t>
      </w:r>
      <w:bookmarkStart w:id="96" w:name="_Hlk23945567"/>
      <w:bookmarkStart w:id="97" w:name="_Hlk23948001"/>
      <w:r w:rsidR="00E833AC" w:rsidRPr="00BA651C">
        <w:rPr>
          <w:rFonts w:ascii="Tahoma" w:hAnsi="Tahoma" w:cs="Tahoma"/>
          <w:sz w:val="22"/>
          <w:szCs w:val="22"/>
        </w:rPr>
        <w:t>Ofício-Circular</w:t>
      </w:r>
      <w:bookmarkEnd w:id="96"/>
      <w:bookmarkEnd w:id="97"/>
      <w:r w:rsidRPr="00BA651C">
        <w:rPr>
          <w:rFonts w:ascii="Tahoma" w:hAnsi="Tahoma" w:cs="Tahoma"/>
          <w:sz w:val="22"/>
          <w:szCs w:val="22"/>
        </w:rPr>
        <w:t>;</w:t>
      </w:r>
    </w:p>
    <w:p w14:paraId="2DC0BF54" w14:textId="77777777" w:rsidR="00021650" w:rsidRPr="00BA651C" w:rsidRDefault="00021650"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não haverá devolução de valores já recebidos pelo Agente Fiduciário a título da prestação de serviço, exceto se o valor tiver sido pago incorretamente; e</w:t>
      </w:r>
    </w:p>
    <w:p w14:paraId="5678CC29" w14:textId="77E65948" w:rsidR="00EF71F7" w:rsidRPr="00BA651C" w:rsidRDefault="00021650" w:rsidP="00336633">
      <w:pPr>
        <w:numPr>
          <w:ilvl w:val="3"/>
          <w:numId w:val="5"/>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eventuais obrigações adicionais atribuídas ao Agente Fiduciário ou alterações nas características ordinárias da Emissão facultarão ao Agente Fiduciário a revisão dos honorários propostos</w:t>
      </w:r>
      <w:r w:rsidR="00EF71F7" w:rsidRPr="00BA651C">
        <w:rPr>
          <w:rFonts w:ascii="Tahoma" w:hAnsi="Tahoma" w:cs="Tahoma"/>
          <w:sz w:val="22"/>
          <w:szCs w:val="22"/>
        </w:rPr>
        <w:t xml:space="preserve"> </w:t>
      </w:r>
    </w:p>
    <w:p w14:paraId="733D2825" w14:textId="77777777" w:rsidR="005975D7" w:rsidRPr="00BA651C" w:rsidRDefault="005975D7">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9.1</w:t>
      </w:r>
      <w:r w:rsidR="00ED7507" w:rsidRPr="00BA651C">
        <w:rPr>
          <w:rFonts w:ascii="Tahoma" w:hAnsi="Tahoma" w:cs="Tahoma"/>
          <w:sz w:val="22"/>
          <w:szCs w:val="22"/>
        </w:rPr>
        <w:t>1</w:t>
      </w:r>
      <w:r w:rsidRPr="00BA651C">
        <w:rPr>
          <w:rFonts w:ascii="Tahoma" w:hAnsi="Tahoma" w:cs="Tahoma"/>
          <w:sz w:val="22"/>
          <w:szCs w:val="22"/>
        </w:rPr>
        <w:t xml:space="preserve"> </w:t>
      </w:r>
      <w:r w:rsidR="00E229C2" w:rsidRPr="00BA651C">
        <w:rPr>
          <w:rFonts w:ascii="Tahoma" w:hAnsi="Tahoma" w:cs="Tahoma"/>
          <w:sz w:val="22"/>
          <w:szCs w:val="22"/>
        </w:rPr>
        <w:tab/>
      </w:r>
      <w:r w:rsidRPr="00BA651C">
        <w:rPr>
          <w:rFonts w:ascii="Tahoma" w:hAnsi="Tahoma" w:cs="Tahoma"/>
          <w:sz w:val="22"/>
          <w:szCs w:val="22"/>
          <w:u w:val="single"/>
        </w:rPr>
        <w:t>Reembolso ao Agente Fiduciário</w:t>
      </w:r>
      <w:r w:rsidR="00ED7507" w:rsidRPr="00BA651C">
        <w:rPr>
          <w:rFonts w:ascii="Tahoma" w:hAnsi="Tahoma" w:cs="Tahoma"/>
          <w:sz w:val="22"/>
          <w:szCs w:val="22"/>
        </w:rPr>
        <w:t xml:space="preserve">. </w:t>
      </w:r>
      <w:r w:rsidRPr="00BA651C">
        <w:rPr>
          <w:rFonts w:ascii="Tahoma" w:hAnsi="Tahoma" w:cs="Tahoma"/>
          <w:sz w:val="22"/>
          <w:szCs w:val="22"/>
        </w:rPr>
        <w:t xml:space="preserve">O Agente </w:t>
      </w:r>
      <w:r w:rsidR="008615FC" w:rsidRPr="00BA651C">
        <w:rPr>
          <w:rFonts w:ascii="Tahoma" w:hAnsi="Tahoma" w:cs="Tahoma"/>
          <w:sz w:val="22"/>
          <w:szCs w:val="22"/>
        </w:rPr>
        <w:t>Fiduciário</w:t>
      </w:r>
      <w:r w:rsidRPr="00BA651C">
        <w:rPr>
          <w:rFonts w:ascii="Tahoma" w:hAnsi="Tahoma" w:cs="Tahoma"/>
          <w:sz w:val="22"/>
          <w:szCs w:val="22"/>
        </w:rPr>
        <w:t xml:space="preserve"> </w:t>
      </w:r>
      <w:bookmarkStart w:id="98" w:name="_Ref130284022"/>
      <w:r w:rsidRPr="00BA651C">
        <w:rPr>
          <w:rFonts w:ascii="Tahoma" w:hAnsi="Tahoma" w:cs="Tahoma"/>
          <w:sz w:val="22"/>
          <w:szCs w:val="22"/>
        </w:rPr>
        <w:t xml:space="preserve">será reembolsado pela </w:t>
      </w:r>
      <w:r w:rsidR="00B00FA9" w:rsidRPr="00BA651C">
        <w:rPr>
          <w:rFonts w:ascii="Tahoma" w:hAnsi="Tahoma" w:cs="Tahoma"/>
          <w:sz w:val="22"/>
          <w:szCs w:val="22"/>
        </w:rPr>
        <w:t>Emissora</w:t>
      </w:r>
      <w:r w:rsidRPr="00BA651C">
        <w:rPr>
          <w:rFonts w:ascii="Tahoma" w:hAnsi="Tahoma" w:cs="Tahoma"/>
          <w:sz w:val="22"/>
          <w:szCs w:val="22"/>
        </w:rPr>
        <w:t xml:space="preserve"> por todas as despesas razoáveis e devidamente documentadas que comprovadamente incorrer para proteger os direitos e interesses dos Debenturistas ou para realizar seus créditos</w:t>
      </w:r>
      <w:r w:rsidRPr="00BA651C">
        <w:rPr>
          <w:rFonts w:ascii="Tahoma" w:hAnsi="Tahoma" w:cs="Tahoma"/>
          <w:sz w:val="22"/>
          <w:szCs w:val="22"/>
          <w:bdr w:val="nil"/>
        </w:rPr>
        <w:t>,</w:t>
      </w:r>
      <w:r w:rsidRPr="00BA651C">
        <w:rPr>
          <w:rFonts w:ascii="Tahoma" w:hAnsi="Tahoma" w:cs="Tahoma"/>
          <w:sz w:val="22"/>
          <w:szCs w:val="22"/>
        </w:rPr>
        <w:t xml:space="preserve"> no prazo de até </w:t>
      </w:r>
      <w:r w:rsidR="00021650" w:rsidRPr="00BA651C">
        <w:rPr>
          <w:rFonts w:ascii="Tahoma" w:hAnsi="Tahoma" w:cs="Tahoma"/>
          <w:sz w:val="22"/>
          <w:szCs w:val="22"/>
        </w:rPr>
        <w:t xml:space="preserve">10 (dez) </w:t>
      </w:r>
      <w:r w:rsidRPr="00BA651C">
        <w:rPr>
          <w:rFonts w:ascii="Tahoma" w:hAnsi="Tahoma" w:cs="Tahoma"/>
          <w:sz w:val="22"/>
          <w:szCs w:val="22"/>
        </w:rPr>
        <w:t xml:space="preserve">dias contados da data de entrega de cópia dos documentos comprobatórios neste sentido, desde que as despesas tenham sido previamente aprovadas pela </w:t>
      </w:r>
      <w:r w:rsidR="00B00FA9" w:rsidRPr="00BA651C">
        <w:rPr>
          <w:rFonts w:ascii="Tahoma" w:hAnsi="Tahoma" w:cs="Tahoma"/>
          <w:sz w:val="22"/>
          <w:szCs w:val="22"/>
        </w:rPr>
        <w:t>Emissora</w:t>
      </w:r>
      <w:r w:rsidRPr="00BA651C">
        <w:rPr>
          <w:rFonts w:ascii="Tahoma" w:hAnsi="Tahoma" w:cs="Tahoma"/>
          <w:sz w:val="22"/>
          <w:szCs w:val="22"/>
        </w:rPr>
        <w:t>, incluindo</w:t>
      </w:r>
      <w:r w:rsidR="00021650" w:rsidRPr="00BA651C">
        <w:rPr>
          <w:rFonts w:ascii="Tahoma" w:hAnsi="Tahoma" w:cs="Tahoma"/>
          <w:sz w:val="22"/>
          <w:szCs w:val="22"/>
        </w:rPr>
        <w:t>, mas não limitado, a</w:t>
      </w:r>
      <w:r w:rsidRPr="00BA651C">
        <w:rPr>
          <w:rFonts w:ascii="Tahoma" w:hAnsi="Tahoma" w:cs="Tahoma"/>
          <w:sz w:val="22"/>
          <w:szCs w:val="22"/>
        </w:rPr>
        <w:t xml:space="preserve"> despesas com:</w:t>
      </w:r>
      <w:bookmarkEnd w:id="98"/>
      <w:r w:rsidRPr="00BA651C">
        <w:rPr>
          <w:rFonts w:ascii="Tahoma" w:hAnsi="Tahoma" w:cs="Tahoma"/>
          <w:sz w:val="22"/>
          <w:szCs w:val="22"/>
        </w:rPr>
        <w:t xml:space="preserve"> </w:t>
      </w:r>
    </w:p>
    <w:p w14:paraId="0C39F8D3" w14:textId="77777777" w:rsidR="005E2F66" w:rsidRPr="00BA651C" w:rsidRDefault="005E2F66" w:rsidP="00336633">
      <w:pPr>
        <w:numPr>
          <w:ilvl w:val="3"/>
          <w:numId w:val="6"/>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publicação de relatórios, editais de convocação, avisos, notificações e outros, conforme previsto nesta Escritura de Emissão e nos demais Documentos da Operação, e outras que vierem a ser exigidas por regulamentos aplicáveis;</w:t>
      </w:r>
    </w:p>
    <w:p w14:paraId="270B60FD" w14:textId="77777777" w:rsidR="005E2F66" w:rsidRPr="00BA651C" w:rsidRDefault="005E2F66" w:rsidP="00336633">
      <w:pPr>
        <w:numPr>
          <w:ilvl w:val="3"/>
          <w:numId w:val="6"/>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extração de certidões;</w:t>
      </w:r>
    </w:p>
    <w:p w14:paraId="7A94956F" w14:textId="77777777" w:rsidR="005E2F66" w:rsidRPr="00BA651C" w:rsidRDefault="005E2F66" w:rsidP="00336633">
      <w:pPr>
        <w:numPr>
          <w:ilvl w:val="3"/>
          <w:numId w:val="6"/>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despesas cartorárias;</w:t>
      </w:r>
    </w:p>
    <w:p w14:paraId="3135C720" w14:textId="77777777" w:rsidR="005E2F66" w:rsidRPr="00BA651C" w:rsidRDefault="005E2F66" w:rsidP="00336633">
      <w:pPr>
        <w:numPr>
          <w:ilvl w:val="3"/>
          <w:numId w:val="6"/>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transporte, viagens, alimentação e estad</w:t>
      </w:r>
      <w:r w:rsidR="00645535" w:rsidRPr="00BA651C">
        <w:rPr>
          <w:rFonts w:ascii="Tahoma" w:hAnsi="Tahoma" w:cs="Tahoma"/>
          <w:sz w:val="22"/>
          <w:szCs w:val="22"/>
        </w:rPr>
        <w:t>i</w:t>
      </w:r>
      <w:r w:rsidRPr="00BA651C">
        <w:rPr>
          <w:rFonts w:ascii="Tahoma" w:hAnsi="Tahoma" w:cs="Tahoma"/>
          <w:sz w:val="22"/>
          <w:szCs w:val="22"/>
        </w:rPr>
        <w:t>as, quando necessárias ao desempenho de suas funções nos termos desta Escritura de Emissão e dos demais Documentos da Operação;</w:t>
      </w:r>
    </w:p>
    <w:p w14:paraId="7724DD94" w14:textId="77777777" w:rsidR="005E2F66" w:rsidRPr="00BA651C" w:rsidRDefault="005E2F66" w:rsidP="00336633">
      <w:pPr>
        <w:numPr>
          <w:ilvl w:val="3"/>
          <w:numId w:val="6"/>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despesas com fotocópias, digitalizações e envio de documentos;</w:t>
      </w:r>
    </w:p>
    <w:p w14:paraId="5C55777E" w14:textId="77777777" w:rsidR="005E2F66" w:rsidRPr="00BA651C" w:rsidRDefault="005E2F66" w:rsidP="00336633">
      <w:pPr>
        <w:numPr>
          <w:ilvl w:val="3"/>
          <w:numId w:val="6"/>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lastRenderedPageBreak/>
        <w:t>despesas com contatos telefônicos relacionados à Emissão;</w:t>
      </w:r>
    </w:p>
    <w:p w14:paraId="55D5F902" w14:textId="77777777" w:rsidR="005E2F66" w:rsidRPr="00BA651C" w:rsidRDefault="005E2F66" w:rsidP="00336633">
      <w:pPr>
        <w:numPr>
          <w:ilvl w:val="3"/>
          <w:numId w:val="6"/>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 xml:space="preserve">despesas com especialistas, tais como auditoria e fiscalização; </w:t>
      </w:r>
    </w:p>
    <w:p w14:paraId="0CBEB292" w14:textId="77777777" w:rsidR="005E2F66" w:rsidRPr="00BA651C" w:rsidRDefault="005E2F66" w:rsidP="00336633">
      <w:pPr>
        <w:numPr>
          <w:ilvl w:val="3"/>
          <w:numId w:val="6"/>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contratação de assessoria jurídica aos Debenturistas</w:t>
      </w:r>
      <w:r w:rsidR="00321C82" w:rsidRPr="00BA651C">
        <w:rPr>
          <w:rFonts w:ascii="Tahoma" w:hAnsi="Tahoma" w:cs="Tahoma"/>
          <w:sz w:val="22"/>
          <w:szCs w:val="22"/>
        </w:rPr>
        <w:t xml:space="preserve">; </w:t>
      </w:r>
      <w:r w:rsidRPr="00BA651C">
        <w:rPr>
          <w:rFonts w:ascii="Tahoma" w:hAnsi="Tahoma" w:cs="Tahoma"/>
          <w:sz w:val="22"/>
          <w:szCs w:val="22"/>
        </w:rPr>
        <w:t xml:space="preserve">e </w:t>
      </w:r>
    </w:p>
    <w:p w14:paraId="0AD553A6" w14:textId="77777777" w:rsidR="005E2F66" w:rsidRPr="00BA651C" w:rsidRDefault="005E2F66" w:rsidP="00336633">
      <w:pPr>
        <w:numPr>
          <w:ilvl w:val="3"/>
          <w:numId w:val="6"/>
        </w:numPr>
        <w:tabs>
          <w:tab w:val="clear" w:pos="2126"/>
        </w:tabs>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custos associados à constituição e aperfeiçoamento do Pacote de Garantias</w:t>
      </w:r>
      <w:r w:rsidR="00321C82" w:rsidRPr="00BA651C">
        <w:rPr>
          <w:rFonts w:ascii="Tahoma" w:hAnsi="Tahoma" w:cs="Tahoma"/>
          <w:sz w:val="22"/>
          <w:szCs w:val="22"/>
        </w:rPr>
        <w:t>, se aplicável</w:t>
      </w:r>
      <w:r w:rsidRPr="00BA651C">
        <w:rPr>
          <w:rFonts w:ascii="Tahoma" w:hAnsi="Tahoma" w:cs="Tahoma"/>
          <w:sz w:val="22"/>
          <w:szCs w:val="22"/>
        </w:rPr>
        <w:t>.</w:t>
      </w:r>
    </w:p>
    <w:p w14:paraId="34F6BB28" w14:textId="77777777" w:rsidR="005975D7" w:rsidRPr="00BA651C" w:rsidRDefault="005975D7">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9.12 </w:t>
      </w:r>
      <w:r w:rsidR="00E229C2" w:rsidRPr="00BA651C">
        <w:rPr>
          <w:rFonts w:ascii="Tahoma" w:hAnsi="Tahoma" w:cs="Tahoma"/>
          <w:sz w:val="22"/>
          <w:szCs w:val="22"/>
        </w:rPr>
        <w:tab/>
        <w:t xml:space="preserve">Todas </w:t>
      </w:r>
      <w:r w:rsidRPr="00BA651C">
        <w:rPr>
          <w:rFonts w:ascii="Tahoma" w:hAnsi="Tahoma" w:cs="Tahoma"/>
          <w:sz w:val="22"/>
          <w:szCs w:val="22"/>
        </w:rPr>
        <w:t xml:space="preserve">as despesas decorrentes de procedimentos legais, </w:t>
      </w:r>
      <w:r w:rsidR="00645535" w:rsidRPr="00BA651C">
        <w:rPr>
          <w:rFonts w:ascii="Tahoma" w:hAnsi="Tahoma" w:cs="Tahoma"/>
          <w:sz w:val="22"/>
          <w:szCs w:val="22"/>
        </w:rPr>
        <w:t xml:space="preserve">judiciais ou </w:t>
      </w:r>
      <w:r w:rsidRPr="00BA651C">
        <w:rPr>
          <w:rFonts w:ascii="Tahoma" w:hAnsi="Tahoma" w:cs="Tahoma"/>
          <w:sz w:val="22"/>
          <w:szCs w:val="22"/>
        </w:rPr>
        <w:t>administrativ</w:t>
      </w:r>
      <w:r w:rsidR="00645535" w:rsidRPr="00BA651C">
        <w:rPr>
          <w:rFonts w:ascii="Tahoma" w:hAnsi="Tahoma" w:cs="Tahoma"/>
          <w:sz w:val="22"/>
          <w:szCs w:val="22"/>
        </w:rPr>
        <w:t>o</w:t>
      </w:r>
      <w:r w:rsidRPr="00BA651C">
        <w:rPr>
          <w:rFonts w:ascii="Tahoma" w:hAnsi="Tahoma" w:cs="Tahoma"/>
          <w:sz w:val="22"/>
          <w:szCs w:val="22"/>
        </w:rPr>
        <w:t xml:space="preserve">s, em que o Agente Fiduciário venha a incorrer para resguardar os interesses dos Debenturistas deverão ser previamente aprovadas, sempre que possível, e adiantadas pelos Debenturistas e, posteriormente, conforme previsto em lei, ressarcidas pela </w:t>
      </w:r>
      <w:r w:rsidR="00B00FA9" w:rsidRPr="00BA651C">
        <w:rPr>
          <w:rFonts w:ascii="Tahoma" w:hAnsi="Tahoma" w:cs="Tahoma"/>
          <w:sz w:val="22"/>
          <w:szCs w:val="22"/>
        </w:rPr>
        <w:t>Emissora</w:t>
      </w:r>
      <w:r w:rsidRPr="00BA651C">
        <w:rPr>
          <w:rFonts w:ascii="Tahoma" w:hAnsi="Tahoma" w:cs="Tahoma"/>
          <w:sz w:val="22"/>
          <w:szCs w:val="22"/>
        </w:rPr>
        <w:t>. Tais despesas a serem adiantadas pelos Debenturistas, correspondem a depósitos, custas e taxas judiciárias nas ações propostas pelo Agente Fiduciário, enquanto representante da comunhão dos Debenturistas</w:t>
      </w:r>
      <w:r w:rsidR="00DF0E38" w:rsidRPr="00BA651C">
        <w:rPr>
          <w:rFonts w:ascii="Tahoma" w:hAnsi="Tahoma" w:cs="Tahoma"/>
          <w:sz w:val="22"/>
          <w:szCs w:val="22"/>
        </w:rPr>
        <w:t xml:space="preserve">, </w:t>
      </w:r>
      <w:r w:rsidRPr="00BA651C">
        <w:rPr>
          <w:rFonts w:ascii="Tahoma" w:hAnsi="Tahoma" w:cs="Tahoma"/>
          <w:sz w:val="22"/>
          <w:szCs w:val="22"/>
        </w:rPr>
        <w:t xml:space="preserve">honorários de sucumbência em ações judiciais serão igualmente suportados pelos Debenturistas, bem como a remuneração do Agente Fiduciário na hipótese da </w:t>
      </w:r>
      <w:r w:rsidR="00B00FA9" w:rsidRPr="00BA651C">
        <w:rPr>
          <w:rFonts w:ascii="Tahoma" w:hAnsi="Tahoma" w:cs="Tahoma"/>
          <w:sz w:val="22"/>
          <w:szCs w:val="22"/>
        </w:rPr>
        <w:t>Emissora</w:t>
      </w:r>
      <w:r w:rsidRPr="00BA651C">
        <w:rPr>
          <w:rFonts w:ascii="Tahoma" w:hAnsi="Tahoma" w:cs="Tahoma"/>
          <w:sz w:val="22"/>
          <w:szCs w:val="22"/>
        </w:rPr>
        <w:t xml:space="preserve"> permanecer em inadimplência com relação ao pagamento desta por um período superior a </w:t>
      </w:r>
      <w:r w:rsidR="00021650" w:rsidRPr="00BA651C">
        <w:rPr>
          <w:rFonts w:ascii="Tahoma" w:hAnsi="Tahoma" w:cs="Tahoma"/>
          <w:sz w:val="22"/>
          <w:szCs w:val="22"/>
        </w:rPr>
        <w:t xml:space="preserve">10 (dez) </w:t>
      </w:r>
      <w:r w:rsidRPr="00BA651C">
        <w:rPr>
          <w:rFonts w:ascii="Tahoma" w:hAnsi="Tahoma" w:cs="Tahoma"/>
          <w:sz w:val="22"/>
          <w:szCs w:val="22"/>
        </w:rPr>
        <w:t>dias; e</w:t>
      </w:r>
    </w:p>
    <w:p w14:paraId="7876BBAE" w14:textId="77777777" w:rsidR="005975D7" w:rsidRPr="00BA651C" w:rsidRDefault="005975D7">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9.13 </w:t>
      </w:r>
      <w:r w:rsidR="00E229C2" w:rsidRPr="00BA651C">
        <w:rPr>
          <w:rFonts w:ascii="Tahoma" w:hAnsi="Tahoma" w:cs="Tahoma"/>
          <w:sz w:val="22"/>
          <w:szCs w:val="22"/>
        </w:rPr>
        <w:tab/>
        <w:t xml:space="preserve">O </w:t>
      </w:r>
      <w:r w:rsidRPr="00BA651C">
        <w:rPr>
          <w:rFonts w:ascii="Tahoma" w:hAnsi="Tahoma" w:cs="Tahoma"/>
          <w:sz w:val="22"/>
          <w:szCs w:val="22"/>
        </w:rPr>
        <w:t xml:space="preserve">crédito do Agente Fiduciário por despesas incorridas para proteger direitos e interesses ou </w:t>
      </w:r>
      <w:r w:rsidR="00645535" w:rsidRPr="00BA651C">
        <w:rPr>
          <w:rFonts w:ascii="Tahoma" w:hAnsi="Tahoma" w:cs="Tahoma"/>
          <w:sz w:val="22"/>
          <w:szCs w:val="22"/>
        </w:rPr>
        <w:t xml:space="preserve">cobrar </w:t>
      </w:r>
      <w:r w:rsidRPr="00BA651C">
        <w:rPr>
          <w:rFonts w:ascii="Tahoma" w:hAnsi="Tahoma" w:cs="Tahoma"/>
          <w:sz w:val="22"/>
          <w:szCs w:val="22"/>
        </w:rPr>
        <w:t>créditos d</w:t>
      </w:r>
      <w:r w:rsidR="00645535" w:rsidRPr="00BA651C">
        <w:rPr>
          <w:rFonts w:ascii="Tahoma" w:hAnsi="Tahoma" w:cs="Tahoma"/>
          <w:sz w:val="22"/>
          <w:szCs w:val="22"/>
        </w:rPr>
        <w:t>evidos a</w:t>
      </w:r>
      <w:r w:rsidRPr="00BA651C">
        <w:rPr>
          <w:rFonts w:ascii="Tahoma" w:hAnsi="Tahoma" w:cs="Tahoma"/>
          <w:sz w:val="22"/>
          <w:szCs w:val="22"/>
        </w:rPr>
        <w:t>os Debenturistas que não tenha</w:t>
      </w:r>
      <w:r w:rsidR="00645535" w:rsidRPr="00BA651C">
        <w:rPr>
          <w:rFonts w:ascii="Tahoma" w:hAnsi="Tahoma" w:cs="Tahoma"/>
          <w:sz w:val="22"/>
          <w:szCs w:val="22"/>
        </w:rPr>
        <w:t>m</w:t>
      </w:r>
      <w:r w:rsidRPr="00BA651C">
        <w:rPr>
          <w:rFonts w:ascii="Tahoma" w:hAnsi="Tahoma" w:cs="Tahoma"/>
          <w:sz w:val="22"/>
          <w:szCs w:val="22"/>
        </w:rPr>
        <w:t xml:space="preserve"> sido </w:t>
      </w:r>
      <w:r w:rsidR="00645535" w:rsidRPr="00BA651C">
        <w:rPr>
          <w:rFonts w:ascii="Tahoma" w:hAnsi="Tahoma" w:cs="Tahoma"/>
          <w:sz w:val="22"/>
          <w:szCs w:val="22"/>
        </w:rPr>
        <w:t>quitados</w:t>
      </w:r>
      <w:r w:rsidRPr="00BA651C">
        <w:rPr>
          <w:rFonts w:ascii="Tahoma" w:hAnsi="Tahoma" w:cs="Tahoma"/>
          <w:sz w:val="22"/>
          <w:szCs w:val="22"/>
        </w:rPr>
        <w:t xml:space="preserve"> na forma prevista na cláusula 9.12 será acrescido à dívida da </w:t>
      </w:r>
      <w:r w:rsidR="00B00FA9" w:rsidRPr="00BA651C">
        <w:rPr>
          <w:rFonts w:ascii="Tahoma" w:hAnsi="Tahoma" w:cs="Tahoma"/>
          <w:sz w:val="22"/>
          <w:szCs w:val="22"/>
        </w:rPr>
        <w:t>Emissora</w:t>
      </w:r>
      <w:r w:rsidRPr="00BA651C">
        <w:rPr>
          <w:rFonts w:ascii="Tahoma" w:hAnsi="Tahoma" w:cs="Tahoma"/>
          <w:sz w:val="22"/>
          <w:szCs w:val="22"/>
        </w:rPr>
        <w:t xml:space="preserve">, tendo preferência sobre esta na ordem de pagamento. </w:t>
      </w:r>
    </w:p>
    <w:p w14:paraId="7E0AED5B" w14:textId="77777777" w:rsidR="005975D7" w:rsidRPr="00BA651C" w:rsidRDefault="005975D7">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9.14</w:t>
      </w:r>
      <w:r w:rsidR="0073452A" w:rsidRPr="00BA651C">
        <w:rPr>
          <w:rFonts w:ascii="Tahoma" w:hAnsi="Tahoma" w:cs="Tahoma"/>
          <w:sz w:val="22"/>
          <w:szCs w:val="22"/>
        </w:rPr>
        <w:t xml:space="preserve"> </w:t>
      </w:r>
      <w:r w:rsidR="00E229C2" w:rsidRPr="00BA651C">
        <w:rPr>
          <w:rFonts w:ascii="Tahoma" w:hAnsi="Tahoma" w:cs="Tahoma"/>
          <w:sz w:val="22"/>
          <w:szCs w:val="22"/>
        </w:rPr>
        <w:tab/>
      </w:r>
      <w:r w:rsidR="0073452A" w:rsidRPr="00BA651C">
        <w:rPr>
          <w:rFonts w:ascii="Tahoma" w:hAnsi="Tahoma" w:cs="Tahoma"/>
          <w:sz w:val="22"/>
          <w:szCs w:val="22"/>
          <w:u w:val="single"/>
        </w:rPr>
        <w:t>Declarações e Garantias.</w:t>
      </w:r>
      <w:r w:rsidR="0073452A" w:rsidRPr="00BA651C">
        <w:rPr>
          <w:rFonts w:ascii="Tahoma" w:hAnsi="Tahoma" w:cs="Tahoma"/>
          <w:sz w:val="22"/>
          <w:szCs w:val="22"/>
        </w:rPr>
        <w:t xml:space="preserve"> O Agente Fiduciário neste ato, declara que: </w:t>
      </w:r>
    </w:p>
    <w:p w14:paraId="0440B2AD" w14:textId="00D35F19" w:rsidR="0073452A" w:rsidRPr="00BA651C" w:rsidRDefault="0073452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I.</w:t>
      </w:r>
      <w:r w:rsidR="00E229C2" w:rsidRPr="00BA651C">
        <w:rPr>
          <w:rFonts w:ascii="Tahoma" w:hAnsi="Tahoma" w:cs="Tahoma"/>
          <w:sz w:val="22"/>
          <w:szCs w:val="22"/>
        </w:rPr>
        <w:tab/>
      </w:r>
      <w:proofErr w:type="spellStart"/>
      <w:r w:rsidRPr="00BA651C">
        <w:rPr>
          <w:rFonts w:ascii="Tahoma" w:hAnsi="Tahoma" w:cs="Tahoma"/>
          <w:sz w:val="22"/>
          <w:szCs w:val="22"/>
        </w:rPr>
        <w:t>é</w:t>
      </w:r>
      <w:proofErr w:type="spellEnd"/>
      <w:r w:rsidRPr="00BA651C">
        <w:rPr>
          <w:rFonts w:ascii="Tahoma" w:hAnsi="Tahoma" w:cs="Tahoma"/>
          <w:sz w:val="22"/>
          <w:szCs w:val="22"/>
        </w:rPr>
        <w:t xml:space="preserve"> instituição financeira devidamente organizada, constituída e existente sob a forma de sociedade limitada, de acordo com as leis brasileiras; </w:t>
      </w:r>
    </w:p>
    <w:p w14:paraId="411338A4" w14:textId="2249B5E2" w:rsidR="0073452A" w:rsidRPr="00BA651C" w:rsidRDefault="0073452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II.</w:t>
      </w:r>
      <w:r w:rsidR="00E229C2" w:rsidRPr="00BA651C">
        <w:rPr>
          <w:rFonts w:ascii="Tahoma" w:hAnsi="Tahoma" w:cs="Tahoma"/>
          <w:sz w:val="22"/>
          <w:szCs w:val="22"/>
        </w:rPr>
        <w:tab/>
      </w:r>
      <w:r w:rsidRPr="00BA651C">
        <w:rPr>
          <w:rFonts w:ascii="Tahoma" w:hAnsi="Tahoma" w:cs="Tahoma"/>
          <w:sz w:val="22"/>
          <w:szCs w:val="22"/>
        </w:rPr>
        <w:t xml:space="preserve">obteve todas as autorizações, inclusive, conforme aplicável, legais, societárias, regulatórias e de terceiros, necessárias à celebração desta Escritura de Emissão e ao cumprimento de todas as obrigações aqui previstas; </w:t>
      </w:r>
    </w:p>
    <w:p w14:paraId="1970C259" w14:textId="0334F939" w:rsidR="0073452A" w:rsidRPr="00BA651C" w:rsidRDefault="0073452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III.</w:t>
      </w:r>
      <w:r w:rsidR="00E229C2" w:rsidRPr="00BA651C">
        <w:rPr>
          <w:rFonts w:ascii="Tahoma" w:hAnsi="Tahoma" w:cs="Tahoma"/>
          <w:sz w:val="22"/>
          <w:szCs w:val="22"/>
        </w:rPr>
        <w:tab/>
      </w:r>
      <w:r w:rsidRPr="00BA651C">
        <w:rPr>
          <w:rFonts w:ascii="Tahoma" w:hAnsi="Tahoma" w:cs="Tahoma"/>
          <w:sz w:val="22"/>
          <w:szCs w:val="22"/>
        </w:rPr>
        <w:t xml:space="preserve">o(s) representante(s) legal(is) do Agente Fiduciário que assina(m) esta Escritura de Emissão tem(têm), conforme o caso, poderes societários e/ou delegados para vincular o Agente Fiduciário quanto às obrigações aqui previstas e, sendo mandatário(s), tem(têm) os poderes legitimamente outorgados, estando o(s) respectivo(s) mandato(s) em pleno vigor; </w:t>
      </w:r>
    </w:p>
    <w:p w14:paraId="15DC90D9" w14:textId="7D2B5A52" w:rsidR="0073452A" w:rsidRPr="00BA651C" w:rsidRDefault="0073452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IV.</w:t>
      </w:r>
      <w:r w:rsidR="00E229C2" w:rsidRPr="00BA651C">
        <w:rPr>
          <w:rFonts w:ascii="Tahoma" w:hAnsi="Tahoma" w:cs="Tahoma"/>
          <w:sz w:val="22"/>
          <w:szCs w:val="22"/>
        </w:rPr>
        <w:tab/>
      </w:r>
      <w:r w:rsidRPr="00BA651C">
        <w:rPr>
          <w:rFonts w:ascii="Tahoma" w:hAnsi="Tahoma" w:cs="Tahoma"/>
          <w:sz w:val="22"/>
          <w:szCs w:val="22"/>
        </w:rPr>
        <w:t xml:space="preserve">esta Escritura de Emissão e as obrigações aqui previstas constituem obrigações lícitas, válidas, vinculantes e eficazes do Agente Fiduciário, exequíveis de acordo com os seus termos e condições; </w:t>
      </w:r>
    </w:p>
    <w:p w14:paraId="49AD975E" w14:textId="40E3C5E3" w:rsidR="0073452A" w:rsidRPr="00BA651C" w:rsidRDefault="0073452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V.</w:t>
      </w:r>
      <w:r w:rsidR="00E229C2" w:rsidRPr="00BA651C">
        <w:rPr>
          <w:rFonts w:ascii="Tahoma" w:hAnsi="Tahoma" w:cs="Tahoma"/>
          <w:sz w:val="22"/>
          <w:szCs w:val="22"/>
        </w:rPr>
        <w:tab/>
      </w:r>
      <w:r w:rsidRPr="00BA651C">
        <w:rPr>
          <w:rFonts w:ascii="Tahoma" w:hAnsi="Tahoma" w:cs="Tahoma"/>
          <w:sz w:val="22"/>
          <w:szCs w:val="22"/>
        </w:rPr>
        <w:t xml:space="preserve">a celebração, os termos e condições desta Escritura de Emissão e o cumprimento das obrigações aqui previstas (a) não infringem o contrato social do Agente Fiduciário; (b) não infringem qualquer contrato ou instrumento do qual o Agente Fiduciário seja parte; (c) não infringem qualquer disposição legal ou regulamentar a que o Agente Fiduciário esteja sujeito; e (d) não infringem qualquer ordem, decisão ou sentença administrativa, judicial ou arbitral que afete o Agente Fiduciário e/ou qualquer de seus ativos; </w:t>
      </w:r>
    </w:p>
    <w:p w14:paraId="2394D661" w14:textId="7AD462EB" w:rsidR="0073452A" w:rsidRPr="00BA651C" w:rsidRDefault="0073452A">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VI</w:t>
      </w:r>
      <w:r w:rsidR="00E229C2" w:rsidRPr="00BA651C">
        <w:rPr>
          <w:rFonts w:ascii="Tahoma" w:hAnsi="Tahoma" w:cs="Tahoma"/>
          <w:sz w:val="22"/>
          <w:szCs w:val="22"/>
        </w:rPr>
        <w:tab/>
      </w:r>
      <w:r w:rsidRPr="00BA651C">
        <w:rPr>
          <w:rFonts w:ascii="Tahoma" w:hAnsi="Tahoma" w:cs="Tahoma"/>
          <w:sz w:val="22"/>
          <w:szCs w:val="22"/>
        </w:rPr>
        <w:t>aceita a função para a qual foi nomeado, assumindo integralmente os deveres e atribuições previstos na legislação específica e nesta Escritura de Emissão;</w:t>
      </w:r>
      <w:r w:rsidR="007B7A8C" w:rsidRPr="00BA651C">
        <w:rPr>
          <w:rFonts w:ascii="Tahoma" w:hAnsi="Tahoma" w:cs="Tahoma"/>
          <w:sz w:val="22"/>
          <w:szCs w:val="22"/>
        </w:rPr>
        <w:t xml:space="preserve"> </w:t>
      </w:r>
    </w:p>
    <w:p w14:paraId="1FF109ED" w14:textId="1E4C934A" w:rsidR="007B7A8C" w:rsidRPr="00BA651C" w:rsidRDefault="007B7A8C">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VII.</w:t>
      </w:r>
      <w:r w:rsidR="00E229C2" w:rsidRPr="00BA651C">
        <w:rPr>
          <w:rFonts w:ascii="Tahoma" w:hAnsi="Tahoma" w:cs="Tahoma"/>
          <w:sz w:val="22"/>
          <w:szCs w:val="22"/>
        </w:rPr>
        <w:tab/>
      </w:r>
      <w:r w:rsidRPr="00BA651C">
        <w:rPr>
          <w:rFonts w:ascii="Tahoma" w:hAnsi="Tahoma" w:cs="Tahoma"/>
          <w:sz w:val="22"/>
          <w:szCs w:val="22"/>
        </w:rPr>
        <w:t xml:space="preserve">conhece e aceita integralmente esta Escritura de Emissão e os demais Documentos da Operação e todos os seus termos e condições; </w:t>
      </w:r>
    </w:p>
    <w:p w14:paraId="7D1695E5" w14:textId="09AF1F33" w:rsidR="005975D7" w:rsidRPr="00BA651C" w:rsidRDefault="007B7A8C">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lastRenderedPageBreak/>
        <w:t>VIII.</w:t>
      </w:r>
      <w:r w:rsidR="00E229C2" w:rsidRPr="00BA651C">
        <w:rPr>
          <w:rFonts w:ascii="Tahoma" w:hAnsi="Tahoma" w:cs="Tahoma"/>
          <w:sz w:val="22"/>
          <w:szCs w:val="22"/>
        </w:rPr>
        <w:tab/>
      </w:r>
      <w:r w:rsidRPr="00BA651C">
        <w:rPr>
          <w:rFonts w:ascii="Tahoma" w:hAnsi="Tahoma" w:cs="Tahoma"/>
          <w:sz w:val="22"/>
          <w:szCs w:val="22"/>
        </w:rPr>
        <w:t xml:space="preserve">verificou a veracidade das informações relativas às garantias e a consistência das demais informações contidas </w:t>
      </w:r>
      <w:proofErr w:type="spellStart"/>
      <w:r w:rsidRPr="00BA651C">
        <w:rPr>
          <w:rFonts w:ascii="Tahoma" w:hAnsi="Tahoma" w:cs="Tahoma"/>
          <w:sz w:val="22"/>
          <w:szCs w:val="22"/>
        </w:rPr>
        <w:t>nesta</w:t>
      </w:r>
      <w:proofErr w:type="spellEnd"/>
      <w:r w:rsidRPr="00BA651C">
        <w:rPr>
          <w:rFonts w:ascii="Tahoma" w:hAnsi="Tahoma" w:cs="Tahoma"/>
          <w:sz w:val="22"/>
          <w:szCs w:val="22"/>
        </w:rPr>
        <w:t xml:space="preserve"> Escritura de Emissão, e nos outros documentos da operação, com base nas informações prestadas pela </w:t>
      </w:r>
      <w:r w:rsidR="00B00FA9" w:rsidRPr="00BA651C">
        <w:rPr>
          <w:rFonts w:ascii="Tahoma" w:hAnsi="Tahoma" w:cs="Tahoma"/>
          <w:sz w:val="22"/>
          <w:szCs w:val="22"/>
        </w:rPr>
        <w:t>Emissora</w:t>
      </w:r>
      <w:r w:rsidR="00DF0E38" w:rsidRPr="00BA651C">
        <w:rPr>
          <w:rFonts w:ascii="Tahoma" w:hAnsi="Tahoma" w:cs="Tahoma"/>
          <w:sz w:val="22"/>
          <w:szCs w:val="22"/>
        </w:rPr>
        <w:t>, sendo certo que o Agente Fiduciário não conduziu de forma independente ou complementar nenhum procedimento para verificar a veracidade da informação prestada</w:t>
      </w:r>
      <w:r w:rsidRPr="00BA651C">
        <w:rPr>
          <w:rFonts w:ascii="Tahoma" w:hAnsi="Tahoma" w:cs="Tahoma"/>
          <w:sz w:val="22"/>
          <w:szCs w:val="22"/>
        </w:rPr>
        <w:t xml:space="preserve">; </w:t>
      </w:r>
    </w:p>
    <w:p w14:paraId="6681795C" w14:textId="77777777" w:rsidR="007B7A8C" w:rsidRPr="00BA651C" w:rsidRDefault="007B7A8C" w:rsidP="00C87634">
      <w:pPr>
        <w:pStyle w:val="PargrafodaLista"/>
        <w:numPr>
          <w:ilvl w:val="0"/>
          <w:numId w:val="8"/>
        </w:numPr>
        <w:autoSpaceDE/>
        <w:autoSpaceDN/>
        <w:adjustRightInd/>
        <w:spacing w:before="120" w:after="120"/>
        <w:ind w:hanging="436"/>
        <w:jc w:val="both"/>
        <w:rPr>
          <w:rFonts w:ascii="Tahoma" w:hAnsi="Tahoma" w:cs="Tahoma"/>
          <w:sz w:val="22"/>
          <w:szCs w:val="22"/>
        </w:rPr>
      </w:pPr>
      <w:r w:rsidRPr="00BA651C">
        <w:rPr>
          <w:rFonts w:ascii="Tahoma" w:hAnsi="Tahoma" w:cs="Tahoma"/>
          <w:sz w:val="22"/>
          <w:szCs w:val="22"/>
        </w:rPr>
        <w:t xml:space="preserve">está ciente da </w:t>
      </w:r>
      <w:r w:rsidRPr="00C87634">
        <w:rPr>
          <w:rFonts w:ascii="Tahoma" w:hAnsi="Tahoma" w:cs="Tahoma"/>
          <w:sz w:val="22"/>
          <w:szCs w:val="22"/>
          <w:bdr w:val="nil"/>
        </w:rPr>
        <w:t>regulamentação</w:t>
      </w:r>
      <w:r w:rsidRPr="00BA651C">
        <w:rPr>
          <w:rFonts w:ascii="Tahoma" w:hAnsi="Tahoma" w:cs="Tahoma"/>
          <w:sz w:val="22"/>
          <w:szCs w:val="22"/>
        </w:rPr>
        <w:t xml:space="preserve"> aplicável emanada do Banco Central do Brasil e da CVM; </w:t>
      </w:r>
    </w:p>
    <w:p w14:paraId="44DB6702" w14:textId="77777777" w:rsidR="00021650" w:rsidRPr="00BA651C" w:rsidRDefault="00021650" w:rsidP="00C87634">
      <w:pPr>
        <w:pStyle w:val="PargrafodaLista"/>
        <w:numPr>
          <w:ilvl w:val="0"/>
          <w:numId w:val="8"/>
        </w:numPr>
        <w:autoSpaceDE/>
        <w:autoSpaceDN/>
        <w:adjustRightInd/>
        <w:spacing w:before="120" w:after="120"/>
        <w:ind w:hanging="436"/>
        <w:jc w:val="both"/>
        <w:rPr>
          <w:rFonts w:ascii="Tahoma" w:hAnsi="Tahoma" w:cs="Tahoma"/>
          <w:sz w:val="22"/>
          <w:szCs w:val="22"/>
        </w:rPr>
      </w:pPr>
      <w:r w:rsidRPr="00BA651C">
        <w:rPr>
          <w:rFonts w:ascii="Tahoma" w:hAnsi="Tahoma" w:cs="Tahoma"/>
          <w:sz w:val="22"/>
          <w:szCs w:val="22"/>
          <w:bdr w:val="nil"/>
        </w:rPr>
        <w:t xml:space="preserve">os serviços do Agente Fiduciário previstos nesta Escritura de Emissão são aqueles descritos na Lei 6.404/76 e na Instrução CVM nº 583. </w:t>
      </w:r>
    </w:p>
    <w:p w14:paraId="300B826E" w14:textId="77777777" w:rsidR="007B7A8C" w:rsidRPr="00BA651C" w:rsidRDefault="007B7A8C">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X</w:t>
      </w:r>
      <w:r w:rsidR="00AA2AB5" w:rsidRPr="00BA651C">
        <w:rPr>
          <w:rFonts w:ascii="Tahoma" w:hAnsi="Tahoma" w:cs="Tahoma"/>
          <w:sz w:val="22"/>
          <w:szCs w:val="22"/>
        </w:rPr>
        <w:t>I</w:t>
      </w:r>
      <w:r w:rsidRPr="00BA651C">
        <w:rPr>
          <w:rFonts w:ascii="Tahoma" w:hAnsi="Tahoma" w:cs="Tahoma"/>
          <w:sz w:val="22"/>
          <w:szCs w:val="22"/>
        </w:rPr>
        <w:t xml:space="preserve">. </w:t>
      </w:r>
      <w:r w:rsidR="00E229C2" w:rsidRPr="00BA651C">
        <w:rPr>
          <w:rFonts w:ascii="Tahoma" w:hAnsi="Tahoma" w:cs="Tahoma"/>
          <w:sz w:val="22"/>
          <w:szCs w:val="22"/>
        </w:rPr>
        <w:tab/>
      </w:r>
      <w:r w:rsidRPr="00BA651C">
        <w:rPr>
          <w:rFonts w:ascii="Tahoma" w:hAnsi="Tahoma" w:cs="Tahoma"/>
          <w:sz w:val="22"/>
          <w:szCs w:val="22"/>
        </w:rPr>
        <w:t>não tem, sob as penas de lei, qualquer impedimento legal, conforme o artigo 66, parágrafo 3º, da Lei d</w:t>
      </w:r>
      <w:r w:rsidR="00C57D6D" w:rsidRPr="00BA651C">
        <w:rPr>
          <w:rFonts w:ascii="Tahoma" w:hAnsi="Tahoma" w:cs="Tahoma"/>
          <w:sz w:val="22"/>
          <w:szCs w:val="22"/>
        </w:rPr>
        <w:t>e</w:t>
      </w:r>
      <w:r w:rsidRPr="00BA651C">
        <w:rPr>
          <w:rFonts w:ascii="Tahoma" w:hAnsi="Tahoma" w:cs="Tahoma"/>
          <w:sz w:val="22"/>
          <w:szCs w:val="22"/>
        </w:rPr>
        <w:t xml:space="preserve"> Sociedades </w:t>
      </w:r>
      <w:r w:rsidR="006F1254" w:rsidRPr="00BA651C">
        <w:rPr>
          <w:rFonts w:ascii="Tahoma" w:hAnsi="Tahoma" w:cs="Tahoma"/>
          <w:sz w:val="22"/>
          <w:szCs w:val="22"/>
        </w:rPr>
        <w:t>por Ações</w:t>
      </w:r>
      <w:r w:rsidRPr="00BA651C">
        <w:rPr>
          <w:rFonts w:ascii="Tahoma" w:hAnsi="Tahoma" w:cs="Tahoma"/>
          <w:sz w:val="22"/>
          <w:szCs w:val="22"/>
        </w:rPr>
        <w:t xml:space="preserve">, a Instrução CVM 583, e demais normas aplicáveis, para exercer a função que lhe é conferida; </w:t>
      </w:r>
    </w:p>
    <w:p w14:paraId="44979379" w14:textId="77777777" w:rsidR="007B7A8C" w:rsidRPr="00BA651C" w:rsidRDefault="007B7A8C">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X</w:t>
      </w:r>
      <w:r w:rsidR="00AA2AB5" w:rsidRPr="00BA651C">
        <w:rPr>
          <w:rFonts w:ascii="Tahoma" w:hAnsi="Tahoma" w:cs="Tahoma"/>
          <w:sz w:val="22"/>
          <w:szCs w:val="22"/>
        </w:rPr>
        <w:t>I</w:t>
      </w:r>
      <w:r w:rsidRPr="00BA651C">
        <w:rPr>
          <w:rFonts w:ascii="Tahoma" w:hAnsi="Tahoma" w:cs="Tahoma"/>
          <w:sz w:val="22"/>
          <w:szCs w:val="22"/>
        </w:rPr>
        <w:t xml:space="preserve">I. </w:t>
      </w:r>
      <w:r w:rsidR="00E229C2" w:rsidRPr="00BA651C">
        <w:rPr>
          <w:rFonts w:ascii="Tahoma" w:hAnsi="Tahoma" w:cs="Tahoma"/>
          <w:sz w:val="22"/>
          <w:szCs w:val="22"/>
        </w:rPr>
        <w:tab/>
      </w:r>
      <w:r w:rsidRPr="00BA651C">
        <w:rPr>
          <w:rFonts w:ascii="Tahoma" w:hAnsi="Tahoma" w:cs="Tahoma"/>
          <w:sz w:val="22"/>
          <w:szCs w:val="22"/>
        </w:rPr>
        <w:t xml:space="preserve">não se encontra em nenhuma das situações de conflito de interesse previstas no artigo 6 da Instrução CVM 583; </w:t>
      </w:r>
    </w:p>
    <w:p w14:paraId="060156D0" w14:textId="77777777" w:rsidR="007B7A8C" w:rsidRPr="00BA651C" w:rsidRDefault="007F68B8">
      <w:pPr>
        <w:autoSpaceDE/>
        <w:autoSpaceDN/>
        <w:adjustRightInd/>
        <w:spacing w:before="120" w:after="120"/>
        <w:ind w:left="1418" w:hanging="709"/>
        <w:jc w:val="both"/>
        <w:rPr>
          <w:rFonts w:ascii="Tahoma" w:hAnsi="Tahoma" w:cs="Tahoma"/>
          <w:sz w:val="22"/>
          <w:szCs w:val="22"/>
        </w:rPr>
      </w:pPr>
      <w:r w:rsidRPr="00BA651C">
        <w:rPr>
          <w:rFonts w:ascii="Tahoma" w:hAnsi="Tahoma" w:cs="Tahoma"/>
          <w:sz w:val="22"/>
          <w:szCs w:val="22"/>
        </w:rPr>
        <w:t>XI</w:t>
      </w:r>
      <w:r w:rsidR="00AA2AB5" w:rsidRPr="00BA651C">
        <w:rPr>
          <w:rFonts w:ascii="Tahoma" w:hAnsi="Tahoma" w:cs="Tahoma"/>
          <w:sz w:val="22"/>
          <w:szCs w:val="22"/>
        </w:rPr>
        <w:t>I</w:t>
      </w:r>
      <w:r w:rsidRPr="00BA651C">
        <w:rPr>
          <w:rFonts w:ascii="Tahoma" w:hAnsi="Tahoma" w:cs="Tahoma"/>
          <w:sz w:val="22"/>
          <w:szCs w:val="22"/>
        </w:rPr>
        <w:t xml:space="preserve">I. </w:t>
      </w:r>
      <w:r w:rsidR="00E229C2" w:rsidRPr="00BA651C">
        <w:rPr>
          <w:rFonts w:ascii="Tahoma" w:hAnsi="Tahoma" w:cs="Tahoma"/>
          <w:sz w:val="22"/>
          <w:szCs w:val="22"/>
        </w:rPr>
        <w:tab/>
      </w:r>
      <w:r w:rsidRPr="00BA651C">
        <w:rPr>
          <w:rFonts w:ascii="Tahoma" w:hAnsi="Tahoma" w:cs="Tahoma"/>
          <w:sz w:val="22"/>
          <w:szCs w:val="22"/>
        </w:rPr>
        <w:t xml:space="preserve">não tem qualquer ligação com a </w:t>
      </w:r>
      <w:r w:rsidR="00B00FA9" w:rsidRPr="00BA651C">
        <w:rPr>
          <w:rFonts w:ascii="Tahoma" w:hAnsi="Tahoma" w:cs="Tahoma"/>
          <w:sz w:val="22"/>
          <w:szCs w:val="22"/>
        </w:rPr>
        <w:t>Emissora</w:t>
      </w:r>
      <w:r w:rsidR="00645535" w:rsidRPr="00BA651C">
        <w:rPr>
          <w:rFonts w:ascii="Tahoma" w:hAnsi="Tahoma" w:cs="Tahoma"/>
          <w:sz w:val="22"/>
          <w:szCs w:val="22"/>
        </w:rPr>
        <w:t xml:space="preserve"> ou</w:t>
      </w:r>
      <w:r w:rsidRPr="00BA651C">
        <w:rPr>
          <w:rFonts w:ascii="Tahoma" w:hAnsi="Tahoma" w:cs="Tahoma"/>
          <w:sz w:val="22"/>
          <w:szCs w:val="22"/>
        </w:rPr>
        <w:t xml:space="preserve"> com </w:t>
      </w:r>
      <w:r w:rsidR="001D43E9" w:rsidRPr="00BA651C">
        <w:rPr>
          <w:rFonts w:ascii="Tahoma" w:hAnsi="Tahoma" w:cs="Tahoma"/>
          <w:sz w:val="22"/>
          <w:szCs w:val="22"/>
        </w:rPr>
        <w:t>a Garantidora</w:t>
      </w:r>
      <w:r w:rsidR="00B01144" w:rsidRPr="00BA651C">
        <w:rPr>
          <w:rFonts w:ascii="Tahoma" w:hAnsi="Tahoma" w:cs="Tahoma"/>
          <w:sz w:val="22"/>
          <w:szCs w:val="22"/>
        </w:rPr>
        <w:t xml:space="preserve"> </w:t>
      </w:r>
      <w:r w:rsidRPr="00BA651C">
        <w:rPr>
          <w:rFonts w:ascii="Tahoma" w:hAnsi="Tahoma" w:cs="Tahoma"/>
          <w:sz w:val="22"/>
          <w:szCs w:val="22"/>
        </w:rPr>
        <w:t xml:space="preserve">que o impeça de exercer suas funções; e </w:t>
      </w:r>
    </w:p>
    <w:p w14:paraId="7C6C1278" w14:textId="4B247A58" w:rsidR="007F68B8" w:rsidRDefault="007F68B8">
      <w:pPr>
        <w:autoSpaceDE/>
        <w:autoSpaceDN/>
        <w:adjustRightInd/>
        <w:spacing w:before="120" w:after="120"/>
        <w:ind w:left="1418" w:hanging="709"/>
        <w:jc w:val="both"/>
        <w:rPr>
          <w:rFonts w:ascii="Tahoma" w:hAnsi="Tahoma" w:cs="Tahoma"/>
          <w:sz w:val="22"/>
          <w:szCs w:val="22"/>
          <w:bdr w:val="nil"/>
        </w:rPr>
      </w:pPr>
      <w:r w:rsidRPr="00BA651C">
        <w:rPr>
          <w:rFonts w:ascii="Tahoma" w:hAnsi="Tahoma" w:cs="Tahoma"/>
          <w:sz w:val="22"/>
          <w:szCs w:val="22"/>
        </w:rPr>
        <w:t>XI</w:t>
      </w:r>
      <w:r w:rsidR="00AA2AB5" w:rsidRPr="00BA651C">
        <w:rPr>
          <w:rFonts w:ascii="Tahoma" w:hAnsi="Tahoma" w:cs="Tahoma"/>
          <w:sz w:val="22"/>
          <w:szCs w:val="22"/>
        </w:rPr>
        <w:t>V</w:t>
      </w:r>
      <w:r w:rsidRPr="00BA651C">
        <w:rPr>
          <w:rFonts w:ascii="Tahoma" w:hAnsi="Tahoma" w:cs="Tahoma"/>
          <w:sz w:val="22"/>
          <w:szCs w:val="22"/>
        </w:rPr>
        <w:t xml:space="preserve">. </w:t>
      </w:r>
      <w:bookmarkStart w:id="99" w:name="_Ref327371087"/>
      <w:r w:rsidR="00E229C2" w:rsidRPr="00BA651C">
        <w:rPr>
          <w:rFonts w:ascii="Tahoma" w:hAnsi="Tahoma" w:cs="Tahoma"/>
          <w:sz w:val="22"/>
          <w:szCs w:val="22"/>
        </w:rPr>
        <w:tab/>
      </w:r>
      <w:bookmarkEnd w:id="99"/>
      <w:r w:rsidR="009C3038" w:rsidRPr="000B378E">
        <w:rPr>
          <w:rFonts w:ascii="Tahoma" w:hAnsi="Tahoma"/>
          <w:sz w:val="22"/>
        </w:rPr>
        <w:t xml:space="preserve">na data de assinatura da presente Escritura de Emissão, conforme organograma encaminhado pela </w:t>
      </w:r>
      <w:r w:rsidR="00B00FA9" w:rsidRPr="000B378E">
        <w:rPr>
          <w:rFonts w:ascii="Tahoma" w:hAnsi="Tahoma"/>
          <w:sz w:val="22"/>
        </w:rPr>
        <w:t>Emissora</w:t>
      </w:r>
      <w:r w:rsidR="009C3038" w:rsidRPr="000B378E">
        <w:rPr>
          <w:rFonts w:ascii="Tahoma" w:hAnsi="Tahoma"/>
          <w:sz w:val="22"/>
        </w:rPr>
        <w:t xml:space="preserve">, o Agente Fiduciário atua como agente fiduciário de outras emissões feitas pela </w:t>
      </w:r>
      <w:r w:rsidR="00B00FA9" w:rsidRPr="000B378E">
        <w:rPr>
          <w:rFonts w:ascii="Tahoma" w:hAnsi="Tahoma"/>
          <w:sz w:val="22"/>
        </w:rPr>
        <w:t>Emissora</w:t>
      </w:r>
      <w:r w:rsidR="009C3038" w:rsidRPr="000B378E">
        <w:rPr>
          <w:rFonts w:ascii="Tahoma" w:hAnsi="Tahoma"/>
          <w:sz w:val="22"/>
        </w:rPr>
        <w:t xml:space="preserve">, por sociedade coligada, controlada, controladora ou integrante do mesmo grupo da </w:t>
      </w:r>
      <w:r w:rsidR="00B00FA9" w:rsidRPr="000B378E">
        <w:rPr>
          <w:rFonts w:ascii="Tahoma" w:hAnsi="Tahoma"/>
          <w:sz w:val="22"/>
        </w:rPr>
        <w:t>Emissora</w:t>
      </w:r>
      <w:r w:rsidR="003070A6">
        <w:rPr>
          <w:rFonts w:ascii="Tahoma" w:hAnsi="Tahoma"/>
          <w:sz w:val="22"/>
        </w:rPr>
        <w:t xml:space="preserve"> nas emissões listadas abaixo:</w:t>
      </w:r>
      <w:r w:rsidRPr="00BA651C">
        <w:rPr>
          <w:rFonts w:ascii="Tahoma" w:hAnsi="Tahoma" w:cs="Tahoma"/>
          <w:sz w:val="22"/>
          <w:szCs w:val="22"/>
          <w:bdr w:val="nil"/>
        </w:rPr>
        <w:t xml:space="preserve"> </w:t>
      </w:r>
      <w:r w:rsidR="00AE1842">
        <w:rPr>
          <w:rFonts w:ascii="Tahoma" w:hAnsi="Tahoma" w:cs="Tahoma"/>
          <w:sz w:val="22"/>
          <w:szCs w:val="22"/>
          <w:bdr w:val="nil"/>
        </w:rPr>
        <w:t xml:space="preserve"> </w:t>
      </w:r>
    </w:p>
    <w:p w14:paraId="32DE3F8F" w14:textId="77777777" w:rsidR="003E4EB9" w:rsidRPr="000B378E" w:rsidRDefault="003E4EB9" w:rsidP="003E4EB9">
      <w:pPr>
        <w:overflowPunct w:val="0"/>
        <w:jc w:val="both"/>
        <w:rPr>
          <w:rFonts w:ascii="Tahoma" w:hAnsi="Tahoma" w:cs="Tahoma"/>
          <w:sz w:val="22"/>
          <w:szCs w:val="22"/>
          <w:lang w:eastAsia="en-US"/>
        </w:rPr>
      </w:pPr>
    </w:p>
    <w:tbl>
      <w:tblPr>
        <w:tblW w:w="0" w:type="auto"/>
        <w:tblInd w:w="1408" w:type="dxa"/>
        <w:shd w:val="clear" w:color="auto" w:fill="FFFFFF"/>
        <w:tblCellMar>
          <w:left w:w="0" w:type="dxa"/>
          <w:right w:w="0" w:type="dxa"/>
        </w:tblCellMar>
        <w:tblLook w:val="04A0" w:firstRow="1" w:lastRow="0" w:firstColumn="1" w:lastColumn="0" w:noHBand="0" w:noVBand="1"/>
      </w:tblPr>
      <w:tblGrid>
        <w:gridCol w:w="3102"/>
        <w:gridCol w:w="4497"/>
      </w:tblGrid>
      <w:tr w:rsidR="003E4EB9" w:rsidRPr="003E4EB9" w14:paraId="119BD8DC"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392061"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Emissora: </w:t>
            </w:r>
            <w:r w:rsidRPr="000B378E">
              <w:rPr>
                <w:rFonts w:ascii="Tahoma" w:hAnsi="Tahoma" w:cs="Tahoma"/>
                <w:b/>
                <w:color w:val="222222"/>
                <w:sz w:val="22"/>
                <w:szCs w:val="22"/>
                <w:lang w:eastAsia="en-US"/>
              </w:rPr>
              <w:t>ATE V - LONDRINA TRANSMISSORA DE ENERGIA S.A.</w:t>
            </w:r>
          </w:p>
        </w:tc>
      </w:tr>
      <w:tr w:rsidR="003E4EB9" w:rsidRPr="003E4EB9" w14:paraId="4B86A630"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DB20D1"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Ativo: </w:t>
            </w:r>
            <w:r w:rsidRPr="002914CD">
              <w:rPr>
                <w:rFonts w:ascii="Tahoma" w:hAnsi="Tahoma" w:cs="Tahoma"/>
                <w:color w:val="222222"/>
                <w:sz w:val="22"/>
                <w:szCs w:val="22"/>
                <w:lang w:eastAsia="en-US"/>
              </w:rPr>
              <w:t>Debênture</w:t>
            </w:r>
          </w:p>
        </w:tc>
      </w:tr>
      <w:tr w:rsidR="003E4EB9" w:rsidRPr="003E4EB9" w14:paraId="0B8EA8AE"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A260BC"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Série: </w:t>
            </w:r>
            <w:r w:rsidRPr="000B378E">
              <w:rPr>
                <w:rFonts w:ascii="Tahoma" w:hAnsi="Tahoma" w:cs="Tahoma"/>
                <w:iCs/>
                <w:color w:val="222222"/>
                <w:sz w:val="22"/>
                <w:szCs w:val="22"/>
                <w:lang w:eastAsia="en-US"/>
              </w:rPr>
              <w:t>1</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B65CDA2" w14:textId="7F8A7871" w:rsidR="003E4EB9" w:rsidRPr="000B378E" w:rsidRDefault="003E4EB9" w:rsidP="003E4EB9">
            <w:pPr>
              <w:overflowPunct w:val="0"/>
              <w:spacing w:line="276" w:lineRule="auto"/>
              <w:rPr>
                <w:rFonts w:ascii="Tahoma" w:hAnsi="Tahoma" w:cs="Tahoma"/>
                <w:b/>
                <w:color w:val="222222"/>
                <w:sz w:val="20"/>
                <w:szCs w:val="22"/>
                <w:lang w:eastAsia="en-US"/>
              </w:rPr>
            </w:pPr>
            <w:r w:rsidRPr="000B378E">
              <w:rPr>
                <w:rFonts w:ascii="Tahoma" w:hAnsi="Tahoma" w:cs="Tahoma"/>
                <w:b/>
                <w:iCs/>
                <w:color w:val="222222"/>
                <w:sz w:val="22"/>
                <w:szCs w:val="22"/>
                <w:lang w:eastAsia="en-US"/>
              </w:rPr>
              <w:t xml:space="preserve">Emissão: </w:t>
            </w:r>
            <w:r w:rsidRPr="000B378E">
              <w:rPr>
                <w:rFonts w:ascii="Tahoma" w:hAnsi="Tahoma" w:cs="Tahoma"/>
                <w:iCs/>
                <w:color w:val="222222"/>
                <w:sz w:val="22"/>
                <w:szCs w:val="22"/>
                <w:lang w:eastAsia="en-US"/>
              </w:rPr>
              <w:t>1</w:t>
            </w:r>
            <w:r w:rsidR="00257D6B">
              <w:rPr>
                <w:rFonts w:ascii="Tahoma" w:hAnsi="Tahoma" w:cs="Tahoma"/>
                <w:iCs/>
                <w:color w:val="222222"/>
                <w:sz w:val="20"/>
                <w:szCs w:val="22"/>
                <w:lang w:eastAsia="en-US"/>
              </w:rPr>
              <w:t>ª</w:t>
            </w:r>
          </w:p>
        </w:tc>
      </w:tr>
      <w:tr w:rsidR="003E4EB9" w:rsidRPr="003E4EB9" w14:paraId="72D096A6"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E9D32E" w14:textId="55F6E115"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Volume na Data de Emissão: </w:t>
            </w:r>
            <w:r w:rsidRPr="000B378E">
              <w:rPr>
                <w:rFonts w:ascii="Tahoma" w:hAnsi="Tahoma" w:cs="Tahoma"/>
                <w:iCs/>
                <w:color w:val="222222"/>
                <w:sz w:val="22"/>
                <w:szCs w:val="22"/>
                <w:lang w:eastAsia="en-US"/>
              </w:rPr>
              <w:t>R$</w:t>
            </w:r>
            <w:r w:rsidR="00257D6B">
              <w:rPr>
                <w:rFonts w:ascii="Tahoma" w:hAnsi="Tahoma" w:cs="Tahoma"/>
                <w:iCs/>
                <w:color w:val="222222"/>
                <w:sz w:val="22"/>
                <w:szCs w:val="22"/>
                <w:lang w:eastAsia="en-US"/>
              </w:rPr>
              <w:t> </w:t>
            </w:r>
            <w:r w:rsidRPr="000B378E">
              <w:rPr>
                <w:rFonts w:ascii="Tahoma" w:hAnsi="Tahoma" w:cs="Tahoma"/>
                <w:iCs/>
                <w:color w:val="222222"/>
                <w:sz w:val="22"/>
                <w:szCs w:val="22"/>
                <w:lang w:eastAsia="en-US"/>
              </w:rPr>
              <w:t>51.243.000,00</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577FD9" w14:textId="6FD9EDDB"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Quantidade de ativos: </w:t>
            </w:r>
            <w:r w:rsidRPr="000B378E">
              <w:rPr>
                <w:rFonts w:ascii="Tahoma" w:hAnsi="Tahoma" w:cs="Tahoma"/>
                <w:iCs/>
                <w:color w:val="222222"/>
                <w:sz w:val="22"/>
                <w:szCs w:val="22"/>
                <w:lang w:eastAsia="en-US"/>
              </w:rPr>
              <w:t>51</w:t>
            </w:r>
            <w:r>
              <w:rPr>
                <w:rFonts w:ascii="Tahoma" w:hAnsi="Tahoma" w:cs="Tahoma"/>
                <w:iCs/>
                <w:color w:val="222222"/>
                <w:sz w:val="22"/>
                <w:szCs w:val="22"/>
                <w:lang w:eastAsia="en-US"/>
              </w:rPr>
              <w:t>.</w:t>
            </w:r>
            <w:r w:rsidRPr="000B378E">
              <w:rPr>
                <w:rFonts w:ascii="Tahoma" w:hAnsi="Tahoma" w:cs="Tahoma"/>
                <w:iCs/>
                <w:color w:val="222222"/>
                <w:sz w:val="22"/>
                <w:szCs w:val="22"/>
                <w:lang w:eastAsia="en-US"/>
              </w:rPr>
              <w:t>243</w:t>
            </w:r>
          </w:p>
        </w:tc>
      </w:tr>
      <w:tr w:rsidR="003E4EB9" w:rsidRPr="003E4EB9" w14:paraId="23A10A41" w14:textId="77777777" w:rsidTr="00C87634">
        <w:tc>
          <w:tcPr>
            <w:tcW w:w="75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305105"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Data de Vencimento: </w:t>
            </w:r>
            <w:r w:rsidRPr="000B378E">
              <w:rPr>
                <w:rFonts w:ascii="Tahoma" w:hAnsi="Tahoma" w:cs="Tahoma"/>
                <w:iCs/>
                <w:color w:val="222222"/>
                <w:sz w:val="22"/>
                <w:szCs w:val="22"/>
                <w:lang w:eastAsia="en-US"/>
              </w:rPr>
              <w:t>31/10/2028</w:t>
            </w:r>
          </w:p>
        </w:tc>
      </w:tr>
      <w:tr w:rsidR="003E4EB9" w:rsidRPr="003E4EB9" w14:paraId="1DB8A989" w14:textId="77777777" w:rsidTr="00C87634">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7413267E"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Taxa de Juros: </w:t>
            </w:r>
            <w:r w:rsidRPr="002914CD">
              <w:rPr>
                <w:rFonts w:ascii="Tahoma" w:hAnsi="Tahoma" w:cs="Tahoma"/>
                <w:iCs/>
                <w:color w:val="222222"/>
                <w:sz w:val="22"/>
                <w:szCs w:val="22"/>
                <w:lang w:eastAsia="en-US"/>
              </w:rPr>
              <w:t>100% do CDI + 1,0862% a.a. na base 252.</w:t>
            </w:r>
          </w:p>
        </w:tc>
      </w:tr>
      <w:tr w:rsidR="003E4EB9" w:rsidRPr="003E4EB9" w14:paraId="27A39770" w14:textId="77777777" w:rsidTr="00F562F7">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4CA6B0" w14:textId="77777777" w:rsidR="003E4EB9" w:rsidRPr="000B378E" w:rsidRDefault="003E4EB9" w:rsidP="003E4EB9">
            <w:pPr>
              <w:overflowPunct w:val="0"/>
              <w:spacing w:line="276" w:lineRule="auto"/>
              <w:jc w:val="both"/>
              <w:rPr>
                <w:rFonts w:ascii="Tahoma" w:hAnsi="Tahoma" w:cs="Tahoma"/>
                <w:b/>
                <w:iCs/>
                <w:color w:val="222222"/>
                <w:sz w:val="22"/>
                <w:szCs w:val="22"/>
                <w:lang w:eastAsia="en-US"/>
              </w:rPr>
            </w:pPr>
            <w:r w:rsidRPr="000B378E">
              <w:rPr>
                <w:rFonts w:ascii="Tahoma" w:hAnsi="Tahoma" w:cs="Tahoma"/>
                <w:b/>
                <w:sz w:val="22"/>
                <w:szCs w:val="22"/>
                <w:lang w:eastAsia="en-US"/>
              </w:rPr>
              <w:t xml:space="preserve">Status: </w:t>
            </w:r>
            <w:r w:rsidRPr="000B378E">
              <w:rPr>
                <w:rFonts w:ascii="Tahoma" w:hAnsi="Tahoma" w:cs="Tahoma"/>
                <w:bCs/>
                <w:sz w:val="22"/>
                <w:szCs w:val="22"/>
                <w:lang w:eastAsia="en-US"/>
              </w:rPr>
              <w:t>Ativa</w:t>
            </w:r>
          </w:p>
        </w:tc>
      </w:tr>
      <w:tr w:rsidR="00302455" w:rsidRPr="003E4EB9" w14:paraId="7E5BB195" w14:textId="77777777" w:rsidTr="00C87634">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380C6EA" w14:textId="60CF8A03" w:rsidR="00302455" w:rsidRPr="00302455" w:rsidRDefault="00302455" w:rsidP="003E4EB9">
            <w:pPr>
              <w:overflowPunct w:val="0"/>
              <w:spacing w:line="276" w:lineRule="auto"/>
              <w:jc w:val="both"/>
              <w:rPr>
                <w:rFonts w:ascii="Tahoma" w:hAnsi="Tahoma" w:cs="Tahoma"/>
                <w:b/>
                <w:sz w:val="22"/>
                <w:szCs w:val="22"/>
                <w:lang w:eastAsia="en-US"/>
              </w:rPr>
            </w:pPr>
            <w:r w:rsidRPr="00302455">
              <w:rPr>
                <w:rFonts w:ascii="Tahoma" w:hAnsi="Tahoma" w:cs="Tahoma"/>
                <w:b/>
                <w:sz w:val="22"/>
                <w:szCs w:val="22"/>
                <w:lang w:eastAsia="en-US"/>
              </w:rPr>
              <w:t>Pend</w:t>
            </w:r>
            <w:r>
              <w:rPr>
                <w:rFonts w:ascii="Tahoma" w:hAnsi="Tahoma" w:cs="Tahoma"/>
                <w:b/>
                <w:sz w:val="22"/>
                <w:szCs w:val="22"/>
                <w:lang w:eastAsia="en-US"/>
              </w:rPr>
              <w:t>ê</w:t>
            </w:r>
            <w:r w:rsidRPr="002B2F3A">
              <w:rPr>
                <w:rFonts w:ascii="Tahoma" w:hAnsi="Tahoma" w:cs="Tahoma"/>
                <w:b/>
                <w:sz w:val="22"/>
                <w:szCs w:val="22"/>
                <w:lang w:eastAsia="en-US"/>
              </w:rPr>
              <w:t xml:space="preserve">ncias no período: </w:t>
            </w:r>
            <w:r w:rsidRPr="002B2F3A">
              <w:rPr>
                <w:rFonts w:ascii="Tahoma" w:hAnsi="Tahoma" w:cs="Tahoma"/>
                <w:iCs/>
                <w:color w:val="222222"/>
                <w:sz w:val="22"/>
                <w:szCs w:val="22"/>
                <w:lang w:eastAsia="en-US"/>
              </w:rPr>
              <w:t xml:space="preserve">A Emissora não apresentou os seguintes documentos: - Cópia do Livro de Registro de Ações Nominativas da Companhia e/ou declaração emitida por instituições que prestam os serviços de escrituração e/ou custódia dos Bens e Direitos Alienados Fiduciariamente contendo a anotação descrita nas Cláusulas 5.1.1 e 5.1.2 do Contrato de AF de Ações e Cessão Fiduciária de Direitos Creditórios; - Documentos, devidamente averbados no Cartório de RTD das sedes de todas as Partes, que comprovem o cumprimento da Condição Suspensiva, nos termos das Cláusulas 4.2 e 4.2.2 do Contrato de AF de Ações e Cessão Fiduciária de Direitos Creditórios; - Protocolos, </w:t>
            </w:r>
            <w:proofErr w:type="spellStart"/>
            <w:r w:rsidRPr="002B2F3A">
              <w:rPr>
                <w:rFonts w:ascii="Tahoma" w:hAnsi="Tahoma" w:cs="Tahoma"/>
                <w:iCs/>
                <w:color w:val="222222"/>
                <w:sz w:val="22"/>
                <w:szCs w:val="22"/>
                <w:lang w:eastAsia="en-US"/>
              </w:rPr>
              <w:t>ARs</w:t>
            </w:r>
            <w:proofErr w:type="spellEnd"/>
            <w:r w:rsidRPr="002B2F3A">
              <w:rPr>
                <w:rFonts w:ascii="Tahoma" w:hAnsi="Tahoma" w:cs="Tahoma"/>
                <w:iCs/>
                <w:color w:val="222222"/>
                <w:sz w:val="22"/>
                <w:szCs w:val="22"/>
                <w:lang w:eastAsia="en-US"/>
              </w:rPr>
              <w:t xml:space="preserve"> e Notificações de cessão assinadas enviadas as contrapartes dos Contratos de Transmissão, nas formas dos Anexos VI(A), VI(B) e VI(C); e - </w:t>
            </w:r>
            <w:proofErr w:type="spellStart"/>
            <w:r w:rsidRPr="002B2F3A">
              <w:rPr>
                <w:rFonts w:ascii="Tahoma" w:hAnsi="Tahoma" w:cs="Tahoma"/>
                <w:iCs/>
                <w:color w:val="222222"/>
                <w:sz w:val="22"/>
                <w:szCs w:val="22"/>
                <w:lang w:eastAsia="en-US"/>
              </w:rPr>
              <w:t>ARs</w:t>
            </w:r>
            <w:proofErr w:type="spellEnd"/>
            <w:r w:rsidRPr="002B2F3A">
              <w:rPr>
                <w:rFonts w:ascii="Tahoma" w:hAnsi="Tahoma" w:cs="Tahoma"/>
                <w:iCs/>
                <w:color w:val="222222"/>
                <w:sz w:val="22"/>
                <w:szCs w:val="22"/>
                <w:lang w:eastAsia="en-US"/>
              </w:rPr>
              <w:t xml:space="preserve"> do Contrato de AF de Ações e Cessão Fiduciária de Direitos Creditórios. Cláusula 5.2.2 do referido contrato.</w:t>
            </w:r>
          </w:p>
        </w:tc>
      </w:tr>
      <w:tr w:rsidR="00F562F7" w:rsidRPr="003E4EB9" w14:paraId="08C2F400" w14:textId="77777777" w:rsidTr="00F562F7">
        <w:trPr>
          <w:trHeight w:val="1232"/>
        </w:trPr>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52DD2435" w14:textId="3046FBAA" w:rsidR="00093D81" w:rsidRPr="00F562F7" w:rsidRDefault="00093D81" w:rsidP="003E4EB9">
            <w:pPr>
              <w:overflowPunct w:val="0"/>
              <w:spacing w:line="276" w:lineRule="auto"/>
              <w:jc w:val="both"/>
              <w:rPr>
                <w:rFonts w:ascii="Tahoma" w:hAnsi="Tahoma"/>
                <w:b/>
                <w:sz w:val="22"/>
              </w:rPr>
            </w:pPr>
            <w:r w:rsidRPr="000B378E">
              <w:rPr>
                <w:rFonts w:ascii="Tahoma" w:hAnsi="Tahoma" w:cs="Tahoma"/>
                <w:b/>
                <w:iCs/>
                <w:color w:val="222222"/>
                <w:sz w:val="22"/>
                <w:szCs w:val="22"/>
                <w:lang w:eastAsia="en-US"/>
              </w:rPr>
              <w:lastRenderedPageBreak/>
              <w:t xml:space="preserve">Garantias: </w:t>
            </w:r>
            <w:r w:rsidRPr="002914CD">
              <w:rPr>
                <w:rFonts w:ascii="Tahoma" w:hAnsi="Tahoma" w:cs="Tahoma"/>
                <w:iCs/>
                <w:color w:val="222222"/>
                <w:sz w:val="22"/>
                <w:szCs w:val="22"/>
                <w:lang w:eastAsia="en-US"/>
              </w:rPr>
              <w:t xml:space="preserve">Com Garantia Real prestada por meio de Alienação Fiduciária da totalidade das Ações da Emissora. Com Garantia Adicional Fidejussória, prestada pela </w:t>
            </w:r>
            <w:proofErr w:type="spellStart"/>
            <w:r w:rsidRPr="002914CD">
              <w:rPr>
                <w:rFonts w:ascii="Tahoma" w:hAnsi="Tahoma" w:cs="Tahoma"/>
                <w:iCs/>
                <w:color w:val="222222"/>
                <w:sz w:val="22"/>
                <w:szCs w:val="22"/>
                <w:lang w:eastAsia="en-US"/>
              </w:rPr>
              <w:t>Evoltz</w:t>
            </w:r>
            <w:proofErr w:type="spellEnd"/>
            <w:r w:rsidRPr="002914CD">
              <w:rPr>
                <w:rFonts w:ascii="Tahoma" w:hAnsi="Tahoma" w:cs="Tahoma"/>
                <w:iCs/>
                <w:color w:val="222222"/>
                <w:sz w:val="22"/>
                <w:szCs w:val="22"/>
                <w:lang w:eastAsia="en-US"/>
              </w:rPr>
              <w:t xml:space="preserve"> Participações S.A., por intermédio de Fiança.</w:t>
            </w:r>
            <w:r w:rsidRPr="000B378E">
              <w:rPr>
                <w:rFonts w:ascii="Tahoma" w:hAnsi="Tahoma" w:cs="Tahoma"/>
                <w:b/>
                <w:iCs/>
                <w:color w:val="222222"/>
                <w:sz w:val="22"/>
                <w:szCs w:val="22"/>
                <w:lang w:eastAsia="en-US"/>
              </w:rPr>
              <w:t xml:space="preserve"> </w:t>
            </w:r>
          </w:p>
        </w:tc>
      </w:tr>
    </w:tbl>
    <w:p w14:paraId="13356BAF" w14:textId="77777777" w:rsidR="003E4EB9" w:rsidRPr="000B378E" w:rsidRDefault="003E4EB9" w:rsidP="003E4EB9">
      <w:pPr>
        <w:overflowPunct w:val="0"/>
        <w:rPr>
          <w:rFonts w:ascii="Tahoma" w:hAnsi="Tahoma" w:cs="Tahoma"/>
          <w:sz w:val="22"/>
          <w:szCs w:val="22"/>
        </w:rPr>
      </w:pPr>
    </w:p>
    <w:tbl>
      <w:tblPr>
        <w:tblW w:w="0" w:type="auto"/>
        <w:tblInd w:w="1408" w:type="dxa"/>
        <w:shd w:val="clear" w:color="auto" w:fill="FFFFFF"/>
        <w:tblCellMar>
          <w:left w:w="0" w:type="dxa"/>
          <w:right w:w="0" w:type="dxa"/>
        </w:tblCellMar>
        <w:tblLook w:val="04A0" w:firstRow="1" w:lastRow="0" w:firstColumn="1" w:lastColumn="0" w:noHBand="0" w:noVBand="1"/>
      </w:tblPr>
      <w:tblGrid>
        <w:gridCol w:w="3096"/>
        <w:gridCol w:w="4503"/>
      </w:tblGrid>
      <w:tr w:rsidR="003E4EB9" w:rsidRPr="003E4EB9" w14:paraId="1B8CE6A9"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370DAF7"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Emissora: </w:t>
            </w:r>
            <w:r w:rsidRPr="000B378E">
              <w:rPr>
                <w:rFonts w:ascii="Tahoma" w:hAnsi="Tahoma" w:cs="Tahoma"/>
                <w:b/>
                <w:color w:val="222222"/>
                <w:sz w:val="22"/>
                <w:szCs w:val="22"/>
                <w:lang w:eastAsia="en-US"/>
              </w:rPr>
              <w:t>ATE V - LONDRINA TRANSMISSORA DE ENERGIA S.A.</w:t>
            </w:r>
          </w:p>
        </w:tc>
      </w:tr>
      <w:tr w:rsidR="003E4EB9" w:rsidRPr="003E4EB9" w14:paraId="61D4B834"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779AC54"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Ativo: </w:t>
            </w:r>
            <w:r w:rsidRPr="002914CD">
              <w:rPr>
                <w:rFonts w:ascii="Tahoma" w:hAnsi="Tahoma" w:cs="Tahoma"/>
                <w:color w:val="222222"/>
                <w:sz w:val="22"/>
                <w:szCs w:val="22"/>
                <w:lang w:eastAsia="en-US"/>
              </w:rPr>
              <w:t>Debênture</w:t>
            </w:r>
          </w:p>
        </w:tc>
      </w:tr>
      <w:tr w:rsidR="003E4EB9" w:rsidRPr="003E4EB9" w14:paraId="3383E441" w14:textId="77777777" w:rsidTr="00C87634">
        <w:tc>
          <w:tcPr>
            <w:tcW w:w="30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8AB8ABE"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Série: </w:t>
            </w:r>
            <w:r w:rsidRPr="000B378E">
              <w:rPr>
                <w:rFonts w:ascii="Tahoma" w:hAnsi="Tahoma" w:cs="Tahoma"/>
                <w:iCs/>
                <w:color w:val="222222"/>
                <w:sz w:val="22"/>
                <w:szCs w:val="22"/>
                <w:lang w:eastAsia="en-US"/>
              </w:rPr>
              <w:t>2</w:t>
            </w:r>
          </w:p>
        </w:tc>
        <w:tc>
          <w:tcPr>
            <w:tcW w:w="45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F66B6C" w14:textId="7FEE3EB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Emissão: </w:t>
            </w:r>
            <w:r w:rsidRPr="000B378E">
              <w:rPr>
                <w:rFonts w:ascii="Tahoma" w:hAnsi="Tahoma" w:cs="Tahoma"/>
                <w:iCs/>
                <w:color w:val="222222"/>
                <w:sz w:val="22"/>
                <w:szCs w:val="22"/>
                <w:lang w:eastAsia="en-US"/>
              </w:rPr>
              <w:t>1</w:t>
            </w:r>
            <w:r w:rsidR="00257D6B">
              <w:rPr>
                <w:rFonts w:ascii="Tahoma" w:hAnsi="Tahoma" w:cs="Tahoma"/>
                <w:iCs/>
                <w:color w:val="222222"/>
                <w:sz w:val="20"/>
                <w:szCs w:val="22"/>
                <w:lang w:eastAsia="en-US"/>
              </w:rPr>
              <w:t>ª</w:t>
            </w:r>
          </w:p>
        </w:tc>
      </w:tr>
      <w:tr w:rsidR="003E4EB9" w:rsidRPr="003E4EB9" w14:paraId="6884A1A1" w14:textId="77777777" w:rsidTr="00C87634">
        <w:tc>
          <w:tcPr>
            <w:tcW w:w="30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5D8592B" w14:textId="7B25B5DF"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Volume na Data de Emissão: </w:t>
            </w:r>
            <w:r w:rsidRPr="000B378E">
              <w:rPr>
                <w:rFonts w:ascii="Tahoma" w:hAnsi="Tahoma" w:cs="Tahoma"/>
                <w:iCs/>
                <w:color w:val="222222"/>
                <w:sz w:val="22"/>
                <w:szCs w:val="22"/>
                <w:lang w:eastAsia="en-US"/>
              </w:rPr>
              <w:t>R$</w:t>
            </w:r>
            <w:r w:rsidR="00257D6B">
              <w:rPr>
                <w:rFonts w:ascii="Tahoma" w:hAnsi="Tahoma" w:cs="Tahoma"/>
                <w:iCs/>
                <w:color w:val="222222"/>
                <w:sz w:val="22"/>
                <w:szCs w:val="22"/>
                <w:lang w:eastAsia="en-US"/>
              </w:rPr>
              <w:t> </w:t>
            </w:r>
            <w:r w:rsidRPr="000B378E">
              <w:rPr>
                <w:rFonts w:ascii="Tahoma" w:hAnsi="Tahoma" w:cs="Tahoma"/>
                <w:iCs/>
                <w:color w:val="222222"/>
                <w:sz w:val="22"/>
                <w:szCs w:val="22"/>
                <w:lang w:eastAsia="en-US"/>
              </w:rPr>
              <w:t>4.757.000,00</w:t>
            </w:r>
          </w:p>
        </w:tc>
        <w:tc>
          <w:tcPr>
            <w:tcW w:w="45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7E1B25E"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Quantidade de ativos: </w:t>
            </w:r>
            <w:r w:rsidRPr="000B378E">
              <w:rPr>
                <w:rFonts w:ascii="Tahoma" w:hAnsi="Tahoma" w:cs="Tahoma"/>
                <w:iCs/>
                <w:color w:val="222222"/>
                <w:sz w:val="22"/>
                <w:szCs w:val="22"/>
                <w:lang w:eastAsia="en-US"/>
              </w:rPr>
              <w:t>4757</w:t>
            </w:r>
          </w:p>
        </w:tc>
      </w:tr>
      <w:tr w:rsidR="003E4EB9" w:rsidRPr="003E4EB9" w14:paraId="10726E5F" w14:textId="77777777" w:rsidTr="00C87634">
        <w:tc>
          <w:tcPr>
            <w:tcW w:w="75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398364"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Data de Vencimento: </w:t>
            </w:r>
            <w:r w:rsidRPr="000B378E">
              <w:rPr>
                <w:rFonts w:ascii="Tahoma" w:hAnsi="Tahoma" w:cs="Tahoma"/>
                <w:iCs/>
                <w:color w:val="222222"/>
                <w:sz w:val="22"/>
                <w:szCs w:val="22"/>
                <w:lang w:eastAsia="en-US"/>
              </w:rPr>
              <w:t>31/10/2029</w:t>
            </w:r>
          </w:p>
        </w:tc>
      </w:tr>
      <w:tr w:rsidR="003E4EB9" w:rsidRPr="003E4EB9" w14:paraId="68C0A0E2" w14:textId="77777777" w:rsidTr="00C87634">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1100DA3A"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Taxa de Juros: </w:t>
            </w:r>
            <w:r w:rsidRPr="002914CD">
              <w:rPr>
                <w:rFonts w:ascii="Tahoma" w:hAnsi="Tahoma" w:cs="Tahoma"/>
                <w:iCs/>
                <w:color w:val="222222"/>
                <w:sz w:val="22"/>
                <w:szCs w:val="22"/>
                <w:lang w:eastAsia="en-US"/>
              </w:rPr>
              <w:t>100% do CDI + 3,35% a.a. na base 252</w:t>
            </w:r>
            <w:r w:rsidRPr="000B378E">
              <w:rPr>
                <w:rFonts w:ascii="Tahoma" w:hAnsi="Tahoma" w:cs="Tahoma"/>
                <w:b/>
                <w:iCs/>
                <w:color w:val="222222"/>
                <w:sz w:val="22"/>
                <w:szCs w:val="22"/>
                <w:lang w:eastAsia="en-US"/>
              </w:rPr>
              <w:t>.</w:t>
            </w:r>
          </w:p>
        </w:tc>
      </w:tr>
      <w:tr w:rsidR="003E4EB9" w:rsidRPr="003E4EB9" w14:paraId="449931B5" w14:textId="77777777" w:rsidTr="00F562F7">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0E8F8AF" w14:textId="77777777" w:rsidR="003E4EB9" w:rsidRPr="000B378E" w:rsidRDefault="003E4EB9" w:rsidP="003E4EB9">
            <w:pPr>
              <w:overflowPunct w:val="0"/>
              <w:spacing w:line="276" w:lineRule="auto"/>
              <w:jc w:val="both"/>
              <w:rPr>
                <w:rFonts w:ascii="Tahoma" w:hAnsi="Tahoma" w:cs="Tahoma"/>
                <w:b/>
                <w:iCs/>
                <w:color w:val="222222"/>
                <w:sz w:val="22"/>
                <w:szCs w:val="22"/>
                <w:lang w:eastAsia="en-US"/>
              </w:rPr>
            </w:pPr>
            <w:r w:rsidRPr="000B378E">
              <w:rPr>
                <w:rFonts w:ascii="Tahoma" w:hAnsi="Tahoma" w:cs="Tahoma"/>
                <w:b/>
                <w:sz w:val="22"/>
                <w:szCs w:val="22"/>
                <w:lang w:eastAsia="en-US"/>
              </w:rPr>
              <w:t xml:space="preserve">Status: </w:t>
            </w:r>
            <w:r w:rsidRPr="000B378E">
              <w:rPr>
                <w:rFonts w:ascii="Tahoma" w:hAnsi="Tahoma" w:cs="Tahoma"/>
                <w:bCs/>
                <w:sz w:val="22"/>
                <w:szCs w:val="22"/>
                <w:lang w:eastAsia="en-US"/>
              </w:rPr>
              <w:t>Ativa</w:t>
            </w:r>
          </w:p>
        </w:tc>
      </w:tr>
      <w:tr w:rsidR="00302455" w:rsidRPr="003E4EB9" w14:paraId="29D045B2" w14:textId="77777777" w:rsidTr="00C87634">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EB89246" w14:textId="1AFA0870" w:rsidR="00302455" w:rsidRPr="000B378E" w:rsidRDefault="00302455" w:rsidP="003E4EB9">
            <w:pPr>
              <w:overflowPunct w:val="0"/>
              <w:spacing w:line="276" w:lineRule="auto"/>
              <w:jc w:val="both"/>
              <w:rPr>
                <w:rFonts w:ascii="Tahoma" w:hAnsi="Tahoma" w:cs="Tahoma"/>
                <w:b/>
                <w:sz w:val="22"/>
                <w:szCs w:val="22"/>
                <w:lang w:eastAsia="en-US"/>
              </w:rPr>
            </w:pPr>
            <w:r w:rsidRPr="00302455">
              <w:rPr>
                <w:rFonts w:ascii="Tahoma" w:hAnsi="Tahoma" w:cs="Tahoma"/>
                <w:b/>
                <w:sz w:val="22"/>
                <w:szCs w:val="22"/>
                <w:lang w:eastAsia="en-US"/>
              </w:rPr>
              <w:t>Pend</w:t>
            </w:r>
            <w:r>
              <w:rPr>
                <w:rFonts w:ascii="Tahoma" w:hAnsi="Tahoma" w:cs="Tahoma"/>
                <w:b/>
                <w:sz w:val="22"/>
                <w:szCs w:val="22"/>
                <w:lang w:eastAsia="en-US"/>
              </w:rPr>
              <w:t>ê</w:t>
            </w:r>
            <w:r w:rsidRPr="00062CF1">
              <w:rPr>
                <w:rFonts w:ascii="Tahoma" w:hAnsi="Tahoma" w:cs="Tahoma"/>
                <w:b/>
                <w:sz w:val="22"/>
                <w:szCs w:val="22"/>
                <w:lang w:eastAsia="en-US"/>
              </w:rPr>
              <w:t xml:space="preserve">ncias no período: </w:t>
            </w:r>
            <w:r w:rsidRPr="00062CF1">
              <w:rPr>
                <w:rFonts w:ascii="Tahoma" w:hAnsi="Tahoma" w:cs="Tahoma"/>
                <w:iCs/>
                <w:color w:val="222222"/>
                <w:sz w:val="22"/>
                <w:szCs w:val="22"/>
                <w:lang w:eastAsia="en-US"/>
              </w:rPr>
              <w:t xml:space="preserve">A Emissora não apresentou os seguintes documentos: - Cópia do Livro de Registro de Ações Nominativas da Companhia e/ou declaração emitida por instituições que prestam os serviços de escrituração e/ou custódia dos Bens e Direitos Alienados Fiduciariamente contendo a anotação descrita nas Cláusulas 5.1.1 e 5.1.2 do Contrato de AF de Ações e Cessão Fiduciária de Direitos Creditórios; - Documentos, devidamente averbados no Cartório de RTD das sedes de todas as Partes, que comprovem o cumprimento da Condição Suspensiva, nos termos das Cláusulas 4.2 e 4.2.2 do Contrato de AF de Ações e Cessão Fiduciária de Direitos Creditórios; - Protocolos, </w:t>
            </w:r>
            <w:proofErr w:type="spellStart"/>
            <w:r w:rsidRPr="00062CF1">
              <w:rPr>
                <w:rFonts w:ascii="Tahoma" w:hAnsi="Tahoma" w:cs="Tahoma"/>
                <w:iCs/>
                <w:color w:val="222222"/>
                <w:sz w:val="22"/>
                <w:szCs w:val="22"/>
                <w:lang w:eastAsia="en-US"/>
              </w:rPr>
              <w:t>ARs</w:t>
            </w:r>
            <w:proofErr w:type="spellEnd"/>
            <w:r w:rsidRPr="00062CF1">
              <w:rPr>
                <w:rFonts w:ascii="Tahoma" w:hAnsi="Tahoma" w:cs="Tahoma"/>
                <w:iCs/>
                <w:color w:val="222222"/>
                <w:sz w:val="22"/>
                <w:szCs w:val="22"/>
                <w:lang w:eastAsia="en-US"/>
              </w:rPr>
              <w:t xml:space="preserve"> e Notificações de cessão assinadas enviadas as contrapartes dos Contratos de Transmissão, nas formas dos Anexos VI(A), VI(B) e VI(C); e - </w:t>
            </w:r>
            <w:proofErr w:type="spellStart"/>
            <w:r w:rsidRPr="00062CF1">
              <w:rPr>
                <w:rFonts w:ascii="Tahoma" w:hAnsi="Tahoma" w:cs="Tahoma"/>
                <w:iCs/>
                <w:color w:val="222222"/>
                <w:sz w:val="22"/>
                <w:szCs w:val="22"/>
                <w:lang w:eastAsia="en-US"/>
              </w:rPr>
              <w:t>ARs</w:t>
            </w:r>
            <w:proofErr w:type="spellEnd"/>
            <w:r w:rsidRPr="00062CF1">
              <w:rPr>
                <w:rFonts w:ascii="Tahoma" w:hAnsi="Tahoma" w:cs="Tahoma"/>
                <w:iCs/>
                <w:color w:val="222222"/>
                <w:sz w:val="22"/>
                <w:szCs w:val="22"/>
                <w:lang w:eastAsia="en-US"/>
              </w:rPr>
              <w:t xml:space="preserve"> do Contrato de AF de Ações e Cessão Fiduciária de Direitos Creditórios. Cláusula 5.2.2 do referido contrato.</w:t>
            </w:r>
          </w:p>
        </w:tc>
      </w:tr>
      <w:tr w:rsidR="00F562F7" w:rsidRPr="003E4EB9" w14:paraId="66172211" w14:textId="77777777" w:rsidTr="00F562F7">
        <w:trPr>
          <w:trHeight w:val="1236"/>
        </w:trPr>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3D2596CE" w14:textId="5AA72B45" w:rsidR="00093D81" w:rsidRPr="00F562F7" w:rsidRDefault="00093D81" w:rsidP="003E4EB9">
            <w:pPr>
              <w:overflowPunct w:val="0"/>
              <w:spacing w:line="276" w:lineRule="auto"/>
              <w:jc w:val="both"/>
              <w:rPr>
                <w:rFonts w:ascii="Tahoma" w:hAnsi="Tahoma"/>
                <w:b/>
                <w:sz w:val="22"/>
              </w:rPr>
            </w:pPr>
            <w:r w:rsidRPr="000B378E">
              <w:rPr>
                <w:rFonts w:ascii="Tahoma" w:hAnsi="Tahoma" w:cs="Tahoma"/>
                <w:b/>
                <w:iCs/>
                <w:color w:val="222222"/>
                <w:sz w:val="22"/>
                <w:szCs w:val="22"/>
                <w:lang w:eastAsia="en-US"/>
              </w:rPr>
              <w:t xml:space="preserve">Garantias: </w:t>
            </w:r>
            <w:r w:rsidRPr="002914CD">
              <w:rPr>
                <w:rFonts w:ascii="Tahoma" w:hAnsi="Tahoma" w:cs="Tahoma"/>
                <w:iCs/>
                <w:color w:val="222222"/>
                <w:sz w:val="22"/>
                <w:szCs w:val="22"/>
                <w:lang w:eastAsia="en-US"/>
              </w:rPr>
              <w:t xml:space="preserve">Com Garantia Real prestada por meio de Alienação Fiduciária da totalidade das Ações da Emissora. Com Garantia Adicional Fidejussória, prestada pela </w:t>
            </w:r>
            <w:proofErr w:type="spellStart"/>
            <w:r w:rsidRPr="002914CD">
              <w:rPr>
                <w:rFonts w:ascii="Tahoma" w:hAnsi="Tahoma" w:cs="Tahoma"/>
                <w:iCs/>
                <w:color w:val="222222"/>
                <w:sz w:val="22"/>
                <w:szCs w:val="22"/>
                <w:lang w:eastAsia="en-US"/>
              </w:rPr>
              <w:t>Evoltz</w:t>
            </w:r>
            <w:proofErr w:type="spellEnd"/>
            <w:r w:rsidRPr="002914CD">
              <w:rPr>
                <w:rFonts w:ascii="Tahoma" w:hAnsi="Tahoma" w:cs="Tahoma"/>
                <w:iCs/>
                <w:color w:val="222222"/>
                <w:sz w:val="22"/>
                <w:szCs w:val="22"/>
                <w:lang w:eastAsia="en-US"/>
              </w:rPr>
              <w:t xml:space="preserve"> Participações S.A., por intermédio de Fiança.</w:t>
            </w:r>
            <w:r w:rsidRPr="000B378E">
              <w:rPr>
                <w:rFonts w:ascii="Tahoma" w:hAnsi="Tahoma" w:cs="Tahoma"/>
                <w:b/>
                <w:iCs/>
                <w:color w:val="222222"/>
                <w:sz w:val="22"/>
                <w:szCs w:val="22"/>
                <w:lang w:eastAsia="en-US"/>
              </w:rPr>
              <w:t xml:space="preserve"> </w:t>
            </w:r>
          </w:p>
        </w:tc>
      </w:tr>
    </w:tbl>
    <w:p w14:paraId="08A4F248" w14:textId="77777777" w:rsidR="003E4EB9" w:rsidRPr="000B378E" w:rsidRDefault="003E4EB9" w:rsidP="003E4EB9">
      <w:pPr>
        <w:overflowPunct w:val="0"/>
        <w:rPr>
          <w:rFonts w:ascii="Tahoma" w:hAnsi="Tahoma" w:cs="Tahoma"/>
          <w:sz w:val="22"/>
          <w:szCs w:val="22"/>
        </w:rPr>
      </w:pPr>
    </w:p>
    <w:tbl>
      <w:tblPr>
        <w:tblW w:w="0" w:type="auto"/>
        <w:tblInd w:w="1408" w:type="dxa"/>
        <w:shd w:val="clear" w:color="auto" w:fill="FFFFFF"/>
        <w:tblCellMar>
          <w:left w:w="0" w:type="dxa"/>
          <w:right w:w="0" w:type="dxa"/>
        </w:tblCellMar>
        <w:tblLook w:val="04A0" w:firstRow="1" w:lastRow="0" w:firstColumn="1" w:lastColumn="0" w:noHBand="0" w:noVBand="1"/>
      </w:tblPr>
      <w:tblGrid>
        <w:gridCol w:w="3102"/>
        <w:gridCol w:w="4497"/>
      </w:tblGrid>
      <w:tr w:rsidR="003E4EB9" w:rsidRPr="003E4EB9" w14:paraId="0F0B3C26"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EF7293"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Emissora: </w:t>
            </w:r>
            <w:r w:rsidRPr="000B378E">
              <w:rPr>
                <w:rFonts w:ascii="Tahoma" w:hAnsi="Tahoma" w:cs="Tahoma"/>
                <w:b/>
                <w:color w:val="222222"/>
                <w:sz w:val="22"/>
                <w:szCs w:val="22"/>
                <w:lang w:eastAsia="en-US"/>
              </w:rPr>
              <w:t>ATE VI - CAMPOS NOVOS TRANSMISSORA DE ENERGIA S.A.</w:t>
            </w:r>
          </w:p>
        </w:tc>
      </w:tr>
      <w:tr w:rsidR="003E4EB9" w:rsidRPr="003E4EB9" w14:paraId="09139DA7"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0F2538"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Ativo: </w:t>
            </w:r>
            <w:r w:rsidRPr="002914CD">
              <w:rPr>
                <w:rFonts w:ascii="Tahoma" w:hAnsi="Tahoma" w:cs="Tahoma"/>
                <w:color w:val="222222"/>
                <w:sz w:val="22"/>
                <w:szCs w:val="22"/>
                <w:lang w:eastAsia="en-US"/>
              </w:rPr>
              <w:t>Debênture</w:t>
            </w:r>
          </w:p>
        </w:tc>
      </w:tr>
      <w:tr w:rsidR="003E4EB9" w:rsidRPr="003E4EB9" w14:paraId="78681011"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093CE02"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Série: </w:t>
            </w:r>
            <w:r w:rsidRPr="000B378E">
              <w:rPr>
                <w:rFonts w:ascii="Tahoma" w:hAnsi="Tahoma" w:cs="Tahoma"/>
                <w:iCs/>
                <w:color w:val="222222"/>
                <w:sz w:val="22"/>
                <w:szCs w:val="22"/>
                <w:lang w:eastAsia="en-US"/>
              </w:rPr>
              <w:t>1</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53015C" w14:textId="24AE919A"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Emissão: </w:t>
            </w:r>
            <w:r w:rsidRPr="000B378E">
              <w:rPr>
                <w:rFonts w:ascii="Tahoma" w:hAnsi="Tahoma" w:cs="Tahoma"/>
                <w:iCs/>
                <w:color w:val="222222"/>
                <w:sz w:val="22"/>
                <w:szCs w:val="22"/>
                <w:lang w:eastAsia="en-US"/>
              </w:rPr>
              <w:t>1</w:t>
            </w:r>
            <w:r w:rsidR="00257D6B">
              <w:rPr>
                <w:rFonts w:ascii="Tahoma" w:hAnsi="Tahoma" w:cs="Tahoma"/>
                <w:iCs/>
                <w:color w:val="222222"/>
                <w:sz w:val="20"/>
                <w:szCs w:val="22"/>
                <w:lang w:eastAsia="en-US"/>
              </w:rPr>
              <w:t>ª</w:t>
            </w:r>
          </w:p>
        </w:tc>
      </w:tr>
      <w:tr w:rsidR="003E4EB9" w:rsidRPr="003E4EB9" w14:paraId="038B8F91"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3D60B9" w14:textId="70BF24A5"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Volume na Data de Emissão: </w:t>
            </w:r>
            <w:r w:rsidRPr="000B378E">
              <w:rPr>
                <w:rFonts w:ascii="Tahoma" w:hAnsi="Tahoma" w:cs="Tahoma"/>
                <w:iCs/>
                <w:color w:val="222222"/>
                <w:sz w:val="22"/>
                <w:szCs w:val="22"/>
                <w:lang w:eastAsia="en-US"/>
              </w:rPr>
              <w:t>R$</w:t>
            </w:r>
            <w:r w:rsidR="00257D6B">
              <w:rPr>
                <w:rFonts w:ascii="Tahoma" w:hAnsi="Tahoma" w:cs="Tahoma"/>
                <w:iCs/>
                <w:color w:val="222222"/>
                <w:sz w:val="22"/>
                <w:szCs w:val="22"/>
                <w:lang w:eastAsia="en-US"/>
              </w:rPr>
              <w:t> </w:t>
            </w:r>
            <w:r w:rsidRPr="000B378E">
              <w:rPr>
                <w:rFonts w:ascii="Tahoma" w:hAnsi="Tahoma" w:cs="Tahoma"/>
                <w:iCs/>
                <w:color w:val="222222"/>
                <w:sz w:val="22"/>
                <w:szCs w:val="22"/>
                <w:lang w:eastAsia="en-US"/>
              </w:rPr>
              <w:t>61.138.000,00</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CB47F7D"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Quantidade de ativos: </w:t>
            </w:r>
            <w:r w:rsidRPr="000B378E">
              <w:rPr>
                <w:rFonts w:ascii="Tahoma" w:hAnsi="Tahoma" w:cs="Tahoma"/>
                <w:iCs/>
                <w:color w:val="222222"/>
                <w:sz w:val="22"/>
                <w:szCs w:val="22"/>
                <w:lang w:eastAsia="en-US"/>
              </w:rPr>
              <w:t>61138</w:t>
            </w:r>
          </w:p>
        </w:tc>
      </w:tr>
      <w:tr w:rsidR="003E4EB9" w:rsidRPr="003E4EB9" w14:paraId="15F4DC7F" w14:textId="77777777" w:rsidTr="00C87634">
        <w:tc>
          <w:tcPr>
            <w:tcW w:w="75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C0F6726"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Data de Vencimento: </w:t>
            </w:r>
            <w:r w:rsidRPr="000B378E">
              <w:rPr>
                <w:rFonts w:ascii="Tahoma" w:hAnsi="Tahoma" w:cs="Tahoma"/>
                <w:iCs/>
                <w:color w:val="222222"/>
                <w:sz w:val="22"/>
                <w:szCs w:val="22"/>
                <w:lang w:eastAsia="en-US"/>
              </w:rPr>
              <w:t>31/10/2028</w:t>
            </w:r>
          </w:p>
        </w:tc>
      </w:tr>
      <w:tr w:rsidR="003E4EB9" w:rsidRPr="003E4EB9" w14:paraId="555EA995" w14:textId="77777777" w:rsidTr="00C87634">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DBBB6BF"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Taxa de Juros: </w:t>
            </w:r>
            <w:r w:rsidRPr="002914CD">
              <w:rPr>
                <w:rFonts w:ascii="Tahoma" w:hAnsi="Tahoma" w:cs="Tahoma"/>
                <w:iCs/>
                <w:color w:val="222222"/>
                <w:sz w:val="22"/>
                <w:szCs w:val="22"/>
                <w:lang w:eastAsia="en-US"/>
              </w:rPr>
              <w:t>100% do CDI + 1,0862% a.a. na base 252.</w:t>
            </w:r>
          </w:p>
        </w:tc>
      </w:tr>
      <w:tr w:rsidR="003E4EB9" w:rsidRPr="003E4EB9" w14:paraId="326872A0" w14:textId="77777777" w:rsidTr="00F562F7">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B9C9E0F" w14:textId="77777777" w:rsidR="003E4EB9" w:rsidRPr="000B378E" w:rsidRDefault="003E4EB9" w:rsidP="003E4EB9">
            <w:pPr>
              <w:overflowPunct w:val="0"/>
              <w:spacing w:line="276" w:lineRule="auto"/>
              <w:jc w:val="both"/>
              <w:rPr>
                <w:rFonts w:ascii="Tahoma" w:hAnsi="Tahoma" w:cs="Tahoma"/>
                <w:b/>
                <w:iCs/>
                <w:color w:val="222222"/>
                <w:sz w:val="22"/>
                <w:szCs w:val="22"/>
                <w:lang w:eastAsia="en-US"/>
              </w:rPr>
            </w:pPr>
            <w:r w:rsidRPr="000B378E">
              <w:rPr>
                <w:rFonts w:ascii="Tahoma" w:hAnsi="Tahoma" w:cs="Tahoma"/>
                <w:b/>
                <w:sz w:val="22"/>
                <w:szCs w:val="22"/>
                <w:lang w:eastAsia="en-US"/>
              </w:rPr>
              <w:t xml:space="preserve">Status: </w:t>
            </w:r>
            <w:r w:rsidRPr="000B378E">
              <w:rPr>
                <w:rFonts w:ascii="Tahoma" w:hAnsi="Tahoma" w:cs="Tahoma"/>
                <w:bCs/>
                <w:sz w:val="22"/>
                <w:szCs w:val="22"/>
                <w:lang w:eastAsia="en-US"/>
              </w:rPr>
              <w:t>Ativa</w:t>
            </w:r>
          </w:p>
        </w:tc>
      </w:tr>
      <w:tr w:rsidR="00302455" w:rsidRPr="003E4EB9" w14:paraId="6883A549" w14:textId="77777777" w:rsidTr="00C87634">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60E9555" w14:textId="1304D576" w:rsidR="00302455" w:rsidRPr="00302455" w:rsidRDefault="00302455" w:rsidP="00302455">
            <w:pPr>
              <w:overflowPunct w:val="0"/>
              <w:spacing w:line="276" w:lineRule="auto"/>
              <w:jc w:val="both"/>
              <w:rPr>
                <w:rFonts w:ascii="Tahoma" w:hAnsi="Tahoma" w:cs="Tahoma"/>
                <w:b/>
                <w:sz w:val="22"/>
                <w:szCs w:val="22"/>
                <w:lang w:eastAsia="en-US"/>
              </w:rPr>
            </w:pPr>
            <w:r w:rsidRPr="00302455">
              <w:rPr>
                <w:rFonts w:ascii="Tahoma" w:hAnsi="Tahoma" w:cs="Tahoma"/>
                <w:b/>
                <w:sz w:val="22"/>
                <w:szCs w:val="22"/>
                <w:lang w:eastAsia="en-US"/>
              </w:rPr>
              <w:t xml:space="preserve">Pendências no período: </w:t>
            </w:r>
            <w:r w:rsidRPr="00302455">
              <w:rPr>
                <w:rFonts w:ascii="Tahoma" w:hAnsi="Tahoma" w:cs="Tahoma"/>
                <w:iCs/>
                <w:color w:val="222222"/>
                <w:sz w:val="22"/>
                <w:szCs w:val="22"/>
                <w:lang w:eastAsia="en-US"/>
              </w:rPr>
              <w:t xml:space="preserve">A Emissora não apresentou os seguintes documentos: - Cópia do Livro de Registro de Ações Nominativas da Companhia e/ou declaração emitida por instituições que prestam os serviços de escrituração e/ou custódia dos Bens e Direitos Alienados Fiduciariamente </w:t>
            </w:r>
            <w:r w:rsidRPr="00302455">
              <w:rPr>
                <w:rFonts w:ascii="Tahoma" w:hAnsi="Tahoma" w:cs="Tahoma"/>
                <w:iCs/>
                <w:color w:val="222222"/>
                <w:sz w:val="22"/>
                <w:szCs w:val="22"/>
                <w:lang w:eastAsia="en-US"/>
              </w:rPr>
              <w:lastRenderedPageBreak/>
              <w:t xml:space="preserve">contendo a anotação descrita nas Cláusulas 5.1.1 e 5.1.2 do Contrato de AF de Ações e Cessão Fiduciária de Direitos Creditórios. - Documentos, devidamente averbados no Cartório de RTD das sedes de todas as Partes, que comprovem o cumprimento da Condição Suspensiva, nos termos das Cláusulas 4.2 e 4.2.2 do Contrato de AF de Ações e Cessão Fiduciária de Direitos Creditórios; - Protocolos, </w:t>
            </w:r>
            <w:proofErr w:type="spellStart"/>
            <w:r w:rsidRPr="00302455">
              <w:rPr>
                <w:rFonts w:ascii="Tahoma" w:hAnsi="Tahoma" w:cs="Tahoma"/>
                <w:iCs/>
                <w:color w:val="222222"/>
                <w:sz w:val="22"/>
                <w:szCs w:val="22"/>
                <w:lang w:eastAsia="en-US"/>
              </w:rPr>
              <w:t>ARs</w:t>
            </w:r>
            <w:proofErr w:type="spellEnd"/>
            <w:r w:rsidRPr="00302455">
              <w:rPr>
                <w:rFonts w:ascii="Tahoma" w:hAnsi="Tahoma" w:cs="Tahoma"/>
                <w:iCs/>
                <w:color w:val="222222"/>
                <w:sz w:val="22"/>
                <w:szCs w:val="22"/>
                <w:lang w:eastAsia="en-US"/>
              </w:rPr>
              <w:t xml:space="preserve"> e Notificações de cessão assinadas enviadas as contrapartes dos Contratos de Transmissão, nas formas dos Anexos VI(A), VI(B) e VI(C); e - </w:t>
            </w:r>
            <w:proofErr w:type="spellStart"/>
            <w:r w:rsidRPr="00302455">
              <w:rPr>
                <w:rFonts w:ascii="Tahoma" w:hAnsi="Tahoma" w:cs="Tahoma"/>
                <w:iCs/>
                <w:color w:val="222222"/>
                <w:sz w:val="22"/>
                <w:szCs w:val="22"/>
                <w:lang w:eastAsia="en-US"/>
              </w:rPr>
              <w:t>ARs</w:t>
            </w:r>
            <w:proofErr w:type="spellEnd"/>
            <w:r w:rsidRPr="00302455">
              <w:rPr>
                <w:rFonts w:ascii="Tahoma" w:hAnsi="Tahoma" w:cs="Tahoma"/>
                <w:iCs/>
                <w:color w:val="222222"/>
                <w:sz w:val="22"/>
                <w:szCs w:val="22"/>
                <w:lang w:eastAsia="en-US"/>
              </w:rPr>
              <w:t xml:space="preserve"> do Contrato de AF de Ações e Cessão Fiduciária de Direitos Creditórios. Cláusula 5.2.2 do referido contrato.</w:t>
            </w:r>
          </w:p>
        </w:tc>
      </w:tr>
      <w:tr w:rsidR="00F562F7" w:rsidRPr="003E4EB9" w14:paraId="22483BB5" w14:textId="77777777" w:rsidTr="00F562F7">
        <w:trPr>
          <w:trHeight w:val="1232"/>
        </w:trPr>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17047D51" w14:textId="41F3C7EB" w:rsidR="00093D81" w:rsidRPr="00F562F7" w:rsidRDefault="00093D81" w:rsidP="00302455">
            <w:pPr>
              <w:overflowPunct w:val="0"/>
              <w:spacing w:line="276" w:lineRule="auto"/>
              <w:jc w:val="both"/>
              <w:rPr>
                <w:rFonts w:ascii="Tahoma" w:hAnsi="Tahoma"/>
                <w:b/>
                <w:sz w:val="22"/>
              </w:rPr>
            </w:pPr>
            <w:r w:rsidRPr="000B378E">
              <w:rPr>
                <w:rFonts w:ascii="Tahoma" w:hAnsi="Tahoma" w:cs="Tahoma"/>
                <w:b/>
                <w:iCs/>
                <w:color w:val="222222"/>
                <w:sz w:val="22"/>
                <w:szCs w:val="22"/>
                <w:lang w:eastAsia="en-US"/>
              </w:rPr>
              <w:lastRenderedPageBreak/>
              <w:t xml:space="preserve">Garantias: </w:t>
            </w:r>
            <w:r w:rsidRPr="002914CD">
              <w:rPr>
                <w:rFonts w:ascii="Tahoma" w:hAnsi="Tahoma" w:cs="Tahoma"/>
                <w:iCs/>
                <w:color w:val="222222"/>
                <w:sz w:val="22"/>
                <w:szCs w:val="22"/>
                <w:lang w:eastAsia="en-US"/>
              </w:rPr>
              <w:t xml:space="preserve">Com Garantia Real prestada por meio de Alienação Fiduciária da totalidade das Ações da Emissora. Com Garantia Adicional Fidejussória, prestada pela </w:t>
            </w:r>
            <w:proofErr w:type="spellStart"/>
            <w:r w:rsidRPr="002914CD">
              <w:rPr>
                <w:rFonts w:ascii="Tahoma" w:hAnsi="Tahoma" w:cs="Tahoma"/>
                <w:iCs/>
                <w:color w:val="222222"/>
                <w:sz w:val="22"/>
                <w:szCs w:val="22"/>
                <w:lang w:eastAsia="en-US"/>
              </w:rPr>
              <w:t>Evoltz</w:t>
            </w:r>
            <w:proofErr w:type="spellEnd"/>
            <w:r w:rsidRPr="002914CD">
              <w:rPr>
                <w:rFonts w:ascii="Tahoma" w:hAnsi="Tahoma" w:cs="Tahoma"/>
                <w:iCs/>
                <w:color w:val="222222"/>
                <w:sz w:val="22"/>
                <w:szCs w:val="22"/>
                <w:lang w:eastAsia="en-US"/>
              </w:rPr>
              <w:t xml:space="preserve"> Participações S.A., por intermédio de Fiança.</w:t>
            </w:r>
            <w:r w:rsidRPr="000B378E">
              <w:rPr>
                <w:rFonts w:ascii="Tahoma" w:hAnsi="Tahoma" w:cs="Tahoma"/>
                <w:b/>
                <w:iCs/>
                <w:color w:val="222222"/>
                <w:sz w:val="22"/>
                <w:szCs w:val="22"/>
                <w:lang w:eastAsia="en-US"/>
              </w:rPr>
              <w:t xml:space="preserve"> </w:t>
            </w:r>
          </w:p>
        </w:tc>
      </w:tr>
    </w:tbl>
    <w:p w14:paraId="485DF953" w14:textId="77777777" w:rsidR="003E4EB9" w:rsidRPr="000B378E" w:rsidRDefault="003E4EB9" w:rsidP="003E4EB9">
      <w:pPr>
        <w:overflowPunct w:val="0"/>
        <w:rPr>
          <w:rFonts w:ascii="Tahoma" w:hAnsi="Tahoma" w:cs="Tahoma"/>
          <w:sz w:val="22"/>
          <w:szCs w:val="22"/>
        </w:rPr>
      </w:pPr>
    </w:p>
    <w:tbl>
      <w:tblPr>
        <w:tblW w:w="0" w:type="auto"/>
        <w:tblInd w:w="1408" w:type="dxa"/>
        <w:shd w:val="clear" w:color="auto" w:fill="FFFFFF"/>
        <w:tblCellMar>
          <w:left w:w="0" w:type="dxa"/>
          <w:right w:w="0" w:type="dxa"/>
        </w:tblCellMar>
        <w:tblLook w:val="04A0" w:firstRow="1" w:lastRow="0" w:firstColumn="1" w:lastColumn="0" w:noHBand="0" w:noVBand="1"/>
      </w:tblPr>
      <w:tblGrid>
        <w:gridCol w:w="3096"/>
        <w:gridCol w:w="4503"/>
      </w:tblGrid>
      <w:tr w:rsidR="003E4EB9" w:rsidRPr="003E4EB9" w14:paraId="2D742C58"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32BC71"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Emissora: </w:t>
            </w:r>
            <w:r w:rsidRPr="000B378E">
              <w:rPr>
                <w:rFonts w:ascii="Tahoma" w:hAnsi="Tahoma" w:cs="Tahoma"/>
                <w:b/>
                <w:color w:val="222222"/>
                <w:sz w:val="22"/>
                <w:szCs w:val="22"/>
                <w:lang w:eastAsia="en-US"/>
              </w:rPr>
              <w:t>ATE VI - CAMPOS NOVOS TRANSMISSORA DE ENERGIA S.A.</w:t>
            </w:r>
          </w:p>
        </w:tc>
      </w:tr>
      <w:tr w:rsidR="003E4EB9" w:rsidRPr="003E4EB9" w14:paraId="1798BFAB"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CD5F805"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Ativo: </w:t>
            </w:r>
            <w:r w:rsidRPr="002914CD">
              <w:rPr>
                <w:rFonts w:ascii="Tahoma" w:hAnsi="Tahoma" w:cs="Tahoma"/>
                <w:color w:val="222222"/>
                <w:sz w:val="22"/>
                <w:szCs w:val="22"/>
                <w:lang w:eastAsia="en-US"/>
              </w:rPr>
              <w:t>Debênture</w:t>
            </w:r>
          </w:p>
        </w:tc>
      </w:tr>
      <w:tr w:rsidR="003E4EB9" w:rsidRPr="003E4EB9" w14:paraId="4D2A89CC" w14:textId="77777777" w:rsidTr="00C87634">
        <w:tc>
          <w:tcPr>
            <w:tcW w:w="30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9FDD385"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Série: </w:t>
            </w:r>
            <w:r w:rsidRPr="000B378E">
              <w:rPr>
                <w:rFonts w:ascii="Tahoma" w:hAnsi="Tahoma" w:cs="Tahoma"/>
                <w:iCs/>
                <w:color w:val="222222"/>
                <w:sz w:val="22"/>
                <w:szCs w:val="22"/>
                <w:lang w:eastAsia="en-US"/>
              </w:rPr>
              <w:t>2</w:t>
            </w:r>
          </w:p>
        </w:tc>
        <w:tc>
          <w:tcPr>
            <w:tcW w:w="45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A86B55" w14:textId="5FE50D0B"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Emissão: </w:t>
            </w:r>
            <w:r w:rsidRPr="000B378E">
              <w:rPr>
                <w:rFonts w:ascii="Tahoma" w:hAnsi="Tahoma" w:cs="Tahoma"/>
                <w:iCs/>
                <w:color w:val="222222"/>
                <w:sz w:val="22"/>
                <w:szCs w:val="22"/>
                <w:lang w:eastAsia="en-US"/>
              </w:rPr>
              <w:t>1</w:t>
            </w:r>
            <w:r w:rsidR="00257D6B">
              <w:rPr>
                <w:rFonts w:ascii="Tahoma" w:hAnsi="Tahoma" w:cs="Tahoma"/>
                <w:iCs/>
                <w:color w:val="222222"/>
                <w:sz w:val="20"/>
                <w:szCs w:val="22"/>
                <w:lang w:eastAsia="en-US"/>
              </w:rPr>
              <w:t>ª</w:t>
            </w:r>
          </w:p>
        </w:tc>
      </w:tr>
      <w:tr w:rsidR="003E4EB9" w:rsidRPr="003E4EB9" w14:paraId="0CCBA894" w14:textId="77777777" w:rsidTr="00C87634">
        <w:tc>
          <w:tcPr>
            <w:tcW w:w="30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F542EE" w14:textId="6FEDB8DD"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Volume na Data de Emissão: </w:t>
            </w:r>
            <w:r w:rsidRPr="000B378E">
              <w:rPr>
                <w:rFonts w:ascii="Tahoma" w:hAnsi="Tahoma" w:cs="Tahoma"/>
                <w:iCs/>
                <w:color w:val="222222"/>
                <w:sz w:val="22"/>
                <w:szCs w:val="22"/>
                <w:lang w:eastAsia="en-US"/>
              </w:rPr>
              <w:t>R$</w:t>
            </w:r>
            <w:r w:rsidR="00257D6B">
              <w:rPr>
                <w:rFonts w:ascii="Tahoma" w:hAnsi="Tahoma" w:cs="Tahoma"/>
                <w:iCs/>
                <w:color w:val="222222"/>
                <w:sz w:val="22"/>
                <w:szCs w:val="22"/>
                <w:lang w:eastAsia="en-US"/>
              </w:rPr>
              <w:t> </w:t>
            </w:r>
            <w:r w:rsidRPr="000B378E">
              <w:rPr>
                <w:rFonts w:ascii="Tahoma" w:hAnsi="Tahoma" w:cs="Tahoma"/>
                <w:iCs/>
                <w:color w:val="222222"/>
                <w:sz w:val="22"/>
                <w:szCs w:val="22"/>
                <w:lang w:eastAsia="en-US"/>
              </w:rPr>
              <w:t>5.862.000,00</w:t>
            </w:r>
          </w:p>
        </w:tc>
        <w:tc>
          <w:tcPr>
            <w:tcW w:w="45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158CEA"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Quantidade de ativos: </w:t>
            </w:r>
            <w:r w:rsidRPr="000B378E">
              <w:rPr>
                <w:rFonts w:ascii="Tahoma" w:hAnsi="Tahoma" w:cs="Tahoma"/>
                <w:iCs/>
                <w:color w:val="222222"/>
                <w:sz w:val="22"/>
                <w:szCs w:val="22"/>
                <w:lang w:eastAsia="en-US"/>
              </w:rPr>
              <w:t>5862</w:t>
            </w:r>
          </w:p>
        </w:tc>
      </w:tr>
      <w:tr w:rsidR="003E4EB9" w:rsidRPr="003E4EB9" w14:paraId="6569C66C" w14:textId="77777777" w:rsidTr="00C87634">
        <w:tc>
          <w:tcPr>
            <w:tcW w:w="75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0EF8C0"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Data de Vencimento: </w:t>
            </w:r>
            <w:r w:rsidRPr="000B378E">
              <w:rPr>
                <w:rFonts w:ascii="Tahoma" w:hAnsi="Tahoma" w:cs="Tahoma"/>
                <w:iCs/>
                <w:color w:val="222222"/>
                <w:sz w:val="22"/>
                <w:szCs w:val="22"/>
                <w:lang w:eastAsia="en-US"/>
              </w:rPr>
              <w:t>31/10/2029</w:t>
            </w:r>
          </w:p>
        </w:tc>
      </w:tr>
      <w:tr w:rsidR="003E4EB9" w:rsidRPr="003E4EB9" w14:paraId="3981F3A8" w14:textId="77777777" w:rsidTr="00C87634">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25EE13FF"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Taxa de Juros: </w:t>
            </w:r>
            <w:r w:rsidRPr="002914CD">
              <w:rPr>
                <w:rFonts w:ascii="Tahoma" w:hAnsi="Tahoma" w:cs="Tahoma"/>
                <w:iCs/>
                <w:color w:val="222222"/>
                <w:sz w:val="22"/>
                <w:szCs w:val="22"/>
                <w:lang w:eastAsia="en-US"/>
              </w:rPr>
              <w:t>100% do CDI + 3,35% a.a. na base 252.</w:t>
            </w:r>
          </w:p>
        </w:tc>
      </w:tr>
      <w:tr w:rsidR="003E4EB9" w:rsidRPr="003E4EB9" w14:paraId="7E93D53C" w14:textId="77777777" w:rsidTr="00F562F7">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6D3B96" w14:textId="77777777" w:rsidR="003E4EB9" w:rsidRPr="000B378E" w:rsidRDefault="003E4EB9" w:rsidP="003E4EB9">
            <w:pPr>
              <w:overflowPunct w:val="0"/>
              <w:spacing w:line="276" w:lineRule="auto"/>
              <w:jc w:val="both"/>
              <w:rPr>
                <w:rFonts w:ascii="Tahoma" w:hAnsi="Tahoma" w:cs="Tahoma"/>
                <w:b/>
                <w:iCs/>
                <w:color w:val="222222"/>
                <w:sz w:val="22"/>
                <w:szCs w:val="22"/>
                <w:lang w:eastAsia="en-US"/>
              </w:rPr>
            </w:pPr>
            <w:r w:rsidRPr="000B378E">
              <w:rPr>
                <w:rFonts w:ascii="Tahoma" w:hAnsi="Tahoma" w:cs="Tahoma"/>
                <w:b/>
                <w:sz w:val="22"/>
                <w:szCs w:val="22"/>
                <w:lang w:eastAsia="en-US"/>
              </w:rPr>
              <w:t>Status:</w:t>
            </w:r>
            <w:r w:rsidRPr="000B378E">
              <w:rPr>
                <w:rFonts w:ascii="Tahoma" w:hAnsi="Tahoma" w:cs="Tahoma"/>
                <w:iCs/>
                <w:color w:val="222222"/>
                <w:sz w:val="22"/>
                <w:szCs w:val="22"/>
                <w:lang w:eastAsia="en-US"/>
              </w:rPr>
              <w:t xml:space="preserve"> Ativa</w:t>
            </w:r>
          </w:p>
        </w:tc>
      </w:tr>
      <w:tr w:rsidR="00302455" w:rsidRPr="003E4EB9" w14:paraId="5680E33D" w14:textId="77777777" w:rsidTr="00C87634">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D68BF55" w14:textId="61490952" w:rsidR="00302455" w:rsidRPr="000B378E" w:rsidRDefault="00302455" w:rsidP="00302455">
            <w:pPr>
              <w:overflowPunct w:val="0"/>
              <w:spacing w:line="276" w:lineRule="auto"/>
              <w:jc w:val="both"/>
              <w:rPr>
                <w:rFonts w:ascii="Tahoma" w:hAnsi="Tahoma" w:cs="Tahoma"/>
                <w:b/>
                <w:sz w:val="22"/>
                <w:szCs w:val="22"/>
                <w:lang w:eastAsia="en-US"/>
              </w:rPr>
            </w:pPr>
            <w:r w:rsidRPr="00062CF1">
              <w:rPr>
                <w:rFonts w:ascii="Tahoma" w:hAnsi="Tahoma" w:cs="Tahoma"/>
                <w:b/>
                <w:sz w:val="22"/>
                <w:szCs w:val="22"/>
                <w:lang w:eastAsia="en-US"/>
              </w:rPr>
              <w:t xml:space="preserve">Pendências no período: </w:t>
            </w:r>
            <w:r w:rsidRPr="00062CF1">
              <w:rPr>
                <w:rFonts w:ascii="Tahoma" w:hAnsi="Tahoma" w:cs="Tahoma"/>
                <w:iCs/>
                <w:color w:val="222222"/>
                <w:sz w:val="22"/>
                <w:szCs w:val="22"/>
                <w:lang w:eastAsia="en-US"/>
              </w:rPr>
              <w:t xml:space="preserve">A Emissora não apresentou os seguintes documentos: - Cópia do Livro de Registro de Ações Nominativas da Companhia e/ou declaração emitida por instituições que prestam os serviços de escrituração e/ou custódia dos Bens e Direitos Alienados Fiduciariamente contendo a anotação descrita nas Cláusulas 5.1.1 e 5.1.2 do Contrato de AF de Ações e Cessão Fiduciária de Direitos Creditórios. - Documentos, devidamente averbados no Cartório de RTD das sedes de todas as Partes, que comprovem o cumprimento da Condição Suspensiva, nos termos das Cláusulas 4.2 e 4.2.2 do Contrato de AF de Ações e Cessão Fiduciária de Direitos Creditórios; - Protocolos, </w:t>
            </w:r>
            <w:proofErr w:type="spellStart"/>
            <w:r w:rsidRPr="00062CF1">
              <w:rPr>
                <w:rFonts w:ascii="Tahoma" w:hAnsi="Tahoma" w:cs="Tahoma"/>
                <w:iCs/>
                <w:color w:val="222222"/>
                <w:sz w:val="22"/>
                <w:szCs w:val="22"/>
                <w:lang w:eastAsia="en-US"/>
              </w:rPr>
              <w:t>ARs</w:t>
            </w:r>
            <w:proofErr w:type="spellEnd"/>
            <w:r w:rsidRPr="00062CF1">
              <w:rPr>
                <w:rFonts w:ascii="Tahoma" w:hAnsi="Tahoma" w:cs="Tahoma"/>
                <w:iCs/>
                <w:color w:val="222222"/>
                <w:sz w:val="22"/>
                <w:szCs w:val="22"/>
                <w:lang w:eastAsia="en-US"/>
              </w:rPr>
              <w:t xml:space="preserve"> e Notificações de cessão assinadas enviadas as contrapartes dos Contratos de Transmissão, nas formas dos Anexos VI(A), VI(B) e VI(C); e - </w:t>
            </w:r>
            <w:proofErr w:type="spellStart"/>
            <w:r w:rsidRPr="00062CF1">
              <w:rPr>
                <w:rFonts w:ascii="Tahoma" w:hAnsi="Tahoma" w:cs="Tahoma"/>
                <w:iCs/>
                <w:color w:val="222222"/>
                <w:sz w:val="22"/>
                <w:szCs w:val="22"/>
                <w:lang w:eastAsia="en-US"/>
              </w:rPr>
              <w:t>ARs</w:t>
            </w:r>
            <w:proofErr w:type="spellEnd"/>
            <w:r w:rsidRPr="00062CF1">
              <w:rPr>
                <w:rFonts w:ascii="Tahoma" w:hAnsi="Tahoma" w:cs="Tahoma"/>
                <w:iCs/>
                <w:color w:val="222222"/>
                <w:sz w:val="22"/>
                <w:szCs w:val="22"/>
                <w:lang w:eastAsia="en-US"/>
              </w:rPr>
              <w:t xml:space="preserve"> do Contrato de AF de Ações e Cessão Fiduciária de Direitos Creditórios. Cláusula 5.2.2 do referido contrato.</w:t>
            </w:r>
          </w:p>
        </w:tc>
      </w:tr>
      <w:tr w:rsidR="00F562F7" w:rsidRPr="003E4EB9" w14:paraId="59B5ABD9" w14:textId="77777777" w:rsidTr="00F562F7">
        <w:trPr>
          <w:trHeight w:val="1232"/>
        </w:trPr>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635D193" w14:textId="5E5B1297" w:rsidR="00093D81" w:rsidRPr="00F562F7" w:rsidRDefault="00093D81" w:rsidP="00302455">
            <w:pPr>
              <w:overflowPunct w:val="0"/>
              <w:spacing w:line="276" w:lineRule="auto"/>
              <w:jc w:val="both"/>
              <w:rPr>
                <w:rFonts w:ascii="Tahoma" w:hAnsi="Tahoma"/>
                <w:b/>
                <w:sz w:val="22"/>
              </w:rPr>
            </w:pPr>
            <w:r w:rsidRPr="000B378E">
              <w:rPr>
                <w:rFonts w:ascii="Tahoma" w:hAnsi="Tahoma" w:cs="Tahoma"/>
                <w:b/>
                <w:iCs/>
                <w:color w:val="222222"/>
                <w:sz w:val="22"/>
                <w:szCs w:val="22"/>
                <w:lang w:eastAsia="en-US"/>
              </w:rPr>
              <w:t xml:space="preserve">Garantias: </w:t>
            </w:r>
            <w:r w:rsidRPr="002914CD">
              <w:rPr>
                <w:rFonts w:ascii="Tahoma" w:hAnsi="Tahoma" w:cs="Tahoma"/>
                <w:iCs/>
                <w:color w:val="222222"/>
                <w:sz w:val="22"/>
                <w:szCs w:val="22"/>
                <w:lang w:eastAsia="en-US"/>
              </w:rPr>
              <w:t xml:space="preserve">Com Garantia Real prestada por meio de Alienação Fiduciária da totalidade das Ações da Emissora. Com Garantia Adicional Fidejussória, prestada pela </w:t>
            </w:r>
            <w:proofErr w:type="spellStart"/>
            <w:r w:rsidRPr="002914CD">
              <w:rPr>
                <w:rFonts w:ascii="Tahoma" w:hAnsi="Tahoma" w:cs="Tahoma"/>
                <w:iCs/>
                <w:color w:val="222222"/>
                <w:sz w:val="22"/>
                <w:szCs w:val="22"/>
                <w:lang w:eastAsia="en-US"/>
              </w:rPr>
              <w:t>Evoltz</w:t>
            </w:r>
            <w:proofErr w:type="spellEnd"/>
            <w:r w:rsidRPr="002914CD">
              <w:rPr>
                <w:rFonts w:ascii="Tahoma" w:hAnsi="Tahoma" w:cs="Tahoma"/>
                <w:iCs/>
                <w:color w:val="222222"/>
                <w:sz w:val="22"/>
                <w:szCs w:val="22"/>
                <w:lang w:eastAsia="en-US"/>
              </w:rPr>
              <w:t xml:space="preserve"> Participações S.A., por intermédio de Fiança.</w:t>
            </w:r>
            <w:r w:rsidRPr="000B378E">
              <w:rPr>
                <w:rFonts w:ascii="Tahoma" w:hAnsi="Tahoma" w:cs="Tahoma"/>
                <w:b/>
                <w:iCs/>
                <w:color w:val="222222"/>
                <w:sz w:val="22"/>
                <w:szCs w:val="22"/>
                <w:lang w:eastAsia="en-US"/>
              </w:rPr>
              <w:t xml:space="preserve"> </w:t>
            </w:r>
          </w:p>
        </w:tc>
      </w:tr>
    </w:tbl>
    <w:p w14:paraId="0324FD8B" w14:textId="77777777" w:rsidR="003E4EB9" w:rsidRPr="000B378E" w:rsidRDefault="003E4EB9" w:rsidP="003E4EB9">
      <w:pPr>
        <w:overflowPunct w:val="0"/>
        <w:rPr>
          <w:rFonts w:ascii="Tahoma" w:hAnsi="Tahoma" w:cs="Tahoma"/>
          <w:sz w:val="22"/>
          <w:szCs w:val="22"/>
        </w:rPr>
      </w:pPr>
    </w:p>
    <w:tbl>
      <w:tblPr>
        <w:tblW w:w="0" w:type="auto"/>
        <w:tblInd w:w="1408" w:type="dxa"/>
        <w:shd w:val="clear" w:color="auto" w:fill="FFFFFF"/>
        <w:tblCellMar>
          <w:left w:w="0" w:type="dxa"/>
          <w:right w:w="0" w:type="dxa"/>
        </w:tblCellMar>
        <w:tblLook w:val="04A0" w:firstRow="1" w:lastRow="0" w:firstColumn="1" w:lastColumn="0" w:noHBand="0" w:noVBand="1"/>
      </w:tblPr>
      <w:tblGrid>
        <w:gridCol w:w="3102"/>
        <w:gridCol w:w="4497"/>
      </w:tblGrid>
      <w:tr w:rsidR="003E4EB9" w:rsidRPr="003E4EB9" w14:paraId="78DF21E8"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D1F67D5"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Emissora: </w:t>
            </w:r>
            <w:r w:rsidRPr="000B378E">
              <w:rPr>
                <w:rFonts w:ascii="Tahoma" w:hAnsi="Tahoma" w:cs="Tahoma"/>
                <w:b/>
                <w:color w:val="222222"/>
                <w:sz w:val="22"/>
                <w:szCs w:val="22"/>
                <w:lang w:eastAsia="en-US"/>
              </w:rPr>
              <w:t>ATE VII - FOZ DO IGUAÇU TRANSMISSORA DE ENERGIA S.A.</w:t>
            </w:r>
          </w:p>
        </w:tc>
      </w:tr>
      <w:tr w:rsidR="003E4EB9" w:rsidRPr="003E4EB9" w14:paraId="525C382C"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324B5B9"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Ativo: </w:t>
            </w:r>
            <w:r w:rsidRPr="002914CD">
              <w:rPr>
                <w:rFonts w:ascii="Tahoma" w:hAnsi="Tahoma" w:cs="Tahoma"/>
                <w:color w:val="222222"/>
                <w:sz w:val="22"/>
                <w:szCs w:val="22"/>
                <w:lang w:eastAsia="en-US"/>
              </w:rPr>
              <w:t>Debênture</w:t>
            </w:r>
          </w:p>
        </w:tc>
      </w:tr>
      <w:tr w:rsidR="003E4EB9" w:rsidRPr="003E4EB9" w14:paraId="1EA3B468"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6E3D224"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lastRenderedPageBreak/>
              <w:t xml:space="preserve">Série: </w:t>
            </w:r>
            <w:r w:rsidRPr="000B378E">
              <w:rPr>
                <w:rFonts w:ascii="Tahoma" w:hAnsi="Tahoma" w:cs="Tahoma"/>
                <w:iCs/>
                <w:color w:val="222222"/>
                <w:sz w:val="22"/>
                <w:szCs w:val="22"/>
                <w:lang w:eastAsia="en-US"/>
              </w:rPr>
              <w:t>1</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0186F8" w14:textId="70B41A85"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Emissão: </w:t>
            </w:r>
            <w:r w:rsidRPr="000B378E">
              <w:rPr>
                <w:rFonts w:ascii="Tahoma" w:hAnsi="Tahoma" w:cs="Tahoma"/>
                <w:iCs/>
                <w:color w:val="222222"/>
                <w:sz w:val="22"/>
                <w:szCs w:val="22"/>
                <w:lang w:eastAsia="en-US"/>
              </w:rPr>
              <w:t>1</w:t>
            </w:r>
            <w:r w:rsidR="00FE72B6">
              <w:rPr>
                <w:rFonts w:ascii="Tahoma" w:hAnsi="Tahoma" w:cs="Tahoma"/>
                <w:iCs/>
                <w:color w:val="222222"/>
                <w:sz w:val="22"/>
                <w:szCs w:val="22"/>
                <w:lang w:eastAsia="en-US"/>
              </w:rPr>
              <w:t>ª</w:t>
            </w:r>
          </w:p>
        </w:tc>
      </w:tr>
      <w:tr w:rsidR="003E4EB9" w:rsidRPr="003E4EB9" w14:paraId="1B35C3F6"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94CCB3B" w14:textId="0DD9D7EC"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Volume na Data de Emissão: </w:t>
            </w:r>
            <w:r w:rsidRPr="000B378E">
              <w:rPr>
                <w:rFonts w:ascii="Tahoma" w:hAnsi="Tahoma" w:cs="Tahoma"/>
                <w:iCs/>
                <w:color w:val="222222"/>
                <w:sz w:val="22"/>
                <w:szCs w:val="22"/>
                <w:lang w:eastAsia="en-US"/>
              </w:rPr>
              <w:t>R$</w:t>
            </w:r>
            <w:r w:rsidR="00FE72B6">
              <w:rPr>
                <w:rFonts w:ascii="Tahoma" w:hAnsi="Tahoma" w:cs="Tahoma"/>
                <w:iCs/>
                <w:color w:val="222222"/>
                <w:sz w:val="22"/>
                <w:szCs w:val="22"/>
                <w:lang w:eastAsia="en-US"/>
              </w:rPr>
              <w:t> </w:t>
            </w:r>
            <w:r w:rsidRPr="000B378E">
              <w:rPr>
                <w:rFonts w:ascii="Tahoma" w:hAnsi="Tahoma" w:cs="Tahoma"/>
                <w:iCs/>
                <w:color w:val="222222"/>
                <w:sz w:val="22"/>
                <w:szCs w:val="22"/>
                <w:lang w:eastAsia="en-US"/>
              </w:rPr>
              <w:t>38.809.000,00</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1D5AEB"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Quantidade de ativos: </w:t>
            </w:r>
            <w:r w:rsidRPr="000B378E">
              <w:rPr>
                <w:rFonts w:ascii="Tahoma" w:hAnsi="Tahoma" w:cs="Tahoma"/>
                <w:iCs/>
                <w:color w:val="222222"/>
                <w:sz w:val="22"/>
                <w:szCs w:val="22"/>
                <w:lang w:eastAsia="en-US"/>
              </w:rPr>
              <w:t>38809</w:t>
            </w:r>
          </w:p>
        </w:tc>
      </w:tr>
      <w:tr w:rsidR="003E4EB9" w:rsidRPr="003E4EB9" w14:paraId="6633D32D" w14:textId="77777777" w:rsidTr="00C87634">
        <w:tc>
          <w:tcPr>
            <w:tcW w:w="75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AB7EFE"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Data de Vencimento: </w:t>
            </w:r>
            <w:r w:rsidRPr="000B378E">
              <w:rPr>
                <w:rFonts w:ascii="Tahoma" w:hAnsi="Tahoma" w:cs="Tahoma"/>
                <w:iCs/>
                <w:color w:val="222222"/>
                <w:sz w:val="22"/>
                <w:szCs w:val="22"/>
                <w:lang w:eastAsia="en-US"/>
              </w:rPr>
              <w:t>31/10/2028</w:t>
            </w:r>
          </w:p>
        </w:tc>
      </w:tr>
      <w:tr w:rsidR="003E4EB9" w:rsidRPr="003E4EB9" w14:paraId="4CCEB158" w14:textId="77777777" w:rsidTr="00C87634">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D395DC1"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Taxa de Juros: </w:t>
            </w:r>
            <w:r w:rsidRPr="002914CD">
              <w:rPr>
                <w:rFonts w:ascii="Tahoma" w:hAnsi="Tahoma" w:cs="Tahoma"/>
                <w:iCs/>
                <w:color w:val="222222"/>
                <w:sz w:val="22"/>
                <w:szCs w:val="22"/>
                <w:lang w:eastAsia="en-US"/>
              </w:rPr>
              <w:t>100% do CDI + 1,0862% a.a. na base 252.</w:t>
            </w:r>
          </w:p>
        </w:tc>
      </w:tr>
      <w:tr w:rsidR="003E4EB9" w:rsidRPr="003E4EB9" w14:paraId="47DE8A02" w14:textId="77777777" w:rsidTr="00F562F7">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0765D1A" w14:textId="77777777" w:rsidR="003E4EB9" w:rsidRPr="000B378E" w:rsidRDefault="003E4EB9" w:rsidP="003E4EB9">
            <w:pPr>
              <w:overflowPunct w:val="0"/>
              <w:spacing w:line="276" w:lineRule="auto"/>
              <w:jc w:val="both"/>
              <w:rPr>
                <w:rFonts w:ascii="Tahoma" w:hAnsi="Tahoma" w:cs="Tahoma"/>
                <w:b/>
                <w:iCs/>
                <w:color w:val="222222"/>
                <w:sz w:val="22"/>
                <w:szCs w:val="22"/>
                <w:lang w:eastAsia="en-US"/>
              </w:rPr>
            </w:pPr>
            <w:r w:rsidRPr="000B378E">
              <w:rPr>
                <w:rFonts w:ascii="Tahoma" w:hAnsi="Tahoma" w:cs="Tahoma"/>
                <w:b/>
                <w:sz w:val="22"/>
                <w:szCs w:val="22"/>
                <w:lang w:eastAsia="en-US"/>
              </w:rPr>
              <w:t>Status:</w:t>
            </w:r>
            <w:r w:rsidRPr="000B378E">
              <w:rPr>
                <w:rFonts w:ascii="Tahoma" w:hAnsi="Tahoma" w:cs="Tahoma"/>
                <w:iCs/>
                <w:color w:val="222222"/>
                <w:sz w:val="22"/>
                <w:szCs w:val="22"/>
                <w:lang w:eastAsia="en-US"/>
              </w:rPr>
              <w:t xml:space="preserve"> Ativo</w:t>
            </w:r>
          </w:p>
        </w:tc>
      </w:tr>
      <w:tr w:rsidR="00302455" w:rsidRPr="003E4EB9" w14:paraId="27395F25" w14:textId="77777777" w:rsidTr="00C87634">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99A8051" w14:textId="3852622A" w:rsidR="00302455" w:rsidRPr="00302455" w:rsidRDefault="00302455" w:rsidP="00302455">
            <w:pPr>
              <w:tabs>
                <w:tab w:val="left" w:pos="1470"/>
              </w:tabs>
              <w:overflowPunct w:val="0"/>
              <w:spacing w:line="276" w:lineRule="auto"/>
              <w:jc w:val="both"/>
              <w:rPr>
                <w:rFonts w:ascii="Tahoma" w:hAnsi="Tahoma" w:cs="Tahoma"/>
                <w:b/>
                <w:sz w:val="22"/>
                <w:szCs w:val="22"/>
                <w:lang w:eastAsia="en-US"/>
              </w:rPr>
            </w:pPr>
            <w:r w:rsidRPr="00302455">
              <w:rPr>
                <w:rFonts w:ascii="Tahoma" w:hAnsi="Tahoma" w:cs="Tahoma"/>
                <w:b/>
                <w:sz w:val="22"/>
                <w:szCs w:val="22"/>
                <w:lang w:eastAsia="en-US"/>
              </w:rPr>
              <w:t xml:space="preserve">Pendências no período: </w:t>
            </w:r>
            <w:r w:rsidRPr="00302455">
              <w:rPr>
                <w:rFonts w:ascii="Tahoma" w:hAnsi="Tahoma" w:cs="Tahoma"/>
                <w:iCs/>
                <w:color w:val="222222"/>
                <w:sz w:val="22"/>
                <w:szCs w:val="22"/>
                <w:lang w:eastAsia="en-US"/>
              </w:rPr>
              <w:t xml:space="preserve">A Emissora não apresentou os seguintes documentos: - Cópia do Livro de Registro de Ações Nominativas da Companhia e/ou declaração emitida por instituições que prestam os serviços de escrituração e/ou custódia dos Bens e Direitos Alienados Fiduciariamente contendo a anotação descrita nas Cláusulas 5.1.1 e 5.1.2 do Contrato de AF de Ações e Cessão Fiduciária de Direitos Creditórios; - Documentos, devidamente averbados no Cartório de RTD das sedes de todas as Partes, que comprovem o cumprimento da Condição Suspensiva, nos termos das Cláusulas 4.2 e 4.2.2 do Contrato de AF de Ações e Cessão Fiduciária de Direitos Creditórios; - Protocolos, </w:t>
            </w:r>
            <w:proofErr w:type="spellStart"/>
            <w:r w:rsidRPr="00302455">
              <w:rPr>
                <w:rFonts w:ascii="Tahoma" w:hAnsi="Tahoma" w:cs="Tahoma"/>
                <w:iCs/>
                <w:color w:val="222222"/>
                <w:sz w:val="22"/>
                <w:szCs w:val="22"/>
                <w:lang w:eastAsia="en-US"/>
              </w:rPr>
              <w:t>ARs</w:t>
            </w:r>
            <w:proofErr w:type="spellEnd"/>
            <w:r w:rsidRPr="00302455">
              <w:rPr>
                <w:rFonts w:ascii="Tahoma" w:hAnsi="Tahoma" w:cs="Tahoma"/>
                <w:iCs/>
                <w:color w:val="222222"/>
                <w:sz w:val="22"/>
                <w:szCs w:val="22"/>
                <w:lang w:eastAsia="en-US"/>
              </w:rPr>
              <w:t xml:space="preserve"> e Notificações de cessão assinadas enviadas as contrapartes dos Contratos de Transmissão, nas formas dos Anexos VI(A), VI(B) e VI(C); e - </w:t>
            </w:r>
            <w:proofErr w:type="spellStart"/>
            <w:r w:rsidRPr="00302455">
              <w:rPr>
                <w:rFonts w:ascii="Tahoma" w:hAnsi="Tahoma" w:cs="Tahoma"/>
                <w:iCs/>
                <w:color w:val="222222"/>
                <w:sz w:val="22"/>
                <w:szCs w:val="22"/>
                <w:lang w:eastAsia="en-US"/>
              </w:rPr>
              <w:t>ARs</w:t>
            </w:r>
            <w:proofErr w:type="spellEnd"/>
            <w:r w:rsidRPr="00302455">
              <w:rPr>
                <w:rFonts w:ascii="Tahoma" w:hAnsi="Tahoma" w:cs="Tahoma"/>
                <w:iCs/>
                <w:color w:val="222222"/>
                <w:sz w:val="22"/>
                <w:szCs w:val="22"/>
                <w:lang w:eastAsia="en-US"/>
              </w:rPr>
              <w:t xml:space="preserve"> do Contrato de AF de Ações e Cessão Fiduciária de Direitos Creditórios. Cláusula 5.2.2 do referido contrato.</w:t>
            </w:r>
          </w:p>
        </w:tc>
      </w:tr>
      <w:tr w:rsidR="00F562F7" w:rsidRPr="003E4EB9" w14:paraId="358B742E" w14:textId="77777777" w:rsidTr="00F562F7">
        <w:trPr>
          <w:trHeight w:val="1232"/>
        </w:trPr>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53AD2C5B" w14:textId="6D85BFF4" w:rsidR="00093D81" w:rsidRPr="00F562F7" w:rsidRDefault="00093D81" w:rsidP="00F562F7">
            <w:pPr>
              <w:tabs>
                <w:tab w:val="left" w:pos="1470"/>
              </w:tabs>
              <w:overflowPunct w:val="0"/>
              <w:spacing w:line="276" w:lineRule="auto"/>
              <w:jc w:val="both"/>
              <w:rPr>
                <w:rFonts w:ascii="Tahoma" w:hAnsi="Tahoma"/>
                <w:b/>
                <w:sz w:val="22"/>
              </w:rPr>
            </w:pPr>
            <w:r w:rsidRPr="000B378E">
              <w:rPr>
                <w:rFonts w:ascii="Tahoma" w:hAnsi="Tahoma" w:cs="Tahoma"/>
                <w:b/>
                <w:iCs/>
                <w:color w:val="222222"/>
                <w:sz w:val="22"/>
                <w:szCs w:val="22"/>
                <w:lang w:eastAsia="en-US"/>
              </w:rPr>
              <w:t xml:space="preserve">Garantias: </w:t>
            </w:r>
            <w:r w:rsidRPr="002914CD">
              <w:rPr>
                <w:rFonts w:ascii="Tahoma" w:hAnsi="Tahoma" w:cs="Tahoma"/>
                <w:iCs/>
                <w:color w:val="222222"/>
                <w:sz w:val="22"/>
                <w:szCs w:val="22"/>
                <w:lang w:eastAsia="en-US"/>
              </w:rPr>
              <w:t xml:space="preserve">Com Garantia Real prestada por meio de Alienação Fiduciária da totalidade das Ações da Emissora. Com Garantia Adicional Fidejussória, prestada pela </w:t>
            </w:r>
            <w:proofErr w:type="spellStart"/>
            <w:r w:rsidRPr="002914CD">
              <w:rPr>
                <w:rFonts w:ascii="Tahoma" w:hAnsi="Tahoma" w:cs="Tahoma"/>
                <w:iCs/>
                <w:color w:val="222222"/>
                <w:sz w:val="22"/>
                <w:szCs w:val="22"/>
                <w:lang w:eastAsia="en-US"/>
              </w:rPr>
              <w:t>Evoltz</w:t>
            </w:r>
            <w:proofErr w:type="spellEnd"/>
            <w:r w:rsidRPr="002914CD">
              <w:rPr>
                <w:rFonts w:ascii="Tahoma" w:hAnsi="Tahoma" w:cs="Tahoma"/>
                <w:iCs/>
                <w:color w:val="222222"/>
                <w:sz w:val="22"/>
                <w:szCs w:val="22"/>
                <w:lang w:eastAsia="en-US"/>
              </w:rPr>
              <w:t xml:space="preserve"> Participações S.A., por intermédio de Fiança.</w:t>
            </w:r>
            <w:r w:rsidRPr="000B378E">
              <w:rPr>
                <w:rFonts w:ascii="Tahoma" w:hAnsi="Tahoma" w:cs="Tahoma"/>
                <w:b/>
                <w:iCs/>
                <w:color w:val="222222"/>
                <w:sz w:val="22"/>
                <w:szCs w:val="22"/>
                <w:lang w:eastAsia="en-US"/>
              </w:rPr>
              <w:t xml:space="preserve"> </w:t>
            </w:r>
          </w:p>
        </w:tc>
      </w:tr>
    </w:tbl>
    <w:p w14:paraId="7E43BF6E" w14:textId="77777777" w:rsidR="003E4EB9" w:rsidRPr="000B378E" w:rsidRDefault="003E4EB9" w:rsidP="003E4EB9">
      <w:pPr>
        <w:overflowPunct w:val="0"/>
        <w:rPr>
          <w:rFonts w:ascii="Tahoma" w:hAnsi="Tahoma" w:cs="Tahoma"/>
          <w:sz w:val="22"/>
          <w:szCs w:val="22"/>
        </w:rPr>
      </w:pPr>
    </w:p>
    <w:tbl>
      <w:tblPr>
        <w:tblW w:w="0" w:type="auto"/>
        <w:tblInd w:w="1408" w:type="dxa"/>
        <w:shd w:val="clear" w:color="auto" w:fill="FFFFFF"/>
        <w:tblCellMar>
          <w:left w:w="0" w:type="dxa"/>
          <w:right w:w="0" w:type="dxa"/>
        </w:tblCellMar>
        <w:tblLook w:val="04A0" w:firstRow="1" w:lastRow="0" w:firstColumn="1" w:lastColumn="0" w:noHBand="0" w:noVBand="1"/>
      </w:tblPr>
      <w:tblGrid>
        <w:gridCol w:w="3096"/>
        <w:gridCol w:w="4503"/>
      </w:tblGrid>
      <w:tr w:rsidR="003E4EB9" w:rsidRPr="003E4EB9" w14:paraId="7F2B4B91"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13EB01"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Emissora: </w:t>
            </w:r>
            <w:r w:rsidRPr="000B378E">
              <w:rPr>
                <w:rFonts w:ascii="Tahoma" w:hAnsi="Tahoma" w:cs="Tahoma"/>
                <w:b/>
                <w:color w:val="222222"/>
                <w:sz w:val="22"/>
                <w:szCs w:val="22"/>
                <w:lang w:eastAsia="en-US"/>
              </w:rPr>
              <w:t>ATE VII - FOZ DO IGUAÇU TRANSMISSORA DE ENERGIA S.A.</w:t>
            </w:r>
          </w:p>
        </w:tc>
      </w:tr>
      <w:tr w:rsidR="003E4EB9" w:rsidRPr="003E4EB9" w14:paraId="63E75159"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AFF0172"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Ativo: </w:t>
            </w:r>
            <w:r w:rsidRPr="002914CD">
              <w:rPr>
                <w:rFonts w:ascii="Tahoma" w:hAnsi="Tahoma" w:cs="Tahoma"/>
                <w:color w:val="222222"/>
                <w:sz w:val="22"/>
                <w:szCs w:val="22"/>
                <w:lang w:eastAsia="en-US"/>
              </w:rPr>
              <w:t>Debênture</w:t>
            </w:r>
          </w:p>
        </w:tc>
      </w:tr>
      <w:tr w:rsidR="003E4EB9" w:rsidRPr="003E4EB9" w14:paraId="431CCEA8" w14:textId="77777777" w:rsidTr="00C87634">
        <w:tc>
          <w:tcPr>
            <w:tcW w:w="30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28A27E"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Série: </w:t>
            </w:r>
            <w:r w:rsidRPr="000B378E">
              <w:rPr>
                <w:rFonts w:ascii="Tahoma" w:hAnsi="Tahoma" w:cs="Tahoma"/>
                <w:iCs/>
                <w:color w:val="222222"/>
                <w:sz w:val="22"/>
                <w:szCs w:val="22"/>
                <w:lang w:eastAsia="en-US"/>
              </w:rPr>
              <w:t>2</w:t>
            </w:r>
          </w:p>
        </w:tc>
        <w:tc>
          <w:tcPr>
            <w:tcW w:w="45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DEE8978" w14:textId="5125B9FA"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Emissão: </w:t>
            </w:r>
            <w:r w:rsidRPr="000B378E">
              <w:rPr>
                <w:rFonts w:ascii="Tahoma" w:hAnsi="Tahoma" w:cs="Tahoma"/>
                <w:iCs/>
                <w:color w:val="222222"/>
                <w:sz w:val="22"/>
                <w:szCs w:val="22"/>
                <w:lang w:eastAsia="en-US"/>
              </w:rPr>
              <w:t>1</w:t>
            </w:r>
            <w:r w:rsidR="00FE72B6">
              <w:rPr>
                <w:rFonts w:ascii="Tahoma" w:hAnsi="Tahoma" w:cs="Tahoma"/>
                <w:iCs/>
                <w:color w:val="222222"/>
                <w:sz w:val="22"/>
                <w:szCs w:val="22"/>
                <w:lang w:eastAsia="en-US"/>
              </w:rPr>
              <w:t>ª</w:t>
            </w:r>
          </w:p>
        </w:tc>
      </w:tr>
      <w:tr w:rsidR="003E4EB9" w:rsidRPr="003E4EB9" w14:paraId="76A65518" w14:textId="77777777" w:rsidTr="00C87634">
        <w:tc>
          <w:tcPr>
            <w:tcW w:w="30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330EBDB" w14:textId="51766BD7" w:rsidR="003E4EB9" w:rsidRPr="000B378E" w:rsidRDefault="003E4EB9" w:rsidP="00DC0E6A">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Volume na Data de Emissão: </w:t>
            </w:r>
            <w:r w:rsidRPr="000B378E">
              <w:rPr>
                <w:rFonts w:ascii="Tahoma" w:hAnsi="Tahoma" w:cs="Tahoma"/>
                <w:iCs/>
                <w:color w:val="222222"/>
                <w:sz w:val="22"/>
                <w:szCs w:val="22"/>
                <w:lang w:eastAsia="en-US"/>
              </w:rPr>
              <w:t>R$</w:t>
            </w:r>
            <w:r w:rsidR="00FE72B6">
              <w:rPr>
                <w:rFonts w:ascii="Tahoma" w:hAnsi="Tahoma" w:cs="Tahoma"/>
                <w:iCs/>
                <w:color w:val="222222"/>
                <w:sz w:val="22"/>
                <w:szCs w:val="22"/>
                <w:lang w:eastAsia="en-US"/>
              </w:rPr>
              <w:t> </w:t>
            </w:r>
            <w:r w:rsidRPr="000B378E">
              <w:rPr>
                <w:rFonts w:ascii="Tahoma" w:hAnsi="Tahoma" w:cs="Tahoma"/>
                <w:iCs/>
                <w:color w:val="222222"/>
                <w:sz w:val="22"/>
                <w:szCs w:val="22"/>
                <w:lang w:eastAsia="en-US"/>
              </w:rPr>
              <w:t>3.</w:t>
            </w:r>
            <w:r w:rsidR="00DC0E6A">
              <w:rPr>
                <w:rFonts w:ascii="Tahoma" w:hAnsi="Tahoma" w:cs="Tahoma"/>
                <w:iCs/>
                <w:color w:val="222222"/>
                <w:sz w:val="22"/>
                <w:szCs w:val="22"/>
                <w:lang w:eastAsia="en-US"/>
              </w:rPr>
              <w:t>191</w:t>
            </w:r>
            <w:r w:rsidRPr="000B378E">
              <w:rPr>
                <w:rFonts w:ascii="Tahoma" w:hAnsi="Tahoma" w:cs="Tahoma"/>
                <w:iCs/>
                <w:color w:val="222222"/>
                <w:sz w:val="22"/>
                <w:szCs w:val="22"/>
                <w:lang w:eastAsia="en-US"/>
              </w:rPr>
              <w:t>.000,00</w:t>
            </w:r>
          </w:p>
        </w:tc>
        <w:tc>
          <w:tcPr>
            <w:tcW w:w="45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6D50ED1"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Quantidade de ativos: </w:t>
            </w:r>
            <w:r w:rsidRPr="000B378E">
              <w:rPr>
                <w:rFonts w:ascii="Tahoma" w:hAnsi="Tahoma" w:cs="Tahoma"/>
                <w:iCs/>
                <w:color w:val="222222"/>
                <w:sz w:val="22"/>
                <w:szCs w:val="22"/>
                <w:lang w:eastAsia="en-US"/>
              </w:rPr>
              <w:t>3191</w:t>
            </w:r>
          </w:p>
        </w:tc>
      </w:tr>
      <w:tr w:rsidR="003E4EB9" w:rsidRPr="003E4EB9" w14:paraId="451E9B8E" w14:textId="77777777" w:rsidTr="00C87634">
        <w:tc>
          <w:tcPr>
            <w:tcW w:w="75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61B6C82"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Data de Vencimento: </w:t>
            </w:r>
            <w:r w:rsidRPr="000B378E">
              <w:rPr>
                <w:rFonts w:ascii="Tahoma" w:hAnsi="Tahoma" w:cs="Tahoma"/>
                <w:iCs/>
                <w:color w:val="222222"/>
                <w:sz w:val="22"/>
                <w:szCs w:val="22"/>
                <w:lang w:eastAsia="en-US"/>
              </w:rPr>
              <w:t>31/10/2029</w:t>
            </w:r>
          </w:p>
        </w:tc>
      </w:tr>
      <w:tr w:rsidR="003E4EB9" w:rsidRPr="003E4EB9" w14:paraId="0B1EE8EB" w14:textId="77777777" w:rsidTr="00C87634">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424278BE"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Taxa de Juros: </w:t>
            </w:r>
            <w:r w:rsidRPr="002914CD">
              <w:rPr>
                <w:rFonts w:ascii="Tahoma" w:hAnsi="Tahoma" w:cs="Tahoma"/>
                <w:iCs/>
                <w:color w:val="222222"/>
                <w:sz w:val="22"/>
                <w:szCs w:val="22"/>
                <w:lang w:eastAsia="en-US"/>
              </w:rPr>
              <w:t>100% do CDI + 3,35% a.a. na base 252.</w:t>
            </w:r>
          </w:p>
        </w:tc>
      </w:tr>
      <w:tr w:rsidR="003E4EB9" w:rsidRPr="003E4EB9" w14:paraId="3D3C5C3D" w14:textId="77777777" w:rsidTr="00F562F7">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DA3552" w14:textId="38FE7A80" w:rsidR="003E4EB9" w:rsidRPr="000B378E" w:rsidRDefault="003E4EB9" w:rsidP="003E4EB9">
            <w:pPr>
              <w:overflowPunct w:val="0"/>
              <w:spacing w:line="276" w:lineRule="auto"/>
              <w:jc w:val="both"/>
              <w:rPr>
                <w:rFonts w:ascii="Tahoma" w:hAnsi="Tahoma" w:cs="Tahoma"/>
                <w:b/>
                <w:iCs/>
                <w:color w:val="222222"/>
                <w:sz w:val="22"/>
                <w:szCs w:val="22"/>
                <w:lang w:eastAsia="en-US"/>
              </w:rPr>
            </w:pPr>
            <w:r w:rsidRPr="000B378E">
              <w:rPr>
                <w:rFonts w:ascii="Tahoma" w:hAnsi="Tahoma" w:cs="Tahoma"/>
                <w:b/>
                <w:sz w:val="22"/>
                <w:szCs w:val="22"/>
                <w:lang w:eastAsia="en-US"/>
              </w:rPr>
              <w:t xml:space="preserve">Status: </w:t>
            </w:r>
            <w:r w:rsidR="00AE1842">
              <w:rPr>
                <w:rFonts w:ascii="Tahoma" w:hAnsi="Tahoma" w:cs="Tahoma"/>
                <w:iCs/>
                <w:color w:val="222222"/>
                <w:sz w:val="22"/>
                <w:szCs w:val="22"/>
                <w:lang w:eastAsia="en-US"/>
              </w:rPr>
              <w:t>Ativa</w:t>
            </w:r>
          </w:p>
        </w:tc>
      </w:tr>
      <w:tr w:rsidR="00302455" w:rsidRPr="003E4EB9" w14:paraId="329CD338" w14:textId="77777777" w:rsidTr="00C87634">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F03DF5D" w14:textId="6E86B68A" w:rsidR="00302455" w:rsidRPr="000B378E" w:rsidRDefault="00302455" w:rsidP="003E4EB9">
            <w:pPr>
              <w:overflowPunct w:val="0"/>
              <w:spacing w:line="276" w:lineRule="auto"/>
              <w:jc w:val="both"/>
              <w:rPr>
                <w:rFonts w:ascii="Tahoma" w:hAnsi="Tahoma" w:cs="Tahoma"/>
                <w:b/>
                <w:sz w:val="22"/>
                <w:szCs w:val="22"/>
                <w:lang w:eastAsia="en-US"/>
              </w:rPr>
            </w:pPr>
            <w:r w:rsidRPr="00062CF1">
              <w:rPr>
                <w:rFonts w:ascii="Tahoma" w:hAnsi="Tahoma" w:cs="Tahoma"/>
                <w:b/>
                <w:sz w:val="22"/>
                <w:szCs w:val="22"/>
                <w:lang w:eastAsia="en-US"/>
              </w:rPr>
              <w:t xml:space="preserve">Pendências no período: </w:t>
            </w:r>
            <w:r w:rsidRPr="00062CF1">
              <w:rPr>
                <w:rFonts w:ascii="Tahoma" w:hAnsi="Tahoma" w:cs="Tahoma"/>
                <w:iCs/>
                <w:color w:val="222222"/>
                <w:sz w:val="22"/>
                <w:szCs w:val="22"/>
                <w:lang w:eastAsia="en-US"/>
              </w:rPr>
              <w:t xml:space="preserve">A Emissora não apresentou os seguintes documentos: - Cópia do Livro de Registro de Ações Nominativas da Companhia e/ou declaração emitida por instituições que prestam os serviços de escrituração e/ou custódia dos Bens e Direitos Alienados Fiduciariamente contendo a anotação descrita nas Cláusulas 5.1.1 e 5.1.2 do Contrato de AF de Ações e Cessão Fiduciária de Direitos Creditórios; - Documentos, devidamente averbados no Cartório de RTD das sedes de todas as Partes, que comprovem o cumprimento da Condição Suspensiva, nos termos das Cláusulas 4.2 e 4.2.2 do Contrato de AF de Ações e Cessão Fiduciária de Direitos Creditórios; - Protocolos, </w:t>
            </w:r>
            <w:proofErr w:type="spellStart"/>
            <w:r w:rsidRPr="00062CF1">
              <w:rPr>
                <w:rFonts w:ascii="Tahoma" w:hAnsi="Tahoma" w:cs="Tahoma"/>
                <w:iCs/>
                <w:color w:val="222222"/>
                <w:sz w:val="22"/>
                <w:szCs w:val="22"/>
                <w:lang w:eastAsia="en-US"/>
              </w:rPr>
              <w:t>ARs</w:t>
            </w:r>
            <w:proofErr w:type="spellEnd"/>
            <w:r w:rsidRPr="00062CF1">
              <w:rPr>
                <w:rFonts w:ascii="Tahoma" w:hAnsi="Tahoma" w:cs="Tahoma"/>
                <w:iCs/>
                <w:color w:val="222222"/>
                <w:sz w:val="22"/>
                <w:szCs w:val="22"/>
                <w:lang w:eastAsia="en-US"/>
              </w:rPr>
              <w:t xml:space="preserve"> e Notificações de cessão assinadas enviadas as contrapartes dos Contratos de Transmissão, nas formas dos </w:t>
            </w:r>
            <w:r w:rsidRPr="00062CF1">
              <w:rPr>
                <w:rFonts w:ascii="Tahoma" w:hAnsi="Tahoma" w:cs="Tahoma"/>
                <w:iCs/>
                <w:color w:val="222222"/>
                <w:sz w:val="22"/>
                <w:szCs w:val="22"/>
                <w:lang w:eastAsia="en-US"/>
              </w:rPr>
              <w:lastRenderedPageBreak/>
              <w:t xml:space="preserve">Anexos VI(A), VI(B) e VI(C); e - </w:t>
            </w:r>
            <w:proofErr w:type="spellStart"/>
            <w:r w:rsidRPr="00062CF1">
              <w:rPr>
                <w:rFonts w:ascii="Tahoma" w:hAnsi="Tahoma" w:cs="Tahoma"/>
                <w:iCs/>
                <w:color w:val="222222"/>
                <w:sz w:val="22"/>
                <w:szCs w:val="22"/>
                <w:lang w:eastAsia="en-US"/>
              </w:rPr>
              <w:t>ARs</w:t>
            </w:r>
            <w:proofErr w:type="spellEnd"/>
            <w:r w:rsidRPr="00062CF1">
              <w:rPr>
                <w:rFonts w:ascii="Tahoma" w:hAnsi="Tahoma" w:cs="Tahoma"/>
                <w:iCs/>
                <w:color w:val="222222"/>
                <w:sz w:val="22"/>
                <w:szCs w:val="22"/>
                <w:lang w:eastAsia="en-US"/>
              </w:rPr>
              <w:t xml:space="preserve"> do Contrato de AF de Ações e Cessão Fiduciária de Direitos Creditórios. Cláusula 5.2.2 do referido contrato.</w:t>
            </w:r>
          </w:p>
        </w:tc>
      </w:tr>
      <w:tr w:rsidR="00F562F7" w:rsidRPr="003E4EB9" w14:paraId="742CECCA" w14:textId="77777777" w:rsidTr="00F562F7">
        <w:trPr>
          <w:trHeight w:val="1232"/>
        </w:trPr>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6C2C224E" w14:textId="0F7FD367" w:rsidR="00093D81" w:rsidRPr="00F562F7" w:rsidRDefault="00093D81" w:rsidP="003E4EB9">
            <w:pPr>
              <w:overflowPunct w:val="0"/>
              <w:spacing w:line="276" w:lineRule="auto"/>
              <w:jc w:val="both"/>
              <w:rPr>
                <w:rFonts w:ascii="Tahoma" w:hAnsi="Tahoma"/>
                <w:b/>
                <w:sz w:val="22"/>
              </w:rPr>
            </w:pPr>
            <w:r w:rsidRPr="000B378E">
              <w:rPr>
                <w:rFonts w:ascii="Tahoma" w:hAnsi="Tahoma" w:cs="Tahoma"/>
                <w:b/>
                <w:iCs/>
                <w:color w:val="222222"/>
                <w:sz w:val="22"/>
                <w:szCs w:val="22"/>
                <w:lang w:eastAsia="en-US"/>
              </w:rPr>
              <w:lastRenderedPageBreak/>
              <w:t xml:space="preserve">Garantias: </w:t>
            </w:r>
            <w:r w:rsidRPr="002914CD">
              <w:rPr>
                <w:rFonts w:ascii="Tahoma" w:hAnsi="Tahoma" w:cs="Tahoma"/>
                <w:iCs/>
                <w:color w:val="222222"/>
                <w:sz w:val="22"/>
                <w:szCs w:val="22"/>
                <w:lang w:eastAsia="en-US"/>
              </w:rPr>
              <w:t xml:space="preserve">Com Garantia Real prestada por meio de Alienação Fiduciária da totalidade das Ações da Emissora. Com Garantia Adicional Fidejussória, prestada pela </w:t>
            </w:r>
            <w:proofErr w:type="spellStart"/>
            <w:r w:rsidRPr="002914CD">
              <w:rPr>
                <w:rFonts w:ascii="Tahoma" w:hAnsi="Tahoma" w:cs="Tahoma"/>
                <w:iCs/>
                <w:color w:val="222222"/>
                <w:sz w:val="22"/>
                <w:szCs w:val="22"/>
                <w:lang w:eastAsia="en-US"/>
              </w:rPr>
              <w:t>Evoltz</w:t>
            </w:r>
            <w:proofErr w:type="spellEnd"/>
            <w:r w:rsidRPr="002914CD">
              <w:rPr>
                <w:rFonts w:ascii="Tahoma" w:hAnsi="Tahoma" w:cs="Tahoma"/>
                <w:iCs/>
                <w:color w:val="222222"/>
                <w:sz w:val="22"/>
                <w:szCs w:val="22"/>
                <w:lang w:eastAsia="en-US"/>
              </w:rPr>
              <w:t xml:space="preserve"> Participações S.A., por intermédio de Fiança.</w:t>
            </w:r>
            <w:r w:rsidRPr="000B378E">
              <w:rPr>
                <w:rFonts w:ascii="Tahoma" w:hAnsi="Tahoma" w:cs="Tahoma"/>
                <w:b/>
                <w:iCs/>
                <w:color w:val="222222"/>
                <w:sz w:val="22"/>
                <w:szCs w:val="22"/>
                <w:lang w:eastAsia="en-US"/>
              </w:rPr>
              <w:t xml:space="preserve"> </w:t>
            </w:r>
          </w:p>
        </w:tc>
      </w:tr>
    </w:tbl>
    <w:p w14:paraId="01DC148A" w14:textId="77777777" w:rsidR="003E4EB9" w:rsidRPr="000B378E" w:rsidRDefault="003E4EB9" w:rsidP="003E4EB9">
      <w:pPr>
        <w:overflowPunct w:val="0"/>
        <w:rPr>
          <w:rFonts w:ascii="Tahoma" w:hAnsi="Tahoma" w:cs="Tahoma"/>
          <w:sz w:val="22"/>
          <w:szCs w:val="22"/>
        </w:rPr>
      </w:pPr>
    </w:p>
    <w:p w14:paraId="730C9AAB" w14:textId="77777777" w:rsidR="003E4EB9" w:rsidRPr="000B378E" w:rsidRDefault="003E4EB9" w:rsidP="003E4EB9">
      <w:pPr>
        <w:overflowPunct w:val="0"/>
        <w:rPr>
          <w:rFonts w:ascii="Tahoma" w:hAnsi="Tahoma" w:cs="Tahoma"/>
          <w:sz w:val="22"/>
          <w:szCs w:val="22"/>
        </w:rPr>
      </w:pPr>
    </w:p>
    <w:tbl>
      <w:tblPr>
        <w:tblW w:w="0" w:type="auto"/>
        <w:tblInd w:w="1408" w:type="dxa"/>
        <w:shd w:val="clear" w:color="auto" w:fill="FFFFFF"/>
        <w:tblCellMar>
          <w:left w:w="0" w:type="dxa"/>
          <w:right w:w="0" w:type="dxa"/>
        </w:tblCellMar>
        <w:tblLook w:val="04A0" w:firstRow="1" w:lastRow="0" w:firstColumn="1" w:lastColumn="0" w:noHBand="0" w:noVBand="1"/>
      </w:tblPr>
      <w:tblGrid>
        <w:gridCol w:w="3102"/>
        <w:gridCol w:w="4497"/>
      </w:tblGrid>
      <w:tr w:rsidR="003E4EB9" w:rsidRPr="003E4EB9" w14:paraId="39FB8194"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9681B9"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Emissora: </w:t>
            </w:r>
            <w:r w:rsidRPr="000B378E">
              <w:rPr>
                <w:rFonts w:ascii="Tahoma" w:hAnsi="Tahoma" w:cs="Tahoma"/>
                <w:b/>
                <w:color w:val="222222"/>
                <w:sz w:val="22"/>
                <w:szCs w:val="22"/>
                <w:lang w:eastAsia="en-US"/>
              </w:rPr>
              <w:t>ATE VIII TRANSMISSORA DE ENERGIA S.A.</w:t>
            </w:r>
          </w:p>
        </w:tc>
      </w:tr>
      <w:tr w:rsidR="003E4EB9" w:rsidRPr="003E4EB9" w14:paraId="1F492CB7"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A6EFC6"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Ativo: </w:t>
            </w:r>
            <w:r w:rsidRPr="002914CD">
              <w:rPr>
                <w:rFonts w:ascii="Tahoma" w:hAnsi="Tahoma" w:cs="Tahoma"/>
                <w:color w:val="222222"/>
                <w:sz w:val="22"/>
                <w:szCs w:val="22"/>
                <w:lang w:eastAsia="en-US"/>
              </w:rPr>
              <w:t>Debênture</w:t>
            </w:r>
          </w:p>
        </w:tc>
      </w:tr>
      <w:tr w:rsidR="003E4EB9" w:rsidRPr="003E4EB9" w14:paraId="14C5E469"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5451B48"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Série: </w:t>
            </w:r>
            <w:r w:rsidRPr="000B378E">
              <w:rPr>
                <w:rFonts w:ascii="Tahoma" w:hAnsi="Tahoma" w:cs="Tahoma"/>
                <w:iCs/>
                <w:color w:val="222222"/>
                <w:sz w:val="22"/>
                <w:szCs w:val="22"/>
                <w:lang w:eastAsia="en-US"/>
              </w:rPr>
              <w:t>1</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348457" w14:textId="619B999B"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Emissão: </w:t>
            </w:r>
            <w:r w:rsidRPr="000B378E">
              <w:rPr>
                <w:rFonts w:ascii="Tahoma" w:hAnsi="Tahoma" w:cs="Tahoma"/>
                <w:iCs/>
                <w:color w:val="222222"/>
                <w:sz w:val="22"/>
                <w:szCs w:val="22"/>
                <w:lang w:eastAsia="en-US"/>
              </w:rPr>
              <w:t>1</w:t>
            </w:r>
            <w:r w:rsidR="00FE72B6">
              <w:rPr>
                <w:rFonts w:ascii="Tahoma" w:hAnsi="Tahoma" w:cs="Tahoma"/>
                <w:iCs/>
                <w:color w:val="222222"/>
                <w:sz w:val="22"/>
                <w:szCs w:val="22"/>
                <w:lang w:eastAsia="en-US"/>
              </w:rPr>
              <w:t>ª</w:t>
            </w:r>
          </w:p>
        </w:tc>
      </w:tr>
      <w:tr w:rsidR="003E4EB9" w:rsidRPr="003E4EB9" w14:paraId="73E3B3E7"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D84BB7" w14:textId="15AE4B5B"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Volume na Data de Emissão: </w:t>
            </w:r>
            <w:r w:rsidRPr="000B378E">
              <w:rPr>
                <w:rFonts w:ascii="Tahoma" w:hAnsi="Tahoma" w:cs="Tahoma"/>
                <w:iCs/>
                <w:color w:val="222222"/>
                <w:sz w:val="22"/>
                <w:szCs w:val="22"/>
                <w:lang w:eastAsia="en-US"/>
              </w:rPr>
              <w:t>R$</w:t>
            </w:r>
            <w:r w:rsidR="00FE72B6">
              <w:rPr>
                <w:rFonts w:ascii="Tahoma" w:hAnsi="Tahoma" w:cs="Tahoma"/>
                <w:iCs/>
                <w:color w:val="222222"/>
                <w:sz w:val="22"/>
                <w:szCs w:val="22"/>
                <w:lang w:eastAsia="en-US"/>
              </w:rPr>
              <w:t> </w:t>
            </w:r>
            <w:r w:rsidRPr="000B378E">
              <w:rPr>
                <w:rFonts w:ascii="Tahoma" w:hAnsi="Tahoma" w:cs="Tahoma"/>
                <w:iCs/>
                <w:color w:val="222222"/>
                <w:sz w:val="22"/>
                <w:szCs w:val="22"/>
                <w:lang w:eastAsia="en-US"/>
              </w:rPr>
              <w:t>21.277.000,00</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2DD6E78"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Quantidade de ativos: </w:t>
            </w:r>
            <w:r w:rsidRPr="000B378E">
              <w:rPr>
                <w:rFonts w:ascii="Tahoma" w:hAnsi="Tahoma" w:cs="Tahoma"/>
                <w:iCs/>
                <w:color w:val="222222"/>
                <w:sz w:val="22"/>
                <w:szCs w:val="22"/>
                <w:lang w:eastAsia="en-US"/>
              </w:rPr>
              <w:t>21277</w:t>
            </w:r>
          </w:p>
        </w:tc>
      </w:tr>
      <w:tr w:rsidR="003E4EB9" w:rsidRPr="003E4EB9" w14:paraId="3153585C" w14:textId="77777777" w:rsidTr="00C87634">
        <w:tc>
          <w:tcPr>
            <w:tcW w:w="75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799B9C"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Data de Vencimento: </w:t>
            </w:r>
            <w:r w:rsidRPr="000B378E">
              <w:rPr>
                <w:rFonts w:ascii="Tahoma" w:hAnsi="Tahoma" w:cs="Tahoma"/>
                <w:iCs/>
                <w:color w:val="222222"/>
                <w:sz w:val="22"/>
                <w:szCs w:val="22"/>
                <w:lang w:eastAsia="en-US"/>
              </w:rPr>
              <w:t>31/10/2028</w:t>
            </w:r>
          </w:p>
        </w:tc>
      </w:tr>
      <w:tr w:rsidR="003E4EB9" w:rsidRPr="003E4EB9" w14:paraId="503EEEF5" w14:textId="77777777" w:rsidTr="00C87634">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5718D19"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Taxa de Juros: </w:t>
            </w:r>
            <w:r w:rsidRPr="002914CD">
              <w:rPr>
                <w:rFonts w:ascii="Tahoma" w:hAnsi="Tahoma" w:cs="Tahoma"/>
                <w:iCs/>
                <w:color w:val="222222"/>
                <w:sz w:val="22"/>
                <w:szCs w:val="22"/>
                <w:lang w:eastAsia="en-US"/>
              </w:rPr>
              <w:t>100% do CDI + 1,0862% a.a. na base 252.</w:t>
            </w:r>
          </w:p>
        </w:tc>
      </w:tr>
      <w:tr w:rsidR="003E4EB9" w:rsidRPr="003E4EB9" w14:paraId="5ECD53BD" w14:textId="77777777" w:rsidTr="00F562F7">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61FA55" w14:textId="5A8DA724" w:rsidR="003E4EB9" w:rsidRPr="000B378E" w:rsidRDefault="003E4EB9" w:rsidP="003E4EB9">
            <w:pPr>
              <w:overflowPunct w:val="0"/>
              <w:spacing w:line="276" w:lineRule="auto"/>
              <w:jc w:val="both"/>
              <w:rPr>
                <w:rFonts w:ascii="Tahoma" w:hAnsi="Tahoma" w:cs="Tahoma"/>
                <w:b/>
                <w:iCs/>
                <w:color w:val="222222"/>
                <w:sz w:val="22"/>
                <w:szCs w:val="22"/>
                <w:lang w:eastAsia="en-US"/>
              </w:rPr>
            </w:pPr>
            <w:r w:rsidRPr="000B378E">
              <w:rPr>
                <w:rFonts w:ascii="Tahoma" w:hAnsi="Tahoma" w:cs="Tahoma"/>
                <w:b/>
                <w:sz w:val="22"/>
                <w:szCs w:val="22"/>
                <w:lang w:eastAsia="en-US"/>
              </w:rPr>
              <w:t xml:space="preserve">Status: </w:t>
            </w:r>
            <w:r w:rsidRPr="000B378E">
              <w:rPr>
                <w:rFonts w:ascii="Tahoma" w:hAnsi="Tahoma" w:cs="Tahoma"/>
                <w:iCs/>
                <w:color w:val="222222"/>
                <w:sz w:val="22"/>
                <w:szCs w:val="22"/>
                <w:lang w:eastAsia="en-US"/>
              </w:rPr>
              <w:t>Ativ</w:t>
            </w:r>
            <w:r w:rsidR="00AE1842">
              <w:rPr>
                <w:rFonts w:ascii="Tahoma" w:hAnsi="Tahoma" w:cs="Tahoma"/>
                <w:iCs/>
                <w:color w:val="222222"/>
                <w:sz w:val="22"/>
                <w:szCs w:val="22"/>
                <w:lang w:eastAsia="en-US"/>
              </w:rPr>
              <w:t>a</w:t>
            </w:r>
          </w:p>
        </w:tc>
      </w:tr>
      <w:tr w:rsidR="00302455" w:rsidRPr="003E4EB9" w14:paraId="0997BCE1" w14:textId="77777777" w:rsidTr="00C87634">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55FDC6B" w14:textId="4115C7EA" w:rsidR="00302455" w:rsidRPr="00302455" w:rsidRDefault="00302455" w:rsidP="003E4EB9">
            <w:pPr>
              <w:overflowPunct w:val="0"/>
              <w:spacing w:line="276" w:lineRule="auto"/>
              <w:jc w:val="both"/>
              <w:rPr>
                <w:rFonts w:ascii="Tahoma" w:hAnsi="Tahoma" w:cs="Tahoma"/>
                <w:b/>
                <w:sz w:val="22"/>
                <w:szCs w:val="22"/>
                <w:lang w:eastAsia="en-US"/>
              </w:rPr>
            </w:pPr>
            <w:r w:rsidRPr="00302455">
              <w:rPr>
                <w:rFonts w:ascii="Tahoma" w:hAnsi="Tahoma" w:cs="Tahoma"/>
                <w:b/>
                <w:sz w:val="22"/>
                <w:szCs w:val="22"/>
                <w:lang w:eastAsia="en-US"/>
              </w:rPr>
              <w:t xml:space="preserve">Pendências no período: </w:t>
            </w:r>
            <w:r w:rsidRPr="00302455">
              <w:rPr>
                <w:rFonts w:ascii="Tahoma" w:hAnsi="Tahoma" w:cs="Tahoma"/>
                <w:iCs/>
                <w:color w:val="222222"/>
                <w:sz w:val="22"/>
                <w:szCs w:val="22"/>
                <w:lang w:eastAsia="en-US"/>
              </w:rPr>
              <w:t xml:space="preserve">A Emissora não apresentou os seguintes documentos: - Via original da Escritura de Emissão, registrada no RTD-RJ; - Cópia das Notificações com AR as contrapartes indicadas no Anexo IV, conforme cláusula 5.2.2. do Contrato de AF de Ações e Cessão Fiduciária; </w:t>
            </w:r>
            <w:r w:rsidR="00701104">
              <w:rPr>
                <w:rFonts w:ascii="Tahoma" w:hAnsi="Tahoma" w:cs="Tahoma"/>
                <w:iCs/>
                <w:color w:val="222222"/>
                <w:sz w:val="22"/>
                <w:szCs w:val="22"/>
                <w:lang w:eastAsia="en-US"/>
              </w:rPr>
              <w:t xml:space="preserve">e </w:t>
            </w:r>
            <w:r w:rsidRPr="00302455">
              <w:rPr>
                <w:rFonts w:ascii="Tahoma" w:hAnsi="Tahoma" w:cs="Tahoma"/>
                <w:iCs/>
                <w:color w:val="222222"/>
                <w:sz w:val="22"/>
                <w:szCs w:val="22"/>
                <w:lang w:eastAsia="en-US"/>
              </w:rPr>
              <w:t>- Comprovante da averbação das ações, conforme cláusula 5.1.1. do Contrato de AF de Ações e Cessão Fiduciária.</w:t>
            </w:r>
          </w:p>
        </w:tc>
      </w:tr>
      <w:tr w:rsidR="00F562F7" w:rsidRPr="003E4EB9" w14:paraId="17520C07" w14:textId="77777777" w:rsidTr="00F562F7">
        <w:trPr>
          <w:trHeight w:val="1232"/>
        </w:trPr>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09A19807" w14:textId="6CF2ABF2" w:rsidR="00093D81" w:rsidRPr="00F562F7" w:rsidRDefault="00093D81" w:rsidP="003E4EB9">
            <w:pPr>
              <w:overflowPunct w:val="0"/>
              <w:spacing w:line="276" w:lineRule="auto"/>
              <w:jc w:val="both"/>
              <w:rPr>
                <w:rFonts w:ascii="Tahoma" w:hAnsi="Tahoma"/>
                <w:b/>
                <w:sz w:val="22"/>
              </w:rPr>
            </w:pPr>
            <w:r w:rsidRPr="000B378E">
              <w:rPr>
                <w:rFonts w:ascii="Tahoma" w:hAnsi="Tahoma" w:cs="Tahoma"/>
                <w:b/>
                <w:iCs/>
                <w:color w:val="222222"/>
                <w:sz w:val="22"/>
                <w:szCs w:val="22"/>
                <w:lang w:eastAsia="en-US"/>
              </w:rPr>
              <w:t xml:space="preserve">Garantias: </w:t>
            </w:r>
            <w:r w:rsidRPr="002914CD">
              <w:rPr>
                <w:rFonts w:ascii="Tahoma" w:hAnsi="Tahoma" w:cs="Tahoma"/>
                <w:iCs/>
                <w:color w:val="222222"/>
                <w:sz w:val="22"/>
                <w:szCs w:val="22"/>
                <w:lang w:eastAsia="en-US"/>
              </w:rPr>
              <w:t xml:space="preserve">Com Garantia Real prestada por meio de Alienação Fiduciária da totalidade das Ações da Emissora. Com Garantia Adicional Fidejussória, prestada pela </w:t>
            </w:r>
            <w:proofErr w:type="spellStart"/>
            <w:r w:rsidRPr="002914CD">
              <w:rPr>
                <w:rFonts w:ascii="Tahoma" w:hAnsi="Tahoma" w:cs="Tahoma"/>
                <w:iCs/>
                <w:color w:val="222222"/>
                <w:sz w:val="22"/>
                <w:szCs w:val="22"/>
                <w:lang w:eastAsia="en-US"/>
              </w:rPr>
              <w:t>Evoltz</w:t>
            </w:r>
            <w:proofErr w:type="spellEnd"/>
            <w:r w:rsidRPr="002914CD">
              <w:rPr>
                <w:rFonts w:ascii="Tahoma" w:hAnsi="Tahoma" w:cs="Tahoma"/>
                <w:iCs/>
                <w:color w:val="222222"/>
                <w:sz w:val="22"/>
                <w:szCs w:val="22"/>
                <w:lang w:eastAsia="en-US"/>
              </w:rPr>
              <w:t xml:space="preserve"> Participações S.A., por intermédio de Fiança.</w:t>
            </w:r>
            <w:r w:rsidRPr="000B378E">
              <w:rPr>
                <w:rFonts w:ascii="Tahoma" w:hAnsi="Tahoma" w:cs="Tahoma"/>
                <w:b/>
                <w:iCs/>
                <w:color w:val="222222"/>
                <w:sz w:val="22"/>
                <w:szCs w:val="22"/>
                <w:lang w:eastAsia="en-US"/>
              </w:rPr>
              <w:t xml:space="preserve"> </w:t>
            </w:r>
          </w:p>
        </w:tc>
      </w:tr>
    </w:tbl>
    <w:p w14:paraId="2FA3D99F" w14:textId="77777777" w:rsidR="003E4EB9" w:rsidRPr="000B378E" w:rsidRDefault="003E4EB9" w:rsidP="003E4EB9">
      <w:pPr>
        <w:overflowPunct w:val="0"/>
        <w:rPr>
          <w:rFonts w:ascii="Tahoma" w:hAnsi="Tahoma" w:cs="Tahoma"/>
          <w:sz w:val="22"/>
          <w:szCs w:val="22"/>
        </w:rPr>
      </w:pPr>
    </w:p>
    <w:tbl>
      <w:tblPr>
        <w:tblW w:w="0" w:type="auto"/>
        <w:tblInd w:w="1408" w:type="dxa"/>
        <w:shd w:val="clear" w:color="auto" w:fill="FFFFFF"/>
        <w:tblCellMar>
          <w:left w:w="0" w:type="dxa"/>
          <w:right w:w="0" w:type="dxa"/>
        </w:tblCellMar>
        <w:tblLook w:val="04A0" w:firstRow="1" w:lastRow="0" w:firstColumn="1" w:lastColumn="0" w:noHBand="0" w:noVBand="1"/>
      </w:tblPr>
      <w:tblGrid>
        <w:gridCol w:w="3096"/>
        <w:gridCol w:w="4503"/>
      </w:tblGrid>
      <w:tr w:rsidR="003E4EB9" w:rsidRPr="003E4EB9" w14:paraId="2D3BD3EC"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E076D6"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Emissora: </w:t>
            </w:r>
            <w:r w:rsidRPr="000B378E">
              <w:rPr>
                <w:rFonts w:ascii="Tahoma" w:hAnsi="Tahoma" w:cs="Tahoma"/>
                <w:b/>
                <w:color w:val="222222"/>
                <w:sz w:val="22"/>
                <w:szCs w:val="22"/>
                <w:lang w:eastAsia="en-US"/>
              </w:rPr>
              <w:t>ATE VIII TRANSMISSORA DE ENERGIA S.A.</w:t>
            </w:r>
          </w:p>
        </w:tc>
      </w:tr>
      <w:tr w:rsidR="003E4EB9" w:rsidRPr="003E4EB9" w14:paraId="3EB8E8C6"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B3DD8F4"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Ativo: </w:t>
            </w:r>
            <w:r w:rsidRPr="002914CD">
              <w:rPr>
                <w:rFonts w:ascii="Tahoma" w:hAnsi="Tahoma" w:cs="Tahoma"/>
                <w:color w:val="222222"/>
                <w:sz w:val="22"/>
                <w:szCs w:val="22"/>
                <w:lang w:eastAsia="en-US"/>
              </w:rPr>
              <w:t>Debênture</w:t>
            </w:r>
          </w:p>
        </w:tc>
      </w:tr>
      <w:tr w:rsidR="003E4EB9" w:rsidRPr="003E4EB9" w14:paraId="736B7AEC" w14:textId="77777777" w:rsidTr="00C87634">
        <w:tc>
          <w:tcPr>
            <w:tcW w:w="30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6C6CF91"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Série: </w:t>
            </w:r>
            <w:r w:rsidRPr="000B378E">
              <w:rPr>
                <w:rFonts w:ascii="Tahoma" w:hAnsi="Tahoma" w:cs="Tahoma"/>
                <w:iCs/>
                <w:color w:val="222222"/>
                <w:sz w:val="22"/>
                <w:szCs w:val="22"/>
                <w:lang w:eastAsia="en-US"/>
              </w:rPr>
              <w:t>2</w:t>
            </w:r>
          </w:p>
        </w:tc>
        <w:tc>
          <w:tcPr>
            <w:tcW w:w="45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15CD23" w14:textId="677D6AD3"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Emissão: </w:t>
            </w:r>
            <w:r w:rsidRPr="000B378E">
              <w:rPr>
                <w:rFonts w:ascii="Tahoma" w:hAnsi="Tahoma" w:cs="Tahoma"/>
                <w:iCs/>
                <w:color w:val="222222"/>
                <w:sz w:val="22"/>
                <w:szCs w:val="22"/>
                <w:lang w:eastAsia="en-US"/>
              </w:rPr>
              <w:t>1</w:t>
            </w:r>
            <w:r w:rsidR="00FE72B6">
              <w:rPr>
                <w:rFonts w:ascii="Tahoma" w:hAnsi="Tahoma" w:cs="Tahoma"/>
                <w:iCs/>
                <w:color w:val="222222"/>
                <w:sz w:val="22"/>
                <w:szCs w:val="22"/>
                <w:lang w:eastAsia="en-US"/>
              </w:rPr>
              <w:t>ª</w:t>
            </w:r>
          </w:p>
        </w:tc>
      </w:tr>
      <w:tr w:rsidR="003E4EB9" w:rsidRPr="003E4EB9" w14:paraId="5D016636" w14:textId="77777777" w:rsidTr="00C87634">
        <w:tc>
          <w:tcPr>
            <w:tcW w:w="30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57AD50" w14:textId="0751FC0E"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Volume na Data de Emissão: </w:t>
            </w:r>
            <w:r w:rsidRPr="000B378E">
              <w:rPr>
                <w:rFonts w:ascii="Tahoma" w:hAnsi="Tahoma" w:cs="Tahoma"/>
                <w:iCs/>
                <w:color w:val="222222"/>
                <w:sz w:val="22"/>
                <w:szCs w:val="22"/>
                <w:lang w:eastAsia="en-US"/>
              </w:rPr>
              <w:t>R$</w:t>
            </w:r>
            <w:r w:rsidR="00FE72B6">
              <w:rPr>
                <w:rFonts w:ascii="Tahoma" w:hAnsi="Tahoma" w:cs="Tahoma"/>
                <w:iCs/>
                <w:color w:val="222222"/>
                <w:sz w:val="22"/>
                <w:szCs w:val="22"/>
                <w:lang w:eastAsia="en-US"/>
              </w:rPr>
              <w:t> </w:t>
            </w:r>
            <w:r w:rsidRPr="000B378E">
              <w:rPr>
                <w:rFonts w:ascii="Tahoma" w:hAnsi="Tahoma" w:cs="Tahoma"/>
                <w:iCs/>
                <w:color w:val="222222"/>
                <w:sz w:val="22"/>
                <w:szCs w:val="22"/>
                <w:lang w:eastAsia="en-US"/>
              </w:rPr>
              <w:t>3.723.000,00</w:t>
            </w:r>
          </w:p>
        </w:tc>
        <w:tc>
          <w:tcPr>
            <w:tcW w:w="450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A0C063"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Quantidade de ativos: </w:t>
            </w:r>
            <w:r w:rsidRPr="000B378E">
              <w:rPr>
                <w:rFonts w:ascii="Tahoma" w:hAnsi="Tahoma" w:cs="Tahoma"/>
                <w:iCs/>
                <w:color w:val="222222"/>
                <w:sz w:val="22"/>
                <w:szCs w:val="22"/>
                <w:lang w:eastAsia="en-US"/>
              </w:rPr>
              <w:t>3723</w:t>
            </w:r>
          </w:p>
        </w:tc>
      </w:tr>
      <w:tr w:rsidR="003E4EB9" w:rsidRPr="003E4EB9" w14:paraId="38FD799D" w14:textId="77777777" w:rsidTr="00C87634">
        <w:tc>
          <w:tcPr>
            <w:tcW w:w="75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BB1410"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Data de Vencimento: </w:t>
            </w:r>
            <w:r w:rsidRPr="000B378E">
              <w:rPr>
                <w:rFonts w:ascii="Tahoma" w:hAnsi="Tahoma" w:cs="Tahoma"/>
                <w:iCs/>
                <w:color w:val="222222"/>
                <w:sz w:val="22"/>
                <w:szCs w:val="22"/>
                <w:lang w:eastAsia="en-US"/>
              </w:rPr>
              <w:t>31/10/2029</w:t>
            </w:r>
          </w:p>
        </w:tc>
      </w:tr>
      <w:tr w:rsidR="003E4EB9" w:rsidRPr="003E4EB9" w14:paraId="02D0C8A6" w14:textId="77777777" w:rsidTr="00C87634">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hideMark/>
          </w:tcPr>
          <w:p w14:paraId="6F2F40AB"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Taxa de Juros: </w:t>
            </w:r>
            <w:r w:rsidRPr="002914CD">
              <w:rPr>
                <w:rFonts w:ascii="Tahoma" w:hAnsi="Tahoma" w:cs="Tahoma"/>
                <w:iCs/>
                <w:color w:val="222222"/>
                <w:sz w:val="22"/>
                <w:szCs w:val="22"/>
                <w:lang w:eastAsia="en-US"/>
              </w:rPr>
              <w:t>100% do CDI + 3,35% a.a. na base 252.</w:t>
            </w:r>
          </w:p>
        </w:tc>
      </w:tr>
      <w:tr w:rsidR="003E4EB9" w:rsidRPr="003E4EB9" w14:paraId="1F771F78" w14:textId="77777777" w:rsidTr="00F562F7">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EAE4AC5" w14:textId="6F3F4EBE" w:rsidR="003E4EB9" w:rsidRPr="000B378E" w:rsidRDefault="003E4EB9" w:rsidP="003E4EB9">
            <w:pPr>
              <w:overflowPunct w:val="0"/>
              <w:spacing w:line="276" w:lineRule="auto"/>
              <w:jc w:val="both"/>
              <w:rPr>
                <w:rFonts w:ascii="Tahoma" w:hAnsi="Tahoma" w:cs="Tahoma"/>
                <w:b/>
                <w:iCs/>
                <w:color w:val="222222"/>
                <w:sz w:val="22"/>
                <w:szCs w:val="22"/>
                <w:lang w:eastAsia="en-US"/>
              </w:rPr>
            </w:pPr>
            <w:r w:rsidRPr="000B378E">
              <w:rPr>
                <w:rFonts w:ascii="Tahoma" w:hAnsi="Tahoma" w:cs="Tahoma"/>
                <w:b/>
                <w:sz w:val="22"/>
                <w:szCs w:val="22"/>
                <w:lang w:eastAsia="en-US"/>
              </w:rPr>
              <w:t xml:space="preserve">Status: </w:t>
            </w:r>
            <w:r w:rsidRPr="000B378E">
              <w:rPr>
                <w:rFonts w:ascii="Tahoma" w:hAnsi="Tahoma" w:cs="Tahoma"/>
                <w:iCs/>
                <w:color w:val="222222"/>
                <w:sz w:val="22"/>
                <w:szCs w:val="22"/>
                <w:lang w:eastAsia="en-US"/>
              </w:rPr>
              <w:t>Ativ</w:t>
            </w:r>
            <w:r w:rsidR="00AE1842">
              <w:rPr>
                <w:rFonts w:ascii="Tahoma" w:hAnsi="Tahoma" w:cs="Tahoma"/>
                <w:iCs/>
                <w:color w:val="222222"/>
                <w:sz w:val="22"/>
                <w:szCs w:val="22"/>
                <w:lang w:eastAsia="en-US"/>
              </w:rPr>
              <w:t>a</w:t>
            </w:r>
          </w:p>
        </w:tc>
      </w:tr>
      <w:tr w:rsidR="00302455" w:rsidRPr="003E4EB9" w14:paraId="33F5C5CC" w14:textId="77777777" w:rsidTr="00C87634">
        <w:tc>
          <w:tcPr>
            <w:tcW w:w="7599" w:type="dxa"/>
            <w:gridSpan w:val="2"/>
            <w:tcBorders>
              <w:top w:val="single" w:sz="4"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D35CC92" w14:textId="7BA3388A" w:rsidR="00302455" w:rsidRPr="000B378E" w:rsidRDefault="00302455" w:rsidP="00302455">
            <w:pPr>
              <w:overflowPunct w:val="0"/>
              <w:spacing w:line="276" w:lineRule="auto"/>
              <w:jc w:val="both"/>
              <w:rPr>
                <w:rFonts w:ascii="Tahoma" w:hAnsi="Tahoma" w:cs="Tahoma"/>
                <w:b/>
                <w:sz w:val="22"/>
                <w:szCs w:val="22"/>
                <w:lang w:eastAsia="en-US"/>
              </w:rPr>
            </w:pPr>
            <w:r w:rsidRPr="00062CF1">
              <w:rPr>
                <w:rFonts w:ascii="Tahoma" w:hAnsi="Tahoma" w:cs="Tahoma"/>
                <w:b/>
                <w:sz w:val="22"/>
                <w:szCs w:val="22"/>
                <w:lang w:eastAsia="en-US"/>
              </w:rPr>
              <w:t xml:space="preserve">Pendências no período: </w:t>
            </w:r>
            <w:r w:rsidRPr="00062CF1">
              <w:rPr>
                <w:rFonts w:ascii="Tahoma" w:hAnsi="Tahoma" w:cs="Tahoma"/>
                <w:iCs/>
                <w:color w:val="222222"/>
                <w:sz w:val="22"/>
                <w:szCs w:val="22"/>
                <w:lang w:eastAsia="en-US"/>
              </w:rPr>
              <w:t>A Emissora não apresentou os seguintes documentos: - Via original da Escritura de Emissão, registrada no RTD-RJ; - Cópia das Notificações com AR as contrapartes indicadas no Anexo IV, conforme cláusula 5.2.2. do Contrato de AF de Ações e Cessão Fiduciária; - Comprovante da averbação das ações, conforme cláusula 5.1.1. do Contrato de AF de Ações e Cessão Fiduciária.</w:t>
            </w:r>
          </w:p>
        </w:tc>
      </w:tr>
      <w:tr w:rsidR="00F562F7" w:rsidRPr="003E4EB9" w14:paraId="1B77C269" w14:textId="77777777" w:rsidTr="00F562F7">
        <w:trPr>
          <w:trHeight w:val="1232"/>
        </w:trPr>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5E812510" w14:textId="2FBAACE9" w:rsidR="00093D81" w:rsidRPr="00F562F7" w:rsidRDefault="00093D81" w:rsidP="00302455">
            <w:pPr>
              <w:overflowPunct w:val="0"/>
              <w:spacing w:line="276" w:lineRule="auto"/>
              <w:jc w:val="both"/>
              <w:rPr>
                <w:rFonts w:ascii="Tahoma" w:hAnsi="Tahoma"/>
                <w:b/>
                <w:sz w:val="22"/>
              </w:rPr>
            </w:pPr>
            <w:r w:rsidRPr="000B378E">
              <w:rPr>
                <w:rFonts w:ascii="Tahoma" w:hAnsi="Tahoma" w:cs="Tahoma"/>
                <w:b/>
                <w:iCs/>
                <w:color w:val="222222"/>
                <w:sz w:val="22"/>
                <w:szCs w:val="22"/>
                <w:lang w:eastAsia="en-US"/>
              </w:rPr>
              <w:lastRenderedPageBreak/>
              <w:t xml:space="preserve">Garantias: </w:t>
            </w:r>
            <w:r w:rsidRPr="002914CD">
              <w:rPr>
                <w:rFonts w:ascii="Tahoma" w:hAnsi="Tahoma" w:cs="Tahoma"/>
                <w:iCs/>
                <w:color w:val="222222"/>
                <w:sz w:val="22"/>
                <w:szCs w:val="22"/>
                <w:lang w:eastAsia="en-US"/>
              </w:rPr>
              <w:t xml:space="preserve">Com Garantia Real prestada por meio de Alienação Fiduciária da totalidade das Ações da Emissora. Com Garantia Adicional Fidejussória, prestada pela </w:t>
            </w:r>
            <w:proofErr w:type="spellStart"/>
            <w:r w:rsidRPr="002914CD">
              <w:rPr>
                <w:rFonts w:ascii="Tahoma" w:hAnsi="Tahoma" w:cs="Tahoma"/>
                <w:iCs/>
                <w:color w:val="222222"/>
                <w:sz w:val="22"/>
                <w:szCs w:val="22"/>
                <w:lang w:eastAsia="en-US"/>
              </w:rPr>
              <w:t>Evoltz</w:t>
            </w:r>
            <w:proofErr w:type="spellEnd"/>
            <w:r w:rsidRPr="002914CD">
              <w:rPr>
                <w:rFonts w:ascii="Tahoma" w:hAnsi="Tahoma" w:cs="Tahoma"/>
                <w:iCs/>
                <w:color w:val="222222"/>
                <w:sz w:val="22"/>
                <w:szCs w:val="22"/>
                <w:lang w:eastAsia="en-US"/>
              </w:rPr>
              <w:t xml:space="preserve"> Participações S.A., por intermédio de Fiança.</w:t>
            </w:r>
            <w:r w:rsidRPr="000B378E">
              <w:rPr>
                <w:rFonts w:ascii="Tahoma" w:hAnsi="Tahoma" w:cs="Tahoma"/>
                <w:b/>
                <w:iCs/>
                <w:color w:val="222222"/>
                <w:sz w:val="22"/>
                <w:szCs w:val="22"/>
                <w:lang w:eastAsia="en-US"/>
              </w:rPr>
              <w:t xml:space="preserve"> </w:t>
            </w:r>
          </w:p>
        </w:tc>
      </w:tr>
    </w:tbl>
    <w:p w14:paraId="4569C3F3" w14:textId="77777777" w:rsidR="003E4EB9" w:rsidRPr="000B378E" w:rsidRDefault="003E4EB9" w:rsidP="003E4EB9">
      <w:pPr>
        <w:overflowPunct w:val="0"/>
        <w:rPr>
          <w:rFonts w:ascii="Tahoma" w:hAnsi="Tahoma" w:cs="Tahoma"/>
          <w:sz w:val="22"/>
          <w:szCs w:val="22"/>
        </w:rPr>
      </w:pPr>
    </w:p>
    <w:tbl>
      <w:tblPr>
        <w:tblW w:w="0" w:type="auto"/>
        <w:tblInd w:w="1408" w:type="dxa"/>
        <w:shd w:val="clear" w:color="auto" w:fill="FFFFFF"/>
        <w:tblCellMar>
          <w:left w:w="0" w:type="dxa"/>
          <w:right w:w="0" w:type="dxa"/>
        </w:tblCellMar>
        <w:tblLook w:val="04A0" w:firstRow="1" w:lastRow="0" w:firstColumn="1" w:lastColumn="0" w:noHBand="0" w:noVBand="1"/>
      </w:tblPr>
      <w:tblGrid>
        <w:gridCol w:w="3102"/>
        <w:gridCol w:w="4497"/>
      </w:tblGrid>
      <w:tr w:rsidR="003E4EB9" w:rsidRPr="003E4EB9" w14:paraId="5F0D1430"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8F21B7"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Emissora: </w:t>
            </w:r>
            <w:r w:rsidRPr="000B378E">
              <w:rPr>
                <w:rFonts w:ascii="Tahoma" w:hAnsi="Tahoma" w:cs="Tahoma"/>
                <w:b/>
                <w:color w:val="222222"/>
                <w:sz w:val="22"/>
                <w:szCs w:val="22"/>
                <w:lang w:eastAsia="en-US"/>
              </w:rPr>
              <w:t>EVOLTZ PARTICIPAÇÕES S.A.</w:t>
            </w:r>
          </w:p>
        </w:tc>
      </w:tr>
      <w:tr w:rsidR="003E4EB9" w:rsidRPr="003E4EB9" w14:paraId="231DC508" w14:textId="77777777" w:rsidTr="00C87634">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CC63CF"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Ativo: </w:t>
            </w:r>
            <w:r w:rsidRPr="002914CD">
              <w:rPr>
                <w:rFonts w:ascii="Tahoma" w:hAnsi="Tahoma" w:cs="Tahoma"/>
                <w:color w:val="222222"/>
                <w:sz w:val="22"/>
                <w:szCs w:val="22"/>
                <w:lang w:eastAsia="en-US"/>
              </w:rPr>
              <w:t>Debênture</w:t>
            </w:r>
          </w:p>
        </w:tc>
      </w:tr>
      <w:tr w:rsidR="003E4EB9" w:rsidRPr="003E4EB9" w14:paraId="4A8D1BC4"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81C8CA9"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Série: </w:t>
            </w:r>
            <w:r w:rsidRPr="000B378E">
              <w:rPr>
                <w:rFonts w:ascii="Tahoma" w:hAnsi="Tahoma" w:cs="Tahoma"/>
                <w:iCs/>
                <w:color w:val="222222"/>
                <w:sz w:val="22"/>
                <w:szCs w:val="22"/>
                <w:lang w:eastAsia="en-US"/>
              </w:rPr>
              <w:t>1</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A4D178C" w14:textId="4A306050"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Emissão: </w:t>
            </w:r>
            <w:r w:rsidRPr="000B378E">
              <w:rPr>
                <w:rFonts w:ascii="Tahoma" w:hAnsi="Tahoma" w:cs="Tahoma"/>
                <w:iCs/>
                <w:color w:val="222222"/>
                <w:sz w:val="22"/>
                <w:szCs w:val="22"/>
                <w:lang w:eastAsia="en-US"/>
              </w:rPr>
              <w:t>1</w:t>
            </w:r>
            <w:r w:rsidR="00FE72B6">
              <w:rPr>
                <w:rFonts w:ascii="Tahoma" w:hAnsi="Tahoma" w:cs="Tahoma"/>
                <w:iCs/>
                <w:color w:val="222222"/>
                <w:sz w:val="22"/>
                <w:szCs w:val="22"/>
                <w:lang w:eastAsia="en-US"/>
              </w:rPr>
              <w:t>ª</w:t>
            </w:r>
          </w:p>
        </w:tc>
      </w:tr>
      <w:tr w:rsidR="003E4EB9" w:rsidRPr="003E4EB9" w14:paraId="5F70AC29" w14:textId="77777777" w:rsidTr="00C87634">
        <w:tc>
          <w:tcPr>
            <w:tcW w:w="310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6F1A1A" w14:textId="6ABCCEEC"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Volume na Data de Emissão: </w:t>
            </w:r>
            <w:r w:rsidRPr="000B378E">
              <w:rPr>
                <w:rFonts w:ascii="Tahoma" w:hAnsi="Tahoma" w:cs="Tahoma"/>
                <w:iCs/>
                <w:color w:val="222222"/>
                <w:sz w:val="22"/>
                <w:szCs w:val="22"/>
                <w:lang w:eastAsia="en-US"/>
              </w:rPr>
              <w:t>R$</w:t>
            </w:r>
            <w:r w:rsidR="00FE72B6">
              <w:rPr>
                <w:rFonts w:ascii="Tahoma" w:hAnsi="Tahoma" w:cs="Tahoma"/>
                <w:iCs/>
                <w:color w:val="222222"/>
                <w:sz w:val="22"/>
                <w:szCs w:val="22"/>
                <w:lang w:eastAsia="en-US"/>
              </w:rPr>
              <w:t> </w:t>
            </w:r>
            <w:r w:rsidRPr="000B378E">
              <w:rPr>
                <w:rFonts w:ascii="Tahoma" w:hAnsi="Tahoma" w:cs="Tahoma"/>
                <w:iCs/>
                <w:color w:val="222222"/>
                <w:sz w:val="22"/>
                <w:szCs w:val="22"/>
                <w:lang w:eastAsia="en-US"/>
              </w:rPr>
              <w:t>28.000.000,00</w:t>
            </w:r>
          </w:p>
        </w:tc>
        <w:tc>
          <w:tcPr>
            <w:tcW w:w="44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B492081"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Quantidade de ativos: </w:t>
            </w:r>
            <w:r w:rsidRPr="000B378E">
              <w:rPr>
                <w:rFonts w:ascii="Tahoma" w:hAnsi="Tahoma" w:cs="Tahoma"/>
                <w:iCs/>
                <w:color w:val="222222"/>
                <w:sz w:val="22"/>
                <w:szCs w:val="22"/>
                <w:lang w:eastAsia="en-US"/>
              </w:rPr>
              <w:t>28000</w:t>
            </w:r>
          </w:p>
        </w:tc>
      </w:tr>
      <w:tr w:rsidR="003E4EB9" w:rsidRPr="003E4EB9" w14:paraId="35810C9B" w14:textId="77777777" w:rsidTr="00C87634">
        <w:tc>
          <w:tcPr>
            <w:tcW w:w="7599" w:type="dxa"/>
            <w:gridSpan w:val="2"/>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897CB0"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Data de Vencimento: </w:t>
            </w:r>
            <w:r w:rsidRPr="000B378E">
              <w:rPr>
                <w:rFonts w:ascii="Tahoma" w:hAnsi="Tahoma" w:cs="Tahoma"/>
                <w:iCs/>
                <w:color w:val="222222"/>
                <w:sz w:val="22"/>
                <w:szCs w:val="22"/>
                <w:lang w:eastAsia="en-US"/>
              </w:rPr>
              <w:t>16/12/2020</w:t>
            </w:r>
          </w:p>
        </w:tc>
      </w:tr>
      <w:tr w:rsidR="00F562F7" w:rsidRPr="003E4EB9" w14:paraId="0F73B203" w14:textId="77777777" w:rsidTr="00F562F7">
        <w:tc>
          <w:tcPr>
            <w:tcW w:w="7599" w:type="dxa"/>
            <w:gridSpan w:val="2"/>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2CD77A5" w14:textId="77777777" w:rsidR="003E4EB9" w:rsidRPr="000B378E" w:rsidRDefault="003E4EB9" w:rsidP="003E4EB9">
            <w:pPr>
              <w:overflowPunct w:val="0"/>
              <w:spacing w:line="276" w:lineRule="auto"/>
              <w:rPr>
                <w:rFonts w:ascii="Tahoma" w:hAnsi="Tahoma" w:cs="Tahoma"/>
                <w:b/>
                <w:color w:val="222222"/>
                <w:sz w:val="22"/>
                <w:szCs w:val="22"/>
                <w:lang w:eastAsia="en-US"/>
              </w:rPr>
            </w:pPr>
            <w:r w:rsidRPr="000B378E">
              <w:rPr>
                <w:rFonts w:ascii="Tahoma" w:hAnsi="Tahoma" w:cs="Tahoma"/>
                <w:b/>
                <w:iCs/>
                <w:color w:val="222222"/>
                <w:sz w:val="22"/>
                <w:szCs w:val="22"/>
                <w:lang w:eastAsia="en-US"/>
              </w:rPr>
              <w:t xml:space="preserve">Taxa de Juros: </w:t>
            </w:r>
            <w:r w:rsidRPr="002914CD">
              <w:rPr>
                <w:rFonts w:ascii="Tahoma" w:hAnsi="Tahoma" w:cs="Tahoma"/>
                <w:iCs/>
                <w:color w:val="222222"/>
                <w:sz w:val="22"/>
                <w:szCs w:val="22"/>
                <w:lang w:eastAsia="en-US"/>
              </w:rPr>
              <w:t>100% do CDI + 1,4% a.a. na base 252.</w:t>
            </w:r>
          </w:p>
        </w:tc>
      </w:tr>
      <w:tr w:rsidR="00F562F7" w:rsidRPr="003E4EB9" w14:paraId="300E99FD" w14:textId="77777777" w:rsidTr="00F562F7">
        <w:trPr>
          <w:trHeight w:val="355"/>
        </w:trPr>
        <w:tc>
          <w:tcPr>
            <w:tcW w:w="7599" w:type="dxa"/>
            <w:gridSpan w:val="2"/>
            <w:tcBorders>
              <w:top w:val="single" w:sz="8" w:space="0" w:color="auto"/>
              <w:left w:val="single" w:sz="8" w:space="0" w:color="auto"/>
              <w:bottom w:val="single" w:sz="4" w:space="0" w:color="auto"/>
              <w:right w:val="single" w:sz="8" w:space="0" w:color="auto"/>
            </w:tcBorders>
            <w:shd w:val="clear" w:color="auto" w:fill="FFFFFF"/>
            <w:tcMar>
              <w:top w:w="0" w:type="dxa"/>
              <w:left w:w="108" w:type="dxa"/>
              <w:bottom w:w="0" w:type="dxa"/>
              <w:right w:w="108" w:type="dxa"/>
            </w:tcMar>
          </w:tcPr>
          <w:p w14:paraId="7167A414" w14:textId="1C062256" w:rsidR="00093D81" w:rsidRPr="00302455" w:rsidRDefault="00093D81" w:rsidP="00F562F7">
            <w:pPr>
              <w:overflowPunct w:val="0"/>
              <w:spacing w:line="276" w:lineRule="auto"/>
              <w:rPr>
                <w:rFonts w:ascii="Tahoma" w:hAnsi="Tahoma" w:cs="Tahoma"/>
                <w:b/>
                <w:iCs/>
                <w:color w:val="222222"/>
                <w:sz w:val="22"/>
                <w:szCs w:val="22"/>
                <w:lang w:eastAsia="en-US"/>
              </w:rPr>
            </w:pPr>
            <w:r w:rsidRPr="000B378E">
              <w:rPr>
                <w:rFonts w:ascii="Tahoma" w:hAnsi="Tahoma" w:cs="Tahoma"/>
                <w:b/>
                <w:sz w:val="22"/>
                <w:szCs w:val="22"/>
                <w:lang w:eastAsia="en-US"/>
              </w:rPr>
              <w:t xml:space="preserve">Status: </w:t>
            </w:r>
            <w:r w:rsidRPr="000B378E">
              <w:rPr>
                <w:rFonts w:ascii="Tahoma" w:hAnsi="Tahoma" w:cs="Tahoma"/>
                <w:iCs/>
                <w:color w:val="222222"/>
                <w:sz w:val="22"/>
                <w:szCs w:val="22"/>
                <w:lang w:eastAsia="en-US"/>
              </w:rPr>
              <w:t>Ativ</w:t>
            </w:r>
            <w:r>
              <w:rPr>
                <w:rFonts w:ascii="Tahoma" w:hAnsi="Tahoma" w:cs="Tahoma"/>
                <w:iCs/>
                <w:color w:val="222222"/>
                <w:sz w:val="22"/>
                <w:szCs w:val="22"/>
                <w:lang w:eastAsia="en-US"/>
              </w:rPr>
              <w:t>a</w:t>
            </w:r>
          </w:p>
        </w:tc>
      </w:tr>
    </w:tbl>
    <w:p w14:paraId="590D8C8A" w14:textId="77777777" w:rsidR="005E2F66" w:rsidRPr="00BA651C" w:rsidRDefault="005E2F66">
      <w:pPr>
        <w:autoSpaceDE/>
        <w:autoSpaceDN/>
        <w:adjustRightInd/>
        <w:spacing w:before="120" w:after="120"/>
        <w:jc w:val="both"/>
        <w:rPr>
          <w:rFonts w:ascii="Tahoma" w:hAnsi="Tahoma" w:cs="Tahoma"/>
          <w:sz w:val="22"/>
          <w:szCs w:val="22"/>
          <w:bdr w:val="nil"/>
        </w:rPr>
      </w:pPr>
    </w:p>
    <w:p w14:paraId="77D56937" w14:textId="77777777" w:rsidR="007F68B8" w:rsidRPr="00BA651C" w:rsidRDefault="007F68B8">
      <w:pPr>
        <w:keepNext/>
        <w:tabs>
          <w:tab w:val="num" w:pos="709"/>
        </w:tabs>
        <w:autoSpaceDE/>
        <w:autoSpaceDN/>
        <w:adjustRightInd/>
        <w:spacing w:before="120" w:after="120"/>
        <w:ind w:left="709" w:hanging="709"/>
        <w:jc w:val="both"/>
        <w:rPr>
          <w:rFonts w:ascii="Tahoma" w:hAnsi="Tahoma" w:cs="Tahoma"/>
          <w:b/>
          <w:smallCaps/>
          <w:sz w:val="22"/>
          <w:szCs w:val="22"/>
        </w:rPr>
      </w:pPr>
      <w:r w:rsidRPr="00BA651C">
        <w:rPr>
          <w:rFonts w:ascii="Tahoma" w:hAnsi="Tahoma" w:cs="Tahoma"/>
          <w:b/>
          <w:smallCaps/>
          <w:sz w:val="22"/>
          <w:szCs w:val="22"/>
        </w:rPr>
        <w:t xml:space="preserve">10. </w:t>
      </w:r>
      <w:r w:rsidR="005E2F66" w:rsidRPr="00BA651C">
        <w:rPr>
          <w:rFonts w:ascii="Tahoma" w:hAnsi="Tahoma" w:cs="Tahoma"/>
          <w:b/>
          <w:smallCaps/>
          <w:sz w:val="22"/>
          <w:szCs w:val="22"/>
        </w:rPr>
        <w:tab/>
      </w:r>
      <w:r w:rsidRPr="00BA651C">
        <w:rPr>
          <w:rFonts w:ascii="Tahoma" w:hAnsi="Tahoma" w:cs="Tahoma"/>
          <w:b/>
          <w:smallCaps/>
          <w:sz w:val="22"/>
          <w:szCs w:val="22"/>
        </w:rPr>
        <w:t>Ass</w:t>
      </w:r>
      <w:r w:rsidR="0040782E" w:rsidRPr="00BA651C">
        <w:rPr>
          <w:rFonts w:ascii="Tahoma" w:hAnsi="Tahoma" w:cs="Tahoma"/>
          <w:b/>
          <w:smallCaps/>
          <w:sz w:val="22"/>
          <w:szCs w:val="22"/>
        </w:rPr>
        <w:t>embleia Geral de Debenturistas</w:t>
      </w:r>
      <w:r w:rsidR="00080F90" w:rsidRPr="00BA651C">
        <w:rPr>
          <w:rFonts w:ascii="Tahoma" w:hAnsi="Tahoma" w:cs="Tahoma"/>
          <w:b/>
          <w:smallCaps/>
          <w:sz w:val="22"/>
          <w:szCs w:val="22"/>
        </w:rPr>
        <w:t xml:space="preserve"> </w:t>
      </w:r>
    </w:p>
    <w:p w14:paraId="1236D4BA" w14:textId="77777777" w:rsidR="007F68B8" w:rsidRPr="00BA651C" w:rsidRDefault="007F68B8">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bdr w:val="nil"/>
        </w:rPr>
        <w:t xml:space="preserve">10.1 </w:t>
      </w:r>
      <w:bookmarkStart w:id="100" w:name="_Ref379625198"/>
      <w:bookmarkStart w:id="101" w:name="_Ref467249814"/>
      <w:r w:rsidR="00E229C2" w:rsidRPr="00BA651C">
        <w:rPr>
          <w:rFonts w:ascii="Tahoma" w:hAnsi="Tahoma" w:cs="Tahoma"/>
          <w:sz w:val="22"/>
          <w:szCs w:val="22"/>
          <w:bdr w:val="nil"/>
        </w:rPr>
        <w:tab/>
      </w:r>
      <w:r w:rsidRPr="00BA651C">
        <w:rPr>
          <w:rFonts w:ascii="Tahoma" w:hAnsi="Tahoma" w:cs="Tahoma"/>
          <w:sz w:val="22"/>
          <w:szCs w:val="22"/>
        </w:rPr>
        <w:t xml:space="preserve">Os Debenturistas poderão, a qualquer </w:t>
      </w:r>
      <w:r w:rsidR="009026B9" w:rsidRPr="00BA651C">
        <w:rPr>
          <w:rFonts w:ascii="Tahoma" w:hAnsi="Tahoma" w:cs="Tahoma"/>
          <w:sz w:val="22"/>
          <w:szCs w:val="22"/>
        </w:rPr>
        <w:t>momento</w:t>
      </w:r>
      <w:r w:rsidRPr="00BA651C">
        <w:rPr>
          <w:rFonts w:ascii="Tahoma" w:hAnsi="Tahoma" w:cs="Tahoma"/>
          <w:sz w:val="22"/>
          <w:szCs w:val="22"/>
        </w:rPr>
        <w:t>, reunir-se em assembleia geral, de acordo com o disposto no artigo 71 da Lei d</w:t>
      </w:r>
      <w:r w:rsidR="00C57D6D" w:rsidRPr="00BA651C">
        <w:rPr>
          <w:rFonts w:ascii="Tahoma" w:hAnsi="Tahoma" w:cs="Tahoma"/>
          <w:sz w:val="22"/>
          <w:szCs w:val="22"/>
        </w:rPr>
        <w:t>e</w:t>
      </w:r>
      <w:r w:rsidRPr="00BA651C">
        <w:rPr>
          <w:rFonts w:ascii="Tahoma" w:hAnsi="Tahoma" w:cs="Tahoma"/>
          <w:sz w:val="22"/>
          <w:szCs w:val="22"/>
        </w:rPr>
        <w:t xml:space="preserve"> Sociedades </w:t>
      </w:r>
      <w:r w:rsidR="006F1254" w:rsidRPr="00BA651C">
        <w:rPr>
          <w:rFonts w:ascii="Tahoma" w:hAnsi="Tahoma" w:cs="Tahoma"/>
          <w:sz w:val="22"/>
          <w:szCs w:val="22"/>
        </w:rPr>
        <w:t>por Ações</w:t>
      </w:r>
      <w:r w:rsidRPr="00BA651C">
        <w:rPr>
          <w:rFonts w:ascii="Tahoma" w:hAnsi="Tahoma" w:cs="Tahoma"/>
          <w:sz w:val="22"/>
          <w:szCs w:val="22"/>
        </w:rPr>
        <w:t>, a fim de deliber</w:t>
      </w:r>
      <w:r w:rsidR="009026B9" w:rsidRPr="00BA651C">
        <w:rPr>
          <w:rFonts w:ascii="Tahoma" w:hAnsi="Tahoma" w:cs="Tahoma"/>
          <w:sz w:val="22"/>
          <w:szCs w:val="22"/>
        </w:rPr>
        <w:t xml:space="preserve">ar </w:t>
      </w:r>
      <w:r w:rsidRPr="00BA651C">
        <w:rPr>
          <w:rFonts w:ascii="Tahoma" w:hAnsi="Tahoma" w:cs="Tahoma"/>
          <w:sz w:val="22"/>
          <w:szCs w:val="22"/>
        </w:rPr>
        <w:t>sobre matéria de interesse da comunhão dos Debenturistas.</w:t>
      </w:r>
      <w:bookmarkEnd w:id="100"/>
      <w:bookmarkEnd w:id="101"/>
    </w:p>
    <w:p w14:paraId="44EDA660" w14:textId="77777777" w:rsidR="007F68B8" w:rsidRPr="00BA651C" w:rsidRDefault="007F68B8">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10.2 </w:t>
      </w:r>
      <w:r w:rsidR="00E229C2" w:rsidRPr="00BA651C">
        <w:rPr>
          <w:rFonts w:ascii="Tahoma" w:hAnsi="Tahoma" w:cs="Tahoma"/>
          <w:sz w:val="22"/>
          <w:szCs w:val="22"/>
        </w:rPr>
        <w:tab/>
      </w:r>
      <w:r w:rsidRPr="00BA651C">
        <w:rPr>
          <w:rFonts w:ascii="Tahoma" w:hAnsi="Tahoma" w:cs="Tahoma"/>
          <w:sz w:val="22"/>
          <w:szCs w:val="22"/>
        </w:rPr>
        <w:t xml:space="preserve">As assembleias gerais de Debenturistas poderão ser convocadas pelo Agente Fiduciário, pela </w:t>
      </w:r>
      <w:r w:rsidR="00B00FA9" w:rsidRPr="00BA651C">
        <w:rPr>
          <w:rFonts w:ascii="Tahoma" w:hAnsi="Tahoma" w:cs="Tahoma"/>
          <w:sz w:val="22"/>
          <w:szCs w:val="22"/>
        </w:rPr>
        <w:t>Emissora</w:t>
      </w:r>
      <w:r w:rsidRPr="00BA651C">
        <w:rPr>
          <w:rFonts w:ascii="Tahoma" w:hAnsi="Tahoma" w:cs="Tahoma"/>
          <w:sz w:val="22"/>
          <w:szCs w:val="22"/>
        </w:rPr>
        <w:t xml:space="preserve"> ou por Debenturistas que representem, no mínimo, </w:t>
      </w:r>
      <w:r w:rsidR="00B4790D" w:rsidRPr="00BA651C">
        <w:rPr>
          <w:rFonts w:ascii="Tahoma" w:hAnsi="Tahoma" w:cs="Tahoma"/>
          <w:sz w:val="22"/>
          <w:szCs w:val="22"/>
        </w:rPr>
        <w:t xml:space="preserve">10% (dez por cento) </w:t>
      </w:r>
      <w:r w:rsidRPr="00BA651C">
        <w:rPr>
          <w:rFonts w:ascii="Tahoma" w:hAnsi="Tahoma" w:cs="Tahoma"/>
          <w:sz w:val="22"/>
          <w:szCs w:val="22"/>
        </w:rPr>
        <w:t xml:space="preserve">das Debêntures em Circulação, ou pela CVM. </w:t>
      </w:r>
    </w:p>
    <w:p w14:paraId="6C148085" w14:textId="77777777" w:rsidR="007F68B8" w:rsidRPr="00BA651C" w:rsidRDefault="007F68B8">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10.3 </w:t>
      </w:r>
      <w:r w:rsidR="00E229C2" w:rsidRPr="00BA651C">
        <w:rPr>
          <w:rFonts w:ascii="Tahoma" w:hAnsi="Tahoma" w:cs="Tahoma"/>
          <w:sz w:val="22"/>
          <w:szCs w:val="22"/>
        </w:rPr>
        <w:tab/>
      </w:r>
      <w:r w:rsidRPr="00BA651C">
        <w:rPr>
          <w:rFonts w:ascii="Tahoma" w:hAnsi="Tahoma" w:cs="Tahoma"/>
          <w:sz w:val="22"/>
          <w:szCs w:val="22"/>
        </w:rPr>
        <w:t xml:space="preserve">A convocação das assembleias gerais de Debenturistas dar-se-á mediante anúncio publicado pelo menos 3 (três) vezes </w:t>
      </w:r>
      <w:r w:rsidR="009026B9" w:rsidRPr="00BA651C">
        <w:rPr>
          <w:rFonts w:ascii="Tahoma" w:hAnsi="Tahoma" w:cs="Tahoma"/>
          <w:sz w:val="22"/>
          <w:szCs w:val="22"/>
        </w:rPr>
        <w:t>no</w:t>
      </w:r>
      <w:r w:rsidR="00645535" w:rsidRPr="00BA651C">
        <w:rPr>
          <w:rFonts w:ascii="Tahoma" w:hAnsi="Tahoma" w:cs="Tahoma"/>
          <w:sz w:val="22"/>
          <w:szCs w:val="22"/>
        </w:rPr>
        <w:t>s</w:t>
      </w:r>
      <w:r w:rsidR="009026B9" w:rsidRPr="00BA651C">
        <w:rPr>
          <w:rFonts w:ascii="Tahoma" w:hAnsi="Tahoma" w:cs="Tahoma"/>
          <w:sz w:val="22"/>
          <w:szCs w:val="22"/>
        </w:rPr>
        <w:t xml:space="preserve"> Jorna</w:t>
      </w:r>
      <w:r w:rsidR="00446212" w:rsidRPr="00BA651C">
        <w:rPr>
          <w:rFonts w:ascii="Tahoma" w:hAnsi="Tahoma" w:cs="Tahoma"/>
          <w:sz w:val="22"/>
          <w:szCs w:val="22"/>
        </w:rPr>
        <w:t>is</w:t>
      </w:r>
      <w:r w:rsidR="009026B9" w:rsidRPr="00BA651C">
        <w:rPr>
          <w:rFonts w:ascii="Tahoma" w:hAnsi="Tahoma" w:cs="Tahoma"/>
          <w:sz w:val="22"/>
          <w:szCs w:val="22"/>
        </w:rPr>
        <w:t xml:space="preserve"> de Publicação</w:t>
      </w:r>
      <w:r w:rsidRPr="00BA651C">
        <w:rPr>
          <w:rFonts w:ascii="Tahoma" w:hAnsi="Tahoma" w:cs="Tahoma"/>
          <w:sz w:val="22"/>
          <w:szCs w:val="22"/>
        </w:rPr>
        <w:t>, respeitadas outras regras relacionadas à publicação de anúncio de convocação de assembleias gerais constantes da Lei d</w:t>
      </w:r>
      <w:r w:rsidR="00C57D6D" w:rsidRPr="00BA651C">
        <w:rPr>
          <w:rFonts w:ascii="Tahoma" w:hAnsi="Tahoma" w:cs="Tahoma"/>
          <w:sz w:val="22"/>
          <w:szCs w:val="22"/>
        </w:rPr>
        <w:t>e</w:t>
      </w:r>
      <w:r w:rsidRPr="00BA651C">
        <w:rPr>
          <w:rFonts w:ascii="Tahoma" w:hAnsi="Tahoma" w:cs="Tahoma"/>
          <w:sz w:val="22"/>
          <w:szCs w:val="22"/>
        </w:rPr>
        <w:t xml:space="preserve"> Sociedades </w:t>
      </w:r>
      <w:r w:rsidR="006F1254" w:rsidRPr="00BA651C">
        <w:rPr>
          <w:rFonts w:ascii="Tahoma" w:hAnsi="Tahoma" w:cs="Tahoma"/>
          <w:sz w:val="22"/>
          <w:szCs w:val="22"/>
        </w:rPr>
        <w:t>por Ações</w:t>
      </w:r>
      <w:r w:rsidRPr="00BA651C">
        <w:rPr>
          <w:rFonts w:ascii="Tahoma" w:hAnsi="Tahoma" w:cs="Tahoma"/>
          <w:sz w:val="22"/>
          <w:szCs w:val="22"/>
        </w:rPr>
        <w:t>, da regulamentação aplicável e desta Escritura de Emissão</w:t>
      </w:r>
      <w:r w:rsidR="009026B9" w:rsidRPr="00BA651C">
        <w:rPr>
          <w:rFonts w:ascii="Tahoma" w:hAnsi="Tahoma" w:cs="Tahoma"/>
          <w:sz w:val="22"/>
          <w:szCs w:val="22"/>
        </w:rPr>
        <w:t>. A convocação será</w:t>
      </w:r>
      <w:r w:rsidRPr="00BA651C">
        <w:rPr>
          <w:rFonts w:ascii="Tahoma" w:hAnsi="Tahoma" w:cs="Tahoma"/>
          <w:sz w:val="22"/>
          <w:szCs w:val="22"/>
        </w:rPr>
        <w:t xml:space="preserve"> dispensada no caso da presença da totalidade dos Debenturistas </w:t>
      </w:r>
      <w:r w:rsidR="009026B9" w:rsidRPr="00BA651C">
        <w:rPr>
          <w:rFonts w:ascii="Tahoma" w:hAnsi="Tahoma" w:cs="Tahoma"/>
          <w:sz w:val="22"/>
          <w:szCs w:val="22"/>
        </w:rPr>
        <w:t>n</w:t>
      </w:r>
      <w:r w:rsidRPr="00BA651C">
        <w:rPr>
          <w:rFonts w:ascii="Tahoma" w:hAnsi="Tahoma" w:cs="Tahoma"/>
          <w:sz w:val="22"/>
          <w:szCs w:val="22"/>
        </w:rPr>
        <w:t>a respectiva</w:t>
      </w:r>
      <w:r w:rsidR="009026B9" w:rsidRPr="00BA651C">
        <w:rPr>
          <w:rFonts w:ascii="Tahoma" w:hAnsi="Tahoma" w:cs="Tahoma"/>
          <w:sz w:val="22"/>
          <w:szCs w:val="22"/>
        </w:rPr>
        <w:t xml:space="preserve"> assembleia</w:t>
      </w:r>
      <w:r w:rsidRPr="00BA651C">
        <w:rPr>
          <w:rFonts w:ascii="Tahoma" w:hAnsi="Tahoma" w:cs="Tahoma"/>
          <w:sz w:val="22"/>
          <w:szCs w:val="22"/>
        </w:rPr>
        <w:t xml:space="preserve">. </w:t>
      </w:r>
    </w:p>
    <w:p w14:paraId="699371BD" w14:textId="77777777" w:rsidR="007F68B8" w:rsidRPr="00BA651C" w:rsidRDefault="007F68B8">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10.4 </w:t>
      </w:r>
      <w:r w:rsidR="00E229C2" w:rsidRPr="00BA651C">
        <w:rPr>
          <w:rFonts w:ascii="Tahoma" w:hAnsi="Tahoma" w:cs="Tahoma"/>
          <w:sz w:val="22"/>
          <w:szCs w:val="22"/>
        </w:rPr>
        <w:tab/>
      </w:r>
      <w:r w:rsidRPr="00BA651C">
        <w:rPr>
          <w:rFonts w:ascii="Tahoma" w:hAnsi="Tahoma" w:cs="Tahoma"/>
          <w:sz w:val="22"/>
          <w:szCs w:val="22"/>
        </w:rPr>
        <w:t>As assembleias gerais de Debenturistas serão realizadas no prazo de 8 (oito) dias contados da data de publicação do respectivo edital da primeira</w:t>
      </w:r>
      <w:r w:rsidR="00645535" w:rsidRPr="00BA651C">
        <w:rPr>
          <w:rFonts w:ascii="Tahoma" w:hAnsi="Tahoma" w:cs="Tahoma"/>
          <w:sz w:val="22"/>
          <w:szCs w:val="22"/>
        </w:rPr>
        <w:t xml:space="preserve"> convocação</w:t>
      </w:r>
      <w:r w:rsidRPr="00BA651C">
        <w:rPr>
          <w:rFonts w:ascii="Tahoma" w:hAnsi="Tahoma" w:cs="Tahoma"/>
          <w:sz w:val="22"/>
          <w:szCs w:val="22"/>
        </w:rPr>
        <w:t xml:space="preserve"> ou, caso o quórum de instalação não seja atingido, no prazo de 5 (cinco) dias contados da data de publicação do novo edital d</w:t>
      </w:r>
      <w:r w:rsidR="009026B9" w:rsidRPr="00BA651C">
        <w:rPr>
          <w:rFonts w:ascii="Tahoma" w:hAnsi="Tahoma" w:cs="Tahoma"/>
          <w:sz w:val="22"/>
          <w:szCs w:val="22"/>
        </w:rPr>
        <w:t>e</w:t>
      </w:r>
      <w:r w:rsidRPr="00BA651C">
        <w:rPr>
          <w:rFonts w:ascii="Tahoma" w:hAnsi="Tahoma" w:cs="Tahoma"/>
          <w:sz w:val="22"/>
          <w:szCs w:val="22"/>
        </w:rPr>
        <w:t xml:space="preserve"> convocação.</w:t>
      </w:r>
      <w:r w:rsidR="00196BE0" w:rsidRPr="00BA651C">
        <w:rPr>
          <w:rFonts w:ascii="Tahoma" w:hAnsi="Tahoma" w:cs="Tahoma"/>
          <w:sz w:val="22"/>
          <w:szCs w:val="22"/>
        </w:rPr>
        <w:t xml:space="preserve"> </w:t>
      </w:r>
    </w:p>
    <w:p w14:paraId="587F5093" w14:textId="77777777" w:rsidR="00196BE0" w:rsidRPr="00BA651C" w:rsidRDefault="00196BE0">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10.5 </w:t>
      </w:r>
      <w:r w:rsidR="00E229C2" w:rsidRPr="00BA651C">
        <w:rPr>
          <w:rFonts w:ascii="Tahoma" w:hAnsi="Tahoma" w:cs="Tahoma"/>
          <w:sz w:val="22"/>
          <w:szCs w:val="22"/>
        </w:rPr>
        <w:tab/>
      </w:r>
      <w:r w:rsidRPr="00BA651C">
        <w:rPr>
          <w:rFonts w:ascii="Tahoma" w:hAnsi="Tahoma" w:cs="Tahoma"/>
          <w:sz w:val="22"/>
          <w:szCs w:val="22"/>
        </w:rPr>
        <w:t xml:space="preserve">As assembleias gerais de Debenturistas instalar-se-ão, em primeira convocação, com a presença de titulares de, no mínimo, </w:t>
      </w:r>
      <w:r w:rsidR="00716CEA" w:rsidRPr="00BA651C">
        <w:rPr>
          <w:rFonts w:ascii="Tahoma" w:hAnsi="Tahoma" w:cs="Tahoma"/>
          <w:sz w:val="22"/>
          <w:szCs w:val="22"/>
        </w:rPr>
        <w:t xml:space="preserve">50% (cinquenta por cento) </w:t>
      </w:r>
      <w:r w:rsidRPr="00BA651C">
        <w:rPr>
          <w:rFonts w:ascii="Tahoma" w:hAnsi="Tahoma" w:cs="Tahoma"/>
          <w:sz w:val="22"/>
          <w:szCs w:val="22"/>
        </w:rPr>
        <w:t xml:space="preserve">das Debêntures em </w:t>
      </w:r>
      <w:r w:rsidR="009E2793" w:rsidRPr="00BA651C">
        <w:rPr>
          <w:rFonts w:ascii="Tahoma" w:hAnsi="Tahoma" w:cs="Tahoma"/>
          <w:sz w:val="22"/>
          <w:szCs w:val="22"/>
        </w:rPr>
        <w:t xml:space="preserve">Circulação mais uma, </w:t>
      </w:r>
      <w:r w:rsidRPr="00BA651C">
        <w:rPr>
          <w:rFonts w:ascii="Tahoma" w:hAnsi="Tahoma" w:cs="Tahoma"/>
          <w:sz w:val="22"/>
          <w:szCs w:val="22"/>
        </w:rPr>
        <w:t xml:space="preserve">e, em segunda convocação, com qualquer quórum. </w:t>
      </w:r>
    </w:p>
    <w:p w14:paraId="27430D57" w14:textId="77777777" w:rsidR="00196BE0" w:rsidRPr="00BA651C" w:rsidRDefault="00196BE0">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10.6 </w:t>
      </w:r>
      <w:r w:rsidR="00E229C2" w:rsidRPr="00BA651C">
        <w:rPr>
          <w:rFonts w:ascii="Tahoma" w:hAnsi="Tahoma" w:cs="Tahoma"/>
          <w:sz w:val="22"/>
          <w:szCs w:val="22"/>
        </w:rPr>
        <w:tab/>
      </w:r>
      <w:r w:rsidRPr="00BA651C">
        <w:rPr>
          <w:rFonts w:ascii="Tahoma" w:hAnsi="Tahoma" w:cs="Tahoma"/>
          <w:sz w:val="22"/>
          <w:szCs w:val="22"/>
        </w:rPr>
        <w:t>A presidência e a secretaria das assembleias gerais de Debenturistas caberão aos Debenturistas eleitos por estes próprios</w:t>
      </w:r>
      <w:r w:rsidR="009026B9" w:rsidRPr="00BA651C">
        <w:rPr>
          <w:rFonts w:ascii="Tahoma" w:hAnsi="Tahoma" w:cs="Tahoma"/>
          <w:sz w:val="22"/>
          <w:szCs w:val="22"/>
        </w:rPr>
        <w:t>, representantes do Agente Fiduciário e da</w:t>
      </w:r>
      <w:r w:rsidRPr="00BA651C">
        <w:rPr>
          <w:rFonts w:ascii="Tahoma" w:hAnsi="Tahoma" w:cs="Tahoma"/>
          <w:sz w:val="22"/>
          <w:szCs w:val="22"/>
        </w:rPr>
        <w:t xml:space="preserve">queles que forem designados pela CVM. </w:t>
      </w:r>
    </w:p>
    <w:p w14:paraId="526398B3" w14:textId="77777777" w:rsidR="00196BE0" w:rsidRPr="00BA651C" w:rsidRDefault="00196BE0">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 xml:space="preserve">10.7 </w:t>
      </w:r>
      <w:bookmarkStart w:id="102" w:name="_Ref130286717"/>
      <w:r w:rsidR="00E229C2" w:rsidRPr="00BA651C">
        <w:rPr>
          <w:rFonts w:ascii="Tahoma" w:hAnsi="Tahoma" w:cs="Tahoma"/>
          <w:sz w:val="22"/>
          <w:szCs w:val="22"/>
        </w:rPr>
        <w:tab/>
      </w:r>
      <w:r w:rsidRPr="00BA651C">
        <w:rPr>
          <w:rFonts w:ascii="Tahoma" w:hAnsi="Tahoma" w:cs="Tahoma"/>
          <w:sz w:val="22"/>
          <w:szCs w:val="22"/>
        </w:rPr>
        <w:t>Nas deliberações das assembleias gerais de Debenturistas, a cada uma das Debêntures em Circulação presentes caberá um voto, admitida a constituição de mandatário, Debenturista ou não. Todas as deliberações a serem tomadas em assembleia geral de Debenturistas dependerão de aprovação de Debenturistas representando, no mínimo,</w:t>
      </w:r>
      <w:r w:rsidR="00280DFF" w:rsidRPr="00BA651C">
        <w:rPr>
          <w:rFonts w:ascii="Tahoma" w:hAnsi="Tahoma" w:cs="Tahoma"/>
          <w:sz w:val="22"/>
          <w:szCs w:val="22"/>
        </w:rPr>
        <w:t xml:space="preserve"> </w:t>
      </w:r>
      <w:r w:rsidR="00AD0A1A" w:rsidRPr="00BA651C">
        <w:rPr>
          <w:rFonts w:ascii="Tahoma" w:hAnsi="Tahoma" w:cs="Tahoma"/>
          <w:sz w:val="22"/>
          <w:szCs w:val="22"/>
        </w:rPr>
        <w:t>50% (cinquenta por cento)</w:t>
      </w:r>
      <w:r w:rsidR="00C10998" w:rsidRPr="00BA651C">
        <w:rPr>
          <w:rFonts w:ascii="Tahoma" w:hAnsi="Tahoma" w:cs="Tahoma"/>
          <w:sz w:val="22"/>
          <w:szCs w:val="22"/>
        </w:rPr>
        <w:t xml:space="preserve"> </w:t>
      </w:r>
      <w:r w:rsidRPr="00BA651C">
        <w:rPr>
          <w:rFonts w:ascii="Tahoma" w:hAnsi="Tahoma" w:cs="Tahoma"/>
          <w:sz w:val="22"/>
          <w:szCs w:val="22"/>
        </w:rPr>
        <w:t>das Debêntures em Circulação, exceto pelos demais quóruns específicos previstos na Escritura de Emissão.</w:t>
      </w:r>
      <w:bookmarkEnd w:id="102"/>
      <w:r w:rsidRPr="00BA651C">
        <w:rPr>
          <w:rFonts w:ascii="Tahoma" w:hAnsi="Tahoma" w:cs="Tahoma"/>
          <w:sz w:val="22"/>
          <w:szCs w:val="22"/>
        </w:rPr>
        <w:t xml:space="preserve"> </w:t>
      </w:r>
    </w:p>
    <w:p w14:paraId="51E5D98D" w14:textId="090631C1" w:rsidR="005A2F53" w:rsidRPr="00BA651C" w:rsidRDefault="005A2F53">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lastRenderedPageBreak/>
        <w:t>10.</w:t>
      </w:r>
      <w:r w:rsidR="00F269C8" w:rsidRPr="00BA651C">
        <w:rPr>
          <w:rFonts w:ascii="Tahoma" w:hAnsi="Tahoma" w:cs="Tahoma"/>
          <w:sz w:val="22"/>
          <w:szCs w:val="22"/>
        </w:rPr>
        <w:t>8</w:t>
      </w:r>
      <w:r w:rsidRPr="00BA651C">
        <w:rPr>
          <w:rFonts w:ascii="Tahoma" w:hAnsi="Tahoma" w:cs="Tahoma"/>
          <w:sz w:val="22"/>
          <w:szCs w:val="22"/>
        </w:rPr>
        <w:t xml:space="preserve"> </w:t>
      </w:r>
      <w:r w:rsidRPr="00BA651C">
        <w:rPr>
          <w:rFonts w:ascii="Tahoma" w:hAnsi="Tahoma" w:cs="Tahoma"/>
          <w:sz w:val="22"/>
          <w:szCs w:val="22"/>
        </w:rPr>
        <w:tab/>
        <w:t xml:space="preserve">O aditamento das seguintes matérias não serão objeto do quórum estabelecido no item 10.7 acima, </w:t>
      </w:r>
      <w:r w:rsidR="00645535" w:rsidRPr="00BA651C">
        <w:rPr>
          <w:rFonts w:ascii="Tahoma" w:hAnsi="Tahoma" w:cs="Tahoma"/>
          <w:sz w:val="22"/>
          <w:szCs w:val="22"/>
        </w:rPr>
        <w:t xml:space="preserve">estando </w:t>
      </w:r>
      <w:r w:rsidRPr="00BA651C">
        <w:rPr>
          <w:rFonts w:ascii="Tahoma" w:hAnsi="Tahoma" w:cs="Tahoma"/>
          <w:sz w:val="22"/>
          <w:szCs w:val="22"/>
        </w:rPr>
        <w:t xml:space="preserve">sujeito à aprovação de Debenturistas </w:t>
      </w:r>
      <w:r w:rsidR="00645535" w:rsidRPr="00BA651C">
        <w:rPr>
          <w:rFonts w:ascii="Tahoma" w:hAnsi="Tahoma" w:cs="Tahoma"/>
          <w:sz w:val="22"/>
          <w:szCs w:val="22"/>
        </w:rPr>
        <w:t xml:space="preserve">que </w:t>
      </w:r>
      <w:r w:rsidRPr="00BA651C">
        <w:rPr>
          <w:rFonts w:ascii="Tahoma" w:hAnsi="Tahoma" w:cs="Tahoma"/>
          <w:sz w:val="22"/>
          <w:szCs w:val="22"/>
        </w:rPr>
        <w:t>represent</w:t>
      </w:r>
      <w:r w:rsidR="00645535" w:rsidRPr="00BA651C">
        <w:rPr>
          <w:rFonts w:ascii="Tahoma" w:hAnsi="Tahoma" w:cs="Tahoma"/>
          <w:sz w:val="22"/>
          <w:szCs w:val="22"/>
        </w:rPr>
        <w:t>em</w:t>
      </w:r>
      <w:r w:rsidRPr="00BA651C">
        <w:rPr>
          <w:rFonts w:ascii="Tahoma" w:hAnsi="Tahoma" w:cs="Tahoma"/>
          <w:sz w:val="22"/>
          <w:szCs w:val="22"/>
        </w:rPr>
        <w:t xml:space="preserve">, no mínimo, </w:t>
      </w:r>
      <w:r w:rsidR="00AD0A1A" w:rsidRPr="00BA651C">
        <w:rPr>
          <w:rFonts w:ascii="Tahoma" w:hAnsi="Tahoma" w:cs="Tahoma"/>
          <w:sz w:val="22"/>
          <w:szCs w:val="22"/>
        </w:rPr>
        <w:t>95% (noventa e cinco por cento)</w:t>
      </w:r>
      <w:r w:rsidRPr="00BA651C">
        <w:rPr>
          <w:rFonts w:ascii="Tahoma" w:hAnsi="Tahoma" w:cs="Tahoma"/>
          <w:sz w:val="22"/>
          <w:szCs w:val="22"/>
        </w:rPr>
        <w:t xml:space="preserve"> das </w:t>
      </w:r>
      <w:r w:rsidR="00496F05" w:rsidRPr="00BA651C">
        <w:rPr>
          <w:rFonts w:ascii="Tahoma" w:hAnsi="Tahoma" w:cs="Tahoma"/>
          <w:sz w:val="22"/>
          <w:szCs w:val="22"/>
        </w:rPr>
        <w:t>Debêntures</w:t>
      </w:r>
      <w:r w:rsidRPr="00BA651C">
        <w:rPr>
          <w:rFonts w:ascii="Tahoma" w:hAnsi="Tahoma" w:cs="Tahoma"/>
          <w:sz w:val="22"/>
          <w:szCs w:val="22"/>
        </w:rPr>
        <w:t xml:space="preserve"> em Circulação: (i) </w:t>
      </w:r>
      <w:r w:rsidR="00B16FFE">
        <w:rPr>
          <w:rFonts w:ascii="Tahoma" w:hAnsi="Tahoma" w:cs="Tahoma"/>
          <w:sz w:val="22"/>
          <w:szCs w:val="22"/>
        </w:rPr>
        <w:t>Juros Remuneratórios</w:t>
      </w:r>
      <w:r w:rsidR="00B16FFE" w:rsidRPr="00BA651C">
        <w:rPr>
          <w:rFonts w:ascii="Tahoma" w:hAnsi="Tahoma" w:cs="Tahoma"/>
          <w:sz w:val="22"/>
          <w:szCs w:val="22"/>
        </w:rPr>
        <w:t xml:space="preserve"> </w:t>
      </w:r>
      <w:r w:rsidRPr="00BA651C">
        <w:rPr>
          <w:rFonts w:ascii="Tahoma" w:hAnsi="Tahoma" w:cs="Tahoma"/>
          <w:sz w:val="22"/>
          <w:szCs w:val="22"/>
        </w:rPr>
        <w:t>das Deb</w:t>
      </w:r>
      <w:r w:rsidR="00645535" w:rsidRPr="00BA651C">
        <w:rPr>
          <w:rFonts w:ascii="Tahoma" w:hAnsi="Tahoma" w:cs="Tahoma"/>
          <w:sz w:val="22"/>
          <w:szCs w:val="22"/>
        </w:rPr>
        <w:t>ê</w:t>
      </w:r>
      <w:r w:rsidRPr="00BA651C">
        <w:rPr>
          <w:rFonts w:ascii="Tahoma" w:hAnsi="Tahoma" w:cs="Tahoma"/>
          <w:sz w:val="22"/>
          <w:szCs w:val="22"/>
        </w:rPr>
        <w:t>ntures; (ii)</w:t>
      </w:r>
      <w:r w:rsidR="00F269C8" w:rsidRPr="00BA651C">
        <w:rPr>
          <w:rFonts w:ascii="Tahoma" w:hAnsi="Tahoma" w:cs="Tahoma"/>
          <w:sz w:val="22"/>
          <w:szCs w:val="22"/>
        </w:rPr>
        <w:t> </w:t>
      </w:r>
      <w:r w:rsidRPr="00BA651C">
        <w:rPr>
          <w:rFonts w:ascii="Tahoma" w:hAnsi="Tahoma" w:cs="Tahoma"/>
          <w:sz w:val="22"/>
          <w:szCs w:val="22"/>
        </w:rPr>
        <w:t xml:space="preserve">quóruns estabelecidos nesta Escritura de Emissão; (iii) </w:t>
      </w:r>
      <w:r w:rsidR="00645535" w:rsidRPr="00BA651C">
        <w:rPr>
          <w:rFonts w:ascii="Tahoma" w:hAnsi="Tahoma" w:cs="Tahoma"/>
          <w:sz w:val="22"/>
          <w:szCs w:val="22"/>
        </w:rPr>
        <w:t xml:space="preserve">Data </w:t>
      </w:r>
      <w:r w:rsidRPr="00BA651C">
        <w:rPr>
          <w:rFonts w:ascii="Tahoma" w:hAnsi="Tahoma" w:cs="Tahoma"/>
          <w:sz w:val="22"/>
          <w:szCs w:val="22"/>
        </w:rPr>
        <w:t>de Vencimento; (iv)</w:t>
      </w:r>
      <w:r w:rsidR="00F269C8" w:rsidRPr="00BA651C">
        <w:rPr>
          <w:rFonts w:ascii="Tahoma" w:hAnsi="Tahoma" w:cs="Tahoma"/>
          <w:sz w:val="22"/>
          <w:szCs w:val="22"/>
        </w:rPr>
        <w:t> </w:t>
      </w:r>
      <w:r w:rsidRPr="00BA651C">
        <w:rPr>
          <w:rFonts w:ascii="Tahoma" w:hAnsi="Tahoma" w:cs="Tahoma"/>
          <w:sz w:val="22"/>
          <w:szCs w:val="22"/>
        </w:rPr>
        <w:t>amortização antecipada voluntária</w:t>
      </w:r>
      <w:r w:rsidR="001814A9" w:rsidRPr="00BA651C">
        <w:rPr>
          <w:rFonts w:ascii="Tahoma" w:hAnsi="Tahoma" w:cs="Tahoma"/>
          <w:sz w:val="22"/>
          <w:szCs w:val="22"/>
        </w:rPr>
        <w:t xml:space="preserve">, </w:t>
      </w:r>
      <w:r w:rsidRPr="00BA651C">
        <w:rPr>
          <w:rFonts w:ascii="Tahoma" w:hAnsi="Tahoma" w:cs="Tahoma"/>
          <w:sz w:val="22"/>
          <w:szCs w:val="22"/>
        </w:rPr>
        <w:t>resgate antecipado voluntário</w:t>
      </w:r>
      <w:r w:rsidR="00532C99" w:rsidRPr="00BA651C">
        <w:rPr>
          <w:rFonts w:ascii="Tahoma" w:hAnsi="Tahoma" w:cs="Tahoma"/>
          <w:sz w:val="22"/>
          <w:szCs w:val="22"/>
        </w:rPr>
        <w:t xml:space="preserve"> e</w:t>
      </w:r>
      <w:r w:rsidRPr="00BA651C">
        <w:rPr>
          <w:rFonts w:ascii="Tahoma" w:hAnsi="Tahoma" w:cs="Tahoma"/>
          <w:sz w:val="22"/>
          <w:szCs w:val="22"/>
        </w:rPr>
        <w:t xml:space="preserve"> resgate antecipado obrigatório das Debêntures; (v</w:t>
      </w:r>
      <w:r w:rsidR="00716CEA" w:rsidRPr="00BA651C">
        <w:rPr>
          <w:rFonts w:ascii="Tahoma" w:hAnsi="Tahoma" w:cs="Tahoma"/>
          <w:sz w:val="22"/>
          <w:szCs w:val="22"/>
        </w:rPr>
        <w:t>) </w:t>
      </w:r>
      <w:r w:rsidR="001814A9" w:rsidRPr="00BA651C">
        <w:rPr>
          <w:rFonts w:ascii="Tahoma" w:hAnsi="Tahoma" w:cs="Tahoma"/>
          <w:sz w:val="22"/>
          <w:szCs w:val="22"/>
        </w:rPr>
        <w:t xml:space="preserve">termos e condições dos Eventos </w:t>
      </w:r>
      <w:r w:rsidRPr="00BA651C">
        <w:rPr>
          <w:rFonts w:ascii="Tahoma" w:hAnsi="Tahoma" w:cs="Tahoma"/>
          <w:sz w:val="22"/>
          <w:szCs w:val="22"/>
        </w:rPr>
        <w:t xml:space="preserve">de </w:t>
      </w:r>
      <w:r w:rsidR="001814A9" w:rsidRPr="00BA651C">
        <w:rPr>
          <w:rFonts w:ascii="Tahoma" w:hAnsi="Tahoma" w:cs="Tahoma"/>
          <w:sz w:val="22"/>
          <w:szCs w:val="22"/>
        </w:rPr>
        <w:t xml:space="preserve">Inadimplemento, inclusive sua exclusão, sem prejuízo do </w:t>
      </w:r>
      <w:r w:rsidR="00AD0A1A" w:rsidRPr="00BA651C">
        <w:rPr>
          <w:rFonts w:ascii="Tahoma" w:hAnsi="Tahoma" w:cs="Tahoma"/>
          <w:sz w:val="22"/>
          <w:szCs w:val="22"/>
        </w:rPr>
        <w:t>quórum</w:t>
      </w:r>
      <w:r w:rsidR="001814A9" w:rsidRPr="00BA651C">
        <w:rPr>
          <w:rFonts w:ascii="Tahoma" w:hAnsi="Tahoma" w:cs="Tahoma"/>
          <w:sz w:val="22"/>
          <w:szCs w:val="22"/>
        </w:rPr>
        <w:t xml:space="preserve"> regular para </w:t>
      </w:r>
      <w:r w:rsidR="00805B26" w:rsidRPr="00BA651C">
        <w:rPr>
          <w:rFonts w:ascii="Tahoma" w:hAnsi="Tahoma" w:cs="Tahoma"/>
          <w:sz w:val="22"/>
          <w:szCs w:val="22"/>
        </w:rPr>
        <w:t>renúncias</w:t>
      </w:r>
      <w:r w:rsidR="001814A9" w:rsidRPr="00BA651C">
        <w:rPr>
          <w:rFonts w:ascii="Tahoma" w:hAnsi="Tahoma" w:cs="Tahoma"/>
          <w:sz w:val="22"/>
          <w:szCs w:val="22"/>
        </w:rPr>
        <w:t xml:space="preserve"> temporárias ao direito de vencimento antecipado das Debêntures pelos Debenturistas</w:t>
      </w:r>
      <w:r w:rsidRPr="00BA651C">
        <w:rPr>
          <w:rFonts w:ascii="Tahoma" w:hAnsi="Tahoma" w:cs="Tahoma"/>
          <w:sz w:val="22"/>
          <w:szCs w:val="22"/>
        </w:rPr>
        <w:t>; e (vi</w:t>
      </w:r>
      <w:r w:rsidR="00716CEA" w:rsidRPr="00BA651C">
        <w:rPr>
          <w:rFonts w:ascii="Tahoma" w:hAnsi="Tahoma" w:cs="Tahoma"/>
          <w:sz w:val="22"/>
          <w:szCs w:val="22"/>
        </w:rPr>
        <w:t>) </w:t>
      </w:r>
      <w:r w:rsidR="001814A9" w:rsidRPr="00BA651C">
        <w:rPr>
          <w:rFonts w:ascii="Tahoma" w:hAnsi="Tahoma" w:cs="Tahoma"/>
          <w:sz w:val="22"/>
          <w:szCs w:val="22"/>
        </w:rPr>
        <w:t>alteração das garantias oferecidas no âmbito do</w:t>
      </w:r>
      <w:r w:rsidRPr="00BA651C">
        <w:rPr>
          <w:rFonts w:ascii="Tahoma" w:hAnsi="Tahoma" w:cs="Tahoma"/>
          <w:sz w:val="22"/>
          <w:szCs w:val="22"/>
        </w:rPr>
        <w:t xml:space="preserve"> Pacote de Garantias.</w:t>
      </w:r>
    </w:p>
    <w:p w14:paraId="79D7DDD8" w14:textId="77777777" w:rsidR="00C10998" w:rsidRPr="00BA651C" w:rsidRDefault="00C10998">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10.</w:t>
      </w:r>
      <w:r w:rsidR="00F269C8" w:rsidRPr="00BA651C">
        <w:rPr>
          <w:rFonts w:ascii="Tahoma" w:hAnsi="Tahoma" w:cs="Tahoma"/>
          <w:sz w:val="22"/>
          <w:szCs w:val="22"/>
        </w:rPr>
        <w:t>9</w:t>
      </w:r>
      <w:r w:rsidRPr="00BA651C">
        <w:rPr>
          <w:rFonts w:ascii="Tahoma" w:hAnsi="Tahoma" w:cs="Tahoma"/>
          <w:sz w:val="22"/>
          <w:szCs w:val="22"/>
        </w:rPr>
        <w:t xml:space="preserve"> </w:t>
      </w:r>
      <w:r w:rsidRPr="00BA651C">
        <w:rPr>
          <w:rFonts w:ascii="Tahoma" w:hAnsi="Tahoma" w:cs="Tahoma"/>
          <w:sz w:val="22"/>
          <w:szCs w:val="22"/>
        </w:rPr>
        <w:tab/>
        <w:t>As deliberações tomadas pelos Debenturistas, no âmbito de sua competência legal, observados os quóruns previstos nesta Escritura de Emissão, serão válidas e eficazes perante a Emissora e obrigarão todos os Debenturistas independentemente de seu comparecimento ou voto na respectiva assembleia geral de Debenturistas.</w:t>
      </w:r>
    </w:p>
    <w:p w14:paraId="6966AFB0" w14:textId="77777777" w:rsidR="007B7A8C" w:rsidRPr="00BA651C" w:rsidRDefault="00196BE0">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10.</w:t>
      </w:r>
      <w:r w:rsidR="00C10998" w:rsidRPr="00BA651C">
        <w:rPr>
          <w:rFonts w:ascii="Tahoma" w:hAnsi="Tahoma" w:cs="Tahoma"/>
          <w:sz w:val="22"/>
          <w:szCs w:val="22"/>
        </w:rPr>
        <w:t xml:space="preserve">10 </w:t>
      </w:r>
      <w:r w:rsidR="00E229C2" w:rsidRPr="00BA651C">
        <w:rPr>
          <w:rFonts w:ascii="Tahoma" w:hAnsi="Tahoma" w:cs="Tahoma"/>
          <w:sz w:val="22"/>
          <w:szCs w:val="22"/>
        </w:rPr>
        <w:tab/>
      </w:r>
      <w:r w:rsidRPr="00BA651C">
        <w:rPr>
          <w:rFonts w:ascii="Tahoma" w:hAnsi="Tahoma" w:cs="Tahoma"/>
          <w:sz w:val="22"/>
          <w:szCs w:val="22"/>
        </w:rPr>
        <w:t>Fica desde já certo e ajustado que esta Escritura de Emissão poderá ser alterada, sem a necessidade de aprovação pelos Debenturistas, desde que não haja qualquer custo ou despesa adicional para os Debenturistas e somente quando tal alteração decorrer (i) da necessidade de atendimento a exigências de adequação a normas legais, regulamentares ou exigências da CVM, da ANBIMA e da B3; (ii) de correção de erros imateriais, seja ele um erro grosseiro, de digitação ou aritmético; (iii) alterações a quaisquer Documentos da Operação já expressamente permitidas nos termos do(s) respectivo(s) Documentos da Operação;</w:t>
      </w:r>
      <w:r w:rsidR="00042507" w:rsidRPr="00BA651C">
        <w:rPr>
          <w:rFonts w:ascii="Tahoma" w:hAnsi="Tahoma" w:cs="Tahoma"/>
          <w:sz w:val="22"/>
          <w:szCs w:val="22"/>
        </w:rPr>
        <w:t xml:space="preserve"> ou</w:t>
      </w:r>
      <w:r w:rsidRPr="00BA651C">
        <w:rPr>
          <w:rFonts w:ascii="Tahoma" w:hAnsi="Tahoma" w:cs="Tahoma"/>
          <w:sz w:val="22"/>
          <w:szCs w:val="22"/>
        </w:rPr>
        <w:t xml:space="preserve"> (iv) da atualização dos dados cadastrais das partes, tais como alteração na denominação social, endereço e telefone, entre outros. </w:t>
      </w:r>
    </w:p>
    <w:p w14:paraId="236ED578" w14:textId="77777777" w:rsidR="00196BE0" w:rsidRPr="00BA651C" w:rsidRDefault="00196BE0">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10.</w:t>
      </w:r>
      <w:r w:rsidR="00C10998" w:rsidRPr="00BA651C">
        <w:rPr>
          <w:rFonts w:ascii="Tahoma" w:hAnsi="Tahoma" w:cs="Tahoma"/>
          <w:sz w:val="22"/>
          <w:szCs w:val="22"/>
        </w:rPr>
        <w:t xml:space="preserve">11 </w:t>
      </w:r>
      <w:r w:rsidR="00E229C2" w:rsidRPr="00BA651C">
        <w:rPr>
          <w:rFonts w:ascii="Tahoma" w:hAnsi="Tahoma" w:cs="Tahoma"/>
          <w:sz w:val="22"/>
          <w:szCs w:val="22"/>
        </w:rPr>
        <w:tab/>
      </w:r>
      <w:r w:rsidRPr="00BA651C">
        <w:rPr>
          <w:rFonts w:ascii="Tahoma" w:hAnsi="Tahoma" w:cs="Tahoma"/>
          <w:sz w:val="22"/>
          <w:szCs w:val="22"/>
        </w:rPr>
        <w:t>O Agente Fiduciário deverá comparecer às assembleias gerais de Debenturistas e prestar aos Debenturistas as informações que lhe forem solicitadas.</w:t>
      </w:r>
    </w:p>
    <w:p w14:paraId="6E0030F6" w14:textId="77777777" w:rsidR="00196BE0" w:rsidRPr="00BA651C" w:rsidRDefault="00196BE0">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10.</w:t>
      </w:r>
      <w:r w:rsidR="00C10998" w:rsidRPr="00BA651C">
        <w:rPr>
          <w:rFonts w:ascii="Tahoma" w:hAnsi="Tahoma" w:cs="Tahoma"/>
          <w:sz w:val="22"/>
          <w:szCs w:val="22"/>
        </w:rPr>
        <w:t>12</w:t>
      </w:r>
      <w:r w:rsidR="00E229C2" w:rsidRPr="00BA651C">
        <w:rPr>
          <w:rFonts w:ascii="Tahoma" w:hAnsi="Tahoma" w:cs="Tahoma"/>
          <w:sz w:val="22"/>
          <w:szCs w:val="22"/>
        </w:rPr>
        <w:tab/>
      </w:r>
      <w:r w:rsidRPr="00BA651C">
        <w:rPr>
          <w:rFonts w:ascii="Tahoma" w:hAnsi="Tahoma" w:cs="Tahoma"/>
          <w:sz w:val="22"/>
          <w:szCs w:val="22"/>
        </w:rPr>
        <w:t xml:space="preserve">Será obrigatória a presença dos representantes legais da </w:t>
      </w:r>
      <w:r w:rsidR="00B00FA9" w:rsidRPr="00BA651C">
        <w:rPr>
          <w:rFonts w:ascii="Tahoma" w:hAnsi="Tahoma" w:cs="Tahoma"/>
          <w:sz w:val="22"/>
          <w:szCs w:val="22"/>
        </w:rPr>
        <w:t>Emissora</w:t>
      </w:r>
      <w:r w:rsidRPr="00BA651C">
        <w:rPr>
          <w:rFonts w:ascii="Tahoma" w:hAnsi="Tahoma" w:cs="Tahoma"/>
          <w:sz w:val="22"/>
          <w:szCs w:val="22"/>
        </w:rPr>
        <w:t xml:space="preserve"> nas assembleias gerais de Debenturistas convocadas pela </w:t>
      </w:r>
      <w:r w:rsidR="00B00FA9" w:rsidRPr="00BA651C">
        <w:rPr>
          <w:rFonts w:ascii="Tahoma" w:hAnsi="Tahoma" w:cs="Tahoma"/>
          <w:sz w:val="22"/>
          <w:szCs w:val="22"/>
        </w:rPr>
        <w:t>Emissora</w:t>
      </w:r>
      <w:r w:rsidRPr="00BA651C">
        <w:rPr>
          <w:rFonts w:ascii="Tahoma" w:hAnsi="Tahoma" w:cs="Tahoma"/>
          <w:sz w:val="22"/>
          <w:szCs w:val="22"/>
        </w:rPr>
        <w:t xml:space="preserve">, enquanto que nas assembleias convocadas pelos Debenturistas ou pelo Agente Fiduciário, a presença dos representantes legais da </w:t>
      </w:r>
      <w:r w:rsidR="00B00FA9" w:rsidRPr="00BA651C">
        <w:rPr>
          <w:rFonts w:ascii="Tahoma" w:hAnsi="Tahoma" w:cs="Tahoma"/>
          <w:sz w:val="22"/>
          <w:szCs w:val="22"/>
        </w:rPr>
        <w:t>Emissora</w:t>
      </w:r>
      <w:r w:rsidRPr="00BA651C">
        <w:rPr>
          <w:rFonts w:ascii="Tahoma" w:hAnsi="Tahoma" w:cs="Tahoma"/>
          <w:sz w:val="22"/>
          <w:szCs w:val="22"/>
        </w:rPr>
        <w:t xml:space="preserve"> será facultativa, a não ser quando ela seja solicitada pelos Debenturistas ou pelo Agente Fiduciário, conforme o caso, hipótese em que será obrigatória. </w:t>
      </w:r>
    </w:p>
    <w:p w14:paraId="18633B71" w14:textId="77777777" w:rsidR="005E2F66" w:rsidRPr="00BA651C" w:rsidRDefault="00196BE0">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10.</w:t>
      </w:r>
      <w:r w:rsidR="00C10998" w:rsidRPr="00BA651C">
        <w:rPr>
          <w:rFonts w:ascii="Tahoma" w:hAnsi="Tahoma" w:cs="Tahoma"/>
          <w:sz w:val="22"/>
          <w:szCs w:val="22"/>
        </w:rPr>
        <w:t xml:space="preserve">13 </w:t>
      </w:r>
      <w:r w:rsidR="00E229C2" w:rsidRPr="00BA651C">
        <w:rPr>
          <w:rFonts w:ascii="Tahoma" w:hAnsi="Tahoma" w:cs="Tahoma"/>
          <w:sz w:val="22"/>
          <w:szCs w:val="22"/>
        </w:rPr>
        <w:tab/>
      </w:r>
      <w:r w:rsidRPr="00BA651C">
        <w:rPr>
          <w:rFonts w:ascii="Tahoma" w:hAnsi="Tahoma" w:cs="Tahoma"/>
          <w:sz w:val="22"/>
          <w:szCs w:val="22"/>
        </w:rPr>
        <w:t>Aplica-se às assembleias gerais de Debenturistas, no que couber, o disposto na Lei d</w:t>
      </w:r>
      <w:r w:rsidR="00C57D6D" w:rsidRPr="00BA651C">
        <w:rPr>
          <w:rFonts w:ascii="Tahoma" w:hAnsi="Tahoma" w:cs="Tahoma"/>
          <w:sz w:val="22"/>
          <w:szCs w:val="22"/>
        </w:rPr>
        <w:t>e</w:t>
      </w:r>
      <w:r w:rsidRPr="00BA651C">
        <w:rPr>
          <w:rFonts w:ascii="Tahoma" w:hAnsi="Tahoma" w:cs="Tahoma"/>
          <w:sz w:val="22"/>
          <w:szCs w:val="22"/>
        </w:rPr>
        <w:t xml:space="preserve"> Sociedades </w:t>
      </w:r>
      <w:r w:rsidR="006F1254" w:rsidRPr="00BA651C">
        <w:rPr>
          <w:rFonts w:ascii="Tahoma" w:hAnsi="Tahoma" w:cs="Tahoma"/>
          <w:sz w:val="22"/>
          <w:szCs w:val="22"/>
        </w:rPr>
        <w:t>por Ações</w:t>
      </w:r>
      <w:r w:rsidRPr="00BA651C">
        <w:rPr>
          <w:rFonts w:ascii="Tahoma" w:hAnsi="Tahoma" w:cs="Tahoma"/>
          <w:sz w:val="22"/>
          <w:szCs w:val="22"/>
        </w:rPr>
        <w:t>, sobre a assembleia geral de acionistas.</w:t>
      </w:r>
    </w:p>
    <w:p w14:paraId="31EC0B15" w14:textId="77777777" w:rsidR="00B95D79" w:rsidRPr="00BA651C" w:rsidRDefault="00196BE0">
      <w:pPr>
        <w:autoSpaceDE/>
        <w:autoSpaceDN/>
        <w:adjustRightInd/>
        <w:spacing w:before="120" w:after="120"/>
        <w:jc w:val="both"/>
        <w:rPr>
          <w:rFonts w:ascii="Tahoma" w:hAnsi="Tahoma" w:cs="Tahoma"/>
          <w:sz w:val="22"/>
          <w:szCs w:val="22"/>
        </w:rPr>
      </w:pPr>
      <w:r w:rsidRPr="00BA651C">
        <w:rPr>
          <w:rFonts w:ascii="Tahoma" w:hAnsi="Tahoma" w:cs="Tahoma"/>
          <w:sz w:val="22"/>
          <w:szCs w:val="22"/>
        </w:rPr>
        <w:t xml:space="preserve"> </w:t>
      </w:r>
    </w:p>
    <w:p w14:paraId="477204D6" w14:textId="77777777" w:rsidR="00196BE0" w:rsidRPr="00BA651C" w:rsidRDefault="000962C5">
      <w:pPr>
        <w:keepNext/>
        <w:tabs>
          <w:tab w:val="num" w:pos="709"/>
        </w:tabs>
        <w:autoSpaceDE/>
        <w:autoSpaceDN/>
        <w:adjustRightInd/>
        <w:spacing w:before="120" w:after="120"/>
        <w:ind w:left="709" w:hanging="709"/>
        <w:jc w:val="both"/>
        <w:rPr>
          <w:rFonts w:ascii="Tahoma" w:hAnsi="Tahoma" w:cs="Tahoma"/>
          <w:b/>
          <w:smallCaps/>
          <w:sz w:val="22"/>
          <w:szCs w:val="22"/>
        </w:rPr>
      </w:pPr>
      <w:r w:rsidRPr="00BA651C">
        <w:rPr>
          <w:rFonts w:ascii="Tahoma" w:hAnsi="Tahoma" w:cs="Tahoma"/>
          <w:b/>
          <w:smallCaps/>
          <w:sz w:val="22"/>
          <w:szCs w:val="22"/>
        </w:rPr>
        <w:t xml:space="preserve">11. </w:t>
      </w:r>
      <w:r w:rsidR="005E2F66" w:rsidRPr="00BA651C">
        <w:rPr>
          <w:rFonts w:ascii="Tahoma" w:hAnsi="Tahoma" w:cs="Tahoma"/>
          <w:b/>
          <w:smallCaps/>
          <w:sz w:val="22"/>
          <w:szCs w:val="22"/>
        </w:rPr>
        <w:tab/>
      </w:r>
      <w:r w:rsidRPr="00BA651C">
        <w:rPr>
          <w:rFonts w:ascii="Tahoma" w:hAnsi="Tahoma" w:cs="Tahoma"/>
          <w:b/>
          <w:smallCaps/>
          <w:sz w:val="22"/>
          <w:szCs w:val="22"/>
        </w:rPr>
        <w:t xml:space="preserve">Despesas </w:t>
      </w:r>
    </w:p>
    <w:p w14:paraId="7C306845" w14:textId="77777777" w:rsidR="000962C5" w:rsidRPr="00BA651C" w:rsidRDefault="000962C5">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11.1</w:t>
      </w:r>
      <w:r w:rsidR="00E229C2" w:rsidRPr="00BA651C">
        <w:rPr>
          <w:rFonts w:ascii="Tahoma" w:hAnsi="Tahoma" w:cs="Tahoma"/>
          <w:sz w:val="22"/>
          <w:szCs w:val="22"/>
        </w:rPr>
        <w:tab/>
      </w:r>
      <w:r w:rsidRPr="00BA651C">
        <w:rPr>
          <w:rFonts w:ascii="Tahoma" w:hAnsi="Tahoma" w:cs="Tahoma"/>
          <w:sz w:val="22"/>
          <w:szCs w:val="22"/>
        </w:rPr>
        <w:t xml:space="preserve">Correrão por conta da </w:t>
      </w:r>
      <w:r w:rsidR="00B00FA9" w:rsidRPr="00BA651C">
        <w:rPr>
          <w:rFonts w:ascii="Tahoma" w:hAnsi="Tahoma" w:cs="Tahoma"/>
          <w:sz w:val="22"/>
          <w:szCs w:val="22"/>
        </w:rPr>
        <w:t>Emissora</w:t>
      </w:r>
      <w:r w:rsidRPr="00BA651C">
        <w:rPr>
          <w:rFonts w:ascii="Tahoma" w:hAnsi="Tahoma" w:cs="Tahoma"/>
          <w:sz w:val="22"/>
          <w:szCs w:val="22"/>
        </w:rPr>
        <w:t xml:space="preserve"> todos os custos incorridos com a Emissão e a Oferta e com a estruturação, emissão, registro, depósito e execução das Debêntures e do</w:t>
      </w:r>
      <w:r w:rsidR="00280DFF" w:rsidRPr="00BA651C">
        <w:rPr>
          <w:rFonts w:ascii="Tahoma" w:hAnsi="Tahoma" w:cs="Tahoma"/>
          <w:sz w:val="22"/>
          <w:szCs w:val="22"/>
        </w:rPr>
        <w:t xml:space="preserve"> Pacote de </w:t>
      </w:r>
      <w:r w:rsidRPr="00BA651C">
        <w:rPr>
          <w:rFonts w:ascii="Tahoma" w:hAnsi="Tahoma" w:cs="Tahoma"/>
          <w:sz w:val="22"/>
          <w:szCs w:val="22"/>
        </w:rPr>
        <w:t>Garantia</w:t>
      </w:r>
      <w:r w:rsidR="00280DFF" w:rsidRPr="00BA651C">
        <w:rPr>
          <w:rFonts w:ascii="Tahoma" w:hAnsi="Tahoma" w:cs="Tahoma"/>
          <w:sz w:val="22"/>
          <w:szCs w:val="22"/>
        </w:rPr>
        <w:t>s</w:t>
      </w:r>
      <w:r w:rsidRPr="00BA651C">
        <w:rPr>
          <w:rFonts w:ascii="Tahoma" w:hAnsi="Tahoma" w:cs="Tahoma"/>
          <w:sz w:val="22"/>
          <w:szCs w:val="22"/>
        </w:rPr>
        <w:t xml:space="preserve">, incluindo publicações, inscrições, registros, depósitos, </w:t>
      </w:r>
      <w:r w:rsidR="00615155" w:rsidRPr="00BA651C">
        <w:rPr>
          <w:rFonts w:ascii="Tahoma" w:hAnsi="Tahoma" w:cs="Tahoma"/>
          <w:sz w:val="22"/>
          <w:szCs w:val="22"/>
        </w:rPr>
        <w:t xml:space="preserve">contratação </w:t>
      </w:r>
      <w:r w:rsidRPr="00BA651C">
        <w:rPr>
          <w:rFonts w:ascii="Tahoma" w:hAnsi="Tahoma" w:cs="Tahoma"/>
          <w:sz w:val="22"/>
          <w:szCs w:val="22"/>
        </w:rPr>
        <w:t xml:space="preserve">dos </w:t>
      </w:r>
      <w:r w:rsidR="009F56E4" w:rsidRPr="00BA651C">
        <w:rPr>
          <w:rFonts w:ascii="Tahoma" w:hAnsi="Tahoma" w:cs="Tahoma"/>
          <w:sz w:val="22"/>
          <w:szCs w:val="22"/>
        </w:rPr>
        <w:t xml:space="preserve">Prestadores </w:t>
      </w:r>
      <w:r w:rsidRPr="00BA651C">
        <w:rPr>
          <w:rFonts w:ascii="Tahoma" w:hAnsi="Tahoma" w:cs="Tahoma"/>
          <w:sz w:val="22"/>
          <w:szCs w:val="22"/>
        </w:rPr>
        <w:t xml:space="preserve">de </w:t>
      </w:r>
      <w:r w:rsidR="009F56E4" w:rsidRPr="00BA651C">
        <w:rPr>
          <w:rFonts w:ascii="Tahoma" w:hAnsi="Tahoma" w:cs="Tahoma"/>
          <w:sz w:val="22"/>
          <w:szCs w:val="22"/>
        </w:rPr>
        <w:t>S</w:t>
      </w:r>
      <w:r w:rsidRPr="00BA651C">
        <w:rPr>
          <w:rFonts w:ascii="Tahoma" w:hAnsi="Tahoma" w:cs="Tahoma"/>
          <w:sz w:val="22"/>
          <w:szCs w:val="22"/>
        </w:rPr>
        <w:t xml:space="preserve">erviço e as respectivas despesas efetuadas por esses, e quaisquer outros custos relacionados às Debêntures e </w:t>
      </w:r>
      <w:r w:rsidR="00615155" w:rsidRPr="00BA651C">
        <w:rPr>
          <w:rFonts w:ascii="Tahoma" w:hAnsi="Tahoma" w:cs="Tahoma"/>
          <w:sz w:val="22"/>
          <w:szCs w:val="22"/>
        </w:rPr>
        <w:t>a</w:t>
      </w:r>
      <w:r w:rsidR="00280DFF" w:rsidRPr="00BA651C">
        <w:rPr>
          <w:rFonts w:ascii="Tahoma" w:hAnsi="Tahoma" w:cs="Tahoma"/>
          <w:sz w:val="22"/>
          <w:szCs w:val="22"/>
        </w:rPr>
        <w:t>o Pacote de Garantias</w:t>
      </w:r>
      <w:r w:rsidRPr="00BA651C">
        <w:rPr>
          <w:rFonts w:ascii="Tahoma" w:hAnsi="Tahoma" w:cs="Tahoma"/>
          <w:sz w:val="22"/>
          <w:szCs w:val="22"/>
        </w:rPr>
        <w:t xml:space="preserve">. </w:t>
      </w:r>
    </w:p>
    <w:p w14:paraId="681D19CC" w14:textId="77777777" w:rsidR="005E2F66" w:rsidRPr="00BA651C" w:rsidRDefault="005E2F66">
      <w:pPr>
        <w:autoSpaceDE/>
        <w:autoSpaceDN/>
        <w:adjustRightInd/>
        <w:spacing w:before="120" w:after="120"/>
        <w:jc w:val="both"/>
        <w:rPr>
          <w:rFonts w:ascii="Tahoma" w:hAnsi="Tahoma" w:cs="Tahoma"/>
          <w:sz w:val="22"/>
          <w:szCs w:val="22"/>
        </w:rPr>
      </w:pPr>
    </w:p>
    <w:p w14:paraId="3F739554" w14:textId="0E404BB9" w:rsidR="000962C5" w:rsidRPr="00BA651C" w:rsidRDefault="000962C5">
      <w:pPr>
        <w:keepNext/>
        <w:tabs>
          <w:tab w:val="num" w:pos="709"/>
        </w:tabs>
        <w:autoSpaceDE/>
        <w:autoSpaceDN/>
        <w:adjustRightInd/>
        <w:spacing w:before="120" w:after="120"/>
        <w:ind w:left="709" w:hanging="709"/>
        <w:jc w:val="both"/>
        <w:rPr>
          <w:rFonts w:ascii="Tahoma" w:hAnsi="Tahoma" w:cs="Tahoma"/>
          <w:b/>
          <w:smallCaps/>
          <w:sz w:val="22"/>
          <w:szCs w:val="22"/>
        </w:rPr>
      </w:pPr>
      <w:r w:rsidRPr="00BA651C">
        <w:rPr>
          <w:rFonts w:ascii="Tahoma" w:hAnsi="Tahoma" w:cs="Tahoma"/>
          <w:b/>
          <w:smallCaps/>
          <w:sz w:val="22"/>
          <w:szCs w:val="22"/>
        </w:rPr>
        <w:t>12</w:t>
      </w:r>
      <w:r w:rsidR="005E2F66" w:rsidRPr="00BA651C">
        <w:rPr>
          <w:rFonts w:ascii="Tahoma" w:hAnsi="Tahoma" w:cs="Tahoma"/>
          <w:b/>
          <w:smallCaps/>
          <w:sz w:val="22"/>
          <w:szCs w:val="22"/>
        </w:rPr>
        <w:t>.</w:t>
      </w:r>
      <w:r w:rsidR="005E2F66" w:rsidRPr="00BA651C">
        <w:rPr>
          <w:rFonts w:ascii="Tahoma" w:hAnsi="Tahoma" w:cs="Tahoma"/>
          <w:b/>
          <w:smallCaps/>
          <w:sz w:val="22"/>
          <w:szCs w:val="22"/>
        </w:rPr>
        <w:tab/>
      </w:r>
      <w:r w:rsidRPr="00BA651C">
        <w:rPr>
          <w:rFonts w:ascii="Tahoma" w:hAnsi="Tahoma" w:cs="Tahoma"/>
          <w:b/>
          <w:smallCaps/>
          <w:sz w:val="22"/>
          <w:szCs w:val="22"/>
        </w:rPr>
        <w:t xml:space="preserve">Comunicações </w:t>
      </w:r>
    </w:p>
    <w:p w14:paraId="503498C6" w14:textId="53A5C0D0" w:rsidR="000962C5" w:rsidRPr="00BA651C" w:rsidRDefault="000962C5">
      <w:pPr>
        <w:autoSpaceDE/>
        <w:autoSpaceDN/>
        <w:adjustRightInd/>
        <w:spacing w:before="120" w:after="120"/>
        <w:ind w:left="709" w:hanging="709"/>
        <w:jc w:val="both"/>
        <w:rPr>
          <w:rFonts w:ascii="Tahoma" w:hAnsi="Tahoma" w:cs="Tahoma"/>
          <w:sz w:val="22"/>
          <w:szCs w:val="22"/>
        </w:rPr>
      </w:pPr>
      <w:r w:rsidRPr="00BA651C">
        <w:rPr>
          <w:rFonts w:ascii="Tahoma" w:hAnsi="Tahoma" w:cs="Tahoma"/>
          <w:sz w:val="22"/>
          <w:szCs w:val="22"/>
        </w:rPr>
        <w:t>12.1</w:t>
      </w:r>
      <w:r w:rsidR="00E229C2" w:rsidRPr="00BA651C">
        <w:rPr>
          <w:rFonts w:ascii="Tahoma" w:hAnsi="Tahoma" w:cs="Tahoma"/>
          <w:sz w:val="22"/>
          <w:szCs w:val="22"/>
        </w:rPr>
        <w:tab/>
      </w:r>
      <w:r w:rsidRPr="00BA651C">
        <w:rPr>
          <w:rFonts w:ascii="Tahoma" w:hAnsi="Tahoma" w:cs="Tahoma"/>
          <w:bCs/>
          <w:sz w:val="22"/>
          <w:szCs w:val="22"/>
        </w:rPr>
        <w:t>Todas as comunicações realizadas nos termos desta Escritura de Emissão devem ser sempre realizadas por escrito ou por correio eletrônico, para os endereços abaixo</w:t>
      </w:r>
      <w:r w:rsidRPr="00BA651C">
        <w:rPr>
          <w:rFonts w:ascii="Tahoma" w:hAnsi="Tahoma" w:cs="Tahoma"/>
          <w:sz w:val="22"/>
          <w:szCs w:val="22"/>
        </w:rPr>
        <w:t xml:space="preserve">, e serão consideradas recebidas quando entregues, sob protocolo ou mediante </w:t>
      </w:r>
      <w:r w:rsidR="00414403" w:rsidRPr="00BA651C">
        <w:rPr>
          <w:rFonts w:ascii="Tahoma" w:hAnsi="Tahoma" w:cs="Tahoma"/>
          <w:sz w:val="22"/>
          <w:szCs w:val="22"/>
        </w:rPr>
        <w:t>“</w:t>
      </w:r>
      <w:r w:rsidRPr="00BA651C">
        <w:rPr>
          <w:rFonts w:ascii="Tahoma" w:hAnsi="Tahoma" w:cs="Tahoma"/>
          <w:sz w:val="22"/>
          <w:szCs w:val="22"/>
        </w:rPr>
        <w:t>aviso de recebimento</w:t>
      </w:r>
      <w:r w:rsidR="00414403" w:rsidRPr="00BA651C">
        <w:rPr>
          <w:rFonts w:ascii="Tahoma" w:hAnsi="Tahoma" w:cs="Tahoma"/>
          <w:sz w:val="22"/>
          <w:szCs w:val="22"/>
        </w:rPr>
        <w:t>”</w:t>
      </w:r>
      <w:r w:rsidRPr="00BA651C">
        <w:rPr>
          <w:rFonts w:ascii="Tahoma" w:hAnsi="Tahoma" w:cs="Tahoma"/>
          <w:sz w:val="22"/>
          <w:szCs w:val="22"/>
        </w:rPr>
        <w:t xml:space="preserve"> expedido pela Empresa Brasileira de Correios e Telégrafos. As </w:t>
      </w:r>
      <w:r w:rsidRPr="00BA651C">
        <w:rPr>
          <w:rFonts w:ascii="Tahoma" w:hAnsi="Tahoma" w:cs="Tahoma"/>
          <w:sz w:val="22"/>
          <w:szCs w:val="22"/>
        </w:rPr>
        <w:lastRenderedPageBreak/>
        <w:t xml:space="preserve">comunicações realizadas por correio eletrônico serão consideradas recebidas na data de seu envio, desde que seu recebimento seja confirmado por meio de indicativo (recibo emitido </w:t>
      </w:r>
      <w:r w:rsidRPr="00C25672">
        <w:rPr>
          <w:rFonts w:ascii="Tahoma" w:hAnsi="Tahoma" w:cs="Tahoma"/>
          <w:sz w:val="22"/>
          <w:szCs w:val="22"/>
        </w:rPr>
        <w:t>pela máquina utilizada pelo remetente). A alteração de qualquer dos endereços abaixo deverá ser comunicada às demais partes pela parte que tiver seu endereço alterado.</w:t>
      </w:r>
      <w:r w:rsidR="0024264F" w:rsidRPr="00C25672">
        <w:rPr>
          <w:rFonts w:ascii="Tahoma" w:hAnsi="Tahoma" w:cs="Tahoma"/>
          <w:sz w:val="22"/>
          <w:szCs w:val="22"/>
        </w:rPr>
        <w:t xml:space="preserve"> </w:t>
      </w:r>
    </w:p>
    <w:p w14:paraId="0CD5B4EE" w14:textId="77777777" w:rsidR="000247CA" w:rsidRPr="00BA651C" w:rsidRDefault="000247CA">
      <w:pPr>
        <w:autoSpaceDE/>
        <w:autoSpaceDN/>
        <w:adjustRightInd/>
        <w:spacing w:before="120" w:after="120"/>
        <w:jc w:val="both"/>
        <w:rPr>
          <w:rFonts w:ascii="Tahoma" w:hAnsi="Tahoma" w:cs="Tahoma"/>
          <w:sz w:val="22"/>
          <w:szCs w:val="22"/>
        </w:rPr>
      </w:pPr>
    </w:p>
    <w:p w14:paraId="7D8ACF7F" w14:textId="77777777" w:rsidR="000962C5" w:rsidRPr="00BA651C" w:rsidRDefault="000962C5" w:rsidP="00336633">
      <w:pPr>
        <w:numPr>
          <w:ilvl w:val="2"/>
          <w:numId w:val="7"/>
        </w:numPr>
        <w:tabs>
          <w:tab w:val="clear" w:pos="1701"/>
        </w:tabs>
        <w:autoSpaceDE/>
        <w:autoSpaceDN/>
        <w:adjustRightInd/>
        <w:spacing w:before="120" w:after="120"/>
        <w:ind w:left="0" w:firstLine="0"/>
        <w:jc w:val="both"/>
        <w:rPr>
          <w:rFonts w:ascii="Tahoma" w:hAnsi="Tahoma" w:cs="Tahoma"/>
          <w:sz w:val="22"/>
          <w:szCs w:val="22"/>
        </w:rPr>
      </w:pPr>
      <w:r w:rsidRPr="00BA651C">
        <w:rPr>
          <w:rFonts w:ascii="Tahoma" w:hAnsi="Tahoma" w:cs="Tahoma"/>
          <w:sz w:val="22"/>
          <w:szCs w:val="22"/>
          <w:u w:val="single"/>
          <w:bdr w:val="nil"/>
        </w:rPr>
        <w:t xml:space="preserve">Para a </w:t>
      </w:r>
      <w:r w:rsidR="00B00FA9" w:rsidRPr="00BA651C">
        <w:rPr>
          <w:rFonts w:ascii="Tahoma" w:hAnsi="Tahoma" w:cs="Tahoma"/>
          <w:sz w:val="22"/>
          <w:szCs w:val="22"/>
          <w:u w:val="single"/>
          <w:bdr w:val="nil"/>
        </w:rPr>
        <w:t>Emissora</w:t>
      </w:r>
      <w:r w:rsidRPr="00BA651C">
        <w:rPr>
          <w:rFonts w:ascii="Tahoma" w:hAnsi="Tahoma" w:cs="Tahoma"/>
          <w:sz w:val="22"/>
          <w:szCs w:val="22"/>
          <w:bdr w:val="nil"/>
        </w:rPr>
        <w:t>:</w:t>
      </w:r>
    </w:p>
    <w:p w14:paraId="51472E73" w14:textId="0BCA3C20" w:rsidR="001D43E9" w:rsidRPr="00BA651C" w:rsidRDefault="009B0939" w:rsidP="00D110B9">
      <w:pPr>
        <w:pStyle w:val="PargrafodaLista"/>
        <w:ind w:left="709"/>
        <w:contextualSpacing w:val="0"/>
        <w:jc w:val="both"/>
        <w:rPr>
          <w:rFonts w:ascii="Tahoma" w:hAnsi="Tahoma" w:cs="Tahoma"/>
          <w:b/>
          <w:sz w:val="22"/>
          <w:szCs w:val="22"/>
          <w:bdr w:val="nil"/>
        </w:rPr>
      </w:pPr>
      <w:bookmarkStart w:id="103" w:name="_Hlk25066769"/>
      <w:r w:rsidRPr="00BA651C">
        <w:rPr>
          <w:rFonts w:ascii="Tahoma" w:hAnsi="Tahoma" w:cs="Tahoma"/>
          <w:b/>
          <w:sz w:val="22"/>
          <w:szCs w:val="22"/>
          <w:bdr w:val="nil"/>
        </w:rPr>
        <w:t>EVOLTZ IV - SÃO MATEUS</w:t>
      </w:r>
      <w:r w:rsidRPr="00AC65AF">
        <w:rPr>
          <w:rFonts w:ascii="Tahoma" w:hAnsi="Tahoma"/>
          <w:b/>
          <w:sz w:val="22"/>
          <w:bdr w:val="nil"/>
        </w:rPr>
        <w:t xml:space="preserve"> TRANSMISSORA DE ENERGIA S.A.</w:t>
      </w:r>
    </w:p>
    <w:p w14:paraId="32CDE099" w14:textId="77777777" w:rsidR="004447C0" w:rsidRPr="00BA651C" w:rsidRDefault="004447C0" w:rsidP="00D110B9">
      <w:pPr>
        <w:pStyle w:val="PargrafodaLista"/>
        <w:ind w:left="709"/>
        <w:contextualSpacing w:val="0"/>
        <w:jc w:val="both"/>
        <w:rPr>
          <w:rFonts w:ascii="Tahoma" w:hAnsi="Tahoma" w:cs="Tahoma"/>
          <w:sz w:val="22"/>
          <w:szCs w:val="22"/>
          <w:bdr w:val="nil"/>
        </w:rPr>
      </w:pPr>
      <w:bookmarkStart w:id="104" w:name="_Hlk25069327"/>
      <w:bookmarkStart w:id="105" w:name="_Hlk25250246"/>
      <w:r w:rsidRPr="00BA651C">
        <w:rPr>
          <w:rFonts w:ascii="Tahoma" w:hAnsi="Tahoma" w:cs="Tahoma"/>
          <w:sz w:val="22"/>
          <w:szCs w:val="22"/>
          <w:bdr w:val="nil"/>
        </w:rPr>
        <w:t xml:space="preserve">Avenida Embaixador Abelardo Bueno, nº 199, 2º andar, sala 204 </w:t>
      </w:r>
    </w:p>
    <w:p w14:paraId="1F2E19DD" w14:textId="77777777" w:rsidR="00436384" w:rsidRPr="00BA651C" w:rsidRDefault="00436384"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CEP 22.775-040</w:t>
      </w:r>
    </w:p>
    <w:p w14:paraId="46A2E350" w14:textId="77777777" w:rsidR="00436384" w:rsidRPr="00BA651C" w:rsidRDefault="00436384"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 xml:space="preserve">Rio de Janeiro - RJ </w:t>
      </w:r>
    </w:p>
    <w:p w14:paraId="71F75E75" w14:textId="77777777" w:rsidR="000962C5" w:rsidRPr="00BA651C" w:rsidRDefault="000962C5" w:rsidP="00D110B9">
      <w:pPr>
        <w:pStyle w:val="PargrafodaLista"/>
        <w:ind w:left="709"/>
        <w:contextualSpacing w:val="0"/>
        <w:jc w:val="both"/>
        <w:rPr>
          <w:rFonts w:ascii="Tahoma" w:hAnsi="Tahoma" w:cs="Tahoma"/>
          <w:sz w:val="22"/>
          <w:szCs w:val="22"/>
          <w:bdr w:val="nil"/>
        </w:rPr>
      </w:pPr>
      <w:proofErr w:type="spellStart"/>
      <w:r w:rsidRPr="00BA651C">
        <w:rPr>
          <w:rFonts w:ascii="Tahoma" w:hAnsi="Tahoma" w:cs="Tahoma"/>
          <w:sz w:val="22"/>
          <w:szCs w:val="22"/>
          <w:bdr w:val="nil"/>
        </w:rPr>
        <w:t>Att</w:t>
      </w:r>
      <w:proofErr w:type="spellEnd"/>
      <w:r w:rsidRPr="00BA651C">
        <w:rPr>
          <w:rFonts w:ascii="Tahoma" w:hAnsi="Tahoma" w:cs="Tahoma"/>
          <w:sz w:val="22"/>
          <w:szCs w:val="22"/>
          <w:bdr w:val="nil"/>
        </w:rPr>
        <w:t xml:space="preserve">: </w:t>
      </w:r>
      <w:r w:rsidR="00436384" w:rsidRPr="00BA651C">
        <w:rPr>
          <w:rFonts w:ascii="Tahoma" w:hAnsi="Tahoma" w:cs="Tahoma"/>
          <w:sz w:val="22"/>
          <w:szCs w:val="22"/>
          <w:bdr w:val="nil"/>
        </w:rPr>
        <w:t>Denise Araújo Francisco</w:t>
      </w:r>
      <w:r w:rsidR="00436384" w:rsidRPr="00BA651C" w:rsidDel="00436384">
        <w:rPr>
          <w:rFonts w:ascii="Tahoma" w:hAnsi="Tahoma" w:cs="Tahoma"/>
          <w:sz w:val="22"/>
          <w:szCs w:val="22"/>
          <w:bdr w:val="nil"/>
        </w:rPr>
        <w:t xml:space="preserve"> </w:t>
      </w:r>
    </w:p>
    <w:p w14:paraId="39EFAC02" w14:textId="77777777" w:rsidR="000962C5" w:rsidRPr="00BA651C" w:rsidRDefault="000962C5"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 xml:space="preserve">Telefone: </w:t>
      </w:r>
      <w:r w:rsidR="00436384" w:rsidRPr="00BA651C">
        <w:rPr>
          <w:rFonts w:ascii="Tahoma" w:hAnsi="Tahoma" w:cs="Tahoma"/>
          <w:sz w:val="22"/>
          <w:szCs w:val="22"/>
          <w:bdr w:val="nil"/>
        </w:rPr>
        <w:t>(21) 3267-1182</w:t>
      </w:r>
      <w:r w:rsidR="00436384" w:rsidRPr="00BA651C" w:rsidDel="00436384">
        <w:rPr>
          <w:rFonts w:ascii="Tahoma" w:hAnsi="Tahoma" w:cs="Tahoma"/>
          <w:sz w:val="22"/>
          <w:szCs w:val="22"/>
          <w:bdr w:val="nil"/>
        </w:rPr>
        <w:t xml:space="preserve"> </w:t>
      </w:r>
    </w:p>
    <w:p w14:paraId="3AA6AC28" w14:textId="77777777" w:rsidR="00436384" w:rsidRPr="00AC65AF" w:rsidRDefault="000962C5" w:rsidP="00AC65AF">
      <w:pPr>
        <w:pStyle w:val="PargrafodaLista"/>
        <w:ind w:left="709"/>
        <w:contextualSpacing w:val="0"/>
        <w:jc w:val="both"/>
        <w:rPr>
          <w:rFonts w:ascii="Tahoma" w:hAnsi="Tahoma"/>
          <w:b/>
          <w:sz w:val="22"/>
          <w:highlight w:val="lightGray"/>
        </w:rPr>
      </w:pPr>
      <w:r w:rsidRPr="00BA651C">
        <w:rPr>
          <w:rFonts w:ascii="Tahoma" w:hAnsi="Tahoma" w:cs="Tahoma"/>
          <w:sz w:val="22"/>
          <w:szCs w:val="22"/>
          <w:bdr w:val="nil"/>
        </w:rPr>
        <w:t xml:space="preserve">E-mail: </w:t>
      </w:r>
      <w:r w:rsidR="00EC692A">
        <w:rPr>
          <w:rFonts w:ascii="Tahoma" w:hAnsi="Tahoma" w:cs="Tahoma"/>
          <w:sz w:val="22"/>
          <w:szCs w:val="22"/>
          <w:bdr w:val="nil"/>
        </w:rPr>
        <w:fldChar w:fldCharType="begin"/>
      </w:r>
      <w:r w:rsidR="00EC692A">
        <w:rPr>
          <w:rFonts w:ascii="Tahoma" w:hAnsi="Tahoma" w:cs="Tahoma"/>
          <w:sz w:val="22"/>
          <w:szCs w:val="22"/>
          <w:bdr w:val="nil"/>
        </w:rPr>
        <w:instrText xml:space="preserve"> HYPERLINK "mailto:denise.francisco@evoltz.com.br" </w:instrText>
      </w:r>
      <w:r w:rsidR="00EC692A">
        <w:rPr>
          <w:rFonts w:ascii="Tahoma" w:hAnsi="Tahoma" w:cs="Tahoma"/>
          <w:sz w:val="22"/>
          <w:szCs w:val="22"/>
          <w:bdr w:val="nil"/>
        </w:rPr>
        <w:fldChar w:fldCharType="separate"/>
      </w:r>
      <w:r w:rsidR="00436384" w:rsidRPr="00BA651C">
        <w:rPr>
          <w:rFonts w:ascii="Tahoma" w:hAnsi="Tahoma" w:cs="Tahoma"/>
          <w:sz w:val="22"/>
          <w:szCs w:val="22"/>
          <w:bdr w:val="nil"/>
        </w:rPr>
        <w:t>denise.francisco@evoltz.com.br</w:t>
      </w:r>
      <w:r w:rsidR="00EC692A">
        <w:rPr>
          <w:rFonts w:ascii="Tahoma" w:hAnsi="Tahoma" w:cs="Tahoma"/>
          <w:sz w:val="22"/>
          <w:szCs w:val="22"/>
          <w:bdr w:val="nil"/>
        </w:rPr>
        <w:fldChar w:fldCharType="end"/>
      </w:r>
      <w:r w:rsidR="00436384" w:rsidRPr="00BA651C" w:rsidDel="00436384">
        <w:rPr>
          <w:rFonts w:ascii="Tahoma" w:hAnsi="Tahoma" w:cs="Tahoma"/>
          <w:sz w:val="22"/>
          <w:szCs w:val="22"/>
          <w:bdr w:val="nil"/>
        </w:rPr>
        <w:t xml:space="preserve"> </w:t>
      </w:r>
      <w:bookmarkEnd w:id="104"/>
      <w:bookmarkEnd w:id="105"/>
    </w:p>
    <w:p w14:paraId="272755CC" w14:textId="77777777" w:rsidR="00716CEA" w:rsidRPr="0098523C" w:rsidRDefault="00716CEA" w:rsidP="00AC65AF">
      <w:pPr>
        <w:pStyle w:val="PargrafodaLista"/>
        <w:spacing w:before="120" w:after="120"/>
        <w:ind w:left="0"/>
        <w:contextualSpacing w:val="0"/>
        <w:jc w:val="both"/>
        <w:rPr>
          <w:rFonts w:ascii="Tahoma" w:hAnsi="Tahoma" w:cs="Tahoma"/>
          <w:sz w:val="22"/>
          <w:szCs w:val="22"/>
        </w:rPr>
      </w:pPr>
    </w:p>
    <w:p w14:paraId="2B132FBA" w14:textId="77777777" w:rsidR="000962C5" w:rsidRPr="00F5146A" w:rsidRDefault="000962C5" w:rsidP="00336633">
      <w:pPr>
        <w:numPr>
          <w:ilvl w:val="2"/>
          <w:numId w:val="7"/>
        </w:numPr>
        <w:tabs>
          <w:tab w:val="clear" w:pos="1701"/>
        </w:tabs>
        <w:autoSpaceDE/>
        <w:autoSpaceDN/>
        <w:adjustRightInd/>
        <w:spacing w:before="120" w:after="120"/>
        <w:ind w:left="0" w:firstLine="0"/>
        <w:jc w:val="both"/>
        <w:rPr>
          <w:rFonts w:ascii="Tahoma" w:hAnsi="Tahoma" w:cs="Tahoma"/>
          <w:sz w:val="22"/>
          <w:szCs w:val="22"/>
        </w:rPr>
      </w:pPr>
      <w:r w:rsidRPr="00550BFE">
        <w:rPr>
          <w:rFonts w:ascii="Tahoma" w:hAnsi="Tahoma" w:cs="Tahoma"/>
          <w:sz w:val="22"/>
          <w:szCs w:val="22"/>
          <w:u w:val="single"/>
        </w:rPr>
        <w:t xml:space="preserve">Para </w:t>
      </w:r>
      <w:r w:rsidR="001D43E9" w:rsidRPr="00C075FD">
        <w:rPr>
          <w:rFonts w:ascii="Tahoma" w:hAnsi="Tahoma" w:cs="Tahoma"/>
          <w:sz w:val="22"/>
          <w:szCs w:val="22"/>
          <w:u w:val="single"/>
        </w:rPr>
        <w:t>a Garantidora</w:t>
      </w:r>
      <w:r w:rsidRPr="00F5146A">
        <w:rPr>
          <w:rFonts w:ascii="Tahoma" w:hAnsi="Tahoma" w:cs="Tahoma"/>
          <w:sz w:val="22"/>
          <w:szCs w:val="22"/>
        </w:rPr>
        <w:t>:</w:t>
      </w:r>
    </w:p>
    <w:p w14:paraId="1A1ACA64" w14:textId="77777777" w:rsidR="001D43E9" w:rsidRPr="00BA651C" w:rsidRDefault="001D43E9" w:rsidP="00D110B9">
      <w:pPr>
        <w:pStyle w:val="PargrafodaLista"/>
        <w:ind w:left="709"/>
        <w:contextualSpacing w:val="0"/>
        <w:jc w:val="both"/>
        <w:rPr>
          <w:rFonts w:ascii="Tahoma" w:hAnsi="Tahoma" w:cs="Tahoma"/>
          <w:b/>
          <w:sz w:val="22"/>
          <w:szCs w:val="22"/>
          <w:bdr w:val="nil"/>
        </w:rPr>
      </w:pPr>
      <w:r w:rsidRPr="00BA651C">
        <w:rPr>
          <w:rFonts w:ascii="Tahoma" w:hAnsi="Tahoma" w:cs="Tahoma"/>
          <w:b/>
          <w:sz w:val="22"/>
          <w:szCs w:val="22"/>
          <w:bdr w:val="nil"/>
        </w:rPr>
        <w:t>EVOLTZ PARTICIPAÇÕES S.A.</w:t>
      </w:r>
    </w:p>
    <w:p w14:paraId="10D30D50" w14:textId="77777777" w:rsidR="00436384" w:rsidRPr="00BA651C" w:rsidRDefault="00436384" w:rsidP="00D110B9">
      <w:pPr>
        <w:pStyle w:val="PargrafodaLista"/>
        <w:ind w:left="709"/>
        <w:contextualSpacing w:val="0"/>
        <w:jc w:val="both"/>
        <w:rPr>
          <w:rFonts w:ascii="Tahoma" w:hAnsi="Tahoma" w:cs="Tahoma"/>
          <w:sz w:val="22"/>
          <w:szCs w:val="22"/>
          <w:bdr w:val="nil"/>
        </w:rPr>
      </w:pPr>
      <w:bookmarkStart w:id="106" w:name="_Hlk25249619"/>
      <w:bookmarkStart w:id="107" w:name="_Hlk25250267"/>
      <w:r w:rsidRPr="00BA651C">
        <w:rPr>
          <w:rFonts w:ascii="Tahoma" w:hAnsi="Tahoma" w:cs="Tahoma"/>
          <w:sz w:val="22"/>
          <w:szCs w:val="22"/>
          <w:bdr w:val="nil"/>
        </w:rPr>
        <w:t xml:space="preserve">Avenida Embaixador Abelardo Bueno, nº 199, 2º andar, sala 204 </w:t>
      </w:r>
    </w:p>
    <w:p w14:paraId="0BB26545" w14:textId="77777777" w:rsidR="00436384" w:rsidRPr="00BA651C" w:rsidRDefault="00436384"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CEP 22.775-040</w:t>
      </w:r>
    </w:p>
    <w:p w14:paraId="55E3CC2D" w14:textId="77777777" w:rsidR="00436384" w:rsidRPr="00BA651C" w:rsidRDefault="00436384"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 xml:space="preserve">Rio de Janeiro - RJ </w:t>
      </w:r>
    </w:p>
    <w:p w14:paraId="1F1CB876" w14:textId="77777777" w:rsidR="00436384" w:rsidRPr="00BA651C" w:rsidRDefault="00436384" w:rsidP="00D110B9">
      <w:pPr>
        <w:pStyle w:val="PargrafodaLista"/>
        <w:ind w:left="709"/>
        <w:contextualSpacing w:val="0"/>
        <w:jc w:val="both"/>
        <w:rPr>
          <w:rFonts w:ascii="Tahoma" w:hAnsi="Tahoma" w:cs="Tahoma"/>
          <w:sz w:val="22"/>
          <w:szCs w:val="22"/>
          <w:bdr w:val="nil"/>
        </w:rPr>
      </w:pPr>
      <w:proofErr w:type="spellStart"/>
      <w:r w:rsidRPr="00BA651C">
        <w:rPr>
          <w:rFonts w:ascii="Tahoma" w:hAnsi="Tahoma" w:cs="Tahoma"/>
          <w:sz w:val="22"/>
          <w:szCs w:val="22"/>
          <w:bdr w:val="nil"/>
        </w:rPr>
        <w:t>Att</w:t>
      </w:r>
      <w:proofErr w:type="spellEnd"/>
      <w:r w:rsidRPr="00BA651C">
        <w:rPr>
          <w:rFonts w:ascii="Tahoma" w:hAnsi="Tahoma" w:cs="Tahoma"/>
          <w:sz w:val="22"/>
          <w:szCs w:val="22"/>
          <w:bdr w:val="nil"/>
        </w:rPr>
        <w:t>: Denise Araújo Francisco</w:t>
      </w:r>
      <w:r w:rsidRPr="00BA651C" w:rsidDel="00436384">
        <w:rPr>
          <w:rFonts w:ascii="Tahoma" w:hAnsi="Tahoma" w:cs="Tahoma"/>
          <w:sz w:val="22"/>
          <w:szCs w:val="22"/>
          <w:bdr w:val="nil"/>
        </w:rPr>
        <w:t xml:space="preserve"> </w:t>
      </w:r>
    </w:p>
    <w:p w14:paraId="2BDD3FBD" w14:textId="77777777" w:rsidR="00436384" w:rsidRPr="00BA651C" w:rsidRDefault="00436384"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Telefone: (21) 3267-1182</w:t>
      </w:r>
      <w:r w:rsidRPr="00BA651C" w:rsidDel="00436384">
        <w:rPr>
          <w:rFonts w:ascii="Tahoma" w:hAnsi="Tahoma" w:cs="Tahoma"/>
          <w:sz w:val="22"/>
          <w:szCs w:val="22"/>
          <w:bdr w:val="nil"/>
        </w:rPr>
        <w:t xml:space="preserve"> </w:t>
      </w:r>
    </w:p>
    <w:p w14:paraId="61E30A54" w14:textId="77777777" w:rsidR="000962C5" w:rsidRPr="00BA651C" w:rsidRDefault="00436384"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 xml:space="preserve">E-mail: </w:t>
      </w:r>
      <w:r w:rsidR="00EC692A">
        <w:rPr>
          <w:rFonts w:ascii="Tahoma" w:hAnsi="Tahoma" w:cs="Tahoma"/>
          <w:sz w:val="22"/>
          <w:szCs w:val="22"/>
          <w:bdr w:val="nil"/>
        </w:rPr>
        <w:fldChar w:fldCharType="begin"/>
      </w:r>
      <w:r w:rsidR="00EC692A">
        <w:rPr>
          <w:rFonts w:ascii="Tahoma" w:hAnsi="Tahoma" w:cs="Tahoma"/>
          <w:sz w:val="22"/>
          <w:szCs w:val="22"/>
          <w:bdr w:val="nil"/>
        </w:rPr>
        <w:instrText xml:space="preserve"> HYPERLINK "mailto:denise.francisco@evoltz.com.br" </w:instrText>
      </w:r>
      <w:r w:rsidR="00EC692A">
        <w:rPr>
          <w:rFonts w:ascii="Tahoma" w:hAnsi="Tahoma" w:cs="Tahoma"/>
          <w:sz w:val="22"/>
          <w:szCs w:val="22"/>
          <w:bdr w:val="nil"/>
        </w:rPr>
        <w:fldChar w:fldCharType="separate"/>
      </w:r>
      <w:r w:rsidRPr="00BA651C">
        <w:rPr>
          <w:rFonts w:ascii="Tahoma" w:hAnsi="Tahoma" w:cs="Tahoma"/>
          <w:sz w:val="22"/>
          <w:szCs w:val="22"/>
          <w:bdr w:val="nil"/>
        </w:rPr>
        <w:t>denise.francisco@evoltz.com.br</w:t>
      </w:r>
      <w:r w:rsidR="00EC692A">
        <w:rPr>
          <w:rFonts w:ascii="Tahoma" w:hAnsi="Tahoma" w:cs="Tahoma"/>
          <w:sz w:val="22"/>
          <w:szCs w:val="22"/>
          <w:bdr w:val="nil"/>
        </w:rPr>
        <w:fldChar w:fldCharType="end"/>
      </w:r>
    </w:p>
    <w:bookmarkEnd w:id="103"/>
    <w:bookmarkEnd w:id="106"/>
    <w:bookmarkEnd w:id="107"/>
    <w:p w14:paraId="5E101C18" w14:textId="77777777" w:rsidR="000962C5" w:rsidRPr="0098523C" w:rsidRDefault="000962C5">
      <w:pPr>
        <w:pStyle w:val="PargrafodaLista"/>
        <w:spacing w:before="120" w:after="120"/>
        <w:ind w:left="0"/>
        <w:contextualSpacing w:val="0"/>
        <w:jc w:val="both"/>
        <w:rPr>
          <w:rFonts w:ascii="Tahoma" w:hAnsi="Tahoma" w:cs="Tahoma"/>
          <w:sz w:val="22"/>
          <w:szCs w:val="22"/>
          <w:bdr w:val="nil"/>
        </w:rPr>
      </w:pPr>
    </w:p>
    <w:p w14:paraId="2B12ADEB" w14:textId="77777777" w:rsidR="000962C5" w:rsidRPr="00F5146A" w:rsidRDefault="000962C5" w:rsidP="00336633">
      <w:pPr>
        <w:numPr>
          <w:ilvl w:val="2"/>
          <w:numId w:val="7"/>
        </w:numPr>
        <w:tabs>
          <w:tab w:val="clear" w:pos="1701"/>
        </w:tabs>
        <w:autoSpaceDE/>
        <w:autoSpaceDN/>
        <w:adjustRightInd/>
        <w:spacing w:before="120" w:after="120"/>
        <w:ind w:left="0" w:firstLine="0"/>
        <w:jc w:val="both"/>
        <w:rPr>
          <w:rFonts w:ascii="Tahoma" w:hAnsi="Tahoma" w:cs="Tahoma"/>
          <w:sz w:val="22"/>
          <w:szCs w:val="22"/>
        </w:rPr>
      </w:pPr>
      <w:r w:rsidRPr="00550BFE">
        <w:rPr>
          <w:rFonts w:ascii="Tahoma" w:hAnsi="Tahoma" w:cs="Tahoma"/>
          <w:sz w:val="22"/>
          <w:szCs w:val="22"/>
          <w:u w:val="single"/>
          <w:bdr w:val="nil"/>
        </w:rPr>
        <w:t>Para o Agente Fiduciário</w:t>
      </w:r>
      <w:r w:rsidRPr="00C075FD">
        <w:rPr>
          <w:rFonts w:ascii="Tahoma" w:hAnsi="Tahoma" w:cs="Tahoma"/>
          <w:sz w:val="22"/>
          <w:szCs w:val="22"/>
          <w:bdr w:val="nil"/>
        </w:rPr>
        <w:t>:</w:t>
      </w:r>
    </w:p>
    <w:p w14:paraId="06A6EB1D" w14:textId="18E2C5C7" w:rsidR="004D6B5F" w:rsidRPr="001F538B" w:rsidRDefault="004D6B5F" w:rsidP="00D110B9">
      <w:pPr>
        <w:pStyle w:val="PargrafodaLista"/>
        <w:ind w:left="709"/>
        <w:contextualSpacing w:val="0"/>
        <w:jc w:val="both"/>
        <w:rPr>
          <w:rFonts w:ascii="Tahoma" w:hAnsi="Tahoma" w:cs="Tahoma"/>
          <w:b/>
          <w:sz w:val="22"/>
          <w:szCs w:val="22"/>
          <w:bdr w:val="nil"/>
        </w:rPr>
      </w:pPr>
      <w:r w:rsidRPr="001F538B">
        <w:rPr>
          <w:rFonts w:ascii="Tahoma" w:hAnsi="Tahoma" w:cs="Tahoma"/>
          <w:b/>
          <w:sz w:val="22"/>
          <w:szCs w:val="22"/>
          <w:bdr w:val="nil"/>
        </w:rPr>
        <w:t>OLIVEIRA TRUST DISTRIBUÍDORA DE TÍTULOS E VALORES MOBILIÁRIOS S.A.</w:t>
      </w:r>
    </w:p>
    <w:p w14:paraId="4C9669BD" w14:textId="77777777"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 xml:space="preserve">Avenida das Américas, 3.434, bloco 07, sala 201, </w:t>
      </w:r>
    </w:p>
    <w:p w14:paraId="416345F6" w14:textId="77777777"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CEP 22640-102 – Rio de Janeiro – RJ</w:t>
      </w:r>
    </w:p>
    <w:p w14:paraId="187FC117" w14:textId="4ECA3171" w:rsidR="004D6B5F" w:rsidRPr="00BA651C" w:rsidRDefault="004D6B5F" w:rsidP="00D110B9">
      <w:pPr>
        <w:pStyle w:val="PargrafodaLista"/>
        <w:ind w:left="709"/>
        <w:contextualSpacing w:val="0"/>
        <w:jc w:val="both"/>
        <w:rPr>
          <w:rFonts w:ascii="Tahoma" w:hAnsi="Tahoma" w:cs="Tahoma"/>
          <w:sz w:val="22"/>
          <w:szCs w:val="22"/>
          <w:bdr w:val="nil"/>
        </w:rPr>
      </w:pPr>
      <w:proofErr w:type="spellStart"/>
      <w:r w:rsidRPr="00BA651C">
        <w:rPr>
          <w:rFonts w:ascii="Tahoma" w:hAnsi="Tahoma" w:cs="Tahoma"/>
          <w:sz w:val="22"/>
          <w:szCs w:val="22"/>
          <w:bdr w:val="nil"/>
        </w:rPr>
        <w:t>Att</w:t>
      </w:r>
      <w:proofErr w:type="spellEnd"/>
      <w:r w:rsidRPr="00BA651C">
        <w:rPr>
          <w:rFonts w:ascii="Tahoma" w:hAnsi="Tahoma" w:cs="Tahoma"/>
          <w:sz w:val="22"/>
          <w:szCs w:val="22"/>
          <w:bdr w:val="nil"/>
        </w:rPr>
        <w:t>: Maria Carolina A. Lodi de Oliveira</w:t>
      </w:r>
    </w:p>
    <w:p w14:paraId="781F5735" w14:textId="77777777"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Telefone: (21) 3514-0000</w:t>
      </w:r>
    </w:p>
    <w:p w14:paraId="656193DF" w14:textId="3DD7A733"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E-mail: ger2.agente@oliveiratrust.com.br</w:t>
      </w:r>
    </w:p>
    <w:p w14:paraId="6B72C985" w14:textId="005718D1" w:rsidR="000962C5" w:rsidRPr="00BA651C" w:rsidRDefault="000962C5">
      <w:pPr>
        <w:pStyle w:val="PargrafodaLista"/>
        <w:spacing w:before="120" w:after="120"/>
        <w:ind w:left="0"/>
        <w:contextualSpacing w:val="0"/>
        <w:jc w:val="both"/>
        <w:rPr>
          <w:rFonts w:ascii="Tahoma" w:hAnsi="Tahoma" w:cs="Tahoma"/>
          <w:sz w:val="22"/>
          <w:szCs w:val="22"/>
          <w:bdr w:val="nil"/>
        </w:rPr>
      </w:pPr>
    </w:p>
    <w:p w14:paraId="2DA9E8A8" w14:textId="77777777" w:rsidR="000962C5" w:rsidRPr="00BA651C" w:rsidRDefault="000962C5" w:rsidP="00336633">
      <w:pPr>
        <w:numPr>
          <w:ilvl w:val="2"/>
          <w:numId w:val="7"/>
        </w:numPr>
        <w:tabs>
          <w:tab w:val="clear" w:pos="1701"/>
        </w:tabs>
        <w:autoSpaceDE/>
        <w:autoSpaceDN/>
        <w:adjustRightInd/>
        <w:spacing w:before="120" w:after="120"/>
        <w:ind w:left="0" w:firstLine="0"/>
        <w:jc w:val="both"/>
        <w:rPr>
          <w:rFonts w:ascii="Tahoma" w:hAnsi="Tahoma" w:cs="Tahoma"/>
          <w:sz w:val="22"/>
          <w:szCs w:val="22"/>
          <w:bdr w:val="nil"/>
        </w:rPr>
      </w:pPr>
      <w:r w:rsidRPr="00BA651C">
        <w:rPr>
          <w:rFonts w:ascii="Tahoma" w:hAnsi="Tahoma" w:cs="Tahoma"/>
          <w:sz w:val="22"/>
          <w:szCs w:val="22"/>
          <w:u w:val="single"/>
          <w:bdr w:val="nil"/>
        </w:rPr>
        <w:t>Para o Escriturador</w:t>
      </w:r>
      <w:r w:rsidRPr="00BA651C">
        <w:rPr>
          <w:rFonts w:ascii="Tahoma" w:hAnsi="Tahoma" w:cs="Tahoma"/>
          <w:sz w:val="22"/>
          <w:szCs w:val="22"/>
          <w:bdr w:val="nil"/>
        </w:rPr>
        <w:t>:</w:t>
      </w:r>
    </w:p>
    <w:p w14:paraId="6A4F39E3" w14:textId="15361FA1" w:rsidR="004D6B5F" w:rsidRPr="00BA651C" w:rsidRDefault="004D6B5F" w:rsidP="00D110B9">
      <w:pPr>
        <w:pStyle w:val="PargrafodaLista"/>
        <w:ind w:left="709"/>
        <w:contextualSpacing w:val="0"/>
        <w:jc w:val="both"/>
        <w:rPr>
          <w:rFonts w:ascii="Tahoma" w:hAnsi="Tahoma" w:cs="Tahoma"/>
          <w:b/>
          <w:sz w:val="22"/>
          <w:szCs w:val="22"/>
          <w:bdr w:val="nil"/>
        </w:rPr>
      </w:pPr>
      <w:r w:rsidRPr="00BA651C">
        <w:rPr>
          <w:rFonts w:ascii="Tahoma" w:hAnsi="Tahoma" w:cs="Tahoma"/>
          <w:b/>
          <w:sz w:val="22"/>
          <w:szCs w:val="22"/>
          <w:bdr w:val="nil"/>
        </w:rPr>
        <w:t>OLIVEIRA TRUST DISTRIBUÍDORA DE TÍTULOS E VALORES MOBILIÁRIOS S.A.</w:t>
      </w:r>
    </w:p>
    <w:p w14:paraId="7C6CB6E4" w14:textId="77777777"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 xml:space="preserve">Avenida das Américas, 3.434, bloco 07, sala 201, </w:t>
      </w:r>
    </w:p>
    <w:p w14:paraId="71B14B93" w14:textId="77777777"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CEP 22640-102 – Rio de Janeiro – RJ</w:t>
      </w:r>
    </w:p>
    <w:p w14:paraId="39AD4542" w14:textId="58681DA2" w:rsidR="004D6B5F" w:rsidRPr="00BA651C" w:rsidRDefault="004D6B5F" w:rsidP="00D110B9">
      <w:pPr>
        <w:pStyle w:val="PargrafodaLista"/>
        <w:ind w:left="709"/>
        <w:contextualSpacing w:val="0"/>
        <w:jc w:val="both"/>
        <w:rPr>
          <w:rFonts w:ascii="Tahoma" w:hAnsi="Tahoma" w:cs="Tahoma"/>
          <w:sz w:val="22"/>
          <w:szCs w:val="22"/>
          <w:bdr w:val="nil"/>
        </w:rPr>
      </w:pPr>
      <w:proofErr w:type="spellStart"/>
      <w:r w:rsidRPr="00BA651C">
        <w:rPr>
          <w:rFonts w:ascii="Tahoma" w:hAnsi="Tahoma" w:cs="Tahoma"/>
          <w:sz w:val="22"/>
          <w:szCs w:val="22"/>
          <w:bdr w:val="nil"/>
        </w:rPr>
        <w:t>Att</w:t>
      </w:r>
      <w:proofErr w:type="spellEnd"/>
      <w:r w:rsidRPr="00BA651C">
        <w:rPr>
          <w:rFonts w:ascii="Tahoma" w:hAnsi="Tahoma" w:cs="Tahoma"/>
          <w:sz w:val="22"/>
          <w:szCs w:val="22"/>
          <w:bdr w:val="nil"/>
        </w:rPr>
        <w:t xml:space="preserve">: </w:t>
      </w:r>
      <w:r w:rsidR="00A503BA">
        <w:rPr>
          <w:rFonts w:ascii="Tahoma" w:hAnsi="Tahoma" w:cs="Tahoma"/>
          <w:sz w:val="22"/>
          <w:szCs w:val="22"/>
          <w:bdr w:val="nil"/>
        </w:rPr>
        <w:t>João Bezerra</w:t>
      </w:r>
    </w:p>
    <w:p w14:paraId="4746BC62" w14:textId="77777777"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Telefone: (21) 3514-0000</w:t>
      </w:r>
    </w:p>
    <w:p w14:paraId="7FB5D969" w14:textId="6446C013"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 xml:space="preserve">E-mail: </w:t>
      </w:r>
      <w:r w:rsidR="00A503BA">
        <w:rPr>
          <w:rFonts w:ascii="Tahoma" w:hAnsi="Tahoma" w:cs="Tahoma"/>
          <w:sz w:val="22"/>
          <w:szCs w:val="22"/>
          <w:bdr w:val="nil"/>
        </w:rPr>
        <w:t>sqescrituracao@oliveiratrust.com.br</w:t>
      </w:r>
    </w:p>
    <w:p w14:paraId="7E627ADD" w14:textId="77777777" w:rsidR="004D6B5F" w:rsidRPr="00BA651C" w:rsidRDefault="004D6B5F">
      <w:pPr>
        <w:pStyle w:val="PargrafodaLista"/>
        <w:spacing w:before="120" w:after="120"/>
        <w:ind w:left="0" w:firstLine="709"/>
        <w:contextualSpacing w:val="0"/>
        <w:jc w:val="both"/>
        <w:rPr>
          <w:rFonts w:ascii="Tahoma" w:hAnsi="Tahoma" w:cs="Tahoma"/>
          <w:sz w:val="22"/>
          <w:szCs w:val="22"/>
          <w:bdr w:val="nil"/>
        </w:rPr>
      </w:pPr>
    </w:p>
    <w:p w14:paraId="23107BE1" w14:textId="77777777" w:rsidR="000962C5" w:rsidRPr="00BA651C" w:rsidRDefault="00453150" w:rsidP="00336633">
      <w:pPr>
        <w:numPr>
          <w:ilvl w:val="2"/>
          <w:numId w:val="7"/>
        </w:numPr>
        <w:tabs>
          <w:tab w:val="clear" w:pos="1701"/>
        </w:tabs>
        <w:autoSpaceDE/>
        <w:autoSpaceDN/>
        <w:adjustRightInd/>
        <w:spacing w:before="120" w:after="120"/>
        <w:ind w:left="0" w:firstLine="0"/>
        <w:jc w:val="both"/>
        <w:rPr>
          <w:rFonts w:ascii="Tahoma" w:hAnsi="Tahoma" w:cs="Tahoma"/>
          <w:sz w:val="22"/>
          <w:szCs w:val="22"/>
          <w:bdr w:val="nil"/>
        </w:rPr>
      </w:pPr>
      <w:r w:rsidRPr="00BA651C">
        <w:rPr>
          <w:rFonts w:ascii="Tahoma" w:hAnsi="Tahoma" w:cs="Tahoma"/>
          <w:sz w:val="22"/>
          <w:szCs w:val="22"/>
          <w:u w:val="single"/>
          <w:bdr w:val="nil"/>
        </w:rPr>
        <w:t xml:space="preserve">Para o </w:t>
      </w:r>
      <w:r w:rsidR="006D2D5F" w:rsidRPr="00BA651C">
        <w:rPr>
          <w:rFonts w:ascii="Tahoma" w:hAnsi="Tahoma" w:cs="Tahoma"/>
          <w:sz w:val="22"/>
          <w:szCs w:val="22"/>
          <w:u w:val="single"/>
          <w:bdr w:val="nil"/>
        </w:rPr>
        <w:t>Agente de Liquidação</w:t>
      </w:r>
      <w:r w:rsidR="000962C5" w:rsidRPr="00BA651C">
        <w:rPr>
          <w:rFonts w:ascii="Tahoma" w:hAnsi="Tahoma" w:cs="Tahoma"/>
          <w:sz w:val="22"/>
          <w:szCs w:val="22"/>
          <w:bdr w:val="nil"/>
        </w:rPr>
        <w:t>:</w:t>
      </w:r>
    </w:p>
    <w:p w14:paraId="53FE1EC0" w14:textId="47140A32" w:rsidR="004D6B5F" w:rsidRPr="00BA651C" w:rsidRDefault="004D6B5F" w:rsidP="00D110B9">
      <w:pPr>
        <w:pStyle w:val="PargrafodaLista"/>
        <w:ind w:left="709"/>
        <w:contextualSpacing w:val="0"/>
        <w:jc w:val="both"/>
        <w:rPr>
          <w:rFonts w:ascii="Tahoma" w:hAnsi="Tahoma" w:cs="Tahoma"/>
          <w:b/>
          <w:sz w:val="22"/>
          <w:szCs w:val="22"/>
          <w:bdr w:val="nil"/>
        </w:rPr>
      </w:pPr>
      <w:r w:rsidRPr="00BA651C">
        <w:rPr>
          <w:rFonts w:ascii="Tahoma" w:hAnsi="Tahoma" w:cs="Tahoma"/>
          <w:b/>
          <w:sz w:val="22"/>
          <w:szCs w:val="22"/>
          <w:bdr w:val="nil"/>
        </w:rPr>
        <w:t>OLIVEIRA TRUST DISTRIBUÍDORA DE TÍTULOS E VALORES MOBILIÁRIOS S.A.</w:t>
      </w:r>
    </w:p>
    <w:p w14:paraId="56EEA00A" w14:textId="77777777"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lastRenderedPageBreak/>
        <w:t xml:space="preserve">Avenida das Américas, 3.434, bloco 07, sala 201, </w:t>
      </w:r>
    </w:p>
    <w:p w14:paraId="1B7E75E1" w14:textId="77777777"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CEP 22640-102 – Rio de Janeiro – RJ</w:t>
      </w:r>
    </w:p>
    <w:p w14:paraId="5D7CEED6" w14:textId="09438879" w:rsidR="004D6B5F" w:rsidRPr="00BA651C" w:rsidRDefault="004D6B5F" w:rsidP="00D110B9">
      <w:pPr>
        <w:pStyle w:val="PargrafodaLista"/>
        <w:ind w:left="709"/>
        <w:contextualSpacing w:val="0"/>
        <w:jc w:val="both"/>
        <w:rPr>
          <w:rFonts w:ascii="Tahoma" w:hAnsi="Tahoma" w:cs="Tahoma"/>
          <w:sz w:val="22"/>
          <w:szCs w:val="22"/>
          <w:bdr w:val="nil"/>
        </w:rPr>
      </w:pPr>
      <w:proofErr w:type="spellStart"/>
      <w:r w:rsidRPr="00BA651C">
        <w:rPr>
          <w:rFonts w:ascii="Tahoma" w:hAnsi="Tahoma" w:cs="Tahoma"/>
          <w:sz w:val="22"/>
          <w:szCs w:val="22"/>
          <w:bdr w:val="nil"/>
        </w:rPr>
        <w:t>Att</w:t>
      </w:r>
      <w:proofErr w:type="spellEnd"/>
      <w:r w:rsidRPr="00BA651C">
        <w:rPr>
          <w:rFonts w:ascii="Tahoma" w:hAnsi="Tahoma" w:cs="Tahoma"/>
          <w:sz w:val="22"/>
          <w:szCs w:val="22"/>
          <w:bdr w:val="nil"/>
        </w:rPr>
        <w:t xml:space="preserve">: </w:t>
      </w:r>
      <w:r w:rsidR="00A503BA">
        <w:rPr>
          <w:rFonts w:ascii="Tahoma" w:hAnsi="Tahoma" w:cs="Tahoma"/>
          <w:sz w:val="22"/>
          <w:szCs w:val="22"/>
          <w:bdr w:val="nil"/>
        </w:rPr>
        <w:t>João Bezerra</w:t>
      </w:r>
    </w:p>
    <w:p w14:paraId="1CE36721" w14:textId="77777777"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Telefone: (21) 3514-0000</w:t>
      </w:r>
    </w:p>
    <w:p w14:paraId="5AF8193B" w14:textId="2505DE59" w:rsidR="004D6B5F" w:rsidRPr="00BA651C" w:rsidRDefault="004D6B5F" w:rsidP="00D110B9">
      <w:pPr>
        <w:pStyle w:val="PargrafodaLista"/>
        <w:ind w:left="709"/>
        <w:contextualSpacing w:val="0"/>
        <w:jc w:val="both"/>
        <w:rPr>
          <w:rFonts w:ascii="Tahoma" w:hAnsi="Tahoma" w:cs="Tahoma"/>
          <w:sz w:val="22"/>
          <w:szCs w:val="22"/>
          <w:bdr w:val="nil"/>
        </w:rPr>
      </w:pPr>
      <w:r w:rsidRPr="00BA651C">
        <w:rPr>
          <w:rFonts w:ascii="Tahoma" w:hAnsi="Tahoma" w:cs="Tahoma"/>
          <w:sz w:val="22"/>
          <w:szCs w:val="22"/>
          <w:bdr w:val="nil"/>
        </w:rPr>
        <w:t xml:space="preserve">E-mail: </w:t>
      </w:r>
      <w:r w:rsidR="00A503BA">
        <w:rPr>
          <w:rFonts w:ascii="Tahoma" w:hAnsi="Tahoma" w:cs="Tahoma"/>
          <w:sz w:val="22"/>
          <w:szCs w:val="22"/>
          <w:bdr w:val="nil"/>
        </w:rPr>
        <w:t>sqescrituracao@oliveiratrust.com.br</w:t>
      </w:r>
    </w:p>
    <w:p w14:paraId="49FFFAB7" w14:textId="0C5452FB" w:rsidR="00453150" w:rsidRPr="00BA651C" w:rsidRDefault="00453150">
      <w:pPr>
        <w:spacing w:before="120" w:after="120"/>
        <w:rPr>
          <w:rFonts w:ascii="Tahoma" w:hAnsi="Tahoma" w:cs="Tahoma"/>
          <w:sz w:val="22"/>
          <w:szCs w:val="22"/>
          <w:bdr w:val="nil"/>
        </w:rPr>
      </w:pPr>
    </w:p>
    <w:p w14:paraId="7C421F36" w14:textId="77777777" w:rsidR="00453150" w:rsidRPr="00BA651C" w:rsidRDefault="00453150">
      <w:pPr>
        <w:keepNext/>
        <w:tabs>
          <w:tab w:val="num" w:pos="709"/>
        </w:tabs>
        <w:autoSpaceDE/>
        <w:autoSpaceDN/>
        <w:adjustRightInd/>
        <w:spacing w:before="120" w:after="120"/>
        <w:ind w:left="709" w:hanging="709"/>
        <w:jc w:val="both"/>
        <w:rPr>
          <w:rFonts w:ascii="Tahoma" w:hAnsi="Tahoma" w:cs="Tahoma"/>
          <w:b/>
          <w:smallCaps/>
          <w:sz w:val="22"/>
          <w:szCs w:val="22"/>
        </w:rPr>
      </w:pPr>
      <w:r w:rsidRPr="00BA651C">
        <w:rPr>
          <w:rFonts w:ascii="Tahoma" w:hAnsi="Tahoma" w:cs="Tahoma"/>
          <w:b/>
          <w:smallCaps/>
          <w:sz w:val="22"/>
          <w:szCs w:val="22"/>
        </w:rPr>
        <w:t xml:space="preserve">13. </w:t>
      </w:r>
      <w:r w:rsidR="005E2F66" w:rsidRPr="00BA651C">
        <w:rPr>
          <w:rFonts w:ascii="Tahoma" w:hAnsi="Tahoma" w:cs="Tahoma"/>
          <w:b/>
          <w:smallCaps/>
          <w:sz w:val="22"/>
          <w:szCs w:val="22"/>
        </w:rPr>
        <w:tab/>
      </w:r>
      <w:r w:rsidRPr="00BA651C">
        <w:rPr>
          <w:rFonts w:ascii="Tahoma" w:hAnsi="Tahoma" w:cs="Tahoma"/>
          <w:b/>
          <w:smallCaps/>
          <w:sz w:val="22"/>
          <w:szCs w:val="22"/>
        </w:rPr>
        <w:t xml:space="preserve">Disposições Gerais </w:t>
      </w:r>
    </w:p>
    <w:p w14:paraId="0FB44791" w14:textId="77777777" w:rsidR="00453150" w:rsidRPr="00BA651C" w:rsidRDefault="00453150">
      <w:pPr>
        <w:spacing w:before="120" w:after="120"/>
        <w:ind w:left="709" w:hanging="709"/>
        <w:jc w:val="both"/>
        <w:rPr>
          <w:rFonts w:ascii="Tahoma" w:hAnsi="Tahoma" w:cs="Tahoma"/>
          <w:sz w:val="22"/>
          <w:szCs w:val="22"/>
        </w:rPr>
      </w:pPr>
      <w:r w:rsidRPr="00BA651C">
        <w:rPr>
          <w:rFonts w:ascii="Tahoma" w:hAnsi="Tahoma" w:cs="Tahoma"/>
          <w:sz w:val="22"/>
          <w:szCs w:val="22"/>
          <w:bdr w:val="nil"/>
        </w:rPr>
        <w:t xml:space="preserve">13.1 </w:t>
      </w:r>
      <w:r w:rsidR="00E229C2" w:rsidRPr="00BA651C">
        <w:rPr>
          <w:rFonts w:ascii="Tahoma" w:hAnsi="Tahoma" w:cs="Tahoma"/>
          <w:sz w:val="22"/>
          <w:szCs w:val="22"/>
          <w:bdr w:val="nil"/>
        </w:rPr>
        <w:tab/>
      </w:r>
      <w:r w:rsidRPr="00BA651C">
        <w:rPr>
          <w:rFonts w:ascii="Tahoma" w:hAnsi="Tahoma" w:cs="Tahoma"/>
          <w:sz w:val="22"/>
          <w:szCs w:val="22"/>
        </w:rPr>
        <w:t xml:space="preserve">As obrigações assumidas nesta Escritura de Emissão têm caráter irrevogável e irretratável, obrigando as partes e seus sucessores, a qualquer título, ao seu integral cumprimento. </w:t>
      </w:r>
    </w:p>
    <w:p w14:paraId="122A3D5A" w14:textId="77777777" w:rsidR="00453150" w:rsidRPr="00BA651C" w:rsidRDefault="00453150">
      <w:pPr>
        <w:spacing w:before="120" w:after="120"/>
        <w:ind w:left="709" w:hanging="709"/>
        <w:jc w:val="both"/>
        <w:rPr>
          <w:rFonts w:ascii="Tahoma" w:hAnsi="Tahoma" w:cs="Tahoma"/>
          <w:sz w:val="22"/>
          <w:szCs w:val="22"/>
        </w:rPr>
      </w:pPr>
      <w:r w:rsidRPr="00BA651C">
        <w:rPr>
          <w:rFonts w:ascii="Tahoma" w:hAnsi="Tahoma" w:cs="Tahoma"/>
          <w:sz w:val="22"/>
          <w:szCs w:val="22"/>
        </w:rPr>
        <w:t xml:space="preserve">13.2 </w:t>
      </w:r>
      <w:r w:rsidR="00E229C2" w:rsidRPr="00BA651C">
        <w:rPr>
          <w:rFonts w:ascii="Tahoma" w:hAnsi="Tahoma" w:cs="Tahoma"/>
          <w:sz w:val="22"/>
          <w:szCs w:val="22"/>
        </w:rPr>
        <w:tab/>
      </w:r>
      <w:r w:rsidRPr="00BA651C">
        <w:rPr>
          <w:rFonts w:ascii="Tahoma" w:hAnsi="Tahoma" w:cs="Tahoma"/>
          <w:sz w:val="22"/>
          <w:szCs w:val="22"/>
        </w:rPr>
        <w:t xml:space="preserve">Qualquer alteração a esta Escritura de Emissão somente será considerada válida e eficaz se formalizada por escrito, em instrumento próprio assinado por todas as partes. </w:t>
      </w:r>
    </w:p>
    <w:p w14:paraId="79805798" w14:textId="77777777" w:rsidR="00453150" w:rsidRPr="00BA651C" w:rsidRDefault="00453150">
      <w:pPr>
        <w:spacing w:before="120" w:after="120"/>
        <w:ind w:left="709" w:hanging="709"/>
        <w:jc w:val="both"/>
        <w:rPr>
          <w:rFonts w:ascii="Tahoma" w:hAnsi="Tahoma" w:cs="Tahoma"/>
          <w:sz w:val="22"/>
          <w:szCs w:val="22"/>
        </w:rPr>
      </w:pPr>
      <w:r w:rsidRPr="00BA651C">
        <w:rPr>
          <w:rFonts w:ascii="Tahoma" w:hAnsi="Tahoma" w:cs="Tahoma"/>
          <w:sz w:val="22"/>
          <w:szCs w:val="22"/>
        </w:rPr>
        <w:t xml:space="preserve">13.3 </w:t>
      </w:r>
      <w:r w:rsidR="00E229C2" w:rsidRPr="00BA651C">
        <w:rPr>
          <w:rFonts w:ascii="Tahoma" w:hAnsi="Tahoma" w:cs="Tahoma"/>
          <w:sz w:val="22"/>
          <w:szCs w:val="22"/>
        </w:rPr>
        <w:tab/>
      </w:r>
      <w:r w:rsidRPr="00BA651C">
        <w:rPr>
          <w:rFonts w:ascii="Tahoma" w:hAnsi="Tahoma" w:cs="Tahoma"/>
          <w:sz w:val="22"/>
          <w:szCs w:val="22"/>
        </w:rPr>
        <w:t xml:space="preserve">A invalidade ou nulidade, no todo ou em parte, de quaisquer das cláusulas desta Escritura de Emissão não afetará as demais, que permanecerão válidas e eficazes até o cumprimento, pelas partes, de todas as suas obrigações aqui previstas. </w:t>
      </w:r>
    </w:p>
    <w:p w14:paraId="4BAD615F" w14:textId="77777777" w:rsidR="00453150" w:rsidRPr="00BA651C" w:rsidRDefault="00453150">
      <w:pPr>
        <w:spacing w:before="120" w:after="120"/>
        <w:ind w:left="709" w:hanging="709"/>
        <w:jc w:val="both"/>
        <w:rPr>
          <w:rFonts w:ascii="Tahoma" w:hAnsi="Tahoma" w:cs="Tahoma"/>
          <w:sz w:val="22"/>
          <w:szCs w:val="22"/>
        </w:rPr>
      </w:pPr>
      <w:r w:rsidRPr="00BA651C">
        <w:rPr>
          <w:rFonts w:ascii="Tahoma" w:hAnsi="Tahoma" w:cs="Tahoma"/>
          <w:sz w:val="22"/>
          <w:szCs w:val="22"/>
          <w:bdr w:val="nil"/>
        </w:rPr>
        <w:t xml:space="preserve">13.4 </w:t>
      </w:r>
      <w:r w:rsidR="00E229C2" w:rsidRPr="00BA651C">
        <w:rPr>
          <w:rFonts w:ascii="Tahoma" w:hAnsi="Tahoma" w:cs="Tahoma"/>
          <w:sz w:val="22"/>
          <w:szCs w:val="22"/>
          <w:bdr w:val="nil"/>
        </w:rPr>
        <w:tab/>
      </w:r>
      <w:r w:rsidRPr="00BA651C">
        <w:rPr>
          <w:rFonts w:ascii="Tahoma" w:hAnsi="Tahoma" w:cs="Tahoma"/>
          <w:sz w:val="22"/>
          <w:szCs w:val="22"/>
        </w:rPr>
        <w:t xml:space="preserve">Qualquer tolerância, exercício parcial ou concessão entre as partes será sempre considerado mera liberalidade, e não configurará renúncia ou perda de qualquer direito, faculdade, privilégio, prerrogativa ou poderes conferidos, nem implicará novação, alteração, transigência, remissão, modificação ou redução dos direitos e obrigações daqui decorrentes. </w:t>
      </w:r>
    </w:p>
    <w:p w14:paraId="557D5CCA" w14:textId="77777777" w:rsidR="00453150" w:rsidRPr="00BA651C" w:rsidRDefault="00453150">
      <w:pPr>
        <w:spacing w:before="120" w:after="120"/>
        <w:ind w:left="709" w:hanging="709"/>
        <w:jc w:val="both"/>
        <w:rPr>
          <w:rFonts w:ascii="Tahoma" w:hAnsi="Tahoma" w:cs="Tahoma"/>
          <w:sz w:val="22"/>
          <w:szCs w:val="22"/>
        </w:rPr>
      </w:pPr>
      <w:r w:rsidRPr="00BA651C">
        <w:rPr>
          <w:rFonts w:ascii="Tahoma" w:hAnsi="Tahoma" w:cs="Tahoma"/>
          <w:sz w:val="22"/>
          <w:szCs w:val="22"/>
        </w:rPr>
        <w:t xml:space="preserve">13.5 </w:t>
      </w:r>
      <w:r w:rsidR="00E229C2" w:rsidRPr="00BA651C">
        <w:rPr>
          <w:rFonts w:ascii="Tahoma" w:hAnsi="Tahoma" w:cs="Tahoma"/>
          <w:sz w:val="22"/>
          <w:szCs w:val="22"/>
        </w:rPr>
        <w:tab/>
      </w:r>
      <w:r w:rsidRPr="00BA651C">
        <w:rPr>
          <w:rFonts w:ascii="Tahoma" w:hAnsi="Tahoma" w:cs="Tahoma"/>
          <w:sz w:val="22"/>
          <w:szCs w:val="22"/>
        </w:rPr>
        <w:t xml:space="preserve">As partes reconhecem esta Escritura de Emissão e as Debêntures como títulos executivos extrajudiciais nos termos do artigo 784, incisos I e III, do Código de Processo Civil. </w:t>
      </w:r>
    </w:p>
    <w:p w14:paraId="455DA512" w14:textId="77777777" w:rsidR="00453150" w:rsidRPr="00BA651C" w:rsidRDefault="00453150">
      <w:pPr>
        <w:spacing w:before="120" w:after="120"/>
        <w:ind w:left="709" w:hanging="709"/>
        <w:jc w:val="both"/>
        <w:rPr>
          <w:rFonts w:ascii="Tahoma" w:hAnsi="Tahoma" w:cs="Tahoma"/>
          <w:sz w:val="22"/>
          <w:szCs w:val="22"/>
        </w:rPr>
      </w:pPr>
      <w:r w:rsidRPr="00BA651C">
        <w:rPr>
          <w:rFonts w:ascii="Tahoma" w:hAnsi="Tahoma" w:cs="Tahoma"/>
          <w:sz w:val="22"/>
          <w:szCs w:val="22"/>
        </w:rPr>
        <w:t xml:space="preserve">13.6 </w:t>
      </w:r>
      <w:r w:rsidR="00E229C2" w:rsidRPr="00BA651C">
        <w:rPr>
          <w:rFonts w:ascii="Tahoma" w:hAnsi="Tahoma" w:cs="Tahoma"/>
          <w:sz w:val="22"/>
          <w:szCs w:val="22"/>
        </w:rPr>
        <w:tab/>
      </w:r>
      <w:r w:rsidR="004F49EB" w:rsidRPr="00BA651C">
        <w:rPr>
          <w:rFonts w:ascii="Tahoma" w:hAnsi="Tahoma" w:cs="Tahoma"/>
          <w:sz w:val="22"/>
          <w:szCs w:val="22"/>
        </w:rPr>
        <w:t>Para os fins desta Escritura de Emissão, as partes poderão, a seu critério exclusivo, requerer a execução específica das obrigações aqui assumidas, nos termos dos artigos 497 e seguintes, 538, 806 e seguintes do Código de Processo Civil, sem prejuízo do direito de declarar o vencimento antecipado das obrigações relacionadas às Debêntures, nos termos previstos nesta Escritura de Emissão.</w:t>
      </w:r>
      <w:r w:rsidR="00CF0E79" w:rsidRPr="00BA651C">
        <w:rPr>
          <w:rFonts w:ascii="Tahoma" w:hAnsi="Tahoma" w:cs="Tahoma"/>
          <w:sz w:val="22"/>
          <w:szCs w:val="22"/>
        </w:rPr>
        <w:t xml:space="preserve"> </w:t>
      </w:r>
    </w:p>
    <w:p w14:paraId="34928EC3" w14:textId="77777777" w:rsidR="00CF0E79" w:rsidRPr="00BA651C" w:rsidRDefault="00CF0E79">
      <w:pPr>
        <w:spacing w:before="120" w:after="120"/>
        <w:jc w:val="both"/>
        <w:rPr>
          <w:rFonts w:ascii="Tahoma" w:hAnsi="Tahoma" w:cs="Tahoma"/>
          <w:sz w:val="22"/>
          <w:szCs w:val="22"/>
        </w:rPr>
      </w:pPr>
    </w:p>
    <w:p w14:paraId="757BA5E7" w14:textId="77777777" w:rsidR="00CF0E79" w:rsidRPr="00BA651C" w:rsidRDefault="00CF0E79">
      <w:pPr>
        <w:keepNext/>
        <w:tabs>
          <w:tab w:val="num" w:pos="709"/>
        </w:tabs>
        <w:autoSpaceDE/>
        <w:autoSpaceDN/>
        <w:adjustRightInd/>
        <w:spacing w:before="120" w:after="120"/>
        <w:ind w:left="709" w:hanging="709"/>
        <w:jc w:val="both"/>
        <w:rPr>
          <w:rFonts w:ascii="Tahoma" w:hAnsi="Tahoma" w:cs="Tahoma"/>
          <w:b/>
          <w:smallCaps/>
          <w:sz w:val="22"/>
          <w:szCs w:val="22"/>
        </w:rPr>
      </w:pPr>
      <w:r w:rsidRPr="00BA651C">
        <w:rPr>
          <w:rFonts w:ascii="Tahoma" w:hAnsi="Tahoma" w:cs="Tahoma"/>
          <w:b/>
          <w:smallCaps/>
          <w:sz w:val="22"/>
          <w:szCs w:val="22"/>
        </w:rPr>
        <w:t>14</w:t>
      </w:r>
      <w:r w:rsidR="005E2F66" w:rsidRPr="00BA651C">
        <w:rPr>
          <w:rFonts w:ascii="Tahoma" w:hAnsi="Tahoma" w:cs="Tahoma"/>
          <w:b/>
          <w:smallCaps/>
          <w:sz w:val="22"/>
          <w:szCs w:val="22"/>
        </w:rPr>
        <w:t>.</w:t>
      </w:r>
      <w:r w:rsidRPr="00BA651C">
        <w:rPr>
          <w:rFonts w:ascii="Tahoma" w:hAnsi="Tahoma" w:cs="Tahoma"/>
          <w:b/>
          <w:smallCaps/>
          <w:sz w:val="22"/>
          <w:szCs w:val="22"/>
        </w:rPr>
        <w:t xml:space="preserve"> </w:t>
      </w:r>
      <w:r w:rsidR="005E2F66" w:rsidRPr="00BA651C">
        <w:rPr>
          <w:rFonts w:ascii="Tahoma" w:hAnsi="Tahoma" w:cs="Tahoma"/>
          <w:b/>
          <w:smallCaps/>
          <w:sz w:val="22"/>
          <w:szCs w:val="22"/>
        </w:rPr>
        <w:tab/>
      </w:r>
      <w:r w:rsidR="008615FC" w:rsidRPr="00BA651C">
        <w:rPr>
          <w:rFonts w:ascii="Tahoma" w:hAnsi="Tahoma" w:cs="Tahoma"/>
          <w:b/>
          <w:smallCaps/>
          <w:sz w:val="22"/>
          <w:szCs w:val="22"/>
        </w:rPr>
        <w:t>Lei Aplicável</w:t>
      </w:r>
      <w:r w:rsidRPr="00BA651C">
        <w:rPr>
          <w:rFonts w:ascii="Tahoma" w:hAnsi="Tahoma" w:cs="Tahoma"/>
          <w:b/>
          <w:smallCaps/>
          <w:sz w:val="22"/>
          <w:szCs w:val="22"/>
        </w:rPr>
        <w:t xml:space="preserve"> </w:t>
      </w:r>
    </w:p>
    <w:p w14:paraId="239891AB" w14:textId="77777777" w:rsidR="00CF0E79" w:rsidRPr="00BA651C" w:rsidRDefault="00CF0E79">
      <w:pPr>
        <w:spacing w:before="120" w:after="120"/>
        <w:ind w:left="709" w:hanging="709"/>
        <w:jc w:val="both"/>
        <w:rPr>
          <w:rFonts w:ascii="Tahoma" w:hAnsi="Tahoma" w:cs="Tahoma"/>
          <w:sz w:val="22"/>
          <w:szCs w:val="22"/>
        </w:rPr>
      </w:pPr>
      <w:r w:rsidRPr="00BA651C">
        <w:rPr>
          <w:rFonts w:ascii="Tahoma" w:hAnsi="Tahoma" w:cs="Tahoma"/>
          <w:sz w:val="22"/>
          <w:szCs w:val="22"/>
          <w:bdr w:val="nil"/>
        </w:rPr>
        <w:t xml:space="preserve">14.1 </w:t>
      </w:r>
      <w:r w:rsidR="00E229C2" w:rsidRPr="00BA651C">
        <w:rPr>
          <w:rFonts w:ascii="Tahoma" w:hAnsi="Tahoma" w:cs="Tahoma"/>
          <w:sz w:val="22"/>
          <w:szCs w:val="22"/>
          <w:bdr w:val="nil"/>
        </w:rPr>
        <w:tab/>
      </w:r>
      <w:r w:rsidRPr="00BA651C">
        <w:rPr>
          <w:rFonts w:ascii="Tahoma" w:hAnsi="Tahoma" w:cs="Tahoma"/>
          <w:sz w:val="22"/>
          <w:szCs w:val="22"/>
        </w:rPr>
        <w:t>Esta Escritura de Emissão é regida pelas leis da R</w:t>
      </w:r>
      <w:r w:rsidR="0040782E" w:rsidRPr="00BA651C">
        <w:rPr>
          <w:rFonts w:ascii="Tahoma" w:hAnsi="Tahoma" w:cs="Tahoma"/>
          <w:sz w:val="22"/>
          <w:szCs w:val="22"/>
        </w:rPr>
        <w:t>epública Federativa do Brasil.</w:t>
      </w:r>
    </w:p>
    <w:p w14:paraId="2F19259D" w14:textId="77777777" w:rsidR="00CF0E79" w:rsidRPr="00BA651C" w:rsidRDefault="00CF0E79">
      <w:pPr>
        <w:spacing w:before="120" w:after="120"/>
        <w:jc w:val="both"/>
        <w:rPr>
          <w:rFonts w:ascii="Tahoma" w:hAnsi="Tahoma" w:cs="Tahoma"/>
          <w:sz w:val="22"/>
          <w:szCs w:val="22"/>
        </w:rPr>
      </w:pPr>
    </w:p>
    <w:p w14:paraId="72C4BF5D" w14:textId="77777777" w:rsidR="00CF0E79" w:rsidRPr="00BA651C" w:rsidRDefault="00CF0E79">
      <w:pPr>
        <w:keepNext/>
        <w:tabs>
          <w:tab w:val="num" w:pos="709"/>
        </w:tabs>
        <w:autoSpaceDE/>
        <w:autoSpaceDN/>
        <w:adjustRightInd/>
        <w:spacing w:before="120" w:after="120"/>
        <w:ind w:left="709" w:hanging="709"/>
        <w:jc w:val="both"/>
        <w:rPr>
          <w:rFonts w:ascii="Tahoma" w:hAnsi="Tahoma" w:cs="Tahoma"/>
          <w:b/>
          <w:smallCaps/>
          <w:sz w:val="22"/>
          <w:szCs w:val="22"/>
        </w:rPr>
      </w:pPr>
      <w:r w:rsidRPr="00BA651C">
        <w:rPr>
          <w:rFonts w:ascii="Tahoma" w:hAnsi="Tahoma" w:cs="Tahoma"/>
          <w:b/>
          <w:smallCaps/>
          <w:sz w:val="22"/>
          <w:szCs w:val="22"/>
        </w:rPr>
        <w:t>15.</w:t>
      </w:r>
      <w:r w:rsidR="009054FE" w:rsidRPr="00BA651C">
        <w:rPr>
          <w:rFonts w:ascii="Tahoma" w:hAnsi="Tahoma" w:cs="Tahoma"/>
          <w:b/>
          <w:smallCaps/>
          <w:sz w:val="22"/>
          <w:szCs w:val="22"/>
        </w:rPr>
        <w:t xml:space="preserve"> </w:t>
      </w:r>
      <w:r w:rsidR="005E2F66" w:rsidRPr="00BA651C">
        <w:rPr>
          <w:rFonts w:ascii="Tahoma" w:hAnsi="Tahoma" w:cs="Tahoma"/>
          <w:b/>
          <w:smallCaps/>
          <w:sz w:val="22"/>
          <w:szCs w:val="22"/>
        </w:rPr>
        <w:tab/>
      </w:r>
      <w:r w:rsidR="009054FE" w:rsidRPr="00BA651C">
        <w:rPr>
          <w:rFonts w:ascii="Tahoma" w:hAnsi="Tahoma" w:cs="Tahoma"/>
          <w:b/>
          <w:smallCaps/>
          <w:sz w:val="22"/>
          <w:szCs w:val="22"/>
        </w:rPr>
        <w:t xml:space="preserve">Foro </w:t>
      </w:r>
    </w:p>
    <w:p w14:paraId="00EE4FFF" w14:textId="77777777" w:rsidR="009054FE" w:rsidRPr="00BA651C" w:rsidRDefault="009054FE">
      <w:pPr>
        <w:spacing w:before="120" w:after="120"/>
        <w:ind w:left="709" w:hanging="709"/>
        <w:jc w:val="both"/>
        <w:rPr>
          <w:rFonts w:ascii="Tahoma" w:hAnsi="Tahoma" w:cs="Tahoma"/>
          <w:sz w:val="22"/>
          <w:szCs w:val="22"/>
        </w:rPr>
      </w:pPr>
      <w:r w:rsidRPr="00BA651C">
        <w:rPr>
          <w:rFonts w:ascii="Tahoma" w:hAnsi="Tahoma" w:cs="Tahoma"/>
          <w:sz w:val="22"/>
          <w:szCs w:val="22"/>
        </w:rPr>
        <w:t xml:space="preserve">15.1 </w:t>
      </w:r>
      <w:bookmarkStart w:id="108" w:name="_Ref467249341"/>
      <w:r w:rsidR="00E229C2" w:rsidRPr="00BA651C">
        <w:rPr>
          <w:rFonts w:ascii="Tahoma" w:hAnsi="Tahoma" w:cs="Tahoma"/>
          <w:sz w:val="22"/>
          <w:szCs w:val="22"/>
        </w:rPr>
        <w:tab/>
      </w:r>
      <w:r w:rsidRPr="00BA651C">
        <w:rPr>
          <w:rFonts w:ascii="Tahoma" w:hAnsi="Tahoma" w:cs="Tahoma"/>
          <w:sz w:val="22"/>
          <w:szCs w:val="22"/>
        </w:rPr>
        <w:t xml:space="preserve">As partes elegem o foro da cidade </w:t>
      </w:r>
      <w:r w:rsidR="000B15EF" w:rsidRPr="00BA651C">
        <w:rPr>
          <w:rFonts w:ascii="Tahoma" w:hAnsi="Tahoma" w:cs="Tahoma"/>
          <w:sz w:val="22"/>
          <w:szCs w:val="22"/>
        </w:rPr>
        <w:t>do Rio de Janeiro</w:t>
      </w:r>
      <w:r w:rsidRPr="00BA651C">
        <w:rPr>
          <w:rFonts w:ascii="Tahoma" w:hAnsi="Tahoma" w:cs="Tahoma"/>
          <w:sz w:val="22"/>
          <w:szCs w:val="22"/>
        </w:rPr>
        <w:t xml:space="preserve">, Estado </w:t>
      </w:r>
      <w:r w:rsidR="000B15EF" w:rsidRPr="00BA651C">
        <w:rPr>
          <w:rFonts w:ascii="Tahoma" w:hAnsi="Tahoma" w:cs="Tahoma"/>
          <w:sz w:val="22"/>
          <w:szCs w:val="22"/>
        </w:rPr>
        <w:t>do Rio de Janeiro</w:t>
      </w:r>
      <w:r w:rsidRPr="00BA651C">
        <w:rPr>
          <w:rFonts w:ascii="Tahoma" w:hAnsi="Tahoma" w:cs="Tahoma"/>
          <w:sz w:val="22"/>
          <w:szCs w:val="22"/>
        </w:rPr>
        <w:t xml:space="preserve">, para dirimir quaisquer disputas, controvérsias ou demandas oriundas de, ou relacionadas a esta Escritura de Emissão, </w:t>
      </w:r>
      <w:r w:rsidRPr="00BA651C">
        <w:rPr>
          <w:rFonts w:ascii="Tahoma" w:hAnsi="Tahoma" w:cs="Tahoma"/>
          <w:w w:val="0"/>
          <w:sz w:val="22"/>
          <w:szCs w:val="22"/>
        </w:rPr>
        <w:t>renunciando expressamente a qualquer outro, por mais privilegiado que seja</w:t>
      </w:r>
      <w:r w:rsidRPr="00BA651C">
        <w:rPr>
          <w:rFonts w:ascii="Tahoma" w:hAnsi="Tahoma" w:cs="Tahoma"/>
          <w:sz w:val="22"/>
          <w:szCs w:val="22"/>
        </w:rPr>
        <w:t>.</w:t>
      </w:r>
      <w:bookmarkEnd w:id="108"/>
      <w:r w:rsidRPr="00BA651C">
        <w:rPr>
          <w:rFonts w:ascii="Tahoma" w:hAnsi="Tahoma" w:cs="Tahoma"/>
          <w:sz w:val="22"/>
          <w:szCs w:val="22"/>
        </w:rPr>
        <w:t xml:space="preserve"> </w:t>
      </w:r>
    </w:p>
    <w:p w14:paraId="517F8AD4" w14:textId="77777777" w:rsidR="001814A9" w:rsidRPr="00BA651C" w:rsidRDefault="001814A9">
      <w:pPr>
        <w:widowControl w:val="0"/>
        <w:spacing w:before="120" w:after="120"/>
        <w:jc w:val="both"/>
        <w:rPr>
          <w:rFonts w:ascii="Tahoma" w:hAnsi="Tahoma" w:cs="Tahoma"/>
          <w:sz w:val="22"/>
          <w:szCs w:val="22"/>
        </w:rPr>
      </w:pPr>
    </w:p>
    <w:p w14:paraId="24FDD2C4" w14:textId="77777777" w:rsidR="009054FE" w:rsidRPr="00CE14D9" w:rsidRDefault="009054FE">
      <w:pPr>
        <w:widowControl w:val="0"/>
        <w:spacing w:before="120" w:after="120"/>
        <w:jc w:val="both"/>
        <w:rPr>
          <w:rFonts w:ascii="Tahoma" w:hAnsi="Tahoma" w:cs="Tahoma"/>
          <w:sz w:val="22"/>
          <w:szCs w:val="22"/>
        </w:rPr>
      </w:pPr>
      <w:r w:rsidRPr="00BA651C">
        <w:rPr>
          <w:rFonts w:ascii="Tahoma" w:hAnsi="Tahoma" w:cs="Tahoma"/>
          <w:sz w:val="22"/>
          <w:szCs w:val="22"/>
        </w:rPr>
        <w:t xml:space="preserve">Estando assim certas e ajustadas, </w:t>
      </w:r>
      <w:r w:rsidRPr="00CE14D9">
        <w:rPr>
          <w:rFonts w:ascii="Tahoma" w:hAnsi="Tahoma" w:cs="Tahoma"/>
          <w:sz w:val="22"/>
          <w:szCs w:val="22"/>
        </w:rPr>
        <w:t xml:space="preserve">as partes, obrigando-se por si e sucessores, firmam esta Escritura de Emissão em </w:t>
      </w:r>
      <w:r w:rsidR="00782870" w:rsidRPr="00CE14D9">
        <w:rPr>
          <w:rFonts w:ascii="Tahoma" w:hAnsi="Tahoma" w:cs="Tahoma"/>
          <w:sz w:val="22"/>
          <w:szCs w:val="22"/>
        </w:rPr>
        <w:t xml:space="preserve">4 (quatro) </w:t>
      </w:r>
      <w:r w:rsidRPr="00CE14D9">
        <w:rPr>
          <w:rFonts w:ascii="Tahoma" w:hAnsi="Tahoma" w:cs="Tahoma"/>
          <w:sz w:val="22"/>
          <w:szCs w:val="22"/>
        </w:rPr>
        <w:t xml:space="preserve">vias de igual teor e forma, juntamente com 2 (duas) testemunhas abaixo identificadas, que também a assinam. </w:t>
      </w:r>
    </w:p>
    <w:p w14:paraId="388B6FC9" w14:textId="77777777" w:rsidR="00EF12C9" w:rsidRPr="00CE14D9" w:rsidRDefault="00EF12C9">
      <w:pPr>
        <w:widowControl w:val="0"/>
        <w:spacing w:before="120" w:after="120"/>
        <w:jc w:val="both"/>
        <w:rPr>
          <w:rFonts w:ascii="Tahoma" w:hAnsi="Tahoma" w:cs="Tahoma"/>
          <w:sz w:val="22"/>
          <w:szCs w:val="22"/>
        </w:rPr>
      </w:pPr>
    </w:p>
    <w:p w14:paraId="584C4FE7" w14:textId="0608B0ED" w:rsidR="009054FE" w:rsidRPr="00CE14D9" w:rsidRDefault="00135034">
      <w:pPr>
        <w:widowControl w:val="0"/>
        <w:spacing w:before="120" w:after="120"/>
        <w:jc w:val="center"/>
        <w:rPr>
          <w:rFonts w:ascii="Tahoma" w:hAnsi="Tahoma" w:cs="Tahoma"/>
          <w:sz w:val="22"/>
          <w:szCs w:val="22"/>
        </w:rPr>
      </w:pPr>
      <w:r w:rsidRPr="00CE14D9">
        <w:rPr>
          <w:rFonts w:ascii="Tahoma" w:hAnsi="Tahoma" w:cs="Tahoma"/>
          <w:sz w:val="22"/>
          <w:szCs w:val="22"/>
        </w:rPr>
        <w:t>10</w:t>
      </w:r>
      <w:r w:rsidR="007F4D3B" w:rsidRPr="00CE14D9">
        <w:rPr>
          <w:rFonts w:ascii="Tahoma" w:hAnsi="Tahoma" w:cs="Tahoma"/>
          <w:sz w:val="22"/>
          <w:szCs w:val="22"/>
        </w:rPr>
        <w:t xml:space="preserve"> </w:t>
      </w:r>
      <w:r w:rsidR="00515CDA" w:rsidRPr="00CE14D9">
        <w:rPr>
          <w:rFonts w:ascii="Tahoma" w:hAnsi="Tahoma" w:cs="Tahoma"/>
          <w:sz w:val="22"/>
          <w:szCs w:val="22"/>
        </w:rPr>
        <w:t>de</w:t>
      </w:r>
      <w:r w:rsidR="0050237C" w:rsidRPr="00CE14D9">
        <w:rPr>
          <w:rFonts w:ascii="Tahoma" w:hAnsi="Tahoma" w:cs="Tahoma"/>
          <w:sz w:val="22"/>
          <w:szCs w:val="22"/>
        </w:rPr>
        <w:t xml:space="preserve"> </w:t>
      </w:r>
      <w:r w:rsidRPr="00CE14D9">
        <w:rPr>
          <w:rFonts w:ascii="Tahoma" w:hAnsi="Tahoma" w:cs="Tahoma"/>
          <w:sz w:val="22"/>
          <w:szCs w:val="22"/>
        </w:rPr>
        <w:t>novembro</w:t>
      </w:r>
      <w:r w:rsidR="001A2FBF" w:rsidRPr="00CE14D9">
        <w:rPr>
          <w:rFonts w:ascii="Tahoma" w:hAnsi="Tahoma" w:cs="Tahoma"/>
          <w:sz w:val="22"/>
          <w:szCs w:val="22"/>
        </w:rPr>
        <w:t xml:space="preserve"> </w:t>
      </w:r>
      <w:r w:rsidR="009054FE" w:rsidRPr="00CE14D9">
        <w:rPr>
          <w:rFonts w:ascii="Tahoma" w:hAnsi="Tahoma" w:cs="Tahoma"/>
          <w:sz w:val="22"/>
          <w:szCs w:val="22"/>
        </w:rPr>
        <w:t>de </w:t>
      </w:r>
      <w:r w:rsidR="007F4D3B" w:rsidRPr="00CE14D9">
        <w:rPr>
          <w:rFonts w:ascii="Tahoma" w:hAnsi="Tahoma" w:cs="Tahoma"/>
          <w:sz w:val="22"/>
          <w:szCs w:val="22"/>
        </w:rPr>
        <w:t>2020</w:t>
      </w:r>
      <w:r w:rsidR="009054FE" w:rsidRPr="00CE14D9">
        <w:rPr>
          <w:rFonts w:ascii="Tahoma" w:hAnsi="Tahoma" w:cs="Tahoma"/>
          <w:sz w:val="22"/>
          <w:szCs w:val="22"/>
        </w:rPr>
        <w:t>.</w:t>
      </w:r>
    </w:p>
    <w:p w14:paraId="02A2419D" w14:textId="77777777" w:rsidR="00706D0B" w:rsidRPr="00CE14D9" w:rsidRDefault="00706D0B">
      <w:pPr>
        <w:widowControl w:val="0"/>
        <w:spacing w:before="120" w:after="120"/>
        <w:jc w:val="center"/>
        <w:rPr>
          <w:rFonts w:ascii="Tahoma" w:hAnsi="Tahoma" w:cs="Tahoma"/>
          <w:sz w:val="22"/>
          <w:szCs w:val="22"/>
        </w:rPr>
      </w:pPr>
    </w:p>
    <w:p w14:paraId="25BBDEB5" w14:textId="77777777" w:rsidR="009054FE" w:rsidRPr="00CE14D9" w:rsidRDefault="005E2F66">
      <w:pPr>
        <w:widowControl w:val="0"/>
        <w:spacing w:before="120" w:after="120"/>
        <w:jc w:val="center"/>
        <w:rPr>
          <w:rFonts w:ascii="Tahoma" w:hAnsi="Tahoma" w:cs="Tahoma"/>
          <w:i/>
          <w:sz w:val="22"/>
          <w:szCs w:val="22"/>
        </w:rPr>
      </w:pPr>
      <w:r w:rsidRPr="00CE14D9">
        <w:rPr>
          <w:rFonts w:ascii="Tahoma" w:hAnsi="Tahoma" w:cs="Tahoma"/>
          <w:i/>
          <w:sz w:val="22"/>
          <w:szCs w:val="22"/>
        </w:rPr>
        <w:t>[AS ASSINATURAS SEGUEM NAS PÁGINAS SEGUINTES]</w:t>
      </w:r>
    </w:p>
    <w:p w14:paraId="38C58E7F" w14:textId="77777777" w:rsidR="00D532D6" w:rsidRDefault="005E2F66">
      <w:pPr>
        <w:widowControl w:val="0"/>
        <w:spacing w:before="120" w:after="120"/>
        <w:jc w:val="center"/>
        <w:rPr>
          <w:rFonts w:ascii="Tahoma" w:hAnsi="Tahoma" w:cs="Tahoma"/>
          <w:sz w:val="22"/>
          <w:szCs w:val="22"/>
        </w:rPr>
        <w:sectPr w:rsidR="00D532D6" w:rsidSect="000503AF">
          <w:footerReference w:type="default" r:id="rId15"/>
          <w:headerReference w:type="first" r:id="rId16"/>
          <w:footerReference w:type="first" r:id="rId17"/>
          <w:pgSz w:w="11907" w:h="16839" w:code="9"/>
          <w:pgMar w:top="1589" w:right="1440" w:bottom="1440" w:left="1440" w:header="1134" w:footer="567" w:gutter="0"/>
          <w:paperSrc w:first="7" w:other="7"/>
          <w:cols w:space="720"/>
          <w:noEndnote/>
          <w:titlePg/>
          <w:docGrid w:linePitch="354"/>
          <w:sectPrChange w:id="111" w:author="Mattos Filho" w:date="2020-11-10T13:18:00Z">
            <w:sectPr w:rsidR="00D532D6" w:rsidSect="000503AF">
              <w:pgMar w:top="1440" w:right="1440" w:bottom="1440" w:left="1440" w:header="1134" w:footer="567" w:gutter="0"/>
            </w:sectPr>
          </w:sectPrChange>
        </w:sectPr>
      </w:pPr>
      <w:r w:rsidRPr="00CE14D9">
        <w:rPr>
          <w:rFonts w:ascii="Tahoma" w:hAnsi="Tahoma" w:cs="Tahoma"/>
          <w:i/>
          <w:sz w:val="22"/>
          <w:szCs w:val="22"/>
        </w:rPr>
        <w:t>[RESTANTE DESTA PÁGINA INTENCIONALMENTE</w:t>
      </w:r>
      <w:r w:rsidRPr="00BA651C">
        <w:rPr>
          <w:rFonts w:ascii="Tahoma" w:hAnsi="Tahoma" w:cs="Tahoma"/>
          <w:i/>
          <w:sz w:val="22"/>
          <w:szCs w:val="22"/>
        </w:rPr>
        <w:t xml:space="preserve"> DEIXADO EM BRANCO]</w:t>
      </w:r>
      <w:r w:rsidR="00EF12C9" w:rsidRPr="00BA651C">
        <w:rPr>
          <w:rFonts w:ascii="Tahoma" w:hAnsi="Tahoma" w:cs="Tahoma"/>
          <w:sz w:val="22"/>
          <w:szCs w:val="22"/>
        </w:rPr>
        <w:t xml:space="preserve"> </w:t>
      </w:r>
    </w:p>
    <w:p w14:paraId="5891463C" w14:textId="6CB2C670" w:rsidR="009054FE" w:rsidRPr="00BA651C" w:rsidRDefault="009054FE">
      <w:pPr>
        <w:widowControl w:val="0"/>
        <w:spacing w:before="120" w:after="120"/>
        <w:jc w:val="both"/>
        <w:rPr>
          <w:rFonts w:ascii="Tahoma" w:hAnsi="Tahoma" w:cs="Tahoma"/>
          <w:i/>
          <w:sz w:val="22"/>
          <w:szCs w:val="22"/>
        </w:rPr>
      </w:pPr>
      <w:r w:rsidRPr="00BA651C">
        <w:rPr>
          <w:rFonts w:ascii="Tahoma" w:hAnsi="Tahoma" w:cs="Tahoma"/>
          <w:i/>
          <w:sz w:val="22"/>
          <w:szCs w:val="22"/>
        </w:rPr>
        <w:lastRenderedPageBreak/>
        <w:t xml:space="preserve">Instrumento Particular de Escritura da Primeira Emissão de Debêntures Simples, Não Conversíveis em Ações, da Espécie </w:t>
      </w:r>
      <w:r w:rsidR="00F17E8E" w:rsidRPr="00BA651C">
        <w:rPr>
          <w:rFonts w:ascii="Tahoma" w:hAnsi="Tahoma" w:cs="Tahoma"/>
          <w:i/>
          <w:sz w:val="22"/>
          <w:szCs w:val="22"/>
        </w:rPr>
        <w:t>com Garantia Real</w:t>
      </w:r>
      <w:r w:rsidR="00B734EC" w:rsidRPr="00BA651C">
        <w:rPr>
          <w:rFonts w:ascii="Tahoma" w:hAnsi="Tahoma" w:cs="Tahoma"/>
          <w:i/>
          <w:sz w:val="22"/>
          <w:szCs w:val="22"/>
        </w:rPr>
        <w:t xml:space="preserve">, </w:t>
      </w:r>
      <w:r w:rsidRPr="00BA651C">
        <w:rPr>
          <w:rFonts w:ascii="Tahoma" w:hAnsi="Tahoma" w:cs="Tahoma"/>
          <w:i/>
          <w:sz w:val="22"/>
          <w:szCs w:val="22"/>
        </w:rPr>
        <w:t>com Garantia Adicional</w:t>
      </w:r>
      <w:r w:rsidR="00B734EC" w:rsidRPr="00BA651C">
        <w:rPr>
          <w:rFonts w:ascii="Tahoma" w:hAnsi="Tahoma" w:cs="Tahoma"/>
          <w:i/>
          <w:sz w:val="22"/>
          <w:szCs w:val="22"/>
        </w:rPr>
        <w:t xml:space="preserve"> Fidejussória</w:t>
      </w:r>
      <w:r w:rsidRPr="00BA651C">
        <w:rPr>
          <w:rFonts w:ascii="Tahoma" w:hAnsi="Tahoma" w:cs="Tahoma"/>
          <w:i/>
          <w:sz w:val="22"/>
          <w:szCs w:val="22"/>
        </w:rPr>
        <w:t>,</w:t>
      </w:r>
      <w:r w:rsidR="00280DFF" w:rsidRPr="00BA651C">
        <w:rPr>
          <w:rFonts w:ascii="Tahoma" w:hAnsi="Tahoma" w:cs="Tahoma"/>
          <w:i/>
          <w:sz w:val="22"/>
          <w:szCs w:val="22"/>
        </w:rPr>
        <w:t xml:space="preserve"> </w:t>
      </w:r>
      <w:r w:rsidR="00855C75" w:rsidRPr="00BA651C">
        <w:rPr>
          <w:rFonts w:ascii="Tahoma" w:hAnsi="Tahoma" w:cs="Tahoma"/>
          <w:i/>
          <w:sz w:val="22"/>
          <w:szCs w:val="22"/>
        </w:rPr>
        <w:t xml:space="preserve">em </w:t>
      </w:r>
      <w:r w:rsidR="00AC65AF">
        <w:rPr>
          <w:rFonts w:ascii="Tahoma" w:hAnsi="Tahoma" w:cs="Tahoma"/>
          <w:i/>
          <w:sz w:val="22"/>
          <w:szCs w:val="22"/>
        </w:rPr>
        <w:t>Série Única</w:t>
      </w:r>
      <w:r w:rsidR="00855C75" w:rsidRPr="00BA651C">
        <w:rPr>
          <w:rFonts w:ascii="Tahoma" w:hAnsi="Tahoma" w:cs="Tahoma"/>
          <w:i/>
          <w:sz w:val="22"/>
          <w:szCs w:val="22"/>
        </w:rPr>
        <w:t xml:space="preserve">, </w:t>
      </w:r>
      <w:r w:rsidR="00280DFF" w:rsidRPr="00BA651C">
        <w:rPr>
          <w:rFonts w:ascii="Tahoma" w:hAnsi="Tahoma" w:cs="Tahoma"/>
          <w:i/>
          <w:sz w:val="22"/>
          <w:szCs w:val="22"/>
        </w:rPr>
        <w:t>para Distribuição Pública, com Esforços Restritos,</w:t>
      </w:r>
      <w:r w:rsidRPr="00BA651C">
        <w:rPr>
          <w:rFonts w:ascii="Tahoma" w:hAnsi="Tahoma" w:cs="Tahoma"/>
          <w:i/>
          <w:sz w:val="22"/>
          <w:szCs w:val="22"/>
        </w:rPr>
        <w:t xml:space="preserve"> da </w:t>
      </w:r>
      <w:r w:rsidR="009B0939" w:rsidRPr="00BA651C">
        <w:rPr>
          <w:rFonts w:ascii="Tahoma" w:hAnsi="Tahoma" w:cs="Tahoma"/>
          <w:i/>
          <w:sz w:val="22"/>
          <w:szCs w:val="22"/>
        </w:rPr>
        <w:t>Evoltz IV - São Mateus Transmissora de Energia S.A.</w:t>
      </w:r>
      <w:r w:rsidR="00AC671D" w:rsidRPr="00BA651C">
        <w:rPr>
          <w:rFonts w:ascii="Tahoma" w:hAnsi="Tahoma" w:cs="Tahoma"/>
          <w:i/>
          <w:sz w:val="22"/>
          <w:szCs w:val="22"/>
        </w:rPr>
        <w:t xml:space="preserve"> </w:t>
      </w:r>
      <w:r w:rsidRPr="00BA651C">
        <w:rPr>
          <w:rFonts w:ascii="Tahoma" w:hAnsi="Tahoma" w:cs="Tahoma"/>
          <w:i/>
          <w:sz w:val="22"/>
          <w:szCs w:val="22"/>
        </w:rPr>
        <w:t>– Página de Assinaturas 1/4.</w:t>
      </w:r>
    </w:p>
    <w:p w14:paraId="584054EC" w14:textId="77777777" w:rsidR="00CF0E79" w:rsidRPr="00BA651C" w:rsidRDefault="00CF0E79">
      <w:pPr>
        <w:spacing w:before="120" w:after="120"/>
        <w:jc w:val="both"/>
        <w:rPr>
          <w:rFonts w:ascii="Tahoma" w:hAnsi="Tahoma" w:cs="Tahoma"/>
          <w:sz w:val="22"/>
          <w:szCs w:val="22"/>
          <w:bdr w:val="nil"/>
        </w:rPr>
      </w:pPr>
    </w:p>
    <w:p w14:paraId="3706B581" w14:textId="77777777" w:rsidR="00496F05" w:rsidRPr="00BA651C" w:rsidRDefault="00496F05">
      <w:pPr>
        <w:spacing w:before="120" w:after="120"/>
        <w:jc w:val="both"/>
        <w:rPr>
          <w:rFonts w:ascii="Tahoma" w:hAnsi="Tahoma" w:cs="Tahoma"/>
          <w:sz w:val="22"/>
          <w:szCs w:val="22"/>
          <w:bdr w:val="nil"/>
        </w:rPr>
      </w:pPr>
    </w:p>
    <w:p w14:paraId="176DF28D" w14:textId="77777777" w:rsidR="00496F05" w:rsidRPr="00BA651C" w:rsidRDefault="00496F05">
      <w:pPr>
        <w:spacing w:before="120" w:after="120"/>
        <w:jc w:val="both"/>
        <w:rPr>
          <w:rFonts w:ascii="Tahoma" w:hAnsi="Tahoma" w:cs="Tahoma"/>
          <w:sz w:val="22"/>
          <w:szCs w:val="22"/>
          <w:bdr w:val="nil"/>
        </w:rPr>
      </w:pPr>
    </w:p>
    <w:p w14:paraId="6FFED925" w14:textId="5A156A0F" w:rsidR="009054FE" w:rsidRPr="00BA651C" w:rsidRDefault="009B0939">
      <w:pPr>
        <w:spacing w:before="120" w:after="120"/>
        <w:jc w:val="center"/>
        <w:rPr>
          <w:rFonts w:ascii="Tahoma" w:hAnsi="Tahoma" w:cs="Tahoma"/>
          <w:sz w:val="22"/>
          <w:szCs w:val="22"/>
        </w:rPr>
      </w:pPr>
      <w:r w:rsidRPr="00BA651C">
        <w:rPr>
          <w:rFonts w:ascii="Tahoma" w:hAnsi="Tahoma" w:cs="Tahoma"/>
          <w:b/>
          <w:smallCaps/>
          <w:sz w:val="22"/>
          <w:szCs w:val="22"/>
          <w:bdr w:val="nil"/>
        </w:rPr>
        <w:t>EVOLTZ IV - SÃO MATEUS</w:t>
      </w:r>
      <w:r w:rsidRPr="00AC65AF">
        <w:rPr>
          <w:rFonts w:ascii="Tahoma" w:hAnsi="Tahoma"/>
          <w:b/>
          <w:smallCaps/>
          <w:sz w:val="22"/>
          <w:bdr w:val="nil"/>
        </w:rPr>
        <w:t xml:space="preserve"> TRANSMISSORA DE ENERGIA S.A.</w:t>
      </w:r>
      <w:r w:rsidR="00D318D8" w:rsidRPr="00BA651C" w:rsidDel="00CE3CA6">
        <w:rPr>
          <w:rFonts w:ascii="Tahoma" w:hAnsi="Tahoma" w:cs="Tahoma"/>
          <w:b/>
          <w:smallCaps/>
          <w:sz w:val="22"/>
          <w:szCs w:val="22"/>
          <w:bdr w:val="nil"/>
        </w:rPr>
        <w:t xml:space="preserve"> </w:t>
      </w:r>
    </w:p>
    <w:p w14:paraId="1EDD5D0D" w14:textId="77777777" w:rsidR="009054FE" w:rsidRPr="00BA651C" w:rsidRDefault="009054FE">
      <w:pPr>
        <w:spacing w:before="120" w:after="120"/>
        <w:jc w:val="both"/>
        <w:rPr>
          <w:rFonts w:ascii="Tahoma" w:hAnsi="Tahoma" w:cs="Tahoma"/>
          <w:sz w:val="22"/>
          <w:szCs w:val="22"/>
        </w:rPr>
      </w:pPr>
    </w:p>
    <w:p w14:paraId="2D4771E6" w14:textId="77777777" w:rsidR="00496F05" w:rsidRPr="00BA651C" w:rsidRDefault="00496F05">
      <w:pPr>
        <w:spacing w:before="120" w:after="120"/>
        <w:jc w:val="both"/>
        <w:rPr>
          <w:rFonts w:ascii="Tahoma" w:hAnsi="Tahoma" w:cs="Tahoma"/>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9054FE" w:rsidRPr="00BA651C" w14:paraId="0BE1E59F" w14:textId="77777777" w:rsidTr="0053660C">
        <w:trPr>
          <w:cantSplit/>
        </w:trPr>
        <w:tc>
          <w:tcPr>
            <w:tcW w:w="4253" w:type="dxa"/>
            <w:tcBorders>
              <w:top w:val="single" w:sz="6" w:space="0" w:color="auto"/>
            </w:tcBorders>
          </w:tcPr>
          <w:p w14:paraId="28E9448C" w14:textId="77777777" w:rsidR="009054FE" w:rsidRPr="00BA651C" w:rsidRDefault="00CF3A81">
            <w:pPr>
              <w:spacing w:before="120" w:after="120"/>
              <w:jc w:val="both"/>
              <w:rPr>
                <w:rFonts w:ascii="Tahoma" w:hAnsi="Tahoma" w:cs="Tahoma"/>
                <w:sz w:val="22"/>
                <w:szCs w:val="22"/>
              </w:rPr>
            </w:pPr>
            <w:r w:rsidRPr="00BA651C">
              <w:rPr>
                <w:rFonts w:ascii="Tahoma" w:hAnsi="Tahoma" w:cs="Tahoma"/>
                <w:sz w:val="22"/>
                <w:szCs w:val="22"/>
                <w:bdr w:val="nil"/>
              </w:rPr>
              <w:t>No</w:t>
            </w:r>
            <w:r w:rsidR="009054FE" w:rsidRPr="00BA651C">
              <w:rPr>
                <w:rFonts w:ascii="Tahoma" w:hAnsi="Tahoma" w:cs="Tahoma"/>
                <w:sz w:val="22"/>
                <w:szCs w:val="22"/>
                <w:bdr w:val="nil"/>
              </w:rPr>
              <w:t>me:</w:t>
            </w:r>
            <w:r w:rsidR="009054FE" w:rsidRPr="00BA651C">
              <w:rPr>
                <w:rFonts w:ascii="Tahoma" w:hAnsi="Tahoma" w:cs="Tahoma"/>
                <w:sz w:val="22"/>
                <w:szCs w:val="22"/>
                <w:bdr w:val="nil"/>
              </w:rPr>
              <w:br/>
            </w:r>
            <w:r w:rsidRPr="00BA651C">
              <w:rPr>
                <w:rFonts w:ascii="Tahoma" w:hAnsi="Tahoma" w:cs="Tahoma"/>
                <w:sz w:val="22"/>
                <w:szCs w:val="22"/>
                <w:bdr w:val="nil"/>
              </w:rPr>
              <w:t>Cargo</w:t>
            </w:r>
            <w:r w:rsidR="009054FE" w:rsidRPr="00BA651C">
              <w:rPr>
                <w:rFonts w:ascii="Tahoma" w:hAnsi="Tahoma" w:cs="Tahoma"/>
                <w:sz w:val="22"/>
                <w:szCs w:val="22"/>
                <w:bdr w:val="nil"/>
              </w:rPr>
              <w:t>:</w:t>
            </w:r>
          </w:p>
        </w:tc>
        <w:tc>
          <w:tcPr>
            <w:tcW w:w="567" w:type="dxa"/>
          </w:tcPr>
          <w:p w14:paraId="17F766FC" w14:textId="77777777" w:rsidR="009054FE" w:rsidRPr="00BA651C" w:rsidRDefault="009054FE">
            <w:pPr>
              <w:spacing w:before="120" w:after="120"/>
              <w:jc w:val="both"/>
              <w:rPr>
                <w:rFonts w:ascii="Tahoma" w:hAnsi="Tahoma" w:cs="Tahoma"/>
                <w:sz w:val="22"/>
                <w:szCs w:val="22"/>
              </w:rPr>
            </w:pPr>
          </w:p>
        </w:tc>
        <w:tc>
          <w:tcPr>
            <w:tcW w:w="4253" w:type="dxa"/>
            <w:tcBorders>
              <w:top w:val="single" w:sz="6" w:space="0" w:color="auto"/>
            </w:tcBorders>
          </w:tcPr>
          <w:p w14:paraId="093686E6" w14:textId="77777777" w:rsidR="009054FE" w:rsidRPr="00BA651C" w:rsidRDefault="009054FE">
            <w:pPr>
              <w:spacing w:before="120" w:after="120"/>
              <w:jc w:val="both"/>
              <w:rPr>
                <w:rFonts w:ascii="Tahoma" w:hAnsi="Tahoma" w:cs="Tahoma"/>
                <w:sz w:val="22"/>
                <w:szCs w:val="22"/>
              </w:rPr>
            </w:pPr>
            <w:r w:rsidRPr="00BA651C">
              <w:rPr>
                <w:rFonts w:ascii="Tahoma" w:hAnsi="Tahoma" w:cs="Tahoma"/>
                <w:sz w:val="22"/>
                <w:szCs w:val="22"/>
                <w:bdr w:val="nil"/>
              </w:rPr>
              <w:t>N</w:t>
            </w:r>
            <w:r w:rsidR="00CF3A81" w:rsidRPr="00BA651C">
              <w:rPr>
                <w:rFonts w:ascii="Tahoma" w:hAnsi="Tahoma" w:cs="Tahoma"/>
                <w:sz w:val="22"/>
                <w:szCs w:val="22"/>
                <w:bdr w:val="nil"/>
              </w:rPr>
              <w:t>o</w:t>
            </w:r>
            <w:r w:rsidRPr="00BA651C">
              <w:rPr>
                <w:rFonts w:ascii="Tahoma" w:hAnsi="Tahoma" w:cs="Tahoma"/>
                <w:sz w:val="22"/>
                <w:szCs w:val="22"/>
                <w:bdr w:val="nil"/>
              </w:rPr>
              <w:t>me:</w:t>
            </w:r>
            <w:r w:rsidRPr="00BA651C">
              <w:rPr>
                <w:rFonts w:ascii="Tahoma" w:hAnsi="Tahoma" w:cs="Tahoma"/>
                <w:sz w:val="22"/>
                <w:szCs w:val="22"/>
                <w:bdr w:val="nil"/>
              </w:rPr>
              <w:br/>
            </w:r>
            <w:r w:rsidR="00CF3A81" w:rsidRPr="00BA651C">
              <w:rPr>
                <w:rFonts w:ascii="Tahoma" w:hAnsi="Tahoma" w:cs="Tahoma"/>
                <w:sz w:val="22"/>
                <w:szCs w:val="22"/>
                <w:bdr w:val="nil"/>
              </w:rPr>
              <w:t>Cargo</w:t>
            </w:r>
            <w:r w:rsidRPr="00BA651C">
              <w:rPr>
                <w:rFonts w:ascii="Tahoma" w:hAnsi="Tahoma" w:cs="Tahoma"/>
                <w:sz w:val="22"/>
                <w:szCs w:val="22"/>
                <w:bdr w:val="nil"/>
              </w:rPr>
              <w:t>:</w:t>
            </w:r>
          </w:p>
        </w:tc>
      </w:tr>
    </w:tbl>
    <w:p w14:paraId="7432C3D9" w14:textId="77777777" w:rsidR="00D70992" w:rsidRPr="00BA651C" w:rsidRDefault="00D70992" w:rsidP="00550BFE">
      <w:pPr>
        <w:spacing w:before="120" w:after="120"/>
        <w:jc w:val="both"/>
        <w:rPr>
          <w:rFonts w:ascii="Tahoma" w:hAnsi="Tahoma" w:cs="Tahoma"/>
          <w:sz w:val="22"/>
          <w:szCs w:val="22"/>
        </w:rPr>
      </w:pPr>
    </w:p>
    <w:p w14:paraId="5A9059C9" w14:textId="77777777" w:rsidR="009054FE" w:rsidRPr="00BA651C" w:rsidRDefault="009054FE" w:rsidP="00C075FD">
      <w:pPr>
        <w:spacing w:before="120" w:after="120"/>
        <w:jc w:val="both"/>
        <w:rPr>
          <w:rFonts w:ascii="Tahoma" w:hAnsi="Tahoma" w:cs="Tahoma"/>
          <w:sz w:val="22"/>
          <w:szCs w:val="22"/>
        </w:rPr>
      </w:pPr>
    </w:p>
    <w:p w14:paraId="6ED15AE5" w14:textId="77777777" w:rsidR="009054FE" w:rsidRPr="00BA651C" w:rsidRDefault="009054FE">
      <w:pPr>
        <w:spacing w:before="120" w:after="120"/>
        <w:jc w:val="both"/>
        <w:rPr>
          <w:rFonts w:ascii="Tahoma" w:hAnsi="Tahoma" w:cs="Tahoma"/>
          <w:sz w:val="22"/>
          <w:szCs w:val="22"/>
        </w:rPr>
      </w:pPr>
    </w:p>
    <w:p w14:paraId="7098EC17" w14:textId="77777777" w:rsidR="009054FE" w:rsidRPr="00BA651C" w:rsidRDefault="009054FE">
      <w:pPr>
        <w:spacing w:before="120" w:after="120"/>
        <w:jc w:val="both"/>
        <w:rPr>
          <w:rFonts w:ascii="Tahoma" w:hAnsi="Tahoma" w:cs="Tahoma"/>
          <w:sz w:val="22"/>
          <w:szCs w:val="22"/>
        </w:rPr>
      </w:pPr>
    </w:p>
    <w:p w14:paraId="35A61396" w14:textId="77777777" w:rsidR="009054FE" w:rsidRPr="00BA651C" w:rsidRDefault="009054FE">
      <w:pPr>
        <w:spacing w:before="120" w:after="120"/>
        <w:jc w:val="both"/>
        <w:rPr>
          <w:rFonts w:ascii="Tahoma" w:hAnsi="Tahoma" w:cs="Tahoma"/>
          <w:sz w:val="22"/>
          <w:szCs w:val="22"/>
        </w:rPr>
      </w:pPr>
    </w:p>
    <w:p w14:paraId="3F4A2441" w14:textId="77777777" w:rsidR="009054FE" w:rsidRPr="00BA651C" w:rsidRDefault="009054FE">
      <w:pPr>
        <w:widowControl w:val="0"/>
        <w:spacing w:before="120" w:after="120"/>
        <w:jc w:val="both"/>
        <w:rPr>
          <w:rFonts w:ascii="Tahoma" w:hAnsi="Tahoma" w:cs="Tahoma"/>
          <w:sz w:val="22"/>
          <w:szCs w:val="22"/>
          <w:bdr w:val="nil"/>
        </w:rPr>
      </w:pPr>
    </w:p>
    <w:p w14:paraId="1A5DA563" w14:textId="77777777" w:rsidR="005E2F66" w:rsidRPr="00BA651C" w:rsidRDefault="005E2F66">
      <w:pPr>
        <w:autoSpaceDE/>
        <w:autoSpaceDN/>
        <w:adjustRightInd/>
        <w:spacing w:before="120" w:after="120"/>
        <w:rPr>
          <w:rFonts w:ascii="Tahoma" w:hAnsi="Tahoma" w:cs="Tahoma"/>
          <w:sz w:val="22"/>
          <w:szCs w:val="22"/>
        </w:rPr>
      </w:pPr>
      <w:r w:rsidRPr="00BA651C">
        <w:rPr>
          <w:rFonts w:ascii="Tahoma" w:hAnsi="Tahoma" w:cs="Tahoma"/>
          <w:sz w:val="22"/>
          <w:szCs w:val="22"/>
        </w:rPr>
        <w:br w:type="page"/>
      </w:r>
    </w:p>
    <w:p w14:paraId="159E7D4A" w14:textId="217395B3" w:rsidR="003559CB" w:rsidRPr="00BA651C" w:rsidRDefault="003559CB">
      <w:pPr>
        <w:widowControl w:val="0"/>
        <w:spacing w:before="120" w:after="120"/>
        <w:jc w:val="both"/>
        <w:rPr>
          <w:rFonts w:ascii="Tahoma" w:hAnsi="Tahoma" w:cs="Tahoma"/>
          <w:i/>
          <w:sz w:val="22"/>
          <w:szCs w:val="22"/>
        </w:rPr>
      </w:pPr>
      <w:r w:rsidRPr="00BA651C">
        <w:rPr>
          <w:rFonts w:ascii="Tahoma" w:hAnsi="Tahoma" w:cs="Tahoma"/>
          <w:i/>
          <w:sz w:val="22"/>
          <w:szCs w:val="22"/>
        </w:rPr>
        <w:lastRenderedPageBreak/>
        <w:t xml:space="preserve">Instrumento Particular de Escritura da Primeira Emissão de Debêntures Simples, Não Conversíveis em Ações, da Espécie </w:t>
      </w:r>
      <w:r w:rsidR="00F17E8E" w:rsidRPr="00BA651C">
        <w:rPr>
          <w:rFonts w:ascii="Tahoma" w:hAnsi="Tahoma" w:cs="Tahoma"/>
          <w:i/>
          <w:sz w:val="22"/>
          <w:szCs w:val="22"/>
        </w:rPr>
        <w:t>com Garantia Real</w:t>
      </w:r>
      <w:r w:rsidRPr="00BA651C">
        <w:rPr>
          <w:rFonts w:ascii="Tahoma" w:hAnsi="Tahoma" w:cs="Tahoma"/>
          <w:i/>
          <w:sz w:val="22"/>
          <w:szCs w:val="22"/>
        </w:rPr>
        <w:t xml:space="preserve">, com Garantia Adicional Fidejussória, em </w:t>
      </w:r>
      <w:r w:rsidR="00B47091">
        <w:rPr>
          <w:rFonts w:ascii="Tahoma" w:hAnsi="Tahoma" w:cs="Tahoma"/>
          <w:i/>
          <w:sz w:val="22"/>
          <w:szCs w:val="22"/>
        </w:rPr>
        <w:t xml:space="preserve">Série </w:t>
      </w:r>
      <w:r w:rsidR="00AC65AF">
        <w:rPr>
          <w:rFonts w:ascii="Tahoma" w:hAnsi="Tahoma" w:cs="Tahoma"/>
          <w:i/>
          <w:sz w:val="22"/>
          <w:szCs w:val="22"/>
        </w:rPr>
        <w:t>Única</w:t>
      </w:r>
      <w:r w:rsidRPr="00BA651C">
        <w:rPr>
          <w:rFonts w:ascii="Tahoma" w:hAnsi="Tahoma" w:cs="Tahoma"/>
          <w:i/>
          <w:sz w:val="22"/>
          <w:szCs w:val="22"/>
        </w:rPr>
        <w:t xml:space="preserve">, para Distribuição Pública, com Esforços Restritos, da </w:t>
      </w:r>
      <w:r w:rsidR="009B0939" w:rsidRPr="00BA651C">
        <w:rPr>
          <w:rFonts w:ascii="Tahoma" w:hAnsi="Tahoma" w:cs="Tahoma"/>
          <w:i/>
          <w:sz w:val="22"/>
          <w:szCs w:val="22"/>
        </w:rPr>
        <w:t>Evoltz IV - São Mateus Transmissora de Energia S.A.</w:t>
      </w:r>
      <w:r w:rsidR="00CE3CA6" w:rsidRPr="00BA651C">
        <w:rPr>
          <w:rFonts w:ascii="Tahoma" w:hAnsi="Tahoma" w:cs="Tahoma"/>
          <w:i/>
          <w:sz w:val="22"/>
          <w:szCs w:val="22"/>
        </w:rPr>
        <w:t xml:space="preserve"> </w:t>
      </w:r>
      <w:r w:rsidRPr="00BA651C">
        <w:rPr>
          <w:rFonts w:ascii="Tahoma" w:hAnsi="Tahoma" w:cs="Tahoma"/>
          <w:i/>
          <w:sz w:val="22"/>
          <w:szCs w:val="22"/>
        </w:rPr>
        <w:t>– Página de Assinaturas 2/4.</w:t>
      </w:r>
    </w:p>
    <w:p w14:paraId="7C394DCE" w14:textId="77777777" w:rsidR="00280DFF" w:rsidRPr="00BA651C" w:rsidRDefault="00280DFF">
      <w:pPr>
        <w:widowControl w:val="0"/>
        <w:spacing w:before="120" w:after="120"/>
        <w:jc w:val="both"/>
        <w:rPr>
          <w:rFonts w:ascii="Tahoma" w:hAnsi="Tahoma" w:cs="Tahoma"/>
          <w:i/>
          <w:sz w:val="22"/>
          <w:szCs w:val="22"/>
        </w:rPr>
      </w:pPr>
    </w:p>
    <w:p w14:paraId="3D6AD471" w14:textId="77777777" w:rsidR="009054FE" w:rsidRPr="00AC65AF" w:rsidRDefault="009054FE" w:rsidP="00AC65AF">
      <w:pPr>
        <w:spacing w:before="120" w:after="120"/>
        <w:jc w:val="both"/>
        <w:rPr>
          <w:rFonts w:ascii="Tahoma" w:hAnsi="Tahoma"/>
          <w:sz w:val="22"/>
        </w:rPr>
      </w:pPr>
    </w:p>
    <w:p w14:paraId="4664CF96" w14:textId="77777777" w:rsidR="00496F05" w:rsidRPr="00BA651C" w:rsidRDefault="00496F05">
      <w:pPr>
        <w:spacing w:before="120" w:after="120"/>
        <w:jc w:val="both"/>
        <w:rPr>
          <w:rFonts w:ascii="Tahoma" w:hAnsi="Tahoma" w:cs="Tahoma"/>
          <w:sz w:val="22"/>
          <w:szCs w:val="22"/>
        </w:rPr>
      </w:pPr>
    </w:p>
    <w:p w14:paraId="247C93D9" w14:textId="5C8646B1" w:rsidR="009054FE" w:rsidRPr="00BA651C" w:rsidRDefault="004D6B5F">
      <w:pPr>
        <w:spacing w:before="120" w:after="120"/>
        <w:jc w:val="both"/>
        <w:rPr>
          <w:rFonts w:ascii="Tahoma" w:hAnsi="Tahoma" w:cs="Tahoma"/>
          <w:sz w:val="22"/>
          <w:szCs w:val="22"/>
        </w:rPr>
      </w:pPr>
      <w:r w:rsidRPr="00BA651C">
        <w:rPr>
          <w:rFonts w:ascii="Tahoma" w:hAnsi="Tahoma" w:cs="Tahoma"/>
          <w:b/>
          <w:sz w:val="22"/>
          <w:szCs w:val="22"/>
          <w:bdr w:val="nil"/>
        </w:rPr>
        <w:t>OLIVEIRA TRUST DISTRIBUIDORA DE TÍTULOS E VALORES MOBILIÁRIOS S.A.</w:t>
      </w:r>
    </w:p>
    <w:p w14:paraId="5A40A3F4" w14:textId="77777777" w:rsidR="009054FE" w:rsidRPr="00BA651C" w:rsidRDefault="009054FE">
      <w:pPr>
        <w:spacing w:before="120" w:after="120"/>
        <w:jc w:val="both"/>
        <w:rPr>
          <w:rFonts w:ascii="Tahoma" w:hAnsi="Tahoma" w:cs="Tahoma"/>
          <w:sz w:val="22"/>
          <w:szCs w:val="22"/>
        </w:rPr>
      </w:pPr>
    </w:p>
    <w:p w14:paraId="7CDEA359" w14:textId="77777777" w:rsidR="00496F05" w:rsidRPr="00BA651C" w:rsidRDefault="00496F05">
      <w:pPr>
        <w:spacing w:before="120" w:after="120"/>
        <w:jc w:val="both"/>
        <w:rPr>
          <w:rFonts w:ascii="Tahoma" w:hAnsi="Tahoma" w:cs="Tahoma"/>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9054FE" w:rsidRPr="00BA651C" w14:paraId="2DEA133C" w14:textId="77777777" w:rsidTr="0053660C">
        <w:trPr>
          <w:cantSplit/>
        </w:trPr>
        <w:tc>
          <w:tcPr>
            <w:tcW w:w="4253" w:type="dxa"/>
            <w:tcBorders>
              <w:top w:val="single" w:sz="6" w:space="0" w:color="auto"/>
            </w:tcBorders>
          </w:tcPr>
          <w:p w14:paraId="042D9A20" w14:textId="77777777" w:rsidR="009054FE" w:rsidRPr="00BA651C" w:rsidRDefault="009054FE">
            <w:pPr>
              <w:spacing w:before="120" w:after="120"/>
              <w:jc w:val="both"/>
              <w:rPr>
                <w:rFonts w:ascii="Tahoma" w:hAnsi="Tahoma" w:cs="Tahoma"/>
                <w:sz w:val="22"/>
                <w:szCs w:val="22"/>
              </w:rPr>
            </w:pPr>
            <w:r w:rsidRPr="00BA651C">
              <w:rPr>
                <w:rFonts w:ascii="Tahoma" w:hAnsi="Tahoma" w:cs="Tahoma"/>
                <w:sz w:val="22"/>
                <w:szCs w:val="22"/>
                <w:bdr w:val="nil"/>
              </w:rPr>
              <w:t>N</w:t>
            </w:r>
            <w:r w:rsidR="00CF3A81" w:rsidRPr="00BA651C">
              <w:rPr>
                <w:rFonts w:ascii="Tahoma" w:hAnsi="Tahoma" w:cs="Tahoma"/>
                <w:sz w:val="22"/>
                <w:szCs w:val="22"/>
                <w:bdr w:val="nil"/>
              </w:rPr>
              <w:t>o</w:t>
            </w:r>
            <w:r w:rsidRPr="00BA651C">
              <w:rPr>
                <w:rFonts w:ascii="Tahoma" w:hAnsi="Tahoma" w:cs="Tahoma"/>
                <w:sz w:val="22"/>
                <w:szCs w:val="22"/>
                <w:bdr w:val="nil"/>
              </w:rPr>
              <w:t>me:</w:t>
            </w:r>
            <w:r w:rsidRPr="00BA651C">
              <w:rPr>
                <w:rFonts w:ascii="Tahoma" w:hAnsi="Tahoma" w:cs="Tahoma"/>
                <w:sz w:val="22"/>
                <w:szCs w:val="22"/>
                <w:bdr w:val="nil"/>
              </w:rPr>
              <w:br/>
            </w:r>
            <w:r w:rsidR="00CF3A81" w:rsidRPr="00BA651C">
              <w:rPr>
                <w:rFonts w:ascii="Tahoma" w:hAnsi="Tahoma" w:cs="Tahoma"/>
                <w:sz w:val="22"/>
                <w:szCs w:val="22"/>
                <w:bdr w:val="nil"/>
              </w:rPr>
              <w:t>Cargo</w:t>
            </w:r>
            <w:r w:rsidRPr="00BA651C">
              <w:rPr>
                <w:rFonts w:ascii="Tahoma" w:hAnsi="Tahoma" w:cs="Tahoma"/>
                <w:sz w:val="22"/>
                <w:szCs w:val="22"/>
                <w:bdr w:val="nil"/>
              </w:rPr>
              <w:t>:</w:t>
            </w:r>
          </w:p>
        </w:tc>
        <w:tc>
          <w:tcPr>
            <w:tcW w:w="567" w:type="dxa"/>
          </w:tcPr>
          <w:p w14:paraId="647E7CCA" w14:textId="77777777" w:rsidR="009054FE" w:rsidRPr="00BA651C" w:rsidRDefault="009054FE">
            <w:pPr>
              <w:spacing w:before="120" w:after="120"/>
              <w:jc w:val="both"/>
              <w:rPr>
                <w:rFonts w:ascii="Tahoma" w:hAnsi="Tahoma" w:cs="Tahoma"/>
                <w:sz w:val="22"/>
                <w:szCs w:val="22"/>
              </w:rPr>
            </w:pPr>
          </w:p>
        </w:tc>
        <w:tc>
          <w:tcPr>
            <w:tcW w:w="4253" w:type="dxa"/>
            <w:tcBorders>
              <w:top w:val="single" w:sz="6" w:space="0" w:color="auto"/>
            </w:tcBorders>
          </w:tcPr>
          <w:p w14:paraId="63862FF1" w14:textId="77777777" w:rsidR="009054FE" w:rsidRPr="00BA651C" w:rsidRDefault="009054FE">
            <w:pPr>
              <w:spacing w:before="120" w:after="120"/>
              <w:jc w:val="both"/>
              <w:rPr>
                <w:rFonts w:ascii="Tahoma" w:hAnsi="Tahoma" w:cs="Tahoma"/>
                <w:sz w:val="22"/>
                <w:szCs w:val="22"/>
              </w:rPr>
            </w:pPr>
            <w:r w:rsidRPr="00BA651C">
              <w:rPr>
                <w:rFonts w:ascii="Tahoma" w:hAnsi="Tahoma" w:cs="Tahoma"/>
                <w:sz w:val="22"/>
                <w:szCs w:val="22"/>
                <w:bdr w:val="nil"/>
              </w:rPr>
              <w:t>N</w:t>
            </w:r>
            <w:r w:rsidR="00CF3A81" w:rsidRPr="00BA651C">
              <w:rPr>
                <w:rFonts w:ascii="Tahoma" w:hAnsi="Tahoma" w:cs="Tahoma"/>
                <w:sz w:val="22"/>
                <w:szCs w:val="22"/>
                <w:bdr w:val="nil"/>
              </w:rPr>
              <w:t>o</w:t>
            </w:r>
            <w:r w:rsidRPr="00BA651C">
              <w:rPr>
                <w:rFonts w:ascii="Tahoma" w:hAnsi="Tahoma" w:cs="Tahoma"/>
                <w:sz w:val="22"/>
                <w:szCs w:val="22"/>
                <w:bdr w:val="nil"/>
              </w:rPr>
              <w:t>me:</w:t>
            </w:r>
            <w:r w:rsidRPr="00BA651C">
              <w:rPr>
                <w:rFonts w:ascii="Tahoma" w:hAnsi="Tahoma" w:cs="Tahoma"/>
                <w:sz w:val="22"/>
                <w:szCs w:val="22"/>
                <w:bdr w:val="nil"/>
              </w:rPr>
              <w:br/>
            </w:r>
            <w:r w:rsidR="00CF3A81" w:rsidRPr="00BA651C">
              <w:rPr>
                <w:rFonts w:ascii="Tahoma" w:hAnsi="Tahoma" w:cs="Tahoma"/>
                <w:sz w:val="22"/>
                <w:szCs w:val="22"/>
                <w:bdr w:val="nil"/>
              </w:rPr>
              <w:t>Cargo</w:t>
            </w:r>
            <w:r w:rsidRPr="00BA651C">
              <w:rPr>
                <w:rFonts w:ascii="Tahoma" w:hAnsi="Tahoma" w:cs="Tahoma"/>
                <w:sz w:val="22"/>
                <w:szCs w:val="22"/>
                <w:bdr w:val="nil"/>
              </w:rPr>
              <w:t>:</w:t>
            </w:r>
          </w:p>
        </w:tc>
      </w:tr>
    </w:tbl>
    <w:p w14:paraId="07F0A0BE" w14:textId="77777777" w:rsidR="009054FE" w:rsidRPr="00BA651C" w:rsidRDefault="009054FE" w:rsidP="00550BFE">
      <w:pPr>
        <w:spacing w:before="120" w:after="120"/>
        <w:jc w:val="both"/>
        <w:rPr>
          <w:rFonts w:ascii="Tahoma" w:hAnsi="Tahoma" w:cs="Tahoma"/>
          <w:sz w:val="22"/>
          <w:szCs w:val="22"/>
        </w:rPr>
      </w:pPr>
    </w:p>
    <w:p w14:paraId="3553587D" w14:textId="77777777" w:rsidR="009054FE" w:rsidRPr="00BA651C" w:rsidRDefault="009054FE" w:rsidP="00C075FD">
      <w:pPr>
        <w:spacing w:before="120" w:after="120"/>
        <w:jc w:val="both"/>
        <w:rPr>
          <w:rFonts w:ascii="Tahoma" w:hAnsi="Tahoma" w:cs="Tahoma"/>
          <w:sz w:val="22"/>
          <w:szCs w:val="22"/>
        </w:rPr>
      </w:pPr>
    </w:p>
    <w:p w14:paraId="5976877A" w14:textId="77777777" w:rsidR="009054FE" w:rsidRPr="00BA651C" w:rsidRDefault="009054FE">
      <w:pPr>
        <w:spacing w:before="120" w:after="120"/>
        <w:jc w:val="both"/>
        <w:rPr>
          <w:rFonts w:ascii="Tahoma" w:hAnsi="Tahoma" w:cs="Tahoma"/>
          <w:sz w:val="22"/>
          <w:szCs w:val="22"/>
        </w:rPr>
      </w:pPr>
    </w:p>
    <w:p w14:paraId="33384BE2" w14:textId="77777777" w:rsidR="009054FE" w:rsidRPr="00BA651C" w:rsidRDefault="009054FE">
      <w:pPr>
        <w:spacing w:before="120" w:after="120"/>
        <w:jc w:val="both"/>
        <w:rPr>
          <w:rFonts w:ascii="Tahoma" w:hAnsi="Tahoma" w:cs="Tahoma"/>
          <w:sz w:val="22"/>
          <w:szCs w:val="22"/>
        </w:rPr>
      </w:pPr>
    </w:p>
    <w:p w14:paraId="11C3DA8C" w14:textId="77777777" w:rsidR="005E2F66" w:rsidRPr="00BA651C" w:rsidRDefault="005E2F66">
      <w:pPr>
        <w:autoSpaceDE/>
        <w:autoSpaceDN/>
        <w:adjustRightInd/>
        <w:spacing w:before="120" w:after="120"/>
        <w:rPr>
          <w:rFonts w:ascii="Tahoma" w:hAnsi="Tahoma" w:cs="Tahoma"/>
          <w:sz w:val="22"/>
          <w:szCs w:val="22"/>
        </w:rPr>
      </w:pPr>
      <w:r w:rsidRPr="00BA651C">
        <w:rPr>
          <w:rFonts w:ascii="Tahoma" w:hAnsi="Tahoma" w:cs="Tahoma"/>
          <w:sz w:val="22"/>
          <w:szCs w:val="22"/>
        </w:rPr>
        <w:br w:type="page"/>
      </w:r>
    </w:p>
    <w:p w14:paraId="21A3DE3D" w14:textId="6A42B3CA" w:rsidR="003559CB" w:rsidRPr="00BA651C" w:rsidRDefault="003559CB">
      <w:pPr>
        <w:widowControl w:val="0"/>
        <w:spacing w:before="120" w:after="120"/>
        <w:jc w:val="both"/>
        <w:rPr>
          <w:rFonts w:ascii="Tahoma" w:hAnsi="Tahoma" w:cs="Tahoma"/>
          <w:i/>
          <w:sz w:val="22"/>
          <w:szCs w:val="22"/>
        </w:rPr>
      </w:pPr>
      <w:r w:rsidRPr="00BA651C">
        <w:rPr>
          <w:rFonts w:ascii="Tahoma" w:hAnsi="Tahoma" w:cs="Tahoma"/>
          <w:i/>
          <w:sz w:val="22"/>
          <w:szCs w:val="22"/>
        </w:rPr>
        <w:lastRenderedPageBreak/>
        <w:t xml:space="preserve">Instrumento Particular de Escritura da Primeira Emissão de Debêntures Simples, Não Conversíveis em Ações, da Espécie </w:t>
      </w:r>
      <w:r w:rsidR="00F17E8E" w:rsidRPr="00BA651C">
        <w:rPr>
          <w:rFonts w:ascii="Tahoma" w:hAnsi="Tahoma" w:cs="Tahoma"/>
          <w:i/>
          <w:sz w:val="22"/>
          <w:szCs w:val="22"/>
        </w:rPr>
        <w:t>com Garantia Real</w:t>
      </w:r>
      <w:r w:rsidRPr="00BA651C">
        <w:rPr>
          <w:rFonts w:ascii="Tahoma" w:hAnsi="Tahoma" w:cs="Tahoma"/>
          <w:i/>
          <w:sz w:val="22"/>
          <w:szCs w:val="22"/>
        </w:rPr>
        <w:t xml:space="preserve">, com Garantia Adicional Fidejussória, em </w:t>
      </w:r>
      <w:r w:rsidR="00B47091">
        <w:rPr>
          <w:rFonts w:ascii="Tahoma" w:hAnsi="Tahoma" w:cs="Tahoma"/>
          <w:i/>
          <w:sz w:val="22"/>
          <w:szCs w:val="22"/>
        </w:rPr>
        <w:t xml:space="preserve">Série </w:t>
      </w:r>
      <w:r w:rsidR="00AC65AF">
        <w:rPr>
          <w:rFonts w:ascii="Tahoma" w:hAnsi="Tahoma" w:cs="Tahoma"/>
          <w:i/>
          <w:sz w:val="22"/>
          <w:szCs w:val="22"/>
        </w:rPr>
        <w:t>Única</w:t>
      </w:r>
      <w:r w:rsidRPr="00BA651C">
        <w:rPr>
          <w:rFonts w:ascii="Tahoma" w:hAnsi="Tahoma" w:cs="Tahoma"/>
          <w:i/>
          <w:sz w:val="22"/>
          <w:szCs w:val="22"/>
        </w:rPr>
        <w:t xml:space="preserve">, para Distribuição Pública, com Esforços Restritos, da </w:t>
      </w:r>
      <w:r w:rsidR="009B0939" w:rsidRPr="00BA651C">
        <w:rPr>
          <w:rFonts w:ascii="Tahoma" w:hAnsi="Tahoma" w:cs="Tahoma"/>
          <w:i/>
          <w:sz w:val="22"/>
          <w:szCs w:val="22"/>
        </w:rPr>
        <w:t>Evoltz IV - São Mateus Transmissora de Energia S.A.</w:t>
      </w:r>
      <w:r w:rsidRPr="00BA651C">
        <w:rPr>
          <w:rFonts w:ascii="Tahoma" w:hAnsi="Tahoma" w:cs="Tahoma"/>
          <w:i/>
          <w:sz w:val="22"/>
          <w:szCs w:val="22"/>
        </w:rPr>
        <w:t xml:space="preserve"> – Página de Assinaturas 3/4.</w:t>
      </w:r>
    </w:p>
    <w:p w14:paraId="26919889" w14:textId="77777777" w:rsidR="009054FE" w:rsidRPr="00BA651C" w:rsidRDefault="009054FE">
      <w:pPr>
        <w:widowControl w:val="0"/>
        <w:spacing w:before="120" w:after="120"/>
        <w:jc w:val="both"/>
        <w:rPr>
          <w:rFonts w:ascii="Tahoma" w:hAnsi="Tahoma" w:cs="Tahoma"/>
          <w:sz w:val="22"/>
          <w:szCs w:val="22"/>
        </w:rPr>
      </w:pPr>
    </w:p>
    <w:p w14:paraId="3A959976" w14:textId="77777777" w:rsidR="009054FE" w:rsidRPr="00BA651C" w:rsidRDefault="009054FE">
      <w:pPr>
        <w:spacing w:before="120" w:after="120"/>
        <w:jc w:val="both"/>
        <w:rPr>
          <w:rFonts w:ascii="Tahoma" w:hAnsi="Tahoma" w:cs="Tahoma"/>
          <w:sz w:val="22"/>
          <w:szCs w:val="22"/>
          <w:bdr w:val="nil"/>
        </w:rPr>
      </w:pPr>
    </w:p>
    <w:p w14:paraId="182D079B" w14:textId="77777777" w:rsidR="00C80B15" w:rsidRPr="00BA651C" w:rsidRDefault="00C80B15">
      <w:pPr>
        <w:pStyle w:val="PargrafodaLista"/>
        <w:spacing w:before="120" w:after="120"/>
        <w:ind w:left="0"/>
        <w:contextualSpacing w:val="0"/>
        <w:jc w:val="both"/>
        <w:rPr>
          <w:rFonts w:ascii="Tahoma" w:hAnsi="Tahoma" w:cs="Tahoma"/>
          <w:sz w:val="22"/>
          <w:szCs w:val="22"/>
          <w:bdr w:val="nil"/>
        </w:rPr>
      </w:pPr>
    </w:p>
    <w:p w14:paraId="12898094" w14:textId="77777777" w:rsidR="003559CB" w:rsidRPr="00BA651C" w:rsidRDefault="00C80B15">
      <w:pPr>
        <w:spacing w:before="120" w:after="120"/>
        <w:jc w:val="center"/>
        <w:rPr>
          <w:rFonts w:ascii="Tahoma" w:hAnsi="Tahoma" w:cs="Tahoma"/>
          <w:sz w:val="22"/>
          <w:szCs w:val="22"/>
        </w:rPr>
      </w:pPr>
      <w:r w:rsidRPr="00BA651C">
        <w:rPr>
          <w:rFonts w:ascii="Tahoma" w:hAnsi="Tahoma" w:cs="Tahoma"/>
          <w:b/>
          <w:smallCaps/>
          <w:sz w:val="22"/>
          <w:szCs w:val="22"/>
          <w:bdr w:val="nil"/>
        </w:rPr>
        <w:t>EVOLTZ PARTICIPAÇÕES S.A.</w:t>
      </w:r>
    </w:p>
    <w:p w14:paraId="40167B3E" w14:textId="77777777" w:rsidR="009054FE" w:rsidRPr="00BA651C" w:rsidRDefault="009054FE">
      <w:pPr>
        <w:spacing w:before="120" w:after="120"/>
        <w:jc w:val="center"/>
        <w:rPr>
          <w:rFonts w:ascii="Tahoma" w:hAnsi="Tahoma" w:cs="Tahoma"/>
          <w:sz w:val="22"/>
          <w:szCs w:val="22"/>
          <w:bdr w:val="nil"/>
        </w:rPr>
      </w:pPr>
    </w:p>
    <w:p w14:paraId="3982CC52" w14:textId="77777777" w:rsidR="009054FE" w:rsidRPr="00BA651C" w:rsidRDefault="009054FE">
      <w:pPr>
        <w:spacing w:before="120" w:after="120"/>
        <w:jc w:val="both"/>
        <w:rPr>
          <w:rFonts w:ascii="Tahoma" w:hAnsi="Tahoma" w:cs="Tahoma"/>
          <w:smallCaps/>
          <w:sz w:val="22"/>
          <w:szCs w:val="22"/>
        </w:rPr>
      </w:pPr>
    </w:p>
    <w:p w14:paraId="69E5349D" w14:textId="77777777" w:rsidR="009054FE" w:rsidRPr="00BA651C" w:rsidRDefault="009054FE">
      <w:pPr>
        <w:spacing w:before="120" w:after="120"/>
        <w:jc w:val="both"/>
        <w:rPr>
          <w:rFonts w:ascii="Tahoma" w:hAnsi="Tahoma" w:cs="Tahoma"/>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9054FE" w:rsidRPr="00BA651C" w14:paraId="5F5B5CE5" w14:textId="77777777" w:rsidTr="0053660C">
        <w:trPr>
          <w:cantSplit/>
        </w:trPr>
        <w:tc>
          <w:tcPr>
            <w:tcW w:w="4253" w:type="dxa"/>
            <w:tcBorders>
              <w:top w:val="single" w:sz="6" w:space="0" w:color="auto"/>
            </w:tcBorders>
          </w:tcPr>
          <w:p w14:paraId="1920482C" w14:textId="77777777" w:rsidR="009054FE" w:rsidRPr="00BA651C" w:rsidRDefault="009054FE">
            <w:pPr>
              <w:spacing w:before="120" w:after="120"/>
              <w:jc w:val="both"/>
              <w:rPr>
                <w:rFonts w:ascii="Tahoma" w:hAnsi="Tahoma" w:cs="Tahoma"/>
                <w:sz w:val="22"/>
                <w:szCs w:val="22"/>
              </w:rPr>
            </w:pPr>
            <w:r w:rsidRPr="00BA651C">
              <w:rPr>
                <w:rFonts w:ascii="Tahoma" w:hAnsi="Tahoma" w:cs="Tahoma"/>
                <w:sz w:val="22"/>
                <w:szCs w:val="22"/>
                <w:bdr w:val="nil"/>
              </w:rPr>
              <w:t>N</w:t>
            </w:r>
            <w:r w:rsidR="00CF3A81" w:rsidRPr="00BA651C">
              <w:rPr>
                <w:rFonts w:ascii="Tahoma" w:hAnsi="Tahoma" w:cs="Tahoma"/>
                <w:sz w:val="22"/>
                <w:szCs w:val="22"/>
                <w:bdr w:val="nil"/>
              </w:rPr>
              <w:t>o</w:t>
            </w:r>
            <w:r w:rsidRPr="00BA651C">
              <w:rPr>
                <w:rFonts w:ascii="Tahoma" w:hAnsi="Tahoma" w:cs="Tahoma"/>
                <w:sz w:val="22"/>
                <w:szCs w:val="22"/>
                <w:bdr w:val="nil"/>
              </w:rPr>
              <w:t>me:</w:t>
            </w:r>
            <w:r w:rsidRPr="00BA651C">
              <w:rPr>
                <w:rFonts w:ascii="Tahoma" w:hAnsi="Tahoma" w:cs="Tahoma"/>
                <w:sz w:val="22"/>
                <w:szCs w:val="22"/>
                <w:bdr w:val="nil"/>
              </w:rPr>
              <w:br/>
            </w:r>
            <w:r w:rsidR="00CF3A81" w:rsidRPr="00BA651C">
              <w:rPr>
                <w:rFonts w:ascii="Tahoma" w:hAnsi="Tahoma" w:cs="Tahoma"/>
                <w:sz w:val="22"/>
                <w:szCs w:val="22"/>
                <w:bdr w:val="nil"/>
              </w:rPr>
              <w:t>Cargo</w:t>
            </w:r>
            <w:r w:rsidRPr="00BA651C">
              <w:rPr>
                <w:rFonts w:ascii="Tahoma" w:hAnsi="Tahoma" w:cs="Tahoma"/>
                <w:sz w:val="22"/>
                <w:szCs w:val="22"/>
                <w:bdr w:val="nil"/>
              </w:rPr>
              <w:t>:</w:t>
            </w:r>
          </w:p>
        </w:tc>
        <w:tc>
          <w:tcPr>
            <w:tcW w:w="567" w:type="dxa"/>
          </w:tcPr>
          <w:p w14:paraId="067D915C" w14:textId="77777777" w:rsidR="009054FE" w:rsidRPr="00BA651C" w:rsidRDefault="009054FE">
            <w:pPr>
              <w:spacing w:before="120" w:after="120"/>
              <w:jc w:val="both"/>
              <w:rPr>
                <w:rFonts w:ascii="Tahoma" w:hAnsi="Tahoma" w:cs="Tahoma"/>
                <w:sz w:val="22"/>
                <w:szCs w:val="22"/>
              </w:rPr>
            </w:pPr>
          </w:p>
        </w:tc>
        <w:tc>
          <w:tcPr>
            <w:tcW w:w="4253" w:type="dxa"/>
            <w:tcBorders>
              <w:top w:val="single" w:sz="6" w:space="0" w:color="auto"/>
            </w:tcBorders>
          </w:tcPr>
          <w:p w14:paraId="1A3E33F1" w14:textId="77777777" w:rsidR="009054FE" w:rsidRPr="00BA651C" w:rsidRDefault="00CF3A81">
            <w:pPr>
              <w:spacing w:before="120" w:after="120"/>
              <w:jc w:val="both"/>
              <w:rPr>
                <w:rFonts w:ascii="Tahoma" w:hAnsi="Tahoma" w:cs="Tahoma"/>
                <w:sz w:val="22"/>
                <w:szCs w:val="22"/>
              </w:rPr>
            </w:pPr>
            <w:r w:rsidRPr="00BA651C">
              <w:rPr>
                <w:rFonts w:ascii="Tahoma" w:hAnsi="Tahoma" w:cs="Tahoma"/>
                <w:sz w:val="22"/>
                <w:szCs w:val="22"/>
                <w:bdr w:val="nil"/>
              </w:rPr>
              <w:t>Nome</w:t>
            </w:r>
            <w:r w:rsidR="009054FE" w:rsidRPr="00BA651C">
              <w:rPr>
                <w:rFonts w:ascii="Tahoma" w:hAnsi="Tahoma" w:cs="Tahoma"/>
                <w:sz w:val="22"/>
                <w:szCs w:val="22"/>
                <w:bdr w:val="nil"/>
              </w:rPr>
              <w:t>:</w:t>
            </w:r>
            <w:r w:rsidR="009054FE" w:rsidRPr="00BA651C">
              <w:rPr>
                <w:rFonts w:ascii="Tahoma" w:hAnsi="Tahoma" w:cs="Tahoma"/>
                <w:sz w:val="22"/>
                <w:szCs w:val="22"/>
                <w:bdr w:val="nil"/>
              </w:rPr>
              <w:br/>
            </w:r>
            <w:r w:rsidRPr="00BA651C">
              <w:rPr>
                <w:rFonts w:ascii="Tahoma" w:hAnsi="Tahoma" w:cs="Tahoma"/>
                <w:sz w:val="22"/>
                <w:szCs w:val="22"/>
                <w:bdr w:val="nil"/>
              </w:rPr>
              <w:t>Cargo</w:t>
            </w:r>
            <w:r w:rsidR="009054FE" w:rsidRPr="00BA651C">
              <w:rPr>
                <w:rFonts w:ascii="Tahoma" w:hAnsi="Tahoma" w:cs="Tahoma"/>
                <w:sz w:val="22"/>
                <w:szCs w:val="22"/>
                <w:bdr w:val="nil"/>
              </w:rPr>
              <w:t>:</w:t>
            </w:r>
          </w:p>
        </w:tc>
      </w:tr>
    </w:tbl>
    <w:p w14:paraId="4F07ADCF" w14:textId="77777777" w:rsidR="009054FE" w:rsidRPr="00BA651C" w:rsidRDefault="009054FE" w:rsidP="00550BFE">
      <w:pPr>
        <w:spacing w:before="120" w:after="120"/>
        <w:jc w:val="both"/>
        <w:rPr>
          <w:rFonts w:ascii="Tahoma" w:hAnsi="Tahoma" w:cs="Tahoma"/>
          <w:sz w:val="22"/>
          <w:szCs w:val="22"/>
        </w:rPr>
      </w:pPr>
    </w:p>
    <w:p w14:paraId="74A3B843" w14:textId="77777777" w:rsidR="009054FE" w:rsidRPr="00BA651C" w:rsidRDefault="009054FE" w:rsidP="00C075FD">
      <w:pPr>
        <w:spacing w:before="120" w:after="120"/>
        <w:jc w:val="both"/>
        <w:rPr>
          <w:rFonts w:ascii="Tahoma" w:hAnsi="Tahoma" w:cs="Tahoma"/>
          <w:sz w:val="22"/>
          <w:szCs w:val="22"/>
        </w:rPr>
      </w:pPr>
    </w:p>
    <w:p w14:paraId="47E0C8EB" w14:textId="77777777" w:rsidR="00224951" w:rsidRPr="00BA651C" w:rsidRDefault="00224951">
      <w:pPr>
        <w:spacing w:before="120" w:after="120"/>
        <w:jc w:val="both"/>
        <w:rPr>
          <w:rFonts w:ascii="Tahoma" w:hAnsi="Tahoma" w:cs="Tahoma"/>
          <w:sz w:val="22"/>
          <w:szCs w:val="22"/>
        </w:rPr>
      </w:pPr>
    </w:p>
    <w:p w14:paraId="1588AC7A" w14:textId="77777777" w:rsidR="00CF3A81" w:rsidRPr="00BA651C" w:rsidRDefault="00CF3A81">
      <w:pPr>
        <w:autoSpaceDE/>
        <w:autoSpaceDN/>
        <w:adjustRightInd/>
        <w:spacing w:before="120" w:after="120"/>
        <w:rPr>
          <w:rFonts w:ascii="Tahoma" w:hAnsi="Tahoma" w:cs="Tahoma"/>
          <w:sz w:val="22"/>
          <w:szCs w:val="22"/>
        </w:rPr>
      </w:pPr>
      <w:r w:rsidRPr="00BA651C">
        <w:rPr>
          <w:rFonts w:ascii="Tahoma" w:hAnsi="Tahoma" w:cs="Tahoma"/>
          <w:sz w:val="22"/>
          <w:szCs w:val="22"/>
        </w:rPr>
        <w:br w:type="page"/>
      </w:r>
    </w:p>
    <w:p w14:paraId="374D7446" w14:textId="1BF83C54" w:rsidR="003559CB" w:rsidRPr="00BA651C" w:rsidRDefault="003559CB">
      <w:pPr>
        <w:widowControl w:val="0"/>
        <w:spacing w:before="120" w:after="120"/>
        <w:jc w:val="both"/>
        <w:rPr>
          <w:rFonts w:ascii="Tahoma" w:hAnsi="Tahoma" w:cs="Tahoma"/>
          <w:i/>
          <w:sz w:val="22"/>
          <w:szCs w:val="22"/>
        </w:rPr>
      </w:pPr>
      <w:r w:rsidRPr="00BA651C">
        <w:rPr>
          <w:rFonts w:ascii="Tahoma" w:hAnsi="Tahoma" w:cs="Tahoma"/>
          <w:i/>
          <w:sz w:val="22"/>
          <w:szCs w:val="22"/>
        </w:rPr>
        <w:lastRenderedPageBreak/>
        <w:t xml:space="preserve">Instrumento Particular de Escritura da Primeira Emissão de Debêntures Simples, Não Conversíveis em Ações, da Espécie </w:t>
      </w:r>
      <w:r w:rsidR="00F17E8E" w:rsidRPr="00BA651C">
        <w:rPr>
          <w:rFonts w:ascii="Tahoma" w:hAnsi="Tahoma" w:cs="Tahoma"/>
          <w:i/>
          <w:sz w:val="22"/>
          <w:szCs w:val="22"/>
        </w:rPr>
        <w:t>com Garantia Real</w:t>
      </w:r>
      <w:r w:rsidRPr="00BA651C">
        <w:rPr>
          <w:rFonts w:ascii="Tahoma" w:hAnsi="Tahoma" w:cs="Tahoma"/>
          <w:i/>
          <w:sz w:val="22"/>
          <w:szCs w:val="22"/>
        </w:rPr>
        <w:t xml:space="preserve">, com Garantia Adicional Fidejussória, em </w:t>
      </w:r>
      <w:r w:rsidR="00B47091">
        <w:rPr>
          <w:rFonts w:ascii="Tahoma" w:hAnsi="Tahoma" w:cs="Tahoma"/>
          <w:i/>
          <w:sz w:val="22"/>
          <w:szCs w:val="22"/>
        </w:rPr>
        <w:t xml:space="preserve">Série </w:t>
      </w:r>
      <w:r w:rsidR="00AC65AF">
        <w:rPr>
          <w:rFonts w:ascii="Tahoma" w:hAnsi="Tahoma" w:cs="Tahoma"/>
          <w:i/>
          <w:sz w:val="22"/>
          <w:szCs w:val="22"/>
        </w:rPr>
        <w:t>Única</w:t>
      </w:r>
      <w:r w:rsidRPr="00BA651C">
        <w:rPr>
          <w:rFonts w:ascii="Tahoma" w:hAnsi="Tahoma" w:cs="Tahoma"/>
          <w:i/>
          <w:sz w:val="22"/>
          <w:szCs w:val="22"/>
        </w:rPr>
        <w:t xml:space="preserve">, para Distribuição Pública, com Esforços Restritos, da </w:t>
      </w:r>
      <w:r w:rsidR="009B0939" w:rsidRPr="00BA651C">
        <w:rPr>
          <w:rFonts w:ascii="Tahoma" w:hAnsi="Tahoma" w:cs="Tahoma"/>
          <w:i/>
          <w:sz w:val="22"/>
          <w:szCs w:val="22"/>
        </w:rPr>
        <w:t>Evoltz IV - São Mateus Transmissora de Energia S.A.</w:t>
      </w:r>
      <w:r w:rsidR="00CE3CA6" w:rsidRPr="00BA651C">
        <w:rPr>
          <w:rFonts w:ascii="Tahoma" w:hAnsi="Tahoma" w:cs="Tahoma"/>
          <w:i/>
          <w:sz w:val="22"/>
          <w:szCs w:val="22"/>
        </w:rPr>
        <w:t xml:space="preserve"> </w:t>
      </w:r>
      <w:r w:rsidRPr="00BA651C">
        <w:rPr>
          <w:rFonts w:ascii="Tahoma" w:hAnsi="Tahoma" w:cs="Tahoma"/>
          <w:i/>
          <w:sz w:val="22"/>
          <w:szCs w:val="22"/>
        </w:rPr>
        <w:t>– Página de Assinaturas 4/4.</w:t>
      </w:r>
    </w:p>
    <w:p w14:paraId="317284DC" w14:textId="77777777" w:rsidR="00224951" w:rsidRPr="00AC65AF" w:rsidRDefault="00224951" w:rsidP="00AC65AF">
      <w:pPr>
        <w:spacing w:before="120" w:after="120"/>
        <w:jc w:val="both"/>
        <w:rPr>
          <w:rFonts w:ascii="Tahoma" w:hAnsi="Tahoma"/>
          <w:sz w:val="22"/>
        </w:rPr>
      </w:pPr>
    </w:p>
    <w:p w14:paraId="115FC730" w14:textId="77777777" w:rsidR="00A65C1A" w:rsidRPr="00BA651C" w:rsidRDefault="00A65C1A">
      <w:pPr>
        <w:spacing w:before="120" w:after="120"/>
        <w:jc w:val="both"/>
        <w:rPr>
          <w:rFonts w:ascii="Tahoma" w:hAnsi="Tahoma" w:cs="Tahoma"/>
          <w:sz w:val="22"/>
          <w:szCs w:val="22"/>
        </w:rPr>
      </w:pPr>
    </w:p>
    <w:p w14:paraId="2269390E" w14:textId="77777777" w:rsidR="00A65C1A" w:rsidRPr="00BA651C" w:rsidRDefault="00A65C1A">
      <w:pPr>
        <w:spacing w:before="120" w:after="120"/>
        <w:jc w:val="both"/>
        <w:rPr>
          <w:rFonts w:ascii="Tahoma" w:hAnsi="Tahoma" w:cs="Tahoma"/>
          <w:sz w:val="22"/>
          <w:szCs w:val="22"/>
        </w:rPr>
      </w:pPr>
    </w:p>
    <w:p w14:paraId="39BEA5E7" w14:textId="77777777" w:rsidR="00224951" w:rsidRPr="00BA651C" w:rsidRDefault="000B41CF">
      <w:pPr>
        <w:spacing w:before="120" w:after="120"/>
        <w:jc w:val="both"/>
        <w:rPr>
          <w:rFonts w:ascii="Tahoma" w:hAnsi="Tahoma" w:cs="Tahoma"/>
          <w:sz w:val="22"/>
          <w:szCs w:val="22"/>
        </w:rPr>
      </w:pPr>
      <w:r w:rsidRPr="00BA651C">
        <w:rPr>
          <w:rFonts w:ascii="Tahoma" w:hAnsi="Tahoma" w:cs="Tahoma"/>
          <w:b/>
          <w:sz w:val="22"/>
          <w:szCs w:val="22"/>
          <w:bdr w:val="nil"/>
        </w:rPr>
        <w:t>TESTEMUNHAS</w:t>
      </w:r>
      <w:r w:rsidR="00224951" w:rsidRPr="00BA651C">
        <w:rPr>
          <w:rFonts w:ascii="Tahoma" w:hAnsi="Tahoma" w:cs="Tahoma"/>
          <w:sz w:val="22"/>
          <w:szCs w:val="22"/>
          <w:bdr w:val="nil"/>
        </w:rPr>
        <w:t>:</w:t>
      </w:r>
    </w:p>
    <w:p w14:paraId="61EF6442" w14:textId="77777777" w:rsidR="00224951" w:rsidRPr="00BA651C" w:rsidRDefault="00224951">
      <w:pPr>
        <w:spacing w:before="120" w:after="120"/>
        <w:jc w:val="both"/>
        <w:rPr>
          <w:rFonts w:ascii="Tahoma" w:hAnsi="Tahoma" w:cs="Tahoma"/>
          <w:sz w:val="22"/>
          <w:szCs w:val="22"/>
        </w:rPr>
      </w:pPr>
    </w:p>
    <w:p w14:paraId="37E633E9" w14:textId="77777777" w:rsidR="00224951" w:rsidRPr="00BA651C" w:rsidRDefault="00224951">
      <w:pPr>
        <w:spacing w:before="120" w:after="120"/>
        <w:jc w:val="both"/>
        <w:rPr>
          <w:rFonts w:ascii="Tahoma" w:hAnsi="Tahoma" w:cs="Tahoma"/>
          <w:sz w:val="22"/>
          <w:szCs w:val="22"/>
        </w:rPr>
      </w:pPr>
    </w:p>
    <w:tbl>
      <w:tblPr>
        <w:tblW w:w="9073" w:type="dxa"/>
        <w:tblLayout w:type="fixed"/>
        <w:tblCellMar>
          <w:left w:w="71" w:type="dxa"/>
          <w:right w:w="71" w:type="dxa"/>
        </w:tblCellMar>
        <w:tblLook w:val="0000" w:firstRow="0" w:lastRow="0" w:firstColumn="0" w:lastColumn="0" w:noHBand="0" w:noVBand="0"/>
      </w:tblPr>
      <w:tblGrid>
        <w:gridCol w:w="4253"/>
        <w:gridCol w:w="567"/>
        <w:gridCol w:w="4253"/>
      </w:tblGrid>
      <w:tr w:rsidR="00BA651C" w:rsidRPr="00BA651C" w14:paraId="56D2BA4B" w14:textId="77777777" w:rsidTr="0053660C">
        <w:trPr>
          <w:cantSplit/>
        </w:trPr>
        <w:tc>
          <w:tcPr>
            <w:tcW w:w="4253" w:type="dxa"/>
            <w:tcBorders>
              <w:top w:val="single" w:sz="6" w:space="0" w:color="auto"/>
            </w:tcBorders>
          </w:tcPr>
          <w:p w14:paraId="156235C2" w14:textId="77777777" w:rsidR="00224951" w:rsidRPr="00BA651C" w:rsidRDefault="00224951">
            <w:pPr>
              <w:spacing w:before="120" w:after="120"/>
              <w:jc w:val="both"/>
              <w:rPr>
                <w:rFonts w:ascii="Tahoma" w:hAnsi="Tahoma" w:cs="Tahoma"/>
                <w:sz w:val="22"/>
                <w:szCs w:val="22"/>
              </w:rPr>
            </w:pPr>
            <w:r w:rsidRPr="00BA651C">
              <w:rPr>
                <w:rFonts w:ascii="Tahoma" w:hAnsi="Tahoma" w:cs="Tahoma"/>
                <w:sz w:val="22"/>
                <w:szCs w:val="22"/>
                <w:bdr w:val="nil"/>
              </w:rPr>
              <w:t>N</w:t>
            </w:r>
            <w:r w:rsidR="00CF3A81" w:rsidRPr="00BA651C">
              <w:rPr>
                <w:rFonts w:ascii="Tahoma" w:hAnsi="Tahoma" w:cs="Tahoma"/>
                <w:sz w:val="22"/>
                <w:szCs w:val="22"/>
                <w:bdr w:val="nil"/>
              </w:rPr>
              <w:t>o</w:t>
            </w:r>
            <w:r w:rsidRPr="00BA651C">
              <w:rPr>
                <w:rFonts w:ascii="Tahoma" w:hAnsi="Tahoma" w:cs="Tahoma"/>
                <w:sz w:val="22"/>
                <w:szCs w:val="22"/>
                <w:bdr w:val="nil"/>
              </w:rPr>
              <w:t>me:</w:t>
            </w:r>
            <w:r w:rsidRPr="00BA651C">
              <w:rPr>
                <w:rFonts w:ascii="Tahoma" w:hAnsi="Tahoma" w:cs="Tahoma"/>
                <w:sz w:val="22"/>
                <w:szCs w:val="22"/>
                <w:bdr w:val="nil"/>
              </w:rPr>
              <w:br/>
              <w:t>CPF:</w:t>
            </w:r>
          </w:p>
        </w:tc>
        <w:tc>
          <w:tcPr>
            <w:tcW w:w="567" w:type="dxa"/>
          </w:tcPr>
          <w:p w14:paraId="73B50B38" w14:textId="77777777" w:rsidR="00224951" w:rsidRPr="00BA651C" w:rsidRDefault="00224951">
            <w:pPr>
              <w:spacing w:before="120" w:after="120"/>
              <w:jc w:val="both"/>
              <w:rPr>
                <w:rFonts w:ascii="Tahoma" w:hAnsi="Tahoma" w:cs="Tahoma"/>
                <w:sz w:val="22"/>
                <w:szCs w:val="22"/>
              </w:rPr>
            </w:pPr>
          </w:p>
        </w:tc>
        <w:tc>
          <w:tcPr>
            <w:tcW w:w="4253" w:type="dxa"/>
            <w:tcBorders>
              <w:top w:val="single" w:sz="6" w:space="0" w:color="auto"/>
            </w:tcBorders>
          </w:tcPr>
          <w:p w14:paraId="037C68F2" w14:textId="77777777" w:rsidR="00224951" w:rsidRPr="00BA651C" w:rsidRDefault="00224951">
            <w:pPr>
              <w:spacing w:before="120" w:after="120"/>
              <w:jc w:val="both"/>
              <w:rPr>
                <w:rFonts w:ascii="Tahoma" w:hAnsi="Tahoma" w:cs="Tahoma"/>
                <w:sz w:val="22"/>
                <w:szCs w:val="22"/>
              </w:rPr>
            </w:pPr>
            <w:r w:rsidRPr="00BA651C">
              <w:rPr>
                <w:rFonts w:ascii="Tahoma" w:hAnsi="Tahoma" w:cs="Tahoma"/>
                <w:sz w:val="22"/>
                <w:szCs w:val="22"/>
                <w:bdr w:val="nil"/>
              </w:rPr>
              <w:t>N</w:t>
            </w:r>
            <w:r w:rsidR="00CF3A81" w:rsidRPr="00BA651C">
              <w:rPr>
                <w:rFonts w:ascii="Tahoma" w:hAnsi="Tahoma" w:cs="Tahoma"/>
                <w:sz w:val="22"/>
                <w:szCs w:val="22"/>
                <w:bdr w:val="nil"/>
              </w:rPr>
              <w:t>o</w:t>
            </w:r>
            <w:r w:rsidRPr="00BA651C">
              <w:rPr>
                <w:rFonts w:ascii="Tahoma" w:hAnsi="Tahoma" w:cs="Tahoma"/>
                <w:sz w:val="22"/>
                <w:szCs w:val="22"/>
                <w:bdr w:val="nil"/>
              </w:rPr>
              <w:t>me:</w:t>
            </w:r>
            <w:r w:rsidRPr="00BA651C">
              <w:rPr>
                <w:rFonts w:ascii="Tahoma" w:hAnsi="Tahoma" w:cs="Tahoma"/>
                <w:sz w:val="22"/>
                <w:szCs w:val="22"/>
                <w:bdr w:val="nil"/>
              </w:rPr>
              <w:br/>
              <w:t>CPF:</w:t>
            </w:r>
          </w:p>
        </w:tc>
      </w:tr>
    </w:tbl>
    <w:p w14:paraId="0D8185D4" w14:textId="7A3570EC" w:rsidR="00A47618" w:rsidRPr="00D95693" w:rsidRDefault="00CF3A81">
      <w:pPr>
        <w:autoSpaceDE/>
        <w:autoSpaceDN/>
        <w:adjustRightInd/>
        <w:spacing w:before="120" w:after="120"/>
        <w:rPr>
          <w:rFonts w:ascii="Tahoma" w:hAnsi="Tahoma" w:cs="Tahoma"/>
          <w:b/>
          <w:sz w:val="22"/>
          <w:szCs w:val="22"/>
          <w:u w:val="single"/>
        </w:rPr>
      </w:pPr>
      <w:r w:rsidRPr="00BA651C">
        <w:rPr>
          <w:rFonts w:ascii="Tahoma" w:hAnsi="Tahoma" w:cs="Tahoma"/>
          <w:b/>
          <w:sz w:val="22"/>
          <w:szCs w:val="22"/>
          <w:u w:val="single"/>
        </w:rPr>
        <w:br w:type="page"/>
      </w:r>
    </w:p>
    <w:p w14:paraId="3CF7CAD7" w14:textId="39314F57" w:rsidR="00DE65C4" w:rsidRPr="00365663" w:rsidRDefault="00E2740E" w:rsidP="00365663">
      <w:pPr>
        <w:spacing w:before="120" w:after="120"/>
        <w:jc w:val="center"/>
        <w:rPr>
          <w:rFonts w:ascii="Tahoma" w:hAnsi="Tahoma"/>
          <w:b/>
          <w:sz w:val="22"/>
        </w:rPr>
      </w:pPr>
      <w:r w:rsidRPr="002B61A7">
        <w:rPr>
          <w:rFonts w:ascii="Tahoma" w:hAnsi="Tahoma" w:cs="Tahoma"/>
          <w:b/>
          <w:sz w:val="22"/>
          <w:szCs w:val="22"/>
        </w:rPr>
        <w:lastRenderedPageBreak/>
        <w:t>ANEXO</w:t>
      </w:r>
      <w:r w:rsidRPr="00365663">
        <w:rPr>
          <w:rFonts w:ascii="Tahoma" w:hAnsi="Tahoma"/>
          <w:b/>
          <w:sz w:val="22"/>
        </w:rPr>
        <w:t xml:space="preserve"> I</w:t>
      </w:r>
    </w:p>
    <w:p w14:paraId="092D761F" w14:textId="77777777" w:rsidR="00DE65C4" w:rsidRPr="00BA651C" w:rsidRDefault="00DE65C4">
      <w:pPr>
        <w:autoSpaceDE/>
        <w:autoSpaceDN/>
        <w:adjustRightInd/>
        <w:spacing w:before="120" w:after="120"/>
        <w:jc w:val="center"/>
        <w:rPr>
          <w:rFonts w:ascii="Tahoma" w:hAnsi="Tahoma" w:cs="Tahoma"/>
          <w:b/>
          <w:sz w:val="22"/>
          <w:szCs w:val="22"/>
          <w:u w:val="single"/>
        </w:rPr>
      </w:pPr>
    </w:p>
    <w:p w14:paraId="301938D6" w14:textId="77777777" w:rsidR="00DE65C4" w:rsidRPr="00BA651C" w:rsidRDefault="00000EA9">
      <w:pPr>
        <w:spacing w:before="120" w:after="120"/>
        <w:jc w:val="center"/>
        <w:rPr>
          <w:rFonts w:ascii="Tahoma" w:hAnsi="Tahoma" w:cs="Tahoma"/>
          <w:i/>
          <w:sz w:val="22"/>
          <w:szCs w:val="22"/>
        </w:rPr>
      </w:pPr>
      <w:r w:rsidRPr="00BA651C">
        <w:rPr>
          <w:rFonts w:ascii="Tahoma" w:hAnsi="Tahoma" w:cs="Tahoma"/>
          <w:i/>
          <w:sz w:val="22"/>
          <w:szCs w:val="22"/>
        </w:rPr>
        <w:t xml:space="preserve">Valores </w:t>
      </w:r>
      <w:r w:rsidR="00DE65C4" w:rsidRPr="00BA651C">
        <w:rPr>
          <w:rFonts w:ascii="Tahoma" w:hAnsi="Tahoma" w:cs="Tahoma"/>
          <w:i/>
          <w:sz w:val="22"/>
          <w:szCs w:val="22"/>
        </w:rPr>
        <w:t xml:space="preserve">Cash EBITDA </w:t>
      </w:r>
      <w:r w:rsidRPr="00BA651C">
        <w:rPr>
          <w:rFonts w:ascii="Tahoma" w:hAnsi="Tahoma" w:cs="Tahoma"/>
          <w:i/>
          <w:sz w:val="22"/>
          <w:szCs w:val="22"/>
        </w:rPr>
        <w:t>Mínimo</w:t>
      </w:r>
      <w:r w:rsidR="00B944EE" w:rsidRPr="00BA651C">
        <w:rPr>
          <w:rFonts w:ascii="Tahoma" w:hAnsi="Tahoma" w:cs="Tahoma"/>
          <w:i/>
          <w:sz w:val="22"/>
          <w:szCs w:val="22"/>
        </w:rPr>
        <w:t xml:space="preserve"> da Emissora</w:t>
      </w:r>
    </w:p>
    <w:p w14:paraId="52A63EB6" w14:textId="77777777" w:rsidR="007D30AD" w:rsidRPr="00AC65AF" w:rsidRDefault="007D30AD" w:rsidP="00AC65AF">
      <w:pPr>
        <w:spacing w:before="120" w:after="120"/>
        <w:rPr>
          <w:rFonts w:ascii="Tahoma" w:hAnsi="Tahoma"/>
          <w:sz w:val="22"/>
        </w:rPr>
      </w:pPr>
    </w:p>
    <w:tbl>
      <w:tblPr>
        <w:tblW w:w="5000" w:type="pct"/>
        <w:jc w:val="center"/>
        <w:tblCellMar>
          <w:left w:w="70" w:type="dxa"/>
          <w:right w:w="70" w:type="dxa"/>
        </w:tblCellMar>
        <w:tblLook w:val="04A0" w:firstRow="1" w:lastRow="0" w:firstColumn="1" w:lastColumn="0" w:noHBand="0" w:noVBand="1"/>
      </w:tblPr>
      <w:tblGrid>
        <w:gridCol w:w="2877"/>
        <w:gridCol w:w="2751"/>
        <w:gridCol w:w="3379"/>
      </w:tblGrid>
      <w:tr w:rsidR="00985F21" w:rsidRPr="00985F21" w14:paraId="058BBF5D" w14:textId="77777777" w:rsidTr="000B378E">
        <w:trPr>
          <w:trHeight w:val="20"/>
          <w:jc w:val="center"/>
        </w:trPr>
        <w:tc>
          <w:tcPr>
            <w:tcW w:w="1597" w:type="pct"/>
            <w:tcBorders>
              <w:top w:val="nil"/>
              <w:left w:val="single" w:sz="8" w:space="0" w:color="auto"/>
              <w:bottom w:val="single" w:sz="8" w:space="0" w:color="auto"/>
              <w:right w:val="single" w:sz="8" w:space="0" w:color="auto"/>
            </w:tcBorders>
            <w:shd w:val="clear" w:color="auto" w:fill="D9D9D9" w:themeFill="background1" w:themeFillShade="D9"/>
            <w:vAlign w:val="center"/>
            <w:hideMark/>
          </w:tcPr>
          <w:p w14:paraId="4EC0A535" w14:textId="788F7298" w:rsidR="00985F21" w:rsidRPr="00EA2D63" w:rsidRDefault="00985F21" w:rsidP="00985F21">
            <w:pPr>
              <w:spacing w:before="120" w:after="120"/>
              <w:jc w:val="center"/>
              <w:rPr>
                <w:rFonts w:ascii="Tahoma" w:hAnsi="Tahoma" w:cs="Tahoma"/>
                <w:sz w:val="22"/>
                <w:szCs w:val="22"/>
              </w:rPr>
            </w:pPr>
            <w:r w:rsidRPr="00985F21">
              <w:rPr>
                <w:rFonts w:ascii="Tahoma" w:hAnsi="Tahoma" w:cs="Tahoma"/>
                <w:i/>
                <w:sz w:val="22"/>
                <w:szCs w:val="22"/>
              </w:rPr>
              <w:t xml:space="preserve">Data </w:t>
            </w:r>
            <w:r w:rsidRPr="00985F21">
              <w:rPr>
                <w:rFonts w:ascii="Tahoma" w:hAnsi="Tahoma" w:cs="Tahoma"/>
                <w:bCs/>
                <w:i/>
                <w:iCs/>
                <w:sz w:val="22"/>
                <w:szCs w:val="22"/>
              </w:rPr>
              <w:t xml:space="preserve">Base </w:t>
            </w:r>
            <w:r w:rsidRPr="00985F21">
              <w:rPr>
                <w:rFonts w:ascii="Tahoma" w:hAnsi="Tahoma" w:cs="Tahoma"/>
                <w:i/>
                <w:sz w:val="22"/>
                <w:szCs w:val="22"/>
              </w:rPr>
              <w:t xml:space="preserve">de </w:t>
            </w:r>
            <w:r w:rsidRPr="004D0AE9">
              <w:rPr>
                <w:rFonts w:ascii="Tahoma" w:hAnsi="Tahoma" w:cs="Tahoma"/>
                <w:bCs/>
                <w:i/>
                <w:iCs/>
                <w:sz w:val="22"/>
                <w:szCs w:val="22"/>
              </w:rPr>
              <w:t>Verificação</w:t>
            </w:r>
          </w:p>
        </w:tc>
        <w:tc>
          <w:tcPr>
            <w:tcW w:w="1527" w:type="pct"/>
            <w:tcBorders>
              <w:top w:val="nil"/>
              <w:left w:val="single" w:sz="8" w:space="0" w:color="auto"/>
              <w:bottom w:val="single" w:sz="8" w:space="0" w:color="auto"/>
              <w:right w:val="single" w:sz="8" w:space="0" w:color="auto"/>
            </w:tcBorders>
            <w:shd w:val="clear" w:color="auto" w:fill="D9D9D9" w:themeFill="background1" w:themeFillShade="D9"/>
            <w:vAlign w:val="center"/>
          </w:tcPr>
          <w:p w14:paraId="4F8EBAF8" w14:textId="322C3C36" w:rsidR="00985F21" w:rsidRPr="00985F21" w:rsidRDefault="00985F21" w:rsidP="00985F21">
            <w:pPr>
              <w:spacing w:before="120" w:after="120"/>
              <w:jc w:val="center"/>
              <w:rPr>
                <w:rFonts w:ascii="Tahoma" w:hAnsi="Tahoma" w:cs="Tahoma"/>
                <w:bCs/>
                <w:sz w:val="22"/>
                <w:szCs w:val="22"/>
              </w:rPr>
            </w:pPr>
            <w:r w:rsidRPr="00985F21">
              <w:rPr>
                <w:rFonts w:ascii="Tahoma" w:hAnsi="Tahoma" w:cs="Tahoma"/>
                <w:bCs/>
                <w:i/>
                <w:iCs/>
                <w:sz w:val="22"/>
                <w:szCs w:val="22"/>
              </w:rPr>
              <w:t>Período de Apuração</w:t>
            </w:r>
          </w:p>
        </w:tc>
        <w:tc>
          <w:tcPr>
            <w:tcW w:w="1876" w:type="pct"/>
            <w:tcBorders>
              <w:top w:val="nil"/>
              <w:left w:val="single" w:sz="8" w:space="0" w:color="auto"/>
              <w:bottom w:val="single" w:sz="8" w:space="0" w:color="auto"/>
              <w:right w:val="single" w:sz="8" w:space="0" w:color="auto"/>
            </w:tcBorders>
            <w:shd w:val="clear" w:color="auto" w:fill="D9D9D9" w:themeFill="background1" w:themeFillShade="D9"/>
            <w:vAlign w:val="center"/>
            <w:hideMark/>
          </w:tcPr>
          <w:p w14:paraId="31A79855" w14:textId="660EBB5B" w:rsidR="00985F21" w:rsidRPr="00FE72B6" w:rsidRDefault="00985F21" w:rsidP="00985F21">
            <w:pPr>
              <w:spacing w:before="120" w:after="120"/>
              <w:jc w:val="center"/>
              <w:rPr>
                <w:rFonts w:ascii="Tahoma" w:hAnsi="Tahoma" w:cs="Tahoma"/>
                <w:sz w:val="22"/>
                <w:szCs w:val="22"/>
              </w:rPr>
            </w:pPr>
            <w:r w:rsidRPr="00257D6B">
              <w:rPr>
                <w:rFonts w:ascii="Tahoma" w:hAnsi="Tahoma" w:cs="Tahoma"/>
                <w:sz w:val="22"/>
                <w:szCs w:val="22"/>
              </w:rPr>
              <w:t>Cash EBITDA Mínimo (em R$)</w:t>
            </w:r>
          </w:p>
        </w:tc>
      </w:tr>
      <w:tr w:rsidR="00985F21" w:rsidRPr="00985F21" w14:paraId="0BD7A45A" w14:textId="77777777" w:rsidTr="000B378E">
        <w:trPr>
          <w:trHeight w:val="253"/>
          <w:jc w:val="center"/>
        </w:trPr>
        <w:tc>
          <w:tcPr>
            <w:tcW w:w="1597" w:type="pct"/>
            <w:tcBorders>
              <w:top w:val="single" w:sz="8" w:space="0" w:color="auto"/>
              <w:left w:val="single" w:sz="2" w:space="0" w:color="auto"/>
              <w:bottom w:val="single" w:sz="2" w:space="0" w:color="auto"/>
              <w:right w:val="single" w:sz="2" w:space="0" w:color="auto"/>
            </w:tcBorders>
            <w:shd w:val="clear" w:color="auto" w:fill="auto"/>
            <w:noWrap/>
            <w:vAlign w:val="center"/>
            <w:hideMark/>
          </w:tcPr>
          <w:p w14:paraId="5D38F507" w14:textId="5E3686CC"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outubro de 2021</w:t>
            </w:r>
          </w:p>
        </w:tc>
        <w:tc>
          <w:tcPr>
            <w:tcW w:w="1527" w:type="pct"/>
            <w:tcBorders>
              <w:top w:val="single" w:sz="8" w:space="0" w:color="auto"/>
              <w:left w:val="single" w:sz="2" w:space="0" w:color="auto"/>
              <w:bottom w:val="single" w:sz="2" w:space="0" w:color="auto"/>
              <w:right w:val="single" w:sz="2" w:space="0" w:color="auto"/>
            </w:tcBorders>
            <w:shd w:val="clear" w:color="auto" w:fill="auto"/>
          </w:tcPr>
          <w:p w14:paraId="6D1CE7C1" w14:textId="081F7FE4"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janeiro de 2021 a 30 de junho de 2021</w:t>
            </w:r>
          </w:p>
        </w:tc>
        <w:tc>
          <w:tcPr>
            <w:tcW w:w="1876" w:type="pct"/>
            <w:tcBorders>
              <w:top w:val="single" w:sz="8" w:space="0" w:color="auto"/>
              <w:left w:val="single" w:sz="2" w:space="0" w:color="auto"/>
              <w:bottom w:val="single" w:sz="2" w:space="0" w:color="auto"/>
              <w:right w:val="single" w:sz="2" w:space="0" w:color="auto"/>
            </w:tcBorders>
            <w:shd w:val="clear" w:color="auto" w:fill="auto"/>
            <w:noWrap/>
            <w:hideMark/>
          </w:tcPr>
          <w:p w14:paraId="08F3CBA1" w14:textId="3B79F4F1" w:rsidR="00985F21" w:rsidRPr="00985F21" w:rsidRDefault="00985F21" w:rsidP="00985F21">
            <w:pPr>
              <w:spacing w:before="120" w:after="120"/>
              <w:jc w:val="center"/>
              <w:rPr>
                <w:rFonts w:ascii="Tahoma" w:hAnsi="Tahoma" w:cs="Tahoma"/>
                <w:sz w:val="22"/>
                <w:szCs w:val="22"/>
              </w:rPr>
            </w:pPr>
            <w:r w:rsidRPr="00985F21">
              <w:rPr>
                <w:rFonts w:ascii="Tahoma" w:hAnsi="Tahoma" w:cs="Tahoma"/>
                <w:sz w:val="22"/>
                <w:szCs w:val="22"/>
              </w:rPr>
              <w:t>5.577.132</w:t>
            </w:r>
          </w:p>
        </w:tc>
      </w:tr>
      <w:tr w:rsidR="00985F21" w:rsidRPr="00985F21" w14:paraId="0B9AB8D5" w14:textId="77777777" w:rsidTr="000B378E">
        <w:trPr>
          <w:trHeight w:val="286"/>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hideMark/>
          </w:tcPr>
          <w:p w14:paraId="6AC8C165" w14:textId="50B69459"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abril de 2022</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32B04271" w14:textId="208AF17F"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 xml:space="preserve">01 de julho de 2021 a </w:t>
            </w:r>
            <w:r w:rsidRPr="00000D75">
              <w:rPr>
                <w:rFonts w:ascii="Tahoma" w:hAnsi="Tahoma" w:cs="Tahoma"/>
                <w:sz w:val="22"/>
                <w:szCs w:val="22"/>
              </w:rPr>
              <w:t>31 de dezembro de 2021</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2EF1C18B" w14:textId="0D5F52CE" w:rsidR="00985F21" w:rsidRPr="00985F21" w:rsidRDefault="00985F21" w:rsidP="00985F21">
            <w:pPr>
              <w:spacing w:before="120" w:after="120"/>
              <w:jc w:val="center"/>
              <w:rPr>
                <w:rFonts w:ascii="Tahoma" w:hAnsi="Tahoma" w:cs="Tahoma"/>
                <w:sz w:val="22"/>
                <w:szCs w:val="22"/>
              </w:rPr>
            </w:pPr>
            <w:r w:rsidRPr="00985F21">
              <w:rPr>
                <w:rFonts w:ascii="Tahoma" w:hAnsi="Tahoma" w:cs="Tahoma"/>
                <w:sz w:val="22"/>
                <w:szCs w:val="22"/>
              </w:rPr>
              <w:t>6.867.205</w:t>
            </w:r>
          </w:p>
        </w:tc>
      </w:tr>
      <w:tr w:rsidR="00985F21" w:rsidRPr="00985F21" w14:paraId="22141DC5"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vAlign w:val="center"/>
            <w:hideMark/>
          </w:tcPr>
          <w:p w14:paraId="49B173DB" w14:textId="1CF86F1F"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outubro de 2022</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37B68668" w14:textId="00E82C10"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janeiro de 2022 a 30 de junho de 2022</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704F0232" w14:textId="65EF1CA1" w:rsidR="00985F21" w:rsidRPr="00985F21" w:rsidRDefault="00985F21" w:rsidP="00985F21">
            <w:pPr>
              <w:spacing w:before="120" w:after="120"/>
              <w:jc w:val="center"/>
              <w:rPr>
                <w:rFonts w:ascii="Tahoma" w:hAnsi="Tahoma" w:cs="Tahoma"/>
                <w:sz w:val="22"/>
                <w:szCs w:val="22"/>
              </w:rPr>
            </w:pPr>
            <w:r w:rsidRPr="000B378E">
              <w:rPr>
                <w:rFonts w:ascii="Tahoma" w:hAnsi="Tahoma" w:cs="Tahoma"/>
                <w:sz w:val="22"/>
                <w:szCs w:val="22"/>
              </w:rPr>
              <w:t xml:space="preserve">8.157.277 </w:t>
            </w:r>
          </w:p>
        </w:tc>
      </w:tr>
      <w:tr w:rsidR="00985F21" w:rsidRPr="00985F21" w14:paraId="6F3F3D43"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hideMark/>
          </w:tcPr>
          <w:p w14:paraId="78C6CDBA" w14:textId="212A3CE2"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abril de 2023</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7DCF5D7D" w14:textId="39FD319F"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julho de 2022 a 31 de dezembro de 2022</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17428D9B" w14:textId="6B42ECF4" w:rsidR="00985F21" w:rsidRPr="00985F21" w:rsidRDefault="00985F21" w:rsidP="00985F21">
            <w:pPr>
              <w:spacing w:before="120" w:after="120"/>
              <w:jc w:val="center"/>
              <w:rPr>
                <w:rFonts w:ascii="Tahoma" w:hAnsi="Tahoma" w:cs="Tahoma"/>
                <w:sz w:val="22"/>
                <w:szCs w:val="22"/>
              </w:rPr>
            </w:pPr>
            <w:r w:rsidRPr="000B378E">
              <w:rPr>
                <w:rFonts w:ascii="Tahoma" w:hAnsi="Tahoma" w:cs="Tahoma"/>
                <w:sz w:val="22"/>
                <w:szCs w:val="22"/>
              </w:rPr>
              <w:t xml:space="preserve">8.726.726 </w:t>
            </w:r>
          </w:p>
        </w:tc>
      </w:tr>
      <w:tr w:rsidR="00985F21" w:rsidRPr="00985F21" w14:paraId="12270E47"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vAlign w:val="center"/>
            <w:hideMark/>
          </w:tcPr>
          <w:p w14:paraId="681E17E4" w14:textId="018941D5"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outubro de 2023</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65877D09" w14:textId="19B483F3"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 xml:space="preserve">01 de janeiro de 2023 a </w:t>
            </w:r>
            <w:r w:rsidRPr="00000D75">
              <w:rPr>
                <w:rFonts w:ascii="Tahoma" w:hAnsi="Tahoma" w:cs="Tahoma"/>
                <w:sz w:val="22"/>
                <w:szCs w:val="22"/>
              </w:rPr>
              <w:t>30 de junho de 2023</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19D4C21A" w14:textId="3D36CBF2" w:rsidR="00985F21" w:rsidRPr="00985F21" w:rsidRDefault="00985F21" w:rsidP="00985F21">
            <w:pPr>
              <w:spacing w:before="120" w:after="120"/>
              <w:jc w:val="center"/>
              <w:rPr>
                <w:rFonts w:ascii="Tahoma" w:hAnsi="Tahoma" w:cs="Tahoma"/>
                <w:sz w:val="22"/>
                <w:szCs w:val="22"/>
              </w:rPr>
            </w:pPr>
            <w:r w:rsidRPr="000B378E">
              <w:rPr>
                <w:rFonts w:ascii="Tahoma" w:hAnsi="Tahoma" w:cs="Tahoma"/>
                <w:sz w:val="22"/>
                <w:szCs w:val="22"/>
              </w:rPr>
              <w:t>9.296.175</w:t>
            </w:r>
          </w:p>
        </w:tc>
      </w:tr>
      <w:tr w:rsidR="00985F21" w:rsidRPr="00985F21" w14:paraId="03666C71"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hideMark/>
          </w:tcPr>
          <w:p w14:paraId="7F5B816C" w14:textId="7A3AC9C1"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abril de 2024</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7480FEF2" w14:textId="79AE72C3"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julho de 2023 a 31 de dezembro de 2023</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13C18DB7" w14:textId="347596E8" w:rsidR="00985F21" w:rsidRPr="00985F21" w:rsidRDefault="00985F21" w:rsidP="00985F21">
            <w:pPr>
              <w:spacing w:before="120" w:after="120"/>
              <w:jc w:val="center"/>
              <w:rPr>
                <w:rFonts w:ascii="Tahoma" w:hAnsi="Tahoma" w:cs="Tahoma"/>
                <w:sz w:val="22"/>
                <w:szCs w:val="22"/>
              </w:rPr>
            </w:pPr>
            <w:r w:rsidRPr="000B378E">
              <w:rPr>
                <w:rFonts w:ascii="Tahoma" w:hAnsi="Tahoma" w:cs="Tahoma"/>
                <w:sz w:val="22"/>
                <w:szCs w:val="22"/>
              </w:rPr>
              <w:t xml:space="preserve">9.392.231 </w:t>
            </w:r>
          </w:p>
        </w:tc>
      </w:tr>
      <w:tr w:rsidR="00985F21" w:rsidRPr="00985F21" w14:paraId="61283DA8"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vAlign w:val="center"/>
            <w:hideMark/>
          </w:tcPr>
          <w:p w14:paraId="0B5ADF0E" w14:textId="1E2B03B2"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outubro de 2024</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382BD1CF" w14:textId="095BDE2F"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janeiro de 2024 a 30 de junho de 2024</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041CD51C" w14:textId="24675A97" w:rsidR="00985F21" w:rsidRPr="00985F21" w:rsidRDefault="00985F21" w:rsidP="00985F21">
            <w:pPr>
              <w:spacing w:before="120" w:after="120"/>
              <w:jc w:val="center"/>
              <w:rPr>
                <w:rFonts w:ascii="Tahoma" w:hAnsi="Tahoma" w:cs="Tahoma"/>
                <w:sz w:val="22"/>
                <w:szCs w:val="22"/>
              </w:rPr>
            </w:pPr>
            <w:r w:rsidRPr="000B378E">
              <w:rPr>
                <w:rFonts w:ascii="Tahoma" w:hAnsi="Tahoma" w:cs="Tahoma"/>
                <w:sz w:val="22"/>
                <w:szCs w:val="22"/>
              </w:rPr>
              <w:t xml:space="preserve">9.488.287 </w:t>
            </w:r>
          </w:p>
        </w:tc>
      </w:tr>
      <w:tr w:rsidR="00985F21" w:rsidRPr="00985F21" w14:paraId="42FDD1F1"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hideMark/>
          </w:tcPr>
          <w:p w14:paraId="5FD22F7E" w14:textId="2C0B0F17"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abril de 2025</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1D74F055" w14:textId="42A5AE3C"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julho de 2024 a 31 de dezembro de 2024</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2A34B483" w14:textId="6919FA4D" w:rsidR="00985F21" w:rsidRPr="00985F21" w:rsidRDefault="00985F21" w:rsidP="00985F21">
            <w:pPr>
              <w:spacing w:before="120" w:after="120"/>
              <w:jc w:val="center"/>
              <w:rPr>
                <w:rFonts w:ascii="Tahoma" w:hAnsi="Tahoma" w:cs="Tahoma"/>
                <w:sz w:val="22"/>
                <w:szCs w:val="22"/>
              </w:rPr>
            </w:pPr>
            <w:r w:rsidRPr="000B378E">
              <w:rPr>
                <w:rFonts w:ascii="Tahoma" w:hAnsi="Tahoma" w:cs="Tahoma"/>
                <w:sz w:val="22"/>
                <w:szCs w:val="22"/>
              </w:rPr>
              <w:t xml:space="preserve">8.672.304 </w:t>
            </w:r>
          </w:p>
        </w:tc>
      </w:tr>
      <w:tr w:rsidR="00985F21" w:rsidRPr="00985F21" w14:paraId="42258B15"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vAlign w:val="center"/>
            <w:hideMark/>
          </w:tcPr>
          <w:p w14:paraId="1E6BE7EA" w14:textId="24A45941"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outubro de 2025</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2CACBBEC" w14:textId="09DCF893"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janeiro de 2025 a 30 de junho de 2025</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79B2243F" w14:textId="7D38DB0B" w:rsidR="00985F21" w:rsidRPr="00985F21" w:rsidRDefault="00985F21" w:rsidP="00985F21">
            <w:pPr>
              <w:spacing w:before="120" w:after="120"/>
              <w:jc w:val="center"/>
              <w:rPr>
                <w:rFonts w:ascii="Tahoma" w:hAnsi="Tahoma" w:cs="Tahoma"/>
                <w:sz w:val="22"/>
                <w:szCs w:val="22"/>
              </w:rPr>
            </w:pPr>
            <w:r w:rsidRPr="000B378E">
              <w:rPr>
                <w:rFonts w:ascii="Tahoma" w:hAnsi="Tahoma" w:cs="Tahoma"/>
                <w:sz w:val="22"/>
                <w:szCs w:val="22"/>
              </w:rPr>
              <w:t xml:space="preserve">7.856.321 </w:t>
            </w:r>
          </w:p>
        </w:tc>
      </w:tr>
      <w:tr w:rsidR="00985F21" w:rsidRPr="00985F21" w14:paraId="2571D533"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hideMark/>
          </w:tcPr>
          <w:p w14:paraId="35558AC2" w14:textId="09382551" w:rsidR="00985F21" w:rsidRPr="00985F21" w:rsidRDefault="009B2721" w:rsidP="00985F21">
            <w:pPr>
              <w:spacing w:before="120" w:after="120"/>
              <w:jc w:val="center"/>
              <w:rPr>
                <w:rFonts w:ascii="Tahoma" w:hAnsi="Tahoma" w:cs="Tahoma"/>
                <w:sz w:val="22"/>
                <w:szCs w:val="22"/>
              </w:rPr>
            </w:pPr>
            <w:r>
              <w:rPr>
                <w:rFonts w:ascii="Tahoma" w:hAnsi="Tahoma" w:cs="Tahoma"/>
                <w:sz w:val="22"/>
                <w:szCs w:val="22"/>
              </w:rPr>
              <w:t>15</w:t>
            </w:r>
            <w:r w:rsidR="00985F21" w:rsidRPr="00985F21">
              <w:rPr>
                <w:rFonts w:ascii="Tahoma" w:hAnsi="Tahoma" w:cs="Tahoma"/>
                <w:sz w:val="22"/>
                <w:szCs w:val="22"/>
              </w:rPr>
              <w:t xml:space="preserve"> de abril de 2026</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2DB8FE0F" w14:textId="5DF31C80"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julho de 2025 a 31 de dez</w:t>
            </w:r>
            <w:r w:rsidRPr="00000D75">
              <w:rPr>
                <w:rFonts w:ascii="Tahoma" w:hAnsi="Tahoma" w:cs="Tahoma"/>
                <w:sz w:val="22"/>
                <w:szCs w:val="22"/>
              </w:rPr>
              <w:t>embro de 2025</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2CF7472A" w14:textId="52993862" w:rsidR="00985F21" w:rsidRPr="00985F21" w:rsidRDefault="00985F21" w:rsidP="00985F21">
            <w:pPr>
              <w:spacing w:before="120" w:after="120"/>
              <w:jc w:val="center"/>
              <w:rPr>
                <w:rFonts w:ascii="Tahoma" w:hAnsi="Tahoma" w:cs="Tahoma"/>
                <w:sz w:val="22"/>
                <w:szCs w:val="22"/>
              </w:rPr>
            </w:pPr>
            <w:r w:rsidRPr="000B378E">
              <w:rPr>
                <w:rFonts w:ascii="Tahoma" w:hAnsi="Tahoma" w:cs="Tahoma"/>
                <w:sz w:val="22"/>
                <w:szCs w:val="22"/>
              </w:rPr>
              <w:t xml:space="preserve">5.814.942 </w:t>
            </w:r>
          </w:p>
        </w:tc>
      </w:tr>
      <w:tr w:rsidR="00985F21" w:rsidRPr="00985F21" w14:paraId="26055CA4"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vAlign w:val="center"/>
            <w:hideMark/>
          </w:tcPr>
          <w:p w14:paraId="1B0CCF2F" w14:textId="5B14F84B" w:rsidR="00985F21" w:rsidRPr="00985F21" w:rsidRDefault="009B2721" w:rsidP="00985F21">
            <w:pPr>
              <w:spacing w:before="120" w:after="120"/>
              <w:jc w:val="center"/>
              <w:rPr>
                <w:rFonts w:ascii="Tahoma" w:hAnsi="Tahoma" w:cs="Tahoma"/>
                <w:sz w:val="22"/>
              </w:rPr>
            </w:pPr>
            <w:r>
              <w:rPr>
                <w:rFonts w:ascii="Tahoma" w:hAnsi="Tahoma" w:cs="Tahoma"/>
                <w:sz w:val="22"/>
                <w:szCs w:val="22"/>
              </w:rPr>
              <w:t>15</w:t>
            </w:r>
            <w:r w:rsidR="00985F21" w:rsidRPr="00985F21">
              <w:rPr>
                <w:rFonts w:ascii="Tahoma" w:hAnsi="Tahoma" w:cs="Tahoma"/>
                <w:sz w:val="22"/>
                <w:szCs w:val="22"/>
              </w:rPr>
              <w:t xml:space="preserve"> de outubro de 2026</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557506C1" w14:textId="77C478A6"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janeiro de 2026 a 30 de junho de 2026</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0590FB4D" w14:textId="47556A7F" w:rsidR="00985F21" w:rsidRPr="00985F21" w:rsidRDefault="00985F21" w:rsidP="00985F21">
            <w:pPr>
              <w:spacing w:before="120" w:after="120"/>
              <w:jc w:val="center"/>
              <w:rPr>
                <w:rFonts w:ascii="Tahoma" w:hAnsi="Tahoma" w:cs="Tahoma"/>
                <w:sz w:val="22"/>
                <w:szCs w:val="22"/>
              </w:rPr>
            </w:pPr>
            <w:r w:rsidRPr="000B378E">
              <w:rPr>
                <w:rFonts w:ascii="Tahoma" w:hAnsi="Tahoma" w:cs="Tahoma"/>
              </w:rPr>
              <w:t xml:space="preserve"> 3.773.563 </w:t>
            </w:r>
          </w:p>
        </w:tc>
      </w:tr>
      <w:tr w:rsidR="00985F21" w:rsidRPr="00985F21" w14:paraId="72B29ACC"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hideMark/>
          </w:tcPr>
          <w:p w14:paraId="36BFC4BD" w14:textId="32E35D15" w:rsidR="00985F21" w:rsidRPr="00985F21" w:rsidRDefault="009B2721" w:rsidP="00985F21">
            <w:pPr>
              <w:spacing w:before="120" w:after="120"/>
              <w:jc w:val="center"/>
              <w:rPr>
                <w:rFonts w:ascii="Tahoma" w:hAnsi="Tahoma" w:cs="Tahoma"/>
                <w:sz w:val="22"/>
              </w:rPr>
            </w:pPr>
            <w:r>
              <w:rPr>
                <w:rFonts w:ascii="Tahoma" w:hAnsi="Tahoma" w:cs="Tahoma"/>
                <w:sz w:val="22"/>
                <w:szCs w:val="22"/>
              </w:rPr>
              <w:t>15</w:t>
            </w:r>
            <w:r w:rsidR="00985F21" w:rsidRPr="00985F21">
              <w:rPr>
                <w:rFonts w:ascii="Tahoma" w:hAnsi="Tahoma" w:cs="Tahoma"/>
                <w:sz w:val="22"/>
                <w:szCs w:val="22"/>
              </w:rPr>
              <w:t xml:space="preserve"> de abril de 2027</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75EB533C" w14:textId="6A5AACD4"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julho de 2026 a 31 de dezembro de 2026</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5FE51710" w14:textId="33A51DDA" w:rsidR="00985F21" w:rsidRPr="00985F21" w:rsidRDefault="00985F21" w:rsidP="00985F21">
            <w:pPr>
              <w:spacing w:before="120" w:after="120"/>
              <w:jc w:val="center"/>
              <w:rPr>
                <w:rFonts w:ascii="Tahoma" w:hAnsi="Tahoma" w:cs="Tahoma"/>
                <w:sz w:val="22"/>
                <w:szCs w:val="22"/>
              </w:rPr>
            </w:pPr>
            <w:r w:rsidRPr="000B378E">
              <w:rPr>
                <w:rFonts w:ascii="Tahoma" w:hAnsi="Tahoma" w:cs="Tahoma"/>
              </w:rPr>
              <w:t xml:space="preserve"> 3.825.310 </w:t>
            </w:r>
          </w:p>
        </w:tc>
      </w:tr>
      <w:tr w:rsidR="00985F21" w:rsidRPr="00985F21" w14:paraId="7DFF70C6" w14:textId="77777777" w:rsidTr="000B378E">
        <w:trPr>
          <w:trHeight w:val="20"/>
          <w:jc w:val="center"/>
        </w:trPr>
        <w:tc>
          <w:tcPr>
            <w:tcW w:w="1597" w:type="pct"/>
            <w:tcBorders>
              <w:top w:val="single" w:sz="2" w:space="0" w:color="auto"/>
              <w:left w:val="single" w:sz="2" w:space="0" w:color="auto"/>
              <w:bottom w:val="single" w:sz="2" w:space="0" w:color="auto"/>
              <w:right w:val="single" w:sz="2" w:space="0" w:color="auto"/>
            </w:tcBorders>
            <w:shd w:val="clear" w:color="auto" w:fill="auto"/>
            <w:noWrap/>
            <w:vAlign w:val="center"/>
            <w:hideMark/>
          </w:tcPr>
          <w:p w14:paraId="48E98A15" w14:textId="6077100E" w:rsidR="00985F21" w:rsidRPr="00985F21" w:rsidRDefault="009B2721" w:rsidP="00985F21">
            <w:pPr>
              <w:spacing w:before="120" w:after="120"/>
              <w:jc w:val="center"/>
              <w:rPr>
                <w:rFonts w:ascii="Tahoma" w:hAnsi="Tahoma" w:cs="Tahoma"/>
                <w:sz w:val="22"/>
              </w:rPr>
            </w:pPr>
            <w:r>
              <w:rPr>
                <w:rFonts w:ascii="Tahoma" w:hAnsi="Tahoma" w:cs="Tahoma"/>
                <w:sz w:val="22"/>
                <w:szCs w:val="22"/>
              </w:rPr>
              <w:t>15</w:t>
            </w:r>
            <w:r w:rsidR="00985F21" w:rsidRPr="00985F21">
              <w:rPr>
                <w:rFonts w:ascii="Tahoma" w:hAnsi="Tahoma" w:cs="Tahoma"/>
                <w:sz w:val="22"/>
                <w:szCs w:val="22"/>
              </w:rPr>
              <w:t xml:space="preserve"> de outubro de 2027</w:t>
            </w:r>
          </w:p>
        </w:tc>
        <w:tc>
          <w:tcPr>
            <w:tcW w:w="1527" w:type="pct"/>
            <w:tcBorders>
              <w:top w:val="single" w:sz="2" w:space="0" w:color="auto"/>
              <w:left w:val="single" w:sz="2" w:space="0" w:color="auto"/>
              <w:bottom w:val="single" w:sz="2" w:space="0" w:color="auto"/>
              <w:right w:val="single" w:sz="2" w:space="0" w:color="auto"/>
            </w:tcBorders>
            <w:shd w:val="clear" w:color="auto" w:fill="auto"/>
          </w:tcPr>
          <w:p w14:paraId="426318C7" w14:textId="11EEFF41" w:rsidR="00985F21" w:rsidRPr="00985F21" w:rsidRDefault="00985F21" w:rsidP="00985F21">
            <w:pPr>
              <w:spacing w:before="120" w:after="120"/>
              <w:jc w:val="center"/>
              <w:rPr>
                <w:rFonts w:ascii="Tahoma" w:hAnsi="Tahoma" w:cs="Tahoma"/>
                <w:sz w:val="22"/>
                <w:szCs w:val="22"/>
              </w:rPr>
            </w:pPr>
            <w:r w:rsidRPr="004D0AE9">
              <w:rPr>
                <w:rFonts w:ascii="Tahoma" w:hAnsi="Tahoma" w:cs="Tahoma"/>
                <w:sz w:val="22"/>
                <w:szCs w:val="22"/>
              </w:rPr>
              <w:t>01 de janeiro de 2027 a 30 de junho de 2027</w:t>
            </w:r>
          </w:p>
        </w:tc>
        <w:tc>
          <w:tcPr>
            <w:tcW w:w="1876" w:type="pct"/>
            <w:tcBorders>
              <w:top w:val="single" w:sz="2" w:space="0" w:color="auto"/>
              <w:left w:val="single" w:sz="2" w:space="0" w:color="auto"/>
              <w:bottom w:val="single" w:sz="2" w:space="0" w:color="auto"/>
              <w:right w:val="single" w:sz="2" w:space="0" w:color="auto"/>
            </w:tcBorders>
            <w:shd w:val="clear" w:color="auto" w:fill="auto"/>
            <w:noWrap/>
            <w:hideMark/>
          </w:tcPr>
          <w:p w14:paraId="6EBA5944" w14:textId="18C31A03" w:rsidR="00985F21" w:rsidRPr="00985F21" w:rsidRDefault="00985F21" w:rsidP="00985F21">
            <w:pPr>
              <w:spacing w:before="120" w:after="120"/>
              <w:jc w:val="center"/>
              <w:rPr>
                <w:rFonts w:ascii="Tahoma" w:hAnsi="Tahoma" w:cs="Tahoma"/>
                <w:sz w:val="22"/>
                <w:szCs w:val="22"/>
              </w:rPr>
            </w:pPr>
            <w:r w:rsidRPr="000B378E">
              <w:rPr>
                <w:rFonts w:ascii="Tahoma" w:hAnsi="Tahoma" w:cs="Tahoma"/>
              </w:rPr>
              <w:t xml:space="preserve"> 3.877.057 </w:t>
            </w:r>
          </w:p>
        </w:tc>
      </w:tr>
    </w:tbl>
    <w:p w14:paraId="374ADE10" w14:textId="77777777" w:rsidR="000C087B" w:rsidRPr="00BA651C" w:rsidRDefault="000C087B">
      <w:pPr>
        <w:autoSpaceDE/>
        <w:autoSpaceDN/>
        <w:adjustRightInd/>
        <w:spacing w:before="120" w:after="120"/>
        <w:rPr>
          <w:rFonts w:ascii="Tahoma" w:hAnsi="Tahoma" w:cs="Tahoma"/>
          <w:b/>
          <w:sz w:val="22"/>
          <w:szCs w:val="22"/>
          <w:u w:val="single"/>
        </w:rPr>
      </w:pPr>
      <w:r w:rsidRPr="00BA651C">
        <w:rPr>
          <w:rFonts w:ascii="Tahoma" w:hAnsi="Tahoma" w:cs="Tahoma"/>
          <w:b/>
          <w:sz w:val="22"/>
          <w:szCs w:val="22"/>
          <w:u w:val="single"/>
        </w:rPr>
        <w:br w:type="page"/>
      </w:r>
    </w:p>
    <w:p w14:paraId="4E35D312" w14:textId="77777777" w:rsidR="000C087B" w:rsidRPr="00BA651C" w:rsidRDefault="000C087B">
      <w:pPr>
        <w:spacing w:before="120" w:after="120"/>
        <w:jc w:val="center"/>
        <w:rPr>
          <w:rFonts w:ascii="Tahoma" w:hAnsi="Tahoma" w:cs="Tahoma"/>
          <w:b/>
          <w:sz w:val="22"/>
          <w:szCs w:val="22"/>
        </w:rPr>
      </w:pPr>
      <w:r w:rsidRPr="00BA651C">
        <w:rPr>
          <w:rFonts w:ascii="Tahoma" w:hAnsi="Tahoma" w:cs="Tahoma"/>
          <w:b/>
          <w:sz w:val="22"/>
          <w:szCs w:val="22"/>
        </w:rPr>
        <w:lastRenderedPageBreak/>
        <w:t>ANEXO II</w:t>
      </w:r>
    </w:p>
    <w:p w14:paraId="01EF296B" w14:textId="77777777" w:rsidR="000C087B" w:rsidRPr="00BA651C" w:rsidRDefault="000C087B">
      <w:pPr>
        <w:spacing w:before="120" w:after="120"/>
        <w:jc w:val="center"/>
        <w:rPr>
          <w:rFonts w:ascii="Tahoma" w:hAnsi="Tahoma" w:cs="Tahoma"/>
          <w:b/>
          <w:sz w:val="22"/>
          <w:szCs w:val="22"/>
        </w:rPr>
      </w:pPr>
      <w:r w:rsidRPr="00BA651C">
        <w:rPr>
          <w:rFonts w:ascii="Tahoma" w:hAnsi="Tahoma" w:cs="Tahoma"/>
          <w:b/>
          <w:sz w:val="22"/>
          <w:szCs w:val="22"/>
        </w:rPr>
        <w:t>METODOLOGIA DE CÁLCULO DO CASH EBITDA</w:t>
      </w:r>
    </w:p>
    <w:p w14:paraId="4F14931C" w14:textId="77777777" w:rsidR="000C087B" w:rsidRPr="00AC65AF" w:rsidRDefault="000C087B">
      <w:pPr>
        <w:spacing w:before="120" w:after="120"/>
        <w:jc w:val="both"/>
        <w:rPr>
          <w:rFonts w:ascii="Tahoma" w:hAnsi="Tahoma"/>
          <w:sz w:val="22"/>
        </w:rPr>
      </w:pPr>
    </w:p>
    <w:tbl>
      <w:tblPr>
        <w:tblW w:w="5000" w:type="pct"/>
        <w:tblCellMar>
          <w:left w:w="70" w:type="dxa"/>
          <w:right w:w="70" w:type="dxa"/>
        </w:tblCellMar>
        <w:tblLook w:val="04A0" w:firstRow="1" w:lastRow="0" w:firstColumn="1" w:lastColumn="0" w:noHBand="0" w:noVBand="1"/>
      </w:tblPr>
      <w:tblGrid>
        <w:gridCol w:w="8215"/>
        <w:gridCol w:w="812"/>
      </w:tblGrid>
      <w:tr w:rsidR="00BA651C" w:rsidRPr="00BA651C" w14:paraId="38CBDC1C" w14:textId="77777777" w:rsidTr="002A6C2B">
        <w:trPr>
          <w:trHeight w:val="20"/>
        </w:trPr>
        <w:tc>
          <w:tcPr>
            <w:tcW w:w="4550" w:type="pct"/>
            <w:tcBorders>
              <w:top w:val="nil"/>
              <w:left w:val="nil"/>
              <w:bottom w:val="nil"/>
              <w:right w:val="nil"/>
            </w:tcBorders>
            <w:shd w:val="clear" w:color="000000" w:fill="F2F2F2"/>
            <w:noWrap/>
            <w:vAlign w:val="bottom"/>
            <w:hideMark/>
          </w:tcPr>
          <w:p w14:paraId="635C7D94" w14:textId="77777777" w:rsidR="000C087B" w:rsidRPr="00AC65AF" w:rsidRDefault="000C087B">
            <w:pPr>
              <w:spacing w:before="120" w:after="120"/>
              <w:rPr>
                <w:rFonts w:ascii="Tahoma" w:hAnsi="Tahoma"/>
                <w:b/>
                <w:sz w:val="22"/>
              </w:rPr>
            </w:pPr>
            <w:r w:rsidRPr="00AC65AF">
              <w:rPr>
                <w:rFonts w:ascii="Tahoma" w:hAnsi="Tahoma"/>
                <w:b/>
                <w:sz w:val="22"/>
              </w:rPr>
              <w:t>(=)</w:t>
            </w:r>
            <w:r w:rsidRPr="00AC65AF">
              <w:rPr>
                <w:rFonts w:ascii="Tahoma" w:hAnsi="Tahoma"/>
                <w:b/>
                <w:sz w:val="22"/>
              </w:rPr>
              <w:tab/>
              <w:t>Lucro antes de Imposto de Renda e Contribuição Social</w:t>
            </w:r>
          </w:p>
        </w:tc>
        <w:tc>
          <w:tcPr>
            <w:tcW w:w="450" w:type="pct"/>
            <w:tcBorders>
              <w:top w:val="nil"/>
              <w:left w:val="nil"/>
              <w:bottom w:val="nil"/>
              <w:right w:val="nil"/>
            </w:tcBorders>
            <w:shd w:val="clear" w:color="000000" w:fill="F2F2F2"/>
          </w:tcPr>
          <w:p w14:paraId="6E4A7087" w14:textId="77777777" w:rsidR="000C087B" w:rsidRPr="00AC65AF" w:rsidRDefault="000C087B">
            <w:pPr>
              <w:spacing w:before="120" w:after="120"/>
              <w:rPr>
                <w:rFonts w:ascii="Tahoma" w:hAnsi="Tahoma"/>
                <w:b/>
                <w:sz w:val="22"/>
              </w:rPr>
            </w:pPr>
          </w:p>
        </w:tc>
      </w:tr>
      <w:tr w:rsidR="00BA651C" w:rsidRPr="00BA651C" w14:paraId="6EEE2CC3" w14:textId="77777777" w:rsidTr="002A6C2B">
        <w:trPr>
          <w:trHeight w:val="20"/>
        </w:trPr>
        <w:tc>
          <w:tcPr>
            <w:tcW w:w="4550" w:type="pct"/>
            <w:tcBorders>
              <w:top w:val="nil"/>
              <w:left w:val="nil"/>
              <w:bottom w:val="nil"/>
              <w:right w:val="nil"/>
            </w:tcBorders>
            <w:shd w:val="clear" w:color="auto" w:fill="auto"/>
            <w:noWrap/>
            <w:vAlign w:val="bottom"/>
            <w:hideMark/>
          </w:tcPr>
          <w:p w14:paraId="7FC7FBC1" w14:textId="77777777" w:rsidR="000C087B" w:rsidRPr="00AC65AF" w:rsidRDefault="000C087B" w:rsidP="00550BFE">
            <w:pPr>
              <w:spacing w:before="120" w:after="120"/>
              <w:rPr>
                <w:rFonts w:ascii="Tahoma" w:hAnsi="Tahoma"/>
                <w:sz w:val="22"/>
              </w:rPr>
            </w:pPr>
            <w:r w:rsidRPr="00AC65AF">
              <w:rPr>
                <w:rFonts w:ascii="Tahoma" w:hAnsi="Tahoma"/>
                <w:sz w:val="22"/>
              </w:rPr>
              <w:t>(+)</w:t>
            </w:r>
            <w:r w:rsidRPr="00AC65AF">
              <w:rPr>
                <w:rFonts w:ascii="Tahoma" w:hAnsi="Tahoma"/>
                <w:sz w:val="22"/>
              </w:rPr>
              <w:tab/>
              <w:t>Depreciação e Amortização</w:t>
            </w:r>
          </w:p>
        </w:tc>
        <w:tc>
          <w:tcPr>
            <w:tcW w:w="450" w:type="pct"/>
            <w:tcBorders>
              <w:top w:val="nil"/>
              <w:left w:val="nil"/>
              <w:bottom w:val="nil"/>
              <w:right w:val="nil"/>
            </w:tcBorders>
          </w:tcPr>
          <w:p w14:paraId="3612164C" w14:textId="77777777" w:rsidR="000C087B" w:rsidRPr="00AC65AF" w:rsidRDefault="000C087B" w:rsidP="00C075FD">
            <w:pPr>
              <w:spacing w:before="120" w:after="120"/>
              <w:rPr>
                <w:rFonts w:ascii="Tahoma" w:hAnsi="Tahoma"/>
                <w:sz w:val="22"/>
              </w:rPr>
            </w:pPr>
          </w:p>
        </w:tc>
      </w:tr>
      <w:tr w:rsidR="00BA651C" w:rsidRPr="00BA651C" w14:paraId="7CA794D8" w14:textId="77777777" w:rsidTr="002A6C2B">
        <w:trPr>
          <w:trHeight w:val="20"/>
        </w:trPr>
        <w:tc>
          <w:tcPr>
            <w:tcW w:w="4550" w:type="pct"/>
            <w:tcBorders>
              <w:top w:val="nil"/>
              <w:left w:val="nil"/>
              <w:bottom w:val="nil"/>
              <w:right w:val="nil"/>
            </w:tcBorders>
            <w:shd w:val="clear" w:color="auto" w:fill="auto"/>
            <w:noWrap/>
            <w:vAlign w:val="bottom"/>
            <w:hideMark/>
          </w:tcPr>
          <w:p w14:paraId="423815CC" w14:textId="77777777" w:rsidR="000C087B" w:rsidRPr="00AC65AF" w:rsidRDefault="000C087B" w:rsidP="00550BFE">
            <w:pPr>
              <w:spacing w:before="120" w:after="120"/>
              <w:rPr>
                <w:rFonts w:ascii="Tahoma" w:hAnsi="Tahoma"/>
                <w:sz w:val="22"/>
              </w:rPr>
            </w:pPr>
            <w:r w:rsidRPr="00AC65AF">
              <w:rPr>
                <w:rFonts w:ascii="Tahoma" w:hAnsi="Tahoma"/>
                <w:sz w:val="22"/>
              </w:rPr>
              <w:t>(+)</w:t>
            </w:r>
            <w:r w:rsidRPr="00AC65AF">
              <w:rPr>
                <w:rFonts w:ascii="Tahoma" w:hAnsi="Tahoma"/>
                <w:sz w:val="22"/>
              </w:rPr>
              <w:tab/>
              <w:t>Resultado Financeiro Líquido</w:t>
            </w:r>
          </w:p>
        </w:tc>
        <w:tc>
          <w:tcPr>
            <w:tcW w:w="450" w:type="pct"/>
            <w:tcBorders>
              <w:top w:val="nil"/>
              <w:left w:val="nil"/>
              <w:right w:val="nil"/>
            </w:tcBorders>
          </w:tcPr>
          <w:p w14:paraId="7CA90EBE" w14:textId="77777777" w:rsidR="000C087B" w:rsidRPr="00AC65AF" w:rsidRDefault="000C087B" w:rsidP="00C075FD">
            <w:pPr>
              <w:spacing w:before="120" w:after="120"/>
              <w:rPr>
                <w:rFonts w:ascii="Tahoma" w:hAnsi="Tahoma"/>
                <w:sz w:val="22"/>
              </w:rPr>
            </w:pPr>
          </w:p>
        </w:tc>
      </w:tr>
      <w:tr w:rsidR="00BA651C" w:rsidRPr="00BA651C" w14:paraId="46118A98" w14:textId="77777777" w:rsidTr="002A6C2B">
        <w:trPr>
          <w:trHeight w:val="20"/>
        </w:trPr>
        <w:tc>
          <w:tcPr>
            <w:tcW w:w="4550" w:type="pct"/>
            <w:tcBorders>
              <w:top w:val="nil"/>
              <w:left w:val="nil"/>
              <w:bottom w:val="nil"/>
              <w:right w:val="nil"/>
            </w:tcBorders>
            <w:shd w:val="clear" w:color="000000" w:fill="D9D9D9"/>
            <w:noWrap/>
            <w:vAlign w:val="bottom"/>
            <w:hideMark/>
          </w:tcPr>
          <w:p w14:paraId="44060C31" w14:textId="77777777" w:rsidR="000C087B" w:rsidRPr="00AC65AF" w:rsidRDefault="000C087B" w:rsidP="00550BFE">
            <w:pPr>
              <w:spacing w:before="120" w:after="120"/>
              <w:rPr>
                <w:rFonts w:ascii="Tahoma" w:hAnsi="Tahoma"/>
                <w:b/>
                <w:sz w:val="22"/>
              </w:rPr>
            </w:pPr>
            <w:r w:rsidRPr="00AC65AF">
              <w:rPr>
                <w:rFonts w:ascii="Tahoma" w:hAnsi="Tahoma"/>
                <w:b/>
                <w:sz w:val="22"/>
              </w:rPr>
              <w:t>(=)</w:t>
            </w:r>
            <w:r w:rsidRPr="00AC65AF">
              <w:rPr>
                <w:rFonts w:ascii="Tahoma" w:hAnsi="Tahoma"/>
                <w:b/>
                <w:sz w:val="22"/>
              </w:rPr>
              <w:tab/>
              <w:t>EB</w:t>
            </w:r>
            <w:r w:rsidR="00496F05" w:rsidRPr="00AC65AF">
              <w:rPr>
                <w:rFonts w:ascii="Tahoma" w:hAnsi="Tahoma"/>
                <w:b/>
                <w:sz w:val="22"/>
              </w:rPr>
              <w:t>I</w:t>
            </w:r>
            <w:r w:rsidRPr="00AC65AF">
              <w:rPr>
                <w:rFonts w:ascii="Tahoma" w:hAnsi="Tahoma"/>
                <w:b/>
                <w:sz w:val="22"/>
              </w:rPr>
              <w:t>TDA Recorrente</w:t>
            </w:r>
          </w:p>
        </w:tc>
        <w:tc>
          <w:tcPr>
            <w:tcW w:w="450" w:type="pct"/>
            <w:shd w:val="clear" w:color="auto" w:fill="D9D9D9" w:themeFill="background1" w:themeFillShade="D9"/>
          </w:tcPr>
          <w:p w14:paraId="370E9908" w14:textId="77777777" w:rsidR="000C087B" w:rsidRPr="00AC65AF" w:rsidRDefault="000C087B" w:rsidP="00C075FD">
            <w:pPr>
              <w:spacing w:before="120" w:after="120"/>
              <w:jc w:val="center"/>
              <w:rPr>
                <w:rFonts w:ascii="Tahoma" w:hAnsi="Tahoma"/>
                <w:b/>
                <w:sz w:val="22"/>
              </w:rPr>
            </w:pPr>
            <w:r w:rsidRPr="00AC65AF">
              <w:rPr>
                <w:rFonts w:ascii="Tahoma" w:hAnsi="Tahoma"/>
                <w:b/>
                <w:sz w:val="22"/>
              </w:rPr>
              <w:t>(A)</w:t>
            </w:r>
          </w:p>
        </w:tc>
      </w:tr>
      <w:tr w:rsidR="00BA651C" w:rsidRPr="00BA651C" w14:paraId="4432CDAD" w14:textId="77777777" w:rsidTr="002A6C2B">
        <w:trPr>
          <w:trHeight w:val="20"/>
        </w:trPr>
        <w:tc>
          <w:tcPr>
            <w:tcW w:w="4550" w:type="pct"/>
            <w:tcBorders>
              <w:top w:val="nil"/>
              <w:left w:val="nil"/>
              <w:bottom w:val="nil"/>
              <w:right w:val="nil"/>
            </w:tcBorders>
            <w:shd w:val="clear" w:color="auto" w:fill="auto"/>
            <w:noWrap/>
            <w:vAlign w:val="bottom"/>
            <w:hideMark/>
          </w:tcPr>
          <w:p w14:paraId="29FEB606" w14:textId="77777777" w:rsidR="000C087B" w:rsidRPr="00AC65AF" w:rsidRDefault="000C087B" w:rsidP="00550BFE">
            <w:pPr>
              <w:spacing w:before="120" w:after="120"/>
              <w:rPr>
                <w:rFonts w:ascii="Tahoma" w:hAnsi="Tahoma"/>
                <w:sz w:val="22"/>
              </w:rPr>
            </w:pPr>
            <w:r w:rsidRPr="00AC65AF">
              <w:rPr>
                <w:rFonts w:ascii="Tahoma" w:hAnsi="Tahoma"/>
                <w:sz w:val="22"/>
              </w:rPr>
              <w:t>(+/-)</w:t>
            </w:r>
            <w:r w:rsidRPr="00AC65AF">
              <w:rPr>
                <w:rFonts w:ascii="Tahoma" w:hAnsi="Tahoma"/>
                <w:sz w:val="22"/>
              </w:rPr>
              <w:tab/>
              <w:t>Provisões / Reversão de Provisões para Contingências</w:t>
            </w:r>
          </w:p>
        </w:tc>
        <w:tc>
          <w:tcPr>
            <w:tcW w:w="450" w:type="pct"/>
            <w:tcBorders>
              <w:top w:val="nil"/>
              <w:left w:val="nil"/>
              <w:bottom w:val="nil"/>
              <w:right w:val="nil"/>
            </w:tcBorders>
          </w:tcPr>
          <w:p w14:paraId="2B99BEA0" w14:textId="77777777" w:rsidR="000C087B" w:rsidRPr="00AC65AF" w:rsidRDefault="000C087B" w:rsidP="00C075FD">
            <w:pPr>
              <w:spacing w:before="120" w:after="120"/>
              <w:jc w:val="center"/>
              <w:rPr>
                <w:rFonts w:ascii="Tahoma" w:hAnsi="Tahoma"/>
                <w:b/>
                <w:sz w:val="22"/>
                <w:lang w:val="en-US"/>
              </w:rPr>
            </w:pPr>
            <w:r w:rsidRPr="00AC65AF">
              <w:rPr>
                <w:rFonts w:ascii="Tahoma" w:hAnsi="Tahoma"/>
                <w:b/>
                <w:sz w:val="22"/>
                <w:lang w:val="en-US"/>
              </w:rPr>
              <w:t>(B)</w:t>
            </w:r>
          </w:p>
        </w:tc>
      </w:tr>
      <w:tr w:rsidR="00BA651C" w:rsidRPr="00BA651C" w14:paraId="03261440" w14:textId="77777777" w:rsidTr="002A6C2B">
        <w:trPr>
          <w:trHeight w:val="20"/>
        </w:trPr>
        <w:tc>
          <w:tcPr>
            <w:tcW w:w="4550" w:type="pct"/>
            <w:tcBorders>
              <w:top w:val="nil"/>
              <w:left w:val="nil"/>
              <w:bottom w:val="nil"/>
              <w:right w:val="nil"/>
            </w:tcBorders>
            <w:shd w:val="clear" w:color="auto" w:fill="auto"/>
            <w:noWrap/>
            <w:vAlign w:val="bottom"/>
            <w:hideMark/>
          </w:tcPr>
          <w:p w14:paraId="6C093F9C" w14:textId="77777777" w:rsidR="000C087B" w:rsidRPr="00AC65AF" w:rsidRDefault="000C087B" w:rsidP="00550BFE">
            <w:pPr>
              <w:spacing w:before="120" w:after="120"/>
              <w:rPr>
                <w:rFonts w:ascii="Tahoma" w:hAnsi="Tahoma"/>
                <w:sz w:val="22"/>
              </w:rPr>
            </w:pPr>
            <w:r w:rsidRPr="00AC65AF">
              <w:rPr>
                <w:rFonts w:ascii="Tahoma" w:hAnsi="Tahoma"/>
                <w:sz w:val="22"/>
              </w:rPr>
              <w:t>(-)</w:t>
            </w:r>
            <w:r w:rsidRPr="00AC65AF">
              <w:rPr>
                <w:rFonts w:ascii="Tahoma" w:hAnsi="Tahoma"/>
                <w:sz w:val="22"/>
              </w:rPr>
              <w:tab/>
              <w:t>Investimentos [</w:t>
            </w:r>
            <w:proofErr w:type="spellStart"/>
            <w:r w:rsidRPr="00AC65AF">
              <w:rPr>
                <w:rFonts w:ascii="Tahoma" w:hAnsi="Tahoma"/>
                <w:sz w:val="22"/>
              </w:rPr>
              <w:t>Capex</w:t>
            </w:r>
            <w:proofErr w:type="spellEnd"/>
            <w:r w:rsidRPr="00AC65AF">
              <w:rPr>
                <w:rFonts w:ascii="Tahoma" w:hAnsi="Tahoma"/>
                <w:sz w:val="22"/>
              </w:rPr>
              <w:t>]</w:t>
            </w:r>
          </w:p>
        </w:tc>
        <w:tc>
          <w:tcPr>
            <w:tcW w:w="450" w:type="pct"/>
            <w:tcBorders>
              <w:top w:val="nil"/>
              <w:left w:val="nil"/>
              <w:bottom w:val="nil"/>
              <w:right w:val="nil"/>
            </w:tcBorders>
          </w:tcPr>
          <w:p w14:paraId="39DA34BD" w14:textId="77777777" w:rsidR="000C087B" w:rsidRPr="00AC65AF" w:rsidRDefault="000C087B" w:rsidP="00C075FD">
            <w:pPr>
              <w:spacing w:before="120" w:after="120"/>
              <w:jc w:val="center"/>
              <w:rPr>
                <w:rFonts w:ascii="Tahoma" w:hAnsi="Tahoma"/>
                <w:b/>
                <w:sz w:val="22"/>
              </w:rPr>
            </w:pPr>
            <w:r w:rsidRPr="00AC65AF">
              <w:rPr>
                <w:rFonts w:ascii="Tahoma" w:hAnsi="Tahoma"/>
                <w:b/>
                <w:sz w:val="22"/>
              </w:rPr>
              <w:t>(C)</w:t>
            </w:r>
          </w:p>
        </w:tc>
      </w:tr>
      <w:tr w:rsidR="00BA651C" w:rsidRPr="00BA651C" w14:paraId="61374F3D" w14:textId="77777777" w:rsidTr="002A6C2B">
        <w:trPr>
          <w:trHeight w:val="20"/>
        </w:trPr>
        <w:tc>
          <w:tcPr>
            <w:tcW w:w="4550" w:type="pct"/>
            <w:tcBorders>
              <w:top w:val="nil"/>
              <w:left w:val="nil"/>
              <w:bottom w:val="nil"/>
              <w:right w:val="nil"/>
            </w:tcBorders>
            <w:shd w:val="clear" w:color="auto" w:fill="auto"/>
            <w:noWrap/>
            <w:vAlign w:val="bottom"/>
            <w:hideMark/>
          </w:tcPr>
          <w:p w14:paraId="66E389B4" w14:textId="77777777" w:rsidR="000C087B" w:rsidRPr="00AC65AF" w:rsidRDefault="000C087B" w:rsidP="00550BFE">
            <w:pPr>
              <w:spacing w:before="120" w:after="120"/>
              <w:rPr>
                <w:rFonts w:ascii="Tahoma" w:hAnsi="Tahoma"/>
                <w:sz w:val="22"/>
              </w:rPr>
            </w:pPr>
            <w:r w:rsidRPr="00AC65AF">
              <w:rPr>
                <w:rFonts w:ascii="Tahoma" w:hAnsi="Tahoma"/>
                <w:sz w:val="22"/>
              </w:rPr>
              <w:t>(-)</w:t>
            </w:r>
            <w:r w:rsidRPr="00AC65AF">
              <w:rPr>
                <w:rFonts w:ascii="Tahoma" w:hAnsi="Tahoma"/>
                <w:sz w:val="22"/>
              </w:rPr>
              <w:tab/>
              <w:t>Imposto de Renda e Contribuições Sociais pagas</w:t>
            </w:r>
          </w:p>
        </w:tc>
        <w:tc>
          <w:tcPr>
            <w:tcW w:w="450" w:type="pct"/>
            <w:tcBorders>
              <w:top w:val="nil"/>
              <w:left w:val="nil"/>
              <w:bottom w:val="nil"/>
              <w:right w:val="nil"/>
            </w:tcBorders>
          </w:tcPr>
          <w:p w14:paraId="4226AFE9" w14:textId="77777777" w:rsidR="000C087B" w:rsidRPr="00AC65AF" w:rsidRDefault="000C087B" w:rsidP="00C075FD">
            <w:pPr>
              <w:spacing w:before="120" w:after="120"/>
              <w:jc w:val="center"/>
              <w:rPr>
                <w:rFonts w:ascii="Tahoma" w:hAnsi="Tahoma"/>
                <w:b/>
                <w:sz w:val="22"/>
                <w:lang w:val="en-US"/>
              </w:rPr>
            </w:pPr>
            <w:r w:rsidRPr="00AC65AF">
              <w:rPr>
                <w:rFonts w:ascii="Tahoma" w:hAnsi="Tahoma"/>
                <w:b/>
                <w:sz w:val="22"/>
                <w:lang w:val="en-US"/>
              </w:rPr>
              <w:t>(D)</w:t>
            </w:r>
          </w:p>
        </w:tc>
      </w:tr>
      <w:tr w:rsidR="00BA651C" w:rsidRPr="00BA651C" w14:paraId="79045AB7" w14:textId="77777777" w:rsidTr="002A6C2B">
        <w:trPr>
          <w:trHeight w:val="20"/>
        </w:trPr>
        <w:tc>
          <w:tcPr>
            <w:tcW w:w="4550" w:type="pct"/>
            <w:tcBorders>
              <w:top w:val="nil"/>
              <w:left w:val="nil"/>
              <w:bottom w:val="nil"/>
              <w:right w:val="nil"/>
            </w:tcBorders>
            <w:shd w:val="clear" w:color="auto" w:fill="auto"/>
            <w:noWrap/>
            <w:vAlign w:val="bottom"/>
            <w:hideMark/>
          </w:tcPr>
          <w:p w14:paraId="21E7CFF2" w14:textId="77777777" w:rsidR="000C087B" w:rsidRPr="00AC65AF" w:rsidRDefault="000C087B" w:rsidP="00550BFE">
            <w:pPr>
              <w:spacing w:before="120" w:after="120"/>
              <w:rPr>
                <w:rFonts w:ascii="Tahoma" w:hAnsi="Tahoma"/>
                <w:sz w:val="22"/>
              </w:rPr>
            </w:pPr>
            <w:r w:rsidRPr="00AC65AF">
              <w:rPr>
                <w:rFonts w:ascii="Tahoma" w:hAnsi="Tahoma"/>
                <w:sz w:val="22"/>
              </w:rPr>
              <w:t>(+/-)</w:t>
            </w:r>
            <w:r w:rsidRPr="00AC65AF">
              <w:rPr>
                <w:rFonts w:ascii="Tahoma" w:hAnsi="Tahoma"/>
                <w:sz w:val="22"/>
              </w:rPr>
              <w:tab/>
              <w:t>Depósitos Judiciais</w:t>
            </w:r>
          </w:p>
        </w:tc>
        <w:tc>
          <w:tcPr>
            <w:tcW w:w="450" w:type="pct"/>
            <w:tcBorders>
              <w:top w:val="nil"/>
              <w:left w:val="nil"/>
              <w:bottom w:val="nil"/>
              <w:right w:val="nil"/>
            </w:tcBorders>
          </w:tcPr>
          <w:p w14:paraId="55214942" w14:textId="77777777" w:rsidR="000C087B" w:rsidRPr="00AC65AF" w:rsidRDefault="000C087B" w:rsidP="00C075FD">
            <w:pPr>
              <w:spacing w:before="120" w:after="120"/>
              <w:jc w:val="center"/>
              <w:rPr>
                <w:rFonts w:ascii="Tahoma" w:hAnsi="Tahoma"/>
                <w:b/>
                <w:sz w:val="22"/>
              </w:rPr>
            </w:pPr>
            <w:r w:rsidRPr="00AC65AF">
              <w:rPr>
                <w:rFonts w:ascii="Tahoma" w:hAnsi="Tahoma"/>
                <w:b/>
                <w:sz w:val="22"/>
              </w:rPr>
              <w:t>(E)</w:t>
            </w:r>
          </w:p>
        </w:tc>
      </w:tr>
      <w:tr w:rsidR="00BA651C" w:rsidRPr="00BA651C" w14:paraId="01D3A23D" w14:textId="77777777" w:rsidTr="002A6C2B">
        <w:trPr>
          <w:trHeight w:val="20"/>
        </w:trPr>
        <w:tc>
          <w:tcPr>
            <w:tcW w:w="4550" w:type="pct"/>
            <w:tcBorders>
              <w:top w:val="nil"/>
              <w:left w:val="nil"/>
              <w:bottom w:val="nil"/>
              <w:right w:val="nil"/>
            </w:tcBorders>
            <w:shd w:val="clear" w:color="auto" w:fill="auto"/>
            <w:noWrap/>
            <w:vAlign w:val="bottom"/>
            <w:hideMark/>
          </w:tcPr>
          <w:p w14:paraId="37191458" w14:textId="77777777" w:rsidR="000C087B" w:rsidRPr="00AC65AF" w:rsidRDefault="000C087B" w:rsidP="00550BFE">
            <w:pPr>
              <w:spacing w:before="120" w:after="120"/>
              <w:rPr>
                <w:rFonts w:ascii="Tahoma" w:hAnsi="Tahoma"/>
                <w:sz w:val="22"/>
              </w:rPr>
            </w:pPr>
            <w:r w:rsidRPr="00AC65AF">
              <w:rPr>
                <w:rFonts w:ascii="Tahoma" w:hAnsi="Tahoma"/>
                <w:sz w:val="22"/>
              </w:rPr>
              <w:t>(-)</w:t>
            </w:r>
            <w:r w:rsidRPr="00AC65AF">
              <w:rPr>
                <w:rFonts w:ascii="Tahoma" w:hAnsi="Tahoma"/>
                <w:sz w:val="22"/>
              </w:rPr>
              <w:tab/>
              <w:t>Desembolsos de P&amp;D anteriores</w:t>
            </w:r>
          </w:p>
        </w:tc>
        <w:tc>
          <w:tcPr>
            <w:tcW w:w="450" w:type="pct"/>
            <w:tcBorders>
              <w:top w:val="nil"/>
              <w:left w:val="nil"/>
              <w:bottom w:val="nil"/>
              <w:right w:val="nil"/>
            </w:tcBorders>
          </w:tcPr>
          <w:p w14:paraId="582E432B" w14:textId="77777777" w:rsidR="000C087B" w:rsidRPr="00AC65AF" w:rsidRDefault="000C087B" w:rsidP="00C075FD">
            <w:pPr>
              <w:spacing w:before="120" w:after="120"/>
              <w:jc w:val="center"/>
              <w:rPr>
                <w:rFonts w:ascii="Tahoma" w:hAnsi="Tahoma"/>
                <w:b/>
                <w:sz w:val="22"/>
                <w:lang w:val="en-US"/>
              </w:rPr>
            </w:pPr>
            <w:r w:rsidRPr="00AC65AF">
              <w:rPr>
                <w:rFonts w:ascii="Tahoma" w:hAnsi="Tahoma"/>
                <w:b/>
                <w:sz w:val="22"/>
                <w:lang w:val="en-US"/>
              </w:rPr>
              <w:t>(F)</w:t>
            </w:r>
          </w:p>
        </w:tc>
      </w:tr>
      <w:tr w:rsidR="00BA651C" w:rsidRPr="00BA651C" w14:paraId="1B98BE4D" w14:textId="77777777" w:rsidTr="002A6C2B">
        <w:trPr>
          <w:trHeight w:val="20"/>
        </w:trPr>
        <w:tc>
          <w:tcPr>
            <w:tcW w:w="4550" w:type="pct"/>
            <w:tcBorders>
              <w:top w:val="nil"/>
              <w:left w:val="nil"/>
              <w:bottom w:val="nil"/>
              <w:right w:val="nil"/>
            </w:tcBorders>
            <w:shd w:val="clear" w:color="auto" w:fill="auto"/>
            <w:noWrap/>
            <w:vAlign w:val="bottom"/>
          </w:tcPr>
          <w:p w14:paraId="2F03BAEE" w14:textId="77777777" w:rsidR="006B2E79" w:rsidRPr="00AC65AF" w:rsidRDefault="006B2E79" w:rsidP="00550BFE">
            <w:pPr>
              <w:spacing w:before="120" w:after="120"/>
              <w:rPr>
                <w:rFonts w:ascii="Tahoma" w:hAnsi="Tahoma"/>
                <w:sz w:val="22"/>
              </w:rPr>
            </w:pPr>
            <w:r w:rsidRPr="00AC65AF">
              <w:rPr>
                <w:rFonts w:ascii="Tahoma" w:hAnsi="Tahoma"/>
                <w:sz w:val="22"/>
              </w:rPr>
              <w:t>(-)</w:t>
            </w:r>
            <w:r w:rsidRPr="00AC65AF">
              <w:rPr>
                <w:rFonts w:ascii="Tahoma" w:hAnsi="Tahoma"/>
                <w:sz w:val="22"/>
              </w:rPr>
              <w:tab/>
              <w:t>Ajuste Conforme Cronograma de Litígios</w:t>
            </w:r>
          </w:p>
        </w:tc>
        <w:tc>
          <w:tcPr>
            <w:tcW w:w="450" w:type="pct"/>
            <w:tcBorders>
              <w:top w:val="nil"/>
              <w:left w:val="nil"/>
              <w:bottom w:val="nil"/>
              <w:right w:val="nil"/>
            </w:tcBorders>
          </w:tcPr>
          <w:p w14:paraId="3D26FBDA" w14:textId="77777777" w:rsidR="006B2E79" w:rsidRPr="00AC65AF" w:rsidRDefault="006B2E79" w:rsidP="00C075FD">
            <w:pPr>
              <w:spacing w:before="120" w:after="120"/>
              <w:jc w:val="center"/>
              <w:rPr>
                <w:rFonts w:ascii="Tahoma" w:hAnsi="Tahoma"/>
                <w:b/>
                <w:sz w:val="22"/>
              </w:rPr>
            </w:pPr>
            <w:r w:rsidRPr="00AC65AF">
              <w:rPr>
                <w:rFonts w:ascii="Tahoma" w:hAnsi="Tahoma"/>
                <w:b/>
                <w:sz w:val="22"/>
              </w:rPr>
              <w:t>(G)</w:t>
            </w:r>
          </w:p>
        </w:tc>
      </w:tr>
      <w:tr w:rsidR="00BA651C" w:rsidRPr="00BA651C" w14:paraId="4011B38E" w14:textId="77777777" w:rsidTr="002A6C2B">
        <w:trPr>
          <w:trHeight w:val="20"/>
        </w:trPr>
        <w:tc>
          <w:tcPr>
            <w:tcW w:w="4550" w:type="pct"/>
            <w:tcBorders>
              <w:top w:val="nil"/>
              <w:left w:val="nil"/>
              <w:bottom w:val="nil"/>
              <w:right w:val="nil"/>
            </w:tcBorders>
            <w:shd w:val="clear" w:color="000000" w:fill="D9D9D9"/>
            <w:noWrap/>
            <w:vAlign w:val="bottom"/>
            <w:hideMark/>
          </w:tcPr>
          <w:p w14:paraId="4DC95D39" w14:textId="77777777" w:rsidR="000C087B" w:rsidRPr="00AC65AF" w:rsidRDefault="000C087B" w:rsidP="00550BFE">
            <w:pPr>
              <w:spacing w:before="120" w:after="120"/>
              <w:rPr>
                <w:rFonts w:ascii="Tahoma" w:hAnsi="Tahoma"/>
                <w:b/>
                <w:sz w:val="22"/>
              </w:rPr>
            </w:pPr>
            <w:r w:rsidRPr="00AC65AF">
              <w:rPr>
                <w:rFonts w:ascii="Tahoma" w:hAnsi="Tahoma"/>
                <w:b/>
                <w:sz w:val="22"/>
              </w:rPr>
              <w:t>(=)</w:t>
            </w:r>
            <w:r w:rsidRPr="00AC65AF">
              <w:rPr>
                <w:rFonts w:ascii="Tahoma" w:hAnsi="Tahoma"/>
                <w:b/>
                <w:sz w:val="22"/>
              </w:rPr>
              <w:tab/>
              <w:t>EB</w:t>
            </w:r>
            <w:r w:rsidR="00496F05" w:rsidRPr="00AC65AF">
              <w:rPr>
                <w:rFonts w:ascii="Tahoma" w:hAnsi="Tahoma"/>
                <w:b/>
                <w:sz w:val="22"/>
              </w:rPr>
              <w:t>I</w:t>
            </w:r>
            <w:r w:rsidRPr="00AC65AF">
              <w:rPr>
                <w:rFonts w:ascii="Tahoma" w:hAnsi="Tahoma"/>
                <w:b/>
                <w:sz w:val="22"/>
              </w:rPr>
              <w:t xml:space="preserve">TDA Ajustado para Cash </w:t>
            </w:r>
            <w:proofErr w:type="spellStart"/>
            <w:r w:rsidRPr="00AC65AF">
              <w:rPr>
                <w:rFonts w:ascii="Tahoma" w:hAnsi="Tahoma"/>
                <w:b/>
                <w:sz w:val="22"/>
              </w:rPr>
              <w:t>Sweep</w:t>
            </w:r>
            <w:proofErr w:type="spellEnd"/>
          </w:p>
        </w:tc>
        <w:tc>
          <w:tcPr>
            <w:tcW w:w="450" w:type="pct"/>
            <w:tcBorders>
              <w:top w:val="nil"/>
              <w:left w:val="nil"/>
              <w:bottom w:val="nil"/>
              <w:right w:val="nil"/>
            </w:tcBorders>
            <w:shd w:val="clear" w:color="000000" w:fill="D9D9D9"/>
          </w:tcPr>
          <w:p w14:paraId="410A37F6" w14:textId="77777777" w:rsidR="000C087B" w:rsidRPr="00AC65AF" w:rsidRDefault="000C087B" w:rsidP="00C075FD">
            <w:pPr>
              <w:spacing w:before="120" w:after="120"/>
              <w:rPr>
                <w:rFonts w:ascii="Tahoma" w:hAnsi="Tahoma"/>
                <w:b/>
                <w:sz w:val="22"/>
              </w:rPr>
            </w:pPr>
          </w:p>
        </w:tc>
      </w:tr>
    </w:tbl>
    <w:p w14:paraId="02222A9A" w14:textId="77777777" w:rsidR="000C087B" w:rsidRPr="00AC65AF" w:rsidRDefault="000C087B" w:rsidP="00550BFE">
      <w:pPr>
        <w:spacing w:before="120" w:after="120"/>
        <w:jc w:val="both"/>
        <w:rPr>
          <w:rFonts w:ascii="Tahoma" w:hAnsi="Tahoma"/>
          <w:sz w:val="22"/>
        </w:rPr>
      </w:pPr>
    </w:p>
    <w:p w14:paraId="73C90B84" w14:textId="77777777" w:rsidR="000C087B" w:rsidRPr="00AC65AF" w:rsidRDefault="000C087B" w:rsidP="00C075FD">
      <w:pPr>
        <w:spacing w:before="120" w:after="120"/>
        <w:jc w:val="both"/>
        <w:rPr>
          <w:rFonts w:ascii="Tahoma" w:hAnsi="Tahoma"/>
          <w:sz w:val="22"/>
          <w:lang w:val="en-US"/>
        </w:rPr>
      </w:pPr>
      <w:proofErr w:type="spellStart"/>
      <w:r w:rsidRPr="00AC65AF">
        <w:rPr>
          <w:rFonts w:ascii="Tahoma" w:hAnsi="Tahoma"/>
          <w:sz w:val="22"/>
          <w:lang w:val="en-US"/>
        </w:rPr>
        <w:t>Onde</w:t>
      </w:r>
      <w:proofErr w:type="spellEnd"/>
      <w:r w:rsidRPr="00AC65AF">
        <w:rPr>
          <w:rFonts w:ascii="Tahoma" w:hAnsi="Tahoma"/>
          <w:sz w:val="22"/>
          <w:lang w:val="en-US"/>
        </w:rPr>
        <w:t>:</w:t>
      </w:r>
    </w:p>
    <w:p w14:paraId="5DE95AB0" w14:textId="77777777" w:rsidR="000C087B" w:rsidRPr="00AC65AF" w:rsidRDefault="000C087B" w:rsidP="00336633">
      <w:pPr>
        <w:pStyle w:val="PargrafodaLista"/>
        <w:numPr>
          <w:ilvl w:val="3"/>
          <w:numId w:val="35"/>
        </w:numPr>
        <w:tabs>
          <w:tab w:val="left" w:pos="567"/>
        </w:tabs>
        <w:autoSpaceDE/>
        <w:autoSpaceDN/>
        <w:adjustRightInd/>
        <w:spacing w:before="120" w:after="120"/>
        <w:ind w:left="0" w:firstLine="0"/>
        <w:jc w:val="both"/>
        <w:rPr>
          <w:rFonts w:ascii="Tahoma" w:hAnsi="Tahoma"/>
          <w:sz w:val="22"/>
        </w:rPr>
      </w:pPr>
      <w:r w:rsidRPr="00AC65AF">
        <w:rPr>
          <w:rFonts w:ascii="Tahoma" w:hAnsi="Tahoma"/>
          <w:sz w:val="22"/>
        </w:rPr>
        <w:t>EBITDA: Lucro líquido antes de impostos, acrescido do resultado financeiro líquido, depreciação, amortização e exaustão;</w:t>
      </w:r>
    </w:p>
    <w:p w14:paraId="740E7F87" w14:textId="77777777" w:rsidR="000C087B" w:rsidRPr="00AC65AF" w:rsidRDefault="000C087B" w:rsidP="00336633">
      <w:pPr>
        <w:pStyle w:val="PargrafodaLista"/>
        <w:numPr>
          <w:ilvl w:val="3"/>
          <w:numId w:val="35"/>
        </w:numPr>
        <w:tabs>
          <w:tab w:val="left" w:pos="567"/>
        </w:tabs>
        <w:autoSpaceDE/>
        <w:autoSpaceDN/>
        <w:adjustRightInd/>
        <w:spacing w:before="120" w:after="120"/>
        <w:ind w:left="0" w:firstLine="0"/>
        <w:jc w:val="both"/>
        <w:rPr>
          <w:rFonts w:ascii="Tahoma" w:hAnsi="Tahoma"/>
          <w:sz w:val="22"/>
        </w:rPr>
      </w:pPr>
      <w:r w:rsidRPr="00AC65AF">
        <w:rPr>
          <w:rFonts w:ascii="Tahoma" w:hAnsi="Tahoma"/>
          <w:sz w:val="22"/>
        </w:rPr>
        <w:t>Provisões / Reversão de Provisões para Contingências: exclusão de impactos negativos relacionados a contingências ou positivos relacionados à reversão de contingência (tributárias, trabalhistas, imobiliárias, civis, etc., de anos anteriores), portanto, não recorrentes;</w:t>
      </w:r>
    </w:p>
    <w:p w14:paraId="7571D246" w14:textId="77777777" w:rsidR="000C087B" w:rsidRPr="00AC65AF" w:rsidRDefault="000C087B" w:rsidP="00336633">
      <w:pPr>
        <w:pStyle w:val="PargrafodaLista"/>
        <w:numPr>
          <w:ilvl w:val="3"/>
          <w:numId w:val="35"/>
        </w:numPr>
        <w:tabs>
          <w:tab w:val="left" w:pos="567"/>
        </w:tabs>
        <w:autoSpaceDE/>
        <w:autoSpaceDN/>
        <w:adjustRightInd/>
        <w:spacing w:before="120" w:after="120"/>
        <w:ind w:left="0" w:firstLine="0"/>
        <w:jc w:val="both"/>
        <w:rPr>
          <w:rFonts w:ascii="Tahoma" w:hAnsi="Tahoma"/>
          <w:sz w:val="22"/>
        </w:rPr>
      </w:pPr>
      <w:r w:rsidRPr="00AC65AF">
        <w:rPr>
          <w:rFonts w:ascii="Tahoma" w:hAnsi="Tahoma"/>
          <w:sz w:val="22"/>
        </w:rPr>
        <w:t xml:space="preserve">Investimentos: subtração de compras de ativos de longo prazo (CAPEX); </w:t>
      </w:r>
    </w:p>
    <w:p w14:paraId="5A44B360" w14:textId="77777777" w:rsidR="000C087B" w:rsidRPr="00AC65AF" w:rsidRDefault="000C087B" w:rsidP="00336633">
      <w:pPr>
        <w:pStyle w:val="PargrafodaLista"/>
        <w:numPr>
          <w:ilvl w:val="3"/>
          <w:numId w:val="35"/>
        </w:numPr>
        <w:tabs>
          <w:tab w:val="left" w:pos="567"/>
        </w:tabs>
        <w:autoSpaceDE/>
        <w:autoSpaceDN/>
        <w:adjustRightInd/>
        <w:spacing w:before="120" w:after="120"/>
        <w:ind w:left="0" w:firstLine="0"/>
        <w:jc w:val="both"/>
        <w:rPr>
          <w:rFonts w:ascii="Tahoma" w:hAnsi="Tahoma"/>
          <w:sz w:val="22"/>
        </w:rPr>
      </w:pPr>
      <w:r w:rsidRPr="00AC65AF">
        <w:rPr>
          <w:rFonts w:ascii="Tahoma" w:hAnsi="Tahoma"/>
          <w:sz w:val="22"/>
        </w:rPr>
        <w:t>Imposto de Renda e Contribuições Sociais pagos: subtração de valores pagos a título de impostos;</w:t>
      </w:r>
    </w:p>
    <w:p w14:paraId="25A1E2EB" w14:textId="77777777" w:rsidR="000C087B" w:rsidRPr="00AC65AF" w:rsidRDefault="000C087B" w:rsidP="00336633">
      <w:pPr>
        <w:pStyle w:val="PargrafodaLista"/>
        <w:numPr>
          <w:ilvl w:val="3"/>
          <w:numId w:val="35"/>
        </w:numPr>
        <w:tabs>
          <w:tab w:val="left" w:pos="567"/>
        </w:tabs>
        <w:autoSpaceDE/>
        <w:autoSpaceDN/>
        <w:adjustRightInd/>
        <w:spacing w:before="120" w:after="120"/>
        <w:ind w:left="0" w:firstLine="0"/>
        <w:jc w:val="both"/>
        <w:rPr>
          <w:rFonts w:ascii="Tahoma" w:hAnsi="Tahoma"/>
          <w:sz w:val="22"/>
        </w:rPr>
      </w:pPr>
      <w:r w:rsidRPr="00AC65AF">
        <w:rPr>
          <w:rFonts w:ascii="Tahoma" w:hAnsi="Tahoma"/>
          <w:sz w:val="22"/>
        </w:rPr>
        <w:t xml:space="preserve">Depósitos Judiciais: subtração de depósitos judiciais realizados, adição de depósitos judiciais recuperados devido a decisões judiciais em favor da companhia; </w:t>
      </w:r>
    </w:p>
    <w:p w14:paraId="4B1CB2C4" w14:textId="77777777" w:rsidR="006B2E79" w:rsidRPr="00BA651C" w:rsidRDefault="000C087B" w:rsidP="00336633">
      <w:pPr>
        <w:pStyle w:val="PargrafodaLista"/>
        <w:numPr>
          <w:ilvl w:val="3"/>
          <w:numId w:val="35"/>
        </w:numPr>
        <w:tabs>
          <w:tab w:val="left" w:pos="567"/>
        </w:tabs>
        <w:autoSpaceDE/>
        <w:autoSpaceDN/>
        <w:adjustRightInd/>
        <w:spacing w:before="120" w:after="120"/>
        <w:ind w:left="0" w:firstLine="0"/>
        <w:jc w:val="both"/>
        <w:rPr>
          <w:rFonts w:ascii="Tahoma" w:eastAsia="SimSun" w:hAnsi="Tahoma" w:cs="Tahoma"/>
          <w:sz w:val="22"/>
          <w:szCs w:val="22"/>
        </w:rPr>
      </w:pPr>
      <w:r w:rsidRPr="00AC65AF">
        <w:rPr>
          <w:rFonts w:ascii="Tahoma" w:hAnsi="Tahoma"/>
          <w:sz w:val="22"/>
        </w:rPr>
        <w:t xml:space="preserve">Desembolsos de P&amp;D anteriores: subtração de valores pagos a título de P&amp;D que já impactaram os resultados dos períodos anteriores. </w:t>
      </w:r>
    </w:p>
    <w:p w14:paraId="3303E33B" w14:textId="7B4B7153" w:rsidR="00573F79" w:rsidRPr="00AC65AF" w:rsidRDefault="006B2E79" w:rsidP="00336633">
      <w:pPr>
        <w:pStyle w:val="PargrafodaLista"/>
        <w:numPr>
          <w:ilvl w:val="3"/>
          <w:numId w:val="35"/>
        </w:numPr>
        <w:tabs>
          <w:tab w:val="left" w:pos="567"/>
        </w:tabs>
        <w:autoSpaceDE/>
        <w:autoSpaceDN/>
        <w:adjustRightInd/>
        <w:spacing w:before="120" w:after="120"/>
        <w:ind w:left="0" w:firstLine="0"/>
        <w:jc w:val="both"/>
        <w:rPr>
          <w:rFonts w:ascii="Tahoma" w:hAnsi="Tahoma"/>
          <w:sz w:val="22"/>
        </w:rPr>
      </w:pPr>
      <w:r w:rsidRPr="00AC65AF">
        <w:rPr>
          <w:rFonts w:ascii="Tahoma" w:hAnsi="Tahoma"/>
          <w:sz w:val="22"/>
        </w:rPr>
        <w:t>Pagamentos de litígios conforme Cronograma de Litígios abaixo: subtrair a diferença entre o</w:t>
      </w:r>
      <w:r w:rsidR="00881B02" w:rsidRPr="00AC65AF">
        <w:rPr>
          <w:rFonts w:ascii="Tahoma" w:hAnsi="Tahoma"/>
          <w:sz w:val="22"/>
        </w:rPr>
        <w:t>s</w:t>
      </w:r>
      <w:r w:rsidRPr="00AC65AF">
        <w:rPr>
          <w:rFonts w:ascii="Tahoma" w:hAnsi="Tahoma"/>
          <w:sz w:val="22"/>
        </w:rPr>
        <w:t xml:space="preserve"> montantes referentes a litígios</w:t>
      </w:r>
      <w:r w:rsidR="007A4938" w:rsidRPr="00AC65AF">
        <w:rPr>
          <w:rFonts w:ascii="Tahoma" w:hAnsi="Tahoma"/>
          <w:sz w:val="22"/>
        </w:rPr>
        <w:t xml:space="preserve"> do</w:t>
      </w:r>
      <w:r w:rsidRPr="00AC65AF">
        <w:rPr>
          <w:rFonts w:ascii="Tahoma" w:hAnsi="Tahoma"/>
          <w:sz w:val="22"/>
        </w:rPr>
        <w:t xml:space="preserve"> Cronograma de Litígios abaixo dos montantes efetivamente pagos.</w:t>
      </w:r>
    </w:p>
    <w:p w14:paraId="361649CB" w14:textId="77777777" w:rsidR="008E7677" w:rsidRDefault="008E7677" w:rsidP="00336633">
      <w:pPr>
        <w:autoSpaceDE/>
        <w:autoSpaceDN/>
        <w:adjustRightInd/>
        <w:spacing w:before="120" w:after="120"/>
        <w:rPr>
          <w:rFonts w:ascii="Tahoma" w:hAnsi="Tahoma" w:cs="Tahoma"/>
          <w:b/>
          <w:sz w:val="22"/>
          <w:szCs w:val="22"/>
          <w:u w:val="single"/>
        </w:rPr>
      </w:pPr>
    </w:p>
    <w:p w14:paraId="37312AE5" w14:textId="0DF24B6E" w:rsidR="00842FEF" w:rsidRDefault="00842FEF" w:rsidP="00336633">
      <w:pPr>
        <w:autoSpaceDE/>
        <w:autoSpaceDN/>
        <w:adjustRightInd/>
        <w:spacing w:before="120" w:after="120"/>
        <w:rPr>
          <w:rFonts w:ascii="Tahoma" w:hAnsi="Tahoma" w:cs="Tahoma"/>
          <w:b/>
          <w:sz w:val="22"/>
          <w:szCs w:val="22"/>
          <w:u w:val="single"/>
        </w:rPr>
        <w:sectPr w:rsidR="00842FEF" w:rsidSect="005A5E1F">
          <w:footerReference w:type="default" r:id="rId18"/>
          <w:pgSz w:w="11907" w:h="16839" w:code="9"/>
          <w:pgMar w:top="1440" w:right="1440" w:bottom="1440" w:left="1440" w:header="1134" w:footer="567" w:gutter="0"/>
          <w:paperSrc w:first="7" w:other="7"/>
          <w:cols w:space="720"/>
          <w:noEndnote/>
          <w:titlePg/>
          <w:docGrid w:linePitch="354"/>
        </w:sectPr>
      </w:pPr>
    </w:p>
    <w:p w14:paraId="222F6207" w14:textId="77777777" w:rsidR="00985F21" w:rsidRPr="000B378E" w:rsidRDefault="00985F21" w:rsidP="00985F21">
      <w:pPr>
        <w:autoSpaceDE/>
        <w:autoSpaceDN/>
        <w:adjustRightInd/>
        <w:spacing w:before="120" w:after="120"/>
        <w:jc w:val="center"/>
        <w:rPr>
          <w:rFonts w:ascii="Tahoma" w:hAnsi="Tahoma" w:cs="Tahoma"/>
          <w:i/>
          <w:iCs/>
          <w:sz w:val="16"/>
          <w:szCs w:val="16"/>
        </w:rPr>
      </w:pPr>
      <w:bookmarkStart w:id="112" w:name="_Hlk54637019"/>
      <w:r w:rsidRPr="000B378E" w:rsidDel="007F2328">
        <w:rPr>
          <w:rFonts w:ascii="Tahoma" w:hAnsi="Tahoma" w:cs="Tahoma"/>
          <w:i/>
          <w:iCs/>
          <w:sz w:val="16"/>
          <w:szCs w:val="16"/>
          <w:highlight w:val="yellow"/>
        </w:rPr>
        <w:lastRenderedPageBreak/>
        <w:t xml:space="preserve"> </w:t>
      </w:r>
    </w:p>
    <w:p w14:paraId="54582C1F" w14:textId="77777777" w:rsidR="00441911" w:rsidRPr="00BA651C" w:rsidRDefault="00441911" w:rsidP="00441911">
      <w:pPr>
        <w:spacing w:before="120" w:after="120"/>
        <w:jc w:val="center"/>
        <w:rPr>
          <w:rFonts w:ascii="Tahoma" w:hAnsi="Tahoma" w:cs="Tahoma"/>
          <w:b/>
          <w:sz w:val="22"/>
          <w:szCs w:val="22"/>
        </w:rPr>
      </w:pPr>
      <w:r w:rsidRPr="00BA651C">
        <w:rPr>
          <w:rFonts w:ascii="Tahoma" w:hAnsi="Tahoma" w:cs="Tahoma"/>
          <w:b/>
          <w:sz w:val="22"/>
          <w:szCs w:val="22"/>
        </w:rPr>
        <w:t>ANEXO III</w:t>
      </w:r>
    </w:p>
    <w:tbl>
      <w:tblPr>
        <w:tblW w:w="16727" w:type="dxa"/>
        <w:tblInd w:w="-572" w:type="dxa"/>
        <w:tblLayout w:type="fixed"/>
        <w:tblCellMar>
          <w:left w:w="70" w:type="dxa"/>
          <w:right w:w="70" w:type="dxa"/>
        </w:tblCellMar>
        <w:tblLook w:val="04A0" w:firstRow="1" w:lastRow="0" w:firstColumn="1" w:lastColumn="0" w:noHBand="0" w:noVBand="1"/>
      </w:tblPr>
      <w:tblGrid>
        <w:gridCol w:w="1035"/>
        <w:gridCol w:w="1036"/>
        <w:gridCol w:w="1035"/>
        <w:gridCol w:w="1036"/>
        <w:gridCol w:w="1035"/>
        <w:gridCol w:w="1202"/>
        <w:gridCol w:w="567"/>
        <w:gridCol w:w="992"/>
        <w:gridCol w:w="993"/>
        <w:gridCol w:w="992"/>
        <w:gridCol w:w="1276"/>
        <w:gridCol w:w="1134"/>
        <w:gridCol w:w="992"/>
        <w:gridCol w:w="1172"/>
        <w:gridCol w:w="1238"/>
        <w:gridCol w:w="992"/>
      </w:tblGrid>
      <w:tr w:rsidR="00CC09CE" w:rsidRPr="008A6E2B" w14:paraId="067B0E2C" w14:textId="77777777" w:rsidTr="00E35B23">
        <w:trPr>
          <w:trHeight w:val="639"/>
        </w:trPr>
        <w:tc>
          <w:tcPr>
            <w:tcW w:w="1035" w:type="dxa"/>
            <w:tcBorders>
              <w:top w:val="single" w:sz="4" w:space="0" w:color="auto"/>
              <w:left w:val="single" w:sz="4" w:space="0" w:color="auto"/>
              <w:bottom w:val="single" w:sz="4" w:space="0" w:color="auto"/>
              <w:right w:val="single" w:sz="4" w:space="0" w:color="auto"/>
            </w:tcBorders>
            <w:shd w:val="clear" w:color="000000" w:fill="D9D9D9"/>
            <w:vAlign w:val="center"/>
            <w:hideMark/>
          </w:tcPr>
          <w:bookmarkEnd w:id="112"/>
          <w:p w14:paraId="283ECDCC" w14:textId="77777777" w:rsidR="008A6E2B" w:rsidRPr="008A6E2B" w:rsidRDefault="008A6E2B" w:rsidP="00C12D69">
            <w:pPr>
              <w:autoSpaceDE/>
              <w:autoSpaceDN/>
              <w:adjustRightInd/>
              <w:ind w:left="-66"/>
              <w:jc w:val="center"/>
              <w:rPr>
                <w:rFonts w:ascii="Tahoma" w:hAnsi="Tahoma" w:cs="Tahoma"/>
                <w:b/>
                <w:bCs/>
                <w:color w:val="000000"/>
                <w:sz w:val="16"/>
                <w:szCs w:val="16"/>
              </w:rPr>
            </w:pPr>
            <w:r w:rsidRPr="008A6E2B">
              <w:rPr>
                <w:rFonts w:ascii="Tahoma" w:hAnsi="Tahoma" w:cs="Tahoma"/>
                <w:b/>
                <w:bCs/>
                <w:color w:val="000000"/>
                <w:sz w:val="16"/>
                <w:szCs w:val="16"/>
              </w:rPr>
              <w:t>Data de Início</w:t>
            </w:r>
          </w:p>
        </w:tc>
        <w:tc>
          <w:tcPr>
            <w:tcW w:w="1036" w:type="dxa"/>
            <w:tcBorders>
              <w:top w:val="single" w:sz="4" w:space="0" w:color="auto"/>
              <w:left w:val="nil"/>
              <w:bottom w:val="single" w:sz="4" w:space="0" w:color="auto"/>
              <w:right w:val="single" w:sz="4" w:space="0" w:color="auto"/>
            </w:tcBorders>
            <w:shd w:val="clear" w:color="000000" w:fill="D9D9D9"/>
            <w:vAlign w:val="center"/>
            <w:hideMark/>
          </w:tcPr>
          <w:p w14:paraId="0C69DA50"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Advogados</w:t>
            </w:r>
          </w:p>
        </w:tc>
        <w:tc>
          <w:tcPr>
            <w:tcW w:w="1035" w:type="dxa"/>
            <w:tcBorders>
              <w:top w:val="single" w:sz="4" w:space="0" w:color="auto"/>
              <w:left w:val="nil"/>
              <w:bottom w:val="single" w:sz="4" w:space="0" w:color="auto"/>
              <w:right w:val="single" w:sz="4" w:space="0" w:color="auto"/>
            </w:tcBorders>
            <w:shd w:val="clear" w:color="000000" w:fill="D9D9D9"/>
            <w:vAlign w:val="center"/>
            <w:hideMark/>
          </w:tcPr>
          <w:p w14:paraId="53E8E250"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Número atual do processo</w:t>
            </w:r>
          </w:p>
        </w:tc>
        <w:tc>
          <w:tcPr>
            <w:tcW w:w="1036" w:type="dxa"/>
            <w:tcBorders>
              <w:top w:val="single" w:sz="4" w:space="0" w:color="auto"/>
              <w:left w:val="nil"/>
              <w:bottom w:val="single" w:sz="4" w:space="0" w:color="auto"/>
              <w:right w:val="single" w:sz="4" w:space="0" w:color="auto"/>
            </w:tcBorders>
            <w:shd w:val="clear" w:color="000000" w:fill="D9D9D9"/>
            <w:vAlign w:val="center"/>
            <w:hideMark/>
          </w:tcPr>
          <w:p w14:paraId="283EFA32"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Tipo de Ação</w:t>
            </w:r>
          </w:p>
        </w:tc>
        <w:tc>
          <w:tcPr>
            <w:tcW w:w="1035" w:type="dxa"/>
            <w:tcBorders>
              <w:top w:val="single" w:sz="4" w:space="0" w:color="auto"/>
              <w:left w:val="nil"/>
              <w:bottom w:val="single" w:sz="4" w:space="0" w:color="auto"/>
              <w:right w:val="single" w:sz="4" w:space="0" w:color="auto"/>
            </w:tcBorders>
            <w:shd w:val="clear" w:color="000000" w:fill="D9D9D9"/>
            <w:vAlign w:val="center"/>
            <w:hideMark/>
          </w:tcPr>
          <w:p w14:paraId="13110F8E"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Natureza</w:t>
            </w:r>
          </w:p>
        </w:tc>
        <w:tc>
          <w:tcPr>
            <w:tcW w:w="1202" w:type="dxa"/>
            <w:tcBorders>
              <w:top w:val="single" w:sz="4" w:space="0" w:color="auto"/>
              <w:left w:val="nil"/>
              <w:bottom w:val="single" w:sz="4" w:space="0" w:color="auto"/>
              <w:right w:val="single" w:sz="4" w:space="0" w:color="auto"/>
            </w:tcBorders>
            <w:shd w:val="clear" w:color="000000" w:fill="D9D9D9"/>
            <w:vAlign w:val="center"/>
            <w:hideMark/>
          </w:tcPr>
          <w:p w14:paraId="108E87B1"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Réu</w:t>
            </w:r>
          </w:p>
        </w:tc>
        <w:tc>
          <w:tcPr>
            <w:tcW w:w="567" w:type="dxa"/>
            <w:tcBorders>
              <w:top w:val="single" w:sz="4" w:space="0" w:color="auto"/>
              <w:left w:val="nil"/>
              <w:bottom w:val="single" w:sz="4" w:space="0" w:color="auto"/>
              <w:right w:val="single" w:sz="4" w:space="0" w:color="auto"/>
            </w:tcBorders>
            <w:shd w:val="clear" w:color="000000" w:fill="D9D9D9"/>
            <w:vAlign w:val="center"/>
            <w:hideMark/>
          </w:tcPr>
          <w:p w14:paraId="46F84141"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UF Foro</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14:paraId="3CEC3E0B"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Fase Atual</w:t>
            </w:r>
          </w:p>
        </w:tc>
        <w:tc>
          <w:tcPr>
            <w:tcW w:w="993" w:type="dxa"/>
            <w:tcBorders>
              <w:top w:val="single" w:sz="4" w:space="0" w:color="auto"/>
              <w:left w:val="nil"/>
              <w:bottom w:val="single" w:sz="4" w:space="0" w:color="auto"/>
              <w:right w:val="single" w:sz="4" w:space="0" w:color="auto"/>
            </w:tcBorders>
            <w:shd w:val="clear" w:color="000000" w:fill="D9D9D9"/>
            <w:vAlign w:val="center"/>
            <w:hideMark/>
          </w:tcPr>
          <w:p w14:paraId="4E150742"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Natureza Financeira Julho</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14:paraId="17C451F6"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Natureza Financeira Agosto</w:t>
            </w:r>
          </w:p>
        </w:tc>
        <w:tc>
          <w:tcPr>
            <w:tcW w:w="1276" w:type="dxa"/>
            <w:tcBorders>
              <w:top w:val="single" w:sz="4" w:space="0" w:color="auto"/>
              <w:left w:val="nil"/>
              <w:bottom w:val="single" w:sz="4" w:space="0" w:color="auto"/>
              <w:right w:val="single" w:sz="4" w:space="0" w:color="auto"/>
            </w:tcBorders>
            <w:shd w:val="clear" w:color="000000" w:fill="D9D9D9"/>
            <w:vAlign w:val="center"/>
            <w:hideMark/>
          </w:tcPr>
          <w:p w14:paraId="6188FBD1"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Probabilidade junho</w:t>
            </w:r>
          </w:p>
        </w:tc>
        <w:tc>
          <w:tcPr>
            <w:tcW w:w="1134" w:type="dxa"/>
            <w:tcBorders>
              <w:top w:val="single" w:sz="4" w:space="0" w:color="auto"/>
              <w:left w:val="nil"/>
              <w:bottom w:val="single" w:sz="4" w:space="0" w:color="auto"/>
              <w:right w:val="single" w:sz="4" w:space="0" w:color="auto"/>
            </w:tcBorders>
            <w:shd w:val="clear" w:color="000000" w:fill="D9D9D9"/>
            <w:vAlign w:val="center"/>
            <w:hideMark/>
          </w:tcPr>
          <w:p w14:paraId="5F317CA1"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Probabilidade Agosto</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14:paraId="0887286C"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Valor Provável Atualizado Agosto</w:t>
            </w:r>
          </w:p>
        </w:tc>
        <w:tc>
          <w:tcPr>
            <w:tcW w:w="1172" w:type="dxa"/>
            <w:tcBorders>
              <w:top w:val="single" w:sz="4" w:space="0" w:color="auto"/>
              <w:left w:val="nil"/>
              <w:bottom w:val="single" w:sz="4" w:space="0" w:color="auto"/>
              <w:right w:val="single" w:sz="4" w:space="0" w:color="auto"/>
            </w:tcBorders>
            <w:shd w:val="clear" w:color="000000" w:fill="D9D9D9"/>
            <w:vAlign w:val="center"/>
            <w:hideMark/>
          </w:tcPr>
          <w:p w14:paraId="44267B58"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Valor Possível Atualizado Agosto</w:t>
            </w:r>
          </w:p>
        </w:tc>
        <w:tc>
          <w:tcPr>
            <w:tcW w:w="1238" w:type="dxa"/>
            <w:tcBorders>
              <w:top w:val="single" w:sz="4" w:space="0" w:color="auto"/>
              <w:left w:val="nil"/>
              <w:bottom w:val="single" w:sz="4" w:space="0" w:color="auto"/>
              <w:right w:val="single" w:sz="4" w:space="0" w:color="auto"/>
            </w:tcBorders>
            <w:shd w:val="clear" w:color="000000" w:fill="D9D9D9"/>
            <w:vAlign w:val="center"/>
            <w:hideMark/>
          </w:tcPr>
          <w:p w14:paraId="1356BD15"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Previsão de Desembolso do Processo</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14:paraId="01A08781" w14:textId="77777777" w:rsidR="008A6E2B" w:rsidRPr="008A6E2B" w:rsidRDefault="008A6E2B" w:rsidP="008A6E2B">
            <w:pPr>
              <w:autoSpaceDE/>
              <w:autoSpaceDN/>
              <w:adjustRightInd/>
              <w:jc w:val="center"/>
              <w:rPr>
                <w:rFonts w:ascii="Tahoma" w:hAnsi="Tahoma" w:cs="Tahoma"/>
                <w:b/>
                <w:bCs/>
                <w:color w:val="000000"/>
                <w:sz w:val="16"/>
                <w:szCs w:val="16"/>
              </w:rPr>
            </w:pPr>
            <w:r w:rsidRPr="008A6E2B">
              <w:rPr>
                <w:rFonts w:ascii="Tahoma" w:hAnsi="Tahoma" w:cs="Tahoma"/>
                <w:b/>
                <w:bCs/>
                <w:color w:val="000000"/>
                <w:sz w:val="16"/>
                <w:szCs w:val="16"/>
              </w:rPr>
              <w:t>Depósito Judicial</w:t>
            </w:r>
          </w:p>
        </w:tc>
      </w:tr>
      <w:tr w:rsidR="00E35B23" w:rsidRPr="008A6E2B" w14:paraId="663B59FD"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39DB6B3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26/03/2013 </w:t>
            </w:r>
          </w:p>
        </w:tc>
        <w:tc>
          <w:tcPr>
            <w:tcW w:w="1036" w:type="dxa"/>
            <w:tcBorders>
              <w:top w:val="nil"/>
              <w:left w:val="nil"/>
              <w:bottom w:val="single" w:sz="4" w:space="0" w:color="auto"/>
              <w:right w:val="single" w:sz="4" w:space="0" w:color="auto"/>
            </w:tcBorders>
            <w:shd w:val="clear" w:color="auto" w:fill="auto"/>
            <w:vAlign w:val="center"/>
            <w:hideMark/>
          </w:tcPr>
          <w:p w14:paraId="31AC783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Sacha Calmon, </w:t>
            </w:r>
            <w:proofErr w:type="spellStart"/>
            <w:r w:rsidRPr="008A6E2B">
              <w:rPr>
                <w:rFonts w:ascii="Tahoma" w:hAnsi="Tahoma" w:cs="Tahoma"/>
                <w:sz w:val="16"/>
                <w:szCs w:val="16"/>
              </w:rPr>
              <w:t>Misabel</w:t>
            </w:r>
            <w:proofErr w:type="spellEnd"/>
            <w:r w:rsidRPr="008A6E2B">
              <w:rPr>
                <w:rFonts w:ascii="Tahoma" w:hAnsi="Tahoma" w:cs="Tahoma"/>
                <w:sz w:val="16"/>
                <w:szCs w:val="16"/>
              </w:rPr>
              <w:t xml:space="preserve"> </w:t>
            </w:r>
            <w:proofErr w:type="spellStart"/>
            <w:r w:rsidRPr="008A6E2B">
              <w:rPr>
                <w:rFonts w:ascii="Tahoma" w:hAnsi="Tahoma" w:cs="Tahoma"/>
                <w:sz w:val="16"/>
                <w:szCs w:val="16"/>
              </w:rPr>
              <w:t>Derzi</w:t>
            </w:r>
            <w:proofErr w:type="spellEnd"/>
            <w:r w:rsidRPr="008A6E2B">
              <w:rPr>
                <w:rFonts w:ascii="Tahoma" w:hAnsi="Tahoma" w:cs="Tahoma"/>
                <w:sz w:val="16"/>
                <w:szCs w:val="16"/>
              </w:rPr>
              <w:t xml:space="preserve"> Consultores e Advogados</w:t>
            </w:r>
          </w:p>
        </w:tc>
        <w:tc>
          <w:tcPr>
            <w:tcW w:w="1035" w:type="dxa"/>
            <w:tcBorders>
              <w:top w:val="nil"/>
              <w:left w:val="nil"/>
              <w:bottom w:val="single" w:sz="4" w:space="0" w:color="auto"/>
              <w:right w:val="single" w:sz="4" w:space="0" w:color="auto"/>
            </w:tcBorders>
            <w:shd w:val="clear" w:color="auto" w:fill="auto"/>
            <w:vAlign w:val="center"/>
            <w:hideMark/>
          </w:tcPr>
          <w:p w14:paraId="408D047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0000204-02.2013.8.16.0185</w:t>
            </w:r>
          </w:p>
        </w:tc>
        <w:tc>
          <w:tcPr>
            <w:tcW w:w="1036" w:type="dxa"/>
            <w:tcBorders>
              <w:top w:val="nil"/>
              <w:left w:val="nil"/>
              <w:bottom w:val="single" w:sz="4" w:space="0" w:color="auto"/>
              <w:right w:val="single" w:sz="4" w:space="0" w:color="auto"/>
            </w:tcBorders>
            <w:shd w:val="clear" w:color="auto" w:fill="auto"/>
            <w:vAlign w:val="center"/>
            <w:hideMark/>
          </w:tcPr>
          <w:p w14:paraId="7CF20AD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Execução Fiscal</w:t>
            </w:r>
          </w:p>
        </w:tc>
        <w:tc>
          <w:tcPr>
            <w:tcW w:w="1035" w:type="dxa"/>
            <w:tcBorders>
              <w:top w:val="nil"/>
              <w:left w:val="nil"/>
              <w:bottom w:val="single" w:sz="4" w:space="0" w:color="auto"/>
              <w:right w:val="single" w:sz="4" w:space="0" w:color="auto"/>
            </w:tcBorders>
            <w:shd w:val="clear" w:color="auto" w:fill="auto"/>
            <w:vAlign w:val="center"/>
            <w:hideMark/>
          </w:tcPr>
          <w:p w14:paraId="6C960B3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Tributário</w:t>
            </w:r>
          </w:p>
        </w:tc>
        <w:tc>
          <w:tcPr>
            <w:tcW w:w="1202" w:type="dxa"/>
            <w:tcBorders>
              <w:top w:val="nil"/>
              <w:left w:val="nil"/>
              <w:bottom w:val="single" w:sz="4" w:space="0" w:color="auto"/>
              <w:right w:val="single" w:sz="4" w:space="0" w:color="auto"/>
            </w:tcBorders>
            <w:shd w:val="clear" w:color="auto" w:fill="auto"/>
            <w:vAlign w:val="center"/>
            <w:hideMark/>
          </w:tcPr>
          <w:p w14:paraId="5338BFE7"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ATE IV - São Mateus Transmissora de Energia S/A</w:t>
            </w:r>
          </w:p>
        </w:tc>
        <w:tc>
          <w:tcPr>
            <w:tcW w:w="567" w:type="dxa"/>
            <w:tcBorders>
              <w:top w:val="nil"/>
              <w:left w:val="nil"/>
              <w:bottom w:val="single" w:sz="4" w:space="0" w:color="auto"/>
              <w:right w:val="single" w:sz="4" w:space="0" w:color="auto"/>
            </w:tcBorders>
            <w:shd w:val="clear" w:color="auto" w:fill="auto"/>
            <w:vAlign w:val="center"/>
            <w:hideMark/>
          </w:tcPr>
          <w:p w14:paraId="4326DE0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4521907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Instrutória</w:t>
            </w:r>
          </w:p>
        </w:tc>
        <w:tc>
          <w:tcPr>
            <w:tcW w:w="993" w:type="dxa"/>
            <w:tcBorders>
              <w:top w:val="nil"/>
              <w:left w:val="nil"/>
              <w:bottom w:val="single" w:sz="4" w:space="0" w:color="auto"/>
              <w:right w:val="single" w:sz="4" w:space="0" w:color="auto"/>
            </w:tcBorders>
            <w:shd w:val="clear" w:color="auto" w:fill="auto"/>
            <w:vAlign w:val="center"/>
            <w:hideMark/>
          </w:tcPr>
          <w:p w14:paraId="33AFBC6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77DADA4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21F5F95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1134" w:type="dxa"/>
            <w:tcBorders>
              <w:top w:val="nil"/>
              <w:left w:val="nil"/>
              <w:bottom w:val="single" w:sz="4" w:space="0" w:color="auto"/>
              <w:right w:val="single" w:sz="4" w:space="0" w:color="auto"/>
            </w:tcBorders>
            <w:shd w:val="clear" w:color="auto" w:fill="auto"/>
            <w:vAlign w:val="center"/>
            <w:hideMark/>
          </w:tcPr>
          <w:p w14:paraId="746A729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992" w:type="dxa"/>
            <w:tcBorders>
              <w:top w:val="nil"/>
              <w:left w:val="nil"/>
              <w:bottom w:val="single" w:sz="4" w:space="0" w:color="auto"/>
              <w:right w:val="single" w:sz="4" w:space="0" w:color="auto"/>
            </w:tcBorders>
            <w:shd w:val="clear" w:color="auto" w:fill="auto"/>
            <w:vAlign w:val="center"/>
            <w:hideMark/>
          </w:tcPr>
          <w:p w14:paraId="32B9EBDC"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R$ 495.606,16</w:t>
            </w:r>
          </w:p>
        </w:tc>
        <w:tc>
          <w:tcPr>
            <w:tcW w:w="1172" w:type="dxa"/>
            <w:tcBorders>
              <w:top w:val="nil"/>
              <w:left w:val="nil"/>
              <w:bottom w:val="single" w:sz="4" w:space="0" w:color="auto"/>
              <w:right w:val="single" w:sz="4" w:space="0" w:color="auto"/>
            </w:tcBorders>
            <w:shd w:val="clear" w:color="auto" w:fill="auto"/>
            <w:vAlign w:val="center"/>
            <w:hideMark/>
          </w:tcPr>
          <w:p w14:paraId="219A1FF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30C9977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R$ 495.606,16</w:t>
            </w:r>
          </w:p>
        </w:tc>
        <w:tc>
          <w:tcPr>
            <w:tcW w:w="992" w:type="dxa"/>
            <w:tcBorders>
              <w:top w:val="nil"/>
              <w:left w:val="nil"/>
              <w:bottom w:val="single" w:sz="4" w:space="0" w:color="auto"/>
              <w:right w:val="single" w:sz="4" w:space="0" w:color="auto"/>
            </w:tcBorders>
            <w:shd w:val="clear" w:color="auto" w:fill="auto"/>
            <w:vAlign w:val="center"/>
            <w:hideMark/>
          </w:tcPr>
          <w:p w14:paraId="40C5257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N/A</w:t>
            </w:r>
          </w:p>
        </w:tc>
      </w:tr>
      <w:tr w:rsidR="00E35B23" w:rsidRPr="008A6E2B" w14:paraId="60701C1B"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0DF8203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16/12/2009 </w:t>
            </w:r>
          </w:p>
        </w:tc>
        <w:tc>
          <w:tcPr>
            <w:tcW w:w="1036" w:type="dxa"/>
            <w:tcBorders>
              <w:top w:val="nil"/>
              <w:left w:val="nil"/>
              <w:bottom w:val="single" w:sz="4" w:space="0" w:color="auto"/>
              <w:right w:val="single" w:sz="4" w:space="0" w:color="auto"/>
            </w:tcBorders>
            <w:shd w:val="clear" w:color="auto" w:fill="auto"/>
            <w:vAlign w:val="center"/>
            <w:hideMark/>
          </w:tcPr>
          <w:p w14:paraId="02F9C27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42A718B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0007538-32.2009.8.24.0015</w:t>
            </w:r>
          </w:p>
        </w:tc>
        <w:tc>
          <w:tcPr>
            <w:tcW w:w="1036" w:type="dxa"/>
            <w:tcBorders>
              <w:top w:val="nil"/>
              <w:left w:val="nil"/>
              <w:bottom w:val="single" w:sz="4" w:space="0" w:color="auto"/>
              <w:right w:val="single" w:sz="4" w:space="0" w:color="auto"/>
            </w:tcBorders>
            <w:shd w:val="clear" w:color="auto" w:fill="auto"/>
            <w:vAlign w:val="center"/>
            <w:hideMark/>
          </w:tcPr>
          <w:p w14:paraId="1F6B0BA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68A9FB5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5C1C79B2" w14:textId="77777777" w:rsidR="008A6E2B" w:rsidRPr="008A6E2B" w:rsidRDefault="008A6E2B" w:rsidP="008A6E2B">
            <w:pPr>
              <w:autoSpaceDE/>
              <w:autoSpaceDN/>
              <w:adjustRightInd/>
              <w:jc w:val="center"/>
              <w:rPr>
                <w:rFonts w:ascii="Tahoma" w:hAnsi="Tahoma" w:cs="Tahoma"/>
                <w:color w:val="000000"/>
                <w:sz w:val="16"/>
                <w:szCs w:val="16"/>
              </w:rPr>
            </w:pPr>
            <w:proofErr w:type="spellStart"/>
            <w:r w:rsidRPr="008A6E2B">
              <w:rPr>
                <w:rFonts w:ascii="Tahoma" w:hAnsi="Tahoma" w:cs="Tahoma"/>
                <w:sz w:val="16"/>
                <w:szCs w:val="16"/>
              </w:rPr>
              <w:t>Helio</w:t>
            </w:r>
            <w:proofErr w:type="spellEnd"/>
            <w:r w:rsidRPr="008A6E2B">
              <w:rPr>
                <w:rFonts w:ascii="Tahoma" w:hAnsi="Tahoma" w:cs="Tahoma"/>
                <w:sz w:val="16"/>
                <w:szCs w:val="16"/>
              </w:rPr>
              <w:t xml:space="preserve"> Mariano </w:t>
            </w:r>
            <w:proofErr w:type="spellStart"/>
            <w:r w:rsidRPr="008A6E2B">
              <w:rPr>
                <w:rFonts w:ascii="Tahoma" w:hAnsi="Tahoma" w:cs="Tahoma"/>
                <w:sz w:val="16"/>
                <w:szCs w:val="16"/>
              </w:rPr>
              <w:t>Canena</w:t>
            </w:r>
            <w:proofErr w:type="spellEnd"/>
          </w:p>
        </w:tc>
        <w:tc>
          <w:tcPr>
            <w:tcW w:w="567" w:type="dxa"/>
            <w:tcBorders>
              <w:top w:val="nil"/>
              <w:left w:val="nil"/>
              <w:bottom w:val="single" w:sz="4" w:space="0" w:color="auto"/>
              <w:right w:val="single" w:sz="4" w:space="0" w:color="auto"/>
            </w:tcBorders>
            <w:shd w:val="clear" w:color="auto" w:fill="auto"/>
            <w:vAlign w:val="center"/>
            <w:hideMark/>
          </w:tcPr>
          <w:p w14:paraId="4B757EE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SC</w:t>
            </w:r>
          </w:p>
        </w:tc>
        <w:tc>
          <w:tcPr>
            <w:tcW w:w="992" w:type="dxa"/>
            <w:tcBorders>
              <w:top w:val="nil"/>
              <w:left w:val="nil"/>
              <w:bottom w:val="single" w:sz="4" w:space="0" w:color="auto"/>
              <w:right w:val="single" w:sz="4" w:space="0" w:color="auto"/>
            </w:tcBorders>
            <w:shd w:val="clear" w:color="auto" w:fill="auto"/>
            <w:vAlign w:val="center"/>
            <w:hideMark/>
          </w:tcPr>
          <w:p w14:paraId="75912FB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Instrutória</w:t>
            </w:r>
          </w:p>
        </w:tc>
        <w:tc>
          <w:tcPr>
            <w:tcW w:w="993" w:type="dxa"/>
            <w:tcBorders>
              <w:top w:val="nil"/>
              <w:left w:val="nil"/>
              <w:bottom w:val="single" w:sz="4" w:space="0" w:color="auto"/>
              <w:right w:val="single" w:sz="4" w:space="0" w:color="auto"/>
            </w:tcBorders>
            <w:shd w:val="clear" w:color="auto" w:fill="auto"/>
            <w:vAlign w:val="center"/>
            <w:hideMark/>
          </w:tcPr>
          <w:p w14:paraId="5DE05F3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03B2866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72DAA55C"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1134" w:type="dxa"/>
            <w:tcBorders>
              <w:top w:val="nil"/>
              <w:left w:val="nil"/>
              <w:bottom w:val="single" w:sz="4" w:space="0" w:color="auto"/>
              <w:right w:val="single" w:sz="4" w:space="0" w:color="auto"/>
            </w:tcBorders>
            <w:shd w:val="clear" w:color="auto" w:fill="auto"/>
            <w:vAlign w:val="center"/>
            <w:hideMark/>
          </w:tcPr>
          <w:p w14:paraId="49069E0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992" w:type="dxa"/>
            <w:tcBorders>
              <w:top w:val="nil"/>
              <w:left w:val="nil"/>
              <w:bottom w:val="single" w:sz="4" w:space="0" w:color="auto"/>
              <w:right w:val="single" w:sz="4" w:space="0" w:color="auto"/>
            </w:tcBorders>
            <w:shd w:val="clear" w:color="auto" w:fill="auto"/>
            <w:vAlign w:val="center"/>
            <w:hideMark/>
          </w:tcPr>
          <w:p w14:paraId="1DE84F47"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172" w:type="dxa"/>
            <w:tcBorders>
              <w:top w:val="nil"/>
              <w:left w:val="nil"/>
              <w:bottom w:val="single" w:sz="4" w:space="0" w:color="auto"/>
              <w:right w:val="single" w:sz="4" w:space="0" w:color="auto"/>
            </w:tcBorders>
            <w:shd w:val="clear" w:color="auto" w:fill="auto"/>
            <w:vAlign w:val="center"/>
            <w:hideMark/>
          </w:tcPr>
          <w:p w14:paraId="7436122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R$ 28.200,58</w:t>
            </w:r>
          </w:p>
        </w:tc>
        <w:tc>
          <w:tcPr>
            <w:tcW w:w="1238" w:type="dxa"/>
            <w:tcBorders>
              <w:top w:val="nil"/>
              <w:left w:val="nil"/>
              <w:bottom w:val="single" w:sz="4" w:space="0" w:color="auto"/>
              <w:right w:val="single" w:sz="4" w:space="0" w:color="auto"/>
            </w:tcBorders>
            <w:shd w:val="clear" w:color="auto" w:fill="auto"/>
            <w:vAlign w:val="center"/>
            <w:hideMark/>
          </w:tcPr>
          <w:p w14:paraId="59629D2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R$ 72.000,00</w:t>
            </w:r>
          </w:p>
        </w:tc>
        <w:tc>
          <w:tcPr>
            <w:tcW w:w="992" w:type="dxa"/>
            <w:tcBorders>
              <w:top w:val="nil"/>
              <w:left w:val="nil"/>
              <w:bottom w:val="single" w:sz="4" w:space="0" w:color="auto"/>
              <w:right w:val="single" w:sz="4" w:space="0" w:color="auto"/>
            </w:tcBorders>
            <w:shd w:val="clear" w:color="auto" w:fill="auto"/>
            <w:vAlign w:val="center"/>
            <w:hideMark/>
          </w:tcPr>
          <w:p w14:paraId="3733FCA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R$ 4.063,60</w:t>
            </w:r>
          </w:p>
        </w:tc>
      </w:tr>
      <w:tr w:rsidR="00E35B23" w:rsidRPr="008A6E2B" w14:paraId="4721B801"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47F333A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27/10/2009 </w:t>
            </w:r>
          </w:p>
        </w:tc>
        <w:tc>
          <w:tcPr>
            <w:tcW w:w="1036" w:type="dxa"/>
            <w:tcBorders>
              <w:top w:val="nil"/>
              <w:left w:val="nil"/>
              <w:bottom w:val="single" w:sz="4" w:space="0" w:color="auto"/>
              <w:right w:val="single" w:sz="4" w:space="0" w:color="auto"/>
            </w:tcBorders>
            <w:shd w:val="clear" w:color="auto" w:fill="auto"/>
            <w:vAlign w:val="center"/>
            <w:hideMark/>
          </w:tcPr>
          <w:p w14:paraId="5811E44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416EC09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0006340-57.2009.8.24.0015</w:t>
            </w:r>
          </w:p>
        </w:tc>
        <w:tc>
          <w:tcPr>
            <w:tcW w:w="1036" w:type="dxa"/>
            <w:tcBorders>
              <w:top w:val="nil"/>
              <w:left w:val="nil"/>
              <w:bottom w:val="single" w:sz="4" w:space="0" w:color="auto"/>
              <w:right w:val="single" w:sz="4" w:space="0" w:color="auto"/>
            </w:tcBorders>
            <w:shd w:val="clear" w:color="auto" w:fill="auto"/>
            <w:vAlign w:val="center"/>
            <w:hideMark/>
          </w:tcPr>
          <w:p w14:paraId="50DE7FE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02DD72C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0487DB3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SM Soluções Metálicas Ltda</w:t>
            </w:r>
          </w:p>
        </w:tc>
        <w:tc>
          <w:tcPr>
            <w:tcW w:w="567" w:type="dxa"/>
            <w:tcBorders>
              <w:top w:val="nil"/>
              <w:left w:val="nil"/>
              <w:bottom w:val="single" w:sz="4" w:space="0" w:color="auto"/>
              <w:right w:val="single" w:sz="4" w:space="0" w:color="auto"/>
            </w:tcBorders>
            <w:shd w:val="clear" w:color="auto" w:fill="auto"/>
            <w:vAlign w:val="center"/>
            <w:hideMark/>
          </w:tcPr>
          <w:p w14:paraId="6AF1679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SC</w:t>
            </w:r>
          </w:p>
        </w:tc>
        <w:tc>
          <w:tcPr>
            <w:tcW w:w="992" w:type="dxa"/>
            <w:tcBorders>
              <w:top w:val="nil"/>
              <w:left w:val="nil"/>
              <w:bottom w:val="single" w:sz="4" w:space="0" w:color="auto"/>
              <w:right w:val="single" w:sz="4" w:space="0" w:color="auto"/>
            </w:tcBorders>
            <w:shd w:val="clear" w:color="auto" w:fill="auto"/>
            <w:vAlign w:val="center"/>
            <w:hideMark/>
          </w:tcPr>
          <w:p w14:paraId="4A1F9C1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Instrutória</w:t>
            </w:r>
          </w:p>
        </w:tc>
        <w:tc>
          <w:tcPr>
            <w:tcW w:w="993" w:type="dxa"/>
            <w:tcBorders>
              <w:top w:val="nil"/>
              <w:left w:val="nil"/>
              <w:bottom w:val="single" w:sz="4" w:space="0" w:color="auto"/>
              <w:right w:val="single" w:sz="4" w:space="0" w:color="auto"/>
            </w:tcBorders>
            <w:shd w:val="clear" w:color="auto" w:fill="auto"/>
            <w:vAlign w:val="center"/>
            <w:hideMark/>
          </w:tcPr>
          <w:p w14:paraId="39B4926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5F611DA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2BBC991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1134" w:type="dxa"/>
            <w:tcBorders>
              <w:top w:val="nil"/>
              <w:left w:val="nil"/>
              <w:bottom w:val="single" w:sz="4" w:space="0" w:color="auto"/>
              <w:right w:val="single" w:sz="4" w:space="0" w:color="auto"/>
            </w:tcBorders>
            <w:shd w:val="clear" w:color="auto" w:fill="auto"/>
            <w:vAlign w:val="center"/>
            <w:hideMark/>
          </w:tcPr>
          <w:p w14:paraId="7D4AE5D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992" w:type="dxa"/>
            <w:tcBorders>
              <w:top w:val="nil"/>
              <w:left w:val="nil"/>
              <w:bottom w:val="single" w:sz="4" w:space="0" w:color="auto"/>
              <w:right w:val="single" w:sz="4" w:space="0" w:color="auto"/>
            </w:tcBorders>
            <w:shd w:val="clear" w:color="auto" w:fill="auto"/>
            <w:vAlign w:val="center"/>
            <w:hideMark/>
          </w:tcPr>
          <w:p w14:paraId="3D616AE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172" w:type="dxa"/>
            <w:tcBorders>
              <w:top w:val="nil"/>
              <w:left w:val="nil"/>
              <w:bottom w:val="single" w:sz="4" w:space="0" w:color="auto"/>
              <w:right w:val="single" w:sz="4" w:space="0" w:color="auto"/>
            </w:tcBorders>
            <w:shd w:val="clear" w:color="auto" w:fill="auto"/>
            <w:vAlign w:val="center"/>
            <w:hideMark/>
          </w:tcPr>
          <w:p w14:paraId="5D4F50D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R$ 44.430,80</w:t>
            </w:r>
          </w:p>
        </w:tc>
        <w:tc>
          <w:tcPr>
            <w:tcW w:w="1238" w:type="dxa"/>
            <w:tcBorders>
              <w:top w:val="nil"/>
              <w:left w:val="nil"/>
              <w:bottom w:val="single" w:sz="4" w:space="0" w:color="auto"/>
              <w:right w:val="single" w:sz="4" w:space="0" w:color="auto"/>
            </w:tcBorders>
            <w:shd w:val="clear" w:color="auto" w:fill="auto"/>
            <w:vAlign w:val="center"/>
            <w:hideMark/>
          </w:tcPr>
          <w:p w14:paraId="46DC82D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R$ 44.430,80</w:t>
            </w:r>
          </w:p>
        </w:tc>
        <w:tc>
          <w:tcPr>
            <w:tcW w:w="992" w:type="dxa"/>
            <w:tcBorders>
              <w:top w:val="nil"/>
              <w:left w:val="nil"/>
              <w:bottom w:val="single" w:sz="4" w:space="0" w:color="auto"/>
              <w:right w:val="single" w:sz="4" w:space="0" w:color="auto"/>
            </w:tcBorders>
            <w:shd w:val="clear" w:color="auto" w:fill="auto"/>
            <w:vAlign w:val="center"/>
            <w:hideMark/>
          </w:tcPr>
          <w:p w14:paraId="1495852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R$ 6.293,75</w:t>
            </w:r>
          </w:p>
        </w:tc>
      </w:tr>
      <w:tr w:rsidR="00E35B23" w:rsidRPr="008A6E2B" w14:paraId="4E1B3A67"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739CD6D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05/11/2009 </w:t>
            </w:r>
          </w:p>
        </w:tc>
        <w:tc>
          <w:tcPr>
            <w:tcW w:w="1036" w:type="dxa"/>
            <w:tcBorders>
              <w:top w:val="nil"/>
              <w:left w:val="nil"/>
              <w:bottom w:val="single" w:sz="4" w:space="0" w:color="auto"/>
              <w:right w:val="single" w:sz="4" w:space="0" w:color="auto"/>
            </w:tcBorders>
            <w:shd w:val="clear" w:color="auto" w:fill="auto"/>
            <w:vAlign w:val="center"/>
            <w:hideMark/>
          </w:tcPr>
          <w:p w14:paraId="62EB56E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79713FA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0001535-42.2009.8.16.0158</w:t>
            </w:r>
          </w:p>
        </w:tc>
        <w:tc>
          <w:tcPr>
            <w:tcW w:w="1036" w:type="dxa"/>
            <w:tcBorders>
              <w:top w:val="nil"/>
              <w:left w:val="nil"/>
              <w:bottom w:val="single" w:sz="4" w:space="0" w:color="auto"/>
              <w:right w:val="single" w:sz="4" w:space="0" w:color="auto"/>
            </w:tcBorders>
            <w:shd w:val="clear" w:color="auto" w:fill="auto"/>
            <w:vAlign w:val="center"/>
            <w:hideMark/>
          </w:tcPr>
          <w:p w14:paraId="08A470F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278E98A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2483589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Oficina Nobel Mecânica Ltda.</w:t>
            </w:r>
          </w:p>
        </w:tc>
        <w:tc>
          <w:tcPr>
            <w:tcW w:w="567" w:type="dxa"/>
            <w:tcBorders>
              <w:top w:val="nil"/>
              <w:left w:val="nil"/>
              <w:bottom w:val="single" w:sz="4" w:space="0" w:color="auto"/>
              <w:right w:val="single" w:sz="4" w:space="0" w:color="auto"/>
            </w:tcBorders>
            <w:shd w:val="clear" w:color="auto" w:fill="auto"/>
            <w:vAlign w:val="center"/>
            <w:hideMark/>
          </w:tcPr>
          <w:p w14:paraId="5DE9B65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6A046D7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Instrutória</w:t>
            </w:r>
          </w:p>
        </w:tc>
        <w:tc>
          <w:tcPr>
            <w:tcW w:w="993" w:type="dxa"/>
            <w:tcBorders>
              <w:top w:val="nil"/>
              <w:left w:val="nil"/>
              <w:bottom w:val="single" w:sz="4" w:space="0" w:color="auto"/>
              <w:right w:val="single" w:sz="4" w:space="0" w:color="auto"/>
            </w:tcBorders>
            <w:shd w:val="clear" w:color="auto" w:fill="auto"/>
            <w:vAlign w:val="center"/>
            <w:hideMark/>
          </w:tcPr>
          <w:p w14:paraId="46E8238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52A6EB5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689E925C"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1134" w:type="dxa"/>
            <w:tcBorders>
              <w:top w:val="nil"/>
              <w:left w:val="nil"/>
              <w:bottom w:val="single" w:sz="4" w:space="0" w:color="auto"/>
              <w:right w:val="single" w:sz="4" w:space="0" w:color="auto"/>
            </w:tcBorders>
            <w:shd w:val="clear" w:color="auto" w:fill="auto"/>
            <w:vAlign w:val="center"/>
            <w:hideMark/>
          </w:tcPr>
          <w:p w14:paraId="2661D10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992" w:type="dxa"/>
            <w:tcBorders>
              <w:top w:val="nil"/>
              <w:left w:val="nil"/>
              <w:bottom w:val="single" w:sz="4" w:space="0" w:color="auto"/>
              <w:right w:val="single" w:sz="4" w:space="0" w:color="auto"/>
            </w:tcBorders>
            <w:shd w:val="clear" w:color="auto" w:fill="auto"/>
            <w:vAlign w:val="center"/>
            <w:hideMark/>
          </w:tcPr>
          <w:p w14:paraId="119BD75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172" w:type="dxa"/>
            <w:tcBorders>
              <w:top w:val="nil"/>
              <w:left w:val="nil"/>
              <w:bottom w:val="single" w:sz="4" w:space="0" w:color="auto"/>
              <w:right w:val="single" w:sz="4" w:space="0" w:color="auto"/>
            </w:tcBorders>
            <w:shd w:val="clear" w:color="auto" w:fill="auto"/>
            <w:vAlign w:val="center"/>
            <w:hideMark/>
          </w:tcPr>
          <w:p w14:paraId="22A05B5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R$ 60.750,14</w:t>
            </w:r>
          </w:p>
        </w:tc>
        <w:tc>
          <w:tcPr>
            <w:tcW w:w="1238" w:type="dxa"/>
            <w:tcBorders>
              <w:top w:val="nil"/>
              <w:left w:val="nil"/>
              <w:bottom w:val="single" w:sz="4" w:space="0" w:color="auto"/>
              <w:right w:val="single" w:sz="4" w:space="0" w:color="auto"/>
            </w:tcBorders>
            <w:shd w:val="clear" w:color="auto" w:fill="auto"/>
            <w:vAlign w:val="center"/>
            <w:hideMark/>
          </w:tcPr>
          <w:p w14:paraId="7CDC66A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R$ 67.000,00</w:t>
            </w:r>
          </w:p>
        </w:tc>
        <w:tc>
          <w:tcPr>
            <w:tcW w:w="992" w:type="dxa"/>
            <w:tcBorders>
              <w:top w:val="nil"/>
              <w:left w:val="nil"/>
              <w:bottom w:val="single" w:sz="4" w:space="0" w:color="auto"/>
              <w:right w:val="single" w:sz="4" w:space="0" w:color="auto"/>
            </w:tcBorders>
            <w:shd w:val="clear" w:color="auto" w:fill="auto"/>
            <w:vAlign w:val="center"/>
            <w:hideMark/>
          </w:tcPr>
          <w:p w14:paraId="2E5A026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R$ 8.684,86</w:t>
            </w:r>
          </w:p>
        </w:tc>
      </w:tr>
      <w:tr w:rsidR="00E35B23" w:rsidRPr="008A6E2B" w14:paraId="41A37B53"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059C6D7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27/02/2009 </w:t>
            </w:r>
          </w:p>
        </w:tc>
        <w:tc>
          <w:tcPr>
            <w:tcW w:w="1036" w:type="dxa"/>
            <w:tcBorders>
              <w:top w:val="nil"/>
              <w:left w:val="nil"/>
              <w:bottom w:val="single" w:sz="4" w:space="0" w:color="auto"/>
              <w:right w:val="single" w:sz="4" w:space="0" w:color="auto"/>
            </w:tcBorders>
            <w:shd w:val="clear" w:color="auto" w:fill="auto"/>
            <w:vAlign w:val="center"/>
            <w:hideMark/>
          </w:tcPr>
          <w:p w14:paraId="5D20453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3A0C712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0002700-35.2009.8.16.0026</w:t>
            </w:r>
          </w:p>
        </w:tc>
        <w:tc>
          <w:tcPr>
            <w:tcW w:w="1036" w:type="dxa"/>
            <w:tcBorders>
              <w:top w:val="nil"/>
              <w:left w:val="nil"/>
              <w:bottom w:val="single" w:sz="4" w:space="0" w:color="auto"/>
              <w:right w:val="single" w:sz="4" w:space="0" w:color="auto"/>
            </w:tcBorders>
            <w:shd w:val="clear" w:color="auto" w:fill="auto"/>
            <w:vAlign w:val="center"/>
            <w:hideMark/>
          </w:tcPr>
          <w:p w14:paraId="0A5CB52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219ECC4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640E6B5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Ricardo </w:t>
            </w:r>
            <w:proofErr w:type="spellStart"/>
            <w:r w:rsidRPr="008A6E2B">
              <w:rPr>
                <w:rFonts w:ascii="Tahoma" w:hAnsi="Tahoma" w:cs="Tahoma"/>
                <w:sz w:val="16"/>
                <w:szCs w:val="16"/>
              </w:rPr>
              <w:t>Jaco</w:t>
            </w:r>
            <w:proofErr w:type="spellEnd"/>
            <w:r w:rsidRPr="008A6E2B">
              <w:rPr>
                <w:rFonts w:ascii="Tahoma" w:hAnsi="Tahoma" w:cs="Tahoma"/>
                <w:sz w:val="16"/>
                <w:szCs w:val="16"/>
              </w:rPr>
              <w:t xml:space="preserve"> </w:t>
            </w:r>
            <w:proofErr w:type="spellStart"/>
            <w:r w:rsidRPr="008A6E2B">
              <w:rPr>
                <w:rFonts w:ascii="Tahoma" w:hAnsi="Tahoma" w:cs="Tahoma"/>
                <w:sz w:val="16"/>
                <w:szCs w:val="16"/>
              </w:rPr>
              <w:t>Skraba</w:t>
            </w:r>
            <w:proofErr w:type="spellEnd"/>
          </w:p>
        </w:tc>
        <w:tc>
          <w:tcPr>
            <w:tcW w:w="567" w:type="dxa"/>
            <w:tcBorders>
              <w:top w:val="nil"/>
              <w:left w:val="nil"/>
              <w:bottom w:val="single" w:sz="4" w:space="0" w:color="auto"/>
              <w:right w:val="single" w:sz="4" w:space="0" w:color="auto"/>
            </w:tcBorders>
            <w:shd w:val="clear" w:color="auto" w:fill="auto"/>
            <w:vAlign w:val="center"/>
            <w:hideMark/>
          </w:tcPr>
          <w:p w14:paraId="1839F73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02CE2C23" w14:textId="77777777" w:rsidR="008A6E2B" w:rsidRPr="008A6E2B" w:rsidRDefault="008A6E2B" w:rsidP="008A6E2B">
            <w:pPr>
              <w:autoSpaceDE/>
              <w:autoSpaceDN/>
              <w:adjustRightInd/>
              <w:jc w:val="center"/>
              <w:rPr>
                <w:rFonts w:ascii="Tahoma" w:hAnsi="Tahoma" w:cs="Tahoma"/>
                <w:color w:val="000000"/>
                <w:sz w:val="16"/>
                <w:szCs w:val="16"/>
              </w:rPr>
            </w:pPr>
            <w:r w:rsidRPr="00CC09CE">
              <w:rPr>
                <w:rFonts w:ascii="Tahoma" w:hAnsi="Tahoma" w:cs="Tahoma"/>
                <w:sz w:val="14"/>
                <w:szCs w:val="16"/>
              </w:rPr>
              <w:t>Cumprimento de Sentença</w:t>
            </w:r>
          </w:p>
        </w:tc>
        <w:tc>
          <w:tcPr>
            <w:tcW w:w="993" w:type="dxa"/>
            <w:tcBorders>
              <w:top w:val="nil"/>
              <w:left w:val="nil"/>
              <w:bottom w:val="single" w:sz="4" w:space="0" w:color="auto"/>
              <w:right w:val="single" w:sz="4" w:space="0" w:color="auto"/>
            </w:tcBorders>
            <w:shd w:val="clear" w:color="auto" w:fill="auto"/>
            <w:vAlign w:val="center"/>
            <w:hideMark/>
          </w:tcPr>
          <w:p w14:paraId="3A7FF9C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5A9F2B6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2751F267"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1134" w:type="dxa"/>
            <w:tcBorders>
              <w:top w:val="nil"/>
              <w:left w:val="nil"/>
              <w:bottom w:val="single" w:sz="4" w:space="0" w:color="auto"/>
              <w:right w:val="single" w:sz="4" w:space="0" w:color="auto"/>
            </w:tcBorders>
            <w:shd w:val="clear" w:color="auto" w:fill="auto"/>
            <w:vAlign w:val="center"/>
            <w:hideMark/>
          </w:tcPr>
          <w:p w14:paraId="0DCD324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992" w:type="dxa"/>
            <w:tcBorders>
              <w:top w:val="nil"/>
              <w:left w:val="nil"/>
              <w:bottom w:val="single" w:sz="4" w:space="0" w:color="auto"/>
              <w:right w:val="single" w:sz="4" w:space="0" w:color="auto"/>
            </w:tcBorders>
            <w:shd w:val="clear" w:color="auto" w:fill="auto"/>
            <w:vAlign w:val="center"/>
            <w:hideMark/>
          </w:tcPr>
          <w:p w14:paraId="140EDE5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R$ 146.524,41</w:t>
            </w:r>
          </w:p>
        </w:tc>
        <w:tc>
          <w:tcPr>
            <w:tcW w:w="1172" w:type="dxa"/>
            <w:tcBorders>
              <w:top w:val="nil"/>
              <w:left w:val="nil"/>
              <w:bottom w:val="single" w:sz="4" w:space="0" w:color="auto"/>
              <w:right w:val="single" w:sz="4" w:space="0" w:color="auto"/>
            </w:tcBorders>
            <w:shd w:val="clear" w:color="auto" w:fill="auto"/>
            <w:vAlign w:val="center"/>
            <w:hideMark/>
          </w:tcPr>
          <w:p w14:paraId="1974251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17C0B94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R$ 173.000,00</w:t>
            </w:r>
          </w:p>
        </w:tc>
        <w:tc>
          <w:tcPr>
            <w:tcW w:w="992" w:type="dxa"/>
            <w:tcBorders>
              <w:top w:val="nil"/>
              <w:left w:val="nil"/>
              <w:bottom w:val="single" w:sz="4" w:space="0" w:color="auto"/>
              <w:right w:val="single" w:sz="4" w:space="0" w:color="auto"/>
            </w:tcBorders>
            <w:shd w:val="clear" w:color="auto" w:fill="auto"/>
            <w:vAlign w:val="center"/>
            <w:hideMark/>
          </w:tcPr>
          <w:p w14:paraId="578FC5C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R$ 19.397,74</w:t>
            </w:r>
          </w:p>
        </w:tc>
      </w:tr>
      <w:tr w:rsidR="00E35B23" w:rsidRPr="008A6E2B" w14:paraId="3C9976ED"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37BEE7A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27/02/2009 </w:t>
            </w:r>
          </w:p>
        </w:tc>
        <w:tc>
          <w:tcPr>
            <w:tcW w:w="1036" w:type="dxa"/>
            <w:tcBorders>
              <w:top w:val="nil"/>
              <w:left w:val="nil"/>
              <w:bottom w:val="single" w:sz="4" w:space="0" w:color="auto"/>
              <w:right w:val="single" w:sz="4" w:space="0" w:color="auto"/>
            </w:tcBorders>
            <w:shd w:val="clear" w:color="auto" w:fill="auto"/>
            <w:vAlign w:val="center"/>
            <w:hideMark/>
          </w:tcPr>
          <w:p w14:paraId="31CAF7D2" w14:textId="77777777" w:rsidR="008A6E2B" w:rsidRPr="008A6E2B" w:rsidRDefault="008A6E2B" w:rsidP="00C12D69">
            <w:pPr>
              <w:autoSpaceDE/>
              <w:autoSpaceDN/>
              <w:adjustRightInd/>
              <w:ind w:hanging="180"/>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5292058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0002920-36.2009.8.16.0025</w:t>
            </w:r>
          </w:p>
        </w:tc>
        <w:tc>
          <w:tcPr>
            <w:tcW w:w="1036" w:type="dxa"/>
            <w:tcBorders>
              <w:top w:val="nil"/>
              <w:left w:val="nil"/>
              <w:bottom w:val="single" w:sz="4" w:space="0" w:color="auto"/>
              <w:right w:val="single" w:sz="4" w:space="0" w:color="auto"/>
            </w:tcBorders>
            <w:shd w:val="clear" w:color="auto" w:fill="auto"/>
            <w:vAlign w:val="center"/>
            <w:hideMark/>
          </w:tcPr>
          <w:p w14:paraId="46EC29B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6D0971D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1E60A0C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Emílio Cornelsen Neto</w:t>
            </w:r>
          </w:p>
        </w:tc>
        <w:tc>
          <w:tcPr>
            <w:tcW w:w="567" w:type="dxa"/>
            <w:tcBorders>
              <w:top w:val="nil"/>
              <w:left w:val="nil"/>
              <w:bottom w:val="single" w:sz="4" w:space="0" w:color="auto"/>
              <w:right w:val="single" w:sz="4" w:space="0" w:color="auto"/>
            </w:tcBorders>
            <w:shd w:val="clear" w:color="auto" w:fill="auto"/>
            <w:vAlign w:val="center"/>
            <w:hideMark/>
          </w:tcPr>
          <w:p w14:paraId="7C04557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4D4ED2E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Decisória</w:t>
            </w:r>
          </w:p>
        </w:tc>
        <w:tc>
          <w:tcPr>
            <w:tcW w:w="993" w:type="dxa"/>
            <w:tcBorders>
              <w:top w:val="nil"/>
              <w:left w:val="nil"/>
              <w:bottom w:val="single" w:sz="4" w:space="0" w:color="auto"/>
              <w:right w:val="single" w:sz="4" w:space="0" w:color="auto"/>
            </w:tcBorders>
            <w:shd w:val="clear" w:color="auto" w:fill="auto"/>
            <w:vAlign w:val="center"/>
            <w:hideMark/>
          </w:tcPr>
          <w:p w14:paraId="63FCBAE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719B46D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6CF8DFB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1134" w:type="dxa"/>
            <w:tcBorders>
              <w:top w:val="nil"/>
              <w:left w:val="nil"/>
              <w:bottom w:val="single" w:sz="4" w:space="0" w:color="auto"/>
              <w:right w:val="single" w:sz="4" w:space="0" w:color="auto"/>
            </w:tcBorders>
            <w:shd w:val="clear" w:color="auto" w:fill="auto"/>
            <w:vAlign w:val="center"/>
            <w:hideMark/>
          </w:tcPr>
          <w:p w14:paraId="22AC8D2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992" w:type="dxa"/>
            <w:tcBorders>
              <w:top w:val="nil"/>
              <w:left w:val="nil"/>
              <w:bottom w:val="single" w:sz="4" w:space="0" w:color="auto"/>
              <w:right w:val="single" w:sz="4" w:space="0" w:color="auto"/>
            </w:tcBorders>
            <w:shd w:val="clear" w:color="auto" w:fill="auto"/>
            <w:vAlign w:val="center"/>
            <w:hideMark/>
          </w:tcPr>
          <w:p w14:paraId="50B03197"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R$ 115.065,67</w:t>
            </w:r>
          </w:p>
        </w:tc>
        <w:tc>
          <w:tcPr>
            <w:tcW w:w="1172" w:type="dxa"/>
            <w:tcBorders>
              <w:top w:val="nil"/>
              <w:left w:val="nil"/>
              <w:bottom w:val="single" w:sz="4" w:space="0" w:color="auto"/>
              <w:right w:val="single" w:sz="4" w:space="0" w:color="auto"/>
            </w:tcBorders>
            <w:shd w:val="clear" w:color="auto" w:fill="auto"/>
            <w:vAlign w:val="center"/>
            <w:hideMark/>
          </w:tcPr>
          <w:p w14:paraId="126B439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380C307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R$ 134.000,00</w:t>
            </w:r>
          </w:p>
        </w:tc>
        <w:tc>
          <w:tcPr>
            <w:tcW w:w="992" w:type="dxa"/>
            <w:tcBorders>
              <w:top w:val="nil"/>
              <w:left w:val="nil"/>
              <w:bottom w:val="single" w:sz="4" w:space="0" w:color="auto"/>
              <w:right w:val="single" w:sz="4" w:space="0" w:color="auto"/>
            </w:tcBorders>
            <w:shd w:val="clear" w:color="auto" w:fill="auto"/>
            <w:vAlign w:val="center"/>
            <w:hideMark/>
          </w:tcPr>
          <w:p w14:paraId="46AB81A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R$ 15.232,02</w:t>
            </w:r>
          </w:p>
        </w:tc>
      </w:tr>
      <w:tr w:rsidR="00E35B23" w:rsidRPr="008A6E2B" w14:paraId="7122900E"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66742FB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29/07/2009 </w:t>
            </w:r>
          </w:p>
        </w:tc>
        <w:tc>
          <w:tcPr>
            <w:tcW w:w="1036" w:type="dxa"/>
            <w:tcBorders>
              <w:top w:val="nil"/>
              <w:left w:val="nil"/>
              <w:bottom w:val="single" w:sz="4" w:space="0" w:color="auto"/>
              <w:right w:val="single" w:sz="4" w:space="0" w:color="auto"/>
            </w:tcBorders>
            <w:shd w:val="clear" w:color="auto" w:fill="auto"/>
            <w:vAlign w:val="center"/>
            <w:hideMark/>
          </w:tcPr>
          <w:p w14:paraId="1257ACF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4892602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0003388-97.2009.8.16.0025</w:t>
            </w:r>
          </w:p>
        </w:tc>
        <w:tc>
          <w:tcPr>
            <w:tcW w:w="1036" w:type="dxa"/>
            <w:tcBorders>
              <w:top w:val="nil"/>
              <w:left w:val="nil"/>
              <w:bottom w:val="single" w:sz="4" w:space="0" w:color="auto"/>
              <w:right w:val="single" w:sz="4" w:space="0" w:color="auto"/>
            </w:tcBorders>
            <w:shd w:val="clear" w:color="auto" w:fill="auto"/>
            <w:vAlign w:val="center"/>
            <w:hideMark/>
          </w:tcPr>
          <w:p w14:paraId="327ED63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46EDAC7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26FF187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Petróleo Brasileiro S/A Petrobrás</w:t>
            </w:r>
          </w:p>
        </w:tc>
        <w:tc>
          <w:tcPr>
            <w:tcW w:w="567" w:type="dxa"/>
            <w:tcBorders>
              <w:top w:val="nil"/>
              <w:left w:val="nil"/>
              <w:bottom w:val="single" w:sz="4" w:space="0" w:color="auto"/>
              <w:right w:val="single" w:sz="4" w:space="0" w:color="auto"/>
            </w:tcBorders>
            <w:shd w:val="clear" w:color="auto" w:fill="auto"/>
            <w:vAlign w:val="center"/>
            <w:hideMark/>
          </w:tcPr>
          <w:p w14:paraId="2359898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3CFD0DA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Execução</w:t>
            </w:r>
          </w:p>
        </w:tc>
        <w:tc>
          <w:tcPr>
            <w:tcW w:w="993" w:type="dxa"/>
            <w:tcBorders>
              <w:top w:val="nil"/>
              <w:left w:val="nil"/>
              <w:bottom w:val="single" w:sz="4" w:space="0" w:color="auto"/>
              <w:right w:val="single" w:sz="4" w:space="0" w:color="auto"/>
            </w:tcBorders>
            <w:shd w:val="clear" w:color="auto" w:fill="auto"/>
            <w:vAlign w:val="center"/>
            <w:hideMark/>
          </w:tcPr>
          <w:p w14:paraId="5300A55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5AD2E75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6803044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1134" w:type="dxa"/>
            <w:tcBorders>
              <w:top w:val="nil"/>
              <w:left w:val="nil"/>
              <w:bottom w:val="single" w:sz="4" w:space="0" w:color="auto"/>
              <w:right w:val="single" w:sz="4" w:space="0" w:color="auto"/>
            </w:tcBorders>
            <w:shd w:val="clear" w:color="auto" w:fill="auto"/>
            <w:vAlign w:val="center"/>
            <w:hideMark/>
          </w:tcPr>
          <w:p w14:paraId="56C7C65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992" w:type="dxa"/>
            <w:tcBorders>
              <w:top w:val="nil"/>
              <w:left w:val="nil"/>
              <w:bottom w:val="single" w:sz="4" w:space="0" w:color="auto"/>
              <w:right w:val="single" w:sz="4" w:space="0" w:color="auto"/>
            </w:tcBorders>
            <w:shd w:val="clear" w:color="auto" w:fill="auto"/>
            <w:vAlign w:val="center"/>
            <w:hideMark/>
          </w:tcPr>
          <w:p w14:paraId="4910304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R$ 321.222,13</w:t>
            </w:r>
          </w:p>
        </w:tc>
        <w:tc>
          <w:tcPr>
            <w:tcW w:w="1172" w:type="dxa"/>
            <w:tcBorders>
              <w:top w:val="nil"/>
              <w:left w:val="nil"/>
              <w:bottom w:val="single" w:sz="4" w:space="0" w:color="auto"/>
              <w:right w:val="single" w:sz="4" w:space="0" w:color="auto"/>
            </w:tcBorders>
            <w:shd w:val="clear" w:color="auto" w:fill="auto"/>
            <w:vAlign w:val="center"/>
            <w:hideMark/>
          </w:tcPr>
          <w:p w14:paraId="0D18CA4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0B146E9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R$ 371.000,00</w:t>
            </w:r>
          </w:p>
        </w:tc>
        <w:tc>
          <w:tcPr>
            <w:tcW w:w="992" w:type="dxa"/>
            <w:tcBorders>
              <w:top w:val="nil"/>
              <w:left w:val="nil"/>
              <w:bottom w:val="single" w:sz="4" w:space="0" w:color="auto"/>
              <w:right w:val="single" w:sz="4" w:space="0" w:color="auto"/>
            </w:tcBorders>
            <w:shd w:val="clear" w:color="auto" w:fill="auto"/>
            <w:vAlign w:val="center"/>
            <w:hideMark/>
          </w:tcPr>
          <w:p w14:paraId="29E27EA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R$ 12.018,30</w:t>
            </w:r>
          </w:p>
        </w:tc>
      </w:tr>
      <w:tr w:rsidR="00E35B23" w:rsidRPr="008A6E2B" w14:paraId="19DD12EC"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55FD67C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11/05/2009 </w:t>
            </w:r>
          </w:p>
        </w:tc>
        <w:tc>
          <w:tcPr>
            <w:tcW w:w="1036" w:type="dxa"/>
            <w:tcBorders>
              <w:top w:val="nil"/>
              <w:left w:val="nil"/>
              <w:bottom w:val="single" w:sz="4" w:space="0" w:color="auto"/>
              <w:right w:val="single" w:sz="4" w:space="0" w:color="auto"/>
            </w:tcBorders>
            <w:shd w:val="clear" w:color="auto" w:fill="auto"/>
            <w:vAlign w:val="center"/>
            <w:hideMark/>
          </w:tcPr>
          <w:p w14:paraId="75839037"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5340740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0003389-82.2009.8.16.0025</w:t>
            </w:r>
          </w:p>
        </w:tc>
        <w:tc>
          <w:tcPr>
            <w:tcW w:w="1036" w:type="dxa"/>
            <w:tcBorders>
              <w:top w:val="nil"/>
              <w:left w:val="nil"/>
              <w:bottom w:val="single" w:sz="4" w:space="0" w:color="auto"/>
              <w:right w:val="single" w:sz="4" w:space="0" w:color="auto"/>
            </w:tcBorders>
            <w:shd w:val="clear" w:color="auto" w:fill="auto"/>
            <w:vAlign w:val="center"/>
            <w:hideMark/>
          </w:tcPr>
          <w:p w14:paraId="6AB04007"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Interdito Proibitório</w:t>
            </w:r>
          </w:p>
        </w:tc>
        <w:tc>
          <w:tcPr>
            <w:tcW w:w="1035" w:type="dxa"/>
            <w:tcBorders>
              <w:top w:val="nil"/>
              <w:left w:val="nil"/>
              <w:bottom w:val="single" w:sz="4" w:space="0" w:color="auto"/>
              <w:right w:val="single" w:sz="4" w:space="0" w:color="auto"/>
            </w:tcBorders>
            <w:shd w:val="clear" w:color="auto" w:fill="auto"/>
            <w:vAlign w:val="center"/>
            <w:hideMark/>
          </w:tcPr>
          <w:p w14:paraId="069546A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27C5378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ATE IV - São Mateus Transmissora de Energia S/A</w:t>
            </w:r>
          </w:p>
        </w:tc>
        <w:tc>
          <w:tcPr>
            <w:tcW w:w="567" w:type="dxa"/>
            <w:tcBorders>
              <w:top w:val="nil"/>
              <w:left w:val="nil"/>
              <w:bottom w:val="single" w:sz="4" w:space="0" w:color="auto"/>
              <w:right w:val="single" w:sz="4" w:space="0" w:color="auto"/>
            </w:tcBorders>
            <w:shd w:val="clear" w:color="auto" w:fill="auto"/>
            <w:vAlign w:val="center"/>
            <w:hideMark/>
          </w:tcPr>
          <w:p w14:paraId="53F050B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455492E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Execução</w:t>
            </w:r>
          </w:p>
        </w:tc>
        <w:tc>
          <w:tcPr>
            <w:tcW w:w="993" w:type="dxa"/>
            <w:tcBorders>
              <w:top w:val="nil"/>
              <w:left w:val="nil"/>
              <w:bottom w:val="single" w:sz="4" w:space="0" w:color="auto"/>
              <w:right w:val="single" w:sz="4" w:space="0" w:color="auto"/>
            </w:tcBorders>
            <w:shd w:val="clear" w:color="auto" w:fill="auto"/>
            <w:vAlign w:val="center"/>
            <w:hideMark/>
          </w:tcPr>
          <w:p w14:paraId="5894AAB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5A671A6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406CEA6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1134" w:type="dxa"/>
            <w:tcBorders>
              <w:top w:val="nil"/>
              <w:left w:val="nil"/>
              <w:bottom w:val="single" w:sz="4" w:space="0" w:color="auto"/>
              <w:right w:val="single" w:sz="4" w:space="0" w:color="auto"/>
            </w:tcBorders>
            <w:shd w:val="clear" w:color="auto" w:fill="auto"/>
            <w:vAlign w:val="center"/>
            <w:hideMark/>
          </w:tcPr>
          <w:p w14:paraId="2D68B34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992" w:type="dxa"/>
            <w:tcBorders>
              <w:top w:val="nil"/>
              <w:left w:val="nil"/>
              <w:bottom w:val="single" w:sz="4" w:space="0" w:color="auto"/>
              <w:right w:val="single" w:sz="4" w:space="0" w:color="auto"/>
            </w:tcBorders>
            <w:shd w:val="clear" w:color="auto" w:fill="auto"/>
            <w:vAlign w:val="center"/>
            <w:hideMark/>
          </w:tcPr>
          <w:p w14:paraId="24B37AEC"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R$ 237.650,60</w:t>
            </w:r>
          </w:p>
        </w:tc>
        <w:tc>
          <w:tcPr>
            <w:tcW w:w="1172" w:type="dxa"/>
            <w:tcBorders>
              <w:top w:val="nil"/>
              <w:left w:val="nil"/>
              <w:bottom w:val="single" w:sz="4" w:space="0" w:color="auto"/>
              <w:right w:val="single" w:sz="4" w:space="0" w:color="auto"/>
            </w:tcBorders>
            <w:shd w:val="clear" w:color="auto" w:fill="auto"/>
            <w:vAlign w:val="center"/>
            <w:hideMark/>
          </w:tcPr>
          <w:p w14:paraId="147F836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7AE1E8A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992" w:type="dxa"/>
            <w:tcBorders>
              <w:top w:val="nil"/>
              <w:left w:val="nil"/>
              <w:bottom w:val="single" w:sz="4" w:space="0" w:color="auto"/>
              <w:right w:val="single" w:sz="4" w:space="0" w:color="auto"/>
            </w:tcBorders>
            <w:shd w:val="clear" w:color="auto" w:fill="auto"/>
            <w:vAlign w:val="center"/>
            <w:hideMark/>
          </w:tcPr>
          <w:p w14:paraId="47A82D4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N/A</w:t>
            </w:r>
          </w:p>
        </w:tc>
      </w:tr>
      <w:tr w:rsidR="00E35B23" w:rsidRPr="008A6E2B" w14:paraId="19371E09"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512BA85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13/01/2010 </w:t>
            </w:r>
          </w:p>
        </w:tc>
        <w:tc>
          <w:tcPr>
            <w:tcW w:w="1036" w:type="dxa"/>
            <w:tcBorders>
              <w:top w:val="nil"/>
              <w:left w:val="nil"/>
              <w:bottom w:val="single" w:sz="4" w:space="0" w:color="auto"/>
              <w:right w:val="single" w:sz="4" w:space="0" w:color="auto"/>
            </w:tcBorders>
            <w:shd w:val="clear" w:color="auto" w:fill="auto"/>
            <w:vAlign w:val="center"/>
            <w:hideMark/>
          </w:tcPr>
          <w:p w14:paraId="12E541A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0014AB2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0000089-86.2010.8.24.0015</w:t>
            </w:r>
          </w:p>
        </w:tc>
        <w:tc>
          <w:tcPr>
            <w:tcW w:w="1036" w:type="dxa"/>
            <w:tcBorders>
              <w:top w:val="nil"/>
              <w:left w:val="nil"/>
              <w:bottom w:val="single" w:sz="4" w:space="0" w:color="auto"/>
              <w:right w:val="single" w:sz="4" w:space="0" w:color="auto"/>
            </w:tcBorders>
            <w:shd w:val="clear" w:color="auto" w:fill="auto"/>
            <w:vAlign w:val="center"/>
            <w:hideMark/>
          </w:tcPr>
          <w:p w14:paraId="33F6472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0A13F95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3B52184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Espólio de Acir </w:t>
            </w:r>
            <w:proofErr w:type="spellStart"/>
            <w:r w:rsidRPr="008A6E2B">
              <w:rPr>
                <w:rFonts w:ascii="Tahoma" w:hAnsi="Tahoma" w:cs="Tahoma"/>
                <w:sz w:val="16"/>
                <w:szCs w:val="16"/>
              </w:rPr>
              <w:t>Woitexen</w:t>
            </w:r>
            <w:proofErr w:type="spellEnd"/>
          </w:p>
        </w:tc>
        <w:tc>
          <w:tcPr>
            <w:tcW w:w="567" w:type="dxa"/>
            <w:tcBorders>
              <w:top w:val="nil"/>
              <w:left w:val="nil"/>
              <w:bottom w:val="single" w:sz="4" w:space="0" w:color="auto"/>
              <w:right w:val="single" w:sz="4" w:space="0" w:color="auto"/>
            </w:tcBorders>
            <w:shd w:val="clear" w:color="auto" w:fill="auto"/>
            <w:vAlign w:val="center"/>
            <w:hideMark/>
          </w:tcPr>
          <w:p w14:paraId="5779940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SC</w:t>
            </w:r>
          </w:p>
        </w:tc>
        <w:tc>
          <w:tcPr>
            <w:tcW w:w="992" w:type="dxa"/>
            <w:tcBorders>
              <w:top w:val="nil"/>
              <w:left w:val="nil"/>
              <w:bottom w:val="single" w:sz="4" w:space="0" w:color="auto"/>
              <w:right w:val="single" w:sz="4" w:space="0" w:color="auto"/>
            </w:tcBorders>
            <w:shd w:val="clear" w:color="auto" w:fill="auto"/>
            <w:vAlign w:val="center"/>
            <w:hideMark/>
          </w:tcPr>
          <w:p w14:paraId="6E30107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Recurso</w:t>
            </w:r>
          </w:p>
        </w:tc>
        <w:tc>
          <w:tcPr>
            <w:tcW w:w="993" w:type="dxa"/>
            <w:tcBorders>
              <w:top w:val="nil"/>
              <w:left w:val="nil"/>
              <w:bottom w:val="single" w:sz="4" w:space="0" w:color="auto"/>
              <w:right w:val="single" w:sz="4" w:space="0" w:color="auto"/>
            </w:tcBorders>
            <w:shd w:val="clear" w:color="auto" w:fill="auto"/>
            <w:vAlign w:val="center"/>
            <w:hideMark/>
          </w:tcPr>
          <w:p w14:paraId="44F50CE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07FD1267"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12B79F0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1134" w:type="dxa"/>
            <w:tcBorders>
              <w:top w:val="nil"/>
              <w:left w:val="nil"/>
              <w:bottom w:val="single" w:sz="4" w:space="0" w:color="auto"/>
              <w:right w:val="single" w:sz="4" w:space="0" w:color="auto"/>
            </w:tcBorders>
            <w:shd w:val="clear" w:color="auto" w:fill="auto"/>
            <w:vAlign w:val="center"/>
            <w:hideMark/>
          </w:tcPr>
          <w:p w14:paraId="295CD6C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992" w:type="dxa"/>
            <w:tcBorders>
              <w:top w:val="nil"/>
              <w:left w:val="nil"/>
              <w:bottom w:val="single" w:sz="4" w:space="0" w:color="auto"/>
              <w:right w:val="single" w:sz="4" w:space="0" w:color="auto"/>
            </w:tcBorders>
            <w:shd w:val="clear" w:color="auto" w:fill="auto"/>
            <w:vAlign w:val="center"/>
            <w:hideMark/>
          </w:tcPr>
          <w:p w14:paraId="69A8D7E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R$ 72.173,79</w:t>
            </w:r>
          </w:p>
        </w:tc>
        <w:tc>
          <w:tcPr>
            <w:tcW w:w="1172" w:type="dxa"/>
            <w:tcBorders>
              <w:top w:val="nil"/>
              <w:left w:val="nil"/>
              <w:bottom w:val="single" w:sz="4" w:space="0" w:color="auto"/>
              <w:right w:val="single" w:sz="4" w:space="0" w:color="auto"/>
            </w:tcBorders>
            <w:shd w:val="clear" w:color="auto" w:fill="auto"/>
            <w:vAlign w:val="center"/>
            <w:hideMark/>
          </w:tcPr>
          <w:p w14:paraId="0D6F8E9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0BBCF56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R$ 87.000,00</w:t>
            </w:r>
          </w:p>
        </w:tc>
        <w:tc>
          <w:tcPr>
            <w:tcW w:w="992" w:type="dxa"/>
            <w:tcBorders>
              <w:top w:val="nil"/>
              <w:left w:val="nil"/>
              <w:bottom w:val="single" w:sz="4" w:space="0" w:color="auto"/>
              <w:right w:val="single" w:sz="4" w:space="0" w:color="auto"/>
            </w:tcBorders>
            <w:shd w:val="clear" w:color="auto" w:fill="auto"/>
            <w:vAlign w:val="center"/>
            <w:hideMark/>
          </w:tcPr>
          <w:p w14:paraId="6B1ED75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R$ 5.128,90</w:t>
            </w:r>
          </w:p>
        </w:tc>
      </w:tr>
      <w:tr w:rsidR="00E35B23" w:rsidRPr="008A6E2B" w14:paraId="313C2913"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7288106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17/06/2009 </w:t>
            </w:r>
          </w:p>
        </w:tc>
        <w:tc>
          <w:tcPr>
            <w:tcW w:w="1036" w:type="dxa"/>
            <w:tcBorders>
              <w:top w:val="nil"/>
              <w:left w:val="nil"/>
              <w:bottom w:val="single" w:sz="4" w:space="0" w:color="auto"/>
              <w:right w:val="single" w:sz="4" w:space="0" w:color="auto"/>
            </w:tcBorders>
            <w:shd w:val="clear" w:color="auto" w:fill="auto"/>
            <w:vAlign w:val="center"/>
            <w:hideMark/>
          </w:tcPr>
          <w:p w14:paraId="68EAA7D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0D35F4B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0001814-36.2009.8.16.0026</w:t>
            </w:r>
          </w:p>
        </w:tc>
        <w:tc>
          <w:tcPr>
            <w:tcW w:w="1036" w:type="dxa"/>
            <w:tcBorders>
              <w:top w:val="nil"/>
              <w:left w:val="nil"/>
              <w:bottom w:val="single" w:sz="4" w:space="0" w:color="auto"/>
              <w:right w:val="single" w:sz="4" w:space="0" w:color="auto"/>
            </w:tcBorders>
            <w:shd w:val="clear" w:color="auto" w:fill="auto"/>
            <w:vAlign w:val="center"/>
            <w:hideMark/>
          </w:tcPr>
          <w:p w14:paraId="69F9015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10B64F8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3D16132F" w14:textId="77777777" w:rsidR="008A6E2B" w:rsidRPr="008A6E2B" w:rsidRDefault="008A6E2B" w:rsidP="008A6E2B">
            <w:pPr>
              <w:autoSpaceDE/>
              <w:autoSpaceDN/>
              <w:adjustRightInd/>
              <w:jc w:val="center"/>
              <w:rPr>
                <w:rFonts w:ascii="Tahoma" w:hAnsi="Tahoma" w:cs="Tahoma"/>
                <w:color w:val="000000"/>
                <w:sz w:val="16"/>
                <w:szCs w:val="16"/>
              </w:rPr>
            </w:pPr>
            <w:proofErr w:type="spellStart"/>
            <w:r w:rsidRPr="008A6E2B">
              <w:rPr>
                <w:rFonts w:ascii="Tahoma" w:hAnsi="Tahoma" w:cs="Tahoma"/>
                <w:sz w:val="16"/>
                <w:szCs w:val="16"/>
              </w:rPr>
              <w:t>Timbutuva</w:t>
            </w:r>
            <w:proofErr w:type="spellEnd"/>
            <w:r w:rsidRPr="008A6E2B">
              <w:rPr>
                <w:rFonts w:ascii="Tahoma" w:hAnsi="Tahoma" w:cs="Tahoma"/>
                <w:sz w:val="16"/>
                <w:szCs w:val="16"/>
              </w:rPr>
              <w:t xml:space="preserve"> Empreendimentos </w:t>
            </w:r>
            <w:proofErr w:type="spellStart"/>
            <w:r w:rsidRPr="008A6E2B">
              <w:rPr>
                <w:rFonts w:ascii="Tahoma" w:hAnsi="Tahoma" w:cs="Tahoma"/>
                <w:sz w:val="16"/>
                <w:szCs w:val="16"/>
              </w:rPr>
              <w:t>Ltda</w:t>
            </w:r>
            <w:proofErr w:type="spellEnd"/>
          </w:p>
        </w:tc>
        <w:tc>
          <w:tcPr>
            <w:tcW w:w="567" w:type="dxa"/>
            <w:tcBorders>
              <w:top w:val="nil"/>
              <w:left w:val="nil"/>
              <w:bottom w:val="single" w:sz="4" w:space="0" w:color="auto"/>
              <w:right w:val="single" w:sz="4" w:space="0" w:color="auto"/>
            </w:tcBorders>
            <w:shd w:val="clear" w:color="auto" w:fill="auto"/>
            <w:vAlign w:val="center"/>
            <w:hideMark/>
          </w:tcPr>
          <w:p w14:paraId="12EAD8C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568C0B6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Instrutória</w:t>
            </w:r>
          </w:p>
        </w:tc>
        <w:tc>
          <w:tcPr>
            <w:tcW w:w="993" w:type="dxa"/>
            <w:tcBorders>
              <w:top w:val="nil"/>
              <w:left w:val="nil"/>
              <w:bottom w:val="single" w:sz="4" w:space="0" w:color="auto"/>
              <w:right w:val="single" w:sz="4" w:space="0" w:color="auto"/>
            </w:tcBorders>
            <w:shd w:val="clear" w:color="auto" w:fill="auto"/>
            <w:vAlign w:val="center"/>
            <w:hideMark/>
          </w:tcPr>
          <w:p w14:paraId="559F8EC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6535EA0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6060A23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1134" w:type="dxa"/>
            <w:tcBorders>
              <w:top w:val="nil"/>
              <w:left w:val="nil"/>
              <w:bottom w:val="single" w:sz="4" w:space="0" w:color="auto"/>
              <w:right w:val="single" w:sz="4" w:space="0" w:color="auto"/>
            </w:tcBorders>
            <w:shd w:val="clear" w:color="auto" w:fill="auto"/>
            <w:vAlign w:val="center"/>
            <w:hideMark/>
          </w:tcPr>
          <w:p w14:paraId="763B888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992" w:type="dxa"/>
            <w:tcBorders>
              <w:top w:val="nil"/>
              <w:left w:val="nil"/>
              <w:bottom w:val="single" w:sz="4" w:space="0" w:color="auto"/>
              <w:right w:val="single" w:sz="4" w:space="0" w:color="auto"/>
            </w:tcBorders>
            <w:shd w:val="clear" w:color="auto" w:fill="auto"/>
            <w:vAlign w:val="center"/>
            <w:hideMark/>
          </w:tcPr>
          <w:p w14:paraId="64F22CA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172" w:type="dxa"/>
            <w:tcBorders>
              <w:top w:val="nil"/>
              <w:left w:val="nil"/>
              <w:bottom w:val="single" w:sz="4" w:space="0" w:color="auto"/>
              <w:right w:val="single" w:sz="4" w:space="0" w:color="auto"/>
            </w:tcBorders>
            <w:shd w:val="clear" w:color="auto" w:fill="auto"/>
            <w:vAlign w:val="center"/>
            <w:hideMark/>
          </w:tcPr>
          <w:p w14:paraId="39A84C7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R$ 562.505,10</w:t>
            </w:r>
          </w:p>
        </w:tc>
        <w:tc>
          <w:tcPr>
            <w:tcW w:w="1238" w:type="dxa"/>
            <w:tcBorders>
              <w:top w:val="nil"/>
              <w:left w:val="nil"/>
              <w:bottom w:val="single" w:sz="4" w:space="0" w:color="auto"/>
              <w:right w:val="single" w:sz="4" w:space="0" w:color="auto"/>
            </w:tcBorders>
            <w:shd w:val="clear" w:color="auto" w:fill="auto"/>
            <w:vAlign w:val="center"/>
            <w:hideMark/>
          </w:tcPr>
          <w:p w14:paraId="0889B7B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R$ 500.000,00</w:t>
            </w:r>
          </w:p>
        </w:tc>
        <w:tc>
          <w:tcPr>
            <w:tcW w:w="992" w:type="dxa"/>
            <w:tcBorders>
              <w:top w:val="nil"/>
              <w:left w:val="nil"/>
              <w:bottom w:val="single" w:sz="4" w:space="0" w:color="auto"/>
              <w:right w:val="single" w:sz="4" w:space="0" w:color="auto"/>
            </w:tcBorders>
            <w:shd w:val="clear" w:color="auto" w:fill="auto"/>
            <w:vAlign w:val="center"/>
            <w:hideMark/>
          </w:tcPr>
          <w:p w14:paraId="2658A19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R$ 77.416,07</w:t>
            </w:r>
          </w:p>
        </w:tc>
      </w:tr>
      <w:tr w:rsidR="00E35B23" w:rsidRPr="008A6E2B" w14:paraId="0582643E"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6C00841C"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lastRenderedPageBreak/>
              <w:t xml:space="preserve">19/03/2009 </w:t>
            </w:r>
          </w:p>
        </w:tc>
        <w:tc>
          <w:tcPr>
            <w:tcW w:w="1036" w:type="dxa"/>
            <w:tcBorders>
              <w:top w:val="nil"/>
              <w:left w:val="nil"/>
              <w:bottom w:val="single" w:sz="4" w:space="0" w:color="auto"/>
              <w:right w:val="single" w:sz="4" w:space="0" w:color="auto"/>
            </w:tcBorders>
            <w:shd w:val="clear" w:color="auto" w:fill="auto"/>
            <w:vAlign w:val="center"/>
            <w:hideMark/>
          </w:tcPr>
          <w:p w14:paraId="6AD9079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230497B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0003626-19.2009.8.16.0025</w:t>
            </w:r>
          </w:p>
        </w:tc>
        <w:tc>
          <w:tcPr>
            <w:tcW w:w="1036" w:type="dxa"/>
            <w:tcBorders>
              <w:top w:val="nil"/>
              <w:left w:val="nil"/>
              <w:bottom w:val="single" w:sz="4" w:space="0" w:color="auto"/>
              <w:right w:val="single" w:sz="4" w:space="0" w:color="auto"/>
            </w:tcBorders>
            <w:shd w:val="clear" w:color="auto" w:fill="auto"/>
            <w:vAlign w:val="center"/>
            <w:hideMark/>
          </w:tcPr>
          <w:p w14:paraId="023C8D4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6804180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0019E85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Danny João </w:t>
            </w:r>
            <w:proofErr w:type="spellStart"/>
            <w:r w:rsidRPr="008A6E2B">
              <w:rPr>
                <w:rFonts w:ascii="Tahoma" w:hAnsi="Tahoma" w:cs="Tahoma"/>
                <w:sz w:val="16"/>
                <w:szCs w:val="16"/>
              </w:rPr>
              <w:t>Berte</w:t>
            </w:r>
            <w:proofErr w:type="spellEnd"/>
          </w:p>
        </w:tc>
        <w:tc>
          <w:tcPr>
            <w:tcW w:w="567" w:type="dxa"/>
            <w:tcBorders>
              <w:top w:val="nil"/>
              <w:left w:val="nil"/>
              <w:bottom w:val="single" w:sz="4" w:space="0" w:color="auto"/>
              <w:right w:val="single" w:sz="4" w:space="0" w:color="auto"/>
            </w:tcBorders>
            <w:shd w:val="clear" w:color="auto" w:fill="auto"/>
            <w:vAlign w:val="center"/>
            <w:hideMark/>
          </w:tcPr>
          <w:p w14:paraId="7CF1F88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69D897C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Instrutória</w:t>
            </w:r>
          </w:p>
        </w:tc>
        <w:tc>
          <w:tcPr>
            <w:tcW w:w="993" w:type="dxa"/>
            <w:tcBorders>
              <w:top w:val="nil"/>
              <w:left w:val="nil"/>
              <w:bottom w:val="single" w:sz="4" w:space="0" w:color="auto"/>
              <w:right w:val="single" w:sz="4" w:space="0" w:color="auto"/>
            </w:tcBorders>
            <w:shd w:val="clear" w:color="auto" w:fill="auto"/>
            <w:vAlign w:val="center"/>
            <w:hideMark/>
          </w:tcPr>
          <w:p w14:paraId="3544A10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24E1CE8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05BBD93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1134" w:type="dxa"/>
            <w:tcBorders>
              <w:top w:val="nil"/>
              <w:left w:val="nil"/>
              <w:bottom w:val="single" w:sz="4" w:space="0" w:color="auto"/>
              <w:right w:val="single" w:sz="4" w:space="0" w:color="auto"/>
            </w:tcBorders>
            <w:shd w:val="clear" w:color="auto" w:fill="auto"/>
            <w:vAlign w:val="center"/>
            <w:hideMark/>
          </w:tcPr>
          <w:p w14:paraId="128A0A1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992" w:type="dxa"/>
            <w:tcBorders>
              <w:top w:val="nil"/>
              <w:left w:val="nil"/>
              <w:bottom w:val="single" w:sz="4" w:space="0" w:color="auto"/>
              <w:right w:val="single" w:sz="4" w:space="0" w:color="auto"/>
            </w:tcBorders>
            <w:shd w:val="clear" w:color="auto" w:fill="auto"/>
            <w:vAlign w:val="center"/>
            <w:hideMark/>
          </w:tcPr>
          <w:p w14:paraId="54B1399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172" w:type="dxa"/>
            <w:tcBorders>
              <w:top w:val="nil"/>
              <w:left w:val="nil"/>
              <w:bottom w:val="single" w:sz="4" w:space="0" w:color="auto"/>
              <w:right w:val="single" w:sz="4" w:space="0" w:color="auto"/>
            </w:tcBorders>
            <w:shd w:val="clear" w:color="auto" w:fill="auto"/>
            <w:vAlign w:val="center"/>
            <w:hideMark/>
          </w:tcPr>
          <w:p w14:paraId="2DFC3D8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R$ 258.501,94</w:t>
            </w:r>
          </w:p>
        </w:tc>
        <w:tc>
          <w:tcPr>
            <w:tcW w:w="1238" w:type="dxa"/>
            <w:tcBorders>
              <w:top w:val="nil"/>
              <w:left w:val="nil"/>
              <w:bottom w:val="single" w:sz="4" w:space="0" w:color="auto"/>
              <w:right w:val="single" w:sz="4" w:space="0" w:color="auto"/>
            </w:tcBorders>
            <w:shd w:val="clear" w:color="auto" w:fill="auto"/>
            <w:vAlign w:val="center"/>
            <w:hideMark/>
          </w:tcPr>
          <w:p w14:paraId="40D09FA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R$ 303.000,00</w:t>
            </w:r>
          </w:p>
        </w:tc>
        <w:tc>
          <w:tcPr>
            <w:tcW w:w="992" w:type="dxa"/>
            <w:tcBorders>
              <w:top w:val="nil"/>
              <w:left w:val="nil"/>
              <w:bottom w:val="single" w:sz="4" w:space="0" w:color="auto"/>
              <w:right w:val="single" w:sz="4" w:space="0" w:color="auto"/>
            </w:tcBorders>
            <w:shd w:val="clear" w:color="auto" w:fill="auto"/>
            <w:vAlign w:val="center"/>
            <w:hideMark/>
          </w:tcPr>
          <w:p w14:paraId="1E88E9E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R$ 34.482,45</w:t>
            </w:r>
          </w:p>
        </w:tc>
      </w:tr>
      <w:tr w:rsidR="00E35B23" w:rsidRPr="008A6E2B" w14:paraId="1BD27F4F"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764C54C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19/03/2009 </w:t>
            </w:r>
          </w:p>
        </w:tc>
        <w:tc>
          <w:tcPr>
            <w:tcW w:w="1036" w:type="dxa"/>
            <w:tcBorders>
              <w:top w:val="nil"/>
              <w:left w:val="nil"/>
              <w:bottom w:val="single" w:sz="4" w:space="0" w:color="auto"/>
              <w:right w:val="single" w:sz="4" w:space="0" w:color="auto"/>
            </w:tcBorders>
            <w:shd w:val="clear" w:color="auto" w:fill="auto"/>
            <w:vAlign w:val="center"/>
            <w:hideMark/>
          </w:tcPr>
          <w:p w14:paraId="695CF6E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2E783CE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0002887-46.2009.8.16.0025</w:t>
            </w:r>
          </w:p>
        </w:tc>
        <w:tc>
          <w:tcPr>
            <w:tcW w:w="1036" w:type="dxa"/>
            <w:tcBorders>
              <w:top w:val="nil"/>
              <w:left w:val="nil"/>
              <w:bottom w:val="single" w:sz="4" w:space="0" w:color="auto"/>
              <w:right w:val="single" w:sz="4" w:space="0" w:color="auto"/>
            </w:tcBorders>
            <w:shd w:val="clear" w:color="auto" w:fill="auto"/>
            <w:vAlign w:val="center"/>
            <w:hideMark/>
          </w:tcPr>
          <w:p w14:paraId="55C54CF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0D26CB3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244FDAB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Luiz Rogério </w:t>
            </w:r>
            <w:proofErr w:type="spellStart"/>
            <w:r w:rsidRPr="008A6E2B">
              <w:rPr>
                <w:rFonts w:ascii="Tahoma" w:hAnsi="Tahoma" w:cs="Tahoma"/>
                <w:sz w:val="16"/>
                <w:szCs w:val="16"/>
              </w:rPr>
              <w:t>Felipak</w:t>
            </w:r>
            <w:proofErr w:type="spellEnd"/>
          </w:p>
        </w:tc>
        <w:tc>
          <w:tcPr>
            <w:tcW w:w="567" w:type="dxa"/>
            <w:tcBorders>
              <w:top w:val="nil"/>
              <w:left w:val="nil"/>
              <w:bottom w:val="single" w:sz="4" w:space="0" w:color="auto"/>
              <w:right w:val="single" w:sz="4" w:space="0" w:color="auto"/>
            </w:tcBorders>
            <w:shd w:val="clear" w:color="auto" w:fill="auto"/>
            <w:vAlign w:val="center"/>
            <w:hideMark/>
          </w:tcPr>
          <w:p w14:paraId="2687A75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3D2B287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Acordo Concluído</w:t>
            </w:r>
          </w:p>
        </w:tc>
        <w:tc>
          <w:tcPr>
            <w:tcW w:w="993" w:type="dxa"/>
            <w:tcBorders>
              <w:top w:val="nil"/>
              <w:left w:val="nil"/>
              <w:bottom w:val="single" w:sz="4" w:space="0" w:color="auto"/>
              <w:right w:val="single" w:sz="4" w:space="0" w:color="auto"/>
            </w:tcBorders>
            <w:shd w:val="clear" w:color="auto" w:fill="auto"/>
            <w:vAlign w:val="center"/>
            <w:hideMark/>
          </w:tcPr>
          <w:p w14:paraId="3BBC4D1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41E6993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468FAFD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Remota</w:t>
            </w:r>
          </w:p>
        </w:tc>
        <w:tc>
          <w:tcPr>
            <w:tcW w:w="1134" w:type="dxa"/>
            <w:tcBorders>
              <w:top w:val="nil"/>
              <w:left w:val="nil"/>
              <w:bottom w:val="single" w:sz="4" w:space="0" w:color="auto"/>
              <w:right w:val="single" w:sz="4" w:space="0" w:color="auto"/>
            </w:tcBorders>
            <w:shd w:val="clear" w:color="auto" w:fill="auto"/>
            <w:vAlign w:val="center"/>
            <w:hideMark/>
          </w:tcPr>
          <w:p w14:paraId="115A7A9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Remota</w:t>
            </w:r>
          </w:p>
        </w:tc>
        <w:tc>
          <w:tcPr>
            <w:tcW w:w="992" w:type="dxa"/>
            <w:tcBorders>
              <w:top w:val="nil"/>
              <w:left w:val="nil"/>
              <w:bottom w:val="single" w:sz="4" w:space="0" w:color="auto"/>
              <w:right w:val="single" w:sz="4" w:space="0" w:color="auto"/>
            </w:tcBorders>
            <w:shd w:val="clear" w:color="auto" w:fill="auto"/>
            <w:vAlign w:val="center"/>
            <w:hideMark/>
          </w:tcPr>
          <w:p w14:paraId="571CD8E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172" w:type="dxa"/>
            <w:tcBorders>
              <w:top w:val="nil"/>
              <w:left w:val="nil"/>
              <w:bottom w:val="single" w:sz="4" w:space="0" w:color="auto"/>
              <w:right w:val="single" w:sz="4" w:space="0" w:color="auto"/>
            </w:tcBorders>
            <w:shd w:val="clear" w:color="auto" w:fill="auto"/>
            <w:vAlign w:val="center"/>
            <w:hideMark/>
          </w:tcPr>
          <w:p w14:paraId="08B8FF2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3C21B66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992" w:type="dxa"/>
            <w:tcBorders>
              <w:top w:val="nil"/>
              <w:left w:val="nil"/>
              <w:bottom w:val="single" w:sz="4" w:space="0" w:color="auto"/>
              <w:right w:val="single" w:sz="4" w:space="0" w:color="auto"/>
            </w:tcBorders>
            <w:shd w:val="clear" w:color="auto" w:fill="auto"/>
            <w:vAlign w:val="center"/>
            <w:hideMark/>
          </w:tcPr>
          <w:p w14:paraId="745FD74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R$ 103.092,84</w:t>
            </w:r>
          </w:p>
        </w:tc>
      </w:tr>
      <w:tr w:rsidR="00E35B23" w:rsidRPr="008A6E2B" w14:paraId="76F60C1C"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756ABC4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19/03/2009 </w:t>
            </w:r>
          </w:p>
        </w:tc>
        <w:tc>
          <w:tcPr>
            <w:tcW w:w="1036" w:type="dxa"/>
            <w:tcBorders>
              <w:top w:val="nil"/>
              <w:left w:val="nil"/>
              <w:bottom w:val="single" w:sz="4" w:space="0" w:color="auto"/>
              <w:right w:val="single" w:sz="4" w:space="0" w:color="auto"/>
            </w:tcBorders>
            <w:shd w:val="clear" w:color="auto" w:fill="auto"/>
            <w:vAlign w:val="center"/>
            <w:hideMark/>
          </w:tcPr>
          <w:p w14:paraId="1AC70EE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61934C1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0001982-38.2009.8.16.0026</w:t>
            </w:r>
          </w:p>
        </w:tc>
        <w:tc>
          <w:tcPr>
            <w:tcW w:w="1036" w:type="dxa"/>
            <w:tcBorders>
              <w:top w:val="nil"/>
              <w:left w:val="nil"/>
              <w:bottom w:val="single" w:sz="4" w:space="0" w:color="auto"/>
              <w:right w:val="single" w:sz="4" w:space="0" w:color="auto"/>
            </w:tcBorders>
            <w:shd w:val="clear" w:color="auto" w:fill="auto"/>
            <w:vAlign w:val="center"/>
            <w:hideMark/>
          </w:tcPr>
          <w:p w14:paraId="6ADC0E7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Servidão de Passagem</w:t>
            </w:r>
          </w:p>
        </w:tc>
        <w:tc>
          <w:tcPr>
            <w:tcW w:w="1035" w:type="dxa"/>
            <w:tcBorders>
              <w:top w:val="nil"/>
              <w:left w:val="nil"/>
              <w:bottom w:val="single" w:sz="4" w:space="0" w:color="auto"/>
              <w:right w:val="single" w:sz="4" w:space="0" w:color="auto"/>
            </w:tcBorders>
            <w:shd w:val="clear" w:color="auto" w:fill="auto"/>
            <w:vAlign w:val="center"/>
            <w:hideMark/>
          </w:tcPr>
          <w:p w14:paraId="1722BBF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Fundiário</w:t>
            </w:r>
          </w:p>
        </w:tc>
        <w:tc>
          <w:tcPr>
            <w:tcW w:w="1202" w:type="dxa"/>
            <w:tcBorders>
              <w:top w:val="nil"/>
              <w:left w:val="nil"/>
              <w:bottom w:val="single" w:sz="4" w:space="0" w:color="auto"/>
              <w:right w:val="single" w:sz="4" w:space="0" w:color="auto"/>
            </w:tcBorders>
            <w:shd w:val="clear" w:color="auto" w:fill="auto"/>
            <w:vAlign w:val="center"/>
            <w:hideMark/>
          </w:tcPr>
          <w:p w14:paraId="2A921ED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Wiliam </w:t>
            </w:r>
            <w:proofErr w:type="spellStart"/>
            <w:r w:rsidRPr="008A6E2B">
              <w:rPr>
                <w:rFonts w:ascii="Tahoma" w:hAnsi="Tahoma" w:cs="Tahoma"/>
                <w:sz w:val="16"/>
                <w:szCs w:val="16"/>
              </w:rPr>
              <w:t>Haj</w:t>
            </w:r>
            <w:proofErr w:type="spellEnd"/>
            <w:r w:rsidRPr="008A6E2B">
              <w:rPr>
                <w:rFonts w:ascii="Tahoma" w:hAnsi="Tahoma" w:cs="Tahoma"/>
                <w:sz w:val="16"/>
                <w:szCs w:val="16"/>
              </w:rPr>
              <w:t xml:space="preserve"> </w:t>
            </w:r>
            <w:proofErr w:type="spellStart"/>
            <w:r w:rsidRPr="008A6E2B">
              <w:rPr>
                <w:rFonts w:ascii="Tahoma" w:hAnsi="Tahoma" w:cs="Tahoma"/>
                <w:sz w:val="16"/>
                <w:szCs w:val="16"/>
              </w:rPr>
              <w:t>Mussi</w:t>
            </w:r>
            <w:proofErr w:type="spellEnd"/>
          </w:p>
        </w:tc>
        <w:tc>
          <w:tcPr>
            <w:tcW w:w="567" w:type="dxa"/>
            <w:tcBorders>
              <w:top w:val="nil"/>
              <w:left w:val="nil"/>
              <w:bottom w:val="single" w:sz="4" w:space="0" w:color="auto"/>
              <w:right w:val="single" w:sz="4" w:space="0" w:color="auto"/>
            </w:tcBorders>
            <w:shd w:val="clear" w:color="auto" w:fill="auto"/>
            <w:vAlign w:val="center"/>
            <w:hideMark/>
          </w:tcPr>
          <w:p w14:paraId="42B600B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PR</w:t>
            </w:r>
          </w:p>
        </w:tc>
        <w:tc>
          <w:tcPr>
            <w:tcW w:w="992" w:type="dxa"/>
            <w:tcBorders>
              <w:top w:val="nil"/>
              <w:left w:val="nil"/>
              <w:bottom w:val="single" w:sz="4" w:space="0" w:color="auto"/>
              <w:right w:val="single" w:sz="4" w:space="0" w:color="auto"/>
            </w:tcBorders>
            <w:shd w:val="clear" w:color="auto" w:fill="auto"/>
            <w:vAlign w:val="center"/>
            <w:hideMark/>
          </w:tcPr>
          <w:p w14:paraId="5B46217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Instrutória</w:t>
            </w:r>
          </w:p>
        </w:tc>
        <w:tc>
          <w:tcPr>
            <w:tcW w:w="993" w:type="dxa"/>
            <w:tcBorders>
              <w:top w:val="nil"/>
              <w:left w:val="nil"/>
              <w:bottom w:val="single" w:sz="4" w:space="0" w:color="auto"/>
              <w:right w:val="single" w:sz="4" w:space="0" w:color="auto"/>
            </w:tcBorders>
            <w:shd w:val="clear" w:color="auto" w:fill="auto"/>
            <w:vAlign w:val="center"/>
            <w:hideMark/>
          </w:tcPr>
          <w:p w14:paraId="2C7E4917"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03C6CB0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7C68877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1134" w:type="dxa"/>
            <w:tcBorders>
              <w:top w:val="nil"/>
              <w:left w:val="nil"/>
              <w:bottom w:val="single" w:sz="4" w:space="0" w:color="auto"/>
              <w:right w:val="single" w:sz="4" w:space="0" w:color="auto"/>
            </w:tcBorders>
            <w:shd w:val="clear" w:color="auto" w:fill="auto"/>
            <w:vAlign w:val="center"/>
            <w:hideMark/>
          </w:tcPr>
          <w:p w14:paraId="5120CC1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Possível</w:t>
            </w:r>
          </w:p>
        </w:tc>
        <w:tc>
          <w:tcPr>
            <w:tcW w:w="992" w:type="dxa"/>
            <w:tcBorders>
              <w:top w:val="nil"/>
              <w:left w:val="nil"/>
              <w:bottom w:val="single" w:sz="4" w:space="0" w:color="auto"/>
              <w:right w:val="single" w:sz="4" w:space="0" w:color="auto"/>
            </w:tcBorders>
            <w:shd w:val="clear" w:color="auto" w:fill="auto"/>
            <w:vAlign w:val="center"/>
            <w:hideMark/>
          </w:tcPr>
          <w:p w14:paraId="7242B10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172" w:type="dxa"/>
            <w:tcBorders>
              <w:top w:val="nil"/>
              <w:left w:val="nil"/>
              <w:bottom w:val="single" w:sz="4" w:space="0" w:color="auto"/>
              <w:right w:val="single" w:sz="4" w:space="0" w:color="auto"/>
            </w:tcBorders>
            <w:shd w:val="clear" w:color="auto" w:fill="auto"/>
            <w:vAlign w:val="center"/>
            <w:hideMark/>
          </w:tcPr>
          <w:p w14:paraId="038E1A2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R$ 947.086,08</w:t>
            </w:r>
          </w:p>
        </w:tc>
        <w:tc>
          <w:tcPr>
            <w:tcW w:w="1238" w:type="dxa"/>
            <w:tcBorders>
              <w:top w:val="nil"/>
              <w:left w:val="nil"/>
              <w:bottom w:val="single" w:sz="4" w:space="0" w:color="auto"/>
              <w:right w:val="single" w:sz="4" w:space="0" w:color="auto"/>
            </w:tcBorders>
            <w:shd w:val="clear" w:color="auto" w:fill="auto"/>
            <w:vAlign w:val="center"/>
            <w:hideMark/>
          </w:tcPr>
          <w:p w14:paraId="7D8D540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R$ 960.000,00</w:t>
            </w:r>
          </w:p>
        </w:tc>
        <w:tc>
          <w:tcPr>
            <w:tcW w:w="992" w:type="dxa"/>
            <w:tcBorders>
              <w:top w:val="nil"/>
              <w:left w:val="nil"/>
              <w:bottom w:val="single" w:sz="4" w:space="0" w:color="auto"/>
              <w:right w:val="single" w:sz="4" w:space="0" w:color="auto"/>
            </w:tcBorders>
            <w:shd w:val="clear" w:color="auto" w:fill="auto"/>
            <w:vAlign w:val="center"/>
            <w:hideMark/>
          </w:tcPr>
          <w:p w14:paraId="31DC996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R$ 138.927,61</w:t>
            </w:r>
          </w:p>
        </w:tc>
      </w:tr>
      <w:tr w:rsidR="00E35B23" w:rsidRPr="008A6E2B" w14:paraId="1A8000B1"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583B8C8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07/02/2017 </w:t>
            </w:r>
          </w:p>
        </w:tc>
        <w:tc>
          <w:tcPr>
            <w:tcW w:w="1036" w:type="dxa"/>
            <w:tcBorders>
              <w:top w:val="nil"/>
              <w:left w:val="nil"/>
              <w:bottom w:val="single" w:sz="4" w:space="0" w:color="auto"/>
              <w:right w:val="single" w:sz="4" w:space="0" w:color="auto"/>
            </w:tcBorders>
            <w:shd w:val="clear" w:color="auto" w:fill="auto"/>
            <w:vAlign w:val="center"/>
            <w:hideMark/>
          </w:tcPr>
          <w:p w14:paraId="7F89EDE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69799EB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0006439-51.2017.4.01.3400</w:t>
            </w:r>
          </w:p>
        </w:tc>
        <w:tc>
          <w:tcPr>
            <w:tcW w:w="1036" w:type="dxa"/>
            <w:tcBorders>
              <w:top w:val="nil"/>
              <w:left w:val="nil"/>
              <w:bottom w:val="single" w:sz="4" w:space="0" w:color="auto"/>
              <w:right w:val="single" w:sz="4" w:space="0" w:color="auto"/>
            </w:tcBorders>
            <w:shd w:val="clear" w:color="auto" w:fill="auto"/>
            <w:vAlign w:val="center"/>
            <w:hideMark/>
          </w:tcPr>
          <w:p w14:paraId="79CB025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Anulatória</w:t>
            </w:r>
          </w:p>
        </w:tc>
        <w:tc>
          <w:tcPr>
            <w:tcW w:w="1035" w:type="dxa"/>
            <w:tcBorders>
              <w:top w:val="nil"/>
              <w:left w:val="nil"/>
              <w:bottom w:val="single" w:sz="4" w:space="0" w:color="auto"/>
              <w:right w:val="single" w:sz="4" w:space="0" w:color="auto"/>
            </w:tcBorders>
            <w:shd w:val="clear" w:color="auto" w:fill="auto"/>
            <w:vAlign w:val="center"/>
            <w:hideMark/>
          </w:tcPr>
          <w:p w14:paraId="7C2582F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Regulatório</w:t>
            </w:r>
          </w:p>
        </w:tc>
        <w:tc>
          <w:tcPr>
            <w:tcW w:w="1202" w:type="dxa"/>
            <w:tcBorders>
              <w:top w:val="nil"/>
              <w:left w:val="nil"/>
              <w:bottom w:val="single" w:sz="4" w:space="0" w:color="auto"/>
              <w:right w:val="single" w:sz="4" w:space="0" w:color="auto"/>
            </w:tcBorders>
            <w:shd w:val="clear" w:color="auto" w:fill="auto"/>
            <w:vAlign w:val="center"/>
            <w:hideMark/>
          </w:tcPr>
          <w:p w14:paraId="461F3DE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Agência Nacional de Energia Elétrica - ANEEL</w:t>
            </w:r>
          </w:p>
        </w:tc>
        <w:tc>
          <w:tcPr>
            <w:tcW w:w="567" w:type="dxa"/>
            <w:tcBorders>
              <w:top w:val="nil"/>
              <w:left w:val="nil"/>
              <w:bottom w:val="single" w:sz="4" w:space="0" w:color="auto"/>
              <w:right w:val="single" w:sz="4" w:space="0" w:color="auto"/>
            </w:tcBorders>
            <w:shd w:val="clear" w:color="auto" w:fill="auto"/>
            <w:vAlign w:val="center"/>
            <w:hideMark/>
          </w:tcPr>
          <w:p w14:paraId="379611C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DF</w:t>
            </w:r>
          </w:p>
        </w:tc>
        <w:tc>
          <w:tcPr>
            <w:tcW w:w="992" w:type="dxa"/>
            <w:tcBorders>
              <w:top w:val="nil"/>
              <w:left w:val="nil"/>
              <w:bottom w:val="single" w:sz="4" w:space="0" w:color="auto"/>
              <w:right w:val="single" w:sz="4" w:space="0" w:color="auto"/>
            </w:tcBorders>
            <w:shd w:val="clear" w:color="auto" w:fill="auto"/>
            <w:vAlign w:val="center"/>
            <w:hideMark/>
          </w:tcPr>
          <w:p w14:paraId="13357AE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Decisória</w:t>
            </w:r>
          </w:p>
        </w:tc>
        <w:tc>
          <w:tcPr>
            <w:tcW w:w="993" w:type="dxa"/>
            <w:tcBorders>
              <w:top w:val="nil"/>
              <w:left w:val="nil"/>
              <w:bottom w:val="single" w:sz="4" w:space="0" w:color="auto"/>
              <w:right w:val="single" w:sz="4" w:space="0" w:color="auto"/>
            </w:tcBorders>
            <w:shd w:val="clear" w:color="auto" w:fill="auto"/>
            <w:vAlign w:val="center"/>
            <w:hideMark/>
          </w:tcPr>
          <w:p w14:paraId="05B8C7D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1CD62C83"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5F766F0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Remota</w:t>
            </w:r>
          </w:p>
        </w:tc>
        <w:tc>
          <w:tcPr>
            <w:tcW w:w="1134" w:type="dxa"/>
            <w:tcBorders>
              <w:top w:val="nil"/>
              <w:left w:val="nil"/>
              <w:bottom w:val="single" w:sz="4" w:space="0" w:color="auto"/>
              <w:right w:val="single" w:sz="4" w:space="0" w:color="auto"/>
            </w:tcBorders>
            <w:shd w:val="clear" w:color="auto" w:fill="auto"/>
            <w:vAlign w:val="center"/>
            <w:hideMark/>
          </w:tcPr>
          <w:p w14:paraId="5D8E971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Remota</w:t>
            </w:r>
          </w:p>
        </w:tc>
        <w:tc>
          <w:tcPr>
            <w:tcW w:w="992" w:type="dxa"/>
            <w:tcBorders>
              <w:top w:val="nil"/>
              <w:left w:val="nil"/>
              <w:bottom w:val="single" w:sz="4" w:space="0" w:color="auto"/>
              <w:right w:val="single" w:sz="4" w:space="0" w:color="auto"/>
            </w:tcBorders>
            <w:shd w:val="clear" w:color="auto" w:fill="auto"/>
            <w:vAlign w:val="center"/>
            <w:hideMark/>
          </w:tcPr>
          <w:p w14:paraId="4248347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172" w:type="dxa"/>
            <w:tcBorders>
              <w:top w:val="nil"/>
              <w:left w:val="nil"/>
              <w:bottom w:val="single" w:sz="4" w:space="0" w:color="auto"/>
              <w:right w:val="single" w:sz="4" w:space="0" w:color="auto"/>
            </w:tcBorders>
            <w:shd w:val="clear" w:color="auto" w:fill="auto"/>
            <w:vAlign w:val="center"/>
            <w:hideMark/>
          </w:tcPr>
          <w:p w14:paraId="67126A0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487AD82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992" w:type="dxa"/>
            <w:tcBorders>
              <w:top w:val="nil"/>
              <w:left w:val="nil"/>
              <w:bottom w:val="single" w:sz="4" w:space="0" w:color="auto"/>
              <w:right w:val="single" w:sz="4" w:space="0" w:color="auto"/>
            </w:tcBorders>
            <w:shd w:val="clear" w:color="auto" w:fill="auto"/>
            <w:vAlign w:val="center"/>
            <w:hideMark/>
          </w:tcPr>
          <w:p w14:paraId="2BC4085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N/A</w:t>
            </w:r>
          </w:p>
        </w:tc>
      </w:tr>
      <w:tr w:rsidR="00E35B23" w:rsidRPr="008A6E2B" w14:paraId="04AD09A5"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3BA7440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08/10/2015 </w:t>
            </w:r>
          </w:p>
        </w:tc>
        <w:tc>
          <w:tcPr>
            <w:tcW w:w="1036" w:type="dxa"/>
            <w:tcBorders>
              <w:top w:val="nil"/>
              <w:left w:val="nil"/>
              <w:bottom w:val="single" w:sz="4" w:space="0" w:color="auto"/>
              <w:right w:val="single" w:sz="4" w:space="0" w:color="auto"/>
            </w:tcBorders>
            <w:shd w:val="clear" w:color="auto" w:fill="auto"/>
            <w:vAlign w:val="center"/>
            <w:hideMark/>
          </w:tcPr>
          <w:p w14:paraId="1AEA2740"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23F0802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0002867-62.2015.5.10.0801</w:t>
            </w:r>
          </w:p>
        </w:tc>
        <w:tc>
          <w:tcPr>
            <w:tcW w:w="1036" w:type="dxa"/>
            <w:tcBorders>
              <w:top w:val="nil"/>
              <w:left w:val="nil"/>
              <w:bottom w:val="single" w:sz="4" w:space="0" w:color="auto"/>
              <w:right w:val="single" w:sz="4" w:space="0" w:color="auto"/>
            </w:tcBorders>
            <w:shd w:val="clear" w:color="auto" w:fill="auto"/>
            <w:vAlign w:val="center"/>
            <w:hideMark/>
          </w:tcPr>
          <w:p w14:paraId="5C70C04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Reclamação Trabalhista</w:t>
            </w:r>
          </w:p>
        </w:tc>
        <w:tc>
          <w:tcPr>
            <w:tcW w:w="1035" w:type="dxa"/>
            <w:tcBorders>
              <w:top w:val="nil"/>
              <w:left w:val="nil"/>
              <w:bottom w:val="single" w:sz="4" w:space="0" w:color="auto"/>
              <w:right w:val="single" w:sz="4" w:space="0" w:color="auto"/>
            </w:tcBorders>
            <w:shd w:val="clear" w:color="auto" w:fill="auto"/>
            <w:vAlign w:val="center"/>
            <w:hideMark/>
          </w:tcPr>
          <w:p w14:paraId="6C8CCCB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Trabalhista</w:t>
            </w:r>
          </w:p>
        </w:tc>
        <w:tc>
          <w:tcPr>
            <w:tcW w:w="1202" w:type="dxa"/>
            <w:tcBorders>
              <w:top w:val="nil"/>
              <w:left w:val="nil"/>
              <w:bottom w:val="single" w:sz="4" w:space="0" w:color="auto"/>
              <w:right w:val="single" w:sz="4" w:space="0" w:color="auto"/>
            </w:tcBorders>
            <w:shd w:val="clear" w:color="auto" w:fill="auto"/>
            <w:vAlign w:val="center"/>
            <w:hideMark/>
          </w:tcPr>
          <w:p w14:paraId="7096646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ATE IV - São Mateus Transmissora de Energia S/A</w:t>
            </w:r>
          </w:p>
        </w:tc>
        <w:tc>
          <w:tcPr>
            <w:tcW w:w="567" w:type="dxa"/>
            <w:tcBorders>
              <w:top w:val="nil"/>
              <w:left w:val="nil"/>
              <w:bottom w:val="single" w:sz="4" w:space="0" w:color="auto"/>
              <w:right w:val="single" w:sz="4" w:space="0" w:color="auto"/>
            </w:tcBorders>
            <w:shd w:val="clear" w:color="auto" w:fill="auto"/>
            <w:vAlign w:val="center"/>
            <w:hideMark/>
          </w:tcPr>
          <w:p w14:paraId="549731E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TO</w:t>
            </w:r>
          </w:p>
        </w:tc>
        <w:tc>
          <w:tcPr>
            <w:tcW w:w="992" w:type="dxa"/>
            <w:tcBorders>
              <w:top w:val="nil"/>
              <w:left w:val="nil"/>
              <w:bottom w:val="single" w:sz="4" w:space="0" w:color="auto"/>
              <w:right w:val="single" w:sz="4" w:space="0" w:color="auto"/>
            </w:tcBorders>
            <w:shd w:val="clear" w:color="auto" w:fill="auto"/>
            <w:vAlign w:val="center"/>
            <w:hideMark/>
          </w:tcPr>
          <w:p w14:paraId="4762BE2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Arquivado</w:t>
            </w:r>
          </w:p>
        </w:tc>
        <w:tc>
          <w:tcPr>
            <w:tcW w:w="993" w:type="dxa"/>
            <w:tcBorders>
              <w:top w:val="nil"/>
              <w:left w:val="nil"/>
              <w:bottom w:val="single" w:sz="4" w:space="0" w:color="auto"/>
              <w:right w:val="single" w:sz="4" w:space="0" w:color="auto"/>
            </w:tcBorders>
            <w:shd w:val="clear" w:color="auto" w:fill="auto"/>
            <w:vAlign w:val="center"/>
            <w:hideMark/>
          </w:tcPr>
          <w:p w14:paraId="322546A4"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5B13DA1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23A1ABD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1134" w:type="dxa"/>
            <w:tcBorders>
              <w:top w:val="nil"/>
              <w:left w:val="nil"/>
              <w:bottom w:val="single" w:sz="4" w:space="0" w:color="auto"/>
              <w:right w:val="single" w:sz="4" w:space="0" w:color="auto"/>
            </w:tcBorders>
            <w:shd w:val="clear" w:color="auto" w:fill="auto"/>
            <w:vAlign w:val="center"/>
            <w:hideMark/>
          </w:tcPr>
          <w:p w14:paraId="0C4B60D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992" w:type="dxa"/>
            <w:tcBorders>
              <w:top w:val="nil"/>
              <w:left w:val="nil"/>
              <w:bottom w:val="single" w:sz="4" w:space="0" w:color="auto"/>
              <w:right w:val="single" w:sz="4" w:space="0" w:color="auto"/>
            </w:tcBorders>
            <w:shd w:val="clear" w:color="auto" w:fill="auto"/>
            <w:vAlign w:val="center"/>
            <w:hideMark/>
          </w:tcPr>
          <w:p w14:paraId="42CF790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R$ 2.521,60</w:t>
            </w:r>
          </w:p>
        </w:tc>
        <w:tc>
          <w:tcPr>
            <w:tcW w:w="1172" w:type="dxa"/>
            <w:tcBorders>
              <w:top w:val="nil"/>
              <w:left w:val="nil"/>
              <w:bottom w:val="single" w:sz="4" w:space="0" w:color="auto"/>
              <w:right w:val="single" w:sz="4" w:space="0" w:color="auto"/>
            </w:tcBorders>
            <w:shd w:val="clear" w:color="auto" w:fill="auto"/>
            <w:vAlign w:val="center"/>
            <w:hideMark/>
          </w:tcPr>
          <w:p w14:paraId="2C63596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7A69F6B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992" w:type="dxa"/>
            <w:tcBorders>
              <w:top w:val="nil"/>
              <w:left w:val="nil"/>
              <w:bottom w:val="single" w:sz="4" w:space="0" w:color="auto"/>
              <w:right w:val="single" w:sz="4" w:space="0" w:color="auto"/>
            </w:tcBorders>
            <w:shd w:val="clear" w:color="auto" w:fill="auto"/>
            <w:vAlign w:val="center"/>
            <w:hideMark/>
          </w:tcPr>
          <w:p w14:paraId="4E2BE2EA"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N/A</w:t>
            </w:r>
          </w:p>
        </w:tc>
      </w:tr>
      <w:tr w:rsidR="00E35B23" w:rsidRPr="008A6E2B" w14:paraId="72169D1A" w14:textId="77777777" w:rsidTr="00CC09CE">
        <w:trPr>
          <w:trHeight w:val="422"/>
        </w:trPr>
        <w:tc>
          <w:tcPr>
            <w:tcW w:w="1035" w:type="dxa"/>
            <w:tcBorders>
              <w:top w:val="nil"/>
              <w:left w:val="single" w:sz="4" w:space="0" w:color="auto"/>
              <w:bottom w:val="single" w:sz="4" w:space="0" w:color="auto"/>
              <w:right w:val="single" w:sz="4" w:space="0" w:color="auto"/>
            </w:tcBorders>
            <w:shd w:val="clear" w:color="auto" w:fill="auto"/>
            <w:vAlign w:val="center"/>
            <w:hideMark/>
          </w:tcPr>
          <w:p w14:paraId="7D57C23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08/10/2015 </w:t>
            </w:r>
          </w:p>
        </w:tc>
        <w:tc>
          <w:tcPr>
            <w:tcW w:w="1036" w:type="dxa"/>
            <w:tcBorders>
              <w:top w:val="nil"/>
              <w:left w:val="nil"/>
              <w:bottom w:val="single" w:sz="4" w:space="0" w:color="auto"/>
              <w:right w:val="single" w:sz="4" w:space="0" w:color="auto"/>
            </w:tcBorders>
            <w:shd w:val="clear" w:color="auto" w:fill="auto"/>
            <w:vAlign w:val="center"/>
            <w:hideMark/>
          </w:tcPr>
          <w:p w14:paraId="2AC3094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 xml:space="preserve">SBC Law - Santana e </w:t>
            </w:r>
            <w:proofErr w:type="spellStart"/>
            <w:r w:rsidRPr="008A6E2B">
              <w:rPr>
                <w:rFonts w:ascii="Tahoma" w:hAnsi="Tahoma" w:cs="Tahoma"/>
                <w:sz w:val="16"/>
                <w:szCs w:val="16"/>
              </w:rPr>
              <w:t>Bertolami</w:t>
            </w:r>
            <w:proofErr w:type="spellEnd"/>
            <w:r w:rsidRPr="008A6E2B">
              <w:rPr>
                <w:rFonts w:ascii="Tahoma" w:hAnsi="Tahoma" w:cs="Tahoma"/>
                <w:sz w:val="16"/>
                <w:szCs w:val="16"/>
              </w:rPr>
              <w:t xml:space="preserve"> Advogados</w:t>
            </w:r>
          </w:p>
        </w:tc>
        <w:tc>
          <w:tcPr>
            <w:tcW w:w="1035" w:type="dxa"/>
            <w:tcBorders>
              <w:top w:val="nil"/>
              <w:left w:val="nil"/>
              <w:bottom w:val="single" w:sz="4" w:space="0" w:color="auto"/>
              <w:right w:val="single" w:sz="4" w:space="0" w:color="auto"/>
            </w:tcBorders>
            <w:shd w:val="clear" w:color="auto" w:fill="auto"/>
            <w:vAlign w:val="center"/>
            <w:hideMark/>
          </w:tcPr>
          <w:p w14:paraId="1746E8E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0000003-14.2016.5.10.0802</w:t>
            </w:r>
          </w:p>
        </w:tc>
        <w:tc>
          <w:tcPr>
            <w:tcW w:w="1036" w:type="dxa"/>
            <w:tcBorders>
              <w:top w:val="nil"/>
              <w:left w:val="nil"/>
              <w:bottom w:val="single" w:sz="4" w:space="0" w:color="auto"/>
              <w:right w:val="single" w:sz="4" w:space="0" w:color="auto"/>
            </w:tcBorders>
            <w:shd w:val="clear" w:color="auto" w:fill="auto"/>
            <w:vAlign w:val="center"/>
            <w:hideMark/>
          </w:tcPr>
          <w:p w14:paraId="16614A59"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Reclamação Trabalhista</w:t>
            </w:r>
          </w:p>
        </w:tc>
        <w:tc>
          <w:tcPr>
            <w:tcW w:w="1035" w:type="dxa"/>
            <w:tcBorders>
              <w:top w:val="nil"/>
              <w:left w:val="nil"/>
              <w:bottom w:val="single" w:sz="4" w:space="0" w:color="auto"/>
              <w:right w:val="single" w:sz="4" w:space="0" w:color="auto"/>
            </w:tcBorders>
            <w:shd w:val="clear" w:color="auto" w:fill="auto"/>
            <w:vAlign w:val="center"/>
            <w:hideMark/>
          </w:tcPr>
          <w:p w14:paraId="2D6DF1CE"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Trabalhista</w:t>
            </w:r>
          </w:p>
        </w:tc>
        <w:tc>
          <w:tcPr>
            <w:tcW w:w="1202" w:type="dxa"/>
            <w:tcBorders>
              <w:top w:val="nil"/>
              <w:left w:val="nil"/>
              <w:bottom w:val="single" w:sz="4" w:space="0" w:color="auto"/>
              <w:right w:val="single" w:sz="4" w:space="0" w:color="auto"/>
            </w:tcBorders>
            <w:shd w:val="clear" w:color="auto" w:fill="auto"/>
            <w:vAlign w:val="center"/>
            <w:hideMark/>
          </w:tcPr>
          <w:p w14:paraId="6DE22B86"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ATE IV - São Mateus Transmissora de Energia S/A</w:t>
            </w:r>
          </w:p>
        </w:tc>
        <w:tc>
          <w:tcPr>
            <w:tcW w:w="567" w:type="dxa"/>
            <w:tcBorders>
              <w:top w:val="nil"/>
              <w:left w:val="nil"/>
              <w:bottom w:val="single" w:sz="4" w:space="0" w:color="auto"/>
              <w:right w:val="single" w:sz="4" w:space="0" w:color="auto"/>
            </w:tcBorders>
            <w:shd w:val="clear" w:color="auto" w:fill="auto"/>
            <w:vAlign w:val="center"/>
            <w:hideMark/>
          </w:tcPr>
          <w:p w14:paraId="18AC9CA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TO</w:t>
            </w:r>
          </w:p>
        </w:tc>
        <w:tc>
          <w:tcPr>
            <w:tcW w:w="992" w:type="dxa"/>
            <w:tcBorders>
              <w:top w:val="nil"/>
              <w:left w:val="nil"/>
              <w:bottom w:val="single" w:sz="4" w:space="0" w:color="auto"/>
              <w:right w:val="single" w:sz="4" w:space="0" w:color="auto"/>
            </w:tcBorders>
            <w:shd w:val="clear" w:color="auto" w:fill="auto"/>
            <w:vAlign w:val="center"/>
            <w:hideMark/>
          </w:tcPr>
          <w:p w14:paraId="31029EF1"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sz w:val="16"/>
                <w:szCs w:val="16"/>
              </w:rPr>
              <w:t>Arquivado</w:t>
            </w:r>
          </w:p>
        </w:tc>
        <w:tc>
          <w:tcPr>
            <w:tcW w:w="993" w:type="dxa"/>
            <w:tcBorders>
              <w:top w:val="nil"/>
              <w:left w:val="nil"/>
              <w:bottom w:val="single" w:sz="4" w:space="0" w:color="auto"/>
              <w:right w:val="single" w:sz="4" w:space="0" w:color="auto"/>
            </w:tcBorders>
            <w:shd w:val="clear" w:color="auto" w:fill="auto"/>
            <w:vAlign w:val="center"/>
            <w:hideMark/>
          </w:tcPr>
          <w:p w14:paraId="4C98491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992" w:type="dxa"/>
            <w:tcBorders>
              <w:top w:val="nil"/>
              <w:left w:val="nil"/>
              <w:bottom w:val="single" w:sz="4" w:space="0" w:color="auto"/>
              <w:right w:val="single" w:sz="4" w:space="0" w:color="auto"/>
            </w:tcBorders>
            <w:shd w:val="clear" w:color="auto" w:fill="auto"/>
            <w:vAlign w:val="center"/>
            <w:hideMark/>
          </w:tcPr>
          <w:p w14:paraId="09389A0D"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Passivo</w:t>
            </w:r>
          </w:p>
        </w:tc>
        <w:tc>
          <w:tcPr>
            <w:tcW w:w="1276" w:type="dxa"/>
            <w:tcBorders>
              <w:top w:val="nil"/>
              <w:left w:val="nil"/>
              <w:bottom w:val="single" w:sz="4" w:space="0" w:color="auto"/>
              <w:right w:val="single" w:sz="4" w:space="0" w:color="auto"/>
            </w:tcBorders>
            <w:shd w:val="clear" w:color="auto" w:fill="auto"/>
            <w:vAlign w:val="center"/>
            <w:hideMark/>
          </w:tcPr>
          <w:p w14:paraId="5B7A9C05"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1134" w:type="dxa"/>
            <w:tcBorders>
              <w:top w:val="nil"/>
              <w:left w:val="nil"/>
              <w:bottom w:val="single" w:sz="4" w:space="0" w:color="auto"/>
              <w:right w:val="single" w:sz="4" w:space="0" w:color="auto"/>
            </w:tcBorders>
            <w:shd w:val="clear" w:color="auto" w:fill="auto"/>
            <w:vAlign w:val="center"/>
            <w:hideMark/>
          </w:tcPr>
          <w:p w14:paraId="09C0479B"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Provável</w:t>
            </w:r>
          </w:p>
        </w:tc>
        <w:tc>
          <w:tcPr>
            <w:tcW w:w="992" w:type="dxa"/>
            <w:tcBorders>
              <w:top w:val="nil"/>
              <w:left w:val="nil"/>
              <w:bottom w:val="single" w:sz="4" w:space="0" w:color="auto"/>
              <w:right w:val="single" w:sz="4" w:space="0" w:color="auto"/>
            </w:tcBorders>
            <w:shd w:val="clear" w:color="auto" w:fill="auto"/>
            <w:vAlign w:val="center"/>
            <w:hideMark/>
          </w:tcPr>
          <w:p w14:paraId="3087CC58"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R$ 4.811,11</w:t>
            </w:r>
          </w:p>
        </w:tc>
        <w:tc>
          <w:tcPr>
            <w:tcW w:w="1172" w:type="dxa"/>
            <w:tcBorders>
              <w:top w:val="nil"/>
              <w:left w:val="nil"/>
              <w:bottom w:val="single" w:sz="4" w:space="0" w:color="auto"/>
              <w:right w:val="single" w:sz="4" w:space="0" w:color="auto"/>
            </w:tcBorders>
            <w:shd w:val="clear" w:color="auto" w:fill="auto"/>
            <w:vAlign w:val="center"/>
            <w:hideMark/>
          </w:tcPr>
          <w:p w14:paraId="64B706EF"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1238" w:type="dxa"/>
            <w:tcBorders>
              <w:top w:val="nil"/>
              <w:left w:val="nil"/>
              <w:bottom w:val="single" w:sz="4" w:space="0" w:color="auto"/>
              <w:right w:val="single" w:sz="4" w:space="0" w:color="auto"/>
            </w:tcBorders>
            <w:shd w:val="clear" w:color="auto" w:fill="auto"/>
            <w:vAlign w:val="center"/>
            <w:hideMark/>
          </w:tcPr>
          <w:p w14:paraId="5C91FD27"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 xml:space="preserve"> R$ 0,00</w:t>
            </w:r>
          </w:p>
        </w:tc>
        <w:tc>
          <w:tcPr>
            <w:tcW w:w="992" w:type="dxa"/>
            <w:tcBorders>
              <w:top w:val="nil"/>
              <w:left w:val="nil"/>
              <w:bottom w:val="single" w:sz="4" w:space="0" w:color="auto"/>
              <w:right w:val="single" w:sz="4" w:space="0" w:color="auto"/>
            </w:tcBorders>
            <w:shd w:val="clear" w:color="auto" w:fill="auto"/>
            <w:vAlign w:val="center"/>
            <w:hideMark/>
          </w:tcPr>
          <w:p w14:paraId="67A9A472" w14:textId="77777777" w:rsidR="008A6E2B" w:rsidRPr="008A6E2B" w:rsidRDefault="008A6E2B" w:rsidP="008A6E2B">
            <w:pPr>
              <w:autoSpaceDE/>
              <w:autoSpaceDN/>
              <w:adjustRightInd/>
              <w:jc w:val="center"/>
              <w:rPr>
                <w:rFonts w:ascii="Tahoma" w:hAnsi="Tahoma" w:cs="Tahoma"/>
                <w:color w:val="000000"/>
                <w:sz w:val="16"/>
                <w:szCs w:val="16"/>
              </w:rPr>
            </w:pPr>
            <w:r w:rsidRPr="008A6E2B">
              <w:rPr>
                <w:rFonts w:ascii="Tahoma" w:hAnsi="Tahoma" w:cs="Tahoma"/>
                <w:color w:val="000000"/>
                <w:sz w:val="16"/>
                <w:szCs w:val="16"/>
              </w:rPr>
              <w:t>N/A</w:t>
            </w:r>
          </w:p>
        </w:tc>
      </w:tr>
    </w:tbl>
    <w:p w14:paraId="1151045B" w14:textId="36333CE1" w:rsidR="00E868FB" w:rsidRDefault="00E868FB" w:rsidP="002D6D51">
      <w:pPr>
        <w:autoSpaceDE/>
        <w:autoSpaceDN/>
        <w:adjustRightInd/>
        <w:spacing w:before="120" w:after="120"/>
        <w:jc w:val="center"/>
        <w:rPr>
          <w:rFonts w:ascii="Tahoma" w:hAnsi="Tahoma"/>
          <w:i/>
          <w:sz w:val="22"/>
        </w:rPr>
      </w:pPr>
    </w:p>
    <w:tbl>
      <w:tblPr>
        <w:tblW w:w="7920" w:type="dxa"/>
        <w:tblCellMar>
          <w:left w:w="70" w:type="dxa"/>
          <w:right w:w="70" w:type="dxa"/>
        </w:tblCellMar>
        <w:tblLook w:val="04A0" w:firstRow="1" w:lastRow="0" w:firstColumn="1" w:lastColumn="0" w:noHBand="0" w:noVBand="1"/>
      </w:tblPr>
      <w:tblGrid>
        <w:gridCol w:w="3760"/>
        <w:gridCol w:w="1040"/>
        <w:gridCol w:w="1040"/>
        <w:gridCol w:w="1040"/>
        <w:gridCol w:w="1040"/>
      </w:tblGrid>
      <w:tr w:rsidR="00AA1B49" w:rsidRPr="00AA1B49" w14:paraId="46F65C4D" w14:textId="77777777" w:rsidTr="00AA1B49">
        <w:trPr>
          <w:trHeight w:val="435"/>
        </w:trPr>
        <w:tc>
          <w:tcPr>
            <w:tcW w:w="3760"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394173D9" w14:textId="77777777" w:rsidR="00AA1B49" w:rsidRPr="00AA1B49" w:rsidRDefault="00AA1B49" w:rsidP="00AA1B49">
            <w:pPr>
              <w:autoSpaceDE/>
              <w:autoSpaceDN/>
              <w:adjustRightInd/>
              <w:jc w:val="center"/>
              <w:rPr>
                <w:rFonts w:ascii="Tahoma" w:hAnsi="Tahoma" w:cs="Tahoma"/>
                <w:b/>
                <w:bCs/>
                <w:color w:val="000000"/>
                <w:sz w:val="16"/>
                <w:szCs w:val="16"/>
              </w:rPr>
            </w:pPr>
            <w:r w:rsidRPr="00AA1B49">
              <w:rPr>
                <w:rFonts w:ascii="Tahoma" w:hAnsi="Tahoma" w:cs="Tahoma"/>
                <w:b/>
                <w:bCs/>
                <w:color w:val="000000"/>
                <w:sz w:val="16"/>
                <w:szCs w:val="16"/>
              </w:rPr>
              <w:t xml:space="preserve">EVOLTZ IV - SÃO MATEUS TRANSMISSORA DE ENERGIA S.A. </w:t>
            </w:r>
          </w:p>
        </w:tc>
        <w:tc>
          <w:tcPr>
            <w:tcW w:w="1040" w:type="dxa"/>
            <w:tcBorders>
              <w:top w:val="single" w:sz="4" w:space="0" w:color="auto"/>
              <w:left w:val="nil"/>
              <w:bottom w:val="single" w:sz="4" w:space="0" w:color="auto"/>
              <w:right w:val="single" w:sz="4" w:space="0" w:color="auto"/>
            </w:tcBorders>
            <w:shd w:val="clear" w:color="000000" w:fill="D9D9D9"/>
            <w:vAlign w:val="center"/>
            <w:hideMark/>
          </w:tcPr>
          <w:p w14:paraId="1F0621DA" w14:textId="77777777" w:rsidR="00AA1B49" w:rsidRPr="00AA1B49" w:rsidRDefault="00AA1B49" w:rsidP="00AA1B49">
            <w:pPr>
              <w:autoSpaceDE/>
              <w:autoSpaceDN/>
              <w:adjustRightInd/>
              <w:jc w:val="center"/>
              <w:rPr>
                <w:rFonts w:ascii="Tahoma" w:hAnsi="Tahoma" w:cs="Tahoma"/>
                <w:b/>
                <w:bCs/>
                <w:color w:val="000000"/>
                <w:sz w:val="16"/>
                <w:szCs w:val="16"/>
              </w:rPr>
            </w:pPr>
            <w:r w:rsidRPr="00AA1B49">
              <w:rPr>
                <w:rFonts w:ascii="Tahoma" w:hAnsi="Tahoma" w:cs="Tahoma"/>
                <w:b/>
                <w:bCs/>
                <w:color w:val="000000"/>
                <w:sz w:val="16"/>
                <w:szCs w:val="16"/>
              </w:rPr>
              <w:t>2020</w:t>
            </w:r>
          </w:p>
        </w:tc>
        <w:tc>
          <w:tcPr>
            <w:tcW w:w="1040" w:type="dxa"/>
            <w:tcBorders>
              <w:top w:val="single" w:sz="4" w:space="0" w:color="auto"/>
              <w:left w:val="nil"/>
              <w:bottom w:val="single" w:sz="4" w:space="0" w:color="auto"/>
              <w:right w:val="single" w:sz="4" w:space="0" w:color="auto"/>
            </w:tcBorders>
            <w:shd w:val="clear" w:color="000000" w:fill="D9D9D9"/>
            <w:vAlign w:val="center"/>
            <w:hideMark/>
          </w:tcPr>
          <w:p w14:paraId="494D6FC0" w14:textId="77777777" w:rsidR="00AA1B49" w:rsidRPr="00AA1B49" w:rsidRDefault="00AA1B49" w:rsidP="00AA1B49">
            <w:pPr>
              <w:autoSpaceDE/>
              <w:autoSpaceDN/>
              <w:adjustRightInd/>
              <w:jc w:val="center"/>
              <w:rPr>
                <w:rFonts w:ascii="Tahoma" w:hAnsi="Tahoma" w:cs="Tahoma"/>
                <w:b/>
                <w:bCs/>
                <w:color w:val="000000"/>
                <w:sz w:val="16"/>
                <w:szCs w:val="16"/>
              </w:rPr>
            </w:pPr>
            <w:r w:rsidRPr="00AA1B49">
              <w:rPr>
                <w:rFonts w:ascii="Tahoma" w:hAnsi="Tahoma" w:cs="Tahoma"/>
                <w:b/>
                <w:bCs/>
                <w:color w:val="000000"/>
                <w:sz w:val="16"/>
                <w:szCs w:val="16"/>
              </w:rPr>
              <w:t>2021</w:t>
            </w:r>
          </w:p>
        </w:tc>
        <w:tc>
          <w:tcPr>
            <w:tcW w:w="1040" w:type="dxa"/>
            <w:tcBorders>
              <w:top w:val="single" w:sz="4" w:space="0" w:color="auto"/>
              <w:left w:val="nil"/>
              <w:bottom w:val="single" w:sz="4" w:space="0" w:color="auto"/>
              <w:right w:val="single" w:sz="4" w:space="0" w:color="auto"/>
            </w:tcBorders>
            <w:shd w:val="clear" w:color="000000" w:fill="D9D9D9"/>
            <w:vAlign w:val="center"/>
            <w:hideMark/>
          </w:tcPr>
          <w:p w14:paraId="3AC5047F" w14:textId="77777777" w:rsidR="00AA1B49" w:rsidRPr="00AA1B49" w:rsidRDefault="00AA1B49" w:rsidP="00AA1B49">
            <w:pPr>
              <w:autoSpaceDE/>
              <w:autoSpaceDN/>
              <w:adjustRightInd/>
              <w:jc w:val="center"/>
              <w:rPr>
                <w:rFonts w:ascii="Tahoma" w:hAnsi="Tahoma" w:cs="Tahoma"/>
                <w:b/>
                <w:bCs/>
                <w:color w:val="000000"/>
                <w:sz w:val="16"/>
                <w:szCs w:val="16"/>
              </w:rPr>
            </w:pPr>
            <w:r w:rsidRPr="00AA1B49">
              <w:rPr>
                <w:rFonts w:ascii="Tahoma" w:hAnsi="Tahoma" w:cs="Tahoma"/>
                <w:b/>
                <w:bCs/>
                <w:color w:val="000000"/>
                <w:sz w:val="16"/>
                <w:szCs w:val="16"/>
              </w:rPr>
              <w:t>2022</w:t>
            </w:r>
          </w:p>
        </w:tc>
        <w:tc>
          <w:tcPr>
            <w:tcW w:w="1040" w:type="dxa"/>
            <w:tcBorders>
              <w:top w:val="single" w:sz="4" w:space="0" w:color="auto"/>
              <w:left w:val="nil"/>
              <w:bottom w:val="single" w:sz="4" w:space="0" w:color="auto"/>
              <w:right w:val="single" w:sz="4" w:space="0" w:color="auto"/>
            </w:tcBorders>
            <w:shd w:val="clear" w:color="000000" w:fill="D9D9D9"/>
            <w:vAlign w:val="center"/>
            <w:hideMark/>
          </w:tcPr>
          <w:p w14:paraId="334A5D9F" w14:textId="77777777" w:rsidR="00AA1B49" w:rsidRPr="00AA1B49" w:rsidRDefault="00AA1B49" w:rsidP="00AA1B49">
            <w:pPr>
              <w:autoSpaceDE/>
              <w:autoSpaceDN/>
              <w:adjustRightInd/>
              <w:jc w:val="center"/>
              <w:rPr>
                <w:rFonts w:ascii="Tahoma" w:hAnsi="Tahoma" w:cs="Tahoma"/>
                <w:b/>
                <w:bCs/>
                <w:color w:val="000000"/>
                <w:sz w:val="16"/>
                <w:szCs w:val="16"/>
              </w:rPr>
            </w:pPr>
            <w:r w:rsidRPr="00AA1B49">
              <w:rPr>
                <w:rFonts w:ascii="Tahoma" w:hAnsi="Tahoma" w:cs="Tahoma"/>
                <w:b/>
                <w:bCs/>
                <w:color w:val="000000"/>
                <w:sz w:val="16"/>
                <w:szCs w:val="16"/>
              </w:rPr>
              <w:t>TOTAL</w:t>
            </w:r>
          </w:p>
        </w:tc>
      </w:tr>
      <w:tr w:rsidR="00AA1B49" w:rsidRPr="00AA1B49" w14:paraId="7568E779" w14:textId="77777777" w:rsidTr="00AA1B49">
        <w:trPr>
          <w:trHeight w:val="375"/>
        </w:trPr>
        <w:tc>
          <w:tcPr>
            <w:tcW w:w="3760" w:type="dxa"/>
            <w:vMerge/>
            <w:tcBorders>
              <w:top w:val="single" w:sz="4" w:space="0" w:color="auto"/>
              <w:left w:val="single" w:sz="4" w:space="0" w:color="auto"/>
              <w:bottom w:val="single" w:sz="4" w:space="0" w:color="auto"/>
              <w:right w:val="single" w:sz="4" w:space="0" w:color="auto"/>
            </w:tcBorders>
            <w:vAlign w:val="center"/>
            <w:hideMark/>
          </w:tcPr>
          <w:p w14:paraId="743FD102" w14:textId="77777777" w:rsidR="00AA1B49" w:rsidRPr="00AA1B49" w:rsidRDefault="00AA1B49" w:rsidP="00AA1B49">
            <w:pPr>
              <w:autoSpaceDE/>
              <w:autoSpaceDN/>
              <w:adjustRightInd/>
              <w:rPr>
                <w:rFonts w:ascii="Tahoma" w:hAnsi="Tahoma" w:cs="Tahoma"/>
                <w:b/>
                <w:bCs/>
                <w:color w:val="000000"/>
                <w:sz w:val="16"/>
                <w:szCs w:val="16"/>
              </w:rPr>
            </w:pPr>
          </w:p>
        </w:tc>
        <w:tc>
          <w:tcPr>
            <w:tcW w:w="1040" w:type="dxa"/>
            <w:tcBorders>
              <w:top w:val="nil"/>
              <w:left w:val="nil"/>
              <w:bottom w:val="single" w:sz="4" w:space="0" w:color="auto"/>
              <w:right w:val="single" w:sz="4" w:space="0" w:color="auto"/>
            </w:tcBorders>
            <w:shd w:val="clear" w:color="auto" w:fill="auto"/>
            <w:noWrap/>
            <w:vAlign w:val="center"/>
            <w:hideMark/>
          </w:tcPr>
          <w:p w14:paraId="4F422E2A" w14:textId="77777777" w:rsidR="00AA1B49" w:rsidRPr="00AA1B49" w:rsidRDefault="00AA1B49" w:rsidP="00AA1B49">
            <w:pPr>
              <w:autoSpaceDE/>
              <w:autoSpaceDN/>
              <w:adjustRightInd/>
              <w:jc w:val="center"/>
              <w:rPr>
                <w:rFonts w:ascii="Tahoma" w:hAnsi="Tahoma" w:cs="Tahoma"/>
                <w:color w:val="000000"/>
                <w:sz w:val="16"/>
                <w:szCs w:val="16"/>
              </w:rPr>
            </w:pPr>
            <w:r w:rsidRPr="00AA1B49">
              <w:rPr>
                <w:rFonts w:ascii="Tahoma" w:hAnsi="Tahoma" w:cs="Tahoma"/>
                <w:color w:val="000000"/>
                <w:sz w:val="16"/>
                <w:szCs w:val="16"/>
              </w:rPr>
              <w:t>0</w:t>
            </w:r>
          </w:p>
        </w:tc>
        <w:tc>
          <w:tcPr>
            <w:tcW w:w="1040" w:type="dxa"/>
            <w:tcBorders>
              <w:top w:val="nil"/>
              <w:left w:val="nil"/>
              <w:bottom w:val="single" w:sz="4" w:space="0" w:color="auto"/>
              <w:right w:val="single" w:sz="4" w:space="0" w:color="auto"/>
            </w:tcBorders>
            <w:shd w:val="clear" w:color="auto" w:fill="auto"/>
            <w:noWrap/>
            <w:vAlign w:val="center"/>
            <w:hideMark/>
          </w:tcPr>
          <w:p w14:paraId="38F1E596" w14:textId="77777777" w:rsidR="00AA1B49" w:rsidRPr="00AA1B49" w:rsidRDefault="00AA1B49" w:rsidP="00AA1B49">
            <w:pPr>
              <w:autoSpaceDE/>
              <w:autoSpaceDN/>
              <w:adjustRightInd/>
              <w:jc w:val="center"/>
              <w:rPr>
                <w:rFonts w:ascii="Tahoma" w:hAnsi="Tahoma" w:cs="Tahoma"/>
                <w:color w:val="000000"/>
                <w:sz w:val="16"/>
                <w:szCs w:val="16"/>
              </w:rPr>
            </w:pPr>
            <w:r w:rsidRPr="00AA1B49">
              <w:rPr>
                <w:rFonts w:ascii="Tahoma" w:hAnsi="Tahoma" w:cs="Tahoma"/>
                <w:color w:val="000000"/>
                <w:sz w:val="16"/>
                <w:szCs w:val="16"/>
              </w:rPr>
              <w:t>2.711.431</w:t>
            </w:r>
          </w:p>
        </w:tc>
        <w:tc>
          <w:tcPr>
            <w:tcW w:w="1040" w:type="dxa"/>
            <w:tcBorders>
              <w:top w:val="nil"/>
              <w:left w:val="nil"/>
              <w:bottom w:val="single" w:sz="4" w:space="0" w:color="auto"/>
              <w:right w:val="single" w:sz="4" w:space="0" w:color="auto"/>
            </w:tcBorders>
            <w:shd w:val="clear" w:color="auto" w:fill="auto"/>
            <w:noWrap/>
            <w:vAlign w:val="center"/>
            <w:hideMark/>
          </w:tcPr>
          <w:p w14:paraId="33018DA6" w14:textId="77777777" w:rsidR="00AA1B49" w:rsidRPr="00AA1B49" w:rsidRDefault="00AA1B49" w:rsidP="00AA1B49">
            <w:pPr>
              <w:autoSpaceDE/>
              <w:autoSpaceDN/>
              <w:adjustRightInd/>
              <w:jc w:val="center"/>
              <w:rPr>
                <w:rFonts w:ascii="Tahoma" w:hAnsi="Tahoma" w:cs="Tahoma"/>
                <w:color w:val="000000"/>
                <w:sz w:val="16"/>
                <w:szCs w:val="16"/>
              </w:rPr>
            </w:pPr>
            <w:r w:rsidRPr="00AA1B49">
              <w:rPr>
                <w:rFonts w:ascii="Tahoma" w:hAnsi="Tahoma" w:cs="Tahoma"/>
                <w:color w:val="000000"/>
                <w:sz w:val="16"/>
                <w:szCs w:val="16"/>
              </w:rPr>
              <w:t>495.606</w:t>
            </w:r>
          </w:p>
        </w:tc>
        <w:tc>
          <w:tcPr>
            <w:tcW w:w="1040" w:type="dxa"/>
            <w:tcBorders>
              <w:top w:val="nil"/>
              <w:left w:val="nil"/>
              <w:bottom w:val="single" w:sz="4" w:space="0" w:color="auto"/>
              <w:right w:val="single" w:sz="4" w:space="0" w:color="auto"/>
            </w:tcBorders>
            <w:shd w:val="clear" w:color="auto" w:fill="auto"/>
            <w:noWrap/>
            <w:vAlign w:val="center"/>
            <w:hideMark/>
          </w:tcPr>
          <w:p w14:paraId="5DA3F132" w14:textId="77777777" w:rsidR="00AA1B49" w:rsidRPr="00AA1B49" w:rsidRDefault="00AA1B49" w:rsidP="00AA1B49">
            <w:pPr>
              <w:autoSpaceDE/>
              <w:autoSpaceDN/>
              <w:adjustRightInd/>
              <w:jc w:val="center"/>
              <w:rPr>
                <w:rFonts w:ascii="Tahoma" w:hAnsi="Tahoma" w:cs="Tahoma"/>
                <w:color w:val="000000"/>
                <w:sz w:val="16"/>
                <w:szCs w:val="16"/>
              </w:rPr>
            </w:pPr>
            <w:r w:rsidRPr="00AA1B49">
              <w:rPr>
                <w:rFonts w:ascii="Tahoma" w:hAnsi="Tahoma" w:cs="Tahoma"/>
                <w:color w:val="000000"/>
                <w:sz w:val="16"/>
                <w:szCs w:val="16"/>
              </w:rPr>
              <w:t>3.207.037</w:t>
            </w:r>
          </w:p>
        </w:tc>
      </w:tr>
    </w:tbl>
    <w:p w14:paraId="66B34FCA" w14:textId="77777777" w:rsidR="008A6E2B" w:rsidRPr="00C25672" w:rsidRDefault="008A6E2B" w:rsidP="002D6D51">
      <w:pPr>
        <w:autoSpaceDE/>
        <w:autoSpaceDN/>
        <w:adjustRightInd/>
        <w:spacing w:before="120" w:after="120"/>
        <w:jc w:val="center"/>
        <w:rPr>
          <w:rFonts w:ascii="Tahoma" w:hAnsi="Tahoma"/>
          <w:i/>
          <w:sz w:val="22"/>
        </w:rPr>
      </w:pPr>
    </w:p>
    <w:sectPr w:rsidR="008A6E2B" w:rsidRPr="00C25672" w:rsidSect="00AC65AF">
      <w:pgSz w:w="16839" w:h="11907" w:orient="landscape" w:code="9"/>
      <w:pgMar w:top="720" w:right="720" w:bottom="720" w:left="720" w:header="568" w:footer="567" w:gutter="0"/>
      <w:paperSrc w:first="7" w:other="7"/>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839C9" w14:textId="77777777" w:rsidR="00EC692A" w:rsidRDefault="00EC692A">
      <w:r>
        <w:separator/>
      </w:r>
    </w:p>
  </w:endnote>
  <w:endnote w:type="continuationSeparator" w:id="0">
    <w:p w14:paraId="6B6A252E" w14:textId="77777777" w:rsidR="00EC692A" w:rsidRDefault="00EC692A">
      <w:r>
        <w:continuationSeparator/>
      </w:r>
    </w:p>
  </w:endnote>
  <w:endnote w:type="continuationNotice" w:id="1">
    <w:p w14:paraId="2EF8FCA9" w14:textId="77777777" w:rsidR="00EC692A" w:rsidRDefault="00EC69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50510"/>
      <w:docPartObj>
        <w:docPartGallery w:val="Page Numbers (Bottom of Page)"/>
        <w:docPartUnique/>
      </w:docPartObj>
    </w:sdtPr>
    <w:sdtEndPr>
      <w:rPr>
        <w:rFonts w:ascii="Tahoma" w:hAnsi="Tahoma" w:cs="Tahoma"/>
      </w:rPr>
    </w:sdtEndPr>
    <w:sdtContent>
      <w:p w14:paraId="423A4D9B" w14:textId="21761158" w:rsidR="00F81800" w:rsidRPr="00E71DE7" w:rsidRDefault="00F81800">
        <w:pPr>
          <w:pStyle w:val="Rodap"/>
          <w:jc w:val="right"/>
          <w:rPr>
            <w:rFonts w:ascii="Tahoma" w:hAnsi="Tahoma" w:cs="Tahoma"/>
          </w:rPr>
        </w:pPr>
        <w:r w:rsidRPr="00E71DE7">
          <w:rPr>
            <w:rFonts w:ascii="Tahoma" w:hAnsi="Tahoma" w:cs="Tahoma"/>
          </w:rPr>
          <w:fldChar w:fldCharType="begin"/>
        </w:r>
        <w:r w:rsidRPr="00E71DE7">
          <w:rPr>
            <w:rFonts w:ascii="Tahoma" w:hAnsi="Tahoma" w:cs="Tahoma"/>
          </w:rPr>
          <w:instrText>PAGE   \* MERGEFORMAT</w:instrText>
        </w:r>
        <w:r w:rsidRPr="00E71DE7">
          <w:rPr>
            <w:rFonts w:ascii="Tahoma" w:hAnsi="Tahoma" w:cs="Tahoma"/>
          </w:rPr>
          <w:fldChar w:fldCharType="separate"/>
        </w:r>
        <w:r w:rsidR="000503AF">
          <w:rPr>
            <w:rFonts w:ascii="Tahoma" w:hAnsi="Tahoma" w:cs="Tahoma"/>
            <w:noProof/>
          </w:rPr>
          <w:t>20</w:t>
        </w:r>
        <w:r w:rsidRPr="00E71DE7">
          <w:rPr>
            <w:rFonts w:ascii="Tahoma" w:hAnsi="Tahoma" w:cs="Tahoma"/>
          </w:rPr>
          <w:fldChar w:fldCharType="end"/>
        </w:r>
      </w:p>
    </w:sdtContent>
  </w:sdt>
  <w:p w14:paraId="4CDF9DD8" w14:textId="217D050A" w:rsidR="00F81800" w:rsidRPr="00DA2828" w:rsidRDefault="00F81800" w:rsidP="00DA2828">
    <w:pPr>
      <w:pStyle w:val="Rodap"/>
      <w:rPr>
        <w:rFonts w:ascii="Tahoma" w:hAnsi="Tahoma" w:cs="Tahoma"/>
        <w:sz w:val="1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3B55D" w14:textId="77777777" w:rsidR="00F81800" w:rsidRPr="00E71DE7" w:rsidRDefault="00F81800">
    <w:pPr>
      <w:pStyle w:val="Rodap"/>
      <w:jc w:val="right"/>
      <w:rPr>
        <w:rFonts w:ascii="Tahoma" w:hAnsi="Tahoma" w:cs="Tahoma"/>
      </w:rPr>
    </w:pPr>
  </w:p>
  <w:p w14:paraId="0181817D" w14:textId="5EBF2B2B" w:rsidR="00F81800" w:rsidRPr="005A5E1F" w:rsidRDefault="00F81800" w:rsidP="005A5E1F">
    <w:pPr>
      <w:pStyle w:val="Rodap"/>
      <w:rPr>
        <w:rFonts w:ascii="Tahoma" w:hAnsi="Tahoma" w:cs="Tahoma"/>
        <w:sz w:val="12"/>
        <w:szCs w:val="1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2E2ACD" w14:textId="5642D4BD" w:rsidR="00F81800" w:rsidRPr="00E71DE7" w:rsidRDefault="00F81800">
    <w:pPr>
      <w:pStyle w:val="Rodap"/>
      <w:jc w:val="right"/>
      <w:rPr>
        <w:rFonts w:ascii="Tahoma" w:hAnsi="Tahoma" w:cs="Tahoma"/>
      </w:rPr>
    </w:pPr>
  </w:p>
  <w:p w14:paraId="502CEC83" w14:textId="77777777" w:rsidR="00F81800" w:rsidRPr="00DA2828" w:rsidRDefault="00F81800" w:rsidP="00DA2828">
    <w:pPr>
      <w:pStyle w:val="Rodap"/>
      <w:rPr>
        <w:rFonts w:ascii="Tahoma" w:hAnsi="Tahoma" w:cs="Tahoma"/>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C4EB10" w14:textId="77777777" w:rsidR="00EC692A" w:rsidRDefault="00EC692A">
      <w:r>
        <w:separator/>
      </w:r>
    </w:p>
  </w:footnote>
  <w:footnote w:type="continuationSeparator" w:id="0">
    <w:p w14:paraId="326786E0" w14:textId="77777777" w:rsidR="00EC692A" w:rsidRDefault="00EC692A">
      <w:r>
        <w:continuationSeparator/>
      </w:r>
    </w:p>
  </w:footnote>
  <w:footnote w:type="continuationNotice" w:id="1">
    <w:p w14:paraId="5A7D1F7A" w14:textId="77777777" w:rsidR="00EC692A" w:rsidRDefault="00EC692A"/>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DB63A" w14:textId="5772846B" w:rsidR="00F81800" w:rsidRPr="00D840A7" w:rsidRDefault="000503AF" w:rsidP="000503AF">
    <w:pPr>
      <w:pStyle w:val="Cabealho"/>
      <w:rPr>
        <w:sz w:val="22"/>
        <w:szCs w:val="22"/>
      </w:rPr>
      <w:pPrChange w:id="109" w:author="Mattos Filho" w:date="2020-11-10T13:18:00Z">
        <w:pPr>
          <w:pStyle w:val="Cabealho"/>
          <w:jc w:val="right"/>
        </w:pPr>
      </w:pPrChange>
    </w:pPr>
    <w:ins w:id="110" w:author="Mattos Filho" w:date="2020-11-10T13:18:00Z">
      <w:r>
        <w:rPr>
          <w:rFonts w:ascii="Arial" w:hAnsi="Arial" w:cs="Arial"/>
          <w:b/>
          <w:i/>
          <w:noProof/>
          <w:sz w:val="22"/>
          <w:szCs w:val="22"/>
        </w:rPr>
        <w:drawing>
          <wp:anchor distT="0" distB="0" distL="114300" distR="114300" simplePos="0" relativeHeight="251659264" behindDoc="0" locked="0" layoutInCell="1" allowOverlap="1" wp14:anchorId="5F4EEE9C" wp14:editId="44766A3C">
            <wp:simplePos x="0" y="0"/>
            <wp:positionH relativeFrom="margin">
              <wp:align>left</wp:align>
            </wp:positionH>
            <wp:positionV relativeFrom="topMargin">
              <wp:posOffset>342265</wp:posOffset>
            </wp:positionV>
            <wp:extent cx="1009650" cy="579120"/>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579120"/>
                    </a:xfrm>
                    <a:prstGeom prst="rect">
                      <a:avLst/>
                    </a:prstGeom>
                    <a:noFill/>
                  </pic:spPr>
                </pic:pic>
              </a:graphicData>
            </a:graphic>
            <wp14:sizeRelH relativeFrom="page">
              <wp14:pctWidth>0</wp14:pctWidth>
            </wp14:sizeRelH>
            <wp14:sizeRelV relativeFrom="page">
              <wp14:pctHeight>0</wp14:pctHeight>
            </wp14:sizeRelV>
          </wp:anchor>
        </w:drawing>
      </w:r>
    </w:ins>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8E"/>
    <w:multiLevelType w:val="multilevel"/>
    <w:tmpl w:val="65FAB73E"/>
    <w:lvl w:ilvl="0">
      <w:start w:val="1"/>
      <w:numFmt w:val="decimal"/>
      <w:lvlRestart w:val="0"/>
      <w:lvlText w:val="%1."/>
      <w:lvlJc w:val="left"/>
      <w:pPr>
        <w:ind w:left="0" w:firstLine="0"/>
      </w:pPr>
      <w:rPr>
        <w:rFonts w:ascii="Tahoma" w:hAnsi="Tahoma" w:cs="Tahoma" w:hint="default"/>
        <w:b/>
        <w:i w:val="0"/>
        <w:caps w:val="0"/>
        <w:strike w:val="0"/>
        <w:dstrike w:val="0"/>
        <w:vanish w:val="0"/>
        <w:color w:val="000000"/>
        <w:sz w:val="22"/>
        <w:szCs w:val="22"/>
        <w:u w:val="none"/>
        <w:vertAlign w:val="baseline"/>
      </w:rPr>
    </w:lvl>
    <w:lvl w:ilvl="1">
      <w:start w:val="1"/>
      <w:numFmt w:val="decimal"/>
      <w:lvlText w:val="%1.%2."/>
      <w:lvlJc w:val="left"/>
      <w:pPr>
        <w:ind w:left="0" w:firstLine="0"/>
      </w:pPr>
      <w:rPr>
        <w:rFonts w:ascii="Tahoma" w:hAnsi="Tahoma" w:cs="Tahoma" w:hint="default"/>
        <w:b/>
        <w:i w:val="0"/>
        <w:caps w:val="0"/>
        <w:strike w:val="0"/>
        <w:dstrike w:val="0"/>
        <w:vanish w:val="0"/>
        <w:color w:val="000000"/>
        <w:sz w:val="22"/>
        <w:szCs w:val="22"/>
        <w:u w:val="none"/>
        <w:vertAlign w:val="baseline"/>
      </w:rPr>
    </w:lvl>
    <w:lvl w:ilvl="2">
      <w:start w:val="1"/>
      <w:numFmt w:val="decimal"/>
      <w:lvlText w:val="%1.%2.%3."/>
      <w:lvlJc w:val="left"/>
      <w:pPr>
        <w:ind w:left="2411" w:firstLine="0"/>
      </w:pPr>
      <w:rPr>
        <w:rFonts w:ascii="Tahoma" w:hAnsi="Tahoma" w:cs="Tahoma" w:hint="default"/>
        <w:b/>
        <w:i w:val="0"/>
        <w:caps w:val="0"/>
        <w:strike w:val="0"/>
        <w:dstrike w:val="0"/>
        <w:vanish w:val="0"/>
        <w:color w:val="000000"/>
        <w:sz w:val="22"/>
        <w:szCs w:val="22"/>
        <w:u w:val="none"/>
        <w:vertAlign w:val="baseline"/>
        <w:lang w:val="en-GB"/>
      </w:rPr>
    </w:lvl>
    <w:lvl w:ilvl="3">
      <w:start w:val="1"/>
      <w:numFmt w:val="lowerRoman"/>
      <w:lvlText w:val="(%4)"/>
      <w:lvlJc w:val="left"/>
      <w:pPr>
        <w:ind w:left="0" w:firstLine="0"/>
      </w:pPr>
      <w:rPr>
        <w:rFonts w:ascii="Tahoma" w:eastAsia="SimSun" w:hAnsi="Tahoma" w:cs="Tahoma" w:hint="default"/>
        <w:b/>
        <w:i w:val="0"/>
        <w:caps w:val="0"/>
        <w:strike w:val="0"/>
        <w:dstrike w:val="0"/>
        <w:vanish w:val="0"/>
        <w:color w:val="000000"/>
        <w:sz w:val="22"/>
        <w:szCs w:val="22"/>
        <w:vertAlign w:val="baseline"/>
      </w:rPr>
    </w:lvl>
    <w:lvl w:ilvl="4">
      <w:start w:val="1"/>
      <w:numFmt w:val="lowerLetter"/>
      <w:lvlText w:val="(%5)"/>
      <w:lvlJc w:val="left"/>
      <w:pPr>
        <w:tabs>
          <w:tab w:val="num" w:pos="1531"/>
        </w:tabs>
        <w:ind w:left="709" w:firstLine="0"/>
      </w:pPr>
      <w:rPr>
        <w:rFonts w:ascii="Tahoma" w:hAnsi="Tahoma" w:cs="Tahoma" w:hint="default"/>
        <w:b/>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0185652"/>
    <w:multiLevelType w:val="hybridMultilevel"/>
    <w:tmpl w:val="DB1EBBB4"/>
    <w:lvl w:ilvl="0" w:tplc="75FA9CC2">
      <w:start w:val="1"/>
      <w:numFmt w:val="upperRoman"/>
      <w:lvlText w:val="%1."/>
      <w:lvlJc w:val="right"/>
      <w:pPr>
        <w:ind w:left="720" w:hanging="360"/>
      </w:pPr>
      <w:rPr>
        <w:i w:val="0"/>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1E72D87"/>
    <w:multiLevelType w:val="multilevel"/>
    <w:tmpl w:val="61C646DC"/>
    <w:lvl w:ilvl="0">
      <w:start w:val="5"/>
      <w:numFmt w:val="decimal"/>
      <w:lvlText w:val="%1"/>
      <w:lvlJc w:val="left"/>
      <w:pPr>
        <w:ind w:left="510" w:hanging="510"/>
      </w:pPr>
      <w:rPr>
        <w:rFonts w:hint="default"/>
      </w:rPr>
    </w:lvl>
    <w:lvl w:ilvl="1">
      <w:start w:val="6"/>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3" w15:restartNumberingAfterBreak="0">
    <w:nsid w:val="05401F19"/>
    <w:multiLevelType w:val="multilevel"/>
    <w:tmpl w:val="91F25D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B8E777F"/>
    <w:multiLevelType w:val="multilevel"/>
    <w:tmpl w:val="3E104A3E"/>
    <w:lvl w:ilvl="0">
      <w:start w:val="5"/>
      <w:numFmt w:val="decimal"/>
      <w:lvlText w:val="%1."/>
      <w:lvlJc w:val="left"/>
      <w:pPr>
        <w:ind w:left="510" w:hanging="510"/>
      </w:pPr>
      <w:rPr>
        <w:rFonts w:hint="default"/>
      </w:rPr>
    </w:lvl>
    <w:lvl w:ilvl="1">
      <w:start w:val="1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D73363D"/>
    <w:multiLevelType w:val="hybridMultilevel"/>
    <w:tmpl w:val="BB068CA8"/>
    <w:lvl w:ilvl="0" w:tplc="8C1A62B2">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6" w15:restartNumberingAfterBreak="0">
    <w:nsid w:val="10596B49"/>
    <w:multiLevelType w:val="hybridMultilevel"/>
    <w:tmpl w:val="FDE4C756"/>
    <w:lvl w:ilvl="0" w:tplc="3064F134">
      <w:start w:val="1"/>
      <w:numFmt w:val="lowerLetter"/>
      <w:lvlText w:val="(%1)"/>
      <w:lvlJc w:val="left"/>
      <w:pPr>
        <w:ind w:left="2136" w:hanging="435"/>
      </w:pPr>
      <w:rPr>
        <w:rFonts w:hint="default"/>
      </w:rPr>
    </w:lvl>
    <w:lvl w:ilvl="1" w:tplc="04160019" w:tentative="1">
      <w:start w:val="1"/>
      <w:numFmt w:val="lowerLetter"/>
      <w:lvlText w:val="%2."/>
      <w:lvlJc w:val="left"/>
      <w:pPr>
        <w:ind w:left="2781" w:hanging="360"/>
      </w:pPr>
    </w:lvl>
    <w:lvl w:ilvl="2" w:tplc="0416001B" w:tentative="1">
      <w:start w:val="1"/>
      <w:numFmt w:val="lowerRoman"/>
      <w:lvlText w:val="%3."/>
      <w:lvlJc w:val="right"/>
      <w:pPr>
        <w:ind w:left="3501" w:hanging="180"/>
      </w:pPr>
    </w:lvl>
    <w:lvl w:ilvl="3" w:tplc="0416000F" w:tentative="1">
      <w:start w:val="1"/>
      <w:numFmt w:val="decimal"/>
      <w:lvlText w:val="%4."/>
      <w:lvlJc w:val="left"/>
      <w:pPr>
        <w:ind w:left="4221" w:hanging="360"/>
      </w:pPr>
    </w:lvl>
    <w:lvl w:ilvl="4" w:tplc="04160019" w:tentative="1">
      <w:start w:val="1"/>
      <w:numFmt w:val="lowerLetter"/>
      <w:lvlText w:val="%5."/>
      <w:lvlJc w:val="left"/>
      <w:pPr>
        <w:ind w:left="4941" w:hanging="360"/>
      </w:pPr>
    </w:lvl>
    <w:lvl w:ilvl="5" w:tplc="0416001B" w:tentative="1">
      <w:start w:val="1"/>
      <w:numFmt w:val="lowerRoman"/>
      <w:lvlText w:val="%6."/>
      <w:lvlJc w:val="right"/>
      <w:pPr>
        <w:ind w:left="5661" w:hanging="180"/>
      </w:pPr>
    </w:lvl>
    <w:lvl w:ilvl="6" w:tplc="0416000F" w:tentative="1">
      <w:start w:val="1"/>
      <w:numFmt w:val="decimal"/>
      <w:lvlText w:val="%7."/>
      <w:lvlJc w:val="left"/>
      <w:pPr>
        <w:ind w:left="6381" w:hanging="360"/>
      </w:pPr>
    </w:lvl>
    <w:lvl w:ilvl="7" w:tplc="04160019" w:tentative="1">
      <w:start w:val="1"/>
      <w:numFmt w:val="lowerLetter"/>
      <w:lvlText w:val="%8."/>
      <w:lvlJc w:val="left"/>
      <w:pPr>
        <w:ind w:left="7101" w:hanging="360"/>
      </w:pPr>
    </w:lvl>
    <w:lvl w:ilvl="8" w:tplc="0416001B" w:tentative="1">
      <w:start w:val="1"/>
      <w:numFmt w:val="lowerRoman"/>
      <w:lvlText w:val="%9."/>
      <w:lvlJc w:val="right"/>
      <w:pPr>
        <w:ind w:left="7821" w:hanging="180"/>
      </w:pPr>
    </w:lvl>
  </w:abstractNum>
  <w:abstractNum w:abstractNumId="7" w15:restartNumberingAfterBreak="0">
    <w:nsid w:val="12673F3C"/>
    <w:multiLevelType w:val="multilevel"/>
    <w:tmpl w:val="5D24A5B4"/>
    <w:lvl w:ilvl="0">
      <w:start w:val="1"/>
      <w:numFmt w:val="decimal"/>
      <w:lvlRestart w:val="0"/>
      <w:lvlText w:val="%1"/>
      <w:lvlJc w:val="left"/>
      <w:pPr>
        <w:tabs>
          <w:tab w:val="num" w:pos="680"/>
        </w:tabs>
        <w:ind w:left="680" w:hanging="680"/>
      </w:pPr>
      <w:rPr>
        <w:rFonts w:ascii="Tahoma" w:hAnsi="Tahoma" w:cs="Tahoma" w:hint="default"/>
        <w:b/>
        <w:i w:val="0"/>
        <w:caps w:val="0"/>
        <w:strike w:val="0"/>
        <w:dstrike w:val="0"/>
        <w:vanish w:val="0"/>
        <w:color w:val="000000"/>
        <w:sz w:val="20"/>
        <w:szCs w:val="20"/>
        <w:vertAlign w:val="baseline"/>
      </w:rPr>
    </w:lvl>
    <w:lvl w:ilvl="1">
      <w:start w:val="1"/>
      <w:numFmt w:val="decimal"/>
      <w:lvlText w:val="%1.%2"/>
      <w:lvlJc w:val="left"/>
      <w:pPr>
        <w:tabs>
          <w:tab w:val="num" w:pos="680"/>
        </w:tabs>
        <w:ind w:left="680" w:hanging="680"/>
      </w:pPr>
      <w:rPr>
        <w:rFonts w:ascii="Tahoma" w:hAnsi="Tahoma" w:cs="Tahoma" w:hint="default"/>
        <w:b/>
        <w:i w:val="0"/>
        <w:caps w:val="0"/>
        <w:strike w:val="0"/>
        <w:dstrike w:val="0"/>
        <w:vanish w:val="0"/>
        <w:color w:val="000000"/>
        <w:sz w:val="20"/>
        <w:szCs w:val="20"/>
        <w:vertAlign w:val="baseline"/>
      </w:rPr>
    </w:lvl>
    <w:lvl w:ilvl="2">
      <w:start w:val="1"/>
      <w:numFmt w:val="decimal"/>
      <w:lvlText w:val="%1.%2.%3"/>
      <w:lvlJc w:val="left"/>
      <w:pPr>
        <w:tabs>
          <w:tab w:val="num" w:pos="2099"/>
        </w:tabs>
        <w:ind w:left="2099" w:hanging="681"/>
      </w:pPr>
      <w:rPr>
        <w:rFonts w:ascii="Tahoma" w:hAnsi="Tahoma" w:cs="Tahoma" w:hint="default"/>
        <w:b/>
        <w:i w:val="0"/>
        <w:caps w:val="0"/>
        <w:strike w:val="0"/>
        <w:dstrike w:val="0"/>
        <w:vanish w:val="0"/>
        <w:color w:val="000000"/>
        <w:sz w:val="20"/>
        <w:szCs w:val="20"/>
        <w:vertAlign w:val="baseline"/>
      </w:rPr>
    </w:lvl>
    <w:lvl w:ilvl="3">
      <w:start w:val="1"/>
      <w:numFmt w:val="upperRoman"/>
      <w:lvlText w:val="%4."/>
      <w:lvlJc w:val="left"/>
      <w:pPr>
        <w:tabs>
          <w:tab w:val="num" w:pos="2041"/>
        </w:tabs>
        <w:ind w:left="2041" w:hanging="680"/>
      </w:pPr>
      <w:rPr>
        <w:rFonts w:ascii="Tahoma" w:eastAsia="Times New Roman" w:hAnsi="Tahoma" w:cs="Tahoma"/>
        <w:b w:val="0"/>
        <w:i w:val="0"/>
        <w:caps w:val="0"/>
        <w:strike w:val="0"/>
        <w:dstrike w:val="0"/>
        <w:vanish w:val="0"/>
        <w:color w:val="000000"/>
        <w:sz w:val="20"/>
        <w:szCs w:val="20"/>
        <w:vertAlign w:val="baseline"/>
      </w:rPr>
    </w:lvl>
    <w:lvl w:ilvl="4">
      <w:start w:val="1"/>
      <w:numFmt w:val="lowerLetter"/>
      <w:lvlText w:val="(%5)"/>
      <w:lvlJc w:val="left"/>
      <w:pPr>
        <w:tabs>
          <w:tab w:val="num" w:pos="2721"/>
        </w:tabs>
        <w:ind w:left="2721" w:hanging="680"/>
      </w:pPr>
      <w:rPr>
        <w:rFonts w:ascii="Arial" w:hAnsi="Arial" w:cs="Arial" w:hint="default"/>
        <w:b w:val="0"/>
        <w:caps w:val="0"/>
        <w:strike w:val="0"/>
        <w:dstrike w:val="0"/>
        <w:vanish w:val="0"/>
        <w:color w:val="000000"/>
        <w:sz w:val="20"/>
        <w:vertAlign w:val="baseline"/>
        <w:lang w:val="x-no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Letter"/>
      <w:lvlText w:val="(%9)"/>
      <w:lvlJc w:val="left"/>
      <w:pPr>
        <w:ind w:left="3240" w:hanging="360"/>
      </w:pPr>
      <w:rPr>
        <w:rFonts w:ascii="Tahoma" w:eastAsia="Times New Roman" w:hAnsi="Tahoma" w:cs="Tahoma"/>
      </w:rPr>
    </w:lvl>
  </w:abstractNum>
  <w:abstractNum w:abstractNumId="8" w15:restartNumberingAfterBreak="0">
    <w:nsid w:val="15CC65EA"/>
    <w:multiLevelType w:val="hybridMultilevel"/>
    <w:tmpl w:val="2610B3C8"/>
    <w:lvl w:ilvl="0" w:tplc="A94689F4">
      <w:start w:val="1"/>
      <w:numFmt w:val="decimal"/>
      <w:pStyle w:val="Pargrafo-MattosFilho"/>
      <w:lvlText w:val="%1."/>
      <w:lvlJc w:val="left"/>
      <w:pPr>
        <w:ind w:left="2145" w:hanging="360"/>
      </w:pPr>
      <w:rPr>
        <w:rFonts w:hint="default"/>
        <w:b w:val="0"/>
        <w:color w:val="000000"/>
      </w:rPr>
    </w:lvl>
    <w:lvl w:ilvl="1" w:tplc="04160019" w:tentative="1">
      <w:start w:val="1"/>
      <w:numFmt w:val="lowerLetter"/>
      <w:lvlText w:val="%2."/>
      <w:lvlJc w:val="left"/>
      <w:pPr>
        <w:ind w:left="2865" w:hanging="360"/>
      </w:pPr>
    </w:lvl>
    <w:lvl w:ilvl="2" w:tplc="0416001B" w:tentative="1">
      <w:start w:val="1"/>
      <w:numFmt w:val="lowerRoman"/>
      <w:lvlText w:val="%3."/>
      <w:lvlJc w:val="right"/>
      <w:pPr>
        <w:ind w:left="3585" w:hanging="180"/>
      </w:pPr>
    </w:lvl>
    <w:lvl w:ilvl="3" w:tplc="0416000F" w:tentative="1">
      <w:start w:val="1"/>
      <w:numFmt w:val="decimal"/>
      <w:lvlText w:val="%4."/>
      <w:lvlJc w:val="left"/>
      <w:pPr>
        <w:ind w:left="4305" w:hanging="360"/>
      </w:pPr>
    </w:lvl>
    <w:lvl w:ilvl="4" w:tplc="04160019" w:tentative="1">
      <w:start w:val="1"/>
      <w:numFmt w:val="lowerLetter"/>
      <w:lvlText w:val="%5."/>
      <w:lvlJc w:val="left"/>
      <w:pPr>
        <w:ind w:left="5025" w:hanging="360"/>
      </w:pPr>
    </w:lvl>
    <w:lvl w:ilvl="5" w:tplc="0416001B" w:tentative="1">
      <w:start w:val="1"/>
      <w:numFmt w:val="lowerRoman"/>
      <w:lvlText w:val="%6."/>
      <w:lvlJc w:val="right"/>
      <w:pPr>
        <w:ind w:left="5745" w:hanging="180"/>
      </w:pPr>
    </w:lvl>
    <w:lvl w:ilvl="6" w:tplc="0416000F" w:tentative="1">
      <w:start w:val="1"/>
      <w:numFmt w:val="decimal"/>
      <w:lvlText w:val="%7."/>
      <w:lvlJc w:val="left"/>
      <w:pPr>
        <w:ind w:left="6465" w:hanging="360"/>
      </w:pPr>
    </w:lvl>
    <w:lvl w:ilvl="7" w:tplc="04160019" w:tentative="1">
      <w:start w:val="1"/>
      <w:numFmt w:val="lowerLetter"/>
      <w:lvlText w:val="%8."/>
      <w:lvlJc w:val="left"/>
      <w:pPr>
        <w:ind w:left="7185" w:hanging="360"/>
      </w:pPr>
    </w:lvl>
    <w:lvl w:ilvl="8" w:tplc="0416001B" w:tentative="1">
      <w:start w:val="1"/>
      <w:numFmt w:val="lowerRoman"/>
      <w:lvlText w:val="%9."/>
      <w:lvlJc w:val="right"/>
      <w:pPr>
        <w:ind w:left="7905" w:hanging="180"/>
      </w:pPr>
    </w:lvl>
  </w:abstractNum>
  <w:abstractNum w:abstractNumId="9" w15:restartNumberingAfterBreak="0">
    <w:nsid w:val="1BBD597B"/>
    <w:multiLevelType w:val="hybridMultilevel"/>
    <w:tmpl w:val="1AB63F1E"/>
    <w:lvl w:ilvl="0" w:tplc="AFFA9786">
      <w:start w:val="1"/>
      <w:numFmt w:val="upperRoman"/>
      <w:lvlText w:val="%1."/>
      <w:lvlJc w:val="right"/>
      <w:pPr>
        <w:ind w:left="1429" w:hanging="360"/>
      </w:pPr>
      <w:rPr>
        <w:i w:val="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1BDF700E"/>
    <w:multiLevelType w:val="multilevel"/>
    <w:tmpl w:val="27007C4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13473C3"/>
    <w:multiLevelType w:val="hybridMultilevel"/>
    <w:tmpl w:val="71DA218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246C00FE"/>
    <w:multiLevelType w:val="multilevel"/>
    <w:tmpl w:val="61C646DC"/>
    <w:lvl w:ilvl="0">
      <w:start w:val="5"/>
      <w:numFmt w:val="decimal"/>
      <w:lvlText w:val="%1"/>
      <w:lvlJc w:val="left"/>
      <w:pPr>
        <w:ind w:left="510" w:hanging="510"/>
      </w:pPr>
      <w:rPr>
        <w:rFonts w:hint="default"/>
      </w:rPr>
    </w:lvl>
    <w:lvl w:ilvl="1">
      <w:start w:val="6"/>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4350" w:hanging="180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13" w15:restartNumberingAfterBreak="0">
    <w:nsid w:val="258E73DF"/>
    <w:multiLevelType w:val="hybridMultilevel"/>
    <w:tmpl w:val="BE26328A"/>
    <w:lvl w:ilvl="0" w:tplc="68D2CE16">
      <w:start w:val="1"/>
      <w:numFmt w:val="upperRoman"/>
      <w:lvlText w:val="%1."/>
      <w:lvlJc w:val="left"/>
      <w:pPr>
        <w:ind w:left="1429" w:hanging="720"/>
      </w:pPr>
      <w:rPr>
        <w:rFonts w:hint="default"/>
      </w:rPr>
    </w:lvl>
    <w:lvl w:ilvl="1" w:tplc="04160019">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28AC0E0C"/>
    <w:multiLevelType w:val="multilevel"/>
    <w:tmpl w:val="6E4493E4"/>
    <w:lvl w:ilvl="0">
      <w:start w:val="1"/>
      <w:numFmt w:val="decimal"/>
      <w:lvlText w:val="%1."/>
      <w:lvlJc w:val="left"/>
      <w:pPr>
        <w:tabs>
          <w:tab w:val="num" w:pos="709"/>
        </w:tabs>
        <w:ind w:left="709" w:hanging="709"/>
      </w:pPr>
      <w:rPr>
        <w:rFonts w:ascii="Tahoma" w:hAnsi="Tahoma" w:cs="Tahoma" w:hint="default"/>
        <w:b w:val="0"/>
        <w:i w:val="0"/>
        <w:sz w:val="22"/>
        <w:szCs w:val="22"/>
      </w:rPr>
    </w:lvl>
    <w:lvl w:ilvl="1">
      <w:start w:val="1"/>
      <w:numFmt w:val="decimal"/>
      <w:lvlText w:val="%1.%2"/>
      <w:lvlJc w:val="left"/>
      <w:pPr>
        <w:tabs>
          <w:tab w:val="num" w:pos="709"/>
        </w:tabs>
        <w:ind w:left="709" w:hanging="709"/>
      </w:pPr>
      <w:rPr>
        <w:rFonts w:ascii="Tahoma" w:hAnsi="Tahoma" w:cs="Tahoma" w:hint="default"/>
        <w:b w:val="0"/>
        <w:i w:val="0"/>
        <w:sz w:val="22"/>
        <w:szCs w:val="22"/>
      </w:rPr>
    </w:lvl>
    <w:lvl w:ilvl="2">
      <w:start w:val="1"/>
      <w:numFmt w:val="upperRoman"/>
      <w:lvlText w:val="%3."/>
      <w:lvlJc w:val="left"/>
      <w:pPr>
        <w:tabs>
          <w:tab w:val="num" w:pos="1701"/>
        </w:tabs>
        <w:ind w:left="1701" w:hanging="992"/>
      </w:pPr>
      <w:rPr>
        <w:rFonts w:ascii="Tahoma" w:hAnsi="Tahoma" w:cs="Tahoma" w:hint="default"/>
        <w:b w:val="0"/>
        <w:i w:val="0"/>
        <w:sz w:val="22"/>
        <w:szCs w:val="22"/>
      </w:rPr>
    </w:lvl>
    <w:lvl w:ilvl="3">
      <w:start w:val="1"/>
      <w:numFmt w:val="lowerLetter"/>
      <w:lvlText w:val="(%4)"/>
      <w:lvlJc w:val="left"/>
      <w:pPr>
        <w:tabs>
          <w:tab w:val="num" w:pos="2126"/>
        </w:tabs>
        <w:ind w:left="2126" w:hanging="425"/>
      </w:pPr>
      <w:rPr>
        <w:rFonts w:ascii="Tahoma" w:hAnsi="Tahoma" w:cs="Tahoma" w:hint="default"/>
        <w:b w:val="0"/>
        <w:i w:val="0"/>
        <w:sz w:val="20"/>
        <w:szCs w:val="22"/>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ahoma" w:hAnsi="Tahoma" w:cs="Tahoma" w:hint="default"/>
        <w:b w:val="0"/>
        <w:i w:val="0"/>
        <w:sz w:val="22"/>
        <w:szCs w:val="22"/>
      </w:rPr>
    </w:lvl>
    <w:lvl w:ilvl="6">
      <w:start w:val="1"/>
      <w:numFmt w:val="upperRoman"/>
      <w:lvlText w:val="%7."/>
      <w:lvlJc w:val="left"/>
      <w:pPr>
        <w:tabs>
          <w:tab w:val="num" w:pos="1701"/>
        </w:tabs>
        <w:ind w:left="1701" w:hanging="992"/>
      </w:pPr>
      <w:rPr>
        <w:rFonts w:ascii="Tahoma" w:hAnsi="Tahoma" w:cs="Tahoma" w:hint="default"/>
        <w:b w:val="0"/>
        <w:i w:val="0"/>
        <w:sz w:val="22"/>
        <w:szCs w:val="22"/>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15" w15:restartNumberingAfterBreak="0">
    <w:nsid w:val="29182CEB"/>
    <w:multiLevelType w:val="hybridMultilevel"/>
    <w:tmpl w:val="4D0A0C76"/>
    <w:lvl w:ilvl="0" w:tplc="B3D0E8B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C3E081C"/>
    <w:multiLevelType w:val="hybridMultilevel"/>
    <w:tmpl w:val="5D90C572"/>
    <w:lvl w:ilvl="0" w:tplc="04160013">
      <w:start w:val="1"/>
      <w:numFmt w:val="upperRoman"/>
      <w:lvlText w:val="%1."/>
      <w:lvlJc w:val="right"/>
      <w:pPr>
        <w:ind w:left="1429" w:hanging="360"/>
      </w:pPr>
    </w:lvl>
    <w:lvl w:ilvl="1" w:tplc="04160019">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7" w15:restartNumberingAfterBreak="0">
    <w:nsid w:val="2FBE4AD2"/>
    <w:multiLevelType w:val="hybridMultilevel"/>
    <w:tmpl w:val="914C8F32"/>
    <w:lvl w:ilvl="0" w:tplc="E9E6C238">
      <w:start w:val="1"/>
      <w:numFmt w:val="lowerRoman"/>
      <w:lvlText w:val="%1."/>
      <w:lvlJc w:val="left"/>
      <w:pPr>
        <w:ind w:left="1080" w:hanging="720"/>
      </w:pPr>
      <w:rPr>
        <w:rFonts w:hint="default"/>
        <w:b w:val="0"/>
        <w:i w:val="0"/>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33B722F0"/>
    <w:multiLevelType w:val="multilevel"/>
    <w:tmpl w:val="700ACE6E"/>
    <w:lvl w:ilvl="0">
      <w:start w:val="5"/>
      <w:numFmt w:val="decimal"/>
      <w:lvlText w:val="%1."/>
      <w:lvlJc w:val="left"/>
      <w:pPr>
        <w:ind w:left="570" w:hanging="570"/>
      </w:pPr>
      <w:rPr>
        <w:rFonts w:hint="default"/>
        <w:u w:val="single"/>
      </w:rPr>
    </w:lvl>
    <w:lvl w:ilvl="1">
      <w:start w:val="7"/>
      <w:numFmt w:val="decimal"/>
      <w:lvlText w:val="%1.%2."/>
      <w:lvlJc w:val="left"/>
      <w:pPr>
        <w:ind w:left="1145" w:hanging="720"/>
      </w:pPr>
      <w:rPr>
        <w:rFonts w:hint="default"/>
        <w:u w:val="single"/>
      </w:rPr>
    </w:lvl>
    <w:lvl w:ilvl="2">
      <w:start w:val="1"/>
      <w:numFmt w:val="decimal"/>
      <w:lvlText w:val="%1.%2.%3."/>
      <w:lvlJc w:val="left"/>
      <w:pPr>
        <w:ind w:left="1570" w:hanging="720"/>
      </w:pPr>
      <w:rPr>
        <w:rFonts w:hint="default"/>
        <w:u w:val="none"/>
      </w:rPr>
    </w:lvl>
    <w:lvl w:ilvl="3">
      <w:start w:val="1"/>
      <w:numFmt w:val="decimal"/>
      <w:lvlText w:val="%1.%2.%3.%4."/>
      <w:lvlJc w:val="left"/>
      <w:pPr>
        <w:ind w:left="2355" w:hanging="1080"/>
      </w:pPr>
      <w:rPr>
        <w:rFonts w:hint="default"/>
        <w:u w:val="single"/>
      </w:rPr>
    </w:lvl>
    <w:lvl w:ilvl="4">
      <w:start w:val="1"/>
      <w:numFmt w:val="decimal"/>
      <w:lvlText w:val="%1.%2.%3.%4.%5."/>
      <w:lvlJc w:val="left"/>
      <w:pPr>
        <w:ind w:left="3140" w:hanging="1440"/>
      </w:pPr>
      <w:rPr>
        <w:rFonts w:hint="default"/>
        <w:u w:val="single"/>
      </w:rPr>
    </w:lvl>
    <w:lvl w:ilvl="5">
      <w:start w:val="1"/>
      <w:numFmt w:val="decimal"/>
      <w:lvlText w:val="%1.%2.%3.%4.%5.%6."/>
      <w:lvlJc w:val="left"/>
      <w:pPr>
        <w:ind w:left="3565" w:hanging="1440"/>
      </w:pPr>
      <w:rPr>
        <w:rFonts w:hint="default"/>
        <w:u w:val="single"/>
      </w:rPr>
    </w:lvl>
    <w:lvl w:ilvl="6">
      <w:start w:val="1"/>
      <w:numFmt w:val="decimal"/>
      <w:lvlText w:val="%1.%2.%3.%4.%5.%6.%7."/>
      <w:lvlJc w:val="left"/>
      <w:pPr>
        <w:ind w:left="4350" w:hanging="1800"/>
      </w:pPr>
      <w:rPr>
        <w:rFonts w:hint="default"/>
        <w:u w:val="single"/>
      </w:rPr>
    </w:lvl>
    <w:lvl w:ilvl="7">
      <w:start w:val="1"/>
      <w:numFmt w:val="decimal"/>
      <w:lvlText w:val="%1.%2.%3.%4.%5.%6.%7.%8."/>
      <w:lvlJc w:val="left"/>
      <w:pPr>
        <w:ind w:left="5135" w:hanging="2160"/>
      </w:pPr>
      <w:rPr>
        <w:rFonts w:hint="default"/>
        <w:u w:val="single"/>
      </w:rPr>
    </w:lvl>
    <w:lvl w:ilvl="8">
      <w:start w:val="1"/>
      <w:numFmt w:val="decimal"/>
      <w:lvlText w:val="%1.%2.%3.%4.%5.%6.%7.%8.%9."/>
      <w:lvlJc w:val="left"/>
      <w:pPr>
        <w:ind w:left="5560" w:hanging="2160"/>
      </w:pPr>
      <w:rPr>
        <w:rFonts w:hint="default"/>
        <w:u w:val="single"/>
      </w:rPr>
    </w:lvl>
  </w:abstractNum>
  <w:abstractNum w:abstractNumId="19" w15:restartNumberingAfterBreak="0">
    <w:nsid w:val="363F5771"/>
    <w:multiLevelType w:val="multilevel"/>
    <w:tmpl w:val="7C8A4576"/>
    <w:lvl w:ilvl="0">
      <w:start w:val="1"/>
      <w:numFmt w:val="upperRoman"/>
      <w:lvlText w:val="%1."/>
      <w:lvlJc w:val="left"/>
      <w:pPr>
        <w:tabs>
          <w:tab w:val="num" w:pos="1418"/>
        </w:tabs>
        <w:ind w:left="1418" w:hanging="709"/>
      </w:pPr>
      <w:rPr>
        <w:rFonts w:hint="default"/>
      </w:rPr>
    </w:lvl>
    <w:lvl w:ilvl="1">
      <w:start w:val="6"/>
      <w:numFmt w:val="decimal"/>
      <w:isLgl/>
      <w:lvlText w:val="%1.%2"/>
      <w:lvlJc w:val="left"/>
      <w:pPr>
        <w:ind w:left="1500"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2002" w:hanging="1080"/>
      </w:pPr>
      <w:rPr>
        <w:rFonts w:hint="default"/>
      </w:rPr>
    </w:lvl>
    <w:lvl w:ilvl="4">
      <w:start w:val="1"/>
      <w:numFmt w:val="decimal"/>
      <w:isLgl/>
      <w:lvlText w:val="%1.%2.%3.%4.%5"/>
      <w:lvlJc w:val="left"/>
      <w:pPr>
        <w:ind w:left="2073" w:hanging="1080"/>
      </w:pPr>
      <w:rPr>
        <w:rFonts w:hint="default"/>
      </w:rPr>
    </w:lvl>
    <w:lvl w:ilvl="5">
      <w:start w:val="1"/>
      <w:numFmt w:val="decimal"/>
      <w:isLgl/>
      <w:lvlText w:val="%1.%2.%3.%4.%5.%6"/>
      <w:lvlJc w:val="left"/>
      <w:pPr>
        <w:ind w:left="2504" w:hanging="1440"/>
      </w:pPr>
      <w:rPr>
        <w:rFonts w:hint="default"/>
      </w:rPr>
    </w:lvl>
    <w:lvl w:ilvl="6">
      <w:start w:val="1"/>
      <w:numFmt w:val="decimal"/>
      <w:isLgl/>
      <w:lvlText w:val="%1.%2.%3.%4.%5.%6.%7"/>
      <w:lvlJc w:val="left"/>
      <w:pPr>
        <w:ind w:left="2935" w:hanging="1800"/>
      </w:pPr>
      <w:rPr>
        <w:rFonts w:hint="default"/>
      </w:rPr>
    </w:lvl>
    <w:lvl w:ilvl="7">
      <w:start w:val="1"/>
      <w:numFmt w:val="decimal"/>
      <w:isLgl/>
      <w:lvlText w:val="%1.%2.%3.%4.%5.%6.%7.%8"/>
      <w:lvlJc w:val="left"/>
      <w:pPr>
        <w:ind w:left="3006" w:hanging="1800"/>
      </w:pPr>
      <w:rPr>
        <w:rFonts w:hint="default"/>
      </w:rPr>
    </w:lvl>
    <w:lvl w:ilvl="8">
      <w:start w:val="1"/>
      <w:numFmt w:val="decimal"/>
      <w:isLgl/>
      <w:lvlText w:val="%1.%2.%3.%4.%5.%6.%7.%8.%9"/>
      <w:lvlJc w:val="left"/>
      <w:pPr>
        <w:ind w:left="3437" w:hanging="2160"/>
      </w:pPr>
      <w:rPr>
        <w:rFonts w:hint="default"/>
      </w:rPr>
    </w:lvl>
  </w:abstractNum>
  <w:abstractNum w:abstractNumId="20" w15:restartNumberingAfterBreak="0">
    <w:nsid w:val="36410884"/>
    <w:multiLevelType w:val="hybridMultilevel"/>
    <w:tmpl w:val="B51468B0"/>
    <w:lvl w:ilvl="0" w:tplc="42A8B5EA">
      <w:start w:val="1"/>
      <w:numFmt w:val="upperLetter"/>
      <w:lvlText w:val="(%1)"/>
      <w:lvlJc w:val="left"/>
      <w:pPr>
        <w:ind w:left="1230" w:hanging="360"/>
      </w:pPr>
      <w:rPr>
        <w:rFonts w:hint="default"/>
      </w:rPr>
    </w:lvl>
    <w:lvl w:ilvl="1" w:tplc="04160019" w:tentative="1">
      <w:start w:val="1"/>
      <w:numFmt w:val="lowerLetter"/>
      <w:lvlText w:val="%2."/>
      <w:lvlJc w:val="left"/>
      <w:pPr>
        <w:ind w:left="1950" w:hanging="360"/>
      </w:pPr>
    </w:lvl>
    <w:lvl w:ilvl="2" w:tplc="0416001B" w:tentative="1">
      <w:start w:val="1"/>
      <w:numFmt w:val="lowerRoman"/>
      <w:lvlText w:val="%3."/>
      <w:lvlJc w:val="right"/>
      <w:pPr>
        <w:ind w:left="2670" w:hanging="180"/>
      </w:pPr>
    </w:lvl>
    <w:lvl w:ilvl="3" w:tplc="0416000F" w:tentative="1">
      <w:start w:val="1"/>
      <w:numFmt w:val="decimal"/>
      <w:lvlText w:val="%4."/>
      <w:lvlJc w:val="left"/>
      <w:pPr>
        <w:ind w:left="3390" w:hanging="360"/>
      </w:pPr>
    </w:lvl>
    <w:lvl w:ilvl="4" w:tplc="04160019" w:tentative="1">
      <w:start w:val="1"/>
      <w:numFmt w:val="lowerLetter"/>
      <w:lvlText w:val="%5."/>
      <w:lvlJc w:val="left"/>
      <w:pPr>
        <w:ind w:left="4110" w:hanging="360"/>
      </w:pPr>
    </w:lvl>
    <w:lvl w:ilvl="5" w:tplc="0416001B" w:tentative="1">
      <w:start w:val="1"/>
      <w:numFmt w:val="lowerRoman"/>
      <w:lvlText w:val="%6."/>
      <w:lvlJc w:val="right"/>
      <w:pPr>
        <w:ind w:left="4830" w:hanging="180"/>
      </w:pPr>
    </w:lvl>
    <w:lvl w:ilvl="6" w:tplc="0416000F" w:tentative="1">
      <w:start w:val="1"/>
      <w:numFmt w:val="decimal"/>
      <w:lvlText w:val="%7."/>
      <w:lvlJc w:val="left"/>
      <w:pPr>
        <w:ind w:left="5550" w:hanging="360"/>
      </w:pPr>
    </w:lvl>
    <w:lvl w:ilvl="7" w:tplc="04160019" w:tentative="1">
      <w:start w:val="1"/>
      <w:numFmt w:val="lowerLetter"/>
      <w:lvlText w:val="%8."/>
      <w:lvlJc w:val="left"/>
      <w:pPr>
        <w:ind w:left="6270" w:hanging="360"/>
      </w:pPr>
    </w:lvl>
    <w:lvl w:ilvl="8" w:tplc="0416001B" w:tentative="1">
      <w:start w:val="1"/>
      <w:numFmt w:val="lowerRoman"/>
      <w:lvlText w:val="%9."/>
      <w:lvlJc w:val="right"/>
      <w:pPr>
        <w:ind w:left="6990" w:hanging="180"/>
      </w:pPr>
    </w:lvl>
  </w:abstractNum>
  <w:abstractNum w:abstractNumId="21" w15:restartNumberingAfterBreak="0">
    <w:nsid w:val="38A3084A"/>
    <w:multiLevelType w:val="hybridMultilevel"/>
    <w:tmpl w:val="4D0A0C76"/>
    <w:lvl w:ilvl="0" w:tplc="B3D0E8B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DEA7B7D"/>
    <w:multiLevelType w:val="multilevel"/>
    <w:tmpl w:val="731C70BE"/>
    <w:lvl w:ilvl="0">
      <w:start w:val="5"/>
      <w:numFmt w:val="decimal"/>
      <w:lvlText w:val="%1."/>
      <w:lvlJc w:val="left"/>
      <w:pPr>
        <w:ind w:left="390" w:hanging="390"/>
      </w:pPr>
      <w:rPr>
        <w:rFonts w:hint="default"/>
        <w:i/>
        <w:u w:val="single"/>
      </w:rPr>
    </w:lvl>
    <w:lvl w:ilvl="1">
      <w:start w:val="6"/>
      <w:numFmt w:val="decimal"/>
      <w:lvlText w:val="%1.%2."/>
      <w:lvlJc w:val="left"/>
      <w:pPr>
        <w:ind w:left="720" w:hanging="720"/>
      </w:pPr>
      <w:rPr>
        <w:rFonts w:hint="default"/>
        <w:i w:val="0"/>
        <w:u w:val="none"/>
      </w:rPr>
    </w:lvl>
    <w:lvl w:ilvl="2">
      <w:start w:val="1"/>
      <w:numFmt w:val="decimal"/>
      <w:lvlText w:val="%1.%2.%3."/>
      <w:lvlJc w:val="left"/>
      <w:pPr>
        <w:ind w:left="720" w:hanging="720"/>
      </w:pPr>
      <w:rPr>
        <w:rFonts w:hint="default"/>
        <w:i w:val="0"/>
        <w:u w:val="none"/>
      </w:rPr>
    </w:lvl>
    <w:lvl w:ilvl="3">
      <w:start w:val="1"/>
      <w:numFmt w:val="decimal"/>
      <w:lvlText w:val="%1.%2.%3.%4."/>
      <w:lvlJc w:val="left"/>
      <w:pPr>
        <w:ind w:left="1080" w:hanging="1080"/>
      </w:pPr>
      <w:rPr>
        <w:rFonts w:hint="default"/>
        <w:i/>
        <w:u w:val="single"/>
      </w:rPr>
    </w:lvl>
    <w:lvl w:ilvl="4">
      <w:start w:val="1"/>
      <w:numFmt w:val="decimal"/>
      <w:lvlText w:val="%1.%2.%3.%4.%5."/>
      <w:lvlJc w:val="left"/>
      <w:pPr>
        <w:ind w:left="1440" w:hanging="1440"/>
      </w:pPr>
      <w:rPr>
        <w:rFonts w:hint="default"/>
        <w:i/>
        <w:u w:val="single"/>
      </w:rPr>
    </w:lvl>
    <w:lvl w:ilvl="5">
      <w:start w:val="1"/>
      <w:numFmt w:val="decimal"/>
      <w:lvlText w:val="%1.%2.%3.%4.%5.%6."/>
      <w:lvlJc w:val="left"/>
      <w:pPr>
        <w:ind w:left="1440" w:hanging="1440"/>
      </w:pPr>
      <w:rPr>
        <w:rFonts w:hint="default"/>
        <w:i/>
        <w:u w:val="single"/>
      </w:rPr>
    </w:lvl>
    <w:lvl w:ilvl="6">
      <w:start w:val="1"/>
      <w:numFmt w:val="decimal"/>
      <w:lvlText w:val="%1.%2.%3.%4.%5.%6.%7."/>
      <w:lvlJc w:val="left"/>
      <w:pPr>
        <w:ind w:left="1800" w:hanging="1800"/>
      </w:pPr>
      <w:rPr>
        <w:rFonts w:hint="default"/>
        <w:i/>
        <w:u w:val="single"/>
      </w:rPr>
    </w:lvl>
    <w:lvl w:ilvl="7">
      <w:start w:val="1"/>
      <w:numFmt w:val="decimal"/>
      <w:lvlText w:val="%1.%2.%3.%4.%5.%6.%7.%8."/>
      <w:lvlJc w:val="left"/>
      <w:pPr>
        <w:ind w:left="2160" w:hanging="2160"/>
      </w:pPr>
      <w:rPr>
        <w:rFonts w:hint="default"/>
        <w:i/>
        <w:u w:val="single"/>
      </w:rPr>
    </w:lvl>
    <w:lvl w:ilvl="8">
      <w:start w:val="1"/>
      <w:numFmt w:val="decimal"/>
      <w:lvlText w:val="%1.%2.%3.%4.%5.%6.%7.%8.%9."/>
      <w:lvlJc w:val="left"/>
      <w:pPr>
        <w:ind w:left="2160" w:hanging="2160"/>
      </w:pPr>
      <w:rPr>
        <w:rFonts w:hint="default"/>
        <w:i/>
        <w:u w:val="single"/>
      </w:rPr>
    </w:lvl>
  </w:abstractNum>
  <w:abstractNum w:abstractNumId="23" w15:restartNumberingAfterBreak="0">
    <w:nsid w:val="3EEF0999"/>
    <w:multiLevelType w:val="hybridMultilevel"/>
    <w:tmpl w:val="4D0A0C76"/>
    <w:lvl w:ilvl="0" w:tplc="B3D0E8B6">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3EF20AEF"/>
    <w:multiLevelType w:val="multilevel"/>
    <w:tmpl w:val="E11A23B0"/>
    <w:lvl w:ilvl="0">
      <w:start w:val="1"/>
      <w:numFmt w:val="decimal"/>
      <w:lvlText w:val="%1."/>
      <w:lvlJc w:val="left"/>
      <w:pPr>
        <w:tabs>
          <w:tab w:val="num" w:pos="709"/>
        </w:tabs>
        <w:ind w:left="709" w:hanging="709"/>
      </w:pPr>
      <w:rPr>
        <w:rFonts w:ascii="Tahoma" w:hAnsi="Tahoma" w:cs="Tahoma" w:hint="default"/>
        <w:b w:val="0"/>
        <w:i w:val="0"/>
        <w:sz w:val="22"/>
        <w:szCs w:val="22"/>
      </w:rPr>
    </w:lvl>
    <w:lvl w:ilvl="1">
      <w:start w:val="1"/>
      <w:numFmt w:val="decimal"/>
      <w:lvlText w:val="%1.%2"/>
      <w:lvlJc w:val="left"/>
      <w:pPr>
        <w:tabs>
          <w:tab w:val="num" w:pos="709"/>
        </w:tabs>
        <w:ind w:left="709" w:hanging="709"/>
      </w:pPr>
      <w:rPr>
        <w:rFonts w:ascii="Tahoma" w:hAnsi="Tahoma" w:cs="Tahoma" w:hint="default"/>
        <w:b w:val="0"/>
        <w:i w:val="0"/>
        <w:sz w:val="22"/>
        <w:szCs w:val="22"/>
      </w:rPr>
    </w:lvl>
    <w:lvl w:ilvl="2">
      <w:start w:val="1"/>
      <w:numFmt w:val="upperRoman"/>
      <w:lvlText w:val="%3."/>
      <w:lvlJc w:val="left"/>
      <w:pPr>
        <w:tabs>
          <w:tab w:val="num" w:pos="1701"/>
        </w:tabs>
        <w:ind w:left="1701" w:hanging="992"/>
      </w:pPr>
      <w:rPr>
        <w:rFonts w:ascii="Tahoma" w:hAnsi="Tahoma" w:cs="Tahoma" w:hint="default"/>
        <w:b w:val="0"/>
        <w:i w:val="0"/>
        <w:sz w:val="22"/>
        <w:szCs w:val="22"/>
        <w:lang w:val="pt-BR"/>
      </w:rPr>
    </w:lvl>
    <w:lvl w:ilvl="3">
      <w:start w:val="1"/>
      <w:numFmt w:val="lowerLetter"/>
      <w:lvlText w:val="(%4)"/>
      <w:lvlJc w:val="left"/>
      <w:pPr>
        <w:tabs>
          <w:tab w:val="num" w:pos="2126"/>
        </w:tabs>
        <w:ind w:left="2126" w:hanging="425"/>
      </w:pPr>
      <w:rPr>
        <w:rFonts w:ascii="Tahoma" w:hAnsi="Tahoma" w:cs="Tahoma" w:hint="default"/>
        <w:b w:val="0"/>
        <w:i w:val="0"/>
        <w:sz w:val="22"/>
        <w:szCs w:val="22"/>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ahoma" w:hAnsi="Tahoma" w:cs="Tahoma" w:hint="default"/>
        <w:b w:val="0"/>
        <w:i w:val="0"/>
        <w:sz w:val="22"/>
        <w:szCs w:val="22"/>
      </w:rPr>
    </w:lvl>
    <w:lvl w:ilvl="6">
      <w:start w:val="1"/>
      <w:numFmt w:val="upperRoman"/>
      <w:lvlText w:val="%7."/>
      <w:lvlJc w:val="left"/>
      <w:pPr>
        <w:tabs>
          <w:tab w:val="num" w:pos="1701"/>
        </w:tabs>
        <w:ind w:left="1701" w:hanging="992"/>
      </w:pPr>
      <w:rPr>
        <w:rFonts w:ascii="Tahoma" w:hAnsi="Tahoma" w:cs="Tahoma" w:hint="default"/>
        <w:b w:val="0"/>
        <w:i w:val="0"/>
        <w:sz w:val="22"/>
        <w:szCs w:val="22"/>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5" w15:restartNumberingAfterBreak="0">
    <w:nsid w:val="4C940FA0"/>
    <w:multiLevelType w:val="multilevel"/>
    <w:tmpl w:val="58D0927A"/>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Arial" w:hAnsi="Arial" w:cs="Arial" w:hint="default"/>
        <w:b/>
        <w:i w:val="0"/>
        <w:caps w:val="0"/>
        <w:strike w:val="0"/>
        <w:dstrike w:val="0"/>
        <w:vanish w:val="0"/>
        <w:color w:val="000000"/>
        <w:sz w:val="21"/>
        <w:szCs w:val="20"/>
        <w:vertAlign w:val="baseline"/>
      </w:rPr>
    </w:lvl>
    <w:lvl w:ilvl="2">
      <w:start w:val="1"/>
      <w:numFmt w:val="decimal"/>
      <w:pStyle w:val="Level3"/>
      <w:lvlText w:val="%1.%2.%3"/>
      <w:lvlJc w:val="left"/>
      <w:pPr>
        <w:tabs>
          <w:tab w:val="num" w:pos="1361"/>
        </w:tabs>
        <w:ind w:left="1361" w:hanging="681"/>
      </w:pPr>
      <w:rPr>
        <w:rFonts w:ascii="Arial" w:hAnsi="Arial" w:cs="Arial" w:hint="default"/>
        <w:b/>
        <w:bCs w:val="0"/>
        <w:i w:val="0"/>
        <w:iCs w:val="0"/>
        <w:caps w:val="0"/>
        <w:smallCaps w:val="0"/>
        <w:strike w:val="0"/>
        <w:dstrike w:val="0"/>
        <w:noProof w:val="0"/>
        <w:vanish w:val="0"/>
        <w:color w:val="000000"/>
        <w:spacing w:val="0"/>
        <w:position w:val="0"/>
        <w:sz w:val="17"/>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Arial" w:hAnsi="Arial" w:cs="Arial" w:hint="default"/>
        <w:b w:val="0"/>
        <w:i w:val="0"/>
        <w:caps w:val="0"/>
        <w:strike w:val="0"/>
        <w:dstrike w:val="0"/>
        <w:vanish w:val="0"/>
        <w:color w:val="000000"/>
        <w:sz w:val="17"/>
        <w:szCs w:val="17"/>
        <w:vertAlign w:val="baseline"/>
      </w:rPr>
    </w:lvl>
    <w:lvl w:ilvl="4">
      <w:start w:val="1"/>
      <w:numFmt w:val="lowerRoman"/>
      <w:pStyle w:val="Level5"/>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F1E7AA6"/>
    <w:multiLevelType w:val="multilevel"/>
    <w:tmpl w:val="89D051FC"/>
    <w:lvl w:ilvl="0">
      <w:start w:val="5"/>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334289F"/>
    <w:multiLevelType w:val="multilevel"/>
    <w:tmpl w:val="E8F81CC8"/>
    <w:lvl w:ilvl="0">
      <w:start w:val="5"/>
      <w:numFmt w:val="decimal"/>
      <w:lvlText w:val="%1."/>
      <w:lvlJc w:val="left"/>
      <w:pPr>
        <w:ind w:left="510" w:hanging="510"/>
      </w:pPr>
      <w:rPr>
        <w:rFonts w:hint="default"/>
        <w:u w:val="single"/>
      </w:rPr>
    </w:lvl>
    <w:lvl w:ilvl="1">
      <w:start w:val="1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28" w15:restartNumberingAfterBreak="0">
    <w:nsid w:val="543F4D0E"/>
    <w:multiLevelType w:val="hybridMultilevel"/>
    <w:tmpl w:val="3FE216A4"/>
    <w:lvl w:ilvl="0" w:tplc="69C89B74">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590B3A49"/>
    <w:multiLevelType w:val="hybridMultilevel"/>
    <w:tmpl w:val="9F5868D2"/>
    <w:lvl w:ilvl="0" w:tplc="9C88B30E">
      <w:start w:val="1"/>
      <w:numFmt w:val="upperLetter"/>
      <w:lvlText w:val="%1)"/>
      <w:lvlJc w:val="left"/>
      <w:pPr>
        <w:ind w:left="1789" w:hanging="360"/>
      </w:pPr>
      <w:rPr>
        <w:rFonts w:hint="default"/>
      </w:r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30" w15:restartNumberingAfterBreak="0">
    <w:nsid w:val="5A8B618E"/>
    <w:multiLevelType w:val="hybridMultilevel"/>
    <w:tmpl w:val="0D1058E4"/>
    <w:lvl w:ilvl="0" w:tplc="FE7A14D0">
      <w:start w:val="1"/>
      <w:numFmt w:val="lowerLetter"/>
      <w:lvlText w:val="(%1)"/>
      <w:lvlJc w:val="left"/>
      <w:pPr>
        <w:ind w:left="1353" w:hanging="360"/>
      </w:pPr>
      <w:rPr>
        <w:rFonts w:hint="default"/>
      </w:rPr>
    </w:lvl>
    <w:lvl w:ilvl="1" w:tplc="C0A87678">
      <w:start w:val="1"/>
      <w:numFmt w:val="lowerRoman"/>
      <w:lvlText w:val="(%2)"/>
      <w:lvlJc w:val="left"/>
      <w:pPr>
        <w:ind w:left="2073" w:hanging="360"/>
      </w:pPr>
      <w:rPr>
        <w:rFonts w:hint="default"/>
      </w:rPr>
    </w:lvl>
    <w:lvl w:ilvl="2" w:tplc="7C6A6948">
      <w:start w:val="1"/>
      <w:numFmt w:val="upperRoman"/>
      <w:lvlText w:val="%3."/>
      <w:lvlJc w:val="left"/>
      <w:pPr>
        <w:ind w:left="3333" w:hanging="720"/>
      </w:pPr>
      <w:rPr>
        <w:rFonts w:ascii="Tahoma" w:eastAsia="Times New Roman" w:hAnsi="Tahoma" w:cs="Tahoma" w:hint="default"/>
        <w:b w:val="0"/>
        <w:w w:val="0"/>
        <w:sz w:val="22"/>
        <w:szCs w:val="22"/>
        <w:u w:val="none"/>
      </w:rPr>
    </w:lvl>
    <w:lvl w:ilvl="3" w:tplc="92BA785A">
      <w:start w:val="1"/>
      <w:numFmt w:val="upperLetter"/>
      <w:lvlText w:val="(%4)"/>
      <w:lvlJc w:val="left"/>
      <w:pPr>
        <w:ind w:left="3513" w:hanging="360"/>
      </w:pPr>
      <w:rPr>
        <w:rFonts w:ascii="Tahoma" w:hAnsi="Tahoma" w:cs="Tahoma" w:hint="default"/>
        <w:b/>
        <w:sz w:val="22"/>
        <w:szCs w:val="22"/>
      </w:rPr>
    </w:lvl>
    <w:lvl w:ilvl="4" w:tplc="04160019" w:tentative="1">
      <w:start w:val="1"/>
      <w:numFmt w:val="lowerLetter"/>
      <w:lvlText w:val="%5."/>
      <w:lvlJc w:val="left"/>
      <w:pPr>
        <w:ind w:left="4233" w:hanging="360"/>
      </w:pPr>
    </w:lvl>
    <w:lvl w:ilvl="5" w:tplc="0416001B" w:tentative="1">
      <w:start w:val="1"/>
      <w:numFmt w:val="lowerRoman"/>
      <w:lvlText w:val="%6."/>
      <w:lvlJc w:val="right"/>
      <w:pPr>
        <w:ind w:left="4953" w:hanging="180"/>
      </w:pPr>
    </w:lvl>
    <w:lvl w:ilvl="6" w:tplc="0416000F" w:tentative="1">
      <w:start w:val="1"/>
      <w:numFmt w:val="decimal"/>
      <w:lvlText w:val="%7."/>
      <w:lvlJc w:val="left"/>
      <w:pPr>
        <w:ind w:left="5673" w:hanging="360"/>
      </w:pPr>
    </w:lvl>
    <w:lvl w:ilvl="7" w:tplc="04160019" w:tentative="1">
      <w:start w:val="1"/>
      <w:numFmt w:val="lowerLetter"/>
      <w:lvlText w:val="%8."/>
      <w:lvlJc w:val="left"/>
      <w:pPr>
        <w:ind w:left="6393" w:hanging="360"/>
      </w:pPr>
    </w:lvl>
    <w:lvl w:ilvl="8" w:tplc="0416001B" w:tentative="1">
      <w:start w:val="1"/>
      <w:numFmt w:val="lowerRoman"/>
      <w:lvlText w:val="%9."/>
      <w:lvlJc w:val="right"/>
      <w:pPr>
        <w:ind w:left="7113" w:hanging="180"/>
      </w:pPr>
    </w:lvl>
  </w:abstractNum>
  <w:abstractNum w:abstractNumId="31" w15:restartNumberingAfterBreak="0">
    <w:nsid w:val="5C502D53"/>
    <w:multiLevelType w:val="multilevel"/>
    <w:tmpl w:val="E11A23B0"/>
    <w:lvl w:ilvl="0">
      <w:start w:val="1"/>
      <w:numFmt w:val="decimal"/>
      <w:lvlText w:val="%1."/>
      <w:lvlJc w:val="left"/>
      <w:pPr>
        <w:tabs>
          <w:tab w:val="num" w:pos="709"/>
        </w:tabs>
        <w:ind w:left="709" w:hanging="709"/>
      </w:pPr>
      <w:rPr>
        <w:rFonts w:ascii="Tahoma" w:hAnsi="Tahoma" w:cs="Tahoma" w:hint="default"/>
        <w:b w:val="0"/>
        <w:i w:val="0"/>
        <w:sz w:val="22"/>
        <w:szCs w:val="22"/>
      </w:rPr>
    </w:lvl>
    <w:lvl w:ilvl="1">
      <w:start w:val="1"/>
      <w:numFmt w:val="decimal"/>
      <w:lvlText w:val="%1.%2"/>
      <w:lvlJc w:val="left"/>
      <w:pPr>
        <w:tabs>
          <w:tab w:val="num" w:pos="709"/>
        </w:tabs>
        <w:ind w:left="709" w:hanging="709"/>
      </w:pPr>
      <w:rPr>
        <w:rFonts w:ascii="Tahoma" w:hAnsi="Tahoma" w:cs="Tahoma" w:hint="default"/>
        <w:b w:val="0"/>
        <w:i w:val="0"/>
        <w:sz w:val="22"/>
        <w:szCs w:val="22"/>
      </w:rPr>
    </w:lvl>
    <w:lvl w:ilvl="2">
      <w:start w:val="1"/>
      <w:numFmt w:val="upperRoman"/>
      <w:lvlText w:val="%3."/>
      <w:lvlJc w:val="left"/>
      <w:pPr>
        <w:tabs>
          <w:tab w:val="num" w:pos="1701"/>
        </w:tabs>
        <w:ind w:left="1701" w:hanging="992"/>
      </w:pPr>
      <w:rPr>
        <w:rFonts w:ascii="Tahoma" w:hAnsi="Tahoma" w:cs="Tahoma" w:hint="default"/>
        <w:b w:val="0"/>
        <w:i w:val="0"/>
        <w:sz w:val="22"/>
        <w:szCs w:val="22"/>
        <w:lang w:val="pt-BR"/>
      </w:rPr>
    </w:lvl>
    <w:lvl w:ilvl="3">
      <w:start w:val="1"/>
      <w:numFmt w:val="lowerLetter"/>
      <w:lvlText w:val="(%4)"/>
      <w:lvlJc w:val="left"/>
      <w:pPr>
        <w:tabs>
          <w:tab w:val="num" w:pos="2126"/>
        </w:tabs>
        <w:ind w:left="2126" w:hanging="425"/>
      </w:pPr>
      <w:rPr>
        <w:rFonts w:ascii="Tahoma" w:hAnsi="Tahoma" w:cs="Tahoma" w:hint="default"/>
        <w:b w:val="0"/>
        <w:i w:val="0"/>
        <w:sz w:val="22"/>
        <w:szCs w:val="22"/>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ahoma" w:hAnsi="Tahoma" w:cs="Tahoma" w:hint="default"/>
        <w:b w:val="0"/>
        <w:i w:val="0"/>
        <w:sz w:val="22"/>
        <w:szCs w:val="22"/>
      </w:rPr>
    </w:lvl>
    <w:lvl w:ilvl="6">
      <w:start w:val="1"/>
      <w:numFmt w:val="upperRoman"/>
      <w:lvlText w:val="%7."/>
      <w:lvlJc w:val="left"/>
      <w:pPr>
        <w:tabs>
          <w:tab w:val="num" w:pos="1701"/>
        </w:tabs>
        <w:ind w:left="1701" w:hanging="992"/>
      </w:pPr>
      <w:rPr>
        <w:rFonts w:ascii="Tahoma" w:hAnsi="Tahoma" w:cs="Tahoma" w:hint="default"/>
        <w:b w:val="0"/>
        <w:i w:val="0"/>
        <w:sz w:val="22"/>
        <w:szCs w:val="22"/>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32" w15:restartNumberingAfterBreak="0">
    <w:nsid w:val="602828E7"/>
    <w:multiLevelType w:val="hybridMultilevel"/>
    <w:tmpl w:val="1F6E0A16"/>
    <w:lvl w:ilvl="0" w:tplc="662CFF5C">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4D229D7"/>
    <w:multiLevelType w:val="multilevel"/>
    <w:tmpl w:val="B42C81C2"/>
    <w:lvl w:ilvl="0">
      <w:start w:val="5"/>
      <w:numFmt w:val="decimal"/>
      <w:lvlText w:val="%1."/>
      <w:lvlJc w:val="left"/>
      <w:pPr>
        <w:ind w:left="390" w:hanging="390"/>
      </w:pPr>
      <w:rPr>
        <w:rFonts w:hint="default"/>
        <w:u w:val="single"/>
      </w:rPr>
    </w:lvl>
    <w:lvl w:ilvl="1">
      <w:start w:val="6"/>
      <w:numFmt w:val="decimal"/>
      <w:lvlText w:val="%1.%2."/>
      <w:lvlJc w:val="left"/>
      <w:pPr>
        <w:ind w:left="720" w:hanging="720"/>
      </w:pPr>
      <w:rPr>
        <w:rFonts w:hint="default"/>
        <w:i w:val="0"/>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single"/>
      </w:rPr>
    </w:lvl>
    <w:lvl w:ilvl="4">
      <w:start w:val="1"/>
      <w:numFmt w:val="decimal"/>
      <w:lvlText w:val="%1.%2.%3.%4.%5."/>
      <w:lvlJc w:val="left"/>
      <w:pPr>
        <w:ind w:left="1440" w:hanging="1440"/>
      </w:pPr>
      <w:rPr>
        <w:rFonts w:hint="default"/>
        <w:u w:val="single"/>
      </w:rPr>
    </w:lvl>
    <w:lvl w:ilvl="5">
      <w:start w:val="1"/>
      <w:numFmt w:val="decimal"/>
      <w:lvlText w:val="%1.%2.%3.%4.%5.%6."/>
      <w:lvlJc w:val="left"/>
      <w:pPr>
        <w:ind w:left="1440" w:hanging="1440"/>
      </w:pPr>
      <w:rPr>
        <w:rFonts w:hint="default"/>
        <w:u w:val="single"/>
      </w:rPr>
    </w:lvl>
    <w:lvl w:ilvl="6">
      <w:start w:val="1"/>
      <w:numFmt w:val="decimal"/>
      <w:lvlText w:val="%1.%2.%3.%4.%5.%6.%7."/>
      <w:lvlJc w:val="left"/>
      <w:pPr>
        <w:ind w:left="1800" w:hanging="1800"/>
      </w:pPr>
      <w:rPr>
        <w:rFonts w:hint="default"/>
        <w:u w:val="single"/>
      </w:rPr>
    </w:lvl>
    <w:lvl w:ilvl="7">
      <w:start w:val="1"/>
      <w:numFmt w:val="decimal"/>
      <w:lvlText w:val="%1.%2.%3.%4.%5.%6.%7.%8."/>
      <w:lvlJc w:val="left"/>
      <w:pPr>
        <w:ind w:left="2160" w:hanging="2160"/>
      </w:pPr>
      <w:rPr>
        <w:rFonts w:hint="default"/>
        <w:u w:val="single"/>
      </w:rPr>
    </w:lvl>
    <w:lvl w:ilvl="8">
      <w:start w:val="1"/>
      <w:numFmt w:val="decimal"/>
      <w:lvlText w:val="%1.%2.%3.%4.%5.%6.%7.%8.%9."/>
      <w:lvlJc w:val="left"/>
      <w:pPr>
        <w:ind w:left="2160" w:hanging="2160"/>
      </w:pPr>
      <w:rPr>
        <w:rFonts w:hint="default"/>
        <w:u w:val="single"/>
      </w:rPr>
    </w:lvl>
  </w:abstractNum>
  <w:abstractNum w:abstractNumId="34" w15:restartNumberingAfterBreak="0">
    <w:nsid w:val="70362863"/>
    <w:multiLevelType w:val="hybridMultilevel"/>
    <w:tmpl w:val="1564F078"/>
    <w:lvl w:ilvl="0" w:tplc="DF64C436">
      <w:start w:val="9"/>
      <w:numFmt w:val="upperRoman"/>
      <w:lvlText w:val="%1."/>
      <w:lvlJc w:val="right"/>
      <w:pPr>
        <w:ind w:left="1429" w:hanging="360"/>
      </w:pPr>
      <w:rPr>
        <w:rFonts w:hint="default"/>
        <w:i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8"/>
  </w:num>
  <w:num w:numId="2">
    <w:abstractNumId w:val="19"/>
  </w:num>
  <w:num w:numId="3">
    <w:abstractNumId w:val="21"/>
  </w:num>
  <w:num w:numId="4">
    <w:abstractNumId w:val="5"/>
  </w:num>
  <w:num w:numId="5">
    <w:abstractNumId w:val="24"/>
  </w:num>
  <w:num w:numId="6">
    <w:abstractNumId w:val="31"/>
  </w:num>
  <w:num w:numId="7">
    <w:abstractNumId w:val="14"/>
  </w:num>
  <w:num w:numId="8">
    <w:abstractNumId w:val="9"/>
  </w:num>
  <w:num w:numId="9">
    <w:abstractNumId w:val="10"/>
  </w:num>
  <w:num w:numId="10">
    <w:abstractNumId w:val="1"/>
  </w:num>
  <w:num w:numId="11">
    <w:abstractNumId w:val="17"/>
  </w:num>
  <w:num w:numId="12">
    <w:abstractNumId w:val="23"/>
  </w:num>
  <w:num w:numId="13">
    <w:abstractNumId w:val="13"/>
  </w:num>
  <w:num w:numId="14">
    <w:abstractNumId w:val="25"/>
  </w:num>
  <w:num w:numId="15">
    <w:abstractNumId w:val="28"/>
  </w:num>
  <w:num w:numId="16">
    <w:abstractNumId w:val="4"/>
  </w:num>
  <w:num w:numId="17">
    <w:abstractNumId w:val="16"/>
  </w:num>
  <w:num w:numId="18">
    <w:abstractNumId w:val="15"/>
  </w:num>
  <w:num w:numId="19">
    <w:abstractNumId w:val="6"/>
  </w:num>
  <w:num w:numId="20">
    <w:abstractNumId w:val="12"/>
  </w:num>
  <w:num w:numId="21">
    <w:abstractNumId w:val="32"/>
  </w:num>
  <w:num w:numId="22">
    <w:abstractNumId w:val="11"/>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
  </w:num>
  <w:num w:numId="34">
    <w:abstractNumId w:val="18"/>
  </w:num>
  <w:num w:numId="35">
    <w:abstractNumId w:val="30"/>
  </w:num>
  <w:num w:numId="36">
    <w:abstractNumId w:val="29"/>
  </w:num>
  <w:num w:numId="37">
    <w:abstractNumId w:val="0"/>
  </w:num>
  <w:num w:numId="38">
    <w:abstractNumId w:val="7"/>
  </w:num>
  <w:num w:numId="39">
    <w:abstractNumId w:val="26"/>
  </w:num>
  <w:num w:numId="40">
    <w:abstractNumId w:val="34"/>
  </w:num>
  <w:num w:numId="41">
    <w:abstractNumId w:val="22"/>
  </w:num>
  <w:num w:numId="42">
    <w:abstractNumId w:val="27"/>
  </w:num>
  <w:num w:numId="43">
    <w:abstractNumId w:val="33"/>
  </w:num>
  <w:numIdMacAtCleanup w:val="2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os Filho">
    <w15:presenceInfo w15:providerId="None" w15:userId="Mattos Filh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pt-BR" w:vendorID="64" w:dllVersion="0" w:nlCheck="1" w:checkStyle="0"/>
  <w:activeWritingStyle w:appName="MSWord" w:lang="en-US" w:vendorID="64" w:dllVersion="0" w:nlCheck="1" w:checkStyle="0"/>
  <w:activeWritingStyle w:appName="MSWord" w:lang="es-ES" w:vendorID="64" w:dllVersion="4096" w:nlCheck="1" w:checkStyle="0"/>
  <w:activeWritingStyle w:appName="MSWord" w:lang="en-GB" w:vendorID="64" w:dllVersion="4096" w:nlCheck="1" w:checkStyle="0"/>
  <w:activeWritingStyle w:appName="MSWord" w:lang="es-ES" w:vendorID="64" w:dllVersion="0" w:nlCheck="1" w:checkStyle="0"/>
  <w:activeWritingStyle w:appName="MSWord" w:lang="en-GB" w:vendorID="64" w:dllVersion="0" w:nlCheck="1" w:checkStyle="0"/>
  <w:activeWritingStyle w:appName="MSWord" w:lang="es-ES" w:vendorID="64" w:dllVersion="6" w:nlCheck="1" w:checkStyle="0"/>
  <w:activeWritingStyle w:appName="MSWord" w:lang="en-GB" w:vendorID="64" w:dllVersion="6" w:nlCheck="1" w:checkStyle="1"/>
  <w:activeWritingStyle w:appName="MSWord" w:lang="pt-BR"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rawingGridHorizontalSpacing w:val="120"/>
  <w:drawingGridVerticalSpacing w:val="177"/>
  <w:displayHorizontalDrawingGridEvery w:val="0"/>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A06"/>
    <w:rsid w:val="00000D75"/>
    <w:rsid w:val="00000EA9"/>
    <w:rsid w:val="0000109B"/>
    <w:rsid w:val="000013AD"/>
    <w:rsid w:val="000016A9"/>
    <w:rsid w:val="00003784"/>
    <w:rsid w:val="000039D5"/>
    <w:rsid w:val="000047FA"/>
    <w:rsid w:val="00004D9C"/>
    <w:rsid w:val="0000519B"/>
    <w:rsid w:val="00005A91"/>
    <w:rsid w:val="000064B2"/>
    <w:rsid w:val="0000687A"/>
    <w:rsid w:val="0000743B"/>
    <w:rsid w:val="00007B1C"/>
    <w:rsid w:val="000109AF"/>
    <w:rsid w:val="00011AE1"/>
    <w:rsid w:val="00013EC4"/>
    <w:rsid w:val="0001728A"/>
    <w:rsid w:val="00017D02"/>
    <w:rsid w:val="00020667"/>
    <w:rsid w:val="00020B58"/>
    <w:rsid w:val="00020C8A"/>
    <w:rsid w:val="00020FDB"/>
    <w:rsid w:val="00021650"/>
    <w:rsid w:val="00021DA0"/>
    <w:rsid w:val="000225C7"/>
    <w:rsid w:val="000235BD"/>
    <w:rsid w:val="000247CA"/>
    <w:rsid w:val="000250A0"/>
    <w:rsid w:val="000259A5"/>
    <w:rsid w:val="00025C22"/>
    <w:rsid w:val="00026585"/>
    <w:rsid w:val="00026AAD"/>
    <w:rsid w:val="00026B1E"/>
    <w:rsid w:val="00026E3B"/>
    <w:rsid w:val="000304A2"/>
    <w:rsid w:val="0003062F"/>
    <w:rsid w:val="000306D7"/>
    <w:rsid w:val="00030713"/>
    <w:rsid w:val="00030A02"/>
    <w:rsid w:val="000319BA"/>
    <w:rsid w:val="00032406"/>
    <w:rsid w:val="000331F1"/>
    <w:rsid w:val="0003360B"/>
    <w:rsid w:val="00034E5D"/>
    <w:rsid w:val="0004012E"/>
    <w:rsid w:val="00040E78"/>
    <w:rsid w:val="0004219A"/>
    <w:rsid w:val="00042507"/>
    <w:rsid w:val="0004285B"/>
    <w:rsid w:val="00042912"/>
    <w:rsid w:val="00043711"/>
    <w:rsid w:val="00044370"/>
    <w:rsid w:val="00044B3F"/>
    <w:rsid w:val="00044C2B"/>
    <w:rsid w:val="00044CC6"/>
    <w:rsid w:val="0004644B"/>
    <w:rsid w:val="0004690F"/>
    <w:rsid w:val="00046FCB"/>
    <w:rsid w:val="00047BA9"/>
    <w:rsid w:val="000503AF"/>
    <w:rsid w:val="00051B4F"/>
    <w:rsid w:val="000539B9"/>
    <w:rsid w:val="0005442E"/>
    <w:rsid w:val="00055562"/>
    <w:rsid w:val="000560E1"/>
    <w:rsid w:val="00056E8E"/>
    <w:rsid w:val="00056FA6"/>
    <w:rsid w:val="00057B2B"/>
    <w:rsid w:val="000609A9"/>
    <w:rsid w:val="00062894"/>
    <w:rsid w:val="000629B8"/>
    <w:rsid w:val="0006775E"/>
    <w:rsid w:val="0007079A"/>
    <w:rsid w:val="00070A56"/>
    <w:rsid w:val="0007302A"/>
    <w:rsid w:val="0007311A"/>
    <w:rsid w:val="000802B5"/>
    <w:rsid w:val="00080BDF"/>
    <w:rsid w:val="00080F90"/>
    <w:rsid w:val="00083F33"/>
    <w:rsid w:val="00084757"/>
    <w:rsid w:val="00084E92"/>
    <w:rsid w:val="00086E23"/>
    <w:rsid w:val="00087226"/>
    <w:rsid w:val="0009078C"/>
    <w:rsid w:val="00090949"/>
    <w:rsid w:val="000928CE"/>
    <w:rsid w:val="00093D81"/>
    <w:rsid w:val="00094252"/>
    <w:rsid w:val="0009590F"/>
    <w:rsid w:val="000961C3"/>
    <w:rsid w:val="000962C5"/>
    <w:rsid w:val="00096B5D"/>
    <w:rsid w:val="00097640"/>
    <w:rsid w:val="00097BBA"/>
    <w:rsid w:val="00097D4E"/>
    <w:rsid w:val="000A0AB0"/>
    <w:rsid w:val="000A2DE1"/>
    <w:rsid w:val="000A446C"/>
    <w:rsid w:val="000A44A2"/>
    <w:rsid w:val="000A5242"/>
    <w:rsid w:val="000A6B3F"/>
    <w:rsid w:val="000A6FE2"/>
    <w:rsid w:val="000B0B2B"/>
    <w:rsid w:val="000B15EF"/>
    <w:rsid w:val="000B2529"/>
    <w:rsid w:val="000B28C4"/>
    <w:rsid w:val="000B378E"/>
    <w:rsid w:val="000B4044"/>
    <w:rsid w:val="000B41CF"/>
    <w:rsid w:val="000B4CAD"/>
    <w:rsid w:val="000B54E7"/>
    <w:rsid w:val="000B5523"/>
    <w:rsid w:val="000B7AFD"/>
    <w:rsid w:val="000C05D3"/>
    <w:rsid w:val="000C087B"/>
    <w:rsid w:val="000C1026"/>
    <w:rsid w:val="000C3D04"/>
    <w:rsid w:val="000C50A1"/>
    <w:rsid w:val="000C5CEE"/>
    <w:rsid w:val="000D1CBB"/>
    <w:rsid w:val="000D1E62"/>
    <w:rsid w:val="000D27F3"/>
    <w:rsid w:val="000D42F0"/>
    <w:rsid w:val="000D50D3"/>
    <w:rsid w:val="000D52CC"/>
    <w:rsid w:val="000D5BC8"/>
    <w:rsid w:val="000D5D22"/>
    <w:rsid w:val="000D6DBE"/>
    <w:rsid w:val="000D6DE1"/>
    <w:rsid w:val="000D705A"/>
    <w:rsid w:val="000E0216"/>
    <w:rsid w:val="000E0DBD"/>
    <w:rsid w:val="000E35A4"/>
    <w:rsid w:val="000E4C29"/>
    <w:rsid w:val="000E515C"/>
    <w:rsid w:val="000E5AC4"/>
    <w:rsid w:val="000E729B"/>
    <w:rsid w:val="000F15AA"/>
    <w:rsid w:val="000F15BE"/>
    <w:rsid w:val="000F1D16"/>
    <w:rsid w:val="000F3E12"/>
    <w:rsid w:val="000F4BD9"/>
    <w:rsid w:val="000F4C9A"/>
    <w:rsid w:val="000F72EB"/>
    <w:rsid w:val="00100319"/>
    <w:rsid w:val="00100DDD"/>
    <w:rsid w:val="00100F01"/>
    <w:rsid w:val="001028A9"/>
    <w:rsid w:val="00102B97"/>
    <w:rsid w:val="0010319E"/>
    <w:rsid w:val="001066BA"/>
    <w:rsid w:val="00106831"/>
    <w:rsid w:val="001068D5"/>
    <w:rsid w:val="00107BD3"/>
    <w:rsid w:val="00112B7D"/>
    <w:rsid w:val="00113C1B"/>
    <w:rsid w:val="00116074"/>
    <w:rsid w:val="00116712"/>
    <w:rsid w:val="00117865"/>
    <w:rsid w:val="00120B20"/>
    <w:rsid w:val="00120FF2"/>
    <w:rsid w:val="001220EE"/>
    <w:rsid w:val="00122852"/>
    <w:rsid w:val="00122A7F"/>
    <w:rsid w:val="00122CF7"/>
    <w:rsid w:val="00124BE0"/>
    <w:rsid w:val="0012571D"/>
    <w:rsid w:val="00126907"/>
    <w:rsid w:val="00126DF6"/>
    <w:rsid w:val="001274C3"/>
    <w:rsid w:val="00130549"/>
    <w:rsid w:val="00130D0F"/>
    <w:rsid w:val="00130D4C"/>
    <w:rsid w:val="00131183"/>
    <w:rsid w:val="0013188C"/>
    <w:rsid w:val="001329A4"/>
    <w:rsid w:val="00133659"/>
    <w:rsid w:val="00134226"/>
    <w:rsid w:val="00134762"/>
    <w:rsid w:val="00135034"/>
    <w:rsid w:val="001352F1"/>
    <w:rsid w:val="001355B9"/>
    <w:rsid w:val="001357B2"/>
    <w:rsid w:val="001363BC"/>
    <w:rsid w:val="00136ED8"/>
    <w:rsid w:val="00140003"/>
    <w:rsid w:val="00140DCC"/>
    <w:rsid w:val="001415F2"/>
    <w:rsid w:val="00142DA4"/>
    <w:rsid w:val="0014364C"/>
    <w:rsid w:val="00145FC6"/>
    <w:rsid w:val="00151632"/>
    <w:rsid w:val="00152199"/>
    <w:rsid w:val="00154A84"/>
    <w:rsid w:val="001550E7"/>
    <w:rsid w:val="00156263"/>
    <w:rsid w:val="001564E5"/>
    <w:rsid w:val="00157FE5"/>
    <w:rsid w:val="0016037F"/>
    <w:rsid w:val="001625A0"/>
    <w:rsid w:val="0016288B"/>
    <w:rsid w:val="00163F42"/>
    <w:rsid w:val="00166A59"/>
    <w:rsid w:val="00166ADC"/>
    <w:rsid w:val="001709F8"/>
    <w:rsid w:val="0017165F"/>
    <w:rsid w:val="00173F97"/>
    <w:rsid w:val="00175E81"/>
    <w:rsid w:val="0017692D"/>
    <w:rsid w:val="00176A9E"/>
    <w:rsid w:val="00176CB0"/>
    <w:rsid w:val="00180AF6"/>
    <w:rsid w:val="001810A3"/>
    <w:rsid w:val="001814A9"/>
    <w:rsid w:val="00181EE6"/>
    <w:rsid w:val="00183128"/>
    <w:rsid w:val="00184141"/>
    <w:rsid w:val="0018414F"/>
    <w:rsid w:val="0018456C"/>
    <w:rsid w:val="0018595A"/>
    <w:rsid w:val="001861E9"/>
    <w:rsid w:val="00186290"/>
    <w:rsid w:val="00186D03"/>
    <w:rsid w:val="00187FE5"/>
    <w:rsid w:val="001914D1"/>
    <w:rsid w:val="00192AC7"/>
    <w:rsid w:val="00193FD4"/>
    <w:rsid w:val="001963C4"/>
    <w:rsid w:val="00196BE0"/>
    <w:rsid w:val="001970E1"/>
    <w:rsid w:val="001977BD"/>
    <w:rsid w:val="001A0650"/>
    <w:rsid w:val="001A0E75"/>
    <w:rsid w:val="001A14AF"/>
    <w:rsid w:val="001A23DB"/>
    <w:rsid w:val="001A2FBF"/>
    <w:rsid w:val="001A4BAB"/>
    <w:rsid w:val="001B0379"/>
    <w:rsid w:val="001B03A1"/>
    <w:rsid w:val="001B045E"/>
    <w:rsid w:val="001B047F"/>
    <w:rsid w:val="001B105A"/>
    <w:rsid w:val="001B1111"/>
    <w:rsid w:val="001B128E"/>
    <w:rsid w:val="001B5F6F"/>
    <w:rsid w:val="001B7568"/>
    <w:rsid w:val="001B7AD3"/>
    <w:rsid w:val="001C0D7C"/>
    <w:rsid w:val="001C160C"/>
    <w:rsid w:val="001C242E"/>
    <w:rsid w:val="001C3500"/>
    <w:rsid w:val="001C42F0"/>
    <w:rsid w:val="001C46A0"/>
    <w:rsid w:val="001C52E9"/>
    <w:rsid w:val="001C71E5"/>
    <w:rsid w:val="001D0601"/>
    <w:rsid w:val="001D3054"/>
    <w:rsid w:val="001D3DCE"/>
    <w:rsid w:val="001D417B"/>
    <w:rsid w:val="001D43E9"/>
    <w:rsid w:val="001D5D40"/>
    <w:rsid w:val="001D6D03"/>
    <w:rsid w:val="001D784E"/>
    <w:rsid w:val="001D7976"/>
    <w:rsid w:val="001E0207"/>
    <w:rsid w:val="001E0871"/>
    <w:rsid w:val="001E2CB4"/>
    <w:rsid w:val="001E2D1C"/>
    <w:rsid w:val="001E38C8"/>
    <w:rsid w:val="001E3A8A"/>
    <w:rsid w:val="001E46AC"/>
    <w:rsid w:val="001E6224"/>
    <w:rsid w:val="001F068E"/>
    <w:rsid w:val="001F10C0"/>
    <w:rsid w:val="001F14E2"/>
    <w:rsid w:val="001F31E7"/>
    <w:rsid w:val="001F538B"/>
    <w:rsid w:val="001F5DA7"/>
    <w:rsid w:val="001F5EB6"/>
    <w:rsid w:val="001F73BD"/>
    <w:rsid w:val="001F7570"/>
    <w:rsid w:val="00200563"/>
    <w:rsid w:val="00200612"/>
    <w:rsid w:val="00200F2A"/>
    <w:rsid w:val="002012B4"/>
    <w:rsid w:val="00202DF7"/>
    <w:rsid w:val="0020449F"/>
    <w:rsid w:val="002055AF"/>
    <w:rsid w:val="00205F48"/>
    <w:rsid w:val="0020793F"/>
    <w:rsid w:val="002100AD"/>
    <w:rsid w:val="00210765"/>
    <w:rsid w:val="00210E38"/>
    <w:rsid w:val="002115B4"/>
    <w:rsid w:val="002115C3"/>
    <w:rsid w:val="00214922"/>
    <w:rsid w:val="002167E0"/>
    <w:rsid w:val="00216960"/>
    <w:rsid w:val="0022052F"/>
    <w:rsid w:val="00221433"/>
    <w:rsid w:val="00221A27"/>
    <w:rsid w:val="00222707"/>
    <w:rsid w:val="00223B7B"/>
    <w:rsid w:val="00223BCC"/>
    <w:rsid w:val="00224951"/>
    <w:rsid w:val="00225546"/>
    <w:rsid w:val="00225B63"/>
    <w:rsid w:val="00227115"/>
    <w:rsid w:val="00230200"/>
    <w:rsid w:val="00231C92"/>
    <w:rsid w:val="00231EF6"/>
    <w:rsid w:val="00231FF0"/>
    <w:rsid w:val="002324EE"/>
    <w:rsid w:val="002352CC"/>
    <w:rsid w:val="002352F3"/>
    <w:rsid w:val="002369F3"/>
    <w:rsid w:val="00236E5D"/>
    <w:rsid w:val="00236EAB"/>
    <w:rsid w:val="00237AEE"/>
    <w:rsid w:val="00237B69"/>
    <w:rsid w:val="002412A6"/>
    <w:rsid w:val="002417FE"/>
    <w:rsid w:val="00241A59"/>
    <w:rsid w:val="0024230B"/>
    <w:rsid w:val="00242586"/>
    <w:rsid w:val="00242637"/>
    <w:rsid w:val="0024264F"/>
    <w:rsid w:val="00242931"/>
    <w:rsid w:val="002444D1"/>
    <w:rsid w:val="00244962"/>
    <w:rsid w:val="00244AEA"/>
    <w:rsid w:val="002457F5"/>
    <w:rsid w:val="00246A85"/>
    <w:rsid w:val="00247A43"/>
    <w:rsid w:val="00251208"/>
    <w:rsid w:val="00252BAA"/>
    <w:rsid w:val="002530B3"/>
    <w:rsid w:val="00253545"/>
    <w:rsid w:val="00253AD2"/>
    <w:rsid w:val="00253D4B"/>
    <w:rsid w:val="002545D4"/>
    <w:rsid w:val="00257D6B"/>
    <w:rsid w:val="00257E65"/>
    <w:rsid w:val="0026232D"/>
    <w:rsid w:val="00262B13"/>
    <w:rsid w:val="00263274"/>
    <w:rsid w:val="002637B2"/>
    <w:rsid w:val="00267240"/>
    <w:rsid w:val="002700DA"/>
    <w:rsid w:val="002709F2"/>
    <w:rsid w:val="0027197C"/>
    <w:rsid w:val="00272B49"/>
    <w:rsid w:val="0027301F"/>
    <w:rsid w:val="00274766"/>
    <w:rsid w:val="00274F1A"/>
    <w:rsid w:val="00277110"/>
    <w:rsid w:val="002773A4"/>
    <w:rsid w:val="00280DFF"/>
    <w:rsid w:val="00280FD3"/>
    <w:rsid w:val="002814C1"/>
    <w:rsid w:val="002814F0"/>
    <w:rsid w:val="00282E3B"/>
    <w:rsid w:val="0028497D"/>
    <w:rsid w:val="00284E97"/>
    <w:rsid w:val="002855BD"/>
    <w:rsid w:val="002860AA"/>
    <w:rsid w:val="0028726E"/>
    <w:rsid w:val="002914CD"/>
    <w:rsid w:val="00291BFD"/>
    <w:rsid w:val="0029324D"/>
    <w:rsid w:val="002964BB"/>
    <w:rsid w:val="0029674F"/>
    <w:rsid w:val="002A124A"/>
    <w:rsid w:val="002A1E7C"/>
    <w:rsid w:val="002A35D7"/>
    <w:rsid w:val="002A3E30"/>
    <w:rsid w:val="002A3E44"/>
    <w:rsid w:val="002A424D"/>
    <w:rsid w:val="002A5A08"/>
    <w:rsid w:val="002A5B1E"/>
    <w:rsid w:val="002A5F0F"/>
    <w:rsid w:val="002A6C2B"/>
    <w:rsid w:val="002A6EFA"/>
    <w:rsid w:val="002A7B28"/>
    <w:rsid w:val="002B0857"/>
    <w:rsid w:val="002B192F"/>
    <w:rsid w:val="002B267A"/>
    <w:rsid w:val="002B2B7B"/>
    <w:rsid w:val="002B2DFB"/>
    <w:rsid w:val="002B2F3A"/>
    <w:rsid w:val="002B37C5"/>
    <w:rsid w:val="002B402D"/>
    <w:rsid w:val="002B4A61"/>
    <w:rsid w:val="002B54B4"/>
    <w:rsid w:val="002B60BB"/>
    <w:rsid w:val="002B61A7"/>
    <w:rsid w:val="002C00D9"/>
    <w:rsid w:val="002C0377"/>
    <w:rsid w:val="002C2F74"/>
    <w:rsid w:val="002C3076"/>
    <w:rsid w:val="002C5705"/>
    <w:rsid w:val="002C7559"/>
    <w:rsid w:val="002C7E04"/>
    <w:rsid w:val="002D1151"/>
    <w:rsid w:val="002D1CDA"/>
    <w:rsid w:val="002D2C40"/>
    <w:rsid w:val="002D3AE0"/>
    <w:rsid w:val="002D4D1A"/>
    <w:rsid w:val="002D6CFD"/>
    <w:rsid w:val="002D6D51"/>
    <w:rsid w:val="002D752C"/>
    <w:rsid w:val="002E2402"/>
    <w:rsid w:val="002E31DA"/>
    <w:rsid w:val="002E3578"/>
    <w:rsid w:val="002E3A6F"/>
    <w:rsid w:val="002E3B46"/>
    <w:rsid w:val="002E3E27"/>
    <w:rsid w:val="002E448A"/>
    <w:rsid w:val="002E4D49"/>
    <w:rsid w:val="002E57D2"/>
    <w:rsid w:val="002E6205"/>
    <w:rsid w:val="002E6490"/>
    <w:rsid w:val="002E6C3E"/>
    <w:rsid w:val="002E76B7"/>
    <w:rsid w:val="002E7BE7"/>
    <w:rsid w:val="002E7F95"/>
    <w:rsid w:val="002F0E47"/>
    <w:rsid w:val="002F1B9B"/>
    <w:rsid w:val="002F1CDD"/>
    <w:rsid w:val="002F2848"/>
    <w:rsid w:val="002F3EAC"/>
    <w:rsid w:val="002F509F"/>
    <w:rsid w:val="002F50AA"/>
    <w:rsid w:val="002F73CB"/>
    <w:rsid w:val="002F7870"/>
    <w:rsid w:val="00300B20"/>
    <w:rsid w:val="00300D4A"/>
    <w:rsid w:val="003014B9"/>
    <w:rsid w:val="00302455"/>
    <w:rsid w:val="00304F24"/>
    <w:rsid w:val="00307011"/>
    <w:rsid w:val="003070A6"/>
    <w:rsid w:val="003073F4"/>
    <w:rsid w:val="003113D9"/>
    <w:rsid w:val="00311AFD"/>
    <w:rsid w:val="00311D3F"/>
    <w:rsid w:val="00311FCF"/>
    <w:rsid w:val="003139A4"/>
    <w:rsid w:val="00314AC1"/>
    <w:rsid w:val="00315BCD"/>
    <w:rsid w:val="0031639A"/>
    <w:rsid w:val="00316AC2"/>
    <w:rsid w:val="00320058"/>
    <w:rsid w:val="00321C82"/>
    <w:rsid w:val="00323BEC"/>
    <w:rsid w:val="003248A4"/>
    <w:rsid w:val="00324AD4"/>
    <w:rsid w:val="00324D62"/>
    <w:rsid w:val="00324FC7"/>
    <w:rsid w:val="00327773"/>
    <w:rsid w:val="00332777"/>
    <w:rsid w:val="00333053"/>
    <w:rsid w:val="0033330F"/>
    <w:rsid w:val="0033338A"/>
    <w:rsid w:val="0033344C"/>
    <w:rsid w:val="00334578"/>
    <w:rsid w:val="00335120"/>
    <w:rsid w:val="00335D1E"/>
    <w:rsid w:val="00336633"/>
    <w:rsid w:val="00336665"/>
    <w:rsid w:val="00337952"/>
    <w:rsid w:val="00340581"/>
    <w:rsid w:val="00340C3D"/>
    <w:rsid w:val="00340FCE"/>
    <w:rsid w:val="00342774"/>
    <w:rsid w:val="00346072"/>
    <w:rsid w:val="003468A3"/>
    <w:rsid w:val="00347DDB"/>
    <w:rsid w:val="00347E4E"/>
    <w:rsid w:val="00350046"/>
    <w:rsid w:val="003524E2"/>
    <w:rsid w:val="003536AF"/>
    <w:rsid w:val="003542CA"/>
    <w:rsid w:val="00354CC3"/>
    <w:rsid w:val="003556FB"/>
    <w:rsid w:val="003559CB"/>
    <w:rsid w:val="00355E03"/>
    <w:rsid w:val="00357BDF"/>
    <w:rsid w:val="00360172"/>
    <w:rsid w:val="00360EFF"/>
    <w:rsid w:val="003629BD"/>
    <w:rsid w:val="00364AE1"/>
    <w:rsid w:val="00365663"/>
    <w:rsid w:val="00366F04"/>
    <w:rsid w:val="0037062E"/>
    <w:rsid w:val="00371755"/>
    <w:rsid w:val="003726FF"/>
    <w:rsid w:val="003728A8"/>
    <w:rsid w:val="00373679"/>
    <w:rsid w:val="00374F67"/>
    <w:rsid w:val="003767F6"/>
    <w:rsid w:val="00377267"/>
    <w:rsid w:val="00381A0D"/>
    <w:rsid w:val="00381E21"/>
    <w:rsid w:val="00382C29"/>
    <w:rsid w:val="003830BB"/>
    <w:rsid w:val="003835E3"/>
    <w:rsid w:val="00383C1D"/>
    <w:rsid w:val="00383DDC"/>
    <w:rsid w:val="00383E4F"/>
    <w:rsid w:val="00387A46"/>
    <w:rsid w:val="00390AE5"/>
    <w:rsid w:val="00391C5D"/>
    <w:rsid w:val="00391D55"/>
    <w:rsid w:val="003925D0"/>
    <w:rsid w:val="00392A69"/>
    <w:rsid w:val="003935D8"/>
    <w:rsid w:val="0039370F"/>
    <w:rsid w:val="00394735"/>
    <w:rsid w:val="00394A7B"/>
    <w:rsid w:val="003966BE"/>
    <w:rsid w:val="00396A25"/>
    <w:rsid w:val="003A0D72"/>
    <w:rsid w:val="003A1491"/>
    <w:rsid w:val="003A1994"/>
    <w:rsid w:val="003A5D06"/>
    <w:rsid w:val="003A6244"/>
    <w:rsid w:val="003A6EA1"/>
    <w:rsid w:val="003B0BF6"/>
    <w:rsid w:val="003B0D9C"/>
    <w:rsid w:val="003B2DD2"/>
    <w:rsid w:val="003B4190"/>
    <w:rsid w:val="003B4A44"/>
    <w:rsid w:val="003B5297"/>
    <w:rsid w:val="003B544B"/>
    <w:rsid w:val="003B70D5"/>
    <w:rsid w:val="003C023A"/>
    <w:rsid w:val="003C0DBC"/>
    <w:rsid w:val="003C177C"/>
    <w:rsid w:val="003C2F77"/>
    <w:rsid w:val="003C3862"/>
    <w:rsid w:val="003C524D"/>
    <w:rsid w:val="003C5308"/>
    <w:rsid w:val="003C61BC"/>
    <w:rsid w:val="003C6447"/>
    <w:rsid w:val="003C67BF"/>
    <w:rsid w:val="003C7A79"/>
    <w:rsid w:val="003D0D1A"/>
    <w:rsid w:val="003D0D6B"/>
    <w:rsid w:val="003D1459"/>
    <w:rsid w:val="003D1863"/>
    <w:rsid w:val="003D38BA"/>
    <w:rsid w:val="003D437E"/>
    <w:rsid w:val="003D5C32"/>
    <w:rsid w:val="003D5D4A"/>
    <w:rsid w:val="003D689B"/>
    <w:rsid w:val="003D69A4"/>
    <w:rsid w:val="003E0310"/>
    <w:rsid w:val="003E03F5"/>
    <w:rsid w:val="003E04E4"/>
    <w:rsid w:val="003E1799"/>
    <w:rsid w:val="003E2A8C"/>
    <w:rsid w:val="003E2B67"/>
    <w:rsid w:val="003E2F90"/>
    <w:rsid w:val="003E4EB9"/>
    <w:rsid w:val="003E7166"/>
    <w:rsid w:val="003F1A9C"/>
    <w:rsid w:val="003F2132"/>
    <w:rsid w:val="003F552D"/>
    <w:rsid w:val="003F5E6E"/>
    <w:rsid w:val="003F7D1C"/>
    <w:rsid w:val="00403BF9"/>
    <w:rsid w:val="00403C7B"/>
    <w:rsid w:val="004055E7"/>
    <w:rsid w:val="004059A9"/>
    <w:rsid w:val="00406431"/>
    <w:rsid w:val="0040782E"/>
    <w:rsid w:val="00411B6C"/>
    <w:rsid w:val="00411D6F"/>
    <w:rsid w:val="004125AE"/>
    <w:rsid w:val="00413D25"/>
    <w:rsid w:val="00413E9A"/>
    <w:rsid w:val="00413F4F"/>
    <w:rsid w:val="00414403"/>
    <w:rsid w:val="004146AB"/>
    <w:rsid w:val="0041674A"/>
    <w:rsid w:val="00417A71"/>
    <w:rsid w:val="004205CF"/>
    <w:rsid w:val="0042075E"/>
    <w:rsid w:val="00422E88"/>
    <w:rsid w:val="004243F0"/>
    <w:rsid w:val="004247B2"/>
    <w:rsid w:val="00424EAE"/>
    <w:rsid w:val="00426C68"/>
    <w:rsid w:val="004279CF"/>
    <w:rsid w:val="004302DC"/>
    <w:rsid w:val="00430CEC"/>
    <w:rsid w:val="00430E0F"/>
    <w:rsid w:val="00436384"/>
    <w:rsid w:val="00437971"/>
    <w:rsid w:val="00441911"/>
    <w:rsid w:val="00441F3F"/>
    <w:rsid w:val="0044320E"/>
    <w:rsid w:val="00443580"/>
    <w:rsid w:val="00443F55"/>
    <w:rsid w:val="0044410D"/>
    <w:rsid w:val="004447C0"/>
    <w:rsid w:val="00445949"/>
    <w:rsid w:val="00446212"/>
    <w:rsid w:val="00446687"/>
    <w:rsid w:val="0045112E"/>
    <w:rsid w:val="00451CC7"/>
    <w:rsid w:val="00451D4C"/>
    <w:rsid w:val="00451E2F"/>
    <w:rsid w:val="00453150"/>
    <w:rsid w:val="00453DCA"/>
    <w:rsid w:val="004546D4"/>
    <w:rsid w:val="0045497C"/>
    <w:rsid w:val="00457304"/>
    <w:rsid w:val="004573C2"/>
    <w:rsid w:val="00460198"/>
    <w:rsid w:val="004603B8"/>
    <w:rsid w:val="0046197A"/>
    <w:rsid w:val="004633F7"/>
    <w:rsid w:val="004635B4"/>
    <w:rsid w:val="0046376E"/>
    <w:rsid w:val="00466277"/>
    <w:rsid w:val="00466618"/>
    <w:rsid w:val="004668AB"/>
    <w:rsid w:val="00466B84"/>
    <w:rsid w:val="00470D79"/>
    <w:rsid w:val="0047271B"/>
    <w:rsid w:val="004740C0"/>
    <w:rsid w:val="00474244"/>
    <w:rsid w:val="00475B62"/>
    <w:rsid w:val="0047718B"/>
    <w:rsid w:val="004773B5"/>
    <w:rsid w:val="00481216"/>
    <w:rsid w:val="00482231"/>
    <w:rsid w:val="004825D9"/>
    <w:rsid w:val="00482A4F"/>
    <w:rsid w:val="004838AB"/>
    <w:rsid w:val="0048454B"/>
    <w:rsid w:val="0048532D"/>
    <w:rsid w:val="00485A42"/>
    <w:rsid w:val="00492539"/>
    <w:rsid w:val="00493607"/>
    <w:rsid w:val="00494492"/>
    <w:rsid w:val="00496F05"/>
    <w:rsid w:val="00497934"/>
    <w:rsid w:val="004A0324"/>
    <w:rsid w:val="004A08A4"/>
    <w:rsid w:val="004A1E9A"/>
    <w:rsid w:val="004B3DE6"/>
    <w:rsid w:val="004B3EA2"/>
    <w:rsid w:val="004B4492"/>
    <w:rsid w:val="004B59E9"/>
    <w:rsid w:val="004B5D87"/>
    <w:rsid w:val="004B6888"/>
    <w:rsid w:val="004C153A"/>
    <w:rsid w:val="004C1636"/>
    <w:rsid w:val="004C1A67"/>
    <w:rsid w:val="004C4B33"/>
    <w:rsid w:val="004C543C"/>
    <w:rsid w:val="004C6648"/>
    <w:rsid w:val="004D0695"/>
    <w:rsid w:val="004D0AE9"/>
    <w:rsid w:val="004D1652"/>
    <w:rsid w:val="004D1B45"/>
    <w:rsid w:val="004D238F"/>
    <w:rsid w:val="004D3AAD"/>
    <w:rsid w:val="004D434C"/>
    <w:rsid w:val="004D4457"/>
    <w:rsid w:val="004D456C"/>
    <w:rsid w:val="004D4D50"/>
    <w:rsid w:val="004D6B5F"/>
    <w:rsid w:val="004D762E"/>
    <w:rsid w:val="004D7AE7"/>
    <w:rsid w:val="004D7B8A"/>
    <w:rsid w:val="004E114A"/>
    <w:rsid w:val="004E150B"/>
    <w:rsid w:val="004E2485"/>
    <w:rsid w:val="004E2E5E"/>
    <w:rsid w:val="004E4314"/>
    <w:rsid w:val="004E626C"/>
    <w:rsid w:val="004F115D"/>
    <w:rsid w:val="004F218A"/>
    <w:rsid w:val="004F4297"/>
    <w:rsid w:val="004F478E"/>
    <w:rsid w:val="004F49EB"/>
    <w:rsid w:val="004F5C52"/>
    <w:rsid w:val="004F5E3F"/>
    <w:rsid w:val="004F63B3"/>
    <w:rsid w:val="004F68E2"/>
    <w:rsid w:val="004F6D23"/>
    <w:rsid w:val="004F7A38"/>
    <w:rsid w:val="00501254"/>
    <w:rsid w:val="0050237C"/>
    <w:rsid w:val="00503BB3"/>
    <w:rsid w:val="0050587F"/>
    <w:rsid w:val="00506492"/>
    <w:rsid w:val="00506EAB"/>
    <w:rsid w:val="00512D76"/>
    <w:rsid w:val="00513010"/>
    <w:rsid w:val="00513124"/>
    <w:rsid w:val="0051556B"/>
    <w:rsid w:val="00515CDA"/>
    <w:rsid w:val="00517997"/>
    <w:rsid w:val="00521CD3"/>
    <w:rsid w:val="0052222E"/>
    <w:rsid w:val="00524C99"/>
    <w:rsid w:val="00526FFB"/>
    <w:rsid w:val="005272A8"/>
    <w:rsid w:val="00527669"/>
    <w:rsid w:val="00532C99"/>
    <w:rsid w:val="00533A5D"/>
    <w:rsid w:val="00533B87"/>
    <w:rsid w:val="0053464D"/>
    <w:rsid w:val="0053509C"/>
    <w:rsid w:val="0053660C"/>
    <w:rsid w:val="005370B4"/>
    <w:rsid w:val="005372F6"/>
    <w:rsid w:val="005378BC"/>
    <w:rsid w:val="00540526"/>
    <w:rsid w:val="005417D6"/>
    <w:rsid w:val="00541A9D"/>
    <w:rsid w:val="00542F9B"/>
    <w:rsid w:val="00543A4E"/>
    <w:rsid w:val="0054592B"/>
    <w:rsid w:val="005459E6"/>
    <w:rsid w:val="00545C67"/>
    <w:rsid w:val="0054694A"/>
    <w:rsid w:val="00547777"/>
    <w:rsid w:val="005479C2"/>
    <w:rsid w:val="00547C5D"/>
    <w:rsid w:val="005505CA"/>
    <w:rsid w:val="00550BFE"/>
    <w:rsid w:val="005514B3"/>
    <w:rsid w:val="00552286"/>
    <w:rsid w:val="00555361"/>
    <w:rsid w:val="00556539"/>
    <w:rsid w:val="0055716F"/>
    <w:rsid w:val="00561289"/>
    <w:rsid w:val="0056150D"/>
    <w:rsid w:val="005632E5"/>
    <w:rsid w:val="00564830"/>
    <w:rsid w:val="0056595E"/>
    <w:rsid w:val="00571698"/>
    <w:rsid w:val="00571BF3"/>
    <w:rsid w:val="00571BF9"/>
    <w:rsid w:val="00572A3C"/>
    <w:rsid w:val="00572CAD"/>
    <w:rsid w:val="005730B5"/>
    <w:rsid w:val="00573F79"/>
    <w:rsid w:val="005740DC"/>
    <w:rsid w:val="00574630"/>
    <w:rsid w:val="005754C4"/>
    <w:rsid w:val="0057600A"/>
    <w:rsid w:val="00576B56"/>
    <w:rsid w:val="0058102C"/>
    <w:rsid w:val="005813E1"/>
    <w:rsid w:val="0058188E"/>
    <w:rsid w:val="00583040"/>
    <w:rsid w:val="00585507"/>
    <w:rsid w:val="005861A3"/>
    <w:rsid w:val="00587453"/>
    <w:rsid w:val="00587A3F"/>
    <w:rsid w:val="00590325"/>
    <w:rsid w:val="005904B7"/>
    <w:rsid w:val="00590DC3"/>
    <w:rsid w:val="00591085"/>
    <w:rsid w:val="00591CE6"/>
    <w:rsid w:val="00595EE0"/>
    <w:rsid w:val="005965B4"/>
    <w:rsid w:val="00596874"/>
    <w:rsid w:val="005975D7"/>
    <w:rsid w:val="005975EE"/>
    <w:rsid w:val="0059774B"/>
    <w:rsid w:val="005A0523"/>
    <w:rsid w:val="005A2F53"/>
    <w:rsid w:val="005A572F"/>
    <w:rsid w:val="005A5B72"/>
    <w:rsid w:val="005A5E1F"/>
    <w:rsid w:val="005A6273"/>
    <w:rsid w:val="005A6995"/>
    <w:rsid w:val="005A6B3D"/>
    <w:rsid w:val="005B096A"/>
    <w:rsid w:val="005B0DE5"/>
    <w:rsid w:val="005B3399"/>
    <w:rsid w:val="005B342C"/>
    <w:rsid w:val="005B347B"/>
    <w:rsid w:val="005B36E4"/>
    <w:rsid w:val="005B43C4"/>
    <w:rsid w:val="005B4462"/>
    <w:rsid w:val="005B44FB"/>
    <w:rsid w:val="005B6D07"/>
    <w:rsid w:val="005C0D62"/>
    <w:rsid w:val="005C1052"/>
    <w:rsid w:val="005C1489"/>
    <w:rsid w:val="005C2939"/>
    <w:rsid w:val="005C2C8E"/>
    <w:rsid w:val="005C33BD"/>
    <w:rsid w:val="005C3D9A"/>
    <w:rsid w:val="005C3F89"/>
    <w:rsid w:val="005C4766"/>
    <w:rsid w:val="005C4B7B"/>
    <w:rsid w:val="005C7319"/>
    <w:rsid w:val="005D08DE"/>
    <w:rsid w:val="005D097E"/>
    <w:rsid w:val="005D0FE0"/>
    <w:rsid w:val="005D197C"/>
    <w:rsid w:val="005D2A42"/>
    <w:rsid w:val="005D37E5"/>
    <w:rsid w:val="005D3D72"/>
    <w:rsid w:val="005D40BF"/>
    <w:rsid w:val="005D629C"/>
    <w:rsid w:val="005D7E57"/>
    <w:rsid w:val="005E2F66"/>
    <w:rsid w:val="005E40E1"/>
    <w:rsid w:val="005E42D0"/>
    <w:rsid w:val="005E56F7"/>
    <w:rsid w:val="005E579F"/>
    <w:rsid w:val="005E5E82"/>
    <w:rsid w:val="005E6BAF"/>
    <w:rsid w:val="005F028A"/>
    <w:rsid w:val="005F257C"/>
    <w:rsid w:val="005F401D"/>
    <w:rsid w:val="005F453C"/>
    <w:rsid w:val="005F5712"/>
    <w:rsid w:val="005F7116"/>
    <w:rsid w:val="00600221"/>
    <w:rsid w:val="0060167D"/>
    <w:rsid w:val="006028F8"/>
    <w:rsid w:val="0060517E"/>
    <w:rsid w:val="0060540A"/>
    <w:rsid w:val="006057C1"/>
    <w:rsid w:val="00605A36"/>
    <w:rsid w:val="00606371"/>
    <w:rsid w:val="0060644E"/>
    <w:rsid w:val="00606CB9"/>
    <w:rsid w:val="00611DAD"/>
    <w:rsid w:val="00611F99"/>
    <w:rsid w:val="00612438"/>
    <w:rsid w:val="00612BFF"/>
    <w:rsid w:val="00612E5F"/>
    <w:rsid w:val="00613536"/>
    <w:rsid w:val="00613ACF"/>
    <w:rsid w:val="006150B6"/>
    <w:rsid w:val="00615155"/>
    <w:rsid w:val="006154D8"/>
    <w:rsid w:val="00615A42"/>
    <w:rsid w:val="00616ED1"/>
    <w:rsid w:val="006174A0"/>
    <w:rsid w:val="00621341"/>
    <w:rsid w:val="0062259F"/>
    <w:rsid w:val="006226F9"/>
    <w:rsid w:val="00624072"/>
    <w:rsid w:val="0062459E"/>
    <w:rsid w:val="006257E1"/>
    <w:rsid w:val="00626585"/>
    <w:rsid w:val="006307B9"/>
    <w:rsid w:val="00632529"/>
    <w:rsid w:val="00634509"/>
    <w:rsid w:val="006349EB"/>
    <w:rsid w:val="00634E3C"/>
    <w:rsid w:val="00637214"/>
    <w:rsid w:val="00637D1B"/>
    <w:rsid w:val="006407D8"/>
    <w:rsid w:val="00641C99"/>
    <w:rsid w:val="00643E98"/>
    <w:rsid w:val="0064482A"/>
    <w:rsid w:val="00644DBC"/>
    <w:rsid w:val="00645535"/>
    <w:rsid w:val="00645CD4"/>
    <w:rsid w:val="0064690E"/>
    <w:rsid w:val="00646BCC"/>
    <w:rsid w:val="00646CAC"/>
    <w:rsid w:val="006477BE"/>
    <w:rsid w:val="00647E8D"/>
    <w:rsid w:val="006509FD"/>
    <w:rsid w:val="00653192"/>
    <w:rsid w:val="00653467"/>
    <w:rsid w:val="00655085"/>
    <w:rsid w:val="00656EA7"/>
    <w:rsid w:val="0065714D"/>
    <w:rsid w:val="0065779F"/>
    <w:rsid w:val="00657AC9"/>
    <w:rsid w:val="00660431"/>
    <w:rsid w:val="00660B9A"/>
    <w:rsid w:val="00661301"/>
    <w:rsid w:val="00662D59"/>
    <w:rsid w:val="006635DF"/>
    <w:rsid w:val="0066493A"/>
    <w:rsid w:val="00664A06"/>
    <w:rsid w:val="006652E7"/>
    <w:rsid w:val="00666B07"/>
    <w:rsid w:val="00666C83"/>
    <w:rsid w:val="0067140D"/>
    <w:rsid w:val="0067201F"/>
    <w:rsid w:val="00672940"/>
    <w:rsid w:val="006757F4"/>
    <w:rsid w:val="00676A82"/>
    <w:rsid w:val="006801D6"/>
    <w:rsid w:val="00682D0E"/>
    <w:rsid w:val="00682ECC"/>
    <w:rsid w:val="00684253"/>
    <w:rsid w:val="00684B85"/>
    <w:rsid w:val="00684DAD"/>
    <w:rsid w:val="0068517C"/>
    <w:rsid w:val="00685981"/>
    <w:rsid w:val="00685AED"/>
    <w:rsid w:val="00685BDA"/>
    <w:rsid w:val="00687488"/>
    <w:rsid w:val="00687AC3"/>
    <w:rsid w:val="00692D77"/>
    <w:rsid w:val="00693776"/>
    <w:rsid w:val="0069504D"/>
    <w:rsid w:val="00695F79"/>
    <w:rsid w:val="00696F7E"/>
    <w:rsid w:val="00697E8B"/>
    <w:rsid w:val="006A21E1"/>
    <w:rsid w:val="006A39DD"/>
    <w:rsid w:val="006A3A23"/>
    <w:rsid w:val="006A4A9D"/>
    <w:rsid w:val="006A537E"/>
    <w:rsid w:val="006A5D77"/>
    <w:rsid w:val="006A600A"/>
    <w:rsid w:val="006A6CAC"/>
    <w:rsid w:val="006A7498"/>
    <w:rsid w:val="006A772D"/>
    <w:rsid w:val="006A7B7C"/>
    <w:rsid w:val="006B1B1E"/>
    <w:rsid w:val="006B2707"/>
    <w:rsid w:val="006B2BA9"/>
    <w:rsid w:val="006B2E79"/>
    <w:rsid w:val="006B43A9"/>
    <w:rsid w:val="006B4CC9"/>
    <w:rsid w:val="006B6F36"/>
    <w:rsid w:val="006B751C"/>
    <w:rsid w:val="006B7935"/>
    <w:rsid w:val="006B7F11"/>
    <w:rsid w:val="006C1F87"/>
    <w:rsid w:val="006C4294"/>
    <w:rsid w:val="006C5718"/>
    <w:rsid w:val="006C5D92"/>
    <w:rsid w:val="006C5F62"/>
    <w:rsid w:val="006C64D4"/>
    <w:rsid w:val="006D0155"/>
    <w:rsid w:val="006D0CEE"/>
    <w:rsid w:val="006D1C04"/>
    <w:rsid w:val="006D1CA9"/>
    <w:rsid w:val="006D2D5F"/>
    <w:rsid w:val="006D3249"/>
    <w:rsid w:val="006D4A8B"/>
    <w:rsid w:val="006D5602"/>
    <w:rsid w:val="006D6F46"/>
    <w:rsid w:val="006D728C"/>
    <w:rsid w:val="006E02F1"/>
    <w:rsid w:val="006E290B"/>
    <w:rsid w:val="006E29CD"/>
    <w:rsid w:val="006E30DD"/>
    <w:rsid w:val="006E34EA"/>
    <w:rsid w:val="006E46E4"/>
    <w:rsid w:val="006E517E"/>
    <w:rsid w:val="006E69BF"/>
    <w:rsid w:val="006E6CBD"/>
    <w:rsid w:val="006F01A8"/>
    <w:rsid w:val="006F0BAA"/>
    <w:rsid w:val="006F1254"/>
    <w:rsid w:val="006F2DED"/>
    <w:rsid w:val="006F410F"/>
    <w:rsid w:val="006F6A6B"/>
    <w:rsid w:val="006F6F9F"/>
    <w:rsid w:val="00701104"/>
    <w:rsid w:val="00701238"/>
    <w:rsid w:val="0070167C"/>
    <w:rsid w:val="0070209A"/>
    <w:rsid w:val="00703942"/>
    <w:rsid w:val="00704DD6"/>
    <w:rsid w:val="00706D0B"/>
    <w:rsid w:val="00707249"/>
    <w:rsid w:val="00712F2D"/>
    <w:rsid w:val="00714695"/>
    <w:rsid w:val="00716871"/>
    <w:rsid w:val="00716CEA"/>
    <w:rsid w:val="0072010A"/>
    <w:rsid w:val="007211A7"/>
    <w:rsid w:val="007215EF"/>
    <w:rsid w:val="00721F89"/>
    <w:rsid w:val="007244A4"/>
    <w:rsid w:val="007247F3"/>
    <w:rsid w:val="00724EA0"/>
    <w:rsid w:val="00725513"/>
    <w:rsid w:val="00727633"/>
    <w:rsid w:val="00730CDB"/>
    <w:rsid w:val="00730DB7"/>
    <w:rsid w:val="007319B3"/>
    <w:rsid w:val="0073452A"/>
    <w:rsid w:val="0073465F"/>
    <w:rsid w:val="00734EE1"/>
    <w:rsid w:val="007361A7"/>
    <w:rsid w:val="0074145D"/>
    <w:rsid w:val="00743B13"/>
    <w:rsid w:val="00745D9E"/>
    <w:rsid w:val="00745FC5"/>
    <w:rsid w:val="00746B78"/>
    <w:rsid w:val="00747FBE"/>
    <w:rsid w:val="00750B69"/>
    <w:rsid w:val="00750B73"/>
    <w:rsid w:val="00750D52"/>
    <w:rsid w:val="0075221F"/>
    <w:rsid w:val="007542AA"/>
    <w:rsid w:val="00754F97"/>
    <w:rsid w:val="0075522B"/>
    <w:rsid w:val="007557B0"/>
    <w:rsid w:val="00756C81"/>
    <w:rsid w:val="00756FE6"/>
    <w:rsid w:val="00757F36"/>
    <w:rsid w:val="00760A3A"/>
    <w:rsid w:val="00760E69"/>
    <w:rsid w:val="007627B8"/>
    <w:rsid w:val="00762D7D"/>
    <w:rsid w:val="00764CFA"/>
    <w:rsid w:val="00764D27"/>
    <w:rsid w:val="0076764C"/>
    <w:rsid w:val="00773B79"/>
    <w:rsid w:val="00773DC4"/>
    <w:rsid w:val="00773EB7"/>
    <w:rsid w:val="00774F80"/>
    <w:rsid w:val="00775194"/>
    <w:rsid w:val="007751DE"/>
    <w:rsid w:val="00775C64"/>
    <w:rsid w:val="00776EF0"/>
    <w:rsid w:val="00777104"/>
    <w:rsid w:val="00781C49"/>
    <w:rsid w:val="007827C4"/>
    <w:rsid w:val="00782870"/>
    <w:rsid w:val="00783D4A"/>
    <w:rsid w:val="00783FC0"/>
    <w:rsid w:val="00784099"/>
    <w:rsid w:val="00784D28"/>
    <w:rsid w:val="007861CD"/>
    <w:rsid w:val="00786D65"/>
    <w:rsid w:val="00786E80"/>
    <w:rsid w:val="007900EA"/>
    <w:rsid w:val="00790C7A"/>
    <w:rsid w:val="0079136C"/>
    <w:rsid w:val="007925D0"/>
    <w:rsid w:val="00793A6A"/>
    <w:rsid w:val="00793E84"/>
    <w:rsid w:val="00793FEC"/>
    <w:rsid w:val="0079426F"/>
    <w:rsid w:val="007952D1"/>
    <w:rsid w:val="007972AD"/>
    <w:rsid w:val="0079761B"/>
    <w:rsid w:val="0079796C"/>
    <w:rsid w:val="00797C01"/>
    <w:rsid w:val="007A0CD6"/>
    <w:rsid w:val="007A0D05"/>
    <w:rsid w:val="007A2101"/>
    <w:rsid w:val="007A294D"/>
    <w:rsid w:val="007A4938"/>
    <w:rsid w:val="007A566B"/>
    <w:rsid w:val="007A613D"/>
    <w:rsid w:val="007A6667"/>
    <w:rsid w:val="007A69B2"/>
    <w:rsid w:val="007B08E2"/>
    <w:rsid w:val="007B1C10"/>
    <w:rsid w:val="007B2E99"/>
    <w:rsid w:val="007B3251"/>
    <w:rsid w:val="007B350B"/>
    <w:rsid w:val="007B761E"/>
    <w:rsid w:val="007B797F"/>
    <w:rsid w:val="007B79BE"/>
    <w:rsid w:val="007B7A8C"/>
    <w:rsid w:val="007B7BFF"/>
    <w:rsid w:val="007B7E4D"/>
    <w:rsid w:val="007C0BF2"/>
    <w:rsid w:val="007C1DA0"/>
    <w:rsid w:val="007C3467"/>
    <w:rsid w:val="007C40FF"/>
    <w:rsid w:val="007C43B2"/>
    <w:rsid w:val="007C604E"/>
    <w:rsid w:val="007C6252"/>
    <w:rsid w:val="007C63D7"/>
    <w:rsid w:val="007C66CE"/>
    <w:rsid w:val="007C76EE"/>
    <w:rsid w:val="007D0A58"/>
    <w:rsid w:val="007D0C3E"/>
    <w:rsid w:val="007D274A"/>
    <w:rsid w:val="007D30AD"/>
    <w:rsid w:val="007D4A03"/>
    <w:rsid w:val="007D57A5"/>
    <w:rsid w:val="007D6E2A"/>
    <w:rsid w:val="007D7494"/>
    <w:rsid w:val="007D7D46"/>
    <w:rsid w:val="007E2D4E"/>
    <w:rsid w:val="007E3400"/>
    <w:rsid w:val="007E39BE"/>
    <w:rsid w:val="007E3CE9"/>
    <w:rsid w:val="007E47A5"/>
    <w:rsid w:val="007E48E7"/>
    <w:rsid w:val="007E4C8B"/>
    <w:rsid w:val="007E578C"/>
    <w:rsid w:val="007F0F86"/>
    <w:rsid w:val="007F1897"/>
    <w:rsid w:val="007F2C34"/>
    <w:rsid w:val="007F3424"/>
    <w:rsid w:val="007F4A5F"/>
    <w:rsid w:val="007F4AD0"/>
    <w:rsid w:val="007F4D3B"/>
    <w:rsid w:val="007F590D"/>
    <w:rsid w:val="007F68B8"/>
    <w:rsid w:val="007F696D"/>
    <w:rsid w:val="007F739D"/>
    <w:rsid w:val="007F794E"/>
    <w:rsid w:val="0080228F"/>
    <w:rsid w:val="0080253D"/>
    <w:rsid w:val="00802717"/>
    <w:rsid w:val="00804618"/>
    <w:rsid w:val="008049EF"/>
    <w:rsid w:val="00805B26"/>
    <w:rsid w:val="00806516"/>
    <w:rsid w:val="008066F3"/>
    <w:rsid w:val="0081004D"/>
    <w:rsid w:val="008104A4"/>
    <w:rsid w:val="00810CF4"/>
    <w:rsid w:val="00810E6F"/>
    <w:rsid w:val="00812305"/>
    <w:rsid w:val="0081353F"/>
    <w:rsid w:val="00813AFA"/>
    <w:rsid w:val="00813BE7"/>
    <w:rsid w:val="00814054"/>
    <w:rsid w:val="00814217"/>
    <w:rsid w:val="00814B11"/>
    <w:rsid w:val="008151D1"/>
    <w:rsid w:val="0081568E"/>
    <w:rsid w:val="008176E4"/>
    <w:rsid w:val="00817BD1"/>
    <w:rsid w:val="008207C5"/>
    <w:rsid w:val="008210A3"/>
    <w:rsid w:val="008245BC"/>
    <w:rsid w:val="00824716"/>
    <w:rsid w:val="0082619A"/>
    <w:rsid w:val="00826E21"/>
    <w:rsid w:val="00826F8C"/>
    <w:rsid w:val="008306D6"/>
    <w:rsid w:val="0083093C"/>
    <w:rsid w:val="0083246B"/>
    <w:rsid w:val="008329D0"/>
    <w:rsid w:val="0083384F"/>
    <w:rsid w:val="008346F0"/>
    <w:rsid w:val="00837F69"/>
    <w:rsid w:val="008400C8"/>
    <w:rsid w:val="00840EF6"/>
    <w:rsid w:val="0084227F"/>
    <w:rsid w:val="008422A3"/>
    <w:rsid w:val="00842459"/>
    <w:rsid w:val="008428DB"/>
    <w:rsid w:val="00842B22"/>
    <w:rsid w:val="00842FEF"/>
    <w:rsid w:val="00844C6D"/>
    <w:rsid w:val="00845354"/>
    <w:rsid w:val="0085066E"/>
    <w:rsid w:val="008506D0"/>
    <w:rsid w:val="008519F7"/>
    <w:rsid w:val="00853CB8"/>
    <w:rsid w:val="008544F1"/>
    <w:rsid w:val="008548AF"/>
    <w:rsid w:val="00854964"/>
    <w:rsid w:val="008553C5"/>
    <w:rsid w:val="00855C75"/>
    <w:rsid w:val="008615FC"/>
    <w:rsid w:val="00861CF5"/>
    <w:rsid w:val="00861F65"/>
    <w:rsid w:val="008627CB"/>
    <w:rsid w:val="008640ED"/>
    <w:rsid w:val="00865296"/>
    <w:rsid w:val="0086531E"/>
    <w:rsid w:val="008654FD"/>
    <w:rsid w:val="00866E39"/>
    <w:rsid w:val="00867E8A"/>
    <w:rsid w:val="008730BE"/>
    <w:rsid w:val="0087531B"/>
    <w:rsid w:val="00875C65"/>
    <w:rsid w:val="00876A33"/>
    <w:rsid w:val="008775A4"/>
    <w:rsid w:val="0088023A"/>
    <w:rsid w:val="00881B02"/>
    <w:rsid w:val="00883044"/>
    <w:rsid w:val="00883672"/>
    <w:rsid w:val="0088526D"/>
    <w:rsid w:val="00885825"/>
    <w:rsid w:val="00886D39"/>
    <w:rsid w:val="00890164"/>
    <w:rsid w:val="0089031E"/>
    <w:rsid w:val="0089075E"/>
    <w:rsid w:val="00890CB0"/>
    <w:rsid w:val="0089165A"/>
    <w:rsid w:val="008919ED"/>
    <w:rsid w:val="00892602"/>
    <w:rsid w:val="00894396"/>
    <w:rsid w:val="00894F4E"/>
    <w:rsid w:val="008950D3"/>
    <w:rsid w:val="0089559E"/>
    <w:rsid w:val="00896E89"/>
    <w:rsid w:val="00897665"/>
    <w:rsid w:val="008A0658"/>
    <w:rsid w:val="008A066F"/>
    <w:rsid w:val="008A3111"/>
    <w:rsid w:val="008A3F00"/>
    <w:rsid w:val="008A40E8"/>
    <w:rsid w:val="008A4231"/>
    <w:rsid w:val="008A42E9"/>
    <w:rsid w:val="008A441D"/>
    <w:rsid w:val="008A4519"/>
    <w:rsid w:val="008A60B2"/>
    <w:rsid w:val="008A6A2A"/>
    <w:rsid w:val="008A6E2B"/>
    <w:rsid w:val="008A7C72"/>
    <w:rsid w:val="008B06ED"/>
    <w:rsid w:val="008B0983"/>
    <w:rsid w:val="008B0B1E"/>
    <w:rsid w:val="008B1E80"/>
    <w:rsid w:val="008B24D9"/>
    <w:rsid w:val="008B2781"/>
    <w:rsid w:val="008B4CFD"/>
    <w:rsid w:val="008C02D4"/>
    <w:rsid w:val="008C0D98"/>
    <w:rsid w:val="008C13C1"/>
    <w:rsid w:val="008C13C9"/>
    <w:rsid w:val="008C284C"/>
    <w:rsid w:val="008C43DE"/>
    <w:rsid w:val="008C5E9A"/>
    <w:rsid w:val="008C6914"/>
    <w:rsid w:val="008C6BA5"/>
    <w:rsid w:val="008C6FBD"/>
    <w:rsid w:val="008C729E"/>
    <w:rsid w:val="008C7BB9"/>
    <w:rsid w:val="008D04CB"/>
    <w:rsid w:val="008D095A"/>
    <w:rsid w:val="008D1660"/>
    <w:rsid w:val="008D1A66"/>
    <w:rsid w:val="008D1CE7"/>
    <w:rsid w:val="008D26BD"/>
    <w:rsid w:val="008D2873"/>
    <w:rsid w:val="008D35B5"/>
    <w:rsid w:val="008D41F6"/>
    <w:rsid w:val="008D4705"/>
    <w:rsid w:val="008D4E04"/>
    <w:rsid w:val="008D662B"/>
    <w:rsid w:val="008D6944"/>
    <w:rsid w:val="008E0DB5"/>
    <w:rsid w:val="008E4213"/>
    <w:rsid w:val="008E6521"/>
    <w:rsid w:val="008E7677"/>
    <w:rsid w:val="008F0255"/>
    <w:rsid w:val="008F152C"/>
    <w:rsid w:val="008F15F6"/>
    <w:rsid w:val="008F2254"/>
    <w:rsid w:val="008F25AB"/>
    <w:rsid w:val="008F2B58"/>
    <w:rsid w:val="008F300B"/>
    <w:rsid w:val="008F34AD"/>
    <w:rsid w:val="008F3668"/>
    <w:rsid w:val="008F4436"/>
    <w:rsid w:val="008F4872"/>
    <w:rsid w:val="008F51BD"/>
    <w:rsid w:val="008F57B8"/>
    <w:rsid w:val="008F5C0F"/>
    <w:rsid w:val="008F5FD3"/>
    <w:rsid w:val="008F7E06"/>
    <w:rsid w:val="008F7EFF"/>
    <w:rsid w:val="009004CA"/>
    <w:rsid w:val="00900F7F"/>
    <w:rsid w:val="0090129D"/>
    <w:rsid w:val="00901E2A"/>
    <w:rsid w:val="00902454"/>
    <w:rsid w:val="009026B9"/>
    <w:rsid w:val="0090355D"/>
    <w:rsid w:val="00903A6F"/>
    <w:rsid w:val="00904EB1"/>
    <w:rsid w:val="0090505F"/>
    <w:rsid w:val="0090515A"/>
    <w:rsid w:val="009054FE"/>
    <w:rsid w:val="00905541"/>
    <w:rsid w:val="009062DC"/>
    <w:rsid w:val="0090693A"/>
    <w:rsid w:val="00906ADD"/>
    <w:rsid w:val="00911F71"/>
    <w:rsid w:val="009129B2"/>
    <w:rsid w:val="00912EBD"/>
    <w:rsid w:val="00913118"/>
    <w:rsid w:val="00913B48"/>
    <w:rsid w:val="00914508"/>
    <w:rsid w:val="009154A1"/>
    <w:rsid w:val="00916236"/>
    <w:rsid w:val="00916976"/>
    <w:rsid w:val="00917841"/>
    <w:rsid w:val="00920AA0"/>
    <w:rsid w:val="00920B07"/>
    <w:rsid w:val="00920B6E"/>
    <w:rsid w:val="009219AC"/>
    <w:rsid w:val="0092690C"/>
    <w:rsid w:val="00927567"/>
    <w:rsid w:val="00930491"/>
    <w:rsid w:val="00931A33"/>
    <w:rsid w:val="0093320A"/>
    <w:rsid w:val="0093394B"/>
    <w:rsid w:val="0093440F"/>
    <w:rsid w:val="00935881"/>
    <w:rsid w:val="00940B23"/>
    <w:rsid w:val="009438DD"/>
    <w:rsid w:val="00943AD6"/>
    <w:rsid w:val="00943BD1"/>
    <w:rsid w:val="00943DD2"/>
    <w:rsid w:val="00944362"/>
    <w:rsid w:val="00944A9A"/>
    <w:rsid w:val="00944D67"/>
    <w:rsid w:val="00945107"/>
    <w:rsid w:val="0094560E"/>
    <w:rsid w:val="009465F5"/>
    <w:rsid w:val="00947A7A"/>
    <w:rsid w:val="009522F2"/>
    <w:rsid w:val="00952BFD"/>
    <w:rsid w:val="009535A4"/>
    <w:rsid w:val="009543CC"/>
    <w:rsid w:val="009553BE"/>
    <w:rsid w:val="00955588"/>
    <w:rsid w:val="00955C92"/>
    <w:rsid w:val="009579AC"/>
    <w:rsid w:val="00957E4F"/>
    <w:rsid w:val="00957FF0"/>
    <w:rsid w:val="00962EAB"/>
    <w:rsid w:val="0096344A"/>
    <w:rsid w:val="00963B2A"/>
    <w:rsid w:val="009655AF"/>
    <w:rsid w:val="00966F87"/>
    <w:rsid w:val="009703D2"/>
    <w:rsid w:val="00971035"/>
    <w:rsid w:val="0097149D"/>
    <w:rsid w:val="00972356"/>
    <w:rsid w:val="009727F8"/>
    <w:rsid w:val="00973140"/>
    <w:rsid w:val="0097398D"/>
    <w:rsid w:val="00976118"/>
    <w:rsid w:val="009774CC"/>
    <w:rsid w:val="0098108E"/>
    <w:rsid w:val="00981EE0"/>
    <w:rsid w:val="00983BC2"/>
    <w:rsid w:val="00984CC9"/>
    <w:rsid w:val="0098523C"/>
    <w:rsid w:val="00985F21"/>
    <w:rsid w:val="0098653F"/>
    <w:rsid w:val="00986D20"/>
    <w:rsid w:val="00987383"/>
    <w:rsid w:val="00987D80"/>
    <w:rsid w:val="009906D8"/>
    <w:rsid w:val="009908A1"/>
    <w:rsid w:val="009908FF"/>
    <w:rsid w:val="00990C1E"/>
    <w:rsid w:val="00991372"/>
    <w:rsid w:val="0099142C"/>
    <w:rsid w:val="0099300B"/>
    <w:rsid w:val="009938FB"/>
    <w:rsid w:val="00993CC4"/>
    <w:rsid w:val="00993DF4"/>
    <w:rsid w:val="009943D0"/>
    <w:rsid w:val="00994A77"/>
    <w:rsid w:val="0099513E"/>
    <w:rsid w:val="0099696F"/>
    <w:rsid w:val="00997179"/>
    <w:rsid w:val="009A01BC"/>
    <w:rsid w:val="009A0947"/>
    <w:rsid w:val="009A0FAB"/>
    <w:rsid w:val="009A1216"/>
    <w:rsid w:val="009A1AAD"/>
    <w:rsid w:val="009A1D92"/>
    <w:rsid w:val="009A2597"/>
    <w:rsid w:val="009A4352"/>
    <w:rsid w:val="009A4DD9"/>
    <w:rsid w:val="009A524F"/>
    <w:rsid w:val="009A545D"/>
    <w:rsid w:val="009A6089"/>
    <w:rsid w:val="009A61B2"/>
    <w:rsid w:val="009A6859"/>
    <w:rsid w:val="009A7B16"/>
    <w:rsid w:val="009B0939"/>
    <w:rsid w:val="009B0AAA"/>
    <w:rsid w:val="009B1D63"/>
    <w:rsid w:val="009B25A6"/>
    <w:rsid w:val="009B2699"/>
    <w:rsid w:val="009B2721"/>
    <w:rsid w:val="009B297D"/>
    <w:rsid w:val="009B2C26"/>
    <w:rsid w:val="009B32A0"/>
    <w:rsid w:val="009B3A59"/>
    <w:rsid w:val="009B3BFF"/>
    <w:rsid w:val="009B4545"/>
    <w:rsid w:val="009B4C1E"/>
    <w:rsid w:val="009B4D8A"/>
    <w:rsid w:val="009B57E5"/>
    <w:rsid w:val="009B6B55"/>
    <w:rsid w:val="009C028D"/>
    <w:rsid w:val="009C0DDB"/>
    <w:rsid w:val="009C2D2A"/>
    <w:rsid w:val="009C3038"/>
    <w:rsid w:val="009C3917"/>
    <w:rsid w:val="009C3E62"/>
    <w:rsid w:val="009C5BAF"/>
    <w:rsid w:val="009C5BB0"/>
    <w:rsid w:val="009C5C7B"/>
    <w:rsid w:val="009C5DB1"/>
    <w:rsid w:val="009C6A8F"/>
    <w:rsid w:val="009D080C"/>
    <w:rsid w:val="009D0A46"/>
    <w:rsid w:val="009D2491"/>
    <w:rsid w:val="009D25E5"/>
    <w:rsid w:val="009D2FAD"/>
    <w:rsid w:val="009D34E7"/>
    <w:rsid w:val="009D50A0"/>
    <w:rsid w:val="009D5B0E"/>
    <w:rsid w:val="009D5D36"/>
    <w:rsid w:val="009D6562"/>
    <w:rsid w:val="009D67FB"/>
    <w:rsid w:val="009D6F8B"/>
    <w:rsid w:val="009E2793"/>
    <w:rsid w:val="009E2BD8"/>
    <w:rsid w:val="009E2F7A"/>
    <w:rsid w:val="009E65D1"/>
    <w:rsid w:val="009E6895"/>
    <w:rsid w:val="009E6C0C"/>
    <w:rsid w:val="009E799F"/>
    <w:rsid w:val="009F0272"/>
    <w:rsid w:val="009F0280"/>
    <w:rsid w:val="009F0D38"/>
    <w:rsid w:val="009F1433"/>
    <w:rsid w:val="009F221D"/>
    <w:rsid w:val="009F2846"/>
    <w:rsid w:val="009F56E4"/>
    <w:rsid w:val="009F5914"/>
    <w:rsid w:val="009F59B1"/>
    <w:rsid w:val="009F59D1"/>
    <w:rsid w:val="009F5D88"/>
    <w:rsid w:val="009F6AF7"/>
    <w:rsid w:val="009F7B5C"/>
    <w:rsid w:val="00A00A49"/>
    <w:rsid w:val="00A01915"/>
    <w:rsid w:val="00A020F1"/>
    <w:rsid w:val="00A04697"/>
    <w:rsid w:val="00A0632E"/>
    <w:rsid w:val="00A07C72"/>
    <w:rsid w:val="00A1072C"/>
    <w:rsid w:val="00A113F5"/>
    <w:rsid w:val="00A1154B"/>
    <w:rsid w:val="00A149E5"/>
    <w:rsid w:val="00A150FB"/>
    <w:rsid w:val="00A15AC2"/>
    <w:rsid w:val="00A172ED"/>
    <w:rsid w:val="00A17A6C"/>
    <w:rsid w:val="00A17FD7"/>
    <w:rsid w:val="00A207EC"/>
    <w:rsid w:val="00A21879"/>
    <w:rsid w:val="00A2306D"/>
    <w:rsid w:val="00A255D3"/>
    <w:rsid w:val="00A27C15"/>
    <w:rsid w:val="00A314BB"/>
    <w:rsid w:val="00A31746"/>
    <w:rsid w:val="00A32542"/>
    <w:rsid w:val="00A3382C"/>
    <w:rsid w:val="00A34654"/>
    <w:rsid w:val="00A4314B"/>
    <w:rsid w:val="00A43152"/>
    <w:rsid w:val="00A43857"/>
    <w:rsid w:val="00A43C8E"/>
    <w:rsid w:val="00A44477"/>
    <w:rsid w:val="00A44497"/>
    <w:rsid w:val="00A46B13"/>
    <w:rsid w:val="00A47618"/>
    <w:rsid w:val="00A503BA"/>
    <w:rsid w:val="00A513C3"/>
    <w:rsid w:val="00A52BBA"/>
    <w:rsid w:val="00A5423F"/>
    <w:rsid w:val="00A556E3"/>
    <w:rsid w:val="00A55C4A"/>
    <w:rsid w:val="00A55CFA"/>
    <w:rsid w:val="00A571D8"/>
    <w:rsid w:val="00A57E1F"/>
    <w:rsid w:val="00A604D4"/>
    <w:rsid w:val="00A60D52"/>
    <w:rsid w:val="00A614D6"/>
    <w:rsid w:val="00A6511B"/>
    <w:rsid w:val="00A65C1A"/>
    <w:rsid w:val="00A67096"/>
    <w:rsid w:val="00A67182"/>
    <w:rsid w:val="00A67DC9"/>
    <w:rsid w:val="00A70FD3"/>
    <w:rsid w:val="00A72350"/>
    <w:rsid w:val="00A72543"/>
    <w:rsid w:val="00A728A8"/>
    <w:rsid w:val="00A7678C"/>
    <w:rsid w:val="00A8090F"/>
    <w:rsid w:val="00A8152C"/>
    <w:rsid w:val="00A81C87"/>
    <w:rsid w:val="00A81F2E"/>
    <w:rsid w:val="00A84226"/>
    <w:rsid w:val="00A8470A"/>
    <w:rsid w:val="00A861DD"/>
    <w:rsid w:val="00A8631C"/>
    <w:rsid w:val="00A8657A"/>
    <w:rsid w:val="00A87ABA"/>
    <w:rsid w:val="00A91E58"/>
    <w:rsid w:val="00A92329"/>
    <w:rsid w:val="00A927D1"/>
    <w:rsid w:val="00A9307E"/>
    <w:rsid w:val="00A94932"/>
    <w:rsid w:val="00A961C7"/>
    <w:rsid w:val="00A96372"/>
    <w:rsid w:val="00A96D5E"/>
    <w:rsid w:val="00A97ACE"/>
    <w:rsid w:val="00AA0BFF"/>
    <w:rsid w:val="00AA1B49"/>
    <w:rsid w:val="00AA1F52"/>
    <w:rsid w:val="00AA208C"/>
    <w:rsid w:val="00AA29CA"/>
    <w:rsid w:val="00AA2AB5"/>
    <w:rsid w:val="00AA360A"/>
    <w:rsid w:val="00AA3ECE"/>
    <w:rsid w:val="00AA44D7"/>
    <w:rsid w:val="00AA4CC4"/>
    <w:rsid w:val="00AA5931"/>
    <w:rsid w:val="00AA64D0"/>
    <w:rsid w:val="00AA702F"/>
    <w:rsid w:val="00AA71AC"/>
    <w:rsid w:val="00AB05FD"/>
    <w:rsid w:val="00AB27FB"/>
    <w:rsid w:val="00AB3CE3"/>
    <w:rsid w:val="00AB47BE"/>
    <w:rsid w:val="00AB7EE9"/>
    <w:rsid w:val="00AC34C0"/>
    <w:rsid w:val="00AC383D"/>
    <w:rsid w:val="00AC3EA5"/>
    <w:rsid w:val="00AC44AE"/>
    <w:rsid w:val="00AC4645"/>
    <w:rsid w:val="00AC5110"/>
    <w:rsid w:val="00AC634E"/>
    <w:rsid w:val="00AC65AF"/>
    <w:rsid w:val="00AC671D"/>
    <w:rsid w:val="00AC6E60"/>
    <w:rsid w:val="00AC742E"/>
    <w:rsid w:val="00AC7492"/>
    <w:rsid w:val="00AD0A1A"/>
    <w:rsid w:val="00AD0A44"/>
    <w:rsid w:val="00AD0C0F"/>
    <w:rsid w:val="00AD0E7B"/>
    <w:rsid w:val="00AD3E9F"/>
    <w:rsid w:val="00AD5C71"/>
    <w:rsid w:val="00AD6D81"/>
    <w:rsid w:val="00AD77CB"/>
    <w:rsid w:val="00AE0598"/>
    <w:rsid w:val="00AE07D5"/>
    <w:rsid w:val="00AE158B"/>
    <w:rsid w:val="00AE1842"/>
    <w:rsid w:val="00AE211C"/>
    <w:rsid w:val="00AE21EE"/>
    <w:rsid w:val="00AE2B69"/>
    <w:rsid w:val="00AE38DE"/>
    <w:rsid w:val="00AE6D86"/>
    <w:rsid w:val="00AE7EDE"/>
    <w:rsid w:val="00AF15F6"/>
    <w:rsid w:val="00AF2BAB"/>
    <w:rsid w:val="00AF37BC"/>
    <w:rsid w:val="00AF48C7"/>
    <w:rsid w:val="00AF517F"/>
    <w:rsid w:val="00AF59EB"/>
    <w:rsid w:val="00AF6478"/>
    <w:rsid w:val="00B00E50"/>
    <w:rsid w:val="00B00F60"/>
    <w:rsid w:val="00B00FA9"/>
    <w:rsid w:val="00B01144"/>
    <w:rsid w:val="00B01587"/>
    <w:rsid w:val="00B02BAE"/>
    <w:rsid w:val="00B06461"/>
    <w:rsid w:val="00B0685B"/>
    <w:rsid w:val="00B068E1"/>
    <w:rsid w:val="00B07B33"/>
    <w:rsid w:val="00B07D56"/>
    <w:rsid w:val="00B12117"/>
    <w:rsid w:val="00B1430E"/>
    <w:rsid w:val="00B14DB4"/>
    <w:rsid w:val="00B16FFE"/>
    <w:rsid w:val="00B21F56"/>
    <w:rsid w:val="00B2280E"/>
    <w:rsid w:val="00B22B30"/>
    <w:rsid w:val="00B248B9"/>
    <w:rsid w:val="00B24FDD"/>
    <w:rsid w:val="00B2545F"/>
    <w:rsid w:val="00B256FC"/>
    <w:rsid w:val="00B27AA2"/>
    <w:rsid w:val="00B302A0"/>
    <w:rsid w:val="00B30421"/>
    <w:rsid w:val="00B3085D"/>
    <w:rsid w:val="00B30C6C"/>
    <w:rsid w:val="00B326F1"/>
    <w:rsid w:val="00B33F3A"/>
    <w:rsid w:val="00B342AC"/>
    <w:rsid w:val="00B34850"/>
    <w:rsid w:val="00B349F2"/>
    <w:rsid w:val="00B351EB"/>
    <w:rsid w:val="00B3549E"/>
    <w:rsid w:val="00B3567F"/>
    <w:rsid w:val="00B36F67"/>
    <w:rsid w:val="00B37ECD"/>
    <w:rsid w:val="00B40552"/>
    <w:rsid w:val="00B41788"/>
    <w:rsid w:val="00B418A8"/>
    <w:rsid w:val="00B42CB8"/>
    <w:rsid w:val="00B430CB"/>
    <w:rsid w:val="00B4460D"/>
    <w:rsid w:val="00B4504E"/>
    <w:rsid w:val="00B45B33"/>
    <w:rsid w:val="00B47091"/>
    <w:rsid w:val="00B47275"/>
    <w:rsid w:val="00B4790D"/>
    <w:rsid w:val="00B53933"/>
    <w:rsid w:val="00B542E9"/>
    <w:rsid w:val="00B546BD"/>
    <w:rsid w:val="00B55C5D"/>
    <w:rsid w:val="00B60914"/>
    <w:rsid w:val="00B626F3"/>
    <w:rsid w:val="00B63508"/>
    <w:rsid w:val="00B6361C"/>
    <w:rsid w:val="00B6544C"/>
    <w:rsid w:val="00B67543"/>
    <w:rsid w:val="00B70F40"/>
    <w:rsid w:val="00B71159"/>
    <w:rsid w:val="00B734EC"/>
    <w:rsid w:val="00B737BD"/>
    <w:rsid w:val="00B742A3"/>
    <w:rsid w:val="00B745D1"/>
    <w:rsid w:val="00B777EE"/>
    <w:rsid w:val="00B77A59"/>
    <w:rsid w:val="00B77D08"/>
    <w:rsid w:val="00B8066B"/>
    <w:rsid w:val="00B81D71"/>
    <w:rsid w:val="00B843F2"/>
    <w:rsid w:val="00B84B53"/>
    <w:rsid w:val="00B84BE7"/>
    <w:rsid w:val="00B853B0"/>
    <w:rsid w:val="00B87F4A"/>
    <w:rsid w:val="00B90137"/>
    <w:rsid w:val="00B90311"/>
    <w:rsid w:val="00B907ED"/>
    <w:rsid w:val="00B920AC"/>
    <w:rsid w:val="00B928A9"/>
    <w:rsid w:val="00B931D1"/>
    <w:rsid w:val="00B9421D"/>
    <w:rsid w:val="00B944EE"/>
    <w:rsid w:val="00B94547"/>
    <w:rsid w:val="00B95071"/>
    <w:rsid w:val="00B957D7"/>
    <w:rsid w:val="00B95D79"/>
    <w:rsid w:val="00B96025"/>
    <w:rsid w:val="00B967D3"/>
    <w:rsid w:val="00B9695B"/>
    <w:rsid w:val="00B97AED"/>
    <w:rsid w:val="00BA247C"/>
    <w:rsid w:val="00BA3A15"/>
    <w:rsid w:val="00BA63F2"/>
    <w:rsid w:val="00BA651C"/>
    <w:rsid w:val="00BA7250"/>
    <w:rsid w:val="00BA7C7C"/>
    <w:rsid w:val="00BB0745"/>
    <w:rsid w:val="00BB1AEE"/>
    <w:rsid w:val="00BB4259"/>
    <w:rsid w:val="00BB507D"/>
    <w:rsid w:val="00BB588E"/>
    <w:rsid w:val="00BB5B93"/>
    <w:rsid w:val="00BB61FD"/>
    <w:rsid w:val="00BB66AF"/>
    <w:rsid w:val="00BB698C"/>
    <w:rsid w:val="00BB7D15"/>
    <w:rsid w:val="00BC321A"/>
    <w:rsid w:val="00BC3AAD"/>
    <w:rsid w:val="00BC668A"/>
    <w:rsid w:val="00BC6DEC"/>
    <w:rsid w:val="00BC7159"/>
    <w:rsid w:val="00BD01B7"/>
    <w:rsid w:val="00BD15F1"/>
    <w:rsid w:val="00BD1828"/>
    <w:rsid w:val="00BD21CD"/>
    <w:rsid w:val="00BD2492"/>
    <w:rsid w:val="00BD2CA6"/>
    <w:rsid w:val="00BD38B4"/>
    <w:rsid w:val="00BD3CF2"/>
    <w:rsid w:val="00BD410B"/>
    <w:rsid w:val="00BD4C30"/>
    <w:rsid w:val="00BD545F"/>
    <w:rsid w:val="00BD675C"/>
    <w:rsid w:val="00BE1A4B"/>
    <w:rsid w:val="00BE22A0"/>
    <w:rsid w:val="00BE22EC"/>
    <w:rsid w:val="00BE34EF"/>
    <w:rsid w:val="00BE3940"/>
    <w:rsid w:val="00BE4019"/>
    <w:rsid w:val="00BE515E"/>
    <w:rsid w:val="00BE52DA"/>
    <w:rsid w:val="00BE5E4A"/>
    <w:rsid w:val="00BF0D94"/>
    <w:rsid w:val="00BF0EE3"/>
    <w:rsid w:val="00BF2FEC"/>
    <w:rsid w:val="00BF4127"/>
    <w:rsid w:val="00BF4484"/>
    <w:rsid w:val="00BF6242"/>
    <w:rsid w:val="00C0142D"/>
    <w:rsid w:val="00C0143A"/>
    <w:rsid w:val="00C034B0"/>
    <w:rsid w:val="00C03660"/>
    <w:rsid w:val="00C03E52"/>
    <w:rsid w:val="00C05071"/>
    <w:rsid w:val="00C06317"/>
    <w:rsid w:val="00C064AF"/>
    <w:rsid w:val="00C06D5F"/>
    <w:rsid w:val="00C07203"/>
    <w:rsid w:val="00C075FD"/>
    <w:rsid w:val="00C1071F"/>
    <w:rsid w:val="00C10998"/>
    <w:rsid w:val="00C10F43"/>
    <w:rsid w:val="00C110CF"/>
    <w:rsid w:val="00C115C7"/>
    <w:rsid w:val="00C11844"/>
    <w:rsid w:val="00C12177"/>
    <w:rsid w:val="00C12D69"/>
    <w:rsid w:val="00C12E28"/>
    <w:rsid w:val="00C1308F"/>
    <w:rsid w:val="00C134CE"/>
    <w:rsid w:val="00C137F1"/>
    <w:rsid w:val="00C139C9"/>
    <w:rsid w:val="00C1674D"/>
    <w:rsid w:val="00C16793"/>
    <w:rsid w:val="00C16851"/>
    <w:rsid w:val="00C220AC"/>
    <w:rsid w:val="00C22B6D"/>
    <w:rsid w:val="00C239F7"/>
    <w:rsid w:val="00C23EF7"/>
    <w:rsid w:val="00C2443D"/>
    <w:rsid w:val="00C24F3B"/>
    <w:rsid w:val="00C25672"/>
    <w:rsid w:val="00C25C48"/>
    <w:rsid w:val="00C260B5"/>
    <w:rsid w:val="00C2663E"/>
    <w:rsid w:val="00C269F1"/>
    <w:rsid w:val="00C31CF3"/>
    <w:rsid w:val="00C328B4"/>
    <w:rsid w:val="00C34169"/>
    <w:rsid w:val="00C40F62"/>
    <w:rsid w:val="00C415F6"/>
    <w:rsid w:val="00C41909"/>
    <w:rsid w:val="00C41D4B"/>
    <w:rsid w:val="00C4440D"/>
    <w:rsid w:val="00C44435"/>
    <w:rsid w:val="00C4534D"/>
    <w:rsid w:val="00C470BD"/>
    <w:rsid w:val="00C4735B"/>
    <w:rsid w:val="00C52792"/>
    <w:rsid w:val="00C52F86"/>
    <w:rsid w:val="00C54322"/>
    <w:rsid w:val="00C543A9"/>
    <w:rsid w:val="00C54E3F"/>
    <w:rsid w:val="00C57548"/>
    <w:rsid w:val="00C57791"/>
    <w:rsid w:val="00C579C3"/>
    <w:rsid w:val="00C57D6D"/>
    <w:rsid w:val="00C60958"/>
    <w:rsid w:val="00C62032"/>
    <w:rsid w:val="00C62852"/>
    <w:rsid w:val="00C63056"/>
    <w:rsid w:val="00C6568E"/>
    <w:rsid w:val="00C65DE1"/>
    <w:rsid w:val="00C66E8B"/>
    <w:rsid w:val="00C6796F"/>
    <w:rsid w:val="00C704BC"/>
    <w:rsid w:val="00C704E5"/>
    <w:rsid w:val="00C731AE"/>
    <w:rsid w:val="00C73BCA"/>
    <w:rsid w:val="00C73CF3"/>
    <w:rsid w:val="00C73FE5"/>
    <w:rsid w:val="00C744DD"/>
    <w:rsid w:val="00C75011"/>
    <w:rsid w:val="00C75F23"/>
    <w:rsid w:val="00C75F5B"/>
    <w:rsid w:val="00C7662B"/>
    <w:rsid w:val="00C77A33"/>
    <w:rsid w:val="00C80850"/>
    <w:rsid w:val="00C80B15"/>
    <w:rsid w:val="00C80C28"/>
    <w:rsid w:val="00C816D7"/>
    <w:rsid w:val="00C8228E"/>
    <w:rsid w:val="00C82864"/>
    <w:rsid w:val="00C8412D"/>
    <w:rsid w:val="00C848B1"/>
    <w:rsid w:val="00C85E3C"/>
    <w:rsid w:val="00C860CD"/>
    <w:rsid w:val="00C8660C"/>
    <w:rsid w:val="00C87634"/>
    <w:rsid w:val="00C90899"/>
    <w:rsid w:val="00C92BD0"/>
    <w:rsid w:val="00C92ECE"/>
    <w:rsid w:val="00C93114"/>
    <w:rsid w:val="00C96984"/>
    <w:rsid w:val="00C972E4"/>
    <w:rsid w:val="00C9741A"/>
    <w:rsid w:val="00CA0F00"/>
    <w:rsid w:val="00CA1467"/>
    <w:rsid w:val="00CA170A"/>
    <w:rsid w:val="00CA30D0"/>
    <w:rsid w:val="00CA5A0D"/>
    <w:rsid w:val="00CA5DF3"/>
    <w:rsid w:val="00CA7012"/>
    <w:rsid w:val="00CA76D7"/>
    <w:rsid w:val="00CA7B29"/>
    <w:rsid w:val="00CA7E77"/>
    <w:rsid w:val="00CB0B30"/>
    <w:rsid w:val="00CB480B"/>
    <w:rsid w:val="00CB51E2"/>
    <w:rsid w:val="00CB58E3"/>
    <w:rsid w:val="00CB5DE6"/>
    <w:rsid w:val="00CB69A3"/>
    <w:rsid w:val="00CB6FAB"/>
    <w:rsid w:val="00CB707D"/>
    <w:rsid w:val="00CB758D"/>
    <w:rsid w:val="00CC09CE"/>
    <w:rsid w:val="00CC0D7C"/>
    <w:rsid w:val="00CC109F"/>
    <w:rsid w:val="00CC1742"/>
    <w:rsid w:val="00CC21B2"/>
    <w:rsid w:val="00CC24AB"/>
    <w:rsid w:val="00CC28C7"/>
    <w:rsid w:val="00CC2ECB"/>
    <w:rsid w:val="00CC30B2"/>
    <w:rsid w:val="00CC30F2"/>
    <w:rsid w:val="00CC4870"/>
    <w:rsid w:val="00CC4A10"/>
    <w:rsid w:val="00CC74AF"/>
    <w:rsid w:val="00CD02E3"/>
    <w:rsid w:val="00CD064C"/>
    <w:rsid w:val="00CD18D6"/>
    <w:rsid w:val="00CD2E81"/>
    <w:rsid w:val="00CD4BF2"/>
    <w:rsid w:val="00CD4EBB"/>
    <w:rsid w:val="00CD59D9"/>
    <w:rsid w:val="00CD618C"/>
    <w:rsid w:val="00CE09D5"/>
    <w:rsid w:val="00CE14D9"/>
    <w:rsid w:val="00CE1DFE"/>
    <w:rsid w:val="00CE3CA6"/>
    <w:rsid w:val="00CE4C48"/>
    <w:rsid w:val="00CE5711"/>
    <w:rsid w:val="00CE6A6F"/>
    <w:rsid w:val="00CE6C70"/>
    <w:rsid w:val="00CE7D80"/>
    <w:rsid w:val="00CF0E79"/>
    <w:rsid w:val="00CF2474"/>
    <w:rsid w:val="00CF3A81"/>
    <w:rsid w:val="00CF42C8"/>
    <w:rsid w:val="00CF4B3F"/>
    <w:rsid w:val="00CF5548"/>
    <w:rsid w:val="00D022B7"/>
    <w:rsid w:val="00D02A06"/>
    <w:rsid w:val="00D030A6"/>
    <w:rsid w:val="00D03C19"/>
    <w:rsid w:val="00D03EB3"/>
    <w:rsid w:val="00D046EA"/>
    <w:rsid w:val="00D05597"/>
    <w:rsid w:val="00D07B81"/>
    <w:rsid w:val="00D10EB6"/>
    <w:rsid w:val="00D110B9"/>
    <w:rsid w:val="00D11E57"/>
    <w:rsid w:val="00D128D9"/>
    <w:rsid w:val="00D151F8"/>
    <w:rsid w:val="00D1612B"/>
    <w:rsid w:val="00D16AC4"/>
    <w:rsid w:val="00D24ED4"/>
    <w:rsid w:val="00D265D5"/>
    <w:rsid w:val="00D300F7"/>
    <w:rsid w:val="00D318D8"/>
    <w:rsid w:val="00D339A1"/>
    <w:rsid w:val="00D33A5F"/>
    <w:rsid w:val="00D340DC"/>
    <w:rsid w:val="00D34370"/>
    <w:rsid w:val="00D352DF"/>
    <w:rsid w:val="00D4045A"/>
    <w:rsid w:val="00D40817"/>
    <w:rsid w:val="00D40B34"/>
    <w:rsid w:val="00D410D0"/>
    <w:rsid w:val="00D4342E"/>
    <w:rsid w:val="00D43BE5"/>
    <w:rsid w:val="00D45A3C"/>
    <w:rsid w:val="00D45AC5"/>
    <w:rsid w:val="00D46533"/>
    <w:rsid w:val="00D46C81"/>
    <w:rsid w:val="00D47017"/>
    <w:rsid w:val="00D47534"/>
    <w:rsid w:val="00D47D82"/>
    <w:rsid w:val="00D50FD9"/>
    <w:rsid w:val="00D5132E"/>
    <w:rsid w:val="00D51C2A"/>
    <w:rsid w:val="00D520C4"/>
    <w:rsid w:val="00D52DC1"/>
    <w:rsid w:val="00D52F0C"/>
    <w:rsid w:val="00D532D6"/>
    <w:rsid w:val="00D53AF9"/>
    <w:rsid w:val="00D5574D"/>
    <w:rsid w:val="00D57D1C"/>
    <w:rsid w:val="00D61167"/>
    <w:rsid w:val="00D61C4A"/>
    <w:rsid w:val="00D61D39"/>
    <w:rsid w:val="00D635A8"/>
    <w:rsid w:val="00D67372"/>
    <w:rsid w:val="00D703CB"/>
    <w:rsid w:val="00D70827"/>
    <w:rsid w:val="00D70992"/>
    <w:rsid w:val="00D70A3E"/>
    <w:rsid w:val="00D71692"/>
    <w:rsid w:val="00D72175"/>
    <w:rsid w:val="00D73D9B"/>
    <w:rsid w:val="00D73FDB"/>
    <w:rsid w:val="00D7556A"/>
    <w:rsid w:val="00D7569B"/>
    <w:rsid w:val="00D75D8C"/>
    <w:rsid w:val="00D767EA"/>
    <w:rsid w:val="00D80AD5"/>
    <w:rsid w:val="00D820A3"/>
    <w:rsid w:val="00D82AB6"/>
    <w:rsid w:val="00D83257"/>
    <w:rsid w:val="00D840A7"/>
    <w:rsid w:val="00D847BF"/>
    <w:rsid w:val="00D85F02"/>
    <w:rsid w:val="00D86109"/>
    <w:rsid w:val="00D8652D"/>
    <w:rsid w:val="00D86613"/>
    <w:rsid w:val="00D91E1B"/>
    <w:rsid w:val="00D92628"/>
    <w:rsid w:val="00D9266F"/>
    <w:rsid w:val="00D92D1D"/>
    <w:rsid w:val="00D95693"/>
    <w:rsid w:val="00D95DCE"/>
    <w:rsid w:val="00DA073D"/>
    <w:rsid w:val="00DA1D09"/>
    <w:rsid w:val="00DA2828"/>
    <w:rsid w:val="00DA2B88"/>
    <w:rsid w:val="00DB0371"/>
    <w:rsid w:val="00DB0BD2"/>
    <w:rsid w:val="00DB0E40"/>
    <w:rsid w:val="00DB1D0C"/>
    <w:rsid w:val="00DB322C"/>
    <w:rsid w:val="00DB37FD"/>
    <w:rsid w:val="00DB565B"/>
    <w:rsid w:val="00DB6330"/>
    <w:rsid w:val="00DB671E"/>
    <w:rsid w:val="00DB7959"/>
    <w:rsid w:val="00DB7AF0"/>
    <w:rsid w:val="00DC014A"/>
    <w:rsid w:val="00DC0E6A"/>
    <w:rsid w:val="00DC1D00"/>
    <w:rsid w:val="00DC28AC"/>
    <w:rsid w:val="00DC3003"/>
    <w:rsid w:val="00DC5743"/>
    <w:rsid w:val="00DC597D"/>
    <w:rsid w:val="00DC67DC"/>
    <w:rsid w:val="00DC76BF"/>
    <w:rsid w:val="00DC7C83"/>
    <w:rsid w:val="00DD0CF9"/>
    <w:rsid w:val="00DD1423"/>
    <w:rsid w:val="00DD2356"/>
    <w:rsid w:val="00DD29C6"/>
    <w:rsid w:val="00DD2DFA"/>
    <w:rsid w:val="00DD32FB"/>
    <w:rsid w:val="00DD33B2"/>
    <w:rsid w:val="00DD405D"/>
    <w:rsid w:val="00DD433C"/>
    <w:rsid w:val="00DD5EE1"/>
    <w:rsid w:val="00DD686F"/>
    <w:rsid w:val="00DD6C1B"/>
    <w:rsid w:val="00DD7147"/>
    <w:rsid w:val="00DE2A9C"/>
    <w:rsid w:val="00DE2CA3"/>
    <w:rsid w:val="00DE57E4"/>
    <w:rsid w:val="00DE5CEC"/>
    <w:rsid w:val="00DE65C4"/>
    <w:rsid w:val="00DE671C"/>
    <w:rsid w:val="00DE7497"/>
    <w:rsid w:val="00DF0A77"/>
    <w:rsid w:val="00DF0E38"/>
    <w:rsid w:val="00DF2A12"/>
    <w:rsid w:val="00DF30C1"/>
    <w:rsid w:val="00DF6E3A"/>
    <w:rsid w:val="00DF79EC"/>
    <w:rsid w:val="00E00784"/>
    <w:rsid w:val="00E00CA8"/>
    <w:rsid w:val="00E02394"/>
    <w:rsid w:val="00E02542"/>
    <w:rsid w:val="00E02790"/>
    <w:rsid w:val="00E02A9C"/>
    <w:rsid w:val="00E03A50"/>
    <w:rsid w:val="00E050EC"/>
    <w:rsid w:val="00E0587E"/>
    <w:rsid w:val="00E05B6B"/>
    <w:rsid w:val="00E05D99"/>
    <w:rsid w:val="00E07E97"/>
    <w:rsid w:val="00E101F9"/>
    <w:rsid w:val="00E10B2E"/>
    <w:rsid w:val="00E10C67"/>
    <w:rsid w:val="00E11EB9"/>
    <w:rsid w:val="00E126E5"/>
    <w:rsid w:val="00E13906"/>
    <w:rsid w:val="00E13D3E"/>
    <w:rsid w:val="00E153B3"/>
    <w:rsid w:val="00E171B2"/>
    <w:rsid w:val="00E1779D"/>
    <w:rsid w:val="00E20481"/>
    <w:rsid w:val="00E207A7"/>
    <w:rsid w:val="00E229C2"/>
    <w:rsid w:val="00E2381F"/>
    <w:rsid w:val="00E23B9C"/>
    <w:rsid w:val="00E243B7"/>
    <w:rsid w:val="00E251DC"/>
    <w:rsid w:val="00E2740E"/>
    <w:rsid w:val="00E318BA"/>
    <w:rsid w:val="00E33230"/>
    <w:rsid w:val="00E33B3E"/>
    <w:rsid w:val="00E34A40"/>
    <w:rsid w:val="00E34B0A"/>
    <w:rsid w:val="00E35213"/>
    <w:rsid w:val="00E35B23"/>
    <w:rsid w:val="00E35B62"/>
    <w:rsid w:val="00E36CBE"/>
    <w:rsid w:val="00E41272"/>
    <w:rsid w:val="00E456C7"/>
    <w:rsid w:val="00E4638F"/>
    <w:rsid w:val="00E4665B"/>
    <w:rsid w:val="00E508A8"/>
    <w:rsid w:val="00E50EC2"/>
    <w:rsid w:val="00E52C17"/>
    <w:rsid w:val="00E53B3F"/>
    <w:rsid w:val="00E54EE7"/>
    <w:rsid w:val="00E5619C"/>
    <w:rsid w:val="00E57846"/>
    <w:rsid w:val="00E60104"/>
    <w:rsid w:val="00E604DE"/>
    <w:rsid w:val="00E63175"/>
    <w:rsid w:val="00E65145"/>
    <w:rsid w:val="00E65B0F"/>
    <w:rsid w:val="00E70FAD"/>
    <w:rsid w:val="00E71DE7"/>
    <w:rsid w:val="00E7385E"/>
    <w:rsid w:val="00E73BBD"/>
    <w:rsid w:val="00E74C68"/>
    <w:rsid w:val="00E74EAA"/>
    <w:rsid w:val="00E75F30"/>
    <w:rsid w:val="00E820BE"/>
    <w:rsid w:val="00E833AC"/>
    <w:rsid w:val="00E84281"/>
    <w:rsid w:val="00E84AE7"/>
    <w:rsid w:val="00E84BCD"/>
    <w:rsid w:val="00E85680"/>
    <w:rsid w:val="00E868FB"/>
    <w:rsid w:val="00E87760"/>
    <w:rsid w:val="00E87829"/>
    <w:rsid w:val="00E909FB"/>
    <w:rsid w:val="00E913A4"/>
    <w:rsid w:val="00E92329"/>
    <w:rsid w:val="00E92FE6"/>
    <w:rsid w:val="00E94234"/>
    <w:rsid w:val="00E95444"/>
    <w:rsid w:val="00E970DA"/>
    <w:rsid w:val="00EA0111"/>
    <w:rsid w:val="00EA03CA"/>
    <w:rsid w:val="00EA0CEC"/>
    <w:rsid w:val="00EA1E02"/>
    <w:rsid w:val="00EA1EE4"/>
    <w:rsid w:val="00EA2597"/>
    <w:rsid w:val="00EA2D63"/>
    <w:rsid w:val="00EA4F79"/>
    <w:rsid w:val="00EA787A"/>
    <w:rsid w:val="00EB123B"/>
    <w:rsid w:val="00EB17A9"/>
    <w:rsid w:val="00EB3CB7"/>
    <w:rsid w:val="00EB6360"/>
    <w:rsid w:val="00EC1581"/>
    <w:rsid w:val="00EC2028"/>
    <w:rsid w:val="00EC2C80"/>
    <w:rsid w:val="00EC3028"/>
    <w:rsid w:val="00EC33FD"/>
    <w:rsid w:val="00EC38AC"/>
    <w:rsid w:val="00EC4454"/>
    <w:rsid w:val="00EC595A"/>
    <w:rsid w:val="00EC6681"/>
    <w:rsid w:val="00EC692A"/>
    <w:rsid w:val="00EC6961"/>
    <w:rsid w:val="00EC7D83"/>
    <w:rsid w:val="00ED0518"/>
    <w:rsid w:val="00ED0BDB"/>
    <w:rsid w:val="00ED0D35"/>
    <w:rsid w:val="00ED0E22"/>
    <w:rsid w:val="00ED23C2"/>
    <w:rsid w:val="00ED2A0D"/>
    <w:rsid w:val="00ED2DB1"/>
    <w:rsid w:val="00ED3488"/>
    <w:rsid w:val="00ED360D"/>
    <w:rsid w:val="00ED37D6"/>
    <w:rsid w:val="00ED4D62"/>
    <w:rsid w:val="00ED67E9"/>
    <w:rsid w:val="00ED7507"/>
    <w:rsid w:val="00EE012F"/>
    <w:rsid w:val="00EE0288"/>
    <w:rsid w:val="00EE02D8"/>
    <w:rsid w:val="00EE09A0"/>
    <w:rsid w:val="00EE1738"/>
    <w:rsid w:val="00EE3698"/>
    <w:rsid w:val="00EE5519"/>
    <w:rsid w:val="00EE60C2"/>
    <w:rsid w:val="00EF0DA1"/>
    <w:rsid w:val="00EF10A8"/>
    <w:rsid w:val="00EF12C9"/>
    <w:rsid w:val="00EF3F3C"/>
    <w:rsid w:val="00EF5547"/>
    <w:rsid w:val="00EF636A"/>
    <w:rsid w:val="00EF71F7"/>
    <w:rsid w:val="00EF79E7"/>
    <w:rsid w:val="00F00502"/>
    <w:rsid w:val="00F01CD9"/>
    <w:rsid w:val="00F01DBA"/>
    <w:rsid w:val="00F02ACD"/>
    <w:rsid w:val="00F02F8E"/>
    <w:rsid w:val="00F05038"/>
    <w:rsid w:val="00F066EC"/>
    <w:rsid w:val="00F067AB"/>
    <w:rsid w:val="00F06CD8"/>
    <w:rsid w:val="00F07F77"/>
    <w:rsid w:val="00F103F7"/>
    <w:rsid w:val="00F118DD"/>
    <w:rsid w:val="00F13CE8"/>
    <w:rsid w:val="00F1460B"/>
    <w:rsid w:val="00F15173"/>
    <w:rsid w:val="00F151E8"/>
    <w:rsid w:val="00F16EC8"/>
    <w:rsid w:val="00F171E9"/>
    <w:rsid w:val="00F17E8E"/>
    <w:rsid w:val="00F2013D"/>
    <w:rsid w:val="00F21A3D"/>
    <w:rsid w:val="00F21FF5"/>
    <w:rsid w:val="00F233D9"/>
    <w:rsid w:val="00F269C8"/>
    <w:rsid w:val="00F26B3A"/>
    <w:rsid w:val="00F31402"/>
    <w:rsid w:val="00F318DC"/>
    <w:rsid w:val="00F32660"/>
    <w:rsid w:val="00F32AE2"/>
    <w:rsid w:val="00F32AFF"/>
    <w:rsid w:val="00F34725"/>
    <w:rsid w:val="00F34BD3"/>
    <w:rsid w:val="00F35466"/>
    <w:rsid w:val="00F355AE"/>
    <w:rsid w:val="00F356DA"/>
    <w:rsid w:val="00F36552"/>
    <w:rsid w:val="00F36DF5"/>
    <w:rsid w:val="00F37682"/>
    <w:rsid w:val="00F40012"/>
    <w:rsid w:val="00F413F5"/>
    <w:rsid w:val="00F420B1"/>
    <w:rsid w:val="00F42513"/>
    <w:rsid w:val="00F432AD"/>
    <w:rsid w:val="00F440F4"/>
    <w:rsid w:val="00F442CB"/>
    <w:rsid w:val="00F44D34"/>
    <w:rsid w:val="00F44EA7"/>
    <w:rsid w:val="00F452A2"/>
    <w:rsid w:val="00F4574A"/>
    <w:rsid w:val="00F46B87"/>
    <w:rsid w:val="00F4766D"/>
    <w:rsid w:val="00F5089C"/>
    <w:rsid w:val="00F510AF"/>
    <w:rsid w:val="00F5123A"/>
    <w:rsid w:val="00F5146A"/>
    <w:rsid w:val="00F514EC"/>
    <w:rsid w:val="00F518C9"/>
    <w:rsid w:val="00F51BEE"/>
    <w:rsid w:val="00F537BA"/>
    <w:rsid w:val="00F54EA6"/>
    <w:rsid w:val="00F55996"/>
    <w:rsid w:val="00F562F7"/>
    <w:rsid w:val="00F5699D"/>
    <w:rsid w:val="00F5787B"/>
    <w:rsid w:val="00F60130"/>
    <w:rsid w:val="00F60C7B"/>
    <w:rsid w:val="00F60F4F"/>
    <w:rsid w:val="00F6151A"/>
    <w:rsid w:val="00F633B0"/>
    <w:rsid w:val="00F64A1C"/>
    <w:rsid w:val="00F70267"/>
    <w:rsid w:val="00F711FF"/>
    <w:rsid w:val="00F71A5E"/>
    <w:rsid w:val="00F726A6"/>
    <w:rsid w:val="00F72EF3"/>
    <w:rsid w:val="00F73974"/>
    <w:rsid w:val="00F74C04"/>
    <w:rsid w:val="00F75110"/>
    <w:rsid w:val="00F75931"/>
    <w:rsid w:val="00F769E4"/>
    <w:rsid w:val="00F76C31"/>
    <w:rsid w:val="00F77DA0"/>
    <w:rsid w:val="00F81185"/>
    <w:rsid w:val="00F8176F"/>
    <w:rsid w:val="00F81800"/>
    <w:rsid w:val="00F912EC"/>
    <w:rsid w:val="00F91B35"/>
    <w:rsid w:val="00F94BC7"/>
    <w:rsid w:val="00F950BE"/>
    <w:rsid w:val="00F953C4"/>
    <w:rsid w:val="00F96EA4"/>
    <w:rsid w:val="00F97509"/>
    <w:rsid w:val="00FA0B5F"/>
    <w:rsid w:val="00FA1452"/>
    <w:rsid w:val="00FA1937"/>
    <w:rsid w:val="00FA1D4F"/>
    <w:rsid w:val="00FA2781"/>
    <w:rsid w:val="00FA39AB"/>
    <w:rsid w:val="00FA3AAE"/>
    <w:rsid w:val="00FA40F0"/>
    <w:rsid w:val="00FA4955"/>
    <w:rsid w:val="00FA55AD"/>
    <w:rsid w:val="00FA5BB8"/>
    <w:rsid w:val="00FA5D1E"/>
    <w:rsid w:val="00FA6DE3"/>
    <w:rsid w:val="00FA7357"/>
    <w:rsid w:val="00FA799D"/>
    <w:rsid w:val="00FB106C"/>
    <w:rsid w:val="00FB1773"/>
    <w:rsid w:val="00FB5570"/>
    <w:rsid w:val="00FB66F6"/>
    <w:rsid w:val="00FB6CAC"/>
    <w:rsid w:val="00FC1C73"/>
    <w:rsid w:val="00FC27F7"/>
    <w:rsid w:val="00FC6D6A"/>
    <w:rsid w:val="00FC748D"/>
    <w:rsid w:val="00FD02B0"/>
    <w:rsid w:val="00FD0B21"/>
    <w:rsid w:val="00FD1BD3"/>
    <w:rsid w:val="00FD4770"/>
    <w:rsid w:val="00FD650F"/>
    <w:rsid w:val="00FD6A4E"/>
    <w:rsid w:val="00FE03AF"/>
    <w:rsid w:val="00FE14A0"/>
    <w:rsid w:val="00FE3501"/>
    <w:rsid w:val="00FE39C7"/>
    <w:rsid w:val="00FE49D8"/>
    <w:rsid w:val="00FE572D"/>
    <w:rsid w:val="00FE6E8E"/>
    <w:rsid w:val="00FE72B6"/>
    <w:rsid w:val="00FE7ADE"/>
    <w:rsid w:val="00FF0391"/>
    <w:rsid w:val="00FF0BD2"/>
    <w:rsid w:val="00FF0C39"/>
    <w:rsid w:val="00FF3C23"/>
    <w:rsid w:val="00FF5584"/>
    <w:rsid w:val="00FF75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4CA711"/>
  <w15:docId w15:val="{9CEC45FF-F59D-4649-9BE5-57BD04D7C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267"/>
    <w:pPr>
      <w:autoSpaceDE w:val="0"/>
      <w:autoSpaceDN w:val="0"/>
      <w:adjustRightInd w:val="0"/>
    </w:pPr>
    <w:rPr>
      <w:sz w:val="24"/>
      <w:szCs w:val="24"/>
    </w:rPr>
  </w:style>
  <w:style w:type="paragraph" w:styleId="Ttulo1">
    <w:name w:val="heading 1"/>
    <w:basedOn w:val="Normal"/>
    <w:next w:val="Normal"/>
    <w:link w:val="Ttulo1Char"/>
    <w:rsid w:val="0098108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semiHidden/>
    <w:unhideWhenUsed/>
    <w:qFormat/>
    <w:rsid w:val="0098108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semiHidden/>
    <w:unhideWhenUsed/>
    <w:qFormat/>
    <w:rsid w:val="0098108E"/>
    <w:pPr>
      <w:keepNext/>
      <w:keepLines/>
      <w:spacing w:before="20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rsid w:val="0098108E"/>
    <w:pPr>
      <w:spacing w:after="100"/>
    </w:pPr>
  </w:style>
  <w:style w:type="paragraph" w:styleId="Ttulo">
    <w:name w:val="Title"/>
    <w:basedOn w:val="Normal"/>
    <w:next w:val="Normal"/>
    <w:link w:val="TtuloChar"/>
    <w:rsid w:val="00EE738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EE7384"/>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Fontepargpadro"/>
    <w:uiPriority w:val="99"/>
    <w:unhideWhenUsed/>
    <w:rsid w:val="0098108E"/>
    <w:rPr>
      <w:color w:val="0000FF" w:themeColor="hyperlink"/>
      <w:u w:val="single"/>
    </w:rPr>
  </w:style>
  <w:style w:type="character" w:customStyle="1" w:styleId="Captulos-MattosFilhoChar">
    <w:name w:val="Capítulos - Mattos Filho Char"/>
    <w:basedOn w:val="Fontepargpadro"/>
    <w:link w:val="Captulos-MattosFilho"/>
    <w:rsid w:val="0098108E"/>
    <w:rPr>
      <w:rFonts w:ascii="Tahoma" w:eastAsiaTheme="majorEastAsia" w:hAnsi="Tahoma" w:cs="Tahoma"/>
      <w:b/>
      <w:color w:val="000000" w:themeColor="text1"/>
      <w:sz w:val="22"/>
      <w:szCs w:val="22"/>
    </w:rPr>
  </w:style>
  <w:style w:type="table" w:styleId="Tabelacomgrade">
    <w:name w:val="Table Grid"/>
    <w:basedOn w:val="Tabelanormal"/>
    <w:rsid w:val="009810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tulos-MattosFilho">
    <w:name w:val="Capítulos - Mattos Filho"/>
    <w:basedOn w:val="Normal"/>
    <w:next w:val="Texto-MattosFilho"/>
    <w:link w:val="Captulos-MattosFilhoChar"/>
    <w:rsid w:val="0098108E"/>
    <w:pPr>
      <w:contextualSpacing/>
      <w:jc w:val="center"/>
    </w:pPr>
    <w:rPr>
      <w:rFonts w:eastAsiaTheme="majorEastAsia" w:cs="Tahoma"/>
      <w:b/>
      <w:color w:val="000000" w:themeColor="text1"/>
      <w:szCs w:val="22"/>
    </w:rPr>
  </w:style>
  <w:style w:type="character" w:customStyle="1" w:styleId="Ttulo1Char">
    <w:name w:val="Título 1 Char"/>
    <w:basedOn w:val="Fontepargpadro"/>
    <w:link w:val="Ttulo1"/>
    <w:rsid w:val="0098108E"/>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semiHidden/>
    <w:unhideWhenUsed/>
    <w:qFormat/>
    <w:rsid w:val="0098108E"/>
    <w:pPr>
      <w:spacing w:line="276" w:lineRule="auto"/>
      <w:outlineLvl w:val="9"/>
    </w:pPr>
  </w:style>
  <w:style w:type="character" w:customStyle="1" w:styleId="Ttulo2Char">
    <w:name w:val="Título 2 Char"/>
    <w:basedOn w:val="Fontepargpadro"/>
    <w:link w:val="Ttulo2"/>
    <w:semiHidden/>
    <w:rsid w:val="0098108E"/>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semiHidden/>
    <w:rsid w:val="0098108E"/>
    <w:rPr>
      <w:rFonts w:asciiTheme="majorHAnsi" w:eastAsiaTheme="majorEastAsia" w:hAnsiTheme="majorHAnsi" w:cstheme="majorBidi"/>
      <w:b/>
      <w:bCs/>
      <w:color w:val="4F81BD" w:themeColor="accent1"/>
      <w:sz w:val="22"/>
      <w:szCs w:val="24"/>
    </w:rPr>
  </w:style>
  <w:style w:type="paragraph" w:customStyle="1" w:styleId="Texto-MattosFilho">
    <w:name w:val="Texto - Mattos Filho"/>
    <w:basedOn w:val="Normal"/>
    <w:link w:val="Texto-MattosFilhoChar"/>
    <w:qFormat/>
    <w:rsid w:val="0098108E"/>
  </w:style>
  <w:style w:type="paragraph" w:customStyle="1" w:styleId="Clusula-MattosFilho">
    <w:name w:val="Cláusula - Mattos Filho"/>
    <w:basedOn w:val="Normal"/>
    <w:next w:val="Texto-MattosFilho"/>
    <w:link w:val="Clusula-MattosFilhoChar"/>
    <w:rsid w:val="0098108E"/>
    <w:pPr>
      <w:contextualSpacing/>
    </w:pPr>
    <w:rPr>
      <w:rFonts w:eastAsiaTheme="majorEastAsia" w:cstheme="majorBidi"/>
      <w:b/>
      <w:color w:val="000000" w:themeColor="text1"/>
      <w:kern w:val="28"/>
      <w:szCs w:val="52"/>
    </w:rPr>
  </w:style>
  <w:style w:type="character" w:customStyle="1" w:styleId="Clusula-MattosFilhoChar">
    <w:name w:val="Cláusula - Mattos Filho Char"/>
    <w:basedOn w:val="Fontepargpadro"/>
    <w:link w:val="Clusula-MattosFilho"/>
    <w:rsid w:val="0098108E"/>
    <w:rPr>
      <w:rFonts w:ascii="Tahoma" w:eastAsiaTheme="majorEastAsia" w:hAnsi="Tahoma" w:cstheme="majorBidi"/>
      <w:b/>
      <w:color w:val="000000" w:themeColor="text1"/>
      <w:kern w:val="28"/>
      <w:sz w:val="22"/>
      <w:szCs w:val="52"/>
    </w:rPr>
  </w:style>
  <w:style w:type="paragraph" w:styleId="Sumrio2">
    <w:name w:val="toc 2"/>
    <w:basedOn w:val="Normal"/>
    <w:next w:val="Normal"/>
    <w:autoRedefine/>
    <w:uiPriority w:val="39"/>
    <w:rsid w:val="00B70378"/>
    <w:pPr>
      <w:spacing w:after="100"/>
      <w:ind w:left="220"/>
    </w:pPr>
  </w:style>
  <w:style w:type="paragraph" w:styleId="Cabealho">
    <w:name w:val="header"/>
    <w:basedOn w:val="Normal"/>
    <w:link w:val="CabealhoChar"/>
    <w:unhideWhenUsed/>
    <w:rsid w:val="002E0154"/>
    <w:pPr>
      <w:tabs>
        <w:tab w:val="center" w:pos="4252"/>
        <w:tab w:val="right" w:pos="8504"/>
      </w:tabs>
    </w:pPr>
  </w:style>
  <w:style w:type="character" w:customStyle="1" w:styleId="CabealhoChar">
    <w:name w:val="Cabeçalho Char"/>
    <w:basedOn w:val="Fontepargpadro"/>
    <w:link w:val="Cabealho"/>
    <w:rsid w:val="002E0154"/>
    <w:rPr>
      <w:rFonts w:ascii="Tahoma" w:hAnsi="Tahoma"/>
      <w:sz w:val="22"/>
      <w:szCs w:val="24"/>
    </w:rPr>
  </w:style>
  <w:style w:type="paragraph" w:styleId="Rodap">
    <w:name w:val="footer"/>
    <w:aliases w:val="Rodapé - Mattos Filho"/>
    <w:basedOn w:val="Normal"/>
    <w:link w:val="RodapChar"/>
    <w:uiPriority w:val="99"/>
    <w:qFormat/>
    <w:rsid w:val="0098108E"/>
    <w:pPr>
      <w:tabs>
        <w:tab w:val="center" w:pos="4252"/>
        <w:tab w:val="right" w:pos="8504"/>
      </w:tabs>
    </w:pPr>
    <w:rPr>
      <w:sz w:val="18"/>
    </w:rPr>
  </w:style>
  <w:style w:type="character" w:customStyle="1" w:styleId="RodapChar">
    <w:name w:val="Rodapé Char"/>
    <w:aliases w:val="Rodapé - Mattos Filho Char"/>
    <w:basedOn w:val="Fontepargpadro"/>
    <w:link w:val="Rodap"/>
    <w:uiPriority w:val="99"/>
    <w:rsid w:val="0098108E"/>
    <w:rPr>
      <w:rFonts w:ascii="Tahoma" w:hAnsi="Tahoma"/>
      <w:sz w:val="18"/>
      <w:szCs w:val="24"/>
    </w:rPr>
  </w:style>
  <w:style w:type="character" w:customStyle="1" w:styleId="Texto-MattosFilhoChar">
    <w:name w:val="Texto - Mattos Filho Char"/>
    <w:basedOn w:val="Fontepargpadro"/>
    <w:link w:val="Texto-MattosFilho"/>
    <w:rsid w:val="0098108E"/>
    <w:rPr>
      <w:rFonts w:ascii="Tahoma" w:hAnsi="Tahoma"/>
      <w:sz w:val="22"/>
      <w:szCs w:val="24"/>
    </w:rPr>
  </w:style>
  <w:style w:type="paragraph" w:customStyle="1" w:styleId="Citao1-MattosFilho">
    <w:name w:val="Citação 1 - Mattos Filho"/>
    <w:basedOn w:val="Texto-MattosFilho"/>
    <w:next w:val="Texto-MattosFilho"/>
    <w:link w:val="Citao1-MattosFilhoChar"/>
    <w:qFormat/>
    <w:rsid w:val="0098108E"/>
    <w:rPr>
      <w:i/>
    </w:rPr>
  </w:style>
  <w:style w:type="character" w:customStyle="1" w:styleId="Citao1-MattosFilhoChar">
    <w:name w:val="Citação 1 - Mattos Filho Char"/>
    <w:basedOn w:val="Texto-MattosFilhoChar"/>
    <w:link w:val="Citao1-MattosFilho"/>
    <w:rsid w:val="0098108E"/>
    <w:rPr>
      <w:rFonts w:ascii="Tahoma" w:hAnsi="Tahoma"/>
      <w:i/>
      <w:sz w:val="22"/>
      <w:szCs w:val="24"/>
    </w:rPr>
  </w:style>
  <w:style w:type="paragraph" w:customStyle="1" w:styleId="Pargrafo-MattosFilho">
    <w:name w:val="Parágrafo - Mattos Filho"/>
    <w:basedOn w:val="Normal"/>
    <w:next w:val="Texto-MattosFilho"/>
    <w:link w:val="Pargrafo-MattosFilhoChar"/>
    <w:qFormat/>
    <w:rsid w:val="0098108E"/>
    <w:pPr>
      <w:numPr>
        <w:numId w:val="1"/>
      </w:numPr>
      <w:tabs>
        <w:tab w:val="left" w:pos="1701"/>
      </w:tabs>
      <w:ind w:left="0" w:firstLine="0"/>
      <w:contextualSpacing/>
    </w:pPr>
    <w:rPr>
      <w:rFonts w:cs="Tahoma"/>
      <w:szCs w:val="22"/>
    </w:rPr>
  </w:style>
  <w:style w:type="character" w:customStyle="1" w:styleId="Pargrafo-MattosFilhoChar">
    <w:name w:val="Parágrafo - Mattos Filho Char"/>
    <w:basedOn w:val="Fontepargpadro"/>
    <w:link w:val="Pargrafo-MattosFilho"/>
    <w:rsid w:val="0098108E"/>
    <w:rPr>
      <w:rFonts w:cs="Tahoma"/>
      <w:sz w:val="24"/>
      <w:szCs w:val="22"/>
    </w:rPr>
  </w:style>
  <w:style w:type="paragraph" w:customStyle="1" w:styleId="Citao2-MattosFilho">
    <w:name w:val="Citação 2 - Mattos Filho"/>
    <w:basedOn w:val="Pargrafo-MattosFilho"/>
    <w:next w:val="Texto-MattosFilho"/>
    <w:link w:val="Citao2-MattosFilhoChar"/>
    <w:qFormat/>
    <w:rsid w:val="0098108E"/>
    <w:pPr>
      <w:numPr>
        <w:numId w:val="0"/>
      </w:numPr>
      <w:tabs>
        <w:tab w:val="clear" w:pos="1701"/>
      </w:tabs>
      <w:ind w:left="2268"/>
    </w:pPr>
  </w:style>
  <w:style w:type="character" w:customStyle="1" w:styleId="Citao2-MattosFilhoChar">
    <w:name w:val="Citação 2 - Mattos Filho Char"/>
    <w:basedOn w:val="Pargrafo-MattosFilhoChar"/>
    <w:link w:val="Citao2-MattosFilho"/>
    <w:rsid w:val="0098108E"/>
    <w:rPr>
      <w:rFonts w:ascii="Tahoma" w:hAnsi="Tahoma" w:cs="Tahoma"/>
      <w:sz w:val="22"/>
      <w:szCs w:val="22"/>
    </w:rPr>
  </w:style>
  <w:style w:type="paragraph" w:customStyle="1" w:styleId="Endereamento">
    <w:name w:val="Endereçamento"/>
    <w:basedOn w:val="Normal"/>
    <w:next w:val="Texto-MattosFilho"/>
    <w:link w:val="EndereamentoChar"/>
    <w:autoRedefine/>
    <w:qFormat/>
    <w:rsid w:val="0098108E"/>
    <w:rPr>
      <w:rFonts w:cs="Tahoma"/>
      <w:b/>
    </w:rPr>
  </w:style>
  <w:style w:type="character" w:customStyle="1" w:styleId="EndereamentoChar">
    <w:name w:val="Endereçamento Char"/>
    <w:basedOn w:val="Fontepargpadro"/>
    <w:link w:val="Endereamento"/>
    <w:rsid w:val="0098108E"/>
    <w:rPr>
      <w:rFonts w:ascii="Tahoma" w:hAnsi="Tahoma" w:cs="Tahoma"/>
      <w:b/>
      <w:sz w:val="22"/>
      <w:szCs w:val="24"/>
    </w:rPr>
  </w:style>
  <w:style w:type="character" w:styleId="Refdenotaderodap">
    <w:name w:val="footnote reference"/>
    <w:basedOn w:val="Fontepargpadro"/>
    <w:unhideWhenUsed/>
    <w:rsid w:val="0098108E"/>
    <w:rPr>
      <w:vertAlign w:val="superscript"/>
    </w:rPr>
  </w:style>
  <w:style w:type="paragraph" w:styleId="Textodebalo">
    <w:name w:val="Balloon Text"/>
    <w:basedOn w:val="Normal"/>
    <w:link w:val="TextodebaloChar"/>
    <w:rsid w:val="0098108E"/>
    <w:rPr>
      <w:rFonts w:cs="Tahoma"/>
      <w:sz w:val="16"/>
      <w:szCs w:val="16"/>
    </w:rPr>
  </w:style>
  <w:style w:type="character" w:customStyle="1" w:styleId="TextodebaloChar">
    <w:name w:val="Texto de balão Char"/>
    <w:basedOn w:val="Fontepargpadro"/>
    <w:link w:val="Textodebalo"/>
    <w:rsid w:val="0098108E"/>
    <w:rPr>
      <w:rFonts w:ascii="Tahoma" w:hAnsi="Tahoma" w:cs="Tahoma"/>
      <w:sz w:val="16"/>
      <w:szCs w:val="16"/>
    </w:rPr>
  </w:style>
  <w:style w:type="paragraph" w:styleId="Textodenotaderodap">
    <w:name w:val="footnote text"/>
    <w:basedOn w:val="Normal"/>
    <w:link w:val="TextodenotaderodapChar"/>
    <w:unhideWhenUsed/>
    <w:rsid w:val="0098108E"/>
    <w:rPr>
      <w:sz w:val="18"/>
      <w:szCs w:val="20"/>
    </w:rPr>
  </w:style>
  <w:style w:type="character" w:customStyle="1" w:styleId="TextodenotaderodapChar">
    <w:name w:val="Texto de nota de rodapé Char"/>
    <w:basedOn w:val="Fontepargpadro"/>
    <w:link w:val="Textodenotaderodap"/>
    <w:rsid w:val="0098108E"/>
    <w:rPr>
      <w:rFonts w:ascii="Tahoma" w:hAnsi="Tahoma"/>
      <w:sz w:val="18"/>
    </w:rPr>
  </w:style>
  <w:style w:type="paragraph" w:customStyle="1" w:styleId="Ttulo1-MattosFilho">
    <w:name w:val="Título 1 - Mattos Filho"/>
    <w:basedOn w:val="Normal"/>
    <w:next w:val="Texto-MattosFilho"/>
    <w:link w:val="Ttulo1-MattosFilhoChar"/>
    <w:qFormat/>
    <w:rsid w:val="0098108E"/>
    <w:pPr>
      <w:contextualSpacing/>
      <w:jc w:val="center"/>
    </w:pPr>
    <w:rPr>
      <w:rFonts w:cs="Tahoma"/>
      <w:b/>
      <w:caps/>
      <w:szCs w:val="22"/>
      <w:u w:val="single"/>
    </w:rPr>
  </w:style>
  <w:style w:type="character" w:customStyle="1" w:styleId="Ttulo1-MattosFilhoChar">
    <w:name w:val="Título 1 - Mattos Filho Char"/>
    <w:basedOn w:val="Fontepargpadro"/>
    <w:link w:val="Ttulo1-MattosFilho"/>
    <w:rsid w:val="0098108E"/>
    <w:rPr>
      <w:rFonts w:ascii="Tahoma" w:hAnsi="Tahoma" w:cs="Tahoma"/>
      <w:b/>
      <w:caps/>
      <w:sz w:val="22"/>
      <w:szCs w:val="22"/>
      <w:u w:val="single"/>
    </w:rPr>
  </w:style>
  <w:style w:type="paragraph" w:styleId="Corpodetexto">
    <w:name w:val="Body Text"/>
    <w:aliases w:val="bt,BT,.BT,bd,5"/>
    <w:basedOn w:val="Normal"/>
    <w:next w:val="Lista2"/>
    <w:link w:val="CorpodetextoChar"/>
    <w:uiPriority w:val="99"/>
    <w:rsid w:val="00FD650F"/>
    <w:rPr>
      <w:lang w:val="x-none" w:eastAsia="x-none"/>
    </w:rPr>
  </w:style>
  <w:style w:type="character" w:customStyle="1" w:styleId="CorpodetextoChar">
    <w:name w:val="Corpo de texto Char"/>
    <w:aliases w:val="bt Char,BT Char,.BT Char,bd Char,5 Char"/>
    <w:basedOn w:val="Fontepargpadro"/>
    <w:link w:val="Corpodetexto"/>
    <w:uiPriority w:val="99"/>
    <w:rsid w:val="00FD650F"/>
    <w:rPr>
      <w:sz w:val="24"/>
      <w:szCs w:val="24"/>
      <w:lang w:val="x-none" w:eastAsia="x-none"/>
    </w:rPr>
  </w:style>
  <w:style w:type="paragraph" w:styleId="Lista2">
    <w:name w:val="List 2"/>
    <w:basedOn w:val="Normal"/>
    <w:semiHidden/>
    <w:unhideWhenUsed/>
    <w:rsid w:val="00FD650F"/>
    <w:pPr>
      <w:ind w:left="566" w:hanging="283"/>
      <w:contextualSpacing/>
    </w:pPr>
  </w:style>
  <w:style w:type="paragraph" w:styleId="PargrafodaLista">
    <w:name w:val="List Paragraph"/>
    <w:aliases w:val="Vitor Título,Vitor T’tulo"/>
    <w:basedOn w:val="Normal"/>
    <w:link w:val="PargrafodaListaChar"/>
    <w:uiPriority w:val="34"/>
    <w:qFormat/>
    <w:rsid w:val="00FD650F"/>
    <w:pPr>
      <w:ind w:left="720"/>
      <w:contextualSpacing/>
    </w:pPr>
  </w:style>
  <w:style w:type="character" w:customStyle="1" w:styleId="DeltaViewInsertion">
    <w:name w:val="DeltaView Insertion"/>
    <w:uiPriority w:val="99"/>
    <w:rsid w:val="002F1B9B"/>
    <w:rPr>
      <w:color w:val="0000FF"/>
      <w:u w:val="double"/>
    </w:rPr>
  </w:style>
  <w:style w:type="paragraph" w:styleId="Pr-formataoHTML">
    <w:name w:val="HTML Preformatted"/>
    <w:basedOn w:val="Normal"/>
    <w:link w:val="Pr-formataoHTMLChar"/>
    <w:uiPriority w:val="99"/>
    <w:semiHidden/>
    <w:unhideWhenUsed/>
    <w:rsid w:val="00502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50237C"/>
    <w:rPr>
      <w:rFonts w:ascii="Courier New" w:hAnsi="Courier New" w:cs="Courier New"/>
    </w:rPr>
  </w:style>
  <w:style w:type="paragraph" w:customStyle="1" w:styleId="Level4">
    <w:name w:val="Level 4"/>
    <w:basedOn w:val="Normal"/>
    <w:rsid w:val="00C4735B"/>
    <w:pPr>
      <w:numPr>
        <w:ilvl w:val="3"/>
        <w:numId w:val="14"/>
      </w:numPr>
      <w:autoSpaceDE/>
      <w:autoSpaceDN/>
      <w:adjustRightInd/>
      <w:spacing w:after="140" w:line="290" w:lineRule="auto"/>
      <w:jc w:val="both"/>
      <w:outlineLvl w:val="3"/>
    </w:pPr>
    <w:rPr>
      <w:rFonts w:ascii="Arial" w:eastAsia="Arial" w:hAnsi="Arial"/>
      <w:sz w:val="20"/>
      <w:szCs w:val="20"/>
      <w:lang w:val="en-GB" w:eastAsia="en-GB"/>
    </w:rPr>
  </w:style>
  <w:style w:type="paragraph" w:customStyle="1" w:styleId="Level5">
    <w:name w:val="Level 5"/>
    <w:basedOn w:val="Normal"/>
    <w:rsid w:val="00C4735B"/>
    <w:pPr>
      <w:numPr>
        <w:ilvl w:val="4"/>
        <w:numId w:val="14"/>
      </w:numPr>
      <w:autoSpaceDE/>
      <w:autoSpaceDN/>
      <w:adjustRightInd/>
      <w:spacing w:after="140" w:line="290" w:lineRule="auto"/>
      <w:jc w:val="both"/>
    </w:pPr>
    <w:rPr>
      <w:rFonts w:ascii="Arial" w:eastAsia="Arial" w:hAnsi="Arial"/>
      <w:sz w:val="20"/>
      <w:szCs w:val="20"/>
      <w:lang w:val="en-GB" w:eastAsia="en-GB"/>
    </w:rPr>
  </w:style>
  <w:style w:type="paragraph" w:customStyle="1" w:styleId="Level3">
    <w:name w:val="Level 3"/>
    <w:basedOn w:val="Normal"/>
    <w:link w:val="Level3Char"/>
    <w:rsid w:val="00C4735B"/>
    <w:pPr>
      <w:numPr>
        <w:ilvl w:val="2"/>
        <w:numId w:val="14"/>
      </w:numPr>
      <w:autoSpaceDE/>
      <w:autoSpaceDN/>
      <w:adjustRightInd/>
      <w:spacing w:after="140" w:line="290" w:lineRule="auto"/>
      <w:jc w:val="both"/>
      <w:outlineLvl w:val="2"/>
    </w:pPr>
    <w:rPr>
      <w:rFonts w:ascii="Arial" w:eastAsia="Arial" w:hAnsi="Arial"/>
      <w:sz w:val="20"/>
      <w:szCs w:val="28"/>
      <w:lang w:val="en-GB" w:eastAsia="en-GB"/>
    </w:rPr>
  </w:style>
  <w:style w:type="paragraph" w:customStyle="1" w:styleId="Level2">
    <w:name w:val="Level 2"/>
    <w:basedOn w:val="Normal"/>
    <w:qFormat/>
    <w:rsid w:val="00D110B9"/>
    <w:pPr>
      <w:numPr>
        <w:ilvl w:val="1"/>
        <w:numId w:val="14"/>
      </w:numPr>
      <w:autoSpaceDE/>
      <w:autoSpaceDN/>
      <w:adjustRightInd/>
      <w:spacing w:after="140" w:line="290" w:lineRule="auto"/>
      <w:jc w:val="both"/>
      <w:outlineLvl w:val="1"/>
    </w:pPr>
    <w:rPr>
      <w:rFonts w:ascii="Arial" w:eastAsia="Arial" w:hAnsi="Arial"/>
      <w:sz w:val="20"/>
      <w:szCs w:val="28"/>
      <w:lang w:val="en-GB" w:eastAsia="en-GB"/>
    </w:rPr>
  </w:style>
  <w:style w:type="paragraph" w:customStyle="1" w:styleId="Level1">
    <w:name w:val="Level 1"/>
    <w:basedOn w:val="Normal"/>
    <w:rsid w:val="00C4735B"/>
    <w:pPr>
      <w:keepNext/>
      <w:numPr>
        <w:numId w:val="14"/>
      </w:numPr>
      <w:spacing w:before="280" w:after="140" w:line="290" w:lineRule="auto"/>
      <w:jc w:val="both"/>
      <w:outlineLvl w:val="0"/>
    </w:pPr>
    <w:rPr>
      <w:rFonts w:ascii="Arial" w:hAnsi="Arial" w:cs="Arial"/>
      <w:b/>
      <w:bCs/>
      <w:iCs/>
      <w:caps/>
      <w:sz w:val="22"/>
      <w:szCs w:val="20"/>
      <w:lang w:eastAsia="en-US"/>
    </w:rPr>
  </w:style>
  <w:style w:type="paragraph" w:customStyle="1" w:styleId="Level6">
    <w:name w:val="Level 6"/>
    <w:basedOn w:val="Normal"/>
    <w:rsid w:val="00C4735B"/>
    <w:pPr>
      <w:numPr>
        <w:ilvl w:val="5"/>
        <w:numId w:val="14"/>
      </w:numPr>
      <w:spacing w:after="140" w:line="290" w:lineRule="auto"/>
      <w:jc w:val="both"/>
    </w:pPr>
    <w:rPr>
      <w:rFonts w:ascii="Arial" w:hAnsi="Arial" w:cs="Arial"/>
      <w:sz w:val="20"/>
      <w:szCs w:val="26"/>
      <w:lang w:eastAsia="en-US"/>
    </w:rPr>
  </w:style>
  <w:style w:type="paragraph" w:customStyle="1" w:styleId="CharCharCharCharCharCharCharCharCharCharChar">
    <w:name w:val="Char Char Char Char Char Char Char Char Char Char Char"/>
    <w:basedOn w:val="Normal"/>
    <w:rsid w:val="0007311A"/>
    <w:pPr>
      <w:autoSpaceDE/>
      <w:autoSpaceDN/>
      <w:adjustRightInd/>
      <w:spacing w:after="160" w:line="240" w:lineRule="exact"/>
    </w:pPr>
    <w:rPr>
      <w:rFonts w:ascii="Verdana" w:hAnsi="Verdana" w:cs="Verdana"/>
      <w:sz w:val="20"/>
      <w:szCs w:val="20"/>
      <w:lang w:val="en-US" w:eastAsia="en-US"/>
    </w:rPr>
  </w:style>
  <w:style w:type="character" w:styleId="Refdecomentrio">
    <w:name w:val="annotation reference"/>
    <w:basedOn w:val="Fontepargpadro"/>
    <w:semiHidden/>
    <w:unhideWhenUsed/>
    <w:rsid w:val="004F478E"/>
    <w:rPr>
      <w:sz w:val="16"/>
      <w:szCs w:val="16"/>
    </w:rPr>
  </w:style>
  <w:style w:type="paragraph" w:styleId="Textodecomentrio">
    <w:name w:val="annotation text"/>
    <w:basedOn w:val="Normal"/>
    <w:link w:val="TextodecomentrioChar"/>
    <w:semiHidden/>
    <w:unhideWhenUsed/>
    <w:rsid w:val="004F478E"/>
    <w:rPr>
      <w:sz w:val="20"/>
      <w:szCs w:val="20"/>
    </w:rPr>
  </w:style>
  <w:style w:type="character" w:customStyle="1" w:styleId="TextodecomentrioChar">
    <w:name w:val="Texto de comentário Char"/>
    <w:basedOn w:val="Fontepargpadro"/>
    <w:link w:val="Textodecomentrio"/>
    <w:semiHidden/>
    <w:rsid w:val="004F478E"/>
  </w:style>
  <w:style w:type="paragraph" w:styleId="Assuntodocomentrio">
    <w:name w:val="annotation subject"/>
    <w:basedOn w:val="Textodecomentrio"/>
    <w:next w:val="Textodecomentrio"/>
    <w:link w:val="AssuntodocomentrioChar"/>
    <w:semiHidden/>
    <w:unhideWhenUsed/>
    <w:rsid w:val="004F478E"/>
    <w:rPr>
      <w:b/>
      <w:bCs/>
    </w:rPr>
  </w:style>
  <w:style w:type="character" w:customStyle="1" w:styleId="AssuntodocomentrioChar">
    <w:name w:val="Assunto do comentário Char"/>
    <w:basedOn w:val="TextodecomentrioChar"/>
    <w:link w:val="Assuntodocomentrio"/>
    <w:semiHidden/>
    <w:rsid w:val="004F478E"/>
    <w:rPr>
      <w:b/>
      <w:bCs/>
    </w:rPr>
  </w:style>
  <w:style w:type="paragraph" w:styleId="Reviso">
    <w:name w:val="Revision"/>
    <w:hidden/>
    <w:uiPriority w:val="99"/>
    <w:semiHidden/>
    <w:rsid w:val="003C6447"/>
    <w:rPr>
      <w:sz w:val="24"/>
      <w:szCs w:val="24"/>
    </w:rPr>
  </w:style>
  <w:style w:type="character" w:customStyle="1" w:styleId="Nenhum">
    <w:name w:val="Nenhum"/>
    <w:rsid w:val="0031639A"/>
  </w:style>
  <w:style w:type="character" w:customStyle="1" w:styleId="PargrafodaListaChar">
    <w:name w:val="Parágrafo da Lista Char"/>
    <w:aliases w:val="Vitor Título Char,Vitor T’tulo Char"/>
    <w:link w:val="PargrafodaLista"/>
    <w:uiPriority w:val="34"/>
    <w:locked/>
    <w:rsid w:val="000C087B"/>
    <w:rPr>
      <w:sz w:val="24"/>
      <w:szCs w:val="24"/>
    </w:rPr>
  </w:style>
  <w:style w:type="character" w:customStyle="1" w:styleId="Level3Char">
    <w:name w:val="Level 3 Char"/>
    <w:link w:val="Level3"/>
    <w:uiPriority w:val="99"/>
    <w:locked/>
    <w:rsid w:val="00CC24AB"/>
    <w:rPr>
      <w:rFonts w:ascii="Arial" w:eastAsia="Arial" w:hAnsi="Arial"/>
      <w:szCs w:val="28"/>
      <w:lang w:val="en-GB" w:eastAsia="en-GB"/>
    </w:rPr>
  </w:style>
  <w:style w:type="paragraph" w:customStyle="1" w:styleId="Default">
    <w:name w:val="Default"/>
    <w:rsid w:val="00BA7C7C"/>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410642">
      <w:bodyDiv w:val="1"/>
      <w:marLeft w:val="0"/>
      <w:marRight w:val="0"/>
      <w:marTop w:val="0"/>
      <w:marBottom w:val="0"/>
      <w:divBdr>
        <w:top w:val="none" w:sz="0" w:space="0" w:color="auto"/>
        <w:left w:val="none" w:sz="0" w:space="0" w:color="auto"/>
        <w:bottom w:val="none" w:sz="0" w:space="0" w:color="auto"/>
        <w:right w:val="none" w:sz="0" w:space="0" w:color="auto"/>
      </w:divBdr>
    </w:div>
    <w:div w:id="187452364">
      <w:bodyDiv w:val="1"/>
      <w:marLeft w:val="0"/>
      <w:marRight w:val="0"/>
      <w:marTop w:val="0"/>
      <w:marBottom w:val="0"/>
      <w:divBdr>
        <w:top w:val="none" w:sz="0" w:space="0" w:color="auto"/>
        <w:left w:val="none" w:sz="0" w:space="0" w:color="auto"/>
        <w:bottom w:val="none" w:sz="0" w:space="0" w:color="auto"/>
        <w:right w:val="none" w:sz="0" w:space="0" w:color="auto"/>
      </w:divBdr>
    </w:div>
    <w:div w:id="303900039">
      <w:bodyDiv w:val="1"/>
      <w:marLeft w:val="0"/>
      <w:marRight w:val="0"/>
      <w:marTop w:val="0"/>
      <w:marBottom w:val="0"/>
      <w:divBdr>
        <w:top w:val="none" w:sz="0" w:space="0" w:color="auto"/>
        <w:left w:val="none" w:sz="0" w:space="0" w:color="auto"/>
        <w:bottom w:val="none" w:sz="0" w:space="0" w:color="auto"/>
        <w:right w:val="none" w:sz="0" w:space="0" w:color="auto"/>
      </w:divBdr>
    </w:div>
    <w:div w:id="377121586">
      <w:bodyDiv w:val="1"/>
      <w:marLeft w:val="0"/>
      <w:marRight w:val="0"/>
      <w:marTop w:val="0"/>
      <w:marBottom w:val="0"/>
      <w:divBdr>
        <w:top w:val="none" w:sz="0" w:space="0" w:color="auto"/>
        <w:left w:val="none" w:sz="0" w:space="0" w:color="auto"/>
        <w:bottom w:val="none" w:sz="0" w:space="0" w:color="auto"/>
        <w:right w:val="none" w:sz="0" w:space="0" w:color="auto"/>
      </w:divBdr>
    </w:div>
    <w:div w:id="404230607">
      <w:bodyDiv w:val="1"/>
      <w:marLeft w:val="0"/>
      <w:marRight w:val="0"/>
      <w:marTop w:val="0"/>
      <w:marBottom w:val="0"/>
      <w:divBdr>
        <w:top w:val="none" w:sz="0" w:space="0" w:color="auto"/>
        <w:left w:val="none" w:sz="0" w:space="0" w:color="auto"/>
        <w:bottom w:val="none" w:sz="0" w:space="0" w:color="auto"/>
        <w:right w:val="none" w:sz="0" w:space="0" w:color="auto"/>
      </w:divBdr>
    </w:div>
    <w:div w:id="437481934">
      <w:bodyDiv w:val="1"/>
      <w:marLeft w:val="0"/>
      <w:marRight w:val="0"/>
      <w:marTop w:val="0"/>
      <w:marBottom w:val="0"/>
      <w:divBdr>
        <w:top w:val="none" w:sz="0" w:space="0" w:color="auto"/>
        <w:left w:val="none" w:sz="0" w:space="0" w:color="auto"/>
        <w:bottom w:val="none" w:sz="0" w:space="0" w:color="auto"/>
        <w:right w:val="none" w:sz="0" w:space="0" w:color="auto"/>
      </w:divBdr>
    </w:div>
    <w:div w:id="574632679">
      <w:bodyDiv w:val="1"/>
      <w:marLeft w:val="0"/>
      <w:marRight w:val="0"/>
      <w:marTop w:val="0"/>
      <w:marBottom w:val="0"/>
      <w:divBdr>
        <w:top w:val="none" w:sz="0" w:space="0" w:color="auto"/>
        <w:left w:val="none" w:sz="0" w:space="0" w:color="auto"/>
        <w:bottom w:val="none" w:sz="0" w:space="0" w:color="auto"/>
        <w:right w:val="none" w:sz="0" w:space="0" w:color="auto"/>
      </w:divBdr>
    </w:div>
    <w:div w:id="680818001">
      <w:bodyDiv w:val="1"/>
      <w:marLeft w:val="0"/>
      <w:marRight w:val="0"/>
      <w:marTop w:val="0"/>
      <w:marBottom w:val="0"/>
      <w:divBdr>
        <w:top w:val="none" w:sz="0" w:space="0" w:color="auto"/>
        <w:left w:val="none" w:sz="0" w:space="0" w:color="auto"/>
        <w:bottom w:val="none" w:sz="0" w:space="0" w:color="auto"/>
        <w:right w:val="none" w:sz="0" w:space="0" w:color="auto"/>
      </w:divBdr>
    </w:div>
    <w:div w:id="683098647">
      <w:bodyDiv w:val="1"/>
      <w:marLeft w:val="0"/>
      <w:marRight w:val="0"/>
      <w:marTop w:val="0"/>
      <w:marBottom w:val="0"/>
      <w:divBdr>
        <w:top w:val="none" w:sz="0" w:space="0" w:color="auto"/>
        <w:left w:val="none" w:sz="0" w:space="0" w:color="auto"/>
        <w:bottom w:val="none" w:sz="0" w:space="0" w:color="auto"/>
        <w:right w:val="none" w:sz="0" w:space="0" w:color="auto"/>
      </w:divBdr>
    </w:div>
    <w:div w:id="716009890">
      <w:bodyDiv w:val="1"/>
      <w:marLeft w:val="0"/>
      <w:marRight w:val="0"/>
      <w:marTop w:val="0"/>
      <w:marBottom w:val="0"/>
      <w:divBdr>
        <w:top w:val="none" w:sz="0" w:space="0" w:color="auto"/>
        <w:left w:val="none" w:sz="0" w:space="0" w:color="auto"/>
        <w:bottom w:val="none" w:sz="0" w:space="0" w:color="auto"/>
        <w:right w:val="none" w:sz="0" w:space="0" w:color="auto"/>
      </w:divBdr>
    </w:div>
    <w:div w:id="736712451">
      <w:bodyDiv w:val="1"/>
      <w:marLeft w:val="0"/>
      <w:marRight w:val="0"/>
      <w:marTop w:val="0"/>
      <w:marBottom w:val="0"/>
      <w:divBdr>
        <w:top w:val="none" w:sz="0" w:space="0" w:color="auto"/>
        <w:left w:val="none" w:sz="0" w:space="0" w:color="auto"/>
        <w:bottom w:val="none" w:sz="0" w:space="0" w:color="auto"/>
        <w:right w:val="none" w:sz="0" w:space="0" w:color="auto"/>
      </w:divBdr>
    </w:div>
    <w:div w:id="852568114">
      <w:bodyDiv w:val="1"/>
      <w:marLeft w:val="0"/>
      <w:marRight w:val="0"/>
      <w:marTop w:val="0"/>
      <w:marBottom w:val="0"/>
      <w:divBdr>
        <w:top w:val="none" w:sz="0" w:space="0" w:color="auto"/>
        <w:left w:val="none" w:sz="0" w:space="0" w:color="auto"/>
        <w:bottom w:val="none" w:sz="0" w:space="0" w:color="auto"/>
        <w:right w:val="none" w:sz="0" w:space="0" w:color="auto"/>
      </w:divBdr>
    </w:div>
    <w:div w:id="1091049115">
      <w:bodyDiv w:val="1"/>
      <w:marLeft w:val="0"/>
      <w:marRight w:val="0"/>
      <w:marTop w:val="0"/>
      <w:marBottom w:val="0"/>
      <w:divBdr>
        <w:top w:val="none" w:sz="0" w:space="0" w:color="auto"/>
        <w:left w:val="none" w:sz="0" w:space="0" w:color="auto"/>
        <w:bottom w:val="none" w:sz="0" w:space="0" w:color="auto"/>
        <w:right w:val="none" w:sz="0" w:space="0" w:color="auto"/>
      </w:divBdr>
    </w:div>
    <w:div w:id="1130247686">
      <w:bodyDiv w:val="1"/>
      <w:marLeft w:val="0"/>
      <w:marRight w:val="0"/>
      <w:marTop w:val="0"/>
      <w:marBottom w:val="0"/>
      <w:divBdr>
        <w:top w:val="none" w:sz="0" w:space="0" w:color="auto"/>
        <w:left w:val="none" w:sz="0" w:space="0" w:color="auto"/>
        <w:bottom w:val="none" w:sz="0" w:space="0" w:color="auto"/>
        <w:right w:val="none" w:sz="0" w:space="0" w:color="auto"/>
      </w:divBdr>
    </w:div>
    <w:div w:id="1188449113">
      <w:bodyDiv w:val="1"/>
      <w:marLeft w:val="0"/>
      <w:marRight w:val="0"/>
      <w:marTop w:val="0"/>
      <w:marBottom w:val="0"/>
      <w:divBdr>
        <w:top w:val="none" w:sz="0" w:space="0" w:color="auto"/>
        <w:left w:val="none" w:sz="0" w:space="0" w:color="auto"/>
        <w:bottom w:val="none" w:sz="0" w:space="0" w:color="auto"/>
        <w:right w:val="none" w:sz="0" w:space="0" w:color="auto"/>
      </w:divBdr>
    </w:div>
    <w:div w:id="1305047118">
      <w:bodyDiv w:val="1"/>
      <w:marLeft w:val="0"/>
      <w:marRight w:val="0"/>
      <w:marTop w:val="0"/>
      <w:marBottom w:val="0"/>
      <w:divBdr>
        <w:top w:val="none" w:sz="0" w:space="0" w:color="auto"/>
        <w:left w:val="none" w:sz="0" w:space="0" w:color="auto"/>
        <w:bottom w:val="none" w:sz="0" w:space="0" w:color="auto"/>
        <w:right w:val="none" w:sz="0" w:space="0" w:color="auto"/>
      </w:divBdr>
    </w:div>
    <w:div w:id="1481532014">
      <w:bodyDiv w:val="1"/>
      <w:marLeft w:val="0"/>
      <w:marRight w:val="0"/>
      <w:marTop w:val="0"/>
      <w:marBottom w:val="0"/>
      <w:divBdr>
        <w:top w:val="none" w:sz="0" w:space="0" w:color="auto"/>
        <w:left w:val="none" w:sz="0" w:space="0" w:color="auto"/>
        <w:bottom w:val="none" w:sz="0" w:space="0" w:color="auto"/>
        <w:right w:val="none" w:sz="0" w:space="0" w:color="auto"/>
      </w:divBdr>
    </w:div>
    <w:div w:id="1725760523">
      <w:bodyDiv w:val="1"/>
      <w:marLeft w:val="0"/>
      <w:marRight w:val="0"/>
      <w:marTop w:val="0"/>
      <w:marBottom w:val="0"/>
      <w:divBdr>
        <w:top w:val="none" w:sz="0" w:space="0" w:color="auto"/>
        <w:left w:val="none" w:sz="0" w:space="0" w:color="auto"/>
        <w:bottom w:val="none" w:sz="0" w:space="0" w:color="auto"/>
        <w:right w:val="none" w:sz="0" w:space="0" w:color="auto"/>
      </w:divBdr>
    </w:div>
    <w:div w:id="1758865244">
      <w:bodyDiv w:val="1"/>
      <w:marLeft w:val="0"/>
      <w:marRight w:val="0"/>
      <w:marTop w:val="0"/>
      <w:marBottom w:val="0"/>
      <w:divBdr>
        <w:top w:val="none" w:sz="0" w:space="0" w:color="auto"/>
        <w:left w:val="none" w:sz="0" w:space="0" w:color="auto"/>
        <w:bottom w:val="none" w:sz="0" w:space="0" w:color="auto"/>
        <w:right w:val="none" w:sz="0" w:space="0" w:color="auto"/>
      </w:divBdr>
    </w:div>
    <w:div w:id="1841894777">
      <w:bodyDiv w:val="1"/>
      <w:marLeft w:val="0"/>
      <w:marRight w:val="0"/>
      <w:marTop w:val="0"/>
      <w:marBottom w:val="0"/>
      <w:divBdr>
        <w:top w:val="none" w:sz="0" w:space="0" w:color="auto"/>
        <w:left w:val="none" w:sz="0" w:space="0" w:color="auto"/>
        <w:bottom w:val="none" w:sz="0" w:space="0" w:color="auto"/>
        <w:right w:val="none" w:sz="0" w:space="0" w:color="auto"/>
      </w:divBdr>
    </w:div>
    <w:div w:id="2005475874">
      <w:bodyDiv w:val="1"/>
      <w:marLeft w:val="0"/>
      <w:marRight w:val="0"/>
      <w:marTop w:val="0"/>
      <w:marBottom w:val="0"/>
      <w:divBdr>
        <w:top w:val="none" w:sz="0" w:space="0" w:color="auto"/>
        <w:left w:val="none" w:sz="0" w:space="0" w:color="auto"/>
        <w:bottom w:val="none" w:sz="0" w:space="0" w:color="auto"/>
        <w:right w:val="none" w:sz="0" w:space="0" w:color="auto"/>
      </w:divBdr>
    </w:div>
    <w:div w:id="2010012392">
      <w:bodyDiv w:val="1"/>
      <w:marLeft w:val="0"/>
      <w:marRight w:val="0"/>
      <w:marTop w:val="0"/>
      <w:marBottom w:val="0"/>
      <w:divBdr>
        <w:top w:val="none" w:sz="0" w:space="0" w:color="auto"/>
        <w:left w:val="none" w:sz="0" w:space="0" w:color="auto"/>
        <w:bottom w:val="none" w:sz="0" w:space="0" w:color="auto"/>
        <w:right w:val="none" w:sz="0" w:space="0" w:color="auto"/>
      </w:divBdr>
    </w:div>
    <w:div w:id="2079863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7B752B22C476649AA0763D873DB5394" ma:contentTypeVersion="12" ma:contentTypeDescription="Crie um novo documento." ma:contentTypeScope="" ma:versionID="27125d333ab915ff2e10da195e0089e7">
  <xsd:schema xmlns:xsd="http://www.w3.org/2001/XMLSchema" xmlns:xs="http://www.w3.org/2001/XMLSchema" xmlns:p="http://schemas.microsoft.com/office/2006/metadata/properties" xmlns:ns2="f93d2d36-c0c3-4511-83cb-9cbb8844823c" xmlns:ns3="79d20ade-f99c-4a75-acdb-185f90caf286" targetNamespace="http://schemas.microsoft.com/office/2006/metadata/properties" ma:root="true" ma:fieldsID="f3970fa77776bdf9f43a4d06f8a7a244" ns2:_="" ns3:_="">
    <xsd:import namespace="f93d2d36-c0c3-4511-83cb-9cbb8844823c"/>
    <xsd:import namespace="79d20ade-f99c-4a75-acdb-185f90caf28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3d2d36-c0c3-4511-83cb-9cbb884482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d20ade-f99c-4a75-acdb-185f90caf286" elementFormDefault="qualified">
    <xsd:import namespace="http://schemas.microsoft.com/office/2006/documentManagement/types"/>
    <xsd:import namespace="http://schemas.microsoft.com/office/infopath/2007/PartnerControls"/>
    <xsd:element name="SharedWithUsers" ma:index="1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2D6F8-6565-4755-B9E1-82EC577D149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1E4DFB-AD2F-4BCC-8E9F-BFA109144CE1}">
  <ds:schemaRefs>
    <ds:schemaRef ds:uri="http://schemas.microsoft.com/sharepoint/v3/contenttype/forms"/>
  </ds:schemaRefs>
</ds:datastoreItem>
</file>

<file path=customXml/itemProps3.xml><?xml version="1.0" encoding="utf-8"?>
<ds:datastoreItem xmlns:ds="http://schemas.openxmlformats.org/officeDocument/2006/customXml" ds:itemID="{9DC34102-D563-4657-9655-39E3B2CA34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3d2d36-c0c3-4511-83cb-9cbb8844823c"/>
    <ds:schemaRef ds:uri="79d20ade-f99c-4a75-acdb-185f90caf2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808413B-05D2-4A8D-92C9-F3233FA8F88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72F28EF-698E-4D0E-A16F-C62EA16D137C}">
  <ds:schemaRefs>
    <ds:schemaRef ds:uri="http://schemas.microsoft.com/sharepoint/v3/contenttype/forms"/>
  </ds:schemaRefs>
</ds:datastoreItem>
</file>

<file path=customXml/itemProps6.xml><?xml version="1.0" encoding="utf-8"?>
<ds:datastoreItem xmlns:ds="http://schemas.openxmlformats.org/officeDocument/2006/customXml" ds:itemID="{E80586AA-8C1B-4A74-8C6A-44F2D8D3C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53</Pages>
  <Words>21149</Words>
  <Characters>114205</Characters>
  <Application>Microsoft Office Word</Application>
  <DocSecurity>0</DocSecurity>
  <Lines>951</Lines>
  <Paragraphs>270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Mattos Filho</dc:creator>
  <cp:keywords/>
  <dc:description/>
  <cp:lastModifiedBy>Mattos Filho</cp:lastModifiedBy>
  <cp:revision>3</cp:revision>
  <cp:lastPrinted>2019-07-19T20:25:00Z</cp:lastPrinted>
  <dcterms:created xsi:type="dcterms:W3CDTF">2020-11-09T23:02:00Z</dcterms:created>
  <dcterms:modified xsi:type="dcterms:W3CDTF">2020-11-10T16:19:00Z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_x000d_SP - 26611852v10 </vt:lpwstr>
  </property>
  <property fmtid="{D5CDD505-2E9C-101B-9397-08002B2CF9AE}" pid="3" name="ContentTypeId">
    <vt:lpwstr>0x010100E7B752B22C476649AA0763D873DB5394</vt:lpwstr>
  </property>
</Properties>
</file>